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3C574" w14:textId="77777777" w:rsidR="00061F85" w:rsidRPr="00061F85" w:rsidRDefault="00061F85" w:rsidP="00061F85">
      <w:pPr>
        <w:spacing w:after="0" w:line="360" w:lineRule="auto"/>
        <w:rPr>
          <w:ins w:id="0" w:author="Φλούδα Χριστίνα" w:date="2017-03-13T11:16:00Z"/>
          <w:rFonts w:eastAsia="Times New Roman"/>
          <w:szCs w:val="24"/>
          <w:lang w:eastAsia="en-US"/>
        </w:rPr>
      </w:pPr>
      <w:bookmarkStart w:id="1" w:name="_GoBack"/>
      <w:bookmarkEnd w:id="1"/>
      <w:ins w:id="2" w:author="Φλούδα Χριστίνα" w:date="2017-03-13T11:16:00Z">
        <w:r w:rsidRPr="00061F8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41AC017" w14:textId="77777777" w:rsidR="00061F85" w:rsidRPr="00061F85" w:rsidRDefault="00061F85" w:rsidP="00061F85">
      <w:pPr>
        <w:spacing w:after="0" w:line="360" w:lineRule="auto"/>
        <w:rPr>
          <w:ins w:id="3" w:author="Φλούδα Χριστίνα" w:date="2017-03-13T11:16:00Z"/>
          <w:rFonts w:eastAsia="Times New Roman"/>
          <w:szCs w:val="24"/>
          <w:lang w:eastAsia="en-US"/>
        </w:rPr>
      </w:pPr>
    </w:p>
    <w:p w14:paraId="4148211A" w14:textId="77777777" w:rsidR="00061F85" w:rsidRPr="00061F85" w:rsidRDefault="00061F85" w:rsidP="00061F85">
      <w:pPr>
        <w:spacing w:after="0" w:line="360" w:lineRule="auto"/>
        <w:rPr>
          <w:ins w:id="4" w:author="Φλούδα Χριστίνα" w:date="2017-03-13T11:16:00Z"/>
          <w:rFonts w:eastAsia="Times New Roman"/>
          <w:szCs w:val="24"/>
          <w:lang w:eastAsia="en-US"/>
        </w:rPr>
      </w:pPr>
      <w:ins w:id="5" w:author="Φλούδα Χριστίνα" w:date="2017-03-13T11:16:00Z">
        <w:r w:rsidRPr="00061F85">
          <w:rPr>
            <w:rFonts w:eastAsia="Times New Roman"/>
            <w:szCs w:val="24"/>
            <w:lang w:eastAsia="en-US"/>
          </w:rPr>
          <w:t>ΠΙΝΑΚΑΣ ΠΕΡΙΕΧΟΜΕΝΩΝ</w:t>
        </w:r>
      </w:ins>
    </w:p>
    <w:p w14:paraId="072AA7E8" w14:textId="77777777" w:rsidR="00061F85" w:rsidRPr="00061F85" w:rsidRDefault="00061F85" w:rsidP="00061F85">
      <w:pPr>
        <w:spacing w:after="0" w:line="360" w:lineRule="auto"/>
        <w:rPr>
          <w:ins w:id="6" w:author="Φλούδα Χριστίνα" w:date="2017-03-13T11:16:00Z"/>
          <w:rFonts w:eastAsia="Times New Roman"/>
          <w:szCs w:val="24"/>
          <w:lang w:eastAsia="en-US"/>
        </w:rPr>
      </w:pPr>
      <w:ins w:id="7" w:author="Φλούδα Χριστίνα" w:date="2017-03-13T11:16:00Z">
        <w:r w:rsidRPr="00061F85">
          <w:rPr>
            <w:rFonts w:eastAsia="Times New Roman"/>
            <w:szCs w:val="24"/>
            <w:lang w:eastAsia="en-US"/>
          </w:rPr>
          <w:t xml:space="preserve">ΙΖ΄ ΠΕΡΙΟΔΟΣ </w:t>
        </w:r>
      </w:ins>
    </w:p>
    <w:p w14:paraId="0A78315F" w14:textId="77777777" w:rsidR="00061F85" w:rsidRPr="00061F85" w:rsidRDefault="00061F85" w:rsidP="00061F85">
      <w:pPr>
        <w:spacing w:after="0" w:line="360" w:lineRule="auto"/>
        <w:rPr>
          <w:ins w:id="8" w:author="Φλούδα Χριστίνα" w:date="2017-03-13T11:16:00Z"/>
          <w:rFonts w:eastAsia="Times New Roman"/>
          <w:szCs w:val="24"/>
          <w:lang w:eastAsia="en-US"/>
        </w:rPr>
      </w:pPr>
      <w:ins w:id="9" w:author="Φλούδα Χριστίνα" w:date="2017-03-13T11:16:00Z">
        <w:r w:rsidRPr="00061F85">
          <w:rPr>
            <w:rFonts w:eastAsia="Times New Roman"/>
            <w:szCs w:val="24"/>
            <w:lang w:eastAsia="en-US"/>
          </w:rPr>
          <w:t>ΠΡΟΕΔΡΕΥΟΜΕΝΗΣ ΚΟΙΝΟΒΟΥΛΕΥΤΙΚΗΣ ΔΗΜΟΚΡΑΤΙΑΣ</w:t>
        </w:r>
      </w:ins>
    </w:p>
    <w:p w14:paraId="400AC4EE" w14:textId="77777777" w:rsidR="00061F85" w:rsidRPr="00061F85" w:rsidRDefault="00061F85" w:rsidP="00061F85">
      <w:pPr>
        <w:spacing w:after="0" w:line="360" w:lineRule="auto"/>
        <w:rPr>
          <w:ins w:id="10" w:author="Φλούδα Χριστίνα" w:date="2017-03-13T11:16:00Z"/>
          <w:rFonts w:eastAsia="Times New Roman"/>
          <w:szCs w:val="24"/>
          <w:lang w:eastAsia="en-US"/>
        </w:rPr>
      </w:pPr>
      <w:ins w:id="11" w:author="Φλούδα Χριστίνα" w:date="2017-03-13T11:16:00Z">
        <w:r w:rsidRPr="00061F85">
          <w:rPr>
            <w:rFonts w:eastAsia="Times New Roman"/>
            <w:szCs w:val="24"/>
            <w:lang w:eastAsia="en-US"/>
          </w:rPr>
          <w:t>ΣΥΝΟΔΟΣ Β΄</w:t>
        </w:r>
      </w:ins>
    </w:p>
    <w:p w14:paraId="7831B9DF" w14:textId="77777777" w:rsidR="00061F85" w:rsidRPr="00061F85" w:rsidRDefault="00061F85" w:rsidP="00061F85">
      <w:pPr>
        <w:spacing w:after="0" w:line="360" w:lineRule="auto"/>
        <w:rPr>
          <w:ins w:id="12" w:author="Φλούδα Χριστίνα" w:date="2017-03-13T11:16:00Z"/>
          <w:rFonts w:eastAsia="Times New Roman"/>
          <w:szCs w:val="24"/>
          <w:lang w:eastAsia="en-US"/>
        </w:rPr>
      </w:pPr>
    </w:p>
    <w:p w14:paraId="26B490EE" w14:textId="77777777" w:rsidR="00061F85" w:rsidRPr="00061F85" w:rsidRDefault="00061F85" w:rsidP="00061F85">
      <w:pPr>
        <w:spacing w:after="0" w:line="360" w:lineRule="auto"/>
        <w:rPr>
          <w:ins w:id="13" w:author="Φλούδα Χριστίνα" w:date="2017-03-13T11:16:00Z"/>
          <w:rFonts w:eastAsia="Times New Roman"/>
          <w:szCs w:val="24"/>
          <w:lang w:eastAsia="en-US"/>
        </w:rPr>
      </w:pPr>
      <w:ins w:id="14" w:author="Φλούδα Χριστίνα" w:date="2017-03-13T11:16:00Z">
        <w:r w:rsidRPr="00061F85">
          <w:rPr>
            <w:rFonts w:eastAsia="Times New Roman"/>
            <w:szCs w:val="24"/>
            <w:lang w:eastAsia="en-US"/>
          </w:rPr>
          <w:t>ΣΥΝΕΔΡΙΑΣΗ ΠΕ΄</w:t>
        </w:r>
      </w:ins>
    </w:p>
    <w:p w14:paraId="7828CA1B" w14:textId="77777777" w:rsidR="00061F85" w:rsidRPr="00061F85" w:rsidRDefault="00061F85" w:rsidP="00061F85">
      <w:pPr>
        <w:spacing w:after="0" w:line="360" w:lineRule="auto"/>
        <w:rPr>
          <w:ins w:id="15" w:author="Φλούδα Χριστίνα" w:date="2017-03-13T11:16:00Z"/>
          <w:rFonts w:eastAsia="Times New Roman"/>
          <w:szCs w:val="24"/>
          <w:lang w:eastAsia="en-US"/>
        </w:rPr>
      </w:pPr>
      <w:ins w:id="16" w:author="Φλούδα Χριστίνα" w:date="2017-03-13T11:16:00Z">
        <w:r w:rsidRPr="00061F85">
          <w:rPr>
            <w:rFonts w:eastAsia="Times New Roman"/>
            <w:szCs w:val="24"/>
            <w:lang w:eastAsia="en-US"/>
          </w:rPr>
          <w:t>Τετάρτη  8 Μαρτίου 2017</w:t>
        </w:r>
      </w:ins>
    </w:p>
    <w:p w14:paraId="4FDE713B" w14:textId="77777777" w:rsidR="00061F85" w:rsidRPr="00061F85" w:rsidRDefault="00061F85" w:rsidP="00061F85">
      <w:pPr>
        <w:spacing w:after="0" w:line="360" w:lineRule="auto"/>
        <w:rPr>
          <w:ins w:id="17" w:author="Φλούδα Χριστίνα" w:date="2017-03-13T11:16:00Z"/>
          <w:rFonts w:eastAsia="Times New Roman"/>
          <w:szCs w:val="24"/>
          <w:lang w:eastAsia="en-US"/>
        </w:rPr>
      </w:pPr>
    </w:p>
    <w:p w14:paraId="23AAD55A" w14:textId="77777777" w:rsidR="00061F85" w:rsidRPr="00061F85" w:rsidRDefault="00061F85" w:rsidP="00061F85">
      <w:pPr>
        <w:spacing w:after="0" w:line="360" w:lineRule="auto"/>
        <w:rPr>
          <w:ins w:id="18" w:author="Φλούδα Χριστίνα" w:date="2017-03-13T11:16:00Z"/>
          <w:rFonts w:eastAsia="Times New Roman"/>
          <w:szCs w:val="24"/>
          <w:lang w:eastAsia="en-US"/>
        </w:rPr>
      </w:pPr>
      <w:ins w:id="19" w:author="Φλούδα Χριστίνα" w:date="2017-03-13T11:16:00Z">
        <w:r w:rsidRPr="00061F85">
          <w:rPr>
            <w:rFonts w:eastAsia="Times New Roman"/>
            <w:szCs w:val="24"/>
            <w:lang w:eastAsia="en-US"/>
          </w:rPr>
          <w:t>ΘΕΜΑΤΑ</w:t>
        </w:r>
      </w:ins>
    </w:p>
    <w:p w14:paraId="6BC7AD44" w14:textId="77777777" w:rsidR="00061F85" w:rsidRPr="00061F85" w:rsidRDefault="00061F85" w:rsidP="00061F85">
      <w:pPr>
        <w:spacing w:after="0" w:line="360" w:lineRule="auto"/>
        <w:rPr>
          <w:ins w:id="20" w:author="Φλούδα Χριστίνα" w:date="2017-03-13T11:16:00Z"/>
          <w:rFonts w:eastAsia="Times New Roman"/>
          <w:szCs w:val="24"/>
          <w:lang w:eastAsia="en-US"/>
        </w:rPr>
      </w:pPr>
      <w:ins w:id="21" w:author="Φλούδα Χριστίνα" w:date="2017-03-13T11:16:00Z">
        <w:r w:rsidRPr="00061F85">
          <w:rPr>
            <w:rFonts w:eastAsia="Times New Roman"/>
            <w:szCs w:val="24"/>
            <w:lang w:eastAsia="en-US"/>
          </w:rPr>
          <w:t xml:space="preserve"> </w:t>
        </w:r>
        <w:r w:rsidRPr="00061F85">
          <w:rPr>
            <w:rFonts w:eastAsia="Times New Roman"/>
            <w:szCs w:val="24"/>
            <w:lang w:eastAsia="en-US"/>
          </w:rPr>
          <w:br/>
          <w:t xml:space="preserve">Α. ΕΙΔΙΚΑ ΘΕΜΑΤΑ </w:t>
        </w:r>
        <w:r w:rsidRPr="00061F85">
          <w:rPr>
            <w:rFonts w:eastAsia="Times New Roman"/>
            <w:szCs w:val="24"/>
            <w:lang w:eastAsia="en-US"/>
          </w:rPr>
          <w:br/>
          <w:t xml:space="preserve">1. Επικύρωση Πρακτικών, σελ. </w:t>
        </w:r>
        <w:r w:rsidRPr="00061F85">
          <w:rPr>
            <w:rFonts w:eastAsia="Times New Roman"/>
            <w:szCs w:val="24"/>
            <w:lang w:eastAsia="en-US"/>
          </w:rPr>
          <w:br/>
          <w:t xml:space="preserve">2. Ανακοινώνεται ότι τη συνεδρίαση παρακολουθούν μαθητές από το 2ο Γενικό Λύκειο Θήβας, το 6ο Δημοτικό Σχολείο Παλλήνης, το 1ο Γυμνάσιο Ελευσίνας και το Πειραματικό Λύκειο Πανεπιστημίου Πατρών, σελ. </w:t>
        </w:r>
        <w:r w:rsidRPr="00061F85">
          <w:rPr>
            <w:rFonts w:eastAsia="Times New Roman"/>
            <w:szCs w:val="24"/>
            <w:lang w:eastAsia="en-US"/>
          </w:rPr>
          <w:br/>
          <w:t>3. Ειδική Ημερήσια Διάταξη:</w:t>
        </w:r>
      </w:ins>
    </w:p>
    <w:p w14:paraId="664F0628" w14:textId="77777777" w:rsidR="00061F85" w:rsidRPr="00061F85" w:rsidRDefault="00061F85" w:rsidP="00061F85">
      <w:pPr>
        <w:spacing w:after="0" w:line="360" w:lineRule="auto"/>
        <w:rPr>
          <w:ins w:id="22" w:author="Φλούδα Χριστίνα" w:date="2017-03-13T11:16:00Z"/>
          <w:rFonts w:eastAsia="Times New Roman"/>
          <w:szCs w:val="24"/>
          <w:lang w:eastAsia="en-US"/>
        </w:rPr>
      </w:pPr>
      <w:ins w:id="23" w:author="Φλούδα Χριστίνα" w:date="2017-03-13T11:16:00Z">
        <w:r w:rsidRPr="00061F85">
          <w:rPr>
            <w:rFonts w:eastAsia="Times New Roman"/>
            <w:szCs w:val="24"/>
            <w:lang w:eastAsia="en-US"/>
          </w:rPr>
          <w:t xml:space="preserve">Συζήτηση με θέμα: «Αιτήματα και προτεραιότητες για την ισότητα των φύλων σε έναν κόσμο που αλλάζει: Υγεία, Εργασία και  </w:t>
        </w:r>
        <w:proofErr w:type="spellStart"/>
        <w:r w:rsidRPr="00061F85">
          <w:rPr>
            <w:rFonts w:eastAsia="Times New Roman"/>
            <w:szCs w:val="24"/>
            <w:lang w:eastAsia="en-US"/>
          </w:rPr>
          <w:t>Έμφυλη</w:t>
        </w:r>
        <w:proofErr w:type="spellEnd"/>
        <w:r w:rsidRPr="00061F85">
          <w:rPr>
            <w:rFonts w:eastAsia="Times New Roman"/>
            <w:szCs w:val="24"/>
            <w:lang w:eastAsia="en-US"/>
          </w:rPr>
          <w:t xml:space="preserve"> Βία», σελ. </w:t>
        </w:r>
        <w:r w:rsidRPr="00061F85">
          <w:rPr>
            <w:rFonts w:eastAsia="Times New Roman"/>
            <w:szCs w:val="24"/>
            <w:lang w:eastAsia="en-US"/>
          </w:rPr>
          <w:br/>
          <w:t xml:space="preserve">4. Επί διαδικαστικού θέματος, σελ. </w:t>
        </w:r>
        <w:r w:rsidRPr="00061F85">
          <w:rPr>
            <w:rFonts w:eastAsia="Times New Roman"/>
            <w:szCs w:val="24"/>
            <w:lang w:eastAsia="en-US"/>
          </w:rPr>
          <w:br/>
          <w:t xml:space="preserve"> </w:t>
        </w:r>
        <w:r w:rsidRPr="00061F85">
          <w:rPr>
            <w:rFonts w:eastAsia="Times New Roman"/>
            <w:szCs w:val="24"/>
            <w:lang w:eastAsia="en-US"/>
          </w:rPr>
          <w:br/>
          <w:t xml:space="preserve">Β. ΝΟΜΟΘΕΤΙΚΗ ΕΡΓΑΣΙΑ </w:t>
        </w:r>
        <w:r w:rsidRPr="00061F85">
          <w:rPr>
            <w:rFonts w:eastAsia="Times New Roman"/>
            <w:szCs w:val="24"/>
            <w:lang w:eastAsia="en-US"/>
          </w:rPr>
          <w:br/>
          <w:t xml:space="preserve">Συζήτηση και ψήφιση επί της αρχής, των άρθρων και των τροπολογιών και του συνόλου του σχεδίου νόμου του Υπουργείου Αγροτικής Ανάπτυξης και Τροφίμων: «Κύρωση της Συμφωνίας μεταξύ της Κυβέρνησης της Ελληνικής Δημοκρατίας και της Κυβέρνησης της Δημοκρατίας του Αζερμπαϊτζάν για συνεργασία στον τομέα της γεωργίας», σελ. </w:t>
        </w:r>
        <w:r w:rsidRPr="00061F85">
          <w:rPr>
            <w:rFonts w:eastAsia="Times New Roman"/>
            <w:szCs w:val="24"/>
            <w:lang w:eastAsia="en-US"/>
          </w:rPr>
          <w:br/>
        </w:r>
      </w:ins>
    </w:p>
    <w:p w14:paraId="00AC2180" w14:textId="77777777" w:rsidR="00061F85" w:rsidRPr="00061F85" w:rsidRDefault="00061F85" w:rsidP="00061F85">
      <w:pPr>
        <w:spacing w:after="0" w:line="360" w:lineRule="auto"/>
        <w:rPr>
          <w:ins w:id="24" w:author="Φλούδα Χριστίνα" w:date="2017-03-13T11:16:00Z"/>
          <w:rFonts w:eastAsia="Times New Roman"/>
          <w:szCs w:val="24"/>
          <w:lang w:eastAsia="en-US"/>
        </w:rPr>
      </w:pPr>
    </w:p>
    <w:p w14:paraId="668DCD5E" w14:textId="77777777" w:rsidR="00061F85" w:rsidRPr="00061F85" w:rsidRDefault="00061F85" w:rsidP="00061F85">
      <w:pPr>
        <w:spacing w:after="0" w:line="360" w:lineRule="auto"/>
        <w:rPr>
          <w:ins w:id="25" w:author="Φλούδα Χριστίνα" w:date="2017-03-13T11:16:00Z"/>
          <w:rFonts w:eastAsia="Times New Roman"/>
          <w:szCs w:val="24"/>
          <w:lang w:eastAsia="en-US"/>
        </w:rPr>
      </w:pPr>
      <w:ins w:id="26" w:author="Φλούδα Χριστίνα" w:date="2017-03-13T11:16:00Z">
        <w:r w:rsidRPr="00061F85">
          <w:rPr>
            <w:rFonts w:eastAsia="Times New Roman"/>
            <w:szCs w:val="24"/>
            <w:lang w:eastAsia="en-US"/>
          </w:rPr>
          <w:t>ΠΡΟΕΔΡΕΥΟΝΤΕΣ</w:t>
        </w:r>
      </w:ins>
    </w:p>
    <w:p w14:paraId="690C6CE2" w14:textId="77777777" w:rsidR="00061F85" w:rsidRPr="00061F85" w:rsidRDefault="00061F85" w:rsidP="00061F85">
      <w:pPr>
        <w:spacing w:after="0" w:line="360" w:lineRule="auto"/>
        <w:rPr>
          <w:ins w:id="27" w:author="Φλούδα Χριστίνα" w:date="2017-03-13T11:16:00Z"/>
          <w:rFonts w:eastAsia="Times New Roman"/>
          <w:szCs w:val="24"/>
          <w:lang w:eastAsia="en-US"/>
        </w:rPr>
      </w:pPr>
      <w:ins w:id="28" w:author="Φλούδα Χριστίνα" w:date="2017-03-13T11:16:00Z">
        <w:r w:rsidRPr="00061F85">
          <w:rPr>
            <w:rFonts w:eastAsia="Times New Roman"/>
            <w:szCs w:val="24"/>
            <w:lang w:eastAsia="en-US"/>
          </w:rPr>
          <w:t>ΚΟΥΡΑΚΗΣ Α. , σελ.</w:t>
        </w:r>
        <w:r w:rsidRPr="00061F85">
          <w:rPr>
            <w:rFonts w:eastAsia="Times New Roman"/>
            <w:szCs w:val="24"/>
            <w:lang w:eastAsia="en-US"/>
          </w:rPr>
          <w:br/>
          <w:t>ΧΡΙΣΤΟΔΟΥΛΟΠΟΥΛΟΥ Α. , σελ.</w:t>
        </w:r>
        <w:r w:rsidRPr="00061F85">
          <w:rPr>
            <w:rFonts w:eastAsia="Times New Roman"/>
            <w:szCs w:val="24"/>
            <w:lang w:eastAsia="en-US"/>
          </w:rPr>
          <w:br/>
        </w:r>
      </w:ins>
    </w:p>
    <w:p w14:paraId="1CBA0853" w14:textId="77777777" w:rsidR="00061F85" w:rsidRPr="00061F85" w:rsidRDefault="00061F85" w:rsidP="00061F85">
      <w:pPr>
        <w:spacing w:after="0" w:line="360" w:lineRule="auto"/>
        <w:rPr>
          <w:ins w:id="29" w:author="Φλούδα Χριστίνα" w:date="2017-03-13T11:16:00Z"/>
          <w:rFonts w:eastAsia="Times New Roman"/>
          <w:szCs w:val="24"/>
          <w:lang w:eastAsia="en-US"/>
        </w:rPr>
      </w:pPr>
    </w:p>
    <w:p w14:paraId="27DE130C" w14:textId="77777777" w:rsidR="00061F85" w:rsidRPr="00061F85" w:rsidRDefault="00061F85" w:rsidP="00061F85">
      <w:pPr>
        <w:spacing w:after="0" w:line="360" w:lineRule="auto"/>
        <w:rPr>
          <w:ins w:id="30" w:author="Φλούδα Χριστίνα" w:date="2017-03-13T11:16:00Z"/>
          <w:rFonts w:eastAsia="Times New Roman"/>
          <w:szCs w:val="24"/>
          <w:lang w:eastAsia="en-US"/>
        </w:rPr>
      </w:pPr>
      <w:ins w:id="31" w:author="Φλούδα Χριστίνα" w:date="2017-03-13T11:16:00Z">
        <w:r w:rsidRPr="00061F85">
          <w:rPr>
            <w:rFonts w:eastAsia="Times New Roman"/>
            <w:szCs w:val="24"/>
            <w:lang w:eastAsia="en-US"/>
          </w:rPr>
          <w:t>ΟΜΙΛΗΤΕΣ</w:t>
        </w:r>
      </w:ins>
    </w:p>
    <w:p w14:paraId="0D8D845C" w14:textId="77777777" w:rsidR="00061F85" w:rsidRPr="00061F85" w:rsidRDefault="00061F85" w:rsidP="00061F85">
      <w:pPr>
        <w:spacing w:after="0" w:line="360" w:lineRule="auto"/>
        <w:rPr>
          <w:ins w:id="32" w:author="Φλούδα Χριστίνα" w:date="2017-03-13T11:16:00Z"/>
          <w:rFonts w:eastAsia="Times New Roman"/>
          <w:szCs w:val="24"/>
          <w:lang w:eastAsia="en-US"/>
        </w:rPr>
      </w:pPr>
      <w:ins w:id="33" w:author="Φλούδα Χριστίνα" w:date="2017-03-13T11:16:00Z">
        <w:r w:rsidRPr="00061F85">
          <w:rPr>
            <w:rFonts w:eastAsia="Times New Roman"/>
            <w:szCs w:val="24"/>
            <w:lang w:eastAsia="en-US"/>
          </w:rPr>
          <w:br/>
          <w:t>Α. Επί της Ειδικής Ημερήσιας Διάταξης:</w:t>
        </w:r>
        <w:r w:rsidRPr="00061F85">
          <w:rPr>
            <w:rFonts w:eastAsia="Times New Roman"/>
            <w:szCs w:val="24"/>
            <w:lang w:eastAsia="en-US"/>
          </w:rPr>
          <w:br/>
          <w:t>ΑΝΤΩΝΙΟΥ Μ. , σελ.</w:t>
        </w:r>
        <w:r w:rsidRPr="00061F85">
          <w:rPr>
            <w:rFonts w:eastAsia="Times New Roman"/>
            <w:szCs w:val="24"/>
            <w:lang w:eastAsia="en-US"/>
          </w:rPr>
          <w:br/>
          <w:t>ΑΧΤΣΙΟΓΛΟΥ Ε. , σελ.</w:t>
        </w:r>
        <w:r w:rsidRPr="00061F85">
          <w:rPr>
            <w:rFonts w:eastAsia="Times New Roman"/>
            <w:szCs w:val="24"/>
            <w:lang w:eastAsia="en-US"/>
          </w:rPr>
          <w:br/>
          <w:t>ΒΑΚΗ Φ. , σελ.</w:t>
        </w:r>
        <w:r w:rsidRPr="00061F85">
          <w:rPr>
            <w:rFonts w:eastAsia="Times New Roman"/>
            <w:szCs w:val="24"/>
            <w:lang w:eastAsia="en-US"/>
          </w:rPr>
          <w:br/>
          <w:t>ΒΛΑΧΟΥ Σ. , σελ.</w:t>
        </w:r>
        <w:r w:rsidRPr="00061F85">
          <w:rPr>
            <w:rFonts w:eastAsia="Times New Roman"/>
            <w:szCs w:val="24"/>
            <w:lang w:eastAsia="en-US"/>
          </w:rPr>
          <w:br/>
          <w:t>ΓΕΩΡΓΙΑΔΗΣ Μ. , σελ.</w:t>
        </w:r>
        <w:r w:rsidRPr="00061F85">
          <w:rPr>
            <w:rFonts w:eastAsia="Times New Roman"/>
            <w:szCs w:val="24"/>
            <w:lang w:eastAsia="en-US"/>
          </w:rPr>
          <w:br/>
          <w:t>ΓΡΗΓΟΡΑΚΟΣ Λ. , σελ.</w:t>
        </w:r>
        <w:r w:rsidRPr="00061F85">
          <w:rPr>
            <w:rFonts w:eastAsia="Times New Roman"/>
            <w:szCs w:val="24"/>
            <w:lang w:eastAsia="en-US"/>
          </w:rPr>
          <w:br/>
          <w:t>ΔΑΝΕΛΛΗΣ Σ. , σελ.</w:t>
        </w:r>
        <w:r w:rsidRPr="00061F85">
          <w:rPr>
            <w:rFonts w:eastAsia="Times New Roman"/>
            <w:szCs w:val="24"/>
            <w:lang w:eastAsia="en-US"/>
          </w:rPr>
          <w:br/>
          <w:t>ΖΑΡΟΥΛΙΑ Ε. , σελ.</w:t>
        </w:r>
        <w:r w:rsidRPr="00061F85">
          <w:rPr>
            <w:rFonts w:eastAsia="Times New Roman"/>
            <w:szCs w:val="24"/>
            <w:lang w:eastAsia="en-US"/>
          </w:rPr>
          <w:br/>
          <w:t>ΚΑΤΣΙΚΗΣ Κ. , σελ.</w:t>
        </w:r>
        <w:r w:rsidRPr="00061F85">
          <w:rPr>
            <w:rFonts w:eastAsia="Times New Roman"/>
            <w:szCs w:val="24"/>
            <w:lang w:eastAsia="en-US"/>
          </w:rPr>
          <w:br/>
          <w:t>ΚΕΦΑΛΟΓΙΑΝΝΗ  Ό. , σελ.</w:t>
        </w:r>
        <w:r w:rsidRPr="00061F85">
          <w:rPr>
            <w:rFonts w:eastAsia="Times New Roman"/>
            <w:szCs w:val="24"/>
            <w:lang w:eastAsia="en-US"/>
          </w:rPr>
          <w:br/>
          <w:t>ΚΟΥΤΣΟΥΜΠΑΣ Δ. , σελ.</w:t>
        </w:r>
        <w:r w:rsidRPr="00061F85">
          <w:rPr>
            <w:rFonts w:eastAsia="Times New Roman"/>
            <w:szCs w:val="24"/>
            <w:lang w:eastAsia="en-US"/>
          </w:rPr>
          <w:br/>
          <w:t>ΜΑΝΩΛΑΚΟΥ Δ. , σελ.</w:t>
        </w:r>
        <w:r w:rsidRPr="00061F85">
          <w:rPr>
            <w:rFonts w:eastAsia="Times New Roman"/>
            <w:szCs w:val="24"/>
            <w:lang w:eastAsia="en-US"/>
          </w:rPr>
          <w:br/>
          <w:t>ΜΑΥΡΩΤΑΣ Γ. , σελ.</w:t>
        </w:r>
        <w:r w:rsidRPr="00061F85">
          <w:rPr>
            <w:rFonts w:eastAsia="Times New Roman"/>
            <w:szCs w:val="24"/>
            <w:lang w:eastAsia="en-US"/>
          </w:rPr>
          <w:br/>
          <w:t>ΜΕΓΑΛΟΟΙΚΟΝΟΜΟΥ Θ. , σελ.</w:t>
        </w:r>
      </w:ins>
    </w:p>
    <w:p w14:paraId="53C0BB71" w14:textId="091B7E77" w:rsidR="00061F85" w:rsidRDefault="00061F85" w:rsidP="00061F85">
      <w:pPr>
        <w:spacing w:line="600" w:lineRule="auto"/>
        <w:ind w:firstLine="720"/>
        <w:contextualSpacing/>
        <w:jc w:val="both"/>
        <w:rPr>
          <w:ins w:id="34" w:author="Φλούδα Χριστίνα" w:date="2017-03-13T11:16:00Z"/>
          <w:rFonts w:eastAsia="Times New Roman"/>
          <w:szCs w:val="24"/>
        </w:rPr>
        <w:pPrChange w:id="35" w:author="Φλούδα Χριστίνα" w:date="2017-03-13T11:16:00Z">
          <w:pPr>
            <w:spacing w:line="600" w:lineRule="auto"/>
            <w:ind w:firstLine="720"/>
            <w:contextualSpacing/>
            <w:jc w:val="center"/>
          </w:pPr>
        </w:pPrChange>
      </w:pPr>
      <w:ins w:id="36" w:author="Φλούδα Χριστίνα" w:date="2017-03-13T11:16:00Z">
        <w:r w:rsidRPr="00061F85">
          <w:rPr>
            <w:rFonts w:eastAsia="Times New Roman"/>
            <w:szCs w:val="24"/>
            <w:lang w:eastAsia="en-US"/>
          </w:rPr>
          <w:t>ΠΑΠΑΧΡΙΣΤΟΠΟΥΛΟΣ Α. , σελ.</w:t>
        </w:r>
        <w:r w:rsidRPr="00061F85">
          <w:rPr>
            <w:rFonts w:eastAsia="Times New Roman"/>
            <w:szCs w:val="24"/>
            <w:lang w:eastAsia="en-US"/>
          </w:rPr>
          <w:br/>
          <w:t>ΧΡΙΣΤΟΔΟΥΛΟΠΟΥΛΟΥ Α. , σελ.</w:t>
        </w:r>
        <w:r w:rsidRPr="00061F85">
          <w:rPr>
            <w:rFonts w:eastAsia="Times New Roman"/>
            <w:szCs w:val="24"/>
            <w:lang w:eastAsia="en-US"/>
          </w:rPr>
          <w:br/>
          <w:t>ΧΡΙΣΤΟΦΙΛΟΠΟΥΛΟΥ Π. , σελ.</w:t>
        </w:r>
        <w:r w:rsidRPr="00061F85">
          <w:rPr>
            <w:rFonts w:eastAsia="Times New Roman"/>
            <w:szCs w:val="24"/>
            <w:lang w:eastAsia="en-US"/>
          </w:rPr>
          <w:br/>
        </w:r>
        <w:r w:rsidRPr="00061F85">
          <w:rPr>
            <w:rFonts w:eastAsia="Times New Roman"/>
            <w:szCs w:val="24"/>
            <w:lang w:eastAsia="en-US"/>
          </w:rPr>
          <w:br/>
          <w:t>Β. Επί διαδικαστικού θέματος:</w:t>
        </w:r>
        <w:r w:rsidRPr="00061F85">
          <w:rPr>
            <w:rFonts w:eastAsia="Times New Roman"/>
            <w:szCs w:val="24"/>
            <w:lang w:eastAsia="en-US"/>
          </w:rPr>
          <w:br/>
          <w:t>ΑΜΥΡΑΣ Γ. , σελ.</w:t>
        </w:r>
        <w:r w:rsidRPr="00061F85">
          <w:rPr>
            <w:rFonts w:eastAsia="Times New Roman"/>
            <w:szCs w:val="24"/>
            <w:lang w:eastAsia="en-US"/>
          </w:rPr>
          <w:br/>
          <w:t>ΓΡΗΓΟΡΑΚΟΣ Λ. , σελ.</w:t>
        </w:r>
        <w:r w:rsidRPr="00061F85">
          <w:rPr>
            <w:rFonts w:eastAsia="Times New Roman"/>
            <w:szCs w:val="24"/>
            <w:lang w:eastAsia="en-US"/>
          </w:rPr>
          <w:br/>
          <w:t>ΚΟΥΡΑΚΗΣ Α. , σελ.</w:t>
        </w:r>
        <w:r w:rsidRPr="00061F85">
          <w:rPr>
            <w:rFonts w:eastAsia="Times New Roman"/>
            <w:szCs w:val="24"/>
            <w:lang w:eastAsia="en-US"/>
          </w:rPr>
          <w:br/>
          <w:t>ΜΑΝΩΛΑΚΟΥ Δ. , σελ.</w:t>
        </w:r>
        <w:r w:rsidRPr="00061F85">
          <w:rPr>
            <w:rFonts w:eastAsia="Times New Roman"/>
            <w:szCs w:val="24"/>
            <w:lang w:eastAsia="en-US"/>
          </w:rPr>
          <w:br/>
          <w:t>ΞΥΔΑΚΗΣ Ν. , σελ.</w:t>
        </w:r>
        <w:r w:rsidRPr="00061F85">
          <w:rPr>
            <w:rFonts w:eastAsia="Times New Roman"/>
            <w:szCs w:val="24"/>
            <w:lang w:eastAsia="en-US"/>
          </w:rPr>
          <w:br/>
          <w:t>ΧΡΙΣΤΟΔΟΥΛΟΠΟΥΛΟΥ Α. , σελ.</w:t>
        </w:r>
        <w:r w:rsidRPr="00061F85">
          <w:rPr>
            <w:rFonts w:eastAsia="Times New Roman"/>
            <w:szCs w:val="24"/>
            <w:lang w:eastAsia="en-US"/>
          </w:rPr>
          <w:br/>
        </w:r>
        <w:r w:rsidRPr="00061F85">
          <w:rPr>
            <w:rFonts w:eastAsia="Times New Roman"/>
            <w:szCs w:val="24"/>
            <w:lang w:eastAsia="en-US"/>
          </w:rPr>
          <w:br/>
          <w:t>Γ. Επί του σχεδίου νόμου του Υπουργείου Αγροτικής Ανάπτυξης και Τροφίμων:</w:t>
        </w:r>
        <w:r w:rsidRPr="00061F85">
          <w:rPr>
            <w:rFonts w:eastAsia="Times New Roman"/>
            <w:szCs w:val="24"/>
            <w:lang w:eastAsia="en-US"/>
          </w:rPr>
          <w:br/>
          <w:t>ΑΠΟΣΤΟΛΟΥ Ε. , σελ.</w:t>
        </w:r>
        <w:r w:rsidRPr="00061F85">
          <w:rPr>
            <w:rFonts w:eastAsia="Times New Roman"/>
            <w:szCs w:val="24"/>
            <w:lang w:eastAsia="en-US"/>
          </w:rPr>
          <w:br/>
          <w:t>ΓΕΩΡΓΙΑΔΗΣ Μ. , σελ.</w:t>
        </w:r>
        <w:r w:rsidRPr="00061F85">
          <w:rPr>
            <w:rFonts w:eastAsia="Times New Roman"/>
            <w:szCs w:val="24"/>
            <w:lang w:eastAsia="en-US"/>
          </w:rPr>
          <w:br/>
          <w:t>ΔΑΒΑΚΗΣ Α. , σελ.</w:t>
        </w:r>
        <w:r w:rsidRPr="00061F85">
          <w:rPr>
            <w:rFonts w:eastAsia="Times New Roman"/>
            <w:szCs w:val="24"/>
            <w:lang w:eastAsia="en-US"/>
          </w:rPr>
          <w:br/>
          <w:t>ΔΑΝΕΛΛΗΣ Σ. , σελ.</w:t>
        </w:r>
        <w:r w:rsidRPr="00061F85">
          <w:rPr>
            <w:rFonts w:eastAsia="Times New Roman"/>
            <w:szCs w:val="24"/>
            <w:lang w:eastAsia="en-US"/>
          </w:rPr>
          <w:br/>
          <w:t>ΖΑΡΟΥΛΙΑ Ε. , σελ.</w:t>
        </w:r>
        <w:r w:rsidRPr="00061F85">
          <w:rPr>
            <w:rFonts w:eastAsia="Times New Roman"/>
            <w:szCs w:val="24"/>
            <w:lang w:eastAsia="en-US"/>
          </w:rPr>
          <w:br/>
          <w:t>ΘΕΟΧΑΡΟΠΟΥΛΟΣ Α. , σελ.</w:t>
        </w:r>
        <w:r w:rsidRPr="00061F85">
          <w:rPr>
            <w:rFonts w:eastAsia="Times New Roman"/>
            <w:szCs w:val="24"/>
            <w:lang w:eastAsia="en-US"/>
          </w:rPr>
          <w:br/>
          <w:t>ΚΑΤΣΑΦΑΔΟΣ Κ. , σελ.</w:t>
        </w:r>
        <w:r w:rsidRPr="00061F85">
          <w:rPr>
            <w:rFonts w:eastAsia="Times New Roman"/>
            <w:szCs w:val="24"/>
            <w:lang w:eastAsia="en-US"/>
          </w:rPr>
          <w:br/>
          <w:t>ΚΕΦΑΛΟΓΙΑΝΝΗΣ Ι. , σελ.</w:t>
        </w:r>
        <w:r w:rsidRPr="00061F85">
          <w:rPr>
            <w:rFonts w:eastAsia="Times New Roman"/>
            <w:szCs w:val="24"/>
            <w:lang w:eastAsia="en-US"/>
          </w:rPr>
          <w:br/>
          <w:t>ΛΑΖΑΡΙΔΗΣ Γ. , σελ.</w:t>
        </w:r>
        <w:r w:rsidRPr="00061F85">
          <w:rPr>
            <w:rFonts w:eastAsia="Times New Roman"/>
            <w:szCs w:val="24"/>
            <w:lang w:eastAsia="en-US"/>
          </w:rPr>
          <w:br/>
          <w:t>ΜΩΡΑΪΤΗΣ Ν. , σελ.</w:t>
        </w:r>
        <w:r w:rsidRPr="00061F85">
          <w:rPr>
            <w:rFonts w:eastAsia="Times New Roman"/>
            <w:szCs w:val="24"/>
            <w:lang w:eastAsia="en-US"/>
          </w:rPr>
          <w:br/>
          <w:t>ΞΥΔΑΚΗΣ Ν. , σελ.</w:t>
        </w:r>
        <w:r w:rsidRPr="00061F85">
          <w:rPr>
            <w:rFonts w:eastAsia="Times New Roman"/>
            <w:szCs w:val="24"/>
            <w:lang w:eastAsia="en-US"/>
          </w:rPr>
          <w:br/>
          <w:t>ΠΑΠΑΔΟΠΟΥΛΟΣ Ν. , σελ.</w:t>
        </w:r>
        <w:r w:rsidRPr="00061F85">
          <w:rPr>
            <w:rFonts w:eastAsia="Times New Roman"/>
            <w:szCs w:val="24"/>
            <w:lang w:eastAsia="en-US"/>
          </w:rPr>
          <w:br/>
          <w:t>ΠΑΠΑΝΑΤΣΙΟΥ Α. , σελ.</w:t>
        </w:r>
        <w:r w:rsidRPr="00061F85">
          <w:rPr>
            <w:rFonts w:eastAsia="Times New Roman"/>
            <w:szCs w:val="24"/>
            <w:lang w:eastAsia="en-US"/>
          </w:rPr>
          <w:br/>
          <w:t>ΣΑΧΙΝΙΔΗΣ Ι. , σελ.</w:t>
        </w:r>
        <w:r w:rsidRPr="00061F85">
          <w:rPr>
            <w:rFonts w:eastAsia="Times New Roman"/>
            <w:szCs w:val="24"/>
            <w:lang w:eastAsia="en-US"/>
          </w:rPr>
          <w:br/>
          <w:t>ΤΖΕΛΕΠΗΣ Μ. , σελ.</w:t>
        </w:r>
        <w:r w:rsidRPr="00061F85">
          <w:rPr>
            <w:rFonts w:eastAsia="Times New Roman"/>
            <w:szCs w:val="24"/>
            <w:lang w:eastAsia="en-US"/>
          </w:rPr>
          <w:br/>
        </w:r>
      </w:ins>
    </w:p>
    <w:p w14:paraId="59DA26A3" w14:textId="77777777" w:rsidR="00087860" w:rsidRDefault="00061F85">
      <w:pPr>
        <w:spacing w:line="600" w:lineRule="auto"/>
        <w:ind w:firstLine="720"/>
        <w:contextualSpacing/>
        <w:jc w:val="center"/>
        <w:rPr>
          <w:rFonts w:eastAsia="Times New Roman"/>
          <w:szCs w:val="24"/>
        </w:rPr>
      </w:pPr>
      <w:r>
        <w:rPr>
          <w:rFonts w:eastAsia="Times New Roman"/>
          <w:szCs w:val="24"/>
        </w:rPr>
        <w:t>ΠΡΑΚΤΙΚΑ ΒΟΥΛΗΣ</w:t>
      </w:r>
    </w:p>
    <w:p w14:paraId="59DA26A4" w14:textId="77777777" w:rsidR="00087860" w:rsidRDefault="00061F85">
      <w:pPr>
        <w:spacing w:line="600" w:lineRule="auto"/>
        <w:ind w:firstLine="720"/>
        <w:contextualSpacing/>
        <w:jc w:val="center"/>
        <w:rPr>
          <w:rFonts w:eastAsia="Times New Roman"/>
          <w:szCs w:val="24"/>
        </w:rPr>
      </w:pPr>
      <w:r>
        <w:rPr>
          <w:rFonts w:eastAsia="Times New Roman"/>
          <w:szCs w:val="24"/>
        </w:rPr>
        <w:t xml:space="preserve">ΙΖ΄ ΠΕΡΙΟΔΟΣ </w:t>
      </w:r>
    </w:p>
    <w:p w14:paraId="59DA26A5" w14:textId="77777777" w:rsidR="00087860" w:rsidRDefault="00061F85">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59DA26A6" w14:textId="77777777" w:rsidR="00087860" w:rsidRDefault="00061F85">
      <w:pPr>
        <w:spacing w:line="600" w:lineRule="auto"/>
        <w:ind w:firstLine="720"/>
        <w:contextualSpacing/>
        <w:jc w:val="center"/>
        <w:rPr>
          <w:rFonts w:eastAsia="Times New Roman"/>
          <w:szCs w:val="24"/>
        </w:rPr>
      </w:pPr>
      <w:r>
        <w:rPr>
          <w:rFonts w:eastAsia="Times New Roman"/>
          <w:szCs w:val="24"/>
        </w:rPr>
        <w:t>ΣΥΝΟΔΟΣ Β΄</w:t>
      </w:r>
    </w:p>
    <w:p w14:paraId="59DA26A7" w14:textId="77777777" w:rsidR="00087860" w:rsidRDefault="00061F85">
      <w:pPr>
        <w:spacing w:line="600" w:lineRule="auto"/>
        <w:ind w:firstLine="720"/>
        <w:contextualSpacing/>
        <w:jc w:val="center"/>
        <w:rPr>
          <w:rFonts w:eastAsia="Times New Roman"/>
          <w:szCs w:val="24"/>
        </w:rPr>
      </w:pPr>
      <w:r>
        <w:rPr>
          <w:rFonts w:eastAsia="Times New Roman"/>
          <w:szCs w:val="24"/>
        </w:rPr>
        <w:t>ΣΥΝΕΔΡΙΑΣΗ ΠΕ΄</w:t>
      </w:r>
    </w:p>
    <w:p w14:paraId="59DA26A8" w14:textId="77777777" w:rsidR="00087860" w:rsidRDefault="00061F85">
      <w:pPr>
        <w:spacing w:line="600" w:lineRule="auto"/>
        <w:ind w:firstLine="720"/>
        <w:contextualSpacing/>
        <w:jc w:val="center"/>
        <w:rPr>
          <w:rFonts w:eastAsia="Times New Roman"/>
          <w:szCs w:val="24"/>
        </w:rPr>
      </w:pPr>
      <w:r>
        <w:rPr>
          <w:rFonts w:eastAsia="Times New Roman"/>
          <w:szCs w:val="24"/>
        </w:rPr>
        <w:t>Τετάρτη 8 Μαρτίου 2017</w:t>
      </w:r>
    </w:p>
    <w:p w14:paraId="59DA26A9" w14:textId="77777777" w:rsidR="00087860" w:rsidRDefault="00061F85">
      <w:pPr>
        <w:spacing w:line="600" w:lineRule="auto"/>
        <w:ind w:firstLine="720"/>
        <w:contextualSpacing/>
        <w:jc w:val="both"/>
        <w:rPr>
          <w:rFonts w:eastAsia="Times New Roman"/>
          <w:szCs w:val="24"/>
        </w:rPr>
      </w:pPr>
      <w:r>
        <w:rPr>
          <w:rFonts w:eastAsia="Times New Roman"/>
          <w:szCs w:val="24"/>
        </w:rPr>
        <w:t>Αθήνα, σήμερα στις 8 Μαρτίου 2017, ημέρα Τετάρτη και ώρα 10.15΄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 </w:t>
      </w:r>
      <w:r w:rsidRPr="00B37E34">
        <w:rPr>
          <w:rFonts w:eastAsia="Times New Roman"/>
          <w:b/>
          <w:szCs w:val="24"/>
        </w:rPr>
        <w:t>ΑΝΑΣΤΑΣΙΑΣ ΧΡΙΣΤΟΔΟΥΛΟΠΟΥΛΟΥ</w:t>
      </w:r>
      <w:r>
        <w:rPr>
          <w:rFonts w:eastAsia="Times New Roman"/>
          <w:szCs w:val="24"/>
        </w:rPr>
        <w:t>.</w:t>
      </w:r>
    </w:p>
    <w:p w14:paraId="59DA26AA"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Καλημέρα σε όλες τις </w:t>
      </w:r>
      <w:proofErr w:type="spellStart"/>
      <w:r>
        <w:rPr>
          <w:rFonts w:eastAsia="Times New Roman"/>
          <w:szCs w:val="24"/>
        </w:rPr>
        <w:t>συναδέλφισσες</w:t>
      </w:r>
      <w:proofErr w:type="spellEnd"/>
      <w:r w:rsidRPr="000A5937">
        <w:rPr>
          <w:rFonts w:eastAsia="Times New Roman"/>
          <w:szCs w:val="24"/>
        </w:rPr>
        <w:t>,</w:t>
      </w:r>
      <w:r>
        <w:rPr>
          <w:rFonts w:eastAsia="Times New Roman"/>
          <w:szCs w:val="24"/>
        </w:rPr>
        <w:t xml:space="preserve"> σε ό</w:t>
      </w:r>
      <w:r>
        <w:rPr>
          <w:rFonts w:eastAsia="Times New Roman"/>
          <w:szCs w:val="24"/>
        </w:rPr>
        <w:t xml:space="preserve">λους τους συναδέλφους και στους εκλεκτούς προσκεκλημένους μας. </w:t>
      </w:r>
    </w:p>
    <w:p w14:paraId="59DA26AB"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Κυρίες και κύριοι, αρχίζει η συνεδρίαση. </w:t>
      </w:r>
    </w:p>
    <w:p w14:paraId="59DA26AC" w14:textId="77777777" w:rsidR="00087860" w:rsidRDefault="00061F85">
      <w:pPr>
        <w:spacing w:line="600" w:lineRule="auto"/>
        <w:ind w:firstLine="720"/>
        <w:contextualSpacing/>
        <w:jc w:val="both"/>
        <w:rPr>
          <w:rFonts w:eastAsia="Times New Roman"/>
          <w:szCs w:val="24"/>
        </w:rPr>
      </w:pPr>
      <w:r>
        <w:rPr>
          <w:rFonts w:eastAsia="Times New Roman"/>
          <w:szCs w:val="24"/>
        </w:rPr>
        <w:t>(ΕΠΙΚΥΡΩΣΗ ΠΡΑΚΤΙΚΩΝ: Σύμφωνα με την από 6</w:t>
      </w:r>
      <w:r w:rsidRPr="0068303C">
        <w:rPr>
          <w:rFonts w:eastAsia="Times New Roman"/>
          <w:szCs w:val="24"/>
        </w:rPr>
        <w:t>-</w:t>
      </w:r>
      <w:r>
        <w:rPr>
          <w:rFonts w:eastAsia="Times New Roman"/>
          <w:szCs w:val="24"/>
        </w:rPr>
        <w:t>3</w:t>
      </w:r>
      <w:r w:rsidRPr="0068303C">
        <w:rPr>
          <w:rFonts w:eastAsia="Times New Roman"/>
          <w:szCs w:val="24"/>
        </w:rPr>
        <w:t>-</w:t>
      </w:r>
      <w:r>
        <w:rPr>
          <w:rFonts w:eastAsia="Times New Roman"/>
          <w:szCs w:val="24"/>
        </w:rPr>
        <w:t xml:space="preserve">2017 εξουσιοδότηση του Σώματος επικυρώθηκαν με ευθύνη του Προεδρείου τα Πρακτικά της </w:t>
      </w:r>
      <w:r>
        <w:rPr>
          <w:rFonts w:eastAsia="Times New Roman"/>
          <w:szCs w:val="24"/>
        </w:rPr>
        <w:lastRenderedPageBreak/>
        <w:t>ΠΔ΄ συνεδριάσεώς του</w:t>
      </w:r>
      <w:r>
        <w:rPr>
          <w:rFonts w:eastAsia="Times New Roman"/>
          <w:szCs w:val="24"/>
        </w:rPr>
        <w:t>, της Δευτέρας 6 Μαρτίου 2017, σε ό,τι αφορά την ψήφιση στο σύνολο του σχεδίου νόμου: «Κύρωση της Συμφωνίας για τη συνεργασία στον τομέα του τουρισμού μεταξύ της Κυβέρνησης της Ελληνικής Δημοκρατίας και της Κυβέρνησης του Κράτους του Κουβέιτ»)</w:t>
      </w:r>
    </w:p>
    <w:p w14:paraId="59DA26AD" w14:textId="77777777" w:rsidR="00087860" w:rsidRDefault="00061F85">
      <w:pPr>
        <w:spacing w:line="600" w:lineRule="auto"/>
        <w:ind w:firstLine="720"/>
        <w:contextualSpacing/>
        <w:jc w:val="both"/>
        <w:rPr>
          <w:rFonts w:eastAsia="Times New Roman"/>
          <w:szCs w:val="24"/>
        </w:rPr>
      </w:pPr>
      <w:r>
        <w:rPr>
          <w:rFonts w:eastAsia="Times New Roman"/>
          <w:szCs w:val="24"/>
        </w:rPr>
        <w:t>Εισερχόμαστε</w:t>
      </w:r>
      <w:r>
        <w:rPr>
          <w:rFonts w:eastAsia="Times New Roman"/>
          <w:szCs w:val="24"/>
        </w:rPr>
        <w:t xml:space="preserve"> στην </w:t>
      </w:r>
    </w:p>
    <w:p w14:paraId="59DA26AE" w14:textId="77777777" w:rsidR="00087860" w:rsidRDefault="00061F85">
      <w:pPr>
        <w:spacing w:line="600" w:lineRule="auto"/>
        <w:ind w:firstLine="720"/>
        <w:contextualSpacing/>
        <w:jc w:val="center"/>
        <w:rPr>
          <w:rFonts w:eastAsia="Times New Roman"/>
          <w:b/>
          <w:szCs w:val="24"/>
        </w:rPr>
      </w:pPr>
      <w:r>
        <w:rPr>
          <w:rFonts w:eastAsia="Times New Roman"/>
          <w:b/>
          <w:szCs w:val="24"/>
        </w:rPr>
        <w:t>ΕΙΔΙΚΗ ΗΜΕΡΗΣΙΑ ΔΙΑΤΑΞΗ</w:t>
      </w:r>
    </w:p>
    <w:p w14:paraId="59DA26AF" w14:textId="77777777" w:rsidR="00087860" w:rsidRDefault="00061F85">
      <w:pPr>
        <w:spacing w:after="0" w:line="600" w:lineRule="auto"/>
        <w:ind w:firstLine="720"/>
        <w:contextualSpacing/>
        <w:jc w:val="both"/>
        <w:rPr>
          <w:rFonts w:eastAsia="Times New Roman"/>
          <w:szCs w:val="24"/>
        </w:rPr>
      </w:pPr>
      <w:r>
        <w:t>Ειδική σ</w:t>
      </w:r>
      <w:r>
        <w:t xml:space="preserve">υνεδρίαση της Ολομέλειας της Βουλής, </w:t>
      </w:r>
      <w:r>
        <w:rPr>
          <w:rFonts w:eastAsia="Times New Roman"/>
          <w:szCs w:val="24"/>
        </w:rPr>
        <w:t xml:space="preserve">με θέμα: «Αιτήματα και προτεραιότητες για την ισότητα των φύλων σε έναν κόσμο που αλλάζει: Υγεία, Εργασία και </w:t>
      </w:r>
      <w:proofErr w:type="spellStart"/>
      <w:r>
        <w:rPr>
          <w:rFonts w:eastAsia="Times New Roman"/>
          <w:szCs w:val="24"/>
        </w:rPr>
        <w:t>Έμφυλη</w:t>
      </w:r>
      <w:proofErr w:type="spellEnd"/>
      <w:r>
        <w:rPr>
          <w:rFonts w:eastAsia="Times New Roman"/>
          <w:szCs w:val="24"/>
        </w:rPr>
        <w:t xml:space="preserve"> Βία».</w:t>
      </w:r>
    </w:p>
    <w:p w14:paraId="59DA26B0" w14:textId="77777777" w:rsidR="00087860" w:rsidRDefault="00061F85">
      <w:pPr>
        <w:spacing w:after="0" w:line="600" w:lineRule="auto"/>
        <w:ind w:firstLine="720"/>
        <w:contextualSpacing/>
        <w:jc w:val="both"/>
        <w:rPr>
          <w:rFonts w:eastAsia="Times New Roman"/>
          <w:szCs w:val="24"/>
        </w:rPr>
      </w:pPr>
      <w:r>
        <w:rPr>
          <w:rFonts w:eastAsia="Times New Roman"/>
          <w:szCs w:val="24"/>
        </w:rPr>
        <w:t>Στη σημερινή μας συνεδρίαση θα μιλήσω εκ μέρους του Προεδ</w:t>
      </w:r>
      <w:r>
        <w:rPr>
          <w:rFonts w:eastAsia="Times New Roman"/>
          <w:szCs w:val="24"/>
        </w:rPr>
        <w:t xml:space="preserve">ρείου. Στη συνέχεια θα λάβει τον λόγο εκ μέρους της Κυβέρνησης η Υπουργός Εργασίας, Κοινωνικής Ασφάλισης και Κοινωνικής Αλληλεγγύης κ. Έφη </w:t>
      </w:r>
      <w:proofErr w:type="spellStart"/>
      <w:r>
        <w:rPr>
          <w:rFonts w:eastAsia="Times New Roman"/>
          <w:szCs w:val="24"/>
        </w:rPr>
        <w:t>Αχτσιόγλου</w:t>
      </w:r>
      <w:proofErr w:type="spellEnd"/>
      <w:r>
        <w:rPr>
          <w:rFonts w:eastAsia="Times New Roman"/>
          <w:szCs w:val="24"/>
        </w:rPr>
        <w:t xml:space="preserve"> για δέκα λεπτά και θα ακολουθήσουν οι κυρίες και οι κύριοι συνάδελφοι που έχουν οριστεί από τις Κοινοβουλε</w:t>
      </w:r>
      <w:r>
        <w:rPr>
          <w:rFonts w:eastAsia="Times New Roman"/>
          <w:szCs w:val="24"/>
        </w:rPr>
        <w:t xml:space="preserve">υτικές Ομάδες όλων των κομμάτων της Βουλής με τις τοποθετήσεις τους για έξι λεπτά και όσοι Αρχηγοί το επιθυμούν για δέκα λεπτά. Αυτή είναι η διαδικασία. </w:t>
      </w:r>
    </w:p>
    <w:p w14:paraId="59DA26B1" w14:textId="77777777" w:rsidR="00087860" w:rsidRDefault="00061F85">
      <w:pPr>
        <w:spacing w:after="0" w:line="600" w:lineRule="auto"/>
        <w:ind w:firstLine="720"/>
        <w:contextualSpacing/>
        <w:jc w:val="both"/>
        <w:rPr>
          <w:rFonts w:eastAsia="Times New Roman"/>
          <w:szCs w:val="24"/>
        </w:rPr>
      </w:pPr>
      <w:r>
        <w:rPr>
          <w:rFonts w:eastAsia="Times New Roman"/>
          <w:szCs w:val="24"/>
        </w:rPr>
        <w:lastRenderedPageBreak/>
        <w:t>Σήμερα έχουν ανταποκριθεί στην πρόσκλησή μας και παρίστανται και τις καλωσορίζουμε η κ. Βασιλική Θάνου</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Χριστοφίλου</w:t>
      </w:r>
      <w:proofErr w:type="spellEnd"/>
      <w:r>
        <w:rPr>
          <w:rFonts w:eastAsia="Times New Roman"/>
          <w:szCs w:val="24"/>
        </w:rPr>
        <w:t xml:space="preserve">, Πρόεδρος του Αρείου Πάγου και τέως Πρωθυπουργός, η κ. Άννα </w:t>
      </w:r>
      <w:proofErr w:type="spellStart"/>
      <w:r>
        <w:rPr>
          <w:rFonts w:eastAsia="Times New Roman"/>
          <w:szCs w:val="24"/>
        </w:rPr>
        <w:t>Ψαρούδα</w:t>
      </w:r>
      <w:proofErr w:type="spellEnd"/>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Μπενάκη, πρώην Πρόεδρος της Βουλής των Ελλήνων, η κ. Ευτυχία Φουντουλάκη, Γενική Επίτροπος Επικρατείας Τακτικών Διοικητικών Δικαστηρίων, η κ. Στυλιανή </w:t>
      </w:r>
      <w:proofErr w:type="spellStart"/>
      <w:r>
        <w:rPr>
          <w:rFonts w:eastAsia="Times New Roman"/>
          <w:szCs w:val="24"/>
        </w:rPr>
        <w:t>Βρακά</w:t>
      </w:r>
      <w:proofErr w:type="spellEnd"/>
      <w:r>
        <w:rPr>
          <w:rFonts w:eastAsia="Times New Roman"/>
          <w:szCs w:val="24"/>
        </w:rPr>
        <w:t>, Γενική Γραμμα</w:t>
      </w:r>
      <w:r>
        <w:rPr>
          <w:rFonts w:eastAsia="Times New Roman"/>
          <w:szCs w:val="24"/>
        </w:rPr>
        <w:t xml:space="preserve">τέας Κοινωνικών Ασφαλίσεων Υπουργείου Εργασίας, Κοινωνικής Ασφάλισης και Κοινωνικής Αλληλεγγύης, η κ. Μαρία </w:t>
      </w:r>
      <w:proofErr w:type="spellStart"/>
      <w:r>
        <w:rPr>
          <w:rFonts w:eastAsia="Times New Roman"/>
          <w:szCs w:val="24"/>
        </w:rPr>
        <w:t>Βλαζάκη</w:t>
      </w:r>
      <w:proofErr w:type="spellEnd"/>
      <w:r>
        <w:rPr>
          <w:rFonts w:eastAsia="Times New Roman"/>
          <w:szCs w:val="24"/>
        </w:rPr>
        <w:t xml:space="preserve">, Γενική Γραμματέας Υπουργείου Πολιτισμού και Αθλητισμού, η κ. Ευρυδίκη </w:t>
      </w:r>
      <w:proofErr w:type="spellStart"/>
      <w:r>
        <w:rPr>
          <w:rFonts w:eastAsia="Times New Roman"/>
          <w:szCs w:val="24"/>
        </w:rPr>
        <w:t>Κουρνέτα</w:t>
      </w:r>
      <w:proofErr w:type="spellEnd"/>
      <w:r>
        <w:rPr>
          <w:rFonts w:eastAsia="Times New Roman"/>
          <w:szCs w:val="24"/>
        </w:rPr>
        <w:t>, Γενική Γραμματέας Υπουργείου Τουρισμού, η κ. Μαρία Παπασπύρ</w:t>
      </w:r>
      <w:r>
        <w:rPr>
          <w:rFonts w:eastAsia="Times New Roman"/>
          <w:szCs w:val="24"/>
        </w:rPr>
        <w:t xml:space="preserve">ου, Γενική Επιθεωρήτρια Δημόσιας Διοίκησης, η κ. Νικόλ Ράπτη, Ειδική Επιθεωρήτρια Δημόσιας Διοίκησης, η κ. Καλλιόπη (Κέλλυ) </w:t>
      </w:r>
      <w:proofErr w:type="spellStart"/>
      <w:r>
        <w:rPr>
          <w:rFonts w:eastAsia="Times New Roman"/>
          <w:szCs w:val="24"/>
        </w:rPr>
        <w:t>Μπουρδάρα</w:t>
      </w:r>
      <w:proofErr w:type="spellEnd"/>
      <w:r>
        <w:rPr>
          <w:rFonts w:eastAsia="Times New Roman"/>
          <w:szCs w:val="24"/>
        </w:rPr>
        <w:t xml:space="preserve"> από το Διοικητικό Συμβούλιο Ένωσης τέως Βουλευτών, η κ. Βασιλική Αλεξάνδρου από το Διοικητικό Συμβούλιο Ένωσης τέως Βουλευ</w:t>
      </w:r>
      <w:r>
        <w:rPr>
          <w:rFonts w:eastAsia="Times New Roman"/>
          <w:szCs w:val="24"/>
        </w:rPr>
        <w:t>τών, η κ. Βασιλική Κόλλια, πρώην Γενική Γραμματέας Ισότητας των Φύλων 2013</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2016, η κ. </w:t>
      </w:r>
      <w:proofErr w:type="spellStart"/>
      <w:r>
        <w:rPr>
          <w:rFonts w:eastAsia="Times New Roman"/>
          <w:szCs w:val="24"/>
        </w:rPr>
        <w:t>Ζέττα</w:t>
      </w:r>
      <w:proofErr w:type="spellEnd"/>
      <w:r>
        <w:rPr>
          <w:rFonts w:eastAsia="Times New Roman"/>
          <w:szCs w:val="24"/>
        </w:rPr>
        <w:t xml:space="preserve"> Μακρή, πρώην Γενική Γραμματέας Ισότητας των Φύλων 2012</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2013 και η κ. Μαρία Ανδρούτσου, Δήμαρχος Αγίου Δημητρίου. </w:t>
      </w:r>
    </w:p>
    <w:p w14:paraId="59DA26B2" w14:textId="77777777" w:rsidR="00087860" w:rsidRDefault="00061F85">
      <w:pPr>
        <w:spacing w:after="0" w:line="600" w:lineRule="auto"/>
        <w:ind w:firstLine="720"/>
        <w:contextualSpacing/>
        <w:jc w:val="both"/>
        <w:rPr>
          <w:rFonts w:ascii="Times New Roman" w:eastAsia="Times New Roman" w:hAnsi="Times New Roman" w:cs="Times New Roman"/>
          <w:szCs w:val="24"/>
        </w:rPr>
      </w:pPr>
      <w:r>
        <w:rPr>
          <w:rFonts w:eastAsia="Times New Roman"/>
          <w:szCs w:val="24"/>
        </w:rPr>
        <w:lastRenderedPageBreak/>
        <w:t>Θα ξεκινήσουμε, λοιπόν, τη σημερινή συζήτησή μ</w:t>
      </w:r>
      <w:r>
        <w:rPr>
          <w:rFonts w:eastAsia="Times New Roman"/>
          <w:szCs w:val="24"/>
        </w:rPr>
        <w:t xml:space="preserve">ας. Όπως κάθε χρόνο, η Βουλή οργανώνει αυτή την </w:t>
      </w:r>
      <w:r>
        <w:rPr>
          <w:rFonts w:eastAsia="Times New Roman"/>
          <w:szCs w:val="24"/>
        </w:rPr>
        <w:t>ε</w:t>
      </w:r>
      <w:r>
        <w:rPr>
          <w:rFonts w:eastAsia="Times New Roman"/>
          <w:szCs w:val="24"/>
        </w:rPr>
        <w:t xml:space="preserve">ιδική </w:t>
      </w:r>
      <w:r>
        <w:rPr>
          <w:rFonts w:eastAsia="Times New Roman"/>
          <w:szCs w:val="24"/>
        </w:rPr>
        <w:t>σ</w:t>
      </w:r>
      <w:r>
        <w:rPr>
          <w:rFonts w:eastAsia="Times New Roman"/>
          <w:szCs w:val="24"/>
        </w:rPr>
        <w:t>υνεδρίαση για την Ημέρα της Γυναίκας, για την επέτειο της 8</w:t>
      </w:r>
      <w:r>
        <w:rPr>
          <w:rFonts w:eastAsia="Times New Roman"/>
          <w:szCs w:val="24"/>
          <w:vertAlign w:val="superscript"/>
        </w:rPr>
        <w:t>ης</w:t>
      </w:r>
      <w:r>
        <w:rPr>
          <w:rFonts w:eastAsia="Times New Roman"/>
          <w:szCs w:val="24"/>
        </w:rPr>
        <w:t xml:space="preserve"> Μαρτίου. Όλοι γνωρίζουμε ή οφείλουμε να γνωρίζουμε και να θυμόμαστε τις γυναίκες εργάτριες στα εργοστάσια της κλωστοϋφαντουργίας στη Νέα Υόρκη, που </w:t>
      </w:r>
      <w:r>
        <w:rPr>
          <w:rFonts w:eastAsia="Times New Roman"/>
          <w:szCs w:val="24"/>
        </w:rPr>
        <w:t>κ</w:t>
      </w:r>
      <w:r>
        <w:rPr>
          <w:rFonts w:eastAsia="Times New Roman"/>
          <w:szCs w:val="24"/>
        </w:rPr>
        <w:t>τυπήθηκαν στη διάρκεια διαδήλωσης, κατά την οποία διεκδικούσαν τα δικαιώματά τους για ίσες ευκαιρίες και ί</w:t>
      </w:r>
      <w:r>
        <w:rPr>
          <w:rFonts w:eastAsia="Times New Roman"/>
          <w:szCs w:val="24"/>
        </w:rPr>
        <w:t xml:space="preserve">σες αμοιβές με τους άνδρες εργαζόμενους, από την </w:t>
      </w:r>
      <w:r>
        <w:rPr>
          <w:rFonts w:eastAsia="Times New Roman"/>
          <w:szCs w:val="24"/>
        </w:rPr>
        <w:t>α</w:t>
      </w:r>
      <w:r>
        <w:rPr>
          <w:rFonts w:eastAsia="Times New Roman"/>
          <w:szCs w:val="24"/>
        </w:rPr>
        <w:t xml:space="preserve">στυνομία και αυτή η διαδήλωση βάφτηκε με αίμα. </w:t>
      </w:r>
    </w:p>
    <w:p w14:paraId="59DA26B3" w14:textId="77777777" w:rsidR="00087860" w:rsidRDefault="00061F85">
      <w:pPr>
        <w:spacing w:line="600" w:lineRule="auto"/>
        <w:ind w:firstLine="720"/>
        <w:contextualSpacing/>
        <w:jc w:val="both"/>
        <w:rPr>
          <w:rFonts w:eastAsia="Times New Roman"/>
          <w:szCs w:val="24"/>
        </w:rPr>
      </w:pPr>
      <w:r>
        <w:rPr>
          <w:rFonts w:eastAsia="Times New Roman"/>
          <w:szCs w:val="24"/>
        </w:rPr>
        <w:t>Πολύ αργότερα, βέβαια, από το 1857, το 1910, ορίστηκε αυτή η μέρα ως επέτειος για την Ημέρα της Γυναίκας</w:t>
      </w:r>
      <w:r w:rsidRPr="000A5937">
        <w:rPr>
          <w:rFonts w:eastAsia="Times New Roman"/>
          <w:szCs w:val="24"/>
        </w:rPr>
        <w:t>,</w:t>
      </w:r>
      <w:r>
        <w:rPr>
          <w:rFonts w:eastAsia="Times New Roman"/>
          <w:szCs w:val="24"/>
        </w:rPr>
        <w:t xml:space="preserve"> και ιδιαίτερα της εργαζόμενης γυναίκας.</w:t>
      </w:r>
    </w:p>
    <w:p w14:paraId="59DA26B4" w14:textId="77777777" w:rsidR="00087860" w:rsidRDefault="00061F85">
      <w:pPr>
        <w:spacing w:line="600" w:lineRule="auto"/>
        <w:ind w:firstLine="720"/>
        <w:contextualSpacing/>
        <w:jc w:val="both"/>
        <w:rPr>
          <w:rFonts w:eastAsia="Times New Roman"/>
          <w:szCs w:val="24"/>
        </w:rPr>
      </w:pPr>
      <w:r>
        <w:rPr>
          <w:rFonts w:eastAsia="Times New Roman"/>
          <w:szCs w:val="24"/>
        </w:rPr>
        <w:t>Συνάδελφοι κ</w:t>
      </w:r>
      <w:r>
        <w:rPr>
          <w:rFonts w:eastAsia="Times New Roman"/>
          <w:szCs w:val="24"/>
        </w:rPr>
        <w:t xml:space="preserve">αι </w:t>
      </w:r>
      <w:proofErr w:type="spellStart"/>
      <w:r>
        <w:rPr>
          <w:rFonts w:eastAsia="Times New Roman"/>
          <w:szCs w:val="24"/>
        </w:rPr>
        <w:t>συναδέλφισσες</w:t>
      </w:r>
      <w:proofErr w:type="spellEnd"/>
      <w:r>
        <w:rPr>
          <w:rFonts w:eastAsia="Times New Roman"/>
          <w:szCs w:val="24"/>
        </w:rPr>
        <w:t xml:space="preserve"> και εκλεκτές προσκεκλημένες μας, η εποχή που ζούμε, είναι εποχή ραγδαίων αλλαγών, γενικευμένης ανασφάλειας και αβεβαιότητας, πολέμων, βίας και προσφυγιάς.</w:t>
      </w:r>
    </w:p>
    <w:p w14:paraId="59DA26B5" w14:textId="77777777" w:rsidR="00087860" w:rsidRDefault="00061F85">
      <w:pPr>
        <w:spacing w:line="600" w:lineRule="auto"/>
        <w:ind w:firstLine="720"/>
        <w:contextualSpacing/>
        <w:jc w:val="both"/>
        <w:rPr>
          <w:rFonts w:eastAsia="Times New Roman"/>
          <w:szCs w:val="24"/>
        </w:rPr>
      </w:pPr>
      <w:r>
        <w:rPr>
          <w:rFonts w:eastAsia="Times New Roman"/>
          <w:szCs w:val="24"/>
        </w:rPr>
        <w:t>Συνηθίζουμε, λοιπόν, αυτή την εποχή να τη λέμε «εποχή των τεράτων». Οι λαοί είτε επι</w:t>
      </w:r>
      <w:r>
        <w:rPr>
          <w:rFonts w:eastAsia="Times New Roman"/>
          <w:szCs w:val="24"/>
        </w:rPr>
        <w:t>στρέφουν στα σκοτάδια του παρελθόντος είτε χάνουν κάθε ελπίδα για να αλλάξουν τη ζωή τους. Το παλιό αργεί να πεθάνει και το καινούρ</w:t>
      </w:r>
      <w:r>
        <w:rPr>
          <w:rFonts w:eastAsia="Times New Roman"/>
          <w:szCs w:val="24"/>
        </w:rPr>
        <w:t>γ</w:t>
      </w:r>
      <w:r>
        <w:rPr>
          <w:rFonts w:eastAsia="Times New Roman"/>
          <w:szCs w:val="24"/>
        </w:rPr>
        <w:t xml:space="preserve">ιο </w:t>
      </w:r>
      <w:r>
        <w:rPr>
          <w:rFonts w:eastAsia="Times New Roman"/>
          <w:szCs w:val="24"/>
        </w:rPr>
        <w:lastRenderedPageBreak/>
        <w:t>πασχίζει να γεννηθεί, κόντρα στους ισχυρούς αυτής της γης και της διεθνούς τάξης, που δεν αφήνουν τίποτα καινούρ</w:t>
      </w:r>
      <w:r>
        <w:rPr>
          <w:rFonts w:eastAsia="Times New Roman"/>
          <w:szCs w:val="24"/>
        </w:rPr>
        <w:t>γ</w:t>
      </w:r>
      <w:r>
        <w:rPr>
          <w:rFonts w:eastAsia="Times New Roman"/>
          <w:szCs w:val="24"/>
        </w:rPr>
        <w:t>ιο να γε</w:t>
      </w:r>
      <w:r>
        <w:rPr>
          <w:rFonts w:eastAsia="Times New Roman"/>
          <w:szCs w:val="24"/>
        </w:rPr>
        <w:t xml:space="preserve">ννηθεί. </w:t>
      </w:r>
    </w:p>
    <w:p w14:paraId="59DA26B6"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Μέσα, λοιπόν, σε αυτή τη ζοφερή ατμόσφαιρα και κόντρα στα εμπόδια που υπάρχουν, οι λαοί έχουν και θετικά παραδείγματα αντίστασης και αλληλεγγύης. Μπορεί </w:t>
      </w:r>
      <w:r>
        <w:rPr>
          <w:rFonts w:eastAsia="Times New Roman"/>
          <w:szCs w:val="24"/>
        </w:rPr>
        <w:t>τα παραδείγματα</w:t>
      </w:r>
      <w:r>
        <w:rPr>
          <w:rFonts w:eastAsia="Times New Roman"/>
          <w:szCs w:val="24"/>
        </w:rPr>
        <w:t xml:space="preserve"> να είναι λίγα</w:t>
      </w:r>
      <w:r>
        <w:rPr>
          <w:rFonts w:eastAsia="Times New Roman"/>
          <w:szCs w:val="24"/>
        </w:rPr>
        <w:t xml:space="preserve">, ώστε </w:t>
      </w:r>
      <w:r>
        <w:rPr>
          <w:rFonts w:eastAsia="Times New Roman"/>
          <w:szCs w:val="24"/>
        </w:rPr>
        <w:t>να προοιωνίζ</w:t>
      </w:r>
      <w:r>
        <w:rPr>
          <w:rFonts w:eastAsia="Times New Roman"/>
          <w:szCs w:val="24"/>
        </w:rPr>
        <w:t>ε</w:t>
      </w:r>
      <w:r>
        <w:rPr>
          <w:rFonts w:eastAsia="Times New Roman"/>
          <w:szCs w:val="24"/>
        </w:rPr>
        <w:t xml:space="preserve">ται </w:t>
      </w:r>
      <w:r>
        <w:rPr>
          <w:rFonts w:eastAsia="Times New Roman"/>
          <w:szCs w:val="24"/>
        </w:rPr>
        <w:t>ότι θα έρθει</w:t>
      </w:r>
      <w:r>
        <w:rPr>
          <w:rFonts w:eastAsia="Times New Roman"/>
          <w:szCs w:val="24"/>
        </w:rPr>
        <w:t xml:space="preserve"> η άνοιξη της αλλαγής της ζωή</w:t>
      </w:r>
      <w:r>
        <w:rPr>
          <w:rFonts w:eastAsia="Times New Roman"/>
          <w:szCs w:val="24"/>
        </w:rPr>
        <w:t>ς μας, όμως υπάρχουν και περιμένουμε κάθε φορά θετικές εκπλήξεις για να αλλάξει η ζωή όλων των ανθρώπων και να μπορέσουμε πραγματικά να μιλάμε για μια καλύτερη ζωή στον πλανήτη.</w:t>
      </w:r>
    </w:p>
    <w:p w14:paraId="59DA26B7" w14:textId="77777777" w:rsidR="00087860" w:rsidRDefault="00061F85">
      <w:pPr>
        <w:spacing w:line="600" w:lineRule="auto"/>
        <w:ind w:firstLine="720"/>
        <w:contextualSpacing/>
        <w:jc w:val="both"/>
        <w:rPr>
          <w:rFonts w:eastAsia="Times New Roman"/>
          <w:szCs w:val="24"/>
        </w:rPr>
      </w:pPr>
      <w:r>
        <w:rPr>
          <w:rFonts w:eastAsia="Times New Roman"/>
          <w:szCs w:val="24"/>
        </w:rPr>
        <w:t>Θα προσπαθήσω να μιλήσω για το σημερινό μας θέμα μέσα από δύο πρόσφατα παραδεί</w:t>
      </w:r>
      <w:r>
        <w:rPr>
          <w:rFonts w:eastAsia="Times New Roman"/>
          <w:szCs w:val="24"/>
        </w:rPr>
        <w:t>γματα, που νομίζω ότι απεικονίζουν ανάγλυφα το θέμα της σημερινής ειδικής συνεδρίασής μας.</w:t>
      </w:r>
    </w:p>
    <w:p w14:paraId="59DA26B8" w14:textId="77777777" w:rsidR="00087860" w:rsidRDefault="00061F85">
      <w:pPr>
        <w:spacing w:line="600" w:lineRule="auto"/>
        <w:ind w:firstLine="720"/>
        <w:contextualSpacing/>
        <w:jc w:val="both"/>
        <w:rPr>
          <w:rFonts w:eastAsia="Times New Roman"/>
          <w:szCs w:val="24"/>
        </w:rPr>
      </w:pPr>
      <w:r>
        <w:rPr>
          <w:rFonts w:eastAsia="Times New Roman"/>
          <w:szCs w:val="24"/>
        </w:rPr>
        <w:t>Το ένα είναι η νομοθετική πρωτοβουλία</w:t>
      </w:r>
      <w:r>
        <w:rPr>
          <w:rFonts w:eastAsia="Times New Roman"/>
          <w:szCs w:val="24"/>
        </w:rPr>
        <w:t>,</w:t>
      </w:r>
      <w:r>
        <w:rPr>
          <w:rFonts w:eastAsia="Times New Roman"/>
          <w:szCs w:val="24"/>
        </w:rPr>
        <w:t xml:space="preserve"> που είχε πάρει η Κυβέρνηση </w:t>
      </w:r>
      <w:proofErr w:type="spellStart"/>
      <w:r>
        <w:rPr>
          <w:rFonts w:eastAsia="Times New Roman"/>
          <w:szCs w:val="24"/>
        </w:rPr>
        <w:t>Ερντογάν</w:t>
      </w:r>
      <w:proofErr w:type="spellEnd"/>
      <w:r>
        <w:rPr>
          <w:rFonts w:eastAsia="Times New Roman"/>
          <w:szCs w:val="24"/>
        </w:rPr>
        <w:t xml:space="preserve"> στην Τουρκία, να αποποινικοποιήσει το έγκλημα του βιασμού σε βάρος ανήλικων κοριτσιών, εφό</w:t>
      </w:r>
      <w:r>
        <w:rPr>
          <w:rFonts w:eastAsia="Times New Roman"/>
          <w:szCs w:val="24"/>
        </w:rPr>
        <w:t>σον οι δράστες αυτού του ειδεχθούς εγκλήματος παντρευτούν τα θύματά τους. Ξεσηκώθηκε μεγάλος θόρυβος τόσο μέσα στην Τουρκία όσο και έξω από αυτήν και το περίφημο άρθρο 49 αποσύρθηκε.</w:t>
      </w:r>
    </w:p>
    <w:p w14:paraId="59DA26B9"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 xml:space="preserve">Βεβαίως αποσύρθηκε, αλλά σε εννέα χώρες ισχύει αυτή η νομοθετική ρύθμιση </w:t>
      </w:r>
      <w:r>
        <w:rPr>
          <w:rFonts w:eastAsia="Times New Roman"/>
          <w:szCs w:val="24"/>
        </w:rPr>
        <w:t>και κατά συνέπεια αυτό το έγκλημα αποποινικοποιείται και από στιγμιαίο γίνεται διαρκές, μέσα σε ένα γάμο καταπίεσης, αναξιοπρέπειας και απανθρωπιάς. Σε αυτές, λοιπόν, τις εννέα χώρες που είναι οι Φιλιππίνες, το Ιράκ, το Μπαχρέιν, το Τατζικιστάν και η Τυνησ</w:t>
      </w:r>
      <w:r>
        <w:rPr>
          <w:rFonts w:eastAsia="Times New Roman"/>
          <w:szCs w:val="24"/>
        </w:rPr>
        <w:t xml:space="preserve">ία, συνεχίζουν οι ανήλικες γυναίκες οι οποίες βιάζονται, να παντρεύονται στους βιαστές τους. </w:t>
      </w:r>
    </w:p>
    <w:p w14:paraId="59DA26BA"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Αυτό νομίζω ότι αποτελεί ένα ακραίο παράδειγμα της </w:t>
      </w:r>
      <w:proofErr w:type="spellStart"/>
      <w:r>
        <w:rPr>
          <w:rFonts w:eastAsia="Times New Roman"/>
          <w:szCs w:val="24"/>
        </w:rPr>
        <w:t>έμφυλης</w:t>
      </w:r>
      <w:proofErr w:type="spellEnd"/>
      <w:r>
        <w:rPr>
          <w:rFonts w:eastAsia="Times New Roman"/>
          <w:szCs w:val="24"/>
        </w:rPr>
        <w:t xml:space="preserve"> βίας που είναι μια πραγματικότητα σε όλο</w:t>
      </w:r>
      <w:r>
        <w:rPr>
          <w:rFonts w:eastAsia="Times New Roman"/>
          <w:szCs w:val="24"/>
        </w:rPr>
        <w:t>ν</w:t>
      </w:r>
      <w:r>
        <w:rPr>
          <w:rFonts w:eastAsia="Times New Roman"/>
          <w:szCs w:val="24"/>
        </w:rPr>
        <w:t xml:space="preserve"> τον πλανήτη, ανεξάρτητα από το πόσο ανεπτυγμένες είναι οι χώρ</w:t>
      </w:r>
      <w:r>
        <w:rPr>
          <w:rFonts w:eastAsia="Times New Roman"/>
          <w:szCs w:val="24"/>
        </w:rPr>
        <w:t xml:space="preserve">ες, ανεξάρτητα από τα ήθη, τα έθιμα και τις παραδόσεις που υπάρχουν σε κάθε χώρα, γιατί η </w:t>
      </w:r>
      <w:proofErr w:type="spellStart"/>
      <w:r>
        <w:rPr>
          <w:rFonts w:eastAsia="Times New Roman"/>
          <w:szCs w:val="24"/>
        </w:rPr>
        <w:t>έμφυλη</w:t>
      </w:r>
      <w:proofErr w:type="spellEnd"/>
      <w:r>
        <w:rPr>
          <w:rFonts w:eastAsia="Times New Roman"/>
          <w:szCs w:val="24"/>
        </w:rPr>
        <w:t xml:space="preserve"> βία τελικά είναι ένα φαινόμενο απίστευτης ιστορικής αντοχής. Η βία, ο βιασμός είναι τόσο παλιά όσο και η πατριαρχία. </w:t>
      </w:r>
    </w:p>
    <w:p w14:paraId="59DA26BB"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Παράλληλα, θα </w:t>
      </w:r>
      <w:r>
        <w:rPr>
          <w:rFonts w:eastAsia="Times New Roman"/>
          <w:szCs w:val="24"/>
        </w:rPr>
        <w:t xml:space="preserve">πω και </w:t>
      </w:r>
      <w:r>
        <w:rPr>
          <w:rFonts w:eastAsia="Times New Roman"/>
          <w:szCs w:val="24"/>
        </w:rPr>
        <w:t xml:space="preserve">ένα δεύτερο παράδειγμα που έγινε πρόσφατα. Ένας ακροδεξιός Πολωνός Ευρωβουλευτής, στις 3 Μαρτίου του 2017, μέσα στο Ευρωκοινοβούλιο, πήρε τον λόγο και ισχυρίστηκε ότι οι γυναίκες πρέπει να </w:t>
      </w:r>
      <w:r>
        <w:rPr>
          <w:rFonts w:eastAsia="Times New Roman"/>
          <w:szCs w:val="24"/>
        </w:rPr>
        <w:lastRenderedPageBreak/>
        <w:t>πληρώνονται και να αμείβονται λιγότερο από τους άντρες, γιατί είναι</w:t>
      </w:r>
      <w:r>
        <w:rPr>
          <w:rFonts w:eastAsia="Times New Roman"/>
          <w:szCs w:val="24"/>
        </w:rPr>
        <w:t xml:space="preserve"> «λιγότερο ευφυείς, πιο αδύναμες και μικρότερες». </w:t>
      </w:r>
    </w:p>
    <w:p w14:paraId="59DA26B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Νομίζω ότι αυτό που τόλμησε να πει στο Ευρωκοινοβούλιο ο Πολωνός ακροδεξιός -με το θάρρος που έχει πάρει γενικά η ακροδεξιά στον κόσμο και στην Ευρώπη- είναι αυτό που πιστεύει η πλειοψηφία των ανδρών σε όλ</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τον κόσμο και</w:t>
      </w:r>
      <w:r>
        <w:rPr>
          <w:rFonts w:eastAsia="Times New Roman" w:cs="Times New Roman"/>
          <w:szCs w:val="24"/>
        </w:rPr>
        <w:t>,</w:t>
      </w:r>
      <w:r>
        <w:rPr>
          <w:rFonts w:eastAsia="Times New Roman" w:cs="Times New Roman"/>
          <w:szCs w:val="24"/>
        </w:rPr>
        <w:t xml:space="preserve"> παράλληλα</w:t>
      </w:r>
      <w:r>
        <w:rPr>
          <w:rFonts w:eastAsia="Times New Roman" w:cs="Times New Roman"/>
          <w:szCs w:val="24"/>
        </w:rPr>
        <w:t>,</w:t>
      </w:r>
      <w:r>
        <w:rPr>
          <w:rFonts w:eastAsia="Times New Roman" w:cs="Times New Roman"/>
          <w:szCs w:val="24"/>
        </w:rPr>
        <w:t xml:space="preserve"> τα κράτη που αρνούνται να νομοθετήσουν την ίση αμοιβή για ίση εργασία.</w:t>
      </w:r>
    </w:p>
    <w:p w14:paraId="59DA26B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Αυτά τα δύο παραδείγματα νομίζω ότι αξίζει να τα αναδείξουμε για μια ακόμη φορά τη σημερινή ημέρα, στη σημερινή εποχή της αβεβαιότητας και της ανασφάλειας και να πούμε πραγματικά ότι ίσως αυτό που μας ταιριάζει είναι αυτό που λένε για σήμερα κάποιες φεμινι</w:t>
      </w:r>
      <w:r>
        <w:rPr>
          <w:rFonts w:eastAsia="Times New Roman" w:cs="Times New Roman"/>
          <w:szCs w:val="24"/>
        </w:rPr>
        <w:t>στικές κινήσεις «σήμερα δεν γιορτάζουμε και δεν δεχόμαστε επισκέψεις», γιατί η εικόνα της γυναίκας σήμερα συνεχίζει να είναι μαύρη.</w:t>
      </w:r>
    </w:p>
    <w:p w14:paraId="59DA26B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Θα ήθελα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σε αυτό το σημείο να προσπαθήσω να αναδείξω αυτά που προσπαθούμε σαν γυναίκες να κάνουμε και αυτά που δεν </w:t>
      </w:r>
      <w:r>
        <w:rPr>
          <w:rFonts w:eastAsia="Times New Roman" w:cs="Times New Roman"/>
          <w:szCs w:val="24"/>
        </w:rPr>
        <w:t>μπορούμε να κάνουμε</w:t>
      </w:r>
      <w:r>
        <w:rPr>
          <w:rFonts w:eastAsia="Times New Roman" w:cs="Times New Roman"/>
          <w:szCs w:val="24"/>
        </w:rPr>
        <w:t>,</w:t>
      </w:r>
      <w:r>
        <w:rPr>
          <w:rFonts w:eastAsia="Times New Roman" w:cs="Times New Roman"/>
          <w:szCs w:val="24"/>
        </w:rPr>
        <w:t xml:space="preserve"> και χρειάζεται να ενώσουμε όλες μαζί τις φωνές μας.</w:t>
      </w:r>
    </w:p>
    <w:p w14:paraId="59DA26BF" w14:textId="77777777" w:rsidR="00087860" w:rsidRDefault="00061F85">
      <w:pPr>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Συναδέλφισσες</w:t>
      </w:r>
      <w:proofErr w:type="spellEnd"/>
      <w:r>
        <w:rPr>
          <w:rFonts w:eastAsia="Times New Roman" w:cs="Times New Roman"/>
          <w:szCs w:val="24"/>
        </w:rPr>
        <w:t xml:space="preserve"> και συνάδελφοι, η Ελλάδα βρίσκεται στην εικοστή ένατη θέση ως προς την παροχή ίσων ευκαιριών σε άνδρες και γυναίκες, αν υπολογίσουμε ότι οι Ηνωμένες Πολιτείες της Αμερικ</w:t>
      </w:r>
      <w:r>
        <w:rPr>
          <w:rFonts w:eastAsia="Times New Roman" w:cs="Times New Roman"/>
          <w:szCs w:val="24"/>
        </w:rPr>
        <w:t>ής είναι στην πεντηκοστή πέμπτη θέση και η Μεγάλη Βρετανία στην τριακοστή ένατη. Με αυτόν το</w:t>
      </w:r>
      <w:r>
        <w:rPr>
          <w:rFonts w:eastAsia="Times New Roman" w:cs="Times New Roman"/>
          <w:szCs w:val="24"/>
        </w:rPr>
        <w:t>ν</w:t>
      </w:r>
      <w:r>
        <w:rPr>
          <w:rFonts w:eastAsia="Times New Roman" w:cs="Times New Roman"/>
          <w:szCs w:val="24"/>
        </w:rPr>
        <w:t xml:space="preserve"> δείκτη και μόνο –δεν λέω άλλα- φαίνεται ότι στην Ελλάδα υπάρχει μία σχετικά καλή κατάσταση για τις γυναίκες της χώρας μας.</w:t>
      </w:r>
    </w:p>
    <w:p w14:paraId="59DA26C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Βεβαίως, δεν μπορεί οι γυναίκες της χώρ</w:t>
      </w:r>
      <w:r>
        <w:rPr>
          <w:rFonts w:eastAsia="Times New Roman" w:cs="Times New Roman"/>
          <w:szCs w:val="24"/>
        </w:rPr>
        <w:t>ας μας να είναι σε διαφορετική κατάσταση από ό,τι είναι γενικά οι γυναίκες σε μια εποχή γενικευμένης ανεργίας, γιατί οι γυναίκες είναι αυτές που πρώτες πυκνώνουν τις τάξεις των ανέργων, τις τάξεις της μαύρης ανασφάλιστης εργασίας, της μαύρης εργασίας που γ</w:t>
      </w:r>
      <w:r>
        <w:rPr>
          <w:rFonts w:eastAsia="Times New Roman" w:cs="Times New Roman"/>
          <w:szCs w:val="24"/>
        </w:rPr>
        <w:t>ενικεύεται και υπερβαίνει την κανονική, νόμιμη, νομοθετημένη</w:t>
      </w:r>
      <w:r>
        <w:rPr>
          <w:rFonts w:eastAsia="Times New Roman" w:cs="Times New Roman"/>
          <w:szCs w:val="24"/>
        </w:rPr>
        <w:t>,</w:t>
      </w:r>
      <w:r>
        <w:rPr>
          <w:rFonts w:eastAsia="Times New Roman" w:cs="Times New Roman"/>
          <w:szCs w:val="24"/>
        </w:rPr>
        <w:t xml:space="preserve"> ασφαλισμένη εργασία. Αυτό είναι το μεγάλο πρόβλημα. </w:t>
      </w:r>
    </w:p>
    <w:p w14:paraId="59DA26C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Οι γυναίκες είναι αυτές που επιστρέφουν πρώτες στο σπίτι, που είναι εκεί για να υποδεχθούν τα ενήλικα παιδιά τους, που όντας άνεργα επιστρέφο</w:t>
      </w:r>
      <w:r>
        <w:rPr>
          <w:rFonts w:eastAsia="Times New Roman" w:cs="Times New Roman"/>
          <w:szCs w:val="24"/>
        </w:rPr>
        <w:t>υν στα παιδικά δωμάτια για να κρύψουν την ανεργία τους. Είναι εκεί για να ενθαρ</w:t>
      </w:r>
      <w:r>
        <w:rPr>
          <w:rFonts w:eastAsia="Times New Roman" w:cs="Times New Roman"/>
          <w:szCs w:val="24"/>
        </w:rPr>
        <w:lastRenderedPageBreak/>
        <w:t>ρύνουν τον σύζυγο που ζει σε μία επισφάλεια και υποχρεώνεται σε συμβιβασμούς. Είναι εκεί για να ενθαρρύνουν τους υπερήλικες γονείς, που όλοι μαζί πια προσπαθούν να επιβιώσουν κα</w:t>
      </w:r>
      <w:r>
        <w:rPr>
          <w:rFonts w:eastAsia="Times New Roman" w:cs="Times New Roman"/>
          <w:szCs w:val="24"/>
        </w:rPr>
        <w:t>ι με τη σύνταξη αυτών των γονιών.</w:t>
      </w:r>
    </w:p>
    <w:p w14:paraId="59DA26C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Οι γυναίκες –</w:t>
      </w:r>
      <w:r>
        <w:rPr>
          <w:rFonts w:eastAsia="Times New Roman" w:cs="Times New Roman"/>
          <w:szCs w:val="24"/>
        </w:rPr>
        <w:t xml:space="preserve"> </w:t>
      </w:r>
      <w:proofErr w:type="spellStart"/>
      <w:r>
        <w:rPr>
          <w:rFonts w:eastAsia="Times New Roman" w:cs="Times New Roman"/>
          <w:szCs w:val="24"/>
        </w:rPr>
        <w:t>ηρωίδες</w:t>
      </w:r>
      <w:proofErr w:type="spellEnd"/>
      <w:r>
        <w:rPr>
          <w:rFonts w:eastAsia="Times New Roman" w:cs="Times New Roman"/>
          <w:szCs w:val="24"/>
        </w:rPr>
        <w:t>, αυτές οι αόρατες γυναίκες της καθημερινότητας, δίνουν έναν πραγματικό αγώνα για να επιβιώσουν οι ίδιες, υπερασπίζονται τις επιλογές τους, ενώ ταυτόχρονα είναι θύματα των επιλογών των άλλων.</w:t>
      </w:r>
    </w:p>
    <w:p w14:paraId="59DA26C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Νομίζω λο</w:t>
      </w:r>
      <w:r>
        <w:rPr>
          <w:rFonts w:eastAsia="Times New Roman" w:cs="Times New Roman"/>
          <w:szCs w:val="24"/>
        </w:rPr>
        <w:t>ιπόν ότι απέναντι σε αυτές τις γυναίκες οφείλουμε σεβασμό, οφείλουμε να τις τιμήσουμε πραγματικά τη σημερινή μέρα είτε είναι εργαζόμενες είτε είναι άνεργες και κάθε φορά να αναδεικνύουμε την επέτειο της 8</w:t>
      </w:r>
      <w:r w:rsidRPr="00985CCA">
        <w:rPr>
          <w:rFonts w:eastAsia="Times New Roman" w:cs="Times New Roman"/>
          <w:szCs w:val="24"/>
          <w:vertAlign w:val="superscript"/>
        </w:rPr>
        <w:t>ης</w:t>
      </w:r>
      <w:r>
        <w:rPr>
          <w:rFonts w:eastAsia="Times New Roman" w:cs="Times New Roman"/>
          <w:szCs w:val="24"/>
        </w:rPr>
        <w:t xml:space="preserve"> Μάρτη μέσα στη συγκεκριμένη συγκυρία που αυτή -έσ</w:t>
      </w:r>
      <w:r>
        <w:rPr>
          <w:rFonts w:eastAsia="Times New Roman" w:cs="Times New Roman"/>
          <w:szCs w:val="24"/>
        </w:rPr>
        <w:t>τω και εντός εισαγωγικών- γιορτάζεται.</w:t>
      </w:r>
    </w:p>
    <w:p w14:paraId="59DA26C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πέρα απ’ όλα αυτά, πέρα από το πώς βιώνει κάθε γυναίκα το θέμα της εργασίας, της κοινωνικής ασφάλισης και της καθημερινότητας, αυτό που δεν μπορούμε να μην εξάρουμε είναι </w:t>
      </w:r>
      <w:r>
        <w:rPr>
          <w:rFonts w:eastAsia="Times New Roman" w:cs="Times New Roman"/>
          <w:szCs w:val="24"/>
        </w:rPr>
        <w:t xml:space="preserve">ότι </w:t>
      </w:r>
      <w:r>
        <w:rPr>
          <w:rFonts w:eastAsia="Times New Roman" w:cs="Times New Roman"/>
          <w:szCs w:val="24"/>
        </w:rPr>
        <w:t>κάθε νομοθετική ρύθμιση που δί</w:t>
      </w:r>
      <w:r>
        <w:rPr>
          <w:rFonts w:eastAsia="Times New Roman" w:cs="Times New Roman"/>
          <w:szCs w:val="24"/>
        </w:rPr>
        <w:t xml:space="preserve">νει τη δυνατότητα στη γυναίκα να έχει αξιοπρέπεια, να μπορεί να έχει τα παιδιά της στους νηπιακούς και παιδικούς σταθμούς, να μπορεί να έχει πρόσβαση </w:t>
      </w:r>
      <w:r>
        <w:rPr>
          <w:rFonts w:eastAsia="Times New Roman" w:cs="Times New Roman"/>
          <w:szCs w:val="24"/>
        </w:rPr>
        <w:lastRenderedPageBreak/>
        <w:t xml:space="preserve">στην υγεία, που είναι ένα από τα μεγαλύτερα αγαθά, ανεξαρτήτως αν είναι ασφαλισμένη ή όχι, ανεξαρτήτως αν </w:t>
      </w:r>
      <w:r>
        <w:rPr>
          <w:rFonts w:eastAsia="Times New Roman" w:cs="Times New Roman"/>
          <w:szCs w:val="24"/>
        </w:rPr>
        <w:t>εργάζεται ή όχι</w:t>
      </w:r>
      <w:r>
        <w:rPr>
          <w:rFonts w:eastAsia="Times New Roman" w:cs="Times New Roman"/>
          <w:szCs w:val="24"/>
        </w:rPr>
        <w:t>,</w:t>
      </w:r>
      <w:r>
        <w:rPr>
          <w:rFonts w:eastAsia="Times New Roman" w:cs="Times New Roman"/>
          <w:szCs w:val="24"/>
        </w:rPr>
        <w:t xml:space="preserve"> και να μπορεί πραγματικά να έχει τη δυνατότητα να έχει μία στοιχειώδη κοινωνική αυτοπεποίθηση και υπερηφάνεια.</w:t>
      </w:r>
    </w:p>
    <w:p w14:paraId="59DA26C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Όμως, πέρα από το ότι σε κάθε χώρα, σε κάθε πολιτισμό, σε κάθε ήπειρο υπάρχουν τα ιδιαίτερα προβλήματα που όλοι ξέρουμε -και δεν</w:t>
      </w:r>
      <w:r>
        <w:rPr>
          <w:rFonts w:eastAsia="Times New Roman" w:cs="Times New Roman"/>
          <w:szCs w:val="24"/>
        </w:rPr>
        <w:t xml:space="preserve"> θα μπω σε αυτά-</w:t>
      </w:r>
      <w:r>
        <w:rPr>
          <w:rFonts w:eastAsia="Times New Roman" w:cs="Times New Roman"/>
          <w:szCs w:val="24"/>
        </w:rPr>
        <w:t>,</w:t>
      </w:r>
      <w:r>
        <w:rPr>
          <w:rFonts w:eastAsia="Times New Roman" w:cs="Times New Roman"/>
          <w:szCs w:val="24"/>
        </w:rPr>
        <w:t xml:space="preserve"> θέλω να τονίσω ότι</w:t>
      </w:r>
      <w:r>
        <w:rPr>
          <w:rFonts w:eastAsia="Times New Roman" w:cs="Times New Roman"/>
          <w:szCs w:val="24"/>
        </w:rPr>
        <w:t>,</w:t>
      </w:r>
      <w:r>
        <w:rPr>
          <w:rFonts w:eastAsia="Times New Roman" w:cs="Times New Roman"/>
          <w:szCs w:val="24"/>
        </w:rPr>
        <w:t xml:space="preserve"> πέρα από την οικονομική κατάσταση, αυτό που διατρέχει όλες τις χώρες είναι η </w:t>
      </w:r>
      <w:proofErr w:type="spellStart"/>
      <w:r>
        <w:rPr>
          <w:rFonts w:eastAsia="Times New Roman" w:cs="Times New Roman"/>
          <w:szCs w:val="24"/>
        </w:rPr>
        <w:t>έμφυλη</w:t>
      </w:r>
      <w:proofErr w:type="spellEnd"/>
      <w:r>
        <w:rPr>
          <w:rFonts w:eastAsia="Times New Roman" w:cs="Times New Roman"/>
          <w:szCs w:val="24"/>
        </w:rPr>
        <w:t xml:space="preserve"> βία. Είναι αυτό το ζήτημα της βίας που πρέπει πράγματι να αναδείξουμε, γιατί είναι πολύ σοβαρό, γιατί είναι η πιο μεγάλη παραβίαση ανθ</w:t>
      </w:r>
      <w:r>
        <w:rPr>
          <w:rFonts w:eastAsia="Times New Roman" w:cs="Times New Roman"/>
          <w:szCs w:val="24"/>
        </w:rPr>
        <w:t>ρωπίνων δικαιωμάτων. Οι διακρίσεις, η ταπείνωση, η σωματική βία εξαιτίας του γυναικείου φύλου αποτελεί ωμή παραβίαση ανθρωπίνων δικαιωμάτων.</w:t>
      </w:r>
    </w:p>
    <w:p w14:paraId="59DA26C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όλοι είμαστε συμμέτοχοι των τραγικών αριθμών που υπάρχουν σε όλον τον κόσμο σε σχέση με τη βία σε βάρος </w:t>
      </w:r>
      <w:r>
        <w:rPr>
          <w:rFonts w:eastAsia="Times New Roman" w:cs="Times New Roman"/>
          <w:szCs w:val="24"/>
        </w:rPr>
        <w:t xml:space="preserve">των γυναικών. Η βία δεν έχει ούτε ταξικές ούτε πολιτικές προτιμήσεις. Η βία υπάρχει παντού. Υπάρχει στον δρόμο, στην εργασία, στο πανεπιστήμιο, στο σχολείο, υπάρχει παντού. </w:t>
      </w:r>
      <w:r>
        <w:rPr>
          <w:rFonts w:eastAsia="Times New Roman" w:cs="Times New Roman"/>
          <w:szCs w:val="24"/>
        </w:rPr>
        <w:lastRenderedPageBreak/>
        <w:t>Εκφράζεται με ποικίλους τρόπους</w:t>
      </w:r>
      <w:r>
        <w:rPr>
          <w:rFonts w:eastAsia="Times New Roman" w:cs="Times New Roman"/>
          <w:szCs w:val="24"/>
        </w:rPr>
        <w:t>:</w:t>
      </w:r>
      <w:r>
        <w:rPr>
          <w:rFonts w:eastAsia="Times New Roman" w:cs="Times New Roman"/>
          <w:szCs w:val="24"/>
        </w:rPr>
        <w:t xml:space="preserve"> με τη λεκτική βία, την ψυχολογική, την οικονομική,</w:t>
      </w:r>
      <w:r>
        <w:rPr>
          <w:rFonts w:eastAsia="Times New Roman" w:cs="Times New Roman"/>
          <w:szCs w:val="24"/>
        </w:rPr>
        <w:t xml:space="preserve"> τη σεξουαλική, τη σεξουαλική παρενόχληση, την εξαναγκαστική εργασία, το </w:t>
      </w:r>
      <w:r>
        <w:rPr>
          <w:rFonts w:eastAsia="Times New Roman" w:cs="Times New Roman"/>
          <w:szCs w:val="24"/>
          <w:lang w:val="en-US"/>
        </w:rPr>
        <w:t>trafficking</w:t>
      </w:r>
      <w:r>
        <w:rPr>
          <w:rFonts w:eastAsia="Times New Roman" w:cs="Times New Roman"/>
          <w:szCs w:val="24"/>
        </w:rPr>
        <w:t>, την απαγόρευση εργασίας</w:t>
      </w:r>
      <w:r>
        <w:rPr>
          <w:rFonts w:eastAsia="Times New Roman" w:cs="Times New Roman"/>
          <w:szCs w:val="24"/>
        </w:rPr>
        <w:t>,</w:t>
      </w:r>
      <w:r>
        <w:rPr>
          <w:rFonts w:eastAsia="Times New Roman" w:cs="Times New Roman"/>
          <w:szCs w:val="24"/>
        </w:rPr>
        <w:t xml:space="preserve"> σε άλλες περιπτώσεις, τη διάδοση αρνητικών φημών, τη χρησιμοποίηση της γυναίκας ως αντικείμενο.</w:t>
      </w:r>
    </w:p>
    <w:p w14:paraId="59DA26C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Αυτή, λοιπόν, η συνολική βία</w:t>
      </w:r>
      <w:r>
        <w:rPr>
          <w:rFonts w:eastAsia="Times New Roman" w:cs="Times New Roman"/>
          <w:szCs w:val="24"/>
        </w:rPr>
        <w:t>,</w:t>
      </w:r>
      <w:r>
        <w:rPr>
          <w:rFonts w:eastAsia="Times New Roman" w:cs="Times New Roman"/>
          <w:szCs w:val="24"/>
        </w:rPr>
        <w:t xml:space="preserve"> που εξαπολύεται καθ</w:t>
      </w:r>
      <w:r>
        <w:rPr>
          <w:rFonts w:eastAsia="Times New Roman" w:cs="Times New Roman"/>
          <w:szCs w:val="24"/>
        </w:rPr>
        <w:t>ημερινά σε βάρος των γυναικών</w:t>
      </w:r>
      <w:r>
        <w:rPr>
          <w:rFonts w:eastAsia="Times New Roman" w:cs="Times New Roman"/>
          <w:szCs w:val="24"/>
        </w:rPr>
        <w:t>,</w:t>
      </w:r>
      <w:r>
        <w:rPr>
          <w:rFonts w:eastAsia="Times New Roman" w:cs="Times New Roman"/>
          <w:szCs w:val="24"/>
        </w:rPr>
        <w:t xml:space="preserve"> αποτελεί ένα φαινόμενο που πρέπει να εξαλειφθεί και πρέπει να πιέσουμε τις χώρες μας και τις κυβερνήσεις μας να υπογράψουν όλοι τη Σύμβαση της Κωνσταντινούπολης για την εξάλειψη της βίας κατά των γυναικών και των ανήλικων κορ</w:t>
      </w:r>
      <w:r>
        <w:rPr>
          <w:rFonts w:eastAsia="Times New Roman" w:cs="Times New Roman"/>
          <w:szCs w:val="24"/>
        </w:rPr>
        <w:t xml:space="preserve">ιτσιών. Είναι μια υποχρέωση, γιατί, εάν επικυρωθεί αυτή η </w:t>
      </w:r>
      <w:r>
        <w:rPr>
          <w:rFonts w:eastAsia="Times New Roman" w:cs="Times New Roman"/>
          <w:szCs w:val="24"/>
        </w:rPr>
        <w:t>σ</w:t>
      </w:r>
      <w:r>
        <w:rPr>
          <w:rFonts w:eastAsia="Times New Roman" w:cs="Times New Roman"/>
          <w:szCs w:val="24"/>
        </w:rPr>
        <w:t xml:space="preserve">ύμβαση, θα υποχρεωθούν τότε όλες οι κυβερνήσεις να θεσπίσουν νομοθετικά μέτρα προστασίας των γυναικών από τη βία και τιμωρίας όλων αυτών που ασκούν βία με οποιοδήποτε μέσο σε βάρος των γυναικών ή </w:t>
      </w:r>
      <w:r>
        <w:rPr>
          <w:rFonts w:eastAsia="Times New Roman" w:cs="Times New Roman"/>
          <w:szCs w:val="24"/>
        </w:rPr>
        <w:t>όταν έχουμε διάκριση με βάση το φύλο και τον σεξουαλικό προσανατολισμό.</w:t>
      </w:r>
    </w:p>
    <w:p w14:paraId="59DA26C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σε αυτό το κρίσιμο σημείο που ζει </w:t>
      </w:r>
      <w:r>
        <w:rPr>
          <w:rFonts w:eastAsia="Times New Roman" w:cs="Times New Roman"/>
          <w:szCs w:val="24"/>
        </w:rPr>
        <w:t xml:space="preserve">σήμερα </w:t>
      </w:r>
      <w:r>
        <w:rPr>
          <w:rFonts w:eastAsia="Times New Roman" w:cs="Times New Roman"/>
          <w:szCs w:val="24"/>
        </w:rPr>
        <w:t xml:space="preserve">η ανθρωπότητα, που όλα είναι αβέβαια, δεν μπορεί να ανεχόμαστε το ζήτημα της βίας να κυριαρχεί παντού. Η </w:t>
      </w:r>
      <w:proofErr w:type="spellStart"/>
      <w:r>
        <w:rPr>
          <w:rFonts w:eastAsia="Times New Roman" w:cs="Times New Roman"/>
          <w:szCs w:val="24"/>
        </w:rPr>
        <w:t>έμφυλη</w:t>
      </w:r>
      <w:proofErr w:type="spellEnd"/>
      <w:r>
        <w:rPr>
          <w:rFonts w:eastAsia="Times New Roman" w:cs="Times New Roman"/>
          <w:szCs w:val="24"/>
        </w:rPr>
        <w:t xml:space="preserve"> βία είναι η</w:t>
      </w:r>
      <w:r>
        <w:rPr>
          <w:rFonts w:eastAsia="Times New Roman" w:cs="Times New Roman"/>
          <w:szCs w:val="24"/>
        </w:rPr>
        <w:t xml:space="preserve"> πιο ευτελής μορφή που χρησιμοποιούν </w:t>
      </w:r>
      <w:r>
        <w:rPr>
          <w:rFonts w:eastAsia="Times New Roman" w:cs="Times New Roman"/>
          <w:szCs w:val="24"/>
        </w:rPr>
        <w:lastRenderedPageBreak/>
        <w:t>οι άνδρες σε βάρος των γυναικών. Δεν είναι μόνο εγκληματική. Δεν υπάρχει ποτέ υγιές κίνητρο στην άσκηση της βίας. Η αγάπη ποτέ δεν σκοτώνει. Η αγάπη ποτέ δεν ακρωτηριάζει. Η αγάπη ποτέ δεν αφήνει αναπηρίες στους ανθρώπο</w:t>
      </w:r>
      <w:r>
        <w:rPr>
          <w:rFonts w:eastAsia="Times New Roman" w:cs="Times New Roman"/>
          <w:szCs w:val="24"/>
        </w:rPr>
        <w:t>υς. Όλα αυτά</w:t>
      </w:r>
      <w:r>
        <w:rPr>
          <w:rFonts w:eastAsia="Times New Roman" w:cs="Times New Roman"/>
          <w:szCs w:val="24"/>
        </w:rPr>
        <w:t>,</w:t>
      </w:r>
      <w:r>
        <w:rPr>
          <w:rFonts w:eastAsia="Times New Roman" w:cs="Times New Roman"/>
          <w:szCs w:val="24"/>
        </w:rPr>
        <w:t xml:space="preserve"> τα οποία επικαλούνται οι άνδρες</w:t>
      </w:r>
      <w:r>
        <w:rPr>
          <w:rFonts w:eastAsia="Times New Roman" w:cs="Times New Roman"/>
          <w:szCs w:val="24"/>
        </w:rPr>
        <w:t>,</w:t>
      </w:r>
      <w:r>
        <w:rPr>
          <w:rFonts w:eastAsia="Times New Roman" w:cs="Times New Roman"/>
          <w:szCs w:val="24"/>
        </w:rPr>
        <w:t xml:space="preserve"> σε διάφορες περιπτώσεις</w:t>
      </w:r>
      <w:r>
        <w:rPr>
          <w:rFonts w:eastAsia="Times New Roman" w:cs="Times New Roman"/>
          <w:szCs w:val="24"/>
        </w:rPr>
        <w:t>,</w:t>
      </w:r>
      <w:r>
        <w:rPr>
          <w:rFonts w:eastAsia="Times New Roman" w:cs="Times New Roman"/>
          <w:szCs w:val="24"/>
        </w:rPr>
        <w:t xml:space="preserve"> ότι είναι προϊόν ζήλιας, προϊόν αγάπης, προϊόν διεκδίκησης η άσκηση της βίας, είναι ψέματα και μύθοι. Είναι η περιφρόνηση που αισθάνονται απέναντι στο γυναικείο φύλο, είναι η εκμετάλλε</w:t>
      </w:r>
      <w:r>
        <w:rPr>
          <w:rFonts w:eastAsia="Times New Roman" w:cs="Times New Roman"/>
          <w:szCs w:val="24"/>
        </w:rPr>
        <w:t xml:space="preserve">υση της αδυναμίας της γυναίκας, όταν ασκούν βία επάνω της. Και όπως η βία αποτελεί μέσο χειραγώγησης και κοινωνικής πειθάρχησης, όταν την ασκούν οι εξουσίες, έτσι και οι άνδρες, όταν ασκούν βία, την ασκούν, γιατί θέλουν να πειθαρχήσουν το άλλο φύλο και να </w:t>
      </w:r>
      <w:r>
        <w:rPr>
          <w:rFonts w:eastAsia="Times New Roman" w:cs="Times New Roman"/>
          <w:szCs w:val="24"/>
        </w:rPr>
        <w:t xml:space="preserve">το χειραγωγήσουν </w:t>
      </w:r>
      <w:r>
        <w:rPr>
          <w:rFonts w:eastAsia="Times New Roman" w:cs="Times New Roman"/>
          <w:szCs w:val="24"/>
        </w:rPr>
        <w:t xml:space="preserve">για </w:t>
      </w:r>
      <w:r>
        <w:rPr>
          <w:rFonts w:eastAsia="Times New Roman" w:cs="Times New Roman"/>
          <w:szCs w:val="24"/>
        </w:rPr>
        <w:t>συγκεκριμένο σκοπό.</w:t>
      </w:r>
    </w:p>
    <w:p w14:paraId="59DA26C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Πρέπει, λοιπόν, αυτό το φαινόμενο πρωτοφανούς ιστορικής αντοχής να το ξεριζώσουμε. Πρέπει, πρώτα απ’ όλα, οι γυναίκες πριν ακόμα και από την ποινική τιμωρία να εξοστρακίζουν τους άνδρες οι οποίοι αποτολμούν την οποι</w:t>
      </w:r>
      <w:r>
        <w:rPr>
          <w:rFonts w:eastAsia="Times New Roman" w:cs="Times New Roman"/>
          <w:szCs w:val="24"/>
        </w:rPr>
        <w:t xml:space="preserve">αδήποτε μορφή βίας απέναντι στις γυναίκες. Αυτό είναι το χρέος μας. Το όπλο των γυναικών είναι η γυναικεία αλληλεγγύη. Η γυναικεία αλληλεγγύη είναι </w:t>
      </w:r>
      <w:r>
        <w:rPr>
          <w:rFonts w:eastAsia="Times New Roman" w:cs="Times New Roman"/>
          <w:szCs w:val="24"/>
        </w:rPr>
        <w:lastRenderedPageBreak/>
        <w:t>το μέσο για να μπορέσουμε πραγματικά να αισθανόμαστε υπερήφανες για το φύλο μας, για να μπορέσουμε να αισθαν</w:t>
      </w:r>
      <w:r>
        <w:rPr>
          <w:rFonts w:eastAsia="Times New Roman" w:cs="Times New Roman"/>
          <w:szCs w:val="24"/>
        </w:rPr>
        <w:t>όμαστε ότι υπάρχει περίπτωση, δυνατότητα και δρόμος για τη γυναικεία χειραφέτηση.</w:t>
      </w:r>
    </w:p>
    <w:p w14:paraId="59DA26C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Πρέπει να μιλάμε εμείς για αυτές που δεν έχουν φωνή. Πρέπει να αγωνιζόμαστε εμείς για αυτές που δεν μπορούν να αγωνιστούν. Πρέπει να διαμαρτυρόμαστε εμείς για αυτές που δεν έ</w:t>
      </w:r>
      <w:r>
        <w:rPr>
          <w:rFonts w:eastAsia="Times New Roman" w:cs="Times New Roman"/>
          <w:szCs w:val="24"/>
        </w:rPr>
        <w:t xml:space="preserve">χουν τη δυνατότητα να διαμαρτυρηθούν, γιατί τα ήθη και τα έθιμα στις χώρες τους δεν τους το επιτρέπουν. Αυτό σημαίνει γυναικεία αλληλεγγύη. </w:t>
      </w:r>
    </w:p>
    <w:p w14:paraId="59DA26C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Οι γυναίκες που είναι ολοκληρωμένες, που </w:t>
      </w:r>
      <w:r>
        <w:rPr>
          <w:rFonts w:eastAsia="Times New Roman" w:cs="Times New Roman"/>
          <w:szCs w:val="24"/>
        </w:rPr>
        <w:t>είναι συνειδητοποιημένες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μπορούν να </w:t>
      </w:r>
      <w:r>
        <w:rPr>
          <w:rFonts w:eastAsia="Times New Roman" w:cs="Times New Roman"/>
          <w:szCs w:val="24"/>
        </w:rPr>
        <w:t>κ</w:t>
      </w:r>
      <w:r>
        <w:rPr>
          <w:rFonts w:eastAsia="Times New Roman" w:cs="Times New Roman"/>
          <w:szCs w:val="24"/>
        </w:rPr>
        <w:t>τίζουν σχέσεις ανταγωνιστικές με</w:t>
      </w:r>
      <w:r>
        <w:rPr>
          <w:rFonts w:eastAsia="Times New Roman" w:cs="Times New Roman"/>
          <w:szCs w:val="24"/>
        </w:rPr>
        <w:t xml:space="preserve">ταξύ τους. Πρέπει να είναι γυναίκες που θα </w:t>
      </w:r>
      <w:r>
        <w:rPr>
          <w:rFonts w:eastAsia="Times New Roman" w:cs="Times New Roman"/>
          <w:szCs w:val="24"/>
        </w:rPr>
        <w:t>κ</w:t>
      </w:r>
      <w:r>
        <w:rPr>
          <w:rFonts w:eastAsia="Times New Roman" w:cs="Times New Roman"/>
          <w:szCs w:val="24"/>
        </w:rPr>
        <w:t xml:space="preserve">τίζουν σχέσεις συντροφικές, που θα μπορούν πράγματι να </w:t>
      </w:r>
      <w:r>
        <w:rPr>
          <w:rFonts w:eastAsia="Times New Roman" w:cs="Times New Roman"/>
          <w:szCs w:val="24"/>
        </w:rPr>
        <w:t>κ</w:t>
      </w:r>
      <w:r>
        <w:rPr>
          <w:rFonts w:eastAsia="Times New Roman" w:cs="Times New Roman"/>
          <w:szCs w:val="24"/>
        </w:rPr>
        <w:t>τίζουν τις αυριανές σχέσεις μέσα από ελευθερία, σεβασμό και αμοιβαιότητα, γιατί αυτά είναι τα στοιχεία που συνδέουν τους ελεύθερους ανθρώπους και μπορούν να</w:t>
      </w:r>
      <w:r>
        <w:rPr>
          <w:rFonts w:eastAsia="Times New Roman" w:cs="Times New Roman"/>
          <w:szCs w:val="24"/>
        </w:rPr>
        <w:t xml:space="preserve"> αποτελέσουν ισότιμα μέλη μιας δημοκρατικής και ελεύθερης κοινωνίας. </w:t>
      </w:r>
    </w:p>
    <w:p w14:paraId="59DA26C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Για αυτό κάνω έκκληση και εμείς</w:t>
      </w:r>
      <w:r>
        <w:rPr>
          <w:rFonts w:eastAsia="Times New Roman" w:cs="Times New Roman"/>
          <w:szCs w:val="24"/>
        </w:rPr>
        <w:t>,</w:t>
      </w:r>
      <w:r>
        <w:rPr>
          <w:rFonts w:eastAsia="Times New Roman" w:cs="Times New Roman"/>
          <w:szCs w:val="24"/>
        </w:rPr>
        <w:t xml:space="preserve"> ως γυναίκες προνομιούχες, που είμαστε στο Κοινοβούλιο, που είμαστε σε δημόσια αξιώματα, που έχουμε υπερβεί την ανωνυμία</w:t>
      </w:r>
      <w:r>
        <w:rPr>
          <w:rFonts w:eastAsia="Times New Roman" w:cs="Times New Roman"/>
          <w:szCs w:val="24"/>
        </w:rPr>
        <w:t>,</w:t>
      </w:r>
      <w:r>
        <w:rPr>
          <w:rFonts w:eastAsia="Times New Roman" w:cs="Times New Roman"/>
          <w:szCs w:val="24"/>
        </w:rPr>
        <w:t xml:space="preserve"> να χρησιμοποιήσουμε αυτή τη δύνα</w:t>
      </w:r>
      <w:r>
        <w:rPr>
          <w:rFonts w:eastAsia="Times New Roman" w:cs="Times New Roman"/>
          <w:szCs w:val="24"/>
        </w:rPr>
        <w:t xml:space="preserve">μη για να μιλήσουμε για εκείνες τις γυναίκες τις αόρατες, τις άφωνες, τις αμίλητες, τις γυναίκες του περιθωρίου. Αυτό μας αντιστοιχεί μια τέτοια μέρα. Αυτή είναι η υποχρέωσή μας. </w:t>
      </w:r>
    </w:p>
    <w:p w14:paraId="59DA26C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9DA26CE" w14:textId="77777777" w:rsidR="00087860" w:rsidRDefault="00061F85">
      <w:pPr>
        <w:spacing w:line="600" w:lineRule="auto"/>
        <w:ind w:firstLine="720"/>
        <w:contextualSpacing/>
        <w:jc w:val="center"/>
        <w:rPr>
          <w:rFonts w:eastAsia="Times New Roman"/>
          <w:bCs/>
        </w:rPr>
      </w:pPr>
      <w:r>
        <w:rPr>
          <w:rFonts w:eastAsia="Times New Roman"/>
          <w:bCs/>
        </w:rPr>
        <w:t>(Χειροκροτήματα)</w:t>
      </w:r>
    </w:p>
    <w:p w14:paraId="59DA26CF" w14:textId="77777777" w:rsidR="00087860" w:rsidRDefault="00061F85">
      <w:pPr>
        <w:spacing w:line="600" w:lineRule="auto"/>
        <w:ind w:firstLine="720"/>
        <w:contextualSpacing/>
        <w:jc w:val="both"/>
        <w:rPr>
          <w:rFonts w:eastAsia="Times New Roman"/>
          <w:bCs/>
        </w:rPr>
      </w:pPr>
      <w:r>
        <w:rPr>
          <w:rFonts w:eastAsia="Times New Roman"/>
          <w:bCs/>
        </w:rPr>
        <w:t>Τώρα τον λόγο έχει η Υπουργός Εργασίας κ. Έφ</w:t>
      </w:r>
      <w:r>
        <w:rPr>
          <w:rFonts w:eastAsia="Times New Roman"/>
          <w:bCs/>
        </w:rPr>
        <w:t xml:space="preserve">η </w:t>
      </w:r>
      <w:proofErr w:type="spellStart"/>
      <w:r>
        <w:rPr>
          <w:rFonts w:eastAsia="Times New Roman"/>
          <w:bCs/>
        </w:rPr>
        <w:t>Αχτσιόγλου</w:t>
      </w:r>
      <w:proofErr w:type="spellEnd"/>
      <w:r>
        <w:rPr>
          <w:rFonts w:eastAsia="Times New Roman"/>
          <w:bCs/>
        </w:rPr>
        <w:t xml:space="preserve"> για δέκα λεπτά.</w:t>
      </w:r>
    </w:p>
    <w:p w14:paraId="59DA26D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Κυρίες και κύριοι Βουλευτές, με ένα παρόμοιο σύνθημα θα ξεκινήσω. «Δεν γιορτάζουμε και δεν δεχόμαστε επισκέψεις», έλεγε το σύνθημα των Ελληνίδ</w:t>
      </w:r>
      <w:r>
        <w:rPr>
          <w:rFonts w:eastAsia="Times New Roman" w:cs="Times New Roman"/>
          <w:szCs w:val="24"/>
        </w:rPr>
        <w:t>ων φεμινιστριών πριν από λίγα χρόνια, θέλοντας να υπενθυμίσει ότι η 8</w:t>
      </w:r>
      <w:r>
        <w:rPr>
          <w:rFonts w:eastAsia="Times New Roman" w:cs="Times New Roman"/>
          <w:szCs w:val="24"/>
          <w:vertAlign w:val="superscript"/>
        </w:rPr>
        <w:t>η</w:t>
      </w:r>
      <w:r>
        <w:rPr>
          <w:rFonts w:eastAsia="Times New Roman" w:cs="Times New Roman"/>
          <w:szCs w:val="24"/>
        </w:rPr>
        <w:t xml:space="preserve"> Μαρτίου, η Ημέρα της Γυναίκας, δεν είναι άλλη μία επέτειος, δεν είναι άλλη μία τυπική γιορτή από αυτές που η συντεταγμένη κοινωνία </w:t>
      </w:r>
      <w:r>
        <w:rPr>
          <w:rFonts w:eastAsia="Times New Roman" w:cs="Times New Roman"/>
          <w:szCs w:val="24"/>
        </w:rPr>
        <w:lastRenderedPageBreak/>
        <w:t xml:space="preserve">έχει καθιερώσει για να ξεπλένει συχνά τις ενοχές της, </w:t>
      </w:r>
      <w:r>
        <w:rPr>
          <w:rFonts w:eastAsia="Times New Roman" w:cs="Times New Roman"/>
          <w:szCs w:val="24"/>
        </w:rPr>
        <w:t xml:space="preserve">επιδεικνύοντας υποκριτικό σεβασμό σε ό,τι καταπιέζει. </w:t>
      </w:r>
    </w:p>
    <w:p w14:paraId="59DA26D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Η σημερινή ημέρα είναι ημέρα μνήμης της μεγάλης απεργίας στις 8 Μαρτίου του 1857 στη Νέα Υόρκη, όπου οι διαδηλώσεις των εργατριών στα ραφτάδικα και στα υφαντουργία ζητούσαν εξίσωση μισθών με τους άντρε</w:t>
      </w:r>
      <w:r>
        <w:rPr>
          <w:rFonts w:eastAsia="Times New Roman" w:cs="Times New Roman"/>
          <w:szCs w:val="24"/>
        </w:rPr>
        <w:t xml:space="preserve">ς εργάτες, ανθρώπινες συνθήκες δουλειάς και μείωση ωραρίου. Οι διαδηλώσεις αυτές πνίγηκαν στο αίμα. </w:t>
      </w:r>
    </w:p>
    <w:p w14:paraId="59DA26D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Είναι ημέρα τιμής στους αγώνες όλων των γυναικών κάθε εποχής για άρση των ανισοτήτων μεταξύ αντρών και γυναικών στην οικονομική, κοινωνική και πολιτική ζωή</w:t>
      </w:r>
      <w:r>
        <w:rPr>
          <w:rFonts w:eastAsia="Times New Roman" w:cs="Times New Roman"/>
          <w:szCs w:val="24"/>
        </w:rPr>
        <w:t xml:space="preserve">. Είναι ημέρα ξεχωριστής τιμής στις πρωτοπόρες εκείνες γυναίκες, από την </w:t>
      </w:r>
      <w:proofErr w:type="spellStart"/>
      <w:r>
        <w:rPr>
          <w:rFonts w:eastAsia="Times New Roman" w:cs="Times New Roman"/>
          <w:szCs w:val="24"/>
        </w:rPr>
        <w:t>Μάργκαρετ</w:t>
      </w:r>
      <w:proofErr w:type="spellEnd"/>
      <w:r>
        <w:rPr>
          <w:rFonts w:eastAsia="Times New Roman" w:cs="Times New Roman"/>
          <w:szCs w:val="24"/>
        </w:rPr>
        <w:t xml:space="preserve"> </w:t>
      </w:r>
      <w:proofErr w:type="spellStart"/>
      <w:r>
        <w:rPr>
          <w:rFonts w:eastAsia="Times New Roman" w:cs="Times New Roman"/>
          <w:szCs w:val="24"/>
        </w:rPr>
        <w:t>Φούλερ</w:t>
      </w:r>
      <w:proofErr w:type="spellEnd"/>
      <w:r>
        <w:rPr>
          <w:rFonts w:eastAsia="Times New Roman" w:cs="Times New Roman"/>
          <w:szCs w:val="24"/>
        </w:rPr>
        <w:t xml:space="preserve"> μέχρι τη Σιμόν ντε </w:t>
      </w:r>
      <w:proofErr w:type="spellStart"/>
      <w:r>
        <w:rPr>
          <w:rFonts w:eastAsia="Times New Roman" w:cs="Times New Roman"/>
          <w:szCs w:val="24"/>
        </w:rPr>
        <w:t>Μποβουάρ</w:t>
      </w:r>
      <w:proofErr w:type="spellEnd"/>
      <w:r>
        <w:rPr>
          <w:rFonts w:eastAsia="Times New Roman" w:cs="Times New Roman"/>
          <w:szCs w:val="24"/>
        </w:rPr>
        <w:t xml:space="preserve">, από την Καλλιρρόη </w:t>
      </w:r>
      <w:proofErr w:type="spellStart"/>
      <w:r>
        <w:rPr>
          <w:rFonts w:eastAsia="Times New Roman" w:cs="Times New Roman"/>
          <w:szCs w:val="24"/>
        </w:rPr>
        <w:t>Παρρέν</w:t>
      </w:r>
      <w:proofErr w:type="spellEnd"/>
      <w:r>
        <w:rPr>
          <w:rFonts w:eastAsia="Times New Roman" w:cs="Times New Roman"/>
          <w:szCs w:val="24"/>
        </w:rPr>
        <w:t xml:space="preserve"> μέχρι την Ηλέκτρα Αποστόλου, που με τα λόγια τους και με τις πράξεις τους έδειξαν ότι τα όρια υπάρχουν για να ξε</w:t>
      </w:r>
      <w:r>
        <w:rPr>
          <w:rFonts w:eastAsia="Times New Roman" w:cs="Times New Roman"/>
          <w:szCs w:val="24"/>
        </w:rPr>
        <w:t>περνιούνται.</w:t>
      </w:r>
    </w:p>
    <w:p w14:paraId="59DA26D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Είναι η ημέρα που η σκέψη μας και η καρδιά μας βρίσκεται στις γυναίκες πρόσφυγες και μετανάστριες, των οποίων η οδύσσει</w:t>
      </w:r>
      <w:r>
        <w:rPr>
          <w:rFonts w:eastAsia="Times New Roman" w:cs="Times New Roman"/>
          <w:szCs w:val="24"/>
        </w:rPr>
        <w:t>α</w:t>
      </w:r>
      <w:r>
        <w:rPr>
          <w:rFonts w:eastAsia="Times New Roman" w:cs="Times New Roman"/>
          <w:szCs w:val="24"/>
        </w:rPr>
        <w:t xml:space="preserve"> ξεκινάει από τις χώρες τους, όπου πέφτουν συχνά θύματα διακρίσεων, και συνεχίζεται κατά τη διάρκεια </w:t>
      </w:r>
      <w:r>
        <w:rPr>
          <w:rFonts w:eastAsia="Times New Roman" w:cs="Times New Roman"/>
          <w:szCs w:val="24"/>
        </w:rPr>
        <w:lastRenderedPageBreak/>
        <w:t xml:space="preserve">του ταξιδιού τους προς την Ευρώπη, όπου έρχονται αντιμέτωπες με το δουλεμπόριο, την πορνεία και τη σεξουαλική εκμετάλλευση. </w:t>
      </w:r>
    </w:p>
    <w:p w14:paraId="59DA26D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Είναι, όμως, και μια μέρα υπόσ</w:t>
      </w:r>
      <w:r>
        <w:rPr>
          <w:rFonts w:eastAsia="Times New Roman" w:cs="Times New Roman"/>
          <w:szCs w:val="24"/>
        </w:rPr>
        <w:t>χεσης, εγρήγορσης αγωνιστικής και αλληλεγγύης προς τις γυναίκες όλου του κόσμου που πάλεψαν και παλεύουν ενάντια στην εκμετάλλευση ανθρώπου από άνθρωπο και στις πολλαπλές εκφάνσεις αυτής της εκμετάλλευσης, όπως εκφράζονται πάνω στη γυναίκα, από την παραγωγ</w:t>
      </w:r>
      <w:r>
        <w:rPr>
          <w:rFonts w:eastAsia="Times New Roman" w:cs="Times New Roman"/>
          <w:szCs w:val="24"/>
        </w:rPr>
        <w:t>ή μέχρι την οικογένεια, τη μητρότητα, τις σεξουαλικές σχέσεις, την κάθε φορά θέση της συνολικά μέσα στις κοινωνίες</w:t>
      </w:r>
      <w:r>
        <w:rPr>
          <w:rFonts w:eastAsia="Times New Roman" w:cs="Times New Roman"/>
          <w:szCs w:val="24"/>
        </w:rPr>
        <w:t xml:space="preserve"> της εκμετάλλευσης</w:t>
      </w:r>
      <w:r>
        <w:rPr>
          <w:rFonts w:eastAsia="Times New Roman" w:cs="Times New Roman"/>
          <w:szCs w:val="24"/>
        </w:rPr>
        <w:t>.</w:t>
      </w:r>
    </w:p>
    <w:p w14:paraId="59DA26D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ημέρα που αναδεικνύει τον καθημερινό και αναγκαίο αγώνα για την ισότητα, τη χειραφέτηση και την άρση αυτής της συντηρητικής αντίληψης περί αδύναμου φύλου, τη μάχη ενάντια στον σεξισμό, τις </w:t>
      </w:r>
      <w:proofErr w:type="spellStart"/>
      <w:r>
        <w:rPr>
          <w:rFonts w:eastAsia="Times New Roman" w:cs="Times New Roman"/>
          <w:szCs w:val="24"/>
        </w:rPr>
        <w:t>έμφυλες</w:t>
      </w:r>
      <w:proofErr w:type="spellEnd"/>
      <w:r>
        <w:rPr>
          <w:rFonts w:eastAsia="Times New Roman" w:cs="Times New Roman"/>
          <w:szCs w:val="24"/>
        </w:rPr>
        <w:t xml:space="preserve"> διακρίσεις, τη βία κατά των γυναικών. </w:t>
      </w:r>
    </w:p>
    <w:p w14:paraId="59DA26D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Όλα αυτά π</w:t>
      </w:r>
      <w:r>
        <w:rPr>
          <w:rFonts w:eastAsia="Times New Roman" w:cs="Times New Roman"/>
          <w:szCs w:val="24"/>
        </w:rPr>
        <w:t xml:space="preserve">ου μπορεί να ακούγονται σαν συνθήματα ή κούφια λόγια είναι αιτήματα που σε καθημερινή βάση αναδεικνύονται και γίνονται επιτακτικά, γιατί τελικά τίποτα από όλα αυτά δεν είναι δεδομένο, πόσο μάλλον σε μια συγκυρία </w:t>
      </w:r>
      <w:r>
        <w:rPr>
          <w:rFonts w:eastAsia="Times New Roman" w:cs="Times New Roman"/>
          <w:szCs w:val="24"/>
        </w:rPr>
        <w:lastRenderedPageBreak/>
        <w:t>η οποία ορίζεται από την ανάδειξη ακραίων φα</w:t>
      </w:r>
      <w:r>
        <w:rPr>
          <w:rFonts w:eastAsia="Times New Roman" w:cs="Times New Roman"/>
          <w:szCs w:val="24"/>
        </w:rPr>
        <w:t xml:space="preserve">σιστικών και ρατσιστικών φωνών στον μέχρι πρότινος προοδευτικό, δημοκρατικό και δυτικό, λεγόμενο, κόσμο. </w:t>
      </w:r>
    </w:p>
    <w:p w14:paraId="59DA26D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Λίγες μέρες πριν -το είπε και η κυρία Πρόεδρος- παρακολουθήσαμε στο Ευρωκοινοβούλιο τον ακροδεξιό Πολωνό Ευρωβουλευτή </w:t>
      </w:r>
      <w:proofErr w:type="spellStart"/>
      <w:r>
        <w:rPr>
          <w:rFonts w:eastAsia="Times New Roman" w:cs="Times New Roman"/>
          <w:szCs w:val="24"/>
        </w:rPr>
        <w:t>Γιάνους</w:t>
      </w:r>
      <w:proofErr w:type="spellEnd"/>
      <w:r>
        <w:rPr>
          <w:rFonts w:eastAsia="Times New Roman" w:cs="Times New Roman"/>
          <w:szCs w:val="24"/>
        </w:rPr>
        <w:t xml:space="preserve"> </w:t>
      </w:r>
      <w:proofErr w:type="spellStart"/>
      <w:r>
        <w:rPr>
          <w:rFonts w:eastAsia="Times New Roman" w:cs="Times New Roman"/>
          <w:szCs w:val="24"/>
        </w:rPr>
        <w:t>Κόρβιν</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Μίκε</w:t>
      </w:r>
      <w:proofErr w:type="spellEnd"/>
      <w:r>
        <w:rPr>
          <w:rFonts w:eastAsia="Times New Roman" w:cs="Times New Roman"/>
          <w:szCs w:val="24"/>
        </w:rPr>
        <w:t xml:space="preserve"> να υποστηρ</w:t>
      </w:r>
      <w:r>
        <w:rPr>
          <w:rFonts w:eastAsia="Times New Roman" w:cs="Times New Roman"/>
          <w:szCs w:val="24"/>
        </w:rPr>
        <w:t>ίζει πως οι γυναίκες είναι αδύναμες, μικρόσωμες και λιγότερο ευφυείς από τους άντρες γι’ αυτό και θα πρέπει να αμείβονται χαμηλότερα.</w:t>
      </w:r>
    </w:p>
    <w:p w14:paraId="59DA26D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στις Ηνωμένες Πολιτείες της Αμερικής η εκλογή του </w:t>
      </w:r>
      <w:proofErr w:type="spellStart"/>
      <w:r>
        <w:rPr>
          <w:rFonts w:eastAsia="Times New Roman" w:cs="Times New Roman"/>
          <w:szCs w:val="24"/>
        </w:rPr>
        <w:t>Τραμπ</w:t>
      </w:r>
      <w:proofErr w:type="spellEnd"/>
      <w:r>
        <w:rPr>
          <w:rFonts w:eastAsia="Times New Roman" w:cs="Times New Roman"/>
          <w:szCs w:val="24"/>
        </w:rPr>
        <w:t xml:space="preserve"> έχει καταστήσει τον σεξισμό κυρίαρχο στη δημόσια σ</w:t>
      </w:r>
      <w:r>
        <w:rPr>
          <w:rFonts w:eastAsia="Times New Roman" w:cs="Times New Roman"/>
          <w:szCs w:val="24"/>
        </w:rPr>
        <w:t>φαίρα και στον πολιτικό λόγο, ένα φαινόμενο που -για να μην ξεχνιόμαστε- το συναντάμε και στη χώρα μας.</w:t>
      </w:r>
    </w:p>
    <w:p w14:paraId="59DA26D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Σήμερα σε όλον τον κόσμο η ίση πρόσβαση της γυναίκας στην υγεία, στην εκπαίδευση, στην εργασία δεν είναι ούτε κατοχυρωμένη ούτε αυτονόητη. Τα στοιχεία τ</w:t>
      </w:r>
      <w:r>
        <w:rPr>
          <w:rFonts w:eastAsia="Times New Roman" w:cs="Times New Roman"/>
          <w:szCs w:val="24"/>
        </w:rPr>
        <w:t xml:space="preserve">ης Έκθεσης του Παγκόσμιου Οικονομικού Φόρουμ είναι αμείλικτα: Η οικονομική ανισότητα μεταξύ ανδρών και γυναικών αυξάνεται διαρκώς και θα χρειαστούν, λέει, περισσότερα από </w:t>
      </w:r>
      <w:proofErr w:type="spellStart"/>
      <w:r>
        <w:rPr>
          <w:rFonts w:eastAsia="Times New Roman" w:cs="Times New Roman"/>
          <w:szCs w:val="24"/>
        </w:rPr>
        <w:t>εκατόν</w:t>
      </w:r>
      <w:proofErr w:type="spellEnd"/>
      <w:r>
        <w:rPr>
          <w:rFonts w:eastAsia="Times New Roman" w:cs="Times New Roman"/>
          <w:szCs w:val="24"/>
        </w:rPr>
        <w:t xml:space="preserve"> εβδομήντα χρόνια για να γεφυρωθεί. Σύμφωνα με την Παγκόσμια Τράπεζα, μόνο το 5</w:t>
      </w:r>
      <w:r>
        <w:rPr>
          <w:rFonts w:eastAsia="Times New Roman" w:cs="Times New Roman"/>
          <w:szCs w:val="24"/>
        </w:rPr>
        <w:t xml:space="preserve">0% των γυναικών έχει σήμερα </w:t>
      </w:r>
      <w:r>
        <w:rPr>
          <w:rFonts w:eastAsia="Times New Roman" w:cs="Times New Roman"/>
          <w:szCs w:val="24"/>
        </w:rPr>
        <w:lastRenderedPageBreak/>
        <w:t xml:space="preserve">πρόσβαση στην αγορά εργασίας. Οι γυναίκες αμείβονται κατά μέσο όρο 24% λιγότερο από τους άνδρες. Σε εκατό χώρες οι γυναίκες αντιμετωπίζουν προβλήματα στην πρόσβαση στην αγορά εργασίας λόγω φύλου, ενώ σε δεκαοκτώ χώρες οι άνδρες </w:t>
      </w:r>
      <w:r>
        <w:rPr>
          <w:rFonts w:eastAsia="Times New Roman" w:cs="Times New Roman"/>
          <w:szCs w:val="24"/>
        </w:rPr>
        <w:t>έχουν νόμιμο δικαίωμα να επιτρέπουν στις γυναίκες τους να μην εργαστούν.</w:t>
      </w:r>
    </w:p>
    <w:p w14:paraId="59DA26D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Είναι γνωστό και χιλιοειπωμένο ότι οι γυναίκες και ιδίως οι νεότερες γυναίκες βρίσκονται στο στόχαστρο της κρίσης στην Ελλάδα και τα στοιχεία που έχουμε από τον ΟΑΕΔ είναι χαρακτηριστ</w:t>
      </w:r>
      <w:r>
        <w:rPr>
          <w:rFonts w:eastAsia="Times New Roman" w:cs="Times New Roman"/>
          <w:szCs w:val="24"/>
        </w:rPr>
        <w:t>ικά: Από το σύνολο των εγγεγραμμένων ανέργων το ποσοστό των ανδρών είναι 39% και των γυναικών είναι 61%. Δεν μπορούμε να παραβλέψουμε ότι τα τελευταία δύο χρόνια σημειώνεται μία μείωση της ανεργίας κατά τρεις ποσοστιαίες μονάδες. Ασφαλώς είναι μία μείωση π</w:t>
      </w:r>
      <w:r>
        <w:rPr>
          <w:rFonts w:eastAsia="Times New Roman" w:cs="Times New Roman"/>
          <w:szCs w:val="24"/>
        </w:rPr>
        <w:t>ου δεν μας επιτρέπει να πανηγυρίζουμε, όμως αξίζει να καταδείξουμε πως αυτή η Κυβέρνηση παλεύει μέρα με την ημέρα για να μειώσει την ανεργία, να βρουν ξανά οι νέοι και οι νέες εργασία.</w:t>
      </w:r>
    </w:p>
    <w:p w14:paraId="59DA26D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Η επιμονή της Κυβέρνησης για επαναφορά της εργασιακής κανονικότητας πηγ</w:t>
      </w:r>
      <w:r>
        <w:rPr>
          <w:rFonts w:eastAsia="Times New Roman" w:cs="Times New Roman"/>
          <w:szCs w:val="24"/>
        </w:rPr>
        <w:t xml:space="preserve">άζει και από αυτή την αδήριτη ανάγκη κανένας εργοδότης να μην μπορεί </w:t>
      </w:r>
      <w:r>
        <w:rPr>
          <w:rFonts w:eastAsia="Times New Roman" w:cs="Times New Roman"/>
          <w:szCs w:val="24"/>
        </w:rPr>
        <w:lastRenderedPageBreak/>
        <w:t>να απολύσει μία εργαζόμενη λόγω εγκυμοσύνης, κα</w:t>
      </w:r>
      <w:r>
        <w:rPr>
          <w:rFonts w:eastAsia="Times New Roman" w:cs="Times New Roman"/>
          <w:szCs w:val="24"/>
        </w:rPr>
        <w:t>μ</w:t>
      </w:r>
      <w:r>
        <w:rPr>
          <w:rFonts w:eastAsia="Times New Roman" w:cs="Times New Roman"/>
          <w:szCs w:val="24"/>
        </w:rPr>
        <w:t>μία εργαζόμενη να μην αμείβεται με λιγότερα χρήματα, καμ</w:t>
      </w:r>
      <w:r>
        <w:rPr>
          <w:rFonts w:eastAsia="Times New Roman" w:cs="Times New Roman"/>
          <w:szCs w:val="24"/>
        </w:rPr>
        <w:t>μ</w:t>
      </w:r>
      <w:r>
        <w:rPr>
          <w:rFonts w:eastAsia="Times New Roman" w:cs="Times New Roman"/>
          <w:szCs w:val="24"/>
        </w:rPr>
        <w:t>ία εργαζόμενη να μην πέφτει θύμα εκμετάλλευσης εξαιτίας του φύλου της. Και σε αυτή</w:t>
      </w:r>
      <w:r>
        <w:rPr>
          <w:rFonts w:eastAsia="Times New Roman" w:cs="Times New Roman"/>
          <w:szCs w:val="24"/>
        </w:rPr>
        <w:t xml:space="preserve"> την μάχη θέλουμε μαζί μας τις γυναίκες εργαζόμενες, τις γυναικείες οργανώσεις, τις συνδικαλιστικές οργανώσεις.</w:t>
      </w:r>
    </w:p>
    <w:p w14:paraId="59DA26D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έξι χρόνια κρίσης είχαν δραματικές επιπτώσεις στις ζωές των γυναικών. Δεν είναι μόνο η ανεργία, δεν είναι μόνο οι α</w:t>
      </w:r>
      <w:r>
        <w:rPr>
          <w:rFonts w:eastAsia="Times New Roman" w:cs="Times New Roman"/>
          <w:szCs w:val="24"/>
        </w:rPr>
        <w:t>πορρυθμίσεις του θεσμικού πλαισίου της εργασίας κι η δραματική πτώση των αμοιβών. Η συρρίκνωση του κοινωνικού κράτους ξαναέριξε στους ώμους των γυναικών τις ευθύνες για την φροντίδα των εξαρτώμενων μελών. Την ίδια στιγμή το βάθεμα της κρίσης είχε δραματικό</w:t>
      </w:r>
      <w:r>
        <w:rPr>
          <w:rFonts w:eastAsia="Times New Roman" w:cs="Times New Roman"/>
          <w:szCs w:val="24"/>
        </w:rPr>
        <w:t xml:space="preserve"> αντίκτυπο στην υγεία και κατ’ επέκταση στην ίδια τη ζωή. Η πρόσβαση στις υπηρεσίες υγείας, λέει η Γενική Γραμματεία Ισότητας, είναι τραγικά μειωμένη για τις γυναίκες μεσαίου και χαμηλού οικονομικού και κοινωνικού επιπέδου. Ένα πρώτο και κρίσιμο βήμα είναι</w:t>
      </w:r>
      <w:r>
        <w:rPr>
          <w:rFonts w:eastAsia="Times New Roman" w:cs="Times New Roman"/>
          <w:szCs w:val="24"/>
        </w:rPr>
        <w:t xml:space="preserve"> η θέσπιση του δικαιώματος ελεύθερης πρόσβασης σε όλες τις δημόσιες δομές υγείας, για </w:t>
      </w:r>
      <w:r>
        <w:rPr>
          <w:rFonts w:eastAsia="Times New Roman" w:cs="Times New Roman"/>
          <w:szCs w:val="24"/>
        </w:rPr>
        <w:lastRenderedPageBreak/>
        <w:t>την παροχή ιατροφαρμακευτικής περίθαλψης σε ανασφάλιστους, το οποίο προχώρησε η Κυβέρνησή μας. Όμως ο δρόμος είναι μακρύς. Ο δρόμος που έχουμε να διανύσουμε για να αντιμε</w:t>
      </w:r>
      <w:r>
        <w:rPr>
          <w:rFonts w:eastAsia="Times New Roman" w:cs="Times New Roman"/>
          <w:szCs w:val="24"/>
        </w:rPr>
        <w:t xml:space="preserve">τωπίσουμε τα ζητήματα των </w:t>
      </w:r>
      <w:proofErr w:type="spellStart"/>
      <w:r>
        <w:rPr>
          <w:rFonts w:eastAsia="Times New Roman" w:cs="Times New Roman"/>
          <w:szCs w:val="24"/>
        </w:rPr>
        <w:t>έμφυλων</w:t>
      </w:r>
      <w:proofErr w:type="spellEnd"/>
      <w:r>
        <w:rPr>
          <w:rFonts w:eastAsia="Times New Roman" w:cs="Times New Roman"/>
          <w:szCs w:val="24"/>
        </w:rPr>
        <w:t xml:space="preserve"> διακρίσεων στο πεδίο της εργασίας, της ανεργίας, του κοινωνικού αποκλεισμού, της εκπαίδευσης, είναι μακρύς. Και τον δρόμο αυτόν είμαστε αποφασισμένοι να τον διανύσουμε.</w:t>
      </w:r>
    </w:p>
    <w:p w14:paraId="59DA26D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Για πολλούς και πολλές το αίτημα για ισότητα ανδρών κ</w:t>
      </w:r>
      <w:r>
        <w:rPr>
          <w:rFonts w:eastAsia="Times New Roman" w:cs="Times New Roman"/>
          <w:szCs w:val="24"/>
        </w:rPr>
        <w:t>αι γυναικών εν μέσω οικονομικής κρίσης είναι δευτερεύον. Για εμάς ο αγώνας για κοινωνική χειραφέτηση δεν μπορεί να υπάρξει χωρίς τον αγώνα για γυναικεία χειραφέτηση. Τα κοινωνικά δικαιώματα, τα δικαιώματα των γυναικών είναι τελικά εκείνες οι προϋποθέσεις π</w:t>
      </w:r>
      <w:r>
        <w:rPr>
          <w:rFonts w:eastAsia="Times New Roman" w:cs="Times New Roman"/>
          <w:szCs w:val="24"/>
        </w:rPr>
        <w:t>ου θα κρίνουν την πραγματική ανάπτυξη της χώρας μας, την πραγματική κοινωνική και πολιτική ανάπτυξη της χώρας μας, γιατί τελικά οι εξουσιαστικές σχέσεις, οι βαθιά ριζωμένες αντιλήψεις που συνδέονται με τα κοινωνικά φύλα, τους άνδρες και τις γυναίκες, συνισ</w:t>
      </w:r>
      <w:r>
        <w:rPr>
          <w:rFonts w:eastAsia="Times New Roman" w:cs="Times New Roman"/>
          <w:szCs w:val="24"/>
        </w:rPr>
        <w:t>τούν το βαθύ δημοκρατικό έλλειμμα.</w:t>
      </w:r>
    </w:p>
    <w:p w14:paraId="59DA26D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δεν είναι μόνο υπόθεση της Κυβέρνησης η προστασία και η προώθηση των κοινωνικών δικαιωμάτων, είναι υπόθεση ολόκληρης της κοινωνίας, μιας κοινωνίας που θα πρέπει να διεκδικεί, να ελέγχει, να προτείνει, μίας κοινωνίας</w:t>
      </w:r>
      <w:r>
        <w:rPr>
          <w:rFonts w:eastAsia="Times New Roman" w:cs="Times New Roman"/>
          <w:szCs w:val="24"/>
        </w:rPr>
        <w:t xml:space="preserve"> σε εγρήγορση και ενός μαχητικού κινήματος που θα μετατρέπει την ατομική δυσαρέσκεια σε συλλογική αντίδραση και δύναμη ανατροπής. </w:t>
      </w:r>
    </w:p>
    <w:p w14:paraId="59DA26D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Η ίδια η </w:t>
      </w:r>
      <w:r>
        <w:rPr>
          <w:rFonts w:eastAsia="Times New Roman" w:cs="Times New Roman"/>
          <w:szCs w:val="24"/>
        </w:rPr>
        <w:t>ι</w:t>
      </w:r>
      <w:r>
        <w:rPr>
          <w:rFonts w:eastAsia="Times New Roman" w:cs="Times New Roman"/>
          <w:szCs w:val="24"/>
        </w:rPr>
        <w:t xml:space="preserve">στορία άλλωστε μας δείχνει ότι οι γυναίκες μπορούν να βρεθούν στην πρώτη γραμμή και να αλλάξουν το ρου της </w:t>
      </w:r>
      <w:r>
        <w:rPr>
          <w:rFonts w:eastAsia="Times New Roman" w:cs="Times New Roman"/>
          <w:szCs w:val="24"/>
        </w:rPr>
        <w:t>ι</w:t>
      </w:r>
      <w:r>
        <w:rPr>
          <w:rFonts w:eastAsia="Times New Roman" w:cs="Times New Roman"/>
          <w:szCs w:val="24"/>
        </w:rPr>
        <w:t>στορίας</w:t>
      </w:r>
      <w:r>
        <w:rPr>
          <w:rFonts w:eastAsia="Times New Roman" w:cs="Times New Roman"/>
          <w:szCs w:val="24"/>
        </w:rPr>
        <w:t xml:space="preserve">: από τις πρωτοπόρες εργάτριες του συνδικαλιστικού κινήματος και τις μαχήτριες του ΕΑΜ ενάντια στον φασισμό μέχρι τις προσφυγοπούλες </w:t>
      </w:r>
      <w:proofErr w:type="spellStart"/>
      <w:r>
        <w:rPr>
          <w:rFonts w:eastAsia="Times New Roman" w:cs="Times New Roman"/>
          <w:szCs w:val="24"/>
        </w:rPr>
        <w:t>μάνες</w:t>
      </w:r>
      <w:proofErr w:type="spellEnd"/>
      <w:r>
        <w:rPr>
          <w:rFonts w:eastAsia="Times New Roman" w:cs="Times New Roman"/>
          <w:szCs w:val="24"/>
        </w:rPr>
        <w:t xml:space="preserve"> που δεν φοβήθηκαν τον θάνατο για να ζήσουν μία ελεύθερη ζωή.</w:t>
      </w:r>
    </w:p>
    <w:p w14:paraId="59DA26E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Σήμερα τιμάμε όλες αυτές τις γυναίκες στη χώρα μας και σ</w:t>
      </w:r>
      <w:r>
        <w:rPr>
          <w:rFonts w:eastAsia="Times New Roman" w:cs="Times New Roman"/>
          <w:szCs w:val="24"/>
        </w:rPr>
        <w:t>ε όλον τον κόσμο και στέλνουμε ένα μήνυμα, ότι κα</w:t>
      </w:r>
      <w:r>
        <w:rPr>
          <w:rFonts w:eastAsia="Times New Roman" w:cs="Times New Roman"/>
          <w:szCs w:val="24"/>
        </w:rPr>
        <w:t>μ</w:t>
      </w:r>
      <w:r>
        <w:rPr>
          <w:rFonts w:eastAsia="Times New Roman" w:cs="Times New Roman"/>
          <w:szCs w:val="24"/>
        </w:rPr>
        <w:t>μία γυναίκα δεν είναι μόνη της. Συνεχίζουμε τον αγώνα για την ουσιαστική ισότητα ανδρών και γυναικών, έναν αγώνα που είναι αγώνας για τη δημοκρατία, αγώνας για την ελευθερία.</w:t>
      </w:r>
    </w:p>
    <w:p w14:paraId="59DA26E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9DA26E2" w14:textId="77777777" w:rsidR="00087860" w:rsidRDefault="00061F85">
      <w:pPr>
        <w:spacing w:line="600" w:lineRule="auto"/>
        <w:ind w:firstLine="720"/>
        <w:contextualSpacing/>
        <w:jc w:val="center"/>
        <w:rPr>
          <w:rFonts w:eastAsia="Times New Roman" w:cs="Times New Roman"/>
          <w:color w:val="000000" w:themeColor="text1"/>
          <w:szCs w:val="24"/>
        </w:rPr>
      </w:pPr>
      <w:r w:rsidRPr="006D602A">
        <w:rPr>
          <w:rFonts w:eastAsia="Times New Roman" w:cs="Times New Roman"/>
          <w:color w:val="000000" w:themeColor="text1"/>
          <w:szCs w:val="24"/>
        </w:rPr>
        <w:t>(Χειροκροτήματα)</w:t>
      </w:r>
    </w:p>
    <w:p w14:paraId="59DA26E3" w14:textId="77777777" w:rsidR="00087860" w:rsidRDefault="00061F85">
      <w:pPr>
        <w:spacing w:line="600" w:lineRule="auto"/>
        <w:ind w:firstLine="720"/>
        <w:contextualSpacing/>
        <w:jc w:val="both"/>
        <w:rPr>
          <w:rFonts w:eastAsia="Times New Roman"/>
          <w:color w:val="000000" w:themeColor="text1"/>
          <w:szCs w:val="24"/>
        </w:rPr>
      </w:pPr>
      <w:r w:rsidRPr="006D602A">
        <w:rPr>
          <w:rFonts w:eastAsia="Times New Roman"/>
          <w:b/>
          <w:color w:val="000000" w:themeColor="text1"/>
          <w:szCs w:val="24"/>
        </w:rPr>
        <w:lastRenderedPageBreak/>
        <w:t xml:space="preserve">ΠΡΟΕΔΡΕΥΟΥΣΑ (Αναστασία Χριστοδουλοπούλου): </w:t>
      </w:r>
      <w:r w:rsidRPr="006D602A">
        <w:rPr>
          <w:rFonts w:eastAsia="Times New Roman"/>
          <w:color w:val="000000" w:themeColor="text1"/>
          <w:szCs w:val="24"/>
        </w:rPr>
        <w:t>Τον λόγο έχει ο Πρόεδρος της Κοινοβουλευτικής Ομάδας του Κομμουνιστικού Κόμματος Ελλάδ</w:t>
      </w:r>
      <w:r w:rsidRPr="006D602A">
        <w:rPr>
          <w:rFonts w:eastAsia="Times New Roman"/>
          <w:color w:val="000000" w:themeColor="text1"/>
          <w:szCs w:val="24"/>
        </w:rPr>
        <w:t>α</w:t>
      </w:r>
      <w:r w:rsidRPr="006D602A">
        <w:rPr>
          <w:rFonts w:eastAsia="Times New Roman"/>
          <w:color w:val="000000" w:themeColor="text1"/>
          <w:szCs w:val="24"/>
        </w:rPr>
        <w:t xml:space="preserve">ς κ. Δημήτριος </w:t>
      </w:r>
      <w:proofErr w:type="spellStart"/>
      <w:r w:rsidRPr="006D602A">
        <w:rPr>
          <w:rFonts w:eastAsia="Times New Roman"/>
          <w:color w:val="000000" w:themeColor="text1"/>
          <w:szCs w:val="24"/>
        </w:rPr>
        <w:t>Κουτσούμπας</w:t>
      </w:r>
      <w:proofErr w:type="spellEnd"/>
      <w:r w:rsidRPr="006D602A">
        <w:rPr>
          <w:rFonts w:eastAsia="Times New Roman"/>
          <w:color w:val="000000" w:themeColor="text1"/>
          <w:szCs w:val="24"/>
        </w:rPr>
        <w:t>.</w:t>
      </w:r>
    </w:p>
    <w:p w14:paraId="59DA26E4"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Κουτσούμπα</w:t>
      </w:r>
      <w:proofErr w:type="spellEnd"/>
      <w:r>
        <w:rPr>
          <w:rFonts w:eastAsia="Times New Roman"/>
          <w:szCs w:val="24"/>
        </w:rPr>
        <w:t>, έχετε δέκα λεπτά.</w:t>
      </w:r>
    </w:p>
    <w:p w14:paraId="59DA26E5"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ΔΗΜΗΤΡΙΟΣ ΚΟΥΤΣΟΥΜΠΑΣ (Γενικός Γραμματέας της Κεντρικής </w:t>
      </w:r>
      <w:r>
        <w:rPr>
          <w:rFonts w:eastAsia="Times New Roman"/>
          <w:b/>
          <w:szCs w:val="24"/>
        </w:rPr>
        <w:t>Επιτροπής του Κομμουνιστικού Κόμματος Ελλάδ</w:t>
      </w:r>
      <w:r>
        <w:rPr>
          <w:rFonts w:eastAsia="Times New Roman"/>
          <w:b/>
          <w:szCs w:val="24"/>
        </w:rPr>
        <w:t>α</w:t>
      </w:r>
      <w:r>
        <w:rPr>
          <w:rFonts w:eastAsia="Times New Roman"/>
          <w:b/>
          <w:szCs w:val="24"/>
        </w:rPr>
        <w:t>ς):</w:t>
      </w:r>
      <w:r>
        <w:rPr>
          <w:rFonts w:eastAsia="Times New Roman"/>
          <w:szCs w:val="24"/>
        </w:rPr>
        <w:t xml:space="preserve"> Καλημέρα σας, κυρίες και κύριοι.</w:t>
      </w:r>
    </w:p>
    <w:p w14:paraId="59DA26E6"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Το Κομμουνιστικό Κόμμα Ελλάδας, με αφορμή την Παγκόσμια Ημέρα της Γυναίκας, απευθύνεται κυρίως στη μισθωτή γυναίκα, στην εργαζόμενη, στην αυτοαπασχολούμενη επαγγελματία, στην </w:t>
      </w:r>
      <w:r>
        <w:rPr>
          <w:rFonts w:eastAsia="Times New Roman"/>
          <w:szCs w:val="24"/>
        </w:rPr>
        <w:t>αγρότισσα, στην άνεργη, στη συνταξιούχο, ιδιαίτερα στη νέα γυναίκα, και τις καλεί να συνεχίσουν το αγωνιστικό μήνυμα της 8</w:t>
      </w:r>
      <w:r>
        <w:rPr>
          <w:rFonts w:eastAsia="Times New Roman"/>
          <w:szCs w:val="24"/>
          <w:vertAlign w:val="superscript"/>
        </w:rPr>
        <w:t>ης</w:t>
      </w:r>
      <w:r>
        <w:rPr>
          <w:rFonts w:eastAsia="Times New Roman"/>
          <w:szCs w:val="24"/>
        </w:rPr>
        <w:t xml:space="preserve"> του Μάρτη, των εργατριών στα υφαντουργεία και στα ραφτάδικα της Νέας Υόρκης το 1857, που πάλεψαν για στοιχειωδώς καλύτερες συνθήκες</w:t>
      </w:r>
      <w:r>
        <w:rPr>
          <w:rFonts w:eastAsia="Times New Roman"/>
          <w:szCs w:val="24"/>
        </w:rPr>
        <w:t xml:space="preserve"> δουλειάς, να αντιπαραθέσουν τη δική τους θέληση, τη δράση στους φορείς του </w:t>
      </w:r>
      <w:r>
        <w:rPr>
          <w:rFonts w:eastAsia="Times New Roman"/>
          <w:szCs w:val="24"/>
        </w:rPr>
        <w:lastRenderedPageBreak/>
        <w:t>εργατικού λαϊκού κινήματος σήμερα, στο ριζοσπαστικό γυναικείο κίνημα, απέναντι στην κοροϊδία της δήθεν συμμετοχής των γυναικών στα λεγόμενα «κέντρα λήψης των αποφάσεων».</w:t>
      </w:r>
    </w:p>
    <w:p w14:paraId="59DA26E7" w14:textId="77777777" w:rsidR="00087860" w:rsidRDefault="00061F85">
      <w:pPr>
        <w:spacing w:line="600" w:lineRule="auto"/>
        <w:ind w:firstLine="720"/>
        <w:contextualSpacing/>
        <w:jc w:val="both"/>
        <w:rPr>
          <w:rFonts w:eastAsia="Times New Roman"/>
          <w:szCs w:val="24"/>
        </w:rPr>
      </w:pPr>
      <w:r>
        <w:rPr>
          <w:rFonts w:eastAsia="Times New Roman"/>
          <w:szCs w:val="24"/>
        </w:rPr>
        <w:t>Η οργάνωση</w:t>
      </w:r>
      <w:r>
        <w:rPr>
          <w:rFonts w:eastAsia="Times New Roman"/>
          <w:szCs w:val="24"/>
        </w:rPr>
        <w:t xml:space="preserve"> της λαϊκής δράσης, όσο γίνεται πιο αποτελεσματικά, χρειάζεται πραγματικά νέες δυνάμεις στη μάχη σήμερα. Τις καλούμε να εμπνευστούν από τις υπάρχουσες εστίες αντίστασης, ριζοσπαστικής, κομμουνιστικής δημιουργίας, σκέψης, δράσης, οι οποίες ανοίγουν δρόμο ακ</w:t>
      </w:r>
      <w:r>
        <w:rPr>
          <w:rFonts w:eastAsia="Times New Roman"/>
          <w:szCs w:val="24"/>
        </w:rPr>
        <w:t>όμα και μέσα στα χαλάσματα και τις καταστροφές, τις αδικίες, τα βάσανα, που προκαλεί η ένταση της ταξικής εκμετάλλευσης, σε συνθήκες οικονομικής κρίσης και πραγματικής υποχώρησης του κινήματος.</w:t>
      </w:r>
    </w:p>
    <w:p w14:paraId="59DA26E8" w14:textId="77777777" w:rsidR="00087860" w:rsidRDefault="00061F85">
      <w:pPr>
        <w:spacing w:line="600" w:lineRule="auto"/>
        <w:ind w:firstLine="720"/>
        <w:contextualSpacing/>
        <w:jc w:val="both"/>
        <w:rPr>
          <w:rFonts w:eastAsia="Times New Roman"/>
          <w:szCs w:val="24"/>
        </w:rPr>
      </w:pPr>
      <w:r>
        <w:rPr>
          <w:rFonts w:eastAsia="Times New Roman"/>
          <w:szCs w:val="24"/>
        </w:rPr>
        <w:t>Με αφορμή την Παγκόσμια Ημέρα της Γυναίκας είμαστε σίγουροι ότ</w:t>
      </w:r>
      <w:r>
        <w:rPr>
          <w:rFonts w:eastAsia="Times New Roman"/>
          <w:szCs w:val="24"/>
        </w:rPr>
        <w:t>ι θα ακουστούν πολλά υποκριτικά μηνύματα για τη λεγόμενη «ισότητα των δύο φύλων» και εδώ, μέσα στη Βουλή, αλλά και από τους εκπροσώπους των θεσμών, της Ευρωπαϊκής Ένωσης, του Διεθνούς Νομισματικού Ταμείου, άλλων διακρατικών οργανισμών, από τον Σύνδεσμο Ελλ</w:t>
      </w:r>
      <w:r>
        <w:rPr>
          <w:rFonts w:eastAsia="Times New Roman"/>
          <w:szCs w:val="24"/>
        </w:rPr>
        <w:t xml:space="preserve">ήνων Βιομηχάνων στην Ελλάδα, τους άλλους εκπροσώπους των μονοπωλιακών ομίλων. Ειδικά, </w:t>
      </w:r>
      <w:r>
        <w:rPr>
          <w:rFonts w:eastAsia="Times New Roman"/>
          <w:szCs w:val="24"/>
        </w:rPr>
        <w:t>εσείς,</w:t>
      </w:r>
      <w:r>
        <w:rPr>
          <w:rFonts w:eastAsia="Times New Roman"/>
          <w:szCs w:val="24"/>
        </w:rPr>
        <w:t xml:space="preserve"> κύριοι </w:t>
      </w:r>
      <w:r>
        <w:rPr>
          <w:rFonts w:eastAsia="Times New Roman"/>
          <w:szCs w:val="24"/>
        </w:rPr>
        <w:lastRenderedPageBreak/>
        <w:t>της Κυβέρνησης και κυρίες της Κυβέρνησης, που παρευρίσκεσθε σήμερα εδώ -γιατί οι κύριοι απουσιάζουν εντελώς, από ό,τι βλέπω, από τα κυβερνητικά έδρανα- με τ</w:t>
      </w:r>
      <w:r>
        <w:rPr>
          <w:rFonts w:eastAsia="Times New Roman"/>
          <w:szCs w:val="24"/>
        </w:rPr>
        <w:t>ο περιβόητο Εθνικό Σχέδιο Δράσης για την Ισότητα των Φύλων 2016</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2020, προσπαθείτε να ντύσετε με προοδευτικό μανδύα την κατά γράμμα υλοποίηση της αντιλαϊκής πολιτικής, όταν πήρατε τη σκυτάλη από τις προηγούμενες κυβερνήσεις, την πιστή εφαρμογή του τρέχοντ</w:t>
      </w:r>
      <w:r>
        <w:rPr>
          <w:rFonts w:eastAsia="Times New Roman"/>
          <w:szCs w:val="24"/>
        </w:rPr>
        <w:t xml:space="preserve">ος </w:t>
      </w:r>
      <w:r>
        <w:rPr>
          <w:rFonts w:eastAsia="Times New Roman"/>
          <w:szCs w:val="24"/>
        </w:rPr>
        <w:t>π</w:t>
      </w:r>
      <w:r>
        <w:rPr>
          <w:rFonts w:eastAsia="Times New Roman"/>
          <w:szCs w:val="24"/>
        </w:rPr>
        <w:t>ρογράμματος, που ψηφίσατε μαζί με τους άλλους συγκατοίκους σας, του τρίτου μνημονίου. Και ο νέος γύρος της διαπραγμάτευσης ανάμεσα στην Κυβέρνηση και στο «κουαρτέτο» θα καταλήξει στη νομοθέτηση ενός ακόμα βάρβαρου πακέτου αντιλαϊκών μέτρων. Και</w:t>
      </w:r>
      <w:r>
        <w:rPr>
          <w:rFonts w:eastAsia="Times New Roman"/>
          <w:szCs w:val="24"/>
        </w:rPr>
        <w:t>,</w:t>
      </w:r>
      <w:r>
        <w:rPr>
          <w:rFonts w:eastAsia="Times New Roman"/>
          <w:szCs w:val="24"/>
        </w:rPr>
        <w:t xml:space="preserve"> φυσικά</w:t>
      </w:r>
      <w:r>
        <w:rPr>
          <w:rFonts w:eastAsia="Times New Roman"/>
          <w:szCs w:val="24"/>
        </w:rPr>
        <w:t>, δεν σας λυτρώνει για όλα αυτά η αναφορά σας επετειακά, δυστυχώς, σε γυναίκες αγωνίστριες, κομμουνίστριες, αφού καταπατάτε καθημερινά τα ιδανικά, τις αξίες, τα οράματα, αλλά και την πρακτική δράση τους, δηλαδή όλα αυτά που έδωσαν με την αγωνιστική τους πα</w:t>
      </w:r>
      <w:r>
        <w:rPr>
          <w:rFonts w:eastAsia="Times New Roman"/>
          <w:szCs w:val="24"/>
        </w:rPr>
        <w:t>ρουσία, μάλιστα φθάνοντας να δίνουν ακόμα και την ίδια τους τη ζωή. Γι’ αυτό λέμε ότι στην τέχνη της εξαπάτησης παίρνετε άριστα.</w:t>
      </w:r>
    </w:p>
    <w:p w14:paraId="59DA26E9"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Την</w:t>
      </w:r>
      <w:r>
        <w:rPr>
          <w:rFonts w:eastAsia="Times New Roman"/>
          <w:szCs w:val="24"/>
        </w:rPr>
        <w:t xml:space="preserve"> εποχή της «</w:t>
      </w:r>
      <w:proofErr w:type="spellStart"/>
      <w:r>
        <w:rPr>
          <w:rFonts w:eastAsia="Times New Roman"/>
          <w:szCs w:val="24"/>
        </w:rPr>
        <w:t>μετα</w:t>
      </w:r>
      <w:proofErr w:type="spellEnd"/>
      <w:r>
        <w:rPr>
          <w:rFonts w:eastAsia="Times New Roman"/>
          <w:szCs w:val="24"/>
        </w:rPr>
        <w:t>-λιτότητας», μαζί με τα άλλα αντιλαϊκά παραμύθια, έρχονται να κουκουλώσουν την επιβάρυνση της θέσης της μισθ</w:t>
      </w:r>
      <w:r>
        <w:rPr>
          <w:rFonts w:eastAsia="Times New Roman"/>
          <w:szCs w:val="24"/>
        </w:rPr>
        <w:t>ωτής, της επαγγελματία, της αγρότισσας, της συνταξιούχου, της νέας μητέρας, της φοιτήτριας, της μετανάστριας. Όταν αναφέρεστε στα δικαιώματα, όπως για την εργασία των γυναικών, εννοείτε την πιο αποφασιστική στήριξη των απαιτήσεων της καπιταλιστικής εργοδοσ</w:t>
      </w:r>
      <w:r>
        <w:rPr>
          <w:rFonts w:eastAsia="Times New Roman"/>
          <w:szCs w:val="24"/>
        </w:rPr>
        <w:t xml:space="preserve">ίας για ένταση της εκμετάλλευσης και ανδρών και γυναικών. Ο λεγόμενος «συγκερασμός οικογενειακών και επαγγελματικών υποχρεώσεων των γυναικών», που βρίσκεται μόνιμα στην ατζέντα της Ευρωπαϊκής Ένωσης ακόμα από τη δεκαετία του ’90, συνδέεται με την προώθηση </w:t>
      </w:r>
      <w:r>
        <w:rPr>
          <w:rFonts w:eastAsia="Times New Roman"/>
          <w:szCs w:val="24"/>
        </w:rPr>
        <w:t>ευέλικτων εργασιακών σχέσεων.</w:t>
      </w:r>
    </w:p>
    <w:p w14:paraId="59DA26EA" w14:textId="77777777" w:rsidR="00087860" w:rsidRDefault="00061F85">
      <w:pPr>
        <w:spacing w:line="600" w:lineRule="auto"/>
        <w:ind w:firstLine="720"/>
        <w:contextualSpacing/>
        <w:jc w:val="both"/>
        <w:rPr>
          <w:rFonts w:eastAsia="Times New Roman"/>
          <w:szCs w:val="24"/>
        </w:rPr>
      </w:pPr>
      <w:r>
        <w:rPr>
          <w:rFonts w:eastAsia="Times New Roman"/>
          <w:szCs w:val="24"/>
        </w:rPr>
        <w:t>Ταυτόχρονα, το κράτος απαλλάσσεται από την ευθύνη της κοινωνικής πολιτικής, ρίχνοντας σχεδόν αποκλειστικά στις πλάτες των γυναικών το βάρος της φροντίδας των παιδιών, των ηλικιωμένων, των ατόμων με ειδικές ανάγκες, του νοικοκυ</w:t>
      </w:r>
      <w:r>
        <w:rPr>
          <w:rFonts w:eastAsia="Times New Roman"/>
          <w:szCs w:val="24"/>
        </w:rPr>
        <w:t xml:space="preserve">ριού. Δεν είναι τυχαίο ότι στην Ελλάδα το 60% των εργαζομένων με μερική απασχόληση είναι γυναίκες. </w:t>
      </w:r>
    </w:p>
    <w:p w14:paraId="59DA26EB"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 xml:space="preserve">Τι λέει η σημερινή Κυβέρνηση, όπως και τα υπόλοιπα κόμματα διαχείρισης αυτού του εκμεταλλευτικού συστήματος, ακολουθώντας βέβαια πιστά και τις κατευθύνσεις </w:t>
      </w:r>
      <w:r>
        <w:rPr>
          <w:rFonts w:eastAsia="Times New Roman"/>
          <w:szCs w:val="24"/>
        </w:rPr>
        <w:t xml:space="preserve">της Ευρωπαϊκής Ένωσης; Ότι τα ποσοστά ανεργίας των γυναικών είναι πολύ υψηλά και ότι πρέπει να βρούμε τρόπους ενίσχυσης της γυναικείας απασχόλησης. Δεν είναι τυχαίο ότι μιλάτε γενικά και αφηρημένα για απασχόληση και όχι ειδικά και συγκεκριμένα για μόνιμη, </w:t>
      </w:r>
      <w:r>
        <w:rPr>
          <w:rFonts w:eastAsia="Times New Roman"/>
          <w:szCs w:val="24"/>
        </w:rPr>
        <w:t xml:space="preserve">σταθερή εργασία με πλήρη εργασιακά και ασφαλιστικά δικαιώματα. </w:t>
      </w:r>
    </w:p>
    <w:p w14:paraId="59DA26EC" w14:textId="77777777" w:rsidR="00087860" w:rsidRDefault="00061F85">
      <w:pPr>
        <w:spacing w:line="600" w:lineRule="auto"/>
        <w:ind w:firstLine="720"/>
        <w:contextualSpacing/>
        <w:jc w:val="both"/>
        <w:rPr>
          <w:rFonts w:eastAsia="Times New Roman"/>
          <w:szCs w:val="24"/>
        </w:rPr>
      </w:pPr>
      <w:r>
        <w:rPr>
          <w:rFonts w:eastAsia="Times New Roman"/>
          <w:szCs w:val="24"/>
        </w:rPr>
        <w:t>Οι γυναίκες που εργάζονται με ευέλικτες σχέσεις εργασίας στερούνται μιας σειράς επιδομάτων</w:t>
      </w:r>
      <w:r>
        <w:rPr>
          <w:rFonts w:eastAsia="Times New Roman"/>
          <w:szCs w:val="24"/>
        </w:rPr>
        <w:t>,</w:t>
      </w:r>
      <w:r>
        <w:rPr>
          <w:rFonts w:eastAsia="Times New Roman"/>
          <w:szCs w:val="24"/>
        </w:rPr>
        <w:t xml:space="preserve"> τα οποία απαιτούν ορισμένο αριθμό ημερομισθίων, όπως είναι το επίδομα γάμου, λοχείας, ασθένειας, ανε</w:t>
      </w:r>
      <w:r>
        <w:rPr>
          <w:rFonts w:eastAsia="Times New Roman"/>
          <w:szCs w:val="24"/>
        </w:rPr>
        <w:t xml:space="preserve">ργίας και άλλα. Λέτε ότι σ’ αυτή την κατεύθυνση μπορούν να αξιοποιηθούν οι ικανότητες των γυναικών σε κακοπληρωμένες και ανασφάλιστες θέσεις εργασίας, σε υποβαθμισμένες υπηρεσίες κοινωνικής φροντίδας της τοπικής διοίκησης, διαφόρων </w:t>
      </w:r>
      <w:r>
        <w:rPr>
          <w:rFonts w:eastAsia="Times New Roman"/>
          <w:szCs w:val="24"/>
        </w:rPr>
        <w:t>μη κυβερνητικών οργα</w:t>
      </w:r>
      <w:r>
        <w:rPr>
          <w:rFonts w:eastAsia="Times New Roman"/>
          <w:szCs w:val="24"/>
        </w:rPr>
        <w:t>νώσε</w:t>
      </w:r>
      <w:r>
        <w:rPr>
          <w:rFonts w:eastAsia="Times New Roman"/>
          <w:szCs w:val="24"/>
        </w:rPr>
        <w:t>ων. Σ</w:t>
      </w:r>
      <w:r>
        <w:rPr>
          <w:rFonts w:eastAsia="Times New Roman"/>
          <w:szCs w:val="24"/>
        </w:rPr>
        <w:t>ε</w:t>
      </w:r>
      <w:r>
        <w:rPr>
          <w:rFonts w:eastAsia="Times New Roman"/>
          <w:szCs w:val="24"/>
        </w:rPr>
        <w:t xml:space="preserve"> αυτό το έδαφος αξιοποιείται και η λεγόμενη κοινωνικά αλληλέγγυα οικονομία ως ένας μηχανισμός ουσιαστικά διαχείρισης της ανεργίας, ως χώρος όπου διαμορφώνεται ακόμα πιο χαμηλά η τιμή της εργατικής </w:t>
      </w:r>
      <w:r>
        <w:rPr>
          <w:rFonts w:eastAsia="Times New Roman"/>
          <w:szCs w:val="24"/>
        </w:rPr>
        <w:lastRenderedPageBreak/>
        <w:t>δύναμης, το εισόδημα, ο μισθός, το μεροκάματο, ασκώντ</w:t>
      </w:r>
      <w:r>
        <w:rPr>
          <w:rFonts w:eastAsia="Times New Roman"/>
          <w:szCs w:val="24"/>
        </w:rPr>
        <w:t xml:space="preserve">ας συνολική πίεση ταυτόχρονα για μείωσή της και σε όλους τους τομείς της οικονομίας. </w:t>
      </w:r>
    </w:p>
    <w:p w14:paraId="59DA26ED" w14:textId="77777777" w:rsidR="00087860" w:rsidRDefault="00061F85">
      <w:pPr>
        <w:spacing w:line="600" w:lineRule="auto"/>
        <w:ind w:firstLine="720"/>
        <w:contextualSpacing/>
        <w:jc w:val="both"/>
        <w:rPr>
          <w:rFonts w:eastAsia="Times New Roman"/>
          <w:szCs w:val="24"/>
        </w:rPr>
      </w:pPr>
      <w:r>
        <w:rPr>
          <w:rFonts w:eastAsia="Times New Roman"/>
          <w:szCs w:val="24"/>
        </w:rPr>
        <w:t>Μ</w:t>
      </w:r>
      <w:r>
        <w:rPr>
          <w:rFonts w:eastAsia="Times New Roman"/>
          <w:szCs w:val="24"/>
        </w:rPr>
        <w:t>ε</w:t>
      </w:r>
      <w:r>
        <w:rPr>
          <w:rFonts w:eastAsia="Times New Roman"/>
          <w:szCs w:val="24"/>
        </w:rPr>
        <w:t xml:space="preserve"> ένα «σμπάρο» προσπαθείτε να πετύχετε «δυο τρυγόνια», να περιορίσετε ακόμα περισσότερο την κρατική ευθύνη και χρηματοδότηση στις κοινωνικές υπηρεσίες και υποδομές υγεία</w:t>
      </w:r>
      <w:r>
        <w:rPr>
          <w:rFonts w:eastAsia="Times New Roman"/>
          <w:szCs w:val="24"/>
        </w:rPr>
        <w:t xml:space="preserve">ς, παιδείας και πρόνοιας και να φορτώσετε το βάρος των αυξημένων πληρωμών γι’ αυτές στα λαϊκά νοικοκυριά. Στη θέση των συλλογικών εργατικών και κοινωνικών δικαιωμάτων ανακηρύσσεται ως δήθεν μέγιστο δημοκρατικό δικαίωμα η ατομική ή η οικογενειακή υποχρέωση </w:t>
      </w:r>
      <w:r>
        <w:rPr>
          <w:rFonts w:eastAsia="Times New Roman"/>
          <w:szCs w:val="24"/>
        </w:rPr>
        <w:t xml:space="preserve">–λέει- και ευθύνη. Ποιος, όμως, επιβαρύνεται περισσότερο στο πλαίσιο της λαϊκής οικογένειας; Η γυναίκα. </w:t>
      </w:r>
    </w:p>
    <w:p w14:paraId="59DA26EE" w14:textId="77777777" w:rsidR="00087860" w:rsidRDefault="00061F85">
      <w:pPr>
        <w:spacing w:line="600" w:lineRule="auto"/>
        <w:ind w:firstLine="720"/>
        <w:contextualSpacing/>
        <w:jc w:val="both"/>
        <w:rPr>
          <w:rFonts w:eastAsia="Times New Roman"/>
          <w:szCs w:val="24"/>
        </w:rPr>
      </w:pPr>
      <w:r>
        <w:rPr>
          <w:rFonts w:eastAsia="Times New Roman"/>
          <w:szCs w:val="24"/>
        </w:rPr>
        <w:t>Άχνα</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δεν βγάζετε και για την εργασιακή ζούγκλα που αντιμετωπίζει η πλειοψηφία των μισθωτών γυναικών, ιδιαίτερα οι εργαζόμενες μητέρες. Αντιμετ</w:t>
      </w:r>
      <w:r>
        <w:rPr>
          <w:rFonts w:eastAsia="Times New Roman"/>
          <w:szCs w:val="24"/>
        </w:rPr>
        <w:t xml:space="preserve">ωπίζουν την εργοδοτική επιθετικότητα που φθάνει μέχρι και σε απολύσεις εγκύων, τον εκβιασμό να υπογράψει δήλωση η εργαζόμενη ότι δεν θα κάνει οικογένεια, ότι δεν θα κάνει παιδιά. </w:t>
      </w:r>
    </w:p>
    <w:p w14:paraId="59DA26EF"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Πρόσφατο είναι το παράδειγμα των καθαριστριών στο Νοσοκομείο «ΠΑΓΝΗ» του Ηρακλείου Κρήτης με το καθεστώς της σύμβασης έργου. Πέρα από το ότι εργάζονται οκτάωρο και με πολύ εντατικούς ρυθμούς, ενώ η σύμβασή τους είναι για εξάωρο, απουσιάζουν ακόμα και στοιχ</w:t>
      </w:r>
      <w:r>
        <w:rPr>
          <w:rFonts w:eastAsia="Times New Roman"/>
          <w:szCs w:val="24"/>
        </w:rPr>
        <w:t>ειώδη δικαιώματα για την προστασία της μητρότητας. Εργαζόμενη επέστρεψε αναγκαστικά στη δουλειά λίγες εβδομάδες μετά τον τοκετό, αφού δεν δικαιούται ούτε την άδεια που χορηγείται στους μόνιμους υπαλλήλους των νοσοκομείων, αλλά ούτε την εξάμηνη άδεια που πα</w:t>
      </w:r>
      <w:r>
        <w:rPr>
          <w:rFonts w:eastAsia="Times New Roman"/>
          <w:szCs w:val="24"/>
        </w:rPr>
        <w:t xml:space="preserve">ρέχει ο ΟΑΕΔ στις εργαζόμενες στον ιδιωτικό τομέα. </w:t>
      </w:r>
    </w:p>
    <w:p w14:paraId="59DA26F0"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Αντίστοιχη είναι η σκληρή πραγματικότητα για τις μισθωτές επιστήμονες, για τις εργαζόμενες με «μπλοκάκι», αλλά και για τις εργαζόμενες στα προγράμματα </w:t>
      </w:r>
      <w:r>
        <w:rPr>
          <w:rFonts w:eastAsia="Times New Roman"/>
          <w:szCs w:val="24"/>
          <w:lang w:val="en-US"/>
        </w:rPr>
        <w:t>voucher</w:t>
      </w:r>
      <w:r>
        <w:rPr>
          <w:rFonts w:eastAsia="Times New Roman"/>
          <w:szCs w:val="24"/>
        </w:rPr>
        <w:t xml:space="preserve">, κοινωφελούς εργασίας. </w:t>
      </w:r>
    </w:p>
    <w:p w14:paraId="59DA26F1" w14:textId="77777777" w:rsidR="00087860" w:rsidRDefault="00061F85">
      <w:pPr>
        <w:spacing w:line="600" w:lineRule="auto"/>
        <w:ind w:firstLine="720"/>
        <w:contextualSpacing/>
        <w:jc w:val="both"/>
        <w:rPr>
          <w:rFonts w:eastAsia="Times New Roman"/>
          <w:szCs w:val="24"/>
        </w:rPr>
      </w:pPr>
      <w:r>
        <w:rPr>
          <w:rFonts w:eastAsia="Times New Roman"/>
          <w:szCs w:val="24"/>
        </w:rPr>
        <w:t>Δεν φτάνουν όλα αυτά.</w:t>
      </w:r>
      <w:r>
        <w:rPr>
          <w:rFonts w:eastAsia="Times New Roman"/>
          <w:szCs w:val="24"/>
        </w:rPr>
        <w:t xml:space="preserve"> Οι μονοπωλιακοί όμιλοι ζητάνε και άλλα, περισσότερα. Ζητάνε να αναπληρώσουν με κρατική επιδότηση τη θέση της εργαζόμενης που απουσιάζει λόγω τοκετού ή λόγω μητρότητας, αξιοποιώντας προσωρινά κάποιον άνεργο</w:t>
      </w:r>
      <w:r>
        <w:rPr>
          <w:rFonts w:eastAsia="Times New Roman"/>
          <w:szCs w:val="24"/>
        </w:rPr>
        <w:t>,</w:t>
      </w:r>
      <w:r>
        <w:rPr>
          <w:rFonts w:eastAsia="Times New Roman"/>
          <w:szCs w:val="24"/>
        </w:rPr>
        <w:t xml:space="preserve"> που τον ονομάζουν αναπληρωτή</w:t>
      </w:r>
      <w:r>
        <w:rPr>
          <w:rFonts w:eastAsia="Times New Roman"/>
          <w:szCs w:val="24"/>
        </w:rPr>
        <w:t>,</w:t>
      </w:r>
      <w:r>
        <w:rPr>
          <w:rFonts w:eastAsia="Times New Roman"/>
          <w:szCs w:val="24"/>
        </w:rPr>
        <w:t xml:space="preserve"> για το συγκεκριμέν</w:t>
      </w:r>
      <w:r>
        <w:rPr>
          <w:rFonts w:eastAsia="Times New Roman"/>
          <w:szCs w:val="24"/>
        </w:rPr>
        <w:t xml:space="preserve">ο χρονικό διάστημα, δηλαδή δεν θα δικαιούνται ούτε αποζημίωση ούτε τίποτα. </w:t>
      </w:r>
      <w:r>
        <w:rPr>
          <w:rFonts w:eastAsia="Times New Roman"/>
          <w:szCs w:val="24"/>
        </w:rPr>
        <w:lastRenderedPageBreak/>
        <w:t>Αυτό σημαίνει «υποστήριξη της μητρότητας» στη διάλεκτο των μεγάλων επιχειρηματικών ομίλων! Για το καπιταλιστικό κράτος και την εργοδοσία η μητρότητα είναι κόστος. Και ύστερα</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κλαψουρίζετε για την υπογεννητικότητα! </w:t>
      </w:r>
    </w:p>
    <w:p w14:paraId="59DA26F2"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Αντίστοιχα, απ’ αυτή τη στρατηγική σκοπιά η υγεία, η οποία μάλιστα φθείρεται την ώρα της δουλειάς, θεωρείται κόστος για το μεγάλο κεφάλαιο και αρνητικό στοιχείο –λέει- για την ανταγωνιστικότητα. </w:t>
      </w:r>
    </w:p>
    <w:p w14:paraId="59DA26F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 λογική </w:t>
      </w:r>
      <w:r>
        <w:rPr>
          <w:rFonts w:eastAsia="Times New Roman" w:cs="Times New Roman"/>
          <w:szCs w:val="24"/>
        </w:rPr>
        <w:t>όλα τα μέτρα που παίρνονται για την υγεία, την πρόληψη, τη θεραπεία και την αποκατάσταση</w:t>
      </w:r>
      <w:r>
        <w:rPr>
          <w:rFonts w:ascii="Verdana" w:eastAsia="Times New Roman" w:hAnsi="Verdana" w:cs="Times New Roman"/>
          <w:color w:val="000000"/>
          <w:sz w:val="21"/>
          <w:szCs w:val="21"/>
        </w:rPr>
        <w:t xml:space="preserve"> </w:t>
      </w:r>
      <w:r>
        <w:rPr>
          <w:rFonts w:eastAsia="Times New Roman" w:cs="Times New Roman"/>
          <w:szCs w:val="24"/>
        </w:rPr>
        <w:t>παίρνονται με τη λογική του κόστους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οφέλους. Κριτήριο, δηλαδή, δεν είναι η κάλυψη των σύγχρονων αναγκών ολόκληρης της λαϊκής οικογένειας, με έμφαση βέβαια στις ιδιαί</w:t>
      </w:r>
      <w:r>
        <w:rPr>
          <w:rFonts w:eastAsia="Times New Roman" w:cs="Times New Roman"/>
          <w:szCs w:val="24"/>
        </w:rPr>
        <w:t>τερες ανάγκες της γυναίκας που προκύπτουν από τον ρόλο της και στην αναπαραγωγική διαδικασία. Κριτήριο είναι το εάν το όφελος που θα υπάρξει από τη θεραπεία κοστίζει φ</w:t>
      </w:r>
      <w:r>
        <w:rPr>
          <w:rFonts w:eastAsia="Times New Roman" w:cs="Times New Roman"/>
          <w:szCs w:val="24"/>
        </w:rPr>
        <w:t>θ</w:t>
      </w:r>
      <w:r>
        <w:rPr>
          <w:rFonts w:eastAsia="Times New Roman" w:cs="Times New Roman"/>
          <w:szCs w:val="24"/>
        </w:rPr>
        <w:t>ηνότερα στο κεφάλαιο, εάν υπηρετεί την ανταγωνιστικότητα των μεγάλων επιχειρηματικών ομί</w:t>
      </w:r>
      <w:r>
        <w:rPr>
          <w:rFonts w:eastAsia="Times New Roman" w:cs="Times New Roman"/>
          <w:szCs w:val="24"/>
        </w:rPr>
        <w:t xml:space="preserve">λων. Όλα γύρω από τη μητρότητα, δηλαδή, είναι εμπόρευμα. </w:t>
      </w:r>
    </w:p>
    <w:p w14:paraId="59DA26F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Είναι εμπόρευμα και μάλιστα πανάκριβο ο προγεννητικός έλεγχος και ο τοκετός, παραδομένα στα ιδιωτικά μεγαθήρια της υγείας. Εδώ δεν διστάζετε να </w:t>
      </w:r>
      <w:r>
        <w:rPr>
          <w:rFonts w:eastAsia="Times New Roman" w:cs="Times New Roman"/>
          <w:szCs w:val="24"/>
        </w:rPr>
        <w:lastRenderedPageBreak/>
        <w:t>προτρέπετε τις γυναίκες να γεννούν στο σπίτι ως προϋπό</w:t>
      </w:r>
      <w:r>
        <w:rPr>
          <w:rFonts w:eastAsia="Times New Roman" w:cs="Times New Roman"/>
          <w:szCs w:val="24"/>
        </w:rPr>
        <w:t xml:space="preserve">θεση για να πάρουν το επίδομα τοκετού. Δεν είναι τυχαίο ότι ο τοκετός στο σπίτι μειώνει το κόστος για το κράτος κατά 60%. </w:t>
      </w:r>
    </w:p>
    <w:p w14:paraId="59DA26F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Αυτή η λογική στο πλαίσιο αυτής της αστικής διαχείρισης διαπνέει κάθε πλευρά της κοινωνικής, οικονομικής, πολιτικής και πολιτιστικής </w:t>
      </w:r>
      <w:r>
        <w:rPr>
          <w:rFonts w:eastAsia="Times New Roman" w:cs="Times New Roman"/>
          <w:szCs w:val="24"/>
        </w:rPr>
        <w:t xml:space="preserve">ζωής της γυναίκας, όπως και το ζήτημα της βίας κατά των γυναικών. Στο πλαίσιο αυτής της σάπιας κοινωνίας αναπαράγονται σε υπερθετικό βαθμό ο ατομισμός, ο ανταγωνισμός, ο εγωιστικός τρόπος ζωής, που διαπερνούν και </w:t>
      </w:r>
      <w:proofErr w:type="spellStart"/>
      <w:r>
        <w:rPr>
          <w:rFonts w:eastAsia="Times New Roman" w:cs="Times New Roman"/>
          <w:szCs w:val="24"/>
        </w:rPr>
        <w:t>σμπαλιαράζουν</w:t>
      </w:r>
      <w:proofErr w:type="spellEnd"/>
      <w:r>
        <w:rPr>
          <w:rFonts w:eastAsia="Times New Roman" w:cs="Times New Roman"/>
          <w:szCs w:val="24"/>
        </w:rPr>
        <w:t xml:space="preserve"> κοινωνικές σχέσεις, τις σχέσε</w:t>
      </w:r>
      <w:r>
        <w:rPr>
          <w:rFonts w:eastAsia="Times New Roman" w:cs="Times New Roman"/>
          <w:szCs w:val="24"/>
        </w:rPr>
        <w:t xml:space="preserve">ις μεταξύ των δύο φύλων, την προσωπικότητα της γυναίκας αλλά και του άνδρα. Όλα αυτά έχουν την αντανάκλασή τους και στην όξυνση των περιστατικών βίας κατά των γυναικών ως ακραία φυλετική διάκριση των ταξικών εκμεταλλευτικών κοινωνιών. </w:t>
      </w:r>
    </w:p>
    <w:p w14:paraId="59DA26F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Με βάση στοιχεία του</w:t>
      </w:r>
      <w:r>
        <w:rPr>
          <w:rFonts w:eastAsia="Times New Roman" w:cs="Times New Roman"/>
          <w:szCs w:val="24"/>
        </w:rPr>
        <w:t xml:space="preserve"> 2015, του Κέντρου Ερευνών για </w:t>
      </w:r>
      <w:r>
        <w:rPr>
          <w:rFonts w:eastAsia="Times New Roman" w:cs="Times New Roman"/>
          <w:szCs w:val="24"/>
        </w:rPr>
        <w:t>Θ</w:t>
      </w:r>
      <w:r>
        <w:rPr>
          <w:rFonts w:eastAsia="Times New Roman" w:cs="Times New Roman"/>
          <w:szCs w:val="24"/>
        </w:rPr>
        <w:t xml:space="preserve">έματα </w:t>
      </w:r>
      <w:r>
        <w:rPr>
          <w:rFonts w:eastAsia="Times New Roman" w:cs="Times New Roman"/>
          <w:szCs w:val="24"/>
        </w:rPr>
        <w:t>Ι</w:t>
      </w:r>
      <w:r>
        <w:rPr>
          <w:rFonts w:eastAsia="Times New Roman" w:cs="Times New Roman"/>
          <w:szCs w:val="24"/>
        </w:rPr>
        <w:t>σότητας, οι επτά στις δέκα γυναίκες που απευθύνονται στις δομές για κακοποιημένες γυναίκες είναι άνεργες μητέρες. Πρόκειται για γυναίκες που εγκλωβίζονται σε μια αυταρχική, βίαιη συζυγική σχέση εξαιτίας των οικονομικώ</w:t>
      </w:r>
      <w:r>
        <w:rPr>
          <w:rFonts w:eastAsia="Times New Roman" w:cs="Times New Roman"/>
          <w:szCs w:val="24"/>
        </w:rPr>
        <w:t xml:space="preserve">ν όρων </w:t>
      </w:r>
      <w:r>
        <w:rPr>
          <w:rFonts w:eastAsia="Times New Roman" w:cs="Times New Roman"/>
          <w:szCs w:val="24"/>
        </w:rPr>
        <w:t xml:space="preserve">της </w:t>
      </w:r>
      <w:r>
        <w:rPr>
          <w:rFonts w:eastAsia="Times New Roman" w:cs="Times New Roman"/>
          <w:szCs w:val="24"/>
        </w:rPr>
        <w:t xml:space="preserve">ζωής </w:t>
      </w:r>
      <w:r>
        <w:rPr>
          <w:rFonts w:eastAsia="Times New Roman" w:cs="Times New Roman"/>
          <w:szCs w:val="24"/>
        </w:rPr>
        <w:lastRenderedPageBreak/>
        <w:t xml:space="preserve">τους, κυρίως σε συνδυασμό με την έλλειψη δημοσίων και δωρεάν παρεχόμενων κοινωνικών υπηρεσιών. </w:t>
      </w:r>
    </w:p>
    <w:p w14:paraId="59DA26F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Ως υπαρκτό κοινωνικό ζήτημα αναθέτετε τη διαχείριση αυτού του προβλήματος σε δήμους, σε άλλους θεσμούς, κυρίως όμως σε ΜΚΟ, με χρηματοδότηση από</w:t>
      </w:r>
      <w:r>
        <w:rPr>
          <w:rFonts w:eastAsia="Times New Roman" w:cs="Times New Roman"/>
          <w:szCs w:val="24"/>
        </w:rPr>
        <w:t xml:space="preserve"> ευρωπαϊκά προγράμματα ολιγοετούς διάρκειας. Αυτό το γεγονός αναδεικνύει τον περιορισμό της κρατικής ευθύνης σε υποβαθμισμένες και ανεπαρκείς δωρεάν υπηρεσίες για τις κακοποιημένες γυναίκες και τα παιδιά τους. </w:t>
      </w:r>
    </w:p>
    <w:p w14:paraId="59DA26F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Ο καπιταλισμός έβρισκε και βρίσκει πάντα τρόπ</w:t>
      </w:r>
      <w:r>
        <w:rPr>
          <w:rFonts w:eastAsia="Times New Roman" w:cs="Times New Roman"/>
          <w:szCs w:val="24"/>
        </w:rPr>
        <w:t>ους για να αναπαράγει την ανισοτιμία των γυναικών της εργατικής τάξης, γιατί αποτελεί πηγή πρόσθετου κέρδους. Η τυπική αναγνώριση των δικαιωμάτων της γυναίκας στη σύγχρονη κοινωνία δεν την απάλλαξε στην πραγματικότητα από μια ζωή- «λάστιχο». Πολύ περισσότε</w:t>
      </w:r>
      <w:r>
        <w:rPr>
          <w:rFonts w:eastAsia="Times New Roman" w:cs="Times New Roman"/>
          <w:szCs w:val="24"/>
        </w:rPr>
        <w:t>ρο –και αυτό είναι το καθοριστικό- δεν την απάλλαξε από την καπιταλιστική εκμετάλλευση. Όποιον φερετζέ και αν φορέσετε στους αστικούς εκσυγχρονισμούς, η λεγόμενη ισότητα των φύλων είναι ένα ακόμα όχημα για την κατάργηση θετικών ρυθμίσεων υπέρ των γυναικών.</w:t>
      </w:r>
      <w:r>
        <w:rPr>
          <w:rFonts w:eastAsia="Times New Roman" w:cs="Times New Roman"/>
          <w:szCs w:val="24"/>
        </w:rPr>
        <w:t xml:space="preserve"> </w:t>
      </w:r>
    </w:p>
    <w:p w14:paraId="59DA26F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Το Κομμουνιστικό Κόμμα Ελλάδας δίνει, έδωσε και θα συνεχίσει να δίνει όλες του τις δυνάμεις για την ανασύνταξη του εργατικού κινήματος, του λαϊκού κινήματος, την οικοδόμηση της κοινωνικής συμμαχίας. Σε αυτόν τον δρόμο είναι δυνατόν να μπούνε εμπόδια σε ν</w:t>
      </w:r>
      <w:r>
        <w:rPr>
          <w:rFonts w:eastAsia="Times New Roman" w:cs="Times New Roman"/>
          <w:szCs w:val="24"/>
        </w:rPr>
        <w:t>έα μέτρα, να διεκδικηθεί η ανάκληση απωλειών που είχαμε αυτά τα χρόνια, να υπερασπίσουμε εργατικές, λαϊκές κατακτήσεις και δικαιώματα -όσα υπάρχουν ακόμα-, να οργανωθεί η λαϊκή επίθεση, με άνοδο της γυναικείας συμμετοχής στον αγώνα, σε ρήξη και ανατροπή με</w:t>
      </w:r>
      <w:r>
        <w:rPr>
          <w:rFonts w:eastAsia="Times New Roman" w:cs="Times New Roman"/>
          <w:szCs w:val="24"/>
        </w:rPr>
        <w:t xml:space="preserve"> το κεφάλαιο και την εξουσία του. </w:t>
      </w:r>
    </w:p>
    <w:p w14:paraId="59DA26F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Ο κόσμος μπορεί να αλλάξει για το συμφέρον της λαϊκής πλειοψηφίας</w:t>
      </w:r>
      <w:r>
        <w:rPr>
          <w:rFonts w:eastAsia="Times New Roman" w:cs="Times New Roman"/>
          <w:szCs w:val="24"/>
        </w:rPr>
        <w:t>,</w:t>
      </w:r>
      <w:r>
        <w:rPr>
          <w:rFonts w:eastAsia="Times New Roman" w:cs="Times New Roman"/>
          <w:szCs w:val="24"/>
        </w:rPr>
        <w:t xml:space="preserve"> που σήμερα βασανίζεται. Ο δρόμος αυτός μπορεί να ανοίξει σήμερα, κατά τη γνώμη μας, με ένα πιο ισχυρό ΚΚΕ, στην πάλη για την κοινωνία που μπορεί να ικανοπ</w:t>
      </w:r>
      <w:r>
        <w:rPr>
          <w:rFonts w:eastAsia="Times New Roman" w:cs="Times New Roman"/>
          <w:szCs w:val="24"/>
        </w:rPr>
        <w:t xml:space="preserve">οιήσει τις σύγχρονες ανάγκες της γυναίκας της εργατικής τάξης, του λαού μας, που θα την απαλλάξει από την εργασιακή περιπλάνηση, την ανεργία, την εντατικοποίηση της εργασίας, το άγχος, τη ζωή με υποχρεώσεις αλλά χωρίς δικαιώματα. </w:t>
      </w:r>
    </w:p>
    <w:p w14:paraId="59DA26F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Η σκληρή και πρωτοπόρα πά</w:t>
      </w:r>
      <w:r>
        <w:rPr>
          <w:rFonts w:eastAsia="Times New Roman" w:cs="Times New Roman"/>
          <w:szCs w:val="24"/>
        </w:rPr>
        <w:t>λη από γυναίκες και άνδρες της εργατικής τάξης, των λαϊκών στρωμάτων, που έβλεπαν μπροστά από τον προηγούμενο, από τον προ</w:t>
      </w:r>
      <w:r>
        <w:rPr>
          <w:rFonts w:eastAsia="Times New Roman" w:cs="Times New Roman"/>
          <w:szCs w:val="24"/>
        </w:rPr>
        <w:t xml:space="preserve"> </w:t>
      </w:r>
      <w:r>
        <w:rPr>
          <w:rFonts w:eastAsia="Times New Roman" w:cs="Times New Roman"/>
          <w:szCs w:val="24"/>
        </w:rPr>
        <w:t>προηγούμενο αιώνα, όλο</w:t>
      </w:r>
      <w:r>
        <w:rPr>
          <w:rFonts w:eastAsia="Times New Roman" w:cs="Times New Roman"/>
          <w:szCs w:val="24"/>
        </w:rPr>
        <w:t>ν</w:t>
      </w:r>
      <w:r>
        <w:rPr>
          <w:rFonts w:eastAsia="Times New Roman" w:cs="Times New Roman"/>
          <w:szCs w:val="24"/>
        </w:rPr>
        <w:t xml:space="preserve"> τον 20</w:t>
      </w:r>
      <w:r>
        <w:rPr>
          <w:rFonts w:eastAsia="Times New Roman" w:cs="Times New Roman"/>
          <w:szCs w:val="24"/>
          <w:vertAlign w:val="superscript"/>
        </w:rPr>
        <w:t>ο</w:t>
      </w:r>
      <w:r>
        <w:rPr>
          <w:rFonts w:eastAsia="Times New Roman" w:cs="Times New Roman"/>
          <w:szCs w:val="24"/>
        </w:rPr>
        <w:t xml:space="preserve"> αιώνα, από τη μεγάλη αντίσταση του ΕΑΜ </w:t>
      </w:r>
      <w:r>
        <w:rPr>
          <w:rFonts w:eastAsia="Times New Roman" w:cs="Times New Roman"/>
          <w:szCs w:val="24"/>
        </w:rPr>
        <w:t xml:space="preserve">- </w:t>
      </w:r>
      <w:r>
        <w:rPr>
          <w:rFonts w:eastAsia="Times New Roman" w:cs="Times New Roman"/>
          <w:szCs w:val="24"/>
        </w:rPr>
        <w:t>ΕΛΑΣ, της ΕΠΟΝ όπου συμμετείχαν εκατοντάδες χιλιάδες γυναίκες Ελληνίδες, σε συνέχεια στον Δημοκρατικό Στρατό Ελλάδας, τους άλλους μεγάλους λαϊκούς δημοκρατικούς αγώνες μέχρι σήμερα, που έβλεπαν μπροστά και που άνοιξαν τον δρόμο για κάποιες συγκεκριμένες κα</w:t>
      </w:r>
      <w:r>
        <w:rPr>
          <w:rFonts w:eastAsia="Times New Roman" w:cs="Times New Roman"/>
          <w:szCs w:val="24"/>
        </w:rPr>
        <w:t xml:space="preserve">τακτήσεις, δείχνουν και τον σημερινό δρόμο για τη συνολική γυναικεία χειραφέτηση, την ισοτιμία, πλάι-πλάι, χέρι-χέρι, άνδρες και γυναίκες της δουλειάς σε μια κοινωνία με την εργατική τάξη, τον λαό, πραγματικά στην εξουσία. </w:t>
      </w:r>
    </w:p>
    <w:p w14:paraId="59DA26F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9DA26FD" w14:textId="77777777" w:rsidR="00087860" w:rsidRDefault="00061F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59DA26F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η Βουλευτής του Νομού Κέρκυρας κ. Φωτεινή </w:t>
      </w:r>
      <w:proofErr w:type="spellStart"/>
      <w:r>
        <w:rPr>
          <w:rFonts w:eastAsia="Times New Roman" w:cs="Times New Roman"/>
          <w:szCs w:val="24"/>
        </w:rPr>
        <w:t>Βάκη</w:t>
      </w:r>
      <w:proofErr w:type="spellEnd"/>
      <w:r>
        <w:rPr>
          <w:rFonts w:eastAsia="Times New Roman" w:cs="Times New Roman"/>
          <w:szCs w:val="24"/>
        </w:rPr>
        <w:t xml:space="preserve">, εκ μέρους του ΣΥΡΙΖΑ, για έξι λεπτά. </w:t>
      </w:r>
    </w:p>
    <w:p w14:paraId="59DA26F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Ευχαριστώ, κυρία Πρόεδρε.</w:t>
      </w:r>
    </w:p>
    <w:p w14:paraId="59DA270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αγαπητές προσκεκλημένες</w:t>
      </w:r>
      <w:r>
        <w:rPr>
          <w:rFonts w:eastAsia="Times New Roman" w:cs="Times New Roman"/>
          <w:szCs w:val="24"/>
        </w:rPr>
        <w:t xml:space="preserve">: </w:t>
      </w:r>
      <w:r>
        <w:rPr>
          <w:rFonts w:eastAsia="Times New Roman" w:cs="Times New Roman"/>
          <w:szCs w:val="24"/>
        </w:rPr>
        <w:t>«Σήμερα δεν γιορτ</w:t>
      </w:r>
      <w:r>
        <w:rPr>
          <w:rFonts w:eastAsia="Times New Roman" w:cs="Times New Roman"/>
          <w:szCs w:val="24"/>
        </w:rPr>
        <w:t>άζουμε και δεν δεχόμαστε επισκέψεις». Η εν λόγω ρήση των Ελληνίδων φεμινιστριών υποδηλώνει ότι οι επέτειοι δεν είναι εθιμοτυπικές εκδηλώσεις ούτε πανηγυρισμοί για την πραγμάτωση των δικαιωμάτων επί του πεδίου της ιστορίας, αλλά υπομνήσεις οχληρές για τον δ</w:t>
      </w:r>
      <w:r>
        <w:rPr>
          <w:rFonts w:eastAsia="Times New Roman" w:cs="Times New Roman"/>
          <w:szCs w:val="24"/>
        </w:rPr>
        <w:t xml:space="preserve">ιαρκή σφετερισμό τους. </w:t>
      </w:r>
    </w:p>
    <w:p w14:paraId="59DA270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Αν η ιστορία των δικαιωμάτων είναι η ιστορία των διεκδικήσεών τους, η ιστορία μικρών και μεγάλων αγώνων χειραφέτησης, ανώνυμων θρήνων και θυσιών, καταστροφών και αιμοσταγών ημερών της ιστορίας οι επέτειοι οφείλουν να συμπεριλάβουν τ</w:t>
      </w:r>
      <w:r>
        <w:rPr>
          <w:rFonts w:eastAsia="Times New Roman" w:cs="Times New Roman"/>
          <w:szCs w:val="24"/>
        </w:rPr>
        <w:t>ις τελευταίες στην ημερήσια διάταξη διασώζοντάς τες από τη λήθη.</w:t>
      </w:r>
    </w:p>
    <w:p w14:paraId="59DA270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Η επέτειος της Παγκόσμιας Ημέρας της Γυναίκας οφείλει να είναι μια ρωγμή στο συνεχές μιας ιστορίας καταπίεσης και μια διακοπή σε μια μεγάλη αλυσίδα κυριαρχίας</w:t>
      </w:r>
      <w:r>
        <w:rPr>
          <w:rFonts w:eastAsia="Times New Roman" w:cs="Times New Roman"/>
          <w:szCs w:val="24"/>
        </w:rPr>
        <w:t>,</w:t>
      </w:r>
      <w:r>
        <w:rPr>
          <w:rFonts w:eastAsia="Times New Roman" w:cs="Times New Roman"/>
          <w:szCs w:val="24"/>
        </w:rPr>
        <w:t xml:space="preserve"> που εκκινεί από το φύλο της αρχ</w:t>
      </w:r>
      <w:r>
        <w:rPr>
          <w:rFonts w:eastAsia="Times New Roman" w:cs="Times New Roman"/>
          <w:szCs w:val="24"/>
        </w:rPr>
        <w:t xml:space="preserve">αίας αθηναϊκής δημοκρατίας, ο πολίτης της οποίας είναι γένους αρσενικού. </w:t>
      </w:r>
    </w:p>
    <w:p w14:paraId="59DA270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Ο υπέρλαμπρος </w:t>
      </w:r>
      <w:r>
        <w:rPr>
          <w:rFonts w:eastAsia="Times New Roman" w:cs="Times New Roman"/>
          <w:szCs w:val="24"/>
        </w:rPr>
        <w:t>«α</w:t>
      </w:r>
      <w:r>
        <w:rPr>
          <w:rFonts w:eastAsia="Times New Roman" w:cs="Times New Roman"/>
          <w:szCs w:val="24"/>
        </w:rPr>
        <w:t xml:space="preserve">ιώνας των </w:t>
      </w:r>
      <w:r>
        <w:rPr>
          <w:rFonts w:eastAsia="Times New Roman" w:cs="Times New Roman"/>
          <w:szCs w:val="24"/>
        </w:rPr>
        <w:t>φ</w:t>
      </w:r>
      <w:r>
        <w:rPr>
          <w:rFonts w:eastAsia="Times New Roman" w:cs="Times New Roman"/>
          <w:szCs w:val="24"/>
        </w:rPr>
        <w:t>ώτων</w:t>
      </w:r>
      <w:r>
        <w:rPr>
          <w:rFonts w:eastAsia="Times New Roman" w:cs="Times New Roman"/>
          <w:szCs w:val="24"/>
        </w:rPr>
        <w:t>»</w:t>
      </w:r>
      <w:r>
        <w:rPr>
          <w:rFonts w:eastAsia="Times New Roman" w:cs="Times New Roman"/>
          <w:szCs w:val="24"/>
        </w:rPr>
        <w:t xml:space="preserve"> αφήνει στο σκοτάδι τις γυναίκες και μολονότι η έννοια των ανθρώπινων δικαιωμάτων</w:t>
      </w:r>
      <w:r>
        <w:rPr>
          <w:rFonts w:eastAsia="Times New Roman" w:cs="Times New Roman"/>
          <w:szCs w:val="24"/>
        </w:rPr>
        <w:t>,</w:t>
      </w:r>
      <w:r>
        <w:rPr>
          <w:rFonts w:eastAsia="Times New Roman" w:cs="Times New Roman"/>
          <w:szCs w:val="24"/>
        </w:rPr>
        <w:t xml:space="preserve"> που γεννούν οι μεγάλες </w:t>
      </w:r>
      <w:r>
        <w:rPr>
          <w:rFonts w:eastAsia="Times New Roman" w:cs="Times New Roman"/>
          <w:szCs w:val="24"/>
        </w:rPr>
        <w:lastRenderedPageBreak/>
        <w:t>νεωτερικές επαναστάσεις</w:t>
      </w:r>
      <w:r>
        <w:rPr>
          <w:rFonts w:eastAsia="Times New Roman" w:cs="Times New Roman"/>
          <w:szCs w:val="24"/>
        </w:rPr>
        <w:t>,</w:t>
      </w:r>
      <w:r>
        <w:rPr>
          <w:rFonts w:eastAsia="Times New Roman" w:cs="Times New Roman"/>
          <w:szCs w:val="24"/>
        </w:rPr>
        <w:t xml:space="preserve"> εδράζεται στην ισότ</w:t>
      </w:r>
      <w:r>
        <w:rPr>
          <w:rFonts w:eastAsia="Times New Roman" w:cs="Times New Roman"/>
          <w:szCs w:val="24"/>
        </w:rPr>
        <w:t xml:space="preserve">ητα όλων των ανθρώπων δυνάμει της ίδιας τους της φύσης, ένας από τους εμπνευστές τους, ο </w:t>
      </w:r>
      <w:proofErr w:type="spellStart"/>
      <w:r>
        <w:rPr>
          <w:rFonts w:eastAsia="Times New Roman" w:cs="Times New Roman"/>
          <w:szCs w:val="24"/>
        </w:rPr>
        <w:t>Κοντορσέ</w:t>
      </w:r>
      <w:proofErr w:type="spellEnd"/>
      <w:r>
        <w:rPr>
          <w:rFonts w:eastAsia="Times New Roman" w:cs="Times New Roman"/>
          <w:szCs w:val="24"/>
        </w:rPr>
        <w:t>, υπογραμμίζει την ειρωνεία της Γαλλικής Επανάστασης</w:t>
      </w:r>
      <w:r>
        <w:rPr>
          <w:rFonts w:eastAsia="Times New Roman" w:cs="Times New Roman"/>
          <w:szCs w:val="24"/>
        </w:rPr>
        <w:t>,</w:t>
      </w:r>
      <w:r>
        <w:rPr>
          <w:rFonts w:eastAsia="Times New Roman" w:cs="Times New Roman"/>
          <w:szCs w:val="24"/>
        </w:rPr>
        <w:t xml:space="preserve"> που κατοχυρώνει το δικαίωμα της ισότητας για τους άνδρες, αγνοώντας δώδεκα εκατομμύρια γυναίκες. «Όποιος </w:t>
      </w:r>
      <w:r>
        <w:rPr>
          <w:rFonts w:eastAsia="Times New Roman" w:cs="Times New Roman"/>
          <w:szCs w:val="24"/>
        </w:rPr>
        <w:t>αρνείται τα δικαιώματα του συνανθρώπου του λόγω της θρησκείας, της φυλής ή του φύλου</w:t>
      </w:r>
      <w:r>
        <w:rPr>
          <w:rFonts w:eastAsia="Times New Roman" w:cs="Times New Roman"/>
          <w:szCs w:val="24"/>
        </w:rPr>
        <w:t>…</w:t>
      </w:r>
      <w:r>
        <w:rPr>
          <w:rFonts w:eastAsia="Times New Roman" w:cs="Times New Roman"/>
          <w:szCs w:val="24"/>
        </w:rPr>
        <w:t>» γράφει «</w:t>
      </w:r>
      <w:r>
        <w:rPr>
          <w:rFonts w:eastAsia="Times New Roman" w:cs="Times New Roman"/>
          <w:szCs w:val="24"/>
        </w:rPr>
        <w:t>…</w:t>
      </w:r>
      <w:r>
        <w:rPr>
          <w:rFonts w:eastAsia="Times New Roman" w:cs="Times New Roman"/>
          <w:szCs w:val="24"/>
        </w:rPr>
        <w:t xml:space="preserve">κατ’ </w:t>
      </w:r>
      <w:proofErr w:type="spellStart"/>
      <w:r>
        <w:rPr>
          <w:rFonts w:eastAsia="Times New Roman" w:cs="Times New Roman"/>
          <w:szCs w:val="24"/>
        </w:rPr>
        <w:t>ουσίαν</w:t>
      </w:r>
      <w:proofErr w:type="spellEnd"/>
      <w:r>
        <w:rPr>
          <w:rFonts w:eastAsia="Times New Roman" w:cs="Times New Roman"/>
          <w:szCs w:val="24"/>
        </w:rPr>
        <w:t xml:space="preserve"> αρνείται και τα δικά του δικαιώματα». </w:t>
      </w:r>
    </w:p>
    <w:p w14:paraId="59DA270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Τον αυτάρεσκο και αλαζόνα γραμμικό χρόνο της Ιστορίας</w:t>
      </w:r>
      <w:r>
        <w:rPr>
          <w:rFonts w:eastAsia="Times New Roman" w:cs="Times New Roman"/>
          <w:szCs w:val="24"/>
        </w:rPr>
        <w:t>,</w:t>
      </w:r>
      <w:r>
        <w:rPr>
          <w:rFonts w:eastAsia="Times New Roman" w:cs="Times New Roman"/>
          <w:szCs w:val="24"/>
        </w:rPr>
        <w:t xml:space="preserve"> που γράφτηκε από και για τους νικητές</w:t>
      </w:r>
      <w:r>
        <w:rPr>
          <w:rFonts w:eastAsia="Times New Roman" w:cs="Times New Roman"/>
          <w:szCs w:val="24"/>
        </w:rPr>
        <w:t>,</w:t>
      </w:r>
      <w:r>
        <w:rPr>
          <w:rFonts w:eastAsia="Times New Roman" w:cs="Times New Roman"/>
          <w:szCs w:val="24"/>
        </w:rPr>
        <w:t xml:space="preserve"> διέρρηξαν κάποι</w:t>
      </w:r>
      <w:r>
        <w:rPr>
          <w:rFonts w:eastAsia="Times New Roman" w:cs="Times New Roman"/>
          <w:szCs w:val="24"/>
        </w:rPr>
        <w:t>α θραύσματα αντίστασης. Το ιστορικό οξύμωρο των ανθρώπινων δικαιωμάτων</w:t>
      </w:r>
      <w:r>
        <w:rPr>
          <w:rFonts w:eastAsia="Times New Roman" w:cs="Times New Roman"/>
          <w:szCs w:val="24"/>
        </w:rPr>
        <w:t>,</w:t>
      </w:r>
      <w:r>
        <w:rPr>
          <w:rFonts w:eastAsia="Times New Roman" w:cs="Times New Roman"/>
          <w:szCs w:val="24"/>
        </w:rPr>
        <w:t xml:space="preserve"> που από τις θριαμβευτικές διακηρύξεις τους εξοβέλισαν σιωπηρά τις γυναίκες</w:t>
      </w:r>
      <w:r>
        <w:rPr>
          <w:rFonts w:eastAsia="Times New Roman" w:cs="Times New Roman"/>
          <w:szCs w:val="24"/>
        </w:rPr>
        <w:t>,</w:t>
      </w:r>
      <w:r>
        <w:rPr>
          <w:rFonts w:eastAsia="Times New Roman" w:cs="Times New Roman"/>
          <w:szCs w:val="24"/>
        </w:rPr>
        <w:t xml:space="preserve"> ενσαρκώνει η Ολυμπία Ντε </w:t>
      </w:r>
      <w:proofErr w:type="spellStart"/>
      <w:r>
        <w:rPr>
          <w:rFonts w:eastAsia="Times New Roman" w:cs="Times New Roman"/>
          <w:szCs w:val="24"/>
        </w:rPr>
        <w:t>Γκουζ</w:t>
      </w:r>
      <w:proofErr w:type="spellEnd"/>
      <w:r>
        <w:rPr>
          <w:rFonts w:eastAsia="Times New Roman" w:cs="Times New Roman"/>
          <w:szCs w:val="24"/>
        </w:rPr>
        <w:t xml:space="preserve"> που στη Διακήρυξη των Δικαιωμάτων των Γυναικών και των Πολιτών γράφει: «Η γυν</w:t>
      </w:r>
      <w:r>
        <w:rPr>
          <w:rFonts w:eastAsia="Times New Roman" w:cs="Times New Roman"/>
          <w:szCs w:val="24"/>
        </w:rPr>
        <w:t xml:space="preserve">αίκα έχει το δικαίωμα να ανεβαίνει στο ικρίωμα. Θα πρέπει εξίσου να έχει το δικαίωμα να ανεβαίνει και στο </w:t>
      </w:r>
      <w:r>
        <w:rPr>
          <w:rFonts w:eastAsia="Times New Roman" w:cs="Times New Roman"/>
          <w:szCs w:val="24"/>
        </w:rPr>
        <w:t>β</w:t>
      </w:r>
      <w:r>
        <w:rPr>
          <w:rFonts w:eastAsia="Times New Roman" w:cs="Times New Roman"/>
          <w:szCs w:val="24"/>
        </w:rPr>
        <w:t xml:space="preserve">ήμα». </w:t>
      </w:r>
    </w:p>
    <w:p w14:paraId="59DA270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Η κατάχρηση και εμπορευματοποίηση της επετείου που έτεινε να γίνει συνώνυμη βραδινών γυναικείων εξόδων, ανταλλαγής ευχών και τριαντάφυλλων</w:t>
      </w:r>
      <w:r>
        <w:rPr>
          <w:rFonts w:eastAsia="Times New Roman" w:cs="Times New Roman"/>
          <w:szCs w:val="24"/>
        </w:rPr>
        <w:t>,</w:t>
      </w:r>
      <w:r>
        <w:rPr>
          <w:rFonts w:eastAsia="Times New Roman" w:cs="Times New Roman"/>
          <w:szCs w:val="24"/>
        </w:rPr>
        <w:t xml:space="preserve"> αδ</w:t>
      </w:r>
      <w:r>
        <w:rPr>
          <w:rFonts w:eastAsia="Times New Roman" w:cs="Times New Roman"/>
          <w:szCs w:val="24"/>
        </w:rPr>
        <w:t xml:space="preserve">ειάζει στο απορριμματοφόρο της λήθης κάποια άλλα τριαντάφυλλα που δεν συνοδεύτηκαν από </w:t>
      </w:r>
      <w:proofErr w:type="spellStart"/>
      <w:r>
        <w:rPr>
          <w:rFonts w:eastAsia="Times New Roman" w:cs="Times New Roman"/>
          <w:szCs w:val="24"/>
        </w:rPr>
        <w:t>σοκολατάκια</w:t>
      </w:r>
      <w:proofErr w:type="spellEnd"/>
      <w:r>
        <w:rPr>
          <w:rFonts w:eastAsia="Times New Roman" w:cs="Times New Roman"/>
          <w:szCs w:val="24"/>
        </w:rPr>
        <w:t xml:space="preserve"> και απαστράπτοντα χαμόγελα. Πρόκειται για το σύνθημα «Ψωμί και τριαντάφυλλα» που δόνησε τους δρόμους της Νέας Υόρκης το 1908 από γυναικεία διαδήλωση που οργά</w:t>
      </w:r>
      <w:r>
        <w:rPr>
          <w:rFonts w:eastAsia="Times New Roman" w:cs="Times New Roman"/>
          <w:szCs w:val="24"/>
        </w:rPr>
        <w:t xml:space="preserve">νωσαν οι εργάτριες των βιοτεχνιών κλωστοϋφαντουργίας και έγινε το σταυροδρόμι που συναντήθηκαν το γυναικείο και το εργατικό κίνημα, καταδεικνύοντας ότι η άρση της </w:t>
      </w:r>
      <w:proofErr w:type="spellStart"/>
      <w:r>
        <w:rPr>
          <w:rFonts w:eastAsia="Times New Roman" w:cs="Times New Roman"/>
          <w:szCs w:val="24"/>
        </w:rPr>
        <w:t>έμφυλης</w:t>
      </w:r>
      <w:proofErr w:type="spellEnd"/>
      <w:r>
        <w:rPr>
          <w:rFonts w:eastAsia="Times New Roman" w:cs="Times New Roman"/>
          <w:szCs w:val="24"/>
        </w:rPr>
        <w:t xml:space="preserve"> ανισότητας είναι άρση της εκμετάλλευσης της εργασίας και μια έκφανση της άρσης της εκ</w:t>
      </w:r>
      <w:r>
        <w:rPr>
          <w:rFonts w:eastAsia="Times New Roman" w:cs="Times New Roman"/>
          <w:szCs w:val="24"/>
        </w:rPr>
        <w:t xml:space="preserve">μετάλλευσης ανθρώπου από άνθρωπο. </w:t>
      </w:r>
    </w:p>
    <w:p w14:paraId="59DA270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Η μοίρα της Ολυμπίας Ντε </w:t>
      </w:r>
      <w:proofErr w:type="spellStart"/>
      <w:r>
        <w:rPr>
          <w:rFonts w:eastAsia="Times New Roman" w:cs="Times New Roman"/>
          <w:szCs w:val="24"/>
        </w:rPr>
        <w:t>Γκουζ</w:t>
      </w:r>
      <w:proofErr w:type="spellEnd"/>
      <w:r>
        <w:rPr>
          <w:rFonts w:eastAsia="Times New Roman" w:cs="Times New Roman"/>
          <w:szCs w:val="24"/>
        </w:rPr>
        <w:t xml:space="preserve"> ήταν η γκιλοτίνα και των εργατριών της Νέας Υόρκης</w:t>
      </w:r>
      <w:r>
        <w:rPr>
          <w:rFonts w:eastAsia="Times New Roman" w:cs="Times New Roman"/>
          <w:szCs w:val="24"/>
        </w:rPr>
        <w:t>,</w:t>
      </w:r>
      <w:r>
        <w:rPr>
          <w:rFonts w:eastAsia="Times New Roman" w:cs="Times New Roman"/>
          <w:szCs w:val="24"/>
        </w:rPr>
        <w:t xml:space="preserve"> η φυλακή, η βία και η πείνα. Δυο χρόνια αργότερα, το 1910, στη Δεύτερη Συνδιάσκεψη των Σοσιαλιστριών στην Κοπεγχάγη η Κλάρα </w:t>
      </w:r>
      <w:proofErr w:type="spellStart"/>
      <w:r>
        <w:rPr>
          <w:rFonts w:eastAsia="Times New Roman" w:cs="Times New Roman"/>
          <w:szCs w:val="24"/>
        </w:rPr>
        <w:t>Τσέτκιν</w:t>
      </w:r>
      <w:proofErr w:type="spellEnd"/>
      <w:r>
        <w:rPr>
          <w:rFonts w:eastAsia="Times New Roman" w:cs="Times New Roman"/>
          <w:szCs w:val="24"/>
        </w:rPr>
        <w:t xml:space="preserve"> θα προ</w:t>
      </w:r>
      <w:r>
        <w:rPr>
          <w:rFonts w:eastAsia="Times New Roman" w:cs="Times New Roman"/>
          <w:szCs w:val="24"/>
        </w:rPr>
        <w:t>τείνει την 8</w:t>
      </w:r>
      <w:r>
        <w:rPr>
          <w:rFonts w:eastAsia="Times New Roman" w:cs="Times New Roman"/>
          <w:szCs w:val="24"/>
          <w:vertAlign w:val="superscript"/>
        </w:rPr>
        <w:t>η</w:t>
      </w:r>
      <w:r>
        <w:rPr>
          <w:rFonts w:eastAsia="Times New Roman" w:cs="Times New Roman"/>
          <w:szCs w:val="24"/>
        </w:rPr>
        <w:t xml:space="preserve"> Μαρτίου ως Ημέρα της Γυναίκας, για να τιμηθούν όχι μόνο οι εργάτριες του 1908 αλλά και οι ράφτρες και οι υφάντριες που οργάνωσαν την πρώτη γυναικεία διαδήλωση την ίδια μέρα στην ίδια πόλη, 8 Μαρτίου 1857.</w:t>
      </w:r>
    </w:p>
    <w:p w14:paraId="59DA2707"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Οι πρώτες δεκαετίες του 20</w:t>
      </w:r>
      <w:r>
        <w:rPr>
          <w:rFonts w:eastAsia="Times New Roman"/>
          <w:szCs w:val="24"/>
          <w:vertAlign w:val="superscript"/>
        </w:rPr>
        <w:t>ου</w:t>
      </w:r>
      <w:r>
        <w:rPr>
          <w:rFonts w:eastAsia="Times New Roman"/>
          <w:szCs w:val="24"/>
        </w:rPr>
        <w:t xml:space="preserve"> αιώνα σφραγίστηκαν από μεγαλειώδεις διαδηλώσεις που διεκδικούσαν ισότιμα δικαιώματα στην εργασία και στην ψήφο, ενώ στα καθ’ ημάς, η ημέρα της γυναίκας επιβίωσε στις εξορίες της </w:t>
      </w:r>
      <w:proofErr w:type="spellStart"/>
      <w:r>
        <w:rPr>
          <w:rFonts w:eastAsia="Times New Roman"/>
          <w:szCs w:val="24"/>
        </w:rPr>
        <w:t>μ</w:t>
      </w:r>
      <w:r>
        <w:rPr>
          <w:rFonts w:eastAsia="Times New Roman"/>
          <w:szCs w:val="24"/>
        </w:rPr>
        <w:t>εταξικής</w:t>
      </w:r>
      <w:proofErr w:type="spellEnd"/>
      <w:r>
        <w:rPr>
          <w:rFonts w:eastAsia="Times New Roman"/>
          <w:szCs w:val="24"/>
        </w:rPr>
        <w:t xml:space="preserve"> δικτατορίας, στο ΕΑΜ, στο βουνό, στην ελεύθερη Ελλάδα. Παραπέμπει σ</w:t>
      </w:r>
      <w:r>
        <w:rPr>
          <w:rFonts w:eastAsia="Times New Roman"/>
          <w:szCs w:val="24"/>
        </w:rPr>
        <w:t xml:space="preserve">την Πανελλήνια Ένωση Γυναικών, την ΠΕΓ, που διέλυσε ο αντικομουνιστικός ν.509 του 1947 στα πέτρινα χρόνια της </w:t>
      </w:r>
      <w:r>
        <w:rPr>
          <w:rFonts w:eastAsia="Times New Roman"/>
          <w:szCs w:val="24"/>
        </w:rPr>
        <w:t>χ</w:t>
      </w:r>
      <w:r>
        <w:rPr>
          <w:rFonts w:eastAsia="Times New Roman"/>
          <w:szCs w:val="24"/>
        </w:rPr>
        <w:t xml:space="preserve">ούντας, με τα κορίτσια της βροχής να γράφουν τη δική τους ιστορία αντίστασης. </w:t>
      </w:r>
    </w:p>
    <w:p w14:paraId="59DA2708" w14:textId="77777777" w:rsidR="00087860" w:rsidRDefault="00061F85">
      <w:pPr>
        <w:spacing w:line="600" w:lineRule="auto"/>
        <w:ind w:firstLine="720"/>
        <w:contextualSpacing/>
        <w:jc w:val="both"/>
        <w:rPr>
          <w:rFonts w:eastAsia="Times New Roman"/>
          <w:szCs w:val="24"/>
        </w:rPr>
      </w:pPr>
      <w:r>
        <w:rPr>
          <w:rFonts w:eastAsia="Times New Roman"/>
          <w:szCs w:val="24"/>
        </w:rPr>
        <w:t>Ο Χέγκελ ισχυριζόταν ότι η ιστορία προχωρά μέσω του αρνητικού, μέσ</w:t>
      </w:r>
      <w:r>
        <w:rPr>
          <w:rFonts w:eastAsia="Times New Roman"/>
          <w:szCs w:val="24"/>
        </w:rPr>
        <w:t xml:space="preserve">α από τον πόνο, τη βία, το αίμα. Η βία είναι το βαρύ αντίτιμο, τα λύτρα, που η ιστορία θα πρέπει να καταβάλλει για την πραγμάτωση του ορθού λόγου στην ιστορία. </w:t>
      </w:r>
    </w:p>
    <w:p w14:paraId="59DA2709" w14:textId="77777777" w:rsidR="00087860" w:rsidRDefault="00061F85">
      <w:pPr>
        <w:spacing w:line="600" w:lineRule="auto"/>
        <w:ind w:firstLine="720"/>
        <w:contextualSpacing/>
        <w:jc w:val="both"/>
        <w:rPr>
          <w:rFonts w:eastAsia="Times New Roman"/>
          <w:szCs w:val="24"/>
        </w:rPr>
      </w:pPr>
      <w:r>
        <w:rPr>
          <w:rFonts w:eastAsia="Times New Roman"/>
          <w:szCs w:val="24"/>
        </w:rPr>
        <w:t>Ο δικός μας αιώνας, αιμοσταγής και υπερχρεωμένος, μάς βρήκε τις γυναίκες να μπορούμε πλέον να συμμετέχουμε ενεργά στην πολιτική, ισότιμα στην εργασία και να γεμίζουμε βιογραφικά σημειώματα με περίοπτους τίτλους σπουδών και θέσεων. Είναι όμως έτσι; Γένους θ</w:t>
      </w:r>
      <w:r>
        <w:rPr>
          <w:rFonts w:eastAsia="Times New Roman"/>
          <w:szCs w:val="24"/>
        </w:rPr>
        <w:t xml:space="preserve">ηλυκού η ανυπακοή και η αντίσταση, αλλά γένους θηλυκού και η κρίση. Γένους θηλυκού και η βία. </w:t>
      </w:r>
    </w:p>
    <w:p w14:paraId="59DA270A"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Οι υφάντριες και οι ράφτρες του 19</w:t>
      </w:r>
      <w:r>
        <w:rPr>
          <w:rFonts w:eastAsia="Times New Roman"/>
          <w:szCs w:val="24"/>
          <w:vertAlign w:val="superscript"/>
        </w:rPr>
        <w:t>ου</w:t>
      </w:r>
      <w:r>
        <w:rPr>
          <w:rFonts w:eastAsia="Times New Roman"/>
          <w:szCs w:val="24"/>
        </w:rPr>
        <w:t xml:space="preserve"> αιώνα, οι εργάτριες των αρχών του 20</w:t>
      </w:r>
      <w:r>
        <w:rPr>
          <w:rFonts w:eastAsia="Times New Roman"/>
          <w:szCs w:val="24"/>
          <w:vertAlign w:val="superscript"/>
        </w:rPr>
        <w:t>ου</w:t>
      </w:r>
      <w:r>
        <w:rPr>
          <w:rFonts w:eastAsia="Times New Roman"/>
          <w:szCs w:val="24"/>
        </w:rPr>
        <w:t xml:space="preserve"> αιώνα, έγιναν οι Ελληνίδες καθαρίστριες του Υπουργείου Οικονομικών, υπενθυμίζοντας ότ</w:t>
      </w:r>
      <w:r>
        <w:rPr>
          <w:rFonts w:eastAsia="Times New Roman"/>
          <w:szCs w:val="24"/>
        </w:rPr>
        <w:t xml:space="preserve">ι η χειραφέτηση από τον ζυγό της ανδρικής κυριαρχίας είναι άρρηκτα συνυφασμένη με το αίτημα της χειραφέτησης από έναν </w:t>
      </w:r>
      <w:proofErr w:type="spellStart"/>
      <w:r>
        <w:rPr>
          <w:rFonts w:eastAsia="Times New Roman"/>
          <w:szCs w:val="24"/>
        </w:rPr>
        <w:t>ανθρωποβόρο</w:t>
      </w:r>
      <w:proofErr w:type="spellEnd"/>
      <w:r>
        <w:rPr>
          <w:rFonts w:eastAsia="Times New Roman"/>
          <w:szCs w:val="24"/>
        </w:rPr>
        <w:t xml:space="preserve"> καπιταλισμό, ενώ στο μαρτυρολόγιο του εργατικού κινήματος του 21</w:t>
      </w:r>
      <w:r>
        <w:rPr>
          <w:rFonts w:eastAsia="Times New Roman"/>
          <w:szCs w:val="24"/>
          <w:vertAlign w:val="superscript"/>
        </w:rPr>
        <w:t>ου</w:t>
      </w:r>
      <w:r>
        <w:rPr>
          <w:rFonts w:eastAsia="Times New Roman"/>
          <w:szCs w:val="24"/>
        </w:rPr>
        <w:t xml:space="preserve"> αιώνα έμελλε να συμπεριληφθεί και η Κωνσταντίνα </w:t>
      </w:r>
      <w:proofErr w:type="spellStart"/>
      <w:r>
        <w:rPr>
          <w:rFonts w:eastAsia="Times New Roman"/>
          <w:szCs w:val="24"/>
        </w:rPr>
        <w:t>Κούνεβα</w:t>
      </w:r>
      <w:proofErr w:type="spellEnd"/>
      <w:r>
        <w:rPr>
          <w:rFonts w:eastAsia="Times New Roman"/>
          <w:szCs w:val="24"/>
        </w:rPr>
        <w:t>, πο</w:t>
      </w:r>
      <w:r>
        <w:rPr>
          <w:rFonts w:eastAsia="Times New Roman"/>
          <w:szCs w:val="24"/>
        </w:rPr>
        <w:t>υ ενσαρκώνει την πιο ευάλωτη και ευπαθή ομάδα, αυτή των γυναικών μεταναστριών. Η κρίση κατέδειξε ότι οι γυναίκες είναι τα πρώτα θύματα των απολύσεων, η πιο ευάλωτη ομάδα στις επισφαλείς και ελαστικές σχέσεις εργασίας. Επιπροσθέτως, το δικαίωμα της μητρότητ</w:t>
      </w:r>
      <w:r>
        <w:rPr>
          <w:rFonts w:eastAsia="Times New Roman"/>
          <w:szCs w:val="24"/>
        </w:rPr>
        <w:t xml:space="preserve">ας καταστρατηγείται εμπράκτως, μολονότι κατοχυρωμένο στην εργασιακή νομοθεσία, εφόσον παρατηρείται προκατάληψη κατά των γυναικών μητέρων στις προσλήψεις προσωπικού. </w:t>
      </w:r>
    </w:p>
    <w:p w14:paraId="59DA270B"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Τέλος, η εξαναγκαστική πορνεία, ως η </w:t>
      </w:r>
      <w:proofErr w:type="spellStart"/>
      <w:r>
        <w:rPr>
          <w:rFonts w:eastAsia="Times New Roman"/>
          <w:szCs w:val="24"/>
        </w:rPr>
        <w:t>έμφυλη</w:t>
      </w:r>
      <w:proofErr w:type="spellEnd"/>
      <w:r>
        <w:rPr>
          <w:rFonts w:eastAsia="Times New Roman"/>
          <w:szCs w:val="24"/>
        </w:rPr>
        <w:t xml:space="preserve"> όψη του </w:t>
      </w:r>
      <w:r>
        <w:rPr>
          <w:rFonts w:eastAsia="Times New Roman"/>
          <w:szCs w:val="24"/>
          <w:lang w:val="en-US"/>
        </w:rPr>
        <w:t>trafficking</w:t>
      </w:r>
      <w:r>
        <w:rPr>
          <w:rFonts w:eastAsia="Times New Roman"/>
          <w:szCs w:val="24"/>
        </w:rPr>
        <w:t xml:space="preserve">, αυτού του </w:t>
      </w:r>
      <w:proofErr w:type="spellStart"/>
      <w:r>
        <w:rPr>
          <w:rFonts w:eastAsia="Times New Roman"/>
          <w:szCs w:val="24"/>
        </w:rPr>
        <w:t>μετα</w:t>
      </w:r>
      <w:proofErr w:type="spellEnd"/>
      <w:r>
        <w:rPr>
          <w:rFonts w:eastAsia="Times New Roman"/>
          <w:szCs w:val="24"/>
        </w:rPr>
        <w:t>-</w:t>
      </w:r>
      <w:r>
        <w:rPr>
          <w:rFonts w:eastAsia="Times New Roman"/>
          <w:szCs w:val="24"/>
        </w:rPr>
        <w:t>νεωτερικού</w:t>
      </w:r>
      <w:r>
        <w:rPr>
          <w:rFonts w:eastAsia="Times New Roman"/>
          <w:szCs w:val="24"/>
        </w:rPr>
        <w:t xml:space="preserve"> δουλεμπορίου</w:t>
      </w:r>
      <w:r>
        <w:rPr>
          <w:rFonts w:eastAsia="Times New Roman"/>
          <w:szCs w:val="24"/>
        </w:rPr>
        <w:t>,</w:t>
      </w:r>
      <w:r>
        <w:rPr>
          <w:rFonts w:eastAsia="Times New Roman"/>
          <w:szCs w:val="24"/>
        </w:rPr>
        <w:t xml:space="preserve"> που ακυρώνει όλη τη νεωτερική σκευή των δικαιωμάτων της ελευθερίας, της ισότητας και της αξιοπρέπειας, τα θύματα εν</w:t>
      </w:r>
      <w:r>
        <w:rPr>
          <w:rFonts w:eastAsia="Times New Roman"/>
          <w:szCs w:val="24"/>
        </w:rPr>
        <w:lastRenderedPageBreak/>
        <w:t xml:space="preserve">δοοικογενειακής βίας, </w:t>
      </w:r>
      <w:proofErr w:type="spellStart"/>
      <w:r>
        <w:rPr>
          <w:rFonts w:eastAsia="Times New Roman"/>
          <w:szCs w:val="24"/>
        </w:rPr>
        <w:t>συζυγοκτονίες</w:t>
      </w:r>
      <w:proofErr w:type="spellEnd"/>
      <w:r>
        <w:rPr>
          <w:rFonts w:eastAsia="Times New Roman"/>
          <w:szCs w:val="24"/>
        </w:rPr>
        <w:t xml:space="preserve">, ενδοοικογενειακοί βιασμοί, ακρωτηριασμοί γεννητικών οργάνων, σεξουαλική παρενόχληση στον </w:t>
      </w:r>
      <w:r>
        <w:rPr>
          <w:rFonts w:eastAsia="Times New Roman"/>
          <w:szCs w:val="24"/>
        </w:rPr>
        <w:t xml:space="preserve">χώρο εργασίας, αλλά και διαπόμπευση οροθετικών γυναικών και υποχρεωτικές διερευνητικές γυναικολογικές εξετάσεις σε γυναικείες φυλακές, γίνονται αδιάψευστοι μάρτυρες της αθετημένης υπόσχεσης ισότητας και μιας ιστορίας που επαναλαμβάνεται ως τραγωδία. </w:t>
      </w:r>
    </w:p>
    <w:p w14:paraId="59DA270C"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Η</w:t>
      </w:r>
      <w:r>
        <w:rPr>
          <w:rFonts w:eastAsia="Times New Roman"/>
          <w:szCs w:val="24"/>
        </w:rPr>
        <w:t>μέ</w:t>
      </w:r>
      <w:r>
        <w:rPr>
          <w:rFonts w:eastAsia="Times New Roman"/>
          <w:szCs w:val="24"/>
        </w:rPr>
        <w:t xml:space="preserve">ρα της </w:t>
      </w:r>
      <w:r>
        <w:rPr>
          <w:rFonts w:eastAsia="Times New Roman"/>
          <w:szCs w:val="24"/>
        </w:rPr>
        <w:t>Γ</w:t>
      </w:r>
      <w:r>
        <w:rPr>
          <w:rFonts w:eastAsia="Times New Roman"/>
          <w:szCs w:val="24"/>
        </w:rPr>
        <w:t>υναίκας, σήμερα, ας δώσει φωνή στις βουβές και αόρατες, στις ηττημένες που δεν καταδέχθηκαν ούτε μονόστηλα, στις σκοτεινές που δεν φώτισε κανένας διαφωτισμός, στη νοικοκυρά της διπλανής πόρτας, που, αν και μαγείρισσα, βρεφοκόμος, καθαρίστρια και νο</w:t>
      </w:r>
      <w:r>
        <w:rPr>
          <w:rFonts w:eastAsia="Times New Roman"/>
          <w:szCs w:val="24"/>
        </w:rPr>
        <w:t xml:space="preserve">σοκόμα, αμείφθηκε μόνο με δώρα, τριαντάφυλλα </w:t>
      </w:r>
      <w:r>
        <w:rPr>
          <w:rFonts w:eastAsia="Times New Roman"/>
          <w:szCs w:val="24"/>
        </w:rPr>
        <w:t>σ</w:t>
      </w:r>
      <w:r>
        <w:rPr>
          <w:rFonts w:eastAsia="Times New Roman"/>
          <w:szCs w:val="24"/>
        </w:rPr>
        <w:t xml:space="preserve">τη γιορτή της </w:t>
      </w:r>
      <w:r>
        <w:rPr>
          <w:rFonts w:eastAsia="Times New Roman"/>
          <w:szCs w:val="24"/>
        </w:rPr>
        <w:t>Μ</w:t>
      </w:r>
      <w:r>
        <w:rPr>
          <w:rFonts w:eastAsia="Times New Roman"/>
          <w:szCs w:val="24"/>
        </w:rPr>
        <w:t>ητέρας και εκείνο το συγκαταβατικό «μπράβο» για την αφοσίωση στην ιερή αποστολή της ανατροφής των παιδιών της, στην άνεργη, στη μετανάστρια με ζωή στα αζήτητα, στη μάνα πρόσφυγα που ξαναγράφει μι</w:t>
      </w:r>
      <w:r>
        <w:rPr>
          <w:rFonts w:eastAsia="Times New Roman"/>
          <w:szCs w:val="24"/>
        </w:rPr>
        <w:t xml:space="preserve">α οδύσσεια χωρίς Ιθάκη, στις γυναίκες που διαδήλωσαν την Πολωνία εναντίον της απαγόρευσης της άμβλωσης στα γυναικεία σώματα που έγιναν εμπορεύσιμα είδη και πεδία άσκησης εξουσίας. Και όλης της γης οι κολασμένες </w:t>
      </w:r>
      <w:r>
        <w:rPr>
          <w:rFonts w:eastAsia="Times New Roman"/>
          <w:szCs w:val="24"/>
        </w:rPr>
        <w:lastRenderedPageBreak/>
        <w:t>ας μας υπενθυμίσουν ότι «το δικαίωμά μας να έ</w:t>
      </w:r>
      <w:r>
        <w:rPr>
          <w:rFonts w:eastAsia="Times New Roman"/>
          <w:szCs w:val="24"/>
        </w:rPr>
        <w:t xml:space="preserve">χουμε δικαιώματα», όπως είπε μια γυναίκα, η Χάνα </w:t>
      </w:r>
      <w:proofErr w:type="spellStart"/>
      <w:r>
        <w:rPr>
          <w:rFonts w:eastAsia="Times New Roman"/>
          <w:szCs w:val="24"/>
        </w:rPr>
        <w:t>Άρεντ</w:t>
      </w:r>
      <w:proofErr w:type="spellEnd"/>
      <w:r>
        <w:rPr>
          <w:rFonts w:eastAsia="Times New Roman"/>
          <w:szCs w:val="24"/>
        </w:rPr>
        <w:t>, «δεν είναι ε</w:t>
      </w:r>
      <w:r>
        <w:rPr>
          <w:rFonts w:eastAsia="Times New Roman"/>
          <w:szCs w:val="24"/>
        </w:rPr>
        <w:t>σ</w:t>
      </w:r>
      <w:r>
        <w:rPr>
          <w:rFonts w:eastAsia="Times New Roman"/>
          <w:szCs w:val="24"/>
        </w:rPr>
        <w:t>αεί χαραγμένο στη νεωτερική μνήμη, αλλά πεδίο αγώνων και αγωνίας και διαρκούς αναμέτρησης με σχέσεις εξουσίας».</w:t>
      </w:r>
    </w:p>
    <w:p w14:paraId="59DA270D" w14:textId="77777777" w:rsidR="00087860" w:rsidRDefault="00061F85">
      <w:pPr>
        <w:spacing w:line="600" w:lineRule="auto"/>
        <w:ind w:firstLine="720"/>
        <w:contextualSpacing/>
        <w:jc w:val="both"/>
        <w:rPr>
          <w:rFonts w:eastAsia="Times New Roman"/>
          <w:szCs w:val="24"/>
        </w:rPr>
      </w:pPr>
      <w:r>
        <w:rPr>
          <w:rFonts w:eastAsia="Times New Roman"/>
          <w:szCs w:val="24"/>
        </w:rPr>
        <w:t>Σας ευχαριστώ πολύ.</w:t>
      </w:r>
    </w:p>
    <w:p w14:paraId="59DA270E" w14:textId="77777777" w:rsidR="00087860" w:rsidRDefault="00061F85">
      <w:pPr>
        <w:spacing w:line="600" w:lineRule="auto"/>
        <w:ind w:firstLine="720"/>
        <w:contextualSpacing/>
        <w:jc w:val="center"/>
        <w:rPr>
          <w:rFonts w:eastAsia="Times New Roman"/>
          <w:szCs w:val="24"/>
        </w:rPr>
      </w:pPr>
      <w:r>
        <w:rPr>
          <w:rFonts w:eastAsia="Times New Roman"/>
          <w:szCs w:val="24"/>
        </w:rPr>
        <w:t>(Χειροκροτήματα)</w:t>
      </w:r>
    </w:p>
    <w:p w14:paraId="59DA270F" w14:textId="77777777" w:rsidR="00087860" w:rsidRDefault="00061F85">
      <w:pPr>
        <w:spacing w:line="600" w:lineRule="auto"/>
        <w:ind w:firstLine="720"/>
        <w:contextualSpacing/>
        <w:jc w:val="both"/>
        <w:rPr>
          <w:rFonts w:eastAsia="Times New Roman" w:cs="Times New Roman"/>
        </w:rPr>
      </w:pPr>
      <w:r>
        <w:rPr>
          <w:rFonts w:eastAsia="Times New Roman"/>
          <w:b/>
          <w:szCs w:val="24"/>
        </w:rPr>
        <w:t>ΠΡΟΕΔΡΕΥΟΥΣΑ (Αναστασία Χριστοδουλοπού</w:t>
      </w:r>
      <w:r>
        <w:rPr>
          <w:rFonts w:eastAsia="Times New Roman"/>
          <w:b/>
          <w:szCs w:val="24"/>
        </w:rPr>
        <w:t>λου):</w:t>
      </w:r>
      <w:r>
        <w:rPr>
          <w:rFonts w:eastAsia="Times New Roman"/>
          <w:szCs w:val="24"/>
        </w:rPr>
        <w:t xml:space="preserve"> </w:t>
      </w:r>
      <w:r>
        <w:rPr>
          <w:rFonts w:eastAsia="Times New Roman" w:cs="Times New Roman"/>
        </w:rPr>
        <w:t>Κυρίες και κύριοι</w:t>
      </w:r>
      <w:r>
        <w:rPr>
          <w:rFonts w:eastAsia="Times New Roman" w:cs="Times New Roman"/>
        </w:rPr>
        <w:t xml:space="preserve"> </w:t>
      </w:r>
      <w:r>
        <w:rPr>
          <w:rFonts w:eastAsia="Times New Roman" w:cs="Times New Roman"/>
        </w:rPr>
        <w:t>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w:t>
      </w:r>
      <w:r>
        <w:rPr>
          <w:rFonts w:eastAsia="Times New Roman" w:cs="Times New Roman"/>
        </w:rPr>
        <w:t>υ και τον τρόπο οργάνωσης και λειτουργίας της Βουλής, τριάντα ένας μαθητές και μαθήτριες και δύο εκπαιδευτικοί συνοδοί τους από το 2</w:t>
      </w:r>
      <w:r>
        <w:rPr>
          <w:rFonts w:eastAsia="Times New Roman" w:cs="Times New Roman"/>
          <w:vertAlign w:val="superscript"/>
        </w:rPr>
        <w:t>ο</w:t>
      </w:r>
      <w:r>
        <w:rPr>
          <w:rFonts w:eastAsia="Times New Roman" w:cs="Times New Roman"/>
        </w:rPr>
        <w:t xml:space="preserve"> Γενικό Λύκειο Θήβας. </w:t>
      </w:r>
    </w:p>
    <w:p w14:paraId="59DA2710" w14:textId="77777777" w:rsidR="00087860" w:rsidRDefault="00061F85">
      <w:pPr>
        <w:spacing w:line="600" w:lineRule="auto"/>
        <w:ind w:left="360" w:firstLine="360"/>
        <w:contextualSpacing/>
        <w:jc w:val="both"/>
        <w:rPr>
          <w:rFonts w:eastAsia="Times New Roman" w:cs="Times New Roman"/>
        </w:rPr>
      </w:pPr>
      <w:r>
        <w:rPr>
          <w:rFonts w:eastAsia="Times New Roman" w:cs="Times New Roman"/>
        </w:rPr>
        <w:t xml:space="preserve">Σας καλωσορίζουμε στη Βουλή, που τιμά την </w:t>
      </w:r>
      <w:r>
        <w:rPr>
          <w:rFonts w:eastAsia="Times New Roman" w:cs="Times New Roman"/>
        </w:rPr>
        <w:t>Η</w:t>
      </w:r>
      <w:r>
        <w:rPr>
          <w:rFonts w:eastAsia="Times New Roman" w:cs="Times New Roman"/>
        </w:rPr>
        <w:t xml:space="preserve">μέρα της </w:t>
      </w:r>
      <w:r>
        <w:rPr>
          <w:rFonts w:eastAsia="Times New Roman" w:cs="Times New Roman"/>
        </w:rPr>
        <w:t>Γ</w:t>
      </w:r>
      <w:r>
        <w:rPr>
          <w:rFonts w:eastAsia="Times New Roman" w:cs="Times New Roman"/>
        </w:rPr>
        <w:t xml:space="preserve">υναίκας. </w:t>
      </w:r>
    </w:p>
    <w:p w14:paraId="59DA2711" w14:textId="77777777" w:rsidR="00087860" w:rsidRDefault="00061F85">
      <w:pPr>
        <w:spacing w:line="600" w:lineRule="auto"/>
        <w:ind w:left="360"/>
        <w:contextualSpacing/>
        <w:jc w:val="center"/>
        <w:rPr>
          <w:rFonts w:eastAsia="Times New Roman"/>
          <w:szCs w:val="24"/>
        </w:rPr>
      </w:pPr>
      <w:r>
        <w:rPr>
          <w:rFonts w:eastAsia="Times New Roman" w:cs="Times New Roman"/>
        </w:rPr>
        <w:t>(Χειροκροτήματα απ’ όλες τις πτέρυγες</w:t>
      </w:r>
      <w:r>
        <w:rPr>
          <w:rFonts w:eastAsia="Times New Roman" w:cs="Times New Roman"/>
        </w:rPr>
        <w:t xml:space="preserve"> της Βουλής)</w:t>
      </w:r>
    </w:p>
    <w:p w14:paraId="59DA2712"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Τον λόγο έχει η κ. Όλγα Κεφαλογιάννη, Βουλευτής Α΄ Αθ</w:t>
      </w:r>
      <w:r>
        <w:rPr>
          <w:rFonts w:eastAsia="Times New Roman"/>
          <w:szCs w:val="24"/>
        </w:rPr>
        <w:t>ηνών</w:t>
      </w:r>
      <w:r>
        <w:rPr>
          <w:rFonts w:eastAsia="Times New Roman"/>
          <w:szCs w:val="24"/>
        </w:rPr>
        <w:t xml:space="preserve"> από τη Νέα Δημοκρατία για έξι λεπτά.</w:t>
      </w:r>
    </w:p>
    <w:p w14:paraId="59DA2713" w14:textId="77777777" w:rsidR="00087860" w:rsidRDefault="00061F85">
      <w:pPr>
        <w:spacing w:line="600" w:lineRule="auto"/>
        <w:ind w:firstLine="720"/>
        <w:contextualSpacing/>
        <w:jc w:val="both"/>
        <w:rPr>
          <w:rFonts w:eastAsia="Times New Roman"/>
          <w:szCs w:val="24"/>
        </w:rPr>
      </w:pPr>
      <w:r>
        <w:rPr>
          <w:rFonts w:eastAsia="Times New Roman"/>
          <w:b/>
          <w:szCs w:val="24"/>
        </w:rPr>
        <w:t>ΟΛΓΑ ΚΕΦΑΛΟΓΙΑΝΝΗ:</w:t>
      </w:r>
      <w:r>
        <w:rPr>
          <w:rFonts w:eastAsia="Times New Roman"/>
          <w:szCs w:val="24"/>
        </w:rPr>
        <w:t xml:space="preserve"> Ευχαριστώ πολύ, κυρία Πρόεδρε.</w:t>
      </w:r>
    </w:p>
    <w:p w14:paraId="59DA2714"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Θα ήθελα να πω ότι είναι ιδιαίτερα ευχάριστο που ο Γενικός Γραμματέας του Κομμουνιστικού Κόμματος </w:t>
      </w:r>
      <w:r>
        <w:rPr>
          <w:rFonts w:eastAsia="Times New Roman"/>
          <w:szCs w:val="24"/>
        </w:rPr>
        <w:t>μίλησε σήμερα. Θα περίμενα περισσότεροι άντρες να μιλούν για να μπορούμε να αντιληφθούμε πώς αντιλαμβάνονται και εκείνοι τα ζητήματα της ισότητας των φύλων σε μια μέρα όπως είναι η 8</w:t>
      </w:r>
      <w:r>
        <w:rPr>
          <w:rFonts w:eastAsia="Times New Roman"/>
          <w:szCs w:val="24"/>
          <w:vertAlign w:val="superscript"/>
        </w:rPr>
        <w:t>η</w:t>
      </w:r>
      <w:r>
        <w:rPr>
          <w:rFonts w:eastAsia="Times New Roman"/>
          <w:szCs w:val="24"/>
        </w:rPr>
        <w:t xml:space="preserve"> Μαρτίου, η οποία θα έπρεπε να είναι μέρα προβληματισμού και μέρα αυτοκρι</w:t>
      </w:r>
      <w:r>
        <w:rPr>
          <w:rFonts w:eastAsia="Times New Roman"/>
          <w:szCs w:val="24"/>
        </w:rPr>
        <w:t>τικής για τα ζητήματα που αφορούν την ισότητα των δύο φύλων τόσο στην Ελλάδα όσο και στον υπόλοιπο κόσμο. Το μόνο σίγουρο είναι ότι δεν αποτελεί έναν ακόμα εορτασμό. Είναι  μια ημέρα υπενθύμισης των σημαντικών αγώνων της γυναίκας για μια ισότιμη και παραγω</w:t>
      </w:r>
      <w:r>
        <w:rPr>
          <w:rFonts w:eastAsia="Times New Roman"/>
          <w:szCs w:val="24"/>
        </w:rPr>
        <w:t>γική θέση στην κοινωνία.</w:t>
      </w:r>
    </w:p>
    <w:p w14:paraId="59DA2715"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οι δραματικές εξελίξεις που σηματοδοτεί ο εικοστός πρώτος αιώνας μεταβάλλουν ραγδαία και προς το δυσμενέστερο τις βασικές λειτουργίες και τους θεσμούς της παγκόσμιας κοινωνίας των πολιτών. </w:t>
      </w:r>
      <w:r>
        <w:rPr>
          <w:rFonts w:eastAsia="Times New Roman"/>
          <w:szCs w:val="24"/>
        </w:rPr>
        <w:lastRenderedPageBreak/>
        <w:t xml:space="preserve">Οι αλλαγές, </w:t>
      </w:r>
      <w:r>
        <w:rPr>
          <w:rFonts w:eastAsia="Times New Roman"/>
          <w:szCs w:val="24"/>
        </w:rPr>
        <w:t xml:space="preserve">οι εντάσεις, η </w:t>
      </w:r>
      <w:proofErr w:type="spellStart"/>
      <w:r>
        <w:rPr>
          <w:rFonts w:eastAsia="Times New Roman"/>
          <w:szCs w:val="24"/>
        </w:rPr>
        <w:t>αξιακή</w:t>
      </w:r>
      <w:proofErr w:type="spellEnd"/>
      <w:r>
        <w:rPr>
          <w:rFonts w:eastAsia="Times New Roman"/>
          <w:szCs w:val="24"/>
        </w:rPr>
        <w:t xml:space="preserve"> και η οικονομική κρίση, ο πόλεμος και η μετανάστευση, η αυξανόμενη βία αλλάζουν δραματικά τις ζωές εκατομμυρίων πολιτών σε ανατολή και δύση. Το μεταπολεμικό μοντέλο ευημερίας και διαρκούς προόδου, το μοντέλο σεβασμού στις αξίες της δη</w:t>
      </w:r>
      <w:r>
        <w:rPr>
          <w:rFonts w:eastAsia="Times New Roman"/>
          <w:szCs w:val="24"/>
        </w:rPr>
        <w:t>μοκρατίας και της ελευθερίας κλονίζεται.</w:t>
      </w:r>
    </w:p>
    <w:p w14:paraId="59DA2716" w14:textId="77777777" w:rsidR="00087860" w:rsidRDefault="00061F85">
      <w:pPr>
        <w:spacing w:line="600" w:lineRule="auto"/>
        <w:ind w:firstLine="720"/>
        <w:contextualSpacing/>
        <w:jc w:val="both"/>
        <w:rPr>
          <w:rFonts w:eastAsia="Times New Roman"/>
          <w:szCs w:val="24"/>
        </w:rPr>
      </w:pPr>
      <w:r>
        <w:rPr>
          <w:rFonts w:eastAsia="Times New Roman"/>
          <w:szCs w:val="24"/>
        </w:rPr>
        <w:t>Ο κόσμος που ζούμε σήμερα δεν έχει πλέον πολλά κοινά με τον κόσμο που γνωρίσαμε πριν από λίγα χρόνια. Σήμερα που ο λαϊκισμός βρίσκεται σε έξαρση και οι εκφραστές του εκφασισμού της κοινωνίας βρίσκουν</w:t>
      </w:r>
      <w:r>
        <w:rPr>
          <w:rFonts w:eastAsia="Times New Roman"/>
          <w:szCs w:val="24"/>
        </w:rPr>
        <w:t>,</w:t>
      </w:r>
      <w:r>
        <w:rPr>
          <w:rFonts w:eastAsia="Times New Roman"/>
          <w:szCs w:val="24"/>
        </w:rPr>
        <w:t xml:space="preserve"> δυστυχώς</w:t>
      </w:r>
      <w:r>
        <w:rPr>
          <w:rFonts w:eastAsia="Times New Roman"/>
          <w:szCs w:val="24"/>
        </w:rPr>
        <w:t>,</w:t>
      </w:r>
      <w:r>
        <w:rPr>
          <w:rFonts w:eastAsia="Times New Roman"/>
          <w:szCs w:val="24"/>
        </w:rPr>
        <w:t xml:space="preserve"> ακρο</w:t>
      </w:r>
      <w:r>
        <w:rPr>
          <w:rFonts w:eastAsia="Times New Roman"/>
          <w:szCs w:val="24"/>
        </w:rPr>
        <w:t>ατήριο η θέση της γυναίκας είναι ιδιαίτερα επισφαλής. Κα</w:t>
      </w:r>
      <w:r>
        <w:rPr>
          <w:rFonts w:eastAsia="Times New Roman"/>
          <w:szCs w:val="24"/>
        </w:rPr>
        <w:t>μ</w:t>
      </w:r>
      <w:r>
        <w:rPr>
          <w:rFonts w:eastAsia="Times New Roman"/>
          <w:szCs w:val="24"/>
        </w:rPr>
        <w:t>μία κατάκτηση από το παρελθόν, κα</w:t>
      </w:r>
      <w:r>
        <w:rPr>
          <w:rFonts w:eastAsia="Times New Roman"/>
          <w:szCs w:val="24"/>
        </w:rPr>
        <w:t>μ</w:t>
      </w:r>
      <w:r>
        <w:rPr>
          <w:rFonts w:eastAsia="Times New Roman"/>
          <w:szCs w:val="24"/>
        </w:rPr>
        <w:t>μία νίκη μικρή ή μεγάλη δεν θα πρέπει να θεωρείται εξασφαλισμένη.</w:t>
      </w:r>
    </w:p>
    <w:p w14:paraId="59DA2717" w14:textId="77777777" w:rsidR="00087860" w:rsidRDefault="00061F85">
      <w:pPr>
        <w:spacing w:line="600" w:lineRule="auto"/>
        <w:ind w:firstLine="720"/>
        <w:contextualSpacing/>
        <w:jc w:val="both"/>
        <w:rPr>
          <w:rFonts w:eastAsia="Times New Roman"/>
          <w:szCs w:val="24"/>
        </w:rPr>
      </w:pPr>
      <w:r>
        <w:rPr>
          <w:rFonts w:eastAsia="Times New Roman"/>
          <w:szCs w:val="24"/>
        </w:rPr>
        <w:t>Μόλις πριν από λίγες μέρες, αναφέρθηκε και η κυρία Πρόεδρος σε αυτό, ένας ακραίος Ευρωβουλευτής δήλ</w:t>
      </w:r>
      <w:r>
        <w:rPr>
          <w:rFonts w:eastAsia="Times New Roman"/>
          <w:szCs w:val="24"/>
        </w:rPr>
        <w:t>ωσε στο Ευρωπαϊκό Κοινοβούλιο ότι οι γυναίκες πρέπει να πληρώνονται λιγότερο</w:t>
      </w:r>
      <w:r>
        <w:rPr>
          <w:rFonts w:eastAsia="Times New Roman"/>
          <w:szCs w:val="24"/>
        </w:rPr>
        <w:t>,</w:t>
      </w:r>
      <w:r>
        <w:rPr>
          <w:rFonts w:eastAsia="Times New Roman"/>
          <w:szCs w:val="24"/>
        </w:rPr>
        <w:t xml:space="preserve"> επειδή είναι πιο αδύναμες, πιο μικρές και λιγότερο έξυπνες. Δεν ήταν η πρώτη φορά που εκφραζόταν έτσι και</w:t>
      </w:r>
      <w:r>
        <w:rPr>
          <w:rFonts w:eastAsia="Times New Roman"/>
          <w:szCs w:val="24"/>
        </w:rPr>
        <w:t>,</w:t>
      </w:r>
      <w:r>
        <w:rPr>
          <w:rFonts w:eastAsia="Times New Roman"/>
          <w:szCs w:val="24"/>
        </w:rPr>
        <w:t xml:space="preserve"> δυστυχώς</w:t>
      </w:r>
      <w:r>
        <w:rPr>
          <w:rFonts w:eastAsia="Times New Roman"/>
          <w:szCs w:val="24"/>
        </w:rPr>
        <w:t>,</w:t>
      </w:r>
      <w:r>
        <w:rPr>
          <w:rFonts w:eastAsia="Times New Roman"/>
          <w:szCs w:val="24"/>
        </w:rPr>
        <w:t xml:space="preserve"> δεν είναι ο μόνος. </w:t>
      </w:r>
    </w:p>
    <w:p w14:paraId="59DA2718"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 xml:space="preserve">Όλοι βέβαια θα μιλήσουν για περιθωριακές </w:t>
      </w:r>
      <w:r>
        <w:rPr>
          <w:rFonts w:eastAsia="Times New Roman"/>
          <w:szCs w:val="24"/>
        </w:rPr>
        <w:t>ακραίες φωνές που δεν έχουν απήχηση, εν μέρει έχουν δίκιο, όμως, το καμπανάκι χτυπάει. Και στην προάσπιση των ατομικών ελευθεριών, στη διεκδίκηση των ανθρώπινων δικαιωμάτων ποτέ δεν θα πρέπει να υποτιμούμε κα</w:t>
      </w:r>
      <w:r>
        <w:rPr>
          <w:rFonts w:eastAsia="Times New Roman"/>
          <w:szCs w:val="24"/>
        </w:rPr>
        <w:t>μ</w:t>
      </w:r>
      <w:r>
        <w:rPr>
          <w:rFonts w:eastAsia="Times New Roman"/>
          <w:szCs w:val="24"/>
        </w:rPr>
        <w:t>μία έστω και περιθωριακή φωνή και αυτό γιατί γν</w:t>
      </w:r>
      <w:r>
        <w:rPr>
          <w:rFonts w:eastAsia="Times New Roman"/>
          <w:szCs w:val="24"/>
        </w:rPr>
        <w:t>ωρίζουμε πόσο βαθιά ριζωμένες είναι στάσεις και αντιλήψεις που θέλουν τη γυναίκα σε δεύτερο ρόλο, πως τίποτα δεν πρέπει να θεωρείται αυτονόητο και εξασφαλισμένο. Οι γυναίκες οφείλουν και πάλι να βρίσκονται σε θέση μάχης, σε θέση υπεράσπισης και διεκδίκησης</w:t>
      </w:r>
      <w:r>
        <w:rPr>
          <w:rFonts w:eastAsia="Times New Roman"/>
          <w:szCs w:val="24"/>
        </w:rPr>
        <w:t>.</w:t>
      </w:r>
    </w:p>
    <w:p w14:paraId="59DA2719" w14:textId="77777777" w:rsidR="00087860" w:rsidRDefault="00061F85">
      <w:pPr>
        <w:spacing w:line="600" w:lineRule="auto"/>
        <w:ind w:firstLine="720"/>
        <w:contextualSpacing/>
        <w:jc w:val="both"/>
        <w:rPr>
          <w:rFonts w:eastAsia="Times New Roman"/>
          <w:szCs w:val="24"/>
        </w:rPr>
      </w:pPr>
      <w:r>
        <w:rPr>
          <w:rFonts w:eastAsia="Times New Roman"/>
          <w:szCs w:val="24"/>
        </w:rPr>
        <w:t>Κυρίες και κύριοι συνάδελφοι, ο τομέας της υγείας είναι ιδιαίτερα σημαντικός για την ισότητα των φύλων. Η υγεία σχετίζεται απευθείας όχι μόνο με την προσωπική, κοινωνική και οικονομική ευημερία, αλλά και με την ανθρώπινη αξιοπρέπεια και τη σωματική ακερα</w:t>
      </w:r>
      <w:r>
        <w:rPr>
          <w:rFonts w:eastAsia="Times New Roman"/>
          <w:szCs w:val="24"/>
        </w:rPr>
        <w:t xml:space="preserve">ιότητα. </w:t>
      </w:r>
    </w:p>
    <w:p w14:paraId="59DA271A" w14:textId="77777777" w:rsidR="00087860" w:rsidRDefault="00061F85">
      <w:pPr>
        <w:spacing w:line="600" w:lineRule="auto"/>
        <w:ind w:firstLine="720"/>
        <w:contextualSpacing/>
        <w:jc w:val="both"/>
        <w:rPr>
          <w:rFonts w:eastAsia="Times New Roman"/>
          <w:szCs w:val="24"/>
        </w:rPr>
      </w:pPr>
      <w:r>
        <w:rPr>
          <w:rFonts w:eastAsia="Times New Roman"/>
          <w:szCs w:val="24"/>
        </w:rPr>
        <w:t>Αν παρατηρήσουμε τους δείκτες γονιμότητας</w:t>
      </w:r>
      <w:r>
        <w:rPr>
          <w:rFonts w:eastAsia="Times New Roman"/>
          <w:szCs w:val="24"/>
        </w:rPr>
        <w:t>,</w:t>
      </w:r>
      <w:r>
        <w:rPr>
          <w:rFonts w:eastAsia="Times New Roman"/>
          <w:szCs w:val="24"/>
        </w:rPr>
        <w:t xml:space="preserve"> σύμφωνα με την ΕΛΣΤΑΤ</w:t>
      </w:r>
      <w:r>
        <w:rPr>
          <w:rFonts w:eastAsia="Times New Roman"/>
          <w:szCs w:val="24"/>
        </w:rPr>
        <w:t>,</w:t>
      </w:r>
      <w:r>
        <w:rPr>
          <w:rFonts w:eastAsia="Times New Roman"/>
          <w:szCs w:val="24"/>
        </w:rPr>
        <w:t xml:space="preserve"> από το 1974 έως και το 2016 παρουσιάζουν πτωτική τάση. Το έτος 1975 ο δείκτης ολικής γονιμότητας ήταν στο 2,3%, στη συνέχεια ακολούθησε μια πτωτική πορεία με κάποιες μικρές αυξομειώ</w:t>
      </w:r>
      <w:r>
        <w:rPr>
          <w:rFonts w:eastAsia="Times New Roman"/>
          <w:szCs w:val="24"/>
        </w:rPr>
        <w:t xml:space="preserve">σεις και το έτος 2014 έφτασε στο 1,30%. </w:t>
      </w:r>
      <w:r>
        <w:rPr>
          <w:rFonts w:eastAsia="Times New Roman"/>
          <w:szCs w:val="24"/>
        </w:rPr>
        <w:lastRenderedPageBreak/>
        <w:t xml:space="preserve">Συμπερασματικά, ο δείκτης είναι χαμηλότερος του επιπέδου αντικατάστασης των γενεών που είναι το 2,1%, υπογραμμίζοντας έτσι τη χαμηλή γεννητικότητα. Παράλληλα, έχουμε και την αύξηση της μέσης ηλικίας της μητέρας κατά </w:t>
      </w:r>
      <w:r>
        <w:rPr>
          <w:rFonts w:eastAsia="Times New Roman"/>
          <w:szCs w:val="24"/>
        </w:rPr>
        <w:t xml:space="preserve">την απόκτηση του πρώτου παιδιού </w:t>
      </w:r>
      <w:r>
        <w:rPr>
          <w:rFonts w:eastAsia="Times New Roman"/>
          <w:szCs w:val="24"/>
        </w:rPr>
        <w:t>της,</w:t>
      </w:r>
      <w:r>
        <w:rPr>
          <w:rFonts w:eastAsia="Times New Roman"/>
          <w:szCs w:val="24"/>
        </w:rPr>
        <w:t xml:space="preserve"> με αποτέλεσμα τη μείωση του αριθμού των παιδιών που θα αποκτήσει μια γυναίκα κατά τη διάρκεια της ζωής της.</w:t>
      </w:r>
    </w:p>
    <w:p w14:paraId="59DA271B" w14:textId="77777777" w:rsidR="00087860" w:rsidRDefault="00061F85">
      <w:pPr>
        <w:spacing w:line="600" w:lineRule="auto"/>
        <w:ind w:firstLine="720"/>
        <w:contextualSpacing/>
        <w:jc w:val="both"/>
        <w:rPr>
          <w:rFonts w:eastAsia="Times New Roman"/>
          <w:szCs w:val="24"/>
        </w:rPr>
      </w:pPr>
      <w:r>
        <w:rPr>
          <w:rFonts w:eastAsia="Times New Roman"/>
          <w:szCs w:val="24"/>
        </w:rPr>
        <w:t>Όλα τα παραπάνω έρχονται σαν αποτέλεσμα τόσο των πολλαπλών ρόλων</w:t>
      </w:r>
      <w:r>
        <w:rPr>
          <w:rFonts w:eastAsia="Times New Roman"/>
          <w:szCs w:val="24"/>
        </w:rPr>
        <w:t>,</w:t>
      </w:r>
      <w:r>
        <w:rPr>
          <w:rFonts w:eastAsia="Times New Roman"/>
          <w:szCs w:val="24"/>
        </w:rPr>
        <w:t xml:space="preserve"> που κατακτά η γυναίκα με τα χρόνια της ανάπτυ</w:t>
      </w:r>
      <w:r>
        <w:rPr>
          <w:rFonts w:eastAsia="Times New Roman"/>
          <w:szCs w:val="24"/>
        </w:rPr>
        <w:t>ξης</w:t>
      </w:r>
      <w:r>
        <w:rPr>
          <w:rFonts w:eastAsia="Times New Roman"/>
          <w:szCs w:val="24"/>
        </w:rPr>
        <w:t>,</w:t>
      </w:r>
      <w:r>
        <w:rPr>
          <w:rFonts w:eastAsia="Times New Roman"/>
          <w:szCs w:val="24"/>
        </w:rPr>
        <w:t xml:space="preserve"> όσο και της μικρής θεσμοθετημένης βοήθειας που έχουν σε αυτούς τους ρόλους. Ιδιαίτερο ενδιαφέρον παρουσιάζουν και οι εξετάσεις υγείας των γυναικών. Εδώ τα πράγματα είναι κάπως καλύτερα. Το έτος 2009 παρατηρούμε ότι το 52,8% των γυναικών δεν είχε κάνει</w:t>
      </w:r>
      <w:r>
        <w:rPr>
          <w:rFonts w:eastAsia="Times New Roman"/>
          <w:szCs w:val="24"/>
        </w:rPr>
        <w:t xml:space="preserve"> ποτέ μαστογραφία, ενώ το έτος 2014 το ποσοστό αυτό </w:t>
      </w:r>
      <w:r w:rsidRPr="00E12BD8">
        <w:rPr>
          <w:rFonts w:eastAsia="Times New Roman"/>
          <w:color w:val="000000" w:themeColor="text1"/>
          <w:szCs w:val="24"/>
        </w:rPr>
        <w:t>έπεσε στο 38,4%. Το έτος 2009 το 31,2% των γυναικών δεν εί</w:t>
      </w:r>
      <w:r w:rsidRPr="00E12BD8">
        <w:rPr>
          <w:rFonts w:eastAsia="Times New Roman"/>
          <w:color w:val="000000" w:themeColor="text1"/>
          <w:szCs w:val="24"/>
        </w:rPr>
        <w:t>χε</w:t>
      </w:r>
      <w:r w:rsidRPr="00E12BD8">
        <w:rPr>
          <w:rFonts w:eastAsia="Times New Roman"/>
          <w:color w:val="000000" w:themeColor="text1"/>
          <w:szCs w:val="24"/>
        </w:rPr>
        <w:t xml:space="preserve"> κάνει ποτέ τεστ ΠΑΠ, ενώ το έτος 2014 το ποσοστό αυτό έπεσε στο 21,3%. Παρατηρούμε και στις δύο περιπτώσεις βελτίωση. Παρ</w:t>
      </w:r>
      <w:r w:rsidRPr="00E12BD8">
        <w:rPr>
          <w:rFonts w:eastAsia="Times New Roman"/>
          <w:color w:val="000000" w:themeColor="text1"/>
          <w:szCs w:val="24"/>
        </w:rPr>
        <w:t xml:space="preserve">’ </w:t>
      </w:r>
      <w:r w:rsidRPr="00E12BD8">
        <w:rPr>
          <w:rFonts w:eastAsia="Times New Roman"/>
          <w:color w:val="000000" w:themeColor="text1"/>
          <w:szCs w:val="24"/>
        </w:rPr>
        <w:t>όλα</w:t>
      </w:r>
      <w:r w:rsidRPr="00E12BD8">
        <w:rPr>
          <w:rFonts w:eastAsia="Times New Roman"/>
          <w:color w:val="000000" w:themeColor="text1"/>
          <w:szCs w:val="24"/>
        </w:rPr>
        <w:t xml:space="preserve"> αυτά υπάρχουν ακόμα πολλά που πρέπει να γίνουν για να μειωθούν αυτά τα ποσοστά ακόμα περισσότερο.</w:t>
      </w:r>
    </w:p>
    <w:p w14:paraId="59DA271C" w14:textId="77777777" w:rsidR="00087860" w:rsidRDefault="00061F85">
      <w:pPr>
        <w:spacing w:line="600" w:lineRule="auto"/>
        <w:ind w:firstLine="720"/>
        <w:contextualSpacing/>
        <w:jc w:val="both"/>
        <w:rPr>
          <w:rFonts w:eastAsia="Times New Roman" w:cs="Times New Roman"/>
          <w:szCs w:val="24"/>
        </w:rPr>
      </w:pPr>
      <w:r w:rsidRPr="006857E0">
        <w:rPr>
          <w:rFonts w:eastAsia="Times New Roman" w:cs="Times New Roman"/>
          <w:color w:val="000000" w:themeColor="text1"/>
          <w:szCs w:val="24"/>
        </w:rPr>
        <w:lastRenderedPageBreak/>
        <w:t>Δεν πρέπει να μας διαφεύγει ότι το σύνολο της θνησιμότητας από κακοήθεις νεοπλασίες στις γυναίκες</w:t>
      </w:r>
      <w:r w:rsidRPr="006857E0">
        <w:rPr>
          <w:rFonts w:eastAsia="Times New Roman" w:cs="Times New Roman"/>
          <w:color w:val="000000" w:themeColor="text1"/>
          <w:szCs w:val="24"/>
        </w:rPr>
        <w:t>,</w:t>
      </w:r>
      <w:r w:rsidRPr="006857E0">
        <w:rPr>
          <w:rFonts w:eastAsia="Times New Roman" w:cs="Times New Roman"/>
          <w:color w:val="000000" w:themeColor="text1"/>
          <w:szCs w:val="24"/>
        </w:rPr>
        <w:t xml:space="preserve"> σχετίζεται άμεσα και ισχυρά με το χαμηλό κοινωνικοοικονομι</w:t>
      </w:r>
      <w:r w:rsidRPr="006857E0">
        <w:rPr>
          <w:rFonts w:eastAsia="Times New Roman" w:cs="Times New Roman"/>
          <w:color w:val="000000" w:themeColor="text1"/>
          <w:szCs w:val="24"/>
        </w:rPr>
        <w:t xml:space="preserve">κό επίπεδο, τη χρόνια ψυχοκοινωνική επιβάρυνση και τις </w:t>
      </w:r>
      <w:r>
        <w:rPr>
          <w:rFonts w:eastAsia="Times New Roman" w:cs="Times New Roman"/>
          <w:szCs w:val="24"/>
        </w:rPr>
        <w:t xml:space="preserve">δυσμενείς καταστάσεις, όπως είναι για παράδειγμα η ανεργία. </w:t>
      </w:r>
    </w:p>
    <w:p w14:paraId="59DA271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Στον τομέα της εργασίας τώρα, δυστυχώς, τα πράγματα δεν είναι τόσο ευχάριστα. Κατ’ αρχάς να δούμε το γενικό ευρωπαϊκό περιβάλλον. Σύμφωνα με</w:t>
      </w:r>
      <w:r>
        <w:rPr>
          <w:rFonts w:eastAsia="Times New Roman" w:cs="Times New Roman"/>
          <w:szCs w:val="24"/>
        </w:rPr>
        <w:t xml:space="preserve"> την Ευρωπαϊκή Ένωση ο δείκτης ισότητας των φύλων δείχνει ότι έχει επιτευχθεί οριακή πρόοδος. Η ισότητα των φύλων στον τομέα της εργασίας παρουσιάζει τάσεις βελτίωσης, παρ</w:t>
      </w:r>
      <w:r>
        <w:rPr>
          <w:rFonts w:eastAsia="Times New Roman" w:cs="Times New Roman"/>
          <w:szCs w:val="24"/>
        </w:rPr>
        <w:t xml:space="preserve">’ </w:t>
      </w:r>
      <w:r>
        <w:rPr>
          <w:rFonts w:eastAsia="Times New Roman" w:cs="Times New Roman"/>
          <w:szCs w:val="24"/>
        </w:rPr>
        <w:t xml:space="preserve">ότι εξακολουθεί να υφίσταται σημαντικό </w:t>
      </w:r>
      <w:proofErr w:type="spellStart"/>
      <w:r>
        <w:rPr>
          <w:rFonts w:eastAsia="Times New Roman" w:cs="Times New Roman"/>
          <w:szCs w:val="24"/>
        </w:rPr>
        <w:t>έμφυλο</w:t>
      </w:r>
      <w:proofErr w:type="spellEnd"/>
      <w:r>
        <w:rPr>
          <w:rFonts w:eastAsia="Times New Roman" w:cs="Times New Roman"/>
          <w:szCs w:val="24"/>
        </w:rPr>
        <w:t xml:space="preserve"> χάσμα στην απασχόληση, τα εισοδήματα </w:t>
      </w:r>
      <w:r>
        <w:rPr>
          <w:rFonts w:eastAsia="Times New Roman" w:cs="Times New Roman"/>
          <w:szCs w:val="24"/>
        </w:rPr>
        <w:t xml:space="preserve">και τις αποδοχές. Από την άλλη παρά το γεγονός ότι καταγράφεται η αύξηση του αριθμού των γυναικών που στελεχώνουν θέσεις στην κορυφή της ιεραρχικής κλίμακας από το 2005, η πρόοδος αυτή δεν αρκεί για να ανατραπεί η τεράστια </w:t>
      </w:r>
      <w:proofErr w:type="spellStart"/>
      <w:r>
        <w:rPr>
          <w:rFonts w:eastAsia="Times New Roman" w:cs="Times New Roman"/>
          <w:szCs w:val="24"/>
        </w:rPr>
        <w:t>υπερεκπροσώπηση</w:t>
      </w:r>
      <w:proofErr w:type="spellEnd"/>
      <w:r>
        <w:rPr>
          <w:rFonts w:eastAsia="Times New Roman" w:cs="Times New Roman"/>
          <w:szCs w:val="24"/>
        </w:rPr>
        <w:t xml:space="preserve"> των ανδρών. </w:t>
      </w:r>
    </w:p>
    <w:p w14:paraId="59DA271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Στην</w:t>
      </w:r>
      <w:r>
        <w:rPr>
          <w:rFonts w:eastAsia="Times New Roman" w:cs="Times New Roman"/>
          <w:szCs w:val="24"/>
        </w:rPr>
        <w:t xml:space="preserve"> Ελλάδα, όμως, συγκεκριμένα τα πράγματα είναι ιδιαίτερα δυσάρεστα</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λόγω της ανεργίας που μαστίζει τον γυναικείο πληθυσμό. Σύμφωνα με τα στοιχεία του ΟΑΕΔ από τους ανέργους τον μήνα Νοέμβριο του 2016 </w:t>
      </w:r>
      <w:r>
        <w:rPr>
          <w:rFonts w:eastAsia="Times New Roman" w:cs="Times New Roman"/>
          <w:szCs w:val="24"/>
        </w:rPr>
        <w:lastRenderedPageBreak/>
        <w:t>οι άνδρες ανέρχονται σε ποσοστό 37,6% και οι γυνα</w:t>
      </w:r>
      <w:r>
        <w:rPr>
          <w:rFonts w:eastAsia="Times New Roman" w:cs="Times New Roman"/>
          <w:szCs w:val="24"/>
        </w:rPr>
        <w:t>ίκες σε ποσοστό 62,3%. Όπως είναι προφανές</w:t>
      </w:r>
      <w:r>
        <w:rPr>
          <w:rFonts w:eastAsia="Times New Roman" w:cs="Times New Roman"/>
          <w:szCs w:val="24"/>
        </w:rPr>
        <w:t>,</w:t>
      </w:r>
      <w:r>
        <w:rPr>
          <w:rFonts w:eastAsia="Times New Roman" w:cs="Times New Roman"/>
          <w:szCs w:val="24"/>
        </w:rPr>
        <w:t xml:space="preserve"> οι γυναίκες επηρεάζονται πολύ περισσότερο από την ανεργία σε σχέση με τους άνδρες, με χαμηλότερους μισθούς, επισφαλείς συνθήκες εργασίας, αρχή ανέλιξης στην ιεραρχία. Το ζήτημα της οικονομικής κρίσης, λοιπόν, στη</w:t>
      </w:r>
      <w:r>
        <w:rPr>
          <w:rFonts w:eastAsia="Times New Roman" w:cs="Times New Roman"/>
          <w:szCs w:val="24"/>
        </w:rPr>
        <w:t>ν Ελλάδα δεν είναι μόνο χρηματοπιστωτικό</w:t>
      </w:r>
      <w:r>
        <w:rPr>
          <w:rFonts w:eastAsia="Times New Roman" w:cs="Times New Roman"/>
          <w:szCs w:val="24"/>
        </w:rPr>
        <w:t>,</w:t>
      </w:r>
      <w:r>
        <w:rPr>
          <w:rFonts w:eastAsia="Times New Roman" w:cs="Times New Roman"/>
          <w:szCs w:val="24"/>
        </w:rPr>
        <w:t xml:space="preserve"> είναι και θέμα ισότητας των φύλων είναι και θέμα δημοκρατίας, είναι και θέμα δικαιωμάτων κι εδώ η πολιτεία θα πρέπει να παρέμβει άμεσα και αποτελεσματικά. </w:t>
      </w:r>
    </w:p>
    <w:p w14:paraId="59DA271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στην Ελλάδα η διεκδίκηση της</w:t>
      </w:r>
      <w:r>
        <w:rPr>
          <w:rFonts w:eastAsia="Times New Roman" w:cs="Times New Roman"/>
          <w:szCs w:val="24"/>
        </w:rPr>
        <w:t xml:space="preserve"> ισότητας των δύο φύλων καθυστέρησε</w:t>
      </w:r>
      <w:r>
        <w:rPr>
          <w:rFonts w:eastAsia="Times New Roman" w:cs="Times New Roman"/>
          <w:szCs w:val="24"/>
        </w:rPr>
        <w:t>,</w:t>
      </w:r>
      <w:r>
        <w:rPr>
          <w:rFonts w:eastAsia="Times New Roman" w:cs="Times New Roman"/>
          <w:szCs w:val="24"/>
        </w:rPr>
        <w:t xml:space="preserve"> με αποτέλεσμα τα βήματα που πρέπει να γίνουν να είναι πολλά και σημαντικά. Σήμερα η γυναίκα πρέπει πάση θυσία να κατανοήσει τις δυνάμεις και την αξία </w:t>
      </w:r>
      <w:r>
        <w:rPr>
          <w:rFonts w:eastAsia="Times New Roman" w:cs="Times New Roman"/>
          <w:szCs w:val="24"/>
        </w:rPr>
        <w:t>της,</w:t>
      </w:r>
      <w:r>
        <w:rPr>
          <w:rFonts w:eastAsia="Times New Roman" w:cs="Times New Roman"/>
          <w:szCs w:val="24"/>
        </w:rPr>
        <w:t xml:space="preserve"> που παραμένουν ισχυρές σε πείσμα κάθε εξωτερικής συνθήκης. Σήμερ</w:t>
      </w:r>
      <w:r>
        <w:rPr>
          <w:rFonts w:eastAsia="Times New Roman" w:cs="Times New Roman"/>
          <w:szCs w:val="24"/>
        </w:rPr>
        <w:t>α, εδώ, στην Ελλάδα της κρίσης θα πρέπει να ξεκινήσει και πάλι ο δημόσιος διάλογος για τη θέση της γυναίκας στον κοινωνικό και πολιτικό χώρο, να ανοίξει ο δρόμος</w:t>
      </w:r>
      <w:r>
        <w:rPr>
          <w:rFonts w:eastAsia="Times New Roman" w:cs="Times New Roman"/>
          <w:szCs w:val="24"/>
        </w:rPr>
        <w:t>,</w:t>
      </w:r>
      <w:r>
        <w:rPr>
          <w:rFonts w:eastAsia="Times New Roman" w:cs="Times New Roman"/>
          <w:szCs w:val="24"/>
        </w:rPr>
        <w:t xml:space="preserve"> ώστε οι Ελληνίδες να συμμετάσχουν στα κοινά σε όλα τα επίπεδα χωρίς εμπόδια, χωρίς προκαταλήψ</w:t>
      </w:r>
      <w:r>
        <w:rPr>
          <w:rFonts w:eastAsia="Times New Roman" w:cs="Times New Roman"/>
          <w:szCs w:val="24"/>
        </w:rPr>
        <w:t xml:space="preserve">εις, με στόχο την ανασυγκρότηση της ελληνικής κοινωνίας. Όλες οι πολιτικές δυνάμεις θα </w:t>
      </w:r>
      <w:r>
        <w:rPr>
          <w:rFonts w:eastAsia="Times New Roman" w:cs="Times New Roman"/>
          <w:szCs w:val="24"/>
        </w:rPr>
        <w:lastRenderedPageBreak/>
        <w:t>πρέπει να σταθούν στο ύψος των περιστάσεων, όλες και όλοι που πιστεύουν στην ισότητα των δύο φύλων, θα πρέπει να είμαστε μαζί</w:t>
      </w:r>
      <w:r>
        <w:rPr>
          <w:rFonts w:eastAsia="Times New Roman" w:cs="Times New Roman"/>
          <w:szCs w:val="24"/>
        </w:rPr>
        <w:t>,</w:t>
      </w:r>
      <w:r>
        <w:rPr>
          <w:rFonts w:eastAsia="Times New Roman" w:cs="Times New Roman"/>
          <w:szCs w:val="24"/>
        </w:rPr>
        <w:t xml:space="preserve"> για να σπάσουμε κατ’ αρχάς τα αναχρονιστικ</w:t>
      </w:r>
      <w:r>
        <w:rPr>
          <w:rFonts w:eastAsia="Times New Roman" w:cs="Times New Roman"/>
          <w:szCs w:val="24"/>
        </w:rPr>
        <w:t>ά στερεότυπα που διαμορφώνουν αυτόν τον άδικο συσχετισμό των φύλων, να μην επιτρέψουμε τη συντήρηση ανισοτήτων μέσα στο ασταθές, ρευστό και αβέβαιο περιβάλλον της κρίσης, να μην επιτρέψουμε να γίνουν βήματα προς τα πίσω</w:t>
      </w:r>
      <w:r>
        <w:rPr>
          <w:rFonts w:eastAsia="Times New Roman" w:cs="Times New Roman"/>
          <w:szCs w:val="24"/>
        </w:rPr>
        <w:t>,</w:t>
      </w:r>
      <w:r>
        <w:rPr>
          <w:rFonts w:eastAsia="Times New Roman" w:cs="Times New Roman"/>
          <w:szCs w:val="24"/>
        </w:rPr>
        <w:t xml:space="preserve"> σε ό,τι θα είχαμε καταφέρει στον δρ</w:t>
      </w:r>
      <w:r>
        <w:rPr>
          <w:rFonts w:eastAsia="Times New Roman" w:cs="Times New Roman"/>
          <w:szCs w:val="24"/>
        </w:rPr>
        <w:t xml:space="preserve">όμο προς την ισότητα. </w:t>
      </w:r>
    </w:p>
    <w:p w14:paraId="59DA272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Οφείλουμε να ενισχύσουμε τη θέση της Ελληνίδας, που παρά τ</w:t>
      </w:r>
      <w:r>
        <w:rPr>
          <w:rFonts w:eastAsia="Times New Roman" w:cs="Times New Roman"/>
          <w:szCs w:val="24"/>
        </w:rPr>
        <w:t>ι</w:t>
      </w:r>
      <w:r>
        <w:rPr>
          <w:rFonts w:eastAsia="Times New Roman" w:cs="Times New Roman"/>
          <w:szCs w:val="24"/>
        </w:rPr>
        <w:t>ς δυσκολίες, δίνει μάχες, υπερβαίνει τα όρια της, κάνει θυσίες, δεν συνθηκολογεί, διεκδικεί. Αυτή</w:t>
      </w:r>
      <w:r>
        <w:rPr>
          <w:rFonts w:eastAsia="Times New Roman" w:cs="Times New Roman"/>
          <w:szCs w:val="24"/>
        </w:rPr>
        <w:t xml:space="preserve"> τη γυναίκα έχει ανάγκη η ελληνική κοινωνία, ισχυρή, μάχιμη, αισιόδοξη, με αυτοπεποίθηση. Σε αυτή τη μάχη δεν διακυβεύεται μόνο η θέση της Ελληνίδας, διακυβεύεται το όραμα μιας υγιούς και συνεκτικής κοινωνίας ίσων δικαιωμάτων και ευκαιριών προς όλους. </w:t>
      </w:r>
    </w:p>
    <w:p w14:paraId="59DA272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Ευχ</w:t>
      </w:r>
      <w:r>
        <w:rPr>
          <w:rFonts w:eastAsia="Times New Roman" w:cs="Times New Roman"/>
          <w:szCs w:val="24"/>
        </w:rPr>
        <w:t>αριστώ για την προσοχή σας.</w:t>
      </w:r>
    </w:p>
    <w:p w14:paraId="59DA2722" w14:textId="77777777" w:rsidR="00087860" w:rsidRDefault="00061F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59DA2723" w14:textId="77777777" w:rsidR="00087860" w:rsidRDefault="00061F85">
      <w:pPr>
        <w:spacing w:line="600" w:lineRule="auto"/>
        <w:ind w:firstLine="720"/>
        <w:contextualSpacing/>
        <w:jc w:val="both"/>
        <w:rPr>
          <w:rFonts w:eastAsia="Times New Roman" w:cs="Times New Roman"/>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w:t>
      </w:r>
      <w:r>
        <w:rPr>
          <w:rFonts w:eastAsia="Times New Roman" w:cs="Times New Roman"/>
        </w:rPr>
        <w:t>ε</w:t>
      </w:r>
      <w:r>
        <w:rPr>
          <w:rFonts w:eastAsia="Times New Roman" w:cs="Times New Roman"/>
        </w:rPr>
        <w:t>κπα</w:t>
      </w:r>
      <w:r>
        <w:rPr>
          <w:rFonts w:eastAsia="Times New Roman" w:cs="Times New Roman"/>
        </w:rPr>
        <w:t xml:space="preserve">ιδευτικό </w:t>
      </w:r>
      <w:r>
        <w:rPr>
          <w:rFonts w:eastAsia="Times New Roman" w:cs="Times New Roman"/>
        </w:rPr>
        <w:t>π</w:t>
      </w:r>
      <w:r>
        <w:rPr>
          <w:rFonts w:eastAsia="Times New Roman" w:cs="Times New Roman"/>
        </w:rPr>
        <w:t>ρόγραμμα «Ε</w:t>
      </w:r>
      <w:r>
        <w:rPr>
          <w:rFonts w:eastAsia="Times New Roman" w:cs="Times New Roman"/>
        </w:rPr>
        <w:t>ργαστήρι</w:t>
      </w:r>
      <w:r>
        <w:rPr>
          <w:rFonts w:eastAsia="Times New Roman" w:cs="Times New Roman"/>
        </w:rPr>
        <w:t xml:space="preserve"> Δ</w:t>
      </w:r>
      <w:r>
        <w:rPr>
          <w:rFonts w:eastAsia="Times New Roman" w:cs="Times New Roman"/>
        </w:rPr>
        <w:t>ημοκρατίας</w:t>
      </w:r>
      <w:r>
        <w:rPr>
          <w:rFonts w:eastAsia="Times New Roman" w:cs="Times New Roman"/>
        </w:rPr>
        <w:t>» που οργανώνει το Ίδρυμα της Βουλής, είκοσι έξι μαθητές και μαθήτριες και τρεις εκπαιδευτικοί συνοδοί τους από το από το 6</w:t>
      </w:r>
      <w:r>
        <w:rPr>
          <w:rFonts w:eastAsia="Times New Roman" w:cs="Times New Roman"/>
          <w:vertAlign w:val="superscript"/>
        </w:rPr>
        <w:t>ο</w:t>
      </w:r>
      <w:r>
        <w:rPr>
          <w:rFonts w:eastAsia="Times New Roman" w:cs="Times New Roman"/>
        </w:rPr>
        <w:t xml:space="preserve"> Δημοτικό Σχολείο Παλλήνης. </w:t>
      </w:r>
    </w:p>
    <w:p w14:paraId="59DA2724" w14:textId="77777777" w:rsidR="00087860" w:rsidRDefault="00061F85">
      <w:pPr>
        <w:spacing w:line="600" w:lineRule="auto"/>
        <w:ind w:firstLine="720"/>
        <w:contextualSpacing/>
        <w:jc w:val="both"/>
        <w:rPr>
          <w:rFonts w:eastAsia="Times New Roman" w:cs="Times New Roman"/>
        </w:rPr>
      </w:pPr>
      <w:r>
        <w:rPr>
          <w:rFonts w:eastAsia="Times New Roman" w:cs="Times New Roman"/>
        </w:rPr>
        <w:t xml:space="preserve">Σας καλωσορίζουμε στη Βουλή που τιμά σήμερα την Ημέρα της Γυναίκας. </w:t>
      </w:r>
    </w:p>
    <w:p w14:paraId="59DA2725" w14:textId="77777777" w:rsidR="00087860" w:rsidRDefault="00061F85">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59DA2726" w14:textId="77777777" w:rsidR="00087860" w:rsidRDefault="00061F85">
      <w:pPr>
        <w:spacing w:line="600" w:lineRule="auto"/>
        <w:ind w:firstLine="720"/>
        <w:contextualSpacing/>
        <w:jc w:val="both"/>
        <w:rPr>
          <w:rFonts w:eastAsia="Times New Roman" w:cs="Times New Roman"/>
        </w:rPr>
      </w:pPr>
      <w:r>
        <w:rPr>
          <w:rFonts w:eastAsia="Times New Roman" w:cs="Times New Roman"/>
        </w:rPr>
        <w:t xml:space="preserve">Τον λόγο έχει η κ. Εύη </w:t>
      </w:r>
      <w:proofErr w:type="spellStart"/>
      <w:r>
        <w:rPr>
          <w:rFonts w:eastAsia="Times New Roman" w:cs="Times New Roman"/>
        </w:rPr>
        <w:t>Χριστοφιλοπούλου</w:t>
      </w:r>
      <w:proofErr w:type="spellEnd"/>
      <w:r>
        <w:rPr>
          <w:rFonts w:eastAsia="Times New Roman" w:cs="Times New Roman"/>
        </w:rPr>
        <w:t>, Βουλευτής Αττικής από τη Δημοκρατική Συμπαράταξη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p>
    <w:p w14:paraId="59DA2727" w14:textId="77777777" w:rsidR="00087860" w:rsidRDefault="00061F85">
      <w:pPr>
        <w:spacing w:line="600" w:lineRule="auto"/>
        <w:ind w:firstLine="720"/>
        <w:contextualSpacing/>
        <w:jc w:val="both"/>
        <w:rPr>
          <w:rFonts w:eastAsia="Times New Roman" w:cs="Times New Roman"/>
        </w:rPr>
      </w:pPr>
      <w:r>
        <w:rPr>
          <w:rFonts w:eastAsia="Times New Roman" w:cs="Times New Roman"/>
          <w:b/>
        </w:rPr>
        <w:t>ΠΑΡΑΣΚΕΥΗ ΧΡΙΣΤΟΦΙΛΟΠΟΥΛΟΥ:</w:t>
      </w:r>
      <w:r>
        <w:rPr>
          <w:rFonts w:eastAsia="Times New Roman" w:cs="Times New Roman"/>
        </w:rPr>
        <w:t xml:space="preserve"> Ευχα</w:t>
      </w:r>
      <w:r>
        <w:rPr>
          <w:rFonts w:eastAsia="Times New Roman" w:cs="Times New Roman"/>
        </w:rPr>
        <w:t xml:space="preserve">ριστώ, κυρία Πρόεδρε. </w:t>
      </w:r>
    </w:p>
    <w:p w14:paraId="59DA2728" w14:textId="77777777" w:rsidR="00087860" w:rsidRDefault="00061F85">
      <w:pPr>
        <w:spacing w:line="600" w:lineRule="auto"/>
        <w:ind w:firstLine="720"/>
        <w:contextualSpacing/>
        <w:jc w:val="both"/>
        <w:rPr>
          <w:rFonts w:eastAsia="Times New Roman" w:cs="Times New Roman"/>
        </w:rPr>
      </w:pPr>
      <w:r>
        <w:rPr>
          <w:rFonts w:eastAsia="Times New Roman" w:cs="Times New Roman"/>
        </w:rPr>
        <w:t>Εκλεκτές προσκεκλημένες, κυρίες και κύριοι συνάδελφοι, επειδή όντως η 8</w:t>
      </w:r>
      <w:r>
        <w:rPr>
          <w:rFonts w:eastAsia="Times New Roman" w:cs="Times New Roman"/>
          <w:vertAlign w:val="superscript"/>
        </w:rPr>
        <w:t>η</w:t>
      </w:r>
      <w:r>
        <w:rPr>
          <w:rFonts w:eastAsia="Times New Roman" w:cs="Times New Roman"/>
        </w:rPr>
        <w:t xml:space="preserve"> Μαρτίου δεν είναι μέρα γιορτής αλλά μέρα μνήμης και περισυλλογής, θα έλεγα να πούμε ότι είναι και μέρα αποφάσεων. Και δεν θα εκφωνήσω πανηγυρικό λόγο, παρά θα ε</w:t>
      </w:r>
      <w:r>
        <w:rPr>
          <w:rFonts w:eastAsia="Times New Roman" w:cs="Times New Roman"/>
        </w:rPr>
        <w:t>πιχειρήσω</w:t>
      </w:r>
      <w:r>
        <w:rPr>
          <w:rFonts w:eastAsia="Times New Roman" w:cs="Times New Roman"/>
        </w:rPr>
        <w:t>,</w:t>
      </w:r>
      <w:r>
        <w:rPr>
          <w:rFonts w:eastAsia="Times New Roman" w:cs="Times New Roman"/>
        </w:rPr>
        <w:t xml:space="preserve"> να δούμε μαζί κατά πόσον κάποια στερεότυπα </w:t>
      </w:r>
      <w:r>
        <w:rPr>
          <w:rFonts w:eastAsia="Times New Roman" w:cs="Times New Roman"/>
        </w:rPr>
        <w:lastRenderedPageBreak/>
        <w:t>έχουν πέσει κι έχουν αλλάξει, γιατί όλα ξεκινούν από τα στερεότυπα. Και το στερεότυπο που έχει κατακτηθεί φαίνεται, είναι ότι ο ορθός πολιτικός λόγος</w:t>
      </w:r>
      <w:r>
        <w:rPr>
          <w:rFonts w:eastAsia="Times New Roman" w:cs="Times New Roman"/>
        </w:rPr>
        <w:t>,</w:t>
      </w:r>
      <w:r>
        <w:rPr>
          <w:rFonts w:eastAsia="Times New Roman" w:cs="Times New Roman"/>
        </w:rPr>
        <w:t xml:space="preserve"> είναι ένας λόγος υπέρ της ισότητας, ότι στις μεταξύ</w:t>
      </w:r>
      <w:r>
        <w:rPr>
          <w:rFonts w:eastAsia="Times New Roman" w:cs="Times New Roman"/>
        </w:rPr>
        <w:t xml:space="preserve"> μας συνομιλίες, αγαπητοί συνάδελφοι, λέμε όλοι ότι πιστεύουμε στην ισότητα των φύλων, ότι είναι αναγκαία η ισότητα των φύλων για τη δημοκρατία και ότι οι αποφάσεις που λαμβάνονται από όργανα που υπάρχει εξισορρόπηση των φύλων</w:t>
      </w:r>
      <w:r>
        <w:rPr>
          <w:rFonts w:eastAsia="Times New Roman" w:cs="Times New Roman"/>
        </w:rPr>
        <w:t>,</w:t>
      </w:r>
      <w:r>
        <w:rPr>
          <w:rFonts w:eastAsia="Times New Roman" w:cs="Times New Roman"/>
        </w:rPr>
        <w:t xml:space="preserve"> είναι κατά τεκμήριο καλύτερε</w:t>
      </w:r>
      <w:r>
        <w:rPr>
          <w:rFonts w:eastAsia="Times New Roman" w:cs="Times New Roman"/>
        </w:rPr>
        <w:t xml:space="preserve">ς αποφάσεις, ορθότερες αποφάσεις, δικαιότερες αποφάσεις. </w:t>
      </w:r>
    </w:p>
    <w:p w14:paraId="59DA2729"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Άρα η ισότητα ανδρών και γυναικών στα όργανα λήψης αποφάσεων είναι κάτι ευκταίο. </w:t>
      </w:r>
    </w:p>
    <w:p w14:paraId="59DA272A" w14:textId="77777777" w:rsidR="00087860" w:rsidRDefault="00061F85">
      <w:pPr>
        <w:spacing w:line="600" w:lineRule="auto"/>
        <w:ind w:firstLine="720"/>
        <w:contextualSpacing/>
        <w:jc w:val="both"/>
        <w:rPr>
          <w:rFonts w:eastAsia="Times New Roman"/>
          <w:szCs w:val="24"/>
        </w:rPr>
      </w:pPr>
      <w:r>
        <w:rPr>
          <w:rFonts w:eastAsia="Times New Roman"/>
          <w:szCs w:val="24"/>
        </w:rPr>
        <w:t>Υπάρχει, όμως, και η άλλη όψη του νομίσματος. Υπάρχουν γυναίκες και άνδρες έξω εκεί στην κοινωνία μας, και πολλές φο</w:t>
      </w:r>
      <w:r>
        <w:rPr>
          <w:rFonts w:eastAsia="Times New Roman"/>
          <w:szCs w:val="24"/>
        </w:rPr>
        <w:t>ρές και προβεβλημένες γυναίκες, οι οποίες αναρωτιούνται: «Μα καλά συζητάμε ακόμα για την ισότητα;». Έχει λυθεί το θέμα συνταγματικά, νομικά. Δεν υπάρχει θέμα ισότητας. Είστε όλες μπροστά, σπουδάζετε, πάτε καλύτερα στα πανεπιστήμια, αριστεύετε. Εις πείσμα ό</w:t>
      </w:r>
      <w:r>
        <w:rPr>
          <w:rFonts w:eastAsia="Times New Roman"/>
          <w:szCs w:val="24"/>
        </w:rPr>
        <w:t xml:space="preserve">σων δεν θέλουν την αριστεία, αριστεύουν οι γυναίκες. </w:t>
      </w:r>
    </w:p>
    <w:p w14:paraId="59DA272B"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Άρα πού είναι το ζήτημα; Υπάρχει ζήτημα</w:t>
      </w:r>
      <w:r>
        <w:rPr>
          <w:rFonts w:eastAsia="Times New Roman"/>
          <w:szCs w:val="24"/>
        </w:rPr>
        <w:t>;</w:t>
      </w:r>
      <w:r>
        <w:rPr>
          <w:rFonts w:eastAsia="Times New Roman"/>
          <w:szCs w:val="24"/>
        </w:rPr>
        <w:t xml:space="preserve"> </w:t>
      </w:r>
      <w:r>
        <w:rPr>
          <w:rFonts w:eastAsia="Times New Roman"/>
          <w:szCs w:val="24"/>
        </w:rPr>
        <w:t xml:space="preserve">Αναρωτιούνται </w:t>
      </w:r>
      <w:r>
        <w:rPr>
          <w:rFonts w:eastAsia="Times New Roman"/>
          <w:szCs w:val="24"/>
        </w:rPr>
        <w:t>αυτές οι φωνές στην κοινωνία. Το ζήτημα, αγαπητές και αγαπητοί συνάδελφοι, λύθηκε, νομοθετήθηκε, ψηφίστηκε, χρηματοδοτήθηκε αλλά δεν λύθηκε. Κρίθηκ</w:t>
      </w:r>
      <w:r>
        <w:rPr>
          <w:rFonts w:eastAsia="Times New Roman"/>
          <w:szCs w:val="24"/>
        </w:rPr>
        <w:t xml:space="preserve">ε αλλά δεν λύθηκε. </w:t>
      </w:r>
    </w:p>
    <w:p w14:paraId="59DA272C"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Γιατί οι συνταγματικές διατάξεις που όντως κατοχυρώνουν την ίση αμοιβή με την ίση </w:t>
      </w:r>
      <w:proofErr w:type="spellStart"/>
      <w:r>
        <w:rPr>
          <w:rFonts w:eastAsia="Times New Roman"/>
          <w:szCs w:val="24"/>
        </w:rPr>
        <w:t>εργασία,</w:t>
      </w:r>
      <w:r>
        <w:rPr>
          <w:rFonts w:eastAsia="Times New Roman"/>
          <w:szCs w:val="24"/>
        </w:rPr>
        <w:t>υπάρχουν</w:t>
      </w:r>
      <w:proofErr w:type="spellEnd"/>
      <w:r>
        <w:rPr>
          <w:rFonts w:eastAsia="Times New Roman"/>
          <w:szCs w:val="24"/>
        </w:rPr>
        <w:t>. Η αναθεώρηση, μάλιστα, του 2001 επιτρέπει στην ελληνική πολιτεία να κάνει θετικές διακρίσεις, έτσι ώστε να αμβλυνθ</w:t>
      </w:r>
      <w:r>
        <w:rPr>
          <w:rFonts w:eastAsia="Times New Roman"/>
          <w:szCs w:val="24"/>
        </w:rPr>
        <w:t>εί</w:t>
      </w:r>
      <w:r>
        <w:rPr>
          <w:rFonts w:eastAsia="Times New Roman"/>
          <w:szCs w:val="24"/>
        </w:rPr>
        <w:t xml:space="preserve"> τ</w:t>
      </w:r>
      <w:r>
        <w:rPr>
          <w:rFonts w:eastAsia="Times New Roman"/>
          <w:szCs w:val="24"/>
        </w:rPr>
        <w:t>ο</w:t>
      </w:r>
      <w:r>
        <w:rPr>
          <w:rFonts w:eastAsia="Times New Roman"/>
          <w:szCs w:val="24"/>
        </w:rPr>
        <w:t xml:space="preserve"> χάσμα μεταξύ των</w:t>
      </w:r>
      <w:r>
        <w:rPr>
          <w:rFonts w:eastAsia="Times New Roman"/>
          <w:szCs w:val="24"/>
        </w:rPr>
        <w:t xml:space="preserve"> δύο φύλων. Άρα η ελληνική έννομη τάξη είναι πλήρης ή </w:t>
      </w:r>
      <w:r>
        <w:rPr>
          <w:rFonts w:eastAsia="Times New Roman"/>
          <w:szCs w:val="24"/>
        </w:rPr>
        <w:t xml:space="preserve">τουλάχιστον </w:t>
      </w:r>
      <w:r>
        <w:rPr>
          <w:rFonts w:eastAsia="Times New Roman"/>
          <w:szCs w:val="24"/>
        </w:rPr>
        <w:t xml:space="preserve">σχεδόν πλήρης. Έχουν ενσωματωθεί οι περισσότερες </w:t>
      </w:r>
      <w:r>
        <w:rPr>
          <w:rFonts w:eastAsia="Times New Roman"/>
          <w:szCs w:val="24"/>
        </w:rPr>
        <w:t>ο</w:t>
      </w:r>
      <w:r>
        <w:rPr>
          <w:rFonts w:eastAsia="Times New Roman"/>
          <w:szCs w:val="24"/>
        </w:rPr>
        <w:t xml:space="preserve">δηγίες για τη σεξουαλική παρενόχληση, τη βία, έχουν γίνει και πάρα πολλά στο επίπεδο των δράσεων για τη βία </w:t>
      </w:r>
      <w:r>
        <w:rPr>
          <w:rFonts w:eastAsia="Times New Roman"/>
          <w:szCs w:val="24"/>
        </w:rPr>
        <w:t xml:space="preserve">κατά </w:t>
      </w:r>
      <w:r>
        <w:rPr>
          <w:rFonts w:eastAsia="Times New Roman"/>
          <w:szCs w:val="24"/>
        </w:rPr>
        <w:t>των γυναικών.</w:t>
      </w:r>
    </w:p>
    <w:p w14:paraId="59DA272D" w14:textId="77777777" w:rsidR="00087860" w:rsidRDefault="00061F85">
      <w:pPr>
        <w:spacing w:line="600" w:lineRule="auto"/>
        <w:ind w:firstLine="720"/>
        <w:contextualSpacing/>
        <w:jc w:val="both"/>
        <w:rPr>
          <w:rFonts w:eastAsia="Times New Roman"/>
          <w:szCs w:val="24"/>
        </w:rPr>
      </w:pPr>
      <w:r>
        <w:rPr>
          <w:rFonts w:eastAsia="Times New Roman"/>
          <w:szCs w:val="24"/>
        </w:rPr>
        <w:t>Πού βρισκόμασ</w:t>
      </w:r>
      <w:r>
        <w:rPr>
          <w:rFonts w:eastAsia="Times New Roman"/>
          <w:szCs w:val="24"/>
        </w:rPr>
        <w:t xml:space="preserve">τε, όμως, σήμερα; Θα προσθέσω λίγους αριθμούς σε όσα ήδη ακούστηκαν, που όμως έχουν σημασία. Ας δούμε έναν ευρωπαϊκό δείκτη, σε σχέση με τα στερεότυπα, για την </w:t>
      </w:r>
      <w:proofErr w:type="spellStart"/>
      <w:r>
        <w:rPr>
          <w:rFonts w:eastAsia="Times New Roman"/>
          <w:szCs w:val="24"/>
        </w:rPr>
        <w:t>έμφυλη</w:t>
      </w:r>
      <w:proofErr w:type="spellEnd"/>
      <w:r>
        <w:rPr>
          <w:rFonts w:eastAsia="Times New Roman"/>
          <w:szCs w:val="24"/>
        </w:rPr>
        <w:t xml:space="preserve"> βία. Υπάρχει, λοιπόν, το εξής θετικό στο </w:t>
      </w:r>
      <w:r>
        <w:rPr>
          <w:rFonts w:eastAsia="Times New Roman"/>
          <w:szCs w:val="24"/>
        </w:rPr>
        <w:t>Ε</w:t>
      </w:r>
      <w:r>
        <w:rPr>
          <w:rFonts w:eastAsia="Times New Roman"/>
          <w:szCs w:val="24"/>
        </w:rPr>
        <w:t>υρωβαρόμετρο. Το 96% των Ευρωπαίων πολιτών θεωρ</w:t>
      </w:r>
      <w:r>
        <w:rPr>
          <w:rFonts w:eastAsia="Times New Roman"/>
          <w:szCs w:val="24"/>
        </w:rPr>
        <w:t>εί ότι η σεξουαλική παρενόχληση</w:t>
      </w:r>
      <w:r>
        <w:rPr>
          <w:rFonts w:eastAsia="Times New Roman"/>
          <w:szCs w:val="24"/>
        </w:rPr>
        <w:t>,</w:t>
      </w:r>
      <w:r>
        <w:rPr>
          <w:rFonts w:eastAsia="Times New Roman"/>
          <w:szCs w:val="24"/>
        </w:rPr>
        <w:t xml:space="preserve"> είναι πράξη και ενέργεια απαράδεκτη. </w:t>
      </w:r>
    </w:p>
    <w:p w14:paraId="59DA272E"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Σε αυτό το 96%, όμως, ενυπάρχει ένα 27%</w:t>
      </w:r>
      <w:r>
        <w:rPr>
          <w:rFonts w:eastAsia="Times New Roman"/>
          <w:szCs w:val="24"/>
        </w:rPr>
        <w:t>,</w:t>
      </w:r>
      <w:r>
        <w:rPr>
          <w:rFonts w:eastAsia="Times New Roman"/>
          <w:szCs w:val="24"/>
        </w:rPr>
        <w:t xml:space="preserve"> κρατήστε τον αριθμό</w:t>
      </w:r>
      <w:r>
        <w:rPr>
          <w:rFonts w:eastAsia="Times New Roman"/>
          <w:szCs w:val="24"/>
        </w:rPr>
        <w:t>,</w:t>
      </w:r>
      <w:r>
        <w:rPr>
          <w:rFonts w:eastAsia="Times New Roman"/>
          <w:szCs w:val="24"/>
        </w:rPr>
        <w:t xml:space="preserve"> των ερωτώμενων πολιτών</w:t>
      </w:r>
      <w:r>
        <w:rPr>
          <w:rFonts w:eastAsia="Times New Roman"/>
          <w:szCs w:val="24"/>
        </w:rPr>
        <w:t>,</w:t>
      </w:r>
      <w:r>
        <w:rPr>
          <w:rFonts w:eastAsia="Times New Roman"/>
          <w:szCs w:val="24"/>
        </w:rPr>
        <w:t xml:space="preserve"> που λένε ότι η σεξουαλική πράξη μεταξύ έγγαμων ή συντρόφων που συμβιούν</w:t>
      </w:r>
      <w:r>
        <w:rPr>
          <w:rFonts w:eastAsia="Times New Roman"/>
          <w:szCs w:val="24"/>
        </w:rPr>
        <w:t>,</w:t>
      </w:r>
      <w:r>
        <w:rPr>
          <w:rFonts w:eastAsia="Times New Roman"/>
          <w:szCs w:val="24"/>
        </w:rPr>
        <w:t xml:space="preserve"> μπορεί να γίνεται και χωρί</w:t>
      </w:r>
      <w:r>
        <w:rPr>
          <w:rFonts w:eastAsia="Times New Roman"/>
          <w:szCs w:val="24"/>
        </w:rPr>
        <w:t xml:space="preserve">ς την συγκατάθεση. Υπάρχει, λοιπόν, ένα 27% πολιτών που λένε: «Δεν πειράζει, αν είμαστε παντρεμένοι, ας υπάρχει και βία». Αυτό δείχνει ότι ακόμα υπάρχει πολύ μεγάλος δρόμος για να διαβούμε. </w:t>
      </w:r>
    </w:p>
    <w:p w14:paraId="59DA272F" w14:textId="77777777" w:rsidR="00087860" w:rsidRDefault="00061F85">
      <w:pPr>
        <w:spacing w:line="600" w:lineRule="auto"/>
        <w:ind w:firstLine="720"/>
        <w:contextualSpacing/>
        <w:jc w:val="both"/>
        <w:rPr>
          <w:rFonts w:eastAsia="Times New Roman"/>
          <w:szCs w:val="24"/>
        </w:rPr>
      </w:pPr>
      <w:r>
        <w:rPr>
          <w:rFonts w:eastAsia="Times New Roman"/>
          <w:szCs w:val="24"/>
        </w:rPr>
        <w:t>Όπως, επίσης, δείχνει το γεγονός ότι παρά τα θεσμοθετημένα σήμερα</w:t>
      </w:r>
      <w:r>
        <w:rPr>
          <w:rFonts w:eastAsia="Times New Roman"/>
          <w:szCs w:val="24"/>
        </w:rPr>
        <w:t xml:space="preserve"> στην Ελλάδα αλλά και στην Ευρώπη, οι γυναίκες αμειβόμαστε για ίση εργασία 15% λιγότερο από τους άνδρες. Αυτό το ποσοστό ανεβαίνει και στο 20% πολλές φορές. Για κάθε είδους εργασία, κάθε μορφή εργασίας, έχουμε λιγότερη αμοιβή στις γυναίκες από τους άνδρες.</w:t>
      </w:r>
      <w:r>
        <w:rPr>
          <w:rFonts w:eastAsia="Times New Roman"/>
          <w:szCs w:val="24"/>
        </w:rPr>
        <w:t xml:space="preserve"> </w:t>
      </w:r>
    </w:p>
    <w:p w14:paraId="59DA2730"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Άρα εκείνες οι ράφτρες και οι υφάντριες </w:t>
      </w:r>
      <w:r>
        <w:rPr>
          <w:rFonts w:eastAsia="Times New Roman"/>
          <w:szCs w:val="24"/>
        </w:rPr>
        <w:t xml:space="preserve">του 1857 </w:t>
      </w:r>
      <w:r>
        <w:rPr>
          <w:rFonts w:eastAsia="Times New Roman"/>
          <w:szCs w:val="24"/>
        </w:rPr>
        <w:t>στις οποίες αναφερθήκαμε –και καλά κάναμε, γιατί δεν πρέπει να ξεχνάμε- που ήταν κρεμασμένες κυριολεκτικά και δούλευαν με τα πόδια δεκαπέντε ώρες στη μηχανή, όταν οι άνδρες συνάδελφοί τους δούλευαν μόλις δ</w:t>
      </w:r>
      <w:r>
        <w:rPr>
          <w:rFonts w:eastAsia="Times New Roman"/>
          <w:szCs w:val="24"/>
        </w:rPr>
        <w:t>έκα ώρες –προσέξτε το δέκα ώρες μόλις σε σχέση με το δεκαπέντε- δεν έχουν κα</w:t>
      </w:r>
      <w:r>
        <w:rPr>
          <w:rFonts w:eastAsia="Times New Roman"/>
          <w:szCs w:val="24"/>
        </w:rPr>
        <w:t>μ</w:t>
      </w:r>
      <w:r>
        <w:rPr>
          <w:rFonts w:eastAsia="Times New Roman"/>
          <w:szCs w:val="24"/>
        </w:rPr>
        <w:t>μ</w:t>
      </w:r>
      <w:r>
        <w:rPr>
          <w:rFonts w:eastAsia="Times New Roman"/>
          <w:szCs w:val="24"/>
        </w:rPr>
        <w:t>ιά</w:t>
      </w:r>
      <w:r>
        <w:rPr>
          <w:rFonts w:eastAsia="Times New Roman"/>
          <w:szCs w:val="24"/>
        </w:rPr>
        <w:t xml:space="preserve"> σχέση με τις αγωνίστριες της </w:t>
      </w:r>
      <w:r>
        <w:rPr>
          <w:rFonts w:eastAsia="Times New Roman"/>
          <w:szCs w:val="24"/>
        </w:rPr>
        <w:lastRenderedPageBreak/>
        <w:t xml:space="preserve">δεκαετίας του 1980 στη χώρα μας, που πολέμησαν και κατέκτησαν αρκετές θεσμικές κατοχυρώσεις. </w:t>
      </w:r>
    </w:p>
    <w:p w14:paraId="59DA2731"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Η πορεία, λοιπόν, και η εξέλιξη των γυναικείων </w:t>
      </w:r>
      <w:r>
        <w:rPr>
          <w:rFonts w:eastAsia="Times New Roman"/>
          <w:szCs w:val="24"/>
        </w:rPr>
        <w:t xml:space="preserve">διεκδικήσεων και των γυναικείων αγώνων έχει μια θετική ματιά αλλά έχει και μια αρνητική. Έχει την αρνητική ματιά ότι ακόμη και σήμερα </w:t>
      </w:r>
      <w:proofErr w:type="spellStart"/>
      <w:r>
        <w:rPr>
          <w:rFonts w:eastAsia="Times New Roman"/>
          <w:szCs w:val="24"/>
        </w:rPr>
        <w:t>υποεκπροσωπούμαστε</w:t>
      </w:r>
      <w:proofErr w:type="spellEnd"/>
      <w:r>
        <w:rPr>
          <w:rFonts w:eastAsia="Times New Roman"/>
          <w:szCs w:val="24"/>
        </w:rPr>
        <w:t xml:space="preserve"> σε όλα. Κι αν ρίξουμε μια ματιά –δεν θα μιλήσω για την ανεργία, γιατί υπάρχουν πολλά ποσοστά, θα δώσω μ</w:t>
      </w:r>
      <w:r>
        <w:rPr>
          <w:rFonts w:eastAsia="Times New Roman"/>
          <w:szCs w:val="24"/>
        </w:rPr>
        <w:t>όνο ένα ποσοστό, συμπληρωματικό σε όσα ακούστηκαν για την ανεργία- στο γεγονός ότι ακόμη και στους εργαζόμενους με πτυχίο πανεπιστημίου, που είναι κατά τεκμήριο σε καλύτερη μοίρα στην αγορά εργασίας από εκείνους που δεν έχουν, είναι 21% το ποσοστό της ανερ</w:t>
      </w:r>
      <w:r>
        <w:rPr>
          <w:rFonts w:eastAsia="Times New Roman"/>
          <w:szCs w:val="24"/>
        </w:rPr>
        <w:t xml:space="preserve">γίας των γυναικών σήμερα στην Ελλάδα, σε σχέση με το 12% που είναι το αντίστοιχο των ανδρών πτυχιούχων. </w:t>
      </w:r>
    </w:p>
    <w:p w14:paraId="59DA2732"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Δείχνει, όμως, και τα στοιχεία για τη δυνατότητα των γυναικών να έχουν πρόσβαση στην πρόληψη. Ακούστηκαν ήδη στοιχεία από την </w:t>
      </w:r>
      <w:proofErr w:type="spellStart"/>
      <w:r>
        <w:rPr>
          <w:rFonts w:eastAsia="Times New Roman"/>
          <w:szCs w:val="24"/>
        </w:rPr>
        <w:t>προλαλήσασα</w:t>
      </w:r>
      <w:proofErr w:type="spellEnd"/>
      <w:r>
        <w:rPr>
          <w:rFonts w:eastAsia="Times New Roman"/>
          <w:szCs w:val="24"/>
        </w:rPr>
        <w:t xml:space="preserve"> για τον καρκί</w:t>
      </w:r>
      <w:r>
        <w:rPr>
          <w:rFonts w:eastAsia="Times New Roman"/>
          <w:szCs w:val="24"/>
        </w:rPr>
        <w:t>νο του μαστού. Θέλω να επανέλθω.</w:t>
      </w:r>
    </w:p>
    <w:p w14:paraId="59DA273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Μόλις το 6% των Ελληνίδων αναζητά πρόληψη για τον καρκίνο του μαστού σε σχέση με το 60% των </w:t>
      </w:r>
      <w:r>
        <w:rPr>
          <w:rFonts w:eastAsia="Times New Roman" w:cs="Times New Roman"/>
          <w:szCs w:val="24"/>
        </w:rPr>
        <w:t>Ε</w:t>
      </w:r>
      <w:r>
        <w:rPr>
          <w:rFonts w:eastAsia="Times New Roman" w:cs="Times New Roman"/>
          <w:szCs w:val="24"/>
        </w:rPr>
        <w:t>υρωπαίων γυναικών. Αυτό δεν έχει να κάνει μόνο με εμάς τις γυναίκες, που πολλές φορές παραμελούμε τον εαυτό μας -γιατί και αυτό εί</w:t>
      </w:r>
      <w:r>
        <w:rPr>
          <w:rFonts w:eastAsia="Times New Roman" w:cs="Times New Roman"/>
          <w:szCs w:val="24"/>
        </w:rPr>
        <w:t>ναι ένα στερεότυπο, κυρίες και κύριοι συνάδελφοι, και αυτό είναι κάτι που πρέπει να καταρρίψουμε- αλλά έχει να κάνει και με τη δυνατότητα του κράτους να παρέχει έγκαιρη ενημέρωση, ευαισθητοποίηση και βεβαίως και τη δυνατότητα. Όμως υπάρχουν και δωρεάν δυνα</w:t>
      </w:r>
      <w:r>
        <w:rPr>
          <w:rFonts w:eastAsia="Times New Roman" w:cs="Times New Roman"/>
          <w:szCs w:val="24"/>
        </w:rPr>
        <w:t xml:space="preserve">τότητες σήμερα, που πρέπει να πάνε οι γυναίκες να κάνουν μαστογραφία, αλλά όμως, θα πρέπει να υπάρξουν περισσότερες και θα πρέπει να συνεργαστούμε γι’ αυτό. </w:t>
      </w:r>
    </w:p>
    <w:p w14:paraId="59DA273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Για την άλλη θα επανέλθω στο κλείσιμο της ομιλίας μου</w:t>
      </w:r>
      <w:r>
        <w:rPr>
          <w:rFonts w:eastAsia="Times New Roman" w:cs="Times New Roman"/>
          <w:szCs w:val="24"/>
        </w:rPr>
        <w:t>,</w:t>
      </w:r>
      <w:r>
        <w:rPr>
          <w:rFonts w:eastAsia="Times New Roman" w:cs="Times New Roman"/>
          <w:szCs w:val="24"/>
        </w:rPr>
        <w:t xml:space="preserve"> γι’ αυτό αφού δώσω και τα στοιχεία για το τ</w:t>
      </w:r>
      <w:r>
        <w:rPr>
          <w:rFonts w:eastAsia="Times New Roman" w:cs="Times New Roman"/>
          <w:szCs w:val="24"/>
        </w:rPr>
        <w:t>εστ ΠΑΠ</w:t>
      </w:r>
      <w:r>
        <w:rPr>
          <w:rFonts w:eastAsia="Times New Roman" w:cs="Times New Roman"/>
          <w:szCs w:val="24"/>
        </w:rPr>
        <w:t>,</w:t>
      </w:r>
      <w:r>
        <w:rPr>
          <w:rFonts w:eastAsia="Times New Roman" w:cs="Times New Roman"/>
          <w:szCs w:val="24"/>
        </w:rPr>
        <w:t xml:space="preserve"> 30% των Ελληνίδων κάνει το τεστ Παπανικολάου τακτικά και αυτό ας το συγκρίνουμε με το 85% των </w:t>
      </w:r>
      <w:r>
        <w:rPr>
          <w:rFonts w:eastAsia="Times New Roman" w:cs="Times New Roman"/>
          <w:szCs w:val="24"/>
        </w:rPr>
        <w:t>σ</w:t>
      </w:r>
      <w:r>
        <w:rPr>
          <w:rFonts w:eastAsia="Times New Roman" w:cs="Times New Roman"/>
          <w:szCs w:val="24"/>
        </w:rPr>
        <w:t xml:space="preserve">κανδιναβικών χωρών και το 0% των τρίτων χωρών. Είμαστε ευχαριστημένοι; Όχι βέβαια. </w:t>
      </w:r>
    </w:p>
    <w:p w14:paraId="59DA273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Άρα ποια είναι τα εμπόδια; Τι έχουμε μπροστά μας; Και επειδή οι θεσμ</w:t>
      </w:r>
      <w:r>
        <w:rPr>
          <w:rFonts w:eastAsia="Times New Roman" w:cs="Times New Roman"/>
          <w:szCs w:val="24"/>
        </w:rPr>
        <w:t xml:space="preserve">ικές κατοχυρώσεις, όπως είπα, δεν αρκούν, τα εμπόδια είναι τα διπλά βάρη. Συμφωνώ με την κ. </w:t>
      </w:r>
      <w:proofErr w:type="spellStart"/>
      <w:r>
        <w:rPr>
          <w:rFonts w:eastAsia="Times New Roman" w:cs="Times New Roman"/>
          <w:szCs w:val="24"/>
        </w:rPr>
        <w:t>Αχτσιόγλου</w:t>
      </w:r>
      <w:proofErr w:type="spellEnd"/>
      <w:r>
        <w:rPr>
          <w:rFonts w:eastAsia="Times New Roman" w:cs="Times New Roman"/>
          <w:szCs w:val="24"/>
        </w:rPr>
        <w:t xml:space="preserve"> για τα διπλά βάρη</w:t>
      </w:r>
      <w:r>
        <w:rPr>
          <w:rFonts w:eastAsia="Times New Roman" w:cs="Times New Roman"/>
          <w:szCs w:val="24"/>
        </w:rPr>
        <w:t>,</w:t>
      </w:r>
      <w:r>
        <w:rPr>
          <w:rFonts w:eastAsia="Times New Roman" w:cs="Times New Roman"/>
          <w:szCs w:val="24"/>
        </w:rPr>
        <w:t xml:space="preserve"> με τη διαφορά ότι αυτά τα </w:t>
      </w:r>
      <w:r>
        <w:rPr>
          <w:rFonts w:eastAsia="Times New Roman" w:cs="Times New Roman"/>
          <w:szCs w:val="24"/>
        </w:rPr>
        <w:lastRenderedPageBreak/>
        <w:t>βάρη έγιναν περισσότερα μεν τις εποχές της κρίσης αλλά υπήρχαν και πριν ακόμα και στις γιαγιάδες μας πολύ πε</w:t>
      </w:r>
      <w:r>
        <w:rPr>
          <w:rFonts w:eastAsia="Times New Roman" w:cs="Times New Roman"/>
          <w:szCs w:val="24"/>
        </w:rPr>
        <w:t xml:space="preserve">ρισσότερο. Τα διπλά βάρη τα είχαμε πάντα. Εκείνες οι αγρότισσες που δούλευαν και φρόντιζαν και το σπίτι. Η διπλή υποχρέωση της γυναίκας υπήρχε και υπάρχει. Η </w:t>
      </w:r>
      <w:proofErr w:type="spellStart"/>
      <w:r>
        <w:rPr>
          <w:rFonts w:eastAsia="Times New Roman" w:cs="Times New Roman"/>
          <w:szCs w:val="24"/>
        </w:rPr>
        <w:t>Γκλόρια</w:t>
      </w:r>
      <w:proofErr w:type="spellEnd"/>
      <w:r>
        <w:rPr>
          <w:rFonts w:eastAsia="Times New Roman" w:cs="Times New Roman"/>
          <w:szCs w:val="24"/>
        </w:rPr>
        <w:t xml:space="preserve"> </w:t>
      </w:r>
      <w:proofErr w:type="spellStart"/>
      <w:r>
        <w:rPr>
          <w:rFonts w:eastAsia="Times New Roman" w:cs="Times New Roman"/>
          <w:szCs w:val="24"/>
        </w:rPr>
        <w:t>Στάινερ</w:t>
      </w:r>
      <w:proofErr w:type="spellEnd"/>
      <w:r>
        <w:rPr>
          <w:rFonts w:eastAsia="Times New Roman" w:cs="Times New Roman"/>
          <w:szCs w:val="24"/>
        </w:rPr>
        <w:t xml:space="preserve">, μία επιφανής Αμερικανίδα αγωνίστρια φεμινίστρια αναρωτήθηκε, και ας αναρωτηθούμε </w:t>
      </w:r>
      <w:r>
        <w:rPr>
          <w:rFonts w:eastAsia="Times New Roman" w:cs="Times New Roman"/>
          <w:szCs w:val="24"/>
        </w:rPr>
        <w:t>και εμείς εδώ</w:t>
      </w:r>
      <w:r>
        <w:rPr>
          <w:rFonts w:eastAsia="Times New Roman" w:cs="Times New Roman"/>
          <w:szCs w:val="24"/>
        </w:rPr>
        <w:t>.</w:t>
      </w:r>
      <w:r>
        <w:rPr>
          <w:rFonts w:eastAsia="Times New Roman" w:cs="Times New Roman"/>
          <w:szCs w:val="24"/>
        </w:rPr>
        <w:t xml:space="preserve"> Έχουμε δει ποτέ κανέναν άντρα</w:t>
      </w:r>
      <w:r>
        <w:rPr>
          <w:rFonts w:eastAsia="Times New Roman" w:cs="Times New Roman"/>
          <w:szCs w:val="24"/>
        </w:rPr>
        <w:t>,</w:t>
      </w:r>
      <w:r>
        <w:rPr>
          <w:rFonts w:eastAsia="Times New Roman" w:cs="Times New Roman"/>
          <w:szCs w:val="24"/>
        </w:rPr>
        <w:t xml:space="preserve"> να ζητά συμβουλές για το πώς θα συνδυάσει γάμο και καριέρα, γάμο και επαγγελματική ζωή, γάμο και μεροκάματο; Όχι βέβαια. Άρα αυτό που έχουμε μπροστά </w:t>
      </w:r>
      <w:r>
        <w:rPr>
          <w:rFonts w:eastAsia="Times New Roman" w:cs="Times New Roman"/>
          <w:szCs w:val="24"/>
        </w:rPr>
        <w:t>μας,</w:t>
      </w:r>
      <w:r>
        <w:rPr>
          <w:rFonts w:eastAsia="Times New Roman" w:cs="Times New Roman"/>
          <w:szCs w:val="24"/>
        </w:rPr>
        <w:t xml:space="preserve"> είναι εκείνες τις δομές φροντίδας του παιδιού, εκείνες τ</w:t>
      </w:r>
      <w:r>
        <w:rPr>
          <w:rFonts w:eastAsia="Times New Roman" w:cs="Times New Roman"/>
          <w:szCs w:val="24"/>
        </w:rPr>
        <w:t>ις δομές φροντίδας των ηλικιωμένων να τις μεγαλώσουμε, να τις αυξήσουμε. Ξεκίνησαν στα τέλη της δεκαετίας του 1990 να πληθαίνουν. Πρέπει να έχουμε πολύ περισσότερες, στόχος μας είναι το 90% των νηπίων να καλυφθεί.</w:t>
      </w:r>
    </w:p>
    <w:p w14:paraId="59DA273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κάνω και μία πρότα</w:t>
      </w:r>
      <w:r>
        <w:rPr>
          <w:rFonts w:eastAsia="Times New Roman" w:cs="Times New Roman"/>
          <w:szCs w:val="24"/>
        </w:rPr>
        <w:t>ση. Ίσως είναι καλό –απευθυνόμενη και στο Προεδρείο- σε αυτές τις επετειακές εκδηλώσεις που γίνονται</w:t>
      </w:r>
      <w:r>
        <w:rPr>
          <w:rFonts w:eastAsia="Times New Roman" w:cs="Times New Roman"/>
          <w:szCs w:val="24"/>
        </w:rPr>
        <w:t>,</w:t>
      </w:r>
      <w:r>
        <w:rPr>
          <w:rFonts w:eastAsia="Times New Roman" w:cs="Times New Roman"/>
          <w:szCs w:val="24"/>
        </w:rPr>
        <w:t xml:space="preserve"> να υπάρχουν και κάποια συμπεράσματα. Εμείς από την πλευρά μας, ως Δημοκρατική Συμπαράταξη, προτείνουμε να συνεργαστούμε </w:t>
      </w:r>
      <w:r>
        <w:rPr>
          <w:rFonts w:eastAsia="Times New Roman" w:cs="Times New Roman"/>
          <w:szCs w:val="24"/>
        </w:rPr>
        <w:t xml:space="preserve">όλα </w:t>
      </w:r>
      <w:r>
        <w:rPr>
          <w:rFonts w:eastAsia="Times New Roman" w:cs="Times New Roman"/>
          <w:szCs w:val="24"/>
        </w:rPr>
        <w:t>τα κόμματα</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lastRenderedPageBreak/>
        <w:t>στόχο να αυξηθο</w:t>
      </w:r>
      <w:r>
        <w:rPr>
          <w:rFonts w:eastAsia="Times New Roman" w:cs="Times New Roman"/>
          <w:szCs w:val="24"/>
        </w:rPr>
        <w:t xml:space="preserve">ύν οι δομές φροντίδας και φύλαξης παιδιών νηπίων, να αυξηθούν οι δομές προστασίας των ηλικιωμένων και τρίτον, να υπάρξει μεγάλη καμπάνια ευαισθητοποίησης των γυναικών πάνω στα θέματα πρόληψης. </w:t>
      </w:r>
    </w:p>
    <w:p w14:paraId="59DA273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Νομίζω ότι στο πλαίσιο της Επιτροπής Κοινωνικών Υποθέσεων αλλά</w:t>
      </w:r>
      <w:r>
        <w:rPr>
          <w:rFonts w:eastAsia="Times New Roman" w:cs="Times New Roman"/>
          <w:szCs w:val="24"/>
        </w:rPr>
        <w:t xml:space="preserve"> και της Επιτροπής Ισότητας των Φύλων</w:t>
      </w:r>
      <w:r>
        <w:rPr>
          <w:rFonts w:eastAsia="Times New Roman" w:cs="Times New Roman"/>
          <w:szCs w:val="24"/>
        </w:rPr>
        <w:t>,</w:t>
      </w:r>
      <w:r>
        <w:rPr>
          <w:rFonts w:eastAsia="Times New Roman" w:cs="Times New Roman"/>
          <w:szCs w:val="24"/>
        </w:rPr>
        <w:t xml:space="preserve"> μπορούμε να έχουμε κοινά συμπεράσματα και κοινή δράση. Τα προβλήματα είναι πολλά, το γυναίκειο ζήτημα δεν είναι ζήτημα που αφορά το φύλο μας, αλλά είναι ζήτημα που αφορά την ανθρωπότητα και τον κάθε τόπο χωριστά.</w:t>
      </w:r>
    </w:p>
    <w:p w14:paraId="59DA273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Κλεί</w:t>
      </w:r>
      <w:r>
        <w:rPr>
          <w:rFonts w:eastAsia="Times New Roman" w:cs="Times New Roman"/>
          <w:szCs w:val="24"/>
        </w:rPr>
        <w:t>νοντας</w:t>
      </w:r>
      <w:r>
        <w:rPr>
          <w:rFonts w:eastAsia="Times New Roman" w:cs="Times New Roman"/>
          <w:szCs w:val="24"/>
        </w:rPr>
        <w:t>,</w:t>
      </w:r>
      <w:r>
        <w:rPr>
          <w:rFonts w:eastAsia="Times New Roman" w:cs="Times New Roman"/>
          <w:szCs w:val="24"/>
        </w:rPr>
        <w:t xml:space="preserve"> θέλω να μεταφέρω τον χαιρετισμό της επικεφαλής της Δημοκρατικής Συμπαράταξης κ. Φώφης Γεννηματά, η οποία βρίσκεται αυτή τη στιγμή στις Βρυξέλλες στην </w:t>
      </w:r>
      <w:proofErr w:type="spellStart"/>
      <w:r>
        <w:rPr>
          <w:rFonts w:eastAsia="Times New Roman" w:cs="Times New Roman"/>
          <w:szCs w:val="24"/>
        </w:rPr>
        <w:t>προσύνοδο</w:t>
      </w:r>
      <w:proofErr w:type="spellEnd"/>
      <w:r>
        <w:rPr>
          <w:rFonts w:eastAsia="Times New Roman" w:cs="Times New Roman"/>
          <w:szCs w:val="24"/>
        </w:rPr>
        <w:t xml:space="preserve"> των σοσιαλιστών ηγετών. Εκεί δίνεται μια μάχη για το θέμα της λιτότητας. Ανάμεσα σε πολλ</w:t>
      </w:r>
      <w:r>
        <w:rPr>
          <w:rFonts w:eastAsia="Times New Roman" w:cs="Times New Roman"/>
          <w:szCs w:val="24"/>
        </w:rPr>
        <w:t>ούς άνδρες δίνει και εκείνη μάχη. Και θέλω να πω ότι έχει πολύ μεγάλη σημασία</w:t>
      </w:r>
      <w:r>
        <w:rPr>
          <w:rFonts w:eastAsia="Times New Roman" w:cs="Times New Roman"/>
          <w:szCs w:val="24"/>
        </w:rPr>
        <w:t>,</w:t>
      </w:r>
      <w:r>
        <w:rPr>
          <w:rFonts w:eastAsia="Times New Roman" w:cs="Times New Roman"/>
          <w:szCs w:val="24"/>
        </w:rPr>
        <w:t xml:space="preserve"> οι γυναίκες που είμαστε στην εξουσία να μην προβάλλουμε ανδρικά πρότυπα αλλά να κρατούμε το γυναικείο πρότυπο ως μία εναλλακτική άποψη για την εξουσία, που λίγη σχέση έχει με στ</w:t>
      </w:r>
      <w:r>
        <w:rPr>
          <w:rFonts w:eastAsia="Times New Roman" w:cs="Times New Roman"/>
          <w:szCs w:val="24"/>
        </w:rPr>
        <w:t xml:space="preserve">είρες αντιπαραθέσεις και πολύ σχέση έχει με την ουσία που αφορά την </w:t>
      </w:r>
      <w:r>
        <w:rPr>
          <w:rFonts w:eastAsia="Times New Roman" w:cs="Times New Roman"/>
          <w:szCs w:val="24"/>
        </w:rPr>
        <w:lastRenderedPageBreak/>
        <w:t>κοινωνική συνοχή, τη δυνατότητα ανάκαμψης όχι όπως την εννοούν οι άντρες, αλλά όπως την εννοούμε και εμείς οι γυναίκες. Χρειαζόμαστε, λοιπόν, και τα δύο φύλα στην πολιτική ισόρροπα.</w:t>
      </w:r>
    </w:p>
    <w:p w14:paraId="59DA273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Ευχαρι</w:t>
      </w:r>
      <w:r>
        <w:rPr>
          <w:rFonts w:eastAsia="Times New Roman" w:cs="Times New Roman"/>
          <w:szCs w:val="24"/>
        </w:rPr>
        <w:t>στώ πολύ.</w:t>
      </w:r>
    </w:p>
    <w:p w14:paraId="59DA273A" w14:textId="77777777" w:rsidR="00087860" w:rsidRDefault="00061F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59DA273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να σεβαστούμε λίγο τον χρόνο</w:t>
      </w:r>
      <w:r>
        <w:rPr>
          <w:rFonts w:eastAsia="Times New Roman" w:cs="Times New Roman"/>
          <w:szCs w:val="24"/>
        </w:rPr>
        <w:t>,</w:t>
      </w:r>
      <w:r>
        <w:rPr>
          <w:rFonts w:eastAsia="Times New Roman" w:cs="Times New Roman"/>
          <w:szCs w:val="24"/>
        </w:rPr>
        <w:t xml:space="preserve"> γιατί στις 12.30΄ αρχίζει στην </w:t>
      </w:r>
      <w:r>
        <w:rPr>
          <w:rFonts w:eastAsia="Times New Roman" w:cs="Times New Roman"/>
          <w:szCs w:val="24"/>
        </w:rPr>
        <w:t>α</w:t>
      </w:r>
      <w:r>
        <w:rPr>
          <w:rFonts w:eastAsia="Times New Roman" w:cs="Times New Roman"/>
          <w:szCs w:val="24"/>
        </w:rPr>
        <w:t>ίθουσα της Γερουσίας και άλλη εκδήλωση.</w:t>
      </w:r>
    </w:p>
    <w:p w14:paraId="59DA273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Τον λόγο έχει από τον Λαϊκό Σύνδεσμο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η κ. Ελένη </w:t>
      </w:r>
      <w:proofErr w:type="spellStart"/>
      <w:r>
        <w:rPr>
          <w:rFonts w:eastAsia="Times New Roman" w:cs="Times New Roman"/>
          <w:szCs w:val="24"/>
        </w:rPr>
        <w:t>Ζαρούλια</w:t>
      </w:r>
      <w:proofErr w:type="spellEnd"/>
      <w:r>
        <w:rPr>
          <w:rFonts w:eastAsia="Times New Roman" w:cs="Times New Roman"/>
          <w:szCs w:val="24"/>
        </w:rPr>
        <w:t xml:space="preserve">, </w:t>
      </w:r>
      <w:r>
        <w:rPr>
          <w:rFonts w:eastAsia="Times New Roman" w:cs="Times New Roman"/>
          <w:szCs w:val="24"/>
        </w:rPr>
        <w:t>Βουλευτής Β΄ Αθηνών για έξι λεπτά.</w:t>
      </w:r>
    </w:p>
    <w:p w14:paraId="59DA273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Κυρία Πρόεδρε, θέλω τον χρόνο σαν την προηγούμενη παρακαλώ.</w:t>
      </w:r>
    </w:p>
    <w:p w14:paraId="59DA273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9DA273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επειδή έγινε λόγος για δεξιό ρατσισμό, έχω να πω τούτο</w:t>
      </w:r>
      <w:r>
        <w:rPr>
          <w:rFonts w:eastAsia="Times New Roman" w:cs="Times New Roman"/>
          <w:szCs w:val="24"/>
        </w:rPr>
        <w:t>.</w:t>
      </w:r>
      <w:r>
        <w:rPr>
          <w:rFonts w:eastAsia="Times New Roman" w:cs="Times New Roman"/>
          <w:szCs w:val="24"/>
        </w:rPr>
        <w:t xml:space="preserve"> Υπάρχει και ο αριστερός, ο προοδευτικός, ο φιλελεύθερος ρατσισμός και μάλιστα εις βάρος των Ελληνίδων γυναικών από τη </w:t>
      </w:r>
      <w:r>
        <w:rPr>
          <w:rFonts w:eastAsia="Times New Roman" w:cs="Times New Roman"/>
          <w:szCs w:val="24"/>
        </w:rPr>
        <w:t>σ</w:t>
      </w:r>
      <w:r>
        <w:rPr>
          <w:rFonts w:eastAsia="Times New Roman" w:cs="Times New Roman"/>
          <w:szCs w:val="24"/>
        </w:rPr>
        <w:t>υγκυβέρνηση του ΣΥΡΙΖΑ με τους ΑΝΕΛ.</w:t>
      </w:r>
    </w:p>
    <w:p w14:paraId="59DA274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Διαβάζουμε ότι οι Ελληνίδες οι οποίες φορολογούνται άγρια και ιδιαίτερα εάν είναι πολύτεκνες, πρέπε</w:t>
      </w:r>
      <w:r>
        <w:rPr>
          <w:rFonts w:eastAsia="Times New Roman" w:cs="Times New Roman"/>
          <w:szCs w:val="24"/>
        </w:rPr>
        <w:t xml:space="preserve">ι να πληρώσουν για το </w:t>
      </w:r>
      <w:proofErr w:type="spellStart"/>
      <w:r>
        <w:rPr>
          <w:rFonts w:eastAsia="Times New Roman" w:cs="Times New Roman"/>
          <w:szCs w:val="24"/>
        </w:rPr>
        <w:t>τοπογράφημα</w:t>
      </w:r>
      <w:proofErr w:type="spellEnd"/>
      <w:r>
        <w:rPr>
          <w:rFonts w:eastAsia="Times New Roman" w:cs="Times New Roman"/>
          <w:szCs w:val="24"/>
        </w:rPr>
        <w:t xml:space="preserve">, την ίδια στιγμή που για τις ξένες -ισλαμίστριες επί το </w:t>
      </w:r>
      <w:proofErr w:type="spellStart"/>
      <w:r>
        <w:rPr>
          <w:rFonts w:eastAsia="Times New Roman" w:cs="Times New Roman"/>
          <w:szCs w:val="24"/>
        </w:rPr>
        <w:t>πλείστον</w:t>
      </w:r>
      <w:proofErr w:type="spellEnd"/>
      <w:r>
        <w:rPr>
          <w:rFonts w:eastAsia="Times New Roman" w:cs="Times New Roman"/>
          <w:szCs w:val="24"/>
        </w:rPr>
        <w:t xml:space="preserve">- αυτή η εξέταση είναι δωρεάν. Αυτοί είστε κύριοι, </w:t>
      </w:r>
      <w:proofErr w:type="spellStart"/>
      <w:r>
        <w:rPr>
          <w:rFonts w:eastAsia="Times New Roman" w:cs="Times New Roman"/>
          <w:szCs w:val="24"/>
        </w:rPr>
        <w:t>αντιρατσιστές</w:t>
      </w:r>
      <w:proofErr w:type="spellEnd"/>
      <w:r>
        <w:rPr>
          <w:rFonts w:eastAsia="Times New Roman" w:cs="Times New Roman"/>
          <w:szCs w:val="24"/>
        </w:rPr>
        <w:t xml:space="preserve"> κατ’ επάγγελμα, αδρά αμειβόμενοι! Και θα καταθέσω αυτό το δημοσίευμα για τα Πρακτικά.</w:t>
      </w:r>
    </w:p>
    <w:p w14:paraId="59DA2741" w14:textId="77777777" w:rsidR="00087860" w:rsidRDefault="00061F85">
      <w:pPr>
        <w:spacing w:line="600" w:lineRule="auto"/>
        <w:ind w:firstLine="851"/>
        <w:contextualSpacing/>
        <w:jc w:val="both"/>
        <w:rPr>
          <w:rFonts w:eastAsia="Times New Roman" w:cs="Times New Roman"/>
          <w:szCs w:val="24"/>
        </w:rPr>
      </w:pPr>
      <w:r>
        <w:rPr>
          <w:rFonts w:eastAsia="Times New Roman" w:cs="Times New Roman"/>
          <w:szCs w:val="24"/>
        </w:rPr>
        <w:t>(Στο ση</w:t>
      </w:r>
      <w:r>
        <w:rPr>
          <w:rFonts w:eastAsia="Times New Roman" w:cs="Times New Roman"/>
          <w:szCs w:val="24"/>
        </w:rPr>
        <w:t xml:space="preserve">μείο αυτό η Βουλευτής κ. Ελένη </w:t>
      </w:r>
      <w:proofErr w:type="spellStart"/>
      <w:r>
        <w:rPr>
          <w:rFonts w:eastAsia="Times New Roman" w:cs="Times New Roman"/>
          <w:szCs w:val="24"/>
        </w:rPr>
        <w:t>Ζαρούλια</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9DA2742" w14:textId="77777777" w:rsidR="00087860" w:rsidRDefault="00061F85">
      <w:pPr>
        <w:spacing w:line="600" w:lineRule="auto"/>
        <w:ind w:firstLine="851"/>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λήθεια πόσο οξύμωρο ακούγεται</w:t>
      </w:r>
      <w:r>
        <w:rPr>
          <w:rFonts w:eastAsia="Times New Roman" w:cs="Times New Roman"/>
          <w:szCs w:val="24"/>
        </w:rPr>
        <w:t>,</w:t>
      </w:r>
      <w:r>
        <w:rPr>
          <w:rFonts w:eastAsia="Times New Roman" w:cs="Times New Roman"/>
          <w:szCs w:val="24"/>
        </w:rPr>
        <w:t xml:space="preserve"> από μία </w:t>
      </w:r>
      <w:proofErr w:type="spellStart"/>
      <w:r>
        <w:rPr>
          <w:rFonts w:eastAsia="Times New Roman" w:cs="Times New Roman"/>
          <w:szCs w:val="24"/>
        </w:rPr>
        <w:t>ισλαμολάγνα</w:t>
      </w:r>
      <w:proofErr w:type="spellEnd"/>
      <w:r>
        <w:rPr>
          <w:rFonts w:eastAsia="Times New Roman" w:cs="Times New Roman"/>
          <w:szCs w:val="24"/>
        </w:rPr>
        <w:t xml:space="preserve"> συγκ</w:t>
      </w:r>
      <w:r>
        <w:rPr>
          <w:rFonts w:eastAsia="Times New Roman" w:cs="Times New Roman"/>
          <w:szCs w:val="24"/>
        </w:rPr>
        <w:t xml:space="preserve">υβέρνηση να αγωνίζεται υποτίθεται για την καλυτέρευση της γυναίκας στην κοινωνία, τη στιγμή που εσείς οι ίδιες φοράτε τη μαντήλα, που όλοι πολύ καλά γνωρίζουμε τι σημαίνει αυτό! Σας έχει δει όλος ο ελληνικός λαός να το κάνετε αυτό! </w:t>
      </w:r>
    </w:p>
    <w:p w14:paraId="59DA2743" w14:textId="77777777" w:rsidR="00087860" w:rsidRDefault="00061F85">
      <w:pPr>
        <w:spacing w:line="600" w:lineRule="auto"/>
        <w:ind w:firstLine="851"/>
        <w:contextualSpacing/>
        <w:jc w:val="both"/>
        <w:rPr>
          <w:rFonts w:eastAsia="Times New Roman" w:cs="Times New Roman"/>
          <w:szCs w:val="24"/>
        </w:rPr>
      </w:pPr>
      <w:r>
        <w:rPr>
          <w:rFonts w:eastAsia="Times New Roman" w:cs="Times New Roman"/>
          <w:szCs w:val="24"/>
        </w:rPr>
        <w:lastRenderedPageBreak/>
        <w:t>Η σημερινή ομιλία δεν γ</w:t>
      </w:r>
      <w:r>
        <w:rPr>
          <w:rFonts w:eastAsia="Times New Roman" w:cs="Times New Roman"/>
          <w:szCs w:val="24"/>
        </w:rPr>
        <w:t>ίνεται για να τιμήσουμε την Παγκόσμια Ημέρα της Γυναίκας, η οποία έχει οριστεί -όπως άλλωστε όλες οι παγκόσμιες ημέρες- για να δημιουργήσουμε έναν μανδύα χειραγώγησης στον βωμό του κέρδους και της ιδεολογικής εκμετάλλευσης. Οι παγκόσμιες ημέρες είναι -όπως</w:t>
      </w:r>
      <w:r>
        <w:rPr>
          <w:rFonts w:eastAsia="Times New Roman" w:cs="Times New Roman"/>
          <w:szCs w:val="24"/>
        </w:rPr>
        <w:t xml:space="preserve"> όλοι κατανοούμε- ένα από τα βοηθήματα της ισοπεδωτικής κοινωνίας, που προωθεί πλαστές αξίες, μακριά από κάθε τί εθνικό, παραδοσιακό και αυθεντικό. </w:t>
      </w:r>
    </w:p>
    <w:p w14:paraId="59DA2744" w14:textId="77777777" w:rsidR="00087860" w:rsidRDefault="00061F85">
      <w:pPr>
        <w:spacing w:line="600" w:lineRule="auto"/>
        <w:ind w:firstLine="851"/>
        <w:contextualSpacing/>
        <w:jc w:val="both"/>
        <w:rPr>
          <w:rFonts w:eastAsia="Times New Roman" w:cs="Times New Roman"/>
          <w:szCs w:val="24"/>
        </w:rPr>
      </w:pPr>
      <w:r>
        <w:rPr>
          <w:rFonts w:eastAsia="Times New Roman" w:cs="Times New Roman"/>
          <w:szCs w:val="24"/>
        </w:rPr>
        <w:t>Αντίθετα, λοιπόν, στη φιλοσοφία της Παγκόσμιας Ημέρας της Γυναίκας που προωθεί η νέα τάξη πραγμάτων, σήμερα</w:t>
      </w:r>
      <w:r>
        <w:rPr>
          <w:rFonts w:eastAsia="Times New Roman" w:cs="Times New Roman"/>
          <w:szCs w:val="24"/>
        </w:rPr>
        <w:t xml:space="preserve"> θα αναλύσουμε από αυτό εδώ το Βήμα</w:t>
      </w:r>
      <w:r>
        <w:rPr>
          <w:rFonts w:eastAsia="Times New Roman" w:cs="Times New Roman"/>
          <w:szCs w:val="24"/>
        </w:rPr>
        <w:t>,</w:t>
      </w:r>
      <w:r>
        <w:rPr>
          <w:rFonts w:eastAsia="Times New Roman" w:cs="Times New Roman"/>
          <w:szCs w:val="24"/>
        </w:rPr>
        <w:t xml:space="preserve"> τους λόγους για τους οποίους η γυναίκα από θεματοφύλακας των εθνικών παραδοσιακών κοινωνιών έχασε τον φυσικό της ρόλο και άγεται και φέρεται από ένα σύγχρονο πρότυπο, που καθόλου δεν συνάδει με την πραγματική της φυσική</w:t>
      </w:r>
      <w:r>
        <w:rPr>
          <w:rFonts w:eastAsia="Times New Roman" w:cs="Times New Roman"/>
          <w:szCs w:val="24"/>
        </w:rPr>
        <w:t xml:space="preserve"> υπόσταση. </w:t>
      </w:r>
    </w:p>
    <w:p w14:paraId="59DA2745" w14:textId="77777777" w:rsidR="00087860" w:rsidRDefault="00061F85">
      <w:pPr>
        <w:spacing w:line="600" w:lineRule="auto"/>
        <w:ind w:firstLine="851"/>
        <w:contextualSpacing/>
        <w:jc w:val="both"/>
        <w:rPr>
          <w:rFonts w:eastAsia="Times New Roman" w:cs="Times New Roman"/>
          <w:szCs w:val="24"/>
        </w:rPr>
      </w:pPr>
      <w:r>
        <w:rPr>
          <w:rFonts w:eastAsia="Times New Roman" w:cs="Times New Roman"/>
          <w:szCs w:val="24"/>
        </w:rPr>
        <w:t xml:space="preserve">Είναι γνωστό σε όλους </w:t>
      </w:r>
      <w:r>
        <w:rPr>
          <w:rFonts w:eastAsia="Times New Roman" w:cs="Times New Roman"/>
          <w:szCs w:val="24"/>
        </w:rPr>
        <w:t>μας,</w:t>
      </w:r>
      <w:r>
        <w:rPr>
          <w:rFonts w:eastAsia="Times New Roman" w:cs="Times New Roman"/>
          <w:szCs w:val="24"/>
        </w:rPr>
        <w:t xml:space="preserve"> ότι οι μέντορες της καπιταλιστικής ανάπτυξης κατάφεραν να αλλοιώσουν τον ρόλο της γυναίκας στις δυτικές εθνικές κοινωνίες ήδη από τη βιομηχανική επανάσταση, μία επανάσταση μέσα από την οποία εκκολάφθηκε και αναπτύχθηκ</w:t>
      </w:r>
      <w:r>
        <w:rPr>
          <w:rFonts w:eastAsia="Times New Roman" w:cs="Times New Roman"/>
          <w:szCs w:val="24"/>
        </w:rPr>
        <w:t>ε το φεμινιστικό κίνημα</w:t>
      </w:r>
      <w:r>
        <w:rPr>
          <w:rFonts w:eastAsia="Times New Roman" w:cs="Times New Roman"/>
          <w:szCs w:val="24"/>
        </w:rPr>
        <w:t>,</w:t>
      </w:r>
      <w:r>
        <w:rPr>
          <w:rFonts w:eastAsia="Times New Roman" w:cs="Times New Roman"/>
          <w:szCs w:val="24"/>
        </w:rPr>
        <w:t xml:space="preserve"> διά του οποίου η </w:t>
      </w:r>
      <w:r>
        <w:rPr>
          <w:rFonts w:eastAsia="Times New Roman" w:cs="Times New Roman"/>
          <w:szCs w:val="24"/>
        </w:rPr>
        <w:lastRenderedPageBreak/>
        <w:t xml:space="preserve">γυναίκα γίνεται αντικείμενο χειραφέτησης μέσω της εργασίας και των δικαιωμάτων της σε αυτή. </w:t>
      </w:r>
    </w:p>
    <w:p w14:paraId="59DA2746" w14:textId="77777777" w:rsidR="00087860" w:rsidRDefault="00061F85">
      <w:pPr>
        <w:spacing w:line="600" w:lineRule="auto"/>
        <w:ind w:firstLine="851"/>
        <w:contextualSpacing/>
        <w:jc w:val="both"/>
        <w:rPr>
          <w:rFonts w:eastAsia="Times New Roman" w:cs="Times New Roman"/>
          <w:szCs w:val="24"/>
        </w:rPr>
      </w:pPr>
      <w:r>
        <w:rPr>
          <w:rFonts w:eastAsia="Times New Roman" w:cs="Times New Roman"/>
          <w:szCs w:val="24"/>
        </w:rPr>
        <w:t>Θα ρωτήσει, ίσως, κάποιος, ποιο είναι το κακό σε όλο αυτό. Το άσχημο σε αυτή την ώθηση της γυναίκας στο να διεκδικήσει δι</w:t>
      </w:r>
      <w:r>
        <w:rPr>
          <w:rFonts w:eastAsia="Times New Roman" w:cs="Times New Roman"/>
          <w:szCs w:val="24"/>
        </w:rPr>
        <w:t>καίωμα στην εργασία, έχει να κάνει</w:t>
      </w:r>
      <w:r>
        <w:rPr>
          <w:rFonts w:eastAsia="Times New Roman" w:cs="Times New Roman"/>
          <w:szCs w:val="24"/>
        </w:rPr>
        <w:t>,</w:t>
      </w:r>
      <w:r>
        <w:rPr>
          <w:rFonts w:eastAsia="Times New Roman" w:cs="Times New Roman"/>
          <w:szCs w:val="24"/>
        </w:rPr>
        <w:t xml:space="preserve"> με το ότι οι καθοδηγητές της ήθελαν να βγάλουν τη γυναίκα από τον φυσικό της ρόλο, που ήταν η ανατροφή των τέκνων και να την εκμεταλλευτούν στον βωμό του κέρδους ως φθηνό εργατικό δυναμικό. Ήταν μία κίνηση σκόπιμη και συ</w:t>
      </w:r>
      <w:r>
        <w:rPr>
          <w:rFonts w:eastAsia="Times New Roman" w:cs="Times New Roman"/>
          <w:szCs w:val="24"/>
        </w:rPr>
        <w:t>μφέρουσα για τα παντοδύναμα καπιταλιστικά συμφέροντα, ενώ παράλληλα την ίδια εποχή τα μαρξιστικά ιδεολογικά μανιφέστα ωθούσαν τη γυναίκα στη δήθεν απελευθέρωσή της μέσω της εργασίας και στην αποτίναξη του συζυγικού ζυγού, αφού προωθούνταν δικαιώματα</w:t>
      </w:r>
      <w:r>
        <w:rPr>
          <w:rFonts w:eastAsia="Times New Roman" w:cs="Times New Roman"/>
          <w:szCs w:val="24"/>
        </w:rPr>
        <w:t>,</w:t>
      </w:r>
      <w:r>
        <w:rPr>
          <w:rFonts w:eastAsia="Times New Roman" w:cs="Times New Roman"/>
          <w:szCs w:val="24"/>
        </w:rPr>
        <w:t xml:space="preserve"> που τ</w:t>
      </w:r>
      <w:r>
        <w:rPr>
          <w:rFonts w:eastAsia="Times New Roman" w:cs="Times New Roman"/>
          <w:szCs w:val="24"/>
        </w:rPr>
        <w:t xml:space="preserve">ην έκαναν να απομακρυνθεί από την παραδοσιακή θέση της στην κοινωνία αναζητώντας νέους δρόμους χειραφέτησης. </w:t>
      </w:r>
    </w:p>
    <w:p w14:paraId="59DA2747" w14:textId="77777777" w:rsidR="00087860" w:rsidRDefault="00061F85">
      <w:pPr>
        <w:spacing w:line="600" w:lineRule="auto"/>
        <w:ind w:firstLine="851"/>
        <w:contextualSpacing/>
        <w:jc w:val="both"/>
        <w:rPr>
          <w:rFonts w:eastAsia="Times New Roman" w:cs="Times New Roman"/>
          <w:szCs w:val="24"/>
        </w:rPr>
      </w:pPr>
      <w:r>
        <w:rPr>
          <w:rFonts w:eastAsia="Times New Roman" w:cs="Times New Roman"/>
          <w:szCs w:val="24"/>
        </w:rPr>
        <w:t>Καπιταλισμός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μαρξισμός εν τη γενέσει τους κατάφεραν ένα καίριο πλήγμα στον ρόλο που έδωσε η φύση στη γυναίκα. Και κατά συνέπεια </w:t>
      </w:r>
      <w:r>
        <w:rPr>
          <w:rFonts w:eastAsia="Times New Roman" w:cs="Times New Roman"/>
          <w:szCs w:val="24"/>
        </w:rPr>
        <w:lastRenderedPageBreak/>
        <w:t>το πλ</w:t>
      </w:r>
      <w:r>
        <w:rPr>
          <w:rFonts w:eastAsia="Times New Roman" w:cs="Times New Roman"/>
          <w:szCs w:val="24"/>
        </w:rPr>
        <w:t xml:space="preserve">ήγμα αυτό είχε αντίστοιχα επιβλαβή επίδραση στον κυριότερο θεσμό που στηρίζει μία εθνική πολιτεία, την οικογένεια. </w:t>
      </w:r>
    </w:p>
    <w:p w14:paraId="59DA2748" w14:textId="77777777" w:rsidR="00087860" w:rsidRDefault="00061F85">
      <w:pPr>
        <w:spacing w:line="600" w:lineRule="auto"/>
        <w:ind w:firstLine="851"/>
        <w:contextualSpacing/>
        <w:jc w:val="both"/>
        <w:rPr>
          <w:rFonts w:eastAsia="Times New Roman" w:cs="Times New Roman"/>
          <w:szCs w:val="24"/>
        </w:rPr>
      </w:pPr>
      <w:r>
        <w:rPr>
          <w:rFonts w:eastAsia="Times New Roman" w:cs="Times New Roman"/>
          <w:szCs w:val="24"/>
        </w:rPr>
        <w:t>Η οικογένεια και ο ρόλος της γυναίκας-μητέρας μέσα σε αυτή ήταν για τις παραδοσιακές κοινωνίες ο θεματοφύλακας της σωστής ανατροφής των παιδ</w:t>
      </w:r>
      <w:r>
        <w:rPr>
          <w:rFonts w:eastAsia="Times New Roman" w:cs="Times New Roman"/>
          <w:szCs w:val="24"/>
        </w:rPr>
        <w:t xml:space="preserve">ιών. Η ανατροφή αυτή γινόταν χωρίς πίεση χρόνου μέσα στην οικογενειακή εστία σύμφωνα με τα ιδεώδη, τις παραδόσεις και τις ηθικές αξίες του έθνους και της λαϊκής κοινότητας. </w:t>
      </w:r>
    </w:p>
    <w:p w14:paraId="59DA2749" w14:textId="77777777" w:rsidR="00087860" w:rsidRDefault="00061F85">
      <w:pPr>
        <w:spacing w:line="600" w:lineRule="auto"/>
        <w:ind w:firstLine="851"/>
        <w:contextualSpacing/>
        <w:jc w:val="both"/>
        <w:rPr>
          <w:rFonts w:eastAsia="Times New Roman" w:cs="Times New Roman"/>
          <w:szCs w:val="24"/>
        </w:rPr>
      </w:pPr>
      <w:r>
        <w:rPr>
          <w:rFonts w:eastAsia="Times New Roman" w:cs="Times New Roman"/>
          <w:szCs w:val="24"/>
        </w:rPr>
        <w:t>Πρέπει να τονίσουμε</w:t>
      </w:r>
      <w:r>
        <w:rPr>
          <w:rFonts w:eastAsia="Times New Roman" w:cs="Times New Roman"/>
          <w:szCs w:val="24"/>
        </w:rPr>
        <w:t>,</w:t>
      </w:r>
      <w:r>
        <w:rPr>
          <w:rFonts w:eastAsia="Times New Roman" w:cs="Times New Roman"/>
          <w:szCs w:val="24"/>
        </w:rPr>
        <w:t xml:space="preserve"> ότι οι αρχαίες Ελληνίδες δεν ήταν διόλου αγράμματες, όπως συμ</w:t>
      </w:r>
      <w:r>
        <w:rPr>
          <w:rFonts w:eastAsia="Times New Roman" w:cs="Times New Roman"/>
          <w:szCs w:val="24"/>
        </w:rPr>
        <w:t>φέρει να υπονοείται από τη ραγιάδικου τύπου προπαγάνδα πολλών μοντέρνων ιστορικών. Αντίθετα ζούσαν με αξιοπρέπεια και σεβασμό ως σύζυγοι και μητέρες, λαμβάνοντας γνώσεις γραφής και ανάγνωσης, λυρικής και επικής ποίησης μέχρι το δωδέκατο έτος της ηλικίας το</w:t>
      </w:r>
      <w:r>
        <w:rPr>
          <w:rFonts w:eastAsia="Times New Roman" w:cs="Times New Roman"/>
          <w:szCs w:val="24"/>
        </w:rPr>
        <w:t xml:space="preserve">υς, ενώ μέχρι το εικοστό λάμβαναν εκπαίδευση από τις μητέρες τους στην οικιακή διαχείριση, υφαντική, χειροτεχνία και διακόσμηση, ενώ τα κορίτσια των ευπορότερων οικογενειών σπούδαζαν μουσική, </w:t>
      </w:r>
      <w:proofErr w:type="spellStart"/>
      <w:r>
        <w:rPr>
          <w:rFonts w:eastAsia="Times New Roman" w:cs="Times New Roman"/>
          <w:szCs w:val="24"/>
        </w:rPr>
        <w:t>κιθαρωδία</w:t>
      </w:r>
      <w:proofErr w:type="spellEnd"/>
      <w:r>
        <w:rPr>
          <w:rFonts w:eastAsia="Times New Roman" w:cs="Times New Roman"/>
          <w:szCs w:val="24"/>
        </w:rPr>
        <w:t xml:space="preserve"> και όρχηση.</w:t>
      </w:r>
    </w:p>
    <w:p w14:paraId="59DA274A" w14:textId="77777777" w:rsidR="00087860" w:rsidRDefault="00061F85">
      <w:pPr>
        <w:spacing w:line="600" w:lineRule="auto"/>
        <w:ind w:firstLine="851"/>
        <w:contextualSpacing/>
        <w:jc w:val="both"/>
        <w:rPr>
          <w:rFonts w:eastAsia="Times New Roman" w:cs="Times New Roman"/>
          <w:szCs w:val="24"/>
        </w:rPr>
      </w:pPr>
      <w:r>
        <w:rPr>
          <w:rFonts w:eastAsia="Times New Roman" w:cs="Times New Roman"/>
          <w:szCs w:val="24"/>
        </w:rPr>
        <w:lastRenderedPageBreak/>
        <w:t>Υπήρχ</w:t>
      </w:r>
      <w:r>
        <w:rPr>
          <w:rFonts w:eastAsia="Times New Roman" w:cs="Times New Roman"/>
          <w:szCs w:val="24"/>
        </w:rPr>
        <w:t>ε,</w:t>
      </w:r>
      <w:r>
        <w:rPr>
          <w:rFonts w:eastAsia="Times New Roman" w:cs="Times New Roman"/>
          <w:szCs w:val="24"/>
        </w:rPr>
        <w:t xml:space="preserve"> επίσης, πλήθος σχολών που δέχονταν</w:t>
      </w:r>
      <w:r>
        <w:rPr>
          <w:rFonts w:eastAsia="Times New Roman" w:cs="Times New Roman"/>
          <w:szCs w:val="24"/>
        </w:rPr>
        <w:t xml:space="preserve"> γυναίκες ως μαθήτριες, όπως η μαθηματική σχολή του Πυθαγόρα στην οποία διέπρεψαν η Θεανώ, η Θεόκλεια, η </w:t>
      </w:r>
      <w:proofErr w:type="spellStart"/>
      <w:r>
        <w:rPr>
          <w:rFonts w:eastAsia="Times New Roman" w:cs="Times New Roman"/>
          <w:szCs w:val="24"/>
        </w:rPr>
        <w:t>Ασκληπιγένεια</w:t>
      </w:r>
      <w:proofErr w:type="spellEnd"/>
      <w:r>
        <w:rPr>
          <w:rFonts w:eastAsia="Times New Roman" w:cs="Times New Roman"/>
          <w:szCs w:val="24"/>
        </w:rPr>
        <w:t xml:space="preserve">, η Μέλισσα και πολλές άλλες. Επίσης σε σχολές ιατρικής διακρίθηκαν η </w:t>
      </w:r>
      <w:proofErr w:type="spellStart"/>
      <w:r>
        <w:rPr>
          <w:rFonts w:eastAsia="Times New Roman" w:cs="Times New Roman"/>
          <w:szCs w:val="24"/>
        </w:rPr>
        <w:t>Αγνοδίκη</w:t>
      </w:r>
      <w:proofErr w:type="spellEnd"/>
      <w:r>
        <w:rPr>
          <w:rFonts w:eastAsia="Times New Roman" w:cs="Times New Roman"/>
          <w:szCs w:val="24"/>
        </w:rPr>
        <w:t>, η Ερμιόνη, η Φιλομήλα και η Κλεοπάτρα ως μαθήτρια του Γαλη</w:t>
      </w:r>
      <w:r>
        <w:rPr>
          <w:rFonts w:eastAsia="Times New Roman" w:cs="Times New Roman"/>
          <w:szCs w:val="24"/>
        </w:rPr>
        <w:t>νού. Η σχολή του Επίκουρου είχε μαθήτριες</w:t>
      </w:r>
      <w:r>
        <w:rPr>
          <w:rFonts w:eastAsia="Times New Roman" w:cs="Times New Roman"/>
          <w:szCs w:val="24"/>
        </w:rPr>
        <w:t>,</w:t>
      </w:r>
      <w:r>
        <w:rPr>
          <w:rFonts w:eastAsia="Times New Roman" w:cs="Times New Roman"/>
          <w:szCs w:val="24"/>
        </w:rPr>
        <w:t xml:space="preserve"> από τις οποίες οι γνωστότερες είναι η Άνθεια και η Λεοντή, ενώ από την Πλατωνική Ακαδημία διασώθηκαν τα ονόματα της </w:t>
      </w:r>
      <w:proofErr w:type="spellStart"/>
      <w:r>
        <w:rPr>
          <w:rFonts w:eastAsia="Times New Roman" w:cs="Times New Roman"/>
          <w:szCs w:val="24"/>
        </w:rPr>
        <w:t>Λασθένιας</w:t>
      </w:r>
      <w:proofErr w:type="spellEnd"/>
      <w:r>
        <w:rPr>
          <w:rFonts w:eastAsia="Times New Roman" w:cs="Times New Roman"/>
          <w:szCs w:val="24"/>
        </w:rPr>
        <w:t xml:space="preserve"> και της </w:t>
      </w:r>
      <w:proofErr w:type="spellStart"/>
      <w:r>
        <w:rPr>
          <w:rFonts w:eastAsia="Times New Roman" w:cs="Times New Roman"/>
          <w:szCs w:val="24"/>
        </w:rPr>
        <w:t>Αξιοθέας</w:t>
      </w:r>
      <w:proofErr w:type="spellEnd"/>
      <w:r>
        <w:rPr>
          <w:rFonts w:eastAsia="Times New Roman" w:cs="Times New Roman"/>
          <w:szCs w:val="24"/>
        </w:rPr>
        <w:t xml:space="preserve">. </w:t>
      </w:r>
    </w:p>
    <w:p w14:paraId="59DA274B" w14:textId="77777777" w:rsidR="00087860" w:rsidRDefault="00061F85">
      <w:pPr>
        <w:spacing w:line="600" w:lineRule="auto"/>
        <w:ind w:firstLine="851"/>
        <w:contextualSpacing/>
        <w:jc w:val="both"/>
        <w:rPr>
          <w:rFonts w:eastAsia="Times New Roman" w:cs="Times New Roman"/>
          <w:szCs w:val="24"/>
        </w:rPr>
      </w:pPr>
      <w:r>
        <w:rPr>
          <w:rFonts w:eastAsia="Times New Roman" w:cs="Times New Roman"/>
          <w:szCs w:val="24"/>
        </w:rPr>
        <w:t>Εκείνο που, επίσης, έχει ελάχιστα προβληθεί μέσα στην ιστορία για το</w:t>
      </w:r>
      <w:r>
        <w:rPr>
          <w:rFonts w:eastAsia="Times New Roman" w:cs="Times New Roman"/>
          <w:szCs w:val="24"/>
        </w:rPr>
        <w:t xml:space="preserve">ν εξέχοντα ρόλο της γυναίκας στην αρχαιότητα, είναι η συμμετοχή της στις λατρευτικές τελετές και μάλιστα σε καθήκοντα ιέρειας, </w:t>
      </w:r>
      <w:proofErr w:type="spellStart"/>
      <w:r>
        <w:rPr>
          <w:rFonts w:eastAsia="Times New Roman" w:cs="Times New Roman"/>
          <w:szCs w:val="24"/>
        </w:rPr>
        <w:t>πρωθιέρειας</w:t>
      </w:r>
      <w:proofErr w:type="spellEnd"/>
      <w:r>
        <w:rPr>
          <w:rFonts w:eastAsia="Times New Roman" w:cs="Times New Roman"/>
          <w:szCs w:val="24"/>
        </w:rPr>
        <w:t xml:space="preserve">, μυσταγωγού και </w:t>
      </w:r>
      <w:proofErr w:type="spellStart"/>
      <w:r>
        <w:rPr>
          <w:rFonts w:eastAsia="Times New Roman" w:cs="Times New Roman"/>
          <w:szCs w:val="24"/>
        </w:rPr>
        <w:t>ιεροφάντιδας</w:t>
      </w:r>
      <w:proofErr w:type="spellEnd"/>
      <w:r>
        <w:rPr>
          <w:rFonts w:eastAsia="Times New Roman" w:cs="Times New Roman"/>
          <w:szCs w:val="24"/>
        </w:rPr>
        <w:t xml:space="preserve">. </w:t>
      </w:r>
    </w:p>
    <w:p w14:paraId="59DA274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Επίσης σήμερα ελάχιστα γνωρίζουμε για τις γιορτές προς τιμήν των γυναικών, μερικές από</w:t>
      </w:r>
      <w:r>
        <w:rPr>
          <w:rFonts w:eastAsia="Times New Roman" w:cs="Times New Roman"/>
          <w:szCs w:val="24"/>
        </w:rPr>
        <w:t xml:space="preserve"> τις οποίες ήταν τα </w:t>
      </w:r>
      <w:proofErr w:type="spellStart"/>
      <w:r>
        <w:rPr>
          <w:rFonts w:eastAsia="Times New Roman" w:cs="Times New Roman"/>
          <w:szCs w:val="24"/>
        </w:rPr>
        <w:t>Ανθεσφόρια</w:t>
      </w:r>
      <w:proofErr w:type="spellEnd"/>
      <w:r>
        <w:rPr>
          <w:rFonts w:eastAsia="Times New Roman" w:cs="Times New Roman"/>
          <w:szCs w:val="24"/>
        </w:rPr>
        <w:t xml:space="preserve">, τα Ηραία, οι γυναικείοι Ολυμπιακοί Αγώνες, τα </w:t>
      </w:r>
      <w:proofErr w:type="spellStart"/>
      <w:r>
        <w:rPr>
          <w:rFonts w:eastAsia="Times New Roman" w:cs="Times New Roman"/>
          <w:szCs w:val="24"/>
        </w:rPr>
        <w:t>Μύσια</w:t>
      </w:r>
      <w:proofErr w:type="spellEnd"/>
      <w:r>
        <w:rPr>
          <w:rFonts w:eastAsia="Times New Roman" w:cs="Times New Roman"/>
          <w:szCs w:val="24"/>
        </w:rPr>
        <w:t xml:space="preserve">, τα </w:t>
      </w:r>
      <w:proofErr w:type="spellStart"/>
      <w:r>
        <w:rPr>
          <w:rFonts w:eastAsia="Times New Roman" w:cs="Times New Roman"/>
          <w:szCs w:val="24"/>
        </w:rPr>
        <w:t>Θυίεια</w:t>
      </w:r>
      <w:proofErr w:type="spellEnd"/>
      <w:r>
        <w:rPr>
          <w:rFonts w:eastAsia="Times New Roman" w:cs="Times New Roman"/>
          <w:szCs w:val="24"/>
        </w:rPr>
        <w:t xml:space="preserve">, τα </w:t>
      </w:r>
      <w:proofErr w:type="spellStart"/>
      <w:r>
        <w:rPr>
          <w:rFonts w:eastAsia="Times New Roman" w:cs="Times New Roman"/>
          <w:szCs w:val="24"/>
        </w:rPr>
        <w:t>Καρυάτεια</w:t>
      </w:r>
      <w:proofErr w:type="spellEnd"/>
      <w:r>
        <w:rPr>
          <w:rFonts w:eastAsia="Times New Roman" w:cs="Times New Roman"/>
          <w:szCs w:val="24"/>
        </w:rPr>
        <w:t xml:space="preserve"> και πολλές άλλες.</w:t>
      </w:r>
    </w:p>
    <w:p w14:paraId="59DA274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Οι γυναίκες στην αρχαία Ελλάδα σε αντίθεση με την επικρατούσα εντύπωση που έχει δοθεί από μερίδα ιστορικών, είχαν κοινωνικά και λ</w:t>
      </w:r>
      <w:r>
        <w:rPr>
          <w:rFonts w:eastAsia="Times New Roman" w:cs="Times New Roman"/>
          <w:szCs w:val="24"/>
        </w:rPr>
        <w:t xml:space="preserve">ατρευτικά δικαιώματα στην αστική ζωή με εξαίρεση το δικαίωμα ψήφου, η κατάκτηση του οποίου είναι σχετικά πρόσφατη και απόρροια των κοινωνικών και οικονομικών ανακατατάξεων στο ιστορικό γίγνεσθαι των σύγχρονων κοινωνιών. </w:t>
      </w:r>
    </w:p>
    <w:p w14:paraId="59DA274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 αυτό το ταξίδι μας στην υψηλή πρ</w:t>
      </w:r>
      <w:r>
        <w:rPr>
          <w:rFonts w:eastAsia="Times New Roman" w:cs="Times New Roman"/>
          <w:szCs w:val="24"/>
        </w:rPr>
        <w:t>οσφορά της Ελληνίδας στο ιστορικό γίγνεσθαι της πατρίδας μας δεν πρέπει να παραλείψουμε τη συμβολή των γυναικών στη διάρκεια της Τουρκοκρατίας και στην Επανάσταση του 1821 με ποικίλους τρόπους είτε προσωπικά είτε με την προσφορά της περιουσίας τους. Εξέχου</w:t>
      </w:r>
      <w:r>
        <w:rPr>
          <w:rFonts w:eastAsia="Times New Roman" w:cs="Times New Roman"/>
          <w:szCs w:val="24"/>
        </w:rPr>
        <w:t xml:space="preserve">σες μορφές όπως της </w:t>
      </w:r>
      <w:proofErr w:type="spellStart"/>
      <w:r>
        <w:rPr>
          <w:rFonts w:eastAsia="Times New Roman" w:cs="Times New Roman"/>
          <w:szCs w:val="24"/>
        </w:rPr>
        <w:t>Λασκαρίνας</w:t>
      </w:r>
      <w:proofErr w:type="spellEnd"/>
      <w:r>
        <w:rPr>
          <w:rFonts w:eastAsia="Times New Roman" w:cs="Times New Roman"/>
          <w:szCs w:val="24"/>
        </w:rPr>
        <w:t xml:space="preserve"> </w:t>
      </w:r>
      <w:proofErr w:type="spellStart"/>
      <w:r>
        <w:rPr>
          <w:rFonts w:eastAsia="Times New Roman" w:cs="Times New Roman"/>
          <w:szCs w:val="24"/>
        </w:rPr>
        <w:t>Μπουμπουλίνας</w:t>
      </w:r>
      <w:proofErr w:type="spellEnd"/>
      <w:r>
        <w:rPr>
          <w:rFonts w:eastAsia="Times New Roman" w:cs="Times New Roman"/>
          <w:szCs w:val="24"/>
        </w:rPr>
        <w:t xml:space="preserve">, της </w:t>
      </w:r>
      <w:proofErr w:type="spellStart"/>
      <w:r>
        <w:rPr>
          <w:rFonts w:eastAsia="Times New Roman" w:cs="Times New Roman"/>
          <w:szCs w:val="24"/>
        </w:rPr>
        <w:t>Μαντ</w:t>
      </w:r>
      <w:r>
        <w:rPr>
          <w:rFonts w:eastAsia="Times New Roman" w:cs="Times New Roman"/>
          <w:szCs w:val="24"/>
        </w:rPr>
        <w:t>ού</w:t>
      </w:r>
      <w:r>
        <w:rPr>
          <w:rFonts w:eastAsia="Times New Roman" w:cs="Times New Roman"/>
          <w:szCs w:val="24"/>
        </w:rPr>
        <w:t>ς</w:t>
      </w:r>
      <w:proofErr w:type="spellEnd"/>
      <w:r>
        <w:rPr>
          <w:rFonts w:eastAsia="Times New Roman" w:cs="Times New Roman"/>
          <w:szCs w:val="24"/>
        </w:rPr>
        <w:t xml:space="preserve"> </w:t>
      </w:r>
      <w:proofErr w:type="spellStart"/>
      <w:r>
        <w:rPr>
          <w:rFonts w:eastAsia="Times New Roman" w:cs="Times New Roman"/>
          <w:szCs w:val="24"/>
        </w:rPr>
        <w:t>Μαυρογένους</w:t>
      </w:r>
      <w:proofErr w:type="spellEnd"/>
      <w:r>
        <w:rPr>
          <w:rFonts w:eastAsia="Times New Roman" w:cs="Times New Roman"/>
          <w:szCs w:val="24"/>
        </w:rPr>
        <w:t xml:space="preserve">, της Δόμνας </w:t>
      </w:r>
      <w:proofErr w:type="spellStart"/>
      <w:r>
        <w:rPr>
          <w:rFonts w:eastAsia="Times New Roman" w:cs="Times New Roman"/>
          <w:szCs w:val="24"/>
        </w:rPr>
        <w:t>Βιζβίζη</w:t>
      </w:r>
      <w:proofErr w:type="spellEnd"/>
      <w:r>
        <w:rPr>
          <w:rFonts w:eastAsia="Times New Roman" w:cs="Times New Roman"/>
          <w:szCs w:val="24"/>
        </w:rPr>
        <w:t xml:space="preserve"> και των </w:t>
      </w:r>
      <w:proofErr w:type="spellStart"/>
      <w:r>
        <w:rPr>
          <w:rFonts w:eastAsia="Times New Roman" w:cs="Times New Roman"/>
          <w:szCs w:val="24"/>
        </w:rPr>
        <w:t>Σουλιωτισσών</w:t>
      </w:r>
      <w:proofErr w:type="spellEnd"/>
      <w:r>
        <w:rPr>
          <w:rFonts w:eastAsia="Times New Roman" w:cs="Times New Roman"/>
          <w:szCs w:val="24"/>
        </w:rPr>
        <w:t xml:space="preserve"> με την </w:t>
      </w:r>
      <w:proofErr w:type="spellStart"/>
      <w:r>
        <w:rPr>
          <w:rFonts w:eastAsia="Times New Roman" w:cs="Times New Roman"/>
          <w:szCs w:val="24"/>
        </w:rPr>
        <w:t>Τζαβέλλαινα</w:t>
      </w:r>
      <w:proofErr w:type="spellEnd"/>
      <w:r>
        <w:rPr>
          <w:rFonts w:eastAsia="Times New Roman" w:cs="Times New Roman"/>
          <w:szCs w:val="24"/>
        </w:rPr>
        <w:t xml:space="preserve"> και τη Χάιδω να πολεμούν στο πλευρό των ανδρών τους, έχουν περάσει στο </w:t>
      </w:r>
      <w:proofErr w:type="spellStart"/>
      <w:r>
        <w:rPr>
          <w:rFonts w:eastAsia="Times New Roman" w:cs="Times New Roman"/>
          <w:szCs w:val="24"/>
        </w:rPr>
        <w:t>πάνθεον</w:t>
      </w:r>
      <w:proofErr w:type="spellEnd"/>
      <w:r>
        <w:rPr>
          <w:rFonts w:eastAsia="Times New Roman" w:cs="Times New Roman"/>
          <w:szCs w:val="24"/>
        </w:rPr>
        <w:t xml:space="preserve"> των </w:t>
      </w:r>
      <w:proofErr w:type="spellStart"/>
      <w:r>
        <w:rPr>
          <w:rFonts w:eastAsia="Times New Roman" w:cs="Times New Roman"/>
          <w:szCs w:val="24"/>
        </w:rPr>
        <w:t>ηρωίδων</w:t>
      </w:r>
      <w:proofErr w:type="spellEnd"/>
      <w:r>
        <w:rPr>
          <w:rFonts w:eastAsia="Times New Roman" w:cs="Times New Roman"/>
          <w:szCs w:val="24"/>
        </w:rPr>
        <w:t xml:space="preserve"> της ιστορίας. Ταυτόχρονα δεν μπορού</w:t>
      </w:r>
      <w:r>
        <w:rPr>
          <w:rFonts w:eastAsia="Times New Roman" w:cs="Times New Roman"/>
          <w:szCs w:val="24"/>
        </w:rPr>
        <w:t xml:space="preserve">με να ξεχάσουμε τη θυσία των γυναικών στο Ζάλογγο </w:t>
      </w:r>
      <w:proofErr w:type="spellStart"/>
      <w:r>
        <w:rPr>
          <w:rFonts w:eastAsia="Times New Roman" w:cs="Times New Roman"/>
          <w:szCs w:val="24"/>
        </w:rPr>
        <w:t>Σουλίου</w:t>
      </w:r>
      <w:proofErr w:type="spellEnd"/>
      <w:r>
        <w:rPr>
          <w:rFonts w:eastAsia="Times New Roman" w:cs="Times New Roman"/>
          <w:szCs w:val="24"/>
        </w:rPr>
        <w:t xml:space="preserve"> και στην </w:t>
      </w:r>
      <w:proofErr w:type="spellStart"/>
      <w:r>
        <w:rPr>
          <w:rFonts w:eastAsia="Times New Roman" w:cs="Times New Roman"/>
          <w:szCs w:val="24"/>
        </w:rPr>
        <w:t>Αραπίτσα</w:t>
      </w:r>
      <w:proofErr w:type="spellEnd"/>
      <w:r>
        <w:rPr>
          <w:rFonts w:eastAsia="Times New Roman" w:cs="Times New Roman"/>
          <w:szCs w:val="24"/>
        </w:rPr>
        <w:t xml:space="preserve"> Νάουσας, που στην προσπάθειά τους να αποφύγουν την ατίμωση από τους Τούρκους</w:t>
      </w:r>
      <w:r>
        <w:rPr>
          <w:rFonts w:eastAsia="Times New Roman" w:cs="Times New Roman"/>
          <w:szCs w:val="24"/>
        </w:rPr>
        <w:t>,</w:t>
      </w:r>
      <w:r>
        <w:rPr>
          <w:rFonts w:eastAsia="Times New Roman" w:cs="Times New Roman"/>
          <w:szCs w:val="24"/>
        </w:rPr>
        <w:t xml:space="preserve"> πότισαν το δέντρο της λευτεριάς.</w:t>
      </w:r>
    </w:p>
    <w:p w14:paraId="59DA274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Μετά απ’ αυτό το ταξίδι στην αξία και στην προσφορά της Ελληνίδας φτά</w:t>
      </w:r>
      <w:r>
        <w:rPr>
          <w:rFonts w:eastAsia="Times New Roman" w:cs="Times New Roman"/>
          <w:szCs w:val="24"/>
        </w:rPr>
        <w:t xml:space="preserve">νουμε στο σήμερα. Η σύγχρονη Ελληνίδα εργαζόμενη ή άνεργη προσπαθεί να ανταποκριθεί στους σκληρούς νόμους της αγοράς εργασίας, ενώ εάν έχει δημιουργήσει οικογένεια, βρίσκεται σε έναν αδιάκοπο αγώνα δρόμου με τον χρόνο και τις οικογενειακές υποχρεώσεις. </w:t>
      </w:r>
    </w:p>
    <w:p w14:paraId="59DA275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Τα</w:t>
      </w:r>
      <w:r>
        <w:rPr>
          <w:rFonts w:eastAsia="Times New Roman" w:cs="Times New Roman"/>
          <w:szCs w:val="24"/>
        </w:rPr>
        <w:t xml:space="preserve"> πρότυπα της σύγχρονης ζωής την θέλουν μια γυναίκα μορφωμένη, όχι απλώς για να χρησιμοποιήσει την καλλιέργειά της για την αναβάθμιση του πνευματικού της επιπέδου αλλά</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για να διεκδικήσει καλύτερη θέση και καταξίωση στην αγορά εργασίας, όπου βρίσκετ</w:t>
      </w:r>
      <w:r>
        <w:rPr>
          <w:rFonts w:eastAsia="Times New Roman" w:cs="Times New Roman"/>
          <w:szCs w:val="24"/>
        </w:rPr>
        <w:t>αι αντιμέτωπη με τον ανταγωνισμό</w:t>
      </w:r>
      <w:r>
        <w:rPr>
          <w:rFonts w:eastAsia="Times New Roman" w:cs="Times New Roman"/>
          <w:szCs w:val="24"/>
        </w:rPr>
        <w:t>,</w:t>
      </w:r>
      <w:r>
        <w:rPr>
          <w:rFonts w:eastAsia="Times New Roman" w:cs="Times New Roman"/>
          <w:szCs w:val="24"/>
        </w:rPr>
        <w:t xml:space="preserve"> που έχει σαν επακόλουθο την τοποθέτηση της καριέρας σε πρώτη προτεραιότητα έναντι της οικογένειας και της ανατροφής των παιδιών. </w:t>
      </w:r>
    </w:p>
    <w:p w14:paraId="59DA275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Στο πλαίσιο αυτό και ενώ τα χρόνια κυλούν, οι Ελληνίδες εγκλωβισμένες σε άλλες προτεραιότητε</w:t>
      </w:r>
      <w:r>
        <w:rPr>
          <w:rFonts w:eastAsia="Times New Roman" w:cs="Times New Roman"/>
          <w:szCs w:val="24"/>
        </w:rPr>
        <w:t xml:space="preserve">ς, αργούν να δημιουργήσουν οικογένεια και να τεκνοποιήσουν. Και όταν το κάνουν, συνήθως αδυνατούν να προσφέρουν τον απαιτούμενο χρόνο και διάθεση για τη σωστή ανατροφή των παιδιών. </w:t>
      </w:r>
    </w:p>
    <w:p w14:paraId="59DA275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αποτέλεσμα αυτής της απομάκρυνσης της Ελληνίδας από τον πρωταρχικό της </w:t>
      </w:r>
      <w:r>
        <w:rPr>
          <w:rFonts w:eastAsia="Times New Roman" w:cs="Times New Roman"/>
          <w:szCs w:val="24"/>
        </w:rPr>
        <w:t xml:space="preserve">ρόλο είναι ένα από τα αίτια του δημογραφικού μαρασμού, όπου το ισοζύγιο γεννήσεων έναντι θανάτων έχει γείρει δραματικά υπέρ των θανάτων, καθιστώντας την Ελλάδα μια χώρα γερόντων, η οποία δεν δύναται να εξασφαλίσει τη μελλοντική βιολογική της συνέχεια. </w:t>
      </w:r>
    </w:p>
    <w:p w14:paraId="59DA275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Εμείς οι </w:t>
      </w:r>
      <w:proofErr w:type="spellStart"/>
      <w:r>
        <w:rPr>
          <w:rFonts w:eastAsia="Times New Roman" w:cs="Times New Roman"/>
          <w:szCs w:val="24"/>
        </w:rPr>
        <w:t>χ</w:t>
      </w:r>
      <w:r>
        <w:rPr>
          <w:rFonts w:eastAsia="Times New Roman" w:cs="Times New Roman"/>
          <w:szCs w:val="24"/>
        </w:rPr>
        <w:t>ρυσαυγίτισσες</w:t>
      </w:r>
      <w:proofErr w:type="spellEnd"/>
      <w:r>
        <w:rPr>
          <w:rFonts w:eastAsia="Times New Roman" w:cs="Times New Roman"/>
          <w:szCs w:val="24"/>
        </w:rPr>
        <w:t xml:space="preserve"> αγωνιζόμαστε</w:t>
      </w:r>
      <w:r>
        <w:rPr>
          <w:rFonts w:eastAsia="Times New Roman" w:cs="Times New Roman"/>
          <w:szCs w:val="24"/>
        </w:rPr>
        <w:t>,</w:t>
      </w:r>
      <w:r>
        <w:rPr>
          <w:rFonts w:eastAsia="Times New Roman" w:cs="Times New Roman"/>
          <w:szCs w:val="24"/>
        </w:rPr>
        <w:t xml:space="preserve"> για να μη χαθεί η φυσική υπόστασή μας που έρχεται μέσα από τα βάθη των αιώνων, έχει ποτίσει το δέντρο της φυλής και έχει διατηρήσει τη συνέχεια του ελληνικού έθνους. Δεν μας αγγίζουν οι σειρήνες των </w:t>
      </w:r>
      <w:proofErr w:type="spellStart"/>
      <w:r>
        <w:rPr>
          <w:rFonts w:eastAsia="Times New Roman" w:cs="Times New Roman"/>
          <w:szCs w:val="24"/>
        </w:rPr>
        <w:t>παγκοσμιοποιημένων</w:t>
      </w:r>
      <w:proofErr w:type="spellEnd"/>
      <w:r>
        <w:rPr>
          <w:rFonts w:eastAsia="Times New Roman" w:cs="Times New Roman"/>
          <w:szCs w:val="24"/>
        </w:rPr>
        <w:t xml:space="preserve"> </w:t>
      </w:r>
      <w:r>
        <w:rPr>
          <w:rFonts w:eastAsia="Times New Roman" w:cs="Times New Roman"/>
          <w:szCs w:val="24"/>
        </w:rPr>
        <w:t>ημερών, μας αγγίζει όμως η αγάπη για την πατρίδα, η οποία μέσα από την περήφανη ιστορία της μας έδωσε την ευκαιρία να ζούμε σε έναν ευλογημένο τόπο, που όσο κι αν προσπαθούν να τον βλάψουν και να τον αφανίσουν</w:t>
      </w:r>
      <w:r>
        <w:rPr>
          <w:rFonts w:eastAsia="Times New Roman" w:cs="Times New Roman"/>
          <w:szCs w:val="24"/>
        </w:rPr>
        <w:t>,</w:t>
      </w:r>
      <w:r>
        <w:rPr>
          <w:rFonts w:eastAsia="Times New Roman" w:cs="Times New Roman"/>
          <w:szCs w:val="24"/>
        </w:rPr>
        <w:t xml:space="preserve"> για εμάς αποτελεί την ουσία της ύπαρξής μας. </w:t>
      </w:r>
    </w:p>
    <w:p w14:paraId="59DA275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Σ’ αυτούς τους ζοφερούς καιρούς εμείς οι </w:t>
      </w:r>
      <w:proofErr w:type="spellStart"/>
      <w:r>
        <w:rPr>
          <w:rFonts w:eastAsia="Times New Roman" w:cs="Times New Roman"/>
          <w:szCs w:val="24"/>
        </w:rPr>
        <w:t>χ</w:t>
      </w:r>
      <w:r>
        <w:rPr>
          <w:rFonts w:eastAsia="Times New Roman" w:cs="Times New Roman"/>
          <w:szCs w:val="24"/>
        </w:rPr>
        <w:t>ρυσαυγίτισσες</w:t>
      </w:r>
      <w:proofErr w:type="spellEnd"/>
      <w:r>
        <w:rPr>
          <w:rFonts w:eastAsia="Times New Roman" w:cs="Times New Roman"/>
          <w:szCs w:val="24"/>
        </w:rPr>
        <w:t xml:space="preserve"> πρέπει να αναδείξουμε τη φύση μας και την αξία της </w:t>
      </w:r>
      <w:proofErr w:type="spellStart"/>
      <w:r>
        <w:rPr>
          <w:rFonts w:eastAsia="Times New Roman" w:cs="Times New Roman"/>
          <w:szCs w:val="24"/>
        </w:rPr>
        <w:t>μητρότητος</w:t>
      </w:r>
      <w:proofErr w:type="spellEnd"/>
      <w:r>
        <w:rPr>
          <w:rFonts w:eastAsia="Times New Roman" w:cs="Times New Roman"/>
          <w:szCs w:val="24"/>
        </w:rPr>
        <w:t xml:space="preserve"> και να διαφυλάξουμε τον θεσμό της οικογένειας όπως έχει προέλθει μέσα από τη φυσική εξέλιξη και αποτελεί ένα από τα θεμέλια του πολιτισμο</w:t>
      </w:r>
      <w:r>
        <w:rPr>
          <w:rFonts w:eastAsia="Times New Roman" w:cs="Times New Roman"/>
          <w:szCs w:val="24"/>
        </w:rPr>
        <w:t xml:space="preserve">ύ και του έθνους. Πρέπει σε πείσμα </w:t>
      </w:r>
      <w:r>
        <w:rPr>
          <w:rFonts w:eastAsia="Times New Roman" w:cs="Times New Roman"/>
          <w:szCs w:val="24"/>
        </w:rPr>
        <w:lastRenderedPageBreak/>
        <w:t xml:space="preserve">της έξαλλης </w:t>
      </w:r>
      <w:proofErr w:type="spellStart"/>
      <w:r>
        <w:rPr>
          <w:rFonts w:eastAsia="Times New Roman" w:cs="Times New Roman"/>
          <w:szCs w:val="24"/>
        </w:rPr>
        <w:t>νεοφεμινιστικής</w:t>
      </w:r>
      <w:proofErr w:type="spellEnd"/>
      <w:r>
        <w:rPr>
          <w:rFonts w:eastAsia="Times New Roman" w:cs="Times New Roman"/>
          <w:szCs w:val="24"/>
        </w:rPr>
        <w:t xml:space="preserve"> ισοπέδωσης να επιβεβαιώσουμε τη διαφορετικότητα του φύλου μας που μας οδηγεί στην ιερότητα της </w:t>
      </w:r>
      <w:proofErr w:type="spellStart"/>
      <w:r>
        <w:rPr>
          <w:rFonts w:eastAsia="Times New Roman" w:cs="Times New Roman"/>
          <w:szCs w:val="24"/>
        </w:rPr>
        <w:t>μητρότητος</w:t>
      </w:r>
      <w:proofErr w:type="spellEnd"/>
      <w:r>
        <w:rPr>
          <w:rFonts w:eastAsia="Times New Roman" w:cs="Times New Roman"/>
          <w:szCs w:val="24"/>
        </w:rPr>
        <w:t>,</w:t>
      </w:r>
      <w:r>
        <w:rPr>
          <w:rFonts w:eastAsia="Times New Roman" w:cs="Times New Roman"/>
          <w:szCs w:val="24"/>
        </w:rPr>
        <w:t xml:space="preserve"> και αποτελεί πυλώνα στον οποίο θα στηριχθεί η μελλοντική ανατροφή των παιδιών μας σύμφ</w:t>
      </w:r>
      <w:r>
        <w:rPr>
          <w:rFonts w:eastAsia="Times New Roman" w:cs="Times New Roman"/>
          <w:szCs w:val="24"/>
        </w:rPr>
        <w:t>ωνα με τα εθνικά ιδανικά και τις αξίες.</w:t>
      </w:r>
    </w:p>
    <w:p w14:paraId="59DA275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Είμαστε υπερήφανες που είμαστε Ελληνίδες και αυτό δεν πρέπει να παραμείνει στα λόγια, μα είναι απαραίτητο να γίνει η πηγή</w:t>
      </w:r>
      <w:r>
        <w:rPr>
          <w:rFonts w:eastAsia="Times New Roman" w:cs="Times New Roman"/>
          <w:szCs w:val="24"/>
        </w:rPr>
        <w:t>,</w:t>
      </w:r>
      <w:r>
        <w:rPr>
          <w:rFonts w:eastAsia="Times New Roman" w:cs="Times New Roman"/>
          <w:szCs w:val="24"/>
        </w:rPr>
        <w:t xml:space="preserve"> που θα δώσει νέα ώθηση στο έθνος μας. Δεν πρέπει να αφήσουμε τον δημογραφικό μαρασμό και την </w:t>
      </w:r>
      <w:r>
        <w:rPr>
          <w:rFonts w:eastAsia="Times New Roman" w:cs="Times New Roman"/>
          <w:szCs w:val="24"/>
        </w:rPr>
        <w:t xml:space="preserve">πλημμυρίδα των μουσουλμανικών πληθυσμών που έχουν κατακλύσει την πατρίδα μας να μας αφανίσουν. Πρέπει ορθές, δυνατές και με αίσθημα του καθήκοντος να αφυπνίσουμε και άλλες Ελληνίδες και να ξυπνήσουμε τα κοιμώμενα εθνικά τους αντανακλαστικά. Ο αγώνας αυτός </w:t>
      </w:r>
      <w:r>
        <w:rPr>
          <w:rFonts w:eastAsia="Times New Roman" w:cs="Times New Roman"/>
          <w:szCs w:val="24"/>
        </w:rPr>
        <w:t xml:space="preserve">είναι δύσκολος, όμως αξίζει τον κόπο να φανούμε αντάξιες της ένδοξης ιστορίας μας, του έθνους που κάποτε μεγαλούργησε, ενώ τώρα σέρνεται έρμαιο ανάξιων ταγών σ’ ένα δρόμο πολιτιστικού, πνευματικού, ηθικού και βιολογικού μαρασμού. </w:t>
      </w:r>
    </w:p>
    <w:p w14:paraId="59DA275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Εμείς οι Ελληνίδες της Χρ</w:t>
      </w:r>
      <w:r>
        <w:rPr>
          <w:rFonts w:eastAsia="Times New Roman" w:cs="Times New Roman"/>
          <w:szCs w:val="24"/>
        </w:rPr>
        <w:t xml:space="preserve">υσής Αυγής αντιστεκόμαστε στην ισοπέδωση, συνεχίζουμε τον αγώνα για την επιβίωση και ανάταση του έθνους μας, είμαστε </w:t>
      </w:r>
      <w:r>
        <w:rPr>
          <w:rFonts w:eastAsia="Times New Roman" w:cs="Times New Roman"/>
          <w:szCs w:val="24"/>
        </w:rPr>
        <w:lastRenderedPageBreak/>
        <w:t>υπερήφανες για την καταγωγή μας, οραματιζόμαστε ένα καλύτερο αύριο για τα παιδιά μας και θα παλέψουμε για αυτό με όλες μας τις δυνάμεις. Γι</w:t>
      </w:r>
      <w:r>
        <w:rPr>
          <w:rFonts w:eastAsia="Times New Roman" w:cs="Times New Roman"/>
          <w:szCs w:val="24"/>
        </w:rPr>
        <w:t>ατί το αύριο ανήκει σε εμάς.</w:t>
      </w:r>
    </w:p>
    <w:p w14:paraId="59DA275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9DA2758" w14:textId="77777777" w:rsidR="00087860" w:rsidRDefault="00061F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9DA275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Κωνσταντίνος </w:t>
      </w:r>
      <w:proofErr w:type="spellStart"/>
      <w:r>
        <w:rPr>
          <w:rFonts w:eastAsia="Times New Roman" w:cs="Times New Roman"/>
          <w:szCs w:val="24"/>
        </w:rPr>
        <w:t>Κατσίκης</w:t>
      </w:r>
      <w:proofErr w:type="spellEnd"/>
      <w:r>
        <w:rPr>
          <w:rFonts w:eastAsia="Times New Roman" w:cs="Times New Roman"/>
          <w:szCs w:val="24"/>
        </w:rPr>
        <w:t xml:space="preserve"> από τους Ανεξάρτητους Έλληνες, Βουλευτής Αττικής.</w:t>
      </w:r>
    </w:p>
    <w:p w14:paraId="59DA275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Το ΚΚΕ δεν </w:t>
      </w:r>
      <w:r>
        <w:rPr>
          <w:rFonts w:eastAsia="Times New Roman" w:cs="Times New Roman"/>
          <w:szCs w:val="24"/>
        </w:rPr>
        <w:t xml:space="preserve">θα μιλήσει; </w:t>
      </w:r>
    </w:p>
    <w:p w14:paraId="59DA275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Στον δεύτερο γύρο εσείς.</w:t>
      </w:r>
    </w:p>
    <w:p w14:paraId="59DA275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Επαναλαμβάνω την παράκληση για τον χρόνο. Οι άντρες είναι λιγομίλητοι, φαντάζομαι.</w:t>
      </w:r>
    </w:p>
    <w:p w14:paraId="59DA275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Εις ό,τι με αφορά ισχύει αυτό που είπατε, κυρία Πρόεδρε, ευχαριστώ.</w:t>
      </w:r>
    </w:p>
    <w:p w14:paraId="59DA275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Υπουργέ</w:t>
      </w:r>
      <w:r>
        <w:rPr>
          <w:rFonts w:eastAsia="Times New Roman" w:cs="Times New Roman"/>
          <w:szCs w:val="24"/>
        </w:rPr>
        <w:t>,</w:t>
      </w:r>
      <w:r>
        <w:rPr>
          <w:rFonts w:eastAsia="Times New Roman" w:cs="Times New Roman"/>
          <w:szCs w:val="24"/>
        </w:rPr>
        <w:t xml:space="preserve"> που κοσμείτε με την παρουσία σας τα υπουργικά έδρανα, κυρίες και κύριοι συνάδελφοι, θα επαναλάβω και εγώ</w:t>
      </w:r>
      <w:r>
        <w:rPr>
          <w:rFonts w:eastAsia="Times New Roman" w:cs="Times New Roman"/>
          <w:szCs w:val="24"/>
        </w:rPr>
        <w:t>,</w:t>
      </w:r>
      <w:r>
        <w:rPr>
          <w:rFonts w:eastAsia="Times New Roman" w:cs="Times New Roman"/>
          <w:szCs w:val="24"/>
        </w:rPr>
        <w:t xml:space="preserve"> ότι η 8η Μαρτίου είναι η ημέρα του παγκόσμιου εορτασμού της γυναίκας, μια ημέρα αφιερωμένη στην προσωπικότητα και τους αγώνες της. Η ημ</w:t>
      </w:r>
      <w:r>
        <w:rPr>
          <w:rFonts w:eastAsia="Times New Roman" w:cs="Times New Roman"/>
          <w:szCs w:val="24"/>
        </w:rPr>
        <w:t>έρα της γυναίκας αποτελεί τιμή στους πολλαπλούς ρόλους της ως μητέρας, εργαζόμενης, συζύγου, ενεργού μέλους της κοινωνίας μας αλλά και της προσφοράς της στην οικογένεια και στο κοινωνικό σύνολο.</w:t>
      </w:r>
    </w:p>
    <w:p w14:paraId="59DA275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Η ημέρα αυτή είναι επέτειος-σύμβολο των αγώνων, των θεσμών αλ</w:t>
      </w:r>
      <w:r>
        <w:rPr>
          <w:rFonts w:eastAsia="Times New Roman" w:cs="Times New Roman"/>
          <w:szCs w:val="24"/>
        </w:rPr>
        <w:t>λά και των κατακτήσεων των γυναικών όλου του κόσμου. Γιορτάζεται κάθε χρόνο την ημέρα αυτή σε ανάμνηση μιας μεγάλης εκδήλωσης διαμαρτυρίας όπως είπαν και οι προηγούμενοι συνάδελφοι, που έγινε στις 8 Μαρτίου του 1857 από εργάτριες κλωστοϋφαντουργίας στη Νέα</w:t>
      </w:r>
      <w:r>
        <w:rPr>
          <w:rFonts w:eastAsia="Times New Roman" w:cs="Times New Roman"/>
          <w:szCs w:val="24"/>
        </w:rPr>
        <w:t xml:space="preserve"> Υόρκη, οι οποίες ζητούσαν καλύτερες συνθήκες εργασίας.</w:t>
      </w:r>
    </w:p>
    <w:p w14:paraId="59DA276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διεθνής ημέρα της γυναίκας γιορτάστηκε το 1909 στις Ηνωμένες Πολιτείες Αμερικής, όπου δεκαπέντε χιλιάδες γυναίκες παρέλασαν μέσα στη </w:t>
      </w:r>
      <w:r>
        <w:rPr>
          <w:rFonts w:eastAsia="Times New Roman" w:cs="Times New Roman"/>
          <w:szCs w:val="24"/>
        </w:rPr>
        <w:lastRenderedPageBreak/>
        <w:t>Νέα Υόρκη, απαιτώντας καλύτερο μισθό, λιγότερες εργατοώρες,</w:t>
      </w:r>
      <w:r>
        <w:rPr>
          <w:rFonts w:eastAsia="Times New Roman" w:cs="Times New Roman"/>
          <w:szCs w:val="24"/>
        </w:rPr>
        <w:t xml:space="preserve"> δικαίωμα ψήφου, καθώς και κατάργηση της παιδικής απασχόλησης για τα παιδιά τα οποία εργάζονται ως εργάτες.</w:t>
      </w:r>
    </w:p>
    <w:p w14:paraId="59DA276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Δικαιώματα των γυναικών θεωρούνται οι απαιτήσεις που αξιώνονται για τις γυναίκες και τα κορίτσια πολλών κοινωνιών ανά τον κόσμο και αποτελούν τη βάσ</w:t>
      </w:r>
      <w:r>
        <w:rPr>
          <w:rFonts w:eastAsia="Times New Roman" w:cs="Times New Roman"/>
          <w:szCs w:val="24"/>
        </w:rPr>
        <w:t>η για το γυναικείο κίνημα. Η ισότητα λόγω φύλου αναγνωρίζεται ως θεμελιώδες ανθρώπινο δικαίωμα. Τα δικαιώματα των γυναικών αποτελούν τμήμα των ανθρωπίνων δικαιωμάτων. Η πολιτική για την ισότητα οφείλει να διαφωτίζει το σύνολο των επιμέρους πολιτικών. Η ισό</w:t>
      </w:r>
      <w:r>
        <w:rPr>
          <w:rFonts w:eastAsia="Times New Roman" w:cs="Times New Roman"/>
          <w:szCs w:val="24"/>
        </w:rPr>
        <w:t>τητα των φύλων αποτελεί μια αναγκαία συνθήκη, για να μπορούμε να μιλάμε για κοινωνία με περισσότερη ανθρωπιά.</w:t>
      </w:r>
    </w:p>
    <w:p w14:paraId="59DA276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Ο 20ός αιώνας σημαδεύτηκε θετικά από τους αγώνες για την ισότητα των γυναικών στις αναπτυγμένες χώρες. Η ισότητα ανδρών και γυναικών περιβλήθηκε μ</w:t>
      </w:r>
      <w:r>
        <w:rPr>
          <w:rFonts w:eastAsia="Times New Roman" w:cs="Times New Roman"/>
          <w:szCs w:val="24"/>
        </w:rPr>
        <w:t xml:space="preserve">ε το κύρος της συνταγματικής διάταξης, όπως και η ίση αμοιβή για ίση εργασία, ενώ η αναγνώριση των πολιτικών δικαιωμάτων των γυναικών έγινε </w:t>
      </w:r>
      <w:r>
        <w:rPr>
          <w:rFonts w:eastAsia="Times New Roman" w:cs="Times New Roman"/>
          <w:szCs w:val="24"/>
        </w:rPr>
        <w:lastRenderedPageBreak/>
        <w:t>κανόνας, επιτρέποντας έτσι γυναίκες να γίνουν ορατή και υπολογίσιμη πολιτική δύναμη.</w:t>
      </w:r>
    </w:p>
    <w:p w14:paraId="59DA276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Ζητήματα που συνδέονται συνήθως</w:t>
      </w:r>
      <w:r>
        <w:rPr>
          <w:rFonts w:eastAsia="Times New Roman" w:cs="Times New Roman"/>
          <w:szCs w:val="24"/>
        </w:rPr>
        <w:t xml:space="preserve"> με τις έννοιες των δικαιωμάτων των γυναικών περιλαμβάνονται στο δικαίωμα για σωματική ακεραιότητα και αυτονομία, προστασία από σεξουαλική βία, δικαίωμα ψήφου, δυνατότητα κατάληψης δημοσίων αξιωμάτων, σύναψης νομικών συμβάσεων, ισότιμης αντιμετώπισης στο ο</w:t>
      </w:r>
      <w:r>
        <w:rPr>
          <w:rFonts w:eastAsia="Times New Roman" w:cs="Times New Roman"/>
          <w:szCs w:val="24"/>
        </w:rPr>
        <w:t>ικογενειακό δίκαιο, δίκαιης και αναλογικής αμοιβής για την εργασία την οποία παρέχουν.</w:t>
      </w:r>
    </w:p>
    <w:p w14:paraId="59DA276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Στο πέρασμα του χρόνου η εικόνα της γυναίκας έχει πλέον ουσιαστικές αλλαγές. Η γυναίκα παλαιότερα αντιλαμβανόταν τον εαυτό της ως λιγότερο δυναμικό και αυτόνομο, κυρίως </w:t>
      </w:r>
      <w:r>
        <w:rPr>
          <w:rFonts w:eastAsia="Times New Roman" w:cs="Times New Roman"/>
          <w:szCs w:val="24"/>
        </w:rPr>
        <w:t>λόγω του ότι ήταν υποχρεωμένη να παραμένει στο σπίτι, να μην εργάζεται, να ασχολείται κυρίως με την ανατροφή των παιδιών, αλλά και με τις δουλειές του σπιτιού, με αποτέλεσμα οι προσωπικές της ανάγκες να έρχονται σε δεύτερη θέση. Μοιραία, ο άντρας ήταν αυτό</w:t>
      </w:r>
      <w:r>
        <w:rPr>
          <w:rFonts w:eastAsia="Times New Roman" w:cs="Times New Roman"/>
          <w:szCs w:val="24"/>
        </w:rPr>
        <w:t>ς ο οποίος είχε την μεγαλύτερη ισχύ στην οικογένεια από οικονομικής άποψης και όχι μόνο.</w:t>
      </w:r>
    </w:p>
    <w:p w14:paraId="59DA276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σύγχρονη γυναίκα κατάφερε να ανταποκριθεί στους πολλαπλούς της ρόλους, τον ρόλο της συζύγου, της μητέρας, της εργαζόμενης, αλλά και της νοικοκυράς. Επιβεβαίωσε την </w:t>
      </w:r>
      <w:proofErr w:type="spellStart"/>
      <w:r>
        <w:rPr>
          <w:rFonts w:eastAsia="Times New Roman" w:cs="Times New Roman"/>
          <w:szCs w:val="24"/>
        </w:rPr>
        <w:t>ν</w:t>
      </w:r>
      <w:r>
        <w:rPr>
          <w:rFonts w:eastAsia="Times New Roman" w:cs="Times New Roman"/>
          <w:szCs w:val="24"/>
        </w:rPr>
        <w:t>τοστογέφσκεια</w:t>
      </w:r>
      <w:proofErr w:type="spellEnd"/>
      <w:r>
        <w:rPr>
          <w:rFonts w:eastAsia="Times New Roman" w:cs="Times New Roman"/>
          <w:szCs w:val="24"/>
        </w:rPr>
        <w:t xml:space="preserve"> θέση πως η γυναίκα είναι ικανή από το μηδέν να κάνει το παν. </w:t>
      </w:r>
    </w:p>
    <w:p w14:paraId="59DA276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Είναι αντρική υποχρέωσή μας να επισημάνουμε πως η γυναίκα κατάφερε να κρατήσει τις λεπτές ισορροπίες που απαιτούνται ανάμεσα στις υποχρεώσεις της ως μητέρας και νοικοκυράς από τη μ</w:t>
      </w:r>
      <w:r>
        <w:rPr>
          <w:rFonts w:eastAsia="Times New Roman" w:cs="Times New Roman"/>
          <w:szCs w:val="24"/>
        </w:rPr>
        <w:t xml:space="preserve">ια και ως εργαζόμενης από την άλλη. </w:t>
      </w:r>
    </w:p>
    <w:p w14:paraId="59DA276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Η σύγχρονη Ελληνίδα θεωρείται ισότιμο μέλος της οικογένειας και δεν υπολείπεται σε κανένα</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τομέα</w:t>
      </w:r>
      <w:r>
        <w:rPr>
          <w:rFonts w:eastAsia="Times New Roman" w:cs="Times New Roman"/>
          <w:szCs w:val="24"/>
        </w:rPr>
        <w:t xml:space="preserve"> της ζωής της από τον άνδρα. Διεκδικεί τα δικαιώματά της, δουλεύει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δείχνοντας τις ικανότητές της, έχει κατα</w:t>
      </w:r>
      <w:r>
        <w:rPr>
          <w:rFonts w:eastAsia="Times New Roman" w:cs="Times New Roman"/>
          <w:szCs w:val="24"/>
        </w:rPr>
        <w:t>κτήσει πολλές ανδροκρατούμενες θέσεις και δημιουργεί υποσχέσεις για ένα καλύτερο αύριο.</w:t>
      </w:r>
    </w:p>
    <w:p w14:paraId="59DA2768"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στον τομέα της εκπαίδευσης, μορφώνεται με τους ίδιους κανόνες που ισχύουν για έναν άνδρα. Όλες οι βαθμίδες της εκπαίδευσης είναι </w:t>
      </w:r>
      <w:proofErr w:type="spellStart"/>
      <w:r>
        <w:rPr>
          <w:rFonts w:eastAsia="Times New Roman" w:cs="Times New Roman"/>
          <w:szCs w:val="24"/>
        </w:rPr>
        <w:lastRenderedPageBreak/>
        <w:t>προσβάσιμες</w:t>
      </w:r>
      <w:proofErr w:type="spellEnd"/>
      <w:r>
        <w:rPr>
          <w:rFonts w:eastAsia="Times New Roman" w:cs="Times New Roman"/>
          <w:szCs w:val="24"/>
        </w:rPr>
        <w:t xml:space="preserve"> σε αυτήν και δεν</w:t>
      </w:r>
      <w:r>
        <w:rPr>
          <w:rFonts w:eastAsia="Times New Roman" w:cs="Times New Roman"/>
          <w:szCs w:val="24"/>
        </w:rPr>
        <w:t xml:space="preserve"> είναι λίγες εκείνες που διαπρέπουν σε πανεπιστήμια της Ελλάδας και του εξωτερικού. </w:t>
      </w:r>
    </w:p>
    <w:p w14:paraId="59DA2769"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Επομένως, ο ρόλος της Ελληνίδας στη σημερινή κοινωνία είναι και πολύπλοκος και πολυδιάστατος, αφού με επιτυχία ανταποκρίνεται στον ρόλο της μάνας, της συζύγου, της νοικοκυ</w:t>
      </w:r>
      <w:r>
        <w:rPr>
          <w:rFonts w:eastAsia="Times New Roman" w:cs="Times New Roman"/>
          <w:szCs w:val="24"/>
        </w:rPr>
        <w:t>ράς και της εργαζόμενης. Δίνει πολλούς αγώνες στο οικογενειακό περιβάλλον, στον εργασιακό χώρο, στην κοινωνία και τα καταφέρνει επάξια. Το έργο της σήμερα είναι αναμφισβήτητα δυσκολότερο από παλαιότερες εποχές. Ο πολυσύνθετος ρόλος που έχει αναλάβει, απαιτ</w:t>
      </w:r>
      <w:r>
        <w:rPr>
          <w:rFonts w:eastAsia="Times New Roman" w:cs="Times New Roman"/>
          <w:szCs w:val="24"/>
        </w:rPr>
        <w:t xml:space="preserve">εί </w:t>
      </w:r>
      <w:r>
        <w:rPr>
          <w:rFonts w:eastAsia="Times New Roman" w:cs="Times New Roman"/>
          <w:szCs w:val="24"/>
        </w:rPr>
        <w:t>πολ</w:t>
      </w:r>
      <w:r>
        <w:rPr>
          <w:rFonts w:eastAsia="Times New Roman" w:cs="Times New Roman"/>
          <w:szCs w:val="24"/>
        </w:rPr>
        <w:t>ύ</w:t>
      </w:r>
      <w:r>
        <w:rPr>
          <w:rFonts w:eastAsia="Times New Roman" w:cs="Times New Roman"/>
          <w:szCs w:val="24"/>
        </w:rPr>
        <w:t xml:space="preserve"> </w:t>
      </w:r>
      <w:r>
        <w:rPr>
          <w:rFonts w:eastAsia="Times New Roman" w:cs="Times New Roman"/>
          <w:szCs w:val="24"/>
        </w:rPr>
        <w:t>κόπο και ανεξάντλητες δυνάμεις.</w:t>
      </w:r>
    </w:p>
    <w:p w14:paraId="59DA276A"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Κλείνοντας την ομιλία μου, θα ήθελα να τονίσω πως ακόμα και στη σημερινή εποχή το γυναικείο φύλο έρχεται αντιμέτωπο με πολύ σοβαρά προβλήματα. Και φυσικά αναφέρομαι στα κρούσματα βίας μέσα και έξω από την οικογένεια,</w:t>
      </w:r>
      <w:r>
        <w:rPr>
          <w:rFonts w:eastAsia="Times New Roman" w:cs="Times New Roman"/>
          <w:szCs w:val="24"/>
        </w:rPr>
        <w:t xml:space="preserve"> στην κακοποίηση, στην εξώθηση στην πορνεία, στην εκμετάλλευση, στην ανεργία, προβλήματα που αποτελούν ανοιχτές πληγές, και, δυστυχώς, κα</w:t>
      </w:r>
      <w:r>
        <w:rPr>
          <w:rFonts w:eastAsia="Times New Roman" w:cs="Times New Roman"/>
          <w:szCs w:val="24"/>
        </w:rPr>
        <w:t>μ</w:t>
      </w:r>
      <w:r>
        <w:rPr>
          <w:rFonts w:eastAsia="Times New Roman" w:cs="Times New Roman"/>
          <w:szCs w:val="24"/>
        </w:rPr>
        <w:t xml:space="preserve">μία παγκόσμια ημέρα δεν θα μπορεί να τις επουλώσει. </w:t>
      </w:r>
    </w:p>
    <w:p w14:paraId="59DA276B"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Αυτά τα φαινόμενα ντροπής πρέπει να σταματήσουν. Και σε αυτό πρέπει να συμβάλλουμε όλοι, μα όλοι, από τη θέση που ο καθένας μας κατέχει. Είναι υποχρέωση κάθε κοινωνίας και κάθε ανθρώπου μεμονωμένα να τιμά και να σέβεται τη γυναίκα, που δίνει καθημερινό αγώ</w:t>
      </w:r>
      <w:r>
        <w:rPr>
          <w:rFonts w:eastAsia="Times New Roman" w:cs="Times New Roman"/>
          <w:szCs w:val="24"/>
        </w:rPr>
        <w:t xml:space="preserve">να. </w:t>
      </w:r>
    </w:p>
    <w:p w14:paraId="59DA276C"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Εκφράζοντας την ευγνωμοσύνη και τον σεβασμό μας, αναγνωρίζουμε την προσφορά της γυναίκας στη </w:t>
      </w:r>
      <w:r>
        <w:rPr>
          <w:rFonts w:eastAsia="Times New Roman" w:cs="Times New Roman"/>
          <w:szCs w:val="24"/>
        </w:rPr>
        <w:t>δημοκρατία</w:t>
      </w:r>
      <w:r>
        <w:rPr>
          <w:rFonts w:eastAsia="Times New Roman" w:cs="Times New Roman"/>
          <w:szCs w:val="24"/>
        </w:rPr>
        <w:t>, αλλά και την ίδια τη ζωή, γνωρίζοντας πως αυτή βρίσκεται στην αρχή όλων των μεγάλων πραγμάτων.</w:t>
      </w:r>
    </w:p>
    <w:p w14:paraId="59DA276D"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Χρόνια πολλά, λοιπόν, σε όλες τις γυναίκες του κόσμ</w:t>
      </w:r>
      <w:r>
        <w:rPr>
          <w:rFonts w:eastAsia="Times New Roman" w:cs="Times New Roman"/>
          <w:szCs w:val="24"/>
        </w:rPr>
        <w:t>ου!</w:t>
      </w:r>
    </w:p>
    <w:p w14:paraId="59DA276E"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9DA276F" w14:textId="77777777" w:rsidR="00087860" w:rsidRDefault="00061F85">
      <w:pPr>
        <w:spacing w:line="600" w:lineRule="auto"/>
        <w:ind w:firstLine="720"/>
        <w:contextualSpacing/>
        <w:jc w:val="center"/>
        <w:rPr>
          <w:rFonts w:eastAsia="Times New Roman"/>
          <w:bCs/>
        </w:rPr>
      </w:pPr>
      <w:r>
        <w:rPr>
          <w:rFonts w:eastAsia="Times New Roman"/>
          <w:bCs/>
        </w:rPr>
        <w:t>(Χειροκροτήματα)</w:t>
      </w:r>
    </w:p>
    <w:p w14:paraId="59DA2770" w14:textId="77777777" w:rsidR="00087860" w:rsidRDefault="00061F85">
      <w:pPr>
        <w:spacing w:line="600" w:lineRule="auto"/>
        <w:ind w:firstLine="720"/>
        <w:contextualSpacing/>
        <w:jc w:val="both"/>
        <w:rPr>
          <w:rFonts w:eastAsia="Times New Roman"/>
          <w:bCs/>
        </w:rPr>
      </w:pPr>
      <w:r>
        <w:rPr>
          <w:rFonts w:eastAsia="Times New Roman"/>
          <w:b/>
          <w:bCs/>
        </w:rPr>
        <w:t>ΠΡΟΕΔΡΕΥΟΥΣΑ (Αναστασία Χριστοδουλοπούλου):</w:t>
      </w:r>
      <w:r>
        <w:rPr>
          <w:rFonts w:eastAsia="Times New Roman"/>
          <w:bCs/>
        </w:rPr>
        <w:t xml:space="preserve"> Τον λόγο έχει τώρα από την Ένωση Κεντρώων η κ. Θεοδώρα </w:t>
      </w:r>
      <w:proofErr w:type="spellStart"/>
      <w:r>
        <w:rPr>
          <w:rFonts w:eastAsia="Times New Roman"/>
          <w:bCs/>
        </w:rPr>
        <w:t>Μεγαλοοικονόμου</w:t>
      </w:r>
      <w:proofErr w:type="spellEnd"/>
      <w:r>
        <w:rPr>
          <w:rFonts w:eastAsia="Times New Roman"/>
          <w:bCs/>
        </w:rPr>
        <w:t xml:space="preserve">, Βουλευτής </w:t>
      </w:r>
      <w:r>
        <w:rPr>
          <w:rFonts w:eastAsia="Times New Roman"/>
          <w:bCs/>
        </w:rPr>
        <w:t>Β΄ Πειραιώς</w:t>
      </w:r>
      <w:r>
        <w:rPr>
          <w:rFonts w:eastAsia="Times New Roman"/>
          <w:bCs/>
        </w:rPr>
        <w:t>.</w:t>
      </w:r>
    </w:p>
    <w:p w14:paraId="59DA2771" w14:textId="77777777" w:rsidR="00087860" w:rsidRDefault="00061F85">
      <w:pPr>
        <w:spacing w:line="600" w:lineRule="auto"/>
        <w:ind w:firstLine="720"/>
        <w:contextualSpacing/>
        <w:jc w:val="both"/>
        <w:rPr>
          <w:rFonts w:eastAsia="Times New Roman"/>
          <w:bCs/>
        </w:rPr>
      </w:pPr>
      <w:r>
        <w:rPr>
          <w:rFonts w:eastAsia="Times New Roman"/>
          <w:bCs/>
        </w:rPr>
        <w:t xml:space="preserve">Κυρία </w:t>
      </w:r>
      <w:proofErr w:type="spellStart"/>
      <w:r>
        <w:rPr>
          <w:rFonts w:eastAsia="Times New Roman"/>
          <w:bCs/>
        </w:rPr>
        <w:t>Μεγαλοοικονόμου</w:t>
      </w:r>
      <w:proofErr w:type="spellEnd"/>
      <w:r>
        <w:rPr>
          <w:rFonts w:eastAsia="Times New Roman"/>
          <w:bCs/>
        </w:rPr>
        <w:t>, έχετε τον λόγο για έξι λεπτά.</w:t>
      </w:r>
    </w:p>
    <w:p w14:paraId="59DA2772" w14:textId="77777777" w:rsidR="00087860" w:rsidRDefault="00061F85">
      <w:pPr>
        <w:spacing w:line="600" w:lineRule="auto"/>
        <w:ind w:firstLine="720"/>
        <w:contextualSpacing/>
        <w:jc w:val="both"/>
        <w:rPr>
          <w:rFonts w:eastAsia="Times New Roman"/>
          <w:bCs/>
        </w:rPr>
      </w:pPr>
      <w:r>
        <w:rPr>
          <w:rFonts w:eastAsia="Times New Roman"/>
          <w:b/>
          <w:bCs/>
        </w:rPr>
        <w:t>ΘΕΟΔΩΡΑ ΜΕΓΑΛΟΟΙΚΟΝΟΜΟΥ:</w:t>
      </w:r>
      <w:r>
        <w:rPr>
          <w:rFonts w:eastAsia="Times New Roman"/>
          <w:bCs/>
        </w:rPr>
        <w:t xml:space="preserve"> Ευχ</w:t>
      </w:r>
      <w:r>
        <w:rPr>
          <w:rFonts w:eastAsia="Times New Roman"/>
          <w:bCs/>
        </w:rPr>
        <w:t xml:space="preserve">αριστώ, κυρία Πρόεδρε. </w:t>
      </w:r>
    </w:p>
    <w:p w14:paraId="59DA2773" w14:textId="77777777" w:rsidR="00087860" w:rsidRDefault="00061F85">
      <w:pPr>
        <w:spacing w:line="600" w:lineRule="auto"/>
        <w:ind w:firstLine="720"/>
        <w:contextualSpacing/>
        <w:jc w:val="both"/>
        <w:rPr>
          <w:rFonts w:eastAsia="Times New Roman"/>
          <w:bCs/>
        </w:rPr>
      </w:pPr>
      <w:r>
        <w:rPr>
          <w:rFonts w:eastAsia="Times New Roman"/>
          <w:bCs/>
        </w:rPr>
        <w:lastRenderedPageBreak/>
        <w:t xml:space="preserve">Κυρίες και κύριοι συνάδελφοι, εκλεκτές προσκεκλημένες, κυρία Υπουργέ, είμαι πολύ χαρούμενη που το </w:t>
      </w:r>
      <w:r>
        <w:rPr>
          <w:rFonts w:eastAsia="Times New Roman"/>
          <w:bCs/>
        </w:rPr>
        <w:t xml:space="preserve">ελληνικό </w:t>
      </w:r>
      <w:r>
        <w:rPr>
          <w:rFonts w:eastAsia="Times New Roman"/>
          <w:bCs/>
        </w:rPr>
        <w:t>Κοινοβούλιο τιμά φέτος την Ημέρα της Γυναίκας στην Ειδική Συνεδρίαση της Ολομέλειας με θέμα</w:t>
      </w:r>
      <w:r>
        <w:rPr>
          <w:rFonts w:eastAsia="Times New Roman"/>
          <w:bCs/>
        </w:rPr>
        <w:t>:</w:t>
      </w:r>
      <w:r>
        <w:rPr>
          <w:rFonts w:eastAsia="Times New Roman"/>
          <w:bCs/>
        </w:rPr>
        <w:t xml:space="preserve"> «Αιτήματα και </w:t>
      </w:r>
      <w:r>
        <w:rPr>
          <w:rFonts w:eastAsia="Times New Roman"/>
          <w:bCs/>
        </w:rPr>
        <w:t xml:space="preserve">προτεραιότητες </w:t>
      </w:r>
      <w:r>
        <w:rPr>
          <w:rFonts w:eastAsia="Times New Roman"/>
          <w:bCs/>
        </w:rPr>
        <w:t>για</w:t>
      </w:r>
      <w:r>
        <w:rPr>
          <w:rFonts w:eastAsia="Times New Roman"/>
          <w:bCs/>
        </w:rPr>
        <w:t xml:space="preserve"> την </w:t>
      </w:r>
      <w:r>
        <w:rPr>
          <w:rFonts w:eastAsia="Times New Roman"/>
          <w:bCs/>
        </w:rPr>
        <w:t xml:space="preserve">ισότητα </w:t>
      </w:r>
      <w:r>
        <w:rPr>
          <w:rFonts w:eastAsia="Times New Roman"/>
          <w:bCs/>
        </w:rPr>
        <w:t xml:space="preserve">των </w:t>
      </w:r>
      <w:r>
        <w:rPr>
          <w:rFonts w:eastAsia="Times New Roman"/>
          <w:bCs/>
        </w:rPr>
        <w:t xml:space="preserve">φύλων </w:t>
      </w:r>
      <w:r>
        <w:rPr>
          <w:rFonts w:eastAsia="Times New Roman"/>
          <w:bCs/>
        </w:rPr>
        <w:t xml:space="preserve">σε έναν κόσμο που αλλάζει: Υγεία, Εργασία και </w:t>
      </w:r>
      <w:proofErr w:type="spellStart"/>
      <w:r>
        <w:rPr>
          <w:rFonts w:eastAsia="Times New Roman"/>
          <w:bCs/>
        </w:rPr>
        <w:t>Έμφυλη</w:t>
      </w:r>
      <w:proofErr w:type="spellEnd"/>
      <w:r>
        <w:rPr>
          <w:rFonts w:eastAsia="Times New Roman"/>
          <w:bCs/>
        </w:rPr>
        <w:t xml:space="preserve"> Βία». </w:t>
      </w:r>
    </w:p>
    <w:p w14:paraId="59DA2774" w14:textId="77777777" w:rsidR="00087860" w:rsidRDefault="00061F85">
      <w:pPr>
        <w:spacing w:line="600" w:lineRule="auto"/>
        <w:ind w:firstLine="720"/>
        <w:contextualSpacing/>
        <w:jc w:val="both"/>
        <w:rPr>
          <w:rFonts w:eastAsia="Times New Roman"/>
          <w:bCs/>
        </w:rPr>
      </w:pPr>
      <w:r>
        <w:rPr>
          <w:rFonts w:eastAsia="Times New Roman"/>
          <w:bCs/>
        </w:rPr>
        <w:t>Πράγματι ο κόσμος αλλάζει. Η θέση της γυναίκας σε όλα αυτά που έχουν κατακτηθεί με τόσο κόπο και τόσους αγώνες, δυστυχώς τίθεται υπό αμφισβήτηση άμεσα ή έμμεσα. Και. Φυσικά.</w:t>
      </w:r>
      <w:r>
        <w:rPr>
          <w:rFonts w:eastAsia="Times New Roman"/>
          <w:bCs/>
        </w:rPr>
        <w:t xml:space="preserve"> δεν αναφέρομαι μόνο στα όσα συμβαίνουν στα βάθη της Ανατολής και σε τριτοκοσμικές χώρες, όπου οι γυναίκες αντιμετωπίζονται ως όντα χωρίς δικαιώματα. Αναφέρομαι πρωτίστως στον υποτιθέμενο δυτικό κόσμο, όπου ο δήθεν </w:t>
      </w:r>
      <w:proofErr w:type="spellStart"/>
      <w:r>
        <w:rPr>
          <w:rFonts w:eastAsia="Times New Roman"/>
          <w:bCs/>
        </w:rPr>
        <w:t>αντισυστημικός</w:t>
      </w:r>
      <w:proofErr w:type="spellEnd"/>
      <w:r>
        <w:rPr>
          <w:rFonts w:eastAsia="Times New Roman"/>
          <w:bCs/>
        </w:rPr>
        <w:t xml:space="preserve"> λόγος και η ρητορική μίσου</w:t>
      </w:r>
      <w:r>
        <w:rPr>
          <w:rFonts w:eastAsia="Times New Roman"/>
          <w:bCs/>
        </w:rPr>
        <w:t xml:space="preserve">ς κατά των γυναικών είναι φαινόμενο που εξαπλώνεται όλο και περισσότερο. Και φτάνουμε στο σημείο να αποτελεί κατά κάποιο τρόπο μια παράξενη μόδα της εποχής μας. </w:t>
      </w:r>
    </w:p>
    <w:p w14:paraId="59DA2775" w14:textId="77777777" w:rsidR="00087860" w:rsidRDefault="00061F85">
      <w:pPr>
        <w:spacing w:line="600" w:lineRule="auto"/>
        <w:ind w:firstLine="720"/>
        <w:contextualSpacing/>
        <w:jc w:val="both"/>
        <w:rPr>
          <w:rFonts w:eastAsia="Times New Roman"/>
          <w:bCs/>
        </w:rPr>
      </w:pPr>
      <w:r>
        <w:rPr>
          <w:rFonts w:eastAsia="Times New Roman"/>
          <w:bCs/>
        </w:rPr>
        <w:t>Αυτή τη ρητορική μίσους πρέπει να την αποκρούσουμε σθεναρά και με όλες μας τις δυνάμεις. Πρέπε</w:t>
      </w:r>
      <w:r>
        <w:rPr>
          <w:rFonts w:eastAsia="Times New Roman"/>
          <w:bCs/>
        </w:rPr>
        <w:t xml:space="preserve">ι να μην αφήσουμε κανένα περιθώριο, ούτε καν </w:t>
      </w:r>
      <w:r>
        <w:rPr>
          <w:rFonts w:eastAsia="Times New Roman"/>
          <w:bCs/>
        </w:rPr>
        <w:lastRenderedPageBreak/>
        <w:t xml:space="preserve">για δήθεν αστεϊσμούς, όταν αναφέρεται κάποιος </w:t>
      </w:r>
      <w:proofErr w:type="spellStart"/>
      <w:r>
        <w:rPr>
          <w:rFonts w:eastAsia="Times New Roman"/>
          <w:bCs/>
        </w:rPr>
        <w:t>απαξιωτικά</w:t>
      </w:r>
      <w:proofErr w:type="spellEnd"/>
      <w:r>
        <w:rPr>
          <w:rFonts w:eastAsia="Times New Roman"/>
          <w:bCs/>
        </w:rPr>
        <w:t xml:space="preserve"> σε ένα άτομο λόγω του φύλου του. Όσο παράδοξο κι αν είναι αυτό που ζητάμε, είναι η εποχή που τίποτα, ή σχεδόν τίποτα, δεν είναι απολύτως αυτονόητο.</w:t>
      </w:r>
    </w:p>
    <w:p w14:paraId="59DA2776" w14:textId="77777777" w:rsidR="00087860" w:rsidRDefault="00061F85">
      <w:pPr>
        <w:spacing w:line="600" w:lineRule="auto"/>
        <w:ind w:firstLine="720"/>
        <w:contextualSpacing/>
        <w:jc w:val="both"/>
        <w:rPr>
          <w:rFonts w:eastAsia="Times New Roman"/>
          <w:bCs/>
        </w:rPr>
      </w:pPr>
      <w:r>
        <w:rPr>
          <w:rFonts w:eastAsia="Times New Roman"/>
          <w:bCs/>
        </w:rPr>
        <w:t>Κυρίες</w:t>
      </w:r>
      <w:r>
        <w:rPr>
          <w:rFonts w:eastAsia="Times New Roman"/>
          <w:bCs/>
        </w:rPr>
        <w:t xml:space="preserve"> και κύριοι συνάδελφοι, στη σημερινή συζήτηση θα ήθελα να καταθέσω τη θέση της Ένωσης Κεντρώων αλλά και την προσωπική μου, μιας που τυχαίνει να είναι η μοναδική Βουλευτής του κόμματος. Πρέπει να αποτελέσει προτεραιότητά μας ως Σώμα και ως Βουλευτές να εξαλ</w:t>
      </w:r>
      <w:r>
        <w:rPr>
          <w:rFonts w:eastAsia="Times New Roman"/>
          <w:bCs/>
        </w:rPr>
        <w:t xml:space="preserve">ειφθεί πλήρως κάθε ανισότητα των φύλων σε όλους τους τομείς, αλλά κυρίως σε θέματα </w:t>
      </w:r>
      <w:r>
        <w:rPr>
          <w:rFonts w:eastAsia="Times New Roman"/>
          <w:bCs/>
        </w:rPr>
        <w:t>υγείας</w:t>
      </w:r>
      <w:r>
        <w:rPr>
          <w:rFonts w:eastAsia="Times New Roman"/>
          <w:bCs/>
        </w:rPr>
        <w:t xml:space="preserve">, </w:t>
      </w:r>
      <w:r>
        <w:rPr>
          <w:rFonts w:eastAsia="Times New Roman"/>
          <w:bCs/>
        </w:rPr>
        <w:t>εργασίας</w:t>
      </w:r>
      <w:r>
        <w:rPr>
          <w:rFonts w:eastAsia="Times New Roman"/>
          <w:bCs/>
        </w:rPr>
        <w:t xml:space="preserve">, πρόσβασης στην εκπαίδευση και την απασχόληση. </w:t>
      </w:r>
    </w:p>
    <w:p w14:paraId="59DA277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Αλήθεια, σας ερωτώ, κυρίες συνάδελφοι και εκλεκτές προσκεκλημένες: Ποια από εμάς δεν έχει αντιμετωπίσει στην</w:t>
      </w:r>
      <w:r>
        <w:rPr>
          <w:rFonts w:eastAsia="Times New Roman" w:cs="Times New Roman"/>
          <w:szCs w:val="24"/>
        </w:rPr>
        <w:t xml:space="preserve"> εργασία της υποτιμητική συμπεριφορά λόγω του ότι είμαστε γυναίκες; Ποιος δεν γνωρίζει ότι στο εργασιακό περιβάλλον οι ανώτεροι στην ιεραρχία είναι άνδρες, οι οποίοι φέρονται συχνά στις γυναίκες υφιστάμενές τους υποτιμητικά, ενώ οι κατώτεροι στην ιεραρχία </w:t>
      </w:r>
      <w:r>
        <w:rPr>
          <w:rFonts w:eastAsia="Times New Roman" w:cs="Times New Roman"/>
          <w:szCs w:val="24"/>
        </w:rPr>
        <w:t xml:space="preserve">τις θεωρούν ανίκανες για εργασία; Την </w:t>
      </w:r>
      <w:proofErr w:type="spellStart"/>
      <w:r>
        <w:rPr>
          <w:rFonts w:eastAsia="Times New Roman" w:cs="Times New Roman"/>
          <w:szCs w:val="24"/>
        </w:rPr>
        <w:t>απαξιωτική</w:t>
      </w:r>
      <w:proofErr w:type="spellEnd"/>
      <w:r>
        <w:rPr>
          <w:rFonts w:eastAsia="Times New Roman" w:cs="Times New Roman"/>
          <w:szCs w:val="24"/>
        </w:rPr>
        <w:t xml:space="preserve"> αυτή συμπεριφορά κι εγώ σαν επιχειρηματίας την είχα αντιμετωπίσει λόγω του φύλου μου. </w:t>
      </w:r>
    </w:p>
    <w:p w14:paraId="59DA277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Φυσικά, χρόνο με τον χρόνο έχουν σημειωθεί μεγάλες βελτιώσεις στη νοοτροπία και στην παιδεία της ελληνικής κοινωνίας. Τώ</w:t>
      </w:r>
      <w:r>
        <w:rPr>
          <w:rFonts w:eastAsia="Times New Roman" w:cs="Times New Roman"/>
          <w:szCs w:val="24"/>
        </w:rPr>
        <w:t xml:space="preserve">ρα, όμως, ακόμη και σήμερα, είναι πασίδηλο ότι οι γυναίκες αντιμετωπίζονται διαφορετικά, ενώ το δυστυχές είναι ότι σε κάθε ευκαιρία η υποτίμηση της προσωπικότητας της γυναίκας είναι γεγονός. </w:t>
      </w:r>
    </w:p>
    <w:p w14:paraId="59DA277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Φυσικά, το πλέον σύνηθες είναι να αποφεύγει ένας εργοδότης να πρ</w:t>
      </w:r>
      <w:r>
        <w:rPr>
          <w:rFonts w:eastAsia="Times New Roman" w:cs="Times New Roman"/>
          <w:szCs w:val="24"/>
        </w:rPr>
        <w:t xml:space="preserve">οσλάβει μια γυναίκα σε αναπαραγωγική ηλικία υπό τον φόβο ότι μια πιθανή εγκυμοσύνη θα την κρατήσει μακριά από τις επαγγελματικές της υποχρεώσεις. Είναι απαράδεκτο να έχουμε ακόμη τέτοιες παράνομες και εγκληματικές συμπεριφορές. </w:t>
      </w:r>
    </w:p>
    <w:p w14:paraId="59DA277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Βέβαια, ένα μέγα και απολύτ</w:t>
      </w:r>
      <w:r>
        <w:rPr>
          <w:rFonts w:eastAsia="Times New Roman" w:cs="Times New Roman"/>
          <w:szCs w:val="24"/>
        </w:rPr>
        <w:t xml:space="preserve">ως υπαρκτό σήμερα πρόβλημα είναι η </w:t>
      </w:r>
      <w:proofErr w:type="spellStart"/>
      <w:r>
        <w:rPr>
          <w:rFonts w:eastAsia="Times New Roman" w:cs="Times New Roman"/>
          <w:szCs w:val="24"/>
        </w:rPr>
        <w:t>έμφυλη</w:t>
      </w:r>
      <w:proofErr w:type="spellEnd"/>
      <w:r>
        <w:rPr>
          <w:rFonts w:eastAsia="Times New Roman" w:cs="Times New Roman"/>
          <w:szCs w:val="24"/>
        </w:rPr>
        <w:t xml:space="preserve"> βία. Οι γυναίκες αντιμετωπίζουν πρόβλημα </w:t>
      </w:r>
      <w:proofErr w:type="spellStart"/>
      <w:r>
        <w:rPr>
          <w:rFonts w:eastAsia="Times New Roman" w:cs="Times New Roman"/>
          <w:szCs w:val="24"/>
        </w:rPr>
        <w:t>πάμπολλες</w:t>
      </w:r>
      <w:proofErr w:type="spellEnd"/>
      <w:r>
        <w:rPr>
          <w:rFonts w:eastAsia="Times New Roman" w:cs="Times New Roman"/>
          <w:szCs w:val="24"/>
        </w:rPr>
        <w:t xml:space="preserve"> φορές, ακόμη και μέσα στα ίδια τους τα σπίτια. Η ενδοοικογενειακή βία, αν και </w:t>
      </w:r>
      <w:proofErr w:type="spellStart"/>
      <w:r>
        <w:rPr>
          <w:rFonts w:eastAsia="Times New Roman" w:cs="Times New Roman"/>
          <w:szCs w:val="24"/>
        </w:rPr>
        <w:t>ποινικοποιήθηκε</w:t>
      </w:r>
      <w:proofErr w:type="spellEnd"/>
      <w:r>
        <w:rPr>
          <w:rFonts w:eastAsia="Times New Roman" w:cs="Times New Roman"/>
          <w:szCs w:val="24"/>
        </w:rPr>
        <w:t xml:space="preserve">, έχει περιθώριο για βελτιώσεις. Επίσης, βελτιώσεις επιδέχεται και το </w:t>
      </w:r>
      <w:r>
        <w:rPr>
          <w:rFonts w:eastAsia="Times New Roman" w:cs="Times New Roman"/>
          <w:szCs w:val="24"/>
        </w:rPr>
        <w:t xml:space="preserve">όλο κοινωνικό σύστημα προστασίας των κακοποιημένων γυναικών. </w:t>
      </w:r>
    </w:p>
    <w:p w14:paraId="59DA277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Η σημερινή, όμως, μέρα πρέπει να είναι πρωτίστως μια ημέρα μνήμης για τις γυναίκες που αγωνίστηκαν και μια ημέρα αισιοδοξίας, θεωρώ, για τις γυναίκες του σήμερα και το</w:t>
      </w:r>
      <w:r>
        <w:rPr>
          <w:rFonts w:eastAsia="Times New Roman" w:cs="Times New Roman"/>
          <w:szCs w:val="24"/>
        </w:rPr>
        <w:t>υ</w:t>
      </w:r>
      <w:r>
        <w:rPr>
          <w:rFonts w:eastAsia="Times New Roman" w:cs="Times New Roman"/>
          <w:szCs w:val="24"/>
        </w:rPr>
        <w:t xml:space="preserve"> μέλλοντος. </w:t>
      </w:r>
    </w:p>
    <w:p w14:paraId="59DA277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Θα ήθελα να θ</w:t>
      </w:r>
      <w:r>
        <w:rPr>
          <w:rFonts w:eastAsia="Times New Roman" w:cs="Times New Roman"/>
          <w:szCs w:val="24"/>
        </w:rPr>
        <w:t xml:space="preserve">υμίσω σε όλους και σε όλες στο επίπεδο της μνήμης, ότι στην Ελλάδα για πρώτη φορά οι γυναίκες απέκτησαν πλήρες το δικαίωμα του εκλέγειν και </w:t>
      </w:r>
      <w:proofErr w:type="spellStart"/>
      <w:r>
        <w:rPr>
          <w:rFonts w:eastAsia="Times New Roman" w:cs="Times New Roman"/>
          <w:szCs w:val="24"/>
        </w:rPr>
        <w:t>εκλέγεσθαι</w:t>
      </w:r>
      <w:proofErr w:type="spellEnd"/>
      <w:r>
        <w:rPr>
          <w:rFonts w:eastAsia="Times New Roman" w:cs="Times New Roman"/>
          <w:szCs w:val="24"/>
        </w:rPr>
        <w:t xml:space="preserve"> μόλις το 1952, μια ημερομηνία ορόσημο αφού έστω και τυπικά εξισώθηκαν με τους άνδρες σε ένα από τα ιερότε</w:t>
      </w:r>
      <w:r>
        <w:rPr>
          <w:rFonts w:eastAsia="Times New Roman" w:cs="Times New Roman"/>
          <w:szCs w:val="24"/>
        </w:rPr>
        <w:t xml:space="preserve">ρα δικαιώματα της </w:t>
      </w:r>
      <w:r>
        <w:rPr>
          <w:rFonts w:eastAsia="Times New Roman" w:cs="Times New Roman"/>
          <w:szCs w:val="24"/>
        </w:rPr>
        <w:t>δημοκρατίας</w:t>
      </w:r>
      <w:r>
        <w:rPr>
          <w:rFonts w:eastAsia="Times New Roman" w:cs="Times New Roman"/>
          <w:szCs w:val="24"/>
        </w:rPr>
        <w:t xml:space="preserve">. </w:t>
      </w:r>
    </w:p>
    <w:p w14:paraId="59DA277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Τέλος, σε επίπεδο αισιοδοξίας, οι γυναίκες δεν πρέπει να ξεχνάμε ότι είμαστε οι φορείς κάθε νέας ζωής και κατ’ επέκταση οι φορείς της αλλαγής. Οι όποιες δυσκολίες δεν μας πτοούν, αφού είμαστε γεννημένες αγωνίστριες. </w:t>
      </w:r>
    </w:p>
    <w:p w14:paraId="59DA277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 xml:space="preserve">ήθελα να θυμίσω ότι από την αρχαιότητα οι Σπαρτιάτισσες μητέρες έλεγαν στους γιους τους «ή </w:t>
      </w:r>
      <w:proofErr w:type="spellStart"/>
      <w:r>
        <w:rPr>
          <w:rFonts w:eastAsia="Times New Roman" w:cs="Times New Roman"/>
          <w:szCs w:val="24"/>
        </w:rPr>
        <w:t>ταν</w:t>
      </w:r>
      <w:proofErr w:type="spellEnd"/>
      <w:r>
        <w:rPr>
          <w:rFonts w:eastAsia="Times New Roman" w:cs="Times New Roman"/>
          <w:szCs w:val="24"/>
        </w:rPr>
        <w:t xml:space="preserve"> ή επί τας», ενώ οι </w:t>
      </w:r>
      <w:proofErr w:type="spellStart"/>
      <w:r>
        <w:rPr>
          <w:rFonts w:eastAsia="Times New Roman" w:cs="Times New Roman"/>
          <w:szCs w:val="24"/>
        </w:rPr>
        <w:t>Σουλιώτισσες</w:t>
      </w:r>
      <w:proofErr w:type="spellEnd"/>
      <w:r>
        <w:rPr>
          <w:rFonts w:eastAsia="Times New Roman" w:cs="Times New Roman"/>
          <w:szCs w:val="24"/>
        </w:rPr>
        <w:t xml:space="preserve"> δεν δίστασαν να πεθάνουν για την πατρίδα. Οι γυναίκες των αλησμόνητων πατρίδων, οι πρόσφυγες, επωμίστηκαν όλα τα βάρη της οικογέν</w:t>
      </w:r>
      <w:r>
        <w:rPr>
          <w:rFonts w:eastAsia="Times New Roman" w:cs="Times New Roman"/>
          <w:szCs w:val="24"/>
        </w:rPr>
        <w:t>ειας. Οι γυναίκες της Αντίστασης πάλεψαν για την ελευθερία και για να αποτινάξουν τον κατακτητή.</w:t>
      </w:r>
    </w:p>
    <w:p w14:paraId="59DA277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θέλω να αναφερθώ και σε μια γυναίκα που ξεκίνησε τον αγώνα για την επιστροφή των μαρμάρων του Παρθενώνα, στη Μελίνα Μερκούρη. </w:t>
      </w:r>
    </w:p>
    <w:p w14:paraId="59DA278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λοιπόν, γεννημένες </w:t>
      </w:r>
      <w:r>
        <w:rPr>
          <w:rFonts w:eastAsia="Times New Roman" w:cs="Times New Roman"/>
          <w:szCs w:val="24"/>
        </w:rPr>
        <w:t xml:space="preserve">αγωνίστριες. Κάθε γυναίκα, από οποιοδήποτε πόστο, μπορεί να καταφέρει αυτά που πιστεύει και αγαπά. </w:t>
      </w:r>
    </w:p>
    <w:p w14:paraId="59DA278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Τελειώνοντας, θα ήθελα να ευχηθώ δύναμη, αγωνιστικότητα και αισιοδοξία σε όλες τις γυναίκες, γιατί η σύγχρονη, η πολύπλευρη και δυναμική Ελληνίδα τα προλαβα</w:t>
      </w:r>
      <w:r>
        <w:rPr>
          <w:rFonts w:eastAsia="Times New Roman" w:cs="Times New Roman"/>
          <w:szCs w:val="24"/>
        </w:rPr>
        <w:t xml:space="preserve">ίνει όλα και τα καταφέρνει όλα. </w:t>
      </w:r>
    </w:p>
    <w:p w14:paraId="59DA278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9DA2783" w14:textId="77777777" w:rsidR="00087860" w:rsidRDefault="00061F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59DA278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για την ακρίβεια του χρόνου. </w:t>
      </w:r>
    </w:p>
    <w:p w14:paraId="59DA278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τελευταίος ομιλητής του πρώτου κύκλου, ο Βουλευτής Ηρακλείου Κρήτης κ. Σπυρίδων </w:t>
      </w:r>
      <w:proofErr w:type="spellStart"/>
      <w:r>
        <w:rPr>
          <w:rFonts w:eastAsia="Times New Roman" w:cs="Times New Roman"/>
          <w:szCs w:val="24"/>
        </w:rPr>
        <w:t>Δανέλλη</w:t>
      </w:r>
      <w:r>
        <w:rPr>
          <w:rFonts w:eastAsia="Times New Roman" w:cs="Times New Roman"/>
          <w:szCs w:val="24"/>
        </w:rPr>
        <w:t>ς</w:t>
      </w:r>
      <w:proofErr w:type="spellEnd"/>
      <w:r>
        <w:rPr>
          <w:rFonts w:eastAsia="Times New Roman" w:cs="Times New Roman"/>
          <w:szCs w:val="24"/>
        </w:rPr>
        <w:t xml:space="preserve"> από το Ποτάμι για έξι λεπτά. </w:t>
      </w:r>
    </w:p>
    <w:p w14:paraId="59DA278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Ευχαριστώ, κυρία Πρόεδρε. </w:t>
      </w:r>
    </w:p>
    <w:p w14:paraId="59DA278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εκλεκτές προσκεκλημένες «ψωμί και τριαντάφυλλα» φώναζαν δέκα πέντε χιλιάδες γυναίκες το 1908 στους δρόμους της </w:t>
      </w:r>
      <w:r>
        <w:rPr>
          <w:rFonts w:eastAsia="Times New Roman" w:cs="Times New Roman"/>
          <w:szCs w:val="24"/>
        </w:rPr>
        <w:lastRenderedPageBreak/>
        <w:t>Νέας Υόρκης, ζητώντας οικονομι</w:t>
      </w:r>
      <w:r>
        <w:rPr>
          <w:rFonts w:eastAsia="Times New Roman" w:cs="Times New Roman"/>
          <w:szCs w:val="24"/>
        </w:rPr>
        <w:t xml:space="preserve">κή ασφάλεια, καλύτερη ποιότητα ζωής με λιγότερες ώρες εργασίας, καλύτερους μισθούς και φυσικά, δικαίωμα ψήφου. </w:t>
      </w:r>
    </w:p>
    <w:p w14:paraId="59DA2788" w14:textId="77777777" w:rsidR="00087860" w:rsidRDefault="00061F85">
      <w:pPr>
        <w:spacing w:line="600" w:lineRule="auto"/>
        <w:ind w:firstLine="720"/>
        <w:contextualSpacing/>
        <w:jc w:val="both"/>
        <w:rPr>
          <w:rFonts w:eastAsia="Times New Roman" w:cs="Times New Roman"/>
          <w:szCs w:val="24"/>
        </w:rPr>
      </w:pPr>
      <w:proofErr w:type="spellStart"/>
      <w:r>
        <w:rPr>
          <w:rFonts w:eastAsia="Times New Roman" w:cs="Times New Roman"/>
          <w:szCs w:val="24"/>
        </w:rPr>
        <w:t>Εκατόν</w:t>
      </w:r>
      <w:proofErr w:type="spellEnd"/>
      <w:r>
        <w:rPr>
          <w:rFonts w:eastAsia="Times New Roman" w:cs="Times New Roman"/>
          <w:szCs w:val="24"/>
        </w:rPr>
        <w:t xml:space="preserve"> οχτώ χρόνια μετά, στις 8 Μαρτίου 2017, γιορτάζοντας την Παγκόσμια Ημέρα της Γυναίκας πολλοί είναι αυτοί που θα υποστηρίξουν πως εκείνα τα</w:t>
      </w:r>
      <w:r>
        <w:rPr>
          <w:rFonts w:eastAsia="Times New Roman" w:cs="Times New Roman"/>
          <w:szCs w:val="24"/>
        </w:rPr>
        <w:t xml:space="preserve"> αιτήματα έχουν κατακτηθεί και ικανοποιηθεί, τουλάχιστον στις αναπτυγμένες χώρες. Μα, αν το μέλλον του άνδρα είναι η γυναίκα, όπως έλεγε ο Λουί </w:t>
      </w:r>
      <w:proofErr w:type="spellStart"/>
      <w:r>
        <w:rPr>
          <w:rFonts w:eastAsia="Times New Roman" w:cs="Times New Roman"/>
          <w:szCs w:val="24"/>
        </w:rPr>
        <w:t>Αραγκόν</w:t>
      </w:r>
      <w:proofErr w:type="spellEnd"/>
      <w:r>
        <w:rPr>
          <w:rFonts w:eastAsia="Times New Roman" w:cs="Times New Roman"/>
          <w:szCs w:val="24"/>
        </w:rPr>
        <w:t>, τότε οφείλω να παραδεχθώ πως η πραγματικότητα στον σύγχρονο κόσμο, όχι μόνο δεν επιβεβαιώνει την παραπά</w:t>
      </w:r>
      <w:r>
        <w:rPr>
          <w:rFonts w:eastAsia="Times New Roman" w:cs="Times New Roman"/>
          <w:szCs w:val="24"/>
        </w:rPr>
        <w:t xml:space="preserve">νω αφελή άποψη, αλλά επιβάλλει πολλούς ακόμη αγώνες, προκειμένου αυτό το μέλλον να πάρει τη θέση που πραγματικά του αξίζει. </w:t>
      </w:r>
    </w:p>
    <w:p w14:paraId="59DA2789" w14:textId="77777777" w:rsidR="00087860" w:rsidRDefault="00061F85">
      <w:pPr>
        <w:spacing w:line="600" w:lineRule="auto"/>
        <w:ind w:firstLine="720"/>
        <w:contextualSpacing/>
        <w:jc w:val="both"/>
        <w:rPr>
          <w:rFonts w:eastAsia="Times New Roman"/>
          <w:szCs w:val="24"/>
        </w:rPr>
      </w:pPr>
      <w:r>
        <w:rPr>
          <w:rFonts w:eastAsia="Times New Roman"/>
          <w:szCs w:val="24"/>
        </w:rPr>
        <w:t>Η ισότητα των φύλων αποτελεί θεμελιώδες ανθρώπινο δικαίωμα και βασικό στόχο κάθε σύγχρονης δημοκρατικής πολιτείας. Και τούτο σημαίν</w:t>
      </w:r>
      <w:r>
        <w:rPr>
          <w:rFonts w:eastAsia="Times New Roman"/>
          <w:szCs w:val="24"/>
        </w:rPr>
        <w:t>ει πως κάθε δημοκρατική χώρα πρέπει να εργάζεται προς την κατεύθυνση όπου άνδρες και γυναίκες μοιράζονται εξίσου τις υποχρεώσεις και τα δικαιώματα στην εργασία, στην πολιτική, στην εξουσία, στον ελεύθερο χρόνο, στη φροντίδα για την οικογένεια και την προσω</w:t>
      </w:r>
      <w:r>
        <w:rPr>
          <w:rFonts w:eastAsia="Times New Roman"/>
          <w:szCs w:val="24"/>
        </w:rPr>
        <w:t xml:space="preserve">πική ζωή. </w:t>
      </w:r>
    </w:p>
    <w:p w14:paraId="59DA278A" w14:textId="77777777" w:rsidR="00087860" w:rsidRDefault="00061F85">
      <w:pPr>
        <w:tabs>
          <w:tab w:val="left" w:pos="2820"/>
        </w:tabs>
        <w:spacing w:line="600" w:lineRule="auto"/>
        <w:ind w:firstLine="720"/>
        <w:contextualSpacing/>
        <w:jc w:val="both"/>
        <w:rPr>
          <w:rFonts w:eastAsia="Times New Roman"/>
          <w:szCs w:val="24"/>
        </w:rPr>
      </w:pPr>
      <w:r>
        <w:rPr>
          <w:rFonts w:eastAsia="Times New Roman"/>
          <w:szCs w:val="24"/>
        </w:rPr>
        <w:lastRenderedPageBreak/>
        <w:t>Σήμερα, ωστόσο, οι άνισες συνθήκες ζωής και εργασίας ανδρών και γυναικών φαίνεται να επιδεινώνονται. Κι όμως, η αρχή της ισότητας των φύλων δεν θα έπρεπε να αποτελεί πολυτέλεια, αλλά αντίθετα βασικό άξονα της αναπτυξιακής, κοινωνικής, πολιτιστικ</w:t>
      </w:r>
      <w:r>
        <w:rPr>
          <w:rFonts w:eastAsia="Times New Roman"/>
          <w:szCs w:val="24"/>
        </w:rPr>
        <w:t xml:space="preserve">ής και πολιτικής εξέλιξης μιας κοινωνίας. </w:t>
      </w:r>
    </w:p>
    <w:p w14:paraId="59DA278B" w14:textId="77777777" w:rsidR="00087860" w:rsidRDefault="00061F85">
      <w:pPr>
        <w:tabs>
          <w:tab w:val="left" w:pos="2820"/>
        </w:tabs>
        <w:spacing w:line="600" w:lineRule="auto"/>
        <w:ind w:firstLine="720"/>
        <w:contextualSpacing/>
        <w:jc w:val="both"/>
        <w:rPr>
          <w:rFonts w:eastAsia="Times New Roman"/>
          <w:szCs w:val="24"/>
        </w:rPr>
      </w:pPr>
      <w:r>
        <w:rPr>
          <w:rFonts w:eastAsia="Times New Roman"/>
          <w:szCs w:val="24"/>
        </w:rPr>
        <w:t xml:space="preserve">Στο αρρύθμιστο </w:t>
      </w:r>
      <w:proofErr w:type="spellStart"/>
      <w:r>
        <w:rPr>
          <w:rFonts w:eastAsia="Times New Roman"/>
          <w:szCs w:val="24"/>
        </w:rPr>
        <w:t>παγκοσμιοποιημένο</w:t>
      </w:r>
      <w:proofErr w:type="spellEnd"/>
      <w:r>
        <w:rPr>
          <w:rFonts w:eastAsia="Times New Roman"/>
          <w:szCs w:val="24"/>
        </w:rPr>
        <w:t xml:space="preserve"> περιβάλλον είναι γνωστό πως πλήττονται περισσότερο οι αδύναμες ομάδες του πληθυσμού και σε αυτές, δυστυχώς, </w:t>
      </w:r>
      <w:proofErr w:type="spellStart"/>
      <w:r>
        <w:rPr>
          <w:rFonts w:eastAsia="Times New Roman"/>
          <w:szCs w:val="24"/>
        </w:rPr>
        <w:t>υπερεκπροσωπούνται</w:t>
      </w:r>
      <w:proofErr w:type="spellEnd"/>
      <w:r>
        <w:rPr>
          <w:rFonts w:eastAsia="Times New Roman"/>
          <w:szCs w:val="24"/>
        </w:rPr>
        <w:t xml:space="preserve"> οι γυναίκες. Στον πάτο της κοινωνικής αλυσίδας εξακολ</w:t>
      </w:r>
      <w:r>
        <w:rPr>
          <w:rFonts w:eastAsia="Times New Roman"/>
          <w:szCs w:val="24"/>
        </w:rPr>
        <w:t xml:space="preserve">ουθεί να βρίσκεται η ομοφυλόφιλη, άνεργη μετανάστρια. </w:t>
      </w:r>
    </w:p>
    <w:p w14:paraId="59DA278C" w14:textId="77777777" w:rsidR="00087860" w:rsidRDefault="00061F85">
      <w:pPr>
        <w:tabs>
          <w:tab w:val="left" w:pos="2820"/>
        </w:tabs>
        <w:spacing w:line="600" w:lineRule="auto"/>
        <w:ind w:firstLine="720"/>
        <w:contextualSpacing/>
        <w:jc w:val="both"/>
        <w:rPr>
          <w:rFonts w:eastAsia="Times New Roman"/>
          <w:szCs w:val="24"/>
        </w:rPr>
      </w:pPr>
      <w:r>
        <w:rPr>
          <w:rFonts w:eastAsia="Times New Roman"/>
          <w:szCs w:val="24"/>
        </w:rPr>
        <w:t xml:space="preserve">Με άλλα λόγια οι διακρίσεις λόγω φύλου </w:t>
      </w:r>
      <w:proofErr w:type="spellStart"/>
      <w:r>
        <w:rPr>
          <w:rFonts w:eastAsia="Times New Roman"/>
          <w:szCs w:val="24"/>
        </w:rPr>
        <w:t>διαπλέκονται</w:t>
      </w:r>
      <w:proofErr w:type="spellEnd"/>
      <w:r>
        <w:rPr>
          <w:rFonts w:eastAsia="Times New Roman"/>
          <w:szCs w:val="24"/>
        </w:rPr>
        <w:t xml:space="preserve"> και ισχυροποιούνται από μορφές κοινωνικής ανισότητας που έχουν να κάνουν με την κοινωνική τάξη, την εθνική καταγωγή, την αναπηρία, την ηλικία, τις σε</w:t>
      </w:r>
      <w:r>
        <w:rPr>
          <w:rFonts w:eastAsia="Times New Roman"/>
          <w:szCs w:val="24"/>
        </w:rPr>
        <w:t>ξουαλικές προτιμήσεις κ</w:t>
      </w:r>
      <w:r>
        <w:rPr>
          <w:rFonts w:eastAsia="Times New Roman"/>
          <w:szCs w:val="24"/>
        </w:rPr>
        <w:t>.</w:t>
      </w:r>
      <w:r>
        <w:rPr>
          <w:rFonts w:eastAsia="Times New Roman"/>
          <w:szCs w:val="24"/>
        </w:rPr>
        <w:t xml:space="preserve">λπ.. </w:t>
      </w:r>
    </w:p>
    <w:p w14:paraId="59DA278D" w14:textId="77777777" w:rsidR="00087860" w:rsidRDefault="00061F85">
      <w:pPr>
        <w:tabs>
          <w:tab w:val="left" w:pos="2820"/>
        </w:tabs>
        <w:spacing w:line="600" w:lineRule="auto"/>
        <w:ind w:firstLine="720"/>
        <w:contextualSpacing/>
        <w:jc w:val="both"/>
        <w:rPr>
          <w:rFonts w:eastAsia="Times New Roman"/>
          <w:szCs w:val="24"/>
        </w:rPr>
      </w:pPr>
      <w:r>
        <w:rPr>
          <w:rFonts w:eastAsia="Times New Roman"/>
          <w:szCs w:val="24"/>
        </w:rPr>
        <w:t xml:space="preserve">Αυτές ακριβώς οι γυναίκες είναι περισσότερο ευάλωτες, όχι μόνο στις συνέπειες των κύκλων της οικονομίας, αλλά και στην άσκηση ανδρικής βίας σε </w:t>
      </w:r>
      <w:r>
        <w:rPr>
          <w:rFonts w:eastAsia="Times New Roman"/>
          <w:szCs w:val="24"/>
        </w:rPr>
        <w:lastRenderedPageBreak/>
        <w:t>όλες της τις μορφές. Και σε σχέση με την προστασία αυτών των ομάδων γυναικών φοβάμα</w:t>
      </w:r>
      <w:r>
        <w:rPr>
          <w:rFonts w:eastAsia="Times New Roman"/>
          <w:szCs w:val="24"/>
        </w:rPr>
        <w:t xml:space="preserve">ι πως δεν έχουμε κάνει πολλά πράγματα κι αυτό δεν αφορά βεβαίως μονάχα στην ελληνική κοινωνία. </w:t>
      </w:r>
    </w:p>
    <w:p w14:paraId="59DA278E" w14:textId="77777777" w:rsidR="00087860" w:rsidRDefault="00061F85">
      <w:pPr>
        <w:tabs>
          <w:tab w:val="left" w:pos="2820"/>
        </w:tabs>
        <w:spacing w:line="600" w:lineRule="auto"/>
        <w:ind w:firstLine="720"/>
        <w:contextualSpacing/>
        <w:jc w:val="both"/>
        <w:rPr>
          <w:rFonts w:eastAsia="Times New Roman"/>
          <w:szCs w:val="24"/>
        </w:rPr>
      </w:pPr>
      <w:r>
        <w:rPr>
          <w:rFonts w:eastAsia="Times New Roman"/>
          <w:szCs w:val="24"/>
        </w:rPr>
        <w:t xml:space="preserve">Στον τομέα της γυναικείας απασχόλησης και επιχειρηματικότητας σε </w:t>
      </w:r>
      <w:proofErr w:type="spellStart"/>
      <w:r>
        <w:rPr>
          <w:rFonts w:eastAsia="Times New Roman"/>
          <w:szCs w:val="24"/>
        </w:rPr>
        <w:t>εκατόν</w:t>
      </w:r>
      <w:proofErr w:type="spellEnd"/>
      <w:r>
        <w:rPr>
          <w:rFonts w:eastAsia="Times New Roman"/>
          <w:szCs w:val="24"/>
        </w:rPr>
        <w:t xml:space="preserve"> πενήντα πέντε από τις </w:t>
      </w:r>
      <w:proofErr w:type="spellStart"/>
      <w:r>
        <w:rPr>
          <w:rFonts w:eastAsia="Times New Roman"/>
          <w:szCs w:val="24"/>
        </w:rPr>
        <w:t>εκατόν</w:t>
      </w:r>
      <w:proofErr w:type="spellEnd"/>
      <w:r>
        <w:rPr>
          <w:rFonts w:eastAsia="Times New Roman"/>
          <w:szCs w:val="24"/>
        </w:rPr>
        <w:t xml:space="preserve"> εβδομήντα τρεις οικονομίες του πλανήτη καταγράφεται τουλάχι</w:t>
      </w:r>
      <w:r>
        <w:rPr>
          <w:rFonts w:eastAsia="Times New Roman"/>
          <w:szCs w:val="24"/>
        </w:rPr>
        <w:t xml:space="preserve">στον ένας περιορισμός σε επίπεδο νομοθεσίας. </w:t>
      </w:r>
    </w:p>
    <w:p w14:paraId="59DA278F" w14:textId="77777777" w:rsidR="00087860" w:rsidRDefault="00061F85">
      <w:pPr>
        <w:tabs>
          <w:tab w:val="left" w:pos="2820"/>
        </w:tabs>
        <w:spacing w:line="600" w:lineRule="auto"/>
        <w:ind w:firstLine="720"/>
        <w:contextualSpacing/>
        <w:jc w:val="both"/>
        <w:rPr>
          <w:rFonts w:eastAsia="Times New Roman"/>
          <w:szCs w:val="24"/>
        </w:rPr>
      </w:pPr>
      <w:r>
        <w:rPr>
          <w:rFonts w:eastAsia="Times New Roman"/>
          <w:szCs w:val="24"/>
        </w:rPr>
        <w:t xml:space="preserve">Το μοτίβο των </w:t>
      </w:r>
      <w:proofErr w:type="spellStart"/>
      <w:r>
        <w:rPr>
          <w:rFonts w:eastAsia="Times New Roman"/>
          <w:szCs w:val="24"/>
        </w:rPr>
        <w:t>έμφυλων</w:t>
      </w:r>
      <w:proofErr w:type="spellEnd"/>
      <w:r>
        <w:rPr>
          <w:rFonts w:eastAsia="Times New Roman"/>
          <w:szCs w:val="24"/>
        </w:rPr>
        <w:t xml:space="preserve"> διακρίσεων που εξακολουθεί να υφίσταται ειδικά στον χώρο της εργασίας, ακόμη και στον 21</w:t>
      </w:r>
      <w:r>
        <w:rPr>
          <w:rFonts w:eastAsia="Times New Roman"/>
          <w:szCs w:val="24"/>
          <w:vertAlign w:val="superscript"/>
        </w:rPr>
        <w:t>ο</w:t>
      </w:r>
      <w:r>
        <w:rPr>
          <w:rFonts w:eastAsia="Times New Roman"/>
          <w:szCs w:val="24"/>
        </w:rPr>
        <w:t xml:space="preserve"> αιώνα σε όλες τις χώρες του πλανήτη, απεικονίζεται στο οικονομικό χάσμα, στο μισθολογικό χάσμα μετ</w:t>
      </w:r>
      <w:r>
        <w:rPr>
          <w:rFonts w:eastAsia="Times New Roman"/>
          <w:szCs w:val="24"/>
        </w:rPr>
        <w:t>αξύ γυναικών και ανδρών για προσφορά εργασίας ίσης αξίας, στην αισθητά μειωμένη γυναικεία παρουσία στο εργατικό δυναμικό, στον επαγγελματικό διαχωρισμό, στην ανισότητα των εργασιακών συνθηκών.</w:t>
      </w:r>
    </w:p>
    <w:p w14:paraId="59DA2790" w14:textId="77777777" w:rsidR="00087860" w:rsidRDefault="00061F85">
      <w:pPr>
        <w:tabs>
          <w:tab w:val="left" w:pos="2820"/>
        </w:tabs>
        <w:spacing w:line="600" w:lineRule="auto"/>
        <w:ind w:firstLine="720"/>
        <w:contextualSpacing/>
        <w:jc w:val="both"/>
        <w:rPr>
          <w:rFonts w:eastAsia="Times New Roman"/>
          <w:szCs w:val="24"/>
        </w:rPr>
      </w:pPr>
      <w:r>
        <w:rPr>
          <w:rFonts w:eastAsia="Times New Roman"/>
          <w:szCs w:val="24"/>
        </w:rPr>
        <w:t>Επιπλέον, παραγνωρίζεται μέχρι και σήμερα η αξία της εργασίας τ</w:t>
      </w:r>
      <w:r>
        <w:rPr>
          <w:rFonts w:eastAsia="Times New Roman"/>
          <w:szCs w:val="24"/>
        </w:rPr>
        <w:t xml:space="preserve">ης γυναίκας στο σπίτι, όπως και στη φροντίδα ατόμων του οικογενειακού περιβάλλοντος, παιδιά, ασθενείς, γονείς, παρότι στατιστικά στοιχεία μιλούν για ποσοστά </w:t>
      </w:r>
      <w:r>
        <w:rPr>
          <w:rFonts w:eastAsia="Times New Roman"/>
          <w:szCs w:val="24"/>
        </w:rPr>
        <w:lastRenderedPageBreak/>
        <w:t xml:space="preserve">μεταξύ 10% έως 35% του ΑΕΠ, ποσοστά δηλαδή που ξεπερνούν κατά πολύ τους τομείς των κατασκευών, του </w:t>
      </w:r>
      <w:r>
        <w:rPr>
          <w:rFonts w:eastAsia="Times New Roman"/>
          <w:szCs w:val="24"/>
        </w:rPr>
        <w:t xml:space="preserve">εμπορίου ή των μεταφορών. </w:t>
      </w:r>
    </w:p>
    <w:p w14:paraId="59DA2791" w14:textId="77777777" w:rsidR="00087860" w:rsidRDefault="00061F85">
      <w:pPr>
        <w:tabs>
          <w:tab w:val="left" w:pos="2820"/>
        </w:tabs>
        <w:spacing w:line="600" w:lineRule="auto"/>
        <w:ind w:firstLine="720"/>
        <w:contextualSpacing/>
        <w:jc w:val="both"/>
        <w:rPr>
          <w:rFonts w:eastAsia="Times New Roman"/>
          <w:szCs w:val="24"/>
        </w:rPr>
      </w:pPr>
      <w:r>
        <w:rPr>
          <w:rFonts w:eastAsia="Times New Roman"/>
          <w:szCs w:val="24"/>
        </w:rPr>
        <w:t xml:space="preserve">Επιπροσθέτως, υπάρχουν παραδείγματα εταιρειών που αναγκάζουν τις υποψήφιες εργαζόμενες να δεσμευτούν πως για μεγάλο χρονικό διάστημα δεν θα αποκτήσουν παιδί. </w:t>
      </w:r>
    </w:p>
    <w:p w14:paraId="59DA2792" w14:textId="77777777" w:rsidR="00087860" w:rsidRDefault="00061F85">
      <w:pPr>
        <w:tabs>
          <w:tab w:val="left" w:pos="2820"/>
        </w:tabs>
        <w:spacing w:line="600" w:lineRule="auto"/>
        <w:ind w:firstLine="720"/>
        <w:contextualSpacing/>
        <w:jc w:val="both"/>
        <w:rPr>
          <w:rFonts w:eastAsia="Times New Roman"/>
          <w:szCs w:val="24"/>
        </w:rPr>
      </w:pPr>
      <w:r>
        <w:rPr>
          <w:rFonts w:eastAsia="Times New Roman"/>
          <w:szCs w:val="24"/>
        </w:rPr>
        <w:t>Οι κοινωνίες μας μολονότι υποκριτικά αναγνωρίζουν το δικαίωμα στη μητρ</w:t>
      </w:r>
      <w:r>
        <w:rPr>
          <w:rFonts w:eastAsia="Times New Roman"/>
          <w:szCs w:val="24"/>
        </w:rPr>
        <w:t>ότητα, παραγνωρίζουν μια σειρά από πραγματικά γεγονότα. Ένα δομικό δικαίωμα για τη φύση και την υγεία της γυναίκας, όπως αυτό της μητρότητας, συναντά εξαιρετικά προβλήματα τα οποία δεν φαίνονται. Αλλά κι όταν φτάσουν στο να αποκτήσουν παιδί σε μεγάλη ηλικί</w:t>
      </w:r>
      <w:r>
        <w:rPr>
          <w:rFonts w:eastAsia="Times New Roman"/>
          <w:szCs w:val="24"/>
        </w:rPr>
        <w:t xml:space="preserve">α οι γυναίκες των αναπτυγμένων χωρών οδηγούνται τις περισσότερες φορές στην ιατρικά αναίτια επιλογή της καισαρικής, αφού ο φυσικός τοκετός δεν προωθείται μέσω </w:t>
      </w:r>
      <w:proofErr w:type="spellStart"/>
      <w:r>
        <w:rPr>
          <w:rFonts w:eastAsia="Times New Roman"/>
          <w:szCs w:val="24"/>
        </w:rPr>
        <w:t>στοχευμένων</w:t>
      </w:r>
      <w:proofErr w:type="spellEnd"/>
      <w:r>
        <w:rPr>
          <w:rFonts w:eastAsia="Times New Roman"/>
          <w:szCs w:val="24"/>
        </w:rPr>
        <w:t xml:space="preserve"> πολιτικών του κράτους.</w:t>
      </w:r>
    </w:p>
    <w:p w14:paraId="59DA2793" w14:textId="77777777" w:rsidR="00087860" w:rsidRDefault="00061F85">
      <w:pPr>
        <w:tabs>
          <w:tab w:val="left" w:pos="2820"/>
        </w:tabs>
        <w:spacing w:line="600" w:lineRule="auto"/>
        <w:ind w:firstLine="720"/>
        <w:contextualSpacing/>
        <w:jc w:val="both"/>
        <w:rPr>
          <w:rFonts w:eastAsia="Times New Roman"/>
          <w:szCs w:val="24"/>
        </w:rPr>
      </w:pPr>
      <w:r>
        <w:rPr>
          <w:rFonts w:eastAsia="Times New Roman"/>
          <w:szCs w:val="24"/>
        </w:rPr>
        <w:t>Η χώρα μας αποτελεί ένα χαρακτηριστικό κακό παράδειγμα. Γυναίκ</w:t>
      </w:r>
      <w:r>
        <w:rPr>
          <w:rFonts w:eastAsia="Times New Roman"/>
          <w:szCs w:val="24"/>
        </w:rPr>
        <w:t xml:space="preserve">ες με ελλιπή ενημέρωση, έρμαια μαφιόζικων –γιατί αυτός είναι ο όρος- πρακτικών, ενδεδυμένων με </w:t>
      </w:r>
      <w:proofErr w:type="spellStart"/>
      <w:r>
        <w:rPr>
          <w:rFonts w:eastAsia="Times New Roman"/>
          <w:szCs w:val="24"/>
        </w:rPr>
        <w:t>ψευδοεπιστημονικό</w:t>
      </w:r>
      <w:proofErr w:type="spellEnd"/>
      <w:r>
        <w:rPr>
          <w:rFonts w:eastAsia="Times New Roman"/>
          <w:szCs w:val="24"/>
        </w:rPr>
        <w:t xml:space="preserve"> μανδύα, οδηγούνται στην υποχρέωση της </w:t>
      </w:r>
      <w:r>
        <w:rPr>
          <w:rFonts w:eastAsia="Times New Roman"/>
          <w:szCs w:val="24"/>
        </w:rPr>
        <w:lastRenderedPageBreak/>
        <w:t xml:space="preserve">καισαρικής επιλογής. Όταν ο ευρωπαϊκός μέσος όρος των καισαρικών βρίσκεται στο 25%, η χώρα μας εικάζεται </w:t>
      </w:r>
      <w:r>
        <w:rPr>
          <w:rFonts w:eastAsia="Times New Roman"/>
          <w:szCs w:val="24"/>
        </w:rPr>
        <w:t>ότι περνάει το 50%, δεδομένου ότι δεν μπαίνουμε καν στον κόπο να κρατάμε επίσημα στατιστικά στοιχεία από τους τοκετούς, παρότι αυτό είναι και διεθνή μας υποχρέωση, κυρία Υπουργέ.</w:t>
      </w:r>
    </w:p>
    <w:p w14:paraId="59DA2794" w14:textId="77777777" w:rsidR="00087860" w:rsidRDefault="00061F85">
      <w:pPr>
        <w:tabs>
          <w:tab w:val="left" w:pos="2820"/>
        </w:tabs>
        <w:spacing w:line="600" w:lineRule="auto"/>
        <w:ind w:firstLine="720"/>
        <w:contextualSpacing/>
        <w:jc w:val="both"/>
        <w:rPr>
          <w:rFonts w:eastAsia="Times New Roman"/>
          <w:szCs w:val="24"/>
        </w:rPr>
      </w:pPr>
      <w:r>
        <w:rPr>
          <w:rFonts w:eastAsia="Times New Roman"/>
          <w:szCs w:val="24"/>
        </w:rPr>
        <w:t>Ας μην γελιόμαστε. Κα</w:t>
      </w:r>
      <w:r>
        <w:rPr>
          <w:rFonts w:eastAsia="Times New Roman"/>
          <w:szCs w:val="24"/>
        </w:rPr>
        <w:t>μ</w:t>
      </w:r>
      <w:r>
        <w:rPr>
          <w:rFonts w:eastAsia="Times New Roman"/>
          <w:szCs w:val="24"/>
        </w:rPr>
        <w:t>μιά κατάκτηση δεν φαίνεται στέρεη μέσα στον χρόνο. Τίπο</w:t>
      </w:r>
      <w:r>
        <w:rPr>
          <w:rFonts w:eastAsia="Times New Roman"/>
          <w:szCs w:val="24"/>
        </w:rPr>
        <w:t xml:space="preserve">τα δεν είναι δεδομένο. Μόλις προχθές ακούστηκε πολλές φορές, αλλά ήταν ιδιαίτερα </w:t>
      </w:r>
      <w:proofErr w:type="spellStart"/>
      <w:r>
        <w:rPr>
          <w:rFonts w:eastAsia="Times New Roman"/>
          <w:szCs w:val="24"/>
        </w:rPr>
        <w:t>σοκαριστικό</w:t>
      </w:r>
      <w:proofErr w:type="spellEnd"/>
      <w:r>
        <w:rPr>
          <w:rFonts w:eastAsia="Times New Roman"/>
          <w:szCs w:val="24"/>
        </w:rPr>
        <w:t xml:space="preserve">, στο Ευρωπαϊκό Κοινοβούλιο ένας ακροδεξιός Πολωνός Ευρωβουλευτής που υποστήριξε με φανατισμό τη δήθεν μειονεξία των γυναικών. Και το έκανε στον ίδιο χώρο που λίγα </w:t>
      </w:r>
      <w:r>
        <w:rPr>
          <w:rFonts w:eastAsia="Times New Roman"/>
          <w:szCs w:val="24"/>
        </w:rPr>
        <w:t xml:space="preserve">χρόνια πριν είχαμε το ιδιαίτερο προνόμιο όσοι βρεθήκαμε εκεί να ακούσουμε, πριν βραβευτεί με το Νόμπελ Ειρήνης, την </w:t>
      </w:r>
      <w:proofErr w:type="spellStart"/>
      <w:r>
        <w:rPr>
          <w:rFonts w:eastAsia="Times New Roman"/>
          <w:szCs w:val="24"/>
        </w:rPr>
        <w:t>έφηβη</w:t>
      </w:r>
      <w:proofErr w:type="spellEnd"/>
      <w:r>
        <w:rPr>
          <w:rFonts w:eastAsia="Times New Roman"/>
          <w:szCs w:val="24"/>
        </w:rPr>
        <w:t xml:space="preserve"> τότε Πακιστανή </w:t>
      </w:r>
      <w:proofErr w:type="spellStart"/>
      <w:r>
        <w:rPr>
          <w:rFonts w:eastAsia="Times New Roman"/>
          <w:szCs w:val="24"/>
        </w:rPr>
        <w:t>Μαλάλα</w:t>
      </w:r>
      <w:proofErr w:type="spellEnd"/>
      <w:r>
        <w:rPr>
          <w:rFonts w:eastAsia="Times New Roman"/>
          <w:szCs w:val="24"/>
        </w:rPr>
        <w:t xml:space="preserve"> </w:t>
      </w:r>
      <w:proofErr w:type="spellStart"/>
      <w:r>
        <w:rPr>
          <w:rFonts w:eastAsia="Times New Roman"/>
          <w:szCs w:val="24"/>
        </w:rPr>
        <w:t>Γιουσαφζάι</w:t>
      </w:r>
      <w:proofErr w:type="spellEnd"/>
      <w:r>
        <w:rPr>
          <w:rFonts w:eastAsia="Times New Roman"/>
          <w:szCs w:val="24"/>
        </w:rPr>
        <w:t xml:space="preserve"> με πάθος να υποστηρίζει το δικαίωμα των γυναικών στη μόρφωση κι αυτό λίγο μετά τον παραλίγο θανάσιμο </w:t>
      </w:r>
      <w:r>
        <w:rPr>
          <w:rFonts w:eastAsia="Times New Roman"/>
          <w:szCs w:val="24"/>
        </w:rPr>
        <w:t xml:space="preserve">τραυματισμό της από τους </w:t>
      </w:r>
      <w:proofErr w:type="spellStart"/>
      <w:r>
        <w:rPr>
          <w:rFonts w:eastAsia="Times New Roman"/>
          <w:szCs w:val="24"/>
        </w:rPr>
        <w:t>Ταλιμπάν</w:t>
      </w:r>
      <w:proofErr w:type="spellEnd"/>
      <w:r>
        <w:rPr>
          <w:rFonts w:eastAsia="Times New Roman"/>
          <w:szCs w:val="24"/>
        </w:rPr>
        <w:t>, επειδή εκείνη επέμενε να θεωρεί ότι έχει δικαίωμα στη μάθηση</w:t>
      </w:r>
      <w:r>
        <w:rPr>
          <w:rFonts w:eastAsia="Times New Roman"/>
          <w:szCs w:val="24"/>
        </w:rPr>
        <w:t xml:space="preserve"> και</w:t>
      </w:r>
      <w:r>
        <w:rPr>
          <w:rFonts w:eastAsia="Times New Roman"/>
          <w:szCs w:val="24"/>
        </w:rPr>
        <w:t xml:space="preserve"> στη μόρφωση.</w:t>
      </w:r>
    </w:p>
    <w:p w14:paraId="59DA2795" w14:textId="77777777" w:rsidR="00087860" w:rsidRDefault="00061F85">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Όσον αφορά την </w:t>
      </w:r>
      <w:proofErr w:type="spellStart"/>
      <w:r>
        <w:rPr>
          <w:rFonts w:eastAsia="Times New Roman"/>
          <w:szCs w:val="24"/>
        </w:rPr>
        <w:t>έμφυλη</w:t>
      </w:r>
      <w:proofErr w:type="spellEnd"/>
      <w:r>
        <w:rPr>
          <w:rFonts w:eastAsia="Times New Roman"/>
          <w:szCs w:val="24"/>
        </w:rPr>
        <w:t xml:space="preserve"> βία, κα</w:t>
      </w:r>
      <w:r>
        <w:rPr>
          <w:rFonts w:eastAsia="Times New Roman"/>
          <w:szCs w:val="24"/>
        </w:rPr>
        <w:t>μ</w:t>
      </w:r>
      <w:r>
        <w:rPr>
          <w:rFonts w:eastAsia="Times New Roman"/>
          <w:szCs w:val="24"/>
        </w:rPr>
        <w:t xml:space="preserve">μιά μορφή βίας δεν μπορεί να είναι αποδεκτή από μια πολιτισμένη κοινωνία. Οι αποκρουστικότερες μορφές της, όμως, </w:t>
      </w:r>
      <w:r>
        <w:rPr>
          <w:rFonts w:eastAsia="Times New Roman"/>
          <w:szCs w:val="24"/>
        </w:rPr>
        <w:t xml:space="preserve">έχουν να κάνουν με την </w:t>
      </w:r>
      <w:proofErr w:type="spellStart"/>
      <w:r>
        <w:rPr>
          <w:rFonts w:eastAsia="Times New Roman"/>
          <w:szCs w:val="24"/>
        </w:rPr>
        <w:t>έμφυλη</w:t>
      </w:r>
      <w:proofErr w:type="spellEnd"/>
      <w:r>
        <w:rPr>
          <w:rFonts w:eastAsia="Times New Roman"/>
          <w:szCs w:val="24"/>
        </w:rPr>
        <w:t xml:space="preserve"> βία, μια </w:t>
      </w:r>
      <w:r>
        <w:rPr>
          <w:rFonts w:eastAsia="Times New Roman"/>
          <w:szCs w:val="24"/>
        </w:rPr>
        <w:t xml:space="preserve">κατάφωρη </w:t>
      </w:r>
      <w:r>
        <w:rPr>
          <w:rFonts w:eastAsia="Times New Roman"/>
          <w:szCs w:val="24"/>
        </w:rPr>
        <w:t xml:space="preserve">παραβίαση ανθρωπίνων δικαιωμάτων με πολλά πρόσωπα: σεξουαλική παρενόχληση, ενδοοικογενειακή βία, βιασμός, </w:t>
      </w:r>
      <w:proofErr w:type="spellStart"/>
      <w:r>
        <w:rPr>
          <w:rFonts w:eastAsia="Times New Roman"/>
          <w:szCs w:val="24"/>
        </w:rPr>
        <w:t>τράφικινγκ</w:t>
      </w:r>
      <w:proofErr w:type="spellEnd"/>
      <w:r>
        <w:rPr>
          <w:rFonts w:eastAsia="Times New Roman"/>
          <w:szCs w:val="24"/>
        </w:rPr>
        <w:t xml:space="preserve">, ακρωτηριασμός γυναικείων γεννητικών οργάνων. Τα στοιχεία είναι αμείλικτα. Το 35% των </w:t>
      </w:r>
      <w:r>
        <w:rPr>
          <w:rFonts w:eastAsia="Times New Roman"/>
          <w:szCs w:val="24"/>
        </w:rPr>
        <w:t>γυναικών παγκοσμίως έχουν υποστεί σωματική ή σεξουαλική βία από τον σύντροφό τους ή σεξουαλική βία από μη συντρόφους. Πρόκειται για ένα ποσοστό που δεν καταδεικνύει το μέγεθος του προβλήματος, δεδομένου ότι ελάχιστες γυναίκες φτάνουν στο σημείο να καταγγεί</w:t>
      </w:r>
      <w:r>
        <w:rPr>
          <w:rFonts w:eastAsia="Times New Roman"/>
          <w:szCs w:val="24"/>
        </w:rPr>
        <w:t>λουν τη βία που υφίστανται.</w:t>
      </w:r>
    </w:p>
    <w:p w14:paraId="59DA2796"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το φως της </w:t>
      </w:r>
      <w:r>
        <w:rPr>
          <w:rFonts w:eastAsia="Times New Roman"/>
          <w:szCs w:val="24"/>
        </w:rPr>
        <w:t>η</w:t>
      </w:r>
      <w:r>
        <w:rPr>
          <w:rFonts w:eastAsia="Times New Roman"/>
          <w:szCs w:val="24"/>
        </w:rPr>
        <w:t xml:space="preserve">μέρας δεν καίει μόνο τα βαμπίρ, αλλά και κάθε μορφή </w:t>
      </w:r>
      <w:proofErr w:type="spellStart"/>
      <w:r>
        <w:rPr>
          <w:rFonts w:eastAsia="Times New Roman"/>
          <w:szCs w:val="24"/>
        </w:rPr>
        <w:t>έμφυλης</w:t>
      </w:r>
      <w:proofErr w:type="spellEnd"/>
      <w:r>
        <w:rPr>
          <w:rFonts w:eastAsia="Times New Roman"/>
          <w:szCs w:val="24"/>
        </w:rPr>
        <w:t xml:space="preserve"> βίας. Όλα στο φως, λοιπόν, χωρίς φόβο, χωρίς υποκρισίες και ψευδαισθήσεις. Δεν παύω να θυμίζω με κάθε ευκαιρία στις </w:t>
      </w:r>
      <w:proofErr w:type="spellStart"/>
      <w:r>
        <w:rPr>
          <w:rFonts w:eastAsia="Times New Roman"/>
          <w:szCs w:val="24"/>
        </w:rPr>
        <w:t>έφηβες</w:t>
      </w:r>
      <w:proofErr w:type="spellEnd"/>
      <w:r>
        <w:rPr>
          <w:rFonts w:eastAsia="Times New Roman"/>
          <w:szCs w:val="24"/>
        </w:rPr>
        <w:t xml:space="preserve"> κόρ</w:t>
      </w:r>
      <w:r>
        <w:rPr>
          <w:rFonts w:eastAsia="Times New Roman"/>
          <w:szCs w:val="24"/>
        </w:rPr>
        <w:t xml:space="preserve">ες μου πως η παραμικρή ανοχή στην </w:t>
      </w:r>
      <w:proofErr w:type="spellStart"/>
      <w:r>
        <w:rPr>
          <w:rFonts w:eastAsia="Times New Roman"/>
          <w:szCs w:val="24"/>
        </w:rPr>
        <w:t>έμφυλη</w:t>
      </w:r>
      <w:proofErr w:type="spellEnd"/>
      <w:r>
        <w:rPr>
          <w:rFonts w:eastAsia="Times New Roman"/>
          <w:szCs w:val="24"/>
        </w:rPr>
        <w:t xml:space="preserve"> βία μοιραία και μαθηματικά θα οδηγήσει στην επανάληψή της. </w:t>
      </w:r>
    </w:p>
    <w:p w14:paraId="59DA2797"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Όσο για μας, το Κοινοβούλιο, η περαιτέρω θεσμική θωράκιση του θύματος και η ευαισθητοποίηση της κοινωνίας μέσω της εκπαίδευσης αποτελεί μονόδρομο. Επειδή σ</w:t>
      </w:r>
      <w:r>
        <w:rPr>
          <w:rFonts w:eastAsia="Times New Roman"/>
          <w:szCs w:val="24"/>
        </w:rPr>
        <w:t>ταθερά ξεχνάμε τον παιδευτικό για την κοινωνία ρόλο του Κοινοβουλίου, στις μεταξύ μας κόντρες και διαξιφισμούς, κύριοι συνάδελφοι, καλό θα είναι να αρχίσουμε να ελέγχουμε την τεστοστερόνη μας.</w:t>
      </w:r>
    </w:p>
    <w:p w14:paraId="59DA2798"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Κλείνω επισημαίνοντας άλλο ένα από τα πολλά λάθη του </w:t>
      </w:r>
      <w:proofErr w:type="spellStart"/>
      <w:r>
        <w:rPr>
          <w:rFonts w:eastAsia="Times New Roman"/>
          <w:szCs w:val="24"/>
        </w:rPr>
        <w:t>Μάο</w:t>
      </w:r>
      <w:proofErr w:type="spellEnd"/>
      <w:r>
        <w:rPr>
          <w:rFonts w:eastAsia="Times New Roman"/>
          <w:szCs w:val="24"/>
        </w:rPr>
        <w:t>: Η γυν</w:t>
      </w:r>
      <w:r>
        <w:rPr>
          <w:rFonts w:eastAsia="Times New Roman"/>
          <w:szCs w:val="24"/>
        </w:rPr>
        <w:t>αίκα δεν είναι «το μισό του ουρανού», είναι ο ουρανός ολόκληρος.</w:t>
      </w:r>
    </w:p>
    <w:p w14:paraId="59DA2799" w14:textId="77777777" w:rsidR="00087860" w:rsidRDefault="00061F85">
      <w:pPr>
        <w:spacing w:line="600" w:lineRule="auto"/>
        <w:ind w:firstLine="720"/>
        <w:contextualSpacing/>
        <w:jc w:val="both"/>
        <w:rPr>
          <w:rFonts w:eastAsia="Times New Roman"/>
          <w:szCs w:val="24"/>
        </w:rPr>
      </w:pPr>
      <w:r>
        <w:rPr>
          <w:rFonts w:eastAsia="Times New Roman"/>
          <w:szCs w:val="24"/>
        </w:rPr>
        <w:t>Σας ευχαριστώ.</w:t>
      </w:r>
    </w:p>
    <w:p w14:paraId="59DA279A" w14:textId="77777777" w:rsidR="00087860" w:rsidRDefault="00061F85">
      <w:pPr>
        <w:spacing w:line="600" w:lineRule="auto"/>
        <w:ind w:firstLine="720"/>
        <w:contextualSpacing/>
        <w:jc w:val="center"/>
        <w:rPr>
          <w:rFonts w:eastAsia="Times New Roman"/>
          <w:szCs w:val="24"/>
        </w:rPr>
      </w:pPr>
      <w:r>
        <w:rPr>
          <w:rFonts w:eastAsia="Times New Roman"/>
          <w:szCs w:val="24"/>
        </w:rPr>
        <w:t>(Χειροκροτήματα)</w:t>
      </w:r>
    </w:p>
    <w:p w14:paraId="59DA279B" w14:textId="77777777" w:rsidR="00087860" w:rsidRDefault="00061F85">
      <w:pPr>
        <w:spacing w:line="600" w:lineRule="auto"/>
        <w:ind w:firstLine="720"/>
        <w:contextualSpacing/>
        <w:jc w:val="both"/>
        <w:rPr>
          <w:rFonts w:ascii="Times New Roman" w:eastAsia="Times New Roman" w:hAnsi="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w:t>
      </w:r>
      <w:r>
        <w:rPr>
          <w:rFonts w:eastAsia="Times New Roman" w:cs="Times New Roman"/>
          <w:szCs w:val="24"/>
        </w:rPr>
        <w:t>δυτικά θεωρεία</w:t>
      </w:r>
      <w:r>
        <w:rPr>
          <w:rFonts w:eastAsia="Times New Roman" w:cs="Times New Roman"/>
          <w:szCs w:val="24"/>
        </w:rPr>
        <w:t>,</w:t>
      </w:r>
      <w:r>
        <w:rPr>
          <w:rFonts w:eastAsia="Times New Roman" w:cs="Times New Roman"/>
          <w:szCs w:val="24"/>
        </w:rPr>
        <w:t xml:space="preserve">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 xml:space="preserve">αίθουσας </w:t>
      </w:r>
      <w:r>
        <w:rPr>
          <w:rFonts w:eastAsia="Times New Roman" w:cs="Times New Roman"/>
          <w:szCs w:val="24"/>
        </w:rPr>
        <w:t>«ΕΛΕΥΘΕΡΙΟΣ ΒΕΝΙΖΕΛΟΣ» και ενημερώθηκαν για την ιστορία του κτηρίου και τον τρόπο οργάνωσης και λειτουργίας της Βουλής, τριάντα έξι μαθήτριες και μαθητές και δύο εκπαιδευτικοί συνοδοί α</w:t>
      </w:r>
      <w:r>
        <w:rPr>
          <w:rFonts w:eastAsia="Times New Roman" w:cs="Times New Roman"/>
          <w:szCs w:val="24"/>
        </w:rPr>
        <w:t>πό το 2</w:t>
      </w:r>
      <w:r>
        <w:rPr>
          <w:rFonts w:eastAsia="Times New Roman" w:cs="Times New Roman"/>
          <w:szCs w:val="24"/>
          <w:vertAlign w:val="superscript"/>
        </w:rPr>
        <w:t>ο</w:t>
      </w:r>
      <w:r>
        <w:rPr>
          <w:rFonts w:eastAsia="Times New Roman" w:cs="Times New Roman"/>
          <w:szCs w:val="24"/>
        </w:rPr>
        <w:t xml:space="preserve"> Γενικό Λύκειο Θήβας (</w:t>
      </w:r>
      <w:r>
        <w:rPr>
          <w:rFonts w:eastAsia="Times New Roman" w:cs="Times New Roman"/>
          <w:szCs w:val="24"/>
        </w:rPr>
        <w:t>δεύτερο τμήμα</w:t>
      </w:r>
      <w:r>
        <w:rPr>
          <w:rFonts w:eastAsia="Times New Roman" w:cs="Times New Roman"/>
          <w:szCs w:val="24"/>
        </w:rPr>
        <w:t xml:space="preserve">). </w:t>
      </w:r>
    </w:p>
    <w:p w14:paraId="59DA279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Βουλή </w:t>
      </w:r>
      <w:r>
        <w:rPr>
          <w:rFonts w:eastAsia="Times New Roman" w:cs="Times New Roman"/>
          <w:szCs w:val="24"/>
        </w:rPr>
        <w:t xml:space="preserve">τούς </w:t>
      </w:r>
      <w:r>
        <w:rPr>
          <w:rFonts w:eastAsia="Times New Roman" w:cs="Times New Roman"/>
          <w:szCs w:val="24"/>
        </w:rPr>
        <w:t>καλωσορίζει.</w:t>
      </w:r>
    </w:p>
    <w:p w14:paraId="59DA279D" w14:textId="77777777" w:rsidR="00087860" w:rsidRDefault="00061F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9DA279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Τώρα αρχίζει ο δεύτερος κύκλος ομιλητών.</w:t>
      </w:r>
    </w:p>
    <w:p w14:paraId="59DA279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Λεωνίδας Γρηγοράκος από τη Δημοκρατική Συμπαράταξη, Βουλευτής του Νομού Λ</w:t>
      </w:r>
      <w:r>
        <w:rPr>
          <w:rFonts w:eastAsia="Times New Roman" w:cs="Times New Roman"/>
          <w:szCs w:val="24"/>
        </w:rPr>
        <w:t>ακωνίας.</w:t>
      </w:r>
    </w:p>
    <w:p w14:paraId="59DA27A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Κύριε Γρηγοράκο, στον δεύτερο κύκλο θα είμαι πιο αυστηρή στους χρόνους.</w:t>
      </w:r>
    </w:p>
    <w:p w14:paraId="59DA27A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Δεν είστε ποτέ αυστηρή εσείς. Γιατί να είστε σήμερα;</w:t>
      </w:r>
    </w:p>
    <w:p w14:paraId="59DA27A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να κάνουμε, όμως; Δεν θα ξημερώσουμε εδώ. Κουράστηκε τ</w:t>
      </w:r>
      <w:r>
        <w:rPr>
          <w:rFonts w:eastAsia="Times New Roman" w:cs="Times New Roman"/>
          <w:szCs w:val="24"/>
        </w:rPr>
        <w:t xml:space="preserve">ο κοινό -βλέπετε ότι έχει φύγει- και οι προσκεκλημένες </w:t>
      </w:r>
      <w:r>
        <w:rPr>
          <w:rFonts w:eastAsia="Times New Roman" w:cs="Times New Roman"/>
          <w:szCs w:val="24"/>
        </w:rPr>
        <w:t>μας</w:t>
      </w:r>
      <w:r>
        <w:rPr>
          <w:rFonts w:eastAsia="Times New Roman" w:cs="Times New Roman"/>
          <w:szCs w:val="24"/>
        </w:rPr>
        <w:t>.</w:t>
      </w:r>
    </w:p>
    <w:p w14:paraId="59DA27A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Κυρία Πρόεδρε, κυρίες και κύριοι συνάδελφοι, κυρία Υπουργέ, αγαπητές προσκεκλημένες, κυρία πρώην Πρόεδρε, χαιρόμαστε που είστε σήμερα εδώ. </w:t>
      </w:r>
    </w:p>
    <w:p w14:paraId="59DA27A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Είθισται όταν γιορτάζουμε μια </w:t>
      </w:r>
      <w:r>
        <w:rPr>
          <w:rFonts w:eastAsia="Times New Roman" w:cs="Times New Roman"/>
          <w:szCs w:val="24"/>
        </w:rPr>
        <w:t xml:space="preserve">επέτειο, γενικά να καταφεύγουμε σε βερμπαλισμούς, σε ωραία λόγια, σε ρητορείες. Όμως, για τη σημερινή ημέρα οι σύγχρονες μελέτες έχουν δείξει ότι η γυναίκα είναι ηγέτης αναγνωρισμένος και με αποτελεσματικές ικανότητες. Είναι γεννημένη γυναίκα, από τη φύση </w:t>
      </w:r>
      <w:r>
        <w:rPr>
          <w:rFonts w:eastAsia="Times New Roman" w:cs="Times New Roman"/>
          <w:szCs w:val="24"/>
        </w:rPr>
        <w:t>της τροφός, είναι ταλέντο, έχει ικανότητα να προσφέρει, ν’ αγαπά, να στηρίζει, να οργανώνει, να φροντίζει, να μεγαλώνει τα παιδιά της, την οικογένειά της, την κοινωνία.</w:t>
      </w:r>
    </w:p>
    <w:p w14:paraId="59DA27A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Στο παρελθόν η γυναίκα κατείχε τον ρόλο του αφανή ήρωα. Ιδιαίτερα σε μια περιοχή που ζο</w:t>
      </w:r>
      <w:r>
        <w:rPr>
          <w:rFonts w:eastAsia="Times New Roman" w:cs="Times New Roman"/>
          <w:szCs w:val="24"/>
        </w:rPr>
        <w:t xml:space="preserve">ύσα κι εγώ κιόλας, στη Μάνη, ακόμη το κρατάμε. Όμως, σήμερα η γυναίκα έχει βγει μπροστά. Είναι ο εμφανής ήρωας της ζωής. </w:t>
      </w:r>
    </w:p>
    <w:p w14:paraId="59DA27A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Δεν μπορεί, βέβαια, κανείς να παραβλέψει ότι σήμερα υπάρχουν εκατομμύρια γυναίκες το 2017 που αγωνίζονται μόνες κάτω από σκληρές και α</w:t>
      </w:r>
      <w:r>
        <w:rPr>
          <w:rFonts w:eastAsia="Times New Roman" w:cs="Times New Roman"/>
          <w:szCs w:val="24"/>
        </w:rPr>
        <w:t xml:space="preserve">ντίξοες συνθήκες για να κερδίσουν τα προς το ζην, τον μισθό, την επιβίωση, την απόκτηση πρόσβασης στη βασική υγειονομική περίθαλψη της γυναικείας οντότητας, να εξασφαλίσουν την οικονομική ευρωστία, την άνεση για τα παιδιά τους, </w:t>
      </w:r>
      <w:r>
        <w:rPr>
          <w:rFonts w:eastAsia="Times New Roman" w:cs="Times New Roman"/>
          <w:szCs w:val="24"/>
        </w:rPr>
        <w:lastRenderedPageBreak/>
        <w:t xml:space="preserve">να συμμετέχουν σε ευκαιρίες </w:t>
      </w:r>
      <w:r>
        <w:rPr>
          <w:rFonts w:eastAsia="Times New Roman" w:cs="Times New Roman"/>
          <w:szCs w:val="24"/>
        </w:rPr>
        <w:t>που θα πρέπει να είναι διαθέσιμες σε κάθε άτομο στην Ευρώπη, στον κόσμο και στην Ελλάδα της κρίσης.</w:t>
      </w:r>
    </w:p>
    <w:p w14:paraId="59DA27A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επιβεβλημένο εμείς όσο ποτέ άλλοτε να </w:t>
      </w:r>
      <w:proofErr w:type="spellStart"/>
      <w:r>
        <w:rPr>
          <w:rFonts w:eastAsia="Times New Roman" w:cs="Times New Roman"/>
          <w:szCs w:val="24"/>
        </w:rPr>
        <w:t>επιστήσουμε</w:t>
      </w:r>
      <w:proofErr w:type="spellEnd"/>
      <w:r>
        <w:rPr>
          <w:rFonts w:eastAsia="Times New Roman" w:cs="Times New Roman"/>
          <w:szCs w:val="24"/>
        </w:rPr>
        <w:t xml:space="preserve"> </w:t>
      </w:r>
      <w:r>
        <w:rPr>
          <w:rFonts w:eastAsia="Times New Roman" w:cs="Times New Roman"/>
          <w:szCs w:val="24"/>
        </w:rPr>
        <w:t xml:space="preserve">την προσοχή σαν κοινωνία στις πραγματικές προκλήσεις που αντιμετωπίζει η σύγχρονη γυναίκα και ιδίως </w:t>
      </w:r>
      <w:r>
        <w:rPr>
          <w:rFonts w:eastAsia="Times New Roman" w:cs="Times New Roman"/>
          <w:szCs w:val="24"/>
        </w:rPr>
        <w:t>η Ελληνίδα, η γυναίκα του χαμηλού εισοδήματος, η γυναίκα του πόνου, της ανέχειας, η γυναίκα της οικονομικής κρίσης που ζει σε συνθήκες φτώχειας, που αγωνίζεται για τις αρχές της, για τα παιδιά της, για την οικογένειά της, την επιβίωσή της, το επάγγελμά της</w:t>
      </w:r>
      <w:r>
        <w:rPr>
          <w:rFonts w:eastAsia="Times New Roman" w:cs="Times New Roman"/>
          <w:szCs w:val="24"/>
        </w:rPr>
        <w:t>, τη μόρφωσή της.</w:t>
      </w:r>
    </w:p>
    <w:p w14:paraId="59DA27A8" w14:textId="77777777" w:rsidR="00087860" w:rsidRDefault="00061F85">
      <w:pPr>
        <w:tabs>
          <w:tab w:val="left" w:pos="2738"/>
          <w:tab w:val="center" w:pos="4753"/>
          <w:tab w:val="left" w:pos="5723"/>
        </w:tabs>
        <w:spacing w:line="600" w:lineRule="auto"/>
        <w:ind w:firstLine="720"/>
        <w:contextualSpacing/>
        <w:jc w:val="both"/>
        <w:rPr>
          <w:rFonts w:eastAsia="Times New Roman"/>
          <w:szCs w:val="24"/>
        </w:rPr>
      </w:pPr>
      <w:r>
        <w:rPr>
          <w:rFonts w:eastAsia="Times New Roman" w:cs="Times New Roman"/>
          <w:szCs w:val="24"/>
        </w:rPr>
        <w:t xml:space="preserve">Επιβάλλεται στην </w:t>
      </w:r>
      <w:r>
        <w:rPr>
          <w:rFonts w:eastAsia="Times New Roman"/>
          <w:szCs w:val="24"/>
        </w:rPr>
        <w:t xml:space="preserve">Ευρωπαϊκή Ένωση και στην εθνική μας πολιτική η αλλαγή στάσης για την αντιμετώπιση των προκλήσεων και των ζητημάτων και προβλημάτων που αντιμετωπίζουν οι σύγχρονες Ελληνίδες. </w:t>
      </w:r>
    </w:p>
    <w:p w14:paraId="59DA27A9" w14:textId="77777777" w:rsidR="00087860" w:rsidRDefault="00061F85">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Πρέπει ως κοινωνία να δεσμευθούμε όλοι εμείς κ</w:t>
      </w:r>
      <w:r>
        <w:rPr>
          <w:rFonts w:eastAsia="Times New Roman"/>
          <w:szCs w:val="24"/>
        </w:rPr>
        <w:t xml:space="preserve">αι πολύ περισσότερο οι πολιτικοί και το Κοινοβούλιο με κίνητρο, πρώτον, την αποκατάσταση και ανύψωση του ρόλου της Ελληνίδας γυναίκας στην </w:t>
      </w:r>
      <w:r>
        <w:rPr>
          <w:rFonts w:eastAsia="Times New Roman"/>
          <w:szCs w:val="24"/>
        </w:rPr>
        <w:t>Ευρωπαϊκή Κοινότητα</w:t>
      </w:r>
      <w:r>
        <w:rPr>
          <w:rFonts w:eastAsia="Times New Roman"/>
          <w:szCs w:val="24"/>
        </w:rPr>
        <w:t xml:space="preserve"> και δεύτερον, τον αγώνα και το δικαίωμα να απολαμβάνουν όλες οι γυναίκες ίσες ευκαιρίες και δυνατ</w:t>
      </w:r>
      <w:r>
        <w:rPr>
          <w:rFonts w:eastAsia="Times New Roman"/>
          <w:szCs w:val="24"/>
        </w:rPr>
        <w:t xml:space="preserve">ότητες στη σύγχρονη ευρωπαϊκή κοινωνία. </w:t>
      </w:r>
    </w:p>
    <w:p w14:paraId="59DA27AA" w14:textId="77777777" w:rsidR="00087860" w:rsidRDefault="00061F85">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lastRenderedPageBreak/>
        <w:t>Σε ένα δίκαιο και ασφαλή κόσμο η εξουσία και η δυνατότητα δεν πρέπει να περιορίζονται από το φύλο, τη φυλή, την τάξη, το θρήσκευμα, το χρώμα των ματιών, το χρώμα του δέρματος, την εθνικότητα, την αναπηρία, την ηλικί</w:t>
      </w:r>
      <w:r>
        <w:rPr>
          <w:rFonts w:eastAsia="Times New Roman"/>
          <w:szCs w:val="24"/>
        </w:rPr>
        <w:t>α, τον σεξουαλικό προσανατολισμό. Σε όλες τις κοινωνίες και τους πολιτισμούς όλοι οι πολίτες ανεξαρτήτου φύλου πρέπει να απολαμβάνουν τις ίδιες ευκαιρίες και δυνατότητες για εξέλιξη, ανάπτυξη, μόρφωση, ασφάλεια, παιδεία, υγεία και προστασία. Αυτό, άλλωστε,</w:t>
      </w:r>
      <w:r>
        <w:rPr>
          <w:rFonts w:eastAsia="Times New Roman"/>
          <w:szCs w:val="24"/>
        </w:rPr>
        <w:t xml:space="preserve"> αποτελεί τον ακρογωνιαίο λίθο της πραγματικής </w:t>
      </w:r>
      <w:r>
        <w:rPr>
          <w:rFonts w:eastAsia="Times New Roman"/>
          <w:szCs w:val="24"/>
        </w:rPr>
        <w:t>δημοκρατίας</w:t>
      </w:r>
      <w:r>
        <w:rPr>
          <w:rFonts w:eastAsia="Times New Roman"/>
          <w:szCs w:val="24"/>
        </w:rPr>
        <w:t xml:space="preserve">, στην οποία αποτιμάται η αξία και η αξιοπρέπεια κάθε ατόμου. </w:t>
      </w:r>
    </w:p>
    <w:p w14:paraId="59DA27AB" w14:textId="77777777" w:rsidR="00087860" w:rsidRDefault="00061F85">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καθιέρωση της Ημέρας της Γυναίκας είναι μια επέτειος που έχει «καταντήσει» –και το λέω με πολύ σεβασμό </w:t>
      </w:r>
      <w:r>
        <w:rPr>
          <w:rFonts w:eastAsia="Times New Roman"/>
          <w:szCs w:val="24"/>
        </w:rPr>
        <w:t xml:space="preserve">αυτό- να μας υπενθυμίζει σήμερα το έλλειμμα της ισοτιμίας που εμφανίζεται σε πολλές ανεπτυγμένες, αλλά και υποανάπτυκτες χώρες. </w:t>
      </w:r>
    </w:p>
    <w:p w14:paraId="59DA27AC" w14:textId="77777777" w:rsidR="00087860" w:rsidRDefault="00061F85">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Στις σύγχρονες κοινωνίες ο βαθμός κατάκτησης της ισοτιμίας των δυο φύλων είναι δείκτης πολιτισμού, προόδου και ανάπτυξης. Είναι</w:t>
      </w:r>
      <w:r>
        <w:rPr>
          <w:rFonts w:eastAsia="Times New Roman"/>
          <w:szCs w:val="24"/>
        </w:rPr>
        <w:t xml:space="preserve"> κριτήριο εξανθρωπισμού της ποιότητας και των συνθηκών ζωής. Είναι μέτρο της </w:t>
      </w:r>
      <w:r>
        <w:rPr>
          <w:rFonts w:eastAsia="Times New Roman"/>
          <w:szCs w:val="24"/>
        </w:rPr>
        <w:t xml:space="preserve">δημοκρατίας </w:t>
      </w:r>
      <w:r>
        <w:rPr>
          <w:rFonts w:eastAsia="Times New Roman"/>
          <w:szCs w:val="24"/>
        </w:rPr>
        <w:t xml:space="preserve">και του σεβασμού της ανθρώπινης ύπαρξης. Στην ουσία, μας υποδεικνύει </w:t>
      </w:r>
      <w:r>
        <w:rPr>
          <w:rFonts w:eastAsia="Times New Roman"/>
          <w:szCs w:val="24"/>
        </w:rPr>
        <w:lastRenderedPageBreak/>
        <w:t xml:space="preserve">τον εκσυγχρονισμό μιας πολιτείας και τη βαθιά κοινωνική, οικονομική, ακόμη και πολιτική υστέρηση. </w:t>
      </w:r>
    </w:p>
    <w:p w14:paraId="59DA27AD" w14:textId="77777777" w:rsidR="00087860" w:rsidRDefault="00061F85">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Μετά τη Μεταπολίτευση –στα δικά μας- η Ελληνίδα έχει κατακτήσει σημαντικά δικαιώματα στο αμιγώς θεσμικό επίπεδο. Να σας υπενθυμίσω -γιατί δεν πρέπει να το ξεχνάμε, διότι πρέπει να ζούμε και με την ιστορία μας- μόνο την αλλαγή που έκαναν οι κυβερνήσεις μετ</w:t>
      </w:r>
      <w:r>
        <w:rPr>
          <w:rFonts w:eastAsia="Times New Roman"/>
          <w:szCs w:val="24"/>
        </w:rPr>
        <w:t>ά το 1980, εκσυγχρονίζοντας στις αρχές του 1980 ένα αναχρονιστικό και φαλλοκρατικό οικογενειακό δίκαιο. Ήταν μια μεγάλη τομή που προστάτευε τη γυναικεία υπόσταση, αποκαθιστούσε την αξιοπρέπεια του γυναικείου φύλου, δημιουργούσε προϋποθέσεις για μια ισότιμη</w:t>
      </w:r>
      <w:r>
        <w:rPr>
          <w:rFonts w:eastAsia="Times New Roman"/>
          <w:szCs w:val="24"/>
        </w:rPr>
        <w:t xml:space="preserve"> συμμετοχή στην ιδιωτική και δημόσια σφαίρα. </w:t>
      </w:r>
    </w:p>
    <w:p w14:paraId="59DA27AE" w14:textId="77777777" w:rsidR="00087860" w:rsidRDefault="00061F85">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Το αναφέρω αυτό, γιατί στην </w:t>
      </w:r>
      <w:proofErr w:type="spellStart"/>
      <w:r>
        <w:rPr>
          <w:rFonts w:eastAsia="Times New Roman"/>
          <w:szCs w:val="24"/>
        </w:rPr>
        <w:t>περιρρέουσα</w:t>
      </w:r>
      <w:proofErr w:type="spellEnd"/>
      <w:r>
        <w:rPr>
          <w:rFonts w:eastAsia="Times New Roman"/>
          <w:szCs w:val="24"/>
        </w:rPr>
        <w:t xml:space="preserve"> σημερινή ατμόσφαιρα, στην ατμόσφαιρα της κρίσης, δεν είναι λίγοι εκείνοι που ισοπεδώνουν τις μεγάλες κατακτήσεις που πετύχαμε ως χώρα και ως κοινωνία στα μεταπολιτευτικά </w:t>
      </w:r>
      <w:r>
        <w:rPr>
          <w:rFonts w:eastAsia="Times New Roman"/>
          <w:szCs w:val="24"/>
        </w:rPr>
        <w:t>χρόνια.</w:t>
      </w:r>
    </w:p>
    <w:p w14:paraId="59DA27AF" w14:textId="77777777" w:rsidR="00087860" w:rsidRDefault="00061F85">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Ανάμεσα στο παρελθόν και στο μέλλον υπάρχει, αγαπητές κυρίες και κύριοι συνάδελφοι, το παρόν. </w:t>
      </w:r>
    </w:p>
    <w:p w14:paraId="59DA27B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προειδοποιητικό κουδούνι λήξεως του χρόνου ομιλίας του κυρίου Βουλευτή)</w:t>
      </w:r>
    </w:p>
    <w:p w14:paraId="59DA27B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κυρία Πρόεδρε. </w:t>
      </w:r>
    </w:p>
    <w:p w14:paraId="59DA27B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Εξ ου και είμαστε υποχρεωμέ</w:t>
      </w:r>
      <w:r>
        <w:rPr>
          <w:rFonts w:eastAsia="Times New Roman" w:cs="Times New Roman"/>
          <w:szCs w:val="24"/>
        </w:rPr>
        <w:t>νοι να στεκόμαστε πάντα σε αυτό, να αντιμετωπίζουμε κατάματα τα προβλήματα που υπάρχουν, να αναζητούμε επιλογές και λύσεις</w:t>
      </w:r>
      <w:r>
        <w:rPr>
          <w:rFonts w:eastAsia="Times New Roman" w:cs="Times New Roman"/>
          <w:szCs w:val="24"/>
        </w:rPr>
        <w:t>,</w:t>
      </w:r>
      <w:r>
        <w:rPr>
          <w:rFonts w:eastAsia="Times New Roman" w:cs="Times New Roman"/>
          <w:szCs w:val="24"/>
        </w:rPr>
        <w:t xml:space="preserve"> που θα ενισχύσουν τον ρόλο της γυναίκας, θα αμβλύνουν την απόσταση που υπάρχει μεταξύ των δυο φύλων και πρωτίστως, θα προσφέρουν τη </w:t>
      </w:r>
      <w:r>
        <w:rPr>
          <w:rFonts w:eastAsia="Times New Roman" w:cs="Times New Roman"/>
          <w:szCs w:val="24"/>
        </w:rPr>
        <w:t>δυνατότητα</w:t>
      </w:r>
      <w:r>
        <w:rPr>
          <w:rFonts w:eastAsia="Times New Roman" w:cs="Times New Roman"/>
          <w:szCs w:val="24"/>
        </w:rPr>
        <w:t>,</w:t>
      </w:r>
      <w:r>
        <w:rPr>
          <w:rFonts w:eastAsia="Times New Roman" w:cs="Times New Roman"/>
          <w:szCs w:val="24"/>
        </w:rPr>
        <w:t xml:space="preserve"> άνδρες και γυναίκες να κινούνται στην ίδια ταχύτητα. </w:t>
      </w:r>
    </w:p>
    <w:p w14:paraId="59DA27B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Οι γενικόλογες διακηρύξεις δεν έχουν αντίκρισμα πια σήμερα ούτε προσφέρονται για θεμελίωση μιας συγκεκριμένης πολιτικής</w:t>
      </w:r>
      <w:r>
        <w:rPr>
          <w:rFonts w:eastAsia="Times New Roman" w:cs="Times New Roman"/>
          <w:szCs w:val="24"/>
        </w:rPr>
        <w:t>,</w:t>
      </w:r>
      <w:r>
        <w:rPr>
          <w:rFonts w:eastAsia="Times New Roman" w:cs="Times New Roman"/>
          <w:szCs w:val="24"/>
        </w:rPr>
        <w:t xml:space="preserve"> που θα δίνει στη γυναίκα ζωτικό χώρο</w:t>
      </w:r>
      <w:r>
        <w:rPr>
          <w:rFonts w:eastAsia="Times New Roman" w:cs="Times New Roman"/>
          <w:szCs w:val="24"/>
        </w:rPr>
        <w:t>,</w:t>
      </w:r>
      <w:r>
        <w:rPr>
          <w:rFonts w:eastAsia="Times New Roman" w:cs="Times New Roman"/>
          <w:szCs w:val="24"/>
        </w:rPr>
        <w:t xml:space="preserve"> σε όλες τις εκφάνσεις του βίου της, στην οικογένεια, στη μητρότητα, στην προσωπική της ζωή, στην απασχόληση, στην κοινωνική και πολιτική της δράση. </w:t>
      </w:r>
    </w:p>
    <w:p w14:paraId="59DA27B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Ως εκ τούτου, μιλώντας σήμερα σε μια επετειακή ημέρα, οφείλουμε να είμαστε συγκεκριμένοι, καταθέτοντας θέσ</w:t>
      </w:r>
      <w:r>
        <w:rPr>
          <w:rFonts w:eastAsia="Times New Roman" w:cs="Times New Roman"/>
          <w:szCs w:val="24"/>
        </w:rPr>
        <w:t xml:space="preserve">εις και προτάσεις για το μείζον πρόβλημα της ισοτιμίας των δυο φύλων. </w:t>
      </w:r>
    </w:p>
    <w:p w14:paraId="59DA27B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Ελλάδα της κρίσης</w:t>
      </w:r>
      <w:r>
        <w:rPr>
          <w:rFonts w:eastAsia="Times New Roman" w:cs="Times New Roman"/>
          <w:szCs w:val="24"/>
        </w:rPr>
        <w:t>,</w:t>
      </w:r>
      <w:r>
        <w:rPr>
          <w:rFonts w:eastAsia="Times New Roman" w:cs="Times New Roman"/>
          <w:szCs w:val="24"/>
        </w:rPr>
        <w:t xml:space="preserve"> οι γυναίκες βιώνουν</w:t>
      </w:r>
      <w:r>
        <w:rPr>
          <w:rFonts w:eastAsia="Times New Roman" w:cs="Times New Roman"/>
          <w:szCs w:val="24"/>
        </w:rPr>
        <w:t>,</w:t>
      </w:r>
      <w:r>
        <w:rPr>
          <w:rFonts w:eastAsia="Times New Roman" w:cs="Times New Roman"/>
          <w:szCs w:val="24"/>
        </w:rPr>
        <w:t xml:space="preserve"> με τον πιο έντονο τρόπο</w:t>
      </w:r>
      <w:r>
        <w:rPr>
          <w:rFonts w:eastAsia="Times New Roman" w:cs="Times New Roman"/>
          <w:szCs w:val="24"/>
        </w:rPr>
        <w:t>,</w:t>
      </w:r>
      <w:r>
        <w:rPr>
          <w:rFonts w:eastAsia="Times New Roman" w:cs="Times New Roman"/>
          <w:szCs w:val="24"/>
        </w:rPr>
        <w:t xml:space="preserve"> τις συνέπειές της. Η γυναικεία ανεργία αυξάνεται αλματωδώς. Οι νέες που αναζητούν δουλειά</w:t>
      </w:r>
      <w:r>
        <w:rPr>
          <w:rFonts w:eastAsia="Times New Roman" w:cs="Times New Roman"/>
          <w:szCs w:val="24"/>
        </w:rPr>
        <w:t>,</w:t>
      </w:r>
      <w:r>
        <w:rPr>
          <w:rFonts w:eastAsia="Times New Roman" w:cs="Times New Roman"/>
          <w:szCs w:val="24"/>
        </w:rPr>
        <w:t xml:space="preserve"> βρίσκουν κλειστές πόρτες. Πολλές, μάλιστα, που διαθέτουν αξιόλογες πανεπιστημιακές σπουδές</w:t>
      </w:r>
      <w:r>
        <w:rPr>
          <w:rFonts w:eastAsia="Times New Roman" w:cs="Times New Roman"/>
          <w:szCs w:val="24"/>
        </w:rPr>
        <w:t>,</w:t>
      </w:r>
      <w:r>
        <w:rPr>
          <w:rFonts w:eastAsia="Times New Roman" w:cs="Times New Roman"/>
          <w:szCs w:val="24"/>
        </w:rPr>
        <w:t xml:space="preserve"> καταφεύγουν στη μετανάστευση, ενώ άλλες ικανότατες αναγκάζονται να εργάζονται κάτω από συνθήκες ακραίας εκμετάλλευσης. Για παράδειγμα, οι μισθολογικές ανισότητες μ</w:t>
      </w:r>
      <w:r>
        <w:rPr>
          <w:rFonts w:eastAsia="Times New Roman" w:cs="Times New Roman"/>
          <w:szCs w:val="24"/>
        </w:rPr>
        <w:t xml:space="preserve">εταξύ των δυο φύλων στον ιδιωτικό τομέα στην Ελλάδα έχουν προσλάβει οξείες διαστάσεις. </w:t>
      </w:r>
    </w:p>
    <w:p w14:paraId="59DA27B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Ο Πολωνός Ευρωβουλευτής –και τελειώνω την ομιλία μου- </w:t>
      </w:r>
      <w:proofErr w:type="spellStart"/>
      <w:r>
        <w:rPr>
          <w:rFonts w:eastAsia="Times New Roman" w:cs="Times New Roman"/>
          <w:szCs w:val="24"/>
        </w:rPr>
        <w:t>Γιάνους</w:t>
      </w:r>
      <w:proofErr w:type="spellEnd"/>
      <w:r>
        <w:rPr>
          <w:rFonts w:eastAsia="Times New Roman" w:cs="Times New Roman"/>
          <w:szCs w:val="24"/>
        </w:rPr>
        <w:t xml:space="preserve"> </w:t>
      </w:r>
      <w:proofErr w:type="spellStart"/>
      <w:r>
        <w:rPr>
          <w:rFonts w:eastAsia="Times New Roman" w:cs="Times New Roman"/>
          <w:szCs w:val="24"/>
        </w:rPr>
        <w:t>Κόρβιν-Μίκε</w:t>
      </w:r>
      <w:proofErr w:type="spellEnd"/>
      <w:r>
        <w:rPr>
          <w:rFonts w:eastAsia="Times New Roman" w:cs="Times New Roman"/>
          <w:szCs w:val="24"/>
        </w:rPr>
        <w:t>, ένας δεξιός πολιτικός και συγγραφέας, σε μια τοποθέτηση που έκανε πρόσφατα στο Ευρωπαϊκό Κοιν</w:t>
      </w:r>
      <w:r>
        <w:rPr>
          <w:rFonts w:eastAsia="Times New Roman" w:cs="Times New Roman"/>
          <w:szCs w:val="24"/>
        </w:rPr>
        <w:t>οβούλιο είπε αβίαστα και με ύφος εντελώς φυσιολογικό -που το δέχτηκαν οι συνάδελφοί μας από κάτω- ότι φυσικά</w:t>
      </w:r>
      <w:r>
        <w:rPr>
          <w:rFonts w:eastAsia="Times New Roman" w:cs="Times New Roman"/>
          <w:szCs w:val="24"/>
        </w:rPr>
        <w:t>,</w:t>
      </w:r>
      <w:r>
        <w:rPr>
          <w:rFonts w:eastAsia="Times New Roman" w:cs="Times New Roman"/>
          <w:szCs w:val="24"/>
        </w:rPr>
        <w:t xml:space="preserve"> οι γυναίκες δεν θα πρέπει να αμείβονται το ίδιο με τους άνδρες στη δουλειά τους, στην </w:t>
      </w:r>
      <w:r>
        <w:rPr>
          <w:rFonts w:eastAsia="Times New Roman"/>
          <w:szCs w:val="24"/>
        </w:rPr>
        <w:t xml:space="preserve">Ευρωπαϊκή Ένωση </w:t>
      </w:r>
      <w:r>
        <w:rPr>
          <w:rFonts w:eastAsia="Times New Roman" w:cs="Times New Roman"/>
          <w:szCs w:val="24"/>
        </w:rPr>
        <w:t>των πολιτισμών. «Είναι πιο αδύναμες, πιο μικ</w:t>
      </w:r>
      <w:r>
        <w:rPr>
          <w:rFonts w:eastAsia="Times New Roman" w:cs="Times New Roman"/>
          <w:szCs w:val="24"/>
        </w:rPr>
        <w:t xml:space="preserve">ρόσωμες και λιγότερο ευφυείς και πρέπει να κερδίζουν λιγότερα. Αυτό είναι όλο». Στη συνέχεια, κάθισε ξανά στη θέση του χαμογελαστός και ευδιάθετος, χωρίς να του μιλήσει κανένας. Ο σεξιστής Ευρωβουλευτής βάσισε την άποψή του αυτή στο </w:t>
      </w:r>
      <w:r>
        <w:rPr>
          <w:rFonts w:eastAsia="Times New Roman" w:cs="Times New Roman"/>
          <w:szCs w:val="24"/>
        </w:rPr>
        <w:lastRenderedPageBreak/>
        <w:t xml:space="preserve">ότι δεν υπάρχει καμμία </w:t>
      </w:r>
      <w:r>
        <w:rPr>
          <w:rFonts w:eastAsia="Times New Roman" w:cs="Times New Roman"/>
          <w:szCs w:val="24"/>
        </w:rPr>
        <w:t xml:space="preserve">γυναίκα ανάμεσα στους εκατό καλύτερους σκακιστές του κόσμου. Αυτή ήταν η δικαιολογία. </w:t>
      </w:r>
    </w:p>
    <w:p w14:paraId="59DA27B7" w14:textId="77777777" w:rsidR="00087860" w:rsidRDefault="00061F85">
      <w:pPr>
        <w:spacing w:line="600" w:lineRule="auto"/>
        <w:ind w:firstLine="720"/>
        <w:contextualSpacing/>
        <w:jc w:val="both"/>
        <w:rPr>
          <w:rFonts w:eastAsia="Times New Roman"/>
          <w:szCs w:val="24"/>
        </w:rPr>
      </w:pPr>
      <w:r>
        <w:rPr>
          <w:rFonts w:eastAsia="Times New Roman"/>
          <w:szCs w:val="24"/>
        </w:rPr>
        <w:t>Κατά τη διάρκεια της θητείας μου στο Υπουργείο Εσωτερικών είχα την τιμή –και ευχαριστώ πολλές από τις κυρίες</w:t>
      </w:r>
      <w:r>
        <w:rPr>
          <w:rFonts w:eastAsia="Times New Roman"/>
          <w:szCs w:val="24"/>
        </w:rPr>
        <w:t>,</w:t>
      </w:r>
      <w:r>
        <w:rPr>
          <w:rFonts w:eastAsia="Times New Roman"/>
          <w:szCs w:val="24"/>
        </w:rPr>
        <w:t xml:space="preserve"> που είναι σήμερα εδώ- να είμαι αρμόδιος για τη Γενική Γραμμ</w:t>
      </w:r>
      <w:r>
        <w:rPr>
          <w:rFonts w:eastAsia="Times New Roman"/>
          <w:szCs w:val="24"/>
        </w:rPr>
        <w:t>ατεία Ισότητας των Φύλων. Είχα μια εξαιρετική συνεργασία μαζί τους, με όλο το δυναμικό του Υπουργείου και προσπαθήσαμε μαζί</w:t>
      </w:r>
      <w:r>
        <w:rPr>
          <w:rFonts w:eastAsia="Times New Roman"/>
          <w:szCs w:val="24"/>
        </w:rPr>
        <w:t>,</w:t>
      </w:r>
      <w:r>
        <w:rPr>
          <w:rFonts w:eastAsia="Times New Roman"/>
          <w:szCs w:val="24"/>
        </w:rPr>
        <w:t xml:space="preserve"> για να αναδείξουμε τις μισθολογικές ανισότητες που υπήρχαν και υπάρχουν στην Ελλάδα. Δυστυχώς</w:t>
      </w:r>
      <w:r>
        <w:rPr>
          <w:rFonts w:eastAsia="Times New Roman"/>
          <w:szCs w:val="24"/>
        </w:rPr>
        <w:t>,</w:t>
      </w:r>
      <w:r>
        <w:rPr>
          <w:rFonts w:eastAsia="Times New Roman"/>
          <w:szCs w:val="24"/>
        </w:rPr>
        <w:t xml:space="preserve"> δεν προλάβαμε να κάνουμε αυτά που θέ</w:t>
      </w:r>
      <w:r>
        <w:rPr>
          <w:rFonts w:eastAsia="Times New Roman"/>
          <w:szCs w:val="24"/>
        </w:rPr>
        <w:t xml:space="preserve">λαμε να κάνουμε. Κάναμε αρκετά. </w:t>
      </w:r>
    </w:p>
    <w:p w14:paraId="59DA27B8" w14:textId="77777777" w:rsidR="00087860" w:rsidRDefault="00061F85">
      <w:pPr>
        <w:spacing w:line="600" w:lineRule="auto"/>
        <w:ind w:firstLine="720"/>
        <w:contextualSpacing/>
        <w:jc w:val="both"/>
        <w:rPr>
          <w:rFonts w:eastAsia="Times New Roman"/>
          <w:szCs w:val="24"/>
        </w:rPr>
      </w:pPr>
      <w:r>
        <w:rPr>
          <w:rFonts w:eastAsia="Times New Roman"/>
          <w:szCs w:val="24"/>
        </w:rPr>
        <w:t>Κυρίες και κύριοι, όλοι μας οφείλουμε να συνειδητοποιήσουμε το έλλειμμα της ισοτιμίας, το οποίο είναι έντονο στη χώρα μας, εξ ου και είναι ζωτική ανάγκη η αντιμετώπισή του. Καλά και όμορφα είναι όλα αυτά που λέμε και η επίδ</w:t>
      </w:r>
      <w:r>
        <w:rPr>
          <w:rFonts w:eastAsia="Times New Roman"/>
          <w:szCs w:val="24"/>
        </w:rPr>
        <w:t>ειξη ευαισθησίας από όλους μας για τις γυναίκες. Ωστόσο</w:t>
      </w:r>
      <w:r>
        <w:rPr>
          <w:rFonts w:eastAsia="Times New Roman"/>
          <w:szCs w:val="24"/>
        </w:rPr>
        <w:t>,</w:t>
      </w:r>
      <w:r>
        <w:rPr>
          <w:rFonts w:eastAsia="Times New Roman"/>
          <w:szCs w:val="24"/>
        </w:rPr>
        <w:t xml:space="preserve"> όλοι κρινόμαστε στην πράξη και πρωτίστως</w:t>
      </w:r>
      <w:r>
        <w:rPr>
          <w:rFonts w:eastAsia="Times New Roman"/>
          <w:szCs w:val="24"/>
        </w:rPr>
        <w:t>,</w:t>
      </w:r>
      <w:r>
        <w:rPr>
          <w:rFonts w:eastAsia="Times New Roman"/>
          <w:szCs w:val="24"/>
        </w:rPr>
        <w:t xml:space="preserve"> από την αρμονία λόγων και έργων.</w:t>
      </w:r>
    </w:p>
    <w:p w14:paraId="59DA27B9" w14:textId="77777777" w:rsidR="00087860" w:rsidRDefault="00061F85">
      <w:pPr>
        <w:spacing w:line="600" w:lineRule="auto"/>
        <w:ind w:firstLine="720"/>
        <w:contextualSpacing/>
        <w:jc w:val="both"/>
        <w:rPr>
          <w:rFonts w:eastAsia="Times New Roman"/>
          <w:szCs w:val="24"/>
        </w:rPr>
      </w:pPr>
      <w:r>
        <w:rPr>
          <w:rFonts w:eastAsia="Times New Roman"/>
          <w:szCs w:val="24"/>
        </w:rPr>
        <w:t>Χρόνια σας πολλά!</w:t>
      </w:r>
    </w:p>
    <w:p w14:paraId="59DA27BA" w14:textId="77777777" w:rsidR="00087860" w:rsidRDefault="00061F85">
      <w:pPr>
        <w:spacing w:line="600" w:lineRule="auto"/>
        <w:ind w:firstLine="720"/>
        <w:contextualSpacing/>
        <w:jc w:val="center"/>
        <w:rPr>
          <w:rFonts w:eastAsia="Times New Roman"/>
          <w:szCs w:val="24"/>
        </w:rPr>
      </w:pPr>
      <w:r>
        <w:rPr>
          <w:rFonts w:eastAsia="Times New Roman"/>
          <w:szCs w:val="24"/>
        </w:rPr>
        <w:t>(Χειροκροτήματα)</w:t>
      </w:r>
    </w:p>
    <w:p w14:paraId="59DA27BB" w14:textId="77777777" w:rsidR="00087860" w:rsidRDefault="00061F85">
      <w:pPr>
        <w:spacing w:line="600" w:lineRule="auto"/>
        <w:ind w:firstLine="720"/>
        <w:contextualSpacing/>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Το λόγο έχει τώρα η κ. Αντωνίου, Βουλευτής το</w:t>
      </w:r>
      <w:r>
        <w:rPr>
          <w:rFonts w:eastAsia="Times New Roman"/>
          <w:szCs w:val="24"/>
        </w:rPr>
        <w:t>υ Νομού Καστοριάς, από τη Νέα Δημοκρατία.</w:t>
      </w:r>
    </w:p>
    <w:p w14:paraId="59DA27BC" w14:textId="77777777" w:rsidR="00087860" w:rsidRDefault="00061F85">
      <w:pPr>
        <w:spacing w:line="600" w:lineRule="auto"/>
        <w:ind w:firstLine="720"/>
        <w:contextualSpacing/>
        <w:jc w:val="both"/>
        <w:rPr>
          <w:rFonts w:eastAsia="Times New Roman"/>
          <w:szCs w:val="24"/>
        </w:rPr>
      </w:pPr>
      <w:r>
        <w:rPr>
          <w:rFonts w:eastAsia="Times New Roman"/>
          <w:szCs w:val="24"/>
        </w:rPr>
        <w:t>Κυρία Αντωνίου, έχετε έξι λεπτά.</w:t>
      </w:r>
    </w:p>
    <w:p w14:paraId="59DA27BD"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ΜΑΡΙΑ ΑΝΤΩΝΙΟΥ: </w:t>
      </w:r>
      <w:r>
        <w:rPr>
          <w:rFonts w:eastAsia="Times New Roman"/>
          <w:szCs w:val="24"/>
        </w:rPr>
        <w:t>Ευχαριστώ, κυρία Πρόεδρε, και χρόνια πολλά!</w:t>
      </w:r>
    </w:p>
    <w:p w14:paraId="59DA27BE" w14:textId="77777777" w:rsidR="00087860" w:rsidRDefault="00061F85">
      <w:pPr>
        <w:spacing w:line="600" w:lineRule="auto"/>
        <w:ind w:firstLine="720"/>
        <w:contextualSpacing/>
        <w:jc w:val="both"/>
        <w:rPr>
          <w:rFonts w:eastAsia="Times New Roman"/>
          <w:szCs w:val="24"/>
        </w:rPr>
      </w:pPr>
      <w:r>
        <w:rPr>
          <w:rFonts w:eastAsia="Times New Roman"/>
          <w:szCs w:val="24"/>
        </w:rPr>
        <w:t>Κυρίες και κύριοι συνάδελφοι, με αφορμή την ηρωική εξέγερση των γυναικών</w:t>
      </w:r>
      <w:r>
        <w:rPr>
          <w:rFonts w:eastAsia="Times New Roman"/>
          <w:szCs w:val="24"/>
        </w:rPr>
        <w:t>,</w:t>
      </w:r>
      <w:r>
        <w:rPr>
          <w:rFonts w:eastAsia="Times New Roman"/>
          <w:szCs w:val="24"/>
        </w:rPr>
        <w:t xml:space="preserve"> που εργάζονταν στα εργοστάσια κλωστοϋφαντουργία</w:t>
      </w:r>
      <w:r>
        <w:rPr>
          <w:rFonts w:eastAsia="Times New Roman"/>
          <w:szCs w:val="24"/>
        </w:rPr>
        <w:t>ς της Νέας Υόρκης, στις 8 Μαρτίου του 1857, ο ΟΗΕ ανακήρυξε το 1977 την 8</w:t>
      </w:r>
      <w:r>
        <w:rPr>
          <w:rFonts w:eastAsia="Times New Roman"/>
          <w:szCs w:val="24"/>
          <w:vertAlign w:val="superscript"/>
        </w:rPr>
        <w:t>η</w:t>
      </w:r>
      <w:r>
        <w:rPr>
          <w:rFonts w:eastAsia="Times New Roman"/>
          <w:szCs w:val="24"/>
        </w:rPr>
        <w:t xml:space="preserve"> Μαρτίου ως Παγκόσμια Ημέρα για τα Δικαιώματα της Γυναίκας. Η γυναίκα μπορεί να είναι το «μισό του ουρανού», είναι όμως και ο φορέας της ζωής. Προστέθηκε έτσι μια ακόμα ημέρα γιορτής</w:t>
      </w:r>
      <w:r>
        <w:rPr>
          <w:rFonts w:eastAsia="Times New Roman"/>
          <w:szCs w:val="24"/>
        </w:rPr>
        <w:t xml:space="preserve"> στο ημερολόγιο. </w:t>
      </w:r>
      <w:proofErr w:type="spellStart"/>
      <w:r>
        <w:rPr>
          <w:rFonts w:eastAsia="Times New Roman"/>
          <w:szCs w:val="24"/>
        </w:rPr>
        <w:t>Άλλωστ</w:t>
      </w:r>
      <w:r>
        <w:rPr>
          <w:rFonts w:eastAsia="Times New Roman"/>
          <w:szCs w:val="24"/>
        </w:rPr>
        <w:t>,</w:t>
      </w:r>
      <w:r>
        <w:rPr>
          <w:rFonts w:eastAsia="Times New Roman"/>
          <w:szCs w:val="24"/>
        </w:rPr>
        <w:t>ε</w:t>
      </w:r>
      <w:proofErr w:type="spellEnd"/>
      <w:r>
        <w:rPr>
          <w:rFonts w:eastAsia="Times New Roman"/>
          <w:szCs w:val="24"/>
        </w:rPr>
        <w:t xml:space="preserve"> είναι τόσες πολλές πια</w:t>
      </w:r>
      <w:r>
        <w:rPr>
          <w:rFonts w:eastAsia="Times New Roman"/>
          <w:szCs w:val="24"/>
        </w:rPr>
        <w:t>,</w:t>
      </w:r>
      <w:r>
        <w:rPr>
          <w:rFonts w:eastAsia="Times New Roman"/>
          <w:szCs w:val="24"/>
        </w:rPr>
        <w:t xml:space="preserve"> που πολλές φορές τις γιορτάζουμε και δύο-δύο. Είναι μια ακόμα «βολική» ημέρα γιορτής</w:t>
      </w:r>
      <w:r>
        <w:rPr>
          <w:rFonts w:eastAsia="Times New Roman"/>
          <w:szCs w:val="24"/>
        </w:rPr>
        <w:t>,</w:t>
      </w:r>
      <w:r>
        <w:rPr>
          <w:rFonts w:eastAsia="Times New Roman"/>
          <w:szCs w:val="24"/>
        </w:rPr>
        <w:t xml:space="preserve"> που βγάζει την κοινωνία από την «υποχρέωση» και ταυτόχρονα μάλλον έρχεται να καλύψει τις υπαρκτές ακόμα ανισότητες και τ</w:t>
      </w:r>
      <w:r>
        <w:rPr>
          <w:rFonts w:eastAsia="Times New Roman"/>
          <w:szCs w:val="24"/>
        </w:rPr>
        <w:t xml:space="preserve">α υπαρκτά ακόμα προβλήματα. </w:t>
      </w:r>
    </w:p>
    <w:p w14:paraId="59DA27BF"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Η Παγκόσμια Ημέρα για τις Γυναίκες και τα Δικαιώματά τους, έτσι όπως καθιερώθηκε από τον ΟΗΕ, δεν μπορεί όμως να είναι μέρα γιορτής. Πρέπει να </w:t>
      </w:r>
      <w:r>
        <w:rPr>
          <w:rFonts w:eastAsia="Times New Roman"/>
          <w:szCs w:val="24"/>
        </w:rPr>
        <w:lastRenderedPageBreak/>
        <w:t>είναι ημέρα μνήμης και τιμής για τους αγώνες που έγιναν μέχρι σήμερα και ταυτόχρονα</w:t>
      </w:r>
      <w:r>
        <w:rPr>
          <w:rFonts w:eastAsia="Times New Roman"/>
          <w:szCs w:val="24"/>
        </w:rPr>
        <w:t>,</w:t>
      </w:r>
      <w:r>
        <w:rPr>
          <w:rFonts w:eastAsia="Times New Roman"/>
          <w:szCs w:val="24"/>
        </w:rPr>
        <w:t xml:space="preserve"> πρέπει να είναι ημέρα θλίψης και προβληματισμού για όσα εξακολουθούν να υφίστανται οι γυναίκες σήμερα</w:t>
      </w:r>
      <w:r>
        <w:rPr>
          <w:rFonts w:eastAsia="Times New Roman"/>
          <w:szCs w:val="24"/>
        </w:rPr>
        <w:t>,</w:t>
      </w:r>
      <w:r>
        <w:rPr>
          <w:rFonts w:eastAsia="Times New Roman"/>
          <w:szCs w:val="24"/>
        </w:rPr>
        <w:t xml:space="preserve"> σε όλα τα μήκη και τα πλάτη της γης. </w:t>
      </w:r>
    </w:p>
    <w:p w14:paraId="59DA27C0" w14:textId="77777777" w:rsidR="00087860" w:rsidRDefault="00061F85">
      <w:pPr>
        <w:spacing w:line="600" w:lineRule="auto"/>
        <w:ind w:firstLine="720"/>
        <w:contextualSpacing/>
        <w:jc w:val="both"/>
        <w:rPr>
          <w:rFonts w:eastAsia="Times New Roman"/>
          <w:szCs w:val="24"/>
        </w:rPr>
      </w:pPr>
      <w:r>
        <w:rPr>
          <w:rFonts w:eastAsia="Times New Roman"/>
          <w:szCs w:val="24"/>
        </w:rPr>
        <w:t>Στο πέρασμα του χρόνου, ασφαλώς το γυναικείο φύλο έδωσε και κέρδισε μάχες. Με πολλές θυσίες</w:t>
      </w:r>
      <w:r>
        <w:rPr>
          <w:rFonts w:eastAsia="Times New Roman"/>
          <w:szCs w:val="24"/>
        </w:rPr>
        <w:t>,</w:t>
      </w:r>
      <w:r>
        <w:rPr>
          <w:rFonts w:eastAsia="Times New Roman"/>
          <w:szCs w:val="24"/>
        </w:rPr>
        <w:t xml:space="preserve"> διεκδίκησε και πέτυχε</w:t>
      </w:r>
      <w:r>
        <w:rPr>
          <w:rFonts w:eastAsia="Times New Roman"/>
          <w:szCs w:val="24"/>
        </w:rPr>
        <w:t xml:space="preserve"> καλύτερες συνθήκες εργασίας, ίσα δικαιώματα με τους άντρες, ακόμα και αυτό το αυτονόητο δικαίωμα της ψήφου.</w:t>
      </w:r>
    </w:p>
    <w:p w14:paraId="59DA27C1" w14:textId="77777777" w:rsidR="00087860" w:rsidRDefault="00061F85">
      <w:pPr>
        <w:spacing w:line="600" w:lineRule="auto"/>
        <w:ind w:firstLine="720"/>
        <w:contextualSpacing/>
        <w:jc w:val="both"/>
        <w:rPr>
          <w:rFonts w:eastAsia="Times New Roman"/>
          <w:szCs w:val="24"/>
        </w:rPr>
      </w:pPr>
      <w:r>
        <w:rPr>
          <w:rFonts w:eastAsia="Times New Roman"/>
          <w:szCs w:val="24"/>
        </w:rPr>
        <w:t>Σήμερα, βέβαια, το 1857 είναι πολύ μακριά. Πολλά πράγματα έχουν βελτιωθεί. Οι συνθήκες έχουν αλλάξει. Το αποδεικνύουν αυτό άλλωστε</w:t>
      </w:r>
      <w:r>
        <w:rPr>
          <w:rFonts w:eastAsia="Times New Roman"/>
          <w:szCs w:val="24"/>
        </w:rPr>
        <w:t>,</w:t>
      </w:r>
      <w:r>
        <w:rPr>
          <w:rFonts w:eastAsia="Times New Roman"/>
          <w:szCs w:val="24"/>
        </w:rPr>
        <w:t xml:space="preserve"> οι πολλές γυναί</w:t>
      </w:r>
      <w:r>
        <w:rPr>
          <w:rFonts w:eastAsia="Times New Roman"/>
          <w:szCs w:val="24"/>
        </w:rPr>
        <w:t>κες που είναι σήμερα αρχηγοί κρατών, οι πολλές γυναίκες που βρίσκονται σήμερα σε ανώτατες θέσεις -σήμερα έχουμε την τιμή να έχουμε κάποιες από αυτές στην Αίθουσα του Κοινοβουλίου- δημόσιων και ιδιωτικών φορέων, ιδιωτικών επιχειρήσεων, εμείς οι ίδιες, που μ</w:t>
      </w:r>
      <w:r>
        <w:rPr>
          <w:rFonts w:eastAsia="Times New Roman"/>
          <w:szCs w:val="24"/>
        </w:rPr>
        <w:t xml:space="preserve">πορούμε να μιλάμε σήμερα στο Ελληνικό Κοινοβούλιο. </w:t>
      </w:r>
    </w:p>
    <w:p w14:paraId="59DA27C2" w14:textId="77777777" w:rsidR="00087860" w:rsidRDefault="00061F85">
      <w:pPr>
        <w:spacing w:line="600" w:lineRule="auto"/>
        <w:ind w:firstLine="720"/>
        <w:contextualSpacing/>
        <w:jc w:val="both"/>
        <w:rPr>
          <w:rFonts w:eastAsia="Times New Roman"/>
          <w:szCs w:val="24"/>
        </w:rPr>
      </w:pPr>
      <w:r>
        <w:rPr>
          <w:rFonts w:eastAsia="Times New Roman"/>
          <w:szCs w:val="24"/>
        </w:rPr>
        <w:t>Όλα αυτά, όμως, κυρίες και κύριοι συνάδελφοι, δεν είναι αρκετά για να είναι η 8</w:t>
      </w:r>
      <w:r>
        <w:rPr>
          <w:rFonts w:eastAsia="Times New Roman"/>
          <w:szCs w:val="24"/>
          <w:vertAlign w:val="superscript"/>
        </w:rPr>
        <w:t>η</w:t>
      </w:r>
      <w:r>
        <w:rPr>
          <w:rFonts w:eastAsia="Times New Roman"/>
          <w:szCs w:val="24"/>
        </w:rPr>
        <w:t xml:space="preserve"> Μαρτίου ημέρα γιορτής, αφού ακόμα η ισότητα των δύο φύλων είναι </w:t>
      </w:r>
      <w:r>
        <w:rPr>
          <w:rFonts w:eastAsia="Times New Roman"/>
          <w:szCs w:val="24"/>
        </w:rPr>
        <w:lastRenderedPageBreak/>
        <w:t>περισσότερο τυπική, παρά ουσιαστική. Ακόμα και σήμερα</w:t>
      </w:r>
      <w:r>
        <w:rPr>
          <w:rFonts w:eastAsia="Times New Roman"/>
          <w:szCs w:val="24"/>
        </w:rPr>
        <w:t>,</w:t>
      </w:r>
      <w:r>
        <w:rPr>
          <w:rFonts w:eastAsia="Times New Roman"/>
          <w:szCs w:val="24"/>
        </w:rPr>
        <w:t xml:space="preserve"> πολλ</w:t>
      </w:r>
      <w:r>
        <w:rPr>
          <w:rFonts w:eastAsia="Times New Roman"/>
          <w:szCs w:val="24"/>
        </w:rPr>
        <w:t>ές φορές η μοίρα της γυναίκας καθορίζεται από το μέρος του κόσμου που έχει την τύχη να γεννηθεί. Ακόμα και σήμερα</w:t>
      </w:r>
      <w:r>
        <w:rPr>
          <w:rFonts w:eastAsia="Times New Roman"/>
          <w:szCs w:val="24"/>
        </w:rPr>
        <w:t>,</w:t>
      </w:r>
      <w:r>
        <w:rPr>
          <w:rFonts w:eastAsia="Times New Roman"/>
          <w:szCs w:val="24"/>
        </w:rPr>
        <w:t xml:space="preserve"> υπάρχουν κορίτσια σε κάποιες χώρες</w:t>
      </w:r>
      <w:r>
        <w:rPr>
          <w:rFonts w:eastAsia="Times New Roman"/>
          <w:szCs w:val="24"/>
        </w:rPr>
        <w:t>, που</w:t>
      </w:r>
      <w:r>
        <w:rPr>
          <w:rFonts w:eastAsia="Times New Roman"/>
          <w:szCs w:val="24"/>
        </w:rPr>
        <w:t xml:space="preserve"> υποβάλλονται σε ακρωτηριασμό γεννητικών οργάνων –ειπώθηκε από πολλές συναδέλφους-, κορίτσια που εκπορ</w:t>
      </w:r>
      <w:r>
        <w:rPr>
          <w:rFonts w:eastAsia="Times New Roman"/>
          <w:szCs w:val="24"/>
        </w:rPr>
        <w:t xml:space="preserve">νεύονται από νεαρή ηλικία, με τη βοήθεια και ναρκωτικών ουσιών και μετά πωλούνται ως σκεύη ηδονής στις λεγόμενες «πολιτισμένες» χώρες. </w:t>
      </w:r>
    </w:p>
    <w:p w14:paraId="59DA27C3" w14:textId="77777777" w:rsidR="00087860" w:rsidRDefault="00061F85">
      <w:pPr>
        <w:spacing w:line="600" w:lineRule="auto"/>
        <w:ind w:firstLine="720"/>
        <w:contextualSpacing/>
        <w:jc w:val="both"/>
        <w:rPr>
          <w:rFonts w:eastAsia="Times New Roman"/>
          <w:szCs w:val="24"/>
        </w:rPr>
      </w:pPr>
      <w:r>
        <w:rPr>
          <w:rFonts w:eastAsia="Times New Roman"/>
          <w:szCs w:val="24"/>
        </w:rPr>
        <w:t>Η βία κατά των γυναικών –ιδιαίτερα ενδοοικογενειακή- παραμένει στις μέρες μας παγκόσμιο φαινόμενο, που πολλές φορές ενθα</w:t>
      </w:r>
      <w:r>
        <w:rPr>
          <w:rFonts w:eastAsia="Times New Roman"/>
          <w:szCs w:val="24"/>
        </w:rPr>
        <w:t>ρρύνεται κιόλας. Στους χώρους εργασίας οι γυναίκες αμείβονται χειρότερα, κινδυνεύουν με απόλυση, αν τυχόν θέλουν να γεννήσουν, ενώ αρκετές φορές αντιμετωπίζουν και τις περίεργες ορέξεις του ανδρικού φύλου.</w:t>
      </w:r>
    </w:p>
    <w:p w14:paraId="59DA27C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Οι ίδιοι οι αριθμοί άλλωστε, αγαπητοί συνάδελφοι, </w:t>
      </w:r>
      <w:r>
        <w:rPr>
          <w:rFonts w:eastAsia="Times New Roman" w:cs="Times New Roman"/>
          <w:szCs w:val="24"/>
        </w:rPr>
        <w:t xml:space="preserve">είναι αμείλικτοι. Σύμφωνα με τον ΟΗΕ, το 70% περίπου των φτωχών και αναλφάβητων ενηλίκων είναι γυναίκες, εικόνες που σε πολλούς φαίνονται πολύ μακρινές, αλλά πιστέψτε </w:t>
      </w:r>
      <w:r>
        <w:rPr>
          <w:rFonts w:eastAsia="Times New Roman" w:cs="Times New Roman"/>
          <w:szCs w:val="24"/>
        </w:rPr>
        <w:lastRenderedPageBreak/>
        <w:t>με</w:t>
      </w:r>
      <w:r>
        <w:rPr>
          <w:rFonts w:eastAsia="Times New Roman" w:cs="Times New Roman"/>
          <w:szCs w:val="24"/>
        </w:rPr>
        <w:t>,</w:t>
      </w:r>
      <w:r>
        <w:rPr>
          <w:rFonts w:eastAsia="Times New Roman" w:cs="Times New Roman"/>
          <w:szCs w:val="24"/>
        </w:rPr>
        <w:t xml:space="preserve"> συμβαίνουν δίπλα</w:t>
      </w:r>
      <w:r>
        <w:rPr>
          <w:rFonts w:eastAsia="Times New Roman" w:cs="Times New Roman"/>
          <w:szCs w:val="24"/>
        </w:rPr>
        <w:t>,</w:t>
      </w:r>
      <w:r>
        <w:rPr>
          <w:rFonts w:eastAsia="Times New Roman" w:cs="Times New Roman"/>
          <w:szCs w:val="24"/>
        </w:rPr>
        <w:t xml:space="preserve"> στην πόρτα μας. Και βέβαια, δεν πρέπει να ξεχνάμε τη θέση της γυναί</w:t>
      </w:r>
      <w:r>
        <w:rPr>
          <w:rFonts w:eastAsia="Times New Roman" w:cs="Times New Roman"/>
          <w:szCs w:val="24"/>
        </w:rPr>
        <w:t xml:space="preserve">κας σε πολλές ισλαμικές χώρες. </w:t>
      </w:r>
    </w:p>
    <w:p w14:paraId="59DA27C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Στην πατρίδα μας, την Ελλάδα πάνω από το 60% των νέων Ελληνίδων έχει μείνει χωρίς δουλειά, με επίσημα στοιχεία, ενώ όσες δουλεύουν, εισπράττουν τουλάχιστον 20% λιγότερο από τους άνδρες. Ιδιαίτερα σήμερα, με αφορμή τη βαθιά ο</w:t>
      </w:r>
      <w:r>
        <w:rPr>
          <w:rFonts w:eastAsia="Times New Roman" w:cs="Times New Roman"/>
          <w:szCs w:val="24"/>
        </w:rPr>
        <w:t>ικονομική κρίση, οι γυναίκες είναι το πιο ευάλωτο κομμάτι του πληθυσμού. Οι νέες Ελληνίδες είτε είναι άνεργες είτε υποαπασχολούμενες και πολλές φορές ανασφάλιστες.</w:t>
      </w:r>
    </w:p>
    <w:p w14:paraId="59DA27C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Όλα τα παραπάνω δείχνουν ότι η 8</w:t>
      </w:r>
      <w:r>
        <w:rPr>
          <w:rFonts w:eastAsia="Times New Roman" w:cs="Times New Roman"/>
          <w:szCs w:val="24"/>
          <w:vertAlign w:val="superscript"/>
        </w:rPr>
        <w:t>η</w:t>
      </w:r>
      <w:r>
        <w:rPr>
          <w:rFonts w:eastAsia="Times New Roman" w:cs="Times New Roman"/>
          <w:szCs w:val="24"/>
        </w:rPr>
        <w:t xml:space="preserve"> Μαρτίου πρέπει να είναι και ημέρα διεκδίκησης για να γίνου</w:t>
      </w:r>
      <w:r>
        <w:rPr>
          <w:rFonts w:eastAsia="Times New Roman" w:cs="Times New Roman"/>
          <w:szCs w:val="24"/>
        </w:rPr>
        <w:t>ν πολλά ακόμη που μένουν να γίνουν. Κανένας εορτασμός, κανένας νόμος δεν μπορεί να υποχρεώσει κανέναν να σέβεται τις γυναίκες</w:t>
      </w:r>
      <w:r>
        <w:rPr>
          <w:rFonts w:eastAsia="Times New Roman" w:cs="Times New Roman"/>
          <w:szCs w:val="24"/>
        </w:rPr>
        <w:t>,</w:t>
      </w:r>
      <w:r>
        <w:rPr>
          <w:rFonts w:eastAsia="Times New Roman" w:cs="Times New Roman"/>
          <w:szCs w:val="24"/>
        </w:rPr>
        <w:t xml:space="preserve"> όπως και τους άντρες, να αντιληφθεί ότι οι γυναίκες δεν μπορούν να είναι ίδιες με τους άνδρες, αλλά πρέπει να είναι ίσες.</w:t>
      </w:r>
    </w:p>
    <w:p w14:paraId="59DA27C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Είναι π</w:t>
      </w:r>
      <w:r>
        <w:rPr>
          <w:rFonts w:eastAsia="Times New Roman" w:cs="Times New Roman"/>
          <w:szCs w:val="24"/>
        </w:rPr>
        <w:t>ολλές οι προκαταλήψεις και τα όποια κοινωνικά και οικονομικά συμφέροντα και στερεότυπα</w:t>
      </w:r>
      <w:r>
        <w:rPr>
          <w:rFonts w:eastAsia="Times New Roman" w:cs="Times New Roman"/>
          <w:szCs w:val="24"/>
        </w:rPr>
        <w:t>,</w:t>
      </w:r>
      <w:r>
        <w:rPr>
          <w:rFonts w:eastAsia="Times New Roman" w:cs="Times New Roman"/>
          <w:szCs w:val="24"/>
        </w:rPr>
        <w:t xml:space="preserve"> που πρέπει να νικηθούν. Είναι όμως πρώτα απ’ </w:t>
      </w:r>
      <w:r>
        <w:rPr>
          <w:rFonts w:eastAsia="Times New Roman" w:cs="Times New Roman"/>
          <w:szCs w:val="24"/>
        </w:rPr>
        <w:lastRenderedPageBreak/>
        <w:t>όλα και θέμα δικό μας, των ιδίων των γυναικών</w:t>
      </w:r>
      <w:r>
        <w:rPr>
          <w:rFonts w:eastAsia="Times New Roman" w:cs="Times New Roman"/>
          <w:szCs w:val="24"/>
        </w:rPr>
        <w:t>,</w:t>
      </w:r>
      <w:r>
        <w:rPr>
          <w:rFonts w:eastAsia="Times New Roman" w:cs="Times New Roman"/>
          <w:szCs w:val="24"/>
        </w:rPr>
        <w:t xml:space="preserve"> που πολλές φορές, με την παθητική μας στάση, ρίχνουμε νερό στο μύλο της προκ</w:t>
      </w:r>
      <w:r>
        <w:rPr>
          <w:rFonts w:eastAsia="Times New Roman" w:cs="Times New Roman"/>
          <w:szCs w:val="24"/>
        </w:rPr>
        <w:t>ατάληψης και της ανισότητας και που προφανώς</w:t>
      </w:r>
      <w:r>
        <w:rPr>
          <w:rFonts w:eastAsia="Times New Roman" w:cs="Times New Roman"/>
          <w:szCs w:val="24"/>
        </w:rPr>
        <w:t>,</w:t>
      </w:r>
      <w:r>
        <w:rPr>
          <w:rFonts w:eastAsia="Times New Roman" w:cs="Times New Roman"/>
          <w:szCs w:val="24"/>
        </w:rPr>
        <w:t xml:space="preserve"> η ίδρυση ή η λειτουργία μιας Γενικής Γραμματείας Ισότητας δεν αρκεί για να λύσει τα προβλήματα.</w:t>
      </w:r>
    </w:p>
    <w:p w14:paraId="59DA27C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για όλες εμάς τις γυναίκες, ιδιαίτερα στη σημερινή δύσκολη και απαιτητική εποχή, χρε</w:t>
      </w:r>
      <w:r>
        <w:rPr>
          <w:rFonts w:eastAsia="Times New Roman" w:cs="Times New Roman"/>
          <w:szCs w:val="24"/>
        </w:rPr>
        <w:t xml:space="preserve">ιάζεται περισσότερο από ποτέ συσπείρωση και διεκδίκηση. Οι αγώνες και οι νίκες όλων των γυναικών στο πέρασμα των αιώνων, εργατριών ή επιστημόνων, μορφωμένων ή αμόρφωτων, εργαζομένων ή ανέργων, που ήταν όμως πάντα οι </w:t>
      </w:r>
      <w:proofErr w:type="spellStart"/>
      <w:r>
        <w:rPr>
          <w:rFonts w:eastAsia="Times New Roman" w:cs="Times New Roman"/>
          <w:szCs w:val="24"/>
        </w:rPr>
        <w:t>μάνες</w:t>
      </w:r>
      <w:proofErr w:type="spellEnd"/>
      <w:r>
        <w:rPr>
          <w:rFonts w:eastAsia="Times New Roman" w:cs="Times New Roman"/>
          <w:szCs w:val="24"/>
        </w:rPr>
        <w:t>,</w:t>
      </w:r>
      <w:r>
        <w:rPr>
          <w:rFonts w:eastAsia="Times New Roman" w:cs="Times New Roman"/>
          <w:szCs w:val="24"/>
        </w:rPr>
        <w:t xml:space="preserve"> που ανάπιαναν το προζύμι της ζωής</w:t>
      </w:r>
      <w:r>
        <w:rPr>
          <w:rFonts w:eastAsia="Times New Roman" w:cs="Times New Roman"/>
          <w:szCs w:val="24"/>
        </w:rPr>
        <w:t>, αυτοί οι αγώνες και οι νίκες των προηγούμενων γενεών πρέπει να είναι παράδειγμα και οδηγός μας.</w:t>
      </w:r>
    </w:p>
    <w:p w14:paraId="59DA27C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Σε αυτές τις νίκες και σ’ αυτές τις γυναίκες θέλω να αφιερώσω τα λίγα λόγια του Κωστή Παλαμά: «Όσοι φοβούνται πως</w:t>
      </w:r>
      <w:r>
        <w:rPr>
          <w:rFonts w:eastAsia="Times New Roman" w:cs="Times New Roman"/>
          <w:szCs w:val="24"/>
        </w:rPr>
        <w:t>,</w:t>
      </w:r>
      <w:r>
        <w:rPr>
          <w:rFonts w:eastAsia="Times New Roman" w:cs="Times New Roman"/>
          <w:szCs w:val="24"/>
        </w:rPr>
        <w:t xml:space="preserve"> άμα χειραφετηθούν οι γυναίκες και μπουν και</w:t>
      </w:r>
      <w:r>
        <w:rPr>
          <w:rFonts w:eastAsia="Times New Roman" w:cs="Times New Roman"/>
          <w:szCs w:val="24"/>
        </w:rPr>
        <w:t xml:space="preserve"> αυτές με τα όλα τους στον αγώνα της ζωής, θα χάσει η γυναίκα τη χάρη της και την ποίησή της, μου θυμίζουν τα επιχειρήματα κάποιων πως τάχα με τους σιδηροδρόμους και τον πολιτισμό θα χάσει την ομορφιά η φύση. </w:t>
      </w:r>
      <w:r>
        <w:rPr>
          <w:rFonts w:eastAsia="Times New Roman" w:cs="Times New Roman"/>
          <w:szCs w:val="24"/>
        </w:rPr>
        <w:lastRenderedPageBreak/>
        <w:t>Και τι είναι το στρώσιμο και το πέρασμα ενός σι</w:t>
      </w:r>
      <w:r>
        <w:rPr>
          <w:rFonts w:eastAsia="Times New Roman" w:cs="Times New Roman"/>
          <w:szCs w:val="24"/>
        </w:rPr>
        <w:t>δηροδρόμου στα πέρατα του φυσικού κόσμου γύρω του; Αφήνω πως μπορεί κανείς να υποστηρίξει πως και ένα τρένο πλουτίζει τη φύση με ομορφιά. Ανάλογα και οι φόβοι για τη χειραφετημένη γυναίκα</w:t>
      </w:r>
      <w:r>
        <w:rPr>
          <w:rFonts w:eastAsia="Times New Roman" w:cs="Times New Roman"/>
          <w:szCs w:val="24"/>
        </w:rPr>
        <w:t>,</w:t>
      </w:r>
      <w:r>
        <w:rPr>
          <w:rFonts w:eastAsia="Times New Roman" w:cs="Times New Roman"/>
          <w:szCs w:val="24"/>
        </w:rPr>
        <w:t xml:space="preserve"> μου φαίνονται ρομαντικοί. Όπως και αν αποκατασταθούν οι γυναίκες, σ</w:t>
      </w:r>
      <w:r>
        <w:rPr>
          <w:rFonts w:eastAsia="Times New Roman" w:cs="Times New Roman"/>
          <w:szCs w:val="24"/>
        </w:rPr>
        <w:t>ε όλα ισότιμες με τον άνδρα, η γυναίκα, το αιώνιο ‘θηλυκό’ του ποιητή δεν χάνεται. Πάντα θα ζει, θα ζώνεται και θα ξεζώνεται».</w:t>
      </w:r>
    </w:p>
    <w:p w14:paraId="59DA27C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9DA27CB" w14:textId="77777777" w:rsidR="00087860" w:rsidRDefault="00061F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59DA27C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η κ. Βλάχου, Βουλευτής της Χρυσής </w:t>
      </w:r>
      <w:r>
        <w:rPr>
          <w:rFonts w:eastAsia="Times New Roman" w:cs="Times New Roman"/>
          <w:szCs w:val="24"/>
        </w:rPr>
        <w:t>Αυγής από τον Νομό Χαλκιδικής, για έξι λεπτά.</w:t>
      </w:r>
    </w:p>
    <w:p w14:paraId="59DA27C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ΣΩΤΗΡΙΑ ΒΛΑΧΟΥ:</w:t>
      </w:r>
      <w:r>
        <w:rPr>
          <w:rFonts w:eastAsia="Times New Roman" w:cs="Times New Roman"/>
          <w:szCs w:val="24"/>
        </w:rPr>
        <w:t xml:space="preserve"> Κυρία Πρόεδρε, κύριε Υπουργέ, κυρίες και κύριοι, 8 Μαρτίου σήμερα και γιορτάζουμε την ημέρα της γυναίκας, μια γιορτή που θεσμοθετήθηκε σε ανάμνηση δήθεν αριστερών αγώνων. </w:t>
      </w:r>
    </w:p>
    <w:p w14:paraId="59DA27C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Κανείς όμως δεν σκέφτηκε ότι η Ελλάδα και το ελληνικό έθνος δεν έχουν ανάγκη από τέτοιου είδους </w:t>
      </w:r>
      <w:proofErr w:type="spellStart"/>
      <w:r>
        <w:rPr>
          <w:rFonts w:eastAsia="Times New Roman" w:cs="Times New Roman"/>
          <w:szCs w:val="24"/>
        </w:rPr>
        <w:t>νεοταξικές</w:t>
      </w:r>
      <w:proofErr w:type="spellEnd"/>
      <w:r>
        <w:rPr>
          <w:rFonts w:eastAsia="Times New Roman" w:cs="Times New Roman"/>
          <w:szCs w:val="24"/>
        </w:rPr>
        <w:t xml:space="preserve"> γιορτές, γιατί είναι στον πολιτισμό μας, </w:t>
      </w:r>
      <w:r>
        <w:rPr>
          <w:rFonts w:eastAsia="Times New Roman" w:cs="Times New Roman"/>
          <w:szCs w:val="24"/>
        </w:rPr>
        <w:lastRenderedPageBreak/>
        <w:t>στο αίμα μας, στην αντίληψή μας για τη ζωή ο σεβασμός και η καθημερινή απόδοση τιμών στο πρόσωπο των γυναικώ</w:t>
      </w:r>
      <w:r>
        <w:rPr>
          <w:rFonts w:eastAsia="Times New Roman" w:cs="Times New Roman"/>
          <w:szCs w:val="24"/>
        </w:rPr>
        <w:t>ν.</w:t>
      </w:r>
    </w:p>
    <w:p w14:paraId="59DA27C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Αυτό πηγάζει από την προγονική μας παράδοση. Σε καμ</w:t>
      </w:r>
      <w:r>
        <w:rPr>
          <w:rFonts w:eastAsia="Times New Roman" w:cs="Times New Roman"/>
          <w:szCs w:val="24"/>
        </w:rPr>
        <w:t>μ</w:t>
      </w:r>
      <w:r>
        <w:rPr>
          <w:rFonts w:eastAsia="Times New Roman" w:cs="Times New Roman"/>
          <w:szCs w:val="24"/>
        </w:rPr>
        <w:t>ία άλλη πόλη του γνωστού αρχαίου κόσμου οι γυναίκες δεν απολάμβαναν την ίδια ελευθερία και την κοινωνική θέση</w:t>
      </w:r>
      <w:r>
        <w:rPr>
          <w:rFonts w:eastAsia="Times New Roman" w:cs="Times New Roman"/>
          <w:szCs w:val="24"/>
        </w:rPr>
        <w:t>,</w:t>
      </w:r>
      <w:r>
        <w:rPr>
          <w:rFonts w:eastAsia="Times New Roman" w:cs="Times New Roman"/>
          <w:szCs w:val="24"/>
        </w:rPr>
        <w:t xml:space="preserve"> όσο οι γυναίκες της Σπάρτης. Μόνο στη Σπάρτη οι γυναίκες διέθεταν οικονομική δύναμη και επ</w:t>
      </w:r>
      <w:r>
        <w:rPr>
          <w:rFonts w:eastAsia="Times New Roman" w:cs="Times New Roman"/>
          <w:szCs w:val="24"/>
        </w:rPr>
        <w:t>ιρροή.</w:t>
      </w:r>
    </w:p>
    <w:p w14:paraId="59DA27D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Ο αθλητισμός και η εκπαίδευση ήταν προτεραιότητα</w:t>
      </w:r>
      <w:r>
        <w:rPr>
          <w:rFonts w:eastAsia="Times New Roman" w:cs="Times New Roman"/>
          <w:szCs w:val="24"/>
        </w:rPr>
        <w:t>,</w:t>
      </w:r>
      <w:r>
        <w:rPr>
          <w:rFonts w:eastAsia="Times New Roman" w:cs="Times New Roman"/>
          <w:szCs w:val="24"/>
        </w:rPr>
        <w:t xml:space="preserve"> εν αντιθέσει με άλλες πόλεις</w:t>
      </w:r>
      <w:r>
        <w:rPr>
          <w:rFonts w:eastAsia="Times New Roman" w:cs="Times New Roman"/>
          <w:szCs w:val="24"/>
        </w:rPr>
        <w:t>,</w:t>
      </w:r>
      <w:r>
        <w:rPr>
          <w:rFonts w:eastAsia="Times New Roman" w:cs="Times New Roman"/>
          <w:szCs w:val="24"/>
        </w:rPr>
        <w:t xml:space="preserve"> όπου οι περισσότερες γυναίκες ήταν τελείως αγράμματες. Ήταν δυναμικές, με δημόσιο λόγο, τον οποίο δεν δίσταζαν να εκφράζουν</w:t>
      </w:r>
      <w:r>
        <w:rPr>
          <w:rFonts w:eastAsia="Times New Roman" w:cs="Times New Roman"/>
          <w:szCs w:val="24"/>
        </w:rPr>
        <w:t>,</w:t>
      </w:r>
      <w:r>
        <w:rPr>
          <w:rFonts w:eastAsia="Times New Roman" w:cs="Times New Roman"/>
          <w:szCs w:val="24"/>
        </w:rPr>
        <w:t xml:space="preserve"> ακόμη και όταν ήταν αντίθετος από τη γνώμη τ</w:t>
      </w:r>
      <w:r>
        <w:rPr>
          <w:rFonts w:eastAsia="Times New Roman" w:cs="Times New Roman"/>
          <w:szCs w:val="24"/>
        </w:rPr>
        <w:t>ων συζύγων τους. Οι αρχές είχαν κύριο ρόλο στην κοινωνία και ήταν αυτός της συζύγου και της μητέρας. Απολάμβαναν προνόμια</w:t>
      </w:r>
      <w:r>
        <w:rPr>
          <w:rFonts w:eastAsia="Times New Roman" w:cs="Times New Roman"/>
          <w:szCs w:val="24"/>
        </w:rPr>
        <w:t>,</w:t>
      </w:r>
      <w:r>
        <w:rPr>
          <w:rFonts w:eastAsia="Times New Roman" w:cs="Times New Roman"/>
          <w:szCs w:val="24"/>
        </w:rPr>
        <w:t xml:space="preserve"> που ήταν σκανδαλώδη για το σύνολο του αρχαίου κόσμου. Αυτές πρέπει να αποτελούν παράδειγμα και πρότυπο για όλες τις επόμενες γενιές.</w:t>
      </w:r>
    </w:p>
    <w:p w14:paraId="59DA27D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αντιμετώπιση έχουν οι γυναίκες πολύ αργότερα στα εθνικιστικά κράτη στην Ευρώπη και όσο και αν κάποιοι προσπαθούν να διαστρεβλώσουν </w:t>
      </w:r>
      <w:r>
        <w:rPr>
          <w:rFonts w:eastAsia="Times New Roman" w:cs="Times New Roman"/>
          <w:szCs w:val="24"/>
        </w:rPr>
        <w:lastRenderedPageBreak/>
        <w:t xml:space="preserve">την αλήθεια, η ιστορία τούς διαψεύδει. Οι </w:t>
      </w:r>
      <w:proofErr w:type="spellStart"/>
      <w:r>
        <w:rPr>
          <w:rFonts w:eastAsia="Times New Roman" w:cs="Times New Roman"/>
          <w:szCs w:val="24"/>
        </w:rPr>
        <w:t>νεοταξίτες</w:t>
      </w:r>
      <w:proofErr w:type="spellEnd"/>
      <w:r>
        <w:rPr>
          <w:rFonts w:eastAsia="Times New Roman" w:cs="Times New Roman"/>
          <w:szCs w:val="24"/>
        </w:rPr>
        <w:t>,</w:t>
      </w:r>
      <w:r>
        <w:rPr>
          <w:rFonts w:eastAsia="Times New Roman" w:cs="Times New Roman"/>
          <w:szCs w:val="24"/>
        </w:rPr>
        <w:t xml:space="preserve"> προκειμένου να αλλοιώσουν τον θεσμό της οικογένειας ως θεμέλιο</w:t>
      </w:r>
      <w:r>
        <w:rPr>
          <w:rFonts w:eastAsia="Times New Roman" w:cs="Times New Roman"/>
          <w:szCs w:val="24"/>
        </w:rPr>
        <w:t xml:space="preserve"> λίθο διατήρησης των εθνών, στρέφονται κατά των παραδοσιακών θεσμών και παρουσιάζουν μια άλλη εικόνα της γυναίκας, δήθεν ανεξάρτητης και αυτόβουλης.</w:t>
      </w:r>
    </w:p>
    <w:p w14:paraId="59DA27D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742736">
        <w:rPr>
          <w:rFonts w:eastAsia="Times New Roman" w:cs="Times New Roman"/>
          <w:b/>
          <w:szCs w:val="24"/>
        </w:rPr>
        <w:t>ΑΝΑΣΤΑΣΙΟΣ ΚΟΥΡΑΚΗΣ</w:t>
      </w:r>
      <w:r>
        <w:rPr>
          <w:rFonts w:eastAsia="Times New Roman" w:cs="Times New Roman"/>
          <w:szCs w:val="24"/>
        </w:rPr>
        <w:t>)</w:t>
      </w:r>
    </w:p>
    <w:p w14:paraId="59DA27D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Οι πρ</w:t>
      </w:r>
      <w:r>
        <w:rPr>
          <w:rFonts w:eastAsia="Times New Roman" w:cs="Times New Roman"/>
          <w:szCs w:val="24"/>
        </w:rPr>
        <w:t>ώτες αναγκαίες γερές βάσεις για τη διατήρηση και την εξασφάλιση της μελλοντικής ύπαρξης ενός έθνους κτίζονται μέσα από την οικογένεια, μέσα από τους ρόλους των γονέων και ιδίως της γυναίκας-μητέρας. Η διαστρέβλωση από το δήθεν προοδευτικό ρεύμα</w:t>
      </w:r>
      <w:r>
        <w:rPr>
          <w:rFonts w:eastAsia="Times New Roman" w:cs="Times New Roman"/>
          <w:szCs w:val="24"/>
        </w:rPr>
        <w:t>,</w:t>
      </w:r>
      <w:r>
        <w:rPr>
          <w:rFonts w:eastAsia="Times New Roman" w:cs="Times New Roman"/>
          <w:szCs w:val="24"/>
        </w:rPr>
        <w:t xml:space="preserve"> του ρόλου </w:t>
      </w:r>
      <w:r>
        <w:rPr>
          <w:rFonts w:eastAsia="Times New Roman" w:cs="Times New Roman"/>
          <w:szCs w:val="24"/>
        </w:rPr>
        <w:t>των δύο φύλων είναι ένα από τα πιο αποτελεσματικά όπλα αυτών των στρατηγικών σχεδιασμών, ένα όπλο καταρράκωσης των πάντων.</w:t>
      </w:r>
    </w:p>
    <w:p w14:paraId="59DA27D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Σε όλες τις εθνικιστικές κοινωνίες</w:t>
      </w:r>
      <w:r>
        <w:rPr>
          <w:rFonts w:eastAsia="Times New Roman" w:cs="Times New Roman"/>
          <w:szCs w:val="24"/>
        </w:rPr>
        <w:t>,</w:t>
      </w:r>
      <w:r>
        <w:rPr>
          <w:rFonts w:eastAsia="Times New Roman" w:cs="Times New Roman"/>
          <w:szCs w:val="24"/>
        </w:rPr>
        <w:t xml:space="preserve"> οι γυναίκες διατηρούν μοναδικότητα και την ξεχωριστή τους θέση. Αποτελούν κινητήριο δύναμη, τη μη</w:t>
      </w:r>
      <w:r>
        <w:rPr>
          <w:rFonts w:eastAsia="Times New Roman" w:cs="Times New Roman"/>
          <w:szCs w:val="24"/>
        </w:rPr>
        <w:t xml:space="preserve">τέρα του έθνους, η οποία αναλαμβάνει πρωταγωνιστικό ρόλο στο να διδάξει και να δημιουργήσει την κοινωνική ευθύνη και την εθνική συνείδηση, παραδίδοντας τη </w:t>
      </w:r>
      <w:r>
        <w:rPr>
          <w:rFonts w:eastAsia="Times New Roman" w:cs="Times New Roman"/>
          <w:szCs w:val="24"/>
        </w:rPr>
        <w:lastRenderedPageBreak/>
        <w:t xml:space="preserve">σκυτάλη στις νέες γενιές Ελλήνων. Αναλαμβάνει να ανατρέψει το σύγχρονο παρακμιακό </w:t>
      </w:r>
      <w:r>
        <w:rPr>
          <w:rFonts w:eastAsia="Times New Roman" w:cs="Times New Roman"/>
          <w:szCs w:val="24"/>
          <w:lang w:val="en-US"/>
        </w:rPr>
        <w:t>status</w:t>
      </w:r>
      <w:r>
        <w:rPr>
          <w:rFonts w:eastAsia="Times New Roman" w:cs="Times New Roman"/>
          <w:szCs w:val="24"/>
        </w:rPr>
        <w:t xml:space="preserve"> </w:t>
      </w:r>
      <w:r>
        <w:rPr>
          <w:rFonts w:eastAsia="Times New Roman" w:cs="Times New Roman"/>
          <w:szCs w:val="24"/>
          <w:lang w:val="en-US"/>
        </w:rPr>
        <w:t>quo</w:t>
      </w:r>
      <w:r>
        <w:rPr>
          <w:rFonts w:eastAsia="Times New Roman" w:cs="Times New Roman"/>
          <w:szCs w:val="24"/>
        </w:rPr>
        <w:t xml:space="preserve"> και στη </w:t>
      </w:r>
      <w:r>
        <w:rPr>
          <w:rFonts w:eastAsia="Times New Roman" w:cs="Times New Roman"/>
          <w:szCs w:val="24"/>
        </w:rPr>
        <w:t xml:space="preserve">θέση του να καθιερώσει έναν νέο τρόπο ζωής, μια νέα βιοθεωρία. Ύψιστο καθήκον της είναι να βελτιώσει την προσωπικότητά της, ώστε να μπορεί να προσφέρει στο σύνολο. Έτσι, καλλιεργώντας η ίδια τη φιλοπατρία της και το αίσθημα της </w:t>
      </w:r>
      <w:proofErr w:type="spellStart"/>
      <w:r>
        <w:rPr>
          <w:rFonts w:eastAsia="Times New Roman" w:cs="Times New Roman"/>
          <w:szCs w:val="24"/>
        </w:rPr>
        <w:t>συλλογικότητος</w:t>
      </w:r>
      <w:proofErr w:type="spellEnd"/>
      <w:r>
        <w:rPr>
          <w:rFonts w:eastAsia="Times New Roman" w:cs="Times New Roman"/>
          <w:szCs w:val="24"/>
        </w:rPr>
        <w:t xml:space="preserve"> του έθνους με</w:t>
      </w:r>
      <w:r>
        <w:rPr>
          <w:rFonts w:eastAsia="Times New Roman" w:cs="Times New Roman"/>
          <w:szCs w:val="24"/>
        </w:rPr>
        <w:t xml:space="preserve"> τη </w:t>
      </w:r>
      <w:proofErr w:type="spellStart"/>
      <w:r>
        <w:rPr>
          <w:rFonts w:eastAsia="Times New Roman" w:cs="Times New Roman"/>
          <w:szCs w:val="24"/>
        </w:rPr>
        <w:t>συστράτευσή</w:t>
      </w:r>
      <w:proofErr w:type="spellEnd"/>
      <w:r>
        <w:rPr>
          <w:rFonts w:eastAsia="Times New Roman" w:cs="Times New Roman"/>
          <w:szCs w:val="24"/>
        </w:rPr>
        <w:t xml:space="preserve"> της, καθιερώνει τον ρόλο της ως ριζοσπαστικό και επαναστατικό, καθώς εναντιώνεται σε κάθε μορφή πνευματικής σήψης και σωματικής κατάπτωσης, η οποία είναι έκδηλη στη σύγχρονη κοινωνία.</w:t>
      </w:r>
    </w:p>
    <w:p w14:paraId="59DA27D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Οι διακρίσεις που εκδηλώνονται σε όλους τους τομείς της </w:t>
      </w:r>
      <w:r>
        <w:rPr>
          <w:rFonts w:eastAsia="Times New Roman" w:cs="Times New Roman"/>
          <w:szCs w:val="24"/>
        </w:rPr>
        <w:t xml:space="preserve">κοινωνικής και προσωπικής ζωής της γυναίκας δείχνουν ακόμα περισσότερο την αντίθεση με τις γυναίκες του παρελθόντος. Γυναίκες ήταν οι Σπαρτιάτισσες που αποχαιρετούσαν τους άνδρες της γης τους με τη φράση «ή </w:t>
      </w:r>
      <w:proofErr w:type="spellStart"/>
      <w:r>
        <w:rPr>
          <w:rFonts w:eastAsia="Times New Roman" w:cs="Times New Roman"/>
          <w:szCs w:val="24"/>
        </w:rPr>
        <w:t>ταν</w:t>
      </w:r>
      <w:proofErr w:type="spellEnd"/>
      <w:r>
        <w:rPr>
          <w:rFonts w:eastAsia="Times New Roman" w:cs="Times New Roman"/>
          <w:szCs w:val="24"/>
        </w:rPr>
        <w:t xml:space="preserve"> ή επί τας» πριν εκείνοι φύγουν για τις μάχες,</w:t>
      </w:r>
      <w:r>
        <w:rPr>
          <w:rFonts w:eastAsia="Times New Roman" w:cs="Times New Roman"/>
          <w:szCs w:val="24"/>
        </w:rPr>
        <w:t xml:space="preserve"> θέλοντας να τονίσουν το εθνικό τους χρέος. Αυτό δείχνει το θάρρος</w:t>
      </w:r>
      <w:r>
        <w:rPr>
          <w:rFonts w:eastAsia="Times New Roman" w:cs="Times New Roman"/>
          <w:szCs w:val="24"/>
        </w:rPr>
        <w:t>,</w:t>
      </w:r>
      <w:r>
        <w:rPr>
          <w:rFonts w:eastAsia="Times New Roman" w:cs="Times New Roman"/>
          <w:szCs w:val="24"/>
        </w:rPr>
        <w:t xml:space="preserve"> με το οποίο αντιμετώπιζαν οι αρχαίες Ελληνίδες, ως σύζυγοι ή ως μητέρες, την προοπτική να χάσουν τον άνδρα ή τον γιο τους για χάρη της </w:t>
      </w:r>
      <w:proofErr w:type="spellStart"/>
      <w:r>
        <w:rPr>
          <w:rFonts w:eastAsia="Times New Roman" w:cs="Times New Roman"/>
          <w:szCs w:val="24"/>
        </w:rPr>
        <w:t>πατρίδος</w:t>
      </w:r>
      <w:proofErr w:type="spellEnd"/>
      <w:r>
        <w:rPr>
          <w:rFonts w:eastAsia="Times New Roman" w:cs="Times New Roman"/>
          <w:szCs w:val="24"/>
        </w:rPr>
        <w:t>.</w:t>
      </w:r>
    </w:p>
    <w:p w14:paraId="59DA27D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Γυναίκες ήταν και οι </w:t>
      </w:r>
      <w:proofErr w:type="spellStart"/>
      <w:r>
        <w:rPr>
          <w:rFonts w:eastAsia="Times New Roman" w:cs="Times New Roman"/>
          <w:szCs w:val="24"/>
        </w:rPr>
        <w:t>Σουλιώτισσες</w:t>
      </w:r>
      <w:proofErr w:type="spellEnd"/>
      <w:r>
        <w:rPr>
          <w:rFonts w:eastAsia="Times New Roman" w:cs="Times New Roman"/>
          <w:szCs w:val="24"/>
        </w:rPr>
        <w:t>,</w:t>
      </w:r>
      <w:r>
        <w:rPr>
          <w:rFonts w:eastAsia="Times New Roman" w:cs="Times New Roman"/>
          <w:szCs w:val="24"/>
        </w:rPr>
        <w:t xml:space="preserve"> που πέρα</w:t>
      </w:r>
      <w:r>
        <w:rPr>
          <w:rFonts w:eastAsia="Times New Roman" w:cs="Times New Roman"/>
          <w:szCs w:val="24"/>
        </w:rPr>
        <w:t xml:space="preserve"> από το νοικοκυριό</w:t>
      </w:r>
      <w:r>
        <w:rPr>
          <w:rFonts w:eastAsia="Times New Roman" w:cs="Times New Roman"/>
          <w:szCs w:val="24"/>
        </w:rPr>
        <w:t>,</w:t>
      </w:r>
      <w:r>
        <w:rPr>
          <w:rFonts w:eastAsia="Times New Roman" w:cs="Times New Roman"/>
          <w:szCs w:val="24"/>
        </w:rPr>
        <w:t xml:space="preserve"> έπαιρναν μέρος και σε πολεμικές επιχειρήσεις και όταν οι περιστάσεις το απαιτούσαν, δίχως δεύτερη σκέψη, ρίχνονταν στη μάχη. Ο χορός του Ζαλόγγου αποτελεί αιώνιο σύμβολο για τη γυναίκα που προτιμά τον θάνατο από την ατίμωση και τη δυστυ</w:t>
      </w:r>
      <w:r>
        <w:rPr>
          <w:rFonts w:eastAsia="Times New Roman" w:cs="Times New Roman"/>
          <w:szCs w:val="24"/>
        </w:rPr>
        <w:t xml:space="preserve">χία, τη γυναίκα </w:t>
      </w:r>
      <w:proofErr w:type="spellStart"/>
      <w:r>
        <w:rPr>
          <w:rFonts w:eastAsia="Times New Roman" w:cs="Times New Roman"/>
          <w:szCs w:val="24"/>
        </w:rPr>
        <w:t>ηρωίδα</w:t>
      </w:r>
      <w:proofErr w:type="spellEnd"/>
      <w:r>
        <w:rPr>
          <w:rFonts w:eastAsia="Times New Roman" w:cs="Times New Roman"/>
          <w:szCs w:val="24"/>
        </w:rPr>
        <w:t>,</w:t>
      </w:r>
      <w:r>
        <w:rPr>
          <w:rFonts w:eastAsia="Times New Roman" w:cs="Times New Roman"/>
          <w:szCs w:val="24"/>
        </w:rPr>
        <w:t xml:space="preserve"> που θυσιάζεται για τον εαυτό της και τα παιδιά της και αποχαιρετά τη γλυκιά ζωή.</w:t>
      </w:r>
    </w:p>
    <w:p w14:paraId="59DA27D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Γυναίκες ήταν και οι γυναίκες της Πίνδου στον πόλεμο της </w:t>
      </w:r>
      <w:proofErr w:type="spellStart"/>
      <w:r>
        <w:rPr>
          <w:rFonts w:eastAsia="Times New Roman" w:cs="Times New Roman"/>
          <w:szCs w:val="24"/>
        </w:rPr>
        <w:t>πατρίδος</w:t>
      </w:r>
      <w:proofErr w:type="spellEnd"/>
      <w:r>
        <w:rPr>
          <w:rFonts w:eastAsia="Times New Roman" w:cs="Times New Roman"/>
          <w:szCs w:val="24"/>
        </w:rPr>
        <w:t xml:space="preserve"> ενάντια στον εχθρό. Έδωσαν το δικό τους παρόν στην πρώτη γραμμή του μετώπου. Η </w:t>
      </w:r>
      <w:r>
        <w:rPr>
          <w:rFonts w:eastAsia="Times New Roman" w:cs="Times New Roman"/>
          <w:szCs w:val="24"/>
        </w:rPr>
        <w:t>προσφορά τους αμέτρητη, αυθόρμητη και αυτόβουλη. Σχημάτιζαν ατέλειωτες φάλαγγες φορτωμένες πολεμοφόδια, όπλα και τρόφιμα και κουβαλώντας τραυματίες.</w:t>
      </w:r>
    </w:p>
    <w:p w14:paraId="59DA27D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Γυναίκες και οι σύζυγοι, μανάδες και αδελφές των αγνοουμένων του 1974 στην Κύπρο μας, που μέχρι σήμερα περι</w:t>
      </w:r>
      <w:r>
        <w:rPr>
          <w:rFonts w:eastAsia="Times New Roman" w:cs="Times New Roman"/>
          <w:szCs w:val="24"/>
        </w:rPr>
        <w:t>μένουν να μάθουν τι απέγιναν οι αγαπημένοι τους.</w:t>
      </w:r>
    </w:p>
    <w:p w14:paraId="59DA27D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στις μέρες </w:t>
      </w:r>
      <w:r>
        <w:rPr>
          <w:rFonts w:eastAsia="Times New Roman" w:cs="Times New Roman"/>
          <w:szCs w:val="24"/>
        </w:rPr>
        <w:t>μας,</w:t>
      </w:r>
      <w:r>
        <w:rPr>
          <w:rFonts w:eastAsia="Times New Roman" w:cs="Times New Roman"/>
          <w:szCs w:val="24"/>
        </w:rPr>
        <w:t xml:space="preserve"> πολύ φοβάμαι πως γυρνάμε ξανά σε μέρες που οι κοινωνίες μεταχειρίζονταν τις γυναίκες ως πράγματα. Η εντόνως εξισωτική </w:t>
      </w:r>
      <w:r>
        <w:rPr>
          <w:rFonts w:eastAsia="Times New Roman" w:cs="Times New Roman"/>
          <w:szCs w:val="24"/>
        </w:rPr>
        <w:lastRenderedPageBreak/>
        <w:t xml:space="preserve">και φεμινιστική αντίληψη ίσως πρέπει να μας προβληματίζει για το </w:t>
      </w:r>
      <w:r>
        <w:rPr>
          <w:rFonts w:eastAsia="Times New Roman" w:cs="Times New Roman"/>
          <w:szCs w:val="24"/>
        </w:rPr>
        <w:t xml:space="preserve">εάν και κατά πόσο επηρεάζει αρνητικά τη θέση της γυναίκας, αν οδηγεί ή όχι στην καταρράκωση της κοινωνίας. Συνθλίβονται τα εργασιακά και κοινωνικά δικαιώματα των πολιτών και κυρίως των γυναικών. Περικόπτονται μισθοί, επιδόματα </w:t>
      </w:r>
      <w:proofErr w:type="spellStart"/>
      <w:r>
        <w:rPr>
          <w:rFonts w:eastAsia="Times New Roman" w:cs="Times New Roman"/>
          <w:szCs w:val="24"/>
        </w:rPr>
        <w:t>μητρότητος</w:t>
      </w:r>
      <w:proofErr w:type="spellEnd"/>
      <w:r>
        <w:rPr>
          <w:rFonts w:eastAsia="Times New Roman" w:cs="Times New Roman"/>
          <w:szCs w:val="24"/>
        </w:rPr>
        <w:t>.</w:t>
      </w:r>
    </w:p>
    <w:p w14:paraId="59DA27D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Καθημερινά οδηγού</w:t>
      </w:r>
      <w:r>
        <w:rPr>
          <w:rFonts w:eastAsia="Times New Roman" w:cs="Times New Roman"/>
          <w:szCs w:val="24"/>
        </w:rPr>
        <w:t>νται στην ανεργία χιλιάδες γυναίκες, ενώ όσες έχουν ακόμη εργασία</w:t>
      </w:r>
      <w:r>
        <w:rPr>
          <w:rFonts w:eastAsia="Times New Roman" w:cs="Times New Roman"/>
          <w:szCs w:val="24"/>
        </w:rPr>
        <w:t>,</w:t>
      </w:r>
      <w:r>
        <w:rPr>
          <w:rFonts w:eastAsia="Times New Roman" w:cs="Times New Roman"/>
          <w:szCs w:val="24"/>
        </w:rPr>
        <w:t xml:space="preserve"> υπόκεινται σε εξαντλητικά ωράρια και σε αρκετές περιπτώσεις κακομεταχειρίζονται από τους εργοδότες. Οι νέοι και νέες οδηγούνται στη μετανάστευση. Επικρατεί η απογοήτευση. Αφαιρείται από τις</w:t>
      </w:r>
      <w:r>
        <w:rPr>
          <w:rFonts w:eastAsia="Times New Roman" w:cs="Times New Roman"/>
          <w:szCs w:val="24"/>
        </w:rPr>
        <w:t xml:space="preserve"> γυναίκες η δυνατότητα δημιουργίας οικογένειας, με αποτέλεσμα</w:t>
      </w:r>
      <w:r>
        <w:rPr>
          <w:rFonts w:eastAsia="Times New Roman" w:cs="Times New Roman"/>
          <w:szCs w:val="24"/>
        </w:rPr>
        <w:t>,</w:t>
      </w:r>
      <w:r>
        <w:rPr>
          <w:rFonts w:eastAsia="Times New Roman" w:cs="Times New Roman"/>
          <w:szCs w:val="24"/>
        </w:rPr>
        <w:t xml:space="preserve"> σε λίγα χρόνια</w:t>
      </w:r>
      <w:r>
        <w:rPr>
          <w:rFonts w:eastAsia="Times New Roman" w:cs="Times New Roman"/>
          <w:szCs w:val="24"/>
        </w:rPr>
        <w:t>,</w:t>
      </w:r>
      <w:r>
        <w:rPr>
          <w:rFonts w:eastAsia="Times New Roman" w:cs="Times New Roman"/>
          <w:szCs w:val="24"/>
        </w:rPr>
        <w:t xml:space="preserve"> η Ελλάδα μας να είναι μια χώρα γερόντων. </w:t>
      </w:r>
    </w:p>
    <w:p w14:paraId="59DA27D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Στις μέρες μας, λοιπόν, οι γυναίκες πρέπει να ξεκινήσουν από την αρχή, διεκδικώντας ισονομία, ισοτιμία, εργασία, δημιουργία ζωής, κάτω </w:t>
      </w:r>
      <w:r>
        <w:rPr>
          <w:rFonts w:eastAsia="Times New Roman" w:cs="Times New Roman"/>
          <w:szCs w:val="24"/>
        </w:rPr>
        <w:t>από ανθρώπινες συνθήκες. Γιατί την αναγνώριση της γυναίκας ως ισότιμο μέλος της κοινωνίας την κατοχυρώνουν</w:t>
      </w:r>
      <w:r>
        <w:rPr>
          <w:rFonts w:eastAsia="Times New Roman" w:cs="Times New Roman"/>
          <w:szCs w:val="24"/>
        </w:rPr>
        <w:t>,</w:t>
      </w:r>
      <w:r>
        <w:rPr>
          <w:rFonts w:eastAsia="Times New Roman" w:cs="Times New Roman"/>
          <w:szCs w:val="24"/>
        </w:rPr>
        <w:t xml:space="preserve"> όχι επίπλαστοι νόμοι, αλλά οι συνεχείς αγώνες στην </w:t>
      </w:r>
      <w:r>
        <w:rPr>
          <w:rFonts w:eastAsia="Times New Roman" w:cs="Times New Roman"/>
          <w:szCs w:val="24"/>
        </w:rPr>
        <w:lastRenderedPageBreak/>
        <w:t>εργασία, στο σπίτι, στην κοινωνία, στην πατρίδα, στη θρησκεία, στις διαχρονικές αξίες</w:t>
      </w:r>
      <w:r>
        <w:rPr>
          <w:rFonts w:eastAsia="Times New Roman" w:cs="Times New Roman"/>
          <w:szCs w:val="24"/>
        </w:rPr>
        <w:t>,</w:t>
      </w:r>
      <w:r>
        <w:rPr>
          <w:rFonts w:eastAsia="Times New Roman" w:cs="Times New Roman"/>
          <w:szCs w:val="24"/>
        </w:rPr>
        <w:t xml:space="preserve"> που θωράκι</w:t>
      </w:r>
      <w:r>
        <w:rPr>
          <w:rFonts w:eastAsia="Times New Roman" w:cs="Times New Roman"/>
          <w:szCs w:val="24"/>
        </w:rPr>
        <w:t>σαν τους αγώνες τους.</w:t>
      </w:r>
    </w:p>
    <w:p w14:paraId="59DA27D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Κρατώντας, λοιπόν, στη μνήμη μας και στην καρδιά μας τον σπουδαίο κοινωνικό ρόλο που διαδραμάτισε η γυναίκα στην Ελλάδα</w:t>
      </w:r>
      <w:r>
        <w:rPr>
          <w:rFonts w:eastAsia="Times New Roman" w:cs="Times New Roman"/>
          <w:szCs w:val="24"/>
        </w:rPr>
        <w:t>,</w:t>
      </w:r>
      <w:r>
        <w:rPr>
          <w:rFonts w:eastAsia="Times New Roman" w:cs="Times New Roman"/>
          <w:szCs w:val="24"/>
        </w:rPr>
        <w:t xml:space="preserve"> σε όλες τις στιγμές της ιστορίας της, ας υψώσουμε και εμείς το ανάστημά μας, ας συνεχίζουμε να εργαζόμαστε με θάρ</w:t>
      </w:r>
      <w:r>
        <w:rPr>
          <w:rFonts w:eastAsia="Times New Roman" w:cs="Times New Roman"/>
          <w:szCs w:val="24"/>
        </w:rPr>
        <w:t>ρος και με τόλμη για μια ελεύθερη και καλύτερη Ελλάδα.</w:t>
      </w:r>
    </w:p>
    <w:p w14:paraId="59DA27DD" w14:textId="77777777" w:rsidR="00087860" w:rsidRDefault="00061F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9DA27D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Βλάχου.</w:t>
      </w:r>
    </w:p>
    <w:p w14:paraId="59DA27D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κ. Διαμάντω </w:t>
      </w:r>
      <w:proofErr w:type="spellStart"/>
      <w:r>
        <w:rPr>
          <w:rFonts w:eastAsia="Times New Roman" w:cs="Times New Roman"/>
          <w:szCs w:val="24"/>
        </w:rPr>
        <w:t>Μανωλάκου</w:t>
      </w:r>
      <w:proofErr w:type="spellEnd"/>
      <w:r>
        <w:rPr>
          <w:rFonts w:eastAsia="Times New Roman" w:cs="Times New Roman"/>
          <w:szCs w:val="24"/>
        </w:rPr>
        <w:t>, Βουλευτίνα του Κομμουνιστικού Κόμματος της Ελλάδα</w:t>
      </w:r>
      <w:r>
        <w:rPr>
          <w:rFonts w:eastAsia="Times New Roman" w:cs="Times New Roman"/>
          <w:szCs w:val="24"/>
        </w:rPr>
        <w:t>ς.</w:t>
      </w:r>
    </w:p>
    <w:p w14:paraId="59DA27E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Από την ίδρυσή του πριν εκατό περίπου χρόνια</w:t>
      </w:r>
      <w:r>
        <w:rPr>
          <w:rFonts w:eastAsia="Times New Roman" w:cs="Times New Roman"/>
          <w:szCs w:val="24"/>
        </w:rPr>
        <w:t>,</w:t>
      </w:r>
      <w:r>
        <w:rPr>
          <w:rFonts w:eastAsia="Times New Roman" w:cs="Times New Roman"/>
          <w:szCs w:val="24"/>
        </w:rPr>
        <w:t xml:space="preserve"> το Κομμουνιστικό Κόμμα Ελλάδας</w:t>
      </w:r>
      <w:r>
        <w:rPr>
          <w:rFonts w:eastAsia="Times New Roman" w:cs="Times New Roman"/>
          <w:szCs w:val="24"/>
        </w:rPr>
        <w:t>,</w:t>
      </w:r>
      <w:r>
        <w:rPr>
          <w:rFonts w:eastAsia="Times New Roman" w:cs="Times New Roman"/>
          <w:szCs w:val="24"/>
        </w:rPr>
        <w:t xml:space="preserve"> σε όλη τη δράση του πάντα είχε στο επίκεντρο τη γυναικεία ισοτιμία -και είναι υπερήφανο γι</w:t>
      </w:r>
      <w:r>
        <w:rPr>
          <w:rFonts w:eastAsia="Times New Roman" w:cs="Times New Roman"/>
          <w:szCs w:val="24"/>
        </w:rPr>
        <w:t>’</w:t>
      </w:r>
      <w:r>
        <w:rPr>
          <w:rFonts w:eastAsia="Times New Roman" w:cs="Times New Roman"/>
          <w:szCs w:val="24"/>
        </w:rPr>
        <w:t xml:space="preserve"> αυτό- όταν οι άλλες πολιτικές δυνάμεις τη θυμούνται κάθε 8 του </w:t>
      </w:r>
      <w:r>
        <w:rPr>
          <w:rFonts w:eastAsia="Times New Roman" w:cs="Times New Roman"/>
          <w:szCs w:val="24"/>
        </w:rPr>
        <w:t xml:space="preserve">Μάρτη και τον υπόλοιπο καιρό προωθούν νομοθετήματα, στο όνομα της ισότητας, εργασιακές σχέσεις «λάστιχο», </w:t>
      </w:r>
      <w:r>
        <w:rPr>
          <w:rFonts w:eastAsia="Times New Roman" w:cs="Times New Roman"/>
          <w:szCs w:val="24"/>
        </w:rPr>
        <w:lastRenderedPageBreak/>
        <w:t xml:space="preserve">αύξηση χρόνων συνταξιοδότησης, δυσκολίες, μέχρι κατάργηση του επιδόματος μητρότητας, ακόμα και ανοχή σε απολύσεις εγκύων γυναικών για το κέρδος. </w:t>
      </w:r>
    </w:p>
    <w:p w14:paraId="59DA27E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δείχνει ότι ο αγώνας για τη γυναικεία ισοτιμία είναι αγώνας για την κατάργηση εκμετάλλευσης ανθρώπου από άνθρωπο. Γι’ αυτό τον ταυτίζουμε με την πάλη για τη συνολική απελευθέρωση από την εκμετάλλευση ανδρών και γυναικών. Αυτό επιβεβαιώνεται από την ιστορι</w:t>
      </w:r>
      <w:r>
        <w:rPr>
          <w:rFonts w:eastAsia="Times New Roman" w:cs="Times New Roman"/>
          <w:szCs w:val="24"/>
        </w:rPr>
        <w:t xml:space="preserve">κή πείρα του διεθνούς εργατικού κινήματος, όπως οι εργάτριες στα ραφτάδικα της Νέας Υόρκης, αλλά και από το ταξικό κίνημα στη χώρα μας. </w:t>
      </w:r>
    </w:p>
    <w:p w14:paraId="59DA27E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Τα παραδείγματα πρωτοπόρων γυναικών</w:t>
      </w:r>
      <w:r>
        <w:rPr>
          <w:rFonts w:eastAsia="Times New Roman" w:cs="Times New Roman"/>
          <w:szCs w:val="24"/>
        </w:rPr>
        <w:t>,</w:t>
      </w:r>
      <w:r>
        <w:rPr>
          <w:rFonts w:eastAsia="Times New Roman" w:cs="Times New Roman"/>
          <w:szCs w:val="24"/>
        </w:rPr>
        <w:t xml:space="preserve"> που ήρθαν σε σύγκρουση με τις αναχρονιστικές απόψεις για τη θέση της γυναίκας στην</w:t>
      </w:r>
      <w:r>
        <w:rPr>
          <w:rFonts w:eastAsia="Times New Roman" w:cs="Times New Roman"/>
          <w:szCs w:val="24"/>
        </w:rPr>
        <w:t xml:space="preserve"> κοινωνία</w:t>
      </w:r>
      <w:r>
        <w:rPr>
          <w:rFonts w:eastAsia="Times New Roman" w:cs="Times New Roman"/>
          <w:szCs w:val="24"/>
        </w:rPr>
        <w:t>,</w:t>
      </w:r>
      <w:r>
        <w:rPr>
          <w:rFonts w:eastAsia="Times New Roman" w:cs="Times New Roman"/>
          <w:szCs w:val="24"/>
        </w:rPr>
        <w:t xml:space="preserve"> πολλά. Από τους αγώνες συμμετοχής γυναικών στο εργατικό και αγροτικό κίνημα στις δεκαετίες 1920 και 1930</w:t>
      </w:r>
      <w:r>
        <w:rPr>
          <w:rFonts w:eastAsia="Times New Roman" w:cs="Times New Roman"/>
          <w:szCs w:val="24"/>
        </w:rPr>
        <w:t>,</w:t>
      </w:r>
      <w:r>
        <w:rPr>
          <w:rFonts w:eastAsia="Times New Roman" w:cs="Times New Roman"/>
          <w:szCs w:val="24"/>
        </w:rPr>
        <w:t xml:space="preserve"> με κορύφωση τον Μάιο του 1936, αλλά και μετέπειτα στο ΕΑΜ-ΕΛΑΣ, στον Δημοκρατικό Στρατό Ελλάδας. Όμως, ο δρόμος που άνοιξε διάπλατα για ισο</w:t>
      </w:r>
      <w:r>
        <w:rPr>
          <w:rFonts w:eastAsia="Times New Roman" w:cs="Times New Roman"/>
          <w:szCs w:val="24"/>
        </w:rPr>
        <w:t xml:space="preserve">τιμία και χειραφέτηση της γυναίκας ήταν η σοσιαλιστική εξουσία. Και η θέση της υπήρξε ασύγκριτα ανώτερη και από τη πιο ανεπτυγμένη καπιταλιστική κοινωνία σήμερα. </w:t>
      </w:r>
    </w:p>
    <w:p w14:paraId="59DA27E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Οι κοινωνικές υποδομές, με δωρεάν κρατικούς παιδικούς σταθμούς, υπηρεσίες υγείας, παιδείας, κ</w:t>
      </w:r>
      <w:r>
        <w:rPr>
          <w:rFonts w:eastAsia="Times New Roman" w:cs="Times New Roman"/>
          <w:szCs w:val="24"/>
        </w:rPr>
        <w:t>ατασκηνώσεις, εστιατόρια σε εργοστάσια και σχολεία και τόσα άλλα, απάλλαξαν τη γυναίκα από τις βαριές και άχαρες δουλειές του ατομικού νοικοκυριού, δημιουργήσαν προϋποθέσεις ισότιμης συμμετοχής, αξιοποιώντας τη γυναικεία εργασία παραγωγικά και ωφέλιμα στην</w:t>
      </w:r>
      <w:r>
        <w:rPr>
          <w:rFonts w:eastAsia="Times New Roman" w:cs="Times New Roman"/>
          <w:szCs w:val="24"/>
        </w:rPr>
        <w:t xml:space="preserve"> κοινωνική και οικονομική δραστηριότητα, σε συνδυασμό με μέτρα προστασίας της μητρότητας και του γυναικείου οργανισμού.</w:t>
      </w:r>
    </w:p>
    <w:p w14:paraId="59DA27E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Τα αναφέρουμε</w:t>
      </w:r>
      <w:r>
        <w:rPr>
          <w:rFonts w:eastAsia="Times New Roman" w:cs="Times New Roman"/>
          <w:szCs w:val="24"/>
        </w:rPr>
        <w:t>,</w:t>
      </w:r>
      <w:r>
        <w:rPr>
          <w:rFonts w:eastAsia="Times New Roman" w:cs="Times New Roman"/>
          <w:szCs w:val="24"/>
        </w:rPr>
        <w:t xml:space="preserve"> γιατί αυτή η πείρα</w:t>
      </w:r>
      <w:r>
        <w:rPr>
          <w:rFonts w:eastAsia="Times New Roman" w:cs="Times New Roman"/>
          <w:szCs w:val="24"/>
        </w:rPr>
        <w:t>,</w:t>
      </w:r>
      <w:r>
        <w:rPr>
          <w:rFonts w:eastAsia="Times New Roman" w:cs="Times New Roman"/>
          <w:szCs w:val="24"/>
        </w:rPr>
        <w:t xml:space="preserve"> πρέπει να αξιοποιηθεί ειδικά σήμερα, περίοδο καπιταλιστικής οικονομικής κρίσης, όπου οξύνεται με νέες</w:t>
      </w:r>
      <w:r>
        <w:rPr>
          <w:rFonts w:eastAsia="Times New Roman" w:cs="Times New Roman"/>
          <w:szCs w:val="24"/>
        </w:rPr>
        <w:t xml:space="preserve"> μορφές η ανισοτιμία της γυναίκας, αναπαράγονται και ενισχύονται οπισθοδρομικές, συντηρητικές απόψεις για τον ρόλο της στην κοινωνία και τα δικαιώματά της. Ακουστήκαν σήμερα και σε αυτή την Αίθουσα.</w:t>
      </w:r>
    </w:p>
    <w:p w14:paraId="59DA27E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Αναπτύσσονται και νέες ανορθολογικές, αντιεπιστημονικές θ</w:t>
      </w:r>
      <w:r>
        <w:rPr>
          <w:rFonts w:eastAsia="Times New Roman" w:cs="Times New Roman"/>
          <w:szCs w:val="24"/>
        </w:rPr>
        <w:t>εωρίες για τις αιτίες γυναικείας ανισοτιμίας</w:t>
      </w:r>
      <w:r>
        <w:rPr>
          <w:rFonts w:eastAsia="Times New Roman" w:cs="Times New Roman"/>
          <w:szCs w:val="24"/>
        </w:rPr>
        <w:t>,</w:t>
      </w:r>
      <w:r>
        <w:rPr>
          <w:rFonts w:eastAsia="Times New Roman" w:cs="Times New Roman"/>
          <w:szCs w:val="24"/>
        </w:rPr>
        <w:t xml:space="preserve"> που επενδύονται με τον μανδύα του προοδευτισμού. Εξάλλου, τα σπασμένα ωράρια και οι ευέλικτες εργασιακές σχέσεις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υπάρχουν και εδώ στη Βουλή</w:t>
      </w:r>
      <w:r>
        <w:rPr>
          <w:rFonts w:eastAsia="Times New Roman" w:cs="Times New Roman"/>
          <w:szCs w:val="24"/>
        </w:rPr>
        <w:t>,</w:t>
      </w:r>
      <w:r>
        <w:rPr>
          <w:rFonts w:eastAsia="Times New Roman" w:cs="Times New Roman"/>
          <w:szCs w:val="24"/>
        </w:rPr>
        <w:t xml:space="preserve"> στις γυναίκες που απασχολούνται στην καθαριότητα και σήμερα, όπως και τις προηγούμενες ημέρες, ήρθαν το πρωί και έφυγαν</w:t>
      </w:r>
      <w:r>
        <w:rPr>
          <w:rFonts w:eastAsia="Times New Roman" w:cs="Times New Roman"/>
          <w:szCs w:val="24"/>
        </w:rPr>
        <w:t>,</w:t>
      </w:r>
      <w:r>
        <w:rPr>
          <w:rFonts w:eastAsia="Times New Roman" w:cs="Times New Roman"/>
          <w:szCs w:val="24"/>
        </w:rPr>
        <w:t xml:space="preserve"> για να επιστρέψουν το απόγευμα, συμβάλουν στην εντατικοποίηση της εργασίας για τις μισθωτές, επιβαρύνοντας τον γυναικείο οργανισμό και</w:t>
      </w:r>
      <w:r>
        <w:rPr>
          <w:rFonts w:eastAsia="Times New Roman" w:cs="Times New Roman"/>
          <w:szCs w:val="24"/>
        </w:rPr>
        <w:t xml:space="preserve"> σμπαραλιάζοντας τον εργάσιμο, όσο και τον μη εργάσιμο, χρόνο</w:t>
      </w:r>
      <w:r>
        <w:rPr>
          <w:rFonts w:eastAsia="Times New Roman" w:cs="Times New Roman"/>
          <w:szCs w:val="24"/>
        </w:rPr>
        <w:t>,</w:t>
      </w:r>
      <w:r>
        <w:rPr>
          <w:rFonts w:eastAsia="Times New Roman" w:cs="Times New Roman"/>
          <w:szCs w:val="24"/>
        </w:rPr>
        <w:t xml:space="preserve"> που οι μητέρες συνήθως αφιερώνουν στην οικογένεια. </w:t>
      </w:r>
    </w:p>
    <w:p w14:paraId="59DA27E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Αν και η μεγάλη αύξηση της παραγωγικότητας της εργασίας κάνει ρεαλιστική τη μείωση του εργάσιμου χρόνου</w:t>
      </w:r>
      <w:r>
        <w:rPr>
          <w:rFonts w:eastAsia="Times New Roman" w:cs="Times New Roman"/>
          <w:szCs w:val="24"/>
        </w:rPr>
        <w:t>,</w:t>
      </w:r>
      <w:r>
        <w:rPr>
          <w:rFonts w:eastAsia="Times New Roman" w:cs="Times New Roman"/>
          <w:szCs w:val="24"/>
        </w:rPr>
        <w:t xml:space="preserve"> εξασφαλίζοντας σε όλες και όλους μόν</w:t>
      </w:r>
      <w:r>
        <w:rPr>
          <w:rFonts w:eastAsia="Times New Roman" w:cs="Times New Roman"/>
          <w:szCs w:val="24"/>
        </w:rPr>
        <w:t>ιμη και σταθερή δουλειά, αύξηση μισθών, βελτίωση συνθηκών εργασίας και ζωής, άνοδο βιοτικού επιπέδου, ωστόσο εμποδίζεται από τις κυρίαρχες οικονομικές, κοινωνικές, πολιτικές σχέσεις, αφού η κατάκτηση της γυναικείας ισοτιμίας προϋποθέτει αποκλειστικά κρατικ</w:t>
      </w:r>
      <w:r>
        <w:rPr>
          <w:rFonts w:eastAsia="Times New Roman" w:cs="Times New Roman"/>
          <w:szCs w:val="24"/>
        </w:rPr>
        <w:t>ές, δωρεάν παρεχόμενες κοινωνικές υπηρεσίες παιδείας, υγείας, πρόνοιας, με έμφαση στις ιδιαίτερες βιολογικές ανάγκες της γυναίκας</w:t>
      </w:r>
      <w:r>
        <w:rPr>
          <w:rFonts w:eastAsia="Times New Roman" w:cs="Times New Roman"/>
          <w:szCs w:val="24"/>
        </w:rPr>
        <w:t>,</w:t>
      </w:r>
      <w:r>
        <w:rPr>
          <w:rFonts w:eastAsia="Times New Roman" w:cs="Times New Roman"/>
          <w:szCs w:val="24"/>
        </w:rPr>
        <w:t xml:space="preserve"> λόγω του ρόλου της στην αναπαραγωγική διαδικασία. </w:t>
      </w:r>
    </w:p>
    <w:p w14:paraId="59DA27E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εξασφαλίζονται στην πράξη</w:t>
      </w:r>
      <w:r>
        <w:rPr>
          <w:rFonts w:eastAsia="Times New Roman" w:cs="Times New Roman"/>
          <w:szCs w:val="24"/>
        </w:rPr>
        <w:t>,</w:t>
      </w:r>
      <w:r>
        <w:rPr>
          <w:rFonts w:eastAsia="Times New Roman" w:cs="Times New Roman"/>
          <w:szCs w:val="24"/>
        </w:rPr>
        <w:t xml:space="preserve"> η κοινωνική προστασία της μητρότητας και οι δυνατότητες για τη δημιουργική αξιοποίηση του ελεύθερου χρόνου της σε όλα τα πεδία δράσης και των </w:t>
      </w:r>
      <w:proofErr w:type="spellStart"/>
      <w:r>
        <w:rPr>
          <w:rFonts w:eastAsia="Times New Roman" w:cs="Times New Roman"/>
          <w:szCs w:val="24"/>
        </w:rPr>
        <w:t>σχέσε</w:t>
      </w:r>
      <w:r>
        <w:rPr>
          <w:rFonts w:eastAsia="Times New Roman" w:cs="Times New Roman"/>
          <w:szCs w:val="24"/>
        </w:rPr>
        <w:t>ώ</w:t>
      </w:r>
      <w:r>
        <w:rPr>
          <w:rFonts w:eastAsia="Times New Roman" w:cs="Times New Roman"/>
          <w:szCs w:val="24"/>
        </w:rPr>
        <w:t>ν</w:t>
      </w:r>
      <w:proofErr w:type="spellEnd"/>
      <w:r>
        <w:rPr>
          <w:rFonts w:eastAsia="Times New Roman" w:cs="Times New Roman"/>
          <w:szCs w:val="24"/>
        </w:rPr>
        <w:t xml:space="preserve"> της με το παιδί. Η μητρότητα και η συμμετοχή της γυναίκας στην κοινωνική αναπαραγωγή</w:t>
      </w:r>
      <w:r>
        <w:rPr>
          <w:rFonts w:eastAsia="Times New Roman" w:cs="Times New Roman"/>
          <w:szCs w:val="24"/>
        </w:rPr>
        <w:t>,</w:t>
      </w:r>
      <w:r>
        <w:rPr>
          <w:rFonts w:eastAsia="Times New Roman" w:cs="Times New Roman"/>
          <w:szCs w:val="24"/>
        </w:rPr>
        <w:t xml:space="preserve"> ως μισθωτή εργαζόμε</w:t>
      </w:r>
      <w:r>
        <w:rPr>
          <w:rFonts w:eastAsia="Times New Roman" w:cs="Times New Roman"/>
          <w:szCs w:val="24"/>
        </w:rPr>
        <w:t>νη έρχονται πρακτικά σε αντίθεση με τον καπιταλισμό. Όσο τα συλλογικά, κοινωνικά δικαιώματα αποτελούν ατομική, οικογενειακή υπόθεση, όσο οι εργατικές λαϊκές ανάγκες τσακίζονται στις μυλόπετρες του καπιταλιστικού ανταγωνισμού, του μέγιστου καπιταλιστικού κέ</w:t>
      </w:r>
      <w:r>
        <w:rPr>
          <w:rFonts w:eastAsia="Times New Roman" w:cs="Times New Roman"/>
          <w:szCs w:val="24"/>
        </w:rPr>
        <w:t>ρδους, θα παραμένει η διπλή καταπίεση των γυναικών</w:t>
      </w:r>
      <w:r>
        <w:rPr>
          <w:rFonts w:eastAsia="Times New Roman" w:cs="Times New Roman"/>
          <w:szCs w:val="24"/>
        </w:rPr>
        <w:t>,</w:t>
      </w:r>
      <w:r>
        <w:rPr>
          <w:rFonts w:eastAsia="Times New Roman" w:cs="Times New Roman"/>
          <w:szCs w:val="24"/>
        </w:rPr>
        <w:t xml:space="preserve"> σε κάθε τομέα της κοινωνικής, οικονομικής, πολιτιστικής ζωής. </w:t>
      </w:r>
    </w:p>
    <w:p w14:paraId="59DA27E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Γι’ αυτό</w:t>
      </w:r>
      <w:r>
        <w:rPr>
          <w:rFonts w:eastAsia="Times New Roman" w:cs="Times New Roman"/>
          <w:szCs w:val="24"/>
        </w:rPr>
        <w:t>,</w:t>
      </w:r>
      <w:r>
        <w:rPr>
          <w:rFonts w:eastAsia="Times New Roman" w:cs="Times New Roman"/>
          <w:szCs w:val="24"/>
        </w:rPr>
        <w:t xml:space="preserve"> γυναίκες των λαϊκών στρωμάτων της γης οργανωθείτε και ενωθείτε με το ταξικό εργατικό κίνημα</w:t>
      </w:r>
      <w:r>
        <w:rPr>
          <w:rFonts w:eastAsia="Times New Roman" w:cs="Times New Roman"/>
          <w:szCs w:val="24"/>
        </w:rPr>
        <w:t>,</w:t>
      </w:r>
      <w:r>
        <w:rPr>
          <w:rFonts w:eastAsia="Times New Roman" w:cs="Times New Roman"/>
          <w:szCs w:val="24"/>
        </w:rPr>
        <w:t xml:space="preserve"> σε ρήξη και ανατροπή της καπιταλιστική</w:t>
      </w:r>
      <w:r>
        <w:rPr>
          <w:rFonts w:eastAsia="Times New Roman" w:cs="Times New Roman"/>
          <w:szCs w:val="24"/>
        </w:rPr>
        <w:t>ς βαρβαρότητας. Έτσι</w:t>
      </w:r>
      <w:r>
        <w:rPr>
          <w:rFonts w:eastAsia="Times New Roman" w:cs="Times New Roman"/>
          <w:szCs w:val="24"/>
        </w:rPr>
        <w:t>,</w:t>
      </w:r>
      <w:r>
        <w:rPr>
          <w:rFonts w:eastAsia="Times New Roman" w:cs="Times New Roman"/>
          <w:szCs w:val="24"/>
        </w:rPr>
        <w:t xml:space="preserve"> υπάρχει ελπίδα να απαλλαγείτε από την ανεργία, την μιζέρια, την εργασιακή παραπλάνηση, την εντατικοποίηση της εργασίας, το άγχος, τη ζωή με υποχρεώσεις, αλλά χωρίς δικαιώματα. Έτσι δίνετε διέξοδο στις προσδοκίες σας. </w:t>
      </w:r>
    </w:p>
    <w:p w14:paraId="59DA27E9" w14:textId="77777777" w:rsidR="00087860" w:rsidRDefault="00061F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59DA27E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την κ. Διαμάντω </w:t>
      </w:r>
      <w:proofErr w:type="spellStart"/>
      <w:r>
        <w:rPr>
          <w:rFonts w:eastAsia="Times New Roman" w:cs="Times New Roman"/>
          <w:szCs w:val="24"/>
        </w:rPr>
        <w:t>Μανωλάκου</w:t>
      </w:r>
      <w:proofErr w:type="spellEnd"/>
      <w:r>
        <w:rPr>
          <w:rFonts w:eastAsia="Times New Roman" w:cs="Times New Roman"/>
          <w:szCs w:val="24"/>
        </w:rPr>
        <w:t>, Βουλευτίνα Β</w:t>
      </w:r>
      <w:r>
        <w:rPr>
          <w:rFonts w:eastAsia="Times New Roman" w:cs="Times New Roman"/>
          <w:szCs w:val="24"/>
        </w:rPr>
        <w:t>΄</w:t>
      </w:r>
      <w:r>
        <w:rPr>
          <w:rFonts w:eastAsia="Times New Roman" w:cs="Times New Roman"/>
          <w:szCs w:val="24"/>
        </w:rPr>
        <w:t xml:space="preserve"> Πειραιώς της Κοινοβουλευτικής Ομάδας του Κομμουνιστικού Κόμματος </w:t>
      </w:r>
      <w:r>
        <w:rPr>
          <w:rFonts w:eastAsia="Times New Roman" w:cs="Times New Roman"/>
          <w:szCs w:val="24"/>
        </w:rPr>
        <w:t>Ελλάδας</w:t>
      </w:r>
      <w:r>
        <w:rPr>
          <w:rFonts w:eastAsia="Times New Roman" w:cs="Times New Roman"/>
          <w:szCs w:val="24"/>
        </w:rPr>
        <w:t>.</w:t>
      </w:r>
    </w:p>
    <w:p w14:paraId="59DA27E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Β</w:t>
      </w:r>
      <w:r>
        <w:rPr>
          <w:rFonts w:eastAsia="Times New Roman" w:cs="Times New Roman"/>
          <w:szCs w:val="24"/>
        </w:rPr>
        <w:t>΄</w:t>
      </w:r>
      <w:r>
        <w:rPr>
          <w:rFonts w:eastAsia="Times New Roman" w:cs="Times New Roman"/>
          <w:szCs w:val="24"/>
        </w:rPr>
        <w:t xml:space="preserve"> Αθηνών της Κοινοβουλευτικής Ομάδας των Ανεξαρτήτων Ελλήνων κ. Αθ</w:t>
      </w:r>
      <w:r>
        <w:rPr>
          <w:rFonts w:eastAsia="Times New Roman" w:cs="Times New Roman"/>
          <w:szCs w:val="24"/>
        </w:rPr>
        <w:t xml:space="preserve">ανάσιος </w:t>
      </w:r>
      <w:proofErr w:type="spellStart"/>
      <w:r>
        <w:rPr>
          <w:rFonts w:eastAsia="Times New Roman" w:cs="Times New Roman"/>
          <w:szCs w:val="24"/>
        </w:rPr>
        <w:t>Παπαχριστόπουλος</w:t>
      </w:r>
      <w:proofErr w:type="spellEnd"/>
      <w:r>
        <w:rPr>
          <w:rFonts w:eastAsia="Times New Roman" w:cs="Times New Roman"/>
          <w:szCs w:val="24"/>
        </w:rPr>
        <w:t xml:space="preserve">. </w:t>
      </w:r>
    </w:p>
    <w:p w14:paraId="59DA27E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Παπαχριστόπουλε</w:t>
      </w:r>
      <w:proofErr w:type="spellEnd"/>
      <w:r>
        <w:rPr>
          <w:rFonts w:eastAsia="Times New Roman" w:cs="Times New Roman"/>
          <w:szCs w:val="24"/>
        </w:rPr>
        <w:t>, έχετε τον λόγο για έξι λεπτά.</w:t>
      </w:r>
    </w:p>
    <w:p w14:paraId="59DA27E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59DA27E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Εγώ θα ήθελα να χαλαρώσουμε λίγο σήμερα. Υπάρχει υπερπροσφορά σκληρών αντιπαραθέσεων, αναλύσεων,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Θέλω να αν</w:t>
      </w:r>
      <w:r>
        <w:rPr>
          <w:rFonts w:eastAsia="Times New Roman" w:cs="Times New Roman"/>
          <w:szCs w:val="24"/>
        </w:rPr>
        <w:t>αφέρω ότι πριν χρόνια</w:t>
      </w:r>
      <w:r>
        <w:rPr>
          <w:rFonts w:eastAsia="Times New Roman" w:cs="Times New Roman"/>
          <w:szCs w:val="24"/>
        </w:rPr>
        <w:t>,</w:t>
      </w:r>
      <w:r>
        <w:rPr>
          <w:rFonts w:eastAsia="Times New Roman" w:cs="Times New Roman"/>
          <w:szCs w:val="24"/>
        </w:rPr>
        <w:t xml:space="preserve"> μού είχε κάνει εντύπωση, όταν μία ομάδα γιατρών από το Κεντάκι έκανε αγώνα –θέλω να θυμίσω ότι σε πολλές χώρες της Αφρικής μεγάλο ποσοστό είναι φορείς του </w:t>
      </w:r>
      <w:r>
        <w:rPr>
          <w:rFonts w:eastAsia="Times New Roman" w:cs="Times New Roman"/>
          <w:szCs w:val="24"/>
          <w:lang w:val="en-US"/>
        </w:rPr>
        <w:t>AIDS</w:t>
      </w:r>
      <w:r>
        <w:rPr>
          <w:rFonts w:eastAsia="Times New Roman" w:cs="Times New Roman"/>
          <w:szCs w:val="24"/>
        </w:rPr>
        <w:t xml:space="preserve">- σε μία έρευνα που γινόταν για εναλλακτική πρόταση στην πρόληψη του </w:t>
      </w:r>
      <w:r>
        <w:rPr>
          <w:rFonts w:eastAsia="Times New Roman" w:cs="Times New Roman"/>
          <w:szCs w:val="24"/>
          <w:lang w:val="en-US"/>
        </w:rPr>
        <w:t>AIDS</w:t>
      </w:r>
      <w:r>
        <w:rPr>
          <w:rFonts w:eastAsia="Times New Roman" w:cs="Times New Roman"/>
          <w:szCs w:val="24"/>
        </w:rPr>
        <w:t>,</w:t>
      </w:r>
      <w:r>
        <w:rPr>
          <w:rFonts w:eastAsia="Times New Roman" w:cs="Times New Roman"/>
          <w:szCs w:val="24"/>
        </w:rPr>
        <w:t xml:space="preserve"> που είναι το προφυλακτικό –δεν είναι το θέμα μου τώρα αυτό- και χρειαζόμασταν ένα μεγάλο πλήθος γυναικών</w:t>
      </w:r>
      <w:r>
        <w:rPr>
          <w:rFonts w:eastAsia="Times New Roman" w:cs="Times New Roman"/>
          <w:szCs w:val="24"/>
        </w:rPr>
        <w:t>,</w:t>
      </w:r>
      <w:r>
        <w:rPr>
          <w:rFonts w:eastAsia="Times New Roman" w:cs="Times New Roman"/>
          <w:szCs w:val="24"/>
        </w:rPr>
        <w:t xml:space="preserve"> για να συνεργαστούμε για τα χημικά </w:t>
      </w:r>
      <w:proofErr w:type="spellStart"/>
      <w:r>
        <w:rPr>
          <w:rFonts w:eastAsia="Times New Roman" w:cs="Times New Roman"/>
          <w:szCs w:val="24"/>
        </w:rPr>
        <w:t>μικροβιοκτόνα</w:t>
      </w:r>
      <w:proofErr w:type="spellEnd"/>
      <w:r>
        <w:rPr>
          <w:rFonts w:eastAsia="Times New Roman" w:cs="Times New Roman"/>
          <w:szCs w:val="24"/>
        </w:rPr>
        <w:t xml:space="preserve"> -αυτά που δεν είναι αποτρεπτικά σε έναν άντρα, </w:t>
      </w:r>
      <w:r>
        <w:rPr>
          <w:rFonts w:eastAsia="Times New Roman" w:cs="Times New Roman"/>
          <w:szCs w:val="24"/>
        </w:rPr>
        <w:lastRenderedPageBreak/>
        <w:t>που δεν έχει παιδεία</w:t>
      </w:r>
      <w:r>
        <w:rPr>
          <w:rFonts w:eastAsia="Times New Roman" w:cs="Times New Roman"/>
          <w:szCs w:val="24"/>
        </w:rPr>
        <w:t>,</w:t>
      </w:r>
      <w:r>
        <w:rPr>
          <w:rFonts w:eastAsia="Times New Roman" w:cs="Times New Roman"/>
          <w:szCs w:val="24"/>
        </w:rPr>
        <w:t xml:space="preserve"> ότι μπορεί να κολλήσει την γυνα</w:t>
      </w:r>
      <w:r>
        <w:rPr>
          <w:rFonts w:eastAsia="Times New Roman" w:cs="Times New Roman"/>
          <w:szCs w:val="24"/>
        </w:rPr>
        <w:t>ίκα του- ότι βρήκαμε φοβερά πρόσφορο έδαφος σε γυναίκες</w:t>
      </w:r>
      <w:r>
        <w:rPr>
          <w:rFonts w:eastAsia="Times New Roman" w:cs="Times New Roman"/>
          <w:szCs w:val="24"/>
        </w:rPr>
        <w:t>,</w:t>
      </w:r>
      <w:r>
        <w:rPr>
          <w:rFonts w:eastAsia="Times New Roman" w:cs="Times New Roman"/>
          <w:szCs w:val="24"/>
        </w:rPr>
        <w:t xml:space="preserve"> που δεν είχαν κα</w:t>
      </w:r>
      <w:r>
        <w:rPr>
          <w:rFonts w:eastAsia="Times New Roman" w:cs="Times New Roman"/>
          <w:szCs w:val="24"/>
        </w:rPr>
        <w:t>μ</w:t>
      </w:r>
      <w:r>
        <w:rPr>
          <w:rFonts w:eastAsia="Times New Roman" w:cs="Times New Roman"/>
          <w:szCs w:val="24"/>
        </w:rPr>
        <w:t xml:space="preserve">μία παιδεία. </w:t>
      </w:r>
    </w:p>
    <w:p w14:paraId="59DA27EF" w14:textId="77777777" w:rsidR="00087860" w:rsidRDefault="00061F85">
      <w:pPr>
        <w:spacing w:line="600" w:lineRule="auto"/>
        <w:ind w:firstLine="720"/>
        <w:contextualSpacing/>
        <w:jc w:val="both"/>
        <w:rPr>
          <w:rFonts w:eastAsia="Times New Roman"/>
          <w:szCs w:val="24"/>
        </w:rPr>
      </w:pPr>
      <w:r>
        <w:rPr>
          <w:rFonts w:eastAsia="Times New Roman"/>
          <w:szCs w:val="24"/>
        </w:rPr>
        <w:t>Ήταν, όμως, τόσο ενστικτωδώς σημαντική η συμμετοχή τους στην αναπαραγωγή, που πραγματικά</w:t>
      </w:r>
      <w:r>
        <w:rPr>
          <w:rFonts w:eastAsia="Times New Roman"/>
          <w:szCs w:val="24"/>
        </w:rPr>
        <w:t xml:space="preserve">, </w:t>
      </w:r>
      <w:r>
        <w:rPr>
          <w:rFonts w:eastAsia="Times New Roman"/>
          <w:szCs w:val="24"/>
        </w:rPr>
        <w:t>οι γιατροί, στους οποίους ανήκα κι εγώ, βρήκαμε πρόσφορο έδαφος σε γυναίκες μα</w:t>
      </w:r>
      <w:r>
        <w:rPr>
          <w:rFonts w:eastAsia="Times New Roman"/>
          <w:szCs w:val="24"/>
        </w:rPr>
        <w:t>ύρες, οι οποίες δεν ξέρω τι παιδεία είχαν. Εκεί</w:t>
      </w:r>
      <w:r>
        <w:rPr>
          <w:rFonts w:eastAsia="Times New Roman"/>
          <w:szCs w:val="24"/>
        </w:rPr>
        <w:t>,</w:t>
      </w:r>
      <w:r>
        <w:rPr>
          <w:rFonts w:eastAsia="Times New Roman"/>
          <w:szCs w:val="24"/>
        </w:rPr>
        <w:t xml:space="preserve"> κατ</w:t>
      </w:r>
      <w:r>
        <w:rPr>
          <w:rFonts w:eastAsia="Times New Roman"/>
          <w:szCs w:val="24"/>
        </w:rPr>
        <w:t>’</w:t>
      </w:r>
      <w:r>
        <w:rPr>
          <w:rFonts w:eastAsia="Times New Roman"/>
          <w:szCs w:val="24"/>
        </w:rPr>
        <w:t xml:space="preserve"> </w:t>
      </w:r>
      <w:r>
        <w:rPr>
          <w:rFonts w:eastAsia="Times New Roman"/>
          <w:szCs w:val="24"/>
        </w:rPr>
        <w:t>αρχήν, να σας πω ότι δεν έχουν να φάνε, δεν έχουν τίποτα</w:t>
      </w:r>
      <w:r>
        <w:rPr>
          <w:rFonts w:eastAsia="Times New Roman"/>
          <w:szCs w:val="24"/>
        </w:rPr>
        <w:t xml:space="preserve">. </w:t>
      </w:r>
      <w:r>
        <w:rPr>
          <w:rFonts w:eastAsia="Times New Roman"/>
          <w:szCs w:val="24"/>
        </w:rPr>
        <w:t>Όχι</w:t>
      </w:r>
      <w:r>
        <w:rPr>
          <w:rFonts w:eastAsia="Times New Roman"/>
          <w:szCs w:val="24"/>
        </w:rPr>
        <w:t xml:space="preserve"> </w:t>
      </w:r>
      <w:r>
        <w:rPr>
          <w:rFonts w:eastAsia="Times New Roman"/>
          <w:szCs w:val="24"/>
        </w:rPr>
        <w:t>μόνο</w:t>
      </w:r>
      <w:r>
        <w:rPr>
          <w:rFonts w:eastAsia="Times New Roman"/>
          <w:szCs w:val="24"/>
        </w:rPr>
        <w:t xml:space="preserve"> προφυλακτικό δεν αγοράζουν, δεν έχουν τίποτα. Η έρευν</w:t>
      </w:r>
      <w:r>
        <w:rPr>
          <w:rFonts w:eastAsia="Times New Roman"/>
          <w:szCs w:val="24"/>
        </w:rPr>
        <w:t>ά</w:t>
      </w:r>
      <w:r>
        <w:rPr>
          <w:rFonts w:eastAsia="Times New Roman"/>
          <w:szCs w:val="24"/>
        </w:rPr>
        <w:t xml:space="preserve"> μας ήταν να αποδείξουμε ότι η εναλλακτική πρόταση ήταν ένα χημικό μικροβιοκτόνο,</w:t>
      </w:r>
      <w:r>
        <w:rPr>
          <w:rFonts w:eastAsia="Times New Roman"/>
          <w:szCs w:val="24"/>
        </w:rPr>
        <w:t xml:space="preserve"> που ήδη </w:t>
      </w:r>
      <w:r>
        <w:rPr>
          <w:rFonts w:eastAsia="Times New Roman"/>
          <w:szCs w:val="24"/>
        </w:rPr>
        <w:t>χρησιμοποιείται</w:t>
      </w:r>
      <w:r>
        <w:rPr>
          <w:rFonts w:eastAsia="Times New Roman"/>
          <w:szCs w:val="24"/>
        </w:rPr>
        <w:t xml:space="preserve"> αυτήν τη στιγμή σε αρκετές πολιτείες της Αμερικής, στη Δανία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και να κάνουμε μια έρευνα </w:t>
      </w:r>
      <w:r>
        <w:rPr>
          <w:rFonts w:eastAsia="Times New Roman"/>
          <w:szCs w:val="24"/>
          <w:lang w:val="en-US"/>
        </w:rPr>
        <w:t>i</w:t>
      </w:r>
      <w:r>
        <w:rPr>
          <w:rFonts w:eastAsia="Times New Roman"/>
          <w:szCs w:val="24"/>
          <w:lang w:val="en-US"/>
        </w:rPr>
        <w:t>n</w:t>
      </w:r>
      <w:r>
        <w:rPr>
          <w:rFonts w:eastAsia="Times New Roman"/>
          <w:szCs w:val="24"/>
        </w:rPr>
        <w:t xml:space="preserve"> </w:t>
      </w:r>
      <w:r>
        <w:rPr>
          <w:rFonts w:eastAsia="Times New Roman"/>
          <w:szCs w:val="24"/>
          <w:lang w:val="en-US"/>
        </w:rPr>
        <w:t>vivo</w:t>
      </w:r>
      <w:r>
        <w:rPr>
          <w:rFonts w:eastAsia="Times New Roman"/>
          <w:szCs w:val="24"/>
        </w:rPr>
        <w:t>, δηλαδή ζωντανό παράδειγμα</w:t>
      </w:r>
      <w:r>
        <w:rPr>
          <w:rFonts w:eastAsia="Times New Roman"/>
          <w:szCs w:val="24"/>
        </w:rPr>
        <w:t>,</w:t>
      </w:r>
      <w:r>
        <w:rPr>
          <w:rFonts w:eastAsia="Times New Roman"/>
          <w:szCs w:val="24"/>
        </w:rPr>
        <w:t xml:space="preserve"> για να δούμε αν πράγματι οι υποτροπές σε φορείς τους </w:t>
      </w:r>
      <w:r>
        <w:rPr>
          <w:rFonts w:eastAsia="Times New Roman"/>
          <w:szCs w:val="24"/>
          <w:lang w:val="en-US"/>
        </w:rPr>
        <w:t>AIDS</w:t>
      </w:r>
      <w:r>
        <w:rPr>
          <w:rFonts w:eastAsia="Times New Roman"/>
          <w:szCs w:val="24"/>
        </w:rPr>
        <w:t xml:space="preserve"> ήταν </w:t>
      </w:r>
      <w:r>
        <w:rPr>
          <w:rFonts w:eastAsia="Times New Roman"/>
          <w:szCs w:val="24"/>
        </w:rPr>
        <w:t>ίδιες</w:t>
      </w:r>
      <w:r>
        <w:rPr>
          <w:rFonts w:eastAsia="Times New Roman"/>
          <w:szCs w:val="24"/>
        </w:rPr>
        <w:t xml:space="preserve"> με το προφυλακτικό ή με αυτό. Βρή</w:t>
      </w:r>
      <w:r>
        <w:rPr>
          <w:rFonts w:eastAsia="Times New Roman"/>
          <w:szCs w:val="24"/>
        </w:rPr>
        <w:t>καμε, λοιπόν, πρόσφορο έδαφος σε γυναίκες πολύ σοβαρές, πολύ σωστές, που οι άνδρες τους τις βουτάγανε, τις έβαζαν κάτω και τεκνοποιούσαν.</w:t>
      </w:r>
    </w:p>
    <w:p w14:paraId="59DA27F0"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Ένα δεύτερο </w:t>
      </w:r>
      <w:r>
        <w:rPr>
          <w:rFonts w:eastAsia="Times New Roman"/>
          <w:szCs w:val="24"/>
        </w:rPr>
        <w:t xml:space="preserve">παράδειγμα, </w:t>
      </w:r>
      <w:r>
        <w:rPr>
          <w:rFonts w:eastAsia="Times New Roman"/>
          <w:szCs w:val="24"/>
        </w:rPr>
        <w:t xml:space="preserve">που έχω ζήσει </w:t>
      </w:r>
      <w:r>
        <w:rPr>
          <w:rFonts w:eastAsia="Times New Roman"/>
          <w:szCs w:val="24"/>
        </w:rPr>
        <w:t>ως</w:t>
      </w:r>
      <w:r>
        <w:rPr>
          <w:rFonts w:eastAsia="Times New Roman"/>
          <w:szCs w:val="24"/>
        </w:rPr>
        <w:t xml:space="preserve"> γιατρός είναι όταν πήγα να δω έναν άνθρωπο, ο οποίος είχε πάθει εγκεφαλικό επ</w:t>
      </w:r>
      <w:r>
        <w:rPr>
          <w:rFonts w:eastAsia="Times New Roman"/>
          <w:szCs w:val="24"/>
        </w:rPr>
        <w:t xml:space="preserve">εισόδιο και για δώδεκα </w:t>
      </w:r>
      <w:r>
        <w:rPr>
          <w:rFonts w:eastAsia="Times New Roman"/>
          <w:szCs w:val="24"/>
        </w:rPr>
        <w:lastRenderedPageBreak/>
        <w:t>χρόνια ήταν σχεδόν παράλυτος και κούναγε μόνο τα μάτια του. Βρήκα μια ηλικιωμένη γυναίκα, γύρω στα εβδομήντα πέντε, με το χαμόγελο στα χείλη, η οποία μου είπε: «γιατρέ μου, καλά πάμε». Ήξερε σχεδόν τα πάντα, όπως πώς δεν θα πάθει κατ</w:t>
      </w:r>
      <w:r>
        <w:rPr>
          <w:rFonts w:eastAsia="Times New Roman"/>
          <w:szCs w:val="24"/>
        </w:rPr>
        <w:t>ακλύσεις ο άνδρας της κ.λπ.</w:t>
      </w:r>
      <w:r>
        <w:rPr>
          <w:rFonts w:eastAsia="Times New Roman"/>
          <w:szCs w:val="24"/>
        </w:rPr>
        <w:t>.</w:t>
      </w:r>
      <w:r>
        <w:rPr>
          <w:rFonts w:eastAsia="Times New Roman"/>
          <w:szCs w:val="24"/>
        </w:rPr>
        <w:t xml:space="preserve"> Φοβερή εντύπωση μου έκανε. Κοίταζα μια γυναίκα</w:t>
      </w:r>
      <w:r>
        <w:rPr>
          <w:rFonts w:eastAsia="Times New Roman"/>
          <w:szCs w:val="24"/>
        </w:rPr>
        <w:t>,</w:t>
      </w:r>
      <w:r>
        <w:rPr>
          <w:rFonts w:eastAsia="Times New Roman"/>
          <w:szCs w:val="24"/>
        </w:rPr>
        <w:t xml:space="preserve"> που επί δώδεκα χρόνια έκανε αυτό το πράγμα και δεν είχε </w:t>
      </w:r>
      <w:proofErr w:type="spellStart"/>
      <w:r>
        <w:rPr>
          <w:rFonts w:eastAsia="Times New Roman"/>
          <w:szCs w:val="24"/>
        </w:rPr>
        <w:t>βαρυγκομήσει</w:t>
      </w:r>
      <w:proofErr w:type="spellEnd"/>
      <w:r>
        <w:rPr>
          <w:rFonts w:eastAsia="Times New Roman"/>
          <w:szCs w:val="24"/>
        </w:rPr>
        <w:t>. Την ρώτησα και μου είπε «δεν καταλάβατε καλά. Με αυτόν τον άνθρωπο έχω τέσσερα παιδιά». Το ζούσε, δηλαδή, αυτ</w:t>
      </w:r>
      <w:r>
        <w:rPr>
          <w:rFonts w:eastAsia="Times New Roman"/>
          <w:szCs w:val="24"/>
        </w:rPr>
        <w:t>ό που έκανε.</w:t>
      </w:r>
    </w:p>
    <w:p w14:paraId="59DA27F1"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Τα αναφέρω </w:t>
      </w:r>
      <w:r>
        <w:rPr>
          <w:rFonts w:eastAsia="Times New Roman"/>
          <w:szCs w:val="24"/>
        </w:rPr>
        <w:t>ως</w:t>
      </w:r>
      <w:r>
        <w:rPr>
          <w:rFonts w:eastAsia="Times New Roman"/>
          <w:szCs w:val="24"/>
        </w:rPr>
        <w:t xml:space="preserve"> παραδείγματα γιατί δεν πιστεύω τώρα ότι πρέπει να ωραιοποιήσουμε τον ρόλο της γυναίκας. Πιστεύω ότι μέσα στη λέξη «ανθρώπινα δικαιώματα», η γυναίκα είναι φορτωμένη</w:t>
      </w:r>
      <w:r>
        <w:rPr>
          <w:rFonts w:eastAsia="Times New Roman"/>
          <w:szCs w:val="24"/>
        </w:rPr>
        <w:t>,</w:t>
      </w:r>
      <w:r>
        <w:rPr>
          <w:rFonts w:eastAsia="Times New Roman"/>
          <w:szCs w:val="24"/>
        </w:rPr>
        <w:t xml:space="preserve"> να μην έχει και μερικά ακόμα. Δηλαδή αυτά που έχει ένας φτωχός, ένας άνεργος</w:t>
      </w:r>
      <w:r>
        <w:rPr>
          <w:rFonts w:eastAsia="Times New Roman"/>
          <w:szCs w:val="24"/>
        </w:rPr>
        <w:t xml:space="preserve"> -</w:t>
      </w:r>
      <w:r>
        <w:rPr>
          <w:rFonts w:eastAsia="Times New Roman"/>
          <w:szCs w:val="24"/>
        </w:rPr>
        <w:t>λυπάμαι που το λέω</w:t>
      </w:r>
      <w:r>
        <w:rPr>
          <w:rFonts w:eastAsia="Times New Roman"/>
          <w:szCs w:val="24"/>
        </w:rPr>
        <w:t>-</w:t>
      </w:r>
      <w:r>
        <w:rPr>
          <w:rFonts w:eastAsia="Times New Roman"/>
          <w:szCs w:val="24"/>
        </w:rPr>
        <w:t xml:space="preserve"> δεν τα έχει η γυναίκα πια.</w:t>
      </w:r>
    </w:p>
    <w:p w14:paraId="59DA27F2" w14:textId="77777777" w:rsidR="00087860" w:rsidRDefault="00061F85">
      <w:pPr>
        <w:spacing w:line="600" w:lineRule="auto"/>
        <w:ind w:firstLine="720"/>
        <w:contextualSpacing/>
        <w:jc w:val="both"/>
        <w:rPr>
          <w:rFonts w:eastAsia="Times New Roman"/>
          <w:szCs w:val="24"/>
        </w:rPr>
      </w:pPr>
      <w:r>
        <w:rPr>
          <w:rFonts w:eastAsia="Times New Roman"/>
          <w:szCs w:val="24"/>
        </w:rPr>
        <w:t>Θέλω, όμως, να ξεφύγουμε λίγο από αυτά. Θα μπορούσα να θυμίσω τι γίνεται κάθε μέρα στους σκουπιδοτενεκέδες των επαρχιών της Κίνας.</w:t>
      </w:r>
      <w:r>
        <w:rPr>
          <w:rFonts w:eastAsia="Times New Roman"/>
          <w:szCs w:val="24"/>
        </w:rPr>
        <w:t xml:space="preserve"> Για όσους δεν το ξέρουν, εκεί έχουν δικαίωμα να έχουν ένα παιδί. Αν το παιδί γεννηθεί </w:t>
      </w:r>
      <w:r>
        <w:rPr>
          <w:rFonts w:eastAsia="Times New Roman"/>
          <w:szCs w:val="24"/>
        </w:rPr>
        <w:lastRenderedPageBreak/>
        <w:t>κορίτσι, λυπάμαι που το λέω, γίνεται κάτι φοβερό. Γίνονται εγκληματικές ενέργειες και βρίσκουμε κοριτσάκια, γιατί δεν προσφέρουν στην οικονομία της χώρας. Στα χωριά</w:t>
      </w:r>
      <w:r>
        <w:rPr>
          <w:rFonts w:eastAsia="Times New Roman"/>
          <w:szCs w:val="24"/>
        </w:rPr>
        <w:t>,</w:t>
      </w:r>
      <w:r>
        <w:rPr>
          <w:rFonts w:eastAsia="Times New Roman"/>
          <w:szCs w:val="24"/>
        </w:rPr>
        <w:t xml:space="preserve"> ακό</w:t>
      </w:r>
      <w:r>
        <w:rPr>
          <w:rFonts w:eastAsia="Times New Roman"/>
          <w:szCs w:val="24"/>
        </w:rPr>
        <w:t>μα καυχιέται ο πατέρας γιατί γέννησε αγόρι. Θέλω να πιστεύω ότι ζούμε σε μια χώρα, στην Ελλάδα, που πραγματικά υπάρχει μια πρόοδος και νομίζω ότι η γυναίκα σε μεγάλο βαθμό έχει ξεφύγει. Έχει ξεφύγει και το λέω θετικά.</w:t>
      </w:r>
    </w:p>
    <w:p w14:paraId="59DA27F3" w14:textId="77777777" w:rsidR="00087860" w:rsidRDefault="00061F85">
      <w:pPr>
        <w:spacing w:line="600" w:lineRule="auto"/>
        <w:ind w:firstLine="720"/>
        <w:contextualSpacing/>
        <w:jc w:val="both"/>
        <w:rPr>
          <w:rFonts w:eastAsia="Times New Roman"/>
          <w:szCs w:val="24"/>
        </w:rPr>
      </w:pPr>
      <w:r>
        <w:rPr>
          <w:rFonts w:eastAsia="Times New Roman"/>
          <w:szCs w:val="24"/>
        </w:rPr>
        <w:t>Εγώ πάντως</w:t>
      </w:r>
      <w:r>
        <w:rPr>
          <w:rFonts w:eastAsia="Times New Roman"/>
          <w:szCs w:val="24"/>
        </w:rPr>
        <w:t>,</w:t>
      </w:r>
      <w:r>
        <w:rPr>
          <w:rFonts w:eastAsia="Times New Roman"/>
          <w:szCs w:val="24"/>
        </w:rPr>
        <w:t xml:space="preserve"> θέλω να δω και μια άλλη πλ</w:t>
      </w:r>
      <w:r>
        <w:rPr>
          <w:rFonts w:eastAsia="Times New Roman"/>
          <w:szCs w:val="24"/>
        </w:rPr>
        <w:t>ευρά. Θυμάμαι</w:t>
      </w:r>
      <w:r>
        <w:rPr>
          <w:rFonts w:eastAsia="Times New Roman"/>
          <w:szCs w:val="24"/>
        </w:rPr>
        <w:t>,</w:t>
      </w:r>
      <w:r>
        <w:rPr>
          <w:rFonts w:eastAsia="Times New Roman"/>
          <w:szCs w:val="24"/>
        </w:rPr>
        <w:t xml:space="preserve"> όταν ήμασταν μαθητές στο σχολείο, η πιο καλή μαθήτρια της τάξης ήταν και πολύ ωραίο κορίτσι. Όλη η τάξη σχεδόν ήμασταν ερωτευμένοι μαζί της. Ποτέ δεν καταφέραμε να την κατακτήσουμε, δεν </w:t>
      </w:r>
      <w:r>
        <w:rPr>
          <w:rFonts w:eastAsia="Times New Roman"/>
          <w:szCs w:val="24"/>
        </w:rPr>
        <w:t>ασχολούταν</w:t>
      </w:r>
      <w:r>
        <w:rPr>
          <w:rFonts w:eastAsia="Times New Roman"/>
          <w:szCs w:val="24"/>
        </w:rPr>
        <w:t>, αλλά ήταν κίνητρο να διαβάζουμε από το πρωί</w:t>
      </w:r>
      <w:r>
        <w:rPr>
          <w:rFonts w:eastAsia="Times New Roman"/>
          <w:szCs w:val="24"/>
        </w:rPr>
        <w:t xml:space="preserve"> έως το βράδυ. Και σε ένα πάρτι αποφοίτων</w:t>
      </w:r>
      <w:r>
        <w:rPr>
          <w:rFonts w:eastAsia="Times New Roman"/>
          <w:szCs w:val="24"/>
        </w:rPr>
        <w:t>,</w:t>
      </w:r>
      <w:r>
        <w:rPr>
          <w:rFonts w:eastAsia="Times New Roman"/>
          <w:szCs w:val="24"/>
        </w:rPr>
        <w:t xml:space="preserve"> της είχα πει «μας έσωσες». Ήταν η πρώτη φορά μάλιστα</w:t>
      </w:r>
      <w:r>
        <w:rPr>
          <w:rFonts w:eastAsia="Times New Roman"/>
          <w:szCs w:val="24"/>
        </w:rPr>
        <w:t>,</w:t>
      </w:r>
      <w:r>
        <w:rPr>
          <w:rFonts w:eastAsia="Times New Roman"/>
          <w:szCs w:val="24"/>
        </w:rPr>
        <w:t xml:space="preserve"> που νιώσαμε την απόρριψη. Μάθαμε ότι δεν φθάνει μόνο η οικογένεια να σε χαϊδεύει, κ.λπ.</w:t>
      </w:r>
      <w:r>
        <w:rPr>
          <w:rFonts w:eastAsia="Times New Roman"/>
          <w:szCs w:val="24"/>
        </w:rPr>
        <w:t>.</w:t>
      </w:r>
      <w:r>
        <w:rPr>
          <w:rFonts w:eastAsia="Times New Roman"/>
          <w:szCs w:val="24"/>
        </w:rPr>
        <w:t xml:space="preserve"> Υπάρχει συντελεστής δυσκολίας εκεί, μεγάλος.</w:t>
      </w:r>
    </w:p>
    <w:p w14:paraId="59DA27F4" w14:textId="77777777" w:rsidR="00087860" w:rsidRDefault="00061F85">
      <w:pPr>
        <w:spacing w:line="600" w:lineRule="auto"/>
        <w:ind w:firstLine="720"/>
        <w:contextualSpacing/>
        <w:jc w:val="both"/>
        <w:rPr>
          <w:rFonts w:eastAsia="Times New Roman"/>
          <w:szCs w:val="24"/>
        </w:rPr>
      </w:pPr>
      <w:r>
        <w:rPr>
          <w:rFonts w:eastAsia="Times New Roman"/>
          <w:szCs w:val="24"/>
        </w:rPr>
        <w:t>Τα λέω αυτά και δεν είναι</w:t>
      </w:r>
      <w:r>
        <w:rPr>
          <w:rFonts w:eastAsia="Times New Roman"/>
          <w:szCs w:val="24"/>
        </w:rPr>
        <w:t xml:space="preserve"> υπερβολή, γιατί νομίζω ότι ο κόσμος θα ήταν πολύ χειρότερος, εγκληματικά χειρότερος, αν δεν υπήρχε το γυναικείο φύλο. Τι </w:t>
      </w:r>
      <w:r>
        <w:rPr>
          <w:rFonts w:eastAsia="Times New Roman"/>
          <w:szCs w:val="24"/>
        </w:rPr>
        <w:lastRenderedPageBreak/>
        <w:t>να κάνουμε; Αυτή είναι η πραγματικότητα. Νομίζω ότι ξεπερνά κόμματα, ιδεολογίες. Τα ξεπερνά όλα. Πιστεύω ότι για όσους ζούμε πραγματικ</w:t>
      </w:r>
      <w:r>
        <w:rPr>
          <w:rFonts w:eastAsia="Times New Roman"/>
          <w:szCs w:val="24"/>
        </w:rPr>
        <w:t>ά, είναι κίνητρο για εμάς η σχέση μας με το άλλο φύλο. Το αν είναι ποιοτικά ανεβασμένη ή όχι, να το δούμε. Πάντως, το σίγουρο είναι ακόμα και ο πιο, ας πούμε, απαίδευτος πολίτης, κάπου επενδύει και αυτός στο άλλο φύλο, στη γυναίκα δηλαδή</w:t>
      </w:r>
      <w:r>
        <w:rPr>
          <w:rFonts w:eastAsia="Times New Roman"/>
          <w:szCs w:val="24"/>
        </w:rPr>
        <w:t>,</w:t>
      </w:r>
      <w:r>
        <w:rPr>
          <w:rFonts w:eastAsia="Times New Roman"/>
          <w:szCs w:val="24"/>
        </w:rPr>
        <w:t xml:space="preserve"> στην προκειμένη π</w:t>
      </w:r>
      <w:r>
        <w:rPr>
          <w:rFonts w:eastAsia="Times New Roman"/>
          <w:szCs w:val="24"/>
        </w:rPr>
        <w:t>ερίπτωση</w:t>
      </w:r>
      <w:r>
        <w:rPr>
          <w:rFonts w:eastAsia="Times New Roman"/>
          <w:szCs w:val="24"/>
        </w:rPr>
        <w:t>,</w:t>
      </w:r>
      <w:r>
        <w:rPr>
          <w:rFonts w:eastAsia="Times New Roman"/>
          <w:szCs w:val="24"/>
        </w:rPr>
        <w:t xml:space="preserve"> που αφορά εμάς, και νομίζω ότι αυτό βοηθάει πάρα πολύ.</w:t>
      </w:r>
    </w:p>
    <w:p w14:paraId="59DA27F5"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Εγώ δούλευα στον Ευαγγελισμό </w:t>
      </w:r>
      <w:r>
        <w:rPr>
          <w:rFonts w:eastAsia="Times New Roman"/>
          <w:szCs w:val="24"/>
        </w:rPr>
        <w:t xml:space="preserve">επί </w:t>
      </w:r>
      <w:r>
        <w:rPr>
          <w:rFonts w:eastAsia="Times New Roman"/>
          <w:szCs w:val="24"/>
        </w:rPr>
        <w:t>τριάντα επτά χρόνια και ήταν βραχνάς</w:t>
      </w:r>
      <w:r>
        <w:rPr>
          <w:rFonts w:eastAsia="Times New Roman"/>
          <w:szCs w:val="24"/>
        </w:rPr>
        <w:t>,</w:t>
      </w:r>
      <w:r>
        <w:rPr>
          <w:rFonts w:eastAsia="Times New Roman"/>
          <w:szCs w:val="24"/>
        </w:rPr>
        <w:t xml:space="preserve"> όταν ξέραμε ότι θα έχουμε γυναίκες. Το λέω ειλικρινά. Όχι</w:t>
      </w:r>
      <w:r>
        <w:rPr>
          <w:rFonts w:eastAsia="Times New Roman"/>
          <w:szCs w:val="24"/>
        </w:rPr>
        <w:t>,</w:t>
      </w:r>
      <w:r>
        <w:rPr>
          <w:rFonts w:eastAsia="Times New Roman"/>
          <w:szCs w:val="24"/>
        </w:rPr>
        <w:t xml:space="preserve"> δεν είναι σωστό. Δεν είναι σωστό! Δηλαδή, η γυναίκα στην εγκυ</w:t>
      </w:r>
      <w:r>
        <w:rPr>
          <w:rFonts w:eastAsia="Times New Roman"/>
          <w:szCs w:val="24"/>
        </w:rPr>
        <w:t xml:space="preserve">μοσύνη τι είναι; Την πετάς; Όχι βέβαια! Νομίζω ότι ακόμα </w:t>
      </w:r>
      <w:r>
        <w:rPr>
          <w:rFonts w:eastAsia="Times New Roman"/>
          <w:szCs w:val="24"/>
        </w:rPr>
        <w:t xml:space="preserve">πρέπει να γίνουν </w:t>
      </w:r>
      <w:r>
        <w:rPr>
          <w:rFonts w:eastAsia="Times New Roman"/>
          <w:szCs w:val="24"/>
        </w:rPr>
        <w:t xml:space="preserve">πάρα πολλά σε αυτούς τους τομείς. Βλέπαμε με μισό μάτι τις γυναίκες. Όχι. </w:t>
      </w:r>
    </w:p>
    <w:p w14:paraId="59DA27F6" w14:textId="77777777" w:rsidR="00087860" w:rsidRDefault="00061F85">
      <w:pPr>
        <w:spacing w:line="600" w:lineRule="auto"/>
        <w:ind w:firstLine="720"/>
        <w:contextualSpacing/>
        <w:jc w:val="both"/>
        <w:rPr>
          <w:rFonts w:eastAsia="Times New Roman"/>
          <w:szCs w:val="24"/>
        </w:rPr>
      </w:pPr>
      <w:r>
        <w:rPr>
          <w:rFonts w:eastAsia="Times New Roman"/>
          <w:szCs w:val="24"/>
        </w:rPr>
        <w:t>Δεν θέλω να πω περισσότερα. Τελειώνω και λέω ότι δεν πιστεύω πως η γυναίκα ειδικά θέλει ειδική προστασία. Ε</w:t>
      </w:r>
      <w:r>
        <w:rPr>
          <w:rFonts w:eastAsia="Times New Roman"/>
          <w:szCs w:val="24"/>
        </w:rPr>
        <w:t xml:space="preserve">γώ έχω γνωρίσει γυναίκες που τις θεωρώ </w:t>
      </w:r>
      <w:proofErr w:type="spellStart"/>
      <w:r>
        <w:rPr>
          <w:rFonts w:eastAsia="Times New Roman"/>
          <w:szCs w:val="24"/>
        </w:rPr>
        <w:t>ανώτερές</w:t>
      </w:r>
      <w:proofErr w:type="spellEnd"/>
      <w:r>
        <w:rPr>
          <w:rFonts w:eastAsia="Times New Roman"/>
          <w:szCs w:val="24"/>
        </w:rPr>
        <w:t xml:space="preserve"> μου πνευματικά και έχω κερδίσει πάρα πολλά απ’ αυτές και το λέω κιόλας. Νομίζω, όμως, ότι είναι διαχρονική -και όχι μία μέρα τον χρόνο- </w:t>
      </w:r>
      <w:r>
        <w:rPr>
          <w:rFonts w:eastAsia="Times New Roman"/>
          <w:szCs w:val="24"/>
        </w:rPr>
        <w:lastRenderedPageBreak/>
        <w:t>η προσπάθεια που πρέπει να κάνουμε. Συνεχίζω να πιστεύω ότι θα ήταν πολύ</w:t>
      </w:r>
      <w:r>
        <w:rPr>
          <w:rFonts w:eastAsia="Times New Roman"/>
          <w:szCs w:val="24"/>
        </w:rPr>
        <w:t xml:space="preserve"> χειρότερος ο κόσμος αν αυτό που λέγεται γυναίκα δεν υπήρχε.</w:t>
      </w:r>
    </w:p>
    <w:p w14:paraId="59DA27F7" w14:textId="77777777" w:rsidR="00087860" w:rsidRDefault="00061F85">
      <w:pPr>
        <w:spacing w:line="600" w:lineRule="auto"/>
        <w:ind w:firstLine="720"/>
        <w:contextualSpacing/>
        <w:jc w:val="both"/>
        <w:rPr>
          <w:rFonts w:eastAsia="Times New Roman"/>
          <w:szCs w:val="24"/>
        </w:rPr>
      </w:pPr>
      <w:r>
        <w:rPr>
          <w:rFonts w:eastAsia="Times New Roman"/>
          <w:szCs w:val="24"/>
        </w:rPr>
        <w:t>Ευχαριστώ πολύ.</w:t>
      </w:r>
    </w:p>
    <w:p w14:paraId="59DA27F8" w14:textId="77777777" w:rsidR="00087860" w:rsidRDefault="00061F85">
      <w:pPr>
        <w:spacing w:line="600" w:lineRule="auto"/>
        <w:ind w:firstLine="720"/>
        <w:contextualSpacing/>
        <w:jc w:val="center"/>
        <w:rPr>
          <w:rFonts w:eastAsia="Times New Roman"/>
          <w:szCs w:val="24"/>
        </w:rPr>
      </w:pPr>
      <w:r>
        <w:rPr>
          <w:rFonts w:eastAsia="Times New Roman"/>
          <w:szCs w:val="24"/>
        </w:rPr>
        <w:t>(Χειροκροτήματα)</w:t>
      </w:r>
    </w:p>
    <w:p w14:paraId="59DA27F9" w14:textId="77777777" w:rsidR="00087860" w:rsidRDefault="00061F85">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w:t>
      </w:r>
      <w:proofErr w:type="spellStart"/>
      <w:r>
        <w:rPr>
          <w:rFonts w:eastAsia="Times New Roman"/>
          <w:szCs w:val="24"/>
        </w:rPr>
        <w:t>Παπαχριστόπουλο</w:t>
      </w:r>
      <w:proofErr w:type="spellEnd"/>
      <w:r>
        <w:rPr>
          <w:rFonts w:eastAsia="Times New Roman"/>
          <w:szCs w:val="24"/>
        </w:rPr>
        <w:t>.</w:t>
      </w:r>
    </w:p>
    <w:p w14:paraId="59DA27FA" w14:textId="77777777" w:rsidR="00087860" w:rsidRDefault="00061F85">
      <w:pPr>
        <w:spacing w:line="600" w:lineRule="auto"/>
        <w:ind w:firstLine="720"/>
        <w:contextualSpacing/>
        <w:jc w:val="both"/>
        <w:rPr>
          <w:rFonts w:eastAsia="Times New Roman"/>
          <w:szCs w:val="24"/>
        </w:rPr>
      </w:pPr>
      <w:r>
        <w:rPr>
          <w:rFonts w:eastAsia="Times New Roman"/>
          <w:szCs w:val="24"/>
        </w:rPr>
        <w:t>Τον λόγο έχει ο Βουλευτής Α΄ Αθηνών της Κοινοβουλευτικής Ομάδας της Ένωσης Κεντρώων κ. Μάρι</w:t>
      </w:r>
      <w:r>
        <w:rPr>
          <w:rFonts w:eastAsia="Times New Roman"/>
          <w:szCs w:val="24"/>
        </w:rPr>
        <w:t>ος Γεωργιάδης για έξι λεπτά.</w:t>
      </w:r>
    </w:p>
    <w:p w14:paraId="59DA27FB" w14:textId="77777777" w:rsidR="00087860" w:rsidRDefault="00061F85">
      <w:pPr>
        <w:spacing w:line="600" w:lineRule="auto"/>
        <w:ind w:firstLine="720"/>
        <w:contextualSpacing/>
        <w:jc w:val="both"/>
        <w:rPr>
          <w:rFonts w:eastAsia="Times New Roman"/>
          <w:szCs w:val="24"/>
        </w:rPr>
      </w:pPr>
      <w:r>
        <w:rPr>
          <w:rFonts w:eastAsia="Times New Roman"/>
          <w:b/>
          <w:szCs w:val="24"/>
        </w:rPr>
        <w:t>ΜΑΡΙΟΣ ΓΕΩΡΓΙΑΔΗΣ:</w:t>
      </w:r>
      <w:r>
        <w:rPr>
          <w:rFonts w:eastAsia="Times New Roman"/>
          <w:szCs w:val="24"/>
        </w:rPr>
        <w:t xml:space="preserve"> Ευχαριστώ πολύ, κύριε Πρόεδρε.</w:t>
      </w:r>
    </w:p>
    <w:p w14:paraId="59DA27FC" w14:textId="77777777" w:rsidR="00087860" w:rsidRDefault="00061F85">
      <w:pPr>
        <w:spacing w:line="600" w:lineRule="auto"/>
        <w:ind w:firstLine="720"/>
        <w:contextualSpacing/>
        <w:jc w:val="both"/>
        <w:rPr>
          <w:rFonts w:eastAsia="Times New Roman"/>
          <w:szCs w:val="24"/>
        </w:rPr>
      </w:pPr>
      <w:r>
        <w:rPr>
          <w:rFonts w:eastAsia="Times New Roman"/>
          <w:szCs w:val="24"/>
        </w:rPr>
        <w:t>Αγαπητοί συνάδελφοι Βουλευτές, ακόμα και σήμερα, όσο απίστευτο και αν ακούγεται, δεν έχει αποκατασταθεί πλήρως ο ρόλος της γυναίκας, ούτε έχουν εξαλειφθεί τα λεγόμενα απομεινάρι</w:t>
      </w:r>
      <w:r>
        <w:rPr>
          <w:rFonts w:eastAsia="Times New Roman"/>
          <w:szCs w:val="24"/>
        </w:rPr>
        <w:t xml:space="preserve">α τόσων αιώνων διακρίσεων και καταπιέσεων. Σε πάρα πολλές χώρες βλέπουμε ότι η συμμετοχή της γυναίκας στην πολιτική, στο δημόσιο βίο, αλλά ακόμα και στο </w:t>
      </w:r>
      <w:proofErr w:type="spellStart"/>
      <w:r>
        <w:rPr>
          <w:rFonts w:eastAsia="Times New Roman"/>
          <w:szCs w:val="24"/>
        </w:rPr>
        <w:t>επιχειρείν</w:t>
      </w:r>
      <w:proofErr w:type="spellEnd"/>
      <w:r>
        <w:rPr>
          <w:rFonts w:eastAsia="Times New Roman"/>
          <w:szCs w:val="24"/>
        </w:rPr>
        <w:t xml:space="preserve"> είναι σχετικά περιορισμένη. Στα δε λεγόμενα κέντρα λήψεων αποφάσεων είναι εξαιρετικά μικρή. </w:t>
      </w:r>
    </w:p>
    <w:p w14:paraId="59DA27FD"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 xml:space="preserve">Μάλιστα, αυτές τις μέρες αναφέρθηκε ότι σύμφωνα με κάποια στοιχεία από το Παγκόσμιο Οικονομικό Φόρουμ, πιθανότατα να χρειαστούν άλλα </w:t>
      </w:r>
      <w:proofErr w:type="spellStart"/>
      <w:r>
        <w:rPr>
          <w:rFonts w:eastAsia="Times New Roman"/>
          <w:szCs w:val="24"/>
        </w:rPr>
        <w:t>εκατόν</w:t>
      </w:r>
      <w:proofErr w:type="spellEnd"/>
      <w:r>
        <w:rPr>
          <w:rFonts w:eastAsia="Times New Roman"/>
          <w:szCs w:val="24"/>
        </w:rPr>
        <w:t xml:space="preserve"> εβδομήντα χρόνια μέχρι να υπάρξει απόλυτη οικονομική ισότητα ανάμεσα σε άνδρες και γυναίκες.</w:t>
      </w:r>
    </w:p>
    <w:p w14:paraId="59DA27FE" w14:textId="77777777" w:rsidR="00087860" w:rsidRDefault="00061F85">
      <w:pPr>
        <w:spacing w:line="600" w:lineRule="auto"/>
        <w:ind w:firstLine="720"/>
        <w:contextualSpacing/>
        <w:jc w:val="both"/>
        <w:rPr>
          <w:rFonts w:eastAsia="Times New Roman"/>
          <w:szCs w:val="24"/>
        </w:rPr>
      </w:pPr>
      <w:r>
        <w:rPr>
          <w:rFonts w:eastAsia="Times New Roman"/>
          <w:szCs w:val="24"/>
        </w:rPr>
        <w:t>Όσο για την πατρίδα μα</w:t>
      </w:r>
      <w:r>
        <w:rPr>
          <w:rFonts w:eastAsia="Times New Roman"/>
          <w:szCs w:val="24"/>
        </w:rPr>
        <w:t>ς, είχα την εντύπωση ότι παρά τα πολλά προβλήματα που υπήρξαν -και ίσως ακόμα να υπάρχουν και στις μέρες μας- οι αμοιβές εργασίας και η διαδικασία εξάλειψης των ανισοτήτων γινόταν αρκετά πιο γρήγορα και η κοινωνία μας είχε δείξει εδώ και δεκαετίες την απαρ</w:t>
      </w:r>
      <w:r>
        <w:rPr>
          <w:rFonts w:eastAsia="Times New Roman"/>
          <w:szCs w:val="24"/>
        </w:rPr>
        <w:t xml:space="preserve">αίτητη ωριμότητα. </w:t>
      </w:r>
    </w:p>
    <w:p w14:paraId="59DA27FF"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Δεν μπορώ να εξηγήσω, όμως, πώς στη σχετική παγκόσμια κατάταξη του δείκτη </w:t>
      </w:r>
      <w:r>
        <w:rPr>
          <w:rFonts w:eastAsia="Times New Roman"/>
          <w:szCs w:val="24"/>
          <w:lang w:val="en-US"/>
        </w:rPr>
        <w:t>Global</w:t>
      </w:r>
      <w:r>
        <w:rPr>
          <w:rFonts w:eastAsia="Times New Roman"/>
          <w:szCs w:val="24"/>
        </w:rPr>
        <w:t xml:space="preserve"> </w:t>
      </w:r>
      <w:r>
        <w:rPr>
          <w:rFonts w:eastAsia="Times New Roman"/>
          <w:szCs w:val="24"/>
          <w:lang w:val="en-US"/>
        </w:rPr>
        <w:t>Gender</w:t>
      </w:r>
      <w:r>
        <w:rPr>
          <w:rFonts w:eastAsia="Times New Roman"/>
          <w:szCs w:val="24"/>
        </w:rPr>
        <w:t xml:space="preserve"> </w:t>
      </w:r>
      <w:r>
        <w:rPr>
          <w:rFonts w:eastAsia="Times New Roman"/>
          <w:szCs w:val="24"/>
          <w:lang w:val="en-US"/>
        </w:rPr>
        <w:t>Gap</w:t>
      </w:r>
      <w:r>
        <w:rPr>
          <w:rFonts w:eastAsia="Times New Roman"/>
          <w:szCs w:val="24"/>
        </w:rPr>
        <w:t xml:space="preserve"> του 2016, η Ελλάδα βρίσκεται σε ιδιαίτερα χαμηλές θέσεις σε όλους τους επιμέρους δείκτες. Αναφέρομαι στην οικονομική συμμετοχή, αναφέρομαι στις ε</w:t>
      </w:r>
      <w:r>
        <w:rPr>
          <w:rFonts w:eastAsia="Times New Roman"/>
          <w:szCs w:val="24"/>
        </w:rPr>
        <w:t>υκαιρίες, στην εκπαίδευση, στην υγεία και στην πολιτική ενδυνάμωση των γυναικών. Είμαστε πλέον προτελευταίοι στην Ευρώπη και ενενηκοστοί δεύτεροι στον κόσμο και μάλιστα πολύ χαμηλότερα από τριτοκοσμικές χώρες όπως είναι το Μπουρούντι, η Ζιμπάμπουε ή το Λεσ</w:t>
      </w:r>
      <w:r>
        <w:rPr>
          <w:rFonts w:eastAsia="Times New Roman"/>
          <w:szCs w:val="24"/>
        </w:rPr>
        <w:t xml:space="preserve">ότο και το </w:t>
      </w:r>
      <w:r>
        <w:rPr>
          <w:rFonts w:eastAsia="Times New Roman"/>
          <w:szCs w:val="24"/>
        </w:rPr>
        <w:lastRenderedPageBreak/>
        <w:t xml:space="preserve">κυριότερο είναι ότι είμαστε πολύ χαμηλότερα από εκεί που ήμασταν πριν από δέκα χρόνια, το 2006. </w:t>
      </w:r>
    </w:p>
    <w:p w14:paraId="59DA2800"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Επίσης, είναι απαραίτητο να θυμόμαστε τις πιο σκοτεινές εποχές προκατάληψης και υποτίμησης του γυναικείου φύλου. Βλέπετε δε ότι χρονικά δεν απέχουν </w:t>
      </w:r>
      <w:r>
        <w:rPr>
          <w:rFonts w:eastAsia="Times New Roman"/>
          <w:szCs w:val="24"/>
        </w:rPr>
        <w:t xml:space="preserve">και πάρα πολύ από το σήμερα. Μόλις στις 28 Μαΐου του 1952 ο ν. 2159 κατοχυρώνει το δικαίωμα της γυναίκας στο </w:t>
      </w:r>
      <w:proofErr w:type="spellStart"/>
      <w:r>
        <w:rPr>
          <w:rFonts w:eastAsia="Times New Roman"/>
          <w:szCs w:val="24"/>
        </w:rPr>
        <w:t>εκλέγεσθαι</w:t>
      </w:r>
      <w:proofErr w:type="spellEnd"/>
      <w:r>
        <w:rPr>
          <w:rFonts w:eastAsia="Times New Roman"/>
          <w:szCs w:val="24"/>
        </w:rPr>
        <w:t xml:space="preserve"> στις δημοτικές και βουλευτικές εκλογές. Λίγους μήνες αργότερα στη Θεσσαλονίκη θα εκλεγεί η πρώτη γυναίκα Βουλευτής στην ιστορία της Ελλά</w:t>
      </w:r>
      <w:r>
        <w:rPr>
          <w:rFonts w:eastAsia="Times New Roman"/>
          <w:szCs w:val="24"/>
        </w:rPr>
        <w:t xml:space="preserve">δας, η νομικός Ελένη Σκούρα, με την παράταξη του Ελληνικού Συναγερμού. </w:t>
      </w:r>
    </w:p>
    <w:p w14:paraId="59DA2801"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Για να φτάσουμε στο σημείο επίτευξης της ισότητας προηγήθηκαν μακρόχρονες περιπέτειες των δικαιωμάτων της γυναίκας. Το 1844 κατά την πρώτη Εθνοσυνέλευση και την ψήφιση του πρώτου </w:t>
      </w:r>
      <w:r>
        <w:rPr>
          <w:rFonts w:eastAsia="Times New Roman"/>
          <w:szCs w:val="24"/>
        </w:rPr>
        <w:t>Συντάγματος της Ελλάδας, το άρθρο 3 ανέφερε ότι οι Έλληνες είναι ίσοι ενώπιον του νόμου, χωρίς να γίνεται καμ</w:t>
      </w:r>
      <w:r>
        <w:rPr>
          <w:rFonts w:eastAsia="Times New Roman"/>
          <w:szCs w:val="24"/>
        </w:rPr>
        <w:t>μ</w:t>
      </w:r>
      <w:r>
        <w:rPr>
          <w:rFonts w:eastAsia="Times New Roman"/>
          <w:szCs w:val="24"/>
        </w:rPr>
        <w:t xml:space="preserve">ία αναφορά στις Ελληνίδες. Μάλιστα, το δικαίωμα ψήφου θεωρείτο απαραίτητο μέχρι αρκετές δεκαετίες αργότερα, όπου το 1921 ο τότε Πρωθυπουργός Δημήτριος Γούναρης προτείνει στο Κοινοβούλιο να έχουν οι γυναίκες δικαίωμα </w:t>
      </w:r>
      <w:r>
        <w:rPr>
          <w:rFonts w:eastAsia="Times New Roman"/>
          <w:szCs w:val="24"/>
        </w:rPr>
        <w:lastRenderedPageBreak/>
        <w:t>στο εκλέγειν και μάλιστα αυτό κατοχυρώθη</w:t>
      </w:r>
      <w:r>
        <w:rPr>
          <w:rFonts w:eastAsia="Times New Roman"/>
          <w:szCs w:val="24"/>
        </w:rPr>
        <w:t>κε μετά από εννέα χρόνια, το 1930, με προεδρικό διάταγμα. Και πάλι τότε υπήρχαν περιορισμοί και ηλικιακοί, αλλά και μορφωτικοί, με αποτέλεσμα μόνο λίγες εκατοντάδες γυναίκες να προσέλθουν στις κάλπες.</w:t>
      </w:r>
    </w:p>
    <w:p w14:paraId="59DA2802" w14:textId="77777777" w:rsidR="00087860" w:rsidRDefault="00061F85">
      <w:pPr>
        <w:spacing w:line="600" w:lineRule="auto"/>
        <w:ind w:firstLine="720"/>
        <w:contextualSpacing/>
        <w:jc w:val="both"/>
        <w:rPr>
          <w:rFonts w:eastAsia="Times New Roman"/>
          <w:szCs w:val="24"/>
        </w:rPr>
      </w:pPr>
      <w:r>
        <w:rPr>
          <w:rFonts w:eastAsia="Times New Roman"/>
          <w:szCs w:val="24"/>
        </w:rPr>
        <w:t>Η ισότητα, όμως, η άρση των κοινωνικών αναχρονιστικών σ</w:t>
      </w:r>
      <w:r>
        <w:rPr>
          <w:rFonts w:eastAsia="Times New Roman"/>
          <w:szCs w:val="24"/>
        </w:rPr>
        <w:t xml:space="preserve">τερεοτύπων, δεν σημαίνει διάθεση για απόλυτη εξομοίωση των δύο φύλων. Η γυναίκα εξακολουθεί να αποτελεί τη διαχρονική κινητήριο δύναμη του πολιτισμού με δικά της ιδιαίτερα χαρακτηριστικά που οδηγούν την ανθρωπότητα στα μεγαλύτερα κατορθώματα. </w:t>
      </w:r>
    </w:p>
    <w:p w14:paraId="59DA2803" w14:textId="77777777" w:rsidR="00087860" w:rsidRDefault="00061F85">
      <w:pPr>
        <w:spacing w:line="600" w:lineRule="auto"/>
        <w:ind w:firstLine="720"/>
        <w:contextualSpacing/>
        <w:jc w:val="both"/>
        <w:rPr>
          <w:rFonts w:eastAsia="Times New Roman"/>
          <w:szCs w:val="24"/>
        </w:rPr>
      </w:pPr>
      <w:r>
        <w:rPr>
          <w:rFonts w:eastAsia="Times New Roman"/>
          <w:szCs w:val="24"/>
        </w:rPr>
        <w:t>Ας κοιτάξουμ</w:t>
      </w:r>
      <w:r>
        <w:rPr>
          <w:rFonts w:eastAsia="Times New Roman"/>
          <w:szCs w:val="24"/>
        </w:rPr>
        <w:t xml:space="preserve">ε λίγο πιο πίσω, στην ιστορία της ανθρώπινης δημιουργίας. Για τη γυναίκα εξακολουθούν να γράφονται τα ομορφότερα ποιήματα, να φιλοτεχνούνται οι ομορφότεροι πίνακες, να σμιλεύονται τα πιο εξαίρετα γλυπτά. Η Ωραία Ελένη θα συνεχίσει να πυροδοτεί συγκρούσεις </w:t>
      </w:r>
      <w:r>
        <w:rPr>
          <w:rFonts w:eastAsia="Times New Roman"/>
          <w:szCs w:val="24"/>
        </w:rPr>
        <w:t xml:space="preserve">και διαμάχες σε όλους τους τομείς, σε όλους τους κλάδους, σε όλες τις εποχές. Οι άνδρες θα εξακολουθούν να επιδιώκουν τη διάθεση της επιβεβαίωσής τους μετά από την κατάκτηση μιας όμορφης και έξυπνης γυναίκας. </w:t>
      </w:r>
    </w:p>
    <w:p w14:paraId="59DA280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Αυτές οι διαφορές δεν είναι ανισότητα. Είναι φ</w:t>
      </w:r>
      <w:r>
        <w:rPr>
          <w:rFonts w:eastAsia="Times New Roman" w:cs="Times New Roman"/>
          <w:szCs w:val="24"/>
        </w:rPr>
        <w:t>υσική τάξη και κοσμική αρμονία. Η γυναίκα θα εξακολουθεί να αποτελεί την προσωποποίηση των γενεσιουργών δημιουργών της φύσης, εκείνων των δημιουργών που καλούν τον Άδη να αρπάξει την Περσεφόνη για να φέρει τον χειμώνα στον κόσμο των ζωντανών, εκείνων των δ</w:t>
      </w:r>
      <w:r>
        <w:rPr>
          <w:rFonts w:eastAsia="Times New Roman" w:cs="Times New Roman"/>
          <w:szCs w:val="24"/>
        </w:rPr>
        <w:t xml:space="preserve">υνάμεων που οδηγούν τον </w:t>
      </w:r>
      <w:proofErr w:type="spellStart"/>
      <w:r>
        <w:rPr>
          <w:rFonts w:eastAsia="Times New Roman" w:cs="Times New Roman"/>
          <w:szCs w:val="24"/>
        </w:rPr>
        <w:t>Ποσειδώνα</w:t>
      </w:r>
      <w:proofErr w:type="spellEnd"/>
      <w:r>
        <w:rPr>
          <w:rFonts w:eastAsia="Times New Roman" w:cs="Times New Roman"/>
          <w:szCs w:val="24"/>
        </w:rPr>
        <w:t xml:space="preserve"> να αρπάξει την ιέρεια της Αθηνάς, τη Μέδουσα, υποκύπτοντας στο κάλλος της. </w:t>
      </w:r>
    </w:p>
    <w:p w14:paraId="59DA280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Όμως προσέξτε, το δικαστήριο των θεών δεν πρέπει πλέον να μεροληπτεί υπέρ του </w:t>
      </w:r>
      <w:proofErr w:type="spellStart"/>
      <w:r>
        <w:rPr>
          <w:rFonts w:eastAsia="Times New Roman" w:cs="Times New Roman"/>
          <w:szCs w:val="24"/>
        </w:rPr>
        <w:t>Ποσειδώνα</w:t>
      </w:r>
      <w:proofErr w:type="spellEnd"/>
      <w:r>
        <w:rPr>
          <w:rFonts w:eastAsia="Times New Roman" w:cs="Times New Roman"/>
          <w:szCs w:val="24"/>
        </w:rPr>
        <w:t xml:space="preserve"> και να καταδικάζει τη Μέδουσα στην αιώνια απομόνωση και ασ</w:t>
      </w:r>
      <w:r>
        <w:rPr>
          <w:rFonts w:eastAsia="Times New Roman" w:cs="Times New Roman"/>
          <w:szCs w:val="24"/>
        </w:rPr>
        <w:t>χήμια, όπως έγινε τότε, στη μυθολογία της εποχής. Τότε είχαμε θεούς και ήρωες. Σήμερα, η κοσμική εξουσία του ελληνικού Κοινοβουλίου οφείλει να άρει οποιεσδήποτε παθογένειες οφείλονται στην άδικη αντιμετώπιση της γυναίκας, να αποκαταστήσει την τάξη και να ο</w:t>
      </w:r>
      <w:r>
        <w:rPr>
          <w:rFonts w:eastAsia="Times New Roman" w:cs="Times New Roman"/>
          <w:szCs w:val="24"/>
        </w:rPr>
        <w:t xml:space="preserve">ργανώσει μια πολιτεία ισονομίας. Αυτό που καλούμαστε να πράξουμε εμείς ως πολιτικοί σε αυτήν την Αίθουσα είναι να νομοθετούμε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τον άνθρωπο, ανεξαρτήτως φύλου, </w:t>
      </w:r>
      <w:r>
        <w:rPr>
          <w:rFonts w:eastAsia="Times New Roman" w:cs="Times New Roman"/>
          <w:szCs w:val="24"/>
        </w:rPr>
        <w:lastRenderedPageBreak/>
        <w:t>σεξουαλικού προσανατολισμού ή οποιουδήποτε άλλου εγγενούς χαρακτηριστικού του</w:t>
      </w:r>
      <w:r>
        <w:rPr>
          <w:rFonts w:eastAsia="Times New Roman" w:cs="Times New Roman"/>
          <w:szCs w:val="24"/>
        </w:rPr>
        <w:t xml:space="preserve"> γνωρίσματος. Αυτό σημαίνει πολιτισμός, αυτό σημαίνει ανθρωποκεντρισμός.</w:t>
      </w:r>
    </w:p>
    <w:p w14:paraId="59DA280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Όταν θα βγούμε από αυτήν την Αίθουσα και θα κοιτάξουμε τον Παρθενώνα, θα τον φανταστούμε ακέραιο, να λάμπει εκεί περήφανος, συμβολίζοντας την υπέρτατη αίγλη της αθηναϊκής δημοκρατίας.</w:t>
      </w:r>
      <w:r>
        <w:rPr>
          <w:rFonts w:eastAsia="Times New Roman" w:cs="Times New Roman"/>
          <w:szCs w:val="24"/>
        </w:rPr>
        <w:t xml:space="preserve"> Όλοι γνωρίζουμε τον Ικτίνο και τον Καλλικράτη που τον σχεδίασαν, όλοι γνωρίζουμε τον Φειδία με το επιβλητικό του άγαλμα, τον Περικλή που έδωσε την εντολή ανέγερσης. Αυτό, όμως, που πάντα πρέπει να θυμόμαστε είναι ότι πίσω από όλα αυτά κρύβεται μια Ασπασία</w:t>
      </w:r>
      <w:r>
        <w:rPr>
          <w:rFonts w:eastAsia="Times New Roman" w:cs="Times New Roman"/>
          <w:szCs w:val="24"/>
        </w:rPr>
        <w:t xml:space="preserve">. </w:t>
      </w:r>
    </w:p>
    <w:p w14:paraId="59DA280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Ο Βρετανός λογοτέχνης </w:t>
      </w:r>
      <w:proofErr w:type="spellStart"/>
      <w:r>
        <w:rPr>
          <w:rFonts w:eastAsia="Times New Roman" w:cs="Times New Roman"/>
          <w:szCs w:val="24"/>
        </w:rPr>
        <w:t>Λώρενς</w:t>
      </w:r>
      <w:proofErr w:type="spellEnd"/>
      <w:r>
        <w:rPr>
          <w:rFonts w:eastAsia="Times New Roman" w:cs="Times New Roman"/>
          <w:szCs w:val="24"/>
        </w:rPr>
        <w:t xml:space="preserve"> </w:t>
      </w:r>
      <w:proofErr w:type="spellStart"/>
      <w:r>
        <w:rPr>
          <w:rFonts w:eastAsia="Times New Roman" w:cs="Times New Roman"/>
          <w:szCs w:val="24"/>
        </w:rPr>
        <w:t>Ντάρελ</w:t>
      </w:r>
      <w:proofErr w:type="spellEnd"/>
      <w:r>
        <w:rPr>
          <w:rFonts w:eastAsia="Times New Roman" w:cs="Times New Roman"/>
          <w:szCs w:val="24"/>
        </w:rPr>
        <w:t xml:space="preserve"> μάς θυμίζει ότι μια γυναίκα μπορείς είτε να την αγαπάς, είτε να υποφέρεις για χάρη της ή να τη μετατρέψεις σε λογοτεχνία. Σύσσωμος ο πολιτισμός στηρίζεται στις γυναίκες, στην ομορφιά, στις έμφυτες δεξιότητες και στον </w:t>
      </w:r>
      <w:r>
        <w:rPr>
          <w:rFonts w:eastAsia="Times New Roman" w:cs="Times New Roman"/>
          <w:szCs w:val="24"/>
        </w:rPr>
        <w:t xml:space="preserve">συναισθηματικό τους κόσμο. Όταν δυσκολεύουμε τη ζωή μιας γυναίκας στον σύγχρονο κόσμο, βάζουμε εμπόδια σε ολόκληρο τον πολιτισμό. </w:t>
      </w:r>
    </w:p>
    <w:p w14:paraId="59DA280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άπειρα λόγια έχουν ειπωθεί για τις γυναίκες και μάλιστα δικαίως. Και εγώ δικαιολογημένα θα μπω </w:t>
      </w:r>
      <w:r>
        <w:rPr>
          <w:rFonts w:eastAsia="Times New Roman" w:cs="Times New Roman"/>
          <w:szCs w:val="24"/>
        </w:rPr>
        <w:t xml:space="preserve">στον πειρασμό να επαναλάβω -και θα κλείσω με αυτό- τις λέξεις του Μαρκ Τουέιν, που πιστεύω ότι περιγράφουν απόλυτα αυτό το πανέμορφο πλάσμα: «Ο παράδεισος βρίσκεται εκεί που είναι η Εύα». </w:t>
      </w:r>
    </w:p>
    <w:p w14:paraId="59DA280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Χρόνια πολλά, λοιπόν, σε όλες τις γυναίκες, ιδιαίτερα σε αυτές που </w:t>
      </w:r>
      <w:r>
        <w:rPr>
          <w:rFonts w:eastAsia="Times New Roman" w:cs="Times New Roman"/>
          <w:szCs w:val="24"/>
        </w:rPr>
        <w:t xml:space="preserve">έχουν γενέθλια σήμερα και σας ευχαριστούμε που είσαστε εδώ και ομορφαίνετε τη ζωή μας! </w:t>
      </w:r>
    </w:p>
    <w:p w14:paraId="59DA280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9DA280B" w14:textId="77777777" w:rsidR="00087860" w:rsidRDefault="00061F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59DA280C" w14:textId="77777777" w:rsidR="00087860" w:rsidRDefault="00061F85">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Βουλευτή Α΄ Αθηνών της Κοινοβουλευτικής Ομάδας της Ένωσης Κεντρώων κ. Μάριο Γεωργιά</w:t>
      </w:r>
      <w:r>
        <w:rPr>
          <w:rFonts w:eastAsia="Times New Roman" w:cs="Times New Roman"/>
          <w:szCs w:val="24"/>
        </w:rPr>
        <w:t xml:space="preserve">δη. </w:t>
      </w:r>
    </w:p>
    <w:p w14:paraId="59DA280D" w14:textId="77777777" w:rsidR="00087860" w:rsidRDefault="00061F85">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Τελευταίος ομιλητής της σημερινής συνεδρίασης είναι ο Βουλευτής Αττικής της Κοινοβουλευτικής Ομάδας Το Ποτάμι κ. Γεώργιος </w:t>
      </w:r>
      <w:proofErr w:type="spellStart"/>
      <w:r>
        <w:rPr>
          <w:rFonts w:eastAsia="Times New Roman" w:cs="Times New Roman"/>
          <w:szCs w:val="24"/>
        </w:rPr>
        <w:t>Μαυρωτάς</w:t>
      </w:r>
      <w:proofErr w:type="spellEnd"/>
      <w:r>
        <w:rPr>
          <w:rFonts w:eastAsia="Times New Roman" w:cs="Times New Roman"/>
          <w:szCs w:val="24"/>
        </w:rPr>
        <w:t xml:space="preserve">. </w:t>
      </w:r>
    </w:p>
    <w:p w14:paraId="59DA280E" w14:textId="77777777" w:rsidR="00087860" w:rsidRDefault="00061F85">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Μαυρωτά</w:t>
      </w:r>
      <w:proofErr w:type="spellEnd"/>
      <w:r>
        <w:rPr>
          <w:rFonts w:eastAsia="Times New Roman" w:cs="Times New Roman"/>
          <w:szCs w:val="24"/>
        </w:rPr>
        <w:t xml:space="preserve">, έχετε τον λόγο. </w:t>
      </w:r>
    </w:p>
    <w:p w14:paraId="59DA280F" w14:textId="77777777" w:rsidR="00087860" w:rsidRDefault="00061F85">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ΜΑΥΡΩΤΑΣ: </w:t>
      </w:r>
      <w:r>
        <w:rPr>
          <w:rFonts w:eastAsia="Times New Roman" w:cs="Times New Roman"/>
          <w:szCs w:val="24"/>
        </w:rPr>
        <w:t xml:space="preserve">Ευχαριστώ πολύ, κύριε Πρόεδρε. </w:t>
      </w:r>
    </w:p>
    <w:p w14:paraId="59DA2810" w14:textId="77777777" w:rsidR="00087860" w:rsidRDefault="00061F85">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είναι η Ημέρα της Γυναίκας, </w:t>
      </w:r>
      <w:r>
        <w:rPr>
          <w:rFonts w:eastAsia="Times New Roman" w:cs="Times New Roman"/>
          <w:szCs w:val="24"/>
        </w:rPr>
        <w:t>για να μας θυμίζει τι δεν πρέπει να ξεχνάμε τις υπόλοιπες τρακόσιες εξήντα τέσσερις ημέρες του χρόνου. Σήμερα βλέπουμε γυναίκες σχεδόν παντού, ακόμα και στα τελευταία αντρικά οχυρά, είτε στην πολιτική, είτε στις επιχειρήσεις, είτε ακόμα και στις Ένοπλες Δυ</w:t>
      </w:r>
      <w:r>
        <w:rPr>
          <w:rFonts w:eastAsia="Times New Roman" w:cs="Times New Roman"/>
          <w:szCs w:val="24"/>
        </w:rPr>
        <w:t>νάμεις. Δεν ήταν, όμως, πάντα έτσι τα πράγματα. Δεν μπορούσαν πάντα ισότιμα να εργαστούν, να αθληθούν, να ψηφίσουν, να πολιτευτούν, να συμμετάσχουν στα κέντρα λήψης αποφάσεων. Χρειάστηκαν αγώνες για να το κατακτήσουν. Η δουλειά τους και η ζωή τους ήταν στο</w:t>
      </w:r>
      <w:r>
        <w:rPr>
          <w:rFonts w:eastAsia="Times New Roman" w:cs="Times New Roman"/>
          <w:szCs w:val="24"/>
        </w:rPr>
        <w:t xml:space="preserve"> σπίτι, να μεγαλώνουν τα παιδιά. </w:t>
      </w:r>
    </w:p>
    <w:p w14:paraId="59DA2811" w14:textId="77777777" w:rsidR="00087860" w:rsidRDefault="00061F85">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Τώρα, χωρίς να έχουν εγκαταλείψει αυτά τα καθήκοντα, έχουν επιφορτιστεί και με άλλα πολλά. Έχουν περισσότερους βαθμούς ελευθερίας στη ζωή τους, αλλά και πολύ περισσότερο κόπο για να κυνηγήσουν τις προσδοκίες τους. Εκεί, λο</w:t>
      </w:r>
      <w:r>
        <w:rPr>
          <w:rFonts w:eastAsia="Times New Roman" w:cs="Times New Roman"/>
          <w:szCs w:val="24"/>
        </w:rPr>
        <w:t>ιπόν, που η γυναίκα είχε ένα κριτήριο, έναν στόχο ζωής, την οικογένεια, τώρα αποκτά πολλαπλούς και αντικρουόμενους στόχους: καριέρα, οικογένεια, προσωπική ολοκλήρωση. Είναι κριτήρια στα οποία πρέπει να ισορροπήσει και δεν είναι καθόλου εύκολο αυτό. Πολύ πε</w:t>
      </w:r>
      <w:r>
        <w:rPr>
          <w:rFonts w:eastAsia="Times New Roman" w:cs="Times New Roman"/>
          <w:szCs w:val="24"/>
        </w:rPr>
        <w:t xml:space="preserve">ρισσότερο, μάλιστα, εάν δώσουμε </w:t>
      </w:r>
      <w:r>
        <w:rPr>
          <w:rFonts w:eastAsia="Times New Roman" w:cs="Times New Roman"/>
          <w:szCs w:val="24"/>
        </w:rPr>
        <w:lastRenderedPageBreak/>
        <w:t xml:space="preserve">βάση στα διάφορα πρότυπα που μας κατακλύζουν σε τηλεοράσεις και περιοδικά, δείχνοντας την όμορφη, χαρούμενη νοικοκυρά, μητέρα, σύζυγο, </w:t>
      </w:r>
      <w:r>
        <w:rPr>
          <w:rFonts w:eastAsia="Times New Roman" w:cs="Times New Roman"/>
          <w:szCs w:val="24"/>
          <w:lang w:val="en-US"/>
        </w:rPr>
        <w:t>businesswoman</w:t>
      </w:r>
      <w:r>
        <w:rPr>
          <w:rFonts w:eastAsia="Times New Roman" w:cs="Times New Roman"/>
          <w:szCs w:val="24"/>
        </w:rPr>
        <w:t>. Όλα αυτά σε συσκευασία ενός, χτίζοντας ένα φανταστικό πρότυπο, ένα φανταστ</w:t>
      </w:r>
      <w:r>
        <w:rPr>
          <w:rFonts w:eastAsia="Times New Roman" w:cs="Times New Roman"/>
          <w:szCs w:val="24"/>
        </w:rPr>
        <w:t>ικό μοντέλο που ελάχιστη σχέση έχει με την πραγματικότητα που βιώνει η καθεμία, οδηγώντας τες πολλές φορές να αναρωτιούνται ενοχικά τι δεν κάνουν καλά. Το ιδανικό, όσον αφορά τόσα πολλά κριτήρια, δεν είναι πάντα και εφικτό και ευτυχώς, γιατί η τελειότητα π</w:t>
      </w:r>
      <w:r>
        <w:rPr>
          <w:rFonts w:eastAsia="Times New Roman" w:cs="Times New Roman"/>
          <w:szCs w:val="24"/>
        </w:rPr>
        <w:t>ολλές φορές κρύβεται στις ατέλειες.</w:t>
      </w:r>
    </w:p>
    <w:p w14:paraId="59DA2812" w14:textId="77777777" w:rsidR="00087860" w:rsidRDefault="00061F85">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Τα στερεότυπα αιώνων έχουν γραφτεί στα ανθρώπινα γονίδια και εκεί δεν πιάνει εύκολα η γόμα και το </w:t>
      </w:r>
      <w:proofErr w:type="spellStart"/>
      <w:r>
        <w:rPr>
          <w:rFonts w:eastAsia="Times New Roman" w:cs="Times New Roman"/>
          <w:szCs w:val="24"/>
        </w:rPr>
        <w:t>μπλάνκο</w:t>
      </w:r>
      <w:proofErr w:type="spellEnd"/>
      <w:r>
        <w:rPr>
          <w:rFonts w:eastAsia="Times New Roman" w:cs="Times New Roman"/>
          <w:szCs w:val="24"/>
        </w:rPr>
        <w:t xml:space="preserve">. Είναι τα στερεότυπα αυτά που κάνουν πιο δύσκολη την πορεία όσων επιλέξουν κάτι που δεν συμβαδίζει με αυτά. </w:t>
      </w:r>
    </w:p>
    <w:p w14:paraId="59DA281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Η καρ</w:t>
      </w:r>
      <w:r>
        <w:rPr>
          <w:rFonts w:eastAsia="Times New Roman" w:cs="Times New Roman"/>
          <w:szCs w:val="24"/>
        </w:rPr>
        <w:t>ιέρα –όχι, δεν είναι χολέρα- για μια γυναίκα είναι τις περισσότερες φορές πιο δύσκολη υπόθεση απ’ ό,τι για έναν άνδρα. Οι ίσες ευκαιρίες, οι ίσες αμοιβές για την ίδια εργασία είναι ακόμα και σήμερα το ζητούμενο σε πολλούς τομείς. Κατά περίπου 17% είναι χαμ</w:t>
      </w:r>
      <w:r>
        <w:rPr>
          <w:rFonts w:eastAsia="Times New Roman" w:cs="Times New Roman"/>
          <w:szCs w:val="24"/>
        </w:rPr>
        <w:t xml:space="preserve">ηλότερη η μέση ωριαία αμοιβή των γυναικών σε σχέση με τους άνδρες. Πού; Στην Ευρωπαϊκή Ένωση το 2014. </w:t>
      </w:r>
    </w:p>
    <w:p w14:paraId="59DA281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Η συμμετοχή των γυναικών στα κέντρα αποφάσεων είναι επίσης ασθενική, ακόμη κι εδώ στη Βουλή, που μιλάμε. Δείτε τη σύνθεση της Βουλής. Μόνο το 18% είναι γ</w:t>
      </w:r>
      <w:r>
        <w:rPr>
          <w:rFonts w:eastAsia="Times New Roman" w:cs="Times New Roman"/>
          <w:szCs w:val="24"/>
        </w:rPr>
        <w:t>υναίκες, πενήντα τρεις στις τριακόσιες θέσεις της Βουλής. Στην Ευρωπαϊκή Ένωση ο μέσος όρος είναι 23%. Γιατί; Γιατί τα πατριαρχικά στερεότυπα λένε ότι η ηγεσία είναι ανδρική υπόθεση, παραβλέποντας βέβαια τις πλευρές ηγεσίας όπου η γυναικεία επίδοση είναι σ</w:t>
      </w:r>
      <w:r>
        <w:rPr>
          <w:rFonts w:eastAsia="Times New Roman" w:cs="Times New Roman"/>
          <w:szCs w:val="24"/>
        </w:rPr>
        <w:t xml:space="preserve">αφώς ανώτερη, όπως είναι η συναισθηματική νοημοσύνη, η διαίσθηση, η φροντίδα, η </w:t>
      </w:r>
      <w:proofErr w:type="spellStart"/>
      <w:r>
        <w:rPr>
          <w:rFonts w:eastAsia="Times New Roman" w:cs="Times New Roman"/>
          <w:szCs w:val="24"/>
        </w:rPr>
        <w:t>ενσυναίσθηση</w:t>
      </w:r>
      <w:proofErr w:type="spellEnd"/>
      <w:r>
        <w:rPr>
          <w:rFonts w:eastAsia="Times New Roman" w:cs="Times New Roman"/>
          <w:szCs w:val="24"/>
        </w:rPr>
        <w:t xml:space="preserve">. Μακάρι να είχαμε οι άνδρες λίγο περισσότερο από τον θηλυκό εγκέφαλο! Θα ήταν καλύτερο για μας, καλύτερο για όλους. </w:t>
      </w:r>
    </w:p>
    <w:p w14:paraId="59DA281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Επιτρέψτε μου κλείνοντας να πω και δυο λόγια γ</w:t>
      </w:r>
      <w:r>
        <w:rPr>
          <w:rFonts w:eastAsia="Times New Roman" w:cs="Times New Roman"/>
          <w:szCs w:val="24"/>
        </w:rPr>
        <w:t>ια την παρουσία γυναικών σε χώρους απ’ όπου έχω περάσει. Στον χώρο του αθλητισμού αλλά και στον ακαδημαϊκό χώρο έχω δει πολύ δυναμικές γυναίκες, γυναίκες που δεσπόζουν στους χώρους τους πολλές φορές μέσα από πιο δύσκολες διαδρομές απ’ ό,τι οι άνδρες συνάδε</w:t>
      </w:r>
      <w:r>
        <w:rPr>
          <w:rFonts w:eastAsia="Times New Roman" w:cs="Times New Roman"/>
          <w:szCs w:val="24"/>
        </w:rPr>
        <w:t xml:space="preserve">λφοί τους. </w:t>
      </w:r>
    </w:p>
    <w:p w14:paraId="59DA281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Ξεκινάω από τον χώρο του αθλητισμού όπου οι γυναίκες έχουν πλέον σχεδόν ισότιμο μερίδιο με τους άνδρες: Από τα μικρά κορίτσια που κάνουν αθλητισμό μέχρι τις μαμάδες ή τις γιαγιάδες που κατακλύζουν τα γυμναστήρια και μπράβο τους. </w:t>
      </w:r>
    </w:p>
    <w:p w14:paraId="59DA281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w:t>
      </w:r>
      <w:r>
        <w:rPr>
          <w:rFonts w:eastAsia="Times New Roman" w:cs="Times New Roman"/>
          <w:szCs w:val="24"/>
        </w:rPr>
        <w:t>τις αθλητικές επιτυχίες ρίξτε απλώς μια ματιά στα ολυμπιακά μετάλλια που έρχονται στη χώρα μας τα τελευταία χρόνια ή στις πρόσφατες επιτυχίες που είχαμε στο Πανευρωπαϊκό Πρωτάθλημα Κλειστού Στίβου: Γυναίκες, κορίτσια που μας κάνουν περήφανους ανεμίζοντας τ</w:t>
      </w:r>
      <w:r>
        <w:rPr>
          <w:rFonts w:eastAsia="Times New Roman" w:cs="Times New Roman"/>
          <w:szCs w:val="24"/>
        </w:rPr>
        <w:t xml:space="preserve">ην ελληνική σημαία από το Βελιγράδι ως το Ρίο και στα πέρατα του κόσμου. </w:t>
      </w:r>
    </w:p>
    <w:p w14:paraId="59DA281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Για όσους χρησιμοποιούν αφορισμούς λέγοντας ότι οι γυναίκες και ειδικά οι Ελληνίδες δεν μπορούν να συνεργαστούν μεταξύ τους, να τους θυμίσω ότι το μοναδικό ολυμπιακό μετάλλιο που έχο</w:t>
      </w:r>
      <w:r>
        <w:rPr>
          <w:rFonts w:eastAsia="Times New Roman" w:cs="Times New Roman"/>
          <w:szCs w:val="24"/>
        </w:rPr>
        <w:t>υμε σε ομαδικό άθλημα είναι από την Εθνική Ομάδα Πόλο των γυναικών το 2004, το αργυρό μετάλλιο. Δεν έχουμε άλλο ολυμπιακό ομαδικό μετάλλιο.</w:t>
      </w:r>
    </w:p>
    <w:p w14:paraId="59DA281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Στον ακαδημαϊκό χώρο γνώρισα και γνωρίζω γυναίκες λαμπρές δασκάλες αλλά και ερευνήτριες. Πάνω απ’ αυτά όμως γυναίκες που δεν δίστασαν να </w:t>
      </w:r>
      <w:r>
        <w:rPr>
          <w:rFonts w:eastAsia="Times New Roman" w:cs="Times New Roman"/>
          <w:szCs w:val="24"/>
        </w:rPr>
        <w:lastRenderedPageBreak/>
        <w:t xml:space="preserve">τα βάλουν με κατεστημένα και άγριες καταστάσεις, που δέχθηκαν </w:t>
      </w:r>
      <w:r>
        <w:rPr>
          <w:rFonts w:eastAsia="Times New Roman" w:cs="Times New Roman"/>
          <w:szCs w:val="24"/>
          <w:lang w:val="en-US"/>
        </w:rPr>
        <w:t>bullying</w:t>
      </w:r>
      <w:r>
        <w:rPr>
          <w:rFonts w:eastAsia="Times New Roman" w:cs="Times New Roman"/>
          <w:szCs w:val="24"/>
        </w:rPr>
        <w:t xml:space="preserve"> για τις απόψεις τους, αλλά επέμειναν, τις υπερασ</w:t>
      </w:r>
      <w:r>
        <w:rPr>
          <w:rFonts w:eastAsia="Times New Roman" w:cs="Times New Roman"/>
          <w:szCs w:val="24"/>
        </w:rPr>
        <w:t xml:space="preserve">πίστηκαν μέχρι τέλους. Τις ευχαριστώ για τα μαθήματα που μου έδωσαν. </w:t>
      </w:r>
    </w:p>
    <w:p w14:paraId="59DA281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Πέρα απ’ αυτές όμως υπάρχει και η εργαζόμενη που δεν έχει ωράριο καθότι εκτός από τη δουλειά υπάρχει και το νοικοκυριό και τα παιδιά, μια δουλειά είκοσι τέσσερις ώρες την ημέρα, εφτά ημέ</w:t>
      </w:r>
      <w:r>
        <w:rPr>
          <w:rFonts w:eastAsia="Times New Roman" w:cs="Times New Roman"/>
          <w:szCs w:val="24"/>
        </w:rPr>
        <w:t xml:space="preserve">ρες την εβδομάδα, τριακόσιες εξήντα πέντε μέρες τον χρόνο, υπερπλήρους και </w:t>
      </w:r>
      <w:proofErr w:type="spellStart"/>
      <w:r>
        <w:rPr>
          <w:rFonts w:eastAsia="Times New Roman" w:cs="Times New Roman"/>
          <w:szCs w:val="24"/>
        </w:rPr>
        <w:t>υπεραποκλειστικής</w:t>
      </w:r>
      <w:proofErr w:type="spellEnd"/>
      <w:r>
        <w:rPr>
          <w:rFonts w:eastAsia="Times New Roman" w:cs="Times New Roman"/>
          <w:szCs w:val="24"/>
        </w:rPr>
        <w:t xml:space="preserve"> απασχόλησης. Υπάρχει η συνταξιούχος, η γιαγιά, που υπηρετεί τη δεύτερη θητεία της στην κοινωνία μεγαλώνοντας τα εγγόνια της, γιατί η μαμά δεν μπορεί να τα προλάβει</w:t>
      </w:r>
      <w:r>
        <w:rPr>
          <w:rFonts w:eastAsia="Times New Roman" w:cs="Times New Roman"/>
          <w:szCs w:val="24"/>
        </w:rPr>
        <w:t xml:space="preserve"> όλα. Υπάρχει η αγρότισσα που βοηθάει τη γη να μείνει ζωντανή. Υπάρχει η πρόσφυγας και η μετανάστρια που πέρασε το Αιγαίο με το παιδί της σφιχταγκαλιασμένο στο στήθος. </w:t>
      </w:r>
    </w:p>
    <w:p w14:paraId="59DA281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Λένε ότι πίσω από κάθε πετυχημένο άνδρα κρύβεται μια έξυπνη γυναίκα. Εγώ θα έλεγα ότι π</w:t>
      </w:r>
      <w:r>
        <w:rPr>
          <w:rFonts w:eastAsia="Times New Roman" w:cs="Times New Roman"/>
          <w:szCs w:val="24"/>
        </w:rPr>
        <w:t>ίσω από μια πετυχημένη κοινωνία κρύβονται πολλές ικανές γυναίκες σε κρίσιμα πόστα.</w:t>
      </w:r>
    </w:p>
    <w:p w14:paraId="59DA281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9DA281D" w14:textId="77777777" w:rsidR="00087860" w:rsidRDefault="00061F85">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w:t>
      </w:r>
    </w:p>
    <w:p w14:paraId="59DA281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Γεώργιο </w:t>
      </w:r>
      <w:proofErr w:type="spellStart"/>
      <w:r>
        <w:rPr>
          <w:rFonts w:eastAsia="Times New Roman" w:cs="Times New Roman"/>
          <w:szCs w:val="24"/>
        </w:rPr>
        <w:t>Μαυρωτά</w:t>
      </w:r>
      <w:proofErr w:type="spellEnd"/>
      <w:r>
        <w:rPr>
          <w:rFonts w:eastAsia="Times New Roman" w:cs="Times New Roman"/>
          <w:szCs w:val="24"/>
        </w:rPr>
        <w:t>, Βουλευτή από το Ποτάμι.</w:t>
      </w:r>
    </w:p>
    <w:p w14:paraId="59DA281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ολοκληρώθηκε η</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σ</w:t>
      </w:r>
      <w:r>
        <w:rPr>
          <w:rFonts w:eastAsia="Times New Roman" w:cs="Times New Roman"/>
          <w:szCs w:val="24"/>
        </w:rPr>
        <w:t>υνεδρίαση της Ολομέλειας της Βουλής με θέμα</w:t>
      </w:r>
      <w:r>
        <w:rPr>
          <w:rFonts w:eastAsia="Times New Roman" w:cs="Times New Roman"/>
          <w:szCs w:val="24"/>
        </w:rPr>
        <w:t>:</w:t>
      </w:r>
      <w:r>
        <w:rPr>
          <w:rFonts w:eastAsia="Times New Roman" w:cs="Times New Roman"/>
          <w:szCs w:val="24"/>
        </w:rPr>
        <w:t xml:space="preserve"> «Αιτήματα και προτεραιότητες για την ισότητα των φύλων σε έναν κόσμο που αλλάζει: </w:t>
      </w:r>
      <w:r>
        <w:rPr>
          <w:rFonts w:eastAsia="Times New Roman" w:cs="Times New Roman"/>
          <w:szCs w:val="24"/>
        </w:rPr>
        <w:t>Υ</w:t>
      </w:r>
      <w:r>
        <w:rPr>
          <w:rFonts w:eastAsia="Times New Roman" w:cs="Times New Roman"/>
          <w:szCs w:val="24"/>
        </w:rPr>
        <w:t xml:space="preserve">γεία, </w:t>
      </w:r>
      <w:r>
        <w:rPr>
          <w:rFonts w:eastAsia="Times New Roman" w:cs="Times New Roman"/>
          <w:szCs w:val="24"/>
        </w:rPr>
        <w:t>Ε</w:t>
      </w:r>
      <w:r>
        <w:rPr>
          <w:rFonts w:eastAsia="Times New Roman" w:cs="Times New Roman"/>
          <w:szCs w:val="24"/>
        </w:rPr>
        <w:t xml:space="preserve">ργασία και </w:t>
      </w:r>
      <w:proofErr w:type="spellStart"/>
      <w:r>
        <w:rPr>
          <w:rFonts w:eastAsia="Times New Roman" w:cs="Times New Roman"/>
          <w:szCs w:val="24"/>
        </w:rPr>
        <w:t>Έ</w:t>
      </w:r>
      <w:r>
        <w:rPr>
          <w:rFonts w:eastAsia="Times New Roman" w:cs="Times New Roman"/>
          <w:szCs w:val="24"/>
        </w:rPr>
        <w:t>μφυλη</w:t>
      </w:r>
      <w:proofErr w:type="spellEnd"/>
      <w:r>
        <w:rPr>
          <w:rFonts w:eastAsia="Times New Roman" w:cs="Times New Roman"/>
          <w:szCs w:val="24"/>
        </w:rPr>
        <w:t xml:space="preserve"> </w:t>
      </w:r>
      <w:r>
        <w:rPr>
          <w:rFonts w:eastAsia="Times New Roman" w:cs="Times New Roman"/>
          <w:szCs w:val="24"/>
        </w:rPr>
        <w:t>Β</w:t>
      </w:r>
      <w:r>
        <w:rPr>
          <w:rFonts w:eastAsia="Times New Roman" w:cs="Times New Roman"/>
          <w:szCs w:val="24"/>
        </w:rPr>
        <w:t>ία».</w:t>
      </w:r>
    </w:p>
    <w:p w14:paraId="59DA282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θα ήθελα να σας ενημερώσω ότι ήδη στην Αίθουσα Γερουσίας </w:t>
      </w:r>
      <w:r>
        <w:rPr>
          <w:rFonts w:eastAsia="Times New Roman" w:cs="Times New Roman"/>
          <w:szCs w:val="24"/>
        </w:rPr>
        <w:t xml:space="preserve">πραγματοποιείται εκδήλωση υπό τη διοργάνωση του Ιδρύματος της Βουλής για τον Κοινοβουλευτισμό και τη Δημοκρατία και παρουσία του Προέδρου της Βουλής, κ. Νικολάου </w:t>
      </w:r>
      <w:proofErr w:type="spellStart"/>
      <w:r>
        <w:rPr>
          <w:rFonts w:eastAsia="Times New Roman" w:cs="Times New Roman"/>
          <w:szCs w:val="24"/>
        </w:rPr>
        <w:t>Βούτση</w:t>
      </w:r>
      <w:proofErr w:type="spellEnd"/>
      <w:r>
        <w:rPr>
          <w:rFonts w:eastAsia="Times New Roman" w:cs="Times New Roman"/>
          <w:szCs w:val="24"/>
        </w:rPr>
        <w:t xml:space="preserve">, αφιερωμένη στην Έλλη </w:t>
      </w:r>
      <w:proofErr w:type="spellStart"/>
      <w:r>
        <w:rPr>
          <w:rFonts w:eastAsia="Times New Roman" w:cs="Times New Roman"/>
          <w:szCs w:val="24"/>
        </w:rPr>
        <w:t>Λαμπρίδη</w:t>
      </w:r>
      <w:proofErr w:type="spellEnd"/>
      <w:r>
        <w:rPr>
          <w:rFonts w:eastAsia="Times New Roman" w:cs="Times New Roman"/>
          <w:szCs w:val="24"/>
        </w:rPr>
        <w:t>, την παιδαγωγό, συγγραφέα και φιλόσοφο που υπήρξε από το</w:t>
      </w:r>
      <w:r>
        <w:rPr>
          <w:rFonts w:eastAsia="Times New Roman" w:cs="Times New Roman"/>
          <w:szCs w:val="24"/>
        </w:rPr>
        <w:t>υς πρωτεργάτες των αγώνων για τα δικαιώματα της γυναίκας.</w:t>
      </w:r>
    </w:p>
    <w:p w14:paraId="59DA282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σας ανακοινώσω το δελτίο επικαίρων ερωτήσεων της Πέμπτης 9 Μαρτίου 2017.</w:t>
      </w:r>
    </w:p>
    <w:p w14:paraId="59DA2822"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Style w:val="a4"/>
          <w:rFonts w:ascii="Arial" w:hAnsi="Arial" w:cs="Arial"/>
          <w:b w:val="0"/>
        </w:rPr>
        <w:t>Α. ΕΠΙΚΑΙΡΕΣ ΕΡΩΤΗΣΕΙΣ Πρώτου Κύκλου (Άρθρο 130 παρ</w:t>
      </w:r>
      <w:r>
        <w:rPr>
          <w:rStyle w:val="a4"/>
          <w:rFonts w:ascii="Arial" w:hAnsi="Arial" w:cs="Arial"/>
          <w:b w:val="0"/>
        </w:rPr>
        <w:t>άγραφο</w:t>
      </w:r>
      <w:r>
        <w:rPr>
          <w:rStyle w:val="a4"/>
          <w:rFonts w:ascii="Arial" w:hAnsi="Arial" w:cs="Arial"/>
          <w:b w:val="0"/>
        </w:rPr>
        <w:t>ι</w:t>
      </w:r>
      <w:r>
        <w:rPr>
          <w:rStyle w:val="a4"/>
          <w:rFonts w:ascii="Arial" w:hAnsi="Arial" w:cs="Arial"/>
          <w:b w:val="0"/>
        </w:rPr>
        <w:t xml:space="preserve"> </w:t>
      </w:r>
      <w:r w:rsidRPr="00340E36">
        <w:rPr>
          <w:rStyle w:val="a4"/>
          <w:rFonts w:ascii="Arial" w:hAnsi="Arial" w:cs="Arial"/>
          <w:b w:val="0"/>
        </w:rPr>
        <w:t xml:space="preserve"> </w:t>
      </w:r>
      <w:r>
        <w:rPr>
          <w:rStyle w:val="a4"/>
          <w:rFonts w:ascii="Arial" w:hAnsi="Arial" w:cs="Arial"/>
          <w:b w:val="0"/>
        </w:rPr>
        <w:t xml:space="preserve">2 και 3 </w:t>
      </w:r>
      <w:r>
        <w:rPr>
          <w:rStyle w:val="a4"/>
          <w:rFonts w:ascii="Arial" w:hAnsi="Arial" w:cs="Arial"/>
          <w:b w:val="0"/>
        </w:rPr>
        <w:t xml:space="preserve">του </w:t>
      </w:r>
      <w:r w:rsidRPr="00340E36">
        <w:rPr>
          <w:rStyle w:val="a4"/>
          <w:rFonts w:ascii="Arial" w:hAnsi="Arial" w:cs="Arial"/>
          <w:b w:val="0"/>
        </w:rPr>
        <w:t>Καν</w:t>
      </w:r>
      <w:r>
        <w:rPr>
          <w:rStyle w:val="a4"/>
          <w:rFonts w:ascii="Arial" w:hAnsi="Arial" w:cs="Arial"/>
          <w:b w:val="0"/>
        </w:rPr>
        <w:t>ονισ</w:t>
      </w:r>
      <w:r>
        <w:rPr>
          <w:rStyle w:val="a4"/>
          <w:rFonts w:ascii="Arial" w:hAnsi="Arial" w:cs="Arial"/>
          <w:b w:val="0"/>
        </w:rPr>
        <w:t>μού της</w:t>
      </w:r>
      <w:r w:rsidRPr="00340E36">
        <w:rPr>
          <w:rStyle w:val="a4"/>
          <w:rFonts w:ascii="Arial" w:hAnsi="Arial" w:cs="Arial"/>
          <w:b w:val="0"/>
        </w:rPr>
        <w:t xml:space="preserve"> Βουλής)</w:t>
      </w:r>
    </w:p>
    <w:p w14:paraId="59DA2823"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lastRenderedPageBreak/>
        <w:t xml:space="preserve">1. Η με αριθμό 553/3-3-2017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 xml:space="preserve">ρώτηση του Βουλευτή Ηρακλείου της Νέας Δημοκρατίας κ. </w:t>
      </w:r>
      <w:r w:rsidRPr="00340E36">
        <w:rPr>
          <w:rStyle w:val="a4"/>
          <w:rFonts w:ascii="Arial" w:hAnsi="Arial" w:cs="Arial"/>
          <w:b w:val="0"/>
        </w:rPr>
        <w:t xml:space="preserve">Ελευθερίου </w:t>
      </w:r>
      <w:proofErr w:type="spellStart"/>
      <w:r w:rsidRPr="00340E36">
        <w:rPr>
          <w:rStyle w:val="a4"/>
          <w:rFonts w:ascii="Arial" w:hAnsi="Arial" w:cs="Arial"/>
          <w:b w:val="0"/>
        </w:rPr>
        <w:t>Αυγενάκη</w:t>
      </w:r>
      <w:proofErr w:type="spellEnd"/>
      <w:r w:rsidRPr="00340E36">
        <w:rPr>
          <w:rFonts w:ascii="Arial" w:hAnsi="Arial" w:cs="Arial"/>
        </w:rPr>
        <w:t xml:space="preserve"> προς τον Υπουργό </w:t>
      </w:r>
      <w:r w:rsidRPr="00340E36">
        <w:rPr>
          <w:rStyle w:val="a4"/>
          <w:rFonts w:ascii="Arial" w:hAnsi="Arial" w:cs="Arial"/>
          <w:b w:val="0"/>
        </w:rPr>
        <w:t>Εσωτερικών,</w:t>
      </w:r>
      <w:r w:rsidRPr="00340E36">
        <w:rPr>
          <w:rFonts w:ascii="Arial" w:hAnsi="Arial" w:cs="Arial"/>
        </w:rPr>
        <w:t xml:space="preserve"> σχετικά με την αντιμετώπιση του προβλήματος των τροχαίων ατυχημάτων, την ενίσχυση της κυκλοφοριακής</w:t>
      </w:r>
      <w:r w:rsidRPr="00340E36">
        <w:rPr>
          <w:rFonts w:ascii="Arial" w:hAnsi="Arial" w:cs="Arial"/>
        </w:rPr>
        <w:t xml:space="preserve"> αγωγής και την καλύτερη εφαρμογή του Κώδικα Οδικής Κυκλοφορίας (Κ.Ο.Κ.)</w:t>
      </w:r>
    </w:p>
    <w:p w14:paraId="59DA2824"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2. Η με αριθμό 548/28-2-2017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της Βουλευτού Αττικής της Δημοκρατικής Συμπαράταξης ΠΑΣΟΚ–ΔΗΜΑΡ κ</w:t>
      </w:r>
      <w:r>
        <w:rPr>
          <w:rFonts w:ascii="Arial" w:hAnsi="Arial" w:cs="Arial"/>
        </w:rPr>
        <w:t>.</w:t>
      </w:r>
      <w:r w:rsidRPr="00340E36">
        <w:rPr>
          <w:rFonts w:ascii="Arial" w:hAnsi="Arial" w:cs="Arial"/>
        </w:rPr>
        <w:t xml:space="preserve"> </w:t>
      </w:r>
      <w:r w:rsidRPr="00340E36">
        <w:rPr>
          <w:rStyle w:val="a4"/>
          <w:rFonts w:ascii="Arial" w:hAnsi="Arial" w:cs="Arial"/>
          <w:b w:val="0"/>
        </w:rPr>
        <w:t xml:space="preserve">Παρασκευής </w:t>
      </w:r>
      <w:proofErr w:type="spellStart"/>
      <w:r w:rsidRPr="00340E36">
        <w:rPr>
          <w:rStyle w:val="a4"/>
          <w:rFonts w:ascii="Arial" w:hAnsi="Arial" w:cs="Arial"/>
          <w:b w:val="0"/>
        </w:rPr>
        <w:t>Χριστοφιλοπούλου</w:t>
      </w:r>
      <w:proofErr w:type="spellEnd"/>
      <w:r w:rsidRPr="00340E36">
        <w:rPr>
          <w:rFonts w:ascii="Arial" w:hAnsi="Arial" w:cs="Arial"/>
        </w:rPr>
        <w:t xml:space="preserve"> προς την Υπουργό </w:t>
      </w:r>
      <w:r w:rsidRPr="00340E36">
        <w:rPr>
          <w:rStyle w:val="a4"/>
          <w:rFonts w:ascii="Arial" w:hAnsi="Arial" w:cs="Arial"/>
          <w:b w:val="0"/>
        </w:rPr>
        <w:t>Εργασίας, Κοινωνικής Ασφά</w:t>
      </w:r>
      <w:r w:rsidRPr="00340E36">
        <w:rPr>
          <w:rStyle w:val="a4"/>
          <w:rFonts w:ascii="Arial" w:hAnsi="Arial" w:cs="Arial"/>
          <w:b w:val="0"/>
        </w:rPr>
        <w:t xml:space="preserve">λισης και Κοινωνικής Αλληλεγγύης, </w:t>
      </w:r>
      <w:r w:rsidRPr="00340E36">
        <w:rPr>
          <w:rFonts w:ascii="Arial" w:hAnsi="Arial" w:cs="Arial"/>
        </w:rPr>
        <w:t>σχετικά με την πρωτοφανή καθυστέρηση στην απονομή νέων συντάξεων.</w:t>
      </w:r>
    </w:p>
    <w:p w14:paraId="59DA2825"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3. Η με αριθμό 549/1-3-2017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του Βουλευτή Κιλκίς του Λαϊκού Συνδέσμου</w:t>
      </w:r>
      <w:r>
        <w:rPr>
          <w:rFonts w:ascii="Arial" w:hAnsi="Arial" w:cs="Arial"/>
        </w:rPr>
        <w:t xml:space="preserve"> </w:t>
      </w:r>
      <w:r w:rsidRPr="00340E36">
        <w:rPr>
          <w:rFonts w:ascii="Arial" w:hAnsi="Arial" w:cs="Arial"/>
        </w:rPr>
        <w:t>-</w:t>
      </w:r>
      <w:r>
        <w:rPr>
          <w:rFonts w:ascii="Arial" w:hAnsi="Arial" w:cs="Arial"/>
        </w:rPr>
        <w:t xml:space="preserve"> </w:t>
      </w:r>
      <w:r w:rsidRPr="00676C6F">
        <w:rPr>
          <w:rFonts w:ascii="Arial" w:hAnsi="Arial" w:cs="Arial"/>
        </w:rPr>
        <w:t>Χρυσή Αυγή</w:t>
      </w:r>
      <w:r w:rsidRPr="00340E36">
        <w:rPr>
          <w:rFonts w:ascii="Arial" w:hAnsi="Arial" w:cs="Arial"/>
        </w:rPr>
        <w:t xml:space="preserve"> </w:t>
      </w:r>
      <w:r w:rsidRPr="00676C6F">
        <w:rPr>
          <w:rFonts w:ascii="Arial" w:hAnsi="Arial" w:cs="Arial"/>
        </w:rPr>
        <w:t xml:space="preserve">κ. </w:t>
      </w:r>
      <w:r w:rsidRPr="00676C6F">
        <w:rPr>
          <w:rStyle w:val="a4"/>
          <w:rFonts w:ascii="Arial" w:hAnsi="Arial" w:cs="Arial"/>
          <w:b w:val="0"/>
        </w:rPr>
        <w:t>Χρήστου Χατζησάββα</w:t>
      </w:r>
      <w:r w:rsidRPr="00676C6F">
        <w:rPr>
          <w:rFonts w:ascii="Arial" w:hAnsi="Arial" w:cs="Arial"/>
        </w:rPr>
        <w:t xml:space="preserve"> προς τον Υπουργό </w:t>
      </w:r>
      <w:r w:rsidRPr="00676C6F">
        <w:rPr>
          <w:rStyle w:val="a4"/>
          <w:rFonts w:ascii="Arial" w:hAnsi="Arial" w:cs="Arial"/>
          <w:b w:val="0"/>
        </w:rPr>
        <w:t xml:space="preserve">Υποδομών και Μεταφορών, </w:t>
      </w:r>
      <w:r w:rsidRPr="00676C6F">
        <w:rPr>
          <w:rFonts w:ascii="Arial" w:hAnsi="Arial" w:cs="Arial"/>
        </w:rPr>
        <w:t>σχετικά</w:t>
      </w:r>
      <w:r w:rsidRPr="00340E36">
        <w:rPr>
          <w:rFonts w:ascii="Arial" w:hAnsi="Arial" w:cs="Arial"/>
        </w:rPr>
        <w:t xml:space="preserve"> με την παράλογη εκποίηση της κερδοφόρας Εγνατίας Οδού Α.Ε..</w:t>
      </w:r>
    </w:p>
    <w:p w14:paraId="59DA2826"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4. Η με αριθμό 550/1-3-2017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του Βουλευτή Β΄ Πειραι</w:t>
      </w:r>
      <w:r>
        <w:rPr>
          <w:rFonts w:ascii="Arial" w:hAnsi="Arial" w:cs="Arial"/>
        </w:rPr>
        <w:t>ώς</w:t>
      </w:r>
      <w:r w:rsidRPr="00340E36">
        <w:rPr>
          <w:rFonts w:ascii="Arial" w:hAnsi="Arial" w:cs="Arial"/>
        </w:rPr>
        <w:t xml:space="preserve"> των Ανεξαρτήτων Ελλήνων κ. </w:t>
      </w:r>
      <w:r w:rsidRPr="00676C6F">
        <w:rPr>
          <w:rStyle w:val="a4"/>
          <w:rFonts w:ascii="Arial" w:hAnsi="Arial" w:cs="Arial"/>
          <w:b w:val="0"/>
        </w:rPr>
        <w:t>Δημητρίου Καμμένου</w:t>
      </w:r>
      <w:r w:rsidRPr="00676C6F">
        <w:rPr>
          <w:rFonts w:ascii="Arial" w:hAnsi="Arial" w:cs="Arial"/>
        </w:rPr>
        <w:t xml:space="preserve"> προς τον Υπουργό </w:t>
      </w:r>
      <w:r w:rsidRPr="00676C6F">
        <w:rPr>
          <w:rStyle w:val="a4"/>
          <w:rFonts w:ascii="Arial" w:hAnsi="Arial" w:cs="Arial"/>
          <w:b w:val="0"/>
        </w:rPr>
        <w:lastRenderedPageBreak/>
        <w:t xml:space="preserve">Υποδομών και Μεταφορών, </w:t>
      </w:r>
      <w:r w:rsidRPr="00676C6F">
        <w:rPr>
          <w:rFonts w:ascii="Arial" w:hAnsi="Arial" w:cs="Arial"/>
        </w:rPr>
        <w:t>σχετικά</w:t>
      </w:r>
      <w:r w:rsidRPr="00340E36">
        <w:rPr>
          <w:rFonts w:ascii="Arial" w:hAnsi="Arial" w:cs="Arial"/>
        </w:rPr>
        <w:t xml:space="preserve"> με την ύπαρξη μόλις τεσσάρων (4) ραντάρ ταχύτητας στο εθνικό δίκτυο της </w:t>
      </w:r>
      <w:r>
        <w:rPr>
          <w:rFonts w:ascii="Arial" w:hAnsi="Arial" w:cs="Arial"/>
        </w:rPr>
        <w:t>χ</w:t>
      </w:r>
      <w:r w:rsidRPr="00340E36">
        <w:rPr>
          <w:rFonts w:ascii="Arial" w:hAnsi="Arial" w:cs="Arial"/>
        </w:rPr>
        <w:t>ώρας.</w:t>
      </w:r>
    </w:p>
    <w:p w14:paraId="59DA2827"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5. Η με αριθμό 552/3-3-2017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 xml:space="preserve">ρώτηση του Ζ΄ Αντιπροέδρου της Βουλής και Βουλευτή Α΄ Αθηνών του Ποταμιού κ. </w:t>
      </w:r>
      <w:r w:rsidRPr="00676C6F">
        <w:rPr>
          <w:rStyle w:val="a4"/>
          <w:rFonts w:ascii="Arial" w:hAnsi="Arial" w:cs="Arial"/>
          <w:b w:val="0"/>
        </w:rPr>
        <w:t xml:space="preserve">Σπυρίδωνος Λυκούδη </w:t>
      </w:r>
      <w:r w:rsidRPr="00676C6F">
        <w:rPr>
          <w:rFonts w:ascii="Arial" w:hAnsi="Arial" w:cs="Arial"/>
        </w:rPr>
        <w:t xml:space="preserve">προς τον Υπουργό </w:t>
      </w:r>
      <w:r w:rsidRPr="00676C6F">
        <w:rPr>
          <w:rStyle w:val="a4"/>
          <w:rFonts w:ascii="Arial" w:hAnsi="Arial" w:cs="Arial"/>
          <w:b w:val="0"/>
        </w:rPr>
        <w:t>Υγείας,</w:t>
      </w:r>
      <w:r w:rsidRPr="00676C6F">
        <w:rPr>
          <w:rFonts w:ascii="Arial" w:hAnsi="Arial" w:cs="Arial"/>
        </w:rPr>
        <w:t xml:space="preserve"> σχετικά με την έκ</w:t>
      </w:r>
      <w:r w:rsidRPr="00676C6F">
        <w:rPr>
          <w:rFonts w:ascii="Arial" w:hAnsi="Arial" w:cs="Arial"/>
        </w:rPr>
        <w:t>ρυθμη κ</w:t>
      </w:r>
      <w:r w:rsidRPr="00340E36">
        <w:rPr>
          <w:rFonts w:ascii="Arial" w:hAnsi="Arial" w:cs="Arial"/>
        </w:rPr>
        <w:t>ατάσταση που βρίσκεται ο χώρος της υγείας.</w:t>
      </w:r>
    </w:p>
    <w:p w14:paraId="59DA2828" w14:textId="77777777" w:rsidR="00087860" w:rsidRDefault="00061F85">
      <w:pPr>
        <w:pStyle w:val="Web"/>
        <w:spacing w:before="0" w:beforeAutospacing="0" w:after="0" w:afterAutospacing="0" w:line="600" w:lineRule="auto"/>
        <w:ind w:firstLine="720"/>
        <w:jc w:val="both"/>
        <w:rPr>
          <w:rFonts w:ascii="Arial" w:hAnsi="Arial" w:cs="Arial"/>
        </w:rPr>
      </w:pPr>
      <w:r w:rsidRPr="00676C6F">
        <w:rPr>
          <w:rStyle w:val="a4"/>
          <w:rFonts w:ascii="Arial" w:hAnsi="Arial" w:cs="Arial"/>
          <w:b w:val="0"/>
        </w:rPr>
        <w:t>Β</w:t>
      </w:r>
      <w:r w:rsidRPr="00676C6F">
        <w:rPr>
          <w:rStyle w:val="a4"/>
          <w:rFonts w:ascii="Arial" w:hAnsi="Arial" w:cs="Arial"/>
          <w:b w:val="0"/>
        </w:rPr>
        <w:t>. ΕΠΙΚΑΙΡΕΣ ΕΡΩΤΗΣΕΙΣ Δεύτερου Κύκλου (Άρθρο 130 παρ</w:t>
      </w:r>
      <w:r>
        <w:rPr>
          <w:rStyle w:val="a4"/>
          <w:rFonts w:ascii="Arial" w:hAnsi="Arial" w:cs="Arial"/>
          <w:b w:val="0"/>
        </w:rPr>
        <w:t xml:space="preserve">άγραφοι 2 και 3 </w:t>
      </w:r>
      <w:r>
        <w:rPr>
          <w:rStyle w:val="a4"/>
          <w:rFonts w:ascii="Arial" w:hAnsi="Arial" w:cs="Arial"/>
          <w:b w:val="0"/>
        </w:rPr>
        <w:t xml:space="preserve">του </w:t>
      </w:r>
      <w:r w:rsidRPr="00676C6F">
        <w:rPr>
          <w:rStyle w:val="a4"/>
          <w:rFonts w:ascii="Arial" w:hAnsi="Arial" w:cs="Arial"/>
          <w:b w:val="0"/>
        </w:rPr>
        <w:t>Καν</w:t>
      </w:r>
      <w:r>
        <w:rPr>
          <w:rStyle w:val="a4"/>
          <w:rFonts w:ascii="Arial" w:hAnsi="Arial" w:cs="Arial"/>
          <w:b w:val="0"/>
        </w:rPr>
        <w:t>ονισμού της</w:t>
      </w:r>
      <w:r w:rsidRPr="00676C6F">
        <w:rPr>
          <w:rStyle w:val="a4"/>
          <w:rFonts w:ascii="Arial" w:hAnsi="Arial" w:cs="Arial"/>
          <w:b w:val="0"/>
        </w:rPr>
        <w:t xml:space="preserve"> Βουλής)</w:t>
      </w:r>
    </w:p>
    <w:p w14:paraId="59DA2829"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1. Η με αριθμό 554/3-3-2017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 xml:space="preserve">ρώτηση του Βουλευτή Κιλκίς της Νέας Δημοκρατίας κ. </w:t>
      </w:r>
      <w:r w:rsidRPr="00676C6F">
        <w:rPr>
          <w:rStyle w:val="a4"/>
          <w:rFonts w:ascii="Arial" w:hAnsi="Arial" w:cs="Arial"/>
          <w:b w:val="0"/>
        </w:rPr>
        <w:t xml:space="preserve">Γεωργίου Γεωργαντά </w:t>
      </w:r>
      <w:r w:rsidRPr="00676C6F">
        <w:rPr>
          <w:rFonts w:ascii="Arial" w:hAnsi="Arial" w:cs="Arial"/>
        </w:rPr>
        <w:t>πρ</w:t>
      </w:r>
      <w:r w:rsidRPr="00676C6F">
        <w:rPr>
          <w:rFonts w:ascii="Arial" w:hAnsi="Arial" w:cs="Arial"/>
        </w:rPr>
        <w:t>ος την Υπουργό</w:t>
      </w:r>
      <w:r>
        <w:rPr>
          <w:rFonts w:ascii="Arial" w:hAnsi="Arial" w:cs="Arial"/>
        </w:rPr>
        <w:t xml:space="preserve"> </w:t>
      </w:r>
      <w:r w:rsidRPr="00676C6F">
        <w:rPr>
          <w:rStyle w:val="a4"/>
          <w:rFonts w:ascii="Arial" w:hAnsi="Arial" w:cs="Arial"/>
          <w:b w:val="0"/>
        </w:rPr>
        <w:t xml:space="preserve">Πολιτισμού και Αθλητισμού, </w:t>
      </w:r>
      <w:r w:rsidRPr="00676C6F">
        <w:rPr>
          <w:rFonts w:ascii="Arial" w:hAnsi="Arial" w:cs="Arial"/>
        </w:rPr>
        <w:t>σχετικά με τον σχεδιασμό για την κατάργηση της Εφορείας Αρχαιοτήτων Κιλκίς.</w:t>
      </w:r>
    </w:p>
    <w:p w14:paraId="59DA282A" w14:textId="77777777" w:rsidR="00087860" w:rsidRDefault="00061F85">
      <w:pPr>
        <w:pStyle w:val="Web"/>
        <w:spacing w:before="0" w:beforeAutospacing="0" w:after="0" w:afterAutospacing="0" w:line="600" w:lineRule="auto"/>
        <w:ind w:firstLine="720"/>
        <w:jc w:val="both"/>
        <w:rPr>
          <w:rFonts w:ascii="Arial" w:hAnsi="Arial" w:cs="Arial"/>
        </w:rPr>
      </w:pPr>
      <w:r w:rsidRPr="00676C6F">
        <w:rPr>
          <w:rFonts w:ascii="Arial" w:hAnsi="Arial" w:cs="Arial"/>
        </w:rPr>
        <w:t xml:space="preserve">2. Η με αριθμό 557/6-3-2017 </w:t>
      </w:r>
      <w:r>
        <w:rPr>
          <w:rFonts w:ascii="Arial" w:hAnsi="Arial" w:cs="Arial"/>
        </w:rPr>
        <w:t>ε</w:t>
      </w:r>
      <w:r w:rsidRPr="00676C6F">
        <w:rPr>
          <w:rFonts w:ascii="Arial" w:hAnsi="Arial" w:cs="Arial"/>
        </w:rPr>
        <w:t xml:space="preserve">πίκαιρη </w:t>
      </w:r>
      <w:r>
        <w:rPr>
          <w:rFonts w:ascii="Arial" w:hAnsi="Arial" w:cs="Arial"/>
        </w:rPr>
        <w:t>ε</w:t>
      </w:r>
      <w:r w:rsidRPr="00676C6F">
        <w:rPr>
          <w:rFonts w:ascii="Arial" w:hAnsi="Arial" w:cs="Arial"/>
        </w:rPr>
        <w:t xml:space="preserve">ρώτηση του Βουλευτή Ηρακλείου της Δημοκρατικής Συμπαράταξης ΠΑΣΟΚ–ΔΗΜΑΡ κ. </w:t>
      </w:r>
      <w:r w:rsidRPr="00676C6F">
        <w:rPr>
          <w:rStyle w:val="a4"/>
          <w:rFonts w:ascii="Arial" w:hAnsi="Arial" w:cs="Arial"/>
          <w:b w:val="0"/>
        </w:rPr>
        <w:t xml:space="preserve">Βασιλείου </w:t>
      </w:r>
      <w:proofErr w:type="spellStart"/>
      <w:r w:rsidRPr="00676C6F">
        <w:rPr>
          <w:rStyle w:val="a4"/>
          <w:rFonts w:ascii="Arial" w:hAnsi="Arial" w:cs="Arial"/>
          <w:b w:val="0"/>
        </w:rPr>
        <w:t>Κεγκέρογλου</w:t>
      </w:r>
      <w:proofErr w:type="spellEnd"/>
      <w:r w:rsidRPr="00676C6F">
        <w:rPr>
          <w:rFonts w:ascii="Arial" w:hAnsi="Arial" w:cs="Arial"/>
        </w:rPr>
        <w:t xml:space="preserve"> </w:t>
      </w:r>
      <w:r w:rsidRPr="00676C6F">
        <w:rPr>
          <w:rFonts w:ascii="Arial" w:hAnsi="Arial" w:cs="Arial"/>
        </w:rPr>
        <w:t xml:space="preserve">προς την Υπουργό </w:t>
      </w:r>
      <w:r w:rsidRPr="00676C6F">
        <w:rPr>
          <w:rStyle w:val="a4"/>
          <w:rFonts w:ascii="Arial" w:hAnsi="Arial" w:cs="Arial"/>
          <w:b w:val="0"/>
        </w:rPr>
        <w:t xml:space="preserve">Εργασίας, Κοινωνικής Ασφάλισης και Κοινωνικής Αλληλεγγύης, </w:t>
      </w:r>
      <w:r w:rsidRPr="00676C6F">
        <w:rPr>
          <w:rFonts w:ascii="Arial" w:hAnsi="Arial" w:cs="Arial"/>
        </w:rPr>
        <w:t xml:space="preserve">σχετικά με τις προθέσεις του Υπουργείου για τροποποίηση του άρθρου </w:t>
      </w:r>
      <w:r w:rsidRPr="00676C6F">
        <w:rPr>
          <w:rFonts w:ascii="Arial" w:hAnsi="Arial" w:cs="Arial"/>
        </w:rPr>
        <w:lastRenderedPageBreak/>
        <w:t>20 του ν</w:t>
      </w:r>
      <w:r>
        <w:rPr>
          <w:rFonts w:ascii="Arial" w:hAnsi="Arial" w:cs="Arial"/>
        </w:rPr>
        <w:t>.</w:t>
      </w:r>
      <w:r w:rsidRPr="00676C6F">
        <w:rPr>
          <w:rFonts w:ascii="Arial" w:hAnsi="Arial" w:cs="Arial"/>
        </w:rPr>
        <w:t>4387/2</w:t>
      </w:r>
      <w:r w:rsidRPr="00340E36">
        <w:rPr>
          <w:rFonts w:ascii="Arial" w:hAnsi="Arial" w:cs="Arial"/>
        </w:rPr>
        <w:t>016 περί περικοπής των συντάξεων ακόμη και για ελάχιστο αγροτικό εισόδημα ή και αναστολή καταβολής</w:t>
      </w:r>
      <w:r w:rsidRPr="00340E36">
        <w:rPr>
          <w:rFonts w:ascii="Arial" w:hAnsi="Arial" w:cs="Arial"/>
        </w:rPr>
        <w:t xml:space="preserve"> σύνταξης για αιρετούς </w:t>
      </w:r>
      <w:r>
        <w:rPr>
          <w:rFonts w:ascii="Arial" w:hAnsi="Arial" w:cs="Arial"/>
        </w:rPr>
        <w:t>α</w:t>
      </w:r>
      <w:r w:rsidRPr="00340E36">
        <w:rPr>
          <w:rFonts w:ascii="Arial" w:hAnsi="Arial" w:cs="Arial"/>
        </w:rPr>
        <w:t>υτοδιοίκησης. </w:t>
      </w:r>
    </w:p>
    <w:p w14:paraId="59DA282B"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3. Η με αριθμό 556/6-3-2017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του Βουλευτή Β΄ Αθηνών  του Ποταμιού κ</w:t>
      </w:r>
      <w:r w:rsidRPr="00676C6F">
        <w:rPr>
          <w:rFonts w:ascii="Arial" w:hAnsi="Arial" w:cs="Arial"/>
        </w:rPr>
        <w:t xml:space="preserve">. </w:t>
      </w:r>
      <w:r w:rsidRPr="00676C6F">
        <w:rPr>
          <w:rStyle w:val="a4"/>
          <w:rFonts w:ascii="Arial" w:hAnsi="Arial" w:cs="Arial"/>
          <w:b w:val="0"/>
        </w:rPr>
        <w:t xml:space="preserve">Γεωργίου </w:t>
      </w:r>
      <w:proofErr w:type="spellStart"/>
      <w:r w:rsidRPr="00676C6F">
        <w:rPr>
          <w:rStyle w:val="a4"/>
          <w:rFonts w:ascii="Arial" w:hAnsi="Arial" w:cs="Arial"/>
          <w:b w:val="0"/>
        </w:rPr>
        <w:t>Αμυρά</w:t>
      </w:r>
      <w:proofErr w:type="spellEnd"/>
      <w:r w:rsidRPr="00676C6F">
        <w:rPr>
          <w:rStyle w:val="a4"/>
          <w:rFonts w:ascii="Arial" w:hAnsi="Arial" w:cs="Arial"/>
          <w:b w:val="0"/>
        </w:rPr>
        <w:t xml:space="preserve"> </w:t>
      </w:r>
      <w:r w:rsidRPr="00676C6F">
        <w:rPr>
          <w:rFonts w:ascii="Arial" w:hAnsi="Arial" w:cs="Arial"/>
        </w:rPr>
        <w:t xml:space="preserve">προς τον Υπουργό </w:t>
      </w:r>
      <w:r w:rsidRPr="00676C6F">
        <w:rPr>
          <w:rStyle w:val="a4"/>
          <w:rFonts w:ascii="Arial" w:hAnsi="Arial" w:cs="Arial"/>
          <w:b w:val="0"/>
        </w:rPr>
        <w:t>Οικονομικών,</w:t>
      </w:r>
      <w:r w:rsidRPr="00676C6F">
        <w:rPr>
          <w:rFonts w:ascii="Arial" w:hAnsi="Arial" w:cs="Arial"/>
        </w:rPr>
        <w:t xml:space="preserve"> σχετικά με την ανάληψη από το </w:t>
      </w:r>
      <w:r>
        <w:rPr>
          <w:rFonts w:ascii="Arial" w:hAnsi="Arial" w:cs="Arial"/>
        </w:rPr>
        <w:t>ε</w:t>
      </w:r>
      <w:r w:rsidRPr="00676C6F">
        <w:rPr>
          <w:rFonts w:ascii="Arial" w:hAnsi="Arial" w:cs="Arial"/>
        </w:rPr>
        <w:t xml:space="preserve">λληνικό </w:t>
      </w:r>
      <w:r>
        <w:rPr>
          <w:rFonts w:ascii="Arial" w:hAnsi="Arial" w:cs="Arial"/>
        </w:rPr>
        <w:t>δ</w:t>
      </w:r>
      <w:r w:rsidRPr="00676C6F">
        <w:rPr>
          <w:rFonts w:ascii="Arial" w:hAnsi="Arial" w:cs="Arial"/>
        </w:rPr>
        <w:t>ημόσιο του ανεξόφλητου υπολοίπου δανεικής σύμβα</w:t>
      </w:r>
      <w:r w:rsidRPr="00676C6F">
        <w:rPr>
          <w:rFonts w:ascii="Arial" w:hAnsi="Arial" w:cs="Arial"/>
        </w:rPr>
        <w:t>σης του Οργανισμού Μεγάρου</w:t>
      </w:r>
      <w:r w:rsidRPr="00340E36">
        <w:rPr>
          <w:rFonts w:ascii="Arial" w:hAnsi="Arial" w:cs="Arial"/>
        </w:rPr>
        <w:t xml:space="preserve"> Μουσικής Αθηνών (ΟΜΜΑ).</w:t>
      </w:r>
    </w:p>
    <w:p w14:paraId="59DA282C"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4. Η με αριθμό 527/24-2-2017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του Βουλευτή Λέσβου το</w:t>
      </w:r>
      <w:r w:rsidRPr="00676C6F">
        <w:rPr>
          <w:rFonts w:ascii="Arial" w:hAnsi="Arial" w:cs="Arial"/>
        </w:rPr>
        <w:t>υ Κομμουνιστικού Κόμματος Ελλάδ</w:t>
      </w:r>
      <w:r>
        <w:rPr>
          <w:rFonts w:ascii="Arial" w:hAnsi="Arial" w:cs="Arial"/>
        </w:rPr>
        <w:t>α</w:t>
      </w:r>
      <w:r w:rsidRPr="00340E36">
        <w:rPr>
          <w:rFonts w:ascii="Arial" w:hAnsi="Arial" w:cs="Arial"/>
        </w:rPr>
        <w:t xml:space="preserve">ς κ. </w:t>
      </w:r>
      <w:r w:rsidRPr="00676C6F">
        <w:rPr>
          <w:rStyle w:val="a4"/>
          <w:rFonts w:ascii="Arial" w:hAnsi="Arial" w:cs="Arial"/>
          <w:b w:val="0"/>
        </w:rPr>
        <w:t>Σταύρου Τάσσου</w:t>
      </w:r>
      <w:r w:rsidRPr="00676C6F">
        <w:rPr>
          <w:rFonts w:ascii="Arial" w:hAnsi="Arial" w:cs="Arial"/>
        </w:rPr>
        <w:t xml:space="preserve"> προς τον Υπουργό </w:t>
      </w:r>
      <w:r w:rsidRPr="00676C6F">
        <w:rPr>
          <w:rStyle w:val="a4"/>
          <w:rFonts w:ascii="Arial" w:hAnsi="Arial" w:cs="Arial"/>
          <w:b w:val="0"/>
        </w:rPr>
        <w:t xml:space="preserve">Υγείας, </w:t>
      </w:r>
      <w:r w:rsidRPr="00676C6F">
        <w:rPr>
          <w:rFonts w:ascii="Arial" w:hAnsi="Arial" w:cs="Arial"/>
        </w:rPr>
        <w:t>σχετικά με το Πολυδύναμο Περ</w:t>
      </w:r>
      <w:r w:rsidRPr="00340E36">
        <w:rPr>
          <w:rFonts w:ascii="Arial" w:hAnsi="Arial" w:cs="Arial"/>
        </w:rPr>
        <w:t>ιφερειακό Ιατρείο της Τήλου.</w:t>
      </w:r>
    </w:p>
    <w:p w14:paraId="59DA282D"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5.-</w:t>
      </w:r>
      <w:r w:rsidRPr="00340E36">
        <w:rPr>
          <w:rFonts w:ascii="Arial" w:hAnsi="Arial" w:cs="Arial"/>
        </w:rPr>
        <w:t xml:space="preserve"> Η με αριθμό 525/24-2-2017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 xml:space="preserve">ρώτηση του Βουλευτή Ιωαννίνων του Συνασπισμού Ριζοσπαστικής </w:t>
      </w:r>
      <w:r w:rsidRPr="00676C6F">
        <w:rPr>
          <w:rFonts w:ascii="Arial" w:hAnsi="Arial" w:cs="Arial"/>
        </w:rPr>
        <w:t xml:space="preserve">Αριστεράς κ. </w:t>
      </w:r>
      <w:r w:rsidRPr="00676C6F">
        <w:rPr>
          <w:rStyle w:val="a4"/>
          <w:rFonts w:ascii="Arial" w:hAnsi="Arial" w:cs="Arial"/>
          <w:b w:val="0"/>
        </w:rPr>
        <w:t xml:space="preserve">Χρήστου Μαντά </w:t>
      </w:r>
      <w:r w:rsidRPr="00676C6F">
        <w:rPr>
          <w:rFonts w:ascii="Arial" w:hAnsi="Arial" w:cs="Arial"/>
        </w:rPr>
        <w:t xml:space="preserve">προς τον Υπουργό </w:t>
      </w:r>
      <w:r w:rsidRPr="00676C6F">
        <w:rPr>
          <w:rStyle w:val="a4"/>
          <w:rFonts w:ascii="Arial" w:hAnsi="Arial" w:cs="Arial"/>
          <w:b w:val="0"/>
        </w:rPr>
        <w:t>Παιδείας, Έρευνας και Θρησκευμάτων,</w:t>
      </w:r>
      <w:r w:rsidRPr="00676C6F">
        <w:rPr>
          <w:rFonts w:ascii="Arial" w:hAnsi="Arial" w:cs="Arial"/>
        </w:rPr>
        <w:t xml:space="preserve"> σχετικά με τις αναγνωρίσεις του Διεπιστημονικού Οργανισμού Αναγνώρισης</w:t>
      </w:r>
      <w:r w:rsidRPr="00340E36">
        <w:rPr>
          <w:rFonts w:ascii="Arial" w:hAnsi="Arial" w:cs="Arial"/>
        </w:rPr>
        <w:t xml:space="preserve"> Τίτλων Α</w:t>
      </w:r>
      <w:r w:rsidRPr="00340E36">
        <w:rPr>
          <w:rFonts w:ascii="Arial" w:hAnsi="Arial" w:cs="Arial"/>
        </w:rPr>
        <w:t>καδημαϊκών και Πλη</w:t>
      </w:r>
      <w:r w:rsidRPr="00340E36">
        <w:rPr>
          <w:rFonts w:ascii="Arial" w:hAnsi="Arial" w:cs="Arial"/>
        </w:rPr>
        <w:lastRenderedPageBreak/>
        <w:t>ροφόρησης (ΔΟΑΤΑΠ) σε μεταπτυχιακά από ιδιωτικά Πανεπιστήμια της Κύπρου και της Ιταλίας και τις συμπράξεις με Ανώτατα Εκπαιδευτικά Ιδρύματα της Χώρας μας. </w:t>
      </w:r>
    </w:p>
    <w:p w14:paraId="59DA282E"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6. Η με αριθμό 520/23-2-2017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του Βουλευτή Ηλείας της Δημοκρατικής</w:t>
      </w:r>
      <w:r w:rsidRPr="00340E36">
        <w:rPr>
          <w:rFonts w:ascii="Arial" w:hAnsi="Arial" w:cs="Arial"/>
        </w:rPr>
        <w:t xml:space="preserve"> Συμπαράταξης ΠΑΣΟΚ–ΔΗΜΑΡ κ. </w:t>
      </w:r>
      <w:r w:rsidRPr="00676C6F">
        <w:rPr>
          <w:rStyle w:val="a4"/>
          <w:rFonts w:ascii="Arial" w:hAnsi="Arial" w:cs="Arial"/>
          <w:b w:val="0"/>
        </w:rPr>
        <w:t>Ιωάννη Κουτσούκου</w:t>
      </w:r>
      <w:r w:rsidRPr="00676C6F">
        <w:rPr>
          <w:rFonts w:ascii="Arial" w:hAnsi="Arial" w:cs="Arial"/>
        </w:rPr>
        <w:t xml:space="preserve"> προς τον Υπουργό </w:t>
      </w:r>
      <w:r w:rsidRPr="00676C6F">
        <w:rPr>
          <w:rStyle w:val="a4"/>
          <w:rFonts w:ascii="Arial" w:hAnsi="Arial" w:cs="Arial"/>
          <w:b w:val="0"/>
        </w:rPr>
        <w:t xml:space="preserve">Οικονομικών, </w:t>
      </w:r>
      <w:r w:rsidRPr="00676C6F">
        <w:rPr>
          <w:rFonts w:ascii="Arial" w:hAnsi="Arial" w:cs="Arial"/>
        </w:rPr>
        <w:t>σχετικά με τη σιωπ</w:t>
      </w:r>
      <w:r w:rsidRPr="00340E36">
        <w:rPr>
          <w:rFonts w:ascii="Arial" w:hAnsi="Arial" w:cs="Arial"/>
        </w:rPr>
        <w:t xml:space="preserve">ή του κ. </w:t>
      </w:r>
      <w:proofErr w:type="spellStart"/>
      <w:r w:rsidRPr="00340E36">
        <w:rPr>
          <w:rFonts w:ascii="Arial" w:hAnsi="Arial" w:cs="Arial"/>
        </w:rPr>
        <w:t>Τσακαλώτου</w:t>
      </w:r>
      <w:proofErr w:type="spellEnd"/>
      <w:r w:rsidRPr="00340E36">
        <w:rPr>
          <w:rFonts w:ascii="Arial" w:hAnsi="Arial" w:cs="Arial"/>
        </w:rPr>
        <w:t xml:space="preserve"> και τις δεσμεύσεις της Κυβέρνησης.</w:t>
      </w:r>
    </w:p>
    <w:p w14:paraId="59DA282F"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7. Η με αριθμό 461/8-2-2017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της Βουλευτού Β΄ Αθηνών του Λαϊκού Συνδέσμου</w:t>
      </w:r>
      <w:r>
        <w:rPr>
          <w:rFonts w:ascii="Arial" w:hAnsi="Arial" w:cs="Arial"/>
        </w:rPr>
        <w:t xml:space="preserve"> </w:t>
      </w:r>
      <w:r>
        <w:rPr>
          <w:rFonts w:ascii="Arial" w:hAnsi="Arial" w:cs="Arial"/>
        </w:rPr>
        <w:t>-</w:t>
      </w:r>
      <w:r w:rsidRPr="008C140E">
        <w:rPr>
          <w:rFonts w:ascii="Arial" w:hAnsi="Arial" w:cs="Arial"/>
        </w:rPr>
        <w:t xml:space="preserve"> Χρυσή Αυγή</w:t>
      </w:r>
      <w:r w:rsidRPr="00340E36">
        <w:rPr>
          <w:rFonts w:ascii="Arial" w:hAnsi="Arial" w:cs="Arial"/>
        </w:rPr>
        <w:t xml:space="preserve"> κ</w:t>
      </w:r>
      <w:r>
        <w:rPr>
          <w:rFonts w:ascii="Arial" w:hAnsi="Arial" w:cs="Arial"/>
        </w:rPr>
        <w:t>.</w:t>
      </w:r>
      <w:r w:rsidRPr="00340E36">
        <w:rPr>
          <w:rFonts w:ascii="Arial" w:hAnsi="Arial" w:cs="Arial"/>
        </w:rPr>
        <w:t xml:space="preserve"> </w:t>
      </w:r>
      <w:r w:rsidRPr="008C140E">
        <w:rPr>
          <w:rStyle w:val="a4"/>
          <w:rFonts w:ascii="Arial" w:hAnsi="Arial" w:cs="Arial"/>
          <w:b w:val="0"/>
        </w:rPr>
        <w:t xml:space="preserve">Ελένης </w:t>
      </w:r>
      <w:proofErr w:type="spellStart"/>
      <w:r w:rsidRPr="008C140E">
        <w:rPr>
          <w:rStyle w:val="a4"/>
          <w:rFonts w:ascii="Arial" w:hAnsi="Arial" w:cs="Arial"/>
          <w:b w:val="0"/>
        </w:rPr>
        <w:t>Ζαρούλια</w:t>
      </w:r>
      <w:proofErr w:type="spellEnd"/>
      <w:r w:rsidRPr="008C140E">
        <w:rPr>
          <w:rFonts w:ascii="Arial" w:hAnsi="Arial" w:cs="Arial"/>
        </w:rPr>
        <w:t xml:space="preserve"> προς τον Υπουργό </w:t>
      </w:r>
      <w:r w:rsidRPr="008C140E">
        <w:rPr>
          <w:rStyle w:val="a4"/>
          <w:rFonts w:ascii="Arial" w:hAnsi="Arial" w:cs="Arial"/>
          <w:b w:val="0"/>
        </w:rPr>
        <w:t xml:space="preserve">Εσωτερικών, </w:t>
      </w:r>
      <w:r w:rsidRPr="008C140E">
        <w:rPr>
          <w:rFonts w:ascii="Arial" w:hAnsi="Arial" w:cs="Arial"/>
        </w:rPr>
        <w:t>σχετικά με την τρομοκρατι</w:t>
      </w:r>
      <w:r w:rsidRPr="00340E36">
        <w:rPr>
          <w:rFonts w:ascii="Arial" w:hAnsi="Arial" w:cs="Arial"/>
        </w:rPr>
        <w:t xml:space="preserve">κή επίθεση με </w:t>
      </w:r>
      <w:proofErr w:type="spellStart"/>
      <w:r w:rsidRPr="00340E36">
        <w:rPr>
          <w:rFonts w:ascii="Arial" w:hAnsi="Arial" w:cs="Arial"/>
        </w:rPr>
        <w:t>καλάσνικοφ</w:t>
      </w:r>
      <w:proofErr w:type="spellEnd"/>
      <w:r w:rsidRPr="00340E36">
        <w:rPr>
          <w:rFonts w:ascii="Arial" w:hAnsi="Arial" w:cs="Arial"/>
        </w:rPr>
        <w:t xml:space="preserve"> κατά ανδρών των ΜΑΤ.</w:t>
      </w:r>
    </w:p>
    <w:p w14:paraId="59DA2830"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8. Η με αριθμό 463/10-2-2017 </w:t>
      </w:r>
      <w:r>
        <w:rPr>
          <w:rFonts w:ascii="Arial" w:hAnsi="Arial" w:cs="Arial"/>
        </w:rPr>
        <w:t>ε</w:t>
      </w:r>
      <w:r w:rsidRPr="00340E36">
        <w:rPr>
          <w:rFonts w:ascii="Arial" w:hAnsi="Arial" w:cs="Arial"/>
        </w:rPr>
        <w:t xml:space="preserve">πίκαιρη </w:t>
      </w:r>
      <w:r>
        <w:rPr>
          <w:rFonts w:ascii="Arial" w:hAnsi="Arial" w:cs="Arial"/>
        </w:rPr>
        <w:t>ε</w:t>
      </w:r>
      <w:r w:rsidRPr="008C140E">
        <w:rPr>
          <w:rFonts w:ascii="Arial" w:hAnsi="Arial" w:cs="Arial"/>
        </w:rPr>
        <w:t>ρώτηση</w:t>
      </w:r>
      <w:r w:rsidRPr="006F3A8E">
        <w:rPr>
          <w:rFonts w:ascii="Arial" w:hAnsi="Arial" w:cs="Arial"/>
        </w:rPr>
        <w:t xml:space="preserve"> του Βουλευτή</w:t>
      </w:r>
      <w:r w:rsidRPr="00B40CCA">
        <w:rPr>
          <w:rFonts w:ascii="Arial" w:hAnsi="Arial" w:cs="Arial"/>
        </w:rPr>
        <w:t xml:space="preserve"> Β΄ </w:t>
      </w:r>
      <w:r w:rsidRPr="008C140E">
        <w:rPr>
          <w:rFonts w:ascii="Arial" w:hAnsi="Arial" w:cs="Arial"/>
        </w:rPr>
        <w:t>Πειραι</w:t>
      </w:r>
      <w:r>
        <w:rPr>
          <w:rFonts w:ascii="Arial" w:hAnsi="Arial" w:cs="Arial"/>
        </w:rPr>
        <w:t>ώς</w:t>
      </w:r>
      <w:r w:rsidRPr="00340E36">
        <w:rPr>
          <w:rFonts w:ascii="Arial" w:hAnsi="Arial" w:cs="Arial"/>
        </w:rPr>
        <w:t xml:space="preserve"> των Ανεξαρτήτων Ελλήνων κ. </w:t>
      </w:r>
      <w:r w:rsidRPr="008C140E">
        <w:rPr>
          <w:rStyle w:val="a4"/>
          <w:rFonts w:ascii="Arial" w:hAnsi="Arial" w:cs="Arial"/>
          <w:b w:val="0"/>
        </w:rPr>
        <w:t>Δημητρίου Καμμένου</w:t>
      </w:r>
      <w:r w:rsidRPr="008C140E">
        <w:rPr>
          <w:rFonts w:ascii="Arial" w:hAnsi="Arial" w:cs="Arial"/>
        </w:rPr>
        <w:t xml:space="preserve"> προς τον Υπουργό </w:t>
      </w:r>
      <w:r w:rsidRPr="008C140E">
        <w:rPr>
          <w:rStyle w:val="a4"/>
          <w:rFonts w:ascii="Arial" w:hAnsi="Arial" w:cs="Arial"/>
          <w:b w:val="0"/>
        </w:rPr>
        <w:t>Περιβά</w:t>
      </w:r>
      <w:r w:rsidRPr="008C140E">
        <w:rPr>
          <w:rStyle w:val="a4"/>
          <w:rFonts w:ascii="Arial" w:hAnsi="Arial" w:cs="Arial"/>
          <w:b w:val="0"/>
        </w:rPr>
        <w:t>λλοντος και Ενέργειας</w:t>
      </w:r>
      <w:r w:rsidRPr="008C140E">
        <w:rPr>
          <w:rFonts w:ascii="Arial" w:hAnsi="Arial" w:cs="Arial"/>
        </w:rPr>
        <w:t xml:space="preserve"> σχ</w:t>
      </w:r>
      <w:r w:rsidRPr="00340E36">
        <w:rPr>
          <w:rFonts w:ascii="Arial" w:hAnsi="Arial" w:cs="Arial"/>
        </w:rPr>
        <w:t xml:space="preserve">ετικά με τη μεταφορά χρηστών της ΔΕΗ σε εταιρείες εναλλακτικών </w:t>
      </w:r>
      <w:proofErr w:type="spellStart"/>
      <w:r w:rsidRPr="00340E36">
        <w:rPr>
          <w:rFonts w:ascii="Arial" w:hAnsi="Arial" w:cs="Arial"/>
        </w:rPr>
        <w:t>παρόχων</w:t>
      </w:r>
      <w:proofErr w:type="spellEnd"/>
      <w:r w:rsidRPr="00340E36">
        <w:rPr>
          <w:rFonts w:ascii="Arial" w:hAnsi="Arial" w:cs="Arial"/>
        </w:rPr>
        <w:t xml:space="preserve"> ηλεκτρικής ενέργειας.</w:t>
      </w:r>
    </w:p>
    <w:p w14:paraId="59DA2831"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lastRenderedPageBreak/>
        <w:t xml:space="preserve">9. Η με αριθμό 467/10-2-2017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του Βουλευτή Ευβοίας του Λαϊκού Συνδέσμου</w:t>
      </w:r>
      <w:r>
        <w:rPr>
          <w:rFonts w:ascii="Arial" w:hAnsi="Arial" w:cs="Arial"/>
        </w:rPr>
        <w:t xml:space="preserve"> </w:t>
      </w:r>
      <w:r w:rsidRPr="00340E36">
        <w:rPr>
          <w:rFonts w:ascii="Arial" w:hAnsi="Arial" w:cs="Arial"/>
        </w:rPr>
        <w:t>-</w:t>
      </w:r>
      <w:r>
        <w:rPr>
          <w:rFonts w:ascii="Arial" w:hAnsi="Arial" w:cs="Arial"/>
        </w:rPr>
        <w:t xml:space="preserve"> </w:t>
      </w:r>
      <w:r w:rsidRPr="008C140E">
        <w:rPr>
          <w:rFonts w:ascii="Arial" w:hAnsi="Arial" w:cs="Arial"/>
        </w:rPr>
        <w:t>Χρυσή Αυγή</w:t>
      </w:r>
      <w:r w:rsidRPr="00340E36">
        <w:rPr>
          <w:rFonts w:ascii="Arial" w:hAnsi="Arial" w:cs="Arial"/>
        </w:rPr>
        <w:t xml:space="preserve"> κ. </w:t>
      </w:r>
      <w:r w:rsidRPr="008C140E">
        <w:rPr>
          <w:rStyle w:val="a4"/>
          <w:rFonts w:ascii="Arial" w:hAnsi="Arial" w:cs="Arial"/>
          <w:b w:val="0"/>
        </w:rPr>
        <w:t>Νικολάου Μίχου</w:t>
      </w:r>
      <w:r w:rsidRPr="008C140E">
        <w:rPr>
          <w:rFonts w:ascii="Arial" w:hAnsi="Arial" w:cs="Arial"/>
        </w:rPr>
        <w:t xml:space="preserve"> προς τον Υπουργό </w:t>
      </w:r>
      <w:r w:rsidRPr="008C140E">
        <w:rPr>
          <w:rStyle w:val="a4"/>
          <w:rFonts w:ascii="Arial" w:hAnsi="Arial" w:cs="Arial"/>
          <w:b w:val="0"/>
        </w:rPr>
        <w:t xml:space="preserve">Υγείας, </w:t>
      </w:r>
      <w:r w:rsidRPr="008C140E">
        <w:rPr>
          <w:rFonts w:ascii="Arial" w:hAnsi="Arial" w:cs="Arial"/>
        </w:rPr>
        <w:t>σχετικά με την σκόπιμη κωλυσιεργία</w:t>
      </w:r>
      <w:r w:rsidRPr="00340E36">
        <w:rPr>
          <w:rFonts w:ascii="Arial" w:hAnsi="Arial" w:cs="Arial"/>
        </w:rPr>
        <w:t xml:space="preserve"> εκπληρώσεων όρου διαθήκης ο οποίος προβλέπει ίδρυση ογκολογικής κλινικής στην Χαλκίδα.</w:t>
      </w:r>
    </w:p>
    <w:p w14:paraId="59DA2832"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10. Η με αριθμό 434/2-2-2017 </w:t>
      </w:r>
      <w:r w:rsidRPr="008C140E">
        <w:rPr>
          <w:rFonts w:ascii="Arial" w:hAnsi="Arial" w:cs="Arial"/>
        </w:rPr>
        <w:t>ε</w:t>
      </w:r>
      <w:r w:rsidRPr="008C140E">
        <w:rPr>
          <w:rFonts w:ascii="Arial" w:hAnsi="Arial" w:cs="Arial"/>
        </w:rPr>
        <w:t xml:space="preserve">πίκαιρη </w:t>
      </w:r>
      <w:r w:rsidRPr="008C140E">
        <w:rPr>
          <w:rFonts w:ascii="Arial" w:hAnsi="Arial" w:cs="Arial"/>
        </w:rPr>
        <w:t>ε</w:t>
      </w:r>
      <w:r w:rsidRPr="008C140E">
        <w:rPr>
          <w:rFonts w:ascii="Arial" w:hAnsi="Arial" w:cs="Arial"/>
        </w:rPr>
        <w:t>ρώτηση του Βουλευτή Β΄ Αθηνών του Λαϊκού Συνδέσμου</w:t>
      </w:r>
      <w:r>
        <w:rPr>
          <w:rFonts w:ascii="Arial" w:hAnsi="Arial" w:cs="Arial"/>
        </w:rPr>
        <w:t xml:space="preserve"> </w:t>
      </w:r>
      <w:r w:rsidRPr="008C140E">
        <w:rPr>
          <w:rFonts w:ascii="Arial" w:hAnsi="Arial" w:cs="Arial"/>
        </w:rPr>
        <w:t>-</w:t>
      </w:r>
      <w:r>
        <w:rPr>
          <w:rFonts w:ascii="Arial" w:hAnsi="Arial" w:cs="Arial"/>
        </w:rPr>
        <w:t xml:space="preserve"> </w:t>
      </w:r>
      <w:r w:rsidRPr="008C140E">
        <w:rPr>
          <w:rFonts w:ascii="Arial" w:hAnsi="Arial" w:cs="Arial"/>
        </w:rPr>
        <w:t>Χρυσή Αυγή</w:t>
      </w:r>
      <w:r w:rsidRPr="008C140E">
        <w:rPr>
          <w:rFonts w:ascii="Arial" w:hAnsi="Arial" w:cs="Arial"/>
        </w:rPr>
        <w:t xml:space="preserve"> κ. </w:t>
      </w:r>
      <w:r w:rsidRPr="008C140E">
        <w:rPr>
          <w:rStyle w:val="a4"/>
          <w:rFonts w:ascii="Arial" w:hAnsi="Arial" w:cs="Arial"/>
          <w:b w:val="0"/>
        </w:rPr>
        <w:t xml:space="preserve">Ηλία </w:t>
      </w:r>
      <w:proofErr w:type="spellStart"/>
      <w:r w:rsidRPr="008C140E">
        <w:rPr>
          <w:rStyle w:val="a4"/>
          <w:rFonts w:ascii="Arial" w:hAnsi="Arial" w:cs="Arial"/>
          <w:b w:val="0"/>
        </w:rPr>
        <w:t>Παναγιώταρου</w:t>
      </w:r>
      <w:proofErr w:type="spellEnd"/>
      <w:r w:rsidRPr="008C140E">
        <w:rPr>
          <w:rFonts w:ascii="Arial" w:hAnsi="Arial" w:cs="Arial"/>
        </w:rPr>
        <w:t xml:space="preserve"> πρ</w:t>
      </w:r>
      <w:r w:rsidRPr="008C140E">
        <w:rPr>
          <w:rFonts w:ascii="Arial" w:hAnsi="Arial" w:cs="Arial"/>
        </w:rPr>
        <w:t xml:space="preserve">ος τον Υπουργό </w:t>
      </w:r>
      <w:r w:rsidRPr="008C140E">
        <w:rPr>
          <w:rStyle w:val="a4"/>
          <w:rFonts w:ascii="Arial" w:hAnsi="Arial" w:cs="Arial"/>
          <w:b w:val="0"/>
        </w:rPr>
        <w:t xml:space="preserve">Εσωτερικών, </w:t>
      </w:r>
      <w:r w:rsidRPr="008C140E">
        <w:rPr>
          <w:rFonts w:ascii="Arial" w:hAnsi="Arial" w:cs="Arial"/>
        </w:rPr>
        <w:t>σχετικά με την ανθελληνική</w:t>
      </w:r>
      <w:r w:rsidRPr="00340E36">
        <w:rPr>
          <w:rFonts w:ascii="Arial" w:hAnsi="Arial" w:cs="Arial"/>
        </w:rPr>
        <w:t xml:space="preserve"> δράση τούρκων πρακτόρων και εκπροσώπων τους στη Θράκη.</w:t>
      </w:r>
    </w:p>
    <w:p w14:paraId="59DA2833"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11. Η με αριθμό 435/2-2-2017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της Βουλευτού Β΄ Αθηνών του Λαϊκού Συνδέσμου</w:t>
      </w:r>
      <w:r>
        <w:rPr>
          <w:rFonts w:ascii="Arial" w:hAnsi="Arial" w:cs="Arial"/>
        </w:rPr>
        <w:t xml:space="preserve"> </w:t>
      </w:r>
      <w:r w:rsidRPr="00340E36">
        <w:rPr>
          <w:rFonts w:ascii="Arial" w:hAnsi="Arial" w:cs="Arial"/>
        </w:rPr>
        <w:t>-</w:t>
      </w:r>
      <w:r>
        <w:rPr>
          <w:rFonts w:ascii="Arial" w:hAnsi="Arial" w:cs="Arial"/>
        </w:rPr>
        <w:t xml:space="preserve"> </w:t>
      </w:r>
      <w:r w:rsidRPr="008C140E">
        <w:rPr>
          <w:rFonts w:ascii="Arial" w:hAnsi="Arial" w:cs="Arial"/>
        </w:rPr>
        <w:t>Χρυσή Αυγή</w:t>
      </w:r>
      <w:r w:rsidRPr="00340E36">
        <w:rPr>
          <w:rFonts w:ascii="Arial" w:hAnsi="Arial" w:cs="Arial"/>
        </w:rPr>
        <w:t xml:space="preserve"> κ</w:t>
      </w:r>
      <w:r>
        <w:rPr>
          <w:rFonts w:ascii="Arial" w:hAnsi="Arial" w:cs="Arial"/>
        </w:rPr>
        <w:t>.</w:t>
      </w:r>
      <w:r w:rsidRPr="00340E36">
        <w:rPr>
          <w:rFonts w:ascii="Arial" w:hAnsi="Arial" w:cs="Arial"/>
        </w:rPr>
        <w:t xml:space="preserve"> </w:t>
      </w:r>
      <w:r w:rsidRPr="008C140E">
        <w:rPr>
          <w:rStyle w:val="a4"/>
          <w:rFonts w:ascii="Arial" w:hAnsi="Arial" w:cs="Arial"/>
          <w:b w:val="0"/>
        </w:rPr>
        <w:t xml:space="preserve">Ελένης </w:t>
      </w:r>
      <w:proofErr w:type="spellStart"/>
      <w:r w:rsidRPr="008C140E">
        <w:rPr>
          <w:rStyle w:val="a4"/>
          <w:rFonts w:ascii="Arial" w:hAnsi="Arial" w:cs="Arial"/>
          <w:b w:val="0"/>
        </w:rPr>
        <w:t>Ζαρούλια</w:t>
      </w:r>
      <w:proofErr w:type="spellEnd"/>
      <w:r w:rsidRPr="008C140E">
        <w:rPr>
          <w:rFonts w:ascii="Arial" w:hAnsi="Arial" w:cs="Arial"/>
        </w:rPr>
        <w:t xml:space="preserve"> προς τον Υπουργό </w:t>
      </w:r>
      <w:r w:rsidRPr="008C140E">
        <w:rPr>
          <w:rStyle w:val="a4"/>
          <w:rFonts w:ascii="Arial" w:hAnsi="Arial" w:cs="Arial"/>
          <w:b w:val="0"/>
        </w:rPr>
        <w:t xml:space="preserve">Οικονομικών, </w:t>
      </w:r>
      <w:r w:rsidRPr="008C140E">
        <w:rPr>
          <w:rFonts w:ascii="Arial" w:hAnsi="Arial" w:cs="Arial"/>
        </w:rPr>
        <w:t>σχετικά με τον διορισμό υ</w:t>
      </w:r>
      <w:r w:rsidRPr="00340E36">
        <w:rPr>
          <w:rFonts w:ascii="Arial" w:hAnsi="Arial" w:cs="Arial"/>
        </w:rPr>
        <w:t xml:space="preserve">πόδικης στη </w:t>
      </w:r>
      <w:r>
        <w:rPr>
          <w:rFonts w:ascii="Arial" w:hAnsi="Arial" w:cs="Arial"/>
        </w:rPr>
        <w:t>δ</w:t>
      </w:r>
      <w:r w:rsidRPr="00340E36">
        <w:rPr>
          <w:rFonts w:ascii="Arial" w:hAnsi="Arial" w:cs="Arial"/>
        </w:rPr>
        <w:t xml:space="preserve">ιοίκηση του </w:t>
      </w:r>
      <w:proofErr w:type="spellStart"/>
      <w:r>
        <w:rPr>
          <w:rFonts w:ascii="Arial" w:hAnsi="Arial" w:cs="Arial"/>
        </w:rPr>
        <w:t>υ</w:t>
      </w:r>
      <w:r w:rsidRPr="00340E36">
        <w:rPr>
          <w:rFonts w:ascii="Arial" w:hAnsi="Arial" w:cs="Arial"/>
        </w:rPr>
        <w:t>περταμείου</w:t>
      </w:r>
      <w:proofErr w:type="spellEnd"/>
      <w:r w:rsidRPr="00340E36">
        <w:rPr>
          <w:rFonts w:ascii="Arial" w:hAnsi="Arial" w:cs="Arial"/>
        </w:rPr>
        <w:t>.</w:t>
      </w:r>
    </w:p>
    <w:p w14:paraId="59DA2834"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12. Η με αριθμό 367/20-1-2017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του Βουλευτή Εύβοιας του Λαϊκού Συνδέσμου</w:t>
      </w:r>
      <w:r>
        <w:rPr>
          <w:rFonts w:ascii="Arial" w:hAnsi="Arial" w:cs="Arial"/>
        </w:rPr>
        <w:t xml:space="preserve"> </w:t>
      </w:r>
      <w:r w:rsidRPr="00340E36">
        <w:rPr>
          <w:rFonts w:ascii="Arial" w:hAnsi="Arial" w:cs="Arial"/>
        </w:rPr>
        <w:t>-</w:t>
      </w:r>
      <w:r>
        <w:rPr>
          <w:rFonts w:ascii="Arial" w:hAnsi="Arial" w:cs="Arial"/>
        </w:rPr>
        <w:t xml:space="preserve"> </w:t>
      </w:r>
      <w:r w:rsidRPr="00B40CCA">
        <w:rPr>
          <w:rFonts w:ascii="Arial" w:hAnsi="Arial" w:cs="Arial"/>
        </w:rPr>
        <w:t>Χρυσή Αυγή</w:t>
      </w:r>
      <w:r w:rsidRPr="00340E36">
        <w:rPr>
          <w:rFonts w:ascii="Arial" w:hAnsi="Arial" w:cs="Arial"/>
        </w:rPr>
        <w:t xml:space="preserve"> κ. </w:t>
      </w:r>
      <w:r w:rsidRPr="00B40CCA">
        <w:rPr>
          <w:rStyle w:val="a4"/>
          <w:rFonts w:ascii="Arial" w:hAnsi="Arial" w:cs="Arial"/>
          <w:b w:val="0"/>
        </w:rPr>
        <w:t>Νικολάου Μίχου</w:t>
      </w:r>
      <w:r w:rsidRPr="00B40CCA">
        <w:rPr>
          <w:rFonts w:ascii="Arial" w:hAnsi="Arial" w:cs="Arial"/>
        </w:rPr>
        <w:t xml:space="preserve"> προς τον Υπουργό </w:t>
      </w:r>
      <w:r w:rsidRPr="00B40CCA">
        <w:rPr>
          <w:rStyle w:val="a4"/>
          <w:rFonts w:ascii="Arial" w:hAnsi="Arial" w:cs="Arial"/>
          <w:b w:val="0"/>
        </w:rPr>
        <w:t xml:space="preserve">Εσωτερικών, </w:t>
      </w:r>
      <w:r w:rsidRPr="00B40CCA">
        <w:rPr>
          <w:rFonts w:ascii="Arial" w:hAnsi="Arial" w:cs="Arial"/>
        </w:rPr>
        <w:t>σχετικά με την απαράδεκτη εκτόπ</w:t>
      </w:r>
      <w:r w:rsidRPr="00B40CCA">
        <w:rPr>
          <w:rFonts w:ascii="Arial" w:hAnsi="Arial" w:cs="Arial"/>
        </w:rPr>
        <w:t>ιση</w:t>
      </w:r>
      <w:r w:rsidRPr="00340E36">
        <w:rPr>
          <w:rFonts w:ascii="Arial" w:hAnsi="Arial" w:cs="Arial"/>
        </w:rPr>
        <w:t xml:space="preserve"> </w:t>
      </w:r>
      <w:r>
        <w:rPr>
          <w:rFonts w:ascii="Arial" w:hAnsi="Arial" w:cs="Arial"/>
        </w:rPr>
        <w:t xml:space="preserve">τριάντα έξι χιλιάδων </w:t>
      </w:r>
      <w:r>
        <w:rPr>
          <w:rFonts w:ascii="Arial" w:hAnsi="Arial" w:cs="Arial"/>
        </w:rPr>
        <w:lastRenderedPageBreak/>
        <w:t xml:space="preserve">επτακοσίων εξήντα εννέα </w:t>
      </w:r>
      <w:r w:rsidRPr="00340E36">
        <w:rPr>
          <w:rFonts w:ascii="Arial" w:hAnsi="Arial" w:cs="Arial"/>
        </w:rPr>
        <w:t>τέκνων Ελλήνων από τους βρεφονηπιακούς σταθμούς.</w:t>
      </w:r>
    </w:p>
    <w:p w14:paraId="59DA2835"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13. Η με αριθμό 338/13-1-2017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του Βουλευτή Α΄ Πειραιώς του Λα</w:t>
      </w:r>
      <w:r>
        <w:rPr>
          <w:rFonts w:ascii="Arial" w:hAnsi="Arial" w:cs="Arial"/>
        </w:rPr>
        <w:t>ϊ</w:t>
      </w:r>
      <w:r w:rsidRPr="00340E36">
        <w:rPr>
          <w:rFonts w:ascii="Arial" w:hAnsi="Arial" w:cs="Arial"/>
        </w:rPr>
        <w:t>κού Συνδέσμου</w:t>
      </w:r>
      <w:r>
        <w:rPr>
          <w:rFonts w:ascii="Arial" w:hAnsi="Arial" w:cs="Arial"/>
        </w:rPr>
        <w:t xml:space="preserve"> </w:t>
      </w:r>
      <w:r w:rsidRPr="00340E36">
        <w:rPr>
          <w:rFonts w:ascii="Arial" w:hAnsi="Arial" w:cs="Arial"/>
        </w:rPr>
        <w:t>-</w:t>
      </w:r>
      <w:r>
        <w:rPr>
          <w:rFonts w:ascii="Arial" w:hAnsi="Arial" w:cs="Arial"/>
        </w:rPr>
        <w:t xml:space="preserve"> </w:t>
      </w:r>
      <w:r w:rsidRPr="00B40CCA">
        <w:rPr>
          <w:rFonts w:ascii="Arial" w:hAnsi="Arial" w:cs="Arial"/>
        </w:rPr>
        <w:t>Χρυσή Αυγή</w:t>
      </w:r>
      <w:r w:rsidRPr="00340E36">
        <w:rPr>
          <w:rFonts w:ascii="Arial" w:hAnsi="Arial" w:cs="Arial"/>
        </w:rPr>
        <w:t xml:space="preserve"> κ. </w:t>
      </w:r>
      <w:r w:rsidRPr="00B40CCA">
        <w:rPr>
          <w:rStyle w:val="a4"/>
          <w:rFonts w:ascii="Arial" w:hAnsi="Arial" w:cs="Arial"/>
          <w:b w:val="0"/>
        </w:rPr>
        <w:t xml:space="preserve">Νικολάου </w:t>
      </w:r>
      <w:proofErr w:type="spellStart"/>
      <w:r w:rsidRPr="00B40CCA">
        <w:rPr>
          <w:rStyle w:val="a4"/>
          <w:rFonts w:ascii="Arial" w:hAnsi="Arial" w:cs="Arial"/>
          <w:b w:val="0"/>
        </w:rPr>
        <w:t>Κούζηλου</w:t>
      </w:r>
      <w:proofErr w:type="spellEnd"/>
      <w:r w:rsidRPr="00B40CCA">
        <w:rPr>
          <w:rFonts w:ascii="Arial" w:hAnsi="Arial" w:cs="Arial"/>
        </w:rPr>
        <w:t xml:space="preserve"> προς τον Υπουργό </w:t>
      </w:r>
      <w:r w:rsidRPr="00B40CCA">
        <w:rPr>
          <w:rStyle w:val="a4"/>
          <w:rFonts w:ascii="Arial" w:hAnsi="Arial" w:cs="Arial"/>
          <w:b w:val="0"/>
        </w:rPr>
        <w:t xml:space="preserve">Ναυτιλίας και </w:t>
      </w:r>
      <w:r w:rsidRPr="00B40CCA">
        <w:rPr>
          <w:rStyle w:val="a4"/>
          <w:rFonts w:ascii="Arial" w:hAnsi="Arial" w:cs="Arial"/>
          <w:b w:val="0"/>
        </w:rPr>
        <w:t>Νησιωτικής Πολιτικής,</w:t>
      </w:r>
      <w:r w:rsidRPr="00340E36">
        <w:rPr>
          <w:rStyle w:val="a4"/>
          <w:rFonts w:ascii="Arial" w:hAnsi="Arial" w:cs="Arial"/>
        </w:rPr>
        <w:t xml:space="preserve"> </w:t>
      </w:r>
      <w:r w:rsidRPr="00340E36">
        <w:rPr>
          <w:rFonts w:ascii="Arial" w:hAnsi="Arial" w:cs="Arial"/>
        </w:rPr>
        <w:t xml:space="preserve">σχετικά με την προοπτική κατοικήσεως των </w:t>
      </w:r>
      <w:r>
        <w:rPr>
          <w:rFonts w:ascii="Arial" w:hAnsi="Arial" w:cs="Arial"/>
        </w:rPr>
        <w:t>είκοσι οκτώ</w:t>
      </w:r>
      <w:r w:rsidRPr="00340E36">
        <w:rPr>
          <w:rFonts w:ascii="Arial" w:hAnsi="Arial" w:cs="Arial"/>
        </w:rPr>
        <w:t xml:space="preserve"> νησιών που αναβαθμίζει την εθνική ελληνική κυριαρχία και ενισχύει τα κυριαρχικά δικαιώματα της χώρας.</w:t>
      </w:r>
    </w:p>
    <w:p w14:paraId="59DA2836"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14. Η με αριθμό 430/31-1-2017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του Βουλευτή Β΄ Θεσσαλονίκης της</w:t>
      </w:r>
      <w:r w:rsidRPr="00340E36">
        <w:rPr>
          <w:rFonts w:ascii="Arial" w:hAnsi="Arial" w:cs="Arial"/>
        </w:rPr>
        <w:t xml:space="preserve"> Δημοκρατικής Συμπαράταξης ΠΑΣΟΚ–ΔΗΜΑΡ κ. </w:t>
      </w:r>
      <w:r w:rsidRPr="00B40CCA">
        <w:rPr>
          <w:rStyle w:val="a4"/>
          <w:rFonts w:ascii="Arial" w:hAnsi="Arial" w:cs="Arial"/>
          <w:b w:val="0"/>
        </w:rPr>
        <w:t xml:space="preserve">Γεωργίου </w:t>
      </w:r>
      <w:proofErr w:type="spellStart"/>
      <w:r w:rsidRPr="00B40CCA">
        <w:rPr>
          <w:rStyle w:val="a4"/>
          <w:rFonts w:ascii="Arial" w:hAnsi="Arial" w:cs="Arial"/>
          <w:b w:val="0"/>
        </w:rPr>
        <w:t>Αρβανιτίδη</w:t>
      </w:r>
      <w:proofErr w:type="spellEnd"/>
      <w:r w:rsidRPr="00B40CCA">
        <w:rPr>
          <w:rFonts w:ascii="Arial" w:hAnsi="Arial" w:cs="Arial"/>
        </w:rPr>
        <w:t xml:space="preserve"> προς τον Υπουργό </w:t>
      </w:r>
      <w:r w:rsidRPr="00B40CCA">
        <w:rPr>
          <w:rStyle w:val="a4"/>
          <w:rFonts w:ascii="Arial" w:hAnsi="Arial" w:cs="Arial"/>
          <w:b w:val="0"/>
        </w:rPr>
        <w:t>Εσωτερικών,</w:t>
      </w:r>
      <w:r w:rsidRPr="00340E36">
        <w:rPr>
          <w:rStyle w:val="a4"/>
          <w:rFonts w:ascii="Arial" w:hAnsi="Arial" w:cs="Arial"/>
        </w:rPr>
        <w:t xml:space="preserve"> </w:t>
      </w:r>
      <w:r w:rsidRPr="00340E36">
        <w:rPr>
          <w:rFonts w:ascii="Arial" w:hAnsi="Arial" w:cs="Arial"/>
        </w:rPr>
        <w:t xml:space="preserve">σχετικά με τη σημαντική μείωση της </w:t>
      </w:r>
      <w:r>
        <w:rPr>
          <w:rFonts w:ascii="Arial" w:hAnsi="Arial" w:cs="Arial"/>
        </w:rPr>
        <w:t>π</w:t>
      </w:r>
      <w:r w:rsidRPr="00340E36">
        <w:rPr>
          <w:rFonts w:ascii="Arial" w:hAnsi="Arial" w:cs="Arial"/>
        </w:rPr>
        <w:t xml:space="preserve">υροσβεστικής </w:t>
      </w:r>
      <w:r>
        <w:rPr>
          <w:rFonts w:ascii="Arial" w:hAnsi="Arial" w:cs="Arial"/>
        </w:rPr>
        <w:t>δ</w:t>
      </w:r>
      <w:r w:rsidRPr="00340E36">
        <w:rPr>
          <w:rFonts w:ascii="Arial" w:hAnsi="Arial" w:cs="Arial"/>
        </w:rPr>
        <w:t>ύναμης στην Περιφερειακή Ενότητα Θεσσαλονίκης.</w:t>
      </w:r>
    </w:p>
    <w:p w14:paraId="59DA2837"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15. Η με αριθμό 333/12-1-2017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 xml:space="preserve">ρώτηση του </w:t>
      </w:r>
      <w:r w:rsidRPr="00B40CCA">
        <w:rPr>
          <w:rFonts w:ascii="Arial" w:hAnsi="Arial" w:cs="Arial"/>
        </w:rPr>
        <w:t>Βουλευτή Αχαΐας τ</w:t>
      </w:r>
      <w:r w:rsidRPr="00B40CCA">
        <w:rPr>
          <w:rFonts w:ascii="Arial" w:hAnsi="Arial" w:cs="Arial"/>
        </w:rPr>
        <w:t xml:space="preserve">ης Δημοκρατικής Συμπαράταξης ΠΑΣΟΚ–ΔΗΜΑΡ κ. </w:t>
      </w:r>
      <w:r w:rsidRPr="00B40CCA">
        <w:rPr>
          <w:rStyle w:val="a4"/>
          <w:rFonts w:ascii="Arial" w:hAnsi="Arial" w:cs="Arial"/>
          <w:b w:val="0"/>
        </w:rPr>
        <w:t>Θεόδωρου Παπαθεοδώρου</w:t>
      </w:r>
      <w:r w:rsidRPr="00B40CCA">
        <w:rPr>
          <w:rFonts w:ascii="Arial" w:hAnsi="Arial" w:cs="Arial"/>
        </w:rPr>
        <w:t xml:space="preserve"> προς τον Υπουργό </w:t>
      </w:r>
      <w:r w:rsidRPr="00B40CCA">
        <w:rPr>
          <w:rStyle w:val="a4"/>
          <w:rFonts w:ascii="Arial" w:hAnsi="Arial" w:cs="Arial"/>
          <w:b w:val="0"/>
        </w:rPr>
        <w:t>Ψηφιακής Πολιτικής, Τηλεπικοινωνιών και Ενημέρωσης,</w:t>
      </w:r>
      <w:r w:rsidRPr="00B40CCA">
        <w:rPr>
          <w:rFonts w:ascii="Arial" w:hAnsi="Arial" w:cs="Arial"/>
        </w:rPr>
        <w:t xml:space="preserve"> σ</w:t>
      </w:r>
      <w:r w:rsidRPr="00340E36">
        <w:rPr>
          <w:rFonts w:ascii="Arial" w:hAnsi="Arial" w:cs="Arial"/>
        </w:rPr>
        <w:t>χετικά με την χρηματοδότηση δημοσιογράφων και ιστοσελίδων.</w:t>
      </w:r>
    </w:p>
    <w:p w14:paraId="59DA2838"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lastRenderedPageBreak/>
        <w:t xml:space="preserve">16. Η με αριθμό 439/6-2-2017 </w:t>
      </w:r>
      <w:r>
        <w:rPr>
          <w:rFonts w:ascii="Arial" w:hAnsi="Arial" w:cs="Arial"/>
        </w:rPr>
        <w:t>ε</w:t>
      </w:r>
      <w:r w:rsidRPr="00340E36">
        <w:rPr>
          <w:rFonts w:ascii="Arial" w:hAnsi="Arial" w:cs="Arial"/>
        </w:rPr>
        <w:t xml:space="preserve">πίκαιρη </w:t>
      </w:r>
      <w:r>
        <w:rPr>
          <w:rFonts w:ascii="Arial" w:hAnsi="Arial" w:cs="Arial"/>
        </w:rPr>
        <w:t>ε</w:t>
      </w:r>
      <w:r w:rsidRPr="00B40CCA">
        <w:rPr>
          <w:rFonts w:ascii="Arial" w:hAnsi="Arial" w:cs="Arial"/>
        </w:rPr>
        <w:t>ρώτηση του Βουλευτή Β΄</w:t>
      </w:r>
      <w:r w:rsidRPr="00B40CCA">
        <w:rPr>
          <w:rFonts w:ascii="Arial" w:hAnsi="Arial" w:cs="Arial"/>
        </w:rPr>
        <w:t xml:space="preserve"> Πειραι</w:t>
      </w:r>
      <w:r>
        <w:rPr>
          <w:rFonts w:ascii="Arial" w:hAnsi="Arial" w:cs="Arial"/>
        </w:rPr>
        <w:t>ώς</w:t>
      </w:r>
      <w:r w:rsidRPr="00340E36">
        <w:rPr>
          <w:rFonts w:ascii="Arial" w:hAnsi="Arial" w:cs="Arial"/>
        </w:rPr>
        <w:t xml:space="preserve"> των Ανεξαρτήτων Ελλήνων κ. </w:t>
      </w:r>
      <w:r w:rsidRPr="00B40CCA">
        <w:rPr>
          <w:rStyle w:val="a4"/>
          <w:rFonts w:ascii="Arial" w:hAnsi="Arial" w:cs="Arial"/>
          <w:b w:val="0"/>
        </w:rPr>
        <w:t>Δημητρίου Καμμένου</w:t>
      </w:r>
      <w:r w:rsidRPr="00B40CCA">
        <w:rPr>
          <w:rFonts w:ascii="Arial" w:hAnsi="Arial" w:cs="Arial"/>
        </w:rPr>
        <w:t xml:space="preserve"> προς τον Υπουργό </w:t>
      </w:r>
      <w:r w:rsidRPr="00B40CCA">
        <w:rPr>
          <w:rStyle w:val="a4"/>
          <w:rFonts w:ascii="Arial" w:hAnsi="Arial" w:cs="Arial"/>
          <w:b w:val="0"/>
        </w:rPr>
        <w:t>Οικονομικών,</w:t>
      </w:r>
      <w:r w:rsidRPr="00B40CCA">
        <w:rPr>
          <w:rFonts w:ascii="Arial" w:hAnsi="Arial" w:cs="Arial"/>
        </w:rPr>
        <w:t xml:space="preserve"> σχετικά με τη μεταφ</w:t>
      </w:r>
      <w:r w:rsidRPr="00340E36">
        <w:rPr>
          <w:rFonts w:ascii="Arial" w:hAnsi="Arial" w:cs="Arial"/>
        </w:rPr>
        <w:t xml:space="preserve">ορά χρηστών της ΔΕΗ σε εταιρείες εναλλακτικών </w:t>
      </w:r>
      <w:proofErr w:type="spellStart"/>
      <w:r w:rsidRPr="00340E36">
        <w:rPr>
          <w:rFonts w:ascii="Arial" w:hAnsi="Arial" w:cs="Arial"/>
        </w:rPr>
        <w:t>παρόχων</w:t>
      </w:r>
      <w:proofErr w:type="spellEnd"/>
      <w:r w:rsidRPr="00340E36">
        <w:rPr>
          <w:rFonts w:ascii="Arial" w:hAnsi="Arial" w:cs="Arial"/>
        </w:rPr>
        <w:t xml:space="preserve"> ηλεκτρικής ενέργειας.</w:t>
      </w:r>
    </w:p>
    <w:p w14:paraId="59DA2839"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17. Η με αριθμό 498/20-2-2017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του Βουλευτή Β΄ Αθηνών του Π</w:t>
      </w:r>
      <w:r w:rsidRPr="00340E36">
        <w:rPr>
          <w:rFonts w:ascii="Arial" w:hAnsi="Arial" w:cs="Arial"/>
        </w:rPr>
        <w:t xml:space="preserve">οταμιού κ. </w:t>
      </w:r>
      <w:r w:rsidRPr="00B40CCA">
        <w:rPr>
          <w:rStyle w:val="a4"/>
          <w:rFonts w:ascii="Arial" w:hAnsi="Arial" w:cs="Arial"/>
          <w:b w:val="0"/>
        </w:rPr>
        <w:t xml:space="preserve">Γεωργίου </w:t>
      </w:r>
      <w:proofErr w:type="spellStart"/>
      <w:r w:rsidRPr="00B40CCA">
        <w:rPr>
          <w:rStyle w:val="a4"/>
          <w:rFonts w:ascii="Arial" w:hAnsi="Arial" w:cs="Arial"/>
          <w:b w:val="0"/>
        </w:rPr>
        <w:t>Αμυρά</w:t>
      </w:r>
      <w:proofErr w:type="spellEnd"/>
      <w:r w:rsidRPr="00B40CCA">
        <w:rPr>
          <w:rStyle w:val="a4"/>
          <w:rFonts w:ascii="Arial" w:hAnsi="Arial" w:cs="Arial"/>
          <w:b w:val="0"/>
        </w:rPr>
        <w:t xml:space="preserve"> </w:t>
      </w:r>
      <w:r w:rsidRPr="00B40CCA">
        <w:rPr>
          <w:rFonts w:ascii="Arial" w:hAnsi="Arial" w:cs="Arial"/>
        </w:rPr>
        <w:t xml:space="preserve">προς τον Υπουργό </w:t>
      </w:r>
      <w:r w:rsidRPr="00B40CCA">
        <w:rPr>
          <w:rStyle w:val="a4"/>
          <w:rFonts w:ascii="Arial" w:hAnsi="Arial" w:cs="Arial"/>
          <w:b w:val="0"/>
        </w:rPr>
        <w:t>Οικονομικών,</w:t>
      </w:r>
      <w:r w:rsidRPr="00340E36">
        <w:rPr>
          <w:rFonts w:ascii="Arial" w:hAnsi="Arial" w:cs="Arial"/>
        </w:rPr>
        <w:t xml:space="preserve"> σχετικά με την υπόθεση «</w:t>
      </w:r>
      <w:r w:rsidRPr="00B40CCA">
        <w:rPr>
          <w:rFonts w:ascii="Arial" w:hAnsi="Arial" w:cs="Arial"/>
        </w:rPr>
        <w:t>SIEMENS</w:t>
      </w:r>
      <w:r w:rsidRPr="00340E36">
        <w:rPr>
          <w:rFonts w:ascii="Arial" w:hAnsi="Arial" w:cs="Arial"/>
        </w:rPr>
        <w:t>».</w:t>
      </w:r>
    </w:p>
    <w:p w14:paraId="59DA283A"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18. Η με αριθμό 441/6-2-2017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της Βουλευτού Αττικής της Δημοκρατικής Συμπαράταξης ΠΑΣΟΚ–ΔΗΜΑΡ κ</w:t>
      </w:r>
      <w:r>
        <w:rPr>
          <w:rFonts w:ascii="Arial" w:hAnsi="Arial" w:cs="Arial"/>
        </w:rPr>
        <w:t>.</w:t>
      </w:r>
      <w:r w:rsidRPr="00340E36">
        <w:rPr>
          <w:rFonts w:ascii="Arial" w:hAnsi="Arial" w:cs="Arial"/>
        </w:rPr>
        <w:t xml:space="preserve"> </w:t>
      </w:r>
      <w:r w:rsidRPr="00B40CCA">
        <w:rPr>
          <w:rStyle w:val="a4"/>
          <w:rFonts w:ascii="Arial" w:hAnsi="Arial" w:cs="Arial"/>
          <w:b w:val="0"/>
        </w:rPr>
        <w:t>Παρασκευής</w:t>
      </w:r>
      <w:r w:rsidRPr="00B40CCA">
        <w:rPr>
          <w:rFonts w:ascii="Arial" w:hAnsi="Arial" w:cs="Arial"/>
        </w:rPr>
        <w:t xml:space="preserve"> </w:t>
      </w:r>
      <w:proofErr w:type="spellStart"/>
      <w:r w:rsidRPr="00B40CCA">
        <w:rPr>
          <w:rStyle w:val="a4"/>
          <w:rFonts w:ascii="Arial" w:hAnsi="Arial" w:cs="Arial"/>
          <w:b w:val="0"/>
        </w:rPr>
        <w:t>Χριστοφιλοπούλου</w:t>
      </w:r>
      <w:proofErr w:type="spellEnd"/>
      <w:r w:rsidRPr="00B40CCA">
        <w:rPr>
          <w:rFonts w:ascii="Arial" w:hAnsi="Arial" w:cs="Arial"/>
        </w:rPr>
        <w:t xml:space="preserve"> προς την Υπουργό </w:t>
      </w:r>
      <w:r w:rsidRPr="00B40CCA">
        <w:rPr>
          <w:rStyle w:val="a4"/>
          <w:rFonts w:ascii="Arial" w:hAnsi="Arial" w:cs="Arial"/>
          <w:b w:val="0"/>
        </w:rPr>
        <w:t xml:space="preserve">Εργασίας, Κοινωνικής Ασφάλισης και Κοινωνικής Αλληλεγγύης, </w:t>
      </w:r>
      <w:r w:rsidRPr="00B40CCA">
        <w:rPr>
          <w:rFonts w:ascii="Arial" w:hAnsi="Arial" w:cs="Arial"/>
        </w:rPr>
        <w:t>σχετικά με την αναστολή</w:t>
      </w:r>
      <w:r w:rsidRPr="00B40CCA">
        <w:rPr>
          <w:rFonts w:ascii="Arial" w:hAnsi="Arial" w:cs="Arial"/>
        </w:rPr>
        <w:t xml:space="preserve"> του ασφαλιστικού νόμου για τα </w:t>
      </w:r>
      <w:r w:rsidRPr="00340E36">
        <w:rPr>
          <w:rFonts w:ascii="Arial" w:hAnsi="Arial" w:cs="Arial"/>
        </w:rPr>
        <w:t>μπλοκάκια, μέχρι την άρση των αδικιών που προκαλούνται από την στρεβλή εφαρμογή του.</w:t>
      </w:r>
    </w:p>
    <w:p w14:paraId="59DA283B"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19. Η με αριθμό 402/27-1-2017 </w:t>
      </w:r>
      <w:r>
        <w:rPr>
          <w:rFonts w:ascii="Arial" w:hAnsi="Arial" w:cs="Arial"/>
        </w:rPr>
        <w:t>ε</w:t>
      </w:r>
      <w:r w:rsidRPr="00340E36">
        <w:rPr>
          <w:rFonts w:ascii="Arial" w:hAnsi="Arial" w:cs="Arial"/>
        </w:rPr>
        <w:t xml:space="preserve">πίκαιρη </w:t>
      </w:r>
      <w:r>
        <w:rPr>
          <w:rFonts w:ascii="Arial" w:hAnsi="Arial" w:cs="Arial"/>
        </w:rPr>
        <w:t>ε</w:t>
      </w:r>
      <w:r w:rsidRPr="00340E36">
        <w:rPr>
          <w:rFonts w:ascii="Arial" w:hAnsi="Arial" w:cs="Arial"/>
        </w:rPr>
        <w:t>ρώτηση του Βουλευτ</w:t>
      </w:r>
      <w:r w:rsidRPr="00340E36">
        <w:rPr>
          <w:rFonts w:ascii="Arial" w:hAnsi="Arial" w:cs="Arial"/>
        </w:rPr>
        <w:t xml:space="preserve">ή Α΄ Θεσσαλονίκης της Ένωσης Κεντρώων κ. </w:t>
      </w:r>
      <w:r w:rsidRPr="00B40CCA">
        <w:rPr>
          <w:rStyle w:val="a4"/>
          <w:rFonts w:ascii="Arial" w:hAnsi="Arial" w:cs="Arial"/>
          <w:b w:val="0"/>
        </w:rPr>
        <w:t xml:space="preserve">Ιωάννη </w:t>
      </w:r>
      <w:proofErr w:type="spellStart"/>
      <w:r w:rsidRPr="00B40CCA">
        <w:rPr>
          <w:rStyle w:val="a4"/>
          <w:rFonts w:ascii="Arial" w:hAnsi="Arial" w:cs="Arial"/>
          <w:b w:val="0"/>
        </w:rPr>
        <w:t>Σαρίδη</w:t>
      </w:r>
      <w:proofErr w:type="spellEnd"/>
      <w:r w:rsidRPr="00B40CCA">
        <w:rPr>
          <w:rFonts w:ascii="Arial" w:hAnsi="Arial" w:cs="Arial"/>
        </w:rPr>
        <w:t xml:space="preserve"> προς τον Υπουργό </w:t>
      </w:r>
      <w:r w:rsidRPr="00B40CCA">
        <w:rPr>
          <w:rStyle w:val="a4"/>
          <w:rFonts w:ascii="Arial" w:hAnsi="Arial" w:cs="Arial"/>
          <w:b w:val="0"/>
        </w:rPr>
        <w:t xml:space="preserve">Υγείας, </w:t>
      </w:r>
      <w:r w:rsidRPr="00B40CCA">
        <w:rPr>
          <w:rFonts w:ascii="Arial" w:hAnsi="Arial" w:cs="Arial"/>
        </w:rPr>
        <w:lastRenderedPageBreak/>
        <w:t>σχετικά με τη μείωση του κόστους</w:t>
      </w:r>
      <w:r w:rsidRPr="00340E36">
        <w:rPr>
          <w:rFonts w:ascii="Arial" w:hAnsi="Arial" w:cs="Arial"/>
        </w:rPr>
        <w:t xml:space="preserve"> των διαγνωστικών εξετάσεων για τον καρκίνο του μαστού.</w:t>
      </w:r>
    </w:p>
    <w:p w14:paraId="59DA283C" w14:textId="77777777" w:rsidR="00087860" w:rsidRDefault="00061F85">
      <w:pPr>
        <w:pStyle w:val="Web"/>
        <w:spacing w:before="0" w:beforeAutospacing="0" w:after="0" w:afterAutospacing="0" w:line="600" w:lineRule="auto"/>
        <w:ind w:firstLine="720"/>
        <w:jc w:val="both"/>
        <w:rPr>
          <w:rFonts w:ascii="Arial" w:hAnsi="Arial" w:cs="Arial"/>
        </w:rPr>
      </w:pPr>
      <w:r w:rsidRPr="009A2DA0">
        <w:rPr>
          <w:rStyle w:val="a4"/>
          <w:rFonts w:ascii="Arial" w:hAnsi="Arial" w:cs="Arial"/>
          <w:b w:val="0"/>
        </w:rPr>
        <w:t>ΑΝΑΦΟΡΕΣ</w:t>
      </w:r>
      <w:r w:rsidRPr="009A2DA0">
        <w:rPr>
          <w:rStyle w:val="a4"/>
          <w:rFonts w:ascii="Arial" w:hAnsi="Arial" w:cs="Arial"/>
          <w:b w:val="0"/>
        </w:rPr>
        <w:t xml:space="preserve"> </w:t>
      </w:r>
      <w:r w:rsidRPr="009A2DA0">
        <w:rPr>
          <w:rStyle w:val="a4"/>
          <w:rFonts w:ascii="Arial" w:hAnsi="Arial" w:cs="Arial"/>
          <w:b w:val="0"/>
        </w:rPr>
        <w:t>-</w:t>
      </w:r>
      <w:r w:rsidRPr="009A2DA0">
        <w:rPr>
          <w:rStyle w:val="a4"/>
          <w:rFonts w:ascii="Arial" w:hAnsi="Arial" w:cs="Arial"/>
          <w:b w:val="0"/>
        </w:rPr>
        <w:t xml:space="preserve"> </w:t>
      </w:r>
      <w:r w:rsidRPr="009A2DA0">
        <w:rPr>
          <w:rStyle w:val="a4"/>
          <w:rFonts w:ascii="Arial" w:hAnsi="Arial" w:cs="Arial"/>
          <w:b w:val="0"/>
        </w:rPr>
        <w:t>ΕΡΩΤΗΣΕΙΣ (Άρθρο 130 παρ</w:t>
      </w:r>
      <w:r w:rsidRPr="009A2DA0">
        <w:rPr>
          <w:rStyle w:val="a4"/>
          <w:rFonts w:ascii="Arial" w:hAnsi="Arial" w:cs="Arial"/>
          <w:b w:val="0"/>
        </w:rPr>
        <w:t>άγρα</w:t>
      </w:r>
      <w:r>
        <w:rPr>
          <w:rStyle w:val="a4"/>
          <w:rFonts w:ascii="Arial" w:hAnsi="Arial" w:cs="Arial"/>
          <w:b w:val="0"/>
        </w:rPr>
        <w:t>φος</w:t>
      </w:r>
      <w:r w:rsidRPr="009A2DA0">
        <w:rPr>
          <w:rStyle w:val="a4"/>
          <w:rFonts w:ascii="Arial" w:hAnsi="Arial" w:cs="Arial"/>
          <w:b w:val="0"/>
        </w:rPr>
        <w:t xml:space="preserve"> 5 </w:t>
      </w:r>
      <w:r>
        <w:rPr>
          <w:rStyle w:val="a4"/>
          <w:rFonts w:ascii="Arial" w:hAnsi="Arial" w:cs="Arial"/>
          <w:b w:val="0"/>
        </w:rPr>
        <w:t xml:space="preserve">του </w:t>
      </w:r>
      <w:r w:rsidRPr="009A2DA0">
        <w:rPr>
          <w:rStyle w:val="a4"/>
          <w:rFonts w:ascii="Arial" w:hAnsi="Arial" w:cs="Arial"/>
          <w:b w:val="0"/>
        </w:rPr>
        <w:t>Καν</w:t>
      </w:r>
      <w:r>
        <w:rPr>
          <w:rStyle w:val="a4"/>
          <w:rFonts w:ascii="Arial" w:hAnsi="Arial" w:cs="Arial"/>
          <w:b w:val="0"/>
        </w:rPr>
        <w:t>ονισμού της</w:t>
      </w:r>
      <w:r w:rsidRPr="009A2DA0">
        <w:rPr>
          <w:rStyle w:val="a4"/>
          <w:rFonts w:ascii="Arial" w:hAnsi="Arial" w:cs="Arial"/>
          <w:b w:val="0"/>
        </w:rPr>
        <w:t xml:space="preserve"> Βουλής)</w:t>
      </w:r>
    </w:p>
    <w:p w14:paraId="59DA283D" w14:textId="77777777" w:rsidR="00087860" w:rsidRDefault="00061F85">
      <w:pPr>
        <w:pStyle w:val="Web"/>
        <w:spacing w:before="0" w:beforeAutospacing="0" w:after="0" w:afterAutospacing="0" w:line="600" w:lineRule="auto"/>
        <w:ind w:firstLine="720"/>
        <w:jc w:val="both"/>
        <w:rPr>
          <w:rFonts w:ascii="Arial" w:hAnsi="Arial" w:cs="Arial"/>
        </w:rPr>
      </w:pPr>
      <w:r>
        <w:rPr>
          <w:rFonts w:ascii="Arial" w:hAnsi="Arial" w:cs="Arial"/>
        </w:rPr>
        <w:t>1</w:t>
      </w:r>
      <w:r w:rsidRPr="00340E36">
        <w:rPr>
          <w:rFonts w:ascii="Arial" w:hAnsi="Arial" w:cs="Arial"/>
        </w:rPr>
        <w:t>. Η με αριθμό 1</w:t>
      </w:r>
      <w:r w:rsidRPr="00340E36">
        <w:rPr>
          <w:rFonts w:ascii="Arial" w:hAnsi="Arial" w:cs="Arial"/>
        </w:rPr>
        <w:t xml:space="preserve">481/24-11-2016 </w:t>
      </w:r>
      <w:r>
        <w:rPr>
          <w:rFonts w:ascii="Arial" w:hAnsi="Arial" w:cs="Arial"/>
        </w:rPr>
        <w:t>ε</w:t>
      </w:r>
      <w:r w:rsidRPr="00340E36">
        <w:rPr>
          <w:rFonts w:ascii="Arial" w:hAnsi="Arial" w:cs="Arial"/>
        </w:rPr>
        <w:t xml:space="preserve">ρώτηση του Βουλευτή Β΄ Αθηνών του Συνασπισμού Ριζοσπαστικής Αριστεράς κ. </w:t>
      </w:r>
      <w:r w:rsidRPr="009A2DA0">
        <w:rPr>
          <w:rStyle w:val="a4"/>
          <w:rFonts w:ascii="Arial" w:hAnsi="Arial" w:cs="Arial"/>
          <w:b w:val="0"/>
        </w:rPr>
        <w:t>Γεωργίου Δημαρά</w:t>
      </w:r>
      <w:r w:rsidRPr="009A2DA0">
        <w:rPr>
          <w:rFonts w:ascii="Arial" w:hAnsi="Arial" w:cs="Arial"/>
        </w:rPr>
        <w:t xml:space="preserve"> προς τον Υπουργό </w:t>
      </w:r>
      <w:r w:rsidRPr="009A2DA0">
        <w:rPr>
          <w:rStyle w:val="a4"/>
          <w:rFonts w:ascii="Arial" w:hAnsi="Arial" w:cs="Arial"/>
          <w:b w:val="0"/>
        </w:rPr>
        <w:t xml:space="preserve">Υγείας, </w:t>
      </w:r>
      <w:r w:rsidRPr="009A2DA0">
        <w:rPr>
          <w:rFonts w:ascii="Arial" w:hAnsi="Arial" w:cs="Arial"/>
        </w:rPr>
        <w:t>σχετικά με τις καταγγελίες για</w:t>
      </w:r>
      <w:r w:rsidRPr="00340E36">
        <w:rPr>
          <w:rFonts w:ascii="Arial" w:hAnsi="Arial" w:cs="Arial"/>
        </w:rPr>
        <w:t xml:space="preserve"> υψηλά ποσοστά καισαρικών τομών στην Ελλάδα χωρίς ιατρική αιτιολόγηση.</w:t>
      </w:r>
    </w:p>
    <w:p w14:paraId="59DA283E"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2. Η με αριθμό 2787/23-1-2017 </w:t>
      </w:r>
      <w:r>
        <w:rPr>
          <w:rFonts w:ascii="Arial" w:hAnsi="Arial" w:cs="Arial"/>
        </w:rPr>
        <w:t>ε</w:t>
      </w:r>
      <w:r w:rsidRPr="00340E36">
        <w:rPr>
          <w:rFonts w:ascii="Arial" w:hAnsi="Arial" w:cs="Arial"/>
        </w:rPr>
        <w:t xml:space="preserve">ρώτηση του Δ΄ Αντιπροέδρου της Βουλής και Βουλευτή Α΄ Αθηνών της Νέας Δημοκρατίας </w:t>
      </w:r>
      <w:r w:rsidRPr="009A2DA0">
        <w:rPr>
          <w:rFonts w:ascii="Arial" w:hAnsi="Arial" w:cs="Arial"/>
        </w:rPr>
        <w:t xml:space="preserve">κ. </w:t>
      </w:r>
      <w:r w:rsidRPr="009A2DA0">
        <w:rPr>
          <w:rStyle w:val="a4"/>
          <w:rFonts w:ascii="Arial" w:hAnsi="Arial" w:cs="Arial"/>
          <w:b w:val="0"/>
        </w:rPr>
        <w:t>Νικήτα Κακλαμάνη</w:t>
      </w:r>
      <w:r w:rsidRPr="009A2DA0">
        <w:rPr>
          <w:rFonts w:ascii="Arial" w:hAnsi="Arial" w:cs="Arial"/>
        </w:rPr>
        <w:t xml:space="preserve"> προς την Υπουργό</w:t>
      </w:r>
      <w:r>
        <w:rPr>
          <w:rFonts w:ascii="Arial" w:hAnsi="Arial" w:cs="Arial"/>
        </w:rPr>
        <w:t xml:space="preserve"> </w:t>
      </w:r>
      <w:r w:rsidRPr="009A2DA0">
        <w:rPr>
          <w:rStyle w:val="a4"/>
          <w:rFonts w:ascii="Arial" w:hAnsi="Arial" w:cs="Arial"/>
          <w:b w:val="0"/>
        </w:rPr>
        <w:t>Εργασίας, Κοινωνικής Ασφάλισης και Κοινωνικής Αλληλεγγύης,</w:t>
      </w:r>
      <w:r w:rsidRPr="009A2DA0">
        <w:rPr>
          <w:rFonts w:ascii="Arial" w:hAnsi="Arial" w:cs="Arial"/>
        </w:rPr>
        <w:t xml:space="preserve"> σχετικά με τη διαχείριση και αξιοποίηση</w:t>
      </w:r>
      <w:r w:rsidRPr="00340E36">
        <w:rPr>
          <w:rFonts w:ascii="Arial" w:hAnsi="Arial" w:cs="Arial"/>
        </w:rPr>
        <w:t xml:space="preserve"> της ακί</w:t>
      </w:r>
      <w:r w:rsidRPr="00340E36">
        <w:rPr>
          <w:rFonts w:ascii="Arial" w:hAnsi="Arial" w:cs="Arial"/>
        </w:rPr>
        <w:t>νητης περιουσίας των Υπουργείων Υγείας και Εργασίας, Κοινωνικής Ασφάλισης και Κοινωνικής Αλληλεγγύης.</w:t>
      </w:r>
    </w:p>
    <w:p w14:paraId="59DA283F"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3. Η με αριθμό 446/18-10-2016 </w:t>
      </w:r>
      <w:r>
        <w:rPr>
          <w:rFonts w:ascii="Arial" w:hAnsi="Arial" w:cs="Arial"/>
        </w:rPr>
        <w:t>ε</w:t>
      </w:r>
      <w:r w:rsidRPr="00340E36">
        <w:rPr>
          <w:rFonts w:ascii="Arial" w:hAnsi="Arial" w:cs="Arial"/>
        </w:rPr>
        <w:t>ρώτηση του Βουλευτή Ηρακλείου της Δημοκρατικής Συμπαράταξης ΠΑΣΟΚ</w:t>
      </w:r>
      <w:r w:rsidRPr="009A2DA0">
        <w:rPr>
          <w:rFonts w:ascii="Arial" w:hAnsi="Arial" w:cs="Arial"/>
        </w:rPr>
        <w:t>–</w:t>
      </w:r>
      <w:r w:rsidRPr="00340E36">
        <w:rPr>
          <w:rFonts w:ascii="Arial" w:hAnsi="Arial" w:cs="Arial"/>
        </w:rPr>
        <w:t xml:space="preserve">ΔΗΜΑΡ κ. </w:t>
      </w:r>
      <w:r w:rsidRPr="009A2DA0">
        <w:rPr>
          <w:rStyle w:val="a4"/>
          <w:rFonts w:ascii="Arial" w:hAnsi="Arial" w:cs="Arial"/>
          <w:b w:val="0"/>
        </w:rPr>
        <w:t xml:space="preserve">Βασιλείου </w:t>
      </w:r>
      <w:proofErr w:type="spellStart"/>
      <w:r w:rsidRPr="009A2DA0">
        <w:rPr>
          <w:rStyle w:val="a4"/>
          <w:rFonts w:ascii="Arial" w:hAnsi="Arial" w:cs="Arial"/>
          <w:b w:val="0"/>
        </w:rPr>
        <w:t>Κεγκέρογλου</w:t>
      </w:r>
      <w:proofErr w:type="spellEnd"/>
      <w:r w:rsidRPr="009A2DA0">
        <w:rPr>
          <w:rFonts w:ascii="Arial" w:hAnsi="Arial" w:cs="Arial"/>
        </w:rPr>
        <w:t xml:space="preserve"> </w:t>
      </w:r>
      <w:r w:rsidRPr="009A2DA0">
        <w:rPr>
          <w:rFonts w:ascii="Arial" w:hAnsi="Arial" w:cs="Arial"/>
        </w:rPr>
        <w:lastRenderedPageBreak/>
        <w:t xml:space="preserve">προς τον Υπουργό </w:t>
      </w:r>
      <w:r w:rsidRPr="009A2DA0">
        <w:rPr>
          <w:rStyle w:val="a4"/>
          <w:rFonts w:ascii="Arial" w:hAnsi="Arial" w:cs="Arial"/>
          <w:b w:val="0"/>
        </w:rPr>
        <w:t>Αγροτικής</w:t>
      </w:r>
      <w:r w:rsidRPr="009A2DA0">
        <w:rPr>
          <w:rStyle w:val="a4"/>
          <w:rFonts w:ascii="Arial" w:hAnsi="Arial" w:cs="Arial"/>
          <w:b w:val="0"/>
        </w:rPr>
        <w:t xml:space="preserve"> Ανάπτυξης και Τροφίμων,</w:t>
      </w:r>
      <w:r w:rsidRPr="009A2DA0">
        <w:rPr>
          <w:rFonts w:ascii="Arial" w:hAnsi="Arial" w:cs="Arial"/>
        </w:rPr>
        <w:t xml:space="preserve"> σχετικά</w:t>
      </w:r>
      <w:r w:rsidRPr="00340E36">
        <w:rPr>
          <w:rFonts w:ascii="Arial" w:hAnsi="Arial" w:cs="Arial"/>
        </w:rPr>
        <w:t xml:space="preserve"> με τα σοβαρά προβλήματα που αντιμετωπίζουν οι αγρότες.</w:t>
      </w:r>
    </w:p>
    <w:p w14:paraId="59DA2840" w14:textId="77777777" w:rsidR="00087860" w:rsidRDefault="00061F85">
      <w:pPr>
        <w:pStyle w:val="Web"/>
        <w:spacing w:before="0" w:beforeAutospacing="0" w:after="0" w:afterAutospacing="0" w:line="600" w:lineRule="auto"/>
        <w:ind w:firstLine="720"/>
        <w:jc w:val="both"/>
        <w:rPr>
          <w:rFonts w:ascii="Arial" w:hAnsi="Arial" w:cs="Arial"/>
        </w:rPr>
      </w:pPr>
      <w:r w:rsidRPr="00340E36">
        <w:rPr>
          <w:rFonts w:ascii="Arial" w:hAnsi="Arial" w:cs="Arial"/>
        </w:rPr>
        <w:t xml:space="preserve">4. Η με αριθμό 175/7-10-2016 </w:t>
      </w:r>
      <w:r>
        <w:rPr>
          <w:rFonts w:ascii="Arial" w:hAnsi="Arial" w:cs="Arial"/>
        </w:rPr>
        <w:t>ε</w:t>
      </w:r>
      <w:r w:rsidRPr="00340E36">
        <w:rPr>
          <w:rFonts w:ascii="Arial" w:hAnsi="Arial" w:cs="Arial"/>
        </w:rPr>
        <w:t xml:space="preserve">ρώτηση του Βουλευτή Λακωνίας της Νέας Δημοκρατίας κ. </w:t>
      </w:r>
      <w:r w:rsidRPr="009A2DA0">
        <w:rPr>
          <w:rStyle w:val="a4"/>
          <w:rFonts w:ascii="Arial" w:hAnsi="Arial" w:cs="Arial"/>
          <w:b w:val="0"/>
        </w:rPr>
        <w:t>Αθανασίου Δαβάκη</w:t>
      </w:r>
      <w:r w:rsidRPr="009A2DA0">
        <w:rPr>
          <w:rFonts w:ascii="Arial" w:hAnsi="Arial" w:cs="Arial"/>
        </w:rPr>
        <w:t xml:space="preserve"> προς τον Υπουργό </w:t>
      </w:r>
      <w:r w:rsidRPr="009A2DA0">
        <w:rPr>
          <w:rStyle w:val="a4"/>
          <w:rFonts w:ascii="Arial" w:hAnsi="Arial" w:cs="Arial"/>
          <w:b w:val="0"/>
        </w:rPr>
        <w:t>Περιβάλλοντος και Ενέργειας,</w:t>
      </w:r>
      <w:r w:rsidRPr="009A2DA0">
        <w:rPr>
          <w:rFonts w:ascii="Arial" w:hAnsi="Arial" w:cs="Arial"/>
        </w:rPr>
        <w:t xml:space="preserve"> σχετικά με</w:t>
      </w:r>
      <w:r w:rsidRPr="00340E36">
        <w:rPr>
          <w:rFonts w:ascii="Arial" w:hAnsi="Arial" w:cs="Arial"/>
        </w:rPr>
        <w:t xml:space="preserve"> την αντιπλη</w:t>
      </w:r>
      <w:r w:rsidRPr="00340E36">
        <w:rPr>
          <w:rFonts w:ascii="Arial" w:hAnsi="Arial" w:cs="Arial"/>
        </w:rPr>
        <w:t>μμυρική θωράκιση του Νομού Λακωνίας.</w:t>
      </w:r>
    </w:p>
    <w:p w14:paraId="59DA284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διακόψουμε τη συνεδρίαση για λίγα λεπτά και αμέσως μετά θα συνεχίσουμε με τη νομοθετική εργασία.</w:t>
      </w:r>
    </w:p>
    <w:p w14:paraId="59DA2842" w14:textId="77777777" w:rsidR="00087860" w:rsidRDefault="00061F85">
      <w:pPr>
        <w:spacing w:line="600" w:lineRule="auto"/>
        <w:ind w:firstLine="709"/>
        <w:contextualSpacing/>
        <w:jc w:val="center"/>
        <w:rPr>
          <w:rFonts w:eastAsia="Times New Roman" w:cs="Times New Roman"/>
          <w:szCs w:val="24"/>
        </w:rPr>
      </w:pPr>
      <w:r>
        <w:rPr>
          <w:rFonts w:eastAsia="Times New Roman" w:cs="Times New Roman"/>
          <w:szCs w:val="24"/>
        </w:rPr>
        <w:t>(ΔΙΑΚΟΠΗ)</w:t>
      </w:r>
    </w:p>
    <w:p w14:paraId="59DA2843" w14:textId="77777777" w:rsidR="00087860" w:rsidRDefault="00061F85">
      <w:pPr>
        <w:spacing w:line="600" w:lineRule="auto"/>
        <w:ind w:firstLine="709"/>
        <w:contextualSpacing/>
        <w:jc w:val="center"/>
        <w:rPr>
          <w:rFonts w:eastAsia="Times New Roman" w:cs="Times New Roman"/>
          <w:szCs w:val="24"/>
        </w:rPr>
      </w:pPr>
      <w:r>
        <w:rPr>
          <w:rFonts w:eastAsia="Times New Roman" w:cs="Times New Roman"/>
          <w:szCs w:val="24"/>
        </w:rPr>
        <w:t xml:space="preserve">ΑΛΛΑΓΗ ΣΕΛΙΔΑΣ </w:t>
      </w:r>
    </w:p>
    <w:p w14:paraId="59DA2844" w14:textId="77777777" w:rsidR="00087860" w:rsidRDefault="00061F85">
      <w:pPr>
        <w:spacing w:line="600" w:lineRule="auto"/>
        <w:ind w:firstLine="709"/>
        <w:contextualSpacing/>
        <w:jc w:val="center"/>
        <w:rPr>
          <w:rFonts w:eastAsia="Times New Roman"/>
          <w:szCs w:val="24"/>
        </w:rPr>
      </w:pPr>
      <w:r>
        <w:rPr>
          <w:rFonts w:eastAsia="Times New Roman"/>
          <w:szCs w:val="24"/>
        </w:rPr>
        <w:t>(ΜΕΤΑ ΤΗ ΔΙΑΚΟΠΗ)</w:t>
      </w:r>
    </w:p>
    <w:p w14:paraId="59DA2845" w14:textId="77777777" w:rsidR="00087860" w:rsidRDefault="00061F85">
      <w:pPr>
        <w:spacing w:line="600" w:lineRule="auto"/>
        <w:ind w:firstLine="54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Κυρίες και </w:t>
      </w:r>
      <w:r>
        <w:rPr>
          <w:rFonts w:eastAsia="Times New Roman" w:cs="Times New Roman"/>
          <w:szCs w:val="24"/>
        </w:rPr>
        <w:t xml:space="preserve">κύριοι συνάδελφοι, </w:t>
      </w:r>
      <w:r>
        <w:rPr>
          <w:rFonts w:eastAsia="Times New Roman" w:cs="Times New Roman"/>
          <w:szCs w:val="24"/>
        </w:rPr>
        <w:t xml:space="preserve">συνεχίζεται </w:t>
      </w:r>
      <w:r>
        <w:rPr>
          <w:rFonts w:eastAsia="Times New Roman" w:cs="Times New Roman"/>
          <w:szCs w:val="24"/>
        </w:rPr>
        <w:t>η συνεδρίαση.</w:t>
      </w:r>
    </w:p>
    <w:p w14:paraId="59DA2846" w14:textId="77777777" w:rsidR="00087860" w:rsidRDefault="00061F85">
      <w:pPr>
        <w:spacing w:line="600" w:lineRule="auto"/>
        <w:ind w:firstLine="540"/>
        <w:contextualSpacing/>
        <w:jc w:val="both"/>
        <w:rPr>
          <w:rFonts w:eastAsia="Times New Roman" w:cs="Times New Roman"/>
          <w:szCs w:val="24"/>
        </w:rPr>
      </w:pPr>
      <w:r>
        <w:rPr>
          <w:rFonts w:eastAsia="Times New Roman" w:cs="Times New Roman"/>
          <w:szCs w:val="24"/>
        </w:rPr>
        <w:t xml:space="preserve"> Εισερχόμαστε στην ημερήσια διάταξη της </w:t>
      </w:r>
    </w:p>
    <w:p w14:paraId="59DA2847" w14:textId="77777777" w:rsidR="00087860" w:rsidRDefault="00061F85">
      <w:pPr>
        <w:spacing w:line="600" w:lineRule="auto"/>
        <w:ind w:firstLine="540"/>
        <w:contextualSpacing/>
        <w:jc w:val="center"/>
        <w:rPr>
          <w:rFonts w:eastAsia="Times New Roman" w:cs="Times New Roman"/>
          <w:b/>
          <w:szCs w:val="24"/>
        </w:rPr>
      </w:pPr>
      <w:r>
        <w:rPr>
          <w:rFonts w:eastAsia="Times New Roman" w:cs="Times New Roman"/>
          <w:b/>
          <w:szCs w:val="24"/>
        </w:rPr>
        <w:t>ΝΟΜΟΘΕΤΙΚΗΣ ΕΡΓΑΣΙΑΣ</w:t>
      </w:r>
    </w:p>
    <w:p w14:paraId="59DA284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Μόνη συζήτηση και ψήφιση επί της αρχής, των άρθρων και του συνόλου του σχεδίου νόμου του Υπουργείου Αγροτικής Ανάπτυξης και Τροφίμων</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Κυβέρνησης της Δημοκρατίας του Αζερμπαϊτζάν για συνεργασία στον τομέα της γεωργίας».</w:t>
      </w:r>
    </w:p>
    <w:p w14:paraId="59DA284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 Εισάγεται προς συζήτηση στη Βου</w:t>
      </w:r>
      <w:r>
        <w:rPr>
          <w:rFonts w:eastAsia="Times New Roman" w:cs="Times New Roman"/>
          <w:szCs w:val="24"/>
        </w:rPr>
        <w:t xml:space="preserve">λή με τη διαδικασία του άρθρου 108 του Κανονισμού της Βουλής. Δηλαδή μπορούν να λάβουν τον λόγο όσοι έχουν αντίρρηση επί της κυρώσεως αυτής της </w:t>
      </w:r>
      <w:r>
        <w:rPr>
          <w:rFonts w:eastAsia="Times New Roman" w:cs="Times New Roman"/>
          <w:szCs w:val="24"/>
        </w:rPr>
        <w:t>σ</w:t>
      </w:r>
      <w:r>
        <w:rPr>
          <w:rFonts w:eastAsia="Times New Roman" w:cs="Times New Roman"/>
          <w:szCs w:val="24"/>
        </w:rPr>
        <w:t>υμφωνίας.</w:t>
      </w:r>
    </w:p>
    <w:p w14:paraId="59DA284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επειδή έχουν κατατεθεί και τέσσερις τροπολογίες, μια υπουργική, η με αριθμό 947/62 και τρεις </w:t>
      </w:r>
      <w:r>
        <w:rPr>
          <w:rFonts w:eastAsia="Times New Roman" w:cs="Times New Roman"/>
          <w:szCs w:val="24"/>
        </w:rPr>
        <w:t xml:space="preserve">βουλευτικές, οι 943/60 και 944/61 που έχουν το ίδιο περιεχόμενο, καθώς και η 948/63, προτείνω αρχικά να τοποθετηθούν επί της αρχής της </w:t>
      </w:r>
      <w:r>
        <w:rPr>
          <w:rFonts w:eastAsia="Times New Roman" w:cs="Times New Roman"/>
          <w:szCs w:val="24"/>
        </w:rPr>
        <w:t>σ</w:t>
      </w:r>
      <w:r>
        <w:rPr>
          <w:rFonts w:eastAsia="Times New Roman" w:cs="Times New Roman"/>
          <w:szCs w:val="24"/>
        </w:rPr>
        <w:t xml:space="preserve">υμφωνίας η κ. </w:t>
      </w:r>
      <w:proofErr w:type="spellStart"/>
      <w:r>
        <w:rPr>
          <w:rFonts w:eastAsia="Times New Roman" w:cs="Times New Roman"/>
          <w:szCs w:val="24"/>
        </w:rPr>
        <w:t>Ζαρούλια</w:t>
      </w:r>
      <w:proofErr w:type="spellEnd"/>
      <w:r>
        <w:rPr>
          <w:rFonts w:eastAsia="Times New Roman" w:cs="Times New Roman"/>
          <w:szCs w:val="24"/>
        </w:rPr>
        <w:t xml:space="preserve"> από τον Λαϊκό Σύνδεσμο-Χρυσή Αυγή, καθώς είχε καταψηφίσει η Χρυσή Αυγή τη </w:t>
      </w:r>
      <w:r>
        <w:rPr>
          <w:rFonts w:eastAsia="Times New Roman" w:cs="Times New Roman"/>
          <w:szCs w:val="24"/>
        </w:rPr>
        <w:t>σ</w:t>
      </w:r>
      <w:r>
        <w:rPr>
          <w:rFonts w:eastAsia="Times New Roman" w:cs="Times New Roman"/>
          <w:szCs w:val="24"/>
        </w:rPr>
        <w:t>υμφωνία, και ο κ. Μωρα</w:t>
      </w:r>
      <w:r>
        <w:rPr>
          <w:rFonts w:eastAsia="Times New Roman" w:cs="Times New Roman"/>
          <w:szCs w:val="24"/>
        </w:rPr>
        <w:t xml:space="preserve">ΐτης από το ΚΚΕ, για τον ίδιο λόγο, και στη συνέχεια ο αρμόδιος Υπουργός για πέντε λεπτά. </w:t>
      </w:r>
    </w:p>
    <w:p w14:paraId="59DA284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Μετά, αφού ολοκληρωθεί αυτή η διαδικασία, προτείνω να συζητηθούν μαζί οι τροπολογίες και να λάβουν τον λόγο οι Κοινοβουλευτικοί Εκπρόσωποι, οι εισηγητές και οι ειδικ</w:t>
      </w:r>
      <w:r>
        <w:rPr>
          <w:rFonts w:eastAsia="Times New Roman" w:cs="Times New Roman"/>
          <w:szCs w:val="24"/>
        </w:rPr>
        <w:t xml:space="preserve">οί αγορητές -όσοι θέλουν βεβαίως- και ο αρμόδιος Υπουργός, ο καθένας για πέντε λεπτά. </w:t>
      </w:r>
    </w:p>
    <w:p w14:paraId="59DA284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Επίσης, σε όσους</w:t>
      </w:r>
      <w:r>
        <w:rPr>
          <w:rFonts w:eastAsia="Times New Roman" w:cs="Times New Roman"/>
          <w:b/>
          <w:szCs w:val="24"/>
        </w:rPr>
        <w:t xml:space="preserve"> </w:t>
      </w:r>
      <w:r>
        <w:rPr>
          <w:rFonts w:eastAsia="Times New Roman" w:cs="Times New Roman"/>
          <w:szCs w:val="24"/>
        </w:rPr>
        <w:t xml:space="preserve">έχουν υπογράψει τροπολογίες, θα τους δοθεί η δυνατότητα να τοποθετηθούν. </w:t>
      </w:r>
    </w:p>
    <w:p w14:paraId="59DA284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Θα ξέρουμε ποιες τροπολογίες γίνονται δεκτές; </w:t>
      </w:r>
    </w:p>
    <w:p w14:paraId="59DA284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ΠΡΟΕΔΡΕΥΩΝ (Αν</w:t>
      </w:r>
      <w:r>
        <w:rPr>
          <w:rFonts w:eastAsia="Times New Roman" w:cs="Times New Roman"/>
          <w:b/>
          <w:szCs w:val="24"/>
        </w:rPr>
        <w:t>αστάσιος Κουράκης):</w:t>
      </w:r>
      <w:r>
        <w:rPr>
          <w:rFonts w:eastAsia="Times New Roman" w:cs="Times New Roman"/>
          <w:szCs w:val="24"/>
        </w:rPr>
        <w:t xml:space="preserve"> Ναι, αυτό θα το ακούσουμε από τον κύριο Υπουργό. Μόλις τοποθετηθούν η κ. </w:t>
      </w:r>
      <w:proofErr w:type="spellStart"/>
      <w:r>
        <w:rPr>
          <w:rFonts w:eastAsia="Times New Roman" w:cs="Times New Roman"/>
          <w:szCs w:val="24"/>
        </w:rPr>
        <w:t>Ζαρούλια</w:t>
      </w:r>
      <w:proofErr w:type="spellEnd"/>
      <w:r>
        <w:rPr>
          <w:rFonts w:eastAsia="Times New Roman" w:cs="Times New Roman"/>
          <w:szCs w:val="24"/>
        </w:rPr>
        <w:t xml:space="preserve"> και ο κ. Μωραΐτης, ο κύριος Υπουργός θα πει ποιες τροπολογίες γίνονται δεκτές. </w:t>
      </w:r>
    </w:p>
    <w:p w14:paraId="59DA284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Συμφωνεί το Σώμα με τη διαδικασία; </w:t>
      </w:r>
    </w:p>
    <w:p w14:paraId="59DA285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59DA285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(Αναστάσιος Κουράκης):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w:t>
      </w:r>
    </w:p>
    <w:p w14:paraId="59DA285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Ζαρούλια</w:t>
      </w:r>
      <w:proofErr w:type="spellEnd"/>
      <w:r>
        <w:rPr>
          <w:rFonts w:eastAsia="Times New Roman" w:cs="Times New Roman"/>
          <w:szCs w:val="24"/>
        </w:rPr>
        <w:t xml:space="preserve">, για πέντε λεπτά, για να τοποθετηθεί επί της αρχής της </w:t>
      </w:r>
      <w:r>
        <w:rPr>
          <w:rFonts w:eastAsia="Times New Roman" w:cs="Times New Roman"/>
          <w:szCs w:val="24"/>
        </w:rPr>
        <w:t>σ</w:t>
      </w:r>
      <w:r>
        <w:rPr>
          <w:rFonts w:eastAsia="Times New Roman" w:cs="Times New Roman"/>
          <w:szCs w:val="24"/>
        </w:rPr>
        <w:t xml:space="preserve">υμφωνίας. </w:t>
      </w:r>
    </w:p>
    <w:p w14:paraId="59DA2853" w14:textId="77777777" w:rsidR="00087860" w:rsidRDefault="00061F85">
      <w:pPr>
        <w:spacing w:line="600" w:lineRule="auto"/>
        <w:ind w:firstLine="720"/>
        <w:contextualSpacing/>
        <w:jc w:val="both"/>
        <w:rPr>
          <w:rFonts w:eastAsia="Times New Roman"/>
          <w:szCs w:val="24"/>
        </w:rPr>
      </w:pPr>
      <w:r>
        <w:rPr>
          <w:rFonts w:eastAsia="Times New Roman"/>
          <w:b/>
          <w:szCs w:val="24"/>
        </w:rPr>
        <w:lastRenderedPageBreak/>
        <w:t xml:space="preserve">ΕΛΕΝΗ ΖΑΡΟΥΛΙΑ: </w:t>
      </w:r>
      <w:r>
        <w:rPr>
          <w:rFonts w:eastAsia="Times New Roman"/>
          <w:szCs w:val="24"/>
        </w:rPr>
        <w:t>Ευχαριστώ, κύριε Πρόεδρε.</w:t>
      </w:r>
    </w:p>
    <w:p w14:paraId="59DA2854" w14:textId="77777777" w:rsidR="00087860" w:rsidRDefault="00061F85">
      <w:pPr>
        <w:spacing w:line="600" w:lineRule="auto"/>
        <w:ind w:firstLine="720"/>
        <w:contextualSpacing/>
        <w:jc w:val="both"/>
        <w:rPr>
          <w:rFonts w:eastAsia="Times New Roman" w:cs="Times New Roman"/>
          <w:szCs w:val="24"/>
        </w:rPr>
      </w:pPr>
      <w:r>
        <w:rPr>
          <w:rFonts w:eastAsia="Times New Roman"/>
          <w:szCs w:val="24"/>
        </w:rPr>
        <w:t>Οι διμερείς σχέσεις μεταξύ της Ελληνικής Δημοκρατίας και τ</w:t>
      </w:r>
      <w:r>
        <w:rPr>
          <w:rFonts w:eastAsia="Times New Roman"/>
          <w:szCs w:val="24"/>
        </w:rPr>
        <w:t xml:space="preserve">ης Δημοκρατίας του </w:t>
      </w:r>
      <w:r>
        <w:rPr>
          <w:rFonts w:eastAsia="Times New Roman" w:cs="Times New Roman"/>
          <w:szCs w:val="24"/>
        </w:rPr>
        <w:t>Αζερμπαϊτζάν ξεκινούν τυπικά από το 1992. Το 2014 κατά την επίσκεψή του ο Πρόεδρος της Δημοκρατίας του Αζερμπαϊτζάν συνοδευόταν από τον Υπουργό Εξωτερικών της χώρας, ο οποίος υπέγραψε με τον τότε Υπουργό Εξωτερικών Ευάγγελο Βενιζέλο μνημ</w:t>
      </w:r>
      <w:r>
        <w:rPr>
          <w:rFonts w:eastAsia="Times New Roman" w:cs="Times New Roman"/>
          <w:szCs w:val="24"/>
        </w:rPr>
        <w:t>όνιο συνεργασίας για θέματα Ευρωπαϊκής Ένωσης και συμφωνία συνεργασίας στον τομέα της γεωργίας και της νεολαίας.</w:t>
      </w:r>
    </w:p>
    <w:p w14:paraId="59DA285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Δεν είναι, όμως, οι μόνες συμφωνίες που υπεγράφησαν επί συγκυβερνήσεως Νέας Δημοκρατίας–ΠΑΣΟΚ. Αντιθέτως, υπεγράφησαν συμφωνίες που δεν εξασφάλ</w:t>
      </w:r>
      <w:r>
        <w:rPr>
          <w:rFonts w:eastAsia="Times New Roman" w:cs="Times New Roman"/>
          <w:szCs w:val="24"/>
        </w:rPr>
        <w:t xml:space="preserve">ιζαν το μέγιστο όφελος για τον ελληνικό λαό και το ελληνικό έθνος. Έτσι σήμερα, τρία χρόνια μετά, εξετάζουμε την </w:t>
      </w:r>
      <w:r>
        <w:rPr>
          <w:rFonts w:eastAsia="Times New Roman" w:cs="Times New Roman"/>
          <w:szCs w:val="24"/>
        </w:rPr>
        <w:t>κ</w:t>
      </w:r>
      <w:r>
        <w:rPr>
          <w:rFonts w:eastAsia="Times New Roman" w:cs="Times New Roman"/>
          <w:szCs w:val="24"/>
        </w:rPr>
        <w:t xml:space="preserve">ύρωση της </w:t>
      </w:r>
      <w:r>
        <w:rPr>
          <w:rFonts w:eastAsia="Times New Roman" w:cs="Times New Roman"/>
          <w:szCs w:val="24"/>
        </w:rPr>
        <w:t>σ</w:t>
      </w:r>
      <w:r>
        <w:rPr>
          <w:rFonts w:eastAsia="Times New Roman" w:cs="Times New Roman"/>
          <w:szCs w:val="24"/>
        </w:rPr>
        <w:t xml:space="preserve">υμφωνίας συνεργασίας στον τομέα της γεωργίας. </w:t>
      </w:r>
    </w:p>
    <w:p w14:paraId="59DA285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Προτού αναφερθώ στην </w:t>
      </w:r>
      <w:r>
        <w:rPr>
          <w:rFonts w:eastAsia="Times New Roman" w:cs="Times New Roman"/>
          <w:szCs w:val="24"/>
        </w:rPr>
        <w:t>κ</w:t>
      </w:r>
      <w:r>
        <w:rPr>
          <w:rFonts w:eastAsia="Times New Roman" w:cs="Times New Roman"/>
          <w:szCs w:val="24"/>
        </w:rPr>
        <w:t>ύρωση θέλω να σταθώ στο εισαγωγικό σημείωμα τόσο της αιτιολογι</w:t>
      </w:r>
      <w:r>
        <w:rPr>
          <w:rFonts w:eastAsia="Times New Roman" w:cs="Times New Roman"/>
          <w:szCs w:val="24"/>
        </w:rPr>
        <w:t xml:space="preserve">κής έκθεσης όσο και της </w:t>
      </w:r>
      <w:r>
        <w:rPr>
          <w:rFonts w:eastAsia="Times New Roman" w:cs="Times New Roman"/>
          <w:szCs w:val="24"/>
        </w:rPr>
        <w:t>κ</w:t>
      </w:r>
      <w:r>
        <w:rPr>
          <w:rFonts w:eastAsia="Times New Roman" w:cs="Times New Roman"/>
          <w:szCs w:val="24"/>
        </w:rPr>
        <w:t xml:space="preserve">ύρωσης. Για ποιον ακριβώς λόγο σε μια διμερή συμφωνία συνεργασίας γίνεται ιδιαίτερη μνεία στην τήρηση </w:t>
      </w:r>
      <w:r>
        <w:rPr>
          <w:rFonts w:eastAsia="Times New Roman" w:cs="Times New Roman"/>
          <w:szCs w:val="24"/>
        </w:rPr>
        <w:lastRenderedPageBreak/>
        <w:t>των υποχρεώσεων της Ελλάδ</w:t>
      </w:r>
      <w:r>
        <w:rPr>
          <w:rFonts w:eastAsia="Times New Roman" w:cs="Times New Roman"/>
          <w:szCs w:val="24"/>
        </w:rPr>
        <w:t>α</w:t>
      </w:r>
      <w:r>
        <w:rPr>
          <w:rFonts w:eastAsia="Times New Roman" w:cs="Times New Roman"/>
          <w:szCs w:val="24"/>
        </w:rPr>
        <w:t>ς απέναντι στην Ευρωπαϊκή Ένωση; Έχει υπάρξει κάποια σύσταση από την Ευρωπαϊκή Επιτροπή που το επιτάσσε</w:t>
      </w:r>
      <w:r>
        <w:rPr>
          <w:rFonts w:eastAsia="Times New Roman" w:cs="Times New Roman"/>
          <w:szCs w:val="24"/>
        </w:rPr>
        <w:t>ι ή μήπως διακυβεύονται συμφέροντα εις βάρος της Ελλάδος και αυτή η σημείωση αποτελεί ένα καμπανάκι υπενθύμισης των υποχρεώσεων που μας έχουν επιβληθεί έναντι της Ευρωπαϊκής Ενώσεως;</w:t>
      </w:r>
    </w:p>
    <w:p w14:paraId="59DA285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Είναι δεδομένο και αποδεκτό αυτό που ανέφερε ο Υπουργός στη συνεδρίαση τη</w:t>
      </w:r>
      <w:r>
        <w:rPr>
          <w:rFonts w:eastAsia="Times New Roman" w:cs="Times New Roman"/>
          <w:szCs w:val="24"/>
        </w:rPr>
        <w:t xml:space="preserve">ς </w:t>
      </w:r>
      <w:r>
        <w:rPr>
          <w:rFonts w:eastAsia="Times New Roman" w:cs="Times New Roman"/>
          <w:szCs w:val="24"/>
        </w:rPr>
        <w:t>ε</w:t>
      </w:r>
      <w:r>
        <w:rPr>
          <w:rFonts w:eastAsia="Times New Roman" w:cs="Times New Roman"/>
          <w:szCs w:val="24"/>
        </w:rPr>
        <w:t>πιτροπής. Είμαστε μέρος της Ευρωπαϊκής Ενώσεως και λογικό είναι και εμείς οι ίδιοι αλλά και οι χώρες με τις οποίες κάνουμε συμφωνίες να σέβονται τις διαδικασίες που ακολουθούνται στην Ευρωπαϊκή Ένωση. Όμως είναι η δεύτερη κύρωση μέσα σε λίγες ημέρες που</w:t>
      </w:r>
      <w:r>
        <w:rPr>
          <w:rFonts w:eastAsia="Times New Roman" w:cs="Times New Roman"/>
          <w:szCs w:val="24"/>
        </w:rPr>
        <w:t xml:space="preserve"> έρχεται με αυτή τη σημείωση και μας βάζει σε σκέψεις.</w:t>
      </w:r>
    </w:p>
    <w:p w14:paraId="59DA285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κύρωση για το περιεχόμενο της </w:t>
      </w:r>
      <w:r>
        <w:rPr>
          <w:rFonts w:eastAsia="Times New Roman" w:cs="Times New Roman"/>
          <w:szCs w:val="24"/>
        </w:rPr>
        <w:t>σ</w:t>
      </w:r>
      <w:r>
        <w:rPr>
          <w:rFonts w:eastAsia="Times New Roman" w:cs="Times New Roman"/>
          <w:szCs w:val="24"/>
        </w:rPr>
        <w:t xml:space="preserve">υμφωνίας έχουμε αναφερθεί αναλυτικά στην </w:t>
      </w:r>
      <w:r>
        <w:rPr>
          <w:rFonts w:eastAsia="Times New Roman" w:cs="Times New Roman"/>
          <w:szCs w:val="24"/>
        </w:rPr>
        <w:t>ε</w:t>
      </w:r>
      <w:r>
        <w:rPr>
          <w:rFonts w:eastAsia="Times New Roman" w:cs="Times New Roman"/>
          <w:szCs w:val="24"/>
        </w:rPr>
        <w:t xml:space="preserve">πιτροπή. </w:t>
      </w:r>
    </w:p>
    <w:p w14:paraId="59DA285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Ορισμένες παρατηρήσεις: Είναι γνωστό ότι η εξωτερική πολιτική της Ελλάδ</w:t>
      </w:r>
      <w:r>
        <w:rPr>
          <w:rFonts w:eastAsia="Times New Roman" w:cs="Times New Roman"/>
          <w:szCs w:val="24"/>
        </w:rPr>
        <w:t>α</w:t>
      </w:r>
      <w:r>
        <w:rPr>
          <w:rFonts w:eastAsia="Times New Roman" w:cs="Times New Roman"/>
          <w:szCs w:val="24"/>
        </w:rPr>
        <w:t xml:space="preserve">ς εδράζεται στον σεβασμό του διεθνούς δικαίου και στην προσήλωση στις </w:t>
      </w:r>
      <w:r>
        <w:rPr>
          <w:rFonts w:eastAsia="Times New Roman" w:cs="Times New Roman"/>
          <w:szCs w:val="24"/>
        </w:rPr>
        <w:lastRenderedPageBreak/>
        <w:t>αρχές της καλής γειτονίας. Αυτό πρέπει να επιτυγχάνεται διαχρονικά και σταθερά και όχι ευκαιριακά ή επιλεκτικά, έχοντας πάντα ως γνώμονα το εθνικό συμφέρον.</w:t>
      </w:r>
    </w:p>
    <w:p w14:paraId="59DA285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Η δε Ευρωπαϊκή Ένωση έχει θεσ</w:t>
      </w:r>
      <w:r>
        <w:rPr>
          <w:rFonts w:eastAsia="Times New Roman" w:cs="Times New Roman"/>
          <w:szCs w:val="24"/>
        </w:rPr>
        <w:t>μοθετήσει την ευρωπαϊκή πολιτική γειτονίας. Βάσει αυτής της χάραξης πολιτικής έχουν συναφθεί διμερείς συμφωνίες εταιρικής σχέσης και συνεργασίας μεταξύ των εμπλεκόμενων χωρών και της Ευρωπαϊκής Ενώσεως, βάσει των οποίων έχουν αναλάβει τη δέσμευση να προασπ</w:t>
      </w:r>
      <w:r>
        <w:rPr>
          <w:rFonts w:eastAsia="Times New Roman" w:cs="Times New Roman"/>
          <w:szCs w:val="24"/>
        </w:rPr>
        <w:t>ίζουν κοινές αξίες και να προάγουν την οικονομία της αγοράς, τη βιώσιμη ανάπτυξη και να μειώνουν τη φτώχεια.</w:t>
      </w:r>
    </w:p>
    <w:p w14:paraId="59DA285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Η Ευρωπαϊκή Ένωση από την πλευρά της παρέχει χρηματοδοτική τεχνική και μακροοικονομική συνδρομή και παρέχει μια δέσμη μέτρων που συμβάλλουν στην αν</w:t>
      </w:r>
      <w:r>
        <w:rPr>
          <w:rFonts w:eastAsia="Times New Roman" w:cs="Times New Roman"/>
          <w:szCs w:val="24"/>
        </w:rPr>
        <w:t xml:space="preserve">άπτυξη αυτών των χωρών. Με αυτόν, λοιπόν, τον τρόπο θα βρεθούν οι χρηματοδοτικοί πόροι από την Ευρωπαϊκή Ένωση για μια χώρα που δεν ανήκει σε αυτήν. </w:t>
      </w:r>
    </w:p>
    <w:p w14:paraId="59DA285C" w14:textId="77777777" w:rsidR="00087860" w:rsidRDefault="00061F85">
      <w:pPr>
        <w:spacing w:after="0" w:line="600" w:lineRule="auto"/>
        <w:ind w:firstLine="720"/>
        <w:contextualSpacing/>
        <w:jc w:val="both"/>
        <w:rPr>
          <w:rFonts w:eastAsia="Times New Roman" w:cs="Times New Roman"/>
          <w:szCs w:val="24"/>
        </w:rPr>
      </w:pPr>
      <w:r>
        <w:rPr>
          <w:rFonts w:eastAsia="Times New Roman" w:cs="Times New Roman"/>
          <w:szCs w:val="24"/>
        </w:rPr>
        <w:t>Από εκεί και πέρα, ποιοι είναι οι διεθνείς οργανισμοί που θα εξασφαλίσουν την χρηματοδότηση; Ποια είναι τα</w:t>
      </w:r>
      <w:r>
        <w:rPr>
          <w:rFonts w:eastAsia="Times New Roman" w:cs="Times New Roman"/>
          <w:szCs w:val="24"/>
        </w:rPr>
        <w:t xml:space="preserve"> συγκεκριμένα προγράμματα μέσω των </w:t>
      </w:r>
      <w:r>
        <w:rPr>
          <w:rFonts w:eastAsia="Times New Roman" w:cs="Times New Roman"/>
          <w:szCs w:val="24"/>
        </w:rPr>
        <w:lastRenderedPageBreak/>
        <w:t>οποίων θα χρηματοδοτηθούν τα μέσα υλοποίησης της συνεργασίας;</w:t>
      </w:r>
      <w:r>
        <w:rPr>
          <w:rFonts w:eastAsia="Times New Roman" w:cs="Times New Roman"/>
          <w:szCs w:val="24"/>
        </w:rPr>
        <w:t xml:space="preserve"> </w:t>
      </w:r>
      <w:r>
        <w:rPr>
          <w:rFonts w:eastAsia="Times New Roman" w:cs="Times New Roman"/>
          <w:szCs w:val="24"/>
        </w:rPr>
        <w:t>Αν υποψήφιος χρηματοδότης είναι η Ευρωπαϊκή Τράπεζα Ανασυγκρότησης και Ανάπτυξης, τότε θα πρέπει να πούμε ότι αυτή η τράπεζα είχε εκφράσει τις ανησυχίες της γι</w:t>
      </w:r>
      <w:r>
        <w:rPr>
          <w:rFonts w:eastAsia="Times New Roman" w:cs="Times New Roman"/>
          <w:szCs w:val="24"/>
        </w:rPr>
        <w:t xml:space="preserve">α την έλλειψη δημοκρατίας στο Αζερμπαϊτζάν και είναι από τις αιτίες που μπορεί να διακοπεί η χρηματοδότηση του </w:t>
      </w:r>
      <w:r>
        <w:rPr>
          <w:rFonts w:eastAsia="Times New Roman" w:cs="Times New Roman"/>
          <w:szCs w:val="24"/>
          <w:lang w:val="en-US"/>
        </w:rPr>
        <w:t>TAP</w:t>
      </w:r>
      <w:r>
        <w:rPr>
          <w:rFonts w:eastAsia="Times New Roman" w:cs="Times New Roman"/>
          <w:szCs w:val="24"/>
        </w:rPr>
        <w:t xml:space="preserve">. </w:t>
      </w:r>
    </w:p>
    <w:p w14:paraId="59DA285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Το Αζερμπαϊτζάν είναι μια δυναμικά αναπτυσσόμενη χώρα της περιοχής του ν</w:t>
      </w:r>
      <w:r>
        <w:rPr>
          <w:rFonts w:eastAsia="Times New Roman" w:cs="Times New Roman"/>
          <w:szCs w:val="24"/>
        </w:rPr>
        <w:t>ότιου</w:t>
      </w:r>
      <w:r>
        <w:rPr>
          <w:rFonts w:eastAsia="Times New Roman" w:cs="Times New Roman"/>
          <w:szCs w:val="24"/>
        </w:rPr>
        <w:t xml:space="preserve"> Καυκάσου. Είναι σημαντική η απόφαση του ίδιου του Προέδρου, π</w:t>
      </w:r>
      <w:r>
        <w:rPr>
          <w:rFonts w:eastAsia="Times New Roman" w:cs="Times New Roman"/>
          <w:szCs w:val="24"/>
        </w:rPr>
        <w:t>ου αφορά την ανάπτυξη μεταξύ άλλων και της αγροτικής οικονομίας, όπου αναζητούνται ευκαιρίες από τους αρμόδιους φορείς και συνδέσμους για ανταλλαγή τεχνογνωσίας με ξένες χώρες. Αυτήν την αναζήτηση έρχεται προφανώς να καλύψει η παρούσα συμφωνία με τη χώρα μ</w:t>
      </w:r>
      <w:r>
        <w:rPr>
          <w:rFonts w:eastAsia="Times New Roman" w:cs="Times New Roman"/>
          <w:szCs w:val="24"/>
        </w:rPr>
        <w:t xml:space="preserve">ας. Ο τομέας στον οποίο επιθυμούν οι </w:t>
      </w:r>
      <w:proofErr w:type="spellStart"/>
      <w:r>
        <w:rPr>
          <w:rFonts w:eastAsia="Times New Roman" w:cs="Times New Roman"/>
          <w:szCs w:val="24"/>
        </w:rPr>
        <w:t>Αζέροι</w:t>
      </w:r>
      <w:proofErr w:type="spellEnd"/>
      <w:r>
        <w:rPr>
          <w:rFonts w:eastAsia="Times New Roman" w:cs="Times New Roman"/>
          <w:szCs w:val="24"/>
        </w:rPr>
        <w:t xml:space="preserve"> να συνεργαστούν με εμάς μπορεί να δικαιολογηθεί, καθώς η εγχώρια παραγωγή δεν καλύπτει τις ανάγκες του πληθυσμού και συνεπώς πραγματοποιούνται εισαγωγές κυρίως σιτηρών, ρυζιού και ζάχαρης, ενώ επιχειρείται ο εκσυ</w:t>
      </w:r>
      <w:r>
        <w:rPr>
          <w:rFonts w:eastAsia="Times New Roman" w:cs="Times New Roman"/>
          <w:szCs w:val="24"/>
        </w:rPr>
        <w:t xml:space="preserve">γχρονισμός των ελαιοκαλλιεργειών, η διάδοση στην εγχώρια αγορά </w:t>
      </w:r>
      <w:r>
        <w:rPr>
          <w:rFonts w:eastAsia="Times New Roman" w:cs="Times New Roman"/>
          <w:szCs w:val="24"/>
        </w:rPr>
        <w:lastRenderedPageBreak/>
        <w:t xml:space="preserve">των προϊόντων ελιάς και του ελαιόλαδου, τα οποία σήμερα μετέχουν ελάχιστα στις διατροφικές συνήθειες του </w:t>
      </w:r>
      <w:proofErr w:type="spellStart"/>
      <w:r>
        <w:rPr>
          <w:rFonts w:eastAsia="Times New Roman" w:cs="Times New Roman"/>
          <w:szCs w:val="24"/>
        </w:rPr>
        <w:t>αζερικού</w:t>
      </w:r>
      <w:proofErr w:type="spellEnd"/>
      <w:r>
        <w:rPr>
          <w:rFonts w:eastAsia="Times New Roman" w:cs="Times New Roman"/>
          <w:szCs w:val="24"/>
        </w:rPr>
        <w:t xml:space="preserve"> πληθυσμού. </w:t>
      </w:r>
    </w:p>
    <w:p w14:paraId="59DA285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δεν αποτελεί κύριο εμπορικό εταίρο του Αζερμπαϊτζάν, παρά </w:t>
      </w:r>
      <w:r>
        <w:rPr>
          <w:rFonts w:eastAsia="Times New Roman" w:cs="Times New Roman"/>
          <w:szCs w:val="24"/>
        </w:rPr>
        <w:t xml:space="preserve">το γεγονός ότι το εύρος των εξαγώγιμων προϊόντων της θα επέτρεπε κατόπιν συστηματικών προσπαθειών την είσοδό τους στην </w:t>
      </w:r>
      <w:proofErr w:type="spellStart"/>
      <w:r>
        <w:rPr>
          <w:rFonts w:eastAsia="Times New Roman" w:cs="Times New Roman"/>
          <w:szCs w:val="24"/>
        </w:rPr>
        <w:t>αζερική</w:t>
      </w:r>
      <w:proofErr w:type="spellEnd"/>
      <w:r>
        <w:rPr>
          <w:rFonts w:eastAsia="Times New Roman" w:cs="Times New Roman"/>
          <w:szCs w:val="24"/>
        </w:rPr>
        <w:t xml:space="preserve"> αγορά. </w:t>
      </w:r>
    </w:p>
    <w:p w14:paraId="59DA285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σημείο θα ήθελα να τονίσω ότι δεν μπορούμε να παραβλέψουμε το γεγονός ότι η παρούσα </w:t>
      </w:r>
      <w:r>
        <w:rPr>
          <w:rFonts w:eastAsia="Times New Roman" w:cs="Times New Roman"/>
          <w:szCs w:val="24"/>
        </w:rPr>
        <w:t>σ</w:t>
      </w:r>
      <w:r>
        <w:rPr>
          <w:rFonts w:eastAsia="Times New Roman" w:cs="Times New Roman"/>
          <w:szCs w:val="24"/>
        </w:rPr>
        <w:t xml:space="preserve">υμφωνία αφορά μόνο την ανταλλαγή τεχνογνωσίας πληροφοριών, προγράμματα κατάρτισης, εκπαίδευσης και την ανταλλαγή εμπειριών σε θέματα </w:t>
      </w:r>
      <w:proofErr w:type="spellStart"/>
      <w:r>
        <w:rPr>
          <w:rFonts w:eastAsia="Times New Roman" w:cs="Times New Roman"/>
          <w:szCs w:val="24"/>
        </w:rPr>
        <w:t>αγροτοπεριβαλλοντικά</w:t>
      </w:r>
      <w:proofErr w:type="spellEnd"/>
      <w:r>
        <w:rPr>
          <w:rFonts w:eastAsia="Times New Roman" w:cs="Times New Roman"/>
          <w:szCs w:val="24"/>
        </w:rPr>
        <w:t>, διαχείρισης γης και χαρτογράφησης. Η μόνη αναφορά στην ανάπτυξη της επιχειρηματικότητας είναι η ενθάρ</w:t>
      </w:r>
      <w:r>
        <w:rPr>
          <w:rFonts w:eastAsia="Times New Roman" w:cs="Times New Roman"/>
          <w:szCs w:val="24"/>
        </w:rPr>
        <w:t xml:space="preserve">ρυνση των μεικτών επιχειρήσεων συνεργασίας μεταξύ του συνεταιριστικού και του ιδιωτικού τομέα των δύο χωρών. </w:t>
      </w:r>
    </w:p>
    <w:p w14:paraId="59DA286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Η συνεργασία, λοιπόν, αφορά, όπως </w:t>
      </w:r>
      <w:proofErr w:type="spellStart"/>
      <w:r>
        <w:rPr>
          <w:rFonts w:eastAsia="Times New Roman" w:cs="Times New Roman"/>
          <w:szCs w:val="24"/>
        </w:rPr>
        <w:t>προείπα</w:t>
      </w:r>
      <w:proofErr w:type="spellEnd"/>
      <w:r>
        <w:rPr>
          <w:rFonts w:eastAsia="Times New Roman" w:cs="Times New Roman"/>
          <w:szCs w:val="24"/>
        </w:rPr>
        <w:t>, την ανταλλαγή πληροφοριών και τεχνογνωσίας και όχι επενδύσεις στην περιφέρεια του συμβαλλόμενου μέρους.</w:t>
      </w:r>
      <w:r>
        <w:rPr>
          <w:rFonts w:eastAsia="Times New Roman" w:cs="Times New Roman"/>
          <w:szCs w:val="24"/>
        </w:rPr>
        <w:t xml:space="preserve"> Αυτό γίνεται διότι λόγω του ιδιοκτησιακού καθεστώτος στο Αζερμπαϊ</w:t>
      </w:r>
      <w:r>
        <w:rPr>
          <w:rFonts w:eastAsia="Times New Roman" w:cs="Times New Roman"/>
          <w:szCs w:val="24"/>
        </w:rPr>
        <w:lastRenderedPageBreak/>
        <w:t>τζάν η αγορά γης από αλλοδαπούς δεν επιτρέπεται. Συνεπώς η καλλιέργεια καθίσταται εφικτή μόνο μέσω μεικτών επιχειρήσεων με επιτόπιους εταίρους. Αντιθέτως, αυτό δεν παρεμποδίζει τους επιχειρη</w:t>
      </w:r>
      <w:r>
        <w:rPr>
          <w:rFonts w:eastAsia="Times New Roman" w:cs="Times New Roman"/>
          <w:szCs w:val="24"/>
        </w:rPr>
        <w:t>ματίες που δραστηριοποιούνται στο Αζερμπαϊτζάν να το χρησιμοποιήσουν ως πύλη εισόδου στην Ελλάδα και να εγκαθιδρύσουν τα δικά τους παραρτήματα ή να συνάψουν σχετικές συμφωνίες. Εδώ να σημειωθεί ότι το 36% των επιχειρήσεων που δραστηριοποιούνται στο Αζερμπα</w:t>
      </w:r>
      <w:r>
        <w:rPr>
          <w:rFonts w:eastAsia="Times New Roman" w:cs="Times New Roman"/>
          <w:szCs w:val="24"/>
        </w:rPr>
        <w:t xml:space="preserve">ϊτζάν είναι τουρκικές και μάλιστα με επενδύσεις της τάξης των 2,1 δισεκατομμυρίων δολαρίων. Συνεπώς, πώς θα μπορέσει αυτή η </w:t>
      </w:r>
      <w:r>
        <w:rPr>
          <w:rFonts w:eastAsia="Times New Roman" w:cs="Times New Roman"/>
          <w:szCs w:val="24"/>
        </w:rPr>
        <w:t>σ</w:t>
      </w:r>
      <w:r>
        <w:rPr>
          <w:rFonts w:eastAsia="Times New Roman" w:cs="Times New Roman"/>
          <w:szCs w:val="24"/>
        </w:rPr>
        <w:t>υμφωνία να συμβάλει στο άνοιγμα της αγοράς, στην εξωστρέφεια των επιχειρήσεων που σχετίζονται με τη γεωργία;</w:t>
      </w:r>
    </w:p>
    <w:p w14:paraId="59DA286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w:t>
      </w:r>
      <w:r>
        <w:rPr>
          <w:rFonts w:eastAsia="Times New Roman" w:cs="Times New Roman"/>
          <w:szCs w:val="24"/>
        </w:rPr>
        <w:t>ει το κουδούνι λήξεως του χρόνου ομιλίας της κυρίας Βουλευτού)</w:t>
      </w:r>
    </w:p>
    <w:p w14:paraId="59DA286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σε ένα λεπτό. </w:t>
      </w:r>
    </w:p>
    <w:p w14:paraId="59DA286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τώρα το φιλόδοξο σχέδιο «Αζερμπαϊτζάν 2020: Προοπτικές για το Μέλλον» του Προέδρου </w:t>
      </w:r>
      <w:proofErr w:type="spellStart"/>
      <w:r>
        <w:rPr>
          <w:rFonts w:eastAsia="Times New Roman" w:cs="Times New Roman"/>
          <w:szCs w:val="24"/>
        </w:rPr>
        <w:t>Ιλχάμ</w:t>
      </w:r>
      <w:proofErr w:type="spellEnd"/>
      <w:r>
        <w:rPr>
          <w:rFonts w:eastAsia="Times New Roman" w:cs="Times New Roman"/>
          <w:szCs w:val="24"/>
        </w:rPr>
        <w:t xml:space="preserve"> </w:t>
      </w:r>
      <w:proofErr w:type="spellStart"/>
      <w:r>
        <w:rPr>
          <w:rFonts w:eastAsia="Times New Roman" w:cs="Times New Roman"/>
          <w:szCs w:val="24"/>
        </w:rPr>
        <w:t>Αλίεφ</w:t>
      </w:r>
      <w:proofErr w:type="spellEnd"/>
      <w:r>
        <w:rPr>
          <w:rFonts w:eastAsia="Times New Roman" w:cs="Times New Roman"/>
          <w:szCs w:val="24"/>
        </w:rPr>
        <w:t>. Σύμφωνα με αυτό επιχειρείται η οικονομική αυτάρκ</w:t>
      </w:r>
      <w:r>
        <w:rPr>
          <w:rFonts w:eastAsia="Times New Roman" w:cs="Times New Roman"/>
          <w:szCs w:val="24"/>
        </w:rPr>
        <w:t xml:space="preserve">εια της χώρας μέσω της ανάπτυξης της αγροτικής παραγωγής, </w:t>
      </w:r>
      <w:r>
        <w:rPr>
          <w:rFonts w:eastAsia="Times New Roman" w:cs="Times New Roman"/>
          <w:szCs w:val="24"/>
        </w:rPr>
        <w:lastRenderedPageBreak/>
        <w:t>του τομέα των υπηρεσιών, του τουρισμού, των κατασκευών, των νέων τεχνολογιών κ.λπ..</w:t>
      </w:r>
    </w:p>
    <w:p w14:paraId="59DA286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Τέτοιο εθνικό σχέδιο δεν φαίνεται να υπάρχει στην Ελλάδα. Και πώς να υπάρξει άλλωστε; Με την υπέρμετρη φορολογία, </w:t>
      </w:r>
      <w:r>
        <w:rPr>
          <w:rFonts w:eastAsia="Times New Roman" w:cs="Times New Roman"/>
          <w:szCs w:val="24"/>
        </w:rPr>
        <w:t>με τους δασικούς χάρτες που βγάζουν το μεγαλύτερο ποσοστό της χώρας ως δασικό και ακυρώνουν τις καλλιεργήσιμες εκτάσεις, με την έλλειψη παροχής κινήτρων για την καλλιέργεια της γης; Δεν θα έπρεπε πρωτίστως να έχουν λυθεί τα δικά μας ζητήματα και να έχει εν</w:t>
      </w:r>
      <w:r>
        <w:rPr>
          <w:rFonts w:eastAsia="Times New Roman" w:cs="Times New Roman"/>
          <w:szCs w:val="24"/>
        </w:rPr>
        <w:t xml:space="preserve">ισχυθεί ο αγροτικός τομέας στη χώρα μας, καθώς αναμφισβήτητα ο πρωτογενής τομέας αποτελεί την πραγματική βάση της οικονομίας και μετά να βοηθήσουμε την άλλη χώρα να αναπτύξει τους αντίστοιχους τομείς; Σαφώς και η συγκεκριμένη </w:t>
      </w:r>
      <w:r>
        <w:rPr>
          <w:rFonts w:eastAsia="Times New Roman" w:cs="Times New Roman"/>
          <w:szCs w:val="24"/>
        </w:rPr>
        <w:t>σ</w:t>
      </w:r>
      <w:r>
        <w:rPr>
          <w:rFonts w:eastAsia="Times New Roman" w:cs="Times New Roman"/>
          <w:szCs w:val="24"/>
        </w:rPr>
        <w:t xml:space="preserve">υμφωνία ήταν </w:t>
      </w:r>
      <w:proofErr w:type="spellStart"/>
      <w:r>
        <w:rPr>
          <w:rFonts w:eastAsia="Times New Roman" w:cs="Times New Roman"/>
          <w:szCs w:val="24"/>
        </w:rPr>
        <w:t>γεωστρατηγικά</w:t>
      </w:r>
      <w:proofErr w:type="spellEnd"/>
      <w:r>
        <w:rPr>
          <w:rFonts w:eastAsia="Times New Roman" w:cs="Times New Roman"/>
          <w:szCs w:val="24"/>
        </w:rPr>
        <w:t xml:space="preserve"> επ</w:t>
      </w:r>
      <w:r>
        <w:rPr>
          <w:rFonts w:eastAsia="Times New Roman" w:cs="Times New Roman"/>
          <w:szCs w:val="24"/>
        </w:rPr>
        <w:t>ιλεγμένη από την προηγούμενη κυβέρνηση, της οποίας το αντεθνικό έργο συνεχίζει η σημερινή.</w:t>
      </w:r>
    </w:p>
    <w:p w14:paraId="59DA286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θυμίσουμε όμως ότι την εποχή εκείνη ο ΣΥΡΙΖΑ αντιτίθετο και κατήγγελλε τέτοιου είδους συμφωνίες, ενώ κατηγορούσε την τότε κυβέρνηση για </w:t>
      </w:r>
      <w:proofErr w:type="spellStart"/>
      <w:r>
        <w:rPr>
          <w:rFonts w:eastAsia="Times New Roman" w:cs="Times New Roman"/>
          <w:szCs w:val="24"/>
        </w:rPr>
        <w:t>φιλοαμερικανική</w:t>
      </w:r>
      <w:proofErr w:type="spellEnd"/>
      <w:r>
        <w:rPr>
          <w:rFonts w:eastAsia="Times New Roman" w:cs="Times New Roman"/>
          <w:szCs w:val="24"/>
        </w:rPr>
        <w:t xml:space="preserve"> στάση, αντ</w:t>
      </w:r>
      <w:r>
        <w:rPr>
          <w:rFonts w:eastAsia="Times New Roman" w:cs="Times New Roman"/>
          <w:szCs w:val="24"/>
        </w:rPr>
        <w:t xml:space="preserve">ίθετη προς το εθνικό συμφέρον. </w:t>
      </w:r>
    </w:p>
    <w:p w14:paraId="59DA286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γεγονός ότι το Αζερμπαϊτζάν διατηρεί στενές σχέσεις με την Άγκυρα και αποτελεί μια προέκταση της Τουρκίας. Η πολιτική των </w:t>
      </w:r>
      <w:proofErr w:type="spellStart"/>
      <w:r>
        <w:rPr>
          <w:rFonts w:eastAsia="Times New Roman" w:cs="Times New Roman"/>
          <w:szCs w:val="24"/>
        </w:rPr>
        <w:t>Αζέρων</w:t>
      </w:r>
      <w:proofErr w:type="spellEnd"/>
      <w:r>
        <w:rPr>
          <w:rFonts w:eastAsia="Times New Roman" w:cs="Times New Roman"/>
          <w:szCs w:val="24"/>
        </w:rPr>
        <w:t xml:space="preserve"> είναι εξόχως φιλική προς την Τουρκία και στην πραγματικότητα το κράτος τους είναι δορυφόρ</w:t>
      </w:r>
      <w:r>
        <w:rPr>
          <w:rFonts w:eastAsia="Times New Roman" w:cs="Times New Roman"/>
          <w:szCs w:val="24"/>
        </w:rPr>
        <w:t>ος της. Δεν πρέπει να ξεχνάμε ότι πρόκειται για μια χώρα με τη νοοτροπία ενός μουσουλμανικού στην πλειονότητά του κόσμου και συνεπώς, αντιμετωπίζουμε αρνητικά την ανάπτυξη στενότερων επιχειρηματικών σχέσεων με τη χώρα μας, τη στιγμή μάλιστα που είναι αμφίβ</w:t>
      </w:r>
      <w:r>
        <w:rPr>
          <w:rFonts w:eastAsia="Times New Roman" w:cs="Times New Roman"/>
          <w:szCs w:val="24"/>
        </w:rPr>
        <w:t xml:space="preserve">ολο αν θα υπάρξει αμοιβαίο όφελος απ’ αυτή τη συμφωνία. </w:t>
      </w:r>
    </w:p>
    <w:p w14:paraId="59DA286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των μνημονίων δεν αντιμετωπίζεται ως ισότιμος εταίρος των Ευρωπαίων, </w:t>
      </w:r>
      <w:proofErr w:type="spellStart"/>
      <w:r>
        <w:rPr>
          <w:rFonts w:eastAsia="Times New Roman" w:cs="Times New Roman"/>
          <w:szCs w:val="24"/>
        </w:rPr>
        <w:t>πόσω</w:t>
      </w:r>
      <w:proofErr w:type="spellEnd"/>
      <w:r>
        <w:rPr>
          <w:rFonts w:eastAsia="Times New Roman" w:cs="Times New Roman"/>
          <w:szCs w:val="24"/>
        </w:rPr>
        <w:t xml:space="preserve"> μάλλον των </w:t>
      </w:r>
      <w:proofErr w:type="spellStart"/>
      <w:r>
        <w:rPr>
          <w:rFonts w:eastAsia="Times New Roman" w:cs="Times New Roman"/>
          <w:szCs w:val="24"/>
        </w:rPr>
        <w:t>Αζέρων</w:t>
      </w:r>
      <w:proofErr w:type="spellEnd"/>
      <w:r>
        <w:rPr>
          <w:rFonts w:eastAsia="Times New Roman" w:cs="Times New Roman"/>
          <w:szCs w:val="24"/>
        </w:rPr>
        <w:t xml:space="preserve">. Δεν μπορούμε να επιτρέψουμε την είσοδο της Τουρκίας διά της πλαγίας οδού στη χώρα μας. Υπό αυτήν </w:t>
      </w:r>
      <w:r>
        <w:rPr>
          <w:rFonts w:eastAsia="Times New Roman" w:cs="Times New Roman"/>
          <w:szCs w:val="24"/>
        </w:rPr>
        <w:t xml:space="preserve">την έννοια δεν μπορούμε να υπογράψουμε καμμιά συμφωνία και κανένα μνημόνιο συνεργασίας. Γι’ αυτό καταψηφίζουμε. </w:t>
      </w:r>
    </w:p>
    <w:p w14:paraId="59DA286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9DA2869" w14:textId="77777777" w:rsidR="00087860" w:rsidRDefault="00061F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9DA286A" w14:textId="77777777" w:rsidR="00087860" w:rsidRDefault="00061F85">
      <w:pPr>
        <w:spacing w:line="600" w:lineRule="auto"/>
        <w:ind w:firstLine="720"/>
        <w:contextualSpacing/>
        <w:jc w:val="both"/>
        <w:rPr>
          <w:rFonts w:eastAsia="Times New Roman" w:cs="Times New Roman"/>
        </w:rPr>
      </w:pPr>
      <w:r>
        <w:rPr>
          <w:rFonts w:eastAsia="Times New Roman" w:cs="Times New Roman"/>
          <w:b/>
          <w:szCs w:val="24"/>
        </w:rPr>
        <w:lastRenderedPageBreak/>
        <w:t>ΠΡΟΕΔΡΕΥΩΝ (Αναστάσιος Κουράκης):</w:t>
      </w:r>
      <w:r>
        <w:rPr>
          <w:rFonts w:eastAsia="Times New Roman" w:cs="Times New Roman"/>
          <w:szCs w:val="24"/>
        </w:rPr>
        <w:t xml:space="preserve"> </w:t>
      </w:r>
      <w:r>
        <w:rPr>
          <w:rFonts w:eastAsia="Times New Roman" w:cs="Times New Roman"/>
        </w:rPr>
        <w:t>Κυρίες και κύριοι συνάδελφοι, έχω την τιμή</w:t>
      </w:r>
      <w:r>
        <w:rPr>
          <w:rFonts w:eastAsia="Times New Roman" w:cs="Times New Roman"/>
        </w:rPr>
        <w:t xml:space="preserve"> να ανακοινώσω στο Σώμα ότι τη συνεδρίασή μας παρακολουθούν από τα άνω δυτικά θεωρεία, αφού </w:t>
      </w:r>
      <w:r>
        <w:rPr>
          <w:rFonts w:eastAsia="Times New Roman" w:cs="Times New Roman"/>
        </w:rPr>
        <w:t xml:space="preserve">προηγουμένως </w:t>
      </w:r>
      <w:r>
        <w:rPr>
          <w:rFonts w:eastAsia="Times New Roman" w:cs="Times New Roman"/>
        </w:rPr>
        <w:t xml:space="preserve">συμμετείχαν στο εκπαιδευτικό πρόγραμμα </w:t>
      </w:r>
      <w:r>
        <w:rPr>
          <w:rFonts w:eastAsia="Times New Roman" w:cs="Times New Roman"/>
        </w:rPr>
        <w:t>για τον</w:t>
      </w:r>
      <w:r>
        <w:rPr>
          <w:rFonts w:eastAsia="Times New Roman" w:cs="Times New Roman"/>
        </w:rPr>
        <w:t xml:space="preserve"> Κ</w:t>
      </w:r>
      <w:r>
        <w:rPr>
          <w:rFonts w:eastAsia="Times New Roman" w:cs="Times New Roman"/>
        </w:rPr>
        <w:t>αποδίστρια</w:t>
      </w:r>
      <w:r>
        <w:rPr>
          <w:rFonts w:eastAsia="Times New Roman" w:cs="Times New Roman"/>
        </w:rPr>
        <w:t xml:space="preserve">, που οργανώνει το Ίδρυμα της Βουλής, είκοσι έξι μαθήτριες και μαθητές και δύο εκπαιδευτικοί </w:t>
      </w:r>
      <w:r>
        <w:rPr>
          <w:rFonts w:eastAsia="Times New Roman" w:cs="Times New Roman"/>
        </w:rPr>
        <w:t>συνοδοί τους από το 1</w:t>
      </w:r>
      <w:r>
        <w:rPr>
          <w:rFonts w:eastAsia="Times New Roman" w:cs="Times New Roman"/>
          <w:vertAlign w:val="superscript"/>
        </w:rPr>
        <w:t>ο</w:t>
      </w:r>
      <w:r>
        <w:rPr>
          <w:rFonts w:eastAsia="Times New Roman" w:cs="Times New Roman"/>
        </w:rPr>
        <w:t xml:space="preserve"> Γυμνάσιο Ελευσίνας. </w:t>
      </w:r>
    </w:p>
    <w:p w14:paraId="59DA286B" w14:textId="77777777" w:rsidR="00087860" w:rsidRDefault="00061F85">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59DA286C" w14:textId="77777777" w:rsidR="00087860" w:rsidRDefault="00061F85">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59DA286D" w14:textId="77777777" w:rsidR="00087860" w:rsidRDefault="00061F85">
      <w:pPr>
        <w:spacing w:line="600" w:lineRule="auto"/>
        <w:ind w:firstLine="720"/>
        <w:contextualSpacing/>
        <w:jc w:val="both"/>
        <w:rPr>
          <w:rFonts w:eastAsia="Times New Roman" w:cs="Times New Roman"/>
        </w:rPr>
      </w:pPr>
      <w:r>
        <w:rPr>
          <w:rFonts w:eastAsia="Times New Roman" w:cs="Times New Roman"/>
        </w:rPr>
        <w:t xml:space="preserve">Να ενημερώσουμε τους μαθητές και τις μαθήτριες, καθώς και τους εκπαιδευτικούς ότι παρακολουθούν συζήτηση και ψήφιση νομοσχεδίου του Υπουργείου Αγροτικής Ανάπτυξης. Προχωρούμε και στη συνέχεια, μετά τις τοποθετήσεις, θα έχουμε την ψηφοφορία. </w:t>
      </w:r>
    </w:p>
    <w:p w14:paraId="59DA286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 Τον λόγο έχει</w:t>
      </w:r>
      <w:r>
        <w:rPr>
          <w:rFonts w:eastAsia="Times New Roman" w:cs="Times New Roman"/>
          <w:szCs w:val="24"/>
        </w:rPr>
        <w:t xml:space="preserve"> ο κ. Νικόλαος Μωραΐτης από το Κομμουνιστικό Κόμμα Ελλάδ</w:t>
      </w:r>
      <w:r>
        <w:rPr>
          <w:rFonts w:eastAsia="Times New Roman" w:cs="Times New Roman"/>
          <w:szCs w:val="24"/>
        </w:rPr>
        <w:t>α</w:t>
      </w:r>
      <w:r>
        <w:rPr>
          <w:rFonts w:eastAsia="Times New Roman" w:cs="Times New Roman"/>
          <w:szCs w:val="24"/>
        </w:rPr>
        <w:t>ς.</w:t>
      </w:r>
    </w:p>
    <w:p w14:paraId="59DA286F" w14:textId="77777777" w:rsidR="00087860" w:rsidRDefault="00061F85">
      <w:pPr>
        <w:spacing w:line="600" w:lineRule="auto"/>
        <w:ind w:firstLine="720"/>
        <w:contextualSpacing/>
        <w:jc w:val="both"/>
        <w:rPr>
          <w:rFonts w:eastAsia="Times New Roman"/>
          <w:bCs/>
          <w:szCs w:val="24"/>
        </w:rPr>
      </w:pPr>
      <w:r>
        <w:rPr>
          <w:rFonts w:eastAsia="Times New Roman"/>
          <w:b/>
          <w:bCs/>
          <w:szCs w:val="24"/>
        </w:rPr>
        <w:t xml:space="preserve"> ΝΙΚΟΛΑΟΣ ΜΩΡΑΪΤΗΣ: </w:t>
      </w:r>
      <w:r>
        <w:rPr>
          <w:rFonts w:eastAsia="Times New Roman"/>
          <w:bCs/>
          <w:szCs w:val="24"/>
        </w:rPr>
        <w:t>Ευχαριστώ, κύριε Πρόεδρε.</w:t>
      </w:r>
    </w:p>
    <w:p w14:paraId="59DA2870" w14:textId="77777777" w:rsidR="00087860" w:rsidRDefault="00061F85">
      <w:pPr>
        <w:spacing w:line="600" w:lineRule="auto"/>
        <w:ind w:firstLine="720"/>
        <w:contextualSpacing/>
        <w:jc w:val="both"/>
        <w:rPr>
          <w:rFonts w:eastAsia="Times New Roman"/>
          <w:bCs/>
          <w:szCs w:val="24"/>
        </w:rPr>
      </w:pPr>
      <w:r>
        <w:rPr>
          <w:rFonts w:eastAsia="Times New Roman"/>
          <w:bCs/>
          <w:szCs w:val="24"/>
        </w:rPr>
        <w:lastRenderedPageBreak/>
        <w:t xml:space="preserve">Τονίσαμε και στην </w:t>
      </w:r>
      <w:r>
        <w:rPr>
          <w:rFonts w:eastAsia="Times New Roman"/>
          <w:bCs/>
          <w:szCs w:val="24"/>
        </w:rPr>
        <w:t>ε</w:t>
      </w:r>
      <w:r>
        <w:rPr>
          <w:rFonts w:eastAsia="Times New Roman"/>
          <w:bCs/>
          <w:szCs w:val="24"/>
        </w:rPr>
        <w:t>πιτροπή ότι η κύρωση της Συμφωνίας μεταξύ Ελλάδας και Αζερμπαϊτζάν είναι μία συμφωνία μεταξύ δύο καπιταλιστικών χωρών και είναι μια</w:t>
      </w:r>
      <w:r>
        <w:rPr>
          <w:rFonts w:eastAsia="Times New Roman"/>
          <w:bCs/>
          <w:szCs w:val="24"/>
        </w:rPr>
        <w:t xml:space="preserve"> προσπάθεια προώθησης στον τομέα της γεωργίας και ειδικότερα στη βιομηχανία τροφίμων, αλλά και σε άλλους τομείς της φυτικής παραγωγής, όπως είναι οι </w:t>
      </w:r>
      <w:proofErr w:type="spellStart"/>
      <w:r>
        <w:rPr>
          <w:rFonts w:eastAsia="Times New Roman"/>
          <w:bCs/>
          <w:szCs w:val="24"/>
        </w:rPr>
        <w:t>θερμοκηπιακές</w:t>
      </w:r>
      <w:proofErr w:type="spellEnd"/>
      <w:r>
        <w:rPr>
          <w:rFonts w:eastAsia="Times New Roman"/>
          <w:bCs/>
          <w:szCs w:val="24"/>
        </w:rPr>
        <w:t xml:space="preserve"> καλλιέργειες, σε σπόρους αναπαραγωγής, σε εκτροφή ζώων και ζωοτροφές.  </w:t>
      </w:r>
    </w:p>
    <w:p w14:paraId="59DA2871" w14:textId="77777777" w:rsidR="00087860" w:rsidRDefault="00061F85">
      <w:pPr>
        <w:spacing w:line="600" w:lineRule="auto"/>
        <w:ind w:firstLine="720"/>
        <w:contextualSpacing/>
        <w:jc w:val="both"/>
        <w:rPr>
          <w:rFonts w:eastAsia="Times New Roman"/>
          <w:bCs/>
          <w:szCs w:val="24"/>
        </w:rPr>
      </w:pPr>
      <w:r>
        <w:rPr>
          <w:rFonts w:eastAsia="Times New Roman"/>
          <w:bCs/>
          <w:szCs w:val="24"/>
        </w:rPr>
        <w:t>Με λίγα λόγια, αυτή η</w:t>
      </w:r>
      <w:r>
        <w:rPr>
          <w:rFonts w:eastAsia="Times New Roman"/>
          <w:bCs/>
          <w:szCs w:val="24"/>
        </w:rPr>
        <w:t xml:space="preserve"> </w:t>
      </w:r>
      <w:r>
        <w:rPr>
          <w:rFonts w:eastAsia="Times New Roman"/>
          <w:bCs/>
          <w:szCs w:val="24"/>
        </w:rPr>
        <w:t>σ</w:t>
      </w:r>
      <w:r>
        <w:rPr>
          <w:rFonts w:eastAsia="Times New Roman"/>
          <w:bCs/>
          <w:szCs w:val="24"/>
        </w:rPr>
        <w:t xml:space="preserve">υμφωνία ανοίγει τον δρόμο για τη διείσδυση των ελληνικών επιχειρηματικών ομίλων που δραστηριοποιούνται στη μεταποίηση των τροφίμων, στην διατροφική αλυσίδα σε αυτή τη χώρα. </w:t>
      </w:r>
    </w:p>
    <w:p w14:paraId="59DA2872" w14:textId="77777777" w:rsidR="00087860" w:rsidRDefault="00061F85">
      <w:pPr>
        <w:spacing w:line="600" w:lineRule="auto"/>
        <w:ind w:firstLine="720"/>
        <w:contextualSpacing/>
        <w:jc w:val="both"/>
        <w:rPr>
          <w:rFonts w:eastAsia="Times New Roman"/>
          <w:bCs/>
          <w:szCs w:val="24"/>
        </w:rPr>
      </w:pPr>
      <w:r>
        <w:rPr>
          <w:rFonts w:eastAsia="Times New Roman"/>
          <w:bCs/>
          <w:szCs w:val="24"/>
        </w:rPr>
        <w:t>Υπάρχει, βέβαια, εκεί ένα φιλικό περιβάλλον στους επιχειρηματικούς ομίλους, μέσα</w:t>
      </w:r>
      <w:r>
        <w:rPr>
          <w:rFonts w:eastAsia="Times New Roman"/>
          <w:bCs/>
          <w:szCs w:val="24"/>
        </w:rPr>
        <w:t xml:space="preserve"> από το μικρό ενεργειακό κόστος, λόγω του φυσικού αερίου. Κατά κύριο λόγο, αυτό θα ευνοήσει τις </w:t>
      </w:r>
      <w:proofErr w:type="spellStart"/>
      <w:r>
        <w:rPr>
          <w:rFonts w:eastAsia="Times New Roman"/>
          <w:bCs/>
          <w:szCs w:val="24"/>
        </w:rPr>
        <w:t>θερμοκηπιακές</w:t>
      </w:r>
      <w:proofErr w:type="spellEnd"/>
      <w:r>
        <w:rPr>
          <w:rFonts w:eastAsia="Times New Roman"/>
          <w:bCs/>
          <w:szCs w:val="24"/>
        </w:rPr>
        <w:t xml:space="preserve"> καλλιέργειες, αλλά όχι μόνο. Κινείται, βέβαια, αυτή η συμφωνία στις κατευθύνσεις της Ευρωπαϊκής Ένωσης να ανοίξει αγορές στην ευρύτερη περιοχή της</w:t>
      </w:r>
      <w:r>
        <w:rPr>
          <w:rFonts w:eastAsia="Times New Roman"/>
          <w:bCs/>
          <w:szCs w:val="24"/>
        </w:rPr>
        <w:t xml:space="preserve"> Κασπίας, στοχεύοντας σε αγορές πέρα από τη χώρα του Αζερμπαϊτζάν. </w:t>
      </w:r>
    </w:p>
    <w:p w14:paraId="59DA2873" w14:textId="77777777" w:rsidR="00087860" w:rsidRDefault="00061F85">
      <w:pPr>
        <w:spacing w:line="600" w:lineRule="auto"/>
        <w:ind w:firstLine="720"/>
        <w:contextualSpacing/>
        <w:jc w:val="both"/>
        <w:rPr>
          <w:rFonts w:eastAsia="Times New Roman"/>
          <w:bCs/>
          <w:szCs w:val="24"/>
        </w:rPr>
      </w:pPr>
      <w:r>
        <w:rPr>
          <w:rFonts w:eastAsia="Times New Roman"/>
          <w:bCs/>
          <w:szCs w:val="24"/>
        </w:rPr>
        <w:lastRenderedPageBreak/>
        <w:t>Σε αυτή την κατεύθυνση, για να επιτευχθούν τα συμφέροντα των καπιταλιστικών επιχειρήσεων</w:t>
      </w:r>
      <w:r>
        <w:rPr>
          <w:rFonts w:eastAsia="Times New Roman"/>
          <w:bCs/>
          <w:szCs w:val="24"/>
        </w:rPr>
        <w:t>,</w:t>
      </w:r>
      <w:r>
        <w:rPr>
          <w:rFonts w:eastAsia="Times New Roman"/>
          <w:bCs/>
          <w:szCs w:val="24"/>
        </w:rPr>
        <w:t xml:space="preserve"> που δραστηριοποιούνται στον χώρα της αγροτικής και κτηνοτροφικής παραγωγής, θα παίξουν καθοριστικό</w:t>
      </w:r>
      <w:r>
        <w:rPr>
          <w:rFonts w:eastAsia="Times New Roman"/>
          <w:bCs/>
          <w:szCs w:val="24"/>
        </w:rPr>
        <w:t xml:space="preserve"> ρόλο, όπως αναφέρεται στο άρθρο 4, και τα δύο Υπουργεία των χωρών.</w:t>
      </w:r>
    </w:p>
    <w:p w14:paraId="59DA2874" w14:textId="77777777" w:rsidR="00087860" w:rsidRDefault="00061F85">
      <w:pPr>
        <w:spacing w:line="600" w:lineRule="auto"/>
        <w:ind w:firstLine="720"/>
        <w:contextualSpacing/>
        <w:jc w:val="both"/>
        <w:rPr>
          <w:rFonts w:eastAsia="Times New Roman"/>
          <w:bCs/>
          <w:szCs w:val="24"/>
        </w:rPr>
      </w:pPr>
      <w:r>
        <w:rPr>
          <w:rFonts w:eastAsia="Times New Roman"/>
          <w:bCs/>
          <w:szCs w:val="24"/>
        </w:rPr>
        <w:t xml:space="preserve"> Και στη συνέχεια, τους υπόσχεστε ότι θα δώσετε μάχη να διασφαλίσετε ζεστό, τζάμπα χρήμα από το ξεζούμισμα των λαών, μέσω ευρωπαϊκών, αλλά και άλλων κονδυλίων, όπως αναφέρεται και στο άρθρ</w:t>
      </w:r>
      <w:r>
        <w:rPr>
          <w:rFonts w:eastAsia="Times New Roman"/>
          <w:bCs/>
          <w:szCs w:val="24"/>
        </w:rPr>
        <w:t>ο 3.</w:t>
      </w:r>
    </w:p>
    <w:p w14:paraId="59DA2875" w14:textId="77777777" w:rsidR="00087860" w:rsidRDefault="00061F85">
      <w:pPr>
        <w:spacing w:line="600" w:lineRule="auto"/>
        <w:ind w:firstLine="720"/>
        <w:contextualSpacing/>
        <w:jc w:val="both"/>
        <w:rPr>
          <w:rFonts w:eastAsia="Times New Roman"/>
          <w:bCs/>
          <w:szCs w:val="24"/>
        </w:rPr>
      </w:pPr>
      <w:r>
        <w:rPr>
          <w:rFonts w:eastAsia="Times New Roman"/>
          <w:bCs/>
          <w:szCs w:val="24"/>
        </w:rPr>
        <w:t xml:space="preserve">Βέβαια, αποκαλυπτικό είναι το άρθρο 1, για τις προθέσεις και τους στόχους αυτής της συμφωνίας, αφού μιλάει καθαρά για την ενθάρρυνση μεικτών ιδιωτικών επιχειρήσεων, μεταξύ των δύο χωρών. </w:t>
      </w:r>
    </w:p>
    <w:p w14:paraId="59DA2876" w14:textId="77777777" w:rsidR="00087860" w:rsidRDefault="00061F85">
      <w:pPr>
        <w:spacing w:line="600" w:lineRule="auto"/>
        <w:ind w:firstLine="720"/>
        <w:contextualSpacing/>
        <w:jc w:val="both"/>
        <w:rPr>
          <w:rFonts w:eastAsia="Times New Roman"/>
          <w:bCs/>
          <w:szCs w:val="24"/>
        </w:rPr>
      </w:pPr>
      <w:r>
        <w:rPr>
          <w:rFonts w:eastAsia="Times New Roman"/>
          <w:bCs/>
          <w:szCs w:val="24"/>
        </w:rPr>
        <w:t xml:space="preserve">Είστε καλοί συνεχιστές. Πήρατε τη σκυτάλη από τις προηγούμενες </w:t>
      </w:r>
      <w:r>
        <w:rPr>
          <w:rFonts w:eastAsia="Times New Roman"/>
          <w:bCs/>
          <w:szCs w:val="24"/>
        </w:rPr>
        <w:t xml:space="preserve">κυβερνήσεις και συνεχίζετε την πολιτική υπηρέτησης των συμφερόντων του κεφαλαίου. Εν προκειμένω, με αυτή τη </w:t>
      </w:r>
      <w:r>
        <w:rPr>
          <w:rFonts w:eastAsia="Times New Roman"/>
          <w:bCs/>
          <w:szCs w:val="24"/>
        </w:rPr>
        <w:t>σ</w:t>
      </w:r>
      <w:r>
        <w:rPr>
          <w:rFonts w:eastAsia="Times New Roman"/>
          <w:bCs/>
          <w:szCs w:val="24"/>
        </w:rPr>
        <w:t xml:space="preserve">υμφωνία υλοποιείτε αποφάσεις της συγκυβέρνησης Νέας Δημοκρατίας και ΠΑΣΟΚ, που διαμόρφωσε αυτή τη </w:t>
      </w:r>
      <w:r>
        <w:rPr>
          <w:rFonts w:eastAsia="Times New Roman"/>
          <w:bCs/>
          <w:szCs w:val="24"/>
        </w:rPr>
        <w:t>σ</w:t>
      </w:r>
      <w:r>
        <w:rPr>
          <w:rFonts w:eastAsia="Times New Roman"/>
          <w:bCs/>
          <w:szCs w:val="24"/>
        </w:rPr>
        <w:t xml:space="preserve">υμφωνία το 2014, με πρωτεργάτη τον τότε </w:t>
      </w:r>
      <w:r>
        <w:rPr>
          <w:rFonts w:eastAsia="Times New Roman"/>
          <w:bCs/>
          <w:szCs w:val="24"/>
        </w:rPr>
        <w:t>α</w:t>
      </w:r>
      <w:r>
        <w:rPr>
          <w:rFonts w:eastAsia="Times New Roman"/>
          <w:bCs/>
          <w:szCs w:val="24"/>
        </w:rPr>
        <w:t>ντιπρόε</w:t>
      </w:r>
      <w:r>
        <w:rPr>
          <w:rFonts w:eastAsia="Times New Roman"/>
          <w:bCs/>
          <w:szCs w:val="24"/>
        </w:rPr>
        <w:t xml:space="preserve">δρο της κυβέρνησης Ευάγγελο Βενιζέλο.  </w:t>
      </w:r>
    </w:p>
    <w:p w14:paraId="59DA2877" w14:textId="77777777" w:rsidR="00087860" w:rsidRDefault="00061F85">
      <w:pPr>
        <w:spacing w:line="600" w:lineRule="auto"/>
        <w:ind w:firstLine="720"/>
        <w:contextualSpacing/>
        <w:jc w:val="both"/>
        <w:rPr>
          <w:rFonts w:eastAsia="Times New Roman"/>
          <w:bCs/>
          <w:szCs w:val="24"/>
        </w:rPr>
      </w:pPr>
      <w:r>
        <w:rPr>
          <w:rFonts w:eastAsia="Times New Roman"/>
          <w:bCs/>
          <w:szCs w:val="24"/>
        </w:rPr>
        <w:lastRenderedPageBreak/>
        <w:t xml:space="preserve">Τότε, βέβαια, ο ΣΥΡΙΖΑ διαφωνούσε με αυτές τις συμφωνίες. Τώρα, κύριοι της Κυβέρνησης, τις ονομάζετε </w:t>
      </w:r>
      <w:r>
        <w:rPr>
          <w:rFonts w:eastAsia="Times New Roman"/>
          <w:bCs/>
          <w:szCs w:val="24"/>
        </w:rPr>
        <w:t>σ</w:t>
      </w:r>
      <w:r>
        <w:rPr>
          <w:rFonts w:eastAsia="Times New Roman"/>
          <w:bCs/>
          <w:szCs w:val="24"/>
        </w:rPr>
        <w:t xml:space="preserve">υμφωνίες ανάπτυξης και εξωστρέφειας. </w:t>
      </w:r>
    </w:p>
    <w:p w14:paraId="59DA2878" w14:textId="77777777" w:rsidR="00087860" w:rsidRDefault="00061F85">
      <w:pPr>
        <w:spacing w:line="600" w:lineRule="auto"/>
        <w:ind w:firstLine="720"/>
        <w:contextualSpacing/>
        <w:jc w:val="both"/>
        <w:rPr>
          <w:rFonts w:eastAsia="Times New Roman"/>
          <w:bCs/>
          <w:szCs w:val="24"/>
        </w:rPr>
      </w:pPr>
      <w:r>
        <w:rPr>
          <w:rFonts w:eastAsia="Times New Roman"/>
          <w:bCs/>
          <w:szCs w:val="24"/>
        </w:rPr>
        <w:t xml:space="preserve">Αυτή η </w:t>
      </w:r>
      <w:r>
        <w:rPr>
          <w:rFonts w:eastAsia="Times New Roman"/>
          <w:bCs/>
          <w:szCs w:val="24"/>
        </w:rPr>
        <w:t>σ</w:t>
      </w:r>
      <w:r>
        <w:rPr>
          <w:rFonts w:eastAsia="Times New Roman"/>
          <w:bCs/>
          <w:szCs w:val="24"/>
        </w:rPr>
        <w:t>υμφωνία, βέβαια, είναι και σε συνέχεια της συμφωνίας που υπήρχε το 1</w:t>
      </w:r>
      <w:r>
        <w:rPr>
          <w:rFonts w:eastAsia="Times New Roman"/>
          <w:bCs/>
          <w:szCs w:val="24"/>
        </w:rPr>
        <w:t xml:space="preserve">994, που στόχευε στην προώθηση της </w:t>
      </w:r>
      <w:proofErr w:type="spellStart"/>
      <w:r>
        <w:rPr>
          <w:rFonts w:eastAsia="Times New Roman"/>
          <w:bCs/>
          <w:szCs w:val="24"/>
        </w:rPr>
        <w:t>καπιταλιστικοποίησης</w:t>
      </w:r>
      <w:proofErr w:type="spellEnd"/>
      <w:r>
        <w:rPr>
          <w:rFonts w:eastAsia="Times New Roman"/>
          <w:bCs/>
          <w:szCs w:val="24"/>
        </w:rPr>
        <w:t xml:space="preserve"> του Αζερμπαϊτζάν, μετά τις ανατροπές και τη διάλυση της Σοβιετικής Ένωσης. </w:t>
      </w:r>
    </w:p>
    <w:p w14:paraId="59DA2879" w14:textId="77777777" w:rsidR="00087860" w:rsidRDefault="00061F85">
      <w:pPr>
        <w:spacing w:line="600" w:lineRule="auto"/>
        <w:ind w:firstLine="720"/>
        <w:contextualSpacing/>
        <w:jc w:val="both"/>
        <w:rPr>
          <w:rFonts w:eastAsia="Times New Roman"/>
          <w:bCs/>
          <w:szCs w:val="24"/>
        </w:rPr>
      </w:pPr>
      <w:r>
        <w:rPr>
          <w:rFonts w:eastAsia="Times New Roman"/>
          <w:bCs/>
          <w:szCs w:val="24"/>
        </w:rPr>
        <w:t xml:space="preserve">Κατά τη γνώμη μας, τέτοιες συμφωνίες μεταξύ καπιταλιστικών χωρών βαθαίνουν την εκμετάλλευση. Είναι εργαλεία για να περάσουν </w:t>
      </w:r>
      <w:r>
        <w:rPr>
          <w:rFonts w:eastAsia="Times New Roman"/>
          <w:bCs/>
          <w:szCs w:val="24"/>
        </w:rPr>
        <w:t>πολιτικές που υπηρετούν τα συμφέροντα των μονοπωλιακών ομίλων. Προωθείται το μοντέλο ενίσχυσης της καπιταλιστικής αγροτικής παραγωγής. Αυτό είναι το πετυχημένο μοντέλο κατ’ εσάς, αλλά και κατά την Ευρωπαϊκή Ένωση των μονοπωλίων.</w:t>
      </w:r>
    </w:p>
    <w:p w14:paraId="59DA287A" w14:textId="77777777" w:rsidR="00087860" w:rsidRDefault="00061F85">
      <w:pPr>
        <w:spacing w:line="600" w:lineRule="auto"/>
        <w:ind w:firstLine="720"/>
        <w:contextualSpacing/>
        <w:jc w:val="both"/>
        <w:rPr>
          <w:rFonts w:eastAsia="Times New Roman"/>
          <w:bCs/>
          <w:szCs w:val="24"/>
        </w:rPr>
      </w:pPr>
      <w:r>
        <w:rPr>
          <w:rFonts w:eastAsia="Times New Roman"/>
          <w:bCs/>
          <w:szCs w:val="24"/>
        </w:rPr>
        <w:t>Για όλους τους παραπάνω λόγ</w:t>
      </w:r>
      <w:r>
        <w:rPr>
          <w:rFonts w:eastAsia="Times New Roman"/>
          <w:bCs/>
          <w:szCs w:val="24"/>
        </w:rPr>
        <w:t xml:space="preserve">ους, καταψηφίζουμε τη συμφωνία μεταξύ Ελλάδας και Αζερμπαϊτζάν. Γιατί είναι μακριά από τα συμφέροντα της </w:t>
      </w:r>
      <w:proofErr w:type="spellStart"/>
      <w:r>
        <w:rPr>
          <w:rFonts w:eastAsia="Times New Roman"/>
          <w:bCs/>
          <w:szCs w:val="24"/>
        </w:rPr>
        <w:t>φτωχομεσαίας</w:t>
      </w:r>
      <w:proofErr w:type="spellEnd"/>
      <w:r>
        <w:rPr>
          <w:rFonts w:eastAsia="Times New Roman"/>
          <w:bCs/>
          <w:szCs w:val="24"/>
        </w:rPr>
        <w:t xml:space="preserve"> αγροτιάς και υπηρετεί, κατά τη γνώμη μας, τις καπιταλιστικές αγροτικές επιχειρήσεις των δύο χωρών.        </w:t>
      </w:r>
    </w:p>
    <w:p w14:paraId="59DA287B" w14:textId="77777777" w:rsidR="00087860" w:rsidRDefault="00061F85">
      <w:pPr>
        <w:spacing w:line="600" w:lineRule="auto"/>
        <w:ind w:firstLine="720"/>
        <w:contextualSpacing/>
        <w:jc w:val="both"/>
        <w:rPr>
          <w:rFonts w:eastAsia="Times New Roman"/>
          <w:bCs/>
          <w:szCs w:val="24"/>
        </w:rPr>
      </w:pPr>
      <w:r>
        <w:rPr>
          <w:rFonts w:eastAsia="Times New Roman"/>
          <w:b/>
          <w:bCs/>
          <w:szCs w:val="24"/>
        </w:rPr>
        <w:t>ΠΡΟΕΔΡΕΥΩΝ (Αναστάσιος Κουράκης</w:t>
      </w:r>
      <w:r>
        <w:rPr>
          <w:rFonts w:eastAsia="Times New Roman"/>
          <w:b/>
          <w:bCs/>
          <w:szCs w:val="24"/>
        </w:rPr>
        <w:t xml:space="preserve">): </w:t>
      </w:r>
      <w:r>
        <w:rPr>
          <w:rFonts w:eastAsia="Times New Roman"/>
          <w:bCs/>
          <w:szCs w:val="24"/>
        </w:rPr>
        <w:t>Ευχαριστούμε τον κ. Μωραΐτη.</w:t>
      </w:r>
    </w:p>
    <w:p w14:paraId="59DA287C" w14:textId="77777777" w:rsidR="00087860" w:rsidRDefault="00061F85">
      <w:pPr>
        <w:spacing w:line="600" w:lineRule="auto"/>
        <w:ind w:firstLine="720"/>
        <w:contextualSpacing/>
        <w:jc w:val="both"/>
        <w:rPr>
          <w:rFonts w:eastAsia="Times New Roman"/>
          <w:bCs/>
          <w:szCs w:val="24"/>
        </w:rPr>
      </w:pPr>
      <w:r>
        <w:rPr>
          <w:rFonts w:eastAsia="Times New Roman"/>
          <w:bCs/>
          <w:szCs w:val="24"/>
        </w:rPr>
        <w:lastRenderedPageBreak/>
        <w:t xml:space="preserve">Τον λόγο έχει ο Υπουργός Αγροτικής Ανάπτυξης κ. Αποστόλου, για να μιλήσει και για τις τροπολογίες, την υπουργική και τις βουλευτικές.   </w:t>
      </w:r>
    </w:p>
    <w:p w14:paraId="59DA287D" w14:textId="77777777" w:rsidR="00087860" w:rsidRDefault="00061F85">
      <w:pPr>
        <w:spacing w:line="600" w:lineRule="auto"/>
        <w:ind w:firstLine="720"/>
        <w:contextualSpacing/>
        <w:jc w:val="both"/>
        <w:rPr>
          <w:rFonts w:eastAsia="Times New Roman"/>
          <w:bCs/>
          <w:szCs w:val="24"/>
        </w:rPr>
      </w:pPr>
      <w:r>
        <w:rPr>
          <w:rFonts w:eastAsia="Times New Roman"/>
          <w:b/>
          <w:bCs/>
          <w:szCs w:val="24"/>
        </w:rPr>
        <w:t xml:space="preserve">ΕΥΑΓΓΕΛΟΣ ΑΠΟΣΤΟΛΟΥ (Υπουργός Αγροτικής Ανάπτυξης και Τροφίμων): </w:t>
      </w:r>
      <w:r>
        <w:rPr>
          <w:rFonts w:eastAsia="Times New Roman"/>
          <w:bCs/>
          <w:szCs w:val="24"/>
        </w:rPr>
        <w:t>Κατ</w:t>
      </w:r>
      <w:r>
        <w:rPr>
          <w:rFonts w:eastAsia="Times New Roman"/>
          <w:bCs/>
          <w:szCs w:val="24"/>
        </w:rPr>
        <w:t xml:space="preserve">’ </w:t>
      </w:r>
      <w:r>
        <w:rPr>
          <w:rFonts w:eastAsia="Times New Roman"/>
          <w:bCs/>
          <w:szCs w:val="24"/>
        </w:rPr>
        <w:t>αρχάς</w:t>
      </w:r>
      <w:r>
        <w:rPr>
          <w:rFonts w:eastAsia="Times New Roman"/>
          <w:bCs/>
          <w:szCs w:val="24"/>
        </w:rPr>
        <w:t xml:space="preserve">, θα πω για </w:t>
      </w:r>
      <w:r>
        <w:rPr>
          <w:rFonts w:eastAsia="Times New Roman"/>
          <w:bCs/>
          <w:szCs w:val="24"/>
        </w:rPr>
        <w:t xml:space="preserve">την Κύρωση της Σύμβασης. Όλες αυτές οι συμβάσεις είναι ευχές, πραγματικά, που για να υλοποιηθούν χρειάζεται μία προσπάθεια. </w:t>
      </w:r>
    </w:p>
    <w:p w14:paraId="59DA287E" w14:textId="77777777" w:rsidR="00087860" w:rsidRDefault="00061F85">
      <w:pPr>
        <w:spacing w:line="600" w:lineRule="auto"/>
        <w:ind w:firstLine="720"/>
        <w:contextualSpacing/>
        <w:jc w:val="both"/>
        <w:rPr>
          <w:rFonts w:eastAsia="Times New Roman"/>
          <w:bCs/>
          <w:szCs w:val="24"/>
        </w:rPr>
      </w:pPr>
      <w:r>
        <w:rPr>
          <w:rFonts w:eastAsia="Times New Roman"/>
          <w:bCs/>
          <w:szCs w:val="24"/>
        </w:rPr>
        <w:t xml:space="preserve">Στην συγκεκριμένη περίπτωση, η διακρατική επιτροπή που συστήνεται είναι αυτή που </w:t>
      </w:r>
      <w:r>
        <w:rPr>
          <w:rFonts w:eastAsia="Times New Roman"/>
          <w:bCs/>
          <w:szCs w:val="24"/>
        </w:rPr>
        <w:t xml:space="preserve">θα </w:t>
      </w:r>
      <w:r>
        <w:rPr>
          <w:rFonts w:eastAsia="Times New Roman"/>
          <w:bCs/>
          <w:szCs w:val="24"/>
        </w:rPr>
        <w:t>αναλάβει το μεγάλο μέρος και αν μπορέσει να την</w:t>
      </w:r>
      <w:r>
        <w:rPr>
          <w:rFonts w:eastAsia="Times New Roman"/>
          <w:bCs/>
          <w:szCs w:val="24"/>
        </w:rPr>
        <w:t xml:space="preserve"> περπατήσει, θα είναι επ’ </w:t>
      </w:r>
      <w:proofErr w:type="spellStart"/>
      <w:r>
        <w:rPr>
          <w:rFonts w:eastAsia="Times New Roman"/>
          <w:bCs/>
          <w:szCs w:val="24"/>
        </w:rPr>
        <w:t>ωφελεία</w:t>
      </w:r>
      <w:proofErr w:type="spellEnd"/>
      <w:r>
        <w:rPr>
          <w:rFonts w:eastAsia="Times New Roman"/>
          <w:bCs/>
          <w:szCs w:val="24"/>
        </w:rPr>
        <w:t xml:space="preserve"> και των δύο λαών. Όλα τα υπόλοιπα που ακούστηκαν είναι εκτός πραγματικότητας, </w:t>
      </w:r>
      <w:proofErr w:type="spellStart"/>
      <w:r>
        <w:rPr>
          <w:rFonts w:eastAsia="Times New Roman"/>
          <w:bCs/>
          <w:szCs w:val="24"/>
        </w:rPr>
        <w:t>πόσω</w:t>
      </w:r>
      <w:proofErr w:type="spellEnd"/>
      <w:r>
        <w:rPr>
          <w:rFonts w:eastAsia="Times New Roman"/>
          <w:bCs/>
          <w:szCs w:val="24"/>
        </w:rPr>
        <w:t xml:space="preserve"> μάλλον σε μία περίοδο που το κύριο ζητούμενο ιδιαίτερα για τη χώρα μας είναι να βρει καινούργιες διεξόδους στην ποιοτική της αγροτική παραγ</w:t>
      </w:r>
      <w:r>
        <w:rPr>
          <w:rFonts w:eastAsia="Times New Roman"/>
          <w:bCs/>
          <w:szCs w:val="24"/>
        </w:rPr>
        <w:t xml:space="preserve">ωγή. </w:t>
      </w:r>
    </w:p>
    <w:p w14:paraId="59DA287F" w14:textId="77777777" w:rsidR="00087860" w:rsidRDefault="00061F85">
      <w:pPr>
        <w:spacing w:line="600" w:lineRule="auto"/>
        <w:ind w:firstLine="720"/>
        <w:contextualSpacing/>
        <w:jc w:val="both"/>
        <w:rPr>
          <w:rFonts w:eastAsia="Times New Roman"/>
          <w:bCs/>
          <w:szCs w:val="24"/>
        </w:rPr>
      </w:pPr>
      <w:r>
        <w:rPr>
          <w:rFonts w:eastAsia="Times New Roman"/>
          <w:bCs/>
          <w:szCs w:val="24"/>
        </w:rPr>
        <w:t xml:space="preserve">Όσον αφορά, κύριε Πρόεδρε, τις τροπολογίες, υπάρχει μία τροπολογία που κατατέθηκε και στην </w:t>
      </w:r>
      <w:r>
        <w:rPr>
          <w:rFonts w:eastAsia="Times New Roman"/>
          <w:bCs/>
          <w:szCs w:val="24"/>
        </w:rPr>
        <w:t>ε</w:t>
      </w:r>
      <w:r>
        <w:rPr>
          <w:rFonts w:eastAsia="Times New Roman"/>
          <w:bCs/>
          <w:szCs w:val="24"/>
        </w:rPr>
        <w:t xml:space="preserve">πιτροπή. Ξεκαθάρισα ότι δεν μπορώ να την κάνω δεκτή, </w:t>
      </w:r>
      <w:proofErr w:type="spellStart"/>
      <w:r>
        <w:rPr>
          <w:rFonts w:eastAsia="Times New Roman"/>
          <w:bCs/>
          <w:szCs w:val="24"/>
        </w:rPr>
        <w:t>πόσω</w:t>
      </w:r>
      <w:proofErr w:type="spellEnd"/>
      <w:r>
        <w:rPr>
          <w:rFonts w:eastAsia="Times New Roman"/>
          <w:bCs/>
          <w:szCs w:val="24"/>
        </w:rPr>
        <w:t xml:space="preserve"> μάλλον όταν είναι άλλο το αρμόδιο Υπουργείο και ο αρμόδιος Υπουργός μπορεί να απαντήσει.  </w:t>
      </w:r>
    </w:p>
    <w:p w14:paraId="59DA2880" w14:textId="77777777" w:rsidR="00087860" w:rsidRDefault="00061F85">
      <w:pPr>
        <w:spacing w:line="600" w:lineRule="auto"/>
        <w:contextualSpacing/>
        <w:jc w:val="both"/>
        <w:rPr>
          <w:rFonts w:eastAsia="Times New Roman" w:cs="Times New Roman"/>
          <w:szCs w:val="24"/>
        </w:rPr>
      </w:pPr>
      <w:r>
        <w:rPr>
          <w:rFonts w:eastAsia="Times New Roman" w:cs="Times New Roman"/>
          <w:szCs w:val="24"/>
        </w:rPr>
        <w:lastRenderedPageBreak/>
        <w:t xml:space="preserve">Κάποια τροπολογία κατατέθηκε και από Βουλευτές της Νέας Δημοκρατίας. </w:t>
      </w:r>
    </w:p>
    <w:p w14:paraId="59DA288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Εγώ θέλω, αγαπητοί συνάδελφοι, να σας ξεκαθαρίσω ένα πράγμα. Όσοι συζητάτε για δασικούς χάρτες, για μορφές και χρήσεις γης θα πρέπει να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ως σημείο αναφοράς το άρθρο 117</w:t>
      </w:r>
      <w:r>
        <w:rPr>
          <w:rFonts w:eastAsia="Times New Roman" w:cs="Times New Roman"/>
          <w:szCs w:val="24"/>
        </w:rPr>
        <w:t xml:space="preserve"> του Συντάγματος. Το άρθρο ρητά λέει: «Εκτάσεις οι οποίες αποψιλώθηκαν ή κάηκαν, εκχερσώθηκαν και έχασαν τη δασική τους μορφή αυτόματα κηρύσσονται αναδασωτέες». Άρα, λοιπόν, αν σήμερα συζητάμε για να δούμε πώς θα απαλλάξουμε πολλές από αυτές τις εκτάσεις α</w:t>
      </w:r>
      <w:r>
        <w:rPr>
          <w:rFonts w:eastAsia="Times New Roman" w:cs="Times New Roman"/>
          <w:szCs w:val="24"/>
        </w:rPr>
        <w:t xml:space="preserve">πό τον υποχρεωτικό τους δασικό χαρακτήρα, εκεί πλέον αρχίζει και μπαίνει το ζήτημα κατά πόσον αυτές οι εκτάσεις ήταν επιλέξιμες για τις ενισχύσεις, κατά πόσον αυτές οι εκτάσεις μπορούν να προσφέρουν στην αγροτική δραστηριότητα. </w:t>
      </w:r>
    </w:p>
    <w:p w14:paraId="59DA288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Εγώ όμως θέλω να ξεκαθαρίσω</w:t>
      </w:r>
      <w:r>
        <w:rPr>
          <w:rFonts w:eastAsia="Times New Roman" w:cs="Times New Roman"/>
          <w:szCs w:val="24"/>
        </w:rPr>
        <w:t xml:space="preserve"> ένα πράγμα, δεν θα επιτρέψουμε εμείς του αγροτικού χώρου να χρησιμοποιηθούν ως πρόσχημα οι εκτάσεις, που πράγματι έχει ανάγκη ο αγροτικός χώρος, για να μπουν πίσω από αυτό το παραθυράκι. Και το ξέρετε όλοι σας ότι από την ώρα που χαρακτηρίζονται ως αγροτι</w:t>
      </w:r>
      <w:r>
        <w:rPr>
          <w:rFonts w:eastAsia="Times New Roman" w:cs="Times New Roman"/>
          <w:szCs w:val="24"/>
        </w:rPr>
        <w:t xml:space="preserve">κού χαρακτήρα εδάφη σημαίνει ότι είναι ελεύθερα προς πάσα χρήση, που </w:t>
      </w:r>
      <w:r>
        <w:rPr>
          <w:rFonts w:eastAsia="Times New Roman" w:cs="Times New Roman"/>
          <w:szCs w:val="24"/>
        </w:rPr>
        <w:lastRenderedPageBreak/>
        <w:t xml:space="preserve">σημαίνει πάρα πολύ απλά επιβράβευση των καταπατητών. Το τονίζω για μια ακόμη φορά. </w:t>
      </w:r>
    </w:p>
    <w:p w14:paraId="59DA288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βεβαίως υπάρχει ο αρμόδιος Υπουργός στον οποίο μπορείτε να καταθέσετε προτάσεις. Είνα</w:t>
      </w:r>
      <w:r>
        <w:rPr>
          <w:rFonts w:eastAsia="Times New Roman" w:cs="Times New Roman"/>
          <w:szCs w:val="24"/>
        </w:rPr>
        <w:t>ι ένα θέμα που μας απασχολεί, την απασχολεί την Κυβέρνηση το συγκεκριμένο ζήτημα. Γιατί δεν είναι τόσο η υποχρέωση, θα έλεγα, απέναντι στους θεσμούς όσο η αναγκαιότητα επιτέλους σε αυτήν τη χώρα να έχει δασικούς χάρτες, να προχωρήσει το Κτηματολόγιο. Γιατί</w:t>
      </w:r>
      <w:r>
        <w:rPr>
          <w:rFonts w:eastAsia="Times New Roman" w:cs="Times New Roman"/>
          <w:szCs w:val="24"/>
        </w:rPr>
        <w:t xml:space="preserve"> δεν μπορούμε να μιλάμε για χρήσεις γης, για χωροταξία αν δεν ολοκληρωθεί η συγκεκριμένη διαδικασία. </w:t>
      </w:r>
    </w:p>
    <w:p w14:paraId="59DA288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τροπολογία, που είναι εδώ η συνάδελφος Υπουργός, δεν υπάρχει κανένα ζήτημα. </w:t>
      </w:r>
    </w:p>
    <w:p w14:paraId="59DA288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κύριο Υπουργό. </w:t>
      </w:r>
    </w:p>
    <w:p w14:paraId="59DA288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Δί</w:t>
      </w:r>
      <w:r>
        <w:rPr>
          <w:rFonts w:eastAsia="Times New Roman" w:cs="Times New Roman"/>
          <w:szCs w:val="24"/>
        </w:rPr>
        <w:t xml:space="preserve">νουμε τον λόγο στην Υφυπουργό Οικονομικών κ. </w:t>
      </w:r>
      <w:proofErr w:type="spellStart"/>
      <w:r>
        <w:rPr>
          <w:rFonts w:eastAsia="Times New Roman" w:cs="Times New Roman"/>
          <w:szCs w:val="24"/>
        </w:rPr>
        <w:t>Παπανάτσιου</w:t>
      </w:r>
      <w:proofErr w:type="spellEnd"/>
      <w:r>
        <w:rPr>
          <w:rFonts w:eastAsia="Times New Roman" w:cs="Times New Roman"/>
          <w:szCs w:val="24"/>
        </w:rPr>
        <w:t xml:space="preserve"> για την υπουργική τροπολογία.</w:t>
      </w:r>
    </w:p>
    <w:p w14:paraId="59DA288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ΑΙΚΑΤΕΡΙΝΗ ΠΑΠΑΝΑΤΣΙΟΥ (Υφυπουργός Οικονομικών): </w:t>
      </w:r>
      <w:r>
        <w:rPr>
          <w:rFonts w:eastAsia="Times New Roman" w:cs="Times New Roman"/>
          <w:szCs w:val="24"/>
        </w:rPr>
        <w:t>Ευχαριστώ, κύριε Πρόεδρε.</w:t>
      </w:r>
    </w:p>
    <w:p w14:paraId="59DA288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Με την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τροπολογία, την 947, τίθενται οι προϋποθέσεις επιστροφής των ποσών που καταβλή</w:t>
      </w:r>
      <w:r>
        <w:rPr>
          <w:rFonts w:eastAsia="Times New Roman" w:cs="Times New Roman"/>
          <w:szCs w:val="24"/>
        </w:rPr>
        <w:t>θηκαν από τους αναδειχθέντες ως υπερθεματιστές στον διενεργηθέντα διαγωνισμό για τη χορήγηση των τηλεοπτικών αδειών μετά την ανάκληση της σχετικής προκήρυξης σε συμμόρφωση με την απόφαση του Συμβουλίου της Επικρατείας.</w:t>
      </w:r>
    </w:p>
    <w:p w14:paraId="59DA288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Η τροπολογία έχει ως εξής: «Ποσά τα ο</w:t>
      </w:r>
      <w:r>
        <w:rPr>
          <w:rFonts w:eastAsia="Times New Roman" w:cs="Times New Roman"/>
          <w:szCs w:val="24"/>
        </w:rPr>
        <w:t xml:space="preserve">ποία, μετά την ανάκληση της προκήρυξης 1/2016 του Υπουργού Επικρατείας για τη χορήγηση αδειών </w:t>
      </w:r>
      <w:proofErr w:type="spellStart"/>
      <w:r>
        <w:rPr>
          <w:rFonts w:eastAsia="Times New Roman" w:cs="Times New Roman"/>
          <w:szCs w:val="24"/>
        </w:rPr>
        <w:t>παρόχων</w:t>
      </w:r>
      <w:proofErr w:type="spellEnd"/>
      <w:r>
        <w:rPr>
          <w:rFonts w:eastAsia="Times New Roman" w:cs="Times New Roman"/>
          <w:szCs w:val="24"/>
        </w:rPr>
        <w:t xml:space="preserve"> περιεχομένου επίγειας ψηφιακής τηλεοπτικής </w:t>
      </w:r>
      <w:proofErr w:type="spellStart"/>
      <w:r>
        <w:rPr>
          <w:rFonts w:eastAsia="Times New Roman" w:cs="Times New Roman"/>
          <w:szCs w:val="24"/>
        </w:rPr>
        <w:t>ευρυεκπομπής</w:t>
      </w:r>
      <w:proofErr w:type="spellEnd"/>
      <w:r>
        <w:rPr>
          <w:rFonts w:eastAsia="Times New Roman" w:cs="Times New Roman"/>
          <w:szCs w:val="24"/>
        </w:rPr>
        <w:t xml:space="preserve"> ελεύθερης λήψης εθνικής εμβέλειας ενημερωτικού προγράμματος γενικού περιεχομένου για τη μετάδοση υ</w:t>
      </w:r>
      <w:r>
        <w:rPr>
          <w:rFonts w:eastAsia="Times New Roman" w:cs="Times New Roman"/>
          <w:szCs w:val="24"/>
        </w:rPr>
        <w:t xml:space="preserve">ψηλής ευκρίνειας, είναι επιστρεπτέα στους υπερθεματιστές της διενεργηθείσας δημοπρασίας ως καταβληθέντα για την πρώτη δόση του τιμήματος, </w:t>
      </w:r>
      <w:proofErr w:type="spellStart"/>
      <w:r>
        <w:rPr>
          <w:rFonts w:eastAsia="Times New Roman" w:cs="Times New Roman"/>
          <w:szCs w:val="24"/>
        </w:rPr>
        <w:t>παρακρατούνται</w:t>
      </w:r>
      <w:proofErr w:type="spellEnd"/>
      <w:r>
        <w:rPr>
          <w:rFonts w:eastAsia="Times New Roman" w:cs="Times New Roman"/>
          <w:szCs w:val="24"/>
        </w:rPr>
        <w:t xml:space="preserve"> ή συμψηφίζονται αυτεπαγγέλτως μόνο με ληξιπρόθεσμες βεβαιωμένες στη φορολογική διοίκηση οφειλές ή οφειλ</w:t>
      </w:r>
      <w:r>
        <w:rPr>
          <w:rFonts w:eastAsia="Times New Roman" w:cs="Times New Roman"/>
          <w:szCs w:val="24"/>
        </w:rPr>
        <w:t xml:space="preserve">ές προς οργανισμούς κοινωνικής ασφάλισης, οι οποίες δεν έχουν υπαχθεί σε πρόγραμμα ρύθμισης, </w:t>
      </w:r>
      <w:r>
        <w:rPr>
          <w:rFonts w:eastAsia="Times New Roman" w:cs="Times New Roman"/>
          <w:szCs w:val="24"/>
        </w:rPr>
        <w:lastRenderedPageBreak/>
        <w:t>εφόσον ο υπόχρεος συμμορφώνεται με αυτό και δεν έχουν ανασταλεί. Παρακράτηση ή αυτεπάγγελτος συμψηφισμός με άλλου είδους οφειλές δεν επιτρέπεται. Ποσά τα οποία μέχ</w:t>
      </w:r>
      <w:r>
        <w:rPr>
          <w:rFonts w:eastAsia="Times New Roman" w:cs="Times New Roman"/>
          <w:szCs w:val="24"/>
        </w:rPr>
        <w:t xml:space="preserve">ρι την έκδοση του παρόντος </w:t>
      </w:r>
      <w:proofErr w:type="spellStart"/>
      <w:r>
        <w:rPr>
          <w:rFonts w:eastAsia="Times New Roman" w:cs="Times New Roman"/>
          <w:szCs w:val="24"/>
        </w:rPr>
        <w:t>παρακρατήθηκαν</w:t>
      </w:r>
      <w:proofErr w:type="spellEnd"/>
      <w:r>
        <w:rPr>
          <w:rFonts w:eastAsia="Times New Roman" w:cs="Times New Roman"/>
          <w:szCs w:val="24"/>
        </w:rPr>
        <w:t xml:space="preserve"> ή συμψηφίστηκαν με ληξιπρόθεσμες βεβαιωμένες οφειλές οι οποίες δεν έχουν υπαχθεί σε πρόγραμμα ρύθμισης, εφόσον ο υπόχρεος συμμορφώνεται με αυτό, και δεν έχουν ανασταλεί, δεν επιστρέφονται. Τα υπολειπόμενα ποσά μετά</w:t>
      </w:r>
      <w:r>
        <w:rPr>
          <w:rFonts w:eastAsia="Times New Roman" w:cs="Times New Roman"/>
          <w:szCs w:val="24"/>
        </w:rPr>
        <w:t xml:space="preserve"> την εφαρμογή του πρώτου εδαφίου, καθώς και ποσά που </w:t>
      </w:r>
      <w:proofErr w:type="spellStart"/>
      <w:r>
        <w:rPr>
          <w:rFonts w:eastAsia="Times New Roman" w:cs="Times New Roman"/>
          <w:szCs w:val="24"/>
        </w:rPr>
        <w:t>παρακρατήθηκαν</w:t>
      </w:r>
      <w:proofErr w:type="spellEnd"/>
      <w:r>
        <w:rPr>
          <w:rFonts w:eastAsia="Times New Roman" w:cs="Times New Roman"/>
          <w:szCs w:val="24"/>
        </w:rPr>
        <w:t xml:space="preserve"> ή συμψηφίστηκαν με οφειλές που δεν πληρούν τους όρους του προηγούμενου εδαφίου επιστρέφονται στους δικαιούχους. Για την είσπραξη των επιστρεπτέων ποσών δεν απαιτείται η προσκόμιση αποδεικτ</w:t>
      </w:r>
      <w:r>
        <w:rPr>
          <w:rFonts w:eastAsia="Times New Roman" w:cs="Times New Roman"/>
          <w:szCs w:val="24"/>
        </w:rPr>
        <w:t xml:space="preserve">ικού φορολογικής ενημερότητας. Προγράμματα ρύθμισης οφειλών, που αναβιώνουν συνεπεία της επιστροφής των ποσών του πρώτου εδαφίου, εξακολουθούν να ισχύουν, εφόσον ο υπόχρεος συμμορφώνεται με αυτά. </w:t>
      </w:r>
    </w:p>
    <w:p w14:paraId="59DA288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9DA288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w:t>
      </w:r>
      <w:r>
        <w:rPr>
          <w:rFonts w:eastAsia="Times New Roman" w:cs="Times New Roman"/>
          <w:szCs w:val="24"/>
        </w:rPr>
        <w:t xml:space="preserve"> κυρία Υφυπουργέ.</w:t>
      </w:r>
    </w:p>
    <w:p w14:paraId="59DA288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προχωράμε στη συζήτηση επί των τροπολογιών όπως έχουμε πει στην αρχή της διαδικασίας. Θα προχωρήσουμε με την κοινοβουλευτική τάξη. </w:t>
      </w:r>
    </w:p>
    <w:p w14:paraId="59DA288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Τον λόγο έχει για πέντε λεπτά, και παρακαλώ να σεβαστούμε τον χρόνο, ο κ. Κωνσταντίνος Κατσαφάδος εισ</w:t>
      </w:r>
      <w:r>
        <w:rPr>
          <w:rFonts w:eastAsia="Times New Roman" w:cs="Times New Roman"/>
          <w:szCs w:val="24"/>
        </w:rPr>
        <w:t xml:space="preserve">ηγητής της Νέας Δημοκρατίας. </w:t>
      </w:r>
    </w:p>
    <w:p w14:paraId="59DA288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Ευχαριστώ πολύ, κύριε Πρόεδρε.</w:t>
      </w:r>
    </w:p>
    <w:p w14:paraId="59DA288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Κύριε Υπουργέ, ο λόγος που κατέθεσε η Κοινοβουλευτική Ομάδα της Νέας Δημοκρατίας τη συγκεκριμένη τροπολογία σε ό,τι έχει να κάνει με την ανάρτηση των δασικών χαρτών, γνωρ</w:t>
      </w:r>
      <w:r>
        <w:rPr>
          <w:rFonts w:eastAsia="Times New Roman" w:cs="Times New Roman"/>
          <w:szCs w:val="24"/>
        </w:rPr>
        <w:t xml:space="preserve">ίζοντας ότι δεν είναι αρμοδιότητα του δικού σας Υπουργείου, είναι γιατί πάρα μα πάρα πολλούς αγρότες απασχολεί το συγκεκριμένο θέμα μαζί με το σύνολο σχεδόν της ελληνικής κοινωνίας. Ξέρετε τα τερατώδη λάθη τα οποία έχουν γίνει σε ό,τι έχει να κάνει με την </w:t>
      </w:r>
      <w:r>
        <w:rPr>
          <w:rFonts w:eastAsia="Times New Roman" w:cs="Times New Roman"/>
          <w:szCs w:val="24"/>
        </w:rPr>
        <w:t xml:space="preserve">ανάρτηση των δασικών χαρτών και θέλω να σας ενημερώσω ότι από τις αρχές του Γενάρη μέλη της Κοινοβουλευτικής Ομάδας της Νέας Δημοκρατίας έχουν καταθέσει όχι μία, αλλά δύο ερωτήσεις στον αρμόδιο Υπουργό κ. </w:t>
      </w:r>
      <w:proofErr w:type="spellStart"/>
      <w:r>
        <w:rPr>
          <w:rFonts w:eastAsia="Times New Roman" w:cs="Times New Roman"/>
          <w:szCs w:val="24"/>
        </w:rPr>
        <w:t>Φάμελλο</w:t>
      </w:r>
      <w:proofErr w:type="spellEnd"/>
      <w:r>
        <w:rPr>
          <w:rFonts w:eastAsia="Times New Roman" w:cs="Times New Roman"/>
          <w:szCs w:val="24"/>
        </w:rPr>
        <w:t>, ο οποίος προκλητικά ακόμα δεν μας έχει απα</w:t>
      </w:r>
      <w:r>
        <w:rPr>
          <w:rFonts w:eastAsia="Times New Roman" w:cs="Times New Roman"/>
          <w:szCs w:val="24"/>
        </w:rPr>
        <w:t xml:space="preserve">ντήσει σε καμία από τις δύο. </w:t>
      </w:r>
    </w:p>
    <w:p w14:paraId="59DA289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Ερχόμαστε λοιπόν, κύριε Υπουργέ, και καταθέτουμε αυτήν την τροπολογία πιστεύοντας ότι μπορούμε να δώσουμε λύση σε αρκετά από τα προβλήματα τα οποία αντιμετωπίζουμε. Και αυτή η τροπολογία δεν λέει τίποτα άλλο, κύριε Υπουργέ, απ</w:t>
      </w:r>
      <w:r>
        <w:rPr>
          <w:rFonts w:eastAsia="Times New Roman" w:cs="Times New Roman"/>
          <w:szCs w:val="24"/>
        </w:rPr>
        <w:t xml:space="preserve">ό το ότι άνθρωποι οι οποίοι ασχολούνται με </w:t>
      </w:r>
      <w:proofErr w:type="spellStart"/>
      <w:r>
        <w:rPr>
          <w:rFonts w:eastAsia="Times New Roman" w:cs="Times New Roman"/>
          <w:szCs w:val="24"/>
        </w:rPr>
        <w:t>αγροτοκτηνοτροφικές</w:t>
      </w:r>
      <w:proofErr w:type="spellEnd"/>
      <w:r>
        <w:rPr>
          <w:rFonts w:eastAsia="Times New Roman" w:cs="Times New Roman"/>
          <w:szCs w:val="24"/>
        </w:rPr>
        <w:t xml:space="preserve"> δραστηριότητες, με παραχωρητήρια από το 1975 και που τώρα θεωρούνται δασικά τα αγροτεμάχια που έχουν, θα πρέπει ατελώς να γίνονται οι αντιρρήσεις τους και να εξαιρούνται από τη διαδικασία των δ</w:t>
      </w:r>
      <w:r>
        <w:rPr>
          <w:rFonts w:eastAsia="Times New Roman" w:cs="Times New Roman"/>
          <w:szCs w:val="24"/>
        </w:rPr>
        <w:t>ασικών χαρτών. Κανένας δεν αμφισβητεί ότι η διαδικασία των δασικών χαρτών είναι επιβεβλημένη και για την ανάπτυξη και για το περιβάλλον και για την κοινωνία. Από εκεί και πέρα όμως δεν μπορεί να έχουμε μία φοροεισπρακτική λογική και σε αυτό το μέτρο, το οπ</w:t>
      </w:r>
      <w:r>
        <w:rPr>
          <w:rFonts w:eastAsia="Times New Roman" w:cs="Times New Roman"/>
          <w:szCs w:val="24"/>
        </w:rPr>
        <w:t xml:space="preserve">οίο είναι αναπτυξιακό και προστατεύει το περιβάλλον. Είναι τεράστια τα ποσά τα οποία καλούνται να πληρώσουν, αδίκως, κύριε Υπουργέ, πάρα πολλοί πολίτες για την περιουσία που πραγματικά τους ανήκει. </w:t>
      </w:r>
    </w:p>
    <w:p w14:paraId="59DA289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Η δεύτερη παράγραφος που έχουμε καταθέσει, όπου θα θέλαμε</w:t>
      </w:r>
      <w:r>
        <w:rPr>
          <w:rFonts w:eastAsia="Times New Roman" w:cs="Times New Roman"/>
          <w:szCs w:val="24"/>
        </w:rPr>
        <w:t xml:space="preserve"> να γίνει μία αλλαγή, είναι και για αυτούς των οποίων δεν έχει αλλάξει χρήση, σε κα</w:t>
      </w:r>
      <w:r>
        <w:rPr>
          <w:rFonts w:eastAsia="Times New Roman" w:cs="Times New Roman"/>
          <w:szCs w:val="24"/>
        </w:rPr>
        <w:t>μ</w:t>
      </w:r>
      <w:r>
        <w:rPr>
          <w:rFonts w:eastAsia="Times New Roman" w:cs="Times New Roman"/>
          <w:szCs w:val="24"/>
        </w:rPr>
        <w:t xml:space="preserve">μία από τις δύο περιόδους των αεροφωτογραφιών, το αγροτεμάχιο ή το ακίνητο </w:t>
      </w:r>
      <w:r>
        <w:rPr>
          <w:rFonts w:eastAsia="Times New Roman" w:cs="Times New Roman"/>
          <w:szCs w:val="24"/>
        </w:rPr>
        <w:lastRenderedPageBreak/>
        <w:t xml:space="preserve">που διαθέτουν, να μπορούν κι αυτοί ατελώς να καταθέτουν τις αντιρρήσεις τους και να δικαιώνονται </w:t>
      </w:r>
      <w:r>
        <w:rPr>
          <w:rFonts w:eastAsia="Times New Roman" w:cs="Times New Roman"/>
          <w:szCs w:val="24"/>
        </w:rPr>
        <w:t>μέσα από τις επιτροπές αντιρρήσεων.</w:t>
      </w:r>
    </w:p>
    <w:p w14:paraId="59DA289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Τρίτο θέμα και πολύ σημαντικό, κύριε Υπουργέ –δυστυχώς εσείς τα ακούτε, αν και απασχολεί βέβαια πάρα πολύ μεγάλο κομμάτι από τους αγρότες και από τους κτηνοτρόφους όλη αυτή η διαδικασία, αλλά καλά θα ήταν να ήταν και ο κ</w:t>
      </w:r>
      <w:r>
        <w:rPr>
          <w:rFonts w:eastAsia="Times New Roman" w:cs="Times New Roman"/>
          <w:szCs w:val="24"/>
        </w:rPr>
        <w:t xml:space="preserve">. </w:t>
      </w:r>
      <w:proofErr w:type="spellStart"/>
      <w:r>
        <w:rPr>
          <w:rFonts w:eastAsia="Times New Roman" w:cs="Times New Roman"/>
          <w:szCs w:val="24"/>
        </w:rPr>
        <w:t>Φάμελλος</w:t>
      </w:r>
      <w:proofErr w:type="spellEnd"/>
      <w:r>
        <w:rPr>
          <w:rFonts w:eastAsia="Times New Roman" w:cs="Times New Roman"/>
          <w:szCs w:val="24"/>
        </w:rPr>
        <w:t>- είναι ότι μέχρι να ολοκληρωθεί η διαδικασία ανάρτησης και κύρωσης όλων των δασικών χαρτών, που είναι μέχρι το 2019, θα πρέπει κατά τη γνώμη μας να ανασταλεί η επιβολή και η είσπραξη προστίμων τα οποία πηγάζουν από τις διατάξεις της δασικής νομο</w:t>
      </w:r>
      <w:r>
        <w:rPr>
          <w:rFonts w:eastAsia="Times New Roman" w:cs="Times New Roman"/>
          <w:szCs w:val="24"/>
        </w:rPr>
        <w:t>θεσίας. Τι πιο δίκαιο και τι πιο απλό; Ξέρετε κάτι; Μπαίνουμε σε μία διαδικασία δυστυχώς, ταλαιπωρούμε τον κόσμο, δημιουργούμε πάρα πολύ σοβαρά προβλήματα για κάτι που είναι επιβεβλημένο να γίνει, για κάτι που βοηθάει την οικονομία, για κάτι που προστατεύε</w:t>
      </w:r>
      <w:r>
        <w:rPr>
          <w:rFonts w:eastAsia="Times New Roman" w:cs="Times New Roman"/>
          <w:szCs w:val="24"/>
        </w:rPr>
        <w:t xml:space="preserve">ι το περιβάλλον, αλλά το κάνετε με λάθος τρόπο. Και αυτό θα πρέπει να διορθώσουμε. Εδώ δεν ερχόμαστε με μία λογική αντιπολιτευτική, αλλά με μία λογική η οποία θα είναι επ’ </w:t>
      </w:r>
      <w:proofErr w:type="spellStart"/>
      <w:r>
        <w:rPr>
          <w:rFonts w:eastAsia="Times New Roman" w:cs="Times New Roman"/>
          <w:szCs w:val="24"/>
        </w:rPr>
        <w:t>ωφελεία</w:t>
      </w:r>
      <w:proofErr w:type="spellEnd"/>
      <w:r>
        <w:rPr>
          <w:rFonts w:eastAsia="Times New Roman" w:cs="Times New Roman"/>
          <w:szCs w:val="24"/>
        </w:rPr>
        <w:t xml:space="preserve"> και του κράτους και του πολίτη και θα θέλαμε σας παρακαλώ πάρα πολύ να το λά</w:t>
      </w:r>
      <w:r>
        <w:rPr>
          <w:rFonts w:eastAsia="Times New Roman" w:cs="Times New Roman"/>
          <w:szCs w:val="24"/>
        </w:rPr>
        <w:t xml:space="preserve">βετε σοβαρά υπ’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w:t>
      </w:r>
    </w:p>
    <w:p w14:paraId="59DA289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Σε ό,τι έχει να κάνει με τη δεύτερη τροπολογία, την ψηφίζουμε, κύριε Πρόεδρε, παρ’ όλο που είναι εκπρόθεσμη, και την ψηφίζουμε γιατί η Νέα Δημοκρατία έχει μία ξεκάθαρη στάση, ότι το ελληνικό κράτος οφείλει να είναι συνεπές απέναν</w:t>
      </w:r>
      <w:r>
        <w:rPr>
          <w:rFonts w:eastAsia="Times New Roman" w:cs="Times New Roman"/>
          <w:szCs w:val="24"/>
        </w:rPr>
        <w:t>τι στις υποχρεώσεις του όχι μόνο στους υπερθεματιστές –οι οποίοι πλέον δεν είναι υπερθεματιστές- αλλά απέναντι σε όλη την ελληνική κοινωνία και σε όλους τους Έλληνες πολίτες. Είναι ξεκάθαρη η προσπάθεια την οποία έκανε η Νέα Δημοκρατία κατά την περίοδο του</w:t>
      </w:r>
      <w:r>
        <w:rPr>
          <w:rFonts w:eastAsia="Times New Roman" w:cs="Times New Roman"/>
          <w:szCs w:val="24"/>
        </w:rPr>
        <w:t xml:space="preserve"> 2012 μέχρι το 2015 για να μειώσει τις ληξιπρόθεσμες οφειλές του δημοσίου. Φυσικά, δεν μπορούμε να μη σταθούμε στο ότι αυτό είναι η τελευταία πράξη του Βατερλό που έζησε η Κυβέρνηση σε ό,τι έχει να κάνει με τη διαδικασία των τηλεοπτικών αδειών. Δεν μπορούμ</w:t>
      </w:r>
      <w:r>
        <w:rPr>
          <w:rFonts w:eastAsia="Times New Roman" w:cs="Times New Roman"/>
          <w:szCs w:val="24"/>
        </w:rPr>
        <w:t xml:space="preserve">ε να ξεχάσουμε όλη αυτή την προσπάθεια που έκανε ένας συγκεκριμένος Υπουργός </w:t>
      </w:r>
      <w:proofErr w:type="spellStart"/>
      <w:r>
        <w:rPr>
          <w:rFonts w:eastAsia="Times New Roman" w:cs="Times New Roman"/>
          <w:szCs w:val="24"/>
        </w:rPr>
        <w:t>καναλάρχης</w:t>
      </w:r>
      <w:proofErr w:type="spellEnd"/>
      <w:r>
        <w:rPr>
          <w:rFonts w:eastAsia="Times New Roman" w:cs="Times New Roman"/>
          <w:szCs w:val="24"/>
        </w:rPr>
        <w:t xml:space="preserve"> όταν του λέγαμε όλοι ότι είναι αντισυνταγματικός ο νόμος, δεν μπορούμε να ξεχάσουμε την πολεμική αντιμετώπιση την οποία δέχθηκε το ανώτατο δικαστήριο της χώρας από την </w:t>
      </w:r>
      <w:r>
        <w:rPr>
          <w:rFonts w:eastAsia="Times New Roman" w:cs="Times New Roman"/>
          <w:szCs w:val="24"/>
        </w:rPr>
        <w:t>απόφαση την οποία ανέβαλε και τις προ</w:t>
      </w:r>
      <w:r>
        <w:rPr>
          <w:rFonts w:eastAsia="Times New Roman" w:cs="Times New Roman"/>
          <w:szCs w:val="24"/>
        </w:rPr>
        <w:lastRenderedPageBreak/>
        <w:t xml:space="preserve">σπάθειες που έγιναν για να μη βγει αυτή η απόφαση, αψηφώντας την ανεξαρτησία της δικαιοσύνης. Σαφέστατα όμως και είμαστε υπέρ το κράτος να είναι συνεπές απέναντι στις υποχρεώσεις τις οποίες έχει προς τους πολίτες. </w:t>
      </w:r>
    </w:p>
    <w:p w14:paraId="59DA289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Μία παρατήρηση μόνο, κυρία Υπουργέ, στο κομμάτι που λέτε ότι για την είσπραξη των επιστρεπτέων ποσών δεν απαιτείται η προσκόμιση αποδεικτικού φορολογικής ενημερότητας θα θέλαμε μία περαιτέρω διευκρίνιση. </w:t>
      </w:r>
    </w:p>
    <w:p w14:paraId="59DA289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59DA2896" w14:textId="77777777" w:rsidR="00087860" w:rsidRDefault="00061F85">
      <w:pPr>
        <w:spacing w:line="600" w:lineRule="auto"/>
        <w:ind w:firstLine="720"/>
        <w:contextualSpacing/>
        <w:jc w:val="both"/>
        <w:rPr>
          <w:rFonts w:eastAsia="Times New Roman"/>
          <w:bCs/>
          <w:szCs w:val="24"/>
        </w:rPr>
      </w:pPr>
      <w:r>
        <w:rPr>
          <w:rFonts w:eastAsia="Times New Roman"/>
          <w:b/>
          <w:bCs/>
          <w:szCs w:val="24"/>
        </w:rPr>
        <w:t>ΠΡΟΕΔΡΕΥΩΝ (Αναστάσιος Κουράκη</w:t>
      </w:r>
      <w:r>
        <w:rPr>
          <w:rFonts w:eastAsia="Times New Roman"/>
          <w:b/>
          <w:bCs/>
          <w:szCs w:val="24"/>
        </w:rPr>
        <w:t xml:space="preserve">ς): </w:t>
      </w:r>
      <w:r>
        <w:rPr>
          <w:rFonts w:eastAsia="Times New Roman"/>
          <w:bCs/>
          <w:szCs w:val="24"/>
        </w:rPr>
        <w:t xml:space="preserve">Ευχαριστούμε τον κ. Κωνσταντίνο Κατσαφάδο, </w:t>
      </w:r>
      <w:r>
        <w:rPr>
          <w:rFonts w:eastAsia="Times New Roman"/>
          <w:bCs/>
          <w:szCs w:val="24"/>
        </w:rPr>
        <w:t>ε</w:t>
      </w:r>
      <w:r>
        <w:rPr>
          <w:rFonts w:eastAsia="Times New Roman"/>
          <w:bCs/>
          <w:szCs w:val="24"/>
        </w:rPr>
        <w:t xml:space="preserve">ισηγητή της Νέας Δημοκρατίας. </w:t>
      </w:r>
    </w:p>
    <w:p w14:paraId="59DA2897" w14:textId="77777777" w:rsidR="00087860" w:rsidRDefault="00061F85">
      <w:pPr>
        <w:spacing w:line="600" w:lineRule="auto"/>
        <w:ind w:firstLine="720"/>
        <w:contextualSpacing/>
        <w:jc w:val="both"/>
        <w:rPr>
          <w:rFonts w:eastAsia="Times New Roman"/>
          <w:bCs/>
          <w:szCs w:val="24"/>
        </w:rPr>
      </w:pPr>
      <w:r>
        <w:rPr>
          <w:rFonts w:eastAsia="Times New Roman"/>
          <w:bCs/>
          <w:szCs w:val="24"/>
        </w:rPr>
        <w:t xml:space="preserve">Τον λόγο έχει ο κ. Νικόλαος Παπαδόπουλος, </w:t>
      </w:r>
      <w:r>
        <w:rPr>
          <w:rFonts w:eastAsia="Times New Roman"/>
          <w:bCs/>
          <w:szCs w:val="24"/>
        </w:rPr>
        <w:t>ε</w:t>
      </w:r>
      <w:r>
        <w:rPr>
          <w:rFonts w:eastAsia="Times New Roman"/>
          <w:bCs/>
          <w:szCs w:val="24"/>
        </w:rPr>
        <w:t xml:space="preserve">ισηγητής του ΣΥΡΙΖΑ, για πέντε λεπτά. </w:t>
      </w:r>
    </w:p>
    <w:p w14:paraId="59DA2898" w14:textId="77777777" w:rsidR="00087860" w:rsidRDefault="00061F85">
      <w:pPr>
        <w:spacing w:line="600" w:lineRule="auto"/>
        <w:ind w:firstLine="720"/>
        <w:contextualSpacing/>
        <w:jc w:val="both"/>
        <w:rPr>
          <w:rFonts w:eastAsia="Times New Roman" w:cs="Times New Roman"/>
          <w:szCs w:val="24"/>
        </w:rPr>
      </w:pPr>
      <w:r>
        <w:rPr>
          <w:rFonts w:eastAsia="Times New Roman"/>
          <w:b/>
          <w:bCs/>
          <w:szCs w:val="24"/>
        </w:rPr>
        <w:t>ΝΙΚΟΛΑΟΣ ΠΑΠΑΔΟΠΟΥΛΟΣ:</w:t>
      </w:r>
      <w:r>
        <w:rPr>
          <w:rFonts w:eastAsia="Times New Roman"/>
          <w:bCs/>
          <w:szCs w:val="24"/>
        </w:rPr>
        <w:t xml:space="preserve"> Όσον αφορά την τροπολογία του Υπουργείου Οικονομικών συμφωνούμε. </w:t>
      </w:r>
    </w:p>
    <w:p w14:paraId="59DA289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κάτι για τα δάση. Είναι πάρα πολύ σοβαρό αυτό που πάει να κάνει η Κυβέρνηση και δεν χρειάζονται αντιπολιτευτικές κορόνες, διότι τόσα χρόνια πορευόμασταν χωρίς οδικό χάρτη. Σήμερα, αυτό που πάει να κάνει </w:t>
      </w:r>
      <w:r>
        <w:rPr>
          <w:rFonts w:eastAsia="Times New Roman" w:cs="Times New Roman"/>
          <w:szCs w:val="24"/>
        </w:rPr>
        <w:lastRenderedPageBreak/>
        <w:t>η Κυβέρνηση είναι ένα τεράστιο έργο κα</w:t>
      </w:r>
      <w:r>
        <w:rPr>
          <w:rFonts w:eastAsia="Times New Roman" w:cs="Times New Roman"/>
          <w:szCs w:val="24"/>
        </w:rPr>
        <w:t xml:space="preserve">ι πρέπει να βοηθήσουμε, ώστε όποια προβλήματα προκύψουν να τα διορθώσουμε. </w:t>
      </w:r>
    </w:p>
    <w:p w14:paraId="59DA289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Βεβαίως, επί της ουσία της τροπολογίας των συναδέλφων θέλω να πω ότι έχουν δίκιο. Όλα αυτά θα τα διορθώσουμε. Έτυχε και αυτό να το φτιάξει ο ΣΥΡΙΖΑ. Τόσα χρόνια δεν είχαμε δασικό χ</w:t>
      </w:r>
      <w:r>
        <w:rPr>
          <w:rFonts w:eastAsia="Times New Roman" w:cs="Times New Roman"/>
          <w:szCs w:val="24"/>
        </w:rPr>
        <w:t xml:space="preserve">άρτη. Τώρα βρήκαν όλες οι πεθερές να βγουν στον αέρα; Και εμείς ξέρουμε ποια είναι τα προβλήματα και πρέπει να διορθωθούν, όμως η αντιπολίτευση να έχει και όρια. Φθάνει, ως εδώ! </w:t>
      </w:r>
    </w:p>
    <w:p w14:paraId="59DA289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Εκείνο που χρειάζεται να συζητηθεί και θα συζητηθεί είναι το ζήτημα των δασικ</w:t>
      </w:r>
      <w:r>
        <w:rPr>
          <w:rFonts w:eastAsia="Times New Roman" w:cs="Times New Roman"/>
          <w:szCs w:val="24"/>
        </w:rPr>
        <w:t>ών χαρτών, διότι εάν θέλεις να κάνεις αγροτική πολιτική, πρέπει να ξέρεις τι έχεις, ποια είναι τα λιβάδια σου, ποιες είναι οι ιδιωτικές περιουσίες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Εάν δεν τα ξέρεις, τι να σχεδιάσεις; Πώς σχεδίαζαν τόσα χρόνια; Αυτά πρέπει να μας απαντήσει και να μη</w:t>
      </w:r>
      <w:r>
        <w:rPr>
          <w:rFonts w:eastAsia="Times New Roman" w:cs="Times New Roman"/>
          <w:szCs w:val="24"/>
        </w:rPr>
        <w:t xml:space="preserve"> κουνά το δάκτυλο συνέχεια η Αντιπολίτευση στην Κυβέρνηση.</w:t>
      </w:r>
    </w:p>
    <w:p w14:paraId="59DA289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Βεβαίως, αυτά που πάμε να κάνουμε είναι σοβαρά πράγματα και αφορούν την πραγματική ανάπτυξη του πρωτογενούς τομέα και κλείνω το θέμα.</w:t>
      </w:r>
    </w:p>
    <w:p w14:paraId="59DA289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Κλείνοντας, κύριε Πρόεδρε, θέλω να πω ότι είχαμε πολλές επετείο</w:t>
      </w:r>
      <w:r>
        <w:rPr>
          <w:rFonts w:eastAsia="Times New Roman" w:cs="Times New Roman"/>
          <w:szCs w:val="24"/>
        </w:rPr>
        <w:t xml:space="preserve">υς. Σήμερα, 8 Μαρτίου, είναι η επέτειος της γυναίκας. Πριν από δυο μέρες είχαμε την επέτειο για το Κιλελέρ, για την εξέγερση των αγροτών του Κιλελέρ. </w:t>
      </w:r>
      <w:proofErr w:type="spellStart"/>
      <w:r>
        <w:rPr>
          <w:rFonts w:eastAsia="Times New Roman" w:cs="Times New Roman"/>
          <w:szCs w:val="24"/>
        </w:rPr>
        <w:t>Εκατόν</w:t>
      </w:r>
      <w:proofErr w:type="spellEnd"/>
      <w:r>
        <w:rPr>
          <w:rFonts w:eastAsia="Times New Roman" w:cs="Times New Roman"/>
          <w:szCs w:val="24"/>
        </w:rPr>
        <w:t xml:space="preserve"> επτά χρόνια πέρασαν από την ηρωική εξέγερση του Κιλελέρ. Δεν κάναμε κάτι συγκεκριμένο εδώ στην Βουλ</w:t>
      </w:r>
      <w:r>
        <w:rPr>
          <w:rFonts w:eastAsia="Times New Roman" w:cs="Times New Roman"/>
          <w:szCs w:val="24"/>
        </w:rPr>
        <w:t>ή. Οπωσδήποτε, βέβαια στα κόμματα καθένας κάνει αυτό που πιστεύει. Εκείνο που πρέπει να τονίσουμε ότι είναι η μοναδική αγροτική κινητοποίηση παγκοσμίως, η οποία έγινε από καθαρούς αγρότες για τη γη, για το ποιος κατέχει τη γη, για το ποιος καλλιεργεί τη γη</w:t>
      </w:r>
      <w:r>
        <w:rPr>
          <w:rFonts w:eastAsia="Times New Roman" w:cs="Times New Roman"/>
          <w:szCs w:val="24"/>
        </w:rPr>
        <w:t xml:space="preserve">. Δεν θα βρείτε πουθενά αλλού τέτοια εξέγερση αγροτών ενάντια στους </w:t>
      </w:r>
      <w:proofErr w:type="spellStart"/>
      <w:r>
        <w:rPr>
          <w:rFonts w:eastAsia="Times New Roman" w:cs="Times New Roman"/>
          <w:szCs w:val="24"/>
        </w:rPr>
        <w:t>νεοτσιφλικάδες</w:t>
      </w:r>
      <w:proofErr w:type="spellEnd"/>
      <w:r>
        <w:rPr>
          <w:rFonts w:eastAsia="Times New Roman" w:cs="Times New Roman"/>
          <w:szCs w:val="24"/>
        </w:rPr>
        <w:t xml:space="preserve"> οι οποίοι ήταν εκείνη την περίοδο. Και αν θελήσουμε να δούμε αυτό που γιορτάσαμε σήμερα, αυτά που είπαμε για τη γυναίκα σε εκείνα τα χρόνια, τότε μπορείτε να φανταστείτε η α</w:t>
      </w:r>
      <w:r>
        <w:rPr>
          <w:rFonts w:eastAsia="Times New Roman" w:cs="Times New Roman"/>
          <w:szCs w:val="24"/>
        </w:rPr>
        <w:t xml:space="preserve">γρότισσα σε τι μοίρα ήταν, στις ορέξεις του κοτζαμπάση και όλα αυτά. </w:t>
      </w:r>
    </w:p>
    <w:p w14:paraId="59DA289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χρειάζεται τιμή και δόξα, διότι οι αγρότες έβαλαν για πρώτη φορά στην ιστορία το ζήτημα της κατοχής της γης και γι’ αυτό είναι αξιέπαινη η </w:t>
      </w:r>
      <w:r>
        <w:rPr>
          <w:rFonts w:eastAsia="Times New Roman" w:cs="Times New Roman"/>
          <w:szCs w:val="24"/>
        </w:rPr>
        <w:lastRenderedPageBreak/>
        <w:t xml:space="preserve">προσπάθεια τότε όλων των συναδέλφων </w:t>
      </w:r>
      <w:r>
        <w:rPr>
          <w:rFonts w:eastAsia="Times New Roman" w:cs="Times New Roman"/>
          <w:szCs w:val="24"/>
        </w:rPr>
        <w:t>αγροτών, που έπεσαν για να μπορέσουν να καλλιεργούν την γη, για να ανήκει η γη σ’ αυτούς που την καλλιεργούν.</w:t>
      </w:r>
    </w:p>
    <w:p w14:paraId="59DA289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9DA28A0" w14:textId="77777777" w:rsidR="00087860" w:rsidRDefault="00061F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59DA28A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Παπαδόπουλε.</w:t>
      </w:r>
    </w:p>
    <w:p w14:paraId="59DA28A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Τζελέ</w:t>
      </w:r>
      <w:r>
        <w:rPr>
          <w:rFonts w:eastAsia="Times New Roman" w:cs="Times New Roman"/>
          <w:szCs w:val="24"/>
        </w:rPr>
        <w:t xml:space="preserve">πης,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από τη Δημοκρατική Συμπαράταξη</w:t>
      </w:r>
      <w:r>
        <w:rPr>
          <w:rFonts w:eastAsia="Times New Roman" w:cs="Times New Roman"/>
          <w:szCs w:val="24"/>
        </w:rPr>
        <w:t xml:space="preserve"> ΠΑΣΟΚ-ΔΗΜΑΡ</w:t>
      </w:r>
      <w:r>
        <w:rPr>
          <w:rFonts w:eastAsia="Times New Roman" w:cs="Times New Roman"/>
          <w:szCs w:val="24"/>
        </w:rPr>
        <w:t>.</w:t>
      </w:r>
    </w:p>
    <w:p w14:paraId="59DA28A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Ευχαριστώ, κύριε Πρόεδρε.</w:t>
      </w:r>
    </w:p>
    <w:p w14:paraId="59DA28A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Μια και συζητάμε για τους δασικούς χάρτες, θέλω να αναφερθώ και εγώ σ’ αυτό και να πω ότι δεν είναι κάτι καινούργιο. Αυτό το θέμα, μάλιστα, είχε δρ</w:t>
      </w:r>
      <w:r>
        <w:rPr>
          <w:rFonts w:eastAsia="Times New Roman" w:cs="Times New Roman"/>
          <w:szCs w:val="24"/>
        </w:rPr>
        <w:t xml:space="preserve">ομολογηθεί ως προς την αντιμετώπισή του με το ν.4280/2014. </w:t>
      </w:r>
    </w:p>
    <w:p w14:paraId="59DA28A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Πού δημιουργήθηκε το πρόβλημα σήμερα; Το πρόβλημα δημιουργήθηκε σήμερα, διότι δεν εφαρμόστηκε αυτός ο νόμος και δεν προχώρησε σε κάτι πολύ απλό, δηλαδή</w:t>
      </w:r>
      <w:r>
        <w:rPr>
          <w:rFonts w:eastAsia="Times New Roman" w:cs="Times New Roman"/>
          <w:szCs w:val="24"/>
        </w:rPr>
        <w:t>,</w:t>
      </w:r>
      <w:r>
        <w:rPr>
          <w:rFonts w:eastAsia="Times New Roman" w:cs="Times New Roman"/>
          <w:szCs w:val="24"/>
        </w:rPr>
        <w:t xml:space="preserve"> σε ένα συμβολικό τίμημα εξαγοράς ανά στρέμμ</w:t>
      </w:r>
      <w:r>
        <w:rPr>
          <w:rFonts w:eastAsia="Times New Roman" w:cs="Times New Roman"/>
          <w:szCs w:val="24"/>
        </w:rPr>
        <w:t xml:space="preserve">α όλων των εκτάσεων που είναι ενταγμένες στο ΟΣΔΕ και είναι χαρακτηρισμένες ως δασικές </w:t>
      </w:r>
      <w:r>
        <w:rPr>
          <w:rFonts w:eastAsia="Times New Roman" w:cs="Times New Roman"/>
          <w:szCs w:val="24"/>
        </w:rPr>
        <w:lastRenderedPageBreak/>
        <w:t xml:space="preserve">αγροτικές. Επίσης, πρέπει να ληφθεί μέριμνα και για τις εκτάσεις που είναι αγροτικές και «δασώθηκαν» στην πορεία. </w:t>
      </w:r>
    </w:p>
    <w:p w14:paraId="59DA28A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Τι έγινε αντ’ αυτού; Υπήρξε υπουργική απόφαση του κ. Τ</w:t>
      </w:r>
      <w:r>
        <w:rPr>
          <w:rFonts w:eastAsia="Times New Roman" w:cs="Times New Roman"/>
          <w:szCs w:val="24"/>
        </w:rPr>
        <w:t>σιρώνη, η οποία προέβλεπε για καθένα απ’ αυτά να υπάρχει η βιωσιμότητα της γεωργικής καλλιέργειας. Ποιος είναι το κόστος, εάν ένας αγρότης έχει τρία, τέσσερα ή πέντε αγροτεμάχια μέσα σε μια τέτοια περιοχή; Λέει ότι το τίμημα θα είναι περίπου όσο και για τι</w:t>
      </w:r>
      <w:r>
        <w:rPr>
          <w:rFonts w:eastAsia="Times New Roman" w:cs="Times New Roman"/>
          <w:szCs w:val="24"/>
        </w:rPr>
        <w:t xml:space="preserve">ς τουριστικές χρήσεις. Δηλαδή, για αυτές τις μελέτες θα πλήρωνε πολύ περισσότερο ο αγρότης απ’ όσο είναι πραγματικά η αξία των συγκεκριμένων αγροτεμαχίων. </w:t>
      </w:r>
    </w:p>
    <w:p w14:paraId="59DA28A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Εμείς περιμένουμε να δούμε από το αρμόδιο Υπουργείο, σε συνεργασία με το Υπουργείο Αγροτικής Ανάπτυξ</w:t>
      </w:r>
      <w:r>
        <w:rPr>
          <w:rFonts w:eastAsia="Times New Roman" w:cs="Times New Roman"/>
          <w:szCs w:val="24"/>
        </w:rPr>
        <w:t xml:space="preserve">ης, μία οριστική λύση που πρέπει να δοθεί –και επιβάλλεται να δοθεί, γιατί υπάρχει μεγάλη αναστάτωση στον αγροτικό κόσμο- για τους δασικούς χάρτες. </w:t>
      </w:r>
    </w:p>
    <w:p w14:paraId="59DA28A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Παίρνω αφορμή από τον </w:t>
      </w:r>
      <w:proofErr w:type="spellStart"/>
      <w:r>
        <w:rPr>
          <w:rFonts w:eastAsia="Times New Roman" w:cs="Times New Roman"/>
          <w:szCs w:val="24"/>
        </w:rPr>
        <w:t>προλαλήσαντα</w:t>
      </w:r>
      <w:proofErr w:type="spellEnd"/>
      <w:r>
        <w:rPr>
          <w:rFonts w:eastAsia="Times New Roman" w:cs="Times New Roman"/>
          <w:szCs w:val="24"/>
        </w:rPr>
        <w:t xml:space="preserve"> συνάδελφο, μια και αναφέρθηκε στο Κιλελέρ και στην κατοχή της γης που τό</w:t>
      </w:r>
      <w:r>
        <w:rPr>
          <w:rFonts w:eastAsia="Times New Roman" w:cs="Times New Roman"/>
          <w:szCs w:val="24"/>
        </w:rPr>
        <w:t xml:space="preserve">τε έκαναν αγώνες οι αγρότες, για να </w:t>
      </w:r>
      <w:r>
        <w:rPr>
          <w:rFonts w:eastAsia="Times New Roman" w:cs="Times New Roman"/>
          <w:szCs w:val="24"/>
        </w:rPr>
        <w:lastRenderedPageBreak/>
        <w:t xml:space="preserve">πω ότι σήμερα βλέπουμε αντίστοιχους αγώνες από τους αγρότες, για να μπορούν να ζήσουν στα χωριά τους, στην ελληνική περιφέρεια, από το αγροτικό εισόδημα. </w:t>
      </w:r>
    </w:p>
    <w:p w14:paraId="59DA28A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Και το έχουμε τονίσει επανειλημμένα σε αυτή τη Βουλή ότι οι πολιτ</w:t>
      </w:r>
      <w:r>
        <w:rPr>
          <w:rFonts w:eastAsia="Times New Roman" w:cs="Times New Roman"/>
          <w:szCs w:val="24"/>
        </w:rPr>
        <w:t>ικές από αυτή την Κυβέρνηση που ήρθαν εδώ και δύο χρόνια εις βάρος του αγροτικού κόσμου, όπως ο ίδιος ο κύριος Υπουργός έλεγε πριν γίνει Κυβέρνηση, θα είναι η ταφόπλακα του αγροτικού κόσμου.</w:t>
      </w:r>
    </w:p>
    <w:p w14:paraId="59DA28A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Από τη στιγμή που οι αγρότες έρχονται να διεκδικήσουν αυτό το δικ</w:t>
      </w:r>
      <w:r>
        <w:rPr>
          <w:rFonts w:eastAsia="Times New Roman" w:cs="Times New Roman"/>
          <w:szCs w:val="24"/>
        </w:rPr>
        <w:t>αίωμα να μπορούν να ζήσουν στην ελληνική περιφέρεια, τι αντιμετωπίζουν, επιδιώκοντας να αναδείξουν τα προβλήματά τους, επιδιώκοντας να ξεκινήσει ένας διάλογος; Αντιμετωπίζουν τα ΜΑΤ και τα δακρυγόνα από τη μια πλευρά και ακραίες εκφράσεις και χαρακτηρισμού</w:t>
      </w:r>
      <w:r>
        <w:rPr>
          <w:rFonts w:eastAsia="Times New Roman" w:cs="Times New Roman"/>
          <w:szCs w:val="24"/>
        </w:rPr>
        <w:t xml:space="preserve">ς από την πλευρά του υπουργού λέγοντάς τους τραμπούκους. Όχι δεν είναι οι αγρότες οι οποίοι διεκδικούν το δικαίωμά τους να ζήσουν στην ελληνική περιφέρεια τραμπούκοι. Τραμπούκικες είναι οι πολιτικές σας που τους ξεκληρίζουν και το έχουμε πει επανειλημμένα </w:t>
      </w:r>
      <w:r>
        <w:rPr>
          <w:rFonts w:eastAsia="Times New Roman" w:cs="Times New Roman"/>
          <w:szCs w:val="24"/>
        </w:rPr>
        <w:t xml:space="preserve">αυτό σε αυτή την Αίθουσα. Και δεν εννοείτε να καταλάβετε ότι οδηγείτε την αγροτική τάξη </w:t>
      </w:r>
      <w:r>
        <w:rPr>
          <w:rFonts w:eastAsia="Times New Roman" w:cs="Times New Roman"/>
          <w:szCs w:val="24"/>
        </w:rPr>
        <w:lastRenderedPageBreak/>
        <w:t>σήμερα έξω από την παραγωγή και αυτό ισούται με εθνικό έγκλημα, γιατί ο πρωτογενής τομέας ως οικονομικός αναπτυξιακός και κοινωνικός κρατάει και την κοινωνική συνοχή στ</w:t>
      </w:r>
      <w:r>
        <w:rPr>
          <w:rFonts w:eastAsia="Times New Roman" w:cs="Times New Roman"/>
          <w:szCs w:val="24"/>
        </w:rPr>
        <w:t xml:space="preserve">ην ελληνική περιφέρεια. </w:t>
      </w:r>
    </w:p>
    <w:p w14:paraId="59DA28A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Όλα τα  άλλα, περί «το 90% δεν πληρώνουν φόρους ή ασφαλιστικές εισφορές θα πληρώσουν λιγότερα» τα έχουν βιώσει οι αγρότες τώρα παίρνοντας τα μπιλιετάκια καθημερινά και ήδη άρχισαν να αντιλαμβάνονται πού οδηγούνται, ότι βγαίνουν έξω</w:t>
      </w:r>
      <w:r>
        <w:rPr>
          <w:rFonts w:eastAsia="Times New Roman" w:cs="Times New Roman"/>
          <w:szCs w:val="24"/>
        </w:rPr>
        <w:t xml:space="preserve"> από την παραγωγή. </w:t>
      </w:r>
    </w:p>
    <w:p w14:paraId="59DA28A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Εμείς, έστω και την τελευταία στιγμή, κάνουμε μια πρόταση εδώ. Αντί να βάζετε τα ΜΑΤ και τα χημικά απέναντι στους αγρότες να </w:t>
      </w:r>
      <w:proofErr w:type="spellStart"/>
      <w:r>
        <w:rPr>
          <w:rFonts w:eastAsia="Times New Roman" w:cs="Times New Roman"/>
          <w:szCs w:val="24"/>
        </w:rPr>
        <w:t>συγκληθεί</w:t>
      </w:r>
      <w:proofErr w:type="spellEnd"/>
      <w:r>
        <w:rPr>
          <w:rFonts w:eastAsia="Times New Roman" w:cs="Times New Roman"/>
          <w:szCs w:val="24"/>
        </w:rPr>
        <w:t xml:space="preserve">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Π</w:t>
      </w:r>
      <w:r>
        <w:rPr>
          <w:rFonts w:eastAsia="Times New Roman" w:cs="Times New Roman"/>
          <w:szCs w:val="24"/>
        </w:rPr>
        <w:t xml:space="preserve">αραγωγής και </w:t>
      </w:r>
      <w:r>
        <w:rPr>
          <w:rFonts w:eastAsia="Times New Roman" w:cs="Times New Roman"/>
          <w:szCs w:val="24"/>
        </w:rPr>
        <w:t>Ε</w:t>
      </w:r>
      <w:r>
        <w:rPr>
          <w:rFonts w:eastAsia="Times New Roman" w:cs="Times New Roman"/>
          <w:szCs w:val="24"/>
        </w:rPr>
        <w:t xml:space="preserve">μπορίου να δούμε αυτές οι πολιτικές που έφερε αυτή η Κυβέρνηση πού οδηγούν σήμερα την αγροτική τάξη, να καλέσουμε και τους θεσμικούς φορείς των αγροτών και να γίνει μια συζήτηση σε μηδενική βάση για το πώς θα γίνει ανταγωνιστικός ο αγροτικός τομέας. </w:t>
      </w:r>
    </w:p>
    <w:p w14:paraId="59DA28A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Δεν μ</w:t>
      </w:r>
      <w:r>
        <w:rPr>
          <w:rFonts w:eastAsia="Times New Roman" w:cs="Times New Roman"/>
          <w:szCs w:val="24"/>
        </w:rPr>
        <w:t>πορεί να συζητάμε σήμερα εδώ κύριοι  τη συμφωνία με τη Δημοκρατία του Αζερμπαϊτζάν, όπου το κύριο αντικείμενο της συμφωνίας είναι η εξα</w:t>
      </w:r>
      <w:r>
        <w:rPr>
          <w:rFonts w:eastAsia="Times New Roman" w:cs="Times New Roman"/>
          <w:szCs w:val="24"/>
        </w:rPr>
        <w:lastRenderedPageBreak/>
        <w:t>γωγή αγροτικών προϊόντων μας στη χώρα αυτή, όταν εμείς με αυτές τις πολιτικές σε λίγο δεν θα έχουμε αγροτικά προϊόντα για</w:t>
      </w:r>
      <w:r>
        <w:rPr>
          <w:rFonts w:eastAsia="Times New Roman" w:cs="Times New Roman"/>
          <w:szCs w:val="24"/>
        </w:rPr>
        <w:t xml:space="preserve"> εγχώρια κατανάλωση, όχι για εξαγωγές. </w:t>
      </w:r>
    </w:p>
    <w:p w14:paraId="59DA28A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αναφερθώ και λίγο σε σχέση με την τροπολογία για την επιστροφή των 85 εκατομμυρίων από τους πλειοδότες που πήραν τις τηλεοπτικές άδειες. Έχει αντιληφθεί η Κυβέρνηση πλέον ότι αφού ταλαιπώρησε το </w:t>
      </w:r>
      <w:r>
        <w:rPr>
          <w:rFonts w:eastAsia="Times New Roman" w:cs="Times New Roman"/>
          <w:szCs w:val="24"/>
        </w:rPr>
        <w:t>Κ</w:t>
      </w:r>
      <w:r>
        <w:rPr>
          <w:rFonts w:eastAsia="Times New Roman" w:cs="Times New Roman"/>
          <w:szCs w:val="24"/>
        </w:rPr>
        <w:t>οινοβούλιο, την ελληνική κοινωνία, ε</w:t>
      </w:r>
      <w:r>
        <w:rPr>
          <w:rFonts w:eastAsia="Times New Roman" w:cs="Times New Roman"/>
          <w:szCs w:val="24"/>
        </w:rPr>
        <w:t xml:space="preserve">πί ένα και πλέον χρόνο, με τις τακτικές του κ. Παππά, ότι σήμερα είναι πολιτικά και θεσμικά εκτεθειμένη απέναντι στον ελληνικό λαό; Ότι όλα αυτά ήταν τερτίπια και μάλιστα στάθηκε στο ύψος της η ελληνική δικαιοσύνη, αποκαλύπτοντας βοσκοτόπια και τσοπάνηδες </w:t>
      </w:r>
      <w:r>
        <w:rPr>
          <w:rFonts w:eastAsia="Times New Roman" w:cs="Times New Roman"/>
          <w:szCs w:val="24"/>
        </w:rPr>
        <w:t xml:space="preserve">που πήγαιναν να στήσουν το σύστημα ΣΥΡΙΖΑ-μέσα μαζικής ενημέρωσης; </w:t>
      </w:r>
    </w:p>
    <w:p w14:paraId="59DA28A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9DA28B0" w14:textId="77777777" w:rsidR="00087860" w:rsidRDefault="00061F85">
      <w:pPr>
        <w:spacing w:line="600" w:lineRule="auto"/>
        <w:ind w:firstLine="720"/>
        <w:contextualSpacing/>
        <w:jc w:val="both"/>
        <w:rPr>
          <w:rFonts w:eastAsia="Times New Roman" w:cs="Times New Roman"/>
          <w:szCs w:val="24"/>
        </w:rPr>
      </w:pPr>
      <w:r>
        <w:rPr>
          <w:rFonts w:eastAsia="Times New Roman"/>
          <w:bCs/>
        </w:rPr>
        <w:t>(Χειροκροτήματα από την πτέρυγα της Δημοκρατικής Συμπαράταξης ΠΑΣΟΚ-ΔΗΜΑΡ)</w:t>
      </w:r>
      <w:r>
        <w:rPr>
          <w:rFonts w:eastAsia="Times New Roman" w:cs="Times New Roman"/>
          <w:szCs w:val="24"/>
        </w:rPr>
        <w:t xml:space="preserve"> </w:t>
      </w:r>
    </w:p>
    <w:p w14:paraId="59DA28B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πολύ κύριε Τζελέπη.</w:t>
      </w:r>
    </w:p>
    <w:p w14:paraId="59DA28B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της Χρυσής Αυγής κ. </w:t>
      </w:r>
      <w:proofErr w:type="spellStart"/>
      <w:r>
        <w:rPr>
          <w:rFonts w:eastAsia="Times New Roman" w:cs="Times New Roman"/>
          <w:szCs w:val="24"/>
        </w:rPr>
        <w:t>Σαχινίδης</w:t>
      </w:r>
      <w:proofErr w:type="spellEnd"/>
      <w:r>
        <w:rPr>
          <w:rFonts w:eastAsia="Times New Roman" w:cs="Times New Roman"/>
          <w:szCs w:val="24"/>
        </w:rPr>
        <w:t>.</w:t>
      </w:r>
    </w:p>
    <w:p w14:paraId="59DA28B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59DA28B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Είναι πάγια τακτική της Χρυσής Αυγής -το έχουμε δηλώσει επανειλημμένα- ότι ειδικά σε κυρώσεις όταν έρχεται τροπολογία -δεν υπάρχει περίπτωση- να την υπερψηφίσουμε. Δεν νο</w:t>
      </w:r>
      <w:r>
        <w:rPr>
          <w:rFonts w:eastAsia="Times New Roman" w:cs="Times New Roman"/>
          <w:szCs w:val="24"/>
        </w:rPr>
        <w:t>είται να έρχεται τροπολογία η οποία θα έπρεπε να έρθει στα σχέδια νόμου τα οποία αφορούν κι εμείς να την υπερψηφίσουμε. Είμαστε κάθετοι και απόλυτοι, αλλά να τα αναλύσουμε λίγο.</w:t>
      </w:r>
    </w:p>
    <w:p w14:paraId="59DA28B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Ακούσαμε πάρα πολλά σε σχέση με ό,τι έχει  σχέση με τους δασικούς χάρτες. Ακού</w:t>
      </w:r>
      <w:r>
        <w:rPr>
          <w:rFonts w:eastAsia="Times New Roman" w:cs="Times New Roman"/>
          <w:szCs w:val="24"/>
        </w:rPr>
        <w:t xml:space="preserve">με σήμερα εδώ κι από τους ειδικούς αγορητές και από τους εισηγητές, αλλά και από </w:t>
      </w:r>
      <w:r>
        <w:rPr>
          <w:rFonts w:eastAsia="Times New Roman" w:cs="Times New Roman"/>
          <w:szCs w:val="24"/>
        </w:rPr>
        <w:t>Κ</w:t>
      </w:r>
      <w:r>
        <w:rPr>
          <w:rFonts w:eastAsia="Times New Roman" w:cs="Times New Roman"/>
          <w:szCs w:val="24"/>
        </w:rPr>
        <w:t xml:space="preserve">οινοβουλευτικούς </w:t>
      </w:r>
      <w:r>
        <w:rPr>
          <w:rFonts w:eastAsia="Times New Roman" w:cs="Times New Roman"/>
          <w:szCs w:val="24"/>
        </w:rPr>
        <w:t>Ε</w:t>
      </w:r>
      <w:r>
        <w:rPr>
          <w:rFonts w:eastAsia="Times New Roman" w:cs="Times New Roman"/>
          <w:szCs w:val="24"/>
        </w:rPr>
        <w:t>κπροσώπους ότι καίγονται και κόπτονται για τους δασικούς χάρτες. Αφού πράγματι έχετε μ</w:t>
      </w:r>
      <w:r>
        <w:rPr>
          <w:rFonts w:eastAsia="Times New Roman" w:cs="Times New Roman"/>
          <w:szCs w:val="24"/>
        </w:rPr>
        <w:t>ί</w:t>
      </w:r>
      <w:r>
        <w:rPr>
          <w:rFonts w:eastAsia="Times New Roman" w:cs="Times New Roman"/>
          <w:szCs w:val="24"/>
        </w:rPr>
        <w:t>α τέτοια ευθιξία, σας δόθηκε ευκαιρία την προηγούμενη βδομάδα κάτω εδ</w:t>
      </w:r>
      <w:r>
        <w:rPr>
          <w:rFonts w:eastAsia="Times New Roman" w:cs="Times New Roman"/>
          <w:szCs w:val="24"/>
        </w:rPr>
        <w:t>ώ στην Πλατεία Συντάγματος όταν είχαν έρθει οι Μανιάτες αγρότες, για να διαμαρτυρηθούν ακριβώς γι’ αυτό, για τους δασικούς χάρτες. Δεν τόλμησε κανείς από το συνταγματικό τόξο να κα</w:t>
      </w:r>
      <w:r>
        <w:rPr>
          <w:rFonts w:eastAsia="Times New Roman" w:cs="Times New Roman"/>
          <w:szCs w:val="24"/>
        </w:rPr>
        <w:lastRenderedPageBreak/>
        <w:t xml:space="preserve">τέβει και να πάει να συζητήσει μαζί τους. </w:t>
      </w:r>
      <w:r>
        <w:rPr>
          <w:rFonts w:eastAsia="Times New Roman" w:cs="Times New Roman"/>
          <w:szCs w:val="24"/>
        </w:rPr>
        <w:t>Α</w:t>
      </w:r>
      <w:r>
        <w:rPr>
          <w:rFonts w:eastAsia="Times New Roman" w:cs="Times New Roman"/>
          <w:szCs w:val="24"/>
        </w:rPr>
        <w:t>φού δεν τους προλάβατε, κύριοι, σ</w:t>
      </w:r>
      <w:r>
        <w:rPr>
          <w:rFonts w:eastAsia="Times New Roman" w:cs="Times New Roman"/>
          <w:szCs w:val="24"/>
        </w:rPr>
        <w:t xml:space="preserve">ήμερα οι ίδιοι άνθρωποι στην οδό </w:t>
      </w:r>
      <w:proofErr w:type="spellStart"/>
      <w:r>
        <w:rPr>
          <w:rFonts w:eastAsia="Times New Roman" w:cs="Times New Roman"/>
          <w:szCs w:val="24"/>
        </w:rPr>
        <w:t>Μπουμπουλίνας</w:t>
      </w:r>
      <w:proofErr w:type="spellEnd"/>
      <w:r>
        <w:rPr>
          <w:rFonts w:eastAsia="Times New Roman" w:cs="Times New Roman"/>
          <w:szCs w:val="24"/>
        </w:rPr>
        <w:t xml:space="preserve"> και στο Υπουργείο Πολιτισμού ήρθαν για να διαμαρτυρηθούν πάλι για τα δασικά προϊόντα. Αφού, όμως, δεν τους προλάβατε κι αυτούς, θα μπορούσατε να πάτε να συναντήσετε και τους αγρότες από την Κρήτη, για να δούμε</w:t>
      </w:r>
      <w:r>
        <w:rPr>
          <w:rFonts w:eastAsia="Times New Roman" w:cs="Times New Roman"/>
          <w:szCs w:val="24"/>
        </w:rPr>
        <w:t xml:space="preserve"> πόσο πραγματικά δημοκράτες είστε και αφουγκράζεστε τα προβλήματα τους. </w:t>
      </w:r>
    </w:p>
    <w:p w14:paraId="59DA28B6"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Η κοινή απαίτηση όλων αυτών -διότι εμείς ήρθαμε σε επαφή μαζί τους- ήταν μία και μοναδική: Η ολική απόσυρση όχι μόνο των τροπολογιών, αλλά και του σχεδίου νόμου, που αφορά τους δασικο</w:t>
      </w:r>
      <w:r>
        <w:rPr>
          <w:rFonts w:eastAsia="Times New Roman" w:cs="Times New Roman"/>
          <w:szCs w:val="24"/>
        </w:rPr>
        <w:t xml:space="preserve">ύς χάρτες. </w:t>
      </w:r>
    </w:p>
    <w:p w14:paraId="59DA28B7"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Κάποια στιγμή ο κ. Τσιρώνης είχε πει, «Είμαστε υπερήφανοι γιατί προχωράμε με γοργούς ρυθμούς τους δασικούς χάρτες». Όπως μας είχε πει τότε, βρισκόμασταν στο 20%. Προφανώς, προχώρησαν πολύ περισσότερο. Είχαν φτάσει στο 40%. </w:t>
      </w:r>
    </w:p>
    <w:p w14:paraId="59DA28B8"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Άρα σήμερα μην διαμα</w:t>
      </w:r>
      <w:r>
        <w:rPr>
          <w:rFonts w:eastAsia="Times New Roman" w:cs="Times New Roman"/>
          <w:szCs w:val="24"/>
        </w:rPr>
        <w:t>ρτύρεται κανείς ότι βρήκαν μ</w:t>
      </w:r>
      <w:r>
        <w:rPr>
          <w:rFonts w:eastAsia="Times New Roman" w:cs="Times New Roman"/>
          <w:szCs w:val="24"/>
        </w:rPr>
        <w:t>ί</w:t>
      </w:r>
      <w:r>
        <w:rPr>
          <w:rFonts w:eastAsia="Times New Roman" w:cs="Times New Roman"/>
          <w:szCs w:val="24"/>
        </w:rPr>
        <w:t xml:space="preserve">α κατάσταση, η οποία προϋπήρχε από προηγούμενες κυβερνήσεις. </w:t>
      </w:r>
    </w:p>
    <w:p w14:paraId="59DA28B9"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Όμως, εδώ προκύπτει ένα άλλο ζήτημα. Ακούσαμε για τραμπούκους αγρότες. Ξεχνάνε κάποιοι τα σκισμένα λάστιχα από τις δικές τους κυβερνήσεις στους αγρότες, ξεχνάνε κάπο</w:t>
      </w:r>
      <w:r>
        <w:rPr>
          <w:rFonts w:eastAsia="Times New Roman" w:cs="Times New Roman"/>
          <w:szCs w:val="24"/>
        </w:rPr>
        <w:t>ιοι τα «πράσινα» ΜΑΤ, ξεχνάνε κάποιοι τα «γαλάζια» ΜΑΤ και κάποιοι ξέχασαν και τα ΚΝΑΤ, που προστάτευαν όλη αυτήν την κατάσταση.</w:t>
      </w:r>
    </w:p>
    <w:p w14:paraId="59DA28BA"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τίθεται και ένα άλλο ζήτημα πολύ σοβαρό. Κάποιοι από αυτούς τους αγρότες έχουν οικία εντός των δασικών χαρτών. Οι </w:t>
      </w:r>
      <w:r>
        <w:rPr>
          <w:rFonts w:eastAsia="Times New Roman" w:cs="Times New Roman"/>
          <w:szCs w:val="24"/>
        </w:rPr>
        <w:t xml:space="preserve">άνθρωποι αυτοί έχουν πληρώσει και ΕΝΦΙΑ. </w:t>
      </w:r>
      <w:r>
        <w:rPr>
          <w:rFonts w:eastAsia="Times New Roman" w:cs="Times New Roman"/>
          <w:szCs w:val="24"/>
        </w:rPr>
        <w:t>Ε</w:t>
      </w:r>
      <w:r>
        <w:rPr>
          <w:rFonts w:eastAsia="Times New Roman" w:cs="Times New Roman"/>
          <w:szCs w:val="24"/>
        </w:rPr>
        <w:t xml:space="preserve">ντάσσονται οι οικίες τους μέσα στους δασικούς χάρτες. Θα πρέπει να αποσυρθούν τελείως και οι τροπολογίες και το σχέδιο νόμου. </w:t>
      </w:r>
    </w:p>
    <w:p w14:paraId="59DA28BB"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Όμως, να περάσουμε και στην άλλη τροπολογία με γενικό αριθμό 947 και ειδικό 62, που αφο</w:t>
      </w:r>
      <w:r>
        <w:rPr>
          <w:rFonts w:eastAsia="Times New Roman" w:cs="Times New Roman"/>
          <w:szCs w:val="24"/>
        </w:rPr>
        <w:t xml:space="preserve">ρά τις τηλεοπτικές άδειες. </w:t>
      </w:r>
      <w:proofErr w:type="spellStart"/>
      <w:r>
        <w:rPr>
          <w:rFonts w:eastAsia="Times New Roman" w:cs="Times New Roman"/>
          <w:szCs w:val="24"/>
        </w:rPr>
        <w:t>Ηθελέστα</w:t>
      </w:r>
      <w:proofErr w:type="spellEnd"/>
      <w:r>
        <w:rPr>
          <w:rFonts w:eastAsia="Times New Roman" w:cs="Times New Roman"/>
          <w:szCs w:val="24"/>
        </w:rPr>
        <w:t xml:space="preserve"> και </w:t>
      </w:r>
      <w:proofErr w:type="spellStart"/>
      <w:r>
        <w:rPr>
          <w:rFonts w:eastAsia="Times New Roman" w:cs="Times New Roman"/>
          <w:szCs w:val="24"/>
        </w:rPr>
        <w:t>παθέστα</w:t>
      </w:r>
      <w:proofErr w:type="spellEnd"/>
      <w:r>
        <w:rPr>
          <w:rFonts w:eastAsia="Times New Roman" w:cs="Times New Roman"/>
          <w:szCs w:val="24"/>
        </w:rPr>
        <w:t>, κυρία Υπουργέ! Όπως τα κάνατε, να τα ξεμπλέξατε. Όταν φέρατε τον νόμο στη Βουλή, είχατε ακούσει σχεδόν από όλο το Ελληνικό Κοινοβούλιο την αντίθεση σε ό,τι αφορά τον τρόπο που προσπαθούσατε να διευθετήσετε τ</w:t>
      </w:r>
      <w:r>
        <w:rPr>
          <w:rFonts w:eastAsia="Times New Roman" w:cs="Times New Roman"/>
          <w:szCs w:val="24"/>
        </w:rPr>
        <w:t xml:space="preserve">ην </w:t>
      </w:r>
      <w:proofErr w:type="spellStart"/>
      <w:r>
        <w:rPr>
          <w:rFonts w:eastAsia="Times New Roman" w:cs="Times New Roman"/>
          <w:szCs w:val="24"/>
        </w:rPr>
        <w:t>αδειοδότηση</w:t>
      </w:r>
      <w:proofErr w:type="spellEnd"/>
      <w:r>
        <w:rPr>
          <w:rFonts w:eastAsia="Times New Roman" w:cs="Times New Roman"/>
          <w:szCs w:val="24"/>
        </w:rPr>
        <w:t xml:space="preserve">. Όμως, αφού πήρατε τα χρήματα, αφού τα μοιράσατε κιόλας, πριν καν τα πάρετε, </w:t>
      </w:r>
      <w:r>
        <w:rPr>
          <w:rFonts w:eastAsia="Times New Roman" w:cs="Times New Roman"/>
          <w:szCs w:val="24"/>
        </w:rPr>
        <w:lastRenderedPageBreak/>
        <w:t>σε κοινωνική μέριμνα -και κοινωνική μέριμνα για εσάς σημαίνει λαθρομετανάστες και μόνο λαθρομετανάστες- αφού τα ξοδέψατε, σήμερα έρχεστε και μας φέρνετε μ</w:t>
      </w:r>
      <w:r>
        <w:rPr>
          <w:rFonts w:eastAsia="Times New Roman" w:cs="Times New Roman"/>
          <w:szCs w:val="24"/>
        </w:rPr>
        <w:t>ί</w:t>
      </w:r>
      <w:r>
        <w:rPr>
          <w:rFonts w:eastAsia="Times New Roman" w:cs="Times New Roman"/>
          <w:szCs w:val="24"/>
        </w:rPr>
        <w:t>α τροπολο</w:t>
      </w:r>
      <w:r>
        <w:rPr>
          <w:rFonts w:eastAsia="Times New Roman" w:cs="Times New Roman"/>
          <w:szCs w:val="24"/>
        </w:rPr>
        <w:t xml:space="preserve">γία όπου λέει ότι μόνο ληξιπρόθεσμες βεβαιωμένες στη φορολογική διοίκηση οφειλές ή οφειλές προς οργανισμούς κοινωνικής ασφάλισης θα </w:t>
      </w:r>
      <w:proofErr w:type="spellStart"/>
      <w:r>
        <w:rPr>
          <w:rFonts w:eastAsia="Times New Roman" w:cs="Times New Roman"/>
          <w:szCs w:val="24"/>
        </w:rPr>
        <w:t>παρακρατηθούν</w:t>
      </w:r>
      <w:proofErr w:type="spellEnd"/>
      <w:r>
        <w:rPr>
          <w:rFonts w:eastAsia="Times New Roman" w:cs="Times New Roman"/>
          <w:szCs w:val="24"/>
        </w:rPr>
        <w:t xml:space="preserve"> τα χρήματα. </w:t>
      </w:r>
    </w:p>
    <w:p w14:paraId="59DA28BC"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δεν συμπληρώνετε και τις τράπεζες, οι οποίες με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έχουν πάρει τα χρήματ</w:t>
      </w:r>
      <w:r>
        <w:rPr>
          <w:rFonts w:eastAsia="Times New Roman" w:cs="Times New Roman"/>
          <w:szCs w:val="24"/>
        </w:rPr>
        <w:t xml:space="preserve">α από τον ελληνικό λαό; Γιατί δεν κρατάτε και τα χρήματα όλων αυτών των κυρίων, των </w:t>
      </w:r>
      <w:proofErr w:type="spellStart"/>
      <w:r>
        <w:rPr>
          <w:rFonts w:eastAsia="Times New Roman" w:cs="Times New Roman"/>
          <w:szCs w:val="24"/>
        </w:rPr>
        <w:t>καναλαρχών</w:t>
      </w:r>
      <w:proofErr w:type="spellEnd"/>
      <w:r>
        <w:rPr>
          <w:rFonts w:eastAsia="Times New Roman" w:cs="Times New Roman"/>
          <w:szCs w:val="24"/>
        </w:rPr>
        <w:t>, που χρωστάνε από τα θαλασσοδάνεια; Επίσης, για την είσπραξη των επιστρεπτέων ποσών, δεν απαιτείται προσκόμιση αποδεικτικού φορολογικής ενημερότητας. Όχι απλά πρ</w:t>
      </w:r>
      <w:r>
        <w:rPr>
          <w:rFonts w:eastAsia="Times New Roman" w:cs="Times New Roman"/>
          <w:szCs w:val="24"/>
        </w:rPr>
        <w:t xml:space="preserve">έπει να απαιτείται η προσκόμιση φορολογικής ενημερότητας, αλλά να απαιτείται και η προσκόμιση ασφαλιστικής ενημερότητας. </w:t>
      </w:r>
    </w:p>
    <w:p w14:paraId="59DA28BD"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Αυτά είχα να πω. Καταψηφίζουμε τις τροπολογίες αν και εφόσον γίνουν δεκτές. </w:t>
      </w:r>
    </w:p>
    <w:p w14:paraId="59DA28BE"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w:t>
      </w:r>
      <w:proofErr w:type="spellStart"/>
      <w:r>
        <w:rPr>
          <w:rFonts w:eastAsia="Times New Roman" w:cs="Times New Roman"/>
          <w:szCs w:val="24"/>
        </w:rPr>
        <w:t>Σαχ</w:t>
      </w:r>
      <w:r>
        <w:rPr>
          <w:rFonts w:eastAsia="Times New Roman" w:cs="Times New Roman"/>
          <w:szCs w:val="24"/>
        </w:rPr>
        <w:t>ινίδη</w:t>
      </w:r>
      <w:proofErr w:type="spellEnd"/>
      <w:r>
        <w:rPr>
          <w:rFonts w:eastAsia="Times New Roman" w:cs="Times New Roman"/>
          <w:szCs w:val="24"/>
        </w:rPr>
        <w:t>.</w:t>
      </w:r>
    </w:p>
    <w:p w14:paraId="59DA28BF"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του Κομουνιστικού Κόμματος Ελλάδας κ. Μωρα</w:t>
      </w:r>
      <w:r>
        <w:rPr>
          <w:rFonts w:eastAsia="Times New Roman" w:cs="Times New Roman"/>
          <w:szCs w:val="24"/>
        </w:rPr>
        <w:t>ΐ</w:t>
      </w:r>
      <w:r>
        <w:rPr>
          <w:rFonts w:eastAsia="Times New Roman" w:cs="Times New Roman"/>
          <w:szCs w:val="24"/>
        </w:rPr>
        <w:t>της.</w:t>
      </w:r>
    </w:p>
    <w:p w14:paraId="59DA28C0"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Μωρα</w:t>
      </w:r>
      <w:r>
        <w:rPr>
          <w:rFonts w:eastAsia="Times New Roman" w:cs="Times New Roman"/>
          <w:szCs w:val="24"/>
        </w:rPr>
        <w:t>ΐ</w:t>
      </w:r>
      <w:r>
        <w:rPr>
          <w:rFonts w:eastAsia="Times New Roman" w:cs="Times New Roman"/>
          <w:szCs w:val="24"/>
        </w:rPr>
        <w:t>τη, έχετε τον λόγο.</w:t>
      </w:r>
    </w:p>
    <w:p w14:paraId="59DA28C1"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Ευχαριστώ, κύριε Πρόεδρε.</w:t>
      </w:r>
    </w:p>
    <w:p w14:paraId="59DA28C2"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βουλευτικές τροπολογίες αξιοποιείται, κατά τη γνώμη μας, ένα υπαρκτό πρόβλημα με τους δασικούς χάρτες που έχει δημιουργηθεί όλα αυτά τα χρόνια από όλες τις αστικές κυβερνήσεις, πλήττει κατά κύριο λόγο τους </w:t>
      </w:r>
      <w:proofErr w:type="spellStart"/>
      <w:r>
        <w:rPr>
          <w:rFonts w:eastAsia="Times New Roman" w:cs="Times New Roman"/>
          <w:szCs w:val="24"/>
        </w:rPr>
        <w:t>φτωχομεσαίους</w:t>
      </w:r>
      <w:proofErr w:type="spellEnd"/>
      <w:r>
        <w:rPr>
          <w:rFonts w:eastAsia="Times New Roman" w:cs="Times New Roman"/>
          <w:szCs w:val="24"/>
        </w:rPr>
        <w:t xml:space="preserve"> αγρότες και έχει τ</w:t>
      </w:r>
      <w:r>
        <w:rPr>
          <w:rFonts w:eastAsia="Times New Roman" w:cs="Times New Roman"/>
          <w:szCs w:val="24"/>
        </w:rPr>
        <w:t xml:space="preserve">εράστιες επιπτώσεις στο αγροτικό εισόδημα. Ασφαλώς και πρέπει να λυθεί αυτό το ζήτημα. Βέβαια, τέτοιες τροπολογίες, τέτοιες ρυθμίσεις στην ουσία ανοίγουν ομπρέλα για να νομιμοποιηθούν όλες οι παραβάσεις, οι καταπατήσεις που έχουν γίνει όλα αυτά τα χρόνια. </w:t>
      </w:r>
      <w:r>
        <w:rPr>
          <w:rFonts w:eastAsia="Times New Roman" w:cs="Times New Roman"/>
          <w:szCs w:val="24"/>
        </w:rPr>
        <w:t xml:space="preserve">Κατά τη γνώμη μας, δεν εξυπηρετεί τη </w:t>
      </w:r>
      <w:proofErr w:type="spellStart"/>
      <w:r>
        <w:rPr>
          <w:rFonts w:eastAsia="Times New Roman" w:cs="Times New Roman"/>
          <w:szCs w:val="24"/>
        </w:rPr>
        <w:t>φτωχομεσαία</w:t>
      </w:r>
      <w:proofErr w:type="spellEnd"/>
      <w:r>
        <w:rPr>
          <w:rFonts w:eastAsia="Times New Roman" w:cs="Times New Roman"/>
          <w:szCs w:val="24"/>
        </w:rPr>
        <w:t xml:space="preserve"> αγροτιά. Πρέπει να έρθει ρύθμιση που να απαντάει στα μεγάλα προβλήματα. </w:t>
      </w:r>
    </w:p>
    <w:p w14:paraId="59DA28C3"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ιας και αναφέρθηκε εδώ από τον εκπρόσωπο του ΣΥΡΙΖΑ ο ξεσηκωμός των κολίγων του Θεσσαλικού κάμπου, πρέπει να υπενθυμίσουμε -αν και πέ</w:t>
      </w:r>
      <w:r>
        <w:rPr>
          <w:rFonts w:eastAsia="Times New Roman" w:cs="Times New Roman"/>
          <w:szCs w:val="24"/>
        </w:rPr>
        <w:t xml:space="preserve">ρασαν </w:t>
      </w:r>
      <w:proofErr w:type="spellStart"/>
      <w:r>
        <w:rPr>
          <w:rFonts w:eastAsia="Times New Roman" w:cs="Times New Roman"/>
          <w:szCs w:val="24"/>
        </w:rPr>
        <w:t>εκατόν</w:t>
      </w:r>
      <w:proofErr w:type="spellEnd"/>
      <w:r>
        <w:rPr>
          <w:rFonts w:eastAsia="Times New Roman" w:cs="Times New Roman"/>
          <w:szCs w:val="24"/>
        </w:rPr>
        <w:t xml:space="preserve"> επτά χρόνια από εκείνον τον ξεσηκωμό των αγροτών- ότι τα </w:t>
      </w:r>
      <w:r>
        <w:rPr>
          <w:rFonts w:eastAsia="Times New Roman" w:cs="Times New Roman"/>
          <w:szCs w:val="24"/>
        </w:rPr>
        <w:lastRenderedPageBreak/>
        <w:t xml:space="preserve">αιτήματα και τα μηνύματα εκείνου του αγώνα είναι και σήμερα επίκαιρα, γιατί ό,τι κέρδισαν οι </w:t>
      </w:r>
      <w:proofErr w:type="spellStart"/>
      <w:r>
        <w:rPr>
          <w:rFonts w:eastAsia="Times New Roman" w:cs="Times New Roman"/>
          <w:szCs w:val="24"/>
        </w:rPr>
        <w:t>φτωχομεσαίοι</w:t>
      </w:r>
      <w:proofErr w:type="spellEnd"/>
      <w:r>
        <w:rPr>
          <w:rFonts w:eastAsia="Times New Roman" w:cs="Times New Roman"/>
          <w:szCs w:val="24"/>
        </w:rPr>
        <w:t xml:space="preserve"> αγρότες από τους αγώνες όλα αυτά τα χρόνια, μπαίνουν σήμερα σε αμφισβήτηση από τ</w:t>
      </w:r>
      <w:r>
        <w:rPr>
          <w:rFonts w:eastAsia="Times New Roman" w:cs="Times New Roman"/>
          <w:szCs w:val="24"/>
        </w:rPr>
        <w:t xml:space="preserve">ις αστικές κυβερνήσεις, τα αστικά κόμματα, από την ίδια την Ευρωπαϊκή Ένωση, από τον καπιταλιστικό τρόπο παραγωγής. </w:t>
      </w:r>
    </w:p>
    <w:p w14:paraId="59DA28C4"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Σε ό,τι αφορά την υπουργική τροπολογία, εμείς είχαμε καταψηφίσει και τον νόμο για τις τηλεοπτικές άδειες. Είχαμε πει τότε ότι παραδίδεται κ</w:t>
      </w:r>
      <w:r>
        <w:rPr>
          <w:rFonts w:eastAsia="Times New Roman" w:cs="Times New Roman"/>
          <w:szCs w:val="24"/>
        </w:rPr>
        <w:t xml:space="preserve">αι με τη σφραγίδα της κυβερνώσας Αριστεράς η ενημέρωση του λαού στους καπιταλιστές. Βέβαια, από τη στιγμή που έχει εκπέσει ο νόμος, είναι διαδικαστικό το ζήτημα για να πληρωθούν όλα αυτά. </w:t>
      </w:r>
    </w:p>
    <w:p w14:paraId="59DA28C5" w14:textId="77777777" w:rsidR="00087860" w:rsidRDefault="00061F85">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Όμως, βάζουμε ένα ερώτημα: Ασφαλώς και ψηφίζουμε «ναι», να γίνει η </w:t>
      </w:r>
      <w:r>
        <w:rPr>
          <w:rFonts w:eastAsia="Times New Roman" w:cs="Times New Roman"/>
          <w:szCs w:val="24"/>
        </w:rPr>
        <w:t xml:space="preserve">παρακράτηση αυτών των χρημάτων. </w:t>
      </w:r>
      <w:r>
        <w:rPr>
          <w:rFonts w:eastAsia="Times New Roman" w:cs="Times New Roman"/>
          <w:szCs w:val="24"/>
        </w:rPr>
        <w:t>Τ</w:t>
      </w:r>
      <w:r>
        <w:rPr>
          <w:rFonts w:eastAsia="Times New Roman" w:cs="Times New Roman"/>
          <w:szCs w:val="24"/>
        </w:rPr>
        <w:t xml:space="preserve">ο λέμε καθαρά. Όμως, πρέπει να δουν και οι άλλοι εργαζόμενοι το εξής: Αν χρωστούσαν οι εργαζόμενοι όλα αυτά τα χρόνια -γιατί προφανώς εδώ έχουν συσσωρευτεί χρέη από ασφαλιστικές εισφορές- τότε θα είχαμε κατασχέσεις μισθών, </w:t>
      </w:r>
      <w:r>
        <w:rPr>
          <w:rFonts w:eastAsia="Times New Roman" w:cs="Times New Roman"/>
          <w:szCs w:val="24"/>
        </w:rPr>
        <w:t xml:space="preserve">συντάξεων ακόμα και επιδομάτων. </w:t>
      </w:r>
    </w:p>
    <w:p w14:paraId="59DA28C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άλλο: Όλοι αυτοί, που έχουν πληρώσει τις ασφαλιστικές εισφορές, περιμένουν να πάρουν τη σύνταξή τους για χρόνια. Γι’ αυτό εμείς καλούμε </w:t>
      </w:r>
      <w:r>
        <w:rPr>
          <w:rFonts w:eastAsia="Times New Roman" w:cs="Times New Roman"/>
          <w:szCs w:val="24"/>
        </w:rPr>
        <w:lastRenderedPageBreak/>
        <w:t>τους εργαζόμενους να βγάλουν συμπεράσματα και να δουν καθαρά ποιους υπηρετεί α</w:t>
      </w:r>
      <w:r>
        <w:rPr>
          <w:rFonts w:eastAsia="Times New Roman" w:cs="Times New Roman"/>
          <w:szCs w:val="24"/>
        </w:rPr>
        <w:t xml:space="preserve">υτό το σύστημα. </w:t>
      </w:r>
    </w:p>
    <w:p w14:paraId="59DA28C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Ψηφίζουμε «υπέρ» της υπουργικής τροπολογίας. </w:t>
      </w:r>
    </w:p>
    <w:p w14:paraId="59DA28C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Μωραΐτη. </w:t>
      </w:r>
    </w:p>
    <w:p w14:paraId="59DA28C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των Ανεξάρτητων Ελλήνων κ. Γεώργιος Λαζαρίδης. </w:t>
      </w:r>
    </w:p>
    <w:p w14:paraId="59DA28C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Ευχαριστώ, κύριε Πρόεδρε. </w:t>
      </w:r>
    </w:p>
    <w:p w14:paraId="59DA28C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κοινωνία έξω, κύριε Υπουργέ, έχει αναστατωθεί με την υπόθεση των δασικών χαρτών. Βλέπετε, αυτό στο οποίο συμφωνούμε όλα τα κόμματα εδώ, είτε της Συμπολίτευσης είτε της Αντιπολίτευσης, είναι ακριβώς πάνω σε αυτό το θέμα της σύνταξης των δασικών χαρτών, ότι</w:t>
      </w:r>
      <w:r>
        <w:rPr>
          <w:rFonts w:eastAsia="Times New Roman" w:cs="Times New Roman"/>
          <w:szCs w:val="24"/>
        </w:rPr>
        <w:t xml:space="preserve"> πρέπει, δηλαδή, να ληφθούν κάποια πράγματα σοβαρά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Εμείς καταθέσαμε και συγκεκριμένη τροπολογία. </w:t>
      </w:r>
    </w:p>
    <w:p w14:paraId="59DA28C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Αντ’ αυτού, άκουσα με λύπη μου, κύριε Υπουργέ, να μιλάτε για δάση που κάηκαν και για την ανάγκη αναδάσωσης των δασών. Μα, εμείς δεν είπαμε να </w:t>
      </w:r>
      <w:r>
        <w:rPr>
          <w:rFonts w:eastAsia="Times New Roman" w:cs="Times New Roman"/>
          <w:szCs w:val="24"/>
        </w:rPr>
        <w:lastRenderedPageBreak/>
        <w:t>μην αν</w:t>
      </w:r>
      <w:r>
        <w:rPr>
          <w:rFonts w:eastAsia="Times New Roman" w:cs="Times New Roman"/>
          <w:szCs w:val="24"/>
        </w:rPr>
        <w:t xml:space="preserve">αδασωθούν τα δάση. Εάν διαβάσετε την τροπολογία μας, μιλάει για αγροτεμάχια. Διότι αυτοί στους οποίους ανετέθη να συντάξουν τους δασικούς χάρτες, αμφισβητούν ιδιοκτησίες όσον αφορά τα αγροτεμάχια, αμφισβητούν τα </w:t>
      </w:r>
      <w:proofErr w:type="spellStart"/>
      <w:r>
        <w:rPr>
          <w:rFonts w:eastAsia="Times New Roman" w:cs="Times New Roman"/>
          <w:szCs w:val="24"/>
        </w:rPr>
        <w:t>κληροτεμάχια</w:t>
      </w:r>
      <w:proofErr w:type="spellEnd"/>
      <w:r>
        <w:rPr>
          <w:rFonts w:eastAsia="Times New Roman" w:cs="Times New Roman"/>
          <w:szCs w:val="24"/>
        </w:rPr>
        <w:t>, αμφισβητούν τις παλιές ιδιοκτη</w:t>
      </w:r>
      <w:r>
        <w:rPr>
          <w:rFonts w:eastAsia="Times New Roman" w:cs="Times New Roman"/>
          <w:szCs w:val="24"/>
        </w:rPr>
        <w:t>σίες. Δεν λαμβάνουν, δηλαδή, τίποτε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τους. </w:t>
      </w:r>
    </w:p>
    <w:p w14:paraId="59DA28C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α μιλήσω πιο συγκεκριμένα και πιο απλά, για να γινόμαστε κατανοητοί απ’ όλους και από τον κόσμο, ο οποίος μας παρακολουθεί. Ας πούμε  ότι συνέβη μ</w:t>
      </w:r>
      <w:r>
        <w:rPr>
          <w:rFonts w:eastAsia="Times New Roman" w:cs="Times New Roman"/>
          <w:szCs w:val="24"/>
        </w:rPr>
        <w:t>ί</w:t>
      </w:r>
      <w:r>
        <w:rPr>
          <w:rFonts w:eastAsia="Times New Roman" w:cs="Times New Roman"/>
          <w:szCs w:val="24"/>
        </w:rPr>
        <w:t>α πυρκαγιά σε μία περιοχή, σε έναν νομό της πατρίδας μας</w:t>
      </w:r>
      <w:r>
        <w:rPr>
          <w:rFonts w:eastAsia="Times New Roman" w:cs="Times New Roman"/>
          <w:szCs w:val="24"/>
        </w:rPr>
        <w:t>, καίγονταν τέσσερις χιλιάδες στρέμματα, κηρύσσονταν αναδασωτέα και δεν καθόταν κανείς να εξετάσει ότι από αυτά τα τέσσερις χιλιάδες στρέμματα, τα δυόμισι χιλιάδες στρέμματα ήταν πράγματι δασική έκταση, αλλά τα υπόλοιπα χίλια πεντακόσια ήταν αγροτεμάχια, α</w:t>
      </w:r>
      <w:r>
        <w:rPr>
          <w:rFonts w:eastAsia="Times New Roman" w:cs="Times New Roman"/>
          <w:szCs w:val="24"/>
        </w:rPr>
        <w:t xml:space="preserve">γροτικές εκτάσεις οι οποίες απλώς συνόρευαν με τη δασική έκταση. </w:t>
      </w:r>
      <w:r>
        <w:rPr>
          <w:rFonts w:eastAsia="Times New Roman" w:cs="Times New Roman"/>
          <w:szCs w:val="24"/>
        </w:rPr>
        <w:t>Τ</w:t>
      </w:r>
      <w:r>
        <w:rPr>
          <w:rFonts w:eastAsia="Times New Roman" w:cs="Times New Roman"/>
          <w:szCs w:val="24"/>
        </w:rPr>
        <w:t>ραβούσαν μ</w:t>
      </w:r>
      <w:r>
        <w:rPr>
          <w:rFonts w:eastAsia="Times New Roman" w:cs="Times New Roman"/>
          <w:szCs w:val="24"/>
        </w:rPr>
        <w:t>ί</w:t>
      </w:r>
      <w:r>
        <w:rPr>
          <w:rFonts w:eastAsia="Times New Roman" w:cs="Times New Roman"/>
          <w:szCs w:val="24"/>
        </w:rPr>
        <w:t>α γραμμή οι υπάλληλοι στους οποίους ανέθεταν αυτή τη δουλειά, έπαιρναν έναν χάρτη σε κλίμακα ένα προς είκοσι χιλιάδες -πράγμα που σημαίνει ότι δεν έχει καμία απολύτως δυνατότητα γ</w:t>
      </w:r>
      <w:r>
        <w:rPr>
          <w:rFonts w:eastAsia="Times New Roman" w:cs="Times New Roman"/>
          <w:szCs w:val="24"/>
        </w:rPr>
        <w:t xml:space="preserve">ια ανάλυση- κήρυτταν το σύνολο της έκτασης αναδασωτέα κι έβαζαν σε περιπέτειες όλους τους ιδιοκτήτες </w:t>
      </w:r>
      <w:r>
        <w:rPr>
          <w:rFonts w:eastAsia="Times New Roman" w:cs="Times New Roman"/>
          <w:szCs w:val="24"/>
        </w:rPr>
        <w:lastRenderedPageBreak/>
        <w:t xml:space="preserve">των αγροτεμαχίων, οι οποίοι πήγαιναν στα δικαστήρια, γιατί δεν τους άφηναν να μπουν στα χωράφια τους. </w:t>
      </w:r>
    </w:p>
    <w:p w14:paraId="59DA28C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Ξέρετε, ο νόμος λέει ότι τα βάρος των αποδείξεων έπρ</w:t>
      </w:r>
      <w:r>
        <w:rPr>
          <w:rFonts w:eastAsia="Times New Roman" w:cs="Times New Roman"/>
          <w:szCs w:val="24"/>
        </w:rPr>
        <w:t xml:space="preserve">επε να το φέρει ο ιδιοκτήτης, ο αγρότης. </w:t>
      </w:r>
      <w:r>
        <w:rPr>
          <w:rFonts w:eastAsia="Times New Roman" w:cs="Times New Roman"/>
          <w:szCs w:val="24"/>
        </w:rPr>
        <w:t>Ό</w:t>
      </w:r>
      <w:r>
        <w:rPr>
          <w:rFonts w:eastAsia="Times New Roman" w:cs="Times New Roman"/>
          <w:szCs w:val="24"/>
        </w:rPr>
        <w:t>ταν δικαιώνονταν στα δικαστήρια, δεν εγκατέλειπαν τη δίωξη οι υπάλληλοι. Προσέξτε: Δικαιώνονταν ο αγρότης, ο ιδιώτης στα δικαστήρια και έλεγε το δικαστήριο, μετά από όλη αυτή την ταλαιπωρία, ότι τα έξοδα συμψηφίζον</w:t>
      </w:r>
      <w:r>
        <w:rPr>
          <w:rFonts w:eastAsia="Times New Roman" w:cs="Times New Roman"/>
          <w:szCs w:val="24"/>
        </w:rPr>
        <w:t xml:space="preserve">ται. Δηλαδή ο άνθρωπος ο οποίος αδίκως σύρονταν στα δικαστήρια, </w:t>
      </w:r>
      <w:proofErr w:type="spellStart"/>
      <w:r>
        <w:rPr>
          <w:rFonts w:eastAsia="Times New Roman" w:cs="Times New Roman"/>
          <w:szCs w:val="24"/>
        </w:rPr>
        <w:t>υπεβάλλετο</w:t>
      </w:r>
      <w:proofErr w:type="spellEnd"/>
      <w:r>
        <w:rPr>
          <w:rFonts w:eastAsia="Times New Roman" w:cs="Times New Roman"/>
          <w:szCs w:val="24"/>
        </w:rPr>
        <w:t xml:space="preserve"> και σε υπερβολικές δαπάνες. Εμείς αυτό προσπαθούμε να τακτοποιήσουμε με την τροπολογία μας. </w:t>
      </w:r>
    </w:p>
    <w:p w14:paraId="59DA28C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επειδή στη Μακεδονία έχουμε πολύ προσφυγικό κόσμο, έχουμε πάρα πολλ</w:t>
      </w:r>
      <w:r>
        <w:rPr>
          <w:rFonts w:eastAsia="Times New Roman" w:cs="Times New Roman"/>
          <w:szCs w:val="24"/>
        </w:rPr>
        <w:t xml:space="preserve">ά </w:t>
      </w:r>
      <w:proofErr w:type="spellStart"/>
      <w:r>
        <w:rPr>
          <w:rFonts w:eastAsia="Times New Roman" w:cs="Times New Roman"/>
          <w:szCs w:val="24"/>
        </w:rPr>
        <w:t>κληροτεμάχια</w:t>
      </w:r>
      <w:proofErr w:type="spellEnd"/>
      <w:r>
        <w:rPr>
          <w:rFonts w:eastAsia="Times New Roman" w:cs="Times New Roman"/>
          <w:szCs w:val="24"/>
        </w:rPr>
        <w:t xml:space="preserve">, τα οποία τίθενται υπό αμφισβήτηση. Αυτό τι σημαίνει; Εάν κάποιο </w:t>
      </w:r>
      <w:proofErr w:type="spellStart"/>
      <w:r>
        <w:rPr>
          <w:rFonts w:eastAsia="Times New Roman" w:cs="Times New Roman"/>
          <w:szCs w:val="24"/>
        </w:rPr>
        <w:t>κληροτεμάχιο</w:t>
      </w:r>
      <w:proofErr w:type="spellEnd"/>
      <w:r>
        <w:rPr>
          <w:rFonts w:eastAsia="Times New Roman" w:cs="Times New Roman"/>
          <w:szCs w:val="24"/>
        </w:rPr>
        <w:t xml:space="preserve"> μπορεί να το χαρακτηρίσει κανείς ως δασική έκταση, αυτό σημαίνει ότι το ελληνικό δημόσιο εξαπάτησε τους πρόσφυγες. Διότι όταν ήρθαν οι πρόσφυγες το 1922 στην πατρί</w:t>
      </w:r>
      <w:r>
        <w:rPr>
          <w:rFonts w:eastAsia="Times New Roman" w:cs="Times New Roman"/>
          <w:szCs w:val="24"/>
        </w:rPr>
        <w:t xml:space="preserve">δα μας, τι έκαναν; Ήταν τα ανταλλάξιμα. Αφήσαμε τις περιουσίες μας  στις πατρίδες μας -κι εγώ </w:t>
      </w:r>
      <w:r>
        <w:rPr>
          <w:rFonts w:eastAsia="Times New Roman" w:cs="Times New Roman"/>
          <w:szCs w:val="24"/>
        </w:rPr>
        <w:lastRenderedPageBreak/>
        <w:t xml:space="preserve">πρόσφυγας είμαι, Ποντιακής καταγωγής- και ήρθαμε εδώ και μας έδωσαν αγρούς προκειμένου να επιβιώσουμε. </w:t>
      </w:r>
      <w:r>
        <w:rPr>
          <w:rFonts w:eastAsia="Times New Roman" w:cs="Times New Roman"/>
          <w:szCs w:val="24"/>
        </w:rPr>
        <w:t>Έ</w:t>
      </w:r>
      <w:r>
        <w:rPr>
          <w:rFonts w:eastAsia="Times New Roman" w:cs="Times New Roman"/>
          <w:szCs w:val="24"/>
        </w:rPr>
        <w:t>ρχονται τώρα και χαρακτηρίζουν αυτούς τους αγρούς «δασικές</w:t>
      </w:r>
      <w:r>
        <w:rPr>
          <w:rFonts w:eastAsia="Times New Roman" w:cs="Times New Roman"/>
          <w:szCs w:val="24"/>
        </w:rPr>
        <w:t xml:space="preserve"> εκτάσεις» ή αμφισβητούν τις ιδιοκτησίες; Είναι απαράδεκτα φαινόμενα αυτά. </w:t>
      </w:r>
      <w:r>
        <w:rPr>
          <w:rFonts w:eastAsia="Times New Roman" w:cs="Times New Roman"/>
          <w:szCs w:val="24"/>
        </w:rPr>
        <w:t>Τ</w:t>
      </w:r>
      <w:r>
        <w:rPr>
          <w:rFonts w:eastAsia="Times New Roman" w:cs="Times New Roman"/>
          <w:szCs w:val="24"/>
        </w:rPr>
        <w:t xml:space="preserve">ώρα μιλάμε για αποφάσεις των Επιτροπών Απαλλοτριώσεων του 1929 και για πρωτόκολλα τα οποία συντάχθηκαν το 1932. </w:t>
      </w:r>
      <w:r>
        <w:rPr>
          <w:rFonts w:eastAsia="Times New Roman" w:cs="Times New Roman"/>
          <w:szCs w:val="24"/>
        </w:rPr>
        <w:t>Έ</w:t>
      </w:r>
      <w:r>
        <w:rPr>
          <w:rFonts w:eastAsia="Times New Roman" w:cs="Times New Roman"/>
          <w:szCs w:val="24"/>
        </w:rPr>
        <w:t>ρχονται κάποιοι και τα αμφισβητούν όλα αυτά τα οποία κατατέθηκαν στ</w:t>
      </w:r>
      <w:r>
        <w:rPr>
          <w:rFonts w:eastAsia="Times New Roman" w:cs="Times New Roman"/>
          <w:szCs w:val="24"/>
        </w:rPr>
        <w:t xml:space="preserve">ο υποθηκοφυλακείο κανονικά, ως ιδιοκτησίες, με ό,τι προβλέπεται από το νόμο. </w:t>
      </w:r>
      <w:r>
        <w:rPr>
          <w:rFonts w:eastAsia="Times New Roman" w:cs="Times New Roman"/>
          <w:szCs w:val="24"/>
        </w:rPr>
        <w:t>Β</w:t>
      </w:r>
      <w:r>
        <w:rPr>
          <w:rFonts w:eastAsia="Times New Roman" w:cs="Times New Roman"/>
          <w:szCs w:val="24"/>
        </w:rPr>
        <w:t xml:space="preserve">άζουμε όλους αυτούς τους αγρότες σε όλη αυτήν την ταλαιπωρία. Αυτό ζητάμε εμείς οι Ανεξάρτητοι Έλληνες. </w:t>
      </w:r>
    </w:p>
    <w:p w14:paraId="59DA28D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Αν διαβάσετε την τροπολογία, κύριε Υπουργέ, λέμε στο δεύτερο σημείο: «Στη</w:t>
      </w:r>
      <w:r>
        <w:rPr>
          <w:rFonts w:eastAsia="Times New Roman" w:cs="Times New Roman"/>
          <w:szCs w:val="24"/>
        </w:rPr>
        <w:t>ν περίπτωση που στον δασικό χάρτη εμφανίζονται αγροτικές εκτάσεις ως δασικές ή αναδασωτέες, δεν απαιτείται η υποβολή αντιρρήσεων. Οι σχετικές πράξεις χαρακτηρισμού ή αναδάσωσης ανακαλούνται από τη διοίκηση οίκοθεν, πλην των περιπτώσεων που έχει εκδοθεί δικ</w:t>
      </w:r>
      <w:r>
        <w:rPr>
          <w:rFonts w:eastAsia="Times New Roman" w:cs="Times New Roman"/>
          <w:szCs w:val="24"/>
        </w:rPr>
        <w:t xml:space="preserve">αστική απόφαση για τη νομιμότητα των πράξεων». </w:t>
      </w:r>
    </w:p>
    <w:p w14:paraId="59DA28D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Πού μιλάμε εμείς, λοιπόν, για καταπάτηση δασικών εκτάσεων ή νομιμοποίηση καταπάτησης; Αντιθέτως, εμείς προσπαθούμε με αυτόν τον τρόπο να αποκατασταθεί μια αδικία. </w:t>
      </w:r>
    </w:p>
    <w:p w14:paraId="59DA28D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Θέλετε να σας πω κάτι; Όταν ο ιδιώτης ή ο ιδ</w:t>
      </w:r>
      <w:r>
        <w:rPr>
          <w:rFonts w:eastAsia="Times New Roman" w:cs="Times New Roman"/>
          <w:szCs w:val="24"/>
        </w:rPr>
        <w:t xml:space="preserve">ιοκτήτης νιώθει δικαιωμένος και αντιμετωπίζουμε και τον αγρότη όπως πρέπει να τον αντιμετωπίσουμε, γίνεται και άμισθος δασοφύλακας. Πράγματι, αλλοιώθηκε το περιεχόμενο της τροπολογίας μας. </w:t>
      </w:r>
    </w:p>
    <w:p w14:paraId="59DA28D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Και αν θέλετε θα σας διαβάσω εδώ ένα τμήμα της τροπολογίας όπου λέ</w:t>
      </w:r>
      <w:r>
        <w:rPr>
          <w:rFonts w:eastAsia="Times New Roman" w:cs="Times New Roman"/>
          <w:szCs w:val="24"/>
        </w:rPr>
        <w:t xml:space="preserve">με το εξής: «Η πρωτοβουλία αυτή κρίθηκε απόλυτα αναγκαία αφού η στρεβλή κατάσταση που δημιουργήθηκε το 2014 από την χωρίς επαρκείς οδηγίες…». Είναι κάτι που έρχεται και αυτό από το παρελθόν. Δηλαδή, λάθος ξεκίνησε και λάθος προχωράει. </w:t>
      </w:r>
      <w:r>
        <w:rPr>
          <w:rFonts w:eastAsia="Times New Roman" w:cs="Times New Roman"/>
          <w:szCs w:val="24"/>
        </w:rPr>
        <w:t>Α</w:t>
      </w:r>
      <w:r>
        <w:rPr>
          <w:rFonts w:eastAsia="Times New Roman" w:cs="Times New Roman"/>
          <w:szCs w:val="24"/>
        </w:rPr>
        <w:t>υτό προσπαθούμε να κ</w:t>
      </w:r>
      <w:r>
        <w:rPr>
          <w:rFonts w:eastAsia="Times New Roman" w:cs="Times New Roman"/>
          <w:szCs w:val="24"/>
        </w:rPr>
        <w:t>άνουμε οι Ανεξάρτητοι Έλληνες, να το διορθώσουμε.</w:t>
      </w:r>
    </w:p>
    <w:p w14:paraId="59DA28D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κύριε συνάδελφε.</w:t>
      </w:r>
    </w:p>
    <w:p w14:paraId="59DA28D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Θα ήθελα για μισό λεπτό την ανοχή σας, κύριε Πρόεδρε, γιατί είναι ένα θέμα που πραγματικά έχει ξεσηκώσει τη Μακεδονία και </w:t>
      </w:r>
      <w:r>
        <w:rPr>
          <w:rFonts w:eastAsia="Times New Roman" w:cs="Times New Roman"/>
          <w:szCs w:val="24"/>
        </w:rPr>
        <w:lastRenderedPageBreak/>
        <w:t xml:space="preserve">όχι μόνο. Ήρθαν οι Μανιάτες και είπε προηγουμένως κάποιος συνάδελφος ότι κανένας από τη Βουλή δεν είδε τους Μανιάτες. Λάθος. Καθίσαμε, συζητήσαμε οι Ανεξάρτητοι Έλληνες με τους Μανιάτες. Είδαμε ότι οι άνθρωποι έχουν δίκιο. </w:t>
      </w:r>
    </w:p>
    <w:p w14:paraId="59DA28D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Αυτό που ήθελα να πω είναι ότι π</w:t>
      </w:r>
      <w:r>
        <w:rPr>
          <w:rFonts w:eastAsia="Times New Roman" w:cs="Times New Roman"/>
          <w:szCs w:val="24"/>
        </w:rPr>
        <w:t xml:space="preserve">έρα τα αγροτεμάχια, τα </w:t>
      </w:r>
      <w:proofErr w:type="spellStart"/>
      <w:r>
        <w:rPr>
          <w:rFonts w:eastAsia="Times New Roman" w:cs="Times New Roman"/>
          <w:szCs w:val="24"/>
        </w:rPr>
        <w:t>κληροτεμάχια</w:t>
      </w:r>
      <w:proofErr w:type="spellEnd"/>
      <w:r>
        <w:rPr>
          <w:rFonts w:eastAsia="Times New Roman" w:cs="Times New Roman"/>
          <w:szCs w:val="24"/>
        </w:rPr>
        <w:t>, υπάρχουν και οι παλαιές ιδιοκτησίες, όπου οι επιτροπές απαλλοτριώσεων, όταν έγιναν, αυτό είχαν τακτοποιήσει το 1929. Επιλύαν ακριβώς όλη αυτή την κατάσταση. Τακτοποιούσαν ποιες ιδιοκτησίες έπρεπε να καταχωρηθούν στους π</w:t>
      </w:r>
      <w:r>
        <w:rPr>
          <w:rFonts w:eastAsia="Times New Roman" w:cs="Times New Roman"/>
          <w:szCs w:val="24"/>
        </w:rPr>
        <w:t>αλιούς ιδιοκτήτες και ποιες έπρεπε να περάσουν στους καινούργιους ιδιοκτήτες.</w:t>
      </w:r>
    </w:p>
    <w:p w14:paraId="59DA28D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 κύριε συνάδελφε.</w:t>
      </w:r>
    </w:p>
    <w:p w14:paraId="59DA28D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Κλείνω σε λιγότερο από μισό λεπτό, κύριε Πρόεδρε. </w:t>
      </w:r>
    </w:p>
    <w:p w14:paraId="59DA28D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εξαιτίας αυτού του τρόπου με τον οποίο </w:t>
      </w:r>
      <w:r>
        <w:rPr>
          <w:rFonts w:eastAsia="Times New Roman" w:cs="Times New Roman"/>
          <w:szCs w:val="24"/>
        </w:rPr>
        <w:t>αντιμετωπίζονταν τόσα χρόνια τα αγροτεμάχια και όλοι αυτοί, είχε σαν αποτέλεσμα από το σύνολο της χώρας μας να θεωρείται καλλιεργήσιμο μόνο το 20%. Αυτό δεν υπάρχει που</w:t>
      </w:r>
      <w:r>
        <w:rPr>
          <w:rFonts w:eastAsia="Times New Roman" w:cs="Times New Roman"/>
          <w:szCs w:val="24"/>
        </w:rPr>
        <w:lastRenderedPageBreak/>
        <w:t>θενά, σε κα</w:t>
      </w:r>
      <w:r>
        <w:rPr>
          <w:rFonts w:eastAsia="Times New Roman" w:cs="Times New Roman"/>
          <w:szCs w:val="24"/>
        </w:rPr>
        <w:t>μ</w:t>
      </w:r>
      <w:r>
        <w:rPr>
          <w:rFonts w:eastAsia="Times New Roman" w:cs="Times New Roman"/>
          <w:szCs w:val="24"/>
        </w:rPr>
        <w:t xml:space="preserve">μία άλλη ευρωπαϊκή χώρα. Δεν μιλάω μόνο για την Κεντρική Ευρώπη. Θα σας πω: </w:t>
      </w:r>
      <w:r>
        <w:rPr>
          <w:rFonts w:eastAsia="Times New Roman" w:cs="Times New Roman"/>
          <w:szCs w:val="24"/>
        </w:rPr>
        <w:t>Στις χώρες της Μεσογείου, δηλαδή στις χώρες του Νότου, που λέμε, της Ευρώπης, η χώρα που είναι πιο κοντά σε εμάς έχει το διπλάσιο ποσοστό. Δηλαδή, είναι περίπου στο 40% του συνόλου της επιφάνειας της χώρας. Εμείς εξαιτίας αυτών των πολιτικών το περιορίσαμε</w:t>
      </w:r>
      <w:r>
        <w:rPr>
          <w:rFonts w:eastAsia="Times New Roman" w:cs="Times New Roman"/>
          <w:szCs w:val="24"/>
        </w:rPr>
        <w:t xml:space="preserve"> εδώ.</w:t>
      </w:r>
    </w:p>
    <w:p w14:paraId="59DA28D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Αυτή η Κυβέρνηση θέλει να ξαναζωντανέψει τον πρωτογενή τομέα. Επομένως, πρέπει να δούμε με νηφαλιότητα και σοβαρότητα αυτό το θέμα το οποίο είναι πολύ σημαντικό. Δεν μιλήσαμε για την άλλη διάσταση, γιατί είπατε κάτι για το Σύνταγμα, κύριε Υπουργέ. Σε</w:t>
      </w:r>
      <w:r>
        <w:rPr>
          <w:rFonts w:eastAsia="Times New Roman" w:cs="Times New Roman"/>
          <w:szCs w:val="24"/>
        </w:rPr>
        <w:t xml:space="preserve"> ένα άλλο άρθρο το Σύνταγμα προστατεύει το δικαίωμα της ιδιοκτησίας, το οποίο είναι σημαντικό και βασικό για τη λειτουργία της δημοκρατίας.</w:t>
      </w:r>
    </w:p>
    <w:p w14:paraId="59DA28D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9DA28D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 Και εμείς σας ευχαριστούμε πολύ.</w:t>
      </w:r>
    </w:p>
    <w:p w14:paraId="59DA28D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Μάριος Γεωργιά</w:t>
      </w:r>
      <w:r>
        <w:rPr>
          <w:rFonts w:eastAsia="Times New Roman" w:cs="Times New Roman"/>
          <w:szCs w:val="24"/>
        </w:rPr>
        <w:t>δης.</w:t>
      </w:r>
    </w:p>
    <w:p w14:paraId="59DA28D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ΜΑΡΙΟΣ ΓΕΩΡΓΙΑΔΗΣ:</w:t>
      </w:r>
      <w:r>
        <w:rPr>
          <w:rFonts w:eastAsia="Times New Roman" w:cs="Times New Roman"/>
          <w:szCs w:val="24"/>
        </w:rPr>
        <w:t xml:space="preserve"> Δεν θα τοποθετηθώ στις τροπολογίες σαν τροπολογίες. Είμαστε θετικοί όσον αφορά το περιεχόμενο αυτών οι οποίες θα βοηθήσουν ουσιαστικά τον παραγωγικό τομέα και δεν θα είναι ρουσφετολογικού, βέβαια, περιεχομένου. Αυτές δεν τις ψηφίζου</w:t>
      </w:r>
      <w:r>
        <w:rPr>
          <w:rFonts w:eastAsia="Times New Roman" w:cs="Times New Roman"/>
          <w:szCs w:val="24"/>
        </w:rPr>
        <w:t>με και δεν τις στηρίζουμε ποτέ.</w:t>
      </w:r>
    </w:p>
    <w:p w14:paraId="59DA28D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Αυτό στο οποίο θέλω να </w:t>
      </w:r>
      <w:proofErr w:type="spellStart"/>
      <w:r>
        <w:rPr>
          <w:rFonts w:eastAsia="Times New Roman" w:cs="Times New Roman"/>
          <w:szCs w:val="24"/>
        </w:rPr>
        <w:t>επιστήσω</w:t>
      </w:r>
      <w:proofErr w:type="spellEnd"/>
      <w:r>
        <w:rPr>
          <w:rFonts w:eastAsia="Times New Roman" w:cs="Times New Roman"/>
          <w:szCs w:val="24"/>
        </w:rPr>
        <w:t xml:space="preserve"> την προσοχή με τη σειρά μου και δεν αναφέρθηκε, από ό,τι βλέπω, από τους </w:t>
      </w:r>
      <w:proofErr w:type="spellStart"/>
      <w:r>
        <w:rPr>
          <w:rFonts w:eastAsia="Times New Roman" w:cs="Times New Roman"/>
          <w:szCs w:val="24"/>
        </w:rPr>
        <w:t>προλαλήσαντες</w:t>
      </w:r>
      <w:proofErr w:type="spellEnd"/>
      <w:r>
        <w:rPr>
          <w:rFonts w:eastAsia="Times New Roman" w:cs="Times New Roman"/>
          <w:szCs w:val="24"/>
        </w:rPr>
        <w:t>, αλλά το έχουμε αναφέρει πάρα πολλές φορές, είναι το πότε θα αλλάξει επιτέλους αυτή η διαδικασία με τις τ</w:t>
      </w:r>
      <w:r>
        <w:rPr>
          <w:rFonts w:eastAsia="Times New Roman" w:cs="Times New Roman"/>
          <w:szCs w:val="24"/>
        </w:rPr>
        <w:t>ροπολογίες τελευταίας στιγμής, κατά τη διάρκεια της Ολομέλειας. Κάποια στιγμή, δηλαδή, πρέπει να σεβαστούμε τον κοινοβουλευτισμό και να μην τον απαξιώνουμε. Συζητήσαμε στον Κανονισμό της Βουλής σχετικά με τις τροπολογίες και θα έλθει να εφαρμοστεί. Όμως, κ</w:t>
      </w:r>
      <w:r>
        <w:rPr>
          <w:rFonts w:eastAsia="Times New Roman" w:cs="Times New Roman"/>
          <w:szCs w:val="24"/>
        </w:rPr>
        <w:t>αλό θα είναι να το κάνουμε γρηγορότερα, να συζητάμε τις τροπολογίες κατά τη διάρκεια των επιτροπών και να μην τις φέρνουμε τελευταία στιγμή. Αυτές οι τροπολογίες που έχουν έλθει -αν γίνουν δεκτές- δεν τις γνωρίζαμε πριν; Τις μάθαμε σήμερα; Χθες; Δεν μπορού</w:t>
      </w:r>
      <w:r>
        <w:rPr>
          <w:rFonts w:eastAsia="Times New Roman" w:cs="Times New Roman"/>
          <w:szCs w:val="24"/>
        </w:rPr>
        <w:t xml:space="preserve">με να τις ξέρουμε δυο-τρεις μέρες πριν; </w:t>
      </w:r>
    </w:p>
    <w:p w14:paraId="59DA28E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σε αυτό θέλω να </w:t>
      </w:r>
      <w:proofErr w:type="spellStart"/>
      <w:r>
        <w:rPr>
          <w:rFonts w:eastAsia="Times New Roman" w:cs="Times New Roman"/>
          <w:szCs w:val="24"/>
        </w:rPr>
        <w:t>επιστήσω</w:t>
      </w:r>
      <w:proofErr w:type="spellEnd"/>
      <w:r>
        <w:rPr>
          <w:rFonts w:eastAsia="Times New Roman" w:cs="Times New Roman"/>
          <w:szCs w:val="24"/>
        </w:rPr>
        <w:t xml:space="preserve"> για άλλη μ</w:t>
      </w:r>
      <w:r>
        <w:rPr>
          <w:rFonts w:eastAsia="Times New Roman" w:cs="Times New Roman"/>
          <w:szCs w:val="24"/>
        </w:rPr>
        <w:t>ί</w:t>
      </w:r>
      <w:r>
        <w:rPr>
          <w:rFonts w:eastAsia="Times New Roman" w:cs="Times New Roman"/>
          <w:szCs w:val="24"/>
        </w:rPr>
        <w:t>α φορά την προσοχή όχι μόνο προς τον κύριο Υπουργό, αλλά και προς το Προεδρείο της Βουλής και γενικότερα προς τις υπηρεσίες και τον Κανονισμό της Βουλής. Επιτέλους, κάποια στι</w:t>
      </w:r>
      <w:r>
        <w:rPr>
          <w:rFonts w:eastAsia="Times New Roman" w:cs="Times New Roman"/>
          <w:szCs w:val="24"/>
        </w:rPr>
        <w:t xml:space="preserve">γμή πρέπει να σταματήσουμε με τα επείγοντα και τα κατεπείγοντα και τις κατά συρροή τροπολογίες που έρχονται ασταμάτητα και συνεχόμενα σε όλες τις συνεδριάσεις της Ολομέλειας. Πρέπει να το σεβαστούμε επιτέλους και να βοηθήσετε και εμάς να προλάβουμε να τις </w:t>
      </w:r>
      <w:r>
        <w:rPr>
          <w:rFonts w:eastAsia="Times New Roman" w:cs="Times New Roman"/>
          <w:szCs w:val="24"/>
        </w:rPr>
        <w:t>διαβάσουμε, να τις συζητήσουμε και να νομοθετήσουμε σωστά.</w:t>
      </w:r>
    </w:p>
    <w:p w14:paraId="59DA28E1" w14:textId="77777777" w:rsidR="00087860" w:rsidRDefault="00061F85">
      <w:pPr>
        <w:spacing w:line="600" w:lineRule="auto"/>
        <w:ind w:firstLine="720"/>
        <w:contextualSpacing/>
        <w:jc w:val="both"/>
        <w:rPr>
          <w:rFonts w:eastAsia="Times New Roman"/>
          <w:szCs w:val="24"/>
        </w:rPr>
      </w:pPr>
      <w:r>
        <w:rPr>
          <w:rFonts w:eastAsia="Times New Roman"/>
          <w:szCs w:val="24"/>
        </w:rPr>
        <w:t>Όσον αφορά τις τροπολογίες ως τροπολογίες και ως περιεχόμενο, θα τοποθετηθούμε κι εμείς με τη σειρά μας στη διάρκεια της ψηφοφορίας.</w:t>
      </w:r>
    </w:p>
    <w:p w14:paraId="59DA28E2" w14:textId="77777777" w:rsidR="00087860" w:rsidRDefault="00061F85">
      <w:pPr>
        <w:spacing w:line="600" w:lineRule="auto"/>
        <w:ind w:firstLine="720"/>
        <w:contextualSpacing/>
        <w:jc w:val="both"/>
        <w:rPr>
          <w:rFonts w:eastAsia="Times New Roman" w:cs="Times New Roman"/>
          <w:szCs w:val="24"/>
        </w:rPr>
      </w:pPr>
      <w:r>
        <w:rPr>
          <w:rFonts w:eastAsia="Times New Roman"/>
          <w:szCs w:val="24"/>
        </w:rPr>
        <w:t>Ευχαριστώ πολύ.</w:t>
      </w:r>
    </w:p>
    <w:p w14:paraId="59DA28E3" w14:textId="77777777" w:rsidR="00087860" w:rsidRDefault="00061F85">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Γεωργιάδη.</w:t>
      </w:r>
    </w:p>
    <w:p w14:paraId="59DA28E4"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Ο Κοινοβουλευτικός Εκπρόσωπος από το Ποτάμι κ. Σπυρίδων </w:t>
      </w:r>
      <w:proofErr w:type="spellStart"/>
      <w:r>
        <w:rPr>
          <w:rFonts w:eastAsia="Times New Roman"/>
          <w:szCs w:val="24"/>
        </w:rPr>
        <w:t>Δανέλλης</w:t>
      </w:r>
      <w:proofErr w:type="spellEnd"/>
      <w:r>
        <w:rPr>
          <w:rFonts w:eastAsia="Times New Roman"/>
          <w:szCs w:val="24"/>
        </w:rPr>
        <w:t>, έχει τον λόγο.</w:t>
      </w:r>
    </w:p>
    <w:p w14:paraId="59DA28E5" w14:textId="77777777" w:rsidR="00087860" w:rsidRDefault="00061F85">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Ευχαριστώ, κύριε Πρόεδρε.</w:t>
      </w:r>
    </w:p>
    <w:p w14:paraId="59DA28E6"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Επί των δασικών χαρτών, αυτήν την πονεμένη ιστορία που μας ακολουθεί χρόνια και που, βεβαίως, πρέπ</w:t>
      </w:r>
      <w:r>
        <w:rPr>
          <w:rFonts w:eastAsia="Times New Roman"/>
          <w:szCs w:val="24"/>
        </w:rPr>
        <w:t>ει να ολοκληρωθεί εμπρόθεσμα και να ολοκληρωθεί σωστά, υπάρχουν ζητήματα, τα οποία πρέπει να αντιμετωπιστούν.</w:t>
      </w:r>
    </w:p>
    <w:p w14:paraId="59DA28E7" w14:textId="77777777" w:rsidR="00087860" w:rsidRDefault="00061F85">
      <w:pPr>
        <w:spacing w:line="600" w:lineRule="auto"/>
        <w:ind w:firstLine="720"/>
        <w:contextualSpacing/>
        <w:jc w:val="both"/>
        <w:rPr>
          <w:rFonts w:eastAsia="Times New Roman"/>
          <w:szCs w:val="24"/>
        </w:rPr>
      </w:pPr>
      <w:r>
        <w:rPr>
          <w:rFonts w:eastAsia="Times New Roman"/>
          <w:szCs w:val="24"/>
        </w:rPr>
        <w:t>Αυτά, όμως, κύριε Υπουργέ, νομίζω συγκροτημένα και σχεδιασμένα αν κρίνετε και τη στιγμή που θα κρίνετε πρέπει να έλθουν ως πρόταση νομοθετικής ρύθ</w:t>
      </w:r>
      <w:r>
        <w:rPr>
          <w:rFonts w:eastAsia="Times New Roman"/>
          <w:szCs w:val="24"/>
        </w:rPr>
        <w:t>μισης. Δεν είναι ζητήματα των οποίων η σοβαρότητά τους επιτρέπει να αντιμετωπίσουμε υπό τη μορφή τροπολογιών, διότι -συμφωνώ μαζί σας- είναι ανοιχτό το ζήτημα ρουσφετολογικών αντιμετωπίσεων μιας εξαιρετικά πολύπαθης υπόθεσης που έχει να κάνει με την ύπαρξη</w:t>
      </w:r>
      <w:r>
        <w:rPr>
          <w:rFonts w:eastAsia="Times New Roman"/>
          <w:szCs w:val="24"/>
        </w:rPr>
        <w:t>, την προστασία και αξιοποίηση του δασικού πλούτου της χώρας.</w:t>
      </w:r>
    </w:p>
    <w:p w14:paraId="59DA28E8" w14:textId="77777777" w:rsidR="00087860" w:rsidRDefault="00061F85">
      <w:pPr>
        <w:spacing w:line="600" w:lineRule="auto"/>
        <w:ind w:firstLine="720"/>
        <w:contextualSpacing/>
        <w:jc w:val="both"/>
        <w:rPr>
          <w:rFonts w:eastAsia="Times New Roman"/>
          <w:szCs w:val="24"/>
        </w:rPr>
      </w:pPr>
      <w:r>
        <w:rPr>
          <w:rFonts w:eastAsia="Times New Roman"/>
          <w:szCs w:val="24"/>
        </w:rPr>
        <w:t>Σας θυμάμαι είκοσι χρόνια πριν, στην κοινή μας κοινοβουλευτική δράση, να αναφέρεστε πολύ συχνά και να λέτε «άπαξ δάσος πάντα δάσος». Κανείς δεν πρέπει να αγνοεί ότι η ορθολογική διαχείριση και η</w:t>
      </w:r>
      <w:r>
        <w:rPr>
          <w:rFonts w:eastAsia="Times New Roman"/>
          <w:szCs w:val="24"/>
        </w:rPr>
        <w:t xml:space="preserve"> ουσιαστική προστασία του δασικού πλούτου δεν αποκλείει τις παράλληλες οικονομικές συμβατές δραστηριότητες, οι οποίες εξαιρετικά αξιοποιούνται και ακολουθούνται στην κεντρική </w:t>
      </w:r>
      <w:r>
        <w:rPr>
          <w:rFonts w:eastAsia="Times New Roman"/>
          <w:szCs w:val="24"/>
        </w:rPr>
        <w:lastRenderedPageBreak/>
        <w:t>και βόρεια Ευρώπη. Άρα ας τα διαχωρίσουμε αυτά από την  αντίληψη και της κοινωνία</w:t>
      </w:r>
      <w:r>
        <w:rPr>
          <w:rFonts w:eastAsia="Times New Roman"/>
          <w:szCs w:val="24"/>
        </w:rPr>
        <w:t xml:space="preserve">ς και του κόσμου, αλλά και της δικής μας. </w:t>
      </w:r>
    </w:p>
    <w:p w14:paraId="59DA28E9" w14:textId="77777777" w:rsidR="00087860" w:rsidRDefault="00061F85">
      <w:pPr>
        <w:spacing w:line="600" w:lineRule="auto"/>
        <w:ind w:firstLine="720"/>
        <w:contextualSpacing/>
        <w:jc w:val="both"/>
        <w:rPr>
          <w:rFonts w:eastAsia="Times New Roman"/>
          <w:szCs w:val="24"/>
        </w:rPr>
      </w:pPr>
      <w:r>
        <w:rPr>
          <w:rFonts w:eastAsia="Times New Roman"/>
          <w:szCs w:val="24"/>
        </w:rPr>
        <w:t>Νομίζω, λοιπόν, ότι με αυτόν τον τρόπο οφείλουμε να αντιμετωπίσουμε τα όποια υπαρκτά προβλήματα σ’ αυτήν την υπόθεση.</w:t>
      </w:r>
    </w:p>
    <w:p w14:paraId="59DA28EA"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Επειδή ακούστηκε, νομίζω ότι είναι ύβρις να συνδέουμε και να συγχέουμε τους αγωνιστές κολίγους </w:t>
      </w:r>
      <w:r>
        <w:rPr>
          <w:rFonts w:eastAsia="Times New Roman"/>
          <w:szCs w:val="24"/>
        </w:rPr>
        <w:t xml:space="preserve">του Κιλελέρ με τους σημερινούς </w:t>
      </w:r>
      <w:proofErr w:type="spellStart"/>
      <w:r>
        <w:rPr>
          <w:rFonts w:eastAsia="Times New Roman"/>
          <w:szCs w:val="24"/>
        </w:rPr>
        <w:t>αγροτοσυνδικαλιστές</w:t>
      </w:r>
      <w:proofErr w:type="spellEnd"/>
      <w:r>
        <w:rPr>
          <w:rFonts w:eastAsia="Times New Roman"/>
          <w:szCs w:val="24"/>
        </w:rPr>
        <w:t xml:space="preserve"> και τις μορφές που επιλέγουν να διεκδικήσουν τα δίκαια ή τα άδικα, τα λογικά ή τα παράλογα προβλήματα που αντιμετωπίζει ο κλάδος ή κομμάτια του κλάδου. Κάποτε πρέπει να σοβαρευτούμε, γιατί αν θέλουμε να βγ</w:t>
      </w:r>
      <w:r>
        <w:rPr>
          <w:rFonts w:eastAsia="Times New Roman"/>
          <w:szCs w:val="24"/>
        </w:rPr>
        <w:t xml:space="preserve">ούμε απ’ αυτήν την </w:t>
      </w:r>
      <w:proofErr w:type="spellStart"/>
      <w:r>
        <w:rPr>
          <w:rFonts w:eastAsia="Times New Roman"/>
          <w:szCs w:val="24"/>
        </w:rPr>
        <w:t>πολυεπίπεδη</w:t>
      </w:r>
      <w:proofErr w:type="spellEnd"/>
      <w:r>
        <w:rPr>
          <w:rFonts w:eastAsia="Times New Roman"/>
          <w:szCs w:val="24"/>
        </w:rPr>
        <w:t xml:space="preserve"> κρίση χρεοκοπίας, νομίζω ότι θα πρέπει να συναντηθούμε ξανά με την πραγματικότητα, με τον ρεαλισμό, να συνεννοηθούμε επί τη βάσει αρχών και να υιοθετήσουμε κάποιους κώδικες που θα μας οδηγήσουν στην έξοδο απ’ αυτήν την κρίση,</w:t>
      </w:r>
      <w:r>
        <w:rPr>
          <w:rFonts w:eastAsia="Times New Roman"/>
          <w:szCs w:val="24"/>
        </w:rPr>
        <w:t xml:space="preserve"> για να μπορέσουμε να κάνουμε τη χώρα μας μ</w:t>
      </w:r>
      <w:r>
        <w:rPr>
          <w:rFonts w:eastAsia="Times New Roman"/>
          <w:szCs w:val="24"/>
        </w:rPr>
        <w:t>ί</w:t>
      </w:r>
      <w:r>
        <w:rPr>
          <w:rFonts w:eastAsia="Times New Roman"/>
          <w:szCs w:val="24"/>
        </w:rPr>
        <w:t>α βιώσιμη χώρα.</w:t>
      </w:r>
    </w:p>
    <w:p w14:paraId="59DA28EB"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Είναι άλλο το δικαίωμα της παραγωγής αγροτικού πλούτου και αγροτικού εισοδήματος, που αυτό θα φέρει και τις στέρεες θέσεις εργασίας στον τομέα </w:t>
      </w:r>
      <w:r>
        <w:rPr>
          <w:rFonts w:eastAsia="Times New Roman"/>
          <w:szCs w:val="24"/>
        </w:rPr>
        <w:lastRenderedPageBreak/>
        <w:t>και θα μας δώσει κι έναν από τους βασικούς τομείς - π</w:t>
      </w:r>
      <w:r>
        <w:rPr>
          <w:rFonts w:eastAsia="Times New Roman"/>
          <w:szCs w:val="24"/>
        </w:rPr>
        <w:t>υλώνες του βιώσιμου παραγωγικού μοντέλου, που έχει ανάγκη η χώρα -και πρέπει πολύ σοβαρά, κύριε Υπουργέ, να συζητήσουμε με ποιους όρους και με ποιες προϋποθέσεις θα βοηθήσουμε τον αγροτικό κόσμο να παράγει εισόδημα και να φύγει από την απόλυτη εξάρτηση των</w:t>
      </w:r>
      <w:r>
        <w:rPr>
          <w:rFonts w:eastAsia="Times New Roman"/>
          <w:szCs w:val="24"/>
        </w:rPr>
        <w:t xml:space="preserve"> επιδοτήσεων- και είναι άλλη υπόθεση, βεβαίως, να ακολουθούμε όλες αυτές τις αποσπασματικές προσπάθειες αντιμετώπισης –ξαναλέω- υπαρκτών προβλημάτων. </w:t>
      </w:r>
    </w:p>
    <w:p w14:paraId="59DA28EC"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Τέλος, δεν συμβαδίζει αυτή η υποχρέωση, που έχουμε και εμείς, αλλά και εκείνοι, με την υιοθέτηση πράξεων </w:t>
      </w:r>
      <w:r>
        <w:rPr>
          <w:rFonts w:eastAsia="Times New Roman"/>
          <w:szCs w:val="24"/>
        </w:rPr>
        <w:t>βίας και αυταρχισμού.</w:t>
      </w:r>
    </w:p>
    <w:p w14:paraId="59DA28ED"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Την τροπολογία της κ. </w:t>
      </w:r>
      <w:proofErr w:type="spellStart"/>
      <w:r>
        <w:rPr>
          <w:rFonts w:eastAsia="Times New Roman"/>
          <w:szCs w:val="24"/>
        </w:rPr>
        <w:t>Παπανάτσιου</w:t>
      </w:r>
      <w:proofErr w:type="spellEnd"/>
      <w:r>
        <w:rPr>
          <w:rFonts w:eastAsia="Times New Roman"/>
          <w:szCs w:val="24"/>
        </w:rPr>
        <w:t xml:space="preserve"> εμείς θα την υπερψηφίσουμε, γιατί προφανώς το κράτος πρέπει να εμφανίζεται και να είναι συνεπές στις υποχρεώσεις του απέναντι στους πολίτες, αν διεκδικεί το δικαίωμα της υποχρέωσης των πολιτών να είνα</w:t>
      </w:r>
      <w:r>
        <w:rPr>
          <w:rFonts w:eastAsia="Times New Roman"/>
          <w:szCs w:val="24"/>
        </w:rPr>
        <w:t>ι συνεπείς με το κράτος.</w:t>
      </w:r>
    </w:p>
    <w:p w14:paraId="59DA28EE"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Βέβαια, δεν είναι αυτή κατάλληλη η μεθοδολογία που ακολουθείτε. Σήμερα συζητάμε για την κύρωση μιας διεθνούς Συμφωνίας. Το έχουμε πει. Ξέρω ότι φωνή </w:t>
      </w:r>
      <w:proofErr w:type="spellStart"/>
      <w:r>
        <w:rPr>
          <w:rFonts w:eastAsia="Times New Roman"/>
          <w:szCs w:val="24"/>
        </w:rPr>
        <w:t>βοώντος</w:t>
      </w:r>
      <w:proofErr w:type="spellEnd"/>
      <w:r>
        <w:rPr>
          <w:rFonts w:eastAsia="Times New Roman"/>
          <w:szCs w:val="24"/>
        </w:rPr>
        <w:t xml:space="preserve"> εν τη </w:t>
      </w:r>
      <w:proofErr w:type="spellStart"/>
      <w:r>
        <w:rPr>
          <w:rFonts w:eastAsia="Times New Roman"/>
          <w:szCs w:val="24"/>
        </w:rPr>
        <w:t>ερήμω</w:t>
      </w:r>
      <w:proofErr w:type="spellEnd"/>
      <w:r>
        <w:rPr>
          <w:rFonts w:eastAsia="Times New Roman"/>
          <w:szCs w:val="24"/>
        </w:rPr>
        <w:t xml:space="preserve"> θα είναι και αυτή η τοποθέτησή μου. Θα πρέπει, </w:t>
      </w:r>
      <w:r>
        <w:rPr>
          <w:rFonts w:eastAsia="Times New Roman"/>
          <w:szCs w:val="24"/>
        </w:rPr>
        <w:lastRenderedPageBreak/>
        <w:t>επιτέλους, να α</w:t>
      </w:r>
      <w:r>
        <w:rPr>
          <w:rFonts w:eastAsia="Times New Roman"/>
          <w:szCs w:val="24"/>
        </w:rPr>
        <w:t xml:space="preserve">κολουθήσουμε στοιχειωδώς το ευ </w:t>
      </w:r>
      <w:proofErr w:type="spellStart"/>
      <w:r>
        <w:rPr>
          <w:rFonts w:eastAsia="Times New Roman"/>
          <w:szCs w:val="24"/>
        </w:rPr>
        <w:t>νομοθετείν</w:t>
      </w:r>
      <w:proofErr w:type="spellEnd"/>
      <w:r>
        <w:rPr>
          <w:rFonts w:eastAsia="Times New Roman"/>
          <w:szCs w:val="24"/>
        </w:rPr>
        <w:t>. Καθυστερήσαμε να κάνουμε αυτήν τη ρύθμιση. Το αποδέχομαι. Δεν θα χάναμε τίποτα, όμως, να ερχόταν, όπως έπρεπε να έλθει αυτή η ρύθμιση και όχι ως τροπολογία της τελευταίας στιγμής σε μια διεθνή σύμβαση.</w:t>
      </w:r>
    </w:p>
    <w:p w14:paraId="59DA28EF" w14:textId="77777777" w:rsidR="00087860" w:rsidRDefault="00061F85">
      <w:pPr>
        <w:spacing w:line="600" w:lineRule="auto"/>
        <w:ind w:firstLine="720"/>
        <w:contextualSpacing/>
        <w:jc w:val="both"/>
        <w:rPr>
          <w:rFonts w:eastAsia="Times New Roman"/>
          <w:szCs w:val="24"/>
        </w:rPr>
      </w:pPr>
      <w:r>
        <w:rPr>
          <w:rFonts w:eastAsia="Times New Roman"/>
          <w:szCs w:val="24"/>
        </w:rPr>
        <w:t>Όμως, πρέπε</w:t>
      </w:r>
      <w:r>
        <w:rPr>
          <w:rFonts w:eastAsia="Times New Roman"/>
          <w:szCs w:val="24"/>
        </w:rPr>
        <w:t xml:space="preserve">ι να σημειώσω ότι αυτή η ψήφιση της επιστροφής των προκαταβολών, των </w:t>
      </w:r>
      <w:proofErr w:type="spellStart"/>
      <w:r>
        <w:rPr>
          <w:rFonts w:eastAsia="Times New Roman"/>
          <w:szCs w:val="24"/>
        </w:rPr>
        <w:t>αχρεωστήτως</w:t>
      </w:r>
      <w:proofErr w:type="spellEnd"/>
      <w:r>
        <w:rPr>
          <w:rFonts w:eastAsia="Times New Roman"/>
          <w:szCs w:val="24"/>
        </w:rPr>
        <w:t xml:space="preserve"> καταβληθέντων, είναι η πράξη τέλους ενός τυχοδιωκτισμού, τον οποίον, δυστυχώς, επέλεξε η Κυβέρνηση, νομίζω τυφλωμένη από την αλαζονεία και την αμετροέπεια.</w:t>
      </w:r>
    </w:p>
    <w:p w14:paraId="59DA28F0" w14:textId="77777777" w:rsidR="00087860" w:rsidRDefault="00061F85">
      <w:pPr>
        <w:spacing w:line="600" w:lineRule="auto"/>
        <w:ind w:firstLine="720"/>
        <w:contextualSpacing/>
        <w:jc w:val="both"/>
        <w:rPr>
          <w:rFonts w:eastAsia="Times New Roman"/>
          <w:szCs w:val="24"/>
        </w:rPr>
      </w:pPr>
      <w:r>
        <w:rPr>
          <w:rFonts w:eastAsia="Times New Roman"/>
          <w:szCs w:val="24"/>
        </w:rPr>
        <w:t>Ευχόμαστε ειλικρινά</w:t>
      </w:r>
      <w:r>
        <w:rPr>
          <w:rFonts w:eastAsia="Times New Roman"/>
          <w:szCs w:val="24"/>
        </w:rPr>
        <w:t xml:space="preserve"> να έχει βγάλει η Κυβέρνηση τα συμπεράσματά της από το πώς διαχειρίστηκε ένα προνομιακό, κατά τα λοιπά, πεδίο για εκείνην. Και αυτό θα είναι καλό και για την  Κυβέρνηση και, βεβαίως για τον τόπο.</w:t>
      </w:r>
    </w:p>
    <w:p w14:paraId="59DA28F1" w14:textId="77777777" w:rsidR="00087860" w:rsidRDefault="00061F85">
      <w:pPr>
        <w:spacing w:line="600" w:lineRule="auto"/>
        <w:ind w:firstLine="720"/>
        <w:contextualSpacing/>
        <w:jc w:val="both"/>
        <w:rPr>
          <w:rFonts w:eastAsia="Times New Roman"/>
          <w:szCs w:val="24"/>
        </w:rPr>
      </w:pPr>
      <w:r>
        <w:rPr>
          <w:rFonts w:eastAsia="Times New Roman"/>
          <w:szCs w:val="24"/>
        </w:rPr>
        <w:t>Σας ευχαριστώ.</w:t>
      </w:r>
    </w:p>
    <w:p w14:paraId="59DA28F2"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w:t>
      </w:r>
      <w:r>
        <w:rPr>
          <w:rFonts w:eastAsia="Times New Roman"/>
          <w:szCs w:val="24"/>
        </w:rPr>
        <w:t xml:space="preserve">ε τον κ. </w:t>
      </w:r>
      <w:proofErr w:type="spellStart"/>
      <w:r>
        <w:rPr>
          <w:rFonts w:eastAsia="Times New Roman"/>
          <w:szCs w:val="24"/>
        </w:rPr>
        <w:t>Δανέλλη</w:t>
      </w:r>
      <w:proofErr w:type="spellEnd"/>
      <w:r>
        <w:rPr>
          <w:rFonts w:eastAsia="Times New Roman"/>
          <w:szCs w:val="24"/>
        </w:rPr>
        <w:t xml:space="preserve">. </w:t>
      </w:r>
    </w:p>
    <w:p w14:paraId="59DA28F3"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Επειδή στους υπογράφοντες τις τροπολογίες ήταν ο κ. Δαβάκης -έχει μιλήσει, βέβαια, ο κ. Κατσαφάδος επί της τροπολογίας- αν θέλετε, κύριε Δαβάκη, </w:t>
      </w:r>
      <w:r>
        <w:rPr>
          <w:rFonts w:eastAsia="Times New Roman"/>
          <w:szCs w:val="24"/>
        </w:rPr>
        <w:lastRenderedPageBreak/>
        <w:t>για πολύ λίγο να προσθέσετε κάτι πέραν αυτών που είπε ο κ. Κατσαφάδος, μπορείτε να το κάνετε</w:t>
      </w:r>
      <w:r>
        <w:rPr>
          <w:rFonts w:eastAsia="Times New Roman"/>
          <w:szCs w:val="24"/>
        </w:rPr>
        <w:t xml:space="preserve">. Όμως, για πολύ λίγο. </w:t>
      </w:r>
    </w:p>
    <w:p w14:paraId="59DA28F4"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ΑΘΑΝΑΣΙΟΣ ΔΑΒΑΚΗΣ: </w:t>
      </w:r>
      <w:r>
        <w:rPr>
          <w:rFonts w:eastAsia="Times New Roman"/>
          <w:szCs w:val="24"/>
        </w:rPr>
        <w:t xml:space="preserve">Ναι, κύριε Πρόεδρε και σας ευχαριστώ για τη δυνατότητα που μου δίνετε. </w:t>
      </w:r>
    </w:p>
    <w:p w14:paraId="59DA28F5"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Ως </w:t>
      </w:r>
      <w:proofErr w:type="spellStart"/>
      <w:r>
        <w:rPr>
          <w:rFonts w:eastAsia="Times New Roman"/>
          <w:szCs w:val="24"/>
        </w:rPr>
        <w:t>συνυπογράφων</w:t>
      </w:r>
      <w:proofErr w:type="spellEnd"/>
      <w:r>
        <w:rPr>
          <w:rFonts w:eastAsia="Times New Roman"/>
          <w:szCs w:val="24"/>
        </w:rPr>
        <w:t xml:space="preserve"> την τροπολογία της Νέας Δημοκρατίας που αφορά τους δασικούς χάρτες, θα ήθελα να εκφράσω τη λύπη μου και τον προβληματισμό μου σχετικά με την απάντηση του κυρίου Υπουργού Γεωργίας. </w:t>
      </w:r>
      <w:proofErr w:type="spellStart"/>
      <w:r>
        <w:rPr>
          <w:rFonts w:eastAsia="Times New Roman"/>
          <w:szCs w:val="24"/>
        </w:rPr>
        <w:t>Επεκαλέσθη</w:t>
      </w:r>
      <w:proofErr w:type="spellEnd"/>
      <w:r>
        <w:rPr>
          <w:rFonts w:eastAsia="Times New Roman"/>
          <w:szCs w:val="24"/>
        </w:rPr>
        <w:t xml:space="preserve"> ο κύριος Υπουργός το άρθρο 117 του Συντάγματος, σ</w:t>
      </w:r>
      <w:r>
        <w:rPr>
          <w:rFonts w:eastAsia="Times New Roman"/>
          <w:szCs w:val="24"/>
        </w:rPr>
        <w:t xml:space="preserve">χετικά με τη σαφή πρόβλεψή του όσον αφορά </w:t>
      </w:r>
      <w:r>
        <w:rPr>
          <w:rFonts w:eastAsia="Times New Roman"/>
          <w:szCs w:val="24"/>
        </w:rPr>
        <w:t>σ</w:t>
      </w:r>
      <w:r>
        <w:rPr>
          <w:rFonts w:eastAsia="Times New Roman"/>
          <w:szCs w:val="24"/>
        </w:rPr>
        <w:t xml:space="preserve">την προστασία του δάσους. </w:t>
      </w:r>
    </w:p>
    <w:p w14:paraId="59DA28F6" w14:textId="77777777" w:rsidR="00087860" w:rsidRDefault="00061F85">
      <w:pPr>
        <w:spacing w:line="600" w:lineRule="auto"/>
        <w:ind w:firstLine="720"/>
        <w:contextualSpacing/>
        <w:jc w:val="both"/>
        <w:rPr>
          <w:rFonts w:eastAsia="Times New Roman"/>
          <w:szCs w:val="24"/>
        </w:rPr>
      </w:pPr>
      <w:r>
        <w:rPr>
          <w:rFonts w:eastAsia="Times New Roman"/>
          <w:szCs w:val="24"/>
        </w:rPr>
        <w:t>Όμως, η περίπτωση για την οποία η Νέα Δημοκρατία, όπως και οι Ανεξάρτητοι Έλληνες, κατέθεσε τη συγκεκριμένη τροπολογία, αφορά άλλο άρθρο, κύριε Υπουργέ. Είναι το άρθρο 17 του Συντάγματος</w:t>
      </w:r>
      <w:r>
        <w:rPr>
          <w:rFonts w:eastAsia="Times New Roman"/>
          <w:szCs w:val="24"/>
        </w:rPr>
        <w:t xml:space="preserve">, το οποίο αναφέρεται ρητώς στην προστασία της ιδιοκτησίας. </w:t>
      </w:r>
      <w:r>
        <w:rPr>
          <w:rFonts w:eastAsia="Times New Roman"/>
          <w:szCs w:val="24"/>
        </w:rPr>
        <w:t>Ε</w:t>
      </w:r>
      <w:r>
        <w:rPr>
          <w:rFonts w:eastAsia="Times New Roman"/>
          <w:szCs w:val="24"/>
        </w:rPr>
        <w:t>κπλήσσομαι έτι περαιτέρω, διότι και εσείς ως εκπρόσωπος επαρχιακής περιοχής, όπως είναι η Εύβοια, δεν έχετε γίνει κοινωνός του τεράστιου προβλήματος, το οποίο αντιμετωπίζει ο αγροτικός κόσμος της</w:t>
      </w:r>
      <w:r>
        <w:rPr>
          <w:rFonts w:eastAsia="Times New Roman"/>
          <w:szCs w:val="24"/>
        </w:rPr>
        <w:t xml:space="preserve"> χώρας –και όχι μόνο- σχετικά με τη μεγάλη κατακραυγή που υπάρχει </w:t>
      </w:r>
      <w:r>
        <w:rPr>
          <w:rFonts w:eastAsia="Times New Roman"/>
          <w:szCs w:val="24"/>
        </w:rPr>
        <w:lastRenderedPageBreak/>
        <w:t>όσον αφορά την ανάρτηση των δασικών χαρτών. Είναι μ</w:t>
      </w:r>
      <w:r>
        <w:rPr>
          <w:rFonts w:eastAsia="Times New Roman"/>
          <w:szCs w:val="24"/>
        </w:rPr>
        <w:t>ί</w:t>
      </w:r>
      <w:r>
        <w:rPr>
          <w:rFonts w:eastAsia="Times New Roman"/>
          <w:szCs w:val="24"/>
        </w:rPr>
        <w:t>α περίπτωση, μ</w:t>
      </w:r>
      <w:r>
        <w:rPr>
          <w:rFonts w:eastAsia="Times New Roman"/>
          <w:szCs w:val="24"/>
        </w:rPr>
        <w:t>ί</w:t>
      </w:r>
      <w:r>
        <w:rPr>
          <w:rFonts w:eastAsia="Times New Roman"/>
          <w:szCs w:val="24"/>
        </w:rPr>
        <w:t xml:space="preserve">α υπόθεση που έχει καταστεί </w:t>
      </w:r>
      <w:r>
        <w:rPr>
          <w:rFonts w:eastAsia="Times New Roman"/>
          <w:szCs w:val="24"/>
        </w:rPr>
        <w:t>«</w:t>
      </w:r>
      <w:r>
        <w:rPr>
          <w:rFonts w:eastAsia="Times New Roman"/>
          <w:szCs w:val="24"/>
        </w:rPr>
        <w:t>πεδίο δόξης</w:t>
      </w:r>
      <w:r>
        <w:rPr>
          <w:rFonts w:eastAsia="Times New Roman"/>
          <w:szCs w:val="24"/>
        </w:rPr>
        <w:t>»</w:t>
      </w:r>
      <w:r>
        <w:rPr>
          <w:rFonts w:eastAsia="Times New Roman"/>
          <w:szCs w:val="24"/>
        </w:rPr>
        <w:t xml:space="preserve"> λαμπρό για οποιονδήποτε </w:t>
      </w:r>
      <w:proofErr w:type="spellStart"/>
      <w:r>
        <w:rPr>
          <w:rFonts w:eastAsia="Times New Roman"/>
          <w:szCs w:val="24"/>
        </w:rPr>
        <w:t>πολιτευόμενο</w:t>
      </w:r>
      <w:proofErr w:type="spellEnd"/>
      <w:r>
        <w:rPr>
          <w:rFonts w:eastAsia="Times New Roman"/>
          <w:szCs w:val="24"/>
        </w:rPr>
        <w:t xml:space="preserve"> και αντιπολιτευόμενο τη λογική, αλλά και το </w:t>
      </w:r>
      <w:r>
        <w:rPr>
          <w:rFonts w:eastAsia="Times New Roman"/>
          <w:szCs w:val="24"/>
        </w:rPr>
        <w:t xml:space="preserve">ορθό μέτρο, όπως είναι πράγματι οι δασικοί χάρτες, για να υπάρξει επιτέλους μια λύση στο ζήτημα της βιωσιμότητας κ.λπ.. </w:t>
      </w:r>
    </w:p>
    <w:p w14:paraId="59DA28F7" w14:textId="77777777" w:rsidR="00087860" w:rsidRDefault="00061F85">
      <w:pPr>
        <w:spacing w:line="600" w:lineRule="auto"/>
        <w:ind w:firstLine="720"/>
        <w:contextualSpacing/>
        <w:jc w:val="both"/>
        <w:rPr>
          <w:rFonts w:eastAsia="Times New Roman"/>
          <w:szCs w:val="24"/>
        </w:rPr>
      </w:pPr>
      <w:r>
        <w:rPr>
          <w:rFonts w:eastAsia="Times New Roman"/>
          <w:szCs w:val="24"/>
        </w:rPr>
        <w:t>Όμως, εδώ δεν πρόκειται περί αυτού. Εδώ έχουμε τεράστια λάθη. Και το ερώτημα στο οποίο πιστεύω ότι θα μου απαντήσετε, είναι κατά πόσο σ</w:t>
      </w:r>
      <w:r>
        <w:rPr>
          <w:rFonts w:eastAsia="Times New Roman"/>
          <w:szCs w:val="24"/>
        </w:rPr>
        <w:t xml:space="preserve">υνέβαλε και η </w:t>
      </w:r>
      <w:r>
        <w:rPr>
          <w:rFonts w:eastAsia="Times New Roman"/>
          <w:szCs w:val="24"/>
        </w:rPr>
        <w:t>δ</w:t>
      </w:r>
      <w:r>
        <w:rPr>
          <w:rFonts w:eastAsia="Times New Roman"/>
          <w:szCs w:val="24"/>
        </w:rPr>
        <w:t xml:space="preserve">ασική </w:t>
      </w:r>
      <w:r>
        <w:rPr>
          <w:rFonts w:eastAsia="Times New Roman"/>
          <w:szCs w:val="24"/>
        </w:rPr>
        <w:t>υ</w:t>
      </w:r>
      <w:r>
        <w:rPr>
          <w:rFonts w:eastAsia="Times New Roman"/>
          <w:szCs w:val="24"/>
        </w:rPr>
        <w:t>πηρεσία στην αποτύπωση των δασικών χαρτών, διότι έχω άλλη πληροφόρηση. Μιλάμε για τεράστια λάθη, με αποτέλεσμα να καλούνται οι ιδιοκτήτες -γι’ αυτό ανέφερα το άρθρο 17 του Συντάγματος- να αποδείξουν τα αυτονόητα σχετικά με την ιδιοκτη</w:t>
      </w:r>
      <w:r>
        <w:rPr>
          <w:rFonts w:eastAsia="Times New Roman"/>
          <w:szCs w:val="24"/>
        </w:rPr>
        <w:t xml:space="preserve">σία τους. </w:t>
      </w:r>
    </w:p>
    <w:p w14:paraId="59DA28F8" w14:textId="77777777" w:rsidR="00087860" w:rsidRDefault="00061F85">
      <w:pPr>
        <w:spacing w:line="600" w:lineRule="auto"/>
        <w:ind w:firstLine="720"/>
        <w:contextualSpacing/>
        <w:jc w:val="both"/>
        <w:rPr>
          <w:rFonts w:eastAsia="Times New Roman"/>
          <w:szCs w:val="24"/>
        </w:rPr>
      </w:pPr>
      <w:r>
        <w:rPr>
          <w:rFonts w:eastAsia="Times New Roman"/>
          <w:szCs w:val="24"/>
        </w:rPr>
        <w:t>Ό</w:t>
      </w:r>
      <w:r>
        <w:rPr>
          <w:rFonts w:eastAsia="Times New Roman"/>
          <w:szCs w:val="24"/>
        </w:rPr>
        <w:t xml:space="preserve">λοι να γνωρίζουμε -και δεν είναι αντιπολιτευτικές κορώνες, όπως είπε ο κ. Παπαδόπουλος- ότι αυτή τη στιγμή η ελληνική περιφέρεια βρίσκεται σε αναβρασμό και αναστάτωση. Μιλάμε </w:t>
      </w:r>
      <w:proofErr w:type="spellStart"/>
      <w:r>
        <w:rPr>
          <w:rFonts w:eastAsia="Times New Roman"/>
          <w:szCs w:val="24"/>
        </w:rPr>
        <w:t>τήδε</w:t>
      </w:r>
      <w:proofErr w:type="spellEnd"/>
      <w:r>
        <w:rPr>
          <w:rFonts w:eastAsia="Times New Roman"/>
          <w:szCs w:val="24"/>
        </w:rPr>
        <w:t xml:space="preserve"> </w:t>
      </w:r>
      <w:proofErr w:type="spellStart"/>
      <w:r>
        <w:rPr>
          <w:rFonts w:eastAsia="Times New Roman"/>
          <w:szCs w:val="24"/>
        </w:rPr>
        <w:t>κακείσε</w:t>
      </w:r>
      <w:proofErr w:type="spellEnd"/>
      <w:r>
        <w:rPr>
          <w:rFonts w:eastAsia="Times New Roman"/>
          <w:szCs w:val="24"/>
        </w:rPr>
        <w:t xml:space="preserve"> για πολλά πράγματα στα οποία αδυνατούμε να δώσουμε απαντ</w:t>
      </w:r>
      <w:r>
        <w:rPr>
          <w:rFonts w:eastAsia="Times New Roman"/>
          <w:szCs w:val="24"/>
        </w:rPr>
        <w:t xml:space="preserve">ήσεις. </w:t>
      </w:r>
    </w:p>
    <w:p w14:paraId="59DA28F9"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 xml:space="preserve">Και θέλω, αφ’ ενός μεν να γίνει δεκτή η τροπολογία της Νέας Δημοκρατίας –και απορώ γιατί δεν βρίσκεται ο υπεύθυνος και αρμόδιος Υπουργός, ο κ. </w:t>
      </w:r>
      <w:proofErr w:type="spellStart"/>
      <w:r>
        <w:rPr>
          <w:rFonts w:eastAsia="Times New Roman"/>
          <w:szCs w:val="24"/>
        </w:rPr>
        <w:t>Φάμελλος</w:t>
      </w:r>
      <w:proofErr w:type="spellEnd"/>
      <w:r>
        <w:rPr>
          <w:rFonts w:eastAsia="Times New Roman"/>
          <w:szCs w:val="24"/>
        </w:rPr>
        <w:t>, εδώ, διότι αφορά απολύτως αυτόν, αλλά και εσάς, διότι έχει να κάνει με ανθρώπους που ασχολούντα</w:t>
      </w:r>
      <w:r>
        <w:rPr>
          <w:rFonts w:eastAsia="Times New Roman"/>
          <w:szCs w:val="24"/>
        </w:rPr>
        <w:t>ι με τη γη και των οποίων εσείς είστε αρμόδιος ως πολιτική ηγεσία- και αφ’ ετέρου, να αντιληφθούμε την τεράστια αναστάτωση που έχετε προκαλέσει, αφού έχετε καλέσει μέσα σε δυο μήνες τον αγροτικό κόσμο της χώρας να έρθει, πληρώνοντας βαρύ τίμημα, να αποδείξ</w:t>
      </w:r>
      <w:r>
        <w:rPr>
          <w:rFonts w:eastAsia="Times New Roman"/>
          <w:szCs w:val="24"/>
        </w:rPr>
        <w:t>ει το αυτονόητο, τίμημα το οποίο εάν τελικώς δικαιωθεί, δεν θα το πάρει πίσω, κυρία Υπουργέ και εσείς που με ακούτε.</w:t>
      </w:r>
    </w:p>
    <w:p w14:paraId="59DA28FA" w14:textId="77777777" w:rsidR="00087860" w:rsidRDefault="00061F85">
      <w:pPr>
        <w:spacing w:line="600" w:lineRule="auto"/>
        <w:ind w:firstLine="720"/>
        <w:contextualSpacing/>
        <w:jc w:val="both"/>
        <w:rPr>
          <w:rFonts w:eastAsia="Times New Roman"/>
          <w:szCs w:val="24"/>
        </w:rPr>
      </w:pPr>
      <w:r>
        <w:rPr>
          <w:rFonts w:eastAsia="Times New Roman"/>
          <w:szCs w:val="24"/>
        </w:rPr>
        <w:t>Αντιλαμβάνομαι, λοιπόν, ότι σήμερα, αυτή τη στιγμή εδώ, αντιπαλεύουμε με τη λογική. Αντιπαλεύουμε με προσεγγίσεις του δικού σας τύπου –ξέρε</w:t>
      </w:r>
      <w:r>
        <w:rPr>
          <w:rFonts w:eastAsia="Times New Roman"/>
          <w:szCs w:val="24"/>
        </w:rPr>
        <w:t xml:space="preserve">τε πως σας εκτιμώ- ότι, «εντάξει, δεν τρέχει τίποτα, το άρθρο 117 κ.λπ.». </w:t>
      </w:r>
    </w:p>
    <w:p w14:paraId="59DA28FB"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Κάντε μια βόλτα στην ελληνική περιφέρεια, κάντε μια βόλτα στα ελληνικά χωριά, ελάτε σε επαφή με τους Έλληνες αγρότες και κτηνοτρόφους, για να αποκομίσετε αυτό το οποίο εισπράττουμε </w:t>
      </w:r>
      <w:r>
        <w:rPr>
          <w:rFonts w:eastAsia="Times New Roman"/>
          <w:szCs w:val="24"/>
        </w:rPr>
        <w:t xml:space="preserve">όλοι εδώ σε αυτή την Αίθουσα. </w:t>
      </w:r>
    </w:p>
    <w:p w14:paraId="59DA28FC"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Καλώς. </w:t>
      </w:r>
    </w:p>
    <w:p w14:paraId="59DA28FD" w14:textId="77777777" w:rsidR="00087860" w:rsidRDefault="00061F85">
      <w:pPr>
        <w:spacing w:line="600" w:lineRule="auto"/>
        <w:ind w:firstLine="720"/>
        <w:contextualSpacing/>
        <w:jc w:val="both"/>
        <w:rPr>
          <w:rFonts w:eastAsia="Times New Roman"/>
          <w:szCs w:val="24"/>
        </w:rPr>
      </w:pPr>
      <w:r>
        <w:rPr>
          <w:rFonts w:eastAsia="Times New Roman"/>
          <w:b/>
          <w:szCs w:val="24"/>
        </w:rPr>
        <w:lastRenderedPageBreak/>
        <w:t xml:space="preserve">ΑΘΑΝΑΣΙΟΣ ΔΑΒΑΚΗΣ: </w:t>
      </w:r>
      <w:r>
        <w:rPr>
          <w:rFonts w:eastAsia="Times New Roman"/>
          <w:szCs w:val="24"/>
        </w:rPr>
        <w:t>Είπε -και κλείνω, κύριε Πρόεδρε και σας ευχαριστώ- ο ομιλητής από τους ΑΝΕΛ, ο κ. Λαζαρίδης, το εξής: «Η κοινωνία εκεί έξω…». Η κοινωνία είναι εδώ μέσα. Τη βγάζουμε</w:t>
      </w:r>
      <w:r>
        <w:rPr>
          <w:rFonts w:eastAsia="Times New Roman"/>
          <w:szCs w:val="24"/>
        </w:rPr>
        <w:t xml:space="preserve"> έξω και απέναντι με τέτοιου είδους νομοθετικές επιλογές και πρωτοβουλίες, οι οποίες μας κάνουν να απολογούμαστε για σωστά μέτρα επί της ουσίας, όσον αφορά τη διαχείριση και την τοποθέτηση ορισμένων θεμάτων απέναντι στη λογική. </w:t>
      </w:r>
    </w:p>
    <w:p w14:paraId="59DA28FE"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Ζητούμε, κύριε Υπουργέ, να </w:t>
      </w:r>
      <w:r>
        <w:rPr>
          <w:rFonts w:eastAsia="Times New Roman"/>
          <w:szCs w:val="24"/>
        </w:rPr>
        <w:t xml:space="preserve">πάρετε πίσω ή να ανασταλεί αυτή η υπόθεση που έχει φέρει σε μεγάλη σύγχυση και τις δασικές υπηρεσίες με τους ελαχίστους υπαλλήλους που έχουν και να το ξαναδούμε σε μια διαφορετική βάση, διότι έχετε σπείρει ανέμους και θα θερίσετε θύελλες με αυτά τα οποία </w:t>
      </w:r>
      <w:proofErr w:type="spellStart"/>
      <w:r>
        <w:rPr>
          <w:rFonts w:eastAsia="Times New Roman"/>
          <w:szCs w:val="24"/>
        </w:rPr>
        <w:t>ε</w:t>
      </w:r>
      <w:r>
        <w:rPr>
          <w:rFonts w:eastAsia="Times New Roman"/>
          <w:szCs w:val="24"/>
        </w:rPr>
        <w:t>πικρέμονται</w:t>
      </w:r>
      <w:proofErr w:type="spellEnd"/>
      <w:r>
        <w:rPr>
          <w:rFonts w:eastAsia="Times New Roman"/>
          <w:szCs w:val="24"/>
        </w:rPr>
        <w:t xml:space="preserve"> εξαιτίας των δασικών χαρτών. </w:t>
      </w:r>
    </w:p>
    <w:p w14:paraId="59DA28FF"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Ζητώ μια πιο ουσιαστική και μια πολιτική απάντηση εκ μέρους σας. </w:t>
      </w:r>
    </w:p>
    <w:p w14:paraId="59DA2900"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Σας ευχαριστώ, κύριε Πρόεδρε, για την ανοχή σας. </w:t>
      </w:r>
    </w:p>
    <w:p w14:paraId="59DA2901"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κύριε Δαβάκη. </w:t>
      </w:r>
    </w:p>
    <w:p w14:paraId="59DA2902"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 xml:space="preserve">Ο Κοινοβουλευτικός Εκπρόσωπος του </w:t>
      </w:r>
      <w:r>
        <w:rPr>
          <w:rFonts w:eastAsia="Times New Roman"/>
          <w:szCs w:val="24"/>
        </w:rPr>
        <w:t xml:space="preserve">ΣΥΡΙΖΑ κ. </w:t>
      </w:r>
      <w:proofErr w:type="spellStart"/>
      <w:r>
        <w:rPr>
          <w:rFonts w:eastAsia="Times New Roman"/>
          <w:szCs w:val="24"/>
        </w:rPr>
        <w:t>Ξυδάκης</w:t>
      </w:r>
      <w:proofErr w:type="spellEnd"/>
      <w:r>
        <w:rPr>
          <w:rFonts w:eastAsia="Times New Roman"/>
          <w:szCs w:val="24"/>
        </w:rPr>
        <w:t xml:space="preserve">, αν θέλει, μπορεί τώρα ή αργότερα να λάβει τον λόγο. </w:t>
      </w:r>
    </w:p>
    <w:p w14:paraId="59DA2903"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 xml:space="preserve">Να προηγηθεί ο κ. Κεφαλογιάννης, κύριε Πρόεδρε. </w:t>
      </w:r>
    </w:p>
    <w:p w14:paraId="59DA2904"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Θέλετε να προηγηθείτε, κύριε Κεφαλογιάννη; </w:t>
      </w:r>
    </w:p>
    <w:p w14:paraId="59DA2905"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ΙΩΑΝΝΗΣ ΚΕΦΑΛΟΓΙΑΝΝΗΣ: </w:t>
      </w:r>
      <w:r>
        <w:rPr>
          <w:rFonts w:eastAsia="Times New Roman"/>
          <w:szCs w:val="24"/>
        </w:rPr>
        <w:t>Ναι, κύριε Πρόεδ</w:t>
      </w:r>
      <w:r>
        <w:rPr>
          <w:rFonts w:eastAsia="Times New Roman"/>
          <w:szCs w:val="24"/>
        </w:rPr>
        <w:t xml:space="preserve">ρε. </w:t>
      </w:r>
    </w:p>
    <w:p w14:paraId="59DA2906"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Ο κ. Ιωάννης Κεφαλογιάννης, Κοινοβουλευτικός Εκπρόσωπος της Νέας Δημοκρατίας, έχει τον λόγο για πέντε λεπτά. </w:t>
      </w:r>
    </w:p>
    <w:p w14:paraId="59DA2907"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ΙΩΑΝΝΗΣ ΚΕΦΑΛΟΓΙΑΝΝΗΣ: </w:t>
      </w:r>
      <w:r>
        <w:rPr>
          <w:rFonts w:eastAsia="Times New Roman"/>
          <w:szCs w:val="24"/>
        </w:rPr>
        <w:t xml:space="preserve">Ευχαριστώ, κύριε Πρόεδρε. </w:t>
      </w:r>
    </w:p>
    <w:p w14:paraId="59DA2908" w14:textId="77777777" w:rsidR="00087860" w:rsidRDefault="00061F85">
      <w:pPr>
        <w:spacing w:line="600" w:lineRule="auto"/>
        <w:ind w:firstLine="720"/>
        <w:contextualSpacing/>
        <w:jc w:val="both"/>
        <w:rPr>
          <w:rFonts w:eastAsia="Times New Roman"/>
          <w:szCs w:val="24"/>
        </w:rPr>
      </w:pPr>
      <w:r>
        <w:rPr>
          <w:rFonts w:eastAsia="Times New Roman"/>
          <w:szCs w:val="24"/>
        </w:rPr>
        <w:t>Θα ξεκινήσω με τα σημερινά γεγονότα και θα πω ότι η στάση</w:t>
      </w:r>
      <w:r>
        <w:rPr>
          <w:rFonts w:eastAsia="Times New Roman"/>
          <w:szCs w:val="24"/>
        </w:rPr>
        <w:t xml:space="preserve"> της Νέας Δημοκρατίας όσον αφορά τις αγροτικές κινητοποιήσεις είναι πάντα σταθερές. Αυτό που αλλάζει, δυστυχώς, είναι η στάση της Κυβέρνησης</w:t>
      </w:r>
      <w:r>
        <w:rPr>
          <w:rFonts w:eastAsia="Times New Roman"/>
          <w:szCs w:val="24"/>
        </w:rPr>
        <w:t xml:space="preserve"> ΣΥΡΙΖΑ</w:t>
      </w:r>
      <w:r>
        <w:rPr>
          <w:rFonts w:eastAsia="Times New Roman"/>
          <w:szCs w:val="24"/>
        </w:rPr>
        <w:t xml:space="preserve">, η οποία ως αντιπολίτευση τότε χαρακτήριζε τους αγρότες -και τους αγρότες της Κρήτης </w:t>
      </w:r>
      <w:r>
        <w:rPr>
          <w:rFonts w:eastAsia="Times New Roman"/>
          <w:szCs w:val="24"/>
        </w:rPr>
        <w:lastRenderedPageBreak/>
        <w:t>συγκεκριμένα- ως αγανακ</w:t>
      </w:r>
      <w:r>
        <w:rPr>
          <w:rFonts w:eastAsia="Times New Roman"/>
          <w:szCs w:val="24"/>
        </w:rPr>
        <w:t xml:space="preserve">τισμένους και έρχεται σήμερα ο κύριος Υπουργός και τους χαρακτηρίζει ως τραμπούκους. </w:t>
      </w:r>
    </w:p>
    <w:p w14:paraId="59DA2909"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Εμείς, ως Νέα Δημοκρατία λέμε ότι αυτό το οποίο βλέπουμε σήμερα από τα γεγονότα είναι ότι η τότε </w:t>
      </w:r>
      <w:r>
        <w:rPr>
          <w:rFonts w:eastAsia="Times New Roman"/>
          <w:szCs w:val="24"/>
        </w:rPr>
        <w:t>α</w:t>
      </w:r>
      <w:r>
        <w:rPr>
          <w:rFonts w:eastAsia="Times New Roman"/>
          <w:szCs w:val="24"/>
        </w:rPr>
        <w:t xml:space="preserve">ντιπολίτευση, ο ΣΥΡΙΖΑ, στην ουσία τότε δυνάμωνε ένα κίνημα δήθεν αγανακτισμένων, όπως το χαρακτήριζε, και βεβαίως έρχεται τώρα να θερίσει τις θύελλες που είχε σπείρει εκείνο το διάστημα. </w:t>
      </w:r>
    </w:p>
    <w:p w14:paraId="59DA290A" w14:textId="77777777" w:rsidR="00087860" w:rsidRDefault="00061F85">
      <w:pPr>
        <w:spacing w:line="600" w:lineRule="auto"/>
        <w:ind w:firstLine="720"/>
        <w:contextualSpacing/>
        <w:jc w:val="both"/>
        <w:rPr>
          <w:rFonts w:eastAsia="Times New Roman"/>
          <w:szCs w:val="24"/>
        </w:rPr>
      </w:pPr>
      <w:r>
        <w:rPr>
          <w:rFonts w:eastAsia="Times New Roman"/>
          <w:szCs w:val="24"/>
        </w:rPr>
        <w:t>Άρα, κύριε Υπουργέ, αποφασίστε: Οι αγρότες της Κρήτης είναι τραμπού</w:t>
      </w:r>
      <w:r>
        <w:rPr>
          <w:rFonts w:eastAsia="Times New Roman"/>
          <w:szCs w:val="24"/>
        </w:rPr>
        <w:t xml:space="preserve">κοι ή αγανακτισμένοι; Δεν μπορείτε τότε να τους χαρακτηρίζατε αγανακτισμένους και σήμερα που είστε στην Κυβέρνηση να τους χαρακτηρίζετε τραμπούκους. </w:t>
      </w:r>
    </w:p>
    <w:p w14:paraId="59DA290B" w14:textId="77777777" w:rsidR="00087860" w:rsidRDefault="00061F85">
      <w:pPr>
        <w:spacing w:line="600" w:lineRule="auto"/>
        <w:ind w:firstLine="720"/>
        <w:contextualSpacing/>
        <w:jc w:val="both"/>
        <w:rPr>
          <w:rFonts w:eastAsia="Times New Roman"/>
          <w:szCs w:val="24"/>
        </w:rPr>
      </w:pPr>
      <w:r>
        <w:rPr>
          <w:rFonts w:eastAsia="Times New Roman"/>
          <w:szCs w:val="24"/>
        </w:rPr>
        <w:t>Εμείς, ως Νέα Δημοκρατία λέμε το εξής: Υπάρχουν σοβαρά ζητήματα στον αγροτικό και κτηνοτροφικό κόσμο. Είμα</w:t>
      </w:r>
      <w:r>
        <w:rPr>
          <w:rFonts w:eastAsia="Times New Roman"/>
          <w:szCs w:val="24"/>
        </w:rPr>
        <w:t>στε βεβαίως αντίθετοι, όταν βλέπουμε έκτροπα, όταν βλέπουμε τέτοιου είδους εικόνες. Από εκεί και πέρα</w:t>
      </w:r>
      <w:r>
        <w:rPr>
          <w:rFonts w:eastAsia="Times New Roman"/>
          <w:szCs w:val="24"/>
        </w:rPr>
        <w:t xml:space="preserve"> </w:t>
      </w:r>
      <w:r>
        <w:rPr>
          <w:rFonts w:eastAsia="Times New Roman"/>
          <w:szCs w:val="24"/>
        </w:rPr>
        <w:t xml:space="preserve">όμως, πρέπει να έχετε τη γενναιότητα να κάνετε μια αυτοκριτική και να πείτε ότι ενδεχομένως πριν από δύο με τρία χρόνια υπερβάλατε </w:t>
      </w:r>
      <w:r>
        <w:rPr>
          <w:rFonts w:eastAsia="Times New Roman"/>
          <w:szCs w:val="24"/>
        </w:rPr>
        <w:t xml:space="preserve">ή </w:t>
      </w:r>
      <w:r>
        <w:rPr>
          <w:rFonts w:eastAsia="Times New Roman"/>
          <w:szCs w:val="24"/>
        </w:rPr>
        <w:t xml:space="preserve">είχατε αυταπάτες. Να </w:t>
      </w:r>
      <w:r>
        <w:rPr>
          <w:rFonts w:eastAsia="Times New Roman"/>
          <w:szCs w:val="24"/>
        </w:rPr>
        <w:t xml:space="preserve">μην έρχεστε, όμως, εκ των υστέρων και τους ίδιους ανθρώπους, για τους οποίους </w:t>
      </w:r>
      <w:r>
        <w:rPr>
          <w:rFonts w:eastAsia="Times New Roman"/>
          <w:szCs w:val="24"/>
        </w:rPr>
        <w:lastRenderedPageBreak/>
        <w:t>λέγατε τότε ότι διεκδικούσαν τα δικαιώματά τους, σήμερα στην ουσία να τους υβρίζετε.</w:t>
      </w:r>
    </w:p>
    <w:p w14:paraId="59DA290C" w14:textId="77777777" w:rsidR="00087860" w:rsidRDefault="00061F85">
      <w:pPr>
        <w:spacing w:line="600" w:lineRule="auto"/>
        <w:ind w:firstLine="720"/>
        <w:contextualSpacing/>
        <w:jc w:val="both"/>
        <w:rPr>
          <w:rFonts w:eastAsia="Times New Roman"/>
          <w:szCs w:val="24"/>
        </w:rPr>
      </w:pPr>
      <w:r>
        <w:rPr>
          <w:rFonts w:eastAsia="Times New Roman"/>
          <w:szCs w:val="24"/>
        </w:rPr>
        <w:t>Έρχομαι στην τροπολογία για τους δασικούς χάρτες, την οποία ανέλυσε και ο εισηγητής μας και β</w:t>
      </w:r>
      <w:r>
        <w:rPr>
          <w:rFonts w:eastAsia="Times New Roman"/>
          <w:szCs w:val="24"/>
        </w:rPr>
        <w:t xml:space="preserve">εβαίως και ο αγαπητός συνάδελφος ο κ. Δαβάκης. Πράγματι ως Νέα Δημοκρατία ερχόμαστε με ένα αίσθημα ευθύνης να αντιμετωπίσουμε ένα υπαρκτό πρόβλημα. </w:t>
      </w:r>
    </w:p>
    <w:p w14:paraId="59DA290D"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Άκουσα έκπληκτος τον κύριο Υπουργό να λέει: «Κοιτάξτε, λείπει ο αρμόδιος Υπουργός και δεν είμαι </w:t>
      </w:r>
      <w:r>
        <w:rPr>
          <w:rFonts w:eastAsia="Times New Roman"/>
          <w:szCs w:val="24"/>
        </w:rPr>
        <w:t xml:space="preserve">εγώ </w:t>
      </w:r>
      <w:r>
        <w:rPr>
          <w:rFonts w:eastAsia="Times New Roman"/>
          <w:szCs w:val="24"/>
        </w:rPr>
        <w:t>αρμόδιο</w:t>
      </w:r>
      <w:r>
        <w:rPr>
          <w:rFonts w:eastAsia="Times New Roman"/>
          <w:szCs w:val="24"/>
        </w:rPr>
        <w:t xml:space="preserve">ς. Επομένως, δεν μπορώ να πάρω θέση». Να το δεχτώ. Είπε, όμως, και ο κ. Κατσαφάδος, ο εισηγητής μας, ότι έχουμε καταθέσει ως Κοινοβουλευτική Ομάδα, ως Βουλευτές, δύο ερωτήσεις και ο κύριος Υπουργός είναι άφαντος. </w:t>
      </w:r>
    </w:p>
    <w:p w14:paraId="59DA290E" w14:textId="77777777" w:rsidR="00087860" w:rsidRDefault="00061F85">
      <w:pPr>
        <w:spacing w:line="600" w:lineRule="auto"/>
        <w:ind w:firstLine="720"/>
        <w:contextualSpacing/>
        <w:jc w:val="both"/>
        <w:rPr>
          <w:rFonts w:eastAsia="Times New Roman"/>
          <w:szCs w:val="24"/>
        </w:rPr>
      </w:pPr>
      <w:r>
        <w:rPr>
          <w:rFonts w:eastAsia="Times New Roman"/>
          <w:szCs w:val="24"/>
        </w:rPr>
        <w:t>Και ερωτώ και τον κύριο Υπουργό και βεβαίω</w:t>
      </w:r>
      <w:r>
        <w:rPr>
          <w:rFonts w:eastAsia="Times New Roman"/>
          <w:szCs w:val="24"/>
        </w:rPr>
        <w:t xml:space="preserve">ς και τους συναδέλφους της </w:t>
      </w:r>
      <w:r>
        <w:rPr>
          <w:rFonts w:eastAsia="Times New Roman"/>
          <w:szCs w:val="24"/>
        </w:rPr>
        <w:t>Συμπο</w:t>
      </w:r>
      <w:r>
        <w:rPr>
          <w:rFonts w:eastAsia="Times New Roman"/>
          <w:szCs w:val="24"/>
        </w:rPr>
        <w:t>λίτευσης: Πώς αντιμετωπίζει η Κυβέρνηση το συγκεκριμένο ζήτημα; Όταν κάνουμε ερωτήσεις, δεν παίρνουμε απαντήσεις. Καταθέτουμε τροπολογία, για την οποία νομίζω ότι όλοι συμφωνούμε ότι είναι στη σωστή κατεύθυνση, και</w:t>
      </w:r>
      <w:r>
        <w:rPr>
          <w:rFonts w:eastAsia="Times New Roman"/>
          <w:szCs w:val="24"/>
        </w:rPr>
        <w:t xml:space="preserve"> δεν γίνετ</w:t>
      </w:r>
      <w:r>
        <w:rPr>
          <w:rFonts w:eastAsia="Times New Roman"/>
          <w:szCs w:val="24"/>
        </w:rPr>
        <w:t>αι δεκτή. Και</w:t>
      </w:r>
      <w:r>
        <w:rPr>
          <w:rFonts w:eastAsia="Times New Roman"/>
          <w:szCs w:val="24"/>
        </w:rPr>
        <w:t xml:space="preserve"> είναι άδικο, κύριε Υπουργέ, να λέτε ότι καταθέτουμε </w:t>
      </w:r>
      <w:r>
        <w:rPr>
          <w:rFonts w:eastAsia="Times New Roman"/>
          <w:szCs w:val="24"/>
        </w:rPr>
        <w:lastRenderedPageBreak/>
        <w:t>τροπολογία δήθεν για να νομιμοποιήσουμε κάποιες δασικές εκτάσεις να τις κάνουμε αγροτικές. Δεν είναι αυτό το ζήτημα. Πρέπει να δοθεί μια λύση. Ακόμα, όμως, και όταν καταθέτουμε τροπολογία πρ</w:t>
      </w:r>
      <w:r>
        <w:rPr>
          <w:rFonts w:eastAsia="Times New Roman"/>
          <w:szCs w:val="24"/>
        </w:rPr>
        <w:t xml:space="preserve">ος τη σωστή κατεύθυνση, στην ουσία παραπέμπεται το ζήτημα σε έναν άλλο Υπουργό της ίδιας Κυβέρνησης. Και ας μην πω ότι την ίδια στιγμή βεβαίως αδειάζετε τους συγκυβερνώντες Βουλευτές των Ανεξαρτήτων Ελλήνων οι οποίοι κατέθεσαν τροπολογία η οποία δεν θα πω </w:t>
      </w:r>
      <w:r>
        <w:rPr>
          <w:rFonts w:eastAsia="Times New Roman"/>
          <w:szCs w:val="24"/>
        </w:rPr>
        <w:t>ότι είναι παρόμοια, αλλά αφορά και το συγκεκριμένο ζήτημα.</w:t>
      </w:r>
    </w:p>
    <w:p w14:paraId="59DA290F" w14:textId="77777777" w:rsidR="00087860" w:rsidRDefault="00061F85">
      <w:pPr>
        <w:spacing w:line="600" w:lineRule="auto"/>
        <w:ind w:firstLine="720"/>
        <w:contextualSpacing/>
        <w:jc w:val="both"/>
        <w:rPr>
          <w:rFonts w:eastAsia="Times New Roman"/>
          <w:szCs w:val="24"/>
        </w:rPr>
      </w:pPr>
      <w:r>
        <w:rPr>
          <w:rFonts w:eastAsia="Times New Roman"/>
          <w:szCs w:val="24"/>
        </w:rPr>
        <w:t>Έρχομαι και στην τροπολογία που κατέθεσε ο κ. Παππάς, όσον αφορά την επιστροφή των χρημάτων για τις τηλεοπτικές άδειες.</w:t>
      </w:r>
    </w:p>
    <w:p w14:paraId="59DA2910" w14:textId="77777777" w:rsidR="00087860" w:rsidRDefault="00061F85">
      <w:pPr>
        <w:spacing w:line="600" w:lineRule="auto"/>
        <w:ind w:firstLine="720"/>
        <w:contextualSpacing/>
        <w:jc w:val="both"/>
        <w:rPr>
          <w:rFonts w:eastAsia="Times New Roman"/>
          <w:szCs w:val="24"/>
        </w:rPr>
      </w:pPr>
      <w:r>
        <w:rPr>
          <w:rFonts w:eastAsia="Times New Roman"/>
          <w:szCs w:val="24"/>
        </w:rPr>
        <w:t>Νομίζω, αγαπητοί και αγαπητές συνάδελφοι, ότι σήμερα στην ουσία μπαίνει ταφόπ</w:t>
      </w:r>
      <w:r>
        <w:rPr>
          <w:rFonts w:eastAsia="Times New Roman"/>
          <w:szCs w:val="24"/>
        </w:rPr>
        <w:t>λακα στον περίφημο νόμο Παππά. Ως Νέα Δημοκρατία ήμασταν το πρώτο κόμμα –και ακολούθησαν και τα υπόλοιπα κόμματα της Αντιπολίτευσης στη συνέχεια-, που είχαμε πει εξαρχής ότι ο συγκεκριμένος νόμος είναι αντισυνταγματικός, θα καταπέσει στο Συμβούλιο της Επικ</w:t>
      </w:r>
      <w:r>
        <w:rPr>
          <w:rFonts w:eastAsia="Times New Roman"/>
          <w:szCs w:val="24"/>
        </w:rPr>
        <w:t xml:space="preserve">ρατείας και βεβαίως δικαιωθήκαμε από τις εξελίξεις. </w:t>
      </w:r>
    </w:p>
    <w:p w14:paraId="59DA2911"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 xml:space="preserve">Επομένως είναι αυτονόητο ότι είναι ένας άκυρος διαγωνισμός, άρα στην ουσία ένας ανύπαρκτος διαγωνισμός, που δεν παρήγαγε ποτέ νομικά αποτελέσματα. Και έρχεται σήμερα η Κυβέρνηση να αποκαταστήσει τα λάθη </w:t>
      </w:r>
      <w:r>
        <w:rPr>
          <w:rFonts w:eastAsia="Times New Roman"/>
          <w:szCs w:val="24"/>
        </w:rPr>
        <w:t xml:space="preserve">τα δικά της βεβαίως, αλλά και το κράτος δικαίου, άρα να επιστρέψει τα χρήματα προς τους τηλεοπτικούς σταθμούς. </w:t>
      </w:r>
    </w:p>
    <w:p w14:paraId="59DA2912" w14:textId="77777777" w:rsidR="00087860" w:rsidRDefault="00061F85">
      <w:pPr>
        <w:spacing w:line="600" w:lineRule="auto"/>
        <w:ind w:firstLine="720"/>
        <w:contextualSpacing/>
        <w:jc w:val="both"/>
        <w:rPr>
          <w:rFonts w:eastAsia="Times New Roman"/>
          <w:szCs w:val="24"/>
        </w:rPr>
      </w:pPr>
      <w:r>
        <w:rPr>
          <w:rFonts w:eastAsia="Times New Roman"/>
          <w:szCs w:val="24"/>
        </w:rPr>
        <w:t>Να τονίσουμε για άλλη μία φορά την πάγια θέση της Νέας Δημοκρατίας, ότι εμείς θέλουμε να ρυθμιστεί το τηλεοπτικό τοπίο. Να ρυθμιστεί όμως με ένα</w:t>
      </w:r>
      <w:r>
        <w:rPr>
          <w:rFonts w:eastAsia="Times New Roman"/>
          <w:szCs w:val="24"/>
        </w:rPr>
        <w:t>ν τρόπο νόμιμο, με έναν τρόπο ο οποίος είναι σύμφωνος με το Σύνταγμα και βεβαίως σε καμ</w:t>
      </w:r>
      <w:r>
        <w:rPr>
          <w:rFonts w:eastAsia="Times New Roman"/>
          <w:szCs w:val="24"/>
        </w:rPr>
        <w:t>μ</w:t>
      </w:r>
      <w:r>
        <w:rPr>
          <w:rFonts w:eastAsia="Times New Roman"/>
          <w:szCs w:val="24"/>
        </w:rPr>
        <w:t>ία περίπτωση με τον τρόπο με τον οποίο επιχείρησε τότε ο κ. Παππάς και ο κ. Τσίπρας που έχουν την προσωπική πολιτική ευθύνη. Βεβαίως ευτυχώς το Συμβούλιο της Επικρατεία</w:t>
      </w:r>
      <w:r>
        <w:rPr>
          <w:rFonts w:eastAsia="Times New Roman"/>
          <w:szCs w:val="24"/>
        </w:rPr>
        <w:t xml:space="preserve">ς αποκατέστησε την έννομη τάξη. </w:t>
      </w:r>
    </w:p>
    <w:p w14:paraId="59DA2913" w14:textId="77777777" w:rsidR="00087860" w:rsidRDefault="00061F85">
      <w:pPr>
        <w:spacing w:line="600" w:lineRule="auto"/>
        <w:ind w:firstLine="720"/>
        <w:contextualSpacing/>
        <w:jc w:val="both"/>
        <w:rPr>
          <w:rFonts w:eastAsia="Times New Roman"/>
          <w:szCs w:val="24"/>
        </w:rPr>
      </w:pPr>
      <w:r>
        <w:rPr>
          <w:rFonts w:eastAsia="Times New Roman"/>
          <w:szCs w:val="24"/>
        </w:rPr>
        <w:t>Έχουμε –και εγώ προσωπικά, κύριε Υπουργέ- το ίδιο ερώτημα να σας απευθύνω και συγκεκριμένα για ποιον λόγο δεν απαιτείται η προσκόμιση του αποδεικτικού φορολογικής ενημερότητας. Ξέρετε, με αυτόν τον τρόπο δημιουργείτε πάρα π</w:t>
      </w:r>
      <w:r>
        <w:rPr>
          <w:rFonts w:eastAsia="Times New Roman"/>
          <w:szCs w:val="24"/>
        </w:rPr>
        <w:t xml:space="preserve">ολλά ερωτήματα και καλό θα ήταν να διευκρινιστούν, για να μην υπάρχουν καθόλου σκιές, δηλαδή από αυτά τα οποία επιστρέφετε, για ποιον </w:t>
      </w:r>
      <w:r>
        <w:rPr>
          <w:rFonts w:eastAsia="Times New Roman"/>
          <w:szCs w:val="24"/>
        </w:rPr>
        <w:lastRenderedPageBreak/>
        <w:t xml:space="preserve">λόγο για τα υπόλοιπα ποσά δεν απαιτείται από τους </w:t>
      </w:r>
      <w:proofErr w:type="spellStart"/>
      <w:r>
        <w:rPr>
          <w:rFonts w:eastAsia="Times New Roman"/>
          <w:szCs w:val="24"/>
        </w:rPr>
        <w:t>καναλάρχες</w:t>
      </w:r>
      <w:proofErr w:type="spellEnd"/>
      <w:r>
        <w:rPr>
          <w:rFonts w:eastAsia="Times New Roman"/>
          <w:szCs w:val="24"/>
        </w:rPr>
        <w:t xml:space="preserve"> να προσκομίσουν το αποδεικτικό φορολογικής ενημερότητας. Νομί</w:t>
      </w:r>
      <w:r>
        <w:rPr>
          <w:rFonts w:eastAsia="Times New Roman"/>
          <w:szCs w:val="24"/>
        </w:rPr>
        <w:t>ζω ότι αυτό θα πρέπει να απαντηθεί προς το Σώμα.</w:t>
      </w:r>
    </w:p>
    <w:p w14:paraId="59DA2914"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Και θα κλείσω, κύριε Πρόεδρε, με ένα τελευταίο: Θυμάμαι ακόμα τους πανηγυρισμούς των συναδέλφων από τη Συμπολίτευση, που έλεγαν ότι πήραν τα λεφτά από τους </w:t>
      </w:r>
      <w:proofErr w:type="spellStart"/>
      <w:r>
        <w:rPr>
          <w:rFonts w:eastAsia="Times New Roman"/>
          <w:szCs w:val="24"/>
        </w:rPr>
        <w:t>καναλάρχες</w:t>
      </w:r>
      <w:proofErr w:type="spellEnd"/>
      <w:r>
        <w:rPr>
          <w:rFonts w:eastAsia="Times New Roman"/>
          <w:szCs w:val="24"/>
        </w:rPr>
        <w:t xml:space="preserve"> και θα τα δώσουν τώρα πίσω εν </w:t>
      </w:r>
      <w:proofErr w:type="spellStart"/>
      <w:r>
        <w:rPr>
          <w:rFonts w:eastAsia="Times New Roman"/>
          <w:szCs w:val="24"/>
        </w:rPr>
        <w:t>είδει</w:t>
      </w:r>
      <w:proofErr w:type="spellEnd"/>
      <w:r>
        <w:rPr>
          <w:rFonts w:eastAsia="Times New Roman"/>
          <w:szCs w:val="24"/>
        </w:rPr>
        <w:t xml:space="preserve"> κοιν</w:t>
      </w:r>
      <w:r>
        <w:rPr>
          <w:rFonts w:eastAsia="Times New Roman"/>
          <w:szCs w:val="24"/>
        </w:rPr>
        <w:t xml:space="preserve">ωνικού μερίσματος ή ενδεχομένως σε κάποιες ευαίσθητες κοινωνικές ομάδες. </w:t>
      </w:r>
    </w:p>
    <w:p w14:paraId="59DA2915"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Θα ήθελα να ακούσω τους ίδιους συναδέλφους σήμερα, που αφού βεβαίως δικαίως κατέπεσε ο περίφημος νόμος Παππά, να μας πουν αυτά τα χρήματα τελικά από πού θα τα δώσουν, με ποιον τρόπο </w:t>
      </w:r>
      <w:r>
        <w:rPr>
          <w:rFonts w:eastAsia="Times New Roman"/>
          <w:szCs w:val="24"/>
        </w:rPr>
        <w:t>και σε ποιες κοινωνικές ομάδες.</w:t>
      </w:r>
    </w:p>
    <w:p w14:paraId="59DA2916" w14:textId="77777777" w:rsidR="00087860" w:rsidRDefault="00061F85">
      <w:pPr>
        <w:spacing w:line="600" w:lineRule="auto"/>
        <w:ind w:firstLine="720"/>
        <w:contextualSpacing/>
        <w:jc w:val="both"/>
        <w:rPr>
          <w:rFonts w:eastAsia="Times New Roman"/>
          <w:szCs w:val="24"/>
        </w:rPr>
      </w:pPr>
      <w:r>
        <w:rPr>
          <w:rFonts w:eastAsia="Times New Roman"/>
          <w:szCs w:val="24"/>
        </w:rPr>
        <w:t>Ευχαριστώ πολύ.</w:t>
      </w:r>
    </w:p>
    <w:p w14:paraId="59DA2917" w14:textId="77777777" w:rsidR="00087860" w:rsidRDefault="00061F85">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Κεφαλογιάννη, Κοινοβουλευτικό Εκπρόσωπο της Νέας Δημοκρατίας.</w:t>
      </w:r>
    </w:p>
    <w:p w14:paraId="59DA2918"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Τον λόγο έχει ο κ. Νικόλαος </w:t>
      </w:r>
      <w:proofErr w:type="spellStart"/>
      <w:r>
        <w:rPr>
          <w:rFonts w:eastAsia="Times New Roman"/>
          <w:szCs w:val="24"/>
        </w:rPr>
        <w:t>Ξυδάκης</w:t>
      </w:r>
      <w:proofErr w:type="spellEnd"/>
      <w:r>
        <w:rPr>
          <w:rFonts w:eastAsia="Times New Roman"/>
          <w:szCs w:val="24"/>
        </w:rPr>
        <w:t>, Κοινοβουλευτικός Εκπρόσωπος του ΣΥΡΙΖΑ, για πέντε λεπτά</w:t>
      </w:r>
      <w:r>
        <w:rPr>
          <w:rFonts w:eastAsia="Times New Roman"/>
          <w:szCs w:val="24"/>
        </w:rPr>
        <w:t>.</w:t>
      </w:r>
    </w:p>
    <w:p w14:paraId="59DA2919" w14:textId="77777777" w:rsidR="00087860" w:rsidRDefault="00061F85">
      <w:pPr>
        <w:spacing w:line="600" w:lineRule="auto"/>
        <w:ind w:firstLine="720"/>
        <w:contextualSpacing/>
        <w:jc w:val="both"/>
        <w:rPr>
          <w:rFonts w:eastAsia="Times New Roman"/>
          <w:szCs w:val="24"/>
        </w:rPr>
      </w:pPr>
      <w:r>
        <w:rPr>
          <w:rFonts w:eastAsia="Times New Roman"/>
          <w:b/>
          <w:szCs w:val="24"/>
        </w:rPr>
        <w:lastRenderedPageBreak/>
        <w:t>ΝΙΚΟΛΑΟΣ ΞΥΔΑΚΗΣ:</w:t>
      </w:r>
      <w:r>
        <w:rPr>
          <w:rFonts w:eastAsia="Times New Roman"/>
          <w:szCs w:val="24"/>
        </w:rPr>
        <w:t xml:space="preserve"> Ευχαριστώ, κύριε Πρόεδρε.</w:t>
      </w:r>
    </w:p>
    <w:p w14:paraId="59DA291A" w14:textId="77777777" w:rsidR="00087860" w:rsidRDefault="00061F85">
      <w:pPr>
        <w:spacing w:line="600" w:lineRule="auto"/>
        <w:ind w:firstLine="720"/>
        <w:contextualSpacing/>
        <w:jc w:val="both"/>
        <w:rPr>
          <w:rFonts w:eastAsia="Times New Roman"/>
          <w:szCs w:val="24"/>
        </w:rPr>
      </w:pPr>
      <w:r>
        <w:rPr>
          <w:rFonts w:eastAsia="Times New Roman"/>
          <w:szCs w:val="24"/>
        </w:rPr>
        <w:t>Κατ’ αρχάς νομίζω ότι, σε σχέση με τις τροπολογίες που υπέβαλαν συνάδελφοι Βουλευτές από τα δύο κόμματα, απάντησε αρκετά εμπεριστατωμένα ο Υπουργός Αγροτικής Ανάπτυξης που είναι και γνώστης του θέματος εν πολλο</w:t>
      </w:r>
      <w:r>
        <w:rPr>
          <w:rFonts w:eastAsia="Times New Roman"/>
          <w:szCs w:val="24"/>
        </w:rPr>
        <w:t>ίς.</w:t>
      </w:r>
    </w:p>
    <w:p w14:paraId="59DA291B"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szCs w:val="24"/>
        </w:rPr>
        <w:t>Εγώ θέλω να πω στο Σώμα και τους συναδέλφους ότι, εκ μέρους του Υπουργείου Περιβάλλοντος και Ενέργειας που είναι το καθ’ ύλην αρμόδιο για τους δασικούς χάρτες, έχουμε τη διαβεβαίωση ότι σύντομα θα φέρει μια δέσμη ρυθμίσεων για τη διευκόλυνση των πολιτών κα</w:t>
      </w:r>
      <w:r>
        <w:rPr>
          <w:rFonts w:eastAsia="Times New Roman" w:cs="Times New Roman"/>
          <w:szCs w:val="24"/>
        </w:rPr>
        <w:t xml:space="preserve">τά την κατάρτιση και κύρωση των δασικών χαρτών. </w:t>
      </w:r>
    </w:p>
    <w:p w14:paraId="59DA291C"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szCs w:val="24"/>
        </w:rPr>
        <w:t xml:space="preserve">Ας περιμένουμε να γίνει αυτή η συζήτηση αναλυτικά, διεξοδικά, χωρίς σπουδή και χωρίς τον κίνδυνο με αυτές τις τροπολογίες να έχουμε οριζόντιες διακινδυνεύσεις παραβιάσεων, ανισότητες και ανισορροπίες. </w:t>
      </w:r>
    </w:p>
    <w:p w14:paraId="59DA291D"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b/>
          <w:szCs w:val="24"/>
        </w:rPr>
        <w:t>ΑΘΑΝΑ</w:t>
      </w:r>
      <w:r>
        <w:rPr>
          <w:rFonts w:eastAsia="Times New Roman" w:cs="Times New Roman"/>
          <w:b/>
          <w:szCs w:val="24"/>
        </w:rPr>
        <w:t>ΣΙΟΣ ΔΑΒΑΚΗΣ:</w:t>
      </w:r>
      <w:r>
        <w:rPr>
          <w:rFonts w:eastAsia="Times New Roman" w:cs="Times New Roman"/>
          <w:szCs w:val="24"/>
        </w:rPr>
        <w:t xml:space="preserve"> Όμως η προθεσμία τρέχει. </w:t>
      </w:r>
    </w:p>
    <w:p w14:paraId="59DA291E"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Πέρασαν δεκαετίες σ’ αυτή τη ρημαγμένη χώρα που δεν είχαμε ούτε δασικούς χάρτες ούτε χωροταξία ούτε ανάπτυξη. Είχαμε </w:t>
      </w:r>
      <w:r>
        <w:rPr>
          <w:rFonts w:eastAsia="Times New Roman" w:cs="Times New Roman"/>
          <w:szCs w:val="24"/>
        </w:rPr>
        <w:lastRenderedPageBreak/>
        <w:t>μόνο χρεοκοπία. Ας περιμένουμε μερικές εβδομάδες ή μερικές ημέρες. Αυτοί που εξέθ</w:t>
      </w:r>
      <w:r>
        <w:rPr>
          <w:rFonts w:eastAsia="Times New Roman" w:cs="Times New Roman"/>
          <w:szCs w:val="24"/>
        </w:rPr>
        <w:t xml:space="preserve">ρεψαν την ανομία και την αρρυθμία, ας περιμένουν μερικές εβδομάδες. </w:t>
      </w:r>
    </w:p>
    <w:p w14:paraId="59DA291F"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szCs w:val="24"/>
        </w:rPr>
        <w:t>Το ίδιο ισχύει για κάποια που ακούστηκαν εδώ από συναδέλφους, τα οποία προκαλούν κάποια έκπληξη, το να παραβάλουμε δηλαδή τον Μαρίνο Αντύπα και το Κιλελέρ με τη σημερινή κατάσταση. Δεν πα</w:t>
      </w:r>
      <w:r>
        <w:rPr>
          <w:rFonts w:eastAsia="Times New Roman" w:cs="Times New Roman"/>
          <w:szCs w:val="24"/>
        </w:rPr>
        <w:t>σχίζει κανείς τώρα για τον αναδασμό και κανείς δεν αφήνει το αίμα του κάτω από τον βούρδουλα του τσιφλικά. Είναι άλλες οι περιστάσεις, άλλα τα χρόνια και άλλες οι ιστορικές προκλήσεις. Χρειάζεται ένας σεβασμός σε ό,τι προηγήθηκε και έφτιαξε τον ελληνικό 20</w:t>
      </w:r>
      <w:r>
        <w:rPr>
          <w:rFonts w:eastAsia="Times New Roman" w:cs="Times New Roman"/>
          <w:szCs w:val="24"/>
          <w:vertAlign w:val="superscript"/>
        </w:rPr>
        <w:t>ο</w:t>
      </w:r>
      <w:r>
        <w:rPr>
          <w:rFonts w:eastAsia="Times New Roman" w:cs="Times New Roman"/>
          <w:szCs w:val="24"/>
        </w:rPr>
        <w:t xml:space="preserve"> αιώνα και την Ελλάδα, το νεότερο ελληνικό κράτος. </w:t>
      </w:r>
    </w:p>
    <w:p w14:paraId="59DA2920"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szCs w:val="24"/>
        </w:rPr>
        <w:t>Από εκεί και πέρα, ας αναλογιστούμε ότι μπορεί να είναι και δίκαια τα αιτήματα. Δεν μπαίνω στην ουσία. Έχουμε μορφές αποκλεισμού της εθνικής οικονομίας. Από προσωπική γνώση, ξέρω ότι πέρυσι είχαμε επίπλη</w:t>
      </w:r>
      <w:r>
        <w:rPr>
          <w:rFonts w:eastAsia="Times New Roman" w:cs="Times New Roman"/>
          <w:szCs w:val="24"/>
        </w:rPr>
        <w:t xml:space="preserve">ξη από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 xml:space="preserve">πιτροπή γιατί είχαμε αποκλείσει τα </w:t>
      </w:r>
      <w:proofErr w:type="spellStart"/>
      <w:r>
        <w:rPr>
          <w:rFonts w:eastAsia="Times New Roman" w:cs="Times New Roman"/>
          <w:szCs w:val="24"/>
        </w:rPr>
        <w:t>ελληνοβουλγαρικά</w:t>
      </w:r>
      <w:proofErr w:type="spellEnd"/>
      <w:r>
        <w:rPr>
          <w:rFonts w:eastAsia="Times New Roman" w:cs="Times New Roman"/>
          <w:szCs w:val="24"/>
        </w:rPr>
        <w:t xml:space="preserve"> σύνορα. </w:t>
      </w:r>
    </w:p>
    <w:p w14:paraId="59DA2921"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szCs w:val="24"/>
        </w:rPr>
        <w:t xml:space="preserve">Τι κέρδισε ο αγροτικός κόσμος από τον αποκλεισμό των </w:t>
      </w:r>
      <w:proofErr w:type="spellStart"/>
      <w:r>
        <w:rPr>
          <w:rFonts w:eastAsia="Times New Roman" w:cs="Times New Roman"/>
          <w:szCs w:val="24"/>
        </w:rPr>
        <w:t>ελληνοβουλγαρικών</w:t>
      </w:r>
      <w:proofErr w:type="spellEnd"/>
      <w:r>
        <w:rPr>
          <w:rFonts w:eastAsia="Times New Roman" w:cs="Times New Roman"/>
          <w:szCs w:val="24"/>
        </w:rPr>
        <w:t xml:space="preserve"> συνόρων, που είναι πλήγμα για το εμπόριο, τον τουρισμό, τις επικοινωνίες </w:t>
      </w:r>
      <w:r>
        <w:rPr>
          <w:rFonts w:eastAsia="Times New Roman" w:cs="Times New Roman"/>
          <w:szCs w:val="24"/>
        </w:rPr>
        <w:lastRenderedPageBreak/>
        <w:t>και τις συγκοινωνίες; Το λιμάνι της Θεσσαλονίκης είχε συγκεντρώσει εκατό χιλιάδες τόνους πρώτες ύλες και εμπορεύ</w:t>
      </w:r>
      <w:r>
        <w:rPr>
          <w:rFonts w:eastAsia="Times New Roman" w:cs="Times New Roman"/>
          <w:szCs w:val="24"/>
        </w:rPr>
        <w:t xml:space="preserve">ματα για την πρώην Δημοκρατία των Σκοπίων, με αποτέλεσμα να κινδυνεύει να καταρρεύσει εμπορικά το λιμάνι, να μην μπορεί να ανταποκριθεί στις υποχρεώσεις του. </w:t>
      </w:r>
    </w:p>
    <w:p w14:paraId="59DA2922"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szCs w:val="24"/>
        </w:rPr>
        <w:t>Με το να κλείνεις τα σύνορα, δεν βοηθάς το αίτημά σου, απλώς μπορεί να δυσκολεύεις την πορεία της</w:t>
      </w:r>
      <w:r>
        <w:rPr>
          <w:rFonts w:eastAsia="Times New Roman" w:cs="Times New Roman"/>
          <w:szCs w:val="24"/>
        </w:rPr>
        <w:t xml:space="preserve"> εθνικής οικονομίας και τη ζωή πολλών άλλων επαγγελματικών τάξεων. Αυτό ας το σκεφθούμε, γιατί μ’ αυτόν τον κοινωνικό αυτοματισμό, η μια τάξη να στρέφεται εναντίον της άλλης, μόνο κοιτώντας το στενό τοπίο –μπορεί να υπάρχει συμφέρον, δεν το κρίνω- έχουμε έ</w:t>
      </w:r>
      <w:r>
        <w:rPr>
          <w:rFonts w:eastAsia="Times New Roman" w:cs="Times New Roman"/>
          <w:szCs w:val="24"/>
        </w:rPr>
        <w:t xml:space="preserve">να πρόβλημα. </w:t>
      </w:r>
    </w:p>
    <w:p w14:paraId="59DA2923"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szCs w:val="24"/>
        </w:rPr>
        <w:t xml:space="preserve">Από εκεί και πέρα, υπάρχει και μια ρητορική για το θέμα των τηλεοπτικών αδειών. Όλοι συμφωνούν ότι πρέπει να μπει ευταξία και ευνομία. Η τροπολογία αυτό τον ρόλο παίζει. </w:t>
      </w:r>
    </w:p>
    <w:p w14:paraId="59DA2924"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szCs w:val="24"/>
        </w:rPr>
        <w:t>Όλοι λέτε ότι «έπεσε» ο νόμος. Ο νόμος δεν «έπεσε» στο Συμβούλιο της Επ</w:t>
      </w:r>
      <w:r>
        <w:rPr>
          <w:rFonts w:eastAsia="Times New Roman" w:cs="Times New Roman"/>
          <w:szCs w:val="24"/>
        </w:rPr>
        <w:t>ικρατείας, «έπεσε» η διάταξη στην οποία ο Υπουργός μπορεί να κάνει το</w:t>
      </w:r>
      <w:r>
        <w:rPr>
          <w:rFonts w:eastAsia="Times New Roman" w:cs="Times New Roman"/>
          <w:szCs w:val="24"/>
        </w:rPr>
        <w:t>ν</w:t>
      </w:r>
      <w:r>
        <w:rPr>
          <w:rFonts w:eastAsia="Times New Roman" w:cs="Times New Roman"/>
          <w:szCs w:val="24"/>
        </w:rPr>
        <w:t xml:space="preserve"> διαγωνισμό. Το Συμβούλιο της Επικρατείας συστήνει μετ’ επιτάσεως την ανά</w:t>
      </w:r>
      <w:r>
        <w:rPr>
          <w:rFonts w:eastAsia="Times New Roman" w:cs="Times New Roman"/>
          <w:szCs w:val="24"/>
        </w:rPr>
        <w:lastRenderedPageBreak/>
        <w:t xml:space="preserve">γκη για τον διαγωνισμό, να εξακολουθήσει ο νόμος πριν της διατάξεως που </w:t>
      </w:r>
      <w:proofErr w:type="spellStart"/>
      <w:r>
        <w:rPr>
          <w:rFonts w:eastAsia="Times New Roman" w:cs="Times New Roman"/>
          <w:szCs w:val="24"/>
        </w:rPr>
        <w:t>απερρίφθη</w:t>
      </w:r>
      <w:proofErr w:type="spellEnd"/>
      <w:r>
        <w:rPr>
          <w:rFonts w:eastAsia="Times New Roman" w:cs="Times New Roman"/>
          <w:szCs w:val="24"/>
        </w:rPr>
        <w:t xml:space="preserve"> και περιμένουμε την έμπρακτη πο</w:t>
      </w:r>
      <w:r>
        <w:rPr>
          <w:rFonts w:eastAsia="Times New Roman" w:cs="Times New Roman"/>
          <w:szCs w:val="24"/>
        </w:rPr>
        <w:t xml:space="preserve">λιτική βούληση και από τα κόμματα της Αντιπολίτευσης που έχουν εύκολη την κριτική, ώστε να πιέσουμε με τον σωστό τρόπο το Εθνικό Συμβούλιο Ραδιοτηλεόρασης –το οποίο επιτέλους </w:t>
      </w:r>
      <w:proofErr w:type="spellStart"/>
      <w:r>
        <w:rPr>
          <w:rFonts w:eastAsia="Times New Roman" w:cs="Times New Roman"/>
          <w:szCs w:val="24"/>
        </w:rPr>
        <w:t>συνεστήθη</w:t>
      </w:r>
      <w:proofErr w:type="spellEnd"/>
      <w:r>
        <w:rPr>
          <w:rFonts w:eastAsia="Times New Roman" w:cs="Times New Roman"/>
          <w:szCs w:val="24"/>
        </w:rPr>
        <w:t xml:space="preserve"> μετά από έτη απραξίας- να αναλάβει τον ρόλο του διαγωνισμού και να βάλε</w:t>
      </w:r>
      <w:r>
        <w:rPr>
          <w:rFonts w:eastAsia="Times New Roman" w:cs="Times New Roman"/>
          <w:szCs w:val="24"/>
        </w:rPr>
        <w:t xml:space="preserve">ι μια τάξη. </w:t>
      </w:r>
    </w:p>
    <w:p w14:paraId="59DA2925"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szCs w:val="24"/>
        </w:rPr>
        <w:t>Τα εκτροφεία της ανομίας και της διαπλοκής ας τηρούν αιδήμονα σιγή, όταν μιλάμε για το ραδιοτηλεοπτικό τοπίο. Από τη δεκαετία του 1980 έχουμε το φαινόμενο της ιδιωτικής ραδιοτηλεόρασης και ουδέποτε μπήκε μια τάξη. Ας μπει τώρα. Βοηθήστε, συμβά</w:t>
      </w:r>
      <w:r>
        <w:rPr>
          <w:rFonts w:eastAsia="Times New Roman" w:cs="Times New Roman"/>
          <w:szCs w:val="24"/>
        </w:rPr>
        <w:t xml:space="preserve">λλετε. </w:t>
      </w:r>
    </w:p>
    <w:p w14:paraId="59DA2926"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szCs w:val="24"/>
        </w:rPr>
        <w:t>Δεν βλέπω καμ</w:t>
      </w:r>
      <w:r>
        <w:rPr>
          <w:rFonts w:eastAsia="Times New Roman" w:cs="Times New Roman"/>
          <w:szCs w:val="24"/>
        </w:rPr>
        <w:t>μ</w:t>
      </w:r>
      <w:r>
        <w:rPr>
          <w:rFonts w:eastAsia="Times New Roman" w:cs="Times New Roman"/>
          <w:szCs w:val="24"/>
        </w:rPr>
        <w:t xml:space="preserve">ία επίκαιρη ερώτηση ή επερώτηση για το γιατί δεν προχωρά το Εθνικό Συμβούλιο Ραδιοτηλεόρασης, το οποίο με πολύ κόπο </w:t>
      </w:r>
      <w:proofErr w:type="spellStart"/>
      <w:r>
        <w:rPr>
          <w:rFonts w:eastAsia="Times New Roman" w:cs="Times New Roman"/>
          <w:szCs w:val="24"/>
        </w:rPr>
        <w:t>συνεστήθη</w:t>
      </w:r>
      <w:proofErr w:type="spellEnd"/>
      <w:r>
        <w:rPr>
          <w:rFonts w:eastAsia="Times New Roman" w:cs="Times New Roman"/>
          <w:szCs w:val="24"/>
        </w:rPr>
        <w:t xml:space="preserve"> από την παρούσα Βουλή. Ήταν μια ανάγκη. Υπήρχε μια τεράστια ιστορική καθυστέρηση. Περιμένουμε τις δικές πρωτ</w:t>
      </w:r>
      <w:r>
        <w:rPr>
          <w:rFonts w:eastAsia="Times New Roman" w:cs="Times New Roman"/>
          <w:szCs w:val="24"/>
        </w:rPr>
        <w:t xml:space="preserve">οβουλίες και τις δικές σας προτάσεις. </w:t>
      </w:r>
    </w:p>
    <w:p w14:paraId="59DA2927"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szCs w:val="24"/>
        </w:rPr>
        <w:lastRenderedPageBreak/>
        <w:t xml:space="preserve">Τα υπόλοιπα ας τα κρίνει ο ελληνικός λαός, αυτοί που βλέπουν τα κανάλια, που βλέπουν κι εμάς όλους -και την Κυβέρνηση και τις πολιτικές δυνάμεις που βρίσκονται σ’ αυτήν την Αίθουσα- που παλεύουμε να βάλουμε μια τάξη. </w:t>
      </w:r>
    </w:p>
    <w:p w14:paraId="59DA2928"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59DA2929" w14:textId="77777777" w:rsidR="00087860" w:rsidRDefault="00061F85">
      <w:pPr>
        <w:spacing w:line="600" w:lineRule="auto"/>
        <w:ind w:firstLine="567"/>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Κοινοβουλευτικό Εκπρόσωπο του ΣΥΡΙΖΑ κ. </w:t>
      </w:r>
      <w:proofErr w:type="spellStart"/>
      <w:r>
        <w:rPr>
          <w:rFonts w:eastAsia="Times New Roman" w:cs="Times New Roman"/>
          <w:szCs w:val="24"/>
        </w:rPr>
        <w:t>Ξυδάκη</w:t>
      </w:r>
      <w:proofErr w:type="spellEnd"/>
      <w:r>
        <w:rPr>
          <w:rFonts w:eastAsia="Times New Roman" w:cs="Times New Roman"/>
          <w:szCs w:val="24"/>
        </w:rPr>
        <w:t>.</w:t>
      </w:r>
    </w:p>
    <w:p w14:paraId="59DA292A" w14:textId="77777777" w:rsidR="00087860" w:rsidRDefault="00061F85">
      <w:pPr>
        <w:spacing w:line="600" w:lineRule="auto"/>
        <w:ind w:firstLine="567"/>
        <w:contextualSpacing/>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Δημοκρατικής Συμπαράταξης </w:t>
      </w:r>
      <w:r>
        <w:rPr>
          <w:rFonts w:eastAsia="Times New Roman" w:cs="Times New Roman"/>
          <w:szCs w:val="24"/>
        </w:rPr>
        <w:t xml:space="preserve">ΠΑΣΟΚ-ΔΗΜΑΡ </w:t>
      </w:r>
      <w:r>
        <w:rPr>
          <w:rFonts w:eastAsia="Times New Roman" w:cs="Times New Roman"/>
          <w:szCs w:val="24"/>
        </w:rPr>
        <w:t>κ. Θεοχαρόπουλος για πέντε λεπτά.</w:t>
      </w:r>
    </w:p>
    <w:p w14:paraId="59DA292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ΑΘΑΝ</w:t>
      </w:r>
      <w:r>
        <w:rPr>
          <w:rFonts w:eastAsia="Times New Roman" w:cs="Times New Roman"/>
          <w:b/>
          <w:szCs w:val="24"/>
        </w:rPr>
        <w:t>ΑΣΙΟΣ ΘΕΟΧΑΡΟΠΟΥΛΟΣ:</w:t>
      </w:r>
      <w:r>
        <w:rPr>
          <w:rFonts w:eastAsia="Times New Roman" w:cs="Times New Roman"/>
          <w:szCs w:val="24"/>
        </w:rPr>
        <w:t xml:space="preserve"> Κύριε Πρόεδρε, κύριοι Υπουργοί, σήμερα συζητούμε για άλλη μια φορά και εμείς δεν θα κουραζόμαστε να το λέμε, διότι δεν είναι διαδικασία αυτή να έρχεται μια τροπολογία μία ώρα πριν από μία κύρωση διεθνούς σύμβασης, η οποία δεν έχει αυτή</w:t>
      </w:r>
      <w:r>
        <w:rPr>
          <w:rFonts w:eastAsia="Times New Roman" w:cs="Times New Roman"/>
          <w:szCs w:val="24"/>
        </w:rPr>
        <w:t xml:space="preserve"> τη διαδικασία κανονικά. Εδώ πέρα έχει χαθεί ο έλεγχος στο ζήτημα των τροπολογιών στις κυρώσεις. Πρέπει αυτό επιτέλους να σταματήσει, να υπάρχει και πρωτοβουλία και από το Προεδρείο της Βουλής και από τα κόμματα στη Διάσκεψη των Προέδρων.</w:t>
      </w:r>
    </w:p>
    <w:p w14:paraId="59DA292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στη συ</w:t>
      </w:r>
      <w:r>
        <w:rPr>
          <w:rFonts w:eastAsia="Times New Roman" w:cs="Times New Roman"/>
          <w:szCs w:val="24"/>
        </w:rPr>
        <w:t>γκεκριμένη τροπολογία για τις τηλεοπτικές άδειες, πρώτα-πρώτα, εμείς βεβαίως συμφωνούμε με την εφαρμογή του νόμου και με την τροπολογία και θα την ψηφίσουμε. Όμως, εδώ ακούγονται πράγματα σαν να ξεκινούμε σήμερα να συζητούμε αυτό το θέμα.</w:t>
      </w:r>
    </w:p>
    <w:p w14:paraId="59DA292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Δεν θα ξεχάσουμε,</w:t>
      </w:r>
      <w:r>
        <w:rPr>
          <w:rFonts w:eastAsia="Times New Roman" w:cs="Times New Roman"/>
          <w:szCs w:val="24"/>
        </w:rPr>
        <w:t xml:space="preserve"> πρώτα-πρώτα, τη διαδικασία την οποία έχετε κάνει στο θέμα των τηλεοπτικών αδειών. Δεν είναι εδώ ο αρμόδιος Υπουργός σήμερα, αλλά η τροπολογία έχει και την υπογραφή του. Όταν σας λέγαμε ότι είναι αντισυνταγματικός ο ορισμός μόνο των τεσσάρων αδειών και μάλ</w:t>
      </w:r>
      <w:r>
        <w:rPr>
          <w:rFonts w:eastAsia="Times New Roman" w:cs="Times New Roman"/>
          <w:szCs w:val="24"/>
        </w:rPr>
        <w:t>ιστα χωρίς τη λογική της αρμοδιότητας του Εθνικού Συμβουλίου Ραδιοτηλεόρασης και ότι είναι εντελώς αντισυνταγματική αυτή η διαδικασία, δεν ακούγατε κανέναν. Προχωρούσατε σε μια διαδικασία η οποία ήταν εμφανώς αντισυνταγματική.</w:t>
      </w:r>
    </w:p>
    <w:p w14:paraId="59DA292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Σήμερα ακούμε εδώ από τον ΣΥΡ</w:t>
      </w:r>
      <w:r>
        <w:rPr>
          <w:rFonts w:eastAsia="Times New Roman" w:cs="Times New Roman"/>
          <w:szCs w:val="24"/>
        </w:rPr>
        <w:t>ΙΖΑ και από την Κυβέρνηση για το Εθνικό Συμβούλιο Ραδιοτηλεόρασης, για το οποίο σας καλούσαμε εδώ και τόσον καιρό και δεν θέλατε να προχωρήσει η διαδικασία αυτή.</w:t>
      </w:r>
    </w:p>
    <w:p w14:paraId="59DA292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Να συνεχίσω; Να πω ότι το βράδυ της απόφασης του Συμβουλίου της Επικρατείας, του οποίου την απ</w:t>
      </w:r>
      <w:r>
        <w:rPr>
          <w:rFonts w:eastAsia="Times New Roman" w:cs="Times New Roman"/>
          <w:szCs w:val="24"/>
        </w:rPr>
        <w:t>όφαση σήμερα επικαλείστε εσείς, η αρμόδια Κυβερνητική Εκπρόσωπος εκείνο το βράδυ κατήγγειλε το Συμβούλιο της Επικρατείας και όλες τις αποφάσεις του σε μια ταραχή η οποία υπήρχε εκείνο το βράδυ στην Κυβέρνηση; Τα έχετε ξεχάσει αυτά; Εμείς δεν τα έχουμε ξεχά</w:t>
      </w:r>
      <w:r>
        <w:rPr>
          <w:rFonts w:eastAsia="Times New Roman" w:cs="Times New Roman"/>
          <w:szCs w:val="24"/>
        </w:rPr>
        <w:t>σει.</w:t>
      </w:r>
    </w:p>
    <w:p w14:paraId="59DA293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Εμείς πήραμε συγκεκριμένες πρωτοβουλίες καθ’ όλη εκείνη τη διάρκεια και στη συνέχεια και το Εθνικό Συμβούλιο Ραδιοτηλεόρασης συγκροτήθηκε και με δική μας πρωτοβουλία, όταν εσείς πάλι παίζατε παι</w:t>
      </w:r>
      <w:r>
        <w:rPr>
          <w:rFonts w:eastAsia="Times New Roman" w:cs="Times New Roman"/>
          <w:szCs w:val="24"/>
        </w:rPr>
        <w:t>χ</w:t>
      </w:r>
      <w:r>
        <w:rPr>
          <w:rFonts w:eastAsia="Times New Roman" w:cs="Times New Roman"/>
          <w:szCs w:val="24"/>
        </w:rPr>
        <w:t xml:space="preserve">νίδια και είχατε </w:t>
      </w:r>
      <w:proofErr w:type="spellStart"/>
      <w:r>
        <w:rPr>
          <w:rFonts w:eastAsia="Times New Roman" w:cs="Times New Roman"/>
          <w:szCs w:val="24"/>
        </w:rPr>
        <w:t>τακτικισμούς</w:t>
      </w:r>
      <w:proofErr w:type="spellEnd"/>
      <w:r>
        <w:rPr>
          <w:rFonts w:eastAsia="Times New Roman" w:cs="Times New Roman"/>
          <w:szCs w:val="24"/>
        </w:rPr>
        <w:t>. Θυμηθείτε λίγο τι προτείν</w:t>
      </w:r>
      <w:r>
        <w:rPr>
          <w:rFonts w:eastAsia="Times New Roman" w:cs="Times New Roman"/>
          <w:szCs w:val="24"/>
        </w:rPr>
        <w:t>ατε και πώς έφτασε η διαδικασία από τον Πολύδωρα που προτείνατε για να παίξετε επάνω στον θεσμό σε μια διαδικασία η οποία οδήγησε τελικά στη συγκρότηση του Εθνικού Συμβουλίου Ραδιοτηλεόρασης.</w:t>
      </w:r>
    </w:p>
    <w:p w14:paraId="59DA293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Αυτή είναι η διαδικασία που κάνατε στις τηλεοπτικές άδειες, αυτή</w:t>
      </w:r>
      <w:r>
        <w:rPr>
          <w:rFonts w:eastAsia="Times New Roman" w:cs="Times New Roman"/>
          <w:szCs w:val="24"/>
        </w:rPr>
        <w:t xml:space="preserve"> είναι η διαδικασία που είμαστε σήμερα εδώ πέρα για να μιλάμε πάνω στα προβλήματα που δημιουργήσατε εδώ και έναν χρόνο. Βεβαίως και εμείς θέλουμε να μπει τάξη σε ένα άναρχο ραδιοτηλεοπτικό τοπίο και αυτό προσπαθήσαμε από την </w:t>
      </w:r>
      <w:r>
        <w:rPr>
          <w:rFonts w:eastAsia="Times New Roman" w:cs="Times New Roman"/>
          <w:szCs w:val="24"/>
        </w:rPr>
        <w:lastRenderedPageBreak/>
        <w:t>πρώτη στιγμή, αλλά τάξη δεν σήμ</w:t>
      </w:r>
      <w:r>
        <w:rPr>
          <w:rFonts w:eastAsia="Times New Roman" w:cs="Times New Roman"/>
          <w:szCs w:val="24"/>
        </w:rPr>
        <w:t>αινε μια έκθεση του Ινστιτούτου Φλωρεντίας για μόνο τέσσερις άδειες τις οποίες έχετε ξεχάσει αυτή τη χρονική στιγμή πλέον, εκτός αν θέλετε να φέρετε και άλλες τέτοιες εκθέσεις</w:t>
      </w:r>
      <w:r>
        <w:rPr>
          <w:rFonts w:eastAsia="Times New Roman" w:cs="Times New Roman"/>
          <w:szCs w:val="24"/>
        </w:rPr>
        <w:t>.</w:t>
      </w:r>
    </w:p>
    <w:p w14:paraId="59DA293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Σοβαρότητα, λοιπόν και υπευθυνότητα. Εμείς θέλουμε να υπάρχει τηλεοπτικό τοπίο </w:t>
      </w:r>
      <w:r>
        <w:rPr>
          <w:rFonts w:eastAsia="Times New Roman" w:cs="Times New Roman"/>
          <w:szCs w:val="24"/>
        </w:rPr>
        <w:t>το οποίο θα είναι ρυθμισμένο με δικαιοσύνη και με τις αποφάσεις του Συμβουλίου της Επικρατείας και με το Εθνικό Συμβούλιο Ραδιοτηλεόρασης να επιτελεί τον ρόλο του.</w:t>
      </w:r>
    </w:p>
    <w:p w14:paraId="59DA293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Κύριε Υπουργέ, συζητήσαμε σήμερα τις τροπολογίες και για τα δασικά, αλλά και για το αγροτικό</w:t>
      </w:r>
      <w:r>
        <w:rPr>
          <w:rFonts w:eastAsia="Times New Roman" w:cs="Times New Roman"/>
          <w:szCs w:val="24"/>
        </w:rPr>
        <w:t xml:space="preserve"> ζήτημα για το οποίο είστε εδώ πέρα. Στο Υπουργείο δεν έγινε, απ’ ό,τι καταλάβαμε, κανένας διάλογος για άλλη μια φορά. Θα μας πείτε εάν κάνουμε λάθος.</w:t>
      </w:r>
    </w:p>
    <w:p w14:paraId="59DA293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Να σας πω, όμως, το εξής, ότι εδώ κάτι συμβαίνει: Ή δεν σας ακούν οι αγρότες ή δεν τους καταλαβαίνετε εσε</w:t>
      </w:r>
      <w:r>
        <w:rPr>
          <w:rFonts w:eastAsia="Times New Roman" w:cs="Times New Roman"/>
          <w:szCs w:val="24"/>
        </w:rPr>
        <w:t>ίς. Ή, κατά τη γνώμη σας, φταίνε μόνο οι αγρότες ή πρέπει να δείτε σε τι φταίτε και εσείς σε όλη αυτή τη διαδικασία. Τα ίδια λέγατε πέρυσι εδώ. Λέγατε ότι «δεν ακούν οι αγρότες, δεν μπορώ να συνεννοηθώ». Τα ίδια λέτε και φέτος.</w:t>
      </w:r>
    </w:p>
    <w:p w14:paraId="59DA293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Πρώτον, λοιπόν, για να το </w:t>
      </w:r>
      <w:r>
        <w:rPr>
          <w:rFonts w:eastAsia="Times New Roman" w:cs="Times New Roman"/>
          <w:szCs w:val="24"/>
        </w:rPr>
        <w:t xml:space="preserve">ξεκαθαρίσουμε, οι αγρότες έχουν δίκαια αιτήματα και τα αιτήματα της </w:t>
      </w:r>
      <w:proofErr w:type="spellStart"/>
      <w:r>
        <w:rPr>
          <w:rFonts w:eastAsia="Times New Roman" w:cs="Times New Roman"/>
          <w:szCs w:val="24"/>
        </w:rPr>
        <w:t>υπερφορολόγησης</w:t>
      </w:r>
      <w:proofErr w:type="spellEnd"/>
      <w:r>
        <w:rPr>
          <w:rFonts w:eastAsia="Times New Roman" w:cs="Times New Roman"/>
          <w:szCs w:val="24"/>
        </w:rPr>
        <w:t>, εκτός του κοινοτικού κεκτημένου πλέον, η οποία ασκείται, το θέμα των ασφαλιστικών εισφορών τις οποίες έχετε τριπλασιάσει, το θέμα του αγροτικού πετρελαίου κίνησης, που σας</w:t>
      </w:r>
      <w:r>
        <w:rPr>
          <w:rFonts w:eastAsia="Times New Roman" w:cs="Times New Roman"/>
          <w:szCs w:val="24"/>
        </w:rPr>
        <w:t xml:space="preserve"> καλούμε να θεσπίσετε, όπως και οι άλλες ευρωπαϊκές χώρες και δεν τα κάνετε, έχουν οδηγήσει σε ασφυξία, έχουν οδηγήσει σε οικονομικό αδιέξοδο τους αγρότες, οι οποίοι διαμαρτύρονται. Βέβαια, εμείς πρώτοι έχουμε πει το προηγούμενο χρονικό διάστημα ότι οι δια</w:t>
      </w:r>
      <w:r>
        <w:rPr>
          <w:rFonts w:eastAsia="Times New Roman" w:cs="Times New Roman"/>
          <w:szCs w:val="24"/>
        </w:rPr>
        <w:t>μαρτυρίες αυτές, η διεκδίκηση αυτών των αιτημάτων δεν πρέπει να γίνεται με τρόπο που να είναι απέναντι στις άλλες κοινωνικές ομάδες. Αυτό, όμως, δεν έχει καμμία σχέση με το γεγονός ότι είναι δίκαια τα αιτήματα και με το ότι εσείς δεν έχετε λύσει ούτε ένα α</w:t>
      </w:r>
      <w:r>
        <w:rPr>
          <w:rFonts w:eastAsia="Times New Roman" w:cs="Times New Roman"/>
          <w:szCs w:val="24"/>
        </w:rPr>
        <w:t>πό αυτά τα προβλήματα των αγροτών σήμερα.</w:t>
      </w:r>
    </w:p>
    <w:p w14:paraId="59DA293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Συζητούμε συνέχεια τα ίδια και τα ίδια, συζητούμε πάλι για τους δασικούς χάρτες σήμερα και λέτε ότι και πάλι δεν θα λυθεί σήμερα και αύριο και το επόμενο χρονικό διάστημα. Οι αγρότες είναι στους δρόμους, δεν μπορού</w:t>
      </w:r>
      <w:r>
        <w:rPr>
          <w:rFonts w:eastAsia="Times New Roman" w:cs="Times New Roman"/>
          <w:szCs w:val="24"/>
        </w:rPr>
        <w:t xml:space="preserve">ν να πάρουν τις ενισχύσεις τους με αυτά τα ζητήματα και βεβαίως, αυτό το ζήτημα του </w:t>
      </w:r>
      <w:r>
        <w:rPr>
          <w:rFonts w:eastAsia="Times New Roman" w:cs="Times New Roman"/>
          <w:szCs w:val="24"/>
        </w:rPr>
        <w:lastRenderedPageBreak/>
        <w:t>εθνικού σχεδίου παραγωγικής ανασυγκρότησης, του εθνικού σχεδίου αγροτικής ανάπτυξης πρέπει επιτέλους να λυθεί. Κανένας δεν καταλαβαίνει ότι υπάρχει ένα οποιοδήποτε σχέδιο α</w:t>
      </w:r>
      <w:r>
        <w:rPr>
          <w:rFonts w:eastAsia="Times New Roman" w:cs="Times New Roman"/>
          <w:szCs w:val="24"/>
        </w:rPr>
        <w:t>πό την Κυβέρνησή σας.</w:t>
      </w:r>
    </w:p>
    <w:p w14:paraId="59DA293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Προβαίνετε σε </w:t>
      </w:r>
      <w:r>
        <w:rPr>
          <w:rFonts w:eastAsia="Times New Roman" w:cs="Times New Roman"/>
          <w:szCs w:val="24"/>
        </w:rPr>
        <w:t xml:space="preserve">απαράδεκτους </w:t>
      </w:r>
      <w:r>
        <w:rPr>
          <w:rFonts w:eastAsia="Times New Roman" w:cs="Times New Roman"/>
          <w:szCs w:val="24"/>
        </w:rPr>
        <w:t>χαρακτηρισμούς</w:t>
      </w:r>
      <w:r>
        <w:rPr>
          <w:rFonts w:eastAsia="Times New Roman" w:cs="Times New Roman"/>
          <w:szCs w:val="24"/>
        </w:rPr>
        <w:t xml:space="preserve"> εναντίον των αγροτών.</w:t>
      </w:r>
      <w:r>
        <w:rPr>
          <w:rFonts w:eastAsia="Times New Roman" w:cs="Times New Roman"/>
          <w:szCs w:val="24"/>
        </w:rPr>
        <w:t xml:space="preserve">. Δεν πρέπει να κάνετε τέτοιους χαρακτηρισμούς, όπως κάνατε σήμερα το πρωί. Ακούμε τον </w:t>
      </w:r>
      <w:r>
        <w:rPr>
          <w:rFonts w:eastAsia="Times New Roman" w:cs="Times New Roman"/>
          <w:szCs w:val="24"/>
        </w:rPr>
        <w:t>ε</w:t>
      </w:r>
      <w:r>
        <w:rPr>
          <w:rFonts w:eastAsia="Times New Roman" w:cs="Times New Roman"/>
          <w:szCs w:val="24"/>
        </w:rPr>
        <w:t xml:space="preserve">ισηγητή του ΣΥΡΙΖΑ να μιλά για το γεγονός ότι η </w:t>
      </w:r>
      <w:r>
        <w:rPr>
          <w:rFonts w:eastAsia="Times New Roman" w:cs="Times New Roman"/>
          <w:szCs w:val="24"/>
        </w:rPr>
        <w:t>α</w:t>
      </w:r>
      <w:r>
        <w:rPr>
          <w:rFonts w:eastAsia="Times New Roman" w:cs="Times New Roman"/>
          <w:szCs w:val="24"/>
        </w:rPr>
        <w:t>ντιπολίτευση έχει και όρια.</w:t>
      </w:r>
      <w:r>
        <w:rPr>
          <w:rFonts w:eastAsia="Times New Roman" w:cs="Times New Roman"/>
          <w:szCs w:val="24"/>
        </w:rPr>
        <w:t xml:space="preserve"> </w:t>
      </w:r>
      <w:r>
        <w:rPr>
          <w:rFonts w:eastAsia="Times New Roman" w:cs="Times New Roman"/>
          <w:szCs w:val="24"/>
        </w:rPr>
        <w:t xml:space="preserve">Φαντάζομαι μιλάει στον καθρέπτη του ίδιου του κόμματός του, του ΣΥΡΙΖΑ, για όλα όσα έχει υποσχεθεί, για τον ΕΝΦΙΑ, για τα φορολογικά των αγροτών. Σοβαρότητα! Αντιμετωπίστε τα προβλήματα επιτέλους. </w:t>
      </w:r>
    </w:p>
    <w:p w14:paraId="59DA293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Λύστε τα προβλήματα των αγροτών που αυτή τη στιγμή είναι τ</w:t>
      </w:r>
      <w:r>
        <w:rPr>
          <w:rFonts w:eastAsia="Times New Roman" w:cs="Times New Roman"/>
          <w:szCs w:val="24"/>
        </w:rPr>
        <w:t>εράστια, που δεν μπορούν να παράγουν, που δημιουργούμε ελλείμματα -επειδή δεν μπορούν να παράγουν- αντί να δημιουργούμε προστιθέμενη αξία. Όπως και το νομοσχέδιο το οποίο συζητήσαμε σήμερα, έχει σχέση με τις εξαγωγές αγροτικών προϊόντων και πώς όλα αυτά θα</w:t>
      </w:r>
      <w:r>
        <w:rPr>
          <w:rFonts w:eastAsia="Times New Roman" w:cs="Times New Roman"/>
          <w:szCs w:val="24"/>
        </w:rPr>
        <w:t xml:space="preserve"> ενισχυθούν. </w:t>
      </w:r>
    </w:p>
    <w:p w14:paraId="59DA293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αυτά πρέπει να καθίσουμε από πάνω και όχι σε μια </w:t>
      </w:r>
      <w:r>
        <w:rPr>
          <w:rFonts w:eastAsia="Times New Roman" w:cs="Times New Roman"/>
          <w:szCs w:val="24"/>
        </w:rPr>
        <w:t xml:space="preserve">αδιέξοδη </w:t>
      </w:r>
      <w:r>
        <w:rPr>
          <w:rFonts w:eastAsia="Times New Roman" w:cs="Times New Roman"/>
          <w:szCs w:val="24"/>
        </w:rPr>
        <w:t>κατάσταση η οποία δεν δίνει καμ</w:t>
      </w:r>
      <w:r>
        <w:rPr>
          <w:rFonts w:eastAsia="Times New Roman" w:cs="Times New Roman"/>
          <w:szCs w:val="24"/>
        </w:rPr>
        <w:t>μ</w:t>
      </w:r>
      <w:r>
        <w:rPr>
          <w:rFonts w:eastAsia="Times New Roman" w:cs="Times New Roman"/>
          <w:szCs w:val="24"/>
        </w:rPr>
        <w:t>ία λύση</w:t>
      </w:r>
      <w:r>
        <w:rPr>
          <w:rFonts w:eastAsia="Times New Roman" w:cs="Times New Roman"/>
          <w:szCs w:val="24"/>
        </w:rPr>
        <w:t xml:space="preserve"> και δ</w:t>
      </w:r>
      <w:r>
        <w:rPr>
          <w:rFonts w:eastAsia="Times New Roman" w:cs="Times New Roman"/>
          <w:szCs w:val="24"/>
        </w:rPr>
        <w:t xml:space="preserve">υστυχώς, αυτή την κατάσταση </w:t>
      </w:r>
      <w:r>
        <w:rPr>
          <w:rFonts w:eastAsia="Times New Roman" w:cs="Times New Roman"/>
          <w:szCs w:val="24"/>
        </w:rPr>
        <w:t xml:space="preserve">εσείς </w:t>
      </w:r>
      <w:r>
        <w:rPr>
          <w:rFonts w:eastAsia="Times New Roman" w:cs="Times New Roman"/>
          <w:szCs w:val="24"/>
        </w:rPr>
        <w:t>την ανατροφοδοτείτε συνεχώς στην Κυβέρνησή σας.</w:t>
      </w:r>
    </w:p>
    <w:p w14:paraId="59DA293A" w14:textId="77777777" w:rsidR="00087860" w:rsidRDefault="00061F85">
      <w:pPr>
        <w:spacing w:line="600" w:lineRule="auto"/>
        <w:ind w:firstLine="720"/>
        <w:contextualSpacing/>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59DA293B" w14:textId="77777777" w:rsidR="00087860" w:rsidRDefault="00061F85">
      <w:pPr>
        <w:spacing w:line="600" w:lineRule="auto"/>
        <w:ind w:firstLine="720"/>
        <w:contextualSpacing/>
        <w:jc w:val="both"/>
        <w:rPr>
          <w:rFonts w:eastAsia="Times New Roman"/>
          <w:bCs/>
        </w:rPr>
      </w:pPr>
      <w:r>
        <w:rPr>
          <w:rFonts w:eastAsia="Times New Roman"/>
          <w:bCs/>
        </w:rPr>
        <w:t xml:space="preserve">(Χειροκροτήματα από την πτέρυγα της </w:t>
      </w:r>
      <w:r>
        <w:rPr>
          <w:rFonts w:eastAsia="Times New Roman"/>
          <w:szCs w:val="24"/>
        </w:rPr>
        <w:t>Δ</w:t>
      </w:r>
      <w:r>
        <w:rPr>
          <w:rFonts w:eastAsia="Times New Roman"/>
          <w:szCs w:val="24"/>
        </w:rPr>
        <w:t>ημοκρατικής Συμπαράταξης ΠΑΣΟΚ - ΔΗΜΑΡ)</w:t>
      </w:r>
      <w:r>
        <w:rPr>
          <w:rFonts w:eastAsia="Times New Roman"/>
          <w:bCs/>
        </w:rPr>
        <w:t xml:space="preserve"> </w:t>
      </w:r>
    </w:p>
    <w:p w14:paraId="59DA293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Θεοχαρόπουλο.</w:t>
      </w:r>
    </w:p>
    <w:p w14:paraId="59DA293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Υφυπουργός κ. </w:t>
      </w:r>
      <w:proofErr w:type="spellStart"/>
      <w:r>
        <w:rPr>
          <w:rFonts w:eastAsia="Times New Roman" w:cs="Times New Roman"/>
          <w:szCs w:val="24"/>
        </w:rPr>
        <w:t>Παπανάτσιου</w:t>
      </w:r>
      <w:proofErr w:type="spellEnd"/>
      <w:r>
        <w:rPr>
          <w:rFonts w:eastAsia="Times New Roman" w:cs="Times New Roman"/>
          <w:szCs w:val="24"/>
        </w:rPr>
        <w:t>.</w:t>
      </w:r>
    </w:p>
    <w:p w14:paraId="59DA293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Κατ’ αρχ</w:t>
      </w:r>
      <w:r>
        <w:rPr>
          <w:rFonts w:eastAsia="Times New Roman" w:cs="Times New Roman"/>
          <w:szCs w:val="24"/>
        </w:rPr>
        <w:t>άς</w:t>
      </w:r>
      <w:r>
        <w:rPr>
          <w:rFonts w:eastAsia="Times New Roman" w:cs="Times New Roman"/>
          <w:szCs w:val="24"/>
        </w:rPr>
        <w:t>, κύριοι Βουλευτές, νομίζω ότι όλα έγιναν απ</w:t>
      </w:r>
      <w:r>
        <w:rPr>
          <w:rFonts w:eastAsia="Times New Roman" w:cs="Times New Roman"/>
          <w:szCs w:val="24"/>
        </w:rPr>
        <w:t>ό τον ΣΥΡΙΖΑ τα τελευταία δύο χρόνια! Δεν υπήρχε τίποτα άλλο πιο πριν! Όλα ήταν πάρα πολύ καλά, όλα ήταν ομαλά! Τα κανάλια πληρώνανε τα χρήματα! Το ραδιοτηλεοπτικό τοπίο ήταν πάρα πολύ καλό! Και εμείς ήρθαμε και διαλύσαμε τα πάντα! Αυτό ακούστηκε σήμερα.</w:t>
      </w:r>
    </w:p>
    <w:p w14:paraId="59DA293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πό εκεί και πέρα, σαράντα χρόνια υπήρχε ανομία, υπήρχε μια κατάσταση στο ραδιοτηλεοπτικό τοπίο τέτοια που αυτή η Κυβέρνηση ήρθε να φέρει μια τάξη, τουλάχιστον να μπορέσουμε να εισπράξουμε κάποια χρήματα και να βάλουμε τα πράγματα στην τάξη τους.</w:t>
      </w:r>
    </w:p>
    <w:p w14:paraId="59DA294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η απόφαση του </w:t>
      </w:r>
      <w:proofErr w:type="spellStart"/>
      <w:r>
        <w:rPr>
          <w:rFonts w:eastAsia="Times New Roman" w:cs="Times New Roman"/>
          <w:szCs w:val="24"/>
        </w:rPr>
        <w:t>ΣτΕ</w:t>
      </w:r>
      <w:proofErr w:type="spellEnd"/>
      <w:r>
        <w:rPr>
          <w:rFonts w:eastAsia="Times New Roman" w:cs="Times New Roman"/>
          <w:szCs w:val="24"/>
        </w:rPr>
        <w:t>, όπως ειπώθηκε και από τον Κοινοβουλευτικό Εκπρόσωπο του ΣΥΡΙΖΑ, δεν απορρίπτει τον νόμο Παππά, τη συγκεκριμένη διάταξη που αυτή υλοποιούμε και που ερχόμαστε να επιστρέψουμε τα χρήματα σήμερα στους υπερθεματιστές. Δεν κατέπεσε ο νόμος Π</w:t>
      </w:r>
      <w:r>
        <w:rPr>
          <w:rFonts w:eastAsia="Times New Roman" w:cs="Times New Roman"/>
          <w:szCs w:val="24"/>
        </w:rPr>
        <w:t xml:space="preserve">αππά. </w:t>
      </w:r>
    </w:p>
    <w:p w14:paraId="59DA294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Ο νόμος Παππά είναι εκείνος με τον οποίο το Εθνικό Συμβούλιο Ραδιοτηλεόρασης θα πρέπει να κάνει τον διαγωνισμό, θα πρέπει να εισπράξει τα χρήματα και θα πρέπει να φέρει τη νομιμότητα στο ραδιοτηλεοπτικό τοπίο. Αυτός είναι ο νόμος που υποχρεούται αυτ</w:t>
      </w:r>
      <w:r>
        <w:rPr>
          <w:rFonts w:eastAsia="Times New Roman" w:cs="Times New Roman"/>
          <w:szCs w:val="24"/>
        </w:rPr>
        <w:t>ή τη στιγμή το Εθνικό Συμβούλιο Ραδιοτηλεόρασης να υλοποιήσει και πραγματικά να φέρει τα αποτελέσματα που πρέπει στο συγκεκριμένο θέμα.</w:t>
      </w:r>
    </w:p>
    <w:p w14:paraId="59DA294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για τη φορολογική ενημερότητα, δεν υπάρχει είσπραξη χρημάτων, δεν εισπράττονται χρήματα από το </w:t>
      </w:r>
      <w:r>
        <w:rPr>
          <w:rFonts w:eastAsia="Times New Roman" w:cs="Times New Roman"/>
          <w:szCs w:val="24"/>
        </w:rPr>
        <w:t>δ</w:t>
      </w:r>
      <w:r>
        <w:rPr>
          <w:rFonts w:eastAsia="Times New Roman" w:cs="Times New Roman"/>
          <w:szCs w:val="24"/>
        </w:rPr>
        <w:t>ημόσιο. Η φορ</w:t>
      </w:r>
      <w:r>
        <w:rPr>
          <w:rFonts w:eastAsia="Times New Roman" w:cs="Times New Roman"/>
          <w:szCs w:val="24"/>
        </w:rPr>
        <w:t xml:space="preserve">ολογική ενημερότητα </w:t>
      </w:r>
      <w:r>
        <w:rPr>
          <w:rFonts w:eastAsia="Times New Roman" w:cs="Times New Roman"/>
          <w:szCs w:val="24"/>
        </w:rPr>
        <w:lastRenderedPageBreak/>
        <w:t>είναι υποχρέωση όταν εισπράττονται χρήματα από τους ιδιώτες. Στην περίπτωση τη συγκεκριμένη επιστρέφουμε τα χρήματα μετά από απόφαση του Συμβουλίου της Επικρατείας. Και ό,τι αφορά την προηγούμενη κατάσταση, πριν δηλαδή να δοθούν τα χρήμ</w:t>
      </w:r>
      <w:r>
        <w:rPr>
          <w:rFonts w:eastAsia="Times New Roman" w:cs="Times New Roman"/>
          <w:szCs w:val="24"/>
        </w:rPr>
        <w:t>ατα, γι’ αυτόν τον λόγο και δεν επιβάλλεται φορολογική ενημερότητα.</w:t>
      </w:r>
    </w:p>
    <w:p w14:paraId="59DA294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9DA294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κυρία Υφυπουργέ.</w:t>
      </w:r>
    </w:p>
    <w:p w14:paraId="59DA294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να απαντήσετε τι δέχεστε.</w:t>
      </w:r>
    </w:p>
    <w:p w14:paraId="59DA294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w:t>
      </w:r>
      <w:r>
        <w:rPr>
          <w:rFonts w:eastAsia="Times New Roman" w:cs="Times New Roman"/>
          <w:b/>
          <w:szCs w:val="24"/>
        </w:rPr>
        <w:t xml:space="preserve">ι Τροφίμων): </w:t>
      </w:r>
      <w:r>
        <w:rPr>
          <w:rFonts w:eastAsia="Times New Roman" w:cs="Times New Roman"/>
          <w:szCs w:val="24"/>
        </w:rPr>
        <w:t xml:space="preserve">Κύριε Πρόεδρε, μπήκαν πολλά θέματα. </w:t>
      </w:r>
    </w:p>
    <w:p w14:paraId="59DA294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Θα ξεκινήσω από τους Βουλευτές της Δημοκρατικής Συμπαράταξης. Αγαπητοί συνάδελφοι, επιτέλους κάποια στιγμή σοβαρευτείτε.</w:t>
      </w:r>
    </w:p>
    <w:p w14:paraId="59DA2948" w14:textId="77777777" w:rsidR="00087860" w:rsidRDefault="00061F85">
      <w:pPr>
        <w:spacing w:line="600" w:lineRule="auto"/>
        <w:ind w:firstLine="720"/>
        <w:contextualSpacing/>
        <w:jc w:val="both"/>
        <w:rPr>
          <w:rFonts w:eastAsia="Times New Roman"/>
          <w:szCs w:val="24"/>
        </w:rPr>
      </w:pPr>
      <w:r>
        <w:rPr>
          <w:rFonts w:eastAsia="Times New Roman"/>
          <w:szCs w:val="24"/>
        </w:rPr>
        <w:t>(Θόρυβος</w:t>
      </w:r>
      <w:r>
        <w:rPr>
          <w:rFonts w:eastAsia="Times New Roman"/>
          <w:szCs w:val="24"/>
        </w:rPr>
        <w:t xml:space="preserve"> - δ</w:t>
      </w:r>
      <w:r>
        <w:rPr>
          <w:rFonts w:eastAsia="Times New Roman"/>
          <w:szCs w:val="24"/>
        </w:rPr>
        <w:t>ιαμαρτυρίες από την πτέρυγα της Δημοκρατικής Συμπαράταξης ΠΑΣΟΚ - ΔΗΜΑΡ)</w:t>
      </w:r>
    </w:p>
    <w:p w14:paraId="59DA294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Μετά από εσάς! Μιλάτε εσείς, με αυτά που λέγατε;</w:t>
      </w:r>
    </w:p>
    <w:p w14:paraId="59DA294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Είναι δυνατόν! </w:t>
      </w:r>
    </w:p>
    <w:p w14:paraId="59DA294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Κύριε Τζελέπη, ηρεμήστε λιγάκι για να ακούσουμε τον Υπουργό. </w:t>
      </w:r>
    </w:p>
    <w:p w14:paraId="59DA294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Πριν</w:t>
      </w:r>
      <w:r>
        <w:rPr>
          <w:rFonts w:eastAsia="Times New Roman" w:cs="Times New Roman"/>
          <w:szCs w:val="24"/>
        </w:rPr>
        <w:t xml:space="preserve"> από</w:t>
      </w:r>
      <w:r>
        <w:rPr>
          <w:rFonts w:eastAsia="Times New Roman" w:cs="Times New Roman"/>
          <w:szCs w:val="24"/>
        </w:rPr>
        <w:t xml:space="preserve"> ενάμιση μήνα, μετά από απαίτηση της Αντιπολίτευσης, συζητήσαμε στην Επιτροπή Παραγωγής και Εμπορίου αν αυτή η Κυβέρνηση έχει σχέδιο, στρατηγική για τον αγροτικό χώρο. Έγινε η συνεδρίαση. Σας παρουσιάσαμε το σχέδιό μας. </w:t>
      </w:r>
      <w:r>
        <w:rPr>
          <w:rFonts w:eastAsia="Times New Roman" w:cs="Times New Roman"/>
          <w:szCs w:val="24"/>
        </w:rPr>
        <w:t>Τ</w:t>
      </w:r>
      <w:r>
        <w:rPr>
          <w:rFonts w:eastAsia="Times New Roman" w:cs="Times New Roman"/>
          <w:szCs w:val="24"/>
        </w:rPr>
        <w:t xml:space="preserve">ι είπατε; Στριμωχτήκατε και είπατε </w:t>
      </w:r>
      <w:r>
        <w:rPr>
          <w:rFonts w:eastAsia="Times New Roman" w:cs="Times New Roman"/>
          <w:szCs w:val="24"/>
        </w:rPr>
        <w:t>«ε</w:t>
      </w:r>
      <w:r>
        <w:rPr>
          <w:rFonts w:eastAsia="Times New Roman" w:cs="Times New Roman"/>
          <w:szCs w:val="24"/>
        </w:rPr>
        <w:t>ίναι προς τη θετική κατεύθυνση και χρειάζεται κάτι να συμπληρώσουμε</w:t>
      </w:r>
      <w:r>
        <w:rPr>
          <w:rFonts w:eastAsia="Times New Roman" w:cs="Times New Roman"/>
          <w:szCs w:val="24"/>
        </w:rPr>
        <w:t>»</w:t>
      </w:r>
      <w:r>
        <w:rPr>
          <w:rFonts w:eastAsia="Times New Roman" w:cs="Times New Roman"/>
          <w:szCs w:val="24"/>
        </w:rPr>
        <w:t xml:space="preserve">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Δηλαδή είπατε «έχετε σχέδιο, προχωράτε», αλλά βλέπω ότι από εκεί και πέρα κάποια </w:t>
      </w:r>
      <w:proofErr w:type="spellStart"/>
      <w:r>
        <w:rPr>
          <w:rFonts w:eastAsia="Times New Roman" w:cs="Times New Roman"/>
          <w:szCs w:val="24"/>
        </w:rPr>
        <w:t>παρατηρησούλα</w:t>
      </w:r>
      <w:proofErr w:type="spellEnd"/>
      <w:r>
        <w:rPr>
          <w:rFonts w:eastAsia="Times New Roman" w:cs="Times New Roman"/>
          <w:szCs w:val="24"/>
        </w:rPr>
        <w:t xml:space="preserve"> δεν μπορούσατε να μην κάνετε! Ένα είναι αυτό.</w:t>
      </w:r>
    </w:p>
    <w:p w14:paraId="59DA294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ΜΙΧΑΗΛ ΤΖΕΛΕΠΗΣ: </w:t>
      </w:r>
      <w:r>
        <w:rPr>
          <w:rFonts w:eastAsia="Times New Roman" w:cs="Times New Roman"/>
          <w:szCs w:val="24"/>
        </w:rPr>
        <w:t>Μήπως έχετε αυτ</w:t>
      </w:r>
      <w:r>
        <w:rPr>
          <w:rFonts w:eastAsia="Times New Roman" w:cs="Times New Roman"/>
          <w:szCs w:val="24"/>
        </w:rPr>
        <w:t>απάτες;</w:t>
      </w:r>
    </w:p>
    <w:p w14:paraId="59DA294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Σας παρακαλώ! Εδώ πρέπει να σοβαρευτείτε. Δεν σημαίνει ότι επειδή υπάρχουν τα κανάλια, εσείς πρέπει να έχετε συμπεριφορές που πραγματικά προσβάλλουν τον κόσμο σας!</w:t>
      </w:r>
    </w:p>
    <w:p w14:paraId="59DA294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Π</w:t>
      </w:r>
      <w:r>
        <w:rPr>
          <w:rFonts w:eastAsia="Times New Roman" w:cs="Times New Roman"/>
          <w:szCs w:val="24"/>
        </w:rPr>
        <w:t>ότε τα είδες αυτά;</w:t>
      </w:r>
    </w:p>
    <w:p w14:paraId="59DA295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Κύριε Τζελέπη, σας παρακαλώ. </w:t>
      </w:r>
    </w:p>
    <w:p w14:paraId="59DA295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Παρακαλώ να ηρεμήσουμε</w:t>
      </w:r>
      <w:r>
        <w:rPr>
          <w:rFonts w:eastAsia="Times New Roman" w:cs="Times New Roman"/>
          <w:szCs w:val="24"/>
        </w:rPr>
        <w:t>,</w:t>
      </w:r>
      <w:r>
        <w:rPr>
          <w:rFonts w:eastAsia="Times New Roman" w:cs="Times New Roman"/>
          <w:szCs w:val="24"/>
        </w:rPr>
        <w:t xml:space="preserve"> για να ακούσουμε τον κύριο Υπουργό.</w:t>
      </w:r>
    </w:p>
    <w:p w14:paraId="59DA295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Προχωρήστε, κύριε Υπουργέ.</w:t>
      </w:r>
    </w:p>
    <w:p w14:paraId="59DA295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Αλήθεια, ξεχάσατε </w:t>
      </w:r>
      <w:r>
        <w:rPr>
          <w:rFonts w:eastAsia="Times New Roman" w:cs="Times New Roman"/>
          <w:szCs w:val="24"/>
        </w:rPr>
        <w:t>ότι πριν από ένα</w:t>
      </w:r>
      <w:r>
        <w:rPr>
          <w:rFonts w:eastAsia="Times New Roman" w:cs="Times New Roman"/>
          <w:szCs w:val="24"/>
        </w:rPr>
        <w:t>ν</w:t>
      </w:r>
      <w:r>
        <w:rPr>
          <w:rFonts w:eastAsia="Times New Roman" w:cs="Times New Roman"/>
          <w:szCs w:val="24"/>
        </w:rPr>
        <w:t xml:space="preserve"> μήνα</w:t>
      </w:r>
      <w:r>
        <w:rPr>
          <w:rFonts w:eastAsia="Times New Roman" w:cs="Times New Roman"/>
          <w:szCs w:val="24"/>
        </w:rPr>
        <w:t>,</w:t>
      </w:r>
      <w:r>
        <w:rPr>
          <w:rFonts w:eastAsia="Times New Roman" w:cs="Times New Roman"/>
          <w:szCs w:val="24"/>
        </w:rPr>
        <w:t xml:space="preserve"> πάλι μετά από δική σας πρόταση</w:t>
      </w:r>
      <w:r>
        <w:rPr>
          <w:rFonts w:eastAsia="Times New Roman" w:cs="Times New Roman"/>
          <w:szCs w:val="24"/>
        </w:rPr>
        <w:t>,</w:t>
      </w:r>
      <w:r>
        <w:rPr>
          <w:rFonts w:eastAsia="Times New Roman" w:cs="Times New Roman"/>
          <w:szCs w:val="24"/>
        </w:rPr>
        <w:t xml:space="preserve"> έγινε προ ημερησίας διατάξεως συζήτηση με την παρουσία του Πρωθυπουργού, όπου πραγματικά καταθέσαμε απαντήσεις και ιδιαίτερα προτάσεις όσον αφορά τη διαχείριση του αγροτικού χώρου; Δεν νομίζω! Η κοινω</w:t>
      </w:r>
      <w:r>
        <w:rPr>
          <w:rFonts w:eastAsia="Times New Roman" w:cs="Times New Roman"/>
          <w:szCs w:val="24"/>
        </w:rPr>
        <w:t xml:space="preserve">νία μάς άκουσε. </w:t>
      </w:r>
    </w:p>
    <w:p w14:paraId="59DA295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Πραγματικά, κύριε Θεοχαρόπουλε, πότε εσείς αντιληφθήκατε ότι εμείς έχουμε πρόβλημα με τις καταβολές των ενισχύσεων; Τουλάχιστον όλη η ελληνική κοινωνία ξέρει τι έγινε την περασμένη χρονιά.</w:t>
      </w:r>
    </w:p>
    <w:p w14:paraId="59DA2955" w14:textId="77777777" w:rsidR="00087860" w:rsidRDefault="00061F85">
      <w:pPr>
        <w:spacing w:line="600" w:lineRule="auto"/>
        <w:ind w:firstLine="720"/>
        <w:contextualSpacing/>
        <w:jc w:val="center"/>
        <w:rPr>
          <w:rFonts w:eastAsia="Times New Roman"/>
          <w:szCs w:val="24"/>
        </w:rPr>
      </w:pPr>
      <w:r>
        <w:rPr>
          <w:rFonts w:eastAsia="Times New Roman"/>
          <w:szCs w:val="24"/>
        </w:rPr>
        <w:t>(Θόρυβος στην Αίθουσα)</w:t>
      </w:r>
    </w:p>
    <w:p w14:paraId="59DA2956"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Εσείς δεν έχετε αντιληφθεί </w:t>
      </w:r>
      <w:r>
        <w:rPr>
          <w:rFonts w:eastAsia="Times New Roman"/>
          <w:szCs w:val="24"/>
        </w:rPr>
        <w:t>ότι 3,7 δισεκατομμύρια δόθηκαν στον αγροτικό χώρο το 2016. Το έχετε αντιληφθεί αυτό το πράγμα; Επιτέλους!</w:t>
      </w:r>
    </w:p>
    <w:p w14:paraId="59DA2957"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Κύριε Κεφαλογιάννη, έρχομαι σε σας. Πραγματικά, δεν κατάλαβα ποια είναι η θέση σας σε αυτά που σήμερα διαδραματ</w:t>
      </w:r>
      <w:r>
        <w:rPr>
          <w:rFonts w:eastAsia="Times New Roman"/>
          <w:szCs w:val="24"/>
        </w:rPr>
        <w:t>ί</w:t>
      </w:r>
      <w:r>
        <w:rPr>
          <w:rFonts w:eastAsia="Times New Roman"/>
          <w:szCs w:val="24"/>
        </w:rPr>
        <w:t>στ</w:t>
      </w:r>
      <w:r>
        <w:rPr>
          <w:rFonts w:eastAsia="Times New Roman"/>
          <w:szCs w:val="24"/>
        </w:rPr>
        <w:t>η</w:t>
      </w:r>
      <w:r>
        <w:rPr>
          <w:rFonts w:eastAsia="Times New Roman"/>
          <w:szCs w:val="24"/>
        </w:rPr>
        <w:t>καν. Εγώ θα σας τα περιγράψω</w:t>
      </w:r>
      <w:r>
        <w:rPr>
          <w:rFonts w:eastAsia="Times New Roman"/>
          <w:szCs w:val="24"/>
        </w:rPr>
        <w:t>,</w:t>
      </w:r>
      <w:r>
        <w:rPr>
          <w:rFonts w:eastAsia="Times New Roman"/>
          <w:szCs w:val="24"/>
        </w:rPr>
        <w:t xml:space="preserve"> για ν</w:t>
      </w:r>
      <w:r>
        <w:rPr>
          <w:rFonts w:eastAsia="Times New Roman"/>
          <w:szCs w:val="24"/>
        </w:rPr>
        <w:t>α μην έχετε κανένα πρόβλημα.</w:t>
      </w:r>
    </w:p>
    <w:p w14:paraId="59DA2958" w14:textId="77777777" w:rsidR="00087860" w:rsidRDefault="00061F85">
      <w:pPr>
        <w:spacing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Τα όποια έκτροπα τα καταδικάζουμε. Το έχουμε πει.</w:t>
      </w:r>
    </w:p>
    <w:p w14:paraId="59DA2959" w14:textId="77777777" w:rsidR="00087860" w:rsidRDefault="00061F85">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Θα σας περιγράψω ήρεμα, για να μην έχουμε κανένα πρόβλημα. Καταδικάζετε όλα αυτά τα επεισόδια που έγιναν;</w:t>
      </w:r>
    </w:p>
    <w:p w14:paraId="59DA295A" w14:textId="77777777" w:rsidR="00087860" w:rsidRDefault="00061F85">
      <w:pPr>
        <w:spacing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Το έχουμε πει.</w:t>
      </w:r>
    </w:p>
    <w:p w14:paraId="59DA295B"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Άρα είναι θετικό, το ότι από τη δική σας πλευρ</w:t>
      </w:r>
      <w:r>
        <w:rPr>
          <w:rFonts w:eastAsia="Times New Roman"/>
          <w:szCs w:val="24"/>
        </w:rPr>
        <w:t xml:space="preserve">ά και το αναγνωρίζω… </w:t>
      </w:r>
    </w:p>
    <w:p w14:paraId="59DA295C" w14:textId="77777777" w:rsidR="00087860" w:rsidRDefault="00061F85">
      <w:pPr>
        <w:spacing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Αλλά, εμείς δεν αλλάξαμε στάση. Εσείς αλλάζετε στάση.</w:t>
      </w:r>
    </w:p>
    <w:p w14:paraId="59DA295D"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Εγώ δεν είπα ότι αυτά τα έκαναν αγρότες της Κρήτης.</w:t>
      </w:r>
      <w:r>
        <w:rPr>
          <w:rFonts w:eastAsia="Times New Roman"/>
          <w:b/>
          <w:szCs w:val="24"/>
        </w:rPr>
        <w:t xml:space="preserve"> </w:t>
      </w:r>
      <w:r>
        <w:rPr>
          <w:rFonts w:eastAsia="Times New Roman"/>
          <w:szCs w:val="24"/>
        </w:rPr>
        <w:t xml:space="preserve">Είπα ότι </w:t>
      </w:r>
      <w:r>
        <w:rPr>
          <w:rFonts w:eastAsia="Times New Roman"/>
          <w:szCs w:val="24"/>
        </w:rPr>
        <w:lastRenderedPageBreak/>
        <w:t>αγρότες, οι οποίοι πραγματικά σ</w:t>
      </w:r>
      <w:r>
        <w:rPr>
          <w:rFonts w:eastAsia="Times New Roman"/>
          <w:szCs w:val="24"/>
        </w:rPr>
        <w:t>υμπεριφέρθηκαν τραμπούκικα, εκμεταλλεύτηκαν -και πραγματικά το λέω αυτό- «τη δική σας προσπάθεια, των αγροτών». Εγώ δεν είπα ότι οι αγρότες δεν έχουν δίκιο. Αλλά ο τρόπος με τον οποίον διαχειρίζονται τις κινητοποιήσεις, όπως τη σημερινή, δίνοντας τη δυνατό</w:t>
      </w:r>
      <w:r>
        <w:rPr>
          <w:rFonts w:eastAsia="Times New Roman"/>
          <w:szCs w:val="24"/>
        </w:rPr>
        <w:t>τητα…</w:t>
      </w:r>
    </w:p>
    <w:p w14:paraId="59DA295E" w14:textId="77777777" w:rsidR="00087860" w:rsidRDefault="00061F85">
      <w:pPr>
        <w:spacing w:line="600" w:lineRule="auto"/>
        <w:ind w:firstLine="720"/>
        <w:contextualSpacing/>
        <w:jc w:val="both"/>
        <w:rPr>
          <w:rFonts w:eastAsia="Times New Roman"/>
          <w:szCs w:val="24"/>
        </w:rPr>
      </w:pPr>
      <w:r>
        <w:rPr>
          <w:rFonts w:eastAsia="Times New Roman"/>
          <w:b/>
          <w:szCs w:val="24"/>
        </w:rPr>
        <w:t>ΙΩΑΝΝΗΣ ΚΕΦΑΛΟΓΙΑΝΝΗΣ:</w:t>
      </w:r>
      <w:r>
        <w:rPr>
          <w:rFonts w:eastAsia="Times New Roman"/>
          <w:szCs w:val="24"/>
        </w:rPr>
        <w:t xml:space="preserve"> Υπουργέ, εγώ είπα ότι τους λέγατε αγανακτισμένους, ενώ τώρα τραμπούκους.</w:t>
      </w:r>
    </w:p>
    <w:p w14:paraId="59DA295F" w14:textId="77777777" w:rsidR="00087860" w:rsidRDefault="00061F85">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…Διότι είχαν παρεισφρήσει και στοιχεία, τα οποία δεν είχαν καμ</w:t>
      </w:r>
      <w:r>
        <w:rPr>
          <w:rFonts w:eastAsia="Times New Roman"/>
          <w:szCs w:val="24"/>
        </w:rPr>
        <w:t>μ</w:t>
      </w:r>
      <w:r>
        <w:rPr>
          <w:rFonts w:eastAsia="Times New Roman"/>
          <w:szCs w:val="24"/>
        </w:rPr>
        <w:t xml:space="preserve">ία σχέση με τον χώρο σας. </w:t>
      </w:r>
      <w:r>
        <w:rPr>
          <w:rFonts w:eastAsia="Times New Roman"/>
          <w:szCs w:val="24"/>
        </w:rPr>
        <w:t>Αλλά όλο αυτό το πράγμα έπρεπε επιτέλους κάποια στιγμή -και χαίρομαι- να το καταδικάσετε.</w:t>
      </w:r>
    </w:p>
    <w:p w14:paraId="59DA2960" w14:textId="77777777" w:rsidR="00087860" w:rsidRDefault="00061F85">
      <w:pPr>
        <w:spacing w:line="600" w:lineRule="auto"/>
        <w:ind w:firstLine="720"/>
        <w:contextualSpacing/>
        <w:jc w:val="both"/>
        <w:rPr>
          <w:rFonts w:eastAsia="Times New Roman"/>
          <w:szCs w:val="24"/>
        </w:rPr>
      </w:pPr>
      <w:r>
        <w:rPr>
          <w:rFonts w:eastAsia="Times New Roman"/>
          <w:szCs w:val="24"/>
        </w:rPr>
        <w:t xml:space="preserve"> </w:t>
      </w:r>
      <w:r>
        <w:rPr>
          <w:rFonts w:eastAsia="Times New Roman"/>
          <w:b/>
          <w:szCs w:val="24"/>
        </w:rPr>
        <w:t>ΙΩΑΝΝΗΣ ΚΕΦΑΛΟΓΙΑΝΝΗΣ:</w:t>
      </w:r>
      <w:r>
        <w:rPr>
          <w:rFonts w:eastAsia="Times New Roman"/>
          <w:szCs w:val="24"/>
        </w:rPr>
        <w:t xml:space="preserve"> Εγώ το είπα ξεκάθαρα. Εσείς αλλάξατε θέση.</w:t>
      </w:r>
    </w:p>
    <w:p w14:paraId="59DA2961"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Εμείς λοιπόν, είμαστε ανοι</w:t>
      </w:r>
      <w:r>
        <w:rPr>
          <w:rFonts w:eastAsia="Times New Roman"/>
          <w:szCs w:val="24"/>
        </w:rPr>
        <w:t>κ</w:t>
      </w:r>
      <w:r>
        <w:rPr>
          <w:rFonts w:eastAsia="Times New Roman"/>
          <w:szCs w:val="24"/>
        </w:rPr>
        <w:t>τοί. Ξέ</w:t>
      </w:r>
      <w:r>
        <w:rPr>
          <w:rFonts w:eastAsia="Times New Roman"/>
          <w:szCs w:val="24"/>
        </w:rPr>
        <w:t xml:space="preserve">ρετε ότι διαλόγους κάνουμε διαρκώς και με </w:t>
      </w:r>
      <w:proofErr w:type="spellStart"/>
      <w:r>
        <w:rPr>
          <w:rFonts w:eastAsia="Times New Roman"/>
          <w:szCs w:val="24"/>
        </w:rPr>
        <w:t>Κρήτες</w:t>
      </w:r>
      <w:proofErr w:type="spellEnd"/>
      <w:r>
        <w:rPr>
          <w:rFonts w:eastAsia="Times New Roman"/>
          <w:szCs w:val="24"/>
        </w:rPr>
        <w:t xml:space="preserve"> και με αγρότες από όλη την Ελλάδα. Κάθε ημέρα στο Υπουργείο οι επισκέψεις είναι αλλεπάλληλες. Όμως, δεν ήταν δυνατόν εμείς να </w:t>
      </w:r>
      <w:r>
        <w:rPr>
          <w:rFonts w:eastAsia="Times New Roman"/>
          <w:szCs w:val="24"/>
        </w:rPr>
        <w:lastRenderedPageBreak/>
        <w:t>το επιτρέψουμε. Τι έγινε σήμερα; Εγώ σας λέω ότι σήμερα δεν ήταν να βρίσκομαι εδώ</w:t>
      </w:r>
      <w:r>
        <w:rPr>
          <w:rFonts w:eastAsia="Times New Roman"/>
          <w:szCs w:val="24"/>
        </w:rPr>
        <w:t xml:space="preserve">. </w:t>
      </w:r>
      <w:r>
        <w:rPr>
          <w:rFonts w:eastAsia="Times New Roman"/>
          <w:szCs w:val="24"/>
        </w:rPr>
        <w:t>Ό</w:t>
      </w:r>
      <w:r>
        <w:rPr>
          <w:rFonts w:eastAsia="Times New Roman"/>
          <w:szCs w:val="24"/>
        </w:rPr>
        <w:t>μως, κανόνισα το πρόγραμμά μου, γιατί ήξερα ότι θα κατέβουν οι αγρότες από την Κρήτη. Πήγαμε στο Υπουργείο και όντως τους είπαμε ότι «αν θέλετε μια αντιπροσωπεία των αγροτών σας, να έλθει να μας δει». Η απάντησή τους ήταν ότι θα έλθουν να μας δουν σαράν</w:t>
      </w:r>
      <w:r>
        <w:rPr>
          <w:rFonts w:eastAsia="Times New Roman"/>
          <w:szCs w:val="24"/>
        </w:rPr>
        <w:t xml:space="preserve">τα πέντε άτομα, με τα κανάλια και όλη αυτή τη διαδικασία. Αντιλαμβάνεστε, λοιπόν, ότι μια συνάντηση πήγαινε να γίνει κατάληψη. Μην κρυβόμαστε μεταξύ μας. Αυτή είναι η εικόνα. </w:t>
      </w:r>
      <w:r>
        <w:rPr>
          <w:rFonts w:eastAsia="Times New Roman"/>
          <w:szCs w:val="24"/>
        </w:rPr>
        <w:t>Α</w:t>
      </w:r>
      <w:r>
        <w:rPr>
          <w:rFonts w:eastAsia="Times New Roman"/>
          <w:szCs w:val="24"/>
        </w:rPr>
        <w:t>πό τη δική μας την πλευρά είπαμε πάρα πολύ απλά ότι «όχι, δεν θα επιτρέψουμε». Δ</w:t>
      </w:r>
      <w:r>
        <w:rPr>
          <w:rFonts w:eastAsia="Times New Roman"/>
          <w:szCs w:val="24"/>
        </w:rPr>
        <w:t>ιότι, κύριε Κεφαλογιάννη, πέρυσι, αντίστοιχη χρονιά, αντίστοιχη κινητοποίηση έφθασε μέχρι το σημείο να απειλεί και τη ζωή των υπαλλήλων. Ξέρετε τι έγινε πέρυσι. Άρα, δηλαδή</w:t>
      </w:r>
      <w:r>
        <w:rPr>
          <w:rFonts w:eastAsia="Times New Roman"/>
          <w:szCs w:val="24"/>
        </w:rPr>
        <w:t>,</w:t>
      </w:r>
      <w:r>
        <w:rPr>
          <w:rFonts w:eastAsia="Times New Roman"/>
          <w:szCs w:val="24"/>
        </w:rPr>
        <w:t xml:space="preserve"> ήταν δυνατόν να ανεχθούμε πάλι τέτοιες καταστάσεις; Να επιτρέψουμε να γίνουν αυτές</w:t>
      </w:r>
      <w:r>
        <w:rPr>
          <w:rFonts w:eastAsia="Times New Roman"/>
          <w:szCs w:val="24"/>
        </w:rPr>
        <w:t xml:space="preserve"> οι συναντήσεις; Άρα, λοιπόν, ξεκαθαρίζουμε. </w:t>
      </w:r>
    </w:p>
    <w:p w14:paraId="59DA2962" w14:textId="77777777" w:rsidR="00087860" w:rsidRDefault="00061F85">
      <w:pPr>
        <w:spacing w:line="600" w:lineRule="auto"/>
        <w:ind w:firstLine="720"/>
        <w:contextualSpacing/>
        <w:jc w:val="both"/>
        <w:rPr>
          <w:rFonts w:eastAsia="Times New Roman"/>
          <w:szCs w:val="24"/>
        </w:rPr>
      </w:pPr>
      <w:r>
        <w:rPr>
          <w:rFonts w:eastAsia="Times New Roman"/>
          <w:szCs w:val="24"/>
        </w:rPr>
        <w:t>Τώρα</w:t>
      </w:r>
      <w:r>
        <w:rPr>
          <w:rFonts w:eastAsia="Times New Roman"/>
          <w:szCs w:val="24"/>
        </w:rPr>
        <w:t>,</w:t>
      </w:r>
      <w:r>
        <w:rPr>
          <w:rFonts w:eastAsia="Times New Roman"/>
          <w:szCs w:val="24"/>
        </w:rPr>
        <w:t xml:space="preserve"> από εκεί και πέρα, θέλω να έλθω στα θέματα που έχουν σχέση με τους δασικούς χάρτες.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η τροπολογία της Νέας Δημοκρατίας δείχνει ότι δεν αντιμετωπίζετε το θέμα επί της ουσίας. Αυτό που προτείνετε</w:t>
      </w:r>
      <w:r>
        <w:rPr>
          <w:rFonts w:eastAsia="Times New Roman"/>
          <w:szCs w:val="24"/>
        </w:rPr>
        <w:t xml:space="preserve"> είναι ατελώς </w:t>
      </w:r>
      <w:r>
        <w:rPr>
          <w:rFonts w:eastAsia="Times New Roman"/>
          <w:szCs w:val="24"/>
        </w:rPr>
        <w:lastRenderedPageBreak/>
        <w:t>να γίνουν οι σχετικές διαδικασίες. Όλα τα υπόλοιπα προβλήματα που υπάρχουν δεν σας απασχόλησαν.</w:t>
      </w:r>
    </w:p>
    <w:p w14:paraId="59DA2963" w14:textId="77777777" w:rsidR="00087860" w:rsidRDefault="00061F85">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xml:space="preserve"> Βεβαίως μας απασχολούν.</w:t>
      </w:r>
    </w:p>
    <w:p w14:paraId="59DA2964"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Να γίνει κατανοητό και σε αυτούς</w:t>
      </w:r>
      <w:r>
        <w:rPr>
          <w:rFonts w:eastAsia="Times New Roman"/>
          <w:szCs w:val="24"/>
        </w:rPr>
        <w:t xml:space="preserve"> που σας ακούνε ότι εσείς ασχοληθήκατε με το να γίνουν ατελώς ή να πληρώσουν τα πρόστιμα αργότερα και τίποτα άλλο. Συμφωνούμε.</w:t>
      </w:r>
    </w:p>
    <w:p w14:paraId="59DA2965" w14:textId="77777777" w:rsidR="00087860" w:rsidRDefault="00061F85">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xml:space="preserve"> Όχι, δεν συμφωνούμε.</w:t>
      </w:r>
    </w:p>
    <w:p w14:paraId="59DA2966"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Σας παρακαλώ. Εδώ </w:t>
      </w:r>
      <w:r>
        <w:rPr>
          <w:rFonts w:eastAsia="Times New Roman"/>
          <w:szCs w:val="24"/>
        </w:rPr>
        <w:t>είναι η τροπολογία σας. Και στις τρεις παραγράφους μιλάτε ατελώς και τα πρόστιμα να ανασταλούν. Άρα στην ουσία του προβλήματος δεν μπαίνετε.</w:t>
      </w:r>
    </w:p>
    <w:p w14:paraId="59DA2967" w14:textId="77777777" w:rsidR="00087860" w:rsidRDefault="00061F85">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xml:space="preserve"> Όχι. Κύριε Υπουργέ, όταν κάνει λάθος η κεντρική διοίκηση, θα πρέπει να πληρώνει ο πολίτης;</w:t>
      </w:r>
    </w:p>
    <w:p w14:paraId="59DA2968"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Εγώ άλλο σ</w:t>
      </w:r>
      <w:r>
        <w:rPr>
          <w:rFonts w:eastAsia="Times New Roman"/>
          <w:szCs w:val="24"/>
        </w:rPr>
        <w:t>ά</w:t>
      </w:r>
      <w:r>
        <w:rPr>
          <w:rFonts w:eastAsia="Times New Roman"/>
          <w:szCs w:val="24"/>
        </w:rPr>
        <w:t>ς λέω.</w:t>
      </w:r>
    </w:p>
    <w:p w14:paraId="59DA2969" w14:textId="77777777" w:rsidR="00087860" w:rsidRDefault="00061F85">
      <w:pPr>
        <w:spacing w:line="600" w:lineRule="auto"/>
        <w:ind w:firstLine="720"/>
        <w:contextualSpacing/>
        <w:jc w:val="both"/>
        <w:rPr>
          <w:rFonts w:eastAsia="Times New Roman"/>
          <w:szCs w:val="24"/>
        </w:rPr>
      </w:pPr>
      <w:r>
        <w:rPr>
          <w:rFonts w:eastAsia="Times New Roman"/>
          <w:b/>
          <w:szCs w:val="24"/>
        </w:rPr>
        <w:lastRenderedPageBreak/>
        <w:t>ΚΩΝΣΤΑΝΤΙΝΟΣ ΚΑΤΣΑΦΑΔΟΣ:</w:t>
      </w:r>
      <w:r>
        <w:rPr>
          <w:rFonts w:eastAsia="Times New Roman"/>
          <w:szCs w:val="24"/>
        </w:rPr>
        <w:t xml:space="preserve"> Τι άλλο μο</w:t>
      </w:r>
      <w:r>
        <w:rPr>
          <w:rFonts w:eastAsia="Times New Roman"/>
          <w:szCs w:val="24"/>
        </w:rPr>
        <w:t>ύ</w:t>
      </w:r>
      <w:r>
        <w:rPr>
          <w:rFonts w:eastAsia="Times New Roman"/>
          <w:szCs w:val="24"/>
        </w:rPr>
        <w:t xml:space="preserve"> λέτε;</w:t>
      </w:r>
    </w:p>
    <w:p w14:paraId="59DA296A"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Εσείς καταθέτετε μια τροπολογία και μάλιστα διαμαρτύρεστε</w:t>
      </w:r>
      <w:r>
        <w:rPr>
          <w:rFonts w:eastAsia="Times New Roman"/>
          <w:szCs w:val="24"/>
        </w:rPr>
        <w:t>,</w:t>
      </w:r>
      <w:r>
        <w:rPr>
          <w:rFonts w:eastAsia="Times New Roman"/>
          <w:szCs w:val="24"/>
        </w:rPr>
        <w:t xml:space="preserve"> γιατί</w:t>
      </w:r>
      <w:r>
        <w:rPr>
          <w:rFonts w:eastAsia="Times New Roman"/>
          <w:szCs w:val="24"/>
        </w:rPr>
        <w:t xml:space="preserve"> δεν είναι εδώ ο αρμόδιος Υπουργός να σας απαντήσει σε θέματα που είναι δευτερεύοντα. </w:t>
      </w:r>
    </w:p>
    <w:p w14:paraId="59DA296B" w14:textId="77777777" w:rsidR="00087860" w:rsidRDefault="00061F85">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xml:space="preserve"> Από τις 10 Γενάρη…</w:t>
      </w:r>
    </w:p>
    <w:p w14:paraId="59DA296C"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Εγώ σας το λέω ότι αυτά είναι δευτερεύοντα, σε σχέση με τα </w:t>
      </w:r>
      <w:r>
        <w:rPr>
          <w:rFonts w:eastAsia="Times New Roman"/>
          <w:szCs w:val="24"/>
        </w:rPr>
        <w:t>πρωτεύοντα που υπάρχει ανάγκη να αντιμετωπιστούν. Δεν σας αφορούν.</w:t>
      </w:r>
    </w:p>
    <w:p w14:paraId="59DA296D" w14:textId="77777777" w:rsidR="00087860" w:rsidRDefault="00061F85">
      <w:pPr>
        <w:spacing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Είπαμε και για άλλα θέματα.</w:t>
      </w:r>
    </w:p>
    <w:p w14:paraId="59DA296E"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Ακούστε, υπάρχει μια τροπολογία από πλευράς των ΑΝΕΛ και πραγματικά είμαι υπο</w:t>
      </w:r>
      <w:r>
        <w:rPr>
          <w:rFonts w:eastAsia="Times New Roman"/>
          <w:szCs w:val="24"/>
        </w:rPr>
        <w:t>χρεωμένος να τοποθετηθώ.</w:t>
      </w:r>
    </w:p>
    <w:p w14:paraId="59DA296F" w14:textId="77777777" w:rsidR="00087860" w:rsidRDefault="00061F85">
      <w:pPr>
        <w:spacing w:line="600" w:lineRule="auto"/>
        <w:ind w:firstLine="720"/>
        <w:contextualSpacing/>
        <w:jc w:val="both"/>
        <w:rPr>
          <w:rFonts w:eastAsia="Times New Roman"/>
          <w:szCs w:val="24"/>
        </w:rPr>
      </w:pPr>
      <w:r>
        <w:rPr>
          <w:rFonts w:eastAsia="Times New Roman"/>
          <w:szCs w:val="24"/>
        </w:rPr>
        <w:t>Κύριε συνάδελφε, δεν διαφωνώ με την ανησυχία σας και την προσπάθεια που θέλετε να κάνετε, για να λυθεί το πρόβλημα. Όμως, ακούστε</w:t>
      </w:r>
      <w:r>
        <w:rPr>
          <w:rFonts w:eastAsia="Times New Roman"/>
          <w:szCs w:val="24"/>
        </w:rPr>
        <w:t>,</w:t>
      </w:r>
      <w:r>
        <w:rPr>
          <w:rFonts w:eastAsia="Times New Roman"/>
          <w:szCs w:val="24"/>
        </w:rPr>
        <w:t xml:space="preserve"> για να </w:t>
      </w:r>
      <w:r>
        <w:rPr>
          <w:rFonts w:eastAsia="Times New Roman"/>
          <w:szCs w:val="24"/>
        </w:rPr>
        <w:lastRenderedPageBreak/>
        <w:t>είμαστε ξεκάθαροι. Όταν μιλάμε σήμερα για την εικόνα του δασικού χάρτη, μιλάμε για την εικόνα</w:t>
      </w:r>
      <w:r>
        <w:rPr>
          <w:rFonts w:eastAsia="Times New Roman"/>
          <w:szCs w:val="24"/>
        </w:rPr>
        <w:t xml:space="preserve"> του δασικού χάρτη την ημέρα που συντάχθηκε, το 2007. Ξεκαθαρίζουμε, λοιπόν, ότι αυτά που αναφέρατε εσείς ως αγροτικές εκτάσεις γενικά αφορούν το 2007. Επιτρέψτε μου να σας πω ότι γνωρίζω και υπηρετώ τον χώρο χρόνια, επαγγελματικά και πολιτικά. Άρα, λοιπόν</w:t>
      </w:r>
      <w:r>
        <w:rPr>
          <w:rFonts w:eastAsia="Times New Roman"/>
          <w:szCs w:val="24"/>
        </w:rPr>
        <w:t>, γνωρίζω ότι πίσω από αυτές τις διαδικασίες, φαντάζεστε εσείς</w:t>
      </w:r>
      <w:r>
        <w:rPr>
          <w:rFonts w:eastAsia="Times New Roman"/>
          <w:szCs w:val="24"/>
        </w:rPr>
        <w:t>,</w:t>
      </w:r>
      <w:r>
        <w:rPr>
          <w:rFonts w:eastAsia="Times New Roman"/>
          <w:szCs w:val="24"/>
        </w:rPr>
        <w:t xml:space="preserve"> όταν το Σύνταγμα του 1974-1975 έβαλε διαδικασίες αυστηρές</w:t>
      </w:r>
      <w:r>
        <w:rPr>
          <w:rFonts w:eastAsia="Times New Roman"/>
          <w:szCs w:val="24"/>
        </w:rPr>
        <w:t>,</w:t>
      </w:r>
      <w:r>
        <w:rPr>
          <w:rFonts w:eastAsia="Times New Roman"/>
          <w:szCs w:val="24"/>
        </w:rPr>
        <w:t xml:space="preserve"> να έλθουμε εμείς να τις παραβιάσουμε μέχρι το 2007.</w:t>
      </w:r>
    </w:p>
    <w:p w14:paraId="59DA297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εν εννοώ βεβαίως τις </w:t>
      </w:r>
      <w:proofErr w:type="spellStart"/>
      <w:r>
        <w:rPr>
          <w:rFonts w:eastAsia="Times New Roman" w:cs="Times New Roman"/>
          <w:szCs w:val="24"/>
        </w:rPr>
        <w:t>επιλεξιμότητες</w:t>
      </w:r>
      <w:proofErr w:type="spellEnd"/>
      <w:r>
        <w:rPr>
          <w:rFonts w:eastAsia="Times New Roman" w:cs="Times New Roman"/>
          <w:szCs w:val="24"/>
        </w:rPr>
        <w:t xml:space="preserve"> όσον αφορά τις ενισχύσεις, εννοώ και το είπα</w:t>
      </w:r>
      <w:r>
        <w:rPr>
          <w:rFonts w:eastAsia="Times New Roman" w:cs="Times New Roman"/>
          <w:szCs w:val="24"/>
        </w:rPr>
        <w:t xml:space="preserve"> προηγουμένως…</w:t>
      </w:r>
    </w:p>
    <w:p w14:paraId="59DA297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Μιλάτε για τις αγροτικές εκτάσεις.</w:t>
      </w:r>
    </w:p>
    <w:p w14:paraId="59DA297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Όταν μιλάτε για αγροτικές εκτάσεις</w:t>
      </w:r>
      <w:r>
        <w:rPr>
          <w:rFonts w:eastAsia="Times New Roman" w:cs="Times New Roman"/>
          <w:szCs w:val="24"/>
        </w:rPr>
        <w:t>,</w:t>
      </w:r>
      <w:r>
        <w:rPr>
          <w:rFonts w:eastAsia="Times New Roman" w:cs="Times New Roman"/>
          <w:szCs w:val="24"/>
        </w:rPr>
        <w:t xml:space="preserve"> να έχετε στο</w:t>
      </w:r>
      <w:r>
        <w:rPr>
          <w:rFonts w:eastAsia="Times New Roman" w:cs="Times New Roman"/>
          <w:szCs w:val="24"/>
        </w:rPr>
        <w:t>ν</w:t>
      </w:r>
      <w:r>
        <w:rPr>
          <w:rFonts w:eastAsia="Times New Roman" w:cs="Times New Roman"/>
          <w:szCs w:val="24"/>
        </w:rPr>
        <w:t xml:space="preserve"> νου σας όχι μόνο τις επιλέξιμες, αλλά να έχετε και αυτές τις εκτάσεις ο</w:t>
      </w:r>
      <w:r>
        <w:rPr>
          <w:rFonts w:eastAsia="Times New Roman" w:cs="Times New Roman"/>
          <w:szCs w:val="24"/>
        </w:rPr>
        <w:t xml:space="preserve">ι οποίες χρησιμοποιούνται ως πρόσχημα χρόνια σε αυτή τη χώρα για να γίνονται αποχαρακτηρισμοί. Αυτά, λοιπόν, χρειάζονται ιδιαίτερη αντιμετώπιση. </w:t>
      </w:r>
    </w:p>
    <w:p w14:paraId="59DA297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Όντως, οι </w:t>
      </w:r>
      <w:r>
        <w:rPr>
          <w:rFonts w:eastAsia="Times New Roman" w:cs="Times New Roman"/>
          <w:szCs w:val="24"/>
        </w:rPr>
        <w:t>Δ</w:t>
      </w:r>
      <w:r>
        <w:rPr>
          <w:rFonts w:eastAsia="Times New Roman" w:cs="Times New Roman"/>
          <w:szCs w:val="24"/>
        </w:rPr>
        <w:t xml:space="preserve">ασικές </w:t>
      </w:r>
      <w:proofErr w:type="spellStart"/>
      <w:r>
        <w:rPr>
          <w:rFonts w:eastAsia="Times New Roman" w:cs="Times New Roman"/>
          <w:szCs w:val="24"/>
        </w:rPr>
        <w:t>Ϋ</w:t>
      </w:r>
      <w:r>
        <w:rPr>
          <w:rFonts w:eastAsia="Times New Roman" w:cs="Times New Roman"/>
          <w:szCs w:val="24"/>
        </w:rPr>
        <w:t>πηρεσίες</w:t>
      </w:r>
      <w:proofErr w:type="spellEnd"/>
      <w:r>
        <w:rPr>
          <w:rFonts w:eastAsia="Times New Roman" w:cs="Times New Roman"/>
          <w:szCs w:val="24"/>
        </w:rPr>
        <w:t xml:space="preserve"> στις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κ</w:t>
      </w:r>
      <w:r>
        <w:rPr>
          <w:rFonts w:eastAsia="Times New Roman" w:cs="Times New Roman"/>
          <w:szCs w:val="24"/>
        </w:rPr>
        <w:t xml:space="preserve">ήρυξης </w:t>
      </w:r>
      <w:r>
        <w:rPr>
          <w:rFonts w:eastAsia="Times New Roman" w:cs="Times New Roman"/>
          <w:szCs w:val="24"/>
        </w:rPr>
        <w:t>α</w:t>
      </w:r>
      <w:r>
        <w:rPr>
          <w:rFonts w:eastAsia="Times New Roman" w:cs="Times New Roman"/>
          <w:szCs w:val="24"/>
        </w:rPr>
        <w:t>ναδασωτέων έκαναν μια πράξη που γενίκευε όλες τις εκτάσεις π</w:t>
      </w:r>
      <w:r>
        <w:rPr>
          <w:rFonts w:eastAsia="Times New Roman" w:cs="Times New Roman"/>
          <w:szCs w:val="24"/>
        </w:rPr>
        <w:t>ου βρίσκονται εντός της περιμέτρου της πυρκαγιάς.</w:t>
      </w:r>
    </w:p>
    <w:p w14:paraId="59DA297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Δεν το δείχνουν αυτό οι δασικοί χάρτες.</w:t>
      </w:r>
    </w:p>
    <w:p w14:paraId="59DA297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Αλλά δεν ήταν ευθύνη τους. Ήταν η έλλειψη προσωπικού που δεν μπορούσε ουσιαστικά </w:t>
      </w:r>
      <w:r>
        <w:rPr>
          <w:rFonts w:eastAsia="Times New Roman" w:cs="Times New Roman"/>
          <w:szCs w:val="24"/>
        </w:rPr>
        <w:t xml:space="preserve">να παρακολουθήσει μια διαδικασία, η οποία χρειαζόταν χρόνο. Δηλαδή –και αυτό το τονίζω και από τη Βουλή- αυτές οι διαδικασίες θέλουν χρόνο και θέλουν και προσωπικό για να τρέξουν, για να μπορέσουμε να είμαστε αύριο εντάξει. </w:t>
      </w:r>
    </w:p>
    <w:p w14:paraId="59DA297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μάς ως Υπουργείο αυτό που μας </w:t>
      </w:r>
      <w:r>
        <w:rPr>
          <w:rFonts w:eastAsia="Times New Roman" w:cs="Times New Roman"/>
          <w:szCs w:val="24"/>
        </w:rPr>
        <w:t xml:space="preserve">αγχώνει περισσότερο από όλα είναι ότι πρέπει να έχουμε αυτές τις </w:t>
      </w:r>
      <w:proofErr w:type="spellStart"/>
      <w:r>
        <w:rPr>
          <w:rFonts w:eastAsia="Times New Roman" w:cs="Times New Roman"/>
          <w:szCs w:val="24"/>
        </w:rPr>
        <w:t>επιλεξιμότητες</w:t>
      </w:r>
      <w:proofErr w:type="spellEnd"/>
      <w:r>
        <w:rPr>
          <w:rFonts w:eastAsia="Times New Roman" w:cs="Times New Roman"/>
          <w:szCs w:val="24"/>
        </w:rPr>
        <w:t xml:space="preserve">, όπως τις είχαμε και πέρυσι και </w:t>
      </w:r>
      <w:proofErr w:type="spellStart"/>
      <w:r>
        <w:rPr>
          <w:rFonts w:eastAsia="Times New Roman" w:cs="Times New Roman"/>
          <w:szCs w:val="24"/>
        </w:rPr>
        <w:t>πρόπερσι</w:t>
      </w:r>
      <w:proofErr w:type="spellEnd"/>
      <w:r>
        <w:rPr>
          <w:rFonts w:eastAsia="Times New Roman" w:cs="Times New Roman"/>
          <w:szCs w:val="24"/>
        </w:rPr>
        <w:t>,</w:t>
      </w:r>
      <w:r>
        <w:rPr>
          <w:rFonts w:eastAsia="Times New Roman" w:cs="Times New Roman"/>
          <w:szCs w:val="24"/>
        </w:rPr>
        <w:t xml:space="preserve"> για να πληρώνουμε τους αγρότες.</w:t>
      </w:r>
    </w:p>
    <w:p w14:paraId="59DA297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Είναι εξήντα μέρες.</w:t>
      </w:r>
    </w:p>
    <w:p w14:paraId="59DA297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Από εκεί και πέρα δεν είναι αρμοδιότητα δική μου, είναι αρμοδιότητα του Υπουργού Περιβάλλοντος. </w:t>
      </w:r>
      <w:r>
        <w:rPr>
          <w:rFonts w:eastAsia="Times New Roman" w:cs="Times New Roman"/>
          <w:szCs w:val="24"/>
        </w:rPr>
        <w:t>Ε</w:t>
      </w:r>
      <w:r>
        <w:rPr>
          <w:rFonts w:eastAsia="Times New Roman" w:cs="Times New Roman"/>
          <w:szCs w:val="24"/>
        </w:rPr>
        <w:t>κεί νομίζω ότι</w:t>
      </w:r>
      <w:r>
        <w:rPr>
          <w:rFonts w:eastAsia="Times New Roman" w:cs="Times New Roman"/>
          <w:szCs w:val="24"/>
        </w:rPr>
        <w:t>,</w:t>
      </w:r>
      <w:r>
        <w:rPr>
          <w:rFonts w:eastAsia="Times New Roman" w:cs="Times New Roman"/>
          <w:szCs w:val="24"/>
        </w:rPr>
        <w:t xml:space="preserve"> σύμφωνα με αυτά που ακούστηκαν και από τον Κοινοβουλευτικό Εκπρόσωπο</w:t>
      </w:r>
      <w:r>
        <w:rPr>
          <w:rFonts w:eastAsia="Times New Roman" w:cs="Times New Roman"/>
          <w:szCs w:val="24"/>
        </w:rPr>
        <w:t>,</w:t>
      </w:r>
      <w:r>
        <w:rPr>
          <w:rFonts w:eastAsia="Times New Roman" w:cs="Times New Roman"/>
          <w:szCs w:val="24"/>
        </w:rPr>
        <w:t xml:space="preserve"> θα υπάρξ</w:t>
      </w:r>
      <w:r>
        <w:rPr>
          <w:rFonts w:eastAsia="Times New Roman" w:cs="Times New Roman"/>
          <w:szCs w:val="24"/>
        </w:rPr>
        <w:t xml:space="preserve">ουν εντός των ημερών τέτοιες ρυθμίσεις, για να αντιμετωπιστούν όλα τα προβλήματα. </w:t>
      </w:r>
    </w:p>
    <w:p w14:paraId="59DA297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Να αλλάξει η προθεσμία.</w:t>
      </w:r>
    </w:p>
    <w:p w14:paraId="59DA297A"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Υπουργέ, είχε ζητηθεί να προστεθεί κάτι στον τίτλο.</w:t>
      </w:r>
    </w:p>
    <w:p w14:paraId="59DA297B"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w:t>
      </w:r>
      <w:r>
        <w:rPr>
          <w:rFonts w:eastAsia="Times New Roman" w:cs="Times New Roman"/>
          <w:b/>
          <w:szCs w:val="24"/>
        </w:rPr>
        <w:t xml:space="preserve">ς Ανάπτυξης και Τροφίμων): </w:t>
      </w:r>
      <w:r>
        <w:rPr>
          <w:rFonts w:eastAsia="Times New Roman" w:cs="Times New Roman"/>
          <w:szCs w:val="24"/>
        </w:rPr>
        <w:t xml:space="preserve">Να προστεθούν στον τίτλο του νομοσχεδίου οι λέξεις «και άλλες διατάξεις». </w:t>
      </w:r>
    </w:p>
    <w:p w14:paraId="59DA297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Τον λόγο έχει ο κ. Κεφαλογιάννης.</w:t>
      </w:r>
    </w:p>
    <w:p w14:paraId="59DA297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ΚΕΦΑΛΟΓΙΑΝΝΗΣ: </w:t>
      </w:r>
      <w:r>
        <w:rPr>
          <w:rFonts w:eastAsia="Times New Roman" w:cs="Times New Roman"/>
          <w:szCs w:val="24"/>
        </w:rPr>
        <w:t>Απευθύνθηκε ο κύριος Υπουργός προσωπικά και δεν ξέρω αν κατεγρά</w:t>
      </w:r>
      <w:r>
        <w:rPr>
          <w:rFonts w:eastAsia="Times New Roman" w:cs="Times New Roman"/>
          <w:szCs w:val="24"/>
        </w:rPr>
        <w:t xml:space="preserve">φη στα Πρακτικά η θέση της Νέας Δημοκρατίας. </w:t>
      </w:r>
    </w:p>
    <w:p w14:paraId="59DA297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επαναλάβω για άλλη μια φορά: Σε κάθε μορφή κινητοποίησης η οποία πηγαίνει πέραν του </w:t>
      </w:r>
      <w:proofErr w:type="spellStart"/>
      <w:r>
        <w:rPr>
          <w:rFonts w:eastAsia="Times New Roman" w:cs="Times New Roman"/>
          <w:szCs w:val="24"/>
        </w:rPr>
        <w:t>νομίμου</w:t>
      </w:r>
      <w:proofErr w:type="spellEnd"/>
      <w:r>
        <w:rPr>
          <w:rFonts w:eastAsia="Times New Roman" w:cs="Times New Roman"/>
          <w:szCs w:val="24"/>
        </w:rPr>
        <w:t xml:space="preserve"> είμαστε αντίθετοι. </w:t>
      </w:r>
      <w:r>
        <w:rPr>
          <w:rFonts w:eastAsia="Times New Roman" w:cs="Times New Roman"/>
          <w:szCs w:val="24"/>
        </w:rPr>
        <w:t>Ό</w:t>
      </w:r>
      <w:r>
        <w:rPr>
          <w:rFonts w:eastAsia="Times New Roman" w:cs="Times New Roman"/>
          <w:szCs w:val="24"/>
        </w:rPr>
        <w:t>χι μόνο σήμερα, το έχουμε πει κατ’ επανάληψη όλα τα προηγούμενα χρόνια. Άρα δεν λέμε κάτι διαφο</w:t>
      </w:r>
      <w:r>
        <w:rPr>
          <w:rFonts w:eastAsia="Times New Roman" w:cs="Times New Roman"/>
          <w:szCs w:val="24"/>
        </w:rPr>
        <w:t>ρετικό σήμερα από ό,τι λέγαμε τα προηγούμενα χρόνια.</w:t>
      </w:r>
    </w:p>
    <w:p w14:paraId="59DA297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Αυτό που σας είπαμε, κύριε Υπουργέ, είναι ότι εσείς τότε ως αντιπολίτευση αυτούς τους ανθρώπους το</w:t>
      </w:r>
      <w:r>
        <w:rPr>
          <w:rFonts w:eastAsia="Times New Roman" w:cs="Times New Roman"/>
          <w:szCs w:val="24"/>
        </w:rPr>
        <w:t>ύ</w:t>
      </w:r>
      <w:r>
        <w:rPr>
          <w:rFonts w:eastAsia="Times New Roman" w:cs="Times New Roman"/>
          <w:szCs w:val="24"/>
        </w:rPr>
        <w:t>ς λέγατε «αγανακτισμένους», ενδεχομένως για να υφαρπάξετε και την ψήφο τους, και σήμερα τους χαρακτηρίζε</w:t>
      </w:r>
      <w:r>
        <w:rPr>
          <w:rFonts w:eastAsia="Times New Roman" w:cs="Times New Roman"/>
          <w:szCs w:val="24"/>
        </w:rPr>
        <w:t xml:space="preserve">τε ως «τραμπούκους» ή ενδεχομένως ότι χρησιμοποιούν τραμπούκικες μεθόδους. </w:t>
      </w:r>
    </w:p>
    <w:p w14:paraId="59DA298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Αλλά με πολύ μεγάλη χαρά άκουσα Υπουργό της Αριστεράς να καταδικάζει τις καταλήψεις. Γιατί όλα αυτά τα χρόνια ακούγαμε ότι οι καταλήψεις είναι ένα μέρος των κοινωνικών αγώνων και μ</w:t>
      </w:r>
      <w:r>
        <w:rPr>
          <w:rFonts w:eastAsia="Times New Roman" w:cs="Times New Roman"/>
          <w:szCs w:val="24"/>
        </w:rPr>
        <w:t xml:space="preserve">ε κάποιον τρόπο τις νομιμοποιούσατε. Άρα σήμερα ακούω με πολύ μεγάλη χαρά να λέτε ότι καταδικάζετε τις καταλήψεις και ελπίζω αυτό να το τηρήσετε και στο μέλλον. </w:t>
      </w:r>
    </w:p>
    <w:p w14:paraId="59DA298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9DA298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Κεφαλογιάννη.</w:t>
      </w:r>
    </w:p>
    <w:p w14:paraId="59DA298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ΛΑ</w:t>
      </w:r>
      <w:r>
        <w:rPr>
          <w:rFonts w:eastAsia="Times New Roman" w:cs="Times New Roman"/>
          <w:b/>
          <w:szCs w:val="24"/>
        </w:rPr>
        <w:t xml:space="preserve">ΖΑΡΙΔΗΣ: </w:t>
      </w:r>
      <w:r>
        <w:rPr>
          <w:rFonts w:eastAsia="Times New Roman" w:cs="Times New Roman"/>
          <w:szCs w:val="24"/>
        </w:rPr>
        <w:t>Κύριε Πρόεδρε, θα ήθελα να λάβω τον λόγο.</w:t>
      </w:r>
    </w:p>
    <w:p w14:paraId="59DA298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Ορίστε, κύριε Λαζαρίδη, έχετε τον λόγο για ένα λεπτό.</w:t>
      </w:r>
    </w:p>
    <w:p w14:paraId="59DA298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Εμείς, κύριε Υπουργέ, στην τροπολογία μας μιλάμε για αγροτικές εκτάσεις. Τη χρήση και την ιδιότητ</w:t>
      </w:r>
      <w:r>
        <w:rPr>
          <w:rFonts w:eastAsia="Times New Roman" w:cs="Times New Roman"/>
          <w:szCs w:val="24"/>
        </w:rPr>
        <w:t xml:space="preserve">α αυτών των αγροτεμαχίων είναι πολύ εύκολο να τη διαπιστώσει κανείς. Είναι οι κτηματολογικοί πίνακες από τις παλιές κοινότητες, είναι οι κτηματολογικοί πίνακες από τις </w:t>
      </w:r>
      <w:r>
        <w:rPr>
          <w:rFonts w:eastAsia="Times New Roman" w:cs="Times New Roman"/>
          <w:szCs w:val="24"/>
        </w:rPr>
        <w:t>Τ</w:t>
      </w:r>
      <w:r>
        <w:rPr>
          <w:rFonts w:eastAsia="Times New Roman" w:cs="Times New Roman"/>
          <w:szCs w:val="24"/>
        </w:rPr>
        <w:t xml:space="preserve">οπογραφικές </w:t>
      </w:r>
      <w:r>
        <w:rPr>
          <w:rFonts w:eastAsia="Times New Roman" w:cs="Times New Roman"/>
          <w:szCs w:val="24"/>
        </w:rPr>
        <w:t>Υ</w:t>
      </w:r>
      <w:r>
        <w:rPr>
          <w:rFonts w:eastAsia="Times New Roman" w:cs="Times New Roman"/>
          <w:szCs w:val="24"/>
        </w:rPr>
        <w:t xml:space="preserve">πηρεσίες των νομαρχιών, είναι οι </w:t>
      </w:r>
      <w:r>
        <w:rPr>
          <w:rFonts w:eastAsia="Times New Roman" w:cs="Times New Roman"/>
          <w:szCs w:val="24"/>
        </w:rPr>
        <w:t>Γ</w:t>
      </w:r>
      <w:r>
        <w:rPr>
          <w:rFonts w:eastAsia="Times New Roman" w:cs="Times New Roman"/>
          <w:szCs w:val="24"/>
        </w:rPr>
        <w:t xml:space="preserve">εωργικές </w:t>
      </w:r>
      <w:r>
        <w:rPr>
          <w:rFonts w:eastAsia="Times New Roman" w:cs="Times New Roman"/>
          <w:szCs w:val="24"/>
        </w:rPr>
        <w:t>Υ</w:t>
      </w:r>
      <w:r>
        <w:rPr>
          <w:rFonts w:eastAsia="Times New Roman" w:cs="Times New Roman"/>
          <w:szCs w:val="24"/>
        </w:rPr>
        <w:t>πηρεσίες. Υπάρχουν πάρα πολλοί</w:t>
      </w:r>
      <w:r>
        <w:rPr>
          <w:rFonts w:eastAsia="Times New Roman" w:cs="Times New Roman"/>
          <w:szCs w:val="24"/>
        </w:rPr>
        <w:t xml:space="preserve"> φορείς από τους οποίους μπορεί να αντλήσει κανείς στοιχεία και να διαπιστώσει την ιδιότητα του κάθε αγροτεμαχίου ή της κάθε έκτασης γης. Αυτό λέμε εμείς. Δεν μιλάμε ούτε για αλλαγή χρήσης ούτε για τίποτα άλλο.</w:t>
      </w:r>
    </w:p>
    <w:p w14:paraId="59DA298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Αντιθέτως, με αυτόν τον τρόπο, κύριε Υπουργέ,</w:t>
      </w:r>
      <w:r>
        <w:rPr>
          <w:rFonts w:eastAsia="Times New Roman" w:cs="Times New Roman"/>
          <w:szCs w:val="24"/>
        </w:rPr>
        <w:t xml:space="preserve"> προσπαθούμε και εμείς να συμβάλουμε στην προστασία των δασικών εκτάσεων και των δασών. </w:t>
      </w:r>
    </w:p>
    <w:p w14:paraId="59DA298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9DA2988"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Σας ευχαριστούμε, κύριε Λαζαρίδη.</w:t>
      </w:r>
    </w:p>
    <w:p w14:paraId="59DA2989"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προχωρήσουμε στην ψηφοφορία, 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οκτώ μαθητές και μαθήτριες και τέσσερις συνοδοί εκπαιδευτικοί τους από το Πειρα</w:t>
      </w:r>
      <w:r>
        <w:rPr>
          <w:rFonts w:eastAsia="Times New Roman" w:cs="Times New Roman"/>
          <w:szCs w:val="24"/>
        </w:rPr>
        <w:t xml:space="preserve">ματικό Λύκειο Πανεπιστημίου Πατρών. </w:t>
      </w:r>
    </w:p>
    <w:p w14:paraId="59DA298A" w14:textId="77777777" w:rsidR="00087860" w:rsidRDefault="00061F85">
      <w:pPr>
        <w:tabs>
          <w:tab w:val="left" w:pos="4290"/>
        </w:tabs>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59DA298B" w14:textId="77777777" w:rsidR="00087860" w:rsidRDefault="00061F85">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9DA298C"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Παρακολουθείτε τη συζήτηση του νομοσχεδίου Αγροτικής Ανάπτυξης και Τροφίμων. Είναι </w:t>
      </w:r>
      <w:r>
        <w:rPr>
          <w:rFonts w:eastAsia="Times New Roman" w:cs="Times New Roman"/>
          <w:szCs w:val="24"/>
        </w:rPr>
        <w:t>«Κ</w:t>
      </w:r>
      <w:r>
        <w:rPr>
          <w:rFonts w:eastAsia="Times New Roman" w:cs="Times New Roman"/>
          <w:szCs w:val="24"/>
        </w:rPr>
        <w:t>ύρωση της Συμφωνίας μεταξύ της Κυβέρνησης της Ελληνικής Δη</w:t>
      </w:r>
      <w:r>
        <w:rPr>
          <w:rFonts w:eastAsia="Times New Roman" w:cs="Times New Roman"/>
          <w:szCs w:val="24"/>
        </w:rPr>
        <w:t>μοκρατίας και της Κυβέρνησης της Δημοκρατίας του Αζερμπαϊτζάν για συνεργασία στον τομέα της γεωργίας</w:t>
      </w:r>
      <w:r>
        <w:rPr>
          <w:rFonts w:eastAsia="Times New Roman" w:cs="Times New Roman"/>
          <w:szCs w:val="24"/>
        </w:rPr>
        <w:t>»</w:t>
      </w:r>
      <w:r>
        <w:rPr>
          <w:rFonts w:eastAsia="Times New Roman" w:cs="Times New Roman"/>
          <w:szCs w:val="24"/>
        </w:rPr>
        <w:t>. Έχει ολοκληρωθεί η σχετική συζήτηση και θα προχωρήσουμε στην ψηφοφορία.</w:t>
      </w:r>
    </w:p>
    <w:p w14:paraId="59DA298D"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επί</w:t>
      </w:r>
      <w:r>
        <w:rPr>
          <w:rFonts w:eastAsia="Times New Roman" w:cs="Times New Roman"/>
          <w:szCs w:val="24"/>
        </w:rPr>
        <w:t xml:space="preserve"> των άρθρων, των τροπολογιών και του συνόλου του σχεδίου </w:t>
      </w:r>
      <w:r>
        <w:rPr>
          <w:rFonts w:eastAsia="Times New Roman" w:cs="Times New Roman"/>
          <w:szCs w:val="24"/>
        </w:rPr>
        <w:lastRenderedPageBreak/>
        <w:t>νόμου του Υπουργείου Αγροτικής Ανάπτυξης και Τροφίμων</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Κυβέρνησης της Δημοκρατίας του Αζερμπαϊτζάν για συνεργασία στον το</w:t>
      </w:r>
      <w:r>
        <w:rPr>
          <w:rFonts w:eastAsia="Times New Roman" w:cs="Times New Roman"/>
          <w:szCs w:val="24"/>
        </w:rPr>
        <w:t>μέα της γεωργίας και άλλες διατάξεις».</w:t>
      </w:r>
    </w:p>
    <w:p w14:paraId="59DA298E"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59DA298F"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Ναι.</w:t>
      </w:r>
    </w:p>
    <w:p w14:paraId="59DA2990"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59DA2991"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Ναι.</w:t>
      </w:r>
    </w:p>
    <w:p w14:paraId="59DA2992"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59DA2993"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Όχι.</w:t>
      </w:r>
    </w:p>
    <w:p w14:paraId="59DA2994"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59DA2995"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ΜΑ</w:t>
      </w:r>
      <w:r>
        <w:rPr>
          <w:rFonts w:eastAsia="Times New Roman" w:cs="Times New Roman"/>
          <w:b/>
          <w:szCs w:val="24"/>
        </w:rPr>
        <w:t>ΡΙΟΣ ΓΕΩΡΓΙΑΔΗΣ:</w:t>
      </w:r>
      <w:r>
        <w:rPr>
          <w:rFonts w:eastAsia="Times New Roman" w:cs="Times New Roman"/>
          <w:szCs w:val="24"/>
        </w:rPr>
        <w:t xml:space="preserve"> Ναι.</w:t>
      </w:r>
    </w:p>
    <w:p w14:paraId="59DA2996"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59DA2997" w14:textId="77777777" w:rsidR="00087860" w:rsidRDefault="00061F85">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σχέδιο νόμου του Υπουργείου Αγροτικής Ανάπτυξης και Τροφίμων</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της Κυβέρνησης </w:t>
      </w:r>
      <w:r>
        <w:rPr>
          <w:rFonts w:eastAsia="Times New Roman" w:cs="Times New Roman"/>
          <w:szCs w:val="24"/>
        </w:rPr>
        <w:lastRenderedPageBreak/>
        <w:t>της Δημοκρατία</w:t>
      </w:r>
      <w:r>
        <w:rPr>
          <w:rFonts w:eastAsia="Times New Roman" w:cs="Times New Roman"/>
          <w:szCs w:val="24"/>
        </w:rPr>
        <w:t>ς του Αζερμπαϊτζάν για συνεργασία στον τομέα της γεωργίας και άλλες διατάξεις», έγινε δεκτό επί της αρχής κατά πλειοψηφία.</w:t>
      </w:r>
    </w:p>
    <w:p w14:paraId="59DA2998" w14:textId="77777777" w:rsidR="00087860" w:rsidRDefault="00061F85">
      <w:pPr>
        <w:spacing w:line="600" w:lineRule="auto"/>
        <w:ind w:firstLine="720"/>
        <w:contextualSpacing/>
        <w:jc w:val="both"/>
        <w:rPr>
          <w:rFonts w:eastAsia="Times New Roman"/>
          <w:szCs w:val="24"/>
        </w:rPr>
      </w:pPr>
      <w:r>
        <w:rPr>
          <w:rFonts w:eastAsia="Times New Roman"/>
          <w:szCs w:val="24"/>
        </w:rPr>
        <w:t>Εισερχόμαστε στην ψήφιση των άρθρων και των τροπολογιών.</w:t>
      </w:r>
    </w:p>
    <w:p w14:paraId="59DA2999" w14:textId="77777777" w:rsidR="00087860" w:rsidRDefault="00061F85">
      <w:pPr>
        <w:spacing w:line="600" w:lineRule="auto"/>
        <w:ind w:firstLine="720"/>
        <w:contextualSpacing/>
        <w:jc w:val="both"/>
        <w:rPr>
          <w:rFonts w:eastAsia="Times New Roman"/>
          <w:szCs w:val="24"/>
        </w:rPr>
      </w:pPr>
      <w:r>
        <w:rPr>
          <w:rFonts w:eastAsia="Times New Roman"/>
          <w:szCs w:val="24"/>
        </w:rPr>
        <w:t>Γίνεται δεκτό το πρώτο άρθρο ως έχει;</w:t>
      </w:r>
    </w:p>
    <w:p w14:paraId="59DA299A" w14:textId="77777777" w:rsidR="00087860" w:rsidRDefault="00061F85">
      <w:pPr>
        <w:spacing w:line="600" w:lineRule="auto"/>
        <w:ind w:firstLine="720"/>
        <w:contextualSpacing/>
        <w:jc w:val="both"/>
        <w:rPr>
          <w:rFonts w:eastAsia="Times New Roman"/>
          <w:szCs w:val="24"/>
        </w:rPr>
      </w:pPr>
      <w:r>
        <w:rPr>
          <w:rFonts w:eastAsia="Times New Roman"/>
          <w:b/>
          <w:szCs w:val="24"/>
        </w:rPr>
        <w:t>ΝΙΚΟΛΑΟΣ ΠΑΠΑΔΟΠΟΥΛΟΣ:</w:t>
      </w:r>
      <w:r>
        <w:rPr>
          <w:rFonts w:eastAsia="Times New Roman"/>
          <w:szCs w:val="24"/>
        </w:rPr>
        <w:t xml:space="preserve"> Ναι.</w:t>
      </w:r>
    </w:p>
    <w:p w14:paraId="59DA299B" w14:textId="77777777" w:rsidR="00087860" w:rsidRDefault="00061F85">
      <w:pPr>
        <w:spacing w:line="600" w:lineRule="auto"/>
        <w:ind w:firstLine="720"/>
        <w:contextualSpacing/>
        <w:jc w:val="both"/>
        <w:rPr>
          <w:rFonts w:eastAsia="Times New Roman"/>
          <w:szCs w:val="24"/>
        </w:rPr>
      </w:pPr>
      <w:r>
        <w:rPr>
          <w:rFonts w:eastAsia="Times New Roman"/>
          <w:b/>
          <w:szCs w:val="24"/>
        </w:rPr>
        <w:t>ΚΩΝΣΤΑΝΤΙΝ</w:t>
      </w:r>
      <w:r>
        <w:rPr>
          <w:rFonts w:eastAsia="Times New Roman"/>
          <w:b/>
          <w:szCs w:val="24"/>
        </w:rPr>
        <w:t>ΟΣ ΚΑΤΣΑΦΑΔΟΣ:</w:t>
      </w:r>
      <w:r>
        <w:rPr>
          <w:rFonts w:eastAsia="Times New Roman"/>
          <w:szCs w:val="24"/>
        </w:rPr>
        <w:t xml:space="preserve"> Ναι.</w:t>
      </w:r>
    </w:p>
    <w:p w14:paraId="59DA299C" w14:textId="77777777" w:rsidR="00087860" w:rsidRDefault="00061F85">
      <w:pPr>
        <w:spacing w:line="600" w:lineRule="auto"/>
        <w:ind w:firstLine="720"/>
        <w:contextualSpacing/>
        <w:jc w:val="both"/>
        <w:rPr>
          <w:rFonts w:eastAsia="Times New Roman"/>
          <w:szCs w:val="24"/>
        </w:rPr>
      </w:pPr>
      <w:r>
        <w:rPr>
          <w:rFonts w:eastAsia="Times New Roman"/>
          <w:b/>
          <w:szCs w:val="24"/>
        </w:rPr>
        <w:t>ΜΙΧΑΗΛ ΤΖΕΛΕΠΗΣ:</w:t>
      </w:r>
      <w:r>
        <w:rPr>
          <w:rFonts w:eastAsia="Times New Roman"/>
          <w:szCs w:val="24"/>
        </w:rPr>
        <w:t xml:space="preserve"> Ναι.</w:t>
      </w:r>
    </w:p>
    <w:p w14:paraId="59DA299D" w14:textId="77777777" w:rsidR="00087860" w:rsidRDefault="00061F85">
      <w:pPr>
        <w:spacing w:line="600" w:lineRule="auto"/>
        <w:ind w:firstLine="720"/>
        <w:contextualSpacing/>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59DA299E" w14:textId="77777777" w:rsidR="00087860" w:rsidRDefault="00061F85">
      <w:pPr>
        <w:spacing w:line="600" w:lineRule="auto"/>
        <w:ind w:firstLine="720"/>
        <w:contextualSpacing/>
        <w:jc w:val="both"/>
        <w:rPr>
          <w:rFonts w:eastAsia="Times New Roman"/>
          <w:szCs w:val="24"/>
        </w:rPr>
      </w:pPr>
      <w:r>
        <w:rPr>
          <w:rFonts w:eastAsia="Times New Roman"/>
          <w:b/>
          <w:szCs w:val="24"/>
        </w:rPr>
        <w:t>ΝΙΚΟΛΑΟΣ ΜΩΡΑΪΤΗΣ:</w:t>
      </w:r>
      <w:r>
        <w:rPr>
          <w:rFonts w:eastAsia="Times New Roman"/>
          <w:szCs w:val="24"/>
        </w:rPr>
        <w:t xml:space="preserve"> Όχι.</w:t>
      </w:r>
    </w:p>
    <w:p w14:paraId="59DA299F" w14:textId="77777777" w:rsidR="00087860" w:rsidRDefault="00061F85">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59DA29A0" w14:textId="77777777" w:rsidR="00087860" w:rsidRDefault="00061F85">
      <w:pPr>
        <w:spacing w:line="600" w:lineRule="auto"/>
        <w:ind w:firstLine="720"/>
        <w:contextualSpacing/>
        <w:jc w:val="both"/>
        <w:rPr>
          <w:rFonts w:eastAsia="Times New Roman"/>
          <w:szCs w:val="24"/>
        </w:rPr>
      </w:pPr>
      <w:r>
        <w:rPr>
          <w:rFonts w:eastAsia="Times New Roman"/>
          <w:b/>
          <w:szCs w:val="24"/>
        </w:rPr>
        <w:t>ΜΑΡΙΟΣ ΓΕΩΡΓΙΑΔΗΣ:</w:t>
      </w:r>
      <w:r>
        <w:rPr>
          <w:rFonts w:eastAsia="Times New Roman"/>
          <w:szCs w:val="24"/>
        </w:rPr>
        <w:t xml:space="preserve"> Ναι.</w:t>
      </w:r>
    </w:p>
    <w:p w14:paraId="59DA29A1" w14:textId="77777777" w:rsidR="00087860" w:rsidRDefault="00061F85">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DA29A2" w14:textId="77777777" w:rsidR="00087860" w:rsidRDefault="00061F85">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Συνεπώς το πρώτο άρθρο έγινε δεκτό ως έχει κατά πλειοψηφία.</w:t>
      </w:r>
    </w:p>
    <w:p w14:paraId="59DA29A3" w14:textId="77777777" w:rsidR="00087860" w:rsidRDefault="00061F85">
      <w:pPr>
        <w:spacing w:line="600" w:lineRule="auto"/>
        <w:ind w:firstLine="720"/>
        <w:contextualSpacing/>
        <w:jc w:val="both"/>
        <w:rPr>
          <w:rFonts w:eastAsia="Times New Roman"/>
          <w:szCs w:val="24"/>
        </w:rPr>
      </w:pPr>
      <w:r>
        <w:rPr>
          <w:rFonts w:eastAsia="Times New Roman"/>
          <w:szCs w:val="24"/>
        </w:rPr>
        <w:t>Γίνεται δεκτή η τροπολογία με γενικό αριθμό 947 και ειδικό 62 ως έχει;</w:t>
      </w:r>
    </w:p>
    <w:p w14:paraId="59DA29A4" w14:textId="77777777" w:rsidR="00087860" w:rsidRDefault="00061F85">
      <w:pPr>
        <w:spacing w:line="600" w:lineRule="auto"/>
        <w:ind w:firstLine="720"/>
        <w:contextualSpacing/>
        <w:jc w:val="both"/>
        <w:rPr>
          <w:rFonts w:eastAsia="Times New Roman"/>
          <w:szCs w:val="24"/>
        </w:rPr>
      </w:pPr>
      <w:r>
        <w:rPr>
          <w:rFonts w:eastAsia="Times New Roman"/>
          <w:b/>
          <w:szCs w:val="24"/>
        </w:rPr>
        <w:t>ΝΙΚΟΛΑΟΣ ΠΑΠΑΔΟΠΟΥΛΟΣ:</w:t>
      </w:r>
      <w:r>
        <w:rPr>
          <w:rFonts w:eastAsia="Times New Roman"/>
          <w:szCs w:val="24"/>
        </w:rPr>
        <w:t xml:space="preserve"> Ναι.</w:t>
      </w:r>
    </w:p>
    <w:p w14:paraId="59DA29A5" w14:textId="77777777" w:rsidR="00087860" w:rsidRDefault="00061F85">
      <w:pPr>
        <w:spacing w:line="600" w:lineRule="auto"/>
        <w:ind w:firstLine="720"/>
        <w:contextualSpacing/>
        <w:jc w:val="both"/>
        <w:rPr>
          <w:rFonts w:eastAsia="Times New Roman"/>
          <w:szCs w:val="24"/>
        </w:rPr>
      </w:pPr>
      <w:r>
        <w:rPr>
          <w:rFonts w:eastAsia="Times New Roman"/>
          <w:b/>
          <w:szCs w:val="24"/>
        </w:rPr>
        <w:lastRenderedPageBreak/>
        <w:t>ΚΩΝΣΤΑΝΤΙΝΟΣ ΚΑΤΣΑΦΑΔΟΣ:</w:t>
      </w:r>
      <w:r>
        <w:rPr>
          <w:rFonts w:eastAsia="Times New Roman"/>
          <w:szCs w:val="24"/>
        </w:rPr>
        <w:t xml:space="preserve"> Ναι.</w:t>
      </w:r>
    </w:p>
    <w:p w14:paraId="59DA29A6" w14:textId="77777777" w:rsidR="00087860" w:rsidRDefault="00061F85">
      <w:pPr>
        <w:spacing w:line="600" w:lineRule="auto"/>
        <w:ind w:firstLine="720"/>
        <w:contextualSpacing/>
        <w:jc w:val="both"/>
        <w:rPr>
          <w:rFonts w:eastAsia="Times New Roman"/>
          <w:szCs w:val="24"/>
        </w:rPr>
      </w:pPr>
      <w:r>
        <w:rPr>
          <w:rFonts w:eastAsia="Times New Roman"/>
          <w:b/>
          <w:szCs w:val="24"/>
        </w:rPr>
        <w:t>ΜΙΧΑΗΛ ΤΖΕΛΕΠΗΣ:</w:t>
      </w:r>
      <w:r>
        <w:rPr>
          <w:rFonts w:eastAsia="Times New Roman"/>
          <w:szCs w:val="24"/>
        </w:rPr>
        <w:t xml:space="preserve"> Ναι.</w:t>
      </w:r>
    </w:p>
    <w:p w14:paraId="59DA29A7" w14:textId="77777777" w:rsidR="00087860" w:rsidRDefault="00061F85">
      <w:pPr>
        <w:spacing w:line="600" w:lineRule="auto"/>
        <w:ind w:firstLine="720"/>
        <w:contextualSpacing/>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59DA29A8" w14:textId="77777777" w:rsidR="00087860" w:rsidRDefault="00061F85">
      <w:pPr>
        <w:spacing w:line="600" w:lineRule="auto"/>
        <w:ind w:firstLine="720"/>
        <w:contextualSpacing/>
        <w:jc w:val="both"/>
        <w:rPr>
          <w:rFonts w:eastAsia="Times New Roman"/>
          <w:szCs w:val="24"/>
        </w:rPr>
      </w:pPr>
      <w:r>
        <w:rPr>
          <w:rFonts w:eastAsia="Times New Roman"/>
          <w:b/>
          <w:szCs w:val="24"/>
        </w:rPr>
        <w:t>ΝΙΚΟΛΑΟΣ ΜΩΡΑΪΤΗΣ:</w:t>
      </w:r>
      <w:r>
        <w:rPr>
          <w:rFonts w:eastAsia="Times New Roman"/>
          <w:szCs w:val="24"/>
        </w:rPr>
        <w:t xml:space="preserve"> Ναι.</w:t>
      </w:r>
    </w:p>
    <w:p w14:paraId="59DA29A9" w14:textId="77777777" w:rsidR="00087860" w:rsidRDefault="00061F85">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59DA29AA" w14:textId="77777777" w:rsidR="00087860" w:rsidRDefault="00061F85">
      <w:pPr>
        <w:spacing w:line="600" w:lineRule="auto"/>
        <w:ind w:firstLine="720"/>
        <w:contextualSpacing/>
        <w:jc w:val="both"/>
        <w:rPr>
          <w:rFonts w:eastAsia="Times New Roman"/>
          <w:szCs w:val="24"/>
        </w:rPr>
      </w:pPr>
      <w:r>
        <w:rPr>
          <w:rFonts w:eastAsia="Times New Roman"/>
          <w:b/>
          <w:szCs w:val="24"/>
        </w:rPr>
        <w:t>ΜΑΡΙΟΣ ΓΕΩΡΓΙΑΔΗΣ:</w:t>
      </w:r>
      <w:r>
        <w:rPr>
          <w:rFonts w:eastAsia="Times New Roman"/>
          <w:szCs w:val="24"/>
        </w:rPr>
        <w:t xml:space="preserve"> Ναι.</w:t>
      </w:r>
    </w:p>
    <w:p w14:paraId="59DA29AB" w14:textId="77777777" w:rsidR="00087860" w:rsidRDefault="00061F85">
      <w:pPr>
        <w:spacing w:line="600" w:lineRule="auto"/>
        <w:ind w:firstLine="720"/>
        <w:contextualSpacing/>
        <w:jc w:val="both"/>
        <w:rPr>
          <w:rFonts w:eastAsia="Times New Roman"/>
          <w:szCs w:val="24"/>
        </w:rPr>
      </w:pPr>
      <w:r>
        <w:rPr>
          <w:rFonts w:eastAsia="Times New Roman"/>
          <w:b/>
          <w:szCs w:val="24"/>
        </w:rPr>
        <w:t>ΣΠΥΡΙΔΩ</w:t>
      </w:r>
      <w:r>
        <w:rPr>
          <w:rFonts w:eastAsia="Times New Roman"/>
          <w:b/>
          <w:szCs w:val="24"/>
        </w:rPr>
        <w:t>Ν ΔΑΝΕΛΛΗΣ:</w:t>
      </w:r>
      <w:r>
        <w:rPr>
          <w:rFonts w:eastAsia="Times New Roman"/>
          <w:szCs w:val="24"/>
        </w:rPr>
        <w:t xml:space="preserve"> Ναι.</w:t>
      </w:r>
    </w:p>
    <w:p w14:paraId="59DA29AC"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η τροπολογία με γενικό αριθμό 947 και ειδικό 62 έγινε δεκτή ως έχει κατά πλειοψηφία και εντάσσεται στο νομοσχέδιο ως ίδιο άρθρο.</w:t>
      </w:r>
    </w:p>
    <w:p w14:paraId="59DA29AD" w14:textId="77777777" w:rsidR="00087860" w:rsidRDefault="00061F85">
      <w:pPr>
        <w:spacing w:line="600" w:lineRule="auto"/>
        <w:ind w:firstLine="720"/>
        <w:contextualSpacing/>
        <w:jc w:val="both"/>
        <w:rPr>
          <w:rFonts w:eastAsia="Times New Roman"/>
          <w:szCs w:val="24"/>
        </w:rPr>
      </w:pPr>
      <w:r>
        <w:rPr>
          <w:rFonts w:eastAsia="Times New Roman"/>
          <w:szCs w:val="24"/>
        </w:rPr>
        <w:t>Εισερχόμαστε στην ψήφιση του ακροτελεύτιου άρθρου του νομοσχεδίου.</w:t>
      </w:r>
    </w:p>
    <w:p w14:paraId="59DA29AE" w14:textId="77777777" w:rsidR="00087860" w:rsidRDefault="00061F85">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ρωτάται το Σώμα: Γίνεται δεκτό το ακροτελεύτιο άρθρο;</w:t>
      </w:r>
    </w:p>
    <w:p w14:paraId="59DA29AF" w14:textId="77777777" w:rsidR="00087860" w:rsidRDefault="00061F85">
      <w:pPr>
        <w:spacing w:line="600" w:lineRule="auto"/>
        <w:ind w:firstLine="720"/>
        <w:contextualSpacing/>
        <w:jc w:val="both"/>
        <w:rPr>
          <w:rFonts w:eastAsia="Times New Roman"/>
          <w:szCs w:val="24"/>
        </w:rPr>
      </w:pPr>
      <w:r>
        <w:rPr>
          <w:rFonts w:eastAsia="Times New Roman"/>
          <w:b/>
          <w:szCs w:val="24"/>
        </w:rPr>
        <w:t>ΝΙΚΟΛΑΟΣ ΠΑΠΑΔΟΠΟΥΛΟΣ:</w:t>
      </w:r>
      <w:r>
        <w:rPr>
          <w:rFonts w:eastAsia="Times New Roman"/>
          <w:szCs w:val="24"/>
        </w:rPr>
        <w:t xml:space="preserve"> Ναι.</w:t>
      </w:r>
    </w:p>
    <w:p w14:paraId="59DA29B0" w14:textId="77777777" w:rsidR="00087860" w:rsidRDefault="00061F85">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xml:space="preserve"> Ναι.</w:t>
      </w:r>
    </w:p>
    <w:p w14:paraId="59DA29B1" w14:textId="77777777" w:rsidR="00087860" w:rsidRDefault="00061F85">
      <w:pPr>
        <w:spacing w:line="600" w:lineRule="auto"/>
        <w:ind w:firstLine="720"/>
        <w:contextualSpacing/>
        <w:jc w:val="both"/>
        <w:rPr>
          <w:rFonts w:eastAsia="Times New Roman"/>
          <w:szCs w:val="24"/>
        </w:rPr>
      </w:pPr>
      <w:r>
        <w:rPr>
          <w:rFonts w:eastAsia="Times New Roman"/>
          <w:b/>
          <w:szCs w:val="24"/>
        </w:rPr>
        <w:t>ΜΙΧΑΗΛ ΤΖΕΛΕΠΗΣ:</w:t>
      </w:r>
      <w:r>
        <w:rPr>
          <w:rFonts w:eastAsia="Times New Roman"/>
          <w:szCs w:val="24"/>
        </w:rPr>
        <w:t xml:space="preserve"> Ναι.</w:t>
      </w:r>
    </w:p>
    <w:p w14:paraId="59DA29B2" w14:textId="77777777" w:rsidR="00087860" w:rsidRDefault="00061F85">
      <w:pPr>
        <w:spacing w:line="600" w:lineRule="auto"/>
        <w:ind w:firstLine="720"/>
        <w:contextualSpacing/>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59DA29B3" w14:textId="77777777" w:rsidR="00087860" w:rsidRDefault="00061F85">
      <w:pPr>
        <w:spacing w:line="600" w:lineRule="auto"/>
        <w:ind w:firstLine="720"/>
        <w:contextualSpacing/>
        <w:jc w:val="both"/>
        <w:rPr>
          <w:rFonts w:eastAsia="Times New Roman"/>
          <w:szCs w:val="24"/>
        </w:rPr>
      </w:pPr>
      <w:r>
        <w:rPr>
          <w:rFonts w:eastAsia="Times New Roman"/>
          <w:b/>
          <w:szCs w:val="24"/>
        </w:rPr>
        <w:lastRenderedPageBreak/>
        <w:t>ΝΙΚΟΛΑΟΣ ΜΩΡΑΪΤΗΣ:</w:t>
      </w:r>
      <w:r>
        <w:rPr>
          <w:rFonts w:eastAsia="Times New Roman"/>
          <w:szCs w:val="24"/>
        </w:rPr>
        <w:t xml:space="preserve"> Όχι.</w:t>
      </w:r>
    </w:p>
    <w:p w14:paraId="59DA29B4" w14:textId="77777777" w:rsidR="00087860" w:rsidRDefault="00061F85">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59DA29B5" w14:textId="77777777" w:rsidR="00087860" w:rsidRDefault="00061F85">
      <w:pPr>
        <w:spacing w:line="600" w:lineRule="auto"/>
        <w:ind w:firstLine="720"/>
        <w:contextualSpacing/>
        <w:jc w:val="both"/>
        <w:rPr>
          <w:rFonts w:eastAsia="Times New Roman"/>
          <w:szCs w:val="24"/>
        </w:rPr>
      </w:pPr>
      <w:r>
        <w:rPr>
          <w:rFonts w:eastAsia="Times New Roman"/>
          <w:b/>
          <w:szCs w:val="24"/>
        </w:rPr>
        <w:t>ΜΑΡΙΟΣ ΓΕΩΡΓΙΑΔΗΣ:</w:t>
      </w:r>
      <w:r>
        <w:rPr>
          <w:rFonts w:eastAsia="Times New Roman"/>
          <w:szCs w:val="24"/>
        </w:rPr>
        <w:t xml:space="preserve"> Ναι.</w:t>
      </w:r>
    </w:p>
    <w:p w14:paraId="59DA29B6" w14:textId="77777777" w:rsidR="00087860" w:rsidRDefault="00061F85">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DA29B7" w14:textId="77777777" w:rsidR="00087860" w:rsidRDefault="00061F85">
      <w:pPr>
        <w:spacing w:line="600" w:lineRule="auto"/>
        <w:ind w:firstLine="720"/>
        <w:contextualSpacing/>
        <w:jc w:val="both"/>
        <w:rPr>
          <w:rFonts w:eastAsia="Times New Roman"/>
          <w:szCs w:val="24"/>
        </w:rPr>
      </w:pPr>
      <w:r>
        <w:rPr>
          <w:rFonts w:eastAsia="Times New Roman"/>
          <w:b/>
          <w:szCs w:val="24"/>
        </w:rPr>
        <w:t>Π</w:t>
      </w:r>
      <w:r>
        <w:rPr>
          <w:rFonts w:eastAsia="Times New Roman"/>
          <w:b/>
          <w:szCs w:val="24"/>
        </w:rPr>
        <w:t xml:space="preserve">ΡΟΕΔΡΕΥΩΝ (Αναστάσιος Κουράκης): </w:t>
      </w:r>
      <w:r>
        <w:rPr>
          <w:rFonts w:eastAsia="Times New Roman"/>
          <w:szCs w:val="24"/>
        </w:rPr>
        <w:t>Τ</w:t>
      </w:r>
      <w:r>
        <w:rPr>
          <w:rFonts w:eastAsia="Times New Roman"/>
          <w:szCs w:val="24"/>
        </w:rPr>
        <w:t>ο ακροτελεύτιο άρθρο έγινε δεκτό κατά πλειοψηφία.</w:t>
      </w:r>
    </w:p>
    <w:p w14:paraId="59DA29B8" w14:textId="77777777" w:rsidR="00087860" w:rsidRDefault="00061F85">
      <w:pPr>
        <w:spacing w:line="600" w:lineRule="auto"/>
        <w:ind w:firstLine="720"/>
        <w:contextualSpacing/>
        <w:jc w:val="both"/>
        <w:rPr>
          <w:rFonts w:eastAsia="Times New Roman"/>
          <w:szCs w:val="24"/>
        </w:rPr>
      </w:pPr>
      <w:r>
        <w:rPr>
          <w:rFonts w:eastAsia="Times New Roman"/>
          <w:szCs w:val="24"/>
        </w:rPr>
        <w:t>Συνεπώς το σχέδιο νόμου του Υπουργείου Αγροτικής Ανάπτυξης και Τροφίμων</w:t>
      </w:r>
      <w:r>
        <w:rPr>
          <w:rFonts w:eastAsia="Times New Roman"/>
          <w:szCs w:val="24"/>
        </w:rPr>
        <w:t>:</w:t>
      </w:r>
      <w:r>
        <w:rPr>
          <w:rFonts w:eastAsia="Times New Roman"/>
          <w:szCs w:val="24"/>
        </w:rPr>
        <w:t xml:space="preserve"> «Κύρωση της Συμφωνίας μεταξύ της Κυβέρνησης της Ελληνικής Δημοκρατίας και της Κυβέρνησης της Δημοκρ</w:t>
      </w:r>
      <w:r>
        <w:rPr>
          <w:rFonts w:eastAsia="Times New Roman"/>
          <w:szCs w:val="24"/>
        </w:rPr>
        <w:t>ατίας του Αζερμπαϊτζάν για συνεργασία στον τομέα της γεωργίας και άλλες διατάξεις» έγινε δεκτό επί της αρχής και επί των άρθρων κατά πλειοψηφία.</w:t>
      </w:r>
    </w:p>
    <w:p w14:paraId="59DA29B9" w14:textId="77777777" w:rsidR="00087860" w:rsidRDefault="00061F85">
      <w:pPr>
        <w:spacing w:line="600" w:lineRule="auto"/>
        <w:ind w:firstLine="720"/>
        <w:contextualSpacing/>
        <w:jc w:val="both"/>
        <w:rPr>
          <w:rFonts w:eastAsia="Times New Roman"/>
          <w:szCs w:val="24"/>
        </w:rPr>
      </w:pPr>
      <w:r>
        <w:rPr>
          <w:rFonts w:eastAsia="Times New Roman"/>
          <w:szCs w:val="24"/>
        </w:rPr>
        <w:t>Προχωρούμε στην ψήφιση του νομοσχεδίου στο σύνολ</w:t>
      </w:r>
      <w:r>
        <w:rPr>
          <w:rFonts w:eastAsia="Times New Roman"/>
          <w:szCs w:val="24"/>
        </w:rPr>
        <w:t>ο</w:t>
      </w:r>
      <w:r>
        <w:rPr>
          <w:rFonts w:eastAsia="Times New Roman"/>
          <w:szCs w:val="24"/>
        </w:rPr>
        <w:t>.</w:t>
      </w:r>
    </w:p>
    <w:p w14:paraId="59DA29BA" w14:textId="77777777" w:rsidR="00087860" w:rsidRDefault="00061F85">
      <w:pPr>
        <w:spacing w:line="600" w:lineRule="auto"/>
        <w:ind w:firstLine="720"/>
        <w:contextualSpacing/>
        <w:jc w:val="both"/>
        <w:rPr>
          <w:rFonts w:eastAsia="Times New Roman"/>
          <w:szCs w:val="24"/>
        </w:rPr>
      </w:pPr>
      <w:r>
        <w:rPr>
          <w:rFonts w:eastAsia="Times New Roman"/>
          <w:szCs w:val="24"/>
        </w:rPr>
        <w:t>Ερωτάται το Σώμα: Γίνεται δεκτό το νομοσχέδιο και στο σύνολ</w:t>
      </w:r>
      <w:r>
        <w:rPr>
          <w:rFonts w:eastAsia="Times New Roman"/>
          <w:szCs w:val="24"/>
        </w:rPr>
        <w:t>ο</w:t>
      </w:r>
      <w:r>
        <w:rPr>
          <w:rFonts w:eastAsia="Times New Roman"/>
          <w:szCs w:val="24"/>
        </w:rPr>
        <w:t>;</w:t>
      </w:r>
    </w:p>
    <w:p w14:paraId="59DA29BB" w14:textId="77777777" w:rsidR="00087860" w:rsidRDefault="00061F85">
      <w:pPr>
        <w:spacing w:line="600" w:lineRule="auto"/>
        <w:ind w:firstLine="720"/>
        <w:contextualSpacing/>
        <w:jc w:val="both"/>
        <w:rPr>
          <w:rFonts w:eastAsia="Times New Roman"/>
          <w:szCs w:val="24"/>
        </w:rPr>
      </w:pPr>
      <w:r>
        <w:rPr>
          <w:rFonts w:eastAsia="Times New Roman"/>
          <w:b/>
          <w:szCs w:val="24"/>
        </w:rPr>
        <w:t>ΝΙΚΟΛΑΟΣ ΠΑΠΑΔΟΠΟΥΛΟΣ:</w:t>
      </w:r>
      <w:r>
        <w:rPr>
          <w:rFonts w:eastAsia="Times New Roman"/>
          <w:szCs w:val="24"/>
        </w:rPr>
        <w:t xml:space="preserve"> Ναι.</w:t>
      </w:r>
    </w:p>
    <w:p w14:paraId="59DA29BC" w14:textId="77777777" w:rsidR="00087860" w:rsidRDefault="00061F85">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xml:space="preserve"> Ναι.</w:t>
      </w:r>
    </w:p>
    <w:p w14:paraId="59DA29BD" w14:textId="77777777" w:rsidR="00087860" w:rsidRDefault="00061F85">
      <w:pPr>
        <w:spacing w:line="600" w:lineRule="auto"/>
        <w:ind w:firstLine="720"/>
        <w:contextualSpacing/>
        <w:jc w:val="both"/>
        <w:rPr>
          <w:rFonts w:eastAsia="Times New Roman"/>
          <w:szCs w:val="24"/>
        </w:rPr>
      </w:pPr>
      <w:r>
        <w:rPr>
          <w:rFonts w:eastAsia="Times New Roman"/>
          <w:b/>
          <w:szCs w:val="24"/>
        </w:rPr>
        <w:t>ΜΙΧΑΗΛ ΤΖΕΛΕΠΗΣ:</w:t>
      </w:r>
      <w:r>
        <w:rPr>
          <w:rFonts w:eastAsia="Times New Roman"/>
          <w:szCs w:val="24"/>
        </w:rPr>
        <w:t xml:space="preserve"> Ναι.</w:t>
      </w:r>
    </w:p>
    <w:p w14:paraId="59DA29BE" w14:textId="77777777" w:rsidR="00087860" w:rsidRDefault="00061F85">
      <w:pPr>
        <w:spacing w:line="600" w:lineRule="auto"/>
        <w:ind w:firstLine="720"/>
        <w:contextualSpacing/>
        <w:jc w:val="both"/>
        <w:rPr>
          <w:rFonts w:eastAsia="Times New Roman"/>
          <w:szCs w:val="24"/>
        </w:rPr>
      </w:pPr>
      <w:r>
        <w:rPr>
          <w:rFonts w:eastAsia="Times New Roman"/>
          <w:b/>
          <w:szCs w:val="24"/>
        </w:rPr>
        <w:lastRenderedPageBreak/>
        <w:t>ΙΩΑΝΝΗΣ ΣΑΧΙΝΙΔΗΣ:</w:t>
      </w:r>
      <w:r>
        <w:rPr>
          <w:rFonts w:eastAsia="Times New Roman"/>
          <w:szCs w:val="24"/>
        </w:rPr>
        <w:t xml:space="preserve"> Όχι.</w:t>
      </w:r>
    </w:p>
    <w:p w14:paraId="59DA29BF" w14:textId="77777777" w:rsidR="00087860" w:rsidRDefault="00061F85">
      <w:pPr>
        <w:spacing w:line="600" w:lineRule="auto"/>
        <w:ind w:firstLine="720"/>
        <w:contextualSpacing/>
        <w:jc w:val="both"/>
        <w:rPr>
          <w:rFonts w:eastAsia="Times New Roman"/>
          <w:szCs w:val="24"/>
        </w:rPr>
      </w:pPr>
      <w:r>
        <w:rPr>
          <w:rFonts w:eastAsia="Times New Roman"/>
          <w:b/>
          <w:szCs w:val="24"/>
        </w:rPr>
        <w:t>ΝΙΚΟΛΑΟΣ ΜΩΡΑΪΤΗΣ:</w:t>
      </w:r>
      <w:r>
        <w:rPr>
          <w:rFonts w:eastAsia="Times New Roman"/>
          <w:szCs w:val="24"/>
        </w:rPr>
        <w:t xml:space="preserve"> Όχι.</w:t>
      </w:r>
    </w:p>
    <w:p w14:paraId="59DA29C0" w14:textId="77777777" w:rsidR="00087860" w:rsidRDefault="00061F85">
      <w:pPr>
        <w:spacing w:line="600" w:lineRule="auto"/>
        <w:ind w:firstLine="720"/>
        <w:contextualSpacing/>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59DA29C1" w14:textId="77777777" w:rsidR="00087860" w:rsidRDefault="00061F85">
      <w:pPr>
        <w:spacing w:line="600" w:lineRule="auto"/>
        <w:ind w:firstLine="720"/>
        <w:contextualSpacing/>
        <w:jc w:val="both"/>
        <w:rPr>
          <w:rFonts w:eastAsia="Times New Roman"/>
          <w:szCs w:val="24"/>
        </w:rPr>
      </w:pPr>
      <w:r>
        <w:rPr>
          <w:rFonts w:eastAsia="Times New Roman"/>
          <w:b/>
          <w:szCs w:val="24"/>
        </w:rPr>
        <w:t>ΜΑΡΙΟΣ ΓΕΩΡΓΙΑΔΗΣ:</w:t>
      </w:r>
      <w:r>
        <w:rPr>
          <w:rFonts w:eastAsia="Times New Roman"/>
          <w:szCs w:val="24"/>
        </w:rPr>
        <w:t xml:space="preserve"> Ναι.</w:t>
      </w:r>
    </w:p>
    <w:p w14:paraId="59DA29C2" w14:textId="77777777" w:rsidR="00087860" w:rsidRDefault="00061F85">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59DA29C3"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σχέδιο νόμου του Υπουργείου Αγροτικής Ανάπτυξης και Τροφίμων</w:t>
      </w:r>
      <w:r>
        <w:rPr>
          <w:rFonts w:eastAsia="Times New Roman"/>
          <w:szCs w:val="24"/>
        </w:rPr>
        <w:t>:</w:t>
      </w:r>
      <w:r>
        <w:rPr>
          <w:rFonts w:eastAsia="Times New Roman"/>
          <w:szCs w:val="24"/>
        </w:rPr>
        <w:t xml:space="preserve"> «Κύρωση της Συμφωνίας μεταξύ της Κυβέρνησης της Ελληνικής Δημοκρατίας και της Κυβέρνησης της Δημοκρατίας του Αζερμπαϊτζάν για συνεργασία στον τομέα της γεωργίας και άλλες διατάξεις» έγινε δε</w:t>
      </w:r>
      <w:r>
        <w:rPr>
          <w:rFonts w:eastAsia="Times New Roman"/>
          <w:szCs w:val="24"/>
        </w:rPr>
        <w:t>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 </w:t>
      </w:r>
    </w:p>
    <w:p w14:paraId="59DA29C4" w14:textId="77777777" w:rsidR="00087860" w:rsidRDefault="00061F85">
      <w:pPr>
        <w:spacing w:line="600" w:lineRule="auto"/>
        <w:ind w:firstLine="720"/>
        <w:contextualSpacing/>
        <w:jc w:val="center"/>
        <w:rPr>
          <w:rFonts w:eastAsia="Times New Roman"/>
          <w:szCs w:val="24"/>
        </w:rPr>
      </w:pPr>
      <w:r>
        <w:rPr>
          <w:rFonts w:eastAsia="Times New Roman"/>
          <w:szCs w:val="24"/>
        </w:rPr>
        <w:t>(Να καταχωριστεί το κείμενο του νομοσχεδίου</w:t>
      </w:r>
    </w:p>
    <w:p w14:paraId="59DA29C5" w14:textId="77777777" w:rsidR="00087860" w:rsidRDefault="00061F85">
      <w:pPr>
        <w:spacing w:line="600" w:lineRule="auto"/>
        <w:ind w:firstLine="720"/>
        <w:contextualSpacing/>
        <w:jc w:val="center"/>
        <w:rPr>
          <w:rFonts w:eastAsia="Times New Roman"/>
          <w:szCs w:val="24"/>
        </w:rPr>
      </w:pPr>
      <w:r>
        <w:rPr>
          <w:rFonts w:eastAsia="Times New Roman"/>
          <w:szCs w:val="24"/>
        </w:rPr>
        <w:t>Να μπει η σελίδα 195α</w:t>
      </w:r>
      <w:r>
        <w:rPr>
          <w:rFonts w:eastAsia="Times New Roman"/>
          <w:szCs w:val="24"/>
        </w:rPr>
        <w:t>)</w:t>
      </w:r>
    </w:p>
    <w:p w14:paraId="59DA29C6"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παρακαλώ το Σώμα να εξουσ</w:t>
      </w:r>
      <w:r>
        <w:rPr>
          <w:rFonts w:eastAsia="Times New Roman"/>
          <w:szCs w:val="24"/>
        </w:rPr>
        <w:t xml:space="preserve">ιοδοτήσει το Προεδρείο για την υπ’ ευθύνη </w:t>
      </w:r>
      <w:r>
        <w:rPr>
          <w:rFonts w:eastAsia="Times New Roman"/>
          <w:szCs w:val="24"/>
        </w:rPr>
        <w:lastRenderedPageBreak/>
        <w:t>του επικύρωση των Πρακτικών της σημερινής συνεδρίασης ως προς την ψήφιση στο σύνολο του παραπάνω νομοσχεδίου.</w:t>
      </w:r>
    </w:p>
    <w:p w14:paraId="59DA29C7"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ΟΛΟΙ </w:t>
      </w:r>
      <w:r>
        <w:rPr>
          <w:rFonts w:eastAsia="Times New Roman"/>
          <w:b/>
          <w:szCs w:val="24"/>
        </w:rPr>
        <w:t>ΟΙ ΒΟΥΛΕΥΤΕΣ:</w:t>
      </w:r>
      <w:r>
        <w:rPr>
          <w:rFonts w:eastAsia="Times New Roman"/>
          <w:szCs w:val="24"/>
        </w:rPr>
        <w:t xml:space="preserve"> Μάλιστα, μάλιστα.</w:t>
      </w:r>
    </w:p>
    <w:p w14:paraId="59DA29C8"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w:t>
      </w:r>
      <w:r>
        <w:rPr>
          <w:rFonts w:eastAsia="Times New Roman"/>
          <w:szCs w:val="24"/>
        </w:rPr>
        <w:t>Σώμα παρέσχε τη ζητηθε</w:t>
      </w:r>
      <w:r>
        <w:rPr>
          <w:rFonts w:eastAsia="Times New Roman"/>
          <w:szCs w:val="24"/>
        </w:rPr>
        <w:t>ίσα εξουσιοδότηση.</w:t>
      </w:r>
    </w:p>
    <w:p w14:paraId="59DA29C9" w14:textId="77777777" w:rsidR="00087860" w:rsidRDefault="00061F85">
      <w:pPr>
        <w:spacing w:line="600" w:lineRule="auto"/>
        <w:ind w:firstLine="720"/>
        <w:contextualSpacing/>
        <w:jc w:val="both"/>
        <w:rPr>
          <w:rFonts w:eastAsia="Times New Roman"/>
          <w:szCs w:val="24"/>
        </w:rPr>
      </w:pPr>
      <w:r>
        <w:rPr>
          <w:rFonts w:eastAsia="Times New Roman"/>
          <w:szCs w:val="24"/>
        </w:rPr>
        <w:t>Γίνεται γνωστό στο Σώμα ότι οι Υπουργοί Περιβάλλοντος και Ενέργειας, Οικονομικών και Εξωτερικών κατέθεσαν στις 7</w:t>
      </w:r>
      <w:r>
        <w:rPr>
          <w:rFonts w:eastAsia="Times New Roman"/>
          <w:szCs w:val="24"/>
        </w:rPr>
        <w:t>-</w:t>
      </w:r>
      <w:r>
        <w:rPr>
          <w:rFonts w:eastAsia="Times New Roman"/>
          <w:szCs w:val="24"/>
        </w:rPr>
        <w:t>3</w:t>
      </w:r>
      <w:r>
        <w:rPr>
          <w:rFonts w:eastAsia="Times New Roman"/>
          <w:szCs w:val="24"/>
        </w:rPr>
        <w:t>-</w:t>
      </w:r>
      <w:r>
        <w:rPr>
          <w:rFonts w:eastAsia="Times New Roman"/>
          <w:szCs w:val="24"/>
        </w:rPr>
        <w:t>2017 σχέδιο νόμου: «Κύρωση του Μνημονίου Κατανόησης μεταξύ του Υπουργείου Περιβάλλοντος και Ενέργειας της Κυβέρνησης της Ε</w:t>
      </w:r>
      <w:r>
        <w:rPr>
          <w:rFonts w:eastAsia="Times New Roman"/>
          <w:szCs w:val="24"/>
        </w:rPr>
        <w:t xml:space="preserve">λληνικής Δημοκρατίας και του Υπουργείου Βιομηχανίας και Ενέργειας της Κυβέρνησης της Δημοκρατίας του Αζερμπαϊτζάν για </w:t>
      </w:r>
      <w:r>
        <w:rPr>
          <w:rFonts w:eastAsia="Times New Roman"/>
          <w:szCs w:val="24"/>
        </w:rPr>
        <w:t>Σ</w:t>
      </w:r>
      <w:r>
        <w:rPr>
          <w:rFonts w:eastAsia="Times New Roman"/>
          <w:szCs w:val="24"/>
        </w:rPr>
        <w:t>υνεργασία στον τομέα των Ανανεώσιμων Πηγών και Ενεργειακής Αποδοτικότητας».</w:t>
      </w:r>
    </w:p>
    <w:p w14:paraId="59DA29CA" w14:textId="77777777" w:rsidR="00087860" w:rsidRDefault="00061F85">
      <w:pPr>
        <w:spacing w:line="600" w:lineRule="auto"/>
        <w:ind w:firstLine="720"/>
        <w:contextualSpacing/>
        <w:jc w:val="both"/>
        <w:rPr>
          <w:rFonts w:eastAsia="Times New Roman"/>
          <w:szCs w:val="24"/>
        </w:rPr>
      </w:pPr>
      <w:r>
        <w:rPr>
          <w:rFonts w:eastAsia="Times New Roman"/>
          <w:szCs w:val="24"/>
        </w:rPr>
        <w:t>Παραπέμπεται στην αρμόδια Διαρκή Επιτροπή.</w:t>
      </w:r>
    </w:p>
    <w:p w14:paraId="59DA29CB" w14:textId="77777777" w:rsidR="00087860" w:rsidRDefault="00061F85">
      <w:pPr>
        <w:spacing w:line="600" w:lineRule="auto"/>
        <w:ind w:firstLine="720"/>
        <w:contextualSpacing/>
        <w:jc w:val="both"/>
        <w:rPr>
          <w:rFonts w:eastAsia="Times New Roman"/>
          <w:szCs w:val="24"/>
        </w:rPr>
      </w:pPr>
      <w:r>
        <w:rPr>
          <w:rFonts w:eastAsia="Times New Roman"/>
          <w:szCs w:val="24"/>
        </w:rPr>
        <w:t>Επίσης, η Ειδική Μ</w:t>
      </w:r>
      <w:r>
        <w:rPr>
          <w:rFonts w:eastAsia="Times New Roman"/>
          <w:szCs w:val="24"/>
        </w:rPr>
        <w:t xml:space="preserve">όνιμη Επιτροπή Κοινοβουλευτικής Δεοντολογίας καταθέτει τις </w:t>
      </w:r>
      <w:r>
        <w:rPr>
          <w:rFonts w:eastAsia="Times New Roman"/>
          <w:szCs w:val="24"/>
        </w:rPr>
        <w:t>ε</w:t>
      </w:r>
      <w:r>
        <w:rPr>
          <w:rFonts w:eastAsia="Times New Roman"/>
          <w:szCs w:val="24"/>
        </w:rPr>
        <w:t xml:space="preserve">κθέσεις της στις αιτήσεις της </w:t>
      </w:r>
      <w:r>
        <w:rPr>
          <w:rFonts w:eastAsia="Times New Roman"/>
          <w:szCs w:val="24"/>
        </w:rPr>
        <w:t>ε</w:t>
      </w:r>
      <w:r>
        <w:rPr>
          <w:rFonts w:eastAsia="Times New Roman"/>
          <w:szCs w:val="24"/>
        </w:rPr>
        <w:t xml:space="preserve">ισαγγελικής </w:t>
      </w:r>
      <w:r>
        <w:rPr>
          <w:rFonts w:eastAsia="Times New Roman"/>
          <w:szCs w:val="24"/>
        </w:rPr>
        <w:t>α</w:t>
      </w:r>
      <w:r>
        <w:rPr>
          <w:rFonts w:eastAsia="Times New Roman"/>
          <w:szCs w:val="24"/>
        </w:rPr>
        <w:t>ρχής για τη χορήγηση άδειας άσκησης ποινικής δίωξης κατά Βουλευτών.</w:t>
      </w:r>
    </w:p>
    <w:p w14:paraId="59DA29CC" w14:textId="77777777" w:rsidR="00087860" w:rsidRDefault="00061F85">
      <w:pPr>
        <w:spacing w:line="600" w:lineRule="auto"/>
        <w:ind w:firstLine="720"/>
        <w:contextualSpacing/>
        <w:jc w:val="both"/>
        <w:rPr>
          <w:rFonts w:eastAsia="Times New Roman"/>
          <w:szCs w:val="24"/>
        </w:rPr>
      </w:pPr>
      <w:r>
        <w:rPr>
          <w:rFonts w:eastAsia="Times New Roman"/>
          <w:szCs w:val="24"/>
        </w:rPr>
        <w:lastRenderedPageBreak/>
        <w:t>Επιπλέον, γίνεται γνωστό στο Σώμα ότι ο Υπουργός Δικαιοσύνης, Διαφάνειας και Ανθρωπί</w:t>
      </w:r>
      <w:r>
        <w:rPr>
          <w:rFonts w:eastAsia="Times New Roman"/>
          <w:szCs w:val="24"/>
        </w:rPr>
        <w:t>νων Δικαιωμάτων διαβίβασε στη Βουλή, σύμφωνα με το άρθρο 86 του Συντάγματος και τον ν.3126/2003 «Ποινική ευθύνη των Υπουργών», όπως ισχύει, στις 7</w:t>
      </w:r>
      <w:r>
        <w:rPr>
          <w:rFonts w:eastAsia="Times New Roman"/>
          <w:szCs w:val="24"/>
        </w:rPr>
        <w:t>-</w:t>
      </w:r>
      <w:r>
        <w:rPr>
          <w:rFonts w:eastAsia="Times New Roman"/>
          <w:szCs w:val="24"/>
        </w:rPr>
        <w:t>3</w:t>
      </w:r>
      <w:r>
        <w:rPr>
          <w:rFonts w:eastAsia="Times New Roman"/>
          <w:szCs w:val="24"/>
        </w:rPr>
        <w:t>-</w:t>
      </w:r>
      <w:r>
        <w:rPr>
          <w:rFonts w:eastAsia="Times New Roman"/>
          <w:szCs w:val="24"/>
        </w:rPr>
        <w:t xml:space="preserve">2017 ποινική δικογραφία που αφορά στον Υπουργό Υποδομών και Μεταφορών κ. Χρήστο </w:t>
      </w:r>
      <w:proofErr w:type="spellStart"/>
      <w:r>
        <w:rPr>
          <w:rFonts w:eastAsia="Times New Roman"/>
          <w:szCs w:val="24"/>
        </w:rPr>
        <w:t>Σπίρτζη</w:t>
      </w:r>
      <w:proofErr w:type="spellEnd"/>
      <w:r>
        <w:rPr>
          <w:rFonts w:eastAsia="Times New Roman"/>
          <w:szCs w:val="24"/>
        </w:rPr>
        <w:t>.</w:t>
      </w:r>
    </w:p>
    <w:p w14:paraId="59DA29CD" w14:textId="77777777" w:rsidR="00087860" w:rsidRDefault="00061F85">
      <w:pPr>
        <w:spacing w:line="600" w:lineRule="auto"/>
        <w:ind w:firstLine="720"/>
        <w:contextualSpacing/>
        <w:jc w:val="both"/>
        <w:rPr>
          <w:rFonts w:eastAsia="Times New Roman"/>
          <w:szCs w:val="24"/>
        </w:rPr>
      </w:pPr>
      <w:r>
        <w:rPr>
          <w:rFonts w:eastAsia="Times New Roman"/>
          <w:szCs w:val="24"/>
        </w:rPr>
        <w:t>Τέλος, ο Βουλευτής</w:t>
      </w:r>
      <w:r>
        <w:rPr>
          <w:rFonts w:eastAsia="Times New Roman"/>
          <w:szCs w:val="24"/>
        </w:rPr>
        <w:t xml:space="preserve"> κ. Γεώργιος Κουμουτσάκος ζητεί άδεια ολιγοήμερης απουσίας από τις 9 Μαρτίου καθώς, όπως λέει στην αίτησή του, θα απουσιάζει εκτός Ελλάδος λόγω κομματικών υποχρεώσεων. Η Βουλή εγκρίνει;</w:t>
      </w:r>
    </w:p>
    <w:p w14:paraId="59DA29CE"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ΟΛΟΙ </w:t>
      </w:r>
      <w:r>
        <w:rPr>
          <w:rFonts w:eastAsia="Times New Roman"/>
          <w:b/>
          <w:szCs w:val="24"/>
        </w:rPr>
        <w:t>ΟΙ ΒΟΥΛΕΥΤΕΣ:</w:t>
      </w:r>
      <w:r>
        <w:rPr>
          <w:rFonts w:eastAsia="Times New Roman"/>
          <w:szCs w:val="24"/>
        </w:rPr>
        <w:t xml:space="preserve"> Μάλιστα, μάλιστα.</w:t>
      </w:r>
    </w:p>
    <w:p w14:paraId="59DA29CF" w14:textId="77777777" w:rsidR="00087860" w:rsidRDefault="00061F85">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b/>
          <w:szCs w:val="24"/>
        </w:rPr>
        <w:t xml:space="preserve"> </w:t>
      </w:r>
      <w:r>
        <w:rPr>
          <w:rFonts w:eastAsia="Times New Roman"/>
          <w:szCs w:val="24"/>
        </w:rPr>
        <w:t>Συνεπώς η</w:t>
      </w:r>
      <w:r>
        <w:rPr>
          <w:rFonts w:eastAsia="Times New Roman"/>
          <w:szCs w:val="24"/>
        </w:rPr>
        <w:t xml:space="preserve"> Βουλή ενέκρινε τη ζητηθείσα άδεια.</w:t>
      </w:r>
    </w:p>
    <w:p w14:paraId="59DA29D0" w14:textId="77777777" w:rsidR="00087860" w:rsidRDefault="00061F85">
      <w:pPr>
        <w:spacing w:line="600" w:lineRule="auto"/>
        <w:ind w:firstLine="720"/>
        <w:contextualSpacing/>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59DA29D1" w14:textId="77777777" w:rsidR="00087860" w:rsidRDefault="00061F85">
      <w:pPr>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59DA29D2" w14:textId="77777777" w:rsidR="00087860" w:rsidRDefault="00061F85">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Με τη συναίνεση του Σώματος και ώρα 14.51΄ </w:t>
      </w:r>
      <w:proofErr w:type="spellStart"/>
      <w:r>
        <w:rPr>
          <w:rFonts w:eastAsia="Times New Roman"/>
          <w:szCs w:val="24"/>
        </w:rPr>
        <w:t>λύεται</w:t>
      </w:r>
      <w:proofErr w:type="spellEnd"/>
      <w:r>
        <w:rPr>
          <w:rFonts w:eastAsia="Times New Roman"/>
          <w:szCs w:val="24"/>
        </w:rPr>
        <w:t xml:space="preserve"> η συνεδρί</w:t>
      </w:r>
      <w:r>
        <w:rPr>
          <w:rFonts w:eastAsia="Times New Roman"/>
          <w:szCs w:val="24"/>
        </w:rPr>
        <w:t>αση για αύριο</w:t>
      </w:r>
      <w:r>
        <w:rPr>
          <w:rFonts w:eastAsia="Times New Roman"/>
          <w:szCs w:val="24"/>
        </w:rPr>
        <w:t>,</w:t>
      </w:r>
      <w:r>
        <w:rPr>
          <w:rFonts w:eastAsia="Times New Roman"/>
          <w:szCs w:val="24"/>
        </w:rPr>
        <w:t xml:space="preserve"> ημέρα Πέμπτη 9 Μαρτίου </w:t>
      </w:r>
      <w:r>
        <w:rPr>
          <w:rFonts w:eastAsia="Times New Roman"/>
          <w:szCs w:val="24"/>
        </w:rPr>
        <w:lastRenderedPageBreak/>
        <w:t>2017 και ώρα 9.30΄</w:t>
      </w:r>
      <w:r>
        <w:rPr>
          <w:rFonts w:eastAsia="Times New Roman"/>
          <w:szCs w:val="24"/>
        </w:rPr>
        <w:t>,</w:t>
      </w:r>
      <w:r>
        <w:rPr>
          <w:rFonts w:eastAsia="Times New Roman"/>
          <w:szCs w:val="24"/>
        </w:rPr>
        <w:t xml:space="preserve"> με αντικείμενο εργασιών του Σώματος</w:t>
      </w:r>
      <w:r>
        <w:rPr>
          <w:rFonts w:eastAsia="Times New Roman"/>
          <w:szCs w:val="24"/>
        </w:rPr>
        <w:t>:</w:t>
      </w:r>
      <w:r>
        <w:rPr>
          <w:rFonts w:eastAsia="Times New Roman"/>
          <w:szCs w:val="24"/>
        </w:rPr>
        <w:t xml:space="preserve"> κοινοβουλευτικό έλεγχο, συζήτηση επίκαιρων ερωτήσεων.</w:t>
      </w:r>
    </w:p>
    <w:p w14:paraId="59DA29D3" w14:textId="77777777" w:rsidR="00087860" w:rsidRDefault="00061F85">
      <w:pPr>
        <w:spacing w:line="600" w:lineRule="auto"/>
        <w:contextualSpacing/>
        <w:jc w:val="both"/>
        <w:rPr>
          <w:rFonts w:eastAsia="Times New Roman"/>
          <w:b/>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ΟΙ ΓΡΑΜΜΑΤΕΙΣ</w:t>
      </w:r>
    </w:p>
    <w:p w14:paraId="59DA29D4" w14:textId="77777777" w:rsidR="00087860" w:rsidRDefault="00087860">
      <w:pPr>
        <w:spacing w:line="600" w:lineRule="auto"/>
        <w:ind w:firstLine="720"/>
        <w:contextualSpacing/>
        <w:jc w:val="both"/>
        <w:rPr>
          <w:rFonts w:eastAsia="Times New Roman"/>
          <w:b/>
          <w:szCs w:val="24"/>
        </w:rPr>
      </w:pPr>
    </w:p>
    <w:p w14:paraId="59DA29D5" w14:textId="77777777" w:rsidR="00087860" w:rsidRDefault="00087860">
      <w:pPr>
        <w:spacing w:line="600" w:lineRule="auto"/>
        <w:ind w:firstLine="720"/>
        <w:contextualSpacing/>
        <w:jc w:val="both"/>
        <w:rPr>
          <w:rFonts w:eastAsia="Times New Roman"/>
          <w:szCs w:val="24"/>
        </w:rPr>
      </w:pPr>
    </w:p>
    <w:sectPr w:rsidR="000878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feFKWuy/dycKY/TLOFXa5ExMpIY=" w:salt="iJEoCvfoTgvPPCcHy/S9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60"/>
    <w:rsid w:val="00061F85"/>
    <w:rsid w:val="00087860"/>
    <w:rsid w:val="00143B9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A26A3"/>
  <w15:docId w15:val="{9D6EA538-D29B-4377-B121-5C3150FA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7E3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37E34"/>
    <w:rPr>
      <w:rFonts w:ascii="Segoe UI" w:hAnsi="Segoe UI" w:cs="Segoe UI"/>
      <w:sz w:val="18"/>
      <w:szCs w:val="18"/>
    </w:rPr>
  </w:style>
  <w:style w:type="paragraph" w:styleId="Web">
    <w:name w:val="Normal (Web)"/>
    <w:basedOn w:val="a"/>
    <w:uiPriority w:val="99"/>
    <w:semiHidden/>
    <w:unhideWhenUsed/>
    <w:rsid w:val="00615B24"/>
    <w:pPr>
      <w:spacing w:before="100" w:beforeAutospacing="1" w:after="100" w:afterAutospacing="1" w:line="240" w:lineRule="auto"/>
    </w:pPr>
    <w:rPr>
      <w:rFonts w:ascii="Times New Roman" w:eastAsia="Times New Roman" w:hAnsi="Times New Roman" w:cs="Times New Roman"/>
      <w:szCs w:val="24"/>
    </w:rPr>
  </w:style>
  <w:style w:type="character" w:styleId="a4">
    <w:name w:val="Strong"/>
    <w:basedOn w:val="a0"/>
    <w:uiPriority w:val="22"/>
    <w:qFormat/>
    <w:rsid w:val="00615B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411</MetadataID>
    <Session xmlns="641f345b-441b-4b81-9152-adc2e73ba5e1">Β´</Session>
    <Date xmlns="641f345b-441b-4b81-9152-adc2e73ba5e1">2017-03-07T22:00:00+00:00</Date>
    <Status xmlns="641f345b-441b-4b81-9152-adc2e73ba5e1">
      <Url>http://srv-sp1/praktika/Lists/Incoming_Metadata/EditForm.aspx?ID=411&amp;Source=/praktika/Recordings_Library/Forms/AllItems.aspx</Url>
      <Description>Δημοσιεύτηκε</Description>
    </Status>
    <Meeting xmlns="641f345b-441b-4b81-9152-adc2e73ba5e1">ΠΕ´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03223F-FEDA-41EF-99FE-F16BAA397A3E}">
  <ds:schemaRefs>
    <ds:schemaRef ds:uri="http://purl.org/dc/elements/1.1/"/>
    <ds:schemaRef ds:uri="http://purl.org/dc/terms/"/>
    <ds:schemaRef ds:uri="641f345b-441b-4b81-9152-adc2e73ba5e1"/>
    <ds:schemaRef ds:uri="http://schemas.microsoft.com/office/2006/documentManagement/types"/>
    <ds:schemaRef ds:uri="http://schemas.microsoft.com/office/2006/metadata/properties"/>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C4A992BA-0987-4BCF-A66D-51318075A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AF3FDC-98BF-4276-93EC-4E83782F7D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186</Pages>
  <Words>35393</Words>
  <Characters>191123</Characters>
  <Application>Microsoft Office Word</Application>
  <DocSecurity>0</DocSecurity>
  <Lines>1592</Lines>
  <Paragraphs>452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2017-03-13T09:17:00Z</dcterms:created>
  <dcterms:modified xsi:type="dcterms:W3CDTF">2017-03-13T09:17:00Z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