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1A76" w14:textId="77777777" w:rsidR="00B16E2F" w:rsidRPr="00B16E2F" w:rsidRDefault="00B16E2F" w:rsidP="00B16E2F">
      <w:pPr>
        <w:spacing w:after="200" w:line="360" w:lineRule="auto"/>
        <w:rPr>
          <w:ins w:id="0" w:author="Φλούδα Χριστίνα" w:date="2017-10-09T13:40:00Z"/>
          <w:rFonts w:eastAsia="Times New Roman"/>
          <w:szCs w:val="24"/>
          <w:lang w:eastAsia="en-US"/>
        </w:rPr>
      </w:pPr>
      <w:ins w:id="1" w:author="Φλούδα Χριστίνα" w:date="2017-10-09T13:40:00Z">
        <w:r w:rsidRPr="00B16E2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2EBF65D" w14:textId="77777777" w:rsidR="00B16E2F" w:rsidRPr="00B16E2F" w:rsidRDefault="00B16E2F" w:rsidP="00B16E2F">
      <w:pPr>
        <w:spacing w:after="200" w:line="360" w:lineRule="auto"/>
        <w:rPr>
          <w:ins w:id="2" w:author="Φλούδα Χριστίνα" w:date="2017-10-09T13:40:00Z"/>
          <w:rFonts w:eastAsia="Times New Roman"/>
          <w:szCs w:val="24"/>
          <w:lang w:eastAsia="en-US"/>
        </w:rPr>
      </w:pPr>
    </w:p>
    <w:p w14:paraId="01570AEE" w14:textId="77777777" w:rsidR="00B16E2F" w:rsidRPr="00B16E2F" w:rsidRDefault="00B16E2F" w:rsidP="00B16E2F">
      <w:pPr>
        <w:spacing w:after="200" w:line="360" w:lineRule="auto"/>
        <w:rPr>
          <w:ins w:id="3" w:author="Φλούδα Χριστίνα" w:date="2017-10-09T13:40:00Z"/>
          <w:rFonts w:eastAsia="Times New Roman"/>
          <w:szCs w:val="24"/>
          <w:lang w:eastAsia="en-US"/>
        </w:rPr>
      </w:pPr>
      <w:ins w:id="4" w:author="Φλούδα Χριστίνα" w:date="2017-10-09T13:40:00Z">
        <w:r w:rsidRPr="00B16E2F">
          <w:rPr>
            <w:rFonts w:eastAsia="Times New Roman"/>
            <w:szCs w:val="24"/>
            <w:lang w:eastAsia="en-US"/>
          </w:rPr>
          <w:t>ΠΙΝΑΚΑΣ ΠΕΡΙΕΧΟΜΕΝΩΝ</w:t>
        </w:r>
      </w:ins>
    </w:p>
    <w:p w14:paraId="034B0855" w14:textId="77777777" w:rsidR="00B16E2F" w:rsidRPr="00B16E2F" w:rsidRDefault="00B16E2F" w:rsidP="00B16E2F">
      <w:pPr>
        <w:spacing w:after="200" w:line="360" w:lineRule="auto"/>
        <w:rPr>
          <w:ins w:id="5" w:author="Φλούδα Χριστίνα" w:date="2017-10-09T13:40:00Z"/>
          <w:rFonts w:eastAsia="Times New Roman"/>
          <w:szCs w:val="24"/>
          <w:lang w:eastAsia="en-US"/>
        </w:rPr>
      </w:pPr>
      <w:ins w:id="6" w:author="Φλούδα Χριστίνα" w:date="2017-10-09T13:40:00Z">
        <w:r w:rsidRPr="00B16E2F">
          <w:rPr>
            <w:rFonts w:eastAsia="Times New Roman"/>
            <w:szCs w:val="24"/>
            <w:lang w:eastAsia="en-US"/>
          </w:rPr>
          <w:t xml:space="preserve">ΙΖ’ ΠΕΡΙΟΔΟΣ </w:t>
        </w:r>
      </w:ins>
    </w:p>
    <w:p w14:paraId="708B5D60" w14:textId="77777777" w:rsidR="00B16E2F" w:rsidRPr="00B16E2F" w:rsidRDefault="00B16E2F" w:rsidP="00B16E2F">
      <w:pPr>
        <w:spacing w:after="200" w:line="360" w:lineRule="auto"/>
        <w:rPr>
          <w:ins w:id="7" w:author="Φλούδα Χριστίνα" w:date="2017-10-09T13:40:00Z"/>
          <w:rFonts w:eastAsia="Times New Roman"/>
          <w:szCs w:val="24"/>
          <w:lang w:eastAsia="en-US"/>
        </w:rPr>
      </w:pPr>
      <w:ins w:id="8" w:author="Φλούδα Χριστίνα" w:date="2017-10-09T13:40:00Z">
        <w:r w:rsidRPr="00B16E2F">
          <w:rPr>
            <w:rFonts w:eastAsia="Times New Roman"/>
            <w:szCs w:val="24"/>
            <w:lang w:eastAsia="en-US"/>
          </w:rPr>
          <w:t>ΠΡΟΕΔΡΕΥΟΜΕΝΗΣ ΚΟΙΝΟΒΟΥΛΕΥΤΙΚΗΣ ΔΗΜΟΚΡΑΤΙΑΣ</w:t>
        </w:r>
      </w:ins>
    </w:p>
    <w:p w14:paraId="2D8A0F91" w14:textId="77777777" w:rsidR="00B16E2F" w:rsidRPr="00B16E2F" w:rsidRDefault="00B16E2F" w:rsidP="00B16E2F">
      <w:pPr>
        <w:spacing w:after="200" w:line="360" w:lineRule="auto"/>
        <w:rPr>
          <w:ins w:id="9" w:author="Φλούδα Χριστίνα" w:date="2017-10-09T13:40:00Z"/>
          <w:rFonts w:eastAsia="Times New Roman"/>
          <w:szCs w:val="24"/>
          <w:lang w:eastAsia="en-US"/>
        </w:rPr>
      </w:pPr>
      <w:ins w:id="10" w:author="Φλούδα Χριστίνα" w:date="2017-10-09T13:40:00Z">
        <w:r w:rsidRPr="00B16E2F">
          <w:rPr>
            <w:rFonts w:eastAsia="Times New Roman"/>
            <w:szCs w:val="24"/>
            <w:lang w:eastAsia="en-US"/>
          </w:rPr>
          <w:t>ΣΥΝΟΔΟΣ Γ΄</w:t>
        </w:r>
      </w:ins>
    </w:p>
    <w:p w14:paraId="2483F72F" w14:textId="77777777" w:rsidR="00B16E2F" w:rsidRPr="00B16E2F" w:rsidRDefault="00B16E2F" w:rsidP="00B16E2F">
      <w:pPr>
        <w:spacing w:after="200" w:line="360" w:lineRule="auto"/>
        <w:rPr>
          <w:ins w:id="11" w:author="Φλούδα Χριστίνα" w:date="2017-10-09T13:40:00Z"/>
          <w:rFonts w:eastAsia="Times New Roman"/>
          <w:szCs w:val="24"/>
          <w:lang w:eastAsia="en-US"/>
        </w:rPr>
      </w:pPr>
    </w:p>
    <w:p w14:paraId="75AE80D1" w14:textId="77777777" w:rsidR="00B16E2F" w:rsidRPr="00B16E2F" w:rsidRDefault="00B16E2F" w:rsidP="00B16E2F">
      <w:pPr>
        <w:spacing w:after="200" w:line="360" w:lineRule="auto"/>
        <w:rPr>
          <w:ins w:id="12" w:author="Φλούδα Χριστίνα" w:date="2017-10-09T13:40:00Z"/>
          <w:rFonts w:eastAsia="Times New Roman"/>
          <w:szCs w:val="24"/>
          <w:lang w:eastAsia="en-US"/>
        </w:rPr>
      </w:pPr>
      <w:ins w:id="13" w:author="Φλούδα Χριστίνα" w:date="2017-10-09T13:40:00Z">
        <w:r w:rsidRPr="00B16E2F">
          <w:rPr>
            <w:rFonts w:eastAsia="Times New Roman"/>
            <w:szCs w:val="24"/>
            <w:lang w:eastAsia="en-US"/>
          </w:rPr>
          <w:t>ΣΥΝΕΔΡΙΑΣΗ Β΄</w:t>
        </w:r>
      </w:ins>
    </w:p>
    <w:p w14:paraId="4290BB5A" w14:textId="77777777" w:rsidR="00B16E2F" w:rsidRPr="00B16E2F" w:rsidRDefault="00B16E2F" w:rsidP="00B16E2F">
      <w:pPr>
        <w:spacing w:after="200" w:line="360" w:lineRule="auto"/>
        <w:rPr>
          <w:ins w:id="14" w:author="Φλούδα Χριστίνα" w:date="2017-10-09T13:40:00Z"/>
          <w:rFonts w:eastAsia="Times New Roman"/>
          <w:szCs w:val="24"/>
          <w:lang w:eastAsia="en-US"/>
        </w:rPr>
      </w:pPr>
      <w:ins w:id="15" w:author="Φλούδα Χριστίνα" w:date="2017-10-09T13:40:00Z">
        <w:r w:rsidRPr="00B16E2F">
          <w:rPr>
            <w:rFonts w:eastAsia="Times New Roman"/>
            <w:szCs w:val="24"/>
            <w:lang w:eastAsia="en-US"/>
          </w:rPr>
          <w:t>Δευτέρα  2 Οκτωβρίου 2017</w:t>
        </w:r>
      </w:ins>
    </w:p>
    <w:p w14:paraId="4570350D" w14:textId="77777777" w:rsidR="00B16E2F" w:rsidRPr="00B16E2F" w:rsidRDefault="00B16E2F" w:rsidP="00B16E2F">
      <w:pPr>
        <w:spacing w:after="200" w:line="360" w:lineRule="auto"/>
        <w:rPr>
          <w:ins w:id="16" w:author="Φλούδα Χριστίνα" w:date="2017-10-09T13:40:00Z"/>
          <w:rFonts w:eastAsia="Times New Roman"/>
          <w:szCs w:val="24"/>
          <w:lang w:eastAsia="en-US"/>
        </w:rPr>
      </w:pPr>
    </w:p>
    <w:p w14:paraId="7CB006E4" w14:textId="77777777" w:rsidR="00B16E2F" w:rsidRPr="00B16E2F" w:rsidRDefault="00B16E2F" w:rsidP="00B16E2F">
      <w:pPr>
        <w:spacing w:after="200" w:line="360" w:lineRule="auto"/>
        <w:rPr>
          <w:ins w:id="17" w:author="Φλούδα Χριστίνα" w:date="2017-10-09T13:40:00Z"/>
          <w:rFonts w:eastAsia="Times New Roman"/>
          <w:szCs w:val="24"/>
          <w:lang w:eastAsia="en-US"/>
        </w:rPr>
      </w:pPr>
      <w:ins w:id="18" w:author="Φλούδα Χριστίνα" w:date="2017-10-09T13:40:00Z">
        <w:r w:rsidRPr="00B16E2F">
          <w:rPr>
            <w:rFonts w:eastAsia="Times New Roman"/>
            <w:szCs w:val="24"/>
            <w:lang w:eastAsia="en-US"/>
          </w:rPr>
          <w:t>ΘΕΜΑΤΑ</w:t>
        </w:r>
      </w:ins>
    </w:p>
    <w:p w14:paraId="08054A80" w14:textId="77777777" w:rsidR="00B16E2F" w:rsidRPr="00B16E2F" w:rsidRDefault="00B16E2F" w:rsidP="00B16E2F">
      <w:pPr>
        <w:spacing w:after="200" w:line="360" w:lineRule="auto"/>
        <w:rPr>
          <w:ins w:id="19" w:author="Φλούδα Χριστίνα" w:date="2017-10-09T13:40:00Z"/>
          <w:rFonts w:eastAsia="Times New Roman"/>
          <w:szCs w:val="24"/>
          <w:lang w:eastAsia="en-US"/>
        </w:rPr>
      </w:pPr>
      <w:ins w:id="20" w:author="Φλούδα Χριστίνα" w:date="2017-10-09T13:40:00Z">
        <w:r w:rsidRPr="00B16E2F">
          <w:rPr>
            <w:rFonts w:eastAsia="Times New Roman"/>
            <w:szCs w:val="24"/>
            <w:lang w:eastAsia="en-US"/>
          </w:rPr>
          <w:t xml:space="preserve"> </w:t>
        </w:r>
        <w:r w:rsidRPr="00B16E2F">
          <w:rPr>
            <w:rFonts w:eastAsia="Times New Roman"/>
            <w:szCs w:val="24"/>
            <w:lang w:eastAsia="en-US"/>
          </w:rPr>
          <w:br/>
          <w:t xml:space="preserve">Α. ΕΙΔΙΚΑ ΘΕΜΑΤΑ </w:t>
        </w:r>
        <w:r w:rsidRPr="00B16E2F">
          <w:rPr>
            <w:rFonts w:eastAsia="Times New Roman"/>
            <w:szCs w:val="24"/>
            <w:lang w:eastAsia="en-US"/>
          </w:rPr>
          <w:br/>
          <w:t xml:space="preserve">1. Επικύρωση Πρακτικών, σελ. </w:t>
        </w:r>
        <w:r w:rsidRPr="00B16E2F">
          <w:rPr>
            <w:rFonts w:eastAsia="Times New Roman"/>
            <w:szCs w:val="24"/>
            <w:lang w:eastAsia="en-US"/>
          </w:rPr>
          <w:br/>
          <w:t xml:space="preserve">2.  Άδεια απουσίας του Βουλευτή κ. Γ. Βαρεμένου, σελ. </w:t>
        </w:r>
        <w:r w:rsidRPr="00B16E2F">
          <w:rPr>
            <w:rFonts w:eastAsia="Times New Roman"/>
            <w:szCs w:val="24"/>
            <w:lang w:eastAsia="en-US"/>
          </w:rPr>
          <w:br/>
          <w:t xml:space="preserve">3. Ειδική Ημερήσια Διάταξη:                                                                                               Εκλογή Κοσμητόρων και Γραμματέων της Βουλής, σύμφωνα με τα άρθρα 6 και 8 του Κανονισμού της Βουλής, όπως τροποποιήθηκαν με το ΦΕΚ 92Α/26-6-2017, σελ. </w:t>
        </w:r>
        <w:r w:rsidRPr="00B16E2F">
          <w:rPr>
            <w:rFonts w:eastAsia="Times New Roman"/>
            <w:szCs w:val="24"/>
            <w:lang w:eastAsia="en-US"/>
          </w:rPr>
          <w:br/>
          <w:t xml:space="preserve">4. Επιστολικές ψήφοι για την εκλογή Κοσμητόρων και Γραμματέων της Βουλής, σελ. </w:t>
        </w:r>
        <w:r w:rsidRPr="00B16E2F">
          <w:rPr>
            <w:rFonts w:eastAsia="Times New Roman"/>
            <w:szCs w:val="24"/>
            <w:lang w:eastAsia="en-US"/>
          </w:rPr>
          <w:br/>
          <w:t xml:space="preserve">5. Επί διαδικαστικού θέματος, σελ. </w:t>
        </w:r>
        <w:r w:rsidRPr="00B16E2F">
          <w:rPr>
            <w:rFonts w:eastAsia="Times New Roman"/>
            <w:szCs w:val="24"/>
            <w:lang w:eastAsia="en-US"/>
          </w:rPr>
          <w:br/>
        </w:r>
      </w:ins>
    </w:p>
    <w:p w14:paraId="4E07B2BE" w14:textId="77777777" w:rsidR="00B16E2F" w:rsidRPr="00B16E2F" w:rsidRDefault="00B16E2F" w:rsidP="00B16E2F">
      <w:pPr>
        <w:spacing w:after="200" w:line="360" w:lineRule="auto"/>
        <w:rPr>
          <w:ins w:id="21" w:author="Φλούδα Χριστίνα" w:date="2017-10-09T13:40:00Z"/>
          <w:rFonts w:eastAsia="Times New Roman"/>
          <w:szCs w:val="24"/>
          <w:lang w:eastAsia="en-US"/>
        </w:rPr>
      </w:pPr>
    </w:p>
    <w:p w14:paraId="1860FD3D" w14:textId="77777777" w:rsidR="00B16E2F" w:rsidRPr="00B16E2F" w:rsidRDefault="00B16E2F" w:rsidP="00B16E2F">
      <w:pPr>
        <w:spacing w:after="200" w:line="360" w:lineRule="auto"/>
        <w:rPr>
          <w:ins w:id="22" w:author="Φλούδα Χριστίνα" w:date="2017-10-09T13:40:00Z"/>
          <w:rFonts w:eastAsia="Times New Roman"/>
          <w:szCs w:val="24"/>
          <w:lang w:eastAsia="en-US"/>
        </w:rPr>
      </w:pPr>
      <w:ins w:id="23" w:author="Φλούδα Χριστίνα" w:date="2017-10-09T13:40:00Z">
        <w:r w:rsidRPr="00B16E2F">
          <w:rPr>
            <w:rFonts w:eastAsia="Times New Roman"/>
            <w:szCs w:val="24"/>
            <w:lang w:eastAsia="en-US"/>
          </w:rPr>
          <w:t>ΠΡΟΕΔΡΕΥΩΝ                                                                                         ΚΟΥΡΑΚΗΣ Α. , σελ.</w:t>
        </w:r>
        <w:r w:rsidRPr="00B16E2F">
          <w:rPr>
            <w:rFonts w:eastAsia="Times New Roman"/>
            <w:szCs w:val="24"/>
            <w:lang w:eastAsia="en-US"/>
          </w:rPr>
          <w:br/>
        </w:r>
      </w:ins>
    </w:p>
    <w:p w14:paraId="5BDFDB4F" w14:textId="77777777" w:rsidR="00B16E2F" w:rsidRPr="00B16E2F" w:rsidRDefault="00B16E2F" w:rsidP="00B16E2F">
      <w:pPr>
        <w:spacing w:after="200" w:line="360" w:lineRule="auto"/>
        <w:rPr>
          <w:ins w:id="24" w:author="Φλούδα Χριστίνα" w:date="2017-10-09T13:40:00Z"/>
          <w:rFonts w:eastAsia="Times New Roman"/>
          <w:szCs w:val="24"/>
          <w:lang w:eastAsia="en-US"/>
        </w:rPr>
      </w:pPr>
      <w:ins w:id="25" w:author="Φλούδα Χριστίνα" w:date="2017-10-09T13:40:00Z">
        <w:r w:rsidRPr="00B16E2F">
          <w:rPr>
            <w:rFonts w:eastAsia="Times New Roman"/>
            <w:szCs w:val="24"/>
            <w:lang w:eastAsia="en-US"/>
          </w:rPr>
          <w:t xml:space="preserve">ΟΜΙΛΗΤΕΣ </w:t>
        </w:r>
      </w:ins>
    </w:p>
    <w:p w14:paraId="7B2E29D7" w14:textId="35ED50D9" w:rsidR="00B16E2F" w:rsidRDefault="00B16E2F" w:rsidP="00B16E2F">
      <w:pPr>
        <w:spacing w:line="600" w:lineRule="auto"/>
        <w:ind w:firstLine="709"/>
        <w:jc w:val="center"/>
        <w:rPr>
          <w:ins w:id="26" w:author="Φλούδα Χριστίνα" w:date="2017-10-09T13:40:00Z"/>
          <w:rFonts w:eastAsia="Times New Roman"/>
          <w:szCs w:val="24"/>
        </w:rPr>
      </w:pPr>
      <w:ins w:id="27" w:author="Φλούδα Χριστίνα" w:date="2017-10-09T13:40:00Z">
        <w:r w:rsidRPr="00B16E2F">
          <w:rPr>
            <w:rFonts w:eastAsia="Times New Roman"/>
            <w:szCs w:val="24"/>
            <w:lang w:eastAsia="en-US"/>
          </w:rPr>
          <w:br/>
          <w:t>Α. Επί διαδικαστικού θέματος:</w:t>
        </w:r>
        <w:r w:rsidRPr="00B16E2F">
          <w:rPr>
            <w:rFonts w:eastAsia="Times New Roman"/>
            <w:szCs w:val="24"/>
            <w:lang w:eastAsia="en-US"/>
          </w:rPr>
          <w:br/>
          <w:t>ΚΟΥΡΑΚΗΣ Α. , σελ.</w:t>
        </w:r>
        <w:r w:rsidRPr="00B16E2F">
          <w:rPr>
            <w:rFonts w:eastAsia="Times New Roman"/>
            <w:szCs w:val="24"/>
            <w:lang w:eastAsia="en-US"/>
          </w:rPr>
          <w:br/>
        </w:r>
        <w:bookmarkStart w:id="28" w:name="_GoBack"/>
        <w:bookmarkEnd w:id="28"/>
      </w:ins>
    </w:p>
    <w:p w14:paraId="26B2B899" w14:textId="77777777" w:rsidR="00606043" w:rsidRDefault="00B16E2F">
      <w:pPr>
        <w:spacing w:line="600" w:lineRule="auto"/>
        <w:ind w:firstLine="709"/>
        <w:jc w:val="center"/>
        <w:rPr>
          <w:rFonts w:eastAsia="Times New Roman"/>
          <w:szCs w:val="24"/>
        </w:rPr>
      </w:pPr>
      <w:r>
        <w:rPr>
          <w:rFonts w:eastAsia="Times New Roman"/>
          <w:szCs w:val="24"/>
        </w:rPr>
        <w:t>ΠΡΑΚΤΙΚΑ ΒΟΥΛΗΣ</w:t>
      </w:r>
    </w:p>
    <w:p w14:paraId="26B2B89A" w14:textId="77777777" w:rsidR="00606043" w:rsidRDefault="00B16E2F">
      <w:pPr>
        <w:spacing w:line="600" w:lineRule="auto"/>
        <w:ind w:firstLine="709"/>
        <w:jc w:val="center"/>
        <w:rPr>
          <w:rFonts w:eastAsia="Times New Roman"/>
          <w:szCs w:val="24"/>
        </w:rPr>
      </w:pPr>
      <w:r>
        <w:rPr>
          <w:rFonts w:eastAsia="Times New Roman"/>
          <w:szCs w:val="24"/>
        </w:rPr>
        <w:t>ΙΖ΄ ΠΕΡΙΟΔΟΣ</w:t>
      </w:r>
    </w:p>
    <w:p w14:paraId="26B2B89B" w14:textId="77777777" w:rsidR="00606043" w:rsidRDefault="00B16E2F">
      <w:pPr>
        <w:spacing w:line="600" w:lineRule="auto"/>
        <w:ind w:firstLine="709"/>
        <w:jc w:val="center"/>
        <w:rPr>
          <w:rFonts w:eastAsia="Times New Roman"/>
          <w:szCs w:val="24"/>
        </w:rPr>
      </w:pPr>
      <w:r>
        <w:rPr>
          <w:rFonts w:eastAsia="Times New Roman"/>
          <w:szCs w:val="24"/>
        </w:rPr>
        <w:t>ΠΡΟΕΔΡΕΥΟΜΕΝΗΣ ΚΟΙΝΟΒΟΥΛΕΥΤΙΚΗΣ ΔΗΜΟΚΡΑΤΙΑΣ</w:t>
      </w:r>
    </w:p>
    <w:p w14:paraId="26B2B89C" w14:textId="77777777" w:rsidR="00606043" w:rsidRDefault="00B16E2F">
      <w:pPr>
        <w:spacing w:line="600" w:lineRule="auto"/>
        <w:ind w:firstLine="709"/>
        <w:jc w:val="center"/>
        <w:rPr>
          <w:rFonts w:eastAsia="Times New Roman"/>
          <w:szCs w:val="24"/>
        </w:rPr>
      </w:pPr>
      <w:r>
        <w:rPr>
          <w:rFonts w:eastAsia="Times New Roman"/>
          <w:szCs w:val="24"/>
        </w:rPr>
        <w:t>ΣΥΝΟΔΟΣ Γ΄</w:t>
      </w:r>
    </w:p>
    <w:p w14:paraId="26B2B89D" w14:textId="77777777" w:rsidR="00606043" w:rsidRDefault="00B16E2F">
      <w:pPr>
        <w:spacing w:line="600" w:lineRule="auto"/>
        <w:ind w:firstLine="709"/>
        <w:jc w:val="center"/>
        <w:rPr>
          <w:rFonts w:eastAsia="Times New Roman"/>
          <w:szCs w:val="24"/>
        </w:rPr>
      </w:pPr>
      <w:r>
        <w:rPr>
          <w:rFonts w:eastAsia="Times New Roman"/>
          <w:szCs w:val="24"/>
        </w:rPr>
        <w:t>ΣΥΝΕΔΡΙΑΣΗ Β΄</w:t>
      </w:r>
    </w:p>
    <w:p w14:paraId="26B2B89E" w14:textId="77777777" w:rsidR="00606043" w:rsidRDefault="00B16E2F">
      <w:pPr>
        <w:spacing w:line="600" w:lineRule="auto"/>
        <w:ind w:firstLine="709"/>
        <w:jc w:val="center"/>
        <w:rPr>
          <w:rFonts w:eastAsia="Times New Roman"/>
          <w:szCs w:val="24"/>
        </w:rPr>
      </w:pPr>
      <w:r>
        <w:rPr>
          <w:rFonts w:eastAsia="Times New Roman"/>
          <w:szCs w:val="24"/>
        </w:rPr>
        <w:t>Δευτέρα 2 Οκτωβρίου 2017</w:t>
      </w:r>
    </w:p>
    <w:p w14:paraId="26B2B89F" w14:textId="77777777" w:rsidR="00606043" w:rsidRDefault="00B16E2F">
      <w:pPr>
        <w:spacing w:line="600" w:lineRule="auto"/>
        <w:ind w:firstLine="720"/>
        <w:jc w:val="both"/>
        <w:rPr>
          <w:rFonts w:eastAsia="Times New Roman"/>
          <w:szCs w:val="24"/>
        </w:rPr>
      </w:pPr>
      <w:r>
        <w:rPr>
          <w:rFonts w:eastAsia="Times New Roman"/>
          <w:szCs w:val="24"/>
        </w:rPr>
        <w:t>Αθήνα, σήμερα στις 2 Οκτωβρίου 2017, ημέρα Δευτέρα και ώρα 13.47΄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w:t>
      </w:r>
      <w:r>
        <w:rPr>
          <w:rFonts w:eastAsia="Times New Roman"/>
          <w:szCs w:val="24"/>
        </w:rPr>
        <w:t xml:space="preserve"> </w:t>
      </w:r>
      <w:r>
        <w:rPr>
          <w:rFonts w:eastAsia="Times New Roman"/>
          <w:szCs w:val="24"/>
        </w:rPr>
        <w:t>γ</w:t>
      </w:r>
      <w:r>
        <w:rPr>
          <w:rFonts w:eastAsia="Times New Roman"/>
          <w:szCs w:val="24"/>
        </w:rPr>
        <w:t xml:space="preserve">ια να συνεδριάσει υπό την προεδρία του Α΄ Αντιπροέδρου αυτής κ. </w:t>
      </w:r>
      <w:r w:rsidRPr="00681E38">
        <w:rPr>
          <w:rFonts w:eastAsia="Times New Roman"/>
          <w:b/>
          <w:szCs w:val="24"/>
        </w:rPr>
        <w:t>ΑΝΑΣΤΑΣΙΟΥ ΚΟΥΡΑΚΗ</w:t>
      </w:r>
      <w:r w:rsidRPr="005A3279">
        <w:rPr>
          <w:rFonts w:eastAsia="Times New Roman"/>
          <w:szCs w:val="24"/>
        </w:rPr>
        <w:t>.</w:t>
      </w:r>
    </w:p>
    <w:p w14:paraId="26B2B8A0" w14:textId="77777777" w:rsidR="00606043" w:rsidRDefault="00B16E2F">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bCs/>
        </w:rPr>
        <w:t xml:space="preserve"> </w:t>
      </w:r>
      <w:r>
        <w:rPr>
          <w:rFonts w:eastAsia="Times New Roman"/>
          <w:szCs w:val="24"/>
        </w:rPr>
        <w:t>Κυρίες και κύριοι συνάδελφοι, αρχίζει η συνεδρίαση.</w:t>
      </w:r>
    </w:p>
    <w:p w14:paraId="26B2B8A1" w14:textId="77777777" w:rsidR="00606043" w:rsidRDefault="00B16E2F">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 στην</w:t>
      </w:r>
    </w:p>
    <w:p w14:paraId="26B2B8A2" w14:textId="77777777" w:rsidR="00606043" w:rsidRDefault="00B16E2F">
      <w:pPr>
        <w:spacing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14:paraId="26B2B8A3" w14:textId="77777777" w:rsidR="00606043" w:rsidRDefault="00B16E2F">
      <w:pPr>
        <w:spacing w:line="600" w:lineRule="auto"/>
        <w:ind w:firstLine="720"/>
        <w:jc w:val="both"/>
        <w:rPr>
          <w:rFonts w:eastAsia="Times New Roman" w:cs="Times New Roman"/>
          <w:szCs w:val="24"/>
        </w:rPr>
      </w:pPr>
      <w:r>
        <w:rPr>
          <w:rFonts w:eastAsia="Times New Roman" w:cs="Times New Roman"/>
          <w:szCs w:val="24"/>
        </w:rPr>
        <w:lastRenderedPageBreak/>
        <w:t>Αντικείμενο της σημερινής ειδικής ημερήσιας διάταξης είναι η εκλογή Κοσμητόρων και Γραμματέων της Βουλής, σύμφωνα με τα άρθρα 6 και 8 του Κανονισμού της Βουλής, όπως τροποποιήθηκαν με το ΦΕΚ 92Α/26-6-2017.</w:t>
      </w:r>
    </w:p>
    <w:p w14:paraId="26B2B8A4" w14:textId="77777777" w:rsidR="00606043" w:rsidRDefault="00B16E2F">
      <w:pPr>
        <w:spacing w:line="600" w:lineRule="auto"/>
        <w:ind w:firstLine="720"/>
        <w:jc w:val="both"/>
        <w:rPr>
          <w:rFonts w:eastAsia="Times New Roman" w:cs="Times New Roman"/>
          <w:szCs w:val="24"/>
        </w:rPr>
      </w:pPr>
      <w:r>
        <w:rPr>
          <w:rFonts w:eastAsia="Times New Roman" w:cs="Times New Roman"/>
          <w:szCs w:val="24"/>
        </w:rPr>
        <w:t>Αν έχετε την καλ</w:t>
      </w:r>
      <w:r>
        <w:rPr>
          <w:rFonts w:eastAsia="Times New Roman" w:cs="Times New Roman"/>
          <w:szCs w:val="24"/>
        </w:rPr>
        <w:t>οσύνη να κάνουμε λίγο ησυχία, γιατί θα αναγνωστούν τα προτεινόμενα ονόματα για τις θέσεις αυτές.</w:t>
      </w:r>
    </w:p>
    <w:p w14:paraId="26B2B8A5" w14:textId="77777777" w:rsidR="00606043" w:rsidRDefault="00B16E2F">
      <w:pPr>
        <w:spacing w:line="600" w:lineRule="auto"/>
        <w:ind w:firstLine="720"/>
        <w:jc w:val="both"/>
        <w:rPr>
          <w:rFonts w:eastAsia="Times New Roman" w:cs="Times New Roman"/>
          <w:szCs w:val="24"/>
        </w:rPr>
      </w:pPr>
      <w:r>
        <w:rPr>
          <w:rFonts w:eastAsia="Times New Roman" w:cs="Times New Roman"/>
          <w:szCs w:val="24"/>
        </w:rPr>
        <w:t>Σύμφωνα με τα ανωτέρω άρθρα, θα διεξαχθεί η εκλογή τριών κοσμητόρων, δύο από την πρώτη σε δύναμη Κοινοβουλευτική Ομάδα και ενός από τη δεύτερη σε δύναμη Κοινοβ</w:t>
      </w:r>
      <w:r>
        <w:rPr>
          <w:rFonts w:eastAsia="Times New Roman" w:cs="Times New Roman"/>
          <w:szCs w:val="24"/>
        </w:rPr>
        <w:t>ουλευτική Ομάδα, καθώς και έξι Γραμματέων, τεσσάρων από την πρώτη σε δύναμη Κοινοβουλευτική Ομάδα, ενός από τη δεύτερη σε δύναμη Κοινοβουλευτική Ομάδα και ενός από την τρίτη σε δύναμη Κοινοβουλευτική Ομάδα.</w:t>
      </w:r>
    </w:p>
    <w:p w14:paraId="26B2B8A6" w14:textId="77777777" w:rsidR="00606043" w:rsidRDefault="00B16E2F">
      <w:pPr>
        <w:spacing w:line="600" w:lineRule="auto"/>
        <w:ind w:firstLine="720"/>
        <w:jc w:val="both"/>
        <w:rPr>
          <w:rFonts w:eastAsia="Times New Roman" w:cs="Times New Roman"/>
          <w:szCs w:val="24"/>
        </w:rPr>
      </w:pPr>
      <w:r>
        <w:rPr>
          <w:rFonts w:eastAsia="Times New Roman" w:cs="Times New Roman"/>
          <w:szCs w:val="24"/>
        </w:rPr>
        <w:t>Από την πρώτη σε δύναμη Κοινοβουλευτική Ομάδα του</w:t>
      </w:r>
      <w:r>
        <w:rPr>
          <w:rFonts w:eastAsia="Times New Roman" w:cs="Times New Roman"/>
          <w:szCs w:val="24"/>
        </w:rPr>
        <w:t xml:space="preserve"> Συνασπισμού Ριζοσπαστικής Αριστεράς προτείνονται για τις θέσεις των Κοσμητόρων οι </w:t>
      </w:r>
      <w:r>
        <w:rPr>
          <w:rFonts w:eastAsia="Times New Roman" w:cs="Times New Roman"/>
          <w:szCs w:val="24"/>
        </w:rPr>
        <w:t xml:space="preserve">κύριοι </w:t>
      </w:r>
      <w:r>
        <w:rPr>
          <w:rFonts w:eastAsia="Times New Roman" w:cs="Times New Roman"/>
          <w:szCs w:val="24"/>
        </w:rPr>
        <w:t xml:space="preserve">Αθανάσιος Αθανασίου και Γιώργος </w:t>
      </w:r>
      <w:proofErr w:type="spellStart"/>
      <w:r>
        <w:rPr>
          <w:rFonts w:eastAsia="Times New Roman" w:cs="Times New Roman"/>
          <w:szCs w:val="24"/>
        </w:rPr>
        <w:t>Πάντζας</w:t>
      </w:r>
      <w:proofErr w:type="spellEnd"/>
      <w:r>
        <w:rPr>
          <w:rFonts w:eastAsia="Times New Roman" w:cs="Times New Roman"/>
          <w:szCs w:val="24"/>
        </w:rPr>
        <w:t xml:space="preserve"> και για τις θέσεις των Γραμματέων η κ. Αναστασία </w:t>
      </w:r>
      <w:proofErr w:type="spellStart"/>
      <w:r>
        <w:rPr>
          <w:rFonts w:eastAsia="Times New Roman" w:cs="Times New Roman"/>
          <w:szCs w:val="24"/>
        </w:rPr>
        <w:t>Γκαρά</w:t>
      </w:r>
      <w:proofErr w:type="spellEnd"/>
      <w:r>
        <w:rPr>
          <w:rFonts w:eastAsia="Times New Roman" w:cs="Times New Roman"/>
          <w:szCs w:val="24"/>
        </w:rPr>
        <w:t xml:space="preserve"> και οι </w:t>
      </w:r>
      <w:r>
        <w:rPr>
          <w:rFonts w:eastAsia="Times New Roman" w:cs="Times New Roman"/>
          <w:szCs w:val="24"/>
        </w:rPr>
        <w:t xml:space="preserve">κύριοι </w:t>
      </w:r>
      <w:r>
        <w:rPr>
          <w:rFonts w:eastAsia="Times New Roman" w:cs="Times New Roman"/>
          <w:szCs w:val="24"/>
        </w:rPr>
        <w:t xml:space="preserve">Μάριος </w:t>
      </w:r>
      <w:proofErr w:type="spellStart"/>
      <w:r>
        <w:rPr>
          <w:rFonts w:eastAsia="Times New Roman" w:cs="Times New Roman"/>
          <w:szCs w:val="24"/>
        </w:rPr>
        <w:t>Κάτσης</w:t>
      </w:r>
      <w:proofErr w:type="spellEnd"/>
      <w:r>
        <w:rPr>
          <w:rFonts w:eastAsia="Times New Roman" w:cs="Times New Roman"/>
          <w:szCs w:val="24"/>
        </w:rPr>
        <w:t xml:space="preserve">, Ιωάννης </w:t>
      </w:r>
      <w:proofErr w:type="spellStart"/>
      <w:r>
        <w:rPr>
          <w:rFonts w:eastAsia="Times New Roman" w:cs="Times New Roman"/>
          <w:szCs w:val="24"/>
        </w:rPr>
        <w:t>Σαρακιώτης</w:t>
      </w:r>
      <w:proofErr w:type="spellEnd"/>
      <w:r>
        <w:rPr>
          <w:rFonts w:eastAsia="Times New Roman" w:cs="Times New Roman"/>
          <w:szCs w:val="24"/>
        </w:rPr>
        <w:t xml:space="preserve"> και Γεώργιος Ψυχογιός. </w:t>
      </w:r>
    </w:p>
    <w:p w14:paraId="26B2B8A7" w14:textId="77777777" w:rsidR="00606043" w:rsidRDefault="00B16E2F">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 δεύτερη σε δύναμη Κοινοβουλευτική Ομάδα της Νέας Δημοκρατίας προτείνεται για τη θέση του Κοσμήτορα ο κ. Κωνσταντίνος Κουκοδήμος και για τη θέση του Γραμματέα ο κ. Ιωάννης Κεφαλογιάννης. </w:t>
      </w:r>
    </w:p>
    <w:p w14:paraId="26B2B8A8" w14:textId="77777777" w:rsidR="00606043" w:rsidRDefault="00B16E2F">
      <w:pPr>
        <w:spacing w:line="600" w:lineRule="auto"/>
        <w:ind w:firstLine="720"/>
        <w:jc w:val="both"/>
        <w:rPr>
          <w:rFonts w:eastAsia="Times New Roman" w:cs="Times New Roman"/>
          <w:szCs w:val="24"/>
        </w:rPr>
      </w:pPr>
      <w:r>
        <w:rPr>
          <w:rFonts w:eastAsia="Times New Roman" w:cs="Times New Roman"/>
          <w:szCs w:val="24"/>
        </w:rPr>
        <w:t>Από την τρίτη σε δύναμη Κοινοβουλευτική Ομάδα της Δημοκρατική</w:t>
      </w:r>
      <w:r>
        <w:rPr>
          <w:rFonts w:eastAsia="Times New Roman" w:cs="Times New Roman"/>
          <w:szCs w:val="24"/>
        </w:rPr>
        <w:t>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προτείνεται για τη θέση του Γραμματέα η κ. Χαρά </w:t>
      </w:r>
      <w:proofErr w:type="spellStart"/>
      <w:r>
        <w:rPr>
          <w:rFonts w:eastAsia="Times New Roman" w:cs="Times New Roman"/>
          <w:szCs w:val="24"/>
        </w:rPr>
        <w:t>Κεφαλίδου</w:t>
      </w:r>
      <w:proofErr w:type="spellEnd"/>
      <w:r>
        <w:rPr>
          <w:rFonts w:eastAsia="Times New Roman" w:cs="Times New Roman"/>
          <w:szCs w:val="24"/>
        </w:rPr>
        <w:t xml:space="preserve">. </w:t>
      </w:r>
    </w:p>
    <w:p w14:paraId="26B2B8A9" w14:textId="77777777" w:rsidR="00606043" w:rsidRDefault="00B16E2F">
      <w:pPr>
        <w:spacing w:line="600" w:lineRule="auto"/>
        <w:ind w:firstLine="720"/>
        <w:jc w:val="both"/>
        <w:rPr>
          <w:rFonts w:eastAsia="Times New Roman"/>
          <w:szCs w:val="24"/>
        </w:rPr>
      </w:pPr>
      <w:r>
        <w:rPr>
          <w:rFonts w:eastAsia="Times New Roman" w:cs="Times New Roman"/>
          <w:szCs w:val="24"/>
        </w:rPr>
        <w:t>Οι προαναφερόμενες δ</w:t>
      </w:r>
      <w:r>
        <w:rPr>
          <w:rFonts w:eastAsia="Times New Roman" w:cs="Times New Roman"/>
          <w:szCs w:val="24"/>
        </w:rPr>
        <w:t>ύ</w:t>
      </w:r>
      <w:r>
        <w:rPr>
          <w:rFonts w:eastAsia="Times New Roman" w:cs="Times New Roman"/>
          <w:szCs w:val="24"/>
        </w:rPr>
        <w:t>ο ψηφοφορίες, μία για τους Κοσμήτορες και μία για τους Γραμματείς, είναι ονομαστικές. Κάθε Βουλευτής που θα ακούει το όνομά του θα εγείρεται από τ</w:t>
      </w:r>
      <w:r>
        <w:rPr>
          <w:rFonts w:eastAsia="Times New Roman" w:cs="Times New Roman"/>
          <w:szCs w:val="24"/>
        </w:rPr>
        <w:t>η θέση του και θα αναφέρει ευκρινώς την προτίμησή του, δηλαδή θα δηλώνει «</w:t>
      </w:r>
      <w:r>
        <w:rPr>
          <w:rFonts w:eastAsia="Times New Roman" w:cs="Times New Roman"/>
          <w:szCs w:val="24"/>
        </w:rPr>
        <w:t>ν</w:t>
      </w:r>
      <w:r>
        <w:rPr>
          <w:rFonts w:eastAsia="Times New Roman" w:cs="Times New Roman"/>
          <w:szCs w:val="24"/>
        </w:rPr>
        <w:t xml:space="preserve">αι», αν συμφωνεί με τα προτεινόμενα από τις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μάδες πρόσωπα, ή θα δηλώνει «</w:t>
      </w:r>
      <w:r>
        <w:rPr>
          <w:rFonts w:eastAsia="Times New Roman" w:cs="Times New Roman"/>
          <w:szCs w:val="24"/>
        </w:rPr>
        <w:t>π</w:t>
      </w:r>
      <w:r>
        <w:rPr>
          <w:rFonts w:eastAsia="Times New Roman" w:cs="Times New Roman"/>
          <w:szCs w:val="24"/>
        </w:rPr>
        <w:t xml:space="preserve">αρών». </w:t>
      </w:r>
      <w:r>
        <w:rPr>
          <w:rFonts w:eastAsia="Times New Roman"/>
          <w:szCs w:val="24"/>
        </w:rPr>
        <w:t>Οι ψηφολέκτες θα καταχωρ</w:t>
      </w:r>
      <w:r>
        <w:rPr>
          <w:rFonts w:eastAsia="Times New Roman"/>
          <w:szCs w:val="24"/>
        </w:rPr>
        <w:t>ίζουν</w:t>
      </w:r>
      <w:r>
        <w:rPr>
          <w:rFonts w:eastAsia="Times New Roman"/>
          <w:szCs w:val="24"/>
        </w:rPr>
        <w:t xml:space="preserve"> καθένας χωριστά την </w:t>
      </w:r>
      <w:proofErr w:type="spellStart"/>
      <w:r>
        <w:rPr>
          <w:rFonts w:eastAsia="Times New Roman"/>
          <w:szCs w:val="24"/>
        </w:rPr>
        <w:t>εκφρασθείσα</w:t>
      </w:r>
      <w:proofErr w:type="spellEnd"/>
      <w:r>
        <w:rPr>
          <w:rFonts w:eastAsia="Times New Roman"/>
          <w:szCs w:val="24"/>
        </w:rPr>
        <w:t xml:space="preserve"> προτίμηση των συναδέλφων στην ειδική στήλη του καταλόγου και έναντι του ονόματος του </w:t>
      </w:r>
      <w:proofErr w:type="spellStart"/>
      <w:r>
        <w:rPr>
          <w:rFonts w:eastAsia="Times New Roman"/>
          <w:szCs w:val="24"/>
        </w:rPr>
        <w:t>ψηφίσαντος</w:t>
      </w:r>
      <w:proofErr w:type="spellEnd"/>
      <w:r>
        <w:rPr>
          <w:rFonts w:eastAsia="Times New Roman"/>
          <w:szCs w:val="24"/>
        </w:rPr>
        <w:t xml:space="preserve"> συναδέλφου. </w:t>
      </w:r>
    </w:p>
    <w:p w14:paraId="26B2B8AA" w14:textId="77777777" w:rsidR="00606043" w:rsidRDefault="00B16E2F">
      <w:pPr>
        <w:spacing w:line="600" w:lineRule="auto"/>
        <w:ind w:firstLine="720"/>
        <w:jc w:val="both"/>
        <w:rPr>
          <w:rFonts w:eastAsia="Times New Roman"/>
          <w:szCs w:val="24"/>
        </w:rPr>
      </w:pPr>
      <w:r>
        <w:rPr>
          <w:rFonts w:eastAsia="Times New Roman"/>
          <w:szCs w:val="24"/>
        </w:rPr>
        <w:t>Για τη διευκόλυνση της διαδικασίας, έχει διανεμηθεί στους συναδέλφους ενημερωτικό σημείωμα με τα ονόματα των προτε</w:t>
      </w:r>
      <w:r>
        <w:rPr>
          <w:rFonts w:eastAsia="Times New Roman"/>
          <w:szCs w:val="24"/>
        </w:rPr>
        <w:t>ινομένων</w:t>
      </w:r>
      <w:r w:rsidRPr="00875AB1">
        <w:rPr>
          <w:rFonts w:eastAsia="Times New Roman"/>
          <w:szCs w:val="24"/>
        </w:rPr>
        <w:t xml:space="preserve"> </w:t>
      </w:r>
      <w:r>
        <w:rPr>
          <w:rFonts w:eastAsia="Times New Roman"/>
          <w:szCs w:val="24"/>
        </w:rPr>
        <w:t>προσώπων</w:t>
      </w:r>
      <w:r>
        <w:rPr>
          <w:rFonts w:eastAsia="Times New Roman"/>
          <w:szCs w:val="24"/>
        </w:rPr>
        <w:t xml:space="preserve"> από τις Κοινοβουλευτικές Ομάδες. </w:t>
      </w:r>
    </w:p>
    <w:p w14:paraId="26B2B8AB" w14:textId="77777777" w:rsidR="00606043" w:rsidRDefault="00B16E2F">
      <w:pPr>
        <w:spacing w:line="600" w:lineRule="auto"/>
        <w:ind w:firstLine="720"/>
        <w:jc w:val="both"/>
        <w:rPr>
          <w:rFonts w:eastAsia="Times New Roman"/>
          <w:szCs w:val="24"/>
        </w:rPr>
      </w:pPr>
      <w:r>
        <w:rPr>
          <w:rFonts w:eastAsia="Times New Roman"/>
          <w:szCs w:val="24"/>
        </w:rPr>
        <w:lastRenderedPageBreak/>
        <w:t xml:space="preserve">Ευνόητο είναι ότι για να μη γίνονται λάθη η εκφώνηση του καταλόγου θα γίνεται σε αργό ρυθμό, ώστε να δίνεται χρόνος για την ακριβή σημείωση της προτίμησης του κάθε συναδέλφου. </w:t>
      </w:r>
    </w:p>
    <w:p w14:paraId="26B2B8AC" w14:textId="77777777" w:rsidR="00606043" w:rsidRDefault="00B16E2F">
      <w:pPr>
        <w:spacing w:line="600" w:lineRule="auto"/>
        <w:ind w:firstLine="720"/>
        <w:jc w:val="both"/>
        <w:rPr>
          <w:rFonts w:eastAsia="Times New Roman"/>
          <w:szCs w:val="24"/>
        </w:rPr>
      </w:pPr>
      <w:r>
        <w:rPr>
          <w:rFonts w:eastAsia="Times New Roman"/>
          <w:szCs w:val="24"/>
        </w:rPr>
        <w:t>Κυρίες και κύριοι συνάδελφο</w:t>
      </w:r>
      <w:r>
        <w:rPr>
          <w:rFonts w:eastAsia="Times New Roman"/>
          <w:szCs w:val="24"/>
        </w:rPr>
        <w:t xml:space="preserve">ι, δέχεστε στο σημείο αυτό να συμπτύξουμε τις δύο ψηφοφορίες σε μία και να έχουμε μία ανάγνωση καταλόγου; </w:t>
      </w:r>
    </w:p>
    <w:p w14:paraId="26B2B8AD" w14:textId="77777777" w:rsidR="00606043" w:rsidRDefault="00B16E2F">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26B2B8AE" w14:textId="77777777" w:rsidR="00606043" w:rsidRDefault="00B16E2F">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Επομένως κ</w:t>
      </w:r>
      <w:r>
        <w:rPr>
          <w:rFonts w:eastAsia="Times New Roman"/>
          <w:szCs w:val="24"/>
        </w:rPr>
        <w:t xml:space="preserve">αλούνται επί του καταλόγου για την εκλογή των </w:t>
      </w:r>
      <w:r>
        <w:rPr>
          <w:rFonts w:eastAsia="Times New Roman"/>
          <w:szCs w:val="24"/>
        </w:rPr>
        <w:t>Κ</w:t>
      </w:r>
      <w:r>
        <w:rPr>
          <w:rFonts w:eastAsia="Times New Roman"/>
          <w:szCs w:val="24"/>
        </w:rPr>
        <w:t>οσμητόρων οι Βουλευτέ</w:t>
      </w:r>
      <w:r>
        <w:rPr>
          <w:rFonts w:eastAsia="Times New Roman"/>
          <w:szCs w:val="24"/>
        </w:rPr>
        <w:t xml:space="preserve">ς </w:t>
      </w:r>
      <w:r>
        <w:rPr>
          <w:rFonts w:eastAsia="Times New Roman"/>
          <w:szCs w:val="24"/>
        </w:rPr>
        <w:t>κ.</w:t>
      </w:r>
      <w:r>
        <w:rPr>
          <w:rFonts w:eastAsia="Times New Roman"/>
          <w:szCs w:val="24"/>
        </w:rPr>
        <w:t xml:space="preserve"> </w:t>
      </w:r>
      <w:r>
        <w:rPr>
          <w:rFonts w:eastAsia="Times New Roman"/>
          <w:szCs w:val="24"/>
        </w:rPr>
        <w:t xml:space="preserve">Ιωάννης </w:t>
      </w:r>
      <w:proofErr w:type="spellStart"/>
      <w:r>
        <w:rPr>
          <w:rFonts w:eastAsia="Times New Roman"/>
          <w:szCs w:val="24"/>
        </w:rPr>
        <w:t>Γκιόλας</w:t>
      </w:r>
      <w:proofErr w:type="spellEnd"/>
      <w:r>
        <w:rPr>
          <w:rFonts w:eastAsia="Times New Roman"/>
          <w:szCs w:val="24"/>
        </w:rPr>
        <w:t xml:space="preserve"> από τον ΣΥΡΙΖΑ και </w:t>
      </w:r>
      <w:r>
        <w:rPr>
          <w:rFonts w:eastAsia="Times New Roman"/>
          <w:szCs w:val="24"/>
        </w:rPr>
        <w:t xml:space="preserve">κ. </w:t>
      </w:r>
      <w:r>
        <w:rPr>
          <w:rFonts w:eastAsia="Times New Roman"/>
          <w:szCs w:val="24"/>
        </w:rPr>
        <w:t xml:space="preserve">Απόστολος </w:t>
      </w:r>
      <w:proofErr w:type="spellStart"/>
      <w:r>
        <w:rPr>
          <w:rFonts w:eastAsia="Times New Roman"/>
          <w:szCs w:val="24"/>
        </w:rPr>
        <w:t>Βεσυρόπουλος</w:t>
      </w:r>
      <w:proofErr w:type="spellEnd"/>
      <w:r>
        <w:rPr>
          <w:rFonts w:eastAsia="Times New Roman"/>
          <w:szCs w:val="24"/>
        </w:rPr>
        <w:t xml:space="preserve"> από τη Νέα Δημοκρατία. </w:t>
      </w:r>
    </w:p>
    <w:p w14:paraId="26B2B8AF" w14:textId="77777777" w:rsidR="00606043" w:rsidRDefault="00B16E2F">
      <w:pPr>
        <w:spacing w:line="600" w:lineRule="auto"/>
        <w:ind w:firstLine="720"/>
        <w:jc w:val="both"/>
        <w:rPr>
          <w:rFonts w:eastAsia="Times New Roman"/>
          <w:szCs w:val="24"/>
        </w:rPr>
      </w:pPr>
      <w:r>
        <w:rPr>
          <w:rFonts w:eastAsia="Times New Roman"/>
          <w:szCs w:val="24"/>
        </w:rPr>
        <w:t xml:space="preserve">Καλούνται επί του καταλόγου για την εκλογή των Γραμματέων οι Βουλευτές κ. Γεωργία </w:t>
      </w:r>
      <w:proofErr w:type="spellStart"/>
      <w:r>
        <w:rPr>
          <w:rFonts w:eastAsia="Times New Roman"/>
          <w:szCs w:val="24"/>
        </w:rPr>
        <w:t>Γεννιά</w:t>
      </w:r>
      <w:proofErr w:type="spellEnd"/>
      <w:r>
        <w:rPr>
          <w:rFonts w:eastAsia="Times New Roman"/>
          <w:szCs w:val="24"/>
        </w:rPr>
        <w:t xml:space="preserve"> από τον ΣΥΡΙΖΑ και κ. Βασίλειος </w:t>
      </w:r>
      <w:proofErr w:type="spellStart"/>
      <w:r>
        <w:rPr>
          <w:rFonts w:eastAsia="Times New Roman"/>
          <w:szCs w:val="24"/>
        </w:rPr>
        <w:t>Γιόγιακας</w:t>
      </w:r>
      <w:proofErr w:type="spellEnd"/>
      <w:r>
        <w:rPr>
          <w:rFonts w:eastAsia="Times New Roman"/>
          <w:szCs w:val="24"/>
        </w:rPr>
        <w:t xml:space="preserve"> από τη Νέα Δημοκρατία.</w:t>
      </w:r>
    </w:p>
    <w:p w14:paraId="26B2B8B0" w14:textId="77777777" w:rsidR="00606043" w:rsidRDefault="00B16E2F">
      <w:pPr>
        <w:spacing w:line="600" w:lineRule="auto"/>
        <w:ind w:firstLine="720"/>
        <w:jc w:val="both"/>
        <w:rPr>
          <w:rFonts w:eastAsia="Times New Roman"/>
          <w:szCs w:val="24"/>
        </w:rPr>
      </w:pPr>
      <w:r>
        <w:rPr>
          <w:rFonts w:eastAsia="Times New Roman"/>
          <w:szCs w:val="24"/>
        </w:rPr>
        <w:t>Σας ενημερών</w:t>
      </w:r>
      <w:r>
        <w:rPr>
          <w:rFonts w:eastAsia="Times New Roman"/>
          <w:szCs w:val="24"/>
        </w:rPr>
        <w:t>ω, επίσης,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w:t>
      </w:r>
      <w:r>
        <w:rPr>
          <w:rFonts w:eastAsia="Times New Roman"/>
          <w:szCs w:val="24"/>
        </w:rPr>
        <w:t xml:space="preserve">υθήσει. </w:t>
      </w:r>
    </w:p>
    <w:p w14:paraId="26B2B8B1" w14:textId="77777777" w:rsidR="00606043" w:rsidRDefault="00B16E2F">
      <w:pPr>
        <w:spacing w:line="600" w:lineRule="auto"/>
        <w:ind w:firstLine="720"/>
        <w:jc w:val="both"/>
        <w:rPr>
          <w:rFonts w:eastAsia="Times New Roman"/>
          <w:szCs w:val="24"/>
        </w:rPr>
      </w:pPr>
      <w:r>
        <w:rPr>
          <w:rFonts w:eastAsia="Times New Roman"/>
          <w:szCs w:val="24"/>
        </w:rPr>
        <w:lastRenderedPageBreak/>
        <w:t xml:space="preserve">Παρακαλώ να αρχίσει η ανάγνωση του καταλόγου. </w:t>
      </w:r>
    </w:p>
    <w:p w14:paraId="26B2B8B2" w14:textId="77777777" w:rsidR="00606043" w:rsidRDefault="00B16E2F">
      <w:pPr>
        <w:spacing w:line="600" w:lineRule="auto"/>
        <w:ind w:firstLine="720"/>
        <w:jc w:val="center"/>
        <w:rPr>
          <w:rFonts w:eastAsia="Times New Roman"/>
          <w:szCs w:val="24"/>
        </w:rPr>
      </w:pPr>
      <w:r>
        <w:rPr>
          <w:rFonts w:eastAsia="Times New Roman"/>
          <w:szCs w:val="24"/>
        </w:rPr>
        <w:t>(ΨΗΦΟΦΟΡΙΑ)</w:t>
      </w:r>
    </w:p>
    <w:p w14:paraId="26B2B8B3" w14:textId="77777777" w:rsidR="00606043" w:rsidRDefault="00B16E2F">
      <w:pPr>
        <w:spacing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26B2B8B4" w14:textId="77777777" w:rsidR="00606043" w:rsidRDefault="00B16E2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Υπάρχει συνάδελφος, ο οποίος δεν άκουσε το όνομά του; Κανείς.</w:t>
      </w:r>
    </w:p>
    <w:p w14:paraId="26B2B8B5" w14:textId="77777777" w:rsidR="00606043" w:rsidRDefault="00B16E2F">
      <w:pPr>
        <w:spacing w:line="600" w:lineRule="auto"/>
        <w:ind w:firstLine="720"/>
        <w:jc w:val="both"/>
        <w:rPr>
          <w:rFonts w:eastAsia="Times New Roman" w:cs="Times New Roman"/>
          <w:szCs w:val="24"/>
        </w:rPr>
      </w:pPr>
      <w:r>
        <w:rPr>
          <w:rFonts w:eastAsia="Times New Roman" w:cs="Times New Roman"/>
          <w:szCs w:val="24"/>
        </w:rPr>
        <w:t xml:space="preserve">Οι επιστολές, οι οποίες απεστάλησαν στο </w:t>
      </w:r>
      <w:r>
        <w:rPr>
          <w:rFonts w:eastAsia="Times New Roman" w:cs="Times New Roman"/>
          <w:szCs w:val="24"/>
        </w:rPr>
        <w:t xml:space="preserve">Προεδρείο από τους συναδέλφους, σύμφωνα με το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στα Πρακτικά</w:t>
      </w:r>
      <w:r>
        <w:rPr>
          <w:rFonts w:eastAsia="Times New Roman" w:cs="Times New Roman"/>
          <w:szCs w:val="24"/>
        </w:rPr>
        <w:t>.</w:t>
      </w:r>
    </w:p>
    <w:p w14:paraId="26B2B8B6" w14:textId="77777777" w:rsidR="00606043" w:rsidRDefault="00B16E2F">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26B2B8B7" w14:textId="77777777" w:rsidR="00606043" w:rsidRDefault="00B16E2F">
      <w:pPr>
        <w:jc w:val="center"/>
        <w:rPr>
          <w:rFonts w:eastAsia="Times New Roman" w:cs="Times New Roman"/>
          <w:color w:val="FF0000"/>
          <w:szCs w:val="24"/>
        </w:rPr>
      </w:pPr>
      <w:r w:rsidRPr="00E542DA">
        <w:rPr>
          <w:rFonts w:eastAsia="Times New Roman" w:cs="Times New Roman"/>
          <w:color w:val="FF0000"/>
          <w:szCs w:val="24"/>
        </w:rPr>
        <w:t>ΑΛΛΑΓΗ ΣΕΛΙΔΑΣ</w:t>
      </w:r>
    </w:p>
    <w:p w14:paraId="26B2B8B8" w14:textId="77777777" w:rsidR="00606043" w:rsidRDefault="00B16E2F">
      <w:pPr>
        <w:jc w:val="center"/>
        <w:rPr>
          <w:rFonts w:eastAsia="Times New Roman" w:cs="Times New Roman"/>
          <w:color w:val="FF0000"/>
          <w:szCs w:val="24"/>
        </w:rPr>
      </w:pPr>
      <w:r w:rsidRPr="005A3759">
        <w:rPr>
          <w:rFonts w:eastAsia="Times New Roman" w:cs="Times New Roman"/>
          <w:color w:val="FF0000"/>
          <w:szCs w:val="24"/>
        </w:rPr>
        <w:t>(</w:t>
      </w:r>
      <w:r w:rsidRPr="005A3759">
        <w:rPr>
          <w:rFonts w:eastAsia="Times New Roman" w:cs="Times New Roman"/>
          <w:color w:val="FF0000"/>
          <w:szCs w:val="24"/>
        </w:rPr>
        <w:t>Να μπουν οι σελ. 7-8</w:t>
      </w:r>
      <w:r w:rsidRPr="005A3759">
        <w:rPr>
          <w:rFonts w:eastAsia="Times New Roman" w:cs="Times New Roman"/>
          <w:color w:val="FF0000"/>
          <w:szCs w:val="24"/>
        </w:rPr>
        <w:t>)</w:t>
      </w:r>
    </w:p>
    <w:p w14:paraId="26B2B8B9" w14:textId="77777777" w:rsidR="00606043" w:rsidRDefault="00B16E2F">
      <w:pPr>
        <w:jc w:val="center"/>
        <w:rPr>
          <w:rFonts w:eastAsia="Times New Roman" w:cs="Times New Roman"/>
          <w:color w:val="FF0000"/>
          <w:szCs w:val="24"/>
        </w:rPr>
      </w:pPr>
      <w:r w:rsidRPr="00E542DA">
        <w:rPr>
          <w:rFonts w:eastAsia="Times New Roman" w:cs="Times New Roman"/>
          <w:color w:val="FF0000"/>
          <w:szCs w:val="24"/>
        </w:rPr>
        <w:t>ΑΛΛΑΓΗ ΣΕΛΙΔΑΣ</w:t>
      </w:r>
    </w:p>
    <w:p w14:paraId="26B2B8BA" w14:textId="77777777" w:rsidR="00606043" w:rsidRDefault="00B16E2F">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26B2B8BB" w14:textId="77777777" w:rsidR="00606043" w:rsidRDefault="00B16E2F">
      <w:pPr>
        <w:spacing w:line="600" w:lineRule="auto"/>
        <w:ind w:firstLine="720"/>
        <w:jc w:val="center"/>
        <w:rPr>
          <w:rFonts w:eastAsia="Times New Roman" w:cs="Times New Roman"/>
          <w:szCs w:val="24"/>
        </w:rPr>
      </w:pPr>
      <w:r>
        <w:rPr>
          <w:rFonts w:eastAsia="Times New Roman" w:cs="Times New Roman"/>
          <w:szCs w:val="24"/>
        </w:rPr>
        <w:t>(ΚΑΤΑΜΕΤΡΗΣΗ)</w:t>
      </w:r>
    </w:p>
    <w:p w14:paraId="26B2B8BC" w14:textId="77777777" w:rsidR="00606043" w:rsidRDefault="00B16E2F">
      <w:pPr>
        <w:spacing w:line="600" w:lineRule="auto"/>
        <w:ind w:firstLine="720"/>
        <w:jc w:val="center"/>
        <w:rPr>
          <w:rFonts w:eastAsia="Times New Roman" w:cs="Times New Roman"/>
          <w:szCs w:val="24"/>
        </w:rPr>
      </w:pPr>
      <w:r>
        <w:rPr>
          <w:rFonts w:eastAsia="Times New Roman" w:cs="Times New Roman"/>
          <w:szCs w:val="24"/>
        </w:rPr>
        <w:lastRenderedPageBreak/>
        <w:t>(ΜΕΤΑ ΤΗΝ ΚΑΤΑΜΕΤΡΗΣΗ)</w:t>
      </w:r>
    </w:p>
    <w:p w14:paraId="26B2B8BD" w14:textId="77777777" w:rsidR="00606043" w:rsidRDefault="00B16E2F">
      <w:pPr>
        <w:spacing w:line="600" w:lineRule="auto"/>
        <w:ind w:firstLine="720"/>
        <w:jc w:val="both"/>
        <w:rPr>
          <w:rFonts w:eastAsia="Times New Roman"/>
          <w:szCs w:val="24"/>
        </w:rPr>
      </w:pPr>
      <w:r>
        <w:rPr>
          <w:rFonts w:eastAsia="Times New Roman" w:cs="Times New Roman"/>
          <w:b/>
          <w:szCs w:val="24"/>
        </w:rPr>
        <w:t>ΠΡΟΕΔΡΕΥΩΝ (Αναστάσιος</w:t>
      </w:r>
      <w:r>
        <w:rPr>
          <w:rFonts w:eastAsia="Times New Roman" w:cs="Times New Roman"/>
          <w:b/>
          <w:szCs w:val="24"/>
        </w:rPr>
        <w:t xml:space="preserve"> Κουράκης):</w:t>
      </w:r>
      <w:r>
        <w:rPr>
          <w:rFonts w:eastAsia="Times New Roman"/>
          <w:szCs w:val="24"/>
        </w:rPr>
        <w:t xml:space="preserve"> Κυρίες και κύριοι συνάδελφοι, έχω την τιμή να ανακοινώσω στο Σώμα το αποτέλεσμα της διεξαχθείσης ονομαστικής ψηφοφορίας για την εκλογή των Κοσμητόρων και των Γραμματέων του Σώματος.</w:t>
      </w:r>
    </w:p>
    <w:p w14:paraId="26B2B8BE" w14:textId="77777777" w:rsidR="00606043" w:rsidRDefault="00B16E2F">
      <w:pPr>
        <w:spacing w:line="600" w:lineRule="auto"/>
        <w:ind w:firstLine="720"/>
        <w:jc w:val="both"/>
        <w:rPr>
          <w:rFonts w:eastAsia="Times New Roman"/>
          <w:szCs w:val="24"/>
        </w:rPr>
      </w:pPr>
      <w:r>
        <w:rPr>
          <w:rFonts w:eastAsia="Times New Roman"/>
          <w:szCs w:val="24"/>
        </w:rPr>
        <w:t>Ψήφισαν συνολικά 195 Βουλευτές.</w:t>
      </w:r>
    </w:p>
    <w:p w14:paraId="26B2B8BF" w14:textId="77777777" w:rsidR="00606043" w:rsidRDefault="00B16E2F">
      <w:pPr>
        <w:spacing w:line="600" w:lineRule="auto"/>
        <w:ind w:firstLine="720"/>
        <w:jc w:val="both"/>
        <w:rPr>
          <w:rFonts w:eastAsia="Times New Roman"/>
          <w:szCs w:val="24"/>
        </w:rPr>
      </w:pPr>
      <w:r>
        <w:rPr>
          <w:rFonts w:eastAsia="Times New Roman"/>
          <w:szCs w:val="24"/>
        </w:rPr>
        <w:t>Για το αξίωμα των Κοσμητόρων α</w:t>
      </w:r>
      <w:r>
        <w:rPr>
          <w:rFonts w:eastAsia="Times New Roman"/>
          <w:szCs w:val="24"/>
        </w:rPr>
        <w:t>πό την πρώτη σε δύναμη Κοινοβουλευτική Ομάδα έλαβαν</w:t>
      </w:r>
      <w:r>
        <w:rPr>
          <w:rFonts w:eastAsia="Times New Roman"/>
          <w:szCs w:val="24"/>
        </w:rPr>
        <w:t>: Ο</w:t>
      </w:r>
      <w:r>
        <w:rPr>
          <w:rFonts w:eastAsia="Times New Roman"/>
          <w:szCs w:val="24"/>
        </w:rPr>
        <w:t xml:space="preserve"> κ. Αθανάσιος Αθανασίου 194 ψήφους και 1 «</w:t>
      </w:r>
      <w:r>
        <w:rPr>
          <w:rFonts w:eastAsia="Times New Roman"/>
          <w:szCs w:val="24"/>
        </w:rPr>
        <w:t>Π</w:t>
      </w:r>
      <w:r>
        <w:rPr>
          <w:rFonts w:eastAsia="Times New Roman"/>
          <w:szCs w:val="24"/>
        </w:rPr>
        <w:t>αρών»</w:t>
      </w:r>
      <w:r>
        <w:rPr>
          <w:rFonts w:eastAsia="Times New Roman"/>
          <w:szCs w:val="24"/>
        </w:rPr>
        <w:t>. Ο</w:t>
      </w:r>
      <w:r>
        <w:rPr>
          <w:rFonts w:eastAsia="Times New Roman"/>
          <w:szCs w:val="24"/>
        </w:rPr>
        <w:t xml:space="preserve"> κ. Γεώργιος </w:t>
      </w:r>
      <w:proofErr w:type="spellStart"/>
      <w:r>
        <w:rPr>
          <w:rFonts w:eastAsia="Times New Roman"/>
          <w:szCs w:val="24"/>
        </w:rPr>
        <w:t>Πάντζας</w:t>
      </w:r>
      <w:proofErr w:type="spellEnd"/>
      <w:r>
        <w:rPr>
          <w:rFonts w:eastAsia="Times New Roman"/>
          <w:szCs w:val="24"/>
        </w:rPr>
        <w:t xml:space="preserve"> 192 ψήφους και 3 «Παρών».</w:t>
      </w:r>
    </w:p>
    <w:p w14:paraId="26B2B8C0" w14:textId="77777777" w:rsidR="00606043" w:rsidRDefault="00B16E2F">
      <w:pPr>
        <w:spacing w:line="600" w:lineRule="auto"/>
        <w:ind w:firstLine="720"/>
        <w:jc w:val="both"/>
        <w:rPr>
          <w:rFonts w:eastAsia="Times New Roman"/>
          <w:szCs w:val="24"/>
        </w:rPr>
      </w:pPr>
      <w:r>
        <w:rPr>
          <w:rFonts w:eastAsia="Times New Roman"/>
          <w:szCs w:val="24"/>
        </w:rPr>
        <w:t>Για το αξίωμα των Γραμματέων από την πρώτη σε δύναμη Κοινοβουλευτική Ομάδα έλαβαν</w:t>
      </w:r>
      <w:r>
        <w:rPr>
          <w:rFonts w:eastAsia="Times New Roman"/>
          <w:szCs w:val="24"/>
        </w:rPr>
        <w:t>:</w:t>
      </w:r>
      <w:r>
        <w:rPr>
          <w:rFonts w:eastAsia="Times New Roman"/>
          <w:szCs w:val="24"/>
        </w:rPr>
        <w:t xml:space="preserve"> </w:t>
      </w:r>
      <w:r>
        <w:rPr>
          <w:rFonts w:eastAsia="Times New Roman"/>
          <w:szCs w:val="24"/>
        </w:rPr>
        <w:t xml:space="preserve">Η </w:t>
      </w:r>
      <w:r>
        <w:rPr>
          <w:rFonts w:eastAsia="Times New Roman"/>
          <w:szCs w:val="24"/>
        </w:rPr>
        <w:t xml:space="preserve">κ. Αναστασία </w:t>
      </w:r>
      <w:proofErr w:type="spellStart"/>
      <w:r>
        <w:rPr>
          <w:rFonts w:eastAsia="Times New Roman"/>
          <w:szCs w:val="24"/>
        </w:rPr>
        <w:t>Γκαρά</w:t>
      </w:r>
      <w:proofErr w:type="spellEnd"/>
      <w:r>
        <w:rPr>
          <w:rFonts w:eastAsia="Times New Roman"/>
          <w:szCs w:val="24"/>
        </w:rPr>
        <w:t xml:space="preserve"> </w:t>
      </w:r>
      <w:r>
        <w:rPr>
          <w:rFonts w:eastAsia="Times New Roman"/>
          <w:szCs w:val="24"/>
        </w:rPr>
        <w:t>194 ψήφους</w:t>
      </w:r>
      <w:r>
        <w:rPr>
          <w:rFonts w:eastAsia="Times New Roman"/>
          <w:szCs w:val="24"/>
        </w:rPr>
        <w:t xml:space="preserve"> και 1</w:t>
      </w:r>
      <w:r>
        <w:rPr>
          <w:rFonts w:eastAsia="Times New Roman"/>
          <w:szCs w:val="24"/>
        </w:rPr>
        <w:t xml:space="preserve"> </w:t>
      </w:r>
      <w:r>
        <w:rPr>
          <w:rFonts w:eastAsia="Times New Roman"/>
          <w:szCs w:val="24"/>
        </w:rPr>
        <w:t>«</w:t>
      </w:r>
      <w:r>
        <w:rPr>
          <w:rFonts w:eastAsia="Times New Roman"/>
          <w:szCs w:val="24"/>
        </w:rPr>
        <w:t>Παρών». Ο</w:t>
      </w:r>
      <w:r>
        <w:rPr>
          <w:rFonts w:eastAsia="Times New Roman"/>
          <w:szCs w:val="24"/>
        </w:rPr>
        <w:t xml:space="preserve"> κ. Μάριος </w:t>
      </w:r>
      <w:proofErr w:type="spellStart"/>
      <w:r>
        <w:rPr>
          <w:rFonts w:eastAsia="Times New Roman"/>
          <w:szCs w:val="24"/>
        </w:rPr>
        <w:t>Κάτσης</w:t>
      </w:r>
      <w:proofErr w:type="spellEnd"/>
      <w:r>
        <w:rPr>
          <w:rFonts w:eastAsia="Times New Roman"/>
          <w:szCs w:val="24"/>
        </w:rPr>
        <w:t xml:space="preserve"> 194 ψήφους</w:t>
      </w:r>
      <w:r>
        <w:rPr>
          <w:rFonts w:eastAsia="Times New Roman"/>
          <w:szCs w:val="24"/>
        </w:rPr>
        <w:t xml:space="preserve"> και 1 «Παρών».</w:t>
      </w:r>
      <w:r>
        <w:rPr>
          <w:rFonts w:eastAsia="Times New Roman"/>
          <w:szCs w:val="24"/>
        </w:rPr>
        <w:t xml:space="preserve"> </w:t>
      </w:r>
      <w:r>
        <w:rPr>
          <w:rFonts w:eastAsia="Times New Roman"/>
          <w:szCs w:val="24"/>
        </w:rPr>
        <w:t>Ο</w:t>
      </w:r>
      <w:r>
        <w:rPr>
          <w:rFonts w:eastAsia="Times New Roman"/>
          <w:szCs w:val="24"/>
        </w:rPr>
        <w:t xml:space="preserve"> κ. Ιωάννης </w:t>
      </w:r>
      <w:proofErr w:type="spellStart"/>
      <w:r>
        <w:rPr>
          <w:rFonts w:eastAsia="Times New Roman"/>
          <w:szCs w:val="24"/>
        </w:rPr>
        <w:t>Σαρακιώτης</w:t>
      </w:r>
      <w:proofErr w:type="spellEnd"/>
      <w:r>
        <w:rPr>
          <w:rFonts w:eastAsia="Times New Roman"/>
          <w:szCs w:val="24"/>
        </w:rPr>
        <w:t xml:space="preserve"> 194 ψήφους και </w:t>
      </w:r>
      <w:r>
        <w:rPr>
          <w:rFonts w:eastAsia="Times New Roman"/>
          <w:szCs w:val="24"/>
        </w:rPr>
        <w:t>1 «Παρών».</w:t>
      </w:r>
      <w:r>
        <w:rPr>
          <w:rFonts w:eastAsia="Times New Roman"/>
          <w:szCs w:val="24"/>
        </w:rPr>
        <w:t xml:space="preserve"> </w:t>
      </w:r>
      <w:r>
        <w:rPr>
          <w:rFonts w:eastAsia="Times New Roman"/>
          <w:szCs w:val="24"/>
        </w:rPr>
        <w:t>Ο</w:t>
      </w:r>
      <w:r>
        <w:rPr>
          <w:rFonts w:eastAsia="Times New Roman"/>
          <w:szCs w:val="24"/>
        </w:rPr>
        <w:t xml:space="preserve"> κ. Γεώργιος Ψυχογιός 194 ψήφους</w:t>
      </w:r>
      <w:r>
        <w:rPr>
          <w:rFonts w:eastAsia="Times New Roman"/>
          <w:szCs w:val="24"/>
        </w:rPr>
        <w:t xml:space="preserve"> και 1 «Παρών».</w:t>
      </w:r>
    </w:p>
    <w:p w14:paraId="26B2B8C1" w14:textId="77777777" w:rsidR="00606043" w:rsidRDefault="00B16E2F">
      <w:pPr>
        <w:spacing w:line="600" w:lineRule="auto"/>
        <w:ind w:firstLine="720"/>
        <w:jc w:val="both"/>
        <w:rPr>
          <w:rFonts w:eastAsia="Times New Roman"/>
          <w:szCs w:val="24"/>
        </w:rPr>
      </w:pPr>
      <w:r>
        <w:rPr>
          <w:rFonts w:eastAsia="Times New Roman"/>
          <w:szCs w:val="24"/>
        </w:rPr>
        <w:t xml:space="preserve">Για το αξίωμα του Κοσμήτορα από τη δεύτερη σε δύναμη Κοινοβουλευτική Ομάδα ο κ. </w:t>
      </w:r>
      <w:r>
        <w:rPr>
          <w:rFonts w:eastAsia="Times New Roman"/>
          <w:szCs w:val="24"/>
        </w:rPr>
        <w:t>Κωνσταντίνος Κουκοδήμος έλαβε 195 ψήφους.</w:t>
      </w:r>
    </w:p>
    <w:p w14:paraId="26B2B8C2" w14:textId="77777777" w:rsidR="00606043" w:rsidRDefault="00B16E2F">
      <w:pPr>
        <w:spacing w:line="600" w:lineRule="auto"/>
        <w:ind w:firstLine="720"/>
        <w:jc w:val="both"/>
        <w:rPr>
          <w:rFonts w:eastAsia="Times New Roman"/>
          <w:szCs w:val="24"/>
        </w:rPr>
      </w:pPr>
      <w:r>
        <w:rPr>
          <w:rFonts w:eastAsia="Times New Roman"/>
          <w:szCs w:val="24"/>
        </w:rPr>
        <w:lastRenderedPageBreak/>
        <w:t>Για το αξίωμα του Γραμματέα από τη δεύτερη σε δύναμη Κοινοβουλευτική Ομάδα ο κ. Ιωάννης Κεφαλογιάννης έλαβε 195 ψήφους.</w:t>
      </w:r>
    </w:p>
    <w:p w14:paraId="26B2B8C3" w14:textId="77777777" w:rsidR="00606043" w:rsidRDefault="00B16E2F">
      <w:pPr>
        <w:spacing w:line="600" w:lineRule="auto"/>
        <w:ind w:firstLine="720"/>
        <w:jc w:val="both"/>
        <w:rPr>
          <w:rFonts w:eastAsia="Times New Roman"/>
          <w:szCs w:val="24"/>
        </w:rPr>
      </w:pPr>
      <w:r>
        <w:rPr>
          <w:rFonts w:eastAsia="Times New Roman"/>
          <w:szCs w:val="24"/>
        </w:rPr>
        <w:t xml:space="preserve">Για το αξίωμα του Γραμματέα από την τρίτη σε δύναμη Κοινοβουλευτική Ομάδα η κ. Χαρά </w:t>
      </w:r>
      <w:proofErr w:type="spellStart"/>
      <w:r>
        <w:rPr>
          <w:rFonts w:eastAsia="Times New Roman"/>
          <w:szCs w:val="24"/>
        </w:rPr>
        <w:t>Κεφαλίδου</w:t>
      </w:r>
      <w:proofErr w:type="spellEnd"/>
      <w:r>
        <w:rPr>
          <w:rFonts w:eastAsia="Times New Roman"/>
          <w:szCs w:val="24"/>
        </w:rPr>
        <w:t xml:space="preserve"> </w:t>
      </w:r>
      <w:r>
        <w:rPr>
          <w:rFonts w:eastAsia="Times New Roman"/>
          <w:szCs w:val="24"/>
        </w:rPr>
        <w:t>έλαβε 194 ψήφους</w:t>
      </w:r>
      <w:r>
        <w:rPr>
          <w:rFonts w:eastAsia="Times New Roman"/>
          <w:szCs w:val="24"/>
        </w:rPr>
        <w:t xml:space="preserve"> και 1 «</w:t>
      </w:r>
      <w:r>
        <w:rPr>
          <w:rFonts w:eastAsia="Times New Roman"/>
          <w:szCs w:val="24"/>
        </w:rPr>
        <w:t>Π</w:t>
      </w:r>
      <w:r>
        <w:rPr>
          <w:rFonts w:eastAsia="Times New Roman"/>
          <w:szCs w:val="24"/>
        </w:rPr>
        <w:t>αρών».</w:t>
      </w:r>
    </w:p>
    <w:p w14:paraId="26B2B8C4" w14:textId="77777777" w:rsidR="00606043" w:rsidRDefault="00B16E2F">
      <w:pPr>
        <w:spacing w:line="600" w:lineRule="auto"/>
        <w:ind w:firstLine="720"/>
        <w:jc w:val="both"/>
        <w:rPr>
          <w:rFonts w:eastAsia="Times New Roman"/>
          <w:szCs w:val="24"/>
        </w:rPr>
      </w:pPr>
      <w:r>
        <w:rPr>
          <w:rFonts w:eastAsia="Times New Roman"/>
          <w:szCs w:val="24"/>
        </w:rPr>
        <w:t>Επομένως</w:t>
      </w:r>
      <w:r>
        <w:rPr>
          <w:rFonts w:eastAsia="Times New Roman"/>
          <w:szCs w:val="24"/>
        </w:rPr>
        <w:t>,</w:t>
      </w:r>
      <w:r>
        <w:rPr>
          <w:rFonts w:eastAsia="Times New Roman"/>
          <w:szCs w:val="24"/>
        </w:rPr>
        <w:t xml:space="preserve"> σύμφωνα με το Σύνταγμα και τον Κανονισμό της Βουλής, εκλέγονται άπαντες οι </w:t>
      </w:r>
      <w:proofErr w:type="spellStart"/>
      <w:r>
        <w:rPr>
          <w:rFonts w:eastAsia="Times New Roman"/>
          <w:szCs w:val="24"/>
        </w:rPr>
        <w:t>προταθέντες</w:t>
      </w:r>
      <w:proofErr w:type="spellEnd"/>
      <w:r>
        <w:rPr>
          <w:rFonts w:eastAsia="Times New Roman"/>
          <w:szCs w:val="24"/>
        </w:rPr>
        <w:t xml:space="preserve"> ως υποψήφιοι για τα αξιώματα των Κοσμητόρων και Γραμματέων</w:t>
      </w:r>
      <w:r>
        <w:rPr>
          <w:rFonts w:eastAsia="Times New Roman"/>
          <w:szCs w:val="24"/>
        </w:rPr>
        <w:t>.</w:t>
      </w:r>
    </w:p>
    <w:p w14:paraId="26B2B8C5" w14:textId="77777777" w:rsidR="00606043" w:rsidRDefault="00B16E2F">
      <w:pPr>
        <w:spacing w:line="600" w:lineRule="auto"/>
        <w:ind w:firstLine="720"/>
        <w:jc w:val="both"/>
        <w:rPr>
          <w:rFonts w:eastAsia="Times New Roman"/>
          <w:color w:val="FF0000"/>
          <w:szCs w:val="24"/>
        </w:rPr>
      </w:pPr>
      <w:r>
        <w:rPr>
          <w:rFonts w:eastAsia="Times New Roman"/>
          <w:szCs w:val="24"/>
        </w:rPr>
        <w:t xml:space="preserve">(Τα </w:t>
      </w:r>
      <w:r>
        <w:rPr>
          <w:rFonts w:eastAsia="Times New Roman"/>
          <w:szCs w:val="24"/>
        </w:rPr>
        <w:t xml:space="preserve">πρωτόκολλα </w:t>
      </w:r>
      <w:r>
        <w:rPr>
          <w:rFonts w:eastAsia="Times New Roman"/>
          <w:szCs w:val="24"/>
        </w:rPr>
        <w:t xml:space="preserve">της διεξαχθείσης </w:t>
      </w:r>
      <w:r>
        <w:rPr>
          <w:rFonts w:eastAsia="Times New Roman"/>
          <w:szCs w:val="24"/>
        </w:rPr>
        <w:t>ονομαστικ</w:t>
      </w:r>
      <w:r>
        <w:rPr>
          <w:rFonts w:eastAsia="Times New Roman"/>
          <w:szCs w:val="24"/>
        </w:rPr>
        <w:t>ή</w:t>
      </w:r>
      <w:r>
        <w:rPr>
          <w:rFonts w:eastAsia="Times New Roman"/>
          <w:szCs w:val="24"/>
        </w:rPr>
        <w:t>ς ψηφοφορίας</w:t>
      </w:r>
      <w:r>
        <w:rPr>
          <w:rFonts w:eastAsia="Times New Roman"/>
          <w:szCs w:val="24"/>
        </w:rPr>
        <w:t xml:space="preserve"> καταχωρίζοντ</w:t>
      </w:r>
      <w:r>
        <w:rPr>
          <w:rFonts w:eastAsia="Times New Roman"/>
          <w:szCs w:val="24"/>
        </w:rPr>
        <w:t>αι στα Πρακτικά και έχουν ως εξής:</w:t>
      </w:r>
    </w:p>
    <w:p w14:paraId="26B2B8C6" w14:textId="77777777" w:rsidR="00606043" w:rsidRDefault="00B16E2F">
      <w:pPr>
        <w:spacing w:line="600" w:lineRule="auto"/>
        <w:jc w:val="center"/>
        <w:rPr>
          <w:rFonts w:eastAsia="Times New Roman"/>
          <w:color w:val="FF0000"/>
          <w:szCs w:val="24"/>
        </w:rPr>
      </w:pPr>
      <w:r w:rsidRPr="00F60C66">
        <w:rPr>
          <w:rFonts w:eastAsia="Times New Roman"/>
          <w:color w:val="FF0000"/>
          <w:szCs w:val="24"/>
        </w:rPr>
        <w:t>ΑΛΛΑΓΗ ΣΕΛΙΔΑΣ</w:t>
      </w:r>
    </w:p>
    <w:p w14:paraId="26B2B8C7" w14:textId="77777777" w:rsidR="00606043" w:rsidRDefault="00B16E2F">
      <w:pPr>
        <w:spacing w:line="600" w:lineRule="auto"/>
        <w:jc w:val="center"/>
        <w:rPr>
          <w:rFonts w:eastAsia="Times New Roman"/>
          <w:color w:val="FF0000"/>
          <w:szCs w:val="24"/>
        </w:rPr>
      </w:pPr>
      <w:r w:rsidRPr="005A3759">
        <w:rPr>
          <w:rFonts w:eastAsia="Times New Roman"/>
          <w:color w:val="FF0000"/>
          <w:szCs w:val="24"/>
        </w:rPr>
        <w:t>(</w:t>
      </w:r>
      <w:r w:rsidRPr="005A3759">
        <w:rPr>
          <w:rFonts w:eastAsia="Times New Roman"/>
          <w:color w:val="FF0000"/>
          <w:szCs w:val="24"/>
        </w:rPr>
        <w:t>Να μπουν οι σελ.</w:t>
      </w:r>
      <w:r w:rsidRPr="005A3759">
        <w:rPr>
          <w:rFonts w:eastAsia="Times New Roman"/>
          <w:color w:val="FF0000"/>
          <w:szCs w:val="24"/>
        </w:rPr>
        <w:t>11</w:t>
      </w:r>
      <w:r w:rsidRPr="005A3759">
        <w:rPr>
          <w:rFonts w:eastAsia="Times New Roman"/>
          <w:color w:val="FF0000"/>
          <w:szCs w:val="24"/>
          <w:vertAlign w:val="superscript"/>
        </w:rPr>
        <w:t>α</w:t>
      </w:r>
      <w:r w:rsidRPr="005A3759">
        <w:rPr>
          <w:rFonts w:eastAsia="Times New Roman"/>
          <w:color w:val="FF0000"/>
          <w:szCs w:val="24"/>
        </w:rPr>
        <w:t xml:space="preserve"> και 11β</w:t>
      </w:r>
      <w:r w:rsidRPr="005A3759">
        <w:rPr>
          <w:rFonts w:eastAsia="Times New Roman"/>
          <w:color w:val="FF0000"/>
          <w:szCs w:val="24"/>
        </w:rPr>
        <w:t>)</w:t>
      </w:r>
    </w:p>
    <w:p w14:paraId="26B2B8C8" w14:textId="77777777" w:rsidR="00606043" w:rsidRDefault="00B16E2F">
      <w:pPr>
        <w:spacing w:line="600" w:lineRule="auto"/>
        <w:jc w:val="center"/>
        <w:rPr>
          <w:rFonts w:eastAsia="Times New Roman"/>
          <w:szCs w:val="24"/>
        </w:rPr>
      </w:pPr>
      <w:r w:rsidRPr="00F60C66">
        <w:rPr>
          <w:rFonts w:eastAsia="Times New Roman"/>
          <w:color w:val="FF0000"/>
          <w:szCs w:val="24"/>
        </w:rPr>
        <w:t>ΑΛΛΑΓΗ ΣΕΛΙΔΑΣ</w:t>
      </w:r>
    </w:p>
    <w:p w14:paraId="26B2B8C9" w14:textId="77777777" w:rsidR="00606043" w:rsidRDefault="00B16E2F">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szCs w:val="24"/>
        </w:rPr>
        <w:t>):</w:t>
      </w:r>
      <w:r>
        <w:rPr>
          <w:rFonts w:eastAsia="Times New Roman"/>
          <w:szCs w:val="24"/>
        </w:rPr>
        <w:t xml:space="preserve"> </w:t>
      </w:r>
      <w:r>
        <w:rPr>
          <w:rFonts w:eastAsia="Times New Roman"/>
          <w:szCs w:val="24"/>
        </w:rPr>
        <w:t>Κύριοι συνάδελφοι, παρακαλώ το Σώμα να εξουσιοδοτήσει το Προεδρείο για την υπ’ ευθύνη του επικύρωση των Πρακτικών της σημερινής</w:t>
      </w:r>
      <w:r>
        <w:rPr>
          <w:rFonts w:eastAsia="Times New Roman"/>
          <w:szCs w:val="24"/>
        </w:rPr>
        <w:t xml:space="preserve"> συνεδρίασης όσον αφορά την εκλογή των Κοσμητόρων και των Γραμματέων του Σώματος.</w:t>
      </w:r>
    </w:p>
    <w:p w14:paraId="26B2B8CA" w14:textId="77777777" w:rsidR="00606043" w:rsidRDefault="00B16E2F">
      <w:pPr>
        <w:spacing w:line="600" w:lineRule="auto"/>
        <w:ind w:firstLine="720"/>
        <w:jc w:val="both"/>
        <w:rPr>
          <w:rFonts w:eastAsia="Times New Roman"/>
          <w:szCs w:val="24"/>
        </w:rPr>
      </w:pPr>
      <w:r>
        <w:rPr>
          <w:rFonts w:eastAsia="Times New Roman"/>
          <w:b/>
          <w:szCs w:val="24"/>
        </w:rPr>
        <w:lastRenderedPageBreak/>
        <w:t xml:space="preserve">ΟΛΟΙ ΟΙ ΒΟΥΛΕΥΤΕΣ: </w:t>
      </w:r>
      <w:r>
        <w:rPr>
          <w:rFonts w:eastAsia="Times New Roman"/>
          <w:szCs w:val="24"/>
        </w:rPr>
        <w:t>Μάλιστα, μάλιστα.</w:t>
      </w:r>
    </w:p>
    <w:p w14:paraId="26B2B8CB" w14:textId="77777777" w:rsidR="00606043" w:rsidRDefault="00B16E2F">
      <w:pPr>
        <w:spacing w:line="600" w:lineRule="auto"/>
        <w:ind w:firstLine="720"/>
        <w:jc w:val="both"/>
        <w:rPr>
          <w:rFonts w:ascii="Times New Roman" w:eastAsia="Times New Roman" w:hAnsi="Times New Roman" w:cs="Times New Roman"/>
          <w:sz w:val="22"/>
          <w:szCs w:val="22"/>
        </w:rPr>
      </w:pPr>
      <w:r>
        <w:rPr>
          <w:rFonts w:eastAsia="Times New Roman" w:cs="Times New Roman"/>
          <w:b/>
          <w:szCs w:val="24"/>
        </w:rPr>
        <w:t xml:space="preserve">ΠΡΟΕΔΡΕΥΩΝ (Αναστάσιος Κουράκης): </w:t>
      </w:r>
      <w:r>
        <w:rPr>
          <w:rFonts w:eastAsia="Times New Roman" w:cs="Times New Roman"/>
          <w:szCs w:val="24"/>
        </w:rPr>
        <w:t>Συνεπώς το Σώμα παρέσχε τ</w:t>
      </w:r>
      <w:r>
        <w:rPr>
          <w:rFonts w:eastAsia="Times New Roman" w:cs="Times New Roman"/>
          <w:szCs w:val="24"/>
        </w:rPr>
        <w:t>η ζητηθείσα εξουσιοδότηση.</w:t>
      </w:r>
    </w:p>
    <w:p w14:paraId="26B2B8CC" w14:textId="77777777" w:rsidR="00606043" w:rsidRDefault="00B16E2F">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 Αντιπρόεδρος της Βουλής κ. Γεώργιος Βαρεμένος ζητεί άδεια ολιγοήμερης απουσίας στο εξωτερικό από 2 </w:t>
      </w:r>
      <w:r>
        <w:rPr>
          <w:rFonts w:eastAsia="Times New Roman"/>
          <w:bCs/>
          <w:szCs w:val="24"/>
        </w:rPr>
        <w:t xml:space="preserve">Οκτωβρίου </w:t>
      </w:r>
      <w:r>
        <w:rPr>
          <w:rFonts w:eastAsia="Times New Roman"/>
          <w:bCs/>
          <w:szCs w:val="24"/>
        </w:rPr>
        <w:t>έως 6 Οκτωβρίου</w:t>
      </w:r>
      <w:r>
        <w:rPr>
          <w:rFonts w:eastAsia="Times New Roman"/>
          <w:bCs/>
          <w:szCs w:val="24"/>
        </w:rPr>
        <w:t xml:space="preserve"> 2017</w:t>
      </w:r>
      <w:r>
        <w:rPr>
          <w:rFonts w:eastAsia="Times New Roman"/>
          <w:bCs/>
          <w:szCs w:val="24"/>
        </w:rPr>
        <w:t xml:space="preserve">, λόγω συμμετοχής του στις εργασίες της φθινοπωρινής συνόδου του ΟΑΣΕ που πραγματοποιείται στην Ανδόρα. </w:t>
      </w:r>
    </w:p>
    <w:p w14:paraId="26B2B8CD" w14:textId="77777777" w:rsidR="00606043" w:rsidRDefault="00B16E2F">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14:paraId="26B2B8CE" w14:textId="77777777" w:rsidR="00606043" w:rsidRDefault="00B16E2F">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26B2B8CF" w14:textId="77777777" w:rsidR="00606043" w:rsidRDefault="00B16E2F">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Συνεπώς η</w:t>
      </w:r>
      <w:r>
        <w:rPr>
          <w:rFonts w:eastAsia="Times New Roman"/>
          <w:bCs/>
          <w:szCs w:val="24"/>
        </w:rPr>
        <w:t xml:space="preserve"> Βουλή ενέκρινε τη ζητηθείσα άδεια.</w:t>
      </w:r>
    </w:p>
    <w:p w14:paraId="26B2B8D0" w14:textId="77777777" w:rsidR="00606043" w:rsidRDefault="00B16E2F">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Επίσης πρέπει να ενημερώσω το Σώμα ότι εντός της επόμενης ώρας θα κατατεθεί το προσχέδιο του </w:t>
      </w:r>
      <w:r>
        <w:rPr>
          <w:rFonts w:eastAsia="Times New Roman"/>
          <w:bCs/>
          <w:szCs w:val="24"/>
        </w:rPr>
        <w:t>κ</w:t>
      </w:r>
      <w:r>
        <w:rPr>
          <w:rFonts w:eastAsia="Times New Roman"/>
          <w:bCs/>
          <w:szCs w:val="24"/>
        </w:rPr>
        <w:t xml:space="preserve">ρατικού </w:t>
      </w:r>
      <w:r>
        <w:rPr>
          <w:rFonts w:eastAsia="Times New Roman"/>
          <w:bCs/>
          <w:szCs w:val="24"/>
        </w:rPr>
        <w:t>π</w:t>
      </w:r>
      <w:r>
        <w:rPr>
          <w:rFonts w:eastAsia="Times New Roman"/>
          <w:bCs/>
          <w:szCs w:val="24"/>
        </w:rPr>
        <w:t>ροϋπολογισμού του έτους 2018 στο Γρ</w:t>
      </w:r>
      <w:r>
        <w:rPr>
          <w:rFonts w:eastAsia="Times New Roman"/>
          <w:bCs/>
          <w:szCs w:val="24"/>
        </w:rPr>
        <w:t xml:space="preserve">αφείο του Προέδρου της Βουλής. Το προσχέδιο θα αναρτηθεί στην ιστοσελίδα της Βουλής. </w:t>
      </w:r>
    </w:p>
    <w:p w14:paraId="26B2B8D1" w14:textId="77777777" w:rsidR="00606043" w:rsidRDefault="00B16E2F">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Ευχόμαστε καλή επιτυχία και καλό κουράγιο σε όσες και όσους έχουν εκλεγεί.</w:t>
      </w:r>
    </w:p>
    <w:p w14:paraId="26B2B8D2" w14:textId="77777777" w:rsidR="00606043" w:rsidRDefault="00B16E2F">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6B2B8D3" w14:textId="77777777" w:rsidR="00606043" w:rsidRDefault="00B16E2F">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6B2B8D4" w14:textId="77777777" w:rsidR="00606043" w:rsidRDefault="00B16E2F">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14.45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Τετάρτη 4 Οκτωβρίου 2017 και ώρα 10.00΄, με αντικείμενο εργασιών του Σώματος</w:t>
      </w:r>
      <w:r>
        <w:rPr>
          <w:rFonts w:eastAsia="Times New Roman" w:cs="Times New Roman"/>
          <w:szCs w:val="24"/>
        </w:rPr>
        <w:t>,</w:t>
      </w:r>
      <w:r w:rsidRPr="00301C46">
        <w:rPr>
          <w:rFonts w:eastAsia="Times New Roman" w:cs="Times New Roman"/>
          <w:szCs w:val="24"/>
        </w:rPr>
        <w:t xml:space="preserve"> </w:t>
      </w:r>
      <w:r>
        <w:rPr>
          <w:rFonts w:eastAsia="Times New Roman" w:cs="Times New Roman"/>
          <w:szCs w:val="24"/>
        </w:rPr>
        <w:t>νομοθετική εργασία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μόνη </w:t>
      </w:r>
      <w:r>
        <w:rPr>
          <w:rFonts w:eastAsia="Times New Roman" w:cs="Times New Roman"/>
          <w:szCs w:val="24"/>
        </w:rPr>
        <w:t>συζήτηση και ψήφιση επί της αρχής, των άρθρων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της Πολυμερούς Συμφωνίας Αρμοδίων Αρχών για την Ανταλλαγή Εκθέσεων ανά Χώρα και διατάξεις εφαρμογής» και β) συζήτηση και λήψη απόφασης, σύμφ</w:t>
      </w:r>
      <w:r>
        <w:rPr>
          <w:rFonts w:eastAsia="Times New Roman" w:cs="Times New Roman"/>
          <w:szCs w:val="24"/>
        </w:rPr>
        <w:t xml:space="preserve">ωνα με το άρθρο 62 του Συντάγματος και </w:t>
      </w:r>
      <w:r>
        <w:rPr>
          <w:rFonts w:eastAsia="Times New Roman" w:cs="Times New Roman"/>
          <w:szCs w:val="24"/>
        </w:rPr>
        <w:t>το άρθρο</w:t>
      </w:r>
      <w:r>
        <w:rPr>
          <w:rFonts w:eastAsia="Times New Roman" w:cs="Times New Roman"/>
          <w:szCs w:val="24"/>
        </w:rPr>
        <w:t xml:space="preserve"> 83 του Κανονισμού της Βουλής, για τις αιτήσεις άρσης της ασυλίας των Βουλευτών </w:t>
      </w:r>
      <w:r>
        <w:rPr>
          <w:rFonts w:eastAsia="Times New Roman" w:cs="Times New Roman"/>
          <w:szCs w:val="24"/>
        </w:rPr>
        <w:t xml:space="preserve">κυρίων </w:t>
      </w:r>
      <w:r>
        <w:rPr>
          <w:rFonts w:eastAsia="Times New Roman" w:cs="Times New Roman"/>
          <w:szCs w:val="24"/>
        </w:rPr>
        <w:t>Ηλία Κασιδιάρη και Χριστόφορου Βερναρδάκη</w:t>
      </w:r>
      <w:r>
        <w:rPr>
          <w:rFonts w:eastAsia="Times New Roman" w:cs="Times New Roman"/>
          <w:szCs w:val="24"/>
        </w:rPr>
        <w:t>, σύμφωνα με την ειδική ημερήσια διάταξη.</w:t>
      </w:r>
    </w:p>
    <w:p w14:paraId="26B2B8D5" w14:textId="77777777" w:rsidR="00606043" w:rsidRDefault="00B16E2F">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6060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Dq4qWV5GX6Tcp+myovTelHaQfIg=" w:salt="s2Gby7l1l8tMzArOOwe9x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43"/>
    <w:rsid w:val="00606043"/>
    <w:rsid w:val="00B16E2F"/>
    <w:rsid w:val="00F433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B899"/>
  <w15:docId w15:val="{3CF60979-88A9-4046-8496-15AE88BF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81E3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81E38"/>
    <w:rPr>
      <w:rFonts w:ascii="Segoe UI" w:hAnsi="Segoe UI" w:cs="Segoe UI"/>
      <w:sz w:val="18"/>
      <w:szCs w:val="18"/>
    </w:rPr>
  </w:style>
  <w:style w:type="paragraph" w:styleId="a4">
    <w:name w:val="Revision"/>
    <w:hidden/>
    <w:uiPriority w:val="99"/>
    <w:semiHidden/>
    <w:rsid w:val="00653E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516</MetadataID>
    <Session xmlns="641f345b-441b-4b81-9152-adc2e73ba5e1">Γ´</Session>
    <Date xmlns="641f345b-441b-4b81-9152-adc2e73ba5e1">2017-10-01T21:00:00+00:00</Date>
    <Status xmlns="641f345b-441b-4b81-9152-adc2e73ba5e1">
      <Url>http://srv-sp1/praktika/Lists/Incoming_Metadata/EditForm.aspx?ID=516&amp;Source=/praktika/Recordings_Library/Forms/AllItems.aspx</Url>
      <Description>Δημοσιεύτηκε</Description>
    </Status>
    <Meeting xmlns="641f345b-441b-4b81-9152-adc2e73ba5e1">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174836-1AA4-42EF-8FB9-4D28BA657A20}">
  <ds:schemaRef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terms/"/>
    <ds:schemaRef ds:uri="641f345b-441b-4b81-9152-adc2e73ba5e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FEE8510-DFFB-472E-A613-E0B346CA1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5D5BD8-570B-45C1-97A1-B8481C2ADD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1327</Words>
  <Characters>7166</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2017-10-09T10:41:00Z</dcterms:created>
  <dcterms:modified xsi:type="dcterms:W3CDTF">2017-10-09T10:41:00Z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