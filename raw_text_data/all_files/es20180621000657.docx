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4344D" w14:textId="77777777" w:rsidR="00AD2655" w:rsidRPr="00AD2655" w:rsidRDefault="00AD2655" w:rsidP="00AD2655">
      <w:pPr>
        <w:spacing w:after="0" w:line="360" w:lineRule="auto"/>
        <w:rPr>
          <w:ins w:id="0" w:author="Φλούδα Χριστίνα" w:date="2018-07-05T10:19:00Z"/>
          <w:rFonts w:eastAsia="Times New Roman"/>
          <w:szCs w:val="24"/>
          <w:lang w:eastAsia="en-US"/>
        </w:rPr>
      </w:pPr>
      <w:bookmarkStart w:id="1" w:name="_GoBack"/>
      <w:bookmarkEnd w:id="1"/>
      <w:ins w:id="2" w:author="Φλούδα Χριστίνα" w:date="2018-07-05T10:19:00Z">
        <w:r w:rsidRPr="00AD265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8876927" w14:textId="77777777" w:rsidR="00AD2655" w:rsidRPr="00AD2655" w:rsidRDefault="00AD2655" w:rsidP="00AD2655">
      <w:pPr>
        <w:spacing w:after="0" w:line="360" w:lineRule="auto"/>
        <w:rPr>
          <w:ins w:id="3" w:author="Φλούδα Χριστίνα" w:date="2018-07-05T10:19:00Z"/>
          <w:rFonts w:eastAsia="Times New Roman"/>
          <w:szCs w:val="24"/>
          <w:lang w:eastAsia="en-US"/>
        </w:rPr>
      </w:pPr>
    </w:p>
    <w:p w14:paraId="5DD9EEAF" w14:textId="77777777" w:rsidR="00AD2655" w:rsidRPr="00AD2655" w:rsidRDefault="00AD2655" w:rsidP="00AD2655">
      <w:pPr>
        <w:spacing w:after="0" w:line="360" w:lineRule="auto"/>
        <w:rPr>
          <w:ins w:id="4" w:author="Φλούδα Χριστίνα" w:date="2018-07-05T10:19:00Z"/>
          <w:rFonts w:eastAsia="Times New Roman"/>
          <w:szCs w:val="24"/>
          <w:lang w:eastAsia="en-US"/>
        </w:rPr>
      </w:pPr>
      <w:ins w:id="5" w:author="Φλούδα Χριστίνα" w:date="2018-07-05T10:19:00Z">
        <w:r w:rsidRPr="00AD2655">
          <w:rPr>
            <w:rFonts w:eastAsia="Times New Roman"/>
            <w:szCs w:val="24"/>
            <w:lang w:eastAsia="en-US"/>
          </w:rPr>
          <w:t>ΠΙΝΑΚΑΣ ΠΕΡΙΕΧΟΜΕΝΩΝ</w:t>
        </w:r>
      </w:ins>
    </w:p>
    <w:p w14:paraId="0CA69089" w14:textId="77777777" w:rsidR="00AD2655" w:rsidRPr="00AD2655" w:rsidRDefault="00AD2655" w:rsidP="00AD2655">
      <w:pPr>
        <w:spacing w:after="0" w:line="360" w:lineRule="auto"/>
        <w:rPr>
          <w:ins w:id="6" w:author="Φλούδα Χριστίνα" w:date="2018-07-05T10:19:00Z"/>
          <w:rFonts w:eastAsia="Times New Roman"/>
          <w:szCs w:val="24"/>
          <w:lang w:eastAsia="en-US"/>
        </w:rPr>
      </w:pPr>
      <w:ins w:id="7" w:author="Φλούδα Χριστίνα" w:date="2018-07-05T10:19:00Z">
        <w:r w:rsidRPr="00AD2655">
          <w:rPr>
            <w:rFonts w:eastAsia="Times New Roman"/>
            <w:szCs w:val="24"/>
            <w:lang w:eastAsia="en-US"/>
          </w:rPr>
          <w:t xml:space="preserve">ΙΖ΄ ΠΕΡΙΟΔΟΣ </w:t>
        </w:r>
      </w:ins>
    </w:p>
    <w:p w14:paraId="6D038CE4" w14:textId="77777777" w:rsidR="00AD2655" w:rsidRPr="00AD2655" w:rsidRDefault="00AD2655" w:rsidP="00AD2655">
      <w:pPr>
        <w:spacing w:after="0" w:line="360" w:lineRule="auto"/>
        <w:rPr>
          <w:ins w:id="8" w:author="Φλούδα Χριστίνα" w:date="2018-07-05T10:19:00Z"/>
          <w:rFonts w:eastAsia="Times New Roman"/>
          <w:szCs w:val="24"/>
          <w:lang w:eastAsia="en-US"/>
        </w:rPr>
      </w:pPr>
      <w:ins w:id="9" w:author="Φλούδα Χριστίνα" w:date="2018-07-05T10:19:00Z">
        <w:r w:rsidRPr="00AD2655">
          <w:rPr>
            <w:rFonts w:eastAsia="Times New Roman"/>
            <w:szCs w:val="24"/>
            <w:lang w:eastAsia="en-US"/>
          </w:rPr>
          <w:t>ΠΡΟΕΔΡΕΥΟΜΕΝΗΣ ΚΟΙΝΟΒΟΥΛΕΥΤΙΚΗΣ ΔΗΜΟΚΡΑΤΙΑΣ</w:t>
        </w:r>
      </w:ins>
    </w:p>
    <w:p w14:paraId="3C40FEB7" w14:textId="77777777" w:rsidR="00AD2655" w:rsidRPr="00AD2655" w:rsidRDefault="00AD2655" w:rsidP="00AD2655">
      <w:pPr>
        <w:spacing w:after="0" w:line="360" w:lineRule="auto"/>
        <w:rPr>
          <w:ins w:id="10" w:author="Φλούδα Χριστίνα" w:date="2018-07-05T10:19:00Z"/>
          <w:rFonts w:eastAsia="Times New Roman"/>
          <w:szCs w:val="24"/>
          <w:lang w:eastAsia="en-US"/>
        </w:rPr>
      </w:pPr>
      <w:ins w:id="11" w:author="Φλούδα Χριστίνα" w:date="2018-07-05T10:19:00Z">
        <w:r w:rsidRPr="00AD2655">
          <w:rPr>
            <w:rFonts w:eastAsia="Times New Roman"/>
            <w:szCs w:val="24"/>
            <w:lang w:eastAsia="en-US"/>
          </w:rPr>
          <w:t>ΣΥΝΟΔΟΣ Γ΄</w:t>
        </w:r>
      </w:ins>
    </w:p>
    <w:p w14:paraId="24787DEF" w14:textId="77777777" w:rsidR="00AD2655" w:rsidRPr="00AD2655" w:rsidRDefault="00AD2655" w:rsidP="00AD2655">
      <w:pPr>
        <w:spacing w:after="0" w:line="360" w:lineRule="auto"/>
        <w:rPr>
          <w:ins w:id="12" w:author="Φλούδα Χριστίνα" w:date="2018-07-05T10:19:00Z"/>
          <w:rFonts w:eastAsia="Times New Roman"/>
          <w:szCs w:val="24"/>
          <w:lang w:eastAsia="en-US"/>
        </w:rPr>
      </w:pPr>
    </w:p>
    <w:p w14:paraId="3D84104B" w14:textId="77777777" w:rsidR="00AD2655" w:rsidRPr="00AD2655" w:rsidRDefault="00AD2655" w:rsidP="00AD2655">
      <w:pPr>
        <w:spacing w:after="0" w:line="360" w:lineRule="auto"/>
        <w:rPr>
          <w:ins w:id="13" w:author="Φλούδα Χριστίνα" w:date="2018-07-05T10:19:00Z"/>
          <w:rFonts w:eastAsia="Times New Roman"/>
          <w:szCs w:val="24"/>
          <w:lang w:eastAsia="en-US"/>
        </w:rPr>
      </w:pPr>
      <w:ins w:id="14" w:author="Φλούδα Χριστίνα" w:date="2018-07-05T10:19:00Z">
        <w:r w:rsidRPr="00AD2655">
          <w:rPr>
            <w:rFonts w:eastAsia="Times New Roman"/>
            <w:szCs w:val="24"/>
            <w:lang w:eastAsia="en-US"/>
          </w:rPr>
          <w:t>ΣΥΝΕΔΡΙΑΣΗ ΡΜΒ΄</w:t>
        </w:r>
      </w:ins>
    </w:p>
    <w:p w14:paraId="0E71D841" w14:textId="77777777" w:rsidR="00AD2655" w:rsidRPr="00AD2655" w:rsidRDefault="00AD2655" w:rsidP="00AD2655">
      <w:pPr>
        <w:spacing w:after="0" w:line="360" w:lineRule="auto"/>
        <w:rPr>
          <w:ins w:id="15" w:author="Φλούδα Χριστίνα" w:date="2018-07-05T10:19:00Z"/>
          <w:rFonts w:eastAsia="Times New Roman"/>
          <w:szCs w:val="24"/>
          <w:lang w:eastAsia="en-US"/>
        </w:rPr>
      </w:pPr>
      <w:ins w:id="16" w:author="Φλούδα Χριστίνα" w:date="2018-07-05T10:19:00Z">
        <w:r w:rsidRPr="00AD2655">
          <w:rPr>
            <w:rFonts w:eastAsia="Times New Roman"/>
            <w:szCs w:val="24"/>
            <w:lang w:eastAsia="en-US"/>
          </w:rPr>
          <w:t>Πέμπτη  21 Ιουνίου 2018</w:t>
        </w:r>
      </w:ins>
    </w:p>
    <w:p w14:paraId="4081E245" w14:textId="77777777" w:rsidR="00AD2655" w:rsidRPr="00AD2655" w:rsidRDefault="00AD2655" w:rsidP="00AD2655">
      <w:pPr>
        <w:spacing w:after="0" w:line="360" w:lineRule="auto"/>
        <w:rPr>
          <w:ins w:id="17" w:author="Φλούδα Χριστίνα" w:date="2018-07-05T10:19:00Z"/>
          <w:rFonts w:eastAsia="Times New Roman"/>
          <w:szCs w:val="24"/>
          <w:lang w:eastAsia="en-US"/>
        </w:rPr>
      </w:pPr>
    </w:p>
    <w:p w14:paraId="51D254CC" w14:textId="77777777" w:rsidR="00AD2655" w:rsidRPr="00AD2655" w:rsidRDefault="00AD2655" w:rsidP="00AD2655">
      <w:pPr>
        <w:spacing w:after="0" w:line="360" w:lineRule="auto"/>
        <w:rPr>
          <w:ins w:id="18" w:author="Φλούδα Χριστίνα" w:date="2018-07-05T10:19:00Z"/>
          <w:rFonts w:eastAsia="Times New Roman"/>
          <w:szCs w:val="24"/>
          <w:lang w:eastAsia="en-US"/>
        </w:rPr>
      </w:pPr>
      <w:ins w:id="19" w:author="Φλούδα Χριστίνα" w:date="2018-07-05T10:19:00Z">
        <w:r w:rsidRPr="00AD2655">
          <w:rPr>
            <w:rFonts w:eastAsia="Times New Roman"/>
            <w:szCs w:val="24"/>
            <w:lang w:eastAsia="en-US"/>
          </w:rPr>
          <w:t>ΘΕΜΑΤΑ</w:t>
        </w:r>
      </w:ins>
    </w:p>
    <w:p w14:paraId="0D0BE6E3" w14:textId="77777777" w:rsidR="00AD2655" w:rsidRPr="00AD2655" w:rsidRDefault="00AD2655" w:rsidP="00AD2655">
      <w:pPr>
        <w:spacing w:after="0" w:line="360" w:lineRule="auto"/>
        <w:rPr>
          <w:ins w:id="20" w:author="Φλούδα Χριστίνα" w:date="2018-07-05T10:19:00Z"/>
          <w:rFonts w:eastAsia="Times New Roman"/>
          <w:szCs w:val="24"/>
          <w:lang w:eastAsia="en-US"/>
        </w:rPr>
      </w:pPr>
      <w:ins w:id="21" w:author="Φλούδα Χριστίνα" w:date="2018-07-05T10:19:00Z">
        <w:r w:rsidRPr="00AD2655">
          <w:rPr>
            <w:rFonts w:eastAsia="Times New Roman"/>
            <w:szCs w:val="24"/>
            <w:lang w:eastAsia="en-US"/>
          </w:rPr>
          <w:t xml:space="preserve"> </w:t>
        </w:r>
        <w:r w:rsidRPr="00AD2655">
          <w:rPr>
            <w:rFonts w:eastAsia="Times New Roman"/>
            <w:szCs w:val="24"/>
            <w:lang w:eastAsia="en-US"/>
          </w:rPr>
          <w:br/>
          <w:t xml:space="preserve">Α. ΕΙΔΙΚΑ ΘΕΜΑΤΑ </w:t>
        </w:r>
        <w:r w:rsidRPr="00AD2655">
          <w:rPr>
            <w:rFonts w:eastAsia="Times New Roman"/>
            <w:szCs w:val="24"/>
            <w:lang w:eastAsia="en-US"/>
          </w:rPr>
          <w:br/>
          <w:t xml:space="preserve">1. Επικύρωση Πρακτικών, σελ. </w:t>
        </w:r>
        <w:r w:rsidRPr="00AD2655">
          <w:rPr>
            <w:rFonts w:eastAsia="Times New Roman"/>
            <w:szCs w:val="24"/>
            <w:lang w:eastAsia="en-US"/>
          </w:rPr>
          <w:br/>
          <w:t>2. Ανακοινώνεται ότι τη συνεδρίαση παρακολουθούν μαθητές από την Ελληνογαλλική Σχολή "</w:t>
        </w:r>
        <w:proofErr w:type="spellStart"/>
        <w:r w:rsidRPr="00AD2655">
          <w:rPr>
            <w:rFonts w:eastAsia="Times New Roman"/>
            <w:szCs w:val="24"/>
            <w:lang w:eastAsia="en-US"/>
          </w:rPr>
          <w:t>Ευγένειος</w:t>
        </w:r>
        <w:proofErr w:type="spellEnd"/>
        <w:r w:rsidRPr="00AD2655">
          <w:rPr>
            <w:rFonts w:eastAsia="Times New Roman"/>
            <w:szCs w:val="24"/>
            <w:lang w:eastAsia="en-US"/>
          </w:rPr>
          <w:t xml:space="preserve"> </w:t>
        </w:r>
        <w:proofErr w:type="spellStart"/>
        <w:r w:rsidRPr="00AD2655">
          <w:rPr>
            <w:rFonts w:eastAsia="Times New Roman"/>
            <w:szCs w:val="24"/>
            <w:lang w:eastAsia="en-US"/>
          </w:rPr>
          <w:t>Ντελακρουά</w:t>
        </w:r>
        <w:proofErr w:type="spellEnd"/>
        <w:r w:rsidRPr="00AD2655">
          <w:rPr>
            <w:rFonts w:eastAsia="Times New Roman"/>
            <w:szCs w:val="24"/>
            <w:lang w:eastAsia="en-US"/>
          </w:rPr>
          <w:t xml:space="preserve">", σελ. </w:t>
        </w:r>
        <w:r w:rsidRPr="00AD2655">
          <w:rPr>
            <w:rFonts w:eastAsia="Times New Roman"/>
            <w:szCs w:val="24"/>
            <w:lang w:eastAsia="en-US"/>
          </w:rPr>
          <w:br/>
          <w:t xml:space="preserve">3. Επί διαδικαστικού θέματος, σελ. </w:t>
        </w:r>
        <w:r w:rsidRPr="00AD2655">
          <w:rPr>
            <w:rFonts w:eastAsia="Times New Roman"/>
            <w:szCs w:val="24"/>
            <w:lang w:eastAsia="en-US"/>
          </w:rPr>
          <w:br/>
          <w:t xml:space="preserve"> </w:t>
        </w:r>
        <w:r w:rsidRPr="00AD2655">
          <w:rPr>
            <w:rFonts w:eastAsia="Times New Roman"/>
            <w:szCs w:val="24"/>
            <w:lang w:eastAsia="en-US"/>
          </w:rPr>
          <w:br/>
          <w:t xml:space="preserve">Β. ΚΟΙΝΟΒΟΥΛΕΥΤΙΚΟΣ ΕΛΕΓΧΟΣ </w:t>
        </w:r>
        <w:r w:rsidRPr="00AD2655">
          <w:rPr>
            <w:rFonts w:eastAsia="Times New Roman"/>
            <w:szCs w:val="24"/>
            <w:lang w:eastAsia="en-US"/>
          </w:rPr>
          <w:br/>
          <w:t xml:space="preserve">1. Ανακοίνωση του δελτίου επικαίρων ερωτήσεων και αναφορών ερωτήσεων της Παρασκευής 22 Ιουνίου 2018, σελ. </w:t>
        </w:r>
        <w:r w:rsidRPr="00AD2655">
          <w:rPr>
            <w:rFonts w:eastAsia="Times New Roman"/>
            <w:szCs w:val="24"/>
            <w:lang w:eastAsia="en-US"/>
          </w:rPr>
          <w:br/>
          <w:t>2. Συζήτηση επικαίρων ερωτήσεων:</w:t>
        </w:r>
        <w:r w:rsidRPr="00AD2655">
          <w:rPr>
            <w:rFonts w:eastAsia="Times New Roman"/>
            <w:szCs w:val="24"/>
            <w:lang w:eastAsia="en-US"/>
          </w:rPr>
          <w:br/>
          <w:t xml:space="preserve">    α) Προς τον Υπουργό Αγροτικής Ανάπτυξης και Τροφίμων:</w:t>
        </w:r>
        <w:r w:rsidRPr="00AD2655">
          <w:rPr>
            <w:rFonts w:eastAsia="Times New Roman"/>
            <w:szCs w:val="24"/>
            <w:lang w:eastAsia="en-US"/>
          </w:rPr>
          <w:br/>
          <w:t xml:space="preserve">        i. με θέμα: «Αμφίβολη η συνέχιση της ενίσχυσης εκμεταλλεύσεων από το Μέτρο 11 «βιολογικές καλλιέργειες», για κτηνοτρόφους ορεινών περιοχών στην Αιτωλοακαρνανία, που υπηρέτησαν και θέλουν να συνεχίσουν να υπηρετούν τη βιολογική και ποιοτική κτηνοτροφία», σελ. </w:t>
        </w:r>
        <w:r w:rsidRPr="00AD2655">
          <w:rPr>
            <w:rFonts w:eastAsia="Times New Roman"/>
            <w:szCs w:val="24"/>
            <w:lang w:eastAsia="en-US"/>
          </w:rPr>
          <w:br/>
          <w:t xml:space="preserve">        </w:t>
        </w:r>
        <w:proofErr w:type="spellStart"/>
        <w:r w:rsidRPr="00AD2655">
          <w:rPr>
            <w:rFonts w:eastAsia="Times New Roman"/>
            <w:szCs w:val="24"/>
            <w:lang w:eastAsia="en-US"/>
          </w:rPr>
          <w:t>ii</w:t>
        </w:r>
        <w:proofErr w:type="spellEnd"/>
        <w:r w:rsidRPr="00AD2655">
          <w:rPr>
            <w:rFonts w:eastAsia="Times New Roman"/>
            <w:szCs w:val="24"/>
            <w:lang w:eastAsia="en-US"/>
          </w:rPr>
          <w:t xml:space="preserve">. με θέμα: «Προβλήματα </w:t>
        </w:r>
        <w:proofErr w:type="spellStart"/>
        <w:r w:rsidRPr="00AD2655">
          <w:rPr>
            <w:rFonts w:eastAsia="Times New Roman"/>
            <w:szCs w:val="24"/>
            <w:lang w:eastAsia="en-US"/>
          </w:rPr>
          <w:t>αιγοπροβατοτρόφων</w:t>
        </w:r>
        <w:proofErr w:type="spellEnd"/>
        <w:r w:rsidRPr="00AD2655">
          <w:rPr>
            <w:rFonts w:eastAsia="Times New Roman"/>
            <w:szCs w:val="24"/>
            <w:lang w:eastAsia="en-US"/>
          </w:rPr>
          <w:t xml:space="preserve"> από τη συνεχή πτώση της τιμής του κρέατος και του γάλακτος», σελ. </w:t>
        </w:r>
        <w:r w:rsidRPr="00AD2655">
          <w:rPr>
            <w:rFonts w:eastAsia="Times New Roman"/>
            <w:szCs w:val="24"/>
            <w:lang w:eastAsia="en-US"/>
          </w:rPr>
          <w:br/>
          <w:t xml:space="preserve">        </w:t>
        </w:r>
        <w:proofErr w:type="spellStart"/>
        <w:r w:rsidRPr="00AD2655">
          <w:rPr>
            <w:rFonts w:eastAsia="Times New Roman"/>
            <w:szCs w:val="24"/>
            <w:lang w:eastAsia="en-US"/>
          </w:rPr>
          <w:t>iii</w:t>
        </w:r>
        <w:proofErr w:type="spellEnd"/>
        <w:r w:rsidRPr="00AD2655">
          <w:rPr>
            <w:rFonts w:eastAsia="Times New Roman"/>
            <w:szCs w:val="24"/>
            <w:lang w:eastAsia="en-US"/>
          </w:rPr>
          <w:t xml:space="preserve">. με θέμα: «Αντιμετώπιση προβλημάτων λειτουργίας Τ.Ο.Ε.Β», σελ. </w:t>
        </w:r>
        <w:r w:rsidRPr="00AD2655">
          <w:rPr>
            <w:rFonts w:eastAsia="Times New Roman"/>
            <w:szCs w:val="24"/>
            <w:lang w:eastAsia="en-US"/>
          </w:rPr>
          <w:br/>
          <w:t xml:space="preserve">        </w:t>
        </w:r>
        <w:proofErr w:type="spellStart"/>
        <w:r w:rsidRPr="00AD2655">
          <w:rPr>
            <w:rFonts w:eastAsia="Times New Roman"/>
            <w:szCs w:val="24"/>
            <w:lang w:eastAsia="en-US"/>
          </w:rPr>
          <w:t>iv</w:t>
        </w:r>
        <w:proofErr w:type="spellEnd"/>
        <w:r w:rsidRPr="00AD2655">
          <w:rPr>
            <w:rFonts w:eastAsia="Times New Roman"/>
            <w:szCs w:val="24"/>
            <w:lang w:eastAsia="en-US"/>
          </w:rPr>
          <w:t xml:space="preserve">. με θέμα: «Λήψη όλων των αναγκαίων μέτρων για την προστασία από τον δάκο της ελαιοπαραγωγής στη Λέσβο», σελ. </w:t>
        </w:r>
        <w:r w:rsidRPr="00AD2655">
          <w:rPr>
            <w:rFonts w:eastAsia="Times New Roman"/>
            <w:szCs w:val="24"/>
            <w:lang w:eastAsia="en-US"/>
          </w:rPr>
          <w:br/>
          <w:t xml:space="preserve">    β) Προς τον Υπουργό Εσωτερικών:</w:t>
        </w:r>
        <w:r w:rsidRPr="00AD2655">
          <w:rPr>
            <w:rFonts w:eastAsia="Times New Roman"/>
            <w:szCs w:val="24"/>
            <w:lang w:eastAsia="en-US"/>
          </w:rPr>
          <w:br/>
          <w:t xml:space="preserve">        i. με θέμα: «Προβλήματα λειτουργίας της ΕΛΑΣ στη Δωδεκάνησο, μέσα στην τουριστική περίοδο», σελ. </w:t>
        </w:r>
        <w:r w:rsidRPr="00AD2655">
          <w:rPr>
            <w:rFonts w:eastAsia="Times New Roman"/>
            <w:szCs w:val="24"/>
            <w:lang w:eastAsia="en-US"/>
          </w:rPr>
          <w:br/>
          <w:t xml:space="preserve">        </w:t>
        </w:r>
        <w:proofErr w:type="spellStart"/>
        <w:r w:rsidRPr="00AD2655">
          <w:rPr>
            <w:rFonts w:eastAsia="Times New Roman"/>
            <w:szCs w:val="24"/>
            <w:lang w:eastAsia="en-US"/>
          </w:rPr>
          <w:t>ii</w:t>
        </w:r>
        <w:proofErr w:type="spellEnd"/>
        <w:r w:rsidRPr="00AD2655">
          <w:rPr>
            <w:rFonts w:eastAsia="Times New Roman"/>
            <w:szCs w:val="24"/>
            <w:lang w:eastAsia="en-US"/>
          </w:rPr>
          <w:t xml:space="preserve">. με θέμα: «Μέτρα πρόληψης για την αποφυγή εκδήλωσης δασικών πυρκαγιών και αντιμετώπισης των συνεπειών τους ενόψει της νέας αντιπυρικής περιόδου», σελ. </w:t>
        </w:r>
        <w:r w:rsidRPr="00AD2655">
          <w:rPr>
            <w:rFonts w:eastAsia="Times New Roman"/>
            <w:szCs w:val="24"/>
            <w:lang w:eastAsia="en-US"/>
          </w:rPr>
          <w:br/>
          <w:t xml:space="preserve">        </w:t>
        </w:r>
        <w:proofErr w:type="spellStart"/>
        <w:r w:rsidRPr="00AD2655">
          <w:rPr>
            <w:rFonts w:eastAsia="Times New Roman"/>
            <w:szCs w:val="24"/>
            <w:lang w:eastAsia="en-US"/>
          </w:rPr>
          <w:t>iii</w:t>
        </w:r>
        <w:proofErr w:type="spellEnd"/>
        <w:r w:rsidRPr="00AD2655">
          <w:rPr>
            <w:rFonts w:eastAsia="Times New Roman"/>
            <w:szCs w:val="24"/>
            <w:lang w:eastAsia="en-US"/>
          </w:rPr>
          <w:t xml:space="preserve">. με θέμα: «Αντιπυρική προετοιμασία της χώρας εν όψει της καλοκαιρινής περιόδου», σελ. </w:t>
        </w:r>
        <w:r w:rsidRPr="00AD2655">
          <w:rPr>
            <w:rFonts w:eastAsia="Times New Roman"/>
            <w:szCs w:val="24"/>
            <w:lang w:eastAsia="en-US"/>
          </w:rPr>
          <w:br/>
          <w:t xml:space="preserve">        </w:t>
        </w:r>
        <w:proofErr w:type="spellStart"/>
        <w:r w:rsidRPr="00AD2655">
          <w:rPr>
            <w:rFonts w:eastAsia="Times New Roman"/>
            <w:szCs w:val="24"/>
            <w:lang w:eastAsia="en-US"/>
          </w:rPr>
          <w:t>iv</w:t>
        </w:r>
        <w:proofErr w:type="spellEnd"/>
        <w:r w:rsidRPr="00AD2655">
          <w:rPr>
            <w:rFonts w:eastAsia="Times New Roman"/>
            <w:szCs w:val="24"/>
            <w:lang w:eastAsia="en-US"/>
          </w:rPr>
          <w:t xml:space="preserve">. με θέμα: «Προβλήματα στον καταυλισμό </w:t>
        </w:r>
        <w:proofErr w:type="spellStart"/>
        <w:r w:rsidRPr="00AD2655">
          <w:rPr>
            <w:rFonts w:eastAsia="Times New Roman"/>
            <w:szCs w:val="24"/>
            <w:lang w:eastAsia="en-US"/>
          </w:rPr>
          <w:t>Ρομά</w:t>
        </w:r>
        <w:proofErr w:type="spellEnd"/>
        <w:r w:rsidRPr="00AD2655">
          <w:rPr>
            <w:rFonts w:eastAsia="Times New Roman"/>
            <w:szCs w:val="24"/>
            <w:lang w:eastAsia="en-US"/>
          </w:rPr>
          <w:t xml:space="preserve"> της Πάτρας», σελ. </w:t>
        </w:r>
        <w:r w:rsidRPr="00AD2655">
          <w:rPr>
            <w:rFonts w:eastAsia="Times New Roman"/>
            <w:szCs w:val="24"/>
            <w:lang w:eastAsia="en-US"/>
          </w:rPr>
          <w:br/>
          <w:t xml:space="preserve">        v. με θέμα: «Επιστολή διαμαρτυρίας και απόγνωσης κατοίκων των Εξαρχείων», σελ. </w:t>
        </w:r>
        <w:r w:rsidRPr="00AD2655">
          <w:rPr>
            <w:rFonts w:eastAsia="Times New Roman"/>
            <w:szCs w:val="24"/>
            <w:lang w:eastAsia="en-US"/>
          </w:rPr>
          <w:br/>
          <w:t xml:space="preserve">        </w:t>
        </w:r>
        <w:proofErr w:type="spellStart"/>
        <w:r w:rsidRPr="00AD2655">
          <w:rPr>
            <w:rFonts w:eastAsia="Times New Roman"/>
            <w:szCs w:val="24"/>
            <w:lang w:eastAsia="en-US"/>
          </w:rPr>
          <w:t>vi</w:t>
        </w:r>
        <w:proofErr w:type="spellEnd"/>
        <w:r w:rsidRPr="00AD2655">
          <w:rPr>
            <w:rFonts w:eastAsia="Times New Roman"/>
            <w:szCs w:val="24"/>
            <w:lang w:eastAsia="en-US"/>
          </w:rPr>
          <w:t xml:space="preserve">. με θέμα: «Μηδενική ανοχή των κατοίκων των Εξαρχείων στην ανεπάρκεια σχεδίου αντιμετώπισης της επικίνδυνης κατάστασης στην περιοχή», σελ. </w:t>
        </w:r>
        <w:r w:rsidRPr="00AD2655">
          <w:rPr>
            <w:rFonts w:eastAsia="Times New Roman"/>
            <w:szCs w:val="24"/>
            <w:lang w:eastAsia="en-US"/>
          </w:rPr>
          <w:br/>
          <w:t xml:space="preserve">        </w:t>
        </w:r>
        <w:proofErr w:type="spellStart"/>
        <w:r w:rsidRPr="00AD2655">
          <w:rPr>
            <w:rFonts w:eastAsia="Times New Roman"/>
            <w:szCs w:val="24"/>
            <w:lang w:eastAsia="en-US"/>
          </w:rPr>
          <w:t>vii</w:t>
        </w:r>
        <w:proofErr w:type="spellEnd"/>
        <w:r w:rsidRPr="00AD2655">
          <w:rPr>
            <w:rFonts w:eastAsia="Times New Roman"/>
            <w:szCs w:val="24"/>
            <w:lang w:eastAsia="en-US"/>
          </w:rPr>
          <w:t xml:space="preserve">. με θέμα: «Εγκληματικότητα και κάθε λογής επιθέσεις από ανθρώπους του υποκόσμου και </w:t>
        </w:r>
        <w:proofErr w:type="spellStart"/>
        <w:r w:rsidRPr="00AD2655">
          <w:rPr>
            <w:rFonts w:eastAsia="Times New Roman"/>
            <w:szCs w:val="24"/>
            <w:lang w:eastAsia="en-US"/>
          </w:rPr>
          <w:t>γιαλαντζί</w:t>
        </w:r>
        <w:proofErr w:type="spellEnd"/>
        <w:r w:rsidRPr="00AD2655">
          <w:rPr>
            <w:rFonts w:eastAsia="Times New Roman"/>
            <w:szCs w:val="24"/>
            <w:lang w:eastAsia="en-US"/>
          </w:rPr>
          <w:t xml:space="preserve"> επαναστάτες», σελ. </w:t>
        </w:r>
        <w:r w:rsidRPr="00AD2655">
          <w:rPr>
            <w:rFonts w:eastAsia="Times New Roman"/>
            <w:szCs w:val="24"/>
            <w:lang w:eastAsia="en-US"/>
          </w:rPr>
          <w:br/>
        </w:r>
      </w:ins>
    </w:p>
    <w:p w14:paraId="1CA53E9A" w14:textId="77777777" w:rsidR="00AD2655" w:rsidRPr="00AD2655" w:rsidRDefault="00AD2655" w:rsidP="00AD2655">
      <w:pPr>
        <w:spacing w:after="0" w:line="360" w:lineRule="auto"/>
        <w:rPr>
          <w:ins w:id="22" w:author="Φλούδα Χριστίνα" w:date="2018-07-05T10:19:00Z"/>
          <w:rFonts w:eastAsia="Times New Roman"/>
          <w:szCs w:val="24"/>
          <w:lang w:eastAsia="en-US"/>
        </w:rPr>
      </w:pPr>
      <w:ins w:id="23" w:author="Φλούδα Χριστίνα" w:date="2018-07-05T10:19:00Z">
        <w:r w:rsidRPr="00AD2655">
          <w:rPr>
            <w:rFonts w:eastAsia="Times New Roman"/>
            <w:szCs w:val="24"/>
            <w:lang w:eastAsia="en-US"/>
          </w:rPr>
          <w:t>ΠΡΟΕΔΡΕΥΟΝΤΕΣ</w:t>
        </w:r>
      </w:ins>
    </w:p>
    <w:p w14:paraId="0A5F4CE6" w14:textId="77777777" w:rsidR="00AD2655" w:rsidRPr="00AD2655" w:rsidRDefault="00AD2655" w:rsidP="00AD2655">
      <w:pPr>
        <w:spacing w:after="0" w:line="360" w:lineRule="auto"/>
        <w:rPr>
          <w:ins w:id="24" w:author="Φλούδα Χριστίνα" w:date="2018-07-05T10:19:00Z"/>
          <w:rFonts w:eastAsia="Times New Roman"/>
          <w:szCs w:val="24"/>
          <w:lang w:eastAsia="en-US"/>
        </w:rPr>
      </w:pPr>
    </w:p>
    <w:p w14:paraId="0515DAD1" w14:textId="77777777" w:rsidR="00AD2655" w:rsidRPr="00AD2655" w:rsidRDefault="00AD2655" w:rsidP="00AD2655">
      <w:pPr>
        <w:spacing w:after="0" w:line="360" w:lineRule="auto"/>
        <w:rPr>
          <w:ins w:id="25" w:author="Φλούδα Χριστίνα" w:date="2018-07-05T10:19:00Z"/>
          <w:rFonts w:eastAsia="Times New Roman"/>
          <w:szCs w:val="24"/>
          <w:lang w:eastAsia="en-US"/>
        </w:rPr>
      </w:pPr>
      <w:ins w:id="26" w:author="Φλούδα Χριστίνα" w:date="2018-07-05T10:19:00Z">
        <w:r w:rsidRPr="00AD2655">
          <w:rPr>
            <w:rFonts w:eastAsia="Times New Roman"/>
            <w:szCs w:val="24"/>
            <w:lang w:eastAsia="en-US"/>
          </w:rPr>
          <w:t>ΓΕΩΡΓΙΑΔΗΣ Μ. , σελ.</w:t>
        </w:r>
        <w:r w:rsidRPr="00AD2655">
          <w:rPr>
            <w:rFonts w:eastAsia="Times New Roman"/>
            <w:szCs w:val="24"/>
            <w:lang w:eastAsia="en-US"/>
          </w:rPr>
          <w:br/>
          <w:t>ΛΥΚΟΥΔΗΣ Σ. , σελ.</w:t>
        </w:r>
        <w:r w:rsidRPr="00AD2655">
          <w:rPr>
            <w:rFonts w:eastAsia="Times New Roman"/>
            <w:szCs w:val="24"/>
            <w:lang w:eastAsia="en-US"/>
          </w:rPr>
          <w:br/>
        </w:r>
      </w:ins>
    </w:p>
    <w:p w14:paraId="32782D70" w14:textId="77777777" w:rsidR="00AD2655" w:rsidRPr="00AD2655" w:rsidRDefault="00AD2655" w:rsidP="00AD2655">
      <w:pPr>
        <w:spacing w:after="0" w:line="360" w:lineRule="auto"/>
        <w:rPr>
          <w:ins w:id="27" w:author="Φλούδα Χριστίνα" w:date="2018-07-05T10:19:00Z"/>
          <w:rFonts w:eastAsia="Times New Roman"/>
          <w:szCs w:val="24"/>
          <w:lang w:eastAsia="en-US"/>
        </w:rPr>
      </w:pPr>
    </w:p>
    <w:p w14:paraId="4773ED4A" w14:textId="77777777" w:rsidR="00AD2655" w:rsidRPr="00AD2655" w:rsidRDefault="00AD2655" w:rsidP="00AD2655">
      <w:pPr>
        <w:spacing w:after="0" w:line="360" w:lineRule="auto"/>
        <w:rPr>
          <w:ins w:id="28" w:author="Φλούδα Χριστίνα" w:date="2018-07-05T10:19:00Z"/>
          <w:rFonts w:eastAsia="Times New Roman"/>
          <w:szCs w:val="24"/>
          <w:lang w:eastAsia="en-US"/>
        </w:rPr>
      </w:pPr>
      <w:ins w:id="29" w:author="Φλούδα Χριστίνα" w:date="2018-07-05T10:19:00Z">
        <w:r w:rsidRPr="00AD2655">
          <w:rPr>
            <w:rFonts w:eastAsia="Times New Roman"/>
            <w:szCs w:val="24"/>
            <w:lang w:eastAsia="en-US"/>
          </w:rPr>
          <w:t>ΟΜΙΛΗΤΕΣ</w:t>
        </w:r>
      </w:ins>
    </w:p>
    <w:p w14:paraId="18FAD619" w14:textId="45631449" w:rsidR="00AD2655" w:rsidRDefault="00AD2655" w:rsidP="00AD2655">
      <w:pPr>
        <w:spacing w:line="600" w:lineRule="auto"/>
        <w:ind w:firstLine="720"/>
        <w:mirrorIndents/>
        <w:jc w:val="center"/>
        <w:rPr>
          <w:ins w:id="30" w:author="Φλούδα Χριστίνα" w:date="2018-07-05T10:19:00Z"/>
          <w:rFonts w:eastAsia="Times New Roman" w:cs="Times New Roman"/>
          <w:szCs w:val="24"/>
        </w:rPr>
      </w:pPr>
      <w:ins w:id="31" w:author="Φλούδα Χριστίνα" w:date="2018-07-05T10:19:00Z">
        <w:r w:rsidRPr="00AD2655">
          <w:rPr>
            <w:rFonts w:eastAsia="Times New Roman"/>
            <w:szCs w:val="24"/>
            <w:lang w:eastAsia="en-US"/>
          </w:rPr>
          <w:br/>
          <w:t>Α. Επί διαδικαστικού θέματος:</w:t>
        </w:r>
        <w:r w:rsidRPr="00AD2655">
          <w:rPr>
            <w:rFonts w:eastAsia="Times New Roman"/>
            <w:szCs w:val="24"/>
            <w:lang w:eastAsia="en-US"/>
          </w:rPr>
          <w:br/>
          <w:t>ΓΕΩΡΓΙΑΔΗΣ Μ. , σελ.</w:t>
        </w:r>
        <w:r w:rsidRPr="00AD2655">
          <w:rPr>
            <w:rFonts w:eastAsia="Times New Roman"/>
            <w:szCs w:val="24"/>
            <w:lang w:eastAsia="en-US"/>
          </w:rPr>
          <w:br/>
          <w:t>ΚΑΤΣΩΤΗΣ Χ. , σελ.</w:t>
        </w:r>
        <w:r w:rsidRPr="00AD2655">
          <w:rPr>
            <w:rFonts w:eastAsia="Times New Roman"/>
            <w:szCs w:val="24"/>
            <w:lang w:eastAsia="en-US"/>
          </w:rPr>
          <w:br/>
          <w:t>ΛΥΚΟΥΔΗΣ Σ. , σελ.</w:t>
        </w:r>
        <w:r w:rsidRPr="00AD2655">
          <w:rPr>
            <w:rFonts w:eastAsia="Times New Roman"/>
            <w:szCs w:val="24"/>
            <w:lang w:eastAsia="en-US"/>
          </w:rPr>
          <w:br/>
          <w:t>ΠΑΝΑΓΟΥΛΗΣ Ε. , σελ.</w:t>
        </w:r>
        <w:r w:rsidRPr="00AD2655">
          <w:rPr>
            <w:rFonts w:eastAsia="Times New Roman"/>
            <w:szCs w:val="24"/>
            <w:lang w:eastAsia="en-US"/>
          </w:rPr>
          <w:br/>
          <w:t>ΤΟΣΚΑΣ Ν. , σελ.</w:t>
        </w:r>
        <w:r w:rsidRPr="00AD2655">
          <w:rPr>
            <w:rFonts w:eastAsia="Times New Roman"/>
            <w:szCs w:val="24"/>
            <w:lang w:eastAsia="en-US"/>
          </w:rPr>
          <w:br/>
        </w:r>
        <w:r w:rsidRPr="00AD2655">
          <w:rPr>
            <w:rFonts w:eastAsia="Times New Roman"/>
            <w:szCs w:val="24"/>
            <w:lang w:eastAsia="en-US"/>
          </w:rPr>
          <w:br/>
          <w:t>Β. Επί των επικαίρων ερωτήσεων:</w:t>
        </w:r>
        <w:r w:rsidRPr="00AD2655">
          <w:rPr>
            <w:rFonts w:eastAsia="Times New Roman"/>
            <w:szCs w:val="24"/>
            <w:lang w:eastAsia="en-US"/>
          </w:rPr>
          <w:br/>
          <w:t>ΑΠΟΣΤΟΛΟΥ Ε. , σελ.</w:t>
        </w:r>
        <w:r w:rsidRPr="00AD2655">
          <w:rPr>
            <w:rFonts w:eastAsia="Times New Roman"/>
            <w:szCs w:val="24"/>
            <w:lang w:eastAsia="en-US"/>
          </w:rPr>
          <w:br/>
          <w:t>ΔΗΜΟΣΧΑΚΗΣ Α. , σελ.</w:t>
        </w:r>
        <w:r w:rsidRPr="00AD2655">
          <w:rPr>
            <w:rFonts w:eastAsia="Times New Roman"/>
            <w:szCs w:val="24"/>
            <w:lang w:eastAsia="en-US"/>
          </w:rPr>
          <w:br/>
          <w:t>ΚΑΤΣΑΝΙΩΤΗΣ Α. , σελ.</w:t>
        </w:r>
        <w:r w:rsidRPr="00AD2655">
          <w:rPr>
            <w:rFonts w:eastAsia="Times New Roman"/>
            <w:szCs w:val="24"/>
            <w:lang w:eastAsia="en-US"/>
          </w:rPr>
          <w:br/>
          <w:t>ΚΑΤΣΑΦΑΔΟΣ Κ. , σελ.</w:t>
        </w:r>
        <w:r w:rsidRPr="00AD2655">
          <w:rPr>
            <w:rFonts w:eastAsia="Times New Roman"/>
            <w:szCs w:val="24"/>
            <w:lang w:eastAsia="en-US"/>
          </w:rPr>
          <w:br/>
          <w:t>ΚΑΤΣΩΤΗΣ Χ. , σελ.</w:t>
        </w:r>
        <w:r w:rsidRPr="00AD2655">
          <w:rPr>
            <w:rFonts w:eastAsia="Times New Roman"/>
            <w:szCs w:val="24"/>
            <w:lang w:eastAsia="en-US"/>
          </w:rPr>
          <w:br/>
          <w:t>ΚΟΚΚΑΛΗΣ Β. , σελ.</w:t>
        </w:r>
        <w:r w:rsidRPr="00AD2655">
          <w:rPr>
            <w:rFonts w:eastAsia="Times New Roman"/>
            <w:szCs w:val="24"/>
            <w:lang w:eastAsia="en-US"/>
          </w:rPr>
          <w:br/>
          <w:t>ΚΡΕΜΑΣΤΙΝΟΣ Δ. , σελ.</w:t>
        </w:r>
        <w:r w:rsidRPr="00AD2655">
          <w:rPr>
            <w:rFonts w:eastAsia="Times New Roman"/>
            <w:szCs w:val="24"/>
            <w:lang w:eastAsia="en-US"/>
          </w:rPr>
          <w:br/>
          <w:t>ΜΩΡΑΪΤΗΣ Ν. , σελ.</w:t>
        </w:r>
        <w:r w:rsidRPr="00AD2655">
          <w:rPr>
            <w:rFonts w:eastAsia="Times New Roman"/>
            <w:szCs w:val="24"/>
            <w:lang w:eastAsia="en-US"/>
          </w:rPr>
          <w:br/>
          <w:t>ΠΑΝΑΓΟΥΛΗΣ Ε. , σελ.</w:t>
        </w:r>
        <w:r w:rsidRPr="00AD2655">
          <w:rPr>
            <w:rFonts w:eastAsia="Times New Roman"/>
            <w:szCs w:val="24"/>
            <w:lang w:eastAsia="en-US"/>
          </w:rPr>
          <w:br/>
          <w:t>ΤΑΣΣΟΣ Σ. , σελ.</w:t>
        </w:r>
        <w:r w:rsidRPr="00AD2655">
          <w:rPr>
            <w:rFonts w:eastAsia="Times New Roman"/>
            <w:szCs w:val="24"/>
            <w:lang w:eastAsia="en-US"/>
          </w:rPr>
          <w:br/>
          <w:t>ΤΟΣΚΑΣ Ν. , σελ.</w:t>
        </w:r>
        <w:r w:rsidRPr="00AD2655">
          <w:rPr>
            <w:rFonts w:eastAsia="Times New Roman"/>
            <w:szCs w:val="24"/>
            <w:lang w:eastAsia="en-US"/>
          </w:rPr>
          <w:br/>
          <w:t>ΤΡΙΑΝΤΑΦΥΛΛΟΥ Μ. , σελ.</w:t>
        </w:r>
        <w:r w:rsidRPr="00AD2655">
          <w:rPr>
            <w:rFonts w:eastAsia="Times New Roman"/>
            <w:szCs w:val="24"/>
            <w:lang w:eastAsia="en-US"/>
          </w:rPr>
          <w:br/>
          <w:t>ΧΑΡΑΚΟΠΟΥΛΟΣ Μ. , σελ.</w:t>
        </w:r>
        <w:r w:rsidRPr="00AD2655">
          <w:rPr>
            <w:rFonts w:eastAsia="Times New Roman"/>
            <w:szCs w:val="24"/>
            <w:lang w:eastAsia="en-US"/>
          </w:rPr>
          <w:br/>
          <w:t>ΧΡΙΣΤΟΦΙΛΟΠΟΥΛΟΥ Π. , σελ.</w:t>
        </w:r>
        <w:r w:rsidRPr="00AD2655">
          <w:rPr>
            <w:rFonts w:eastAsia="Times New Roman"/>
            <w:szCs w:val="24"/>
            <w:lang w:eastAsia="en-US"/>
          </w:rPr>
          <w:br/>
        </w:r>
      </w:ins>
    </w:p>
    <w:p w14:paraId="657FEA2B" w14:textId="16B42BA3" w:rsidR="0046060E" w:rsidRDefault="00AD2655">
      <w:pPr>
        <w:spacing w:line="600" w:lineRule="auto"/>
        <w:ind w:firstLine="720"/>
        <w:mirrorIndents/>
        <w:jc w:val="center"/>
        <w:rPr>
          <w:rFonts w:eastAsia="Times New Roman" w:cs="Times New Roman"/>
          <w:szCs w:val="24"/>
        </w:rPr>
      </w:pPr>
      <w:r>
        <w:rPr>
          <w:rFonts w:eastAsia="Times New Roman" w:cs="Times New Roman"/>
          <w:szCs w:val="24"/>
        </w:rPr>
        <w:t>ΠΡΑΚΤΙΚΑ ΒΟΥΛΗΣ</w:t>
      </w:r>
    </w:p>
    <w:p w14:paraId="657FEA2C" w14:textId="77777777" w:rsidR="0046060E" w:rsidRDefault="00AD2655">
      <w:pPr>
        <w:spacing w:line="600" w:lineRule="auto"/>
        <w:ind w:firstLine="720"/>
        <w:mirrorIndents/>
        <w:jc w:val="center"/>
        <w:rPr>
          <w:rFonts w:eastAsia="Times New Roman" w:cs="Times New Roman"/>
          <w:szCs w:val="24"/>
        </w:rPr>
      </w:pPr>
      <w:r>
        <w:rPr>
          <w:rFonts w:eastAsia="Times New Roman" w:cs="Times New Roman"/>
          <w:szCs w:val="24"/>
        </w:rPr>
        <w:t>Ι</w:t>
      </w:r>
      <w:r>
        <w:rPr>
          <w:rFonts w:eastAsia="Times New Roman" w:cs="Times New Roman"/>
          <w:szCs w:val="24"/>
        </w:rPr>
        <w:t>Ζ΄ ΠΕΡΙΟΔΟΣ</w:t>
      </w:r>
    </w:p>
    <w:p w14:paraId="657FEA2D" w14:textId="77777777" w:rsidR="0046060E" w:rsidRDefault="00AD2655">
      <w:pPr>
        <w:spacing w:line="600" w:lineRule="auto"/>
        <w:ind w:firstLine="720"/>
        <w:mirrorIndents/>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657FEA2E" w14:textId="77777777" w:rsidR="0046060E" w:rsidRDefault="00AD2655">
      <w:pPr>
        <w:spacing w:line="600" w:lineRule="auto"/>
        <w:ind w:firstLine="720"/>
        <w:mirrorIndents/>
        <w:jc w:val="center"/>
        <w:rPr>
          <w:rFonts w:eastAsia="Times New Roman" w:cs="Times New Roman"/>
          <w:szCs w:val="24"/>
        </w:rPr>
      </w:pPr>
      <w:r>
        <w:rPr>
          <w:rFonts w:eastAsia="Times New Roman" w:cs="Times New Roman"/>
          <w:szCs w:val="24"/>
        </w:rPr>
        <w:t>ΣΥΝΟΔΟΣ Γ΄</w:t>
      </w:r>
    </w:p>
    <w:p w14:paraId="657FEA2F" w14:textId="77777777" w:rsidR="0046060E" w:rsidRDefault="00AD2655">
      <w:pPr>
        <w:spacing w:line="600" w:lineRule="auto"/>
        <w:ind w:firstLine="720"/>
        <w:mirrorIndents/>
        <w:jc w:val="center"/>
        <w:rPr>
          <w:rFonts w:eastAsia="Times New Roman" w:cs="Times New Roman"/>
          <w:szCs w:val="24"/>
        </w:rPr>
      </w:pPr>
      <w:r>
        <w:rPr>
          <w:rFonts w:eastAsia="Times New Roman" w:cs="Times New Roman"/>
          <w:szCs w:val="24"/>
        </w:rPr>
        <w:t>ΣΥΝΕΔΡΙΑΣΗ ΡΜΒ΄</w:t>
      </w:r>
    </w:p>
    <w:p w14:paraId="657FEA30" w14:textId="77777777" w:rsidR="0046060E" w:rsidRDefault="00AD2655">
      <w:pPr>
        <w:spacing w:line="600" w:lineRule="auto"/>
        <w:ind w:firstLine="720"/>
        <w:mirrorIndents/>
        <w:jc w:val="center"/>
        <w:rPr>
          <w:rFonts w:eastAsia="Times New Roman" w:cs="Times New Roman"/>
          <w:szCs w:val="24"/>
        </w:rPr>
      </w:pPr>
      <w:r>
        <w:rPr>
          <w:rFonts w:eastAsia="Times New Roman" w:cs="Times New Roman"/>
          <w:szCs w:val="24"/>
        </w:rPr>
        <w:t>Πέμπτη 21 Ιουνίου 2018</w:t>
      </w:r>
    </w:p>
    <w:p w14:paraId="657FEA31" w14:textId="77777777" w:rsidR="0046060E" w:rsidRDefault="00AD2655">
      <w:pPr>
        <w:spacing w:line="600" w:lineRule="auto"/>
        <w:ind w:firstLine="720"/>
        <w:mirrorIndents/>
        <w:jc w:val="both"/>
        <w:rPr>
          <w:rFonts w:eastAsia="Times New Roman" w:cs="Times New Roman"/>
          <w:szCs w:val="24"/>
        </w:rPr>
      </w:pPr>
      <w:r>
        <w:rPr>
          <w:rFonts w:eastAsia="Times New Roman" w:cs="Times New Roman"/>
          <w:szCs w:val="24"/>
        </w:rPr>
        <w:t>Αθήνα, σήμερα στις 21 Ιουνίου 2018, ημέρα Πέμπτη και ώρα 9.32΄</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Ζ</w:t>
      </w:r>
      <w:r>
        <w:rPr>
          <w:rFonts w:eastAsia="Times New Roman" w:cs="Times New Roman"/>
          <w:szCs w:val="24"/>
        </w:rPr>
        <w:t>΄</w:t>
      </w:r>
      <w:r>
        <w:rPr>
          <w:rFonts w:eastAsia="Times New Roman" w:cs="Times New Roman"/>
          <w:szCs w:val="24"/>
        </w:rPr>
        <w:t xml:space="preserve"> Αντιπροέδρου αυτής κ. </w:t>
      </w:r>
      <w:r w:rsidRPr="00B617C6">
        <w:rPr>
          <w:rFonts w:eastAsia="Times New Roman" w:cs="Times New Roman"/>
          <w:b/>
          <w:szCs w:val="24"/>
        </w:rPr>
        <w:t>ΣΠΥΡΙΔΩΝ</w:t>
      </w:r>
      <w:r w:rsidRPr="00B617C6">
        <w:rPr>
          <w:rFonts w:eastAsia="Times New Roman" w:cs="Times New Roman"/>
          <w:b/>
          <w:szCs w:val="24"/>
        </w:rPr>
        <w:t>ΟΣ</w:t>
      </w:r>
      <w:r w:rsidRPr="00B617C6">
        <w:rPr>
          <w:rFonts w:eastAsia="Times New Roman" w:cs="Times New Roman"/>
          <w:b/>
          <w:szCs w:val="24"/>
        </w:rPr>
        <w:t xml:space="preserve"> ΛΥΚΟΥΔΗ</w:t>
      </w:r>
      <w:r w:rsidRPr="0014073A">
        <w:rPr>
          <w:rFonts w:eastAsia="Times New Roman" w:cs="Times New Roman"/>
          <w:szCs w:val="24"/>
        </w:rPr>
        <w:t xml:space="preserve">. </w:t>
      </w:r>
    </w:p>
    <w:p w14:paraId="657FEA32"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Κυρίες και κύριοι συνάδελφοι, αρχίζει η συνεδρίαση.</w:t>
      </w:r>
    </w:p>
    <w:p w14:paraId="657FEA33" w14:textId="77777777" w:rsidR="0046060E" w:rsidRDefault="00AD2655">
      <w:pPr>
        <w:spacing w:line="600" w:lineRule="auto"/>
        <w:ind w:firstLine="720"/>
        <w:jc w:val="both"/>
        <w:rPr>
          <w:rFonts w:eastAsia="Times New Roman" w:cs="Times New Roman"/>
          <w:szCs w:val="24"/>
        </w:rPr>
      </w:pPr>
      <w:r>
        <w:rPr>
          <w:rFonts w:eastAsia="Times New Roman"/>
          <w:szCs w:val="24"/>
        </w:rPr>
        <w:t>(ΕΠΙΚΥΡΩΣ</w:t>
      </w:r>
      <w:r>
        <w:rPr>
          <w:rFonts w:eastAsia="Times New Roman"/>
          <w:szCs w:val="24"/>
        </w:rPr>
        <w:t>Η ΠΡΑΚΤΙΚΩΝ: Σύμφωνα με την από 20</w:t>
      </w:r>
      <w:r>
        <w:rPr>
          <w:rFonts w:eastAsia="Times New Roman"/>
          <w:szCs w:val="24"/>
        </w:rPr>
        <w:t>-</w:t>
      </w:r>
      <w:r>
        <w:rPr>
          <w:rFonts w:eastAsia="Times New Roman"/>
          <w:szCs w:val="24"/>
        </w:rPr>
        <w:t>6</w:t>
      </w:r>
      <w:r>
        <w:rPr>
          <w:rFonts w:eastAsia="Times New Roman"/>
          <w:szCs w:val="24"/>
        </w:rPr>
        <w:t>-</w:t>
      </w:r>
      <w:r>
        <w:rPr>
          <w:rFonts w:eastAsia="Times New Roman"/>
          <w:szCs w:val="24"/>
        </w:rPr>
        <w:t xml:space="preserve">2018 εξουσιοδότηση του Σώματος επικυρώθηκαν με ευθύνη του </w:t>
      </w:r>
      <w:r>
        <w:rPr>
          <w:rFonts w:eastAsia="Times New Roman"/>
          <w:szCs w:val="24"/>
        </w:rPr>
        <w:lastRenderedPageBreak/>
        <w:t>Προεδρείου τα Πρακτικά της ΡΜΑ</w:t>
      </w:r>
      <w:r>
        <w:rPr>
          <w:rFonts w:eastAsia="Times New Roman"/>
          <w:szCs w:val="24"/>
        </w:rPr>
        <w:t>΄</w:t>
      </w:r>
      <w:r>
        <w:rPr>
          <w:rFonts w:eastAsia="Times New Roman"/>
          <w:szCs w:val="24"/>
        </w:rPr>
        <w:t xml:space="preserve"> συνεδριάσεώς του, της Τετάρτης 20 Ιουνίου 2018, σε ό,τι αφορά την ψήφιση στο σύνολο του σχεδίου νόμου: «Κύρωση της Συμφωνίας μετα</w:t>
      </w:r>
      <w:r>
        <w:rPr>
          <w:rFonts w:eastAsia="Times New Roman"/>
          <w:szCs w:val="24"/>
        </w:rPr>
        <w:t>ξύ της Κυβέρνησης της Ελληνικής Δημοκρατίας και της Κυβέρνησης του Κράτους του Ισραήλ, σχετικά με την επικερδή απασχόληση των εξαρτώμενων μελών των Μελών Διπλωματικών Αποστολών ή Προξενικών Αρχών και άλλες διατάξεις»)</w:t>
      </w:r>
    </w:p>
    <w:p w14:paraId="657FEA34" w14:textId="77777777" w:rsidR="0046060E" w:rsidRDefault="00AD2655">
      <w:pPr>
        <w:spacing w:after="0" w:line="600" w:lineRule="auto"/>
        <w:ind w:firstLine="720"/>
        <w:mirrorIndents/>
        <w:jc w:val="both"/>
        <w:rPr>
          <w:rFonts w:eastAsia="Times New Roman" w:cs="Times New Roman"/>
          <w:szCs w:val="24"/>
        </w:rPr>
      </w:pPr>
      <w:r>
        <w:rPr>
          <w:rFonts w:eastAsia="Times New Roman" w:cs="Times New Roman"/>
          <w:szCs w:val="24"/>
        </w:rPr>
        <w:t>Έχω την τιμή να ανακοινώσω στο Σώμα το</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ε</w:t>
      </w:r>
      <w:r>
        <w:rPr>
          <w:rFonts w:eastAsia="Times New Roman" w:cs="Times New Roman"/>
          <w:szCs w:val="24"/>
        </w:rPr>
        <w:t xml:space="preserve">πικαίρων </w:t>
      </w:r>
      <w:r>
        <w:rPr>
          <w:rFonts w:eastAsia="Times New Roman" w:cs="Times New Roman"/>
          <w:szCs w:val="24"/>
        </w:rPr>
        <w:t>ε</w:t>
      </w:r>
      <w:r>
        <w:rPr>
          <w:rFonts w:eastAsia="Times New Roman" w:cs="Times New Roman"/>
          <w:szCs w:val="24"/>
        </w:rPr>
        <w:t>ρωτήσεων της Παρασκευής 22 Ιουνίου 2018.</w:t>
      </w:r>
    </w:p>
    <w:p w14:paraId="657FEA35" w14:textId="77777777" w:rsidR="0046060E" w:rsidRDefault="00AD2655">
      <w:pPr>
        <w:spacing w:after="0" w:line="600" w:lineRule="auto"/>
        <w:ind w:firstLine="720"/>
        <w:mirrorIndents/>
        <w:jc w:val="both"/>
        <w:rPr>
          <w:rFonts w:eastAsia="Times New Roman" w:cs="Times New Roman"/>
          <w:color w:val="000000"/>
          <w:szCs w:val="24"/>
        </w:rPr>
      </w:pPr>
      <w:r w:rsidRPr="001D31D5">
        <w:rPr>
          <w:rFonts w:eastAsia="Times New Roman" w:cs="Times New Roman"/>
          <w:color w:val="000000"/>
          <w:szCs w:val="24"/>
        </w:rPr>
        <w:t xml:space="preserve">Α. </w:t>
      </w:r>
      <w:r w:rsidRPr="001D31D5">
        <w:rPr>
          <w:rFonts w:eastAsia="Times New Roman" w:cs="Times New Roman"/>
          <w:color w:val="000000"/>
          <w:szCs w:val="24"/>
        </w:rPr>
        <w:t>ΕΠΙΚΑΙΡΕΣ</w:t>
      </w:r>
      <w:r w:rsidRPr="001D31D5">
        <w:rPr>
          <w:rFonts w:eastAsia="Times New Roman" w:cs="Times New Roman"/>
          <w:color w:val="000000"/>
          <w:szCs w:val="24"/>
        </w:rPr>
        <w:t xml:space="preserve"> </w:t>
      </w:r>
      <w:r w:rsidRPr="001D31D5">
        <w:rPr>
          <w:rFonts w:eastAsia="Times New Roman" w:cs="Times New Roman"/>
          <w:color w:val="000000"/>
          <w:szCs w:val="24"/>
        </w:rPr>
        <w:t>ΕΡΩΤΗΣΕΙΣ</w:t>
      </w:r>
      <w:r>
        <w:rPr>
          <w:rFonts w:eastAsia="Times New Roman" w:cs="Times New Roman"/>
          <w:color w:val="000000"/>
          <w:szCs w:val="24"/>
        </w:rPr>
        <w:t xml:space="preserve"> </w:t>
      </w:r>
      <w:r w:rsidRPr="001D31D5">
        <w:rPr>
          <w:rFonts w:eastAsia="Times New Roman" w:cs="Times New Roman"/>
          <w:color w:val="000000"/>
          <w:szCs w:val="24"/>
        </w:rPr>
        <w:t>Πρώτου Κύκλου (Άρθρο 130 παρ</w:t>
      </w:r>
      <w:r>
        <w:rPr>
          <w:rFonts w:eastAsia="Times New Roman" w:cs="Times New Roman"/>
          <w:color w:val="000000"/>
          <w:szCs w:val="24"/>
        </w:rPr>
        <w:t>άγραφο</w:t>
      </w:r>
      <w:r>
        <w:rPr>
          <w:rFonts w:eastAsia="Times New Roman" w:cs="Times New Roman"/>
          <w:color w:val="000000"/>
          <w:szCs w:val="24"/>
        </w:rPr>
        <w:t>ι</w:t>
      </w:r>
      <w:r>
        <w:rPr>
          <w:rFonts w:eastAsia="Times New Roman" w:cs="Times New Roman"/>
          <w:color w:val="000000"/>
          <w:szCs w:val="24"/>
        </w:rPr>
        <w:t xml:space="preserve"> 2 και 3 του Κανονισμού της</w:t>
      </w:r>
      <w:r w:rsidRPr="001D31D5">
        <w:rPr>
          <w:rFonts w:eastAsia="Times New Roman" w:cs="Times New Roman"/>
          <w:color w:val="000000"/>
          <w:szCs w:val="24"/>
        </w:rPr>
        <w:t xml:space="preserve"> Βουλής)</w:t>
      </w:r>
    </w:p>
    <w:p w14:paraId="657FEA36" w14:textId="77777777" w:rsidR="0046060E" w:rsidRDefault="00AD2655">
      <w:pPr>
        <w:spacing w:after="0" w:line="600" w:lineRule="auto"/>
        <w:ind w:firstLine="720"/>
        <w:mirrorIndents/>
        <w:jc w:val="both"/>
        <w:rPr>
          <w:rFonts w:eastAsia="Times New Roman" w:cs="Times New Roman"/>
          <w:color w:val="000000"/>
          <w:szCs w:val="24"/>
        </w:rPr>
      </w:pPr>
      <w:r>
        <w:rPr>
          <w:rFonts w:eastAsia="Times New Roman" w:cs="Times New Roman"/>
          <w:color w:val="000000"/>
          <w:szCs w:val="24"/>
        </w:rPr>
        <w:t>1.</w:t>
      </w:r>
      <w:r w:rsidRPr="001D31D5">
        <w:rPr>
          <w:rFonts w:eastAsia="Times New Roman" w:cs="Times New Roman"/>
          <w:color w:val="000000"/>
          <w:szCs w:val="24"/>
        </w:rPr>
        <w:t xml:space="preserve"> Η με αριθμό 1821/18-6-2018 </w:t>
      </w:r>
      <w:r>
        <w:rPr>
          <w:rFonts w:eastAsia="Times New Roman" w:cs="Times New Roman"/>
          <w:color w:val="000000"/>
          <w:szCs w:val="24"/>
        </w:rPr>
        <w:t>ε</w:t>
      </w:r>
      <w:r w:rsidRPr="001D31D5">
        <w:rPr>
          <w:rFonts w:eastAsia="Times New Roman" w:cs="Times New Roman"/>
          <w:color w:val="000000"/>
          <w:szCs w:val="24"/>
        </w:rPr>
        <w:t xml:space="preserve">πίκαιρη </w:t>
      </w:r>
      <w:r>
        <w:rPr>
          <w:rFonts w:eastAsia="Times New Roman" w:cs="Times New Roman"/>
          <w:color w:val="000000"/>
          <w:szCs w:val="24"/>
        </w:rPr>
        <w:t>ε</w:t>
      </w:r>
      <w:r w:rsidRPr="001D31D5">
        <w:rPr>
          <w:rFonts w:eastAsia="Times New Roman" w:cs="Times New Roman"/>
          <w:color w:val="000000"/>
          <w:szCs w:val="24"/>
        </w:rPr>
        <w:t xml:space="preserve">ρώτηση του Βουλευτή Ηλείας της Νέας Δημοκρατίας κ. </w:t>
      </w:r>
      <w:r w:rsidRPr="001D31D5">
        <w:rPr>
          <w:rFonts w:eastAsia="Times New Roman" w:cs="Times New Roman"/>
          <w:color w:val="000000"/>
          <w:szCs w:val="24"/>
        </w:rPr>
        <w:t>Κωνσταντίνου Τζαβάρα προς τον Υπουργό Οικονομίας και Ανάπτυξης, με θέμα: «Εφαρμογή του Κανονισμού 679/2016 περί προσωπικών δεδομένων στις Εταιρείες ενημέρωσης οφειλετών».</w:t>
      </w:r>
    </w:p>
    <w:p w14:paraId="657FEA37" w14:textId="77777777" w:rsidR="0046060E" w:rsidRDefault="00AD2655">
      <w:pPr>
        <w:spacing w:after="0" w:line="600" w:lineRule="auto"/>
        <w:ind w:firstLine="720"/>
        <w:mirrorIndents/>
        <w:jc w:val="both"/>
        <w:rPr>
          <w:rFonts w:eastAsia="Times New Roman" w:cs="Times New Roman"/>
          <w:color w:val="000000"/>
          <w:szCs w:val="24"/>
        </w:rPr>
      </w:pPr>
      <w:r w:rsidRPr="0003193D">
        <w:rPr>
          <w:rFonts w:eastAsia="Times New Roman" w:cs="Times New Roman"/>
          <w:color w:val="000000"/>
          <w:szCs w:val="24"/>
        </w:rPr>
        <w:t xml:space="preserve">Β. </w:t>
      </w:r>
      <w:r w:rsidRPr="0003193D">
        <w:rPr>
          <w:rFonts w:eastAsia="Times New Roman" w:cs="Times New Roman"/>
          <w:color w:val="000000"/>
          <w:szCs w:val="24"/>
        </w:rPr>
        <w:t>ΕΠΙΚΑΙΡΕΣ ΕΡΩΤΗΣΕΙΣ</w:t>
      </w:r>
      <w:r w:rsidRPr="0003193D">
        <w:rPr>
          <w:rFonts w:eastAsia="Times New Roman" w:cs="Times New Roman"/>
          <w:color w:val="000000"/>
          <w:szCs w:val="24"/>
        </w:rPr>
        <w:t xml:space="preserve"> Δεύτερου Κύκλου (Άρθρο 130 παράγραφο</w:t>
      </w:r>
      <w:r w:rsidRPr="0003193D">
        <w:rPr>
          <w:rFonts w:eastAsia="Times New Roman" w:cs="Times New Roman"/>
          <w:color w:val="000000"/>
          <w:szCs w:val="24"/>
        </w:rPr>
        <w:t>ι</w:t>
      </w:r>
      <w:r w:rsidRPr="0003193D">
        <w:rPr>
          <w:rFonts w:eastAsia="Times New Roman" w:cs="Times New Roman"/>
          <w:color w:val="000000"/>
          <w:szCs w:val="24"/>
        </w:rPr>
        <w:t xml:space="preserve"> 2 και 3 του Κανονισμού τ</w:t>
      </w:r>
      <w:r w:rsidRPr="0003193D">
        <w:rPr>
          <w:rFonts w:eastAsia="Times New Roman" w:cs="Times New Roman"/>
          <w:color w:val="000000"/>
          <w:szCs w:val="24"/>
        </w:rPr>
        <w:t>ης Βουλής)</w:t>
      </w:r>
    </w:p>
    <w:p w14:paraId="657FEA38" w14:textId="77777777" w:rsidR="0046060E" w:rsidRDefault="00AD2655">
      <w:pPr>
        <w:spacing w:after="0" w:line="600" w:lineRule="auto"/>
        <w:ind w:firstLine="720"/>
        <w:mirrorIndents/>
        <w:jc w:val="both"/>
        <w:rPr>
          <w:rFonts w:eastAsia="Times New Roman" w:cs="Times New Roman"/>
          <w:color w:val="000000"/>
          <w:szCs w:val="24"/>
        </w:rPr>
      </w:pPr>
      <w:r w:rsidRPr="0003193D">
        <w:rPr>
          <w:rFonts w:eastAsia="Times New Roman" w:cs="Times New Roman"/>
          <w:color w:val="000000"/>
          <w:szCs w:val="24"/>
        </w:rPr>
        <w:lastRenderedPageBreak/>
        <w:t>1. Η με αριθμό 1822/18-6-2018 επίκαιρη ερώτηση του Βουλευτή Λέσβου της Νέας Δημοκρατίας κ. Χαράλαμπου Αθανασίου προς τον Υπουργό Ναυτιλίας και Νησιωτικής Πολιτικής, με θέμα: «</w:t>
      </w:r>
      <w:proofErr w:type="spellStart"/>
      <w:r w:rsidRPr="0003193D">
        <w:rPr>
          <w:rFonts w:eastAsia="Times New Roman" w:cs="Times New Roman"/>
          <w:color w:val="000000"/>
          <w:szCs w:val="24"/>
        </w:rPr>
        <w:t>Δρομολογιακή</w:t>
      </w:r>
      <w:proofErr w:type="spellEnd"/>
      <w:r w:rsidRPr="0003193D">
        <w:rPr>
          <w:rFonts w:eastAsia="Times New Roman" w:cs="Times New Roman"/>
          <w:color w:val="000000"/>
          <w:szCs w:val="24"/>
        </w:rPr>
        <w:t xml:space="preserve"> σύνδεση της Λήμνου και του Αγίου Ευστρατίου».</w:t>
      </w:r>
    </w:p>
    <w:p w14:paraId="657FEA39" w14:textId="77777777" w:rsidR="0046060E" w:rsidRDefault="00AD2655">
      <w:pPr>
        <w:spacing w:after="0" w:line="600" w:lineRule="auto"/>
        <w:ind w:firstLine="720"/>
        <w:mirrorIndents/>
        <w:jc w:val="both"/>
        <w:rPr>
          <w:rFonts w:eastAsia="Times New Roman" w:cs="Times New Roman"/>
          <w:color w:val="000000"/>
          <w:szCs w:val="24"/>
        </w:rPr>
      </w:pPr>
      <w:r w:rsidRPr="0003193D">
        <w:rPr>
          <w:rFonts w:eastAsia="Times New Roman" w:cs="Times New Roman"/>
          <w:color w:val="000000"/>
          <w:szCs w:val="24"/>
        </w:rPr>
        <w:t>2. Η με αρι</w:t>
      </w:r>
      <w:r w:rsidRPr="0003193D">
        <w:rPr>
          <w:rFonts w:eastAsia="Times New Roman" w:cs="Times New Roman"/>
          <w:color w:val="000000"/>
          <w:szCs w:val="24"/>
        </w:rPr>
        <w:t>θμό 1802/12-6-2018 επίκαιρη ερώτηση του Βουλευτή Κορινθίας της Νέας Δημοκρατίας κ. Χρίστου Δήμα προς τον Υπουργό Οικονομίας και Ανάπτυξης, με θέμα: «Απορρόφηση πόρων ΕΣΠΑ 2014</w:t>
      </w:r>
      <w:r w:rsidRPr="0003193D">
        <w:rPr>
          <w:rFonts w:eastAsia="Times New Roman" w:cs="Times New Roman"/>
          <w:color w:val="000000"/>
          <w:szCs w:val="24"/>
        </w:rPr>
        <w:t xml:space="preserve"> </w:t>
      </w:r>
      <w:r w:rsidRPr="0003193D">
        <w:rPr>
          <w:rFonts w:eastAsia="Times New Roman" w:cs="Times New Roman"/>
          <w:color w:val="000000"/>
          <w:szCs w:val="24"/>
        </w:rPr>
        <w:t>-</w:t>
      </w:r>
      <w:r w:rsidRPr="0003193D">
        <w:rPr>
          <w:rFonts w:eastAsia="Times New Roman" w:cs="Times New Roman"/>
          <w:color w:val="000000"/>
          <w:szCs w:val="24"/>
        </w:rPr>
        <w:t xml:space="preserve"> </w:t>
      </w:r>
      <w:r w:rsidRPr="0003193D">
        <w:rPr>
          <w:rFonts w:eastAsia="Times New Roman" w:cs="Times New Roman"/>
          <w:color w:val="000000"/>
          <w:szCs w:val="24"/>
        </w:rPr>
        <w:t>2020».</w:t>
      </w:r>
    </w:p>
    <w:p w14:paraId="657FEA3A" w14:textId="77777777" w:rsidR="0046060E" w:rsidRDefault="00AD2655">
      <w:pPr>
        <w:spacing w:line="600" w:lineRule="auto"/>
        <w:ind w:firstLine="720"/>
        <w:mirrorIndents/>
        <w:jc w:val="both"/>
        <w:rPr>
          <w:rFonts w:eastAsia="Times New Roman" w:cs="Times New Roman"/>
          <w:color w:val="000000"/>
          <w:szCs w:val="24"/>
        </w:rPr>
      </w:pPr>
      <w:r>
        <w:rPr>
          <w:rFonts w:eastAsia="Times New Roman" w:cs="Times New Roman"/>
          <w:color w:val="000000"/>
          <w:szCs w:val="24"/>
        </w:rPr>
        <w:t>3.</w:t>
      </w:r>
      <w:r w:rsidRPr="001D31D5">
        <w:rPr>
          <w:rFonts w:eastAsia="Times New Roman" w:cs="Times New Roman"/>
          <w:color w:val="000000"/>
          <w:szCs w:val="24"/>
        </w:rPr>
        <w:t xml:space="preserve"> Η με αριθμό 1773/8-6-2018 </w:t>
      </w:r>
      <w:r>
        <w:rPr>
          <w:rFonts w:eastAsia="Times New Roman" w:cs="Times New Roman"/>
          <w:color w:val="000000"/>
          <w:szCs w:val="24"/>
        </w:rPr>
        <w:t>επίκαιρη ε</w:t>
      </w:r>
      <w:r w:rsidRPr="001D31D5">
        <w:rPr>
          <w:rFonts w:eastAsia="Times New Roman" w:cs="Times New Roman"/>
          <w:color w:val="000000"/>
          <w:szCs w:val="24"/>
        </w:rPr>
        <w:t>ρώτηση του Βουλευτή Β΄ Αθηνών τη</w:t>
      </w:r>
      <w:r w:rsidRPr="001D31D5">
        <w:rPr>
          <w:rFonts w:eastAsia="Times New Roman" w:cs="Times New Roman"/>
          <w:color w:val="000000"/>
          <w:szCs w:val="24"/>
        </w:rPr>
        <w:t>ς Δημοκρατικής Συμπαράταξης ΠΑΣΟΚ – ΔΗΜΑΡ κ. Γεωργίου - Δημητρίου Καρρά προς τον Υπουργό Οικονομίας και Ανάπτυξης, με θέμα: «Ανατρέπει η Κυβέρνηση, προς χάριν των πιστωτών, το νομοθετημένο δίχτυ προστασίας της παύσης παραγωγής τόκων των οφειλών των υπερχρε</w:t>
      </w:r>
      <w:r w:rsidRPr="001D31D5">
        <w:rPr>
          <w:rFonts w:eastAsia="Times New Roman" w:cs="Times New Roman"/>
          <w:color w:val="000000"/>
          <w:szCs w:val="24"/>
        </w:rPr>
        <w:t>ωμένων νοικοκυριών;».</w:t>
      </w:r>
    </w:p>
    <w:p w14:paraId="657FEA3B" w14:textId="77777777" w:rsidR="0046060E" w:rsidRDefault="00AD2655">
      <w:pPr>
        <w:spacing w:line="600" w:lineRule="auto"/>
        <w:ind w:firstLine="720"/>
        <w:mirrorIndents/>
        <w:jc w:val="both"/>
        <w:rPr>
          <w:rFonts w:eastAsia="Times New Roman" w:cs="Times New Roman"/>
          <w:color w:val="000000"/>
          <w:szCs w:val="24"/>
        </w:rPr>
      </w:pPr>
      <w:r>
        <w:rPr>
          <w:rFonts w:eastAsia="Times New Roman" w:cs="Times New Roman"/>
          <w:color w:val="000000"/>
          <w:szCs w:val="24"/>
        </w:rPr>
        <w:t>4.</w:t>
      </w:r>
      <w:r w:rsidRPr="001D31D5">
        <w:rPr>
          <w:rFonts w:eastAsia="Times New Roman" w:cs="Times New Roman"/>
          <w:color w:val="000000"/>
          <w:szCs w:val="24"/>
        </w:rPr>
        <w:t xml:space="preserve"> Η με αριθμό 1801/12-6-2018 </w:t>
      </w:r>
      <w:r>
        <w:rPr>
          <w:rFonts w:eastAsia="Times New Roman" w:cs="Times New Roman"/>
          <w:color w:val="000000"/>
          <w:szCs w:val="24"/>
        </w:rPr>
        <w:t>ε</w:t>
      </w:r>
      <w:r w:rsidRPr="001D31D5">
        <w:rPr>
          <w:rFonts w:eastAsia="Times New Roman" w:cs="Times New Roman"/>
          <w:color w:val="000000"/>
          <w:szCs w:val="24"/>
        </w:rPr>
        <w:t xml:space="preserve">πίκαιρη </w:t>
      </w:r>
      <w:r>
        <w:rPr>
          <w:rFonts w:eastAsia="Times New Roman" w:cs="Times New Roman"/>
          <w:color w:val="000000"/>
          <w:szCs w:val="24"/>
        </w:rPr>
        <w:t>ε</w:t>
      </w:r>
      <w:r w:rsidRPr="001D31D5">
        <w:rPr>
          <w:rFonts w:eastAsia="Times New Roman" w:cs="Times New Roman"/>
          <w:color w:val="000000"/>
          <w:szCs w:val="24"/>
        </w:rPr>
        <w:t xml:space="preserve">ρώτηση του Βουλευτή Β΄ Αθηνών των Ανεξαρτήτων Ελλήνων κ. </w:t>
      </w:r>
      <w:r w:rsidRPr="001D31D5">
        <w:rPr>
          <w:rFonts w:eastAsia="Times New Roman" w:cs="Times New Roman"/>
          <w:color w:val="000000"/>
          <w:szCs w:val="24"/>
        </w:rPr>
        <w:lastRenderedPageBreak/>
        <w:t xml:space="preserve">Αθανασίου </w:t>
      </w:r>
      <w:proofErr w:type="spellStart"/>
      <w:r w:rsidRPr="001D31D5">
        <w:rPr>
          <w:rFonts w:eastAsia="Times New Roman" w:cs="Times New Roman"/>
          <w:color w:val="000000"/>
          <w:szCs w:val="24"/>
        </w:rPr>
        <w:t>Παπαχριστόπουλου</w:t>
      </w:r>
      <w:proofErr w:type="spellEnd"/>
      <w:r w:rsidRPr="001D31D5">
        <w:rPr>
          <w:rFonts w:eastAsia="Times New Roman" w:cs="Times New Roman"/>
          <w:color w:val="000000"/>
          <w:szCs w:val="24"/>
        </w:rPr>
        <w:t xml:space="preserve"> προς τον Υπουργό Ψηφιακής Πολιτικής, Τηλεπικοινωνιών και Ενημέρωσης, με θέμα: «Τηλεοπτικές Άδειες».</w:t>
      </w:r>
    </w:p>
    <w:p w14:paraId="657FEA3C" w14:textId="77777777" w:rsidR="0046060E" w:rsidRDefault="00AD2655">
      <w:pPr>
        <w:spacing w:line="600" w:lineRule="auto"/>
        <w:ind w:firstLine="720"/>
        <w:mirrorIndents/>
        <w:jc w:val="both"/>
        <w:rPr>
          <w:rFonts w:eastAsia="Times New Roman" w:cs="Times New Roman"/>
          <w:color w:val="000000"/>
          <w:szCs w:val="24"/>
        </w:rPr>
      </w:pPr>
      <w:r>
        <w:rPr>
          <w:rFonts w:eastAsia="Times New Roman" w:cs="Times New Roman"/>
          <w:color w:val="000000"/>
          <w:szCs w:val="24"/>
        </w:rPr>
        <w:t>5.</w:t>
      </w:r>
      <w:r w:rsidRPr="001D31D5">
        <w:rPr>
          <w:rFonts w:eastAsia="Times New Roman" w:cs="Times New Roman"/>
          <w:color w:val="000000"/>
          <w:szCs w:val="24"/>
        </w:rPr>
        <w:t xml:space="preserve"> Η με αρ</w:t>
      </w:r>
      <w:r w:rsidRPr="001D31D5">
        <w:rPr>
          <w:rFonts w:eastAsia="Times New Roman" w:cs="Times New Roman"/>
          <w:color w:val="000000"/>
          <w:szCs w:val="24"/>
        </w:rPr>
        <w:t xml:space="preserve">ιθμό 1751/5-6-2018 </w:t>
      </w:r>
      <w:r>
        <w:rPr>
          <w:rFonts w:eastAsia="Times New Roman" w:cs="Times New Roman"/>
          <w:color w:val="000000"/>
          <w:szCs w:val="24"/>
        </w:rPr>
        <w:t>ε</w:t>
      </w:r>
      <w:r w:rsidRPr="001D31D5">
        <w:rPr>
          <w:rFonts w:eastAsia="Times New Roman" w:cs="Times New Roman"/>
          <w:color w:val="000000"/>
          <w:szCs w:val="24"/>
        </w:rPr>
        <w:t xml:space="preserve">πίκαιρη </w:t>
      </w:r>
      <w:r>
        <w:rPr>
          <w:rFonts w:eastAsia="Times New Roman" w:cs="Times New Roman"/>
          <w:color w:val="000000"/>
          <w:szCs w:val="24"/>
        </w:rPr>
        <w:t>ε</w:t>
      </w:r>
      <w:r w:rsidRPr="001D31D5">
        <w:rPr>
          <w:rFonts w:eastAsia="Times New Roman" w:cs="Times New Roman"/>
          <w:color w:val="000000"/>
          <w:szCs w:val="24"/>
        </w:rPr>
        <w:t xml:space="preserve">ρώτηση του Βουλευτή Λέσβου της Νέας Δημοκρατίας κ. Χαράλαμπου Αθανασίου προς τον Υπουργό Μεταναστευτικής Πολιτικής, σχετικά με τη «λήψη μέτρων προκειμένου να </w:t>
      </w:r>
      <w:proofErr w:type="spellStart"/>
      <w:r w:rsidRPr="001D31D5">
        <w:rPr>
          <w:rFonts w:eastAsia="Times New Roman" w:cs="Times New Roman"/>
          <w:color w:val="000000"/>
          <w:szCs w:val="24"/>
        </w:rPr>
        <w:t>αποσυμφορηθούν</w:t>
      </w:r>
      <w:proofErr w:type="spellEnd"/>
      <w:r w:rsidRPr="001D31D5">
        <w:rPr>
          <w:rFonts w:eastAsia="Times New Roman" w:cs="Times New Roman"/>
          <w:color w:val="000000"/>
          <w:szCs w:val="24"/>
        </w:rPr>
        <w:t xml:space="preserve"> τα νησιά του Ανατολικού Αιγαίου και ιδιαίτερα η Λέσβος</w:t>
      </w:r>
      <w:r w:rsidRPr="001D31D5">
        <w:rPr>
          <w:rFonts w:eastAsia="Times New Roman" w:cs="Times New Roman"/>
          <w:color w:val="000000"/>
          <w:szCs w:val="24"/>
        </w:rPr>
        <w:t>».</w:t>
      </w:r>
    </w:p>
    <w:p w14:paraId="657FEA3D" w14:textId="77777777" w:rsidR="0046060E" w:rsidRDefault="00AD2655">
      <w:pPr>
        <w:spacing w:line="600" w:lineRule="auto"/>
        <w:ind w:firstLine="720"/>
        <w:mirrorIndents/>
        <w:jc w:val="both"/>
        <w:rPr>
          <w:rFonts w:eastAsia="Times New Roman" w:cs="Times New Roman"/>
          <w:color w:val="000000"/>
          <w:szCs w:val="24"/>
        </w:rPr>
      </w:pPr>
      <w:r>
        <w:rPr>
          <w:rFonts w:eastAsia="Times New Roman" w:cs="Times New Roman"/>
          <w:color w:val="000000"/>
          <w:szCs w:val="24"/>
        </w:rPr>
        <w:t>6.</w:t>
      </w:r>
      <w:r w:rsidRPr="001D31D5">
        <w:rPr>
          <w:rFonts w:eastAsia="Times New Roman" w:cs="Times New Roman"/>
          <w:color w:val="000000"/>
          <w:szCs w:val="24"/>
        </w:rPr>
        <w:t xml:space="preserve"> Η με αριθμό 1748/5-6-2018 </w:t>
      </w:r>
      <w:r>
        <w:rPr>
          <w:rFonts w:eastAsia="Times New Roman" w:cs="Times New Roman"/>
          <w:color w:val="000000"/>
          <w:szCs w:val="24"/>
        </w:rPr>
        <w:t>ε</w:t>
      </w:r>
      <w:r w:rsidRPr="001D31D5">
        <w:rPr>
          <w:rFonts w:eastAsia="Times New Roman" w:cs="Times New Roman"/>
          <w:color w:val="000000"/>
          <w:szCs w:val="24"/>
        </w:rPr>
        <w:t xml:space="preserve">πίκαιρη </w:t>
      </w:r>
      <w:r>
        <w:rPr>
          <w:rFonts w:eastAsia="Times New Roman" w:cs="Times New Roman"/>
          <w:color w:val="000000"/>
          <w:szCs w:val="24"/>
        </w:rPr>
        <w:t>ε</w:t>
      </w:r>
      <w:r w:rsidRPr="001D31D5">
        <w:rPr>
          <w:rFonts w:eastAsia="Times New Roman" w:cs="Times New Roman"/>
          <w:color w:val="000000"/>
          <w:szCs w:val="24"/>
        </w:rPr>
        <w:t>ρώτηση του Βουλευτή Α΄ Θεσσαλονίκης του Κομμουνιστικού Κόμματος Ελλάδ</w:t>
      </w:r>
      <w:r>
        <w:rPr>
          <w:rFonts w:eastAsia="Times New Roman" w:cs="Times New Roman"/>
          <w:color w:val="000000"/>
          <w:szCs w:val="24"/>
        </w:rPr>
        <w:t>α</w:t>
      </w:r>
      <w:r w:rsidRPr="001D31D5">
        <w:rPr>
          <w:rFonts w:eastAsia="Times New Roman" w:cs="Times New Roman"/>
          <w:color w:val="000000"/>
          <w:szCs w:val="24"/>
        </w:rPr>
        <w:t>ς κ. Ιωάννη Δελή προς τον Υπουργό Μεταναστευτικής Πολιτικής, με θέμα: «Τραγικές συνθήκες στο Κέντρο Υποδοχής και Ταυτοποίησης (ΚΥΤ) Φυλακίου Ορε</w:t>
      </w:r>
      <w:r w:rsidRPr="001D31D5">
        <w:rPr>
          <w:rFonts w:eastAsia="Times New Roman" w:cs="Times New Roman"/>
          <w:color w:val="000000"/>
          <w:szCs w:val="24"/>
        </w:rPr>
        <w:t>στιάδας.</w:t>
      </w:r>
    </w:p>
    <w:p w14:paraId="657FEA3E" w14:textId="77777777" w:rsidR="0046060E" w:rsidRDefault="00AD2655">
      <w:pPr>
        <w:spacing w:line="600" w:lineRule="auto"/>
        <w:ind w:firstLine="720"/>
        <w:mirrorIndents/>
        <w:jc w:val="both"/>
        <w:rPr>
          <w:rFonts w:eastAsia="Times New Roman" w:cs="Times New Roman"/>
          <w:color w:val="000000"/>
          <w:szCs w:val="24"/>
        </w:rPr>
      </w:pPr>
      <w:r>
        <w:rPr>
          <w:rFonts w:eastAsia="Times New Roman" w:cs="Times New Roman"/>
          <w:color w:val="000000"/>
          <w:szCs w:val="24"/>
        </w:rPr>
        <w:t xml:space="preserve">7. </w:t>
      </w:r>
      <w:r w:rsidRPr="001D31D5">
        <w:rPr>
          <w:rFonts w:eastAsia="Times New Roman" w:cs="Times New Roman"/>
          <w:color w:val="000000"/>
          <w:szCs w:val="24"/>
        </w:rPr>
        <w:t>Η με</w:t>
      </w:r>
      <w:r>
        <w:rPr>
          <w:rFonts w:eastAsia="Times New Roman" w:cs="Times New Roman"/>
          <w:color w:val="000000"/>
          <w:szCs w:val="24"/>
        </w:rPr>
        <w:t xml:space="preserve"> αριθμό 1741/4-6-2018 επίκαιρη ε</w:t>
      </w:r>
      <w:r w:rsidRPr="001D31D5">
        <w:rPr>
          <w:rFonts w:eastAsia="Times New Roman" w:cs="Times New Roman"/>
          <w:color w:val="000000"/>
          <w:szCs w:val="24"/>
        </w:rPr>
        <w:t xml:space="preserve">ρώτηση του Βουλευτή Α΄ Θεσσαλονίκης της Ένωσης Κεντρώων κ. Ιωάννη </w:t>
      </w:r>
      <w:proofErr w:type="spellStart"/>
      <w:r w:rsidRPr="001D31D5">
        <w:rPr>
          <w:rFonts w:eastAsia="Times New Roman" w:cs="Times New Roman"/>
          <w:color w:val="000000"/>
          <w:szCs w:val="24"/>
        </w:rPr>
        <w:t>Σαρίδη</w:t>
      </w:r>
      <w:proofErr w:type="spellEnd"/>
      <w:r w:rsidRPr="001D31D5">
        <w:rPr>
          <w:rFonts w:eastAsia="Times New Roman" w:cs="Times New Roman"/>
          <w:color w:val="000000"/>
          <w:szCs w:val="24"/>
        </w:rPr>
        <w:t xml:space="preserve"> προς τον Υπουργ</w:t>
      </w:r>
      <w:r>
        <w:rPr>
          <w:rFonts w:eastAsia="Times New Roman" w:cs="Times New Roman"/>
          <w:color w:val="000000"/>
          <w:szCs w:val="24"/>
        </w:rPr>
        <w:t xml:space="preserve">ό Περιβάλλοντος και Ενέργειας, </w:t>
      </w:r>
      <w:r w:rsidRPr="001D31D5">
        <w:rPr>
          <w:rFonts w:eastAsia="Times New Roman" w:cs="Times New Roman"/>
          <w:color w:val="000000"/>
          <w:szCs w:val="24"/>
        </w:rPr>
        <w:t xml:space="preserve">με θέμα: «Περί της νομιμότητας </w:t>
      </w:r>
      <w:proofErr w:type="spellStart"/>
      <w:r w:rsidRPr="001D31D5">
        <w:rPr>
          <w:rFonts w:eastAsia="Times New Roman" w:cs="Times New Roman"/>
          <w:color w:val="000000"/>
          <w:szCs w:val="24"/>
        </w:rPr>
        <w:t>αδειοδότησης</w:t>
      </w:r>
      <w:proofErr w:type="spellEnd"/>
      <w:r w:rsidRPr="001D31D5">
        <w:rPr>
          <w:rFonts w:eastAsia="Times New Roman" w:cs="Times New Roman"/>
          <w:color w:val="000000"/>
          <w:szCs w:val="24"/>
        </w:rPr>
        <w:t xml:space="preserve"> του μεταλλείου Σκουριών».</w:t>
      </w:r>
    </w:p>
    <w:p w14:paraId="657FEA3F" w14:textId="77777777" w:rsidR="0046060E" w:rsidRDefault="00AD2655">
      <w:pPr>
        <w:spacing w:line="600" w:lineRule="auto"/>
        <w:ind w:firstLine="720"/>
        <w:mirrorIndents/>
        <w:jc w:val="both"/>
        <w:rPr>
          <w:rFonts w:eastAsia="Times New Roman" w:cs="Times New Roman"/>
          <w:color w:val="000000"/>
          <w:szCs w:val="24"/>
        </w:rPr>
      </w:pPr>
      <w:r>
        <w:rPr>
          <w:rFonts w:eastAsia="Times New Roman" w:cs="Times New Roman"/>
          <w:color w:val="000000"/>
          <w:szCs w:val="24"/>
        </w:rPr>
        <w:lastRenderedPageBreak/>
        <w:t>8.</w:t>
      </w:r>
      <w:r w:rsidRPr="001D31D5">
        <w:rPr>
          <w:rFonts w:eastAsia="Times New Roman" w:cs="Times New Roman"/>
          <w:color w:val="000000"/>
          <w:szCs w:val="24"/>
        </w:rPr>
        <w:t xml:space="preserve"> Η με αριθμό 1730/30-5-2</w:t>
      </w:r>
      <w:r>
        <w:rPr>
          <w:rFonts w:eastAsia="Times New Roman" w:cs="Times New Roman"/>
          <w:color w:val="000000"/>
          <w:szCs w:val="24"/>
        </w:rPr>
        <w:t>018 επίκαιρη ε</w:t>
      </w:r>
      <w:r w:rsidRPr="001D31D5">
        <w:rPr>
          <w:rFonts w:eastAsia="Times New Roman" w:cs="Times New Roman"/>
          <w:color w:val="000000"/>
          <w:szCs w:val="24"/>
        </w:rPr>
        <w:t xml:space="preserve">ρώτηση του Βουλευτή Α΄ </w:t>
      </w:r>
      <w:r>
        <w:rPr>
          <w:rFonts w:eastAsia="Times New Roman" w:cs="Times New Roman"/>
          <w:color w:val="000000"/>
          <w:szCs w:val="24"/>
        </w:rPr>
        <w:t>Θ</w:t>
      </w:r>
      <w:r w:rsidRPr="001D31D5">
        <w:rPr>
          <w:rFonts w:eastAsia="Times New Roman" w:cs="Times New Roman"/>
          <w:color w:val="000000"/>
          <w:szCs w:val="24"/>
        </w:rPr>
        <w:t xml:space="preserve">εσσαλονίκης της Ένωσης Κεντρώων κ. Ιωάννη </w:t>
      </w:r>
      <w:proofErr w:type="spellStart"/>
      <w:r w:rsidRPr="001D31D5">
        <w:rPr>
          <w:rFonts w:eastAsia="Times New Roman" w:cs="Times New Roman"/>
          <w:color w:val="000000"/>
          <w:szCs w:val="24"/>
        </w:rPr>
        <w:t>Σαρίδη</w:t>
      </w:r>
      <w:proofErr w:type="spellEnd"/>
      <w:r w:rsidRPr="001D31D5">
        <w:rPr>
          <w:rFonts w:eastAsia="Times New Roman" w:cs="Times New Roman"/>
          <w:color w:val="000000"/>
          <w:szCs w:val="24"/>
        </w:rPr>
        <w:t xml:space="preserve"> προς τον Υπουργό Παιδείας, Έρευνας και Θρησκευμάτων, με θέμα: «Έλλειμμα δημοκρατικής εκπροσώπησης φοιτητών στο ΕΑΠ».</w:t>
      </w:r>
    </w:p>
    <w:p w14:paraId="657FEA40" w14:textId="77777777" w:rsidR="0046060E" w:rsidRDefault="00AD2655">
      <w:pPr>
        <w:spacing w:line="600" w:lineRule="auto"/>
        <w:ind w:firstLine="720"/>
        <w:mirrorIndents/>
        <w:jc w:val="both"/>
        <w:rPr>
          <w:rFonts w:eastAsia="Times New Roman" w:cs="Times New Roman"/>
          <w:color w:val="000000"/>
          <w:szCs w:val="24"/>
        </w:rPr>
      </w:pPr>
      <w:r>
        <w:rPr>
          <w:rFonts w:eastAsia="Times New Roman" w:cs="Times New Roman"/>
          <w:color w:val="000000"/>
          <w:szCs w:val="24"/>
        </w:rPr>
        <w:t>9.</w:t>
      </w:r>
      <w:r w:rsidRPr="001D31D5">
        <w:rPr>
          <w:rFonts w:eastAsia="Times New Roman" w:cs="Times New Roman"/>
          <w:color w:val="000000"/>
          <w:szCs w:val="24"/>
        </w:rPr>
        <w:t xml:space="preserve"> Η με αριθμό 1674/21-5-201</w:t>
      </w:r>
      <w:r w:rsidRPr="001D31D5">
        <w:rPr>
          <w:rFonts w:eastAsia="Times New Roman" w:cs="Times New Roman"/>
          <w:color w:val="000000"/>
          <w:szCs w:val="24"/>
        </w:rPr>
        <w:t xml:space="preserve">8 </w:t>
      </w:r>
      <w:r>
        <w:rPr>
          <w:rFonts w:eastAsia="Times New Roman" w:cs="Times New Roman"/>
          <w:color w:val="000000"/>
          <w:szCs w:val="24"/>
        </w:rPr>
        <w:t>ε</w:t>
      </w:r>
      <w:r w:rsidRPr="001D31D5">
        <w:rPr>
          <w:rFonts w:eastAsia="Times New Roman" w:cs="Times New Roman"/>
          <w:color w:val="000000"/>
          <w:szCs w:val="24"/>
        </w:rPr>
        <w:t xml:space="preserve">πίκαιρη </w:t>
      </w:r>
      <w:r>
        <w:rPr>
          <w:rFonts w:eastAsia="Times New Roman" w:cs="Times New Roman"/>
          <w:color w:val="000000"/>
          <w:szCs w:val="24"/>
        </w:rPr>
        <w:t>ε</w:t>
      </w:r>
      <w:r w:rsidRPr="001D31D5">
        <w:rPr>
          <w:rFonts w:eastAsia="Times New Roman" w:cs="Times New Roman"/>
          <w:color w:val="000000"/>
          <w:szCs w:val="24"/>
        </w:rPr>
        <w:t xml:space="preserve">ρώτηση του Βουλευτή Λασιθίου της Νέας Δημοκρατίας κ. Ιωάννη </w:t>
      </w:r>
      <w:proofErr w:type="spellStart"/>
      <w:r w:rsidRPr="001D31D5">
        <w:rPr>
          <w:rFonts w:eastAsia="Times New Roman" w:cs="Times New Roman"/>
          <w:color w:val="000000"/>
          <w:szCs w:val="24"/>
        </w:rPr>
        <w:t>Πλακιωτάκη</w:t>
      </w:r>
      <w:proofErr w:type="spellEnd"/>
      <w:r w:rsidRPr="001D31D5">
        <w:rPr>
          <w:rFonts w:eastAsia="Times New Roman" w:cs="Times New Roman"/>
          <w:color w:val="000000"/>
          <w:szCs w:val="24"/>
        </w:rPr>
        <w:t xml:space="preserve"> προς τον Υπουργό Ναυτιλίας και Νησιωτικής Πολιτικής, με θέμα: «Αξιοποίηση Χρηματοδοτήσεων από Ταμεία Ε.Ε. για την προμήθεια νέων σκαφών του Λιμενικού Σώματος – Ελληνικής Ακτ</w:t>
      </w:r>
      <w:r w:rsidRPr="001D31D5">
        <w:rPr>
          <w:rFonts w:eastAsia="Times New Roman" w:cs="Times New Roman"/>
          <w:color w:val="000000"/>
          <w:szCs w:val="24"/>
        </w:rPr>
        <w:t>οφυλακής για την ενίσχυση της επιτήρησης των θαλασσίων συνόρων, την αποτελεσματική έρευνα και διάσωση και την καταπολέμηση του εγκλήματος στη θάλασσα».</w:t>
      </w:r>
    </w:p>
    <w:p w14:paraId="657FEA41" w14:textId="77777777" w:rsidR="0046060E" w:rsidRDefault="00AD2655">
      <w:pPr>
        <w:spacing w:line="600" w:lineRule="auto"/>
        <w:ind w:firstLine="720"/>
        <w:mirrorIndents/>
        <w:jc w:val="both"/>
        <w:rPr>
          <w:rFonts w:eastAsia="Times New Roman" w:cs="Times New Roman"/>
          <w:color w:val="000000"/>
          <w:szCs w:val="24"/>
        </w:rPr>
      </w:pPr>
      <w:r w:rsidRPr="001D31D5">
        <w:rPr>
          <w:rFonts w:eastAsia="Times New Roman" w:cs="Times New Roman"/>
          <w:color w:val="000000"/>
          <w:szCs w:val="24"/>
        </w:rPr>
        <w:t>ΑΝΑΦΟΡΕΣ</w:t>
      </w:r>
      <w:r>
        <w:rPr>
          <w:rFonts w:eastAsia="Times New Roman" w:cs="Times New Roman"/>
          <w:color w:val="000000"/>
          <w:szCs w:val="24"/>
        </w:rPr>
        <w:t xml:space="preserve"> -</w:t>
      </w:r>
      <w:r>
        <w:rPr>
          <w:rFonts w:eastAsia="Times New Roman" w:cs="Times New Roman"/>
          <w:color w:val="000000"/>
          <w:szCs w:val="24"/>
        </w:rPr>
        <w:t xml:space="preserve"> ΕΡΩΤΗΣΕΙΣ</w:t>
      </w:r>
      <w:r>
        <w:rPr>
          <w:rFonts w:eastAsia="Times New Roman" w:cs="Times New Roman"/>
          <w:color w:val="000000"/>
          <w:szCs w:val="24"/>
        </w:rPr>
        <w:t xml:space="preserve"> (Άρθρο 130 παράγραφος</w:t>
      </w:r>
      <w:r w:rsidRPr="001D31D5">
        <w:rPr>
          <w:rFonts w:eastAsia="Times New Roman" w:cs="Times New Roman"/>
          <w:color w:val="000000"/>
          <w:szCs w:val="24"/>
        </w:rPr>
        <w:t xml:space="preserve"> 5 </w:t>
      </w:r>
      <w:r>
        <w:rPr>
          <w:rFonts w:eastAsia="Times New Roman" w:cs="Times New Roman"/>
          <w:color w:val="000000"/>
          <w:szCs w:val="24"/>
        </w:rPr>
        <w:t xml:space="preserve">του </w:t>
      </w:r>
      <w:r w:rsidRPr="001D31D5">
        <w:rPr>
          <w:rFonts w:eastAsia="Times New Roman" w:cs="Times New Roman"/>
          <w:color w:val="000000"/>
          <w:szCs w:val="24"/>
        </w:rPr>
        <w:t>Καν</w:t>
      </w:r>
      <w:r>
        <w:rPr>
          <w:rFonts w:eastAsia="Times New Roman" w:cs="Times New Roman"/>
          <w:color w:val="000000"/>
          <w:szCs w:val="24"/>
        </w:rPr>
        <w:t>ονισμού της</w:t>
      </w:r>
      <w:r w:rsidRPr="001D31D5">
        <w:rPr>
          <w:rFonts w:eastAsia="Times New Roman" w:cs="Times New Roman"/>
          <w:color w:val="000000"/>
          <w:szCs w:val="24"/>
        </w:rPr>
        <w:t xml:space="preserve"> Βουλής)</w:t>
      </w:r>
    </w:p>
    <w:p w14:paraId="657FEA42" w14:textId="77777777" w:rsidR="0046060E" w:rsidRDefault="00AD2655">
      <w:pPr>
        <w:spacing w:line="600" w:lineRule="auto"/>
        <w:ind w:firstLine="720"/>
        <w:mirrorIndents/>
        <w:jc w:val="both"/>
        <w:rPr>
          <w:rFonts w:eastAsia="Times New Roman" w:cs="Times New Roman"/>
          <w:color w:val="000000"/>
          <w:szCs w:val="24"/>
        </w:rPr>
      </w:pPr>
      <w:r>
        <w:rPr>
          <w:rFonts w:eastAsia="Times New Roman" w:cs="Times New Roman"/>
          <w:color w:val="000000"/>
          <w:szCs w:val="24"/>
        </w:rPr>
        <w:t>1. Η με αριθμό 6058/17-5-2018 ε</w:t>
      </w:r>
      <w:r w:rsidRPr="001D31D5">
        <w:rPr>
          <w:rFonts w:eastAsia="Times New Roman" w:cs="Times New Roman"/>
          <w:color w:val="000000"/>
          <w:szCs w:val="24"/>
        </w:rPr>
        <w:t xml:space="preserve">ρώτηση του Βουλευτή Ηλείας της Δημοκρατικής Συμπαράταξης ΠΑΣΟΚ – </w:t>
      </w:r>
      <w:r w:rsidRPr="001D31D5">
        <w:rPr>
          <w:rFonts w:eastAsia="Times New Roman" w:cs="Times New Roman"/>
          <w:color w:val="000000"/>
          <w:szCs w:val="24"/>
        </w:rPr>
        <w:lastRenderedPageBreak/>
        <w:t xml:space="preserve">ΔΗΜΑΡ κ. </w:t>
      </w:r>
      <w:r>
        <w:rPr>
          <w:rFonts w:eastAsia="Times New Roman" w:cs="Times New Roman"/>
          <w:color w:val="000000"/>
          <w:szCs w:val="24"/>
        </w:rPr>
        <w:t>Γιάννη</w:t>
      </w:r>
      <w:r w:rsidRPr="001D31D5">
        <w:rPr>
          <w:rFonts w:eastAsia="Times New Roman" w:cs="Times New Roman"/>
          <w:color w:val="000000"/>
          <w:szCs w:val="24"/>
        </w:rPr>
        <w:t xml:space="preserve"> </w:t>
      </w:r>
      <w:r w:rsidRPr="001D31D5">
        <w:rPr>
          <w:rFonts w:eastAsia="Times New Roman" w:cs="Times New Roman"/>
          <w:color w:val="000000"/>
          <w:szCs w:val="24"/>
        </w:rPr>
        <w:t>Κουτσούκου προς τον Υπουργό Περιβάλλοντος και Ενέργειας, με θέμα: «Απειλεί η ΔΕΗ τους ΤΟΕΒ με διακοπή ρεύματος – σε κίνδυνο οι καλλιέργειες».</w:t>
      </w:r>
    </w:p>
    <w:p w14:paraId="657FEA43" w14:textId="77777777" w:rsidR="0046060E" w:rsidRDefault="00AD2655">
      <w:pPr>
        <w:spacing w:line="600" w:lineRule="auto"/>
        <w:ind w:firstLine="720"/>
        <w:mirrorIndents/>
        <w:jc w:val="both"/>
        <w:rPr>
          <w:rFonts w:eastAsia="Times New Roman" w:cs="Times New Roman"/>
          <w:color w:val="000000"/>
          <w:szCs w:val="24"/>
        </w:rPr>
      </w:pPr>
      <w:r>
        <w:rPr>
          <w:rFonts w:eastAsia="Times New Roman" w:cs="Times New Roman"/>
          <w:color w:val="000000"/>
          <w:szCs w:val="24"/>
        </w:rPr>
        <w:t>2. Η με αριθμό 5603/3-5-2018 ε</w:t>
      </w:r>
      <w:r w:rsidRPr="001D31D5">
        <w:rPr>
          <w:rFonts w:eastAsia="Times New Roman" w:cs="Times New Roman"/>
          <w:color w:val="000000"/>
          <w:szCs w:val="24"/>
        </w:rPr>
        <w:t>ρώτ</w:t>
      </w:r>
      <w:r w:rsidRPr="001D31D5">
        <w:rPr>
          <w:rFonts w:eastAsia="Times New Roman" w:cs="Times New Roman"/>
          <w:color w:val="000000"/>
          <w:szCs w:val="24"/>
        </w:rPr>
        <w:t xml:space="preserve">ηση του Βουλευτή Ηρακλείου της Δημοκρατικής Συμπαράταξης ΠΑΣΟΚ – ΔΗΜΑΡ κ. Βασιλείου </w:t>
      </w:r>
      <w:proofErr w:type="spellStart"/>
      <w:r w:rsidRPr="001D31D5">
        <w:rPr>
          <w:rFonts w:eastAsia="Times New Roman" w:cs="Times New Roman"/>
          <w:color w:val="000000"/>
          <w:szCs w:val="24"/>
        </w:rPr>
        <w:t>Κεγκέρογλου</w:t>
      </w:r>
      <w:proofErr w:type="spellEnd"/>
      <w:r w:rsidRPr="001D31D5">
        <w:rPr>
          <w:rFonts w:eastAsia="Times New Roman" w:cs="Times New Roman"/>
          <w:color w:val="000000"/>
          <w:szCs w:val="24"/>
        </w:rPr>
        <w:t xml:space="preserve"> προς τον Υπουργό Παιδείας, Έρευνας και Θρησκευμάτων, με θέμα: «Να εγκριθεί η απόφαση του Πανεπιστημίου Κρήτης για ίδρυση σχολής Διοίκησης Επιχειρήσεων και Τουρι</w:t>
      </w:r>
      <w:r w:rsidRPr="001D31D5">
        <w:rPr>
          <w:rFonts w:eastAsia="Times New Roman" w:cs="Times New Roman"/>
          <w:color w:val="000000"/>
          <w:szCs w:val="24"/>
        </w:rPr>
        <w:t>σμού».</w:t>
      </w:r>
    </w:p>
    <w:p w14:paraId="657FEA44" w14:textId="77777777" w:rsidR="0046060E" w:rsidRDefault="00AD2655">
      <w:pPr>
        <w:spacing w:line="600" w:lineRule="auto"/>
        <w:ind w:firstLine="720"/>
        <w:mirrorIndents/>
        <w:jc w:val="both"/>
        <w:rPr>
          <w:rFonts w:eastAsia="Times New Roman" w:cs="Times New Roman"/>
          <w:szCs w:val="24"/>
        </w:rPr>
      </w:pPr>
      <w:r>
        <w:rPr>
          <w:rFonts w:eastAsia="Times New Roman" w:cs="Times New Roman"/>
          <w:color w:val="000000"/>
          <w:szCs w:val="24"/>
        </w:rPr>
        <w:t>3.</w:t>
      </w:r>
      <w:r w:rsidRPr="001D31D5">
        <w:rPr>
          <w:rFonts w:eastAsia="Times New Roman" w:cs="Times New Roman"/>
          <w:color w:val="000000"/>
          <w:szCs w:val="24"/>
        </w:rPr>
        <w:t xml:space="preserve"> Η με αριθμό 4297/12-3-2018 </w:t>
      </w:r>
      <w:r>
        <w:rPr>
          <w:rFonts w:eastAsia="Times New Roman" w:cs="Times New Roman"/>
          <w:color w:val="000000"/>
          <w:szCs w:val="24"/>
        </w:rPr>
        <w:t>ε</w:t>
      </w:r>
      <w:r w:rsidRPr="001D31D5">
        <w:rPr>
          <w:rFonts w:eastAsia="Times New Roman" w:cs="Times New Roman"/>
          <w:color w:val="000000"/>
          <w:szCs w:val="24"/>
        </w:rPr>
        <w:t>ρώτηση του Βουλευτή Β΄ Αθηνών της Δημοκρατικής Συμπαράταξης ΠΑΣΟΚ – ΔΗΜΑΡ κ. Γεωργίου - Δημητρίου Καρρά προς τον Υπουργό Οικονομίας και Ανάπτυξης, σχετικά με τις προθέσεις της Κυβέρνησης των ΗΠΑ να επιβάλλει εισαγωγικο</w:t>
      </w:r>
      <w:r w:rsidRPr="001D31D5">
        <w:rPr>
          <w:rFonts w:eastAsia="Times New Roman" w:cs="Times New Roman"/>
          <w:color w:val="000000"/>
          <w:szCs w:val="24"/>
        </w:rPr>
        <w:t>ύς δασμούς και τις επιπτώσεις του μέτρου στις ελληνικές εξαγωγές.</w:t>
      </w:r>
    </w:p>
    <w:p w14:paraId="657FEA45"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w:t>
      </w:r>
      <w:r>
        <w:rPr>
          <w:rFonts w:eastAsia="Times New Roman" w:cs="Times New Roman"/>
          <w:szCs w:val="24"/>
        </w:rPr>
        <w:t>αστε</w:t>
      </w:r>
      <w:r>
        <w:rPr>
          <w:rFonts w:eastAsia="Times New Roman" w:cs="Times New Roman"/>
          <w:szCs w:val="24"/>
        </w:rPr>
        <w:t xml:space="preserve"> στη συζήτηση των</w:t>
      </w:r>
    </w:p>
    <w:p w14:paraId="657FEA46" w14:textId="77777777" w:rsidR="0046060E" w:rsidRDefault="00AD2655">
      <w:pPr>
        <w:spacing w:line="600" w:lineRule="auto"/>
        <w:ind w:firstLine="720"/>
        <w:jc w:val="center"/>
        <w:rPr>
          <w:rFonts w:eastAsia="Times New Roman" w:cs="Times New Roman"/>
          <w:b/>
          <w:szCs w:val="24"/>
        </w:rPr>
      </w:pPr>
      <w:r w:rsidRPr="00AC63B9">
        <w:rPr>
          <w:rFonts w:eastAsia="Times New Roman" w:cs="Times New Roman"/>
          <w:b/>
          <w:szCs w:val="24"/>
        </w:rPr>
        <w:t>ΕΠΙΚΑΙΡΩΝ ΕΡΩΤΗΣΕΩΝ</w:t>
      </w:r>
    </w:p>
    <w:p w14:paraId="657FEA47"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 xml:space="preserve">ρχίζουμε με την πρώτη </w:t>
      </w:r>
      <w:r>
        <w:rPr>
          <w:rFonts w:eastAsia="Times New Roman" w:cs="Times New Roman"/>
          <w:szCs w:val="24"/>
        </w:rPr>
        <w:t>με αριθμό 1817/18-6-2018</w:t>
      </w:r>
      <w:r>
        <w:rPr>
          <w:rFonts w:eastAsia="Times New Roman" w:cs="Times New Roman"/>
          <w:szCs w:val="24"/>
        </w:rPr>
        <w:t xml:space="preserve"> επίκαιρη ερώτηση δευτέρου κύκλου της Βουλευτού </w:t>
      </w:r>
      <w:r>
        <w:rPr>
          <w:rFonts w:eastAsia="Times New Roman" w:cs="Times New Roman"/>
          <w:szCs w:val="24"/>
        </w:rPr>
        <w:t>Αιτωλοακαρνανίας του Συνασπισμού Ριζοσπαστικής Αριστεράς κ</w:t>
      </w:r>
      <w:r>
        <w:rPr>
          <w:rFonts w:eastAsia="Times New Roman" w:cs="Times New Roman"/>
          <w:szCs w:val="24"/>
        </w:rPr>
        <w:t>.</w:t>
      </w:r>
      <w:r>
        <w:rPr>
          <w:rFonts w:eastAsia="Times New Roman" w:cs="Times New Roman"/>
          <w:szCs w:val="24"/>
        </w:rPr>
        <w:t xml:space="preserve"> Μαρίας Τριανταφύλλου προς τον Υπουργό Αγροτικής Ανάπτυξης και Τροφίμων, με θέμα: «Αμφίβολη η συνέχιση της ενίσχυσης εκμεταλλεύσεων από το Μέτρο 11 «βιολογικές καλλιέργειες», για κτηνοτρόφους ορειν</w:t>
      </w:r>
      <w:r>
        <w:rPr>
          <w:rFonts w:eastAsia="Times New Roman" w:cs="Times New Roman"/>
          <w:szCs w:val="24"/>
        </w:rPr>
        <w:t>ών περιοχών στην Αιτωλοακαρνανία, που υπηρέτησαν και θέλουν να συνεχίσουν να υπηρετούν τη βιολογική και ποιοτική κτηνοτροφία».</w:t>
      </w:r>
    </w:p>
    <w:p w14:paraId="657FEA48"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Αγροτικής Ανάπτυξης και Τροφίμων κ. Ευάγγελος Αποστόλου.</w:t>
      </w:r>
    </w:p>
    <w:p w14:paraId="657FEA49"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 για</w:t>
      </w:r>
      <w:r>
        <w:rPr>
          <w:rFonts w:eastAsia="Times New Roman" w:cs="Times New Roman"/>
          <w:szCs w:val="24"/>
        </w:rPr>
        <w:t xml:space="preserve">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657FEA4A"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ΜΑΡΙΑ ΤΡΙΑΝΤΑΦΥΛΛΟΥ</w:t>
      </w:r>
      <w:r w:rsidRPr="0023207D">
        <w:rPr>
          <w:rFonts w:eastAsia="Times New Roman" w:cs="Times New Roman"/>
          <w:b/>
          <w:szCs w:val="24"/>
        </w:rPr>
        <w:t>:</w:t>
      </w:r>
      <w:r w:rsidRPr="0023207D">
        <w:rPr>
          <w:rFonts w:eastAsia="Times New Roman" w:cs="Times New Roman"/>
          <w:szCs w:val="24"/>
        </w:rPr>
        <w:t xml:space="preserve"> </w:t>
      </w:r>
      <w:r>
        <w:rPr>
          <w:rFonts w:eastAsia="Times New Roman" w:cs="Times New Roman"/>
          <w:szCs w:val="24"/>
        </w:rPr>
        <w:t>Ευχαριστώ, κύριε Πρόεδρε.</w:t>
      </w:r>
    </w:p>
    <w:p w14:paraId="657FEA4B"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Κύριε Υπουργέ, η ερώτηση αφορά στο Μέτρο 11 «βιολογικές καλλιέργειες» του Προγράμματος Αγροτικής Ανάπτυξης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 και στις δύο δράσεις του, τη δράση 11.1.2, που αφορούσε στην ενίσχυση</w:t>
      </w:r>
      <w:r>
        <w:rPr>
          <w:rFonts w:eastAsia="Times New Roman" w:cs="Times New Roman"/>
          <w:szCs w:val="24"/>
        </w:rPr>
        <w:t xml:space="preserve"> για μετατροπή σε βιολογικές πρακτικές </w:t>
      </w:r>
      <w:r>
        <w:rPr>
          <w:rFonts w:eastAsia="Times New Roman" w:cs="Times New Roman"/>
          <w:szCs w:val="24"/>
        </w:rPr>
        <w:lastRenderedPageBreak/>
        <w:t xml:space="preserve">και μεθόδους παραγωγής στην κτηνοτροφία και τη δράση 11.2.2, που αφορούσε στην ενίσχυση για διατήρηση σε βιολογικές πρακτικές και μεθόδους παραγωγής στην κτηνοτροφία. </w:t>
      </w:r>
    </w:p>
    <w:p w14:paraId="657FEA4C"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Να τονίσουμε εδώ ότι έγιναν διαδοχικές τροποποιήσ</w:t>
      </w:r>
      <w:r>
        <w:rPr>
          <w:rFonts w:eastAsia="Times New Roman" w:cs="Times New Roman"/>
          <w:szCs w:val="24"/>
        </w:rPr>
        <w:t>εις που αφορούσαν και στις αρχικές πιστώσεις και στην κατανομή τους τόσο ανά δράση όσο και ανά περιφερειακή ενότητα. Οι τροποποιήσεις έγιναν για την ορθολογικότερη λειτουργία του μέτρου και θα έλεγα ότι είναι σωστό που μερίμνησε το Υπουργείο Αγροτικής Ανάπ</w:t>
      </w:r>
      <w:r>
        <w:rPr>
          <w:rFonts w:eastAsia="Times New Roman" w:cs="Times New Roman"/>
          <w:szCs w:val="24"/>
        </w:rPr>
        <w:t xml:space="preserve">τυξης για τον ξεχωριστό προϋπολογισμό όσον αφορά στη συμμετοχή των νέων κτηνοτρόφων. </w:t>
      </w:r>
    </w:p>
    <w:p w14:paraId="657FEA4D"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Στη δεύτερη τροποποίηση κιόλας είχαμε θετική εξέλιξη, δηλαδή ότι υπήρξε αύξηση της δημόσιας δαπάνης, εθνικής και κοινοτικής συμμετοχής, για τις δύο δράσεις και από τα 200</w:t>
      </w:r>
      <w:r>
        <w:rPr>
          <w:rFonts w:eastAsia="Times New Roman" w:cs="Times New Roman"/>
          <w:szCs w:val="24"/>
        </w:rPr>
        <w:t xml:space="preserve"> εκατομμύρια ευρώ φτάσαμε στα 218 εκατομμύρια ευρώ με ανάλογες αυξήσεις και για τις δύο δράσεις.</w:t>
      </w:r>
    </w:p>
    <w:p w14:paraId="657FEA4E"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Στην πιο πρόσφατη τροποποίηση, την τέταρτη, την τελευταία, αυξάνεται λίγο ακόμα η δημόσια δαπάνη και για τις δύο </w:t>
      </w:r>
      <w:r>
        <w:rPr>
          <w:rFonts w:eastAsia="Times New Roman" w:cs="Times New Roman"/>
          <w:szCs w:val="24"/>
        </w:rPr>
        <w:lastRenderedPageBreak/>
        <w:t>δράσεις, φτάνοντας τα 219 εκατομμύρια και κάτι</w:t>
      </w:r>
      <w:r>
        <w:rPr>
          <w:rFonts w:eastAsia="Times New Roman" w:cs="Times New Roman"/>
          <w:szCs w:val="24"/>
        </w:rPr>
        <w:t xml:space="preserve"> και αλλάζει συνολικά η συνολική κατανομή ανά δράση. Είναι εμφανής η τάση για μ</w:t>
      </w:r>
      <w:r>
        <w:rPr>
          <w:rFonts w:eastAsia="Times New Roman" w:cs="Times New Roman"/>
          <w:szCs w:val="24"/>
        </w:rPr>
        <w:t>ί</w:t>
      </w:r>
      <w:r>
        <w:rPr>
          <w:rFonts w:eastAsia="Times New Roman" w:cs="Times New Roman"/>
          <w:szCs w:val="24"/>
        </w:rPr>
        <w:t>α φροντίδα στους νεοεισερχόμενους κτηνοτρόφους.</w:t>
      </w:r>
    </w:p>
    <w:p w14:paraId="657FEA4F"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t>Γιατί τα λέω όλα αυτά και πού είναι το πρόβλημα; Οι αγρότες στήριξαν αυτό το μέτρο. Υπήρξε πάρα πολύ μεγάλη συμμετοχή. Ωστόσο, π</w:t>
      </w:r>
      <w:r>
        <w:rPr>
          <w:rFonts w:eastAsia="Times New Roman"/>
          <w:szCs w:val="24"/>
        </w:rPr>
        <w:t xml:space="preserve">ροέκυψε ένα πρόβλημα κυρίως για τον Νομό Αιτωλοακαρνανίας και συγκεκριμένα για την Περιφέρεια </w:t>
      </w:r>
      <w:r>
        <w:rPr>
          <w:rFonts w:eastAsia="Times New Roman"/>
          <w:szCs w:val="24"/>
        </w:rPr>
        <w:t>Δ</w:t>
      </w:r>
      <w:r>
        <w:rPr>
          <w:rFonts w:eastAsia="Times New Roman"/>
          <w:szCs w:val="24"/>
        </w:rPr>
        <w:t>υτικής Ελλάδας με αιχμή τον Νομό Αιτωλοακαρνανίας.</w:t>
      </w:r>
    </w:p>
    <w:p w14:paraId="657FEA50"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t xml:space="preserve">Πολλοί κτηνοτρόφοι ορεινών περιοχών, που τηρούν τον κανονισμό περί βιολογικού τρόπου παραγωγής πάνω από πέντε </w:t>
      </w:r>
      <w:r>
        <w:rPr>
          <w:rFonts w:eastAsia="Times New Roman"/>
          <w:szCs w:val="24"/>
        </w:rPr>
        <w:t xml:space="preserve">και έξι χρόνια, είναι επιλαχόντες, αλλά δεν είναι μέσα στους δικαιούχους. Γιατί; Γιατί υπήρξε περιορισμένη </w:t>
      </w:r>
      <w:proofErr w:type="spellStart"/>
      <w:r>
        <w:rPr>
          <w:rFonts w:eastAsia="Times New Roman"/>
          <w:szCs w:val="24"/>
        </w:rPr>
        <w:t>μορ</w:t>
      </w:r>
      <w:r>
        <w:rPr>
          <w:rFonts w:eastAsia="Times New Roman"/>
          <w:szCs w:val="24"/>
        </w:rPr>
        <w:t>ι</w:t>
      </w:r>
      <w:r>
        <w:rPr>
          <w:rFonts w:eastAsia="Times New Roman"/>
          <w:szCs w:val="24"/>
        </w:rPr>
        <w:t>οδότηση</w:t>
      </w:r>
      <w:proofErr w:type="spellEnd"/>
      <w:r>
        <w:rPr>
          <w:rFonts w:eastAsia="Times New Roman"/>
          <w:szCs w:val="24"/>
        </w:rPr>
        <w:t xml:space="preserve"> -λέω ξανά- κυρίως στην Αιτωλοακαρνανία και, μάλιστα, μιλάω για ορεινές περιοχές που παράγουν αποκλειστικά βιολογικό κρέας και όχι βιολογι</w:t>
      </w:r>
      <w:r>
        <w:rPr>
          <w:rFonts w:eastAsia="Times New Roman"/>
          <w:szCs w:val="24"/>
        </w:rPr>
        <w:t>κές ζωοτροφές.</w:t>
      </w:r>
    </w:p>
    <w:p w14:paraId="657FEA51"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t>Καταλαβαίνουμε ότι η γεωμορφολογία είναι τέτοια, όπου δεν υπάρχουν πολλές εκτάσεις βοσκήσιμες κ.λπ.. Επομένως, ακριβώς γι’ αυτό, ακριβώς λόγω της γεωμορφολογίας από τη μ</w:t>
      </w:r>
      <w:r>
        <w:rPr>
          <w:rFonts w:eastAsia="Times New Roman"/>
          <w:szCs w:val="24"/>
        </w:rPr>
        <w:t>ί</w:t>
      </w:r>
      <w:r>
        <w:rPr>
          <w:rFonts w:eastAsia="Times New Roman"/>
          <w:szCs w:val="24"/>
        </w:rPr>
        <w:t xml:space="preserve">α, </w:t>
      </w:r>
      <w:r>
        <w:rPr>
          <w:rFonts w:eastAsia="Times New Roman"/>
          <w:szCs w:val="24"/>
        </w:rPr>
        <w:lastRenderedPageBreak/>
        <w:t>αλλά και των υδρολογικών συνθηκών από την άλλη, μένουν έξω. Οπότε, υ</w:t>
      </w:r>
      <w:r>
        <w:rPr>
          <w:rFonts w:eastAsia="Times New Roman"/>
          <w:szCs w:val="24"/>
        </w:rPr>
        <w:t>πάρχουν δύο ερωτήματα, τα οποία έτσι ακριβώς τίθενται και στην επίκαιρη ερώτηση που κατέθεσα, κύριε Υπουργέ.</w:t>
      </w:r>
    </w:p>
    <w:p w14:paraId="657FEA52"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t>Το πρώτο ερώτημα έχει να κάνει με τα κριτήρια. Πώς κατανεμήθηκαν τα χρήματα; Με ποια κριτήρια; Πώς μοιράστηκαν οι προσαυξήσεις; Υπάρχει προαποφασισ</w:t>
      </w:r>
      <w:r>
        <w:rPr>
          <w:rFonts w:eastAsia="Times New Roman"/>
          <w:szCs w:val="24"/>
        </w:rPr>
        <w:t xml:space="preserve">μένος προϋπολογισμός για κάθε περιφέρεια. Επομένως, λέω ξανά, με ποια κριτήρια μοιράζονται τα χρήματα; </w:t>
      </w:r>
      <w:r>
        <w:rPr>
          <w:rFonts w:eastAsia="Times New Roman"/>
          <w:szCs w:val="24"/>
        </w:rPr>
        <w:t>Μ</w:t>
      </w:r>
      <w:r>
        <w:rPr>
          <w:rFonts w:eastAsia="Times New Roman"/>
          <w:szCs w:val="24"/>
        </w:rPr>
        <w:t>ιλάω για την Αιτωλοακαρνανία, κυρίως γιατί είναι μια περιοχή με τους περισσότερους κτηνοτρόφους που είχαν ενταχθεί στο προηγούμενο πρόγραμμα.</w:t>
      </w:r>
    </w:p>
    <w:p w14:paraId="657FEA53"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t xml:space="preserve">Δεύτερον, </w:t>
      </w:r>
      <w:r>
        <w:rPr>
          <w:rFonts w:eastAsia="Times New Roman"/>
          <w:szCs w:val="24"/>
        </w:rPr>
        <w:t>-βέβαια, θα έχουμε τη δυνατότητα να το πούμε και στη δευτερολογία- ποιες δυνατότητες θεραπείας υπάρχουν σ’ αυτό το πρόγραμμα που προέκυψε;</w:t>
      </w:r>
    </w:p>
    <w:p w14:paraId="657FEA54" w14:textId="77777777" w:rsidR="0046060E" w:rsidRDefault="00AD2655">
      <w:pPr>
        <w:tabs>
          <w:tab w:val="left" w:pos="2940"/>
        </w:tabs>
        <w:spacing w:line="600" w:lineRule="auto"/>
        <w:ind w:firstLine="720"/>
        <w:jc w:val="both"/>
        <w:rPr>
          <w:rFonts w:eastAsia="Times New Roman"/>
          <w:szCs w:val="24"/>
        </w:rPr>
      </w:pPr>
      <w:r w:rsidRPr="00F23E0B">
        <w:rPr>
          <w:rFonts w:eastAsia="Times New Roman"/>
          <w:b/>
          <w:szCs w:val="24"/>
        </w:rPr>
        <w:t xml:space="preserve">ΠΡΟΕΔΡΕΥΩΝ (Σπυρίδων Λυκούδης): </w:t>
      </w:r>
      <w:r>
        <w:rPr>
          <w:rFonts w:eastAsia="Times New Roman"/>
          <w:szCs w:val="24"/>
        </w:rPr>
        <w:t>Ευχαριστώ, κυρία συνάδελφε.</w:t>
      </w:r>
    </w:p>
    <w:p w14:paraId="657FEA55"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t>Κύριε Υπουργέ, έχετε τον λόγο.</w:t>
      </w:r>
    </w:p>
    <w:p w14:paraId="657FEA56" w14:textId="77777777" w:rsidR="0046060E" w:rsidRDefault="00AD2655">
      <w:pPr>
        <w:tabs>
          <w:tab w:val="left" w:pos="2940"/>
        </w:tabs>
        <w:spacing w:line="600" w:lineRule="auto"/>
        <w:ind w:firstLine="720"/>
        <w:jc w:val="both"/>
        <w:rPr>
          <w:rFonts w:eastAsia="Times New Roman"/>
          <w:szCs w:val="24"/>
        </w:rPr>
      </w:pPr>
      <w:r w:rsidRPr="00F23E0B">
        <w:rPr>
          <w:rFonts w:eastAsia="Times New Roman"/>
          <w:b/>
          <w:szCs w:val="24"/>
        </w:rPr>
        <w:t>ΕΥΑΓΓΕΛΟΣ ΑΠΟΣΤΟΛΟΥ (Υπουρ</w:t>
      </w:r>
      <w:r w:rsidRPr="00F23E0B">
        <w:rPr>
          <w:rFonts w:eastAsia="Times New Roman"/>
          <w:b/>
          <w:szCs w:val="24"/>
        </w:rPr>
        <w:t>γός Αγροτικής Ανάπτυξης και Τροφίμων):</w:t>
      </w:r>
      <w:r>
        <w:rPr>
          <w:rFonts w:eastAsia="Times New Roman"/>
          <w:szCs w:val="24"/>
        </w:rPr>
        <w:t xml:space="preserve"> Αγαπητή συνάδελφε, καταλαβαίνω </w:t>
      </w:r>
      <w:r>
        <w:rPr>
          <w:rFonts w:eastAsia="Times New Roman"/>
          <w:szCs w:val="24"/>
        </w:rPr>
        <w:lastRenderedPageBreak/>
        <w:t>την αγωνία σας για την τύχη πολλών παραγωγών που είχαν ενταχθεί στο προηγούμενο πρόγραμμα βιολογικής δράσης και σήμερα έχουν κριθεί επιλαχόντες.</w:t>
      </w:r>
    </w:p>
    <w:p w14:paraId="657FEA57"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t xml:space="preserve">Όπως και εσείς το είπατε στην τοποθέτησή </w:t>
      </w:r>
      <w:r>
        <w:rPr>
          <w:rFonts w:eastAsia="Times New Roman"/>
          <w:szCs w:val="24"/>
        </w:rPr>
        <w:t>σας, το ενδιαφέρον για τα συγκεκριμένα προγράμματα ξεπέρασε κάθε προσδοκία, κάθε προηγούμενο, πράγμα το οποίο δείχνει ότι το ενδιαφέρον είναι πολύ μεγάλο για την ποιοτική γεωργία, που είναι ένα από τα βασικά όπλα μας στη λειτουργία του αγροτικού χώρου. Όμω</w:t>
      </w:r>
      <w:r>
        <w:rPr>
          <w:rFonts w:eastAsia="Times New Roman"/>
          <w:szCs w:val="24"/>
        </w:rPr>
        <w:t>ς, εμάς μας δημιουργεί προβλήματα, διότι δεν μπορούμε να ανταποκριθούμε σε τόσα πολλά και μεγάλα ποσά που έχουν τα συγκεκριμένα αιτήματα. Γι’ αυτό, βεβαίως, κάναμε μ</w:t>
      </w:r>
      <w:r>
        <w:rPr>
          <w:rFonts w:eastAsia="Times New Roman"/>
          <w:szCs w:val="24"/>
        </w:rPr>
        <w:t>ί</w:t>
      </w:r>
      <w:r>
        <w:rPr>
          <w:rFonts w:eastAsia="Times New Roman"/>
          <w:szCs w:val="24"/>
        </w:rPr>
        <w:t>α κίνηση, αυξήσαμε σημαντικά τα διαθέσιμα ποσά γι’ αυτή την περίπτωση.</w:t>
      </w:r>
    </w:p>
    <w:p w14:paraId="657FEA58"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t xml:space="preserve">Ας δούμε, όμως, τα </w:t>
      </w:r>
      <w:r>
        <w:rPr>
          <w:rFonts w:eastAsia="Times New Roman"/>
          <w:szCs w:val="24"/>
        </w:rPr>
        <w:t>στοιχεία για την Περιφέρεια Δυτικής Ελλάδας, όπου έχουμε τρεις χιλιάδες τριακόσιες τρεις αιτήσεις με αιτούμενο ποσό 71 εκατομμύρια ευρώ και στην Περιφερειακή Ενότητα Αιτωλοακαρνανίας δύο χιλιάδες εφτακόσιες ενενήντα ένα αιτήσεις με αιτούμενο ποσό 61 εκατομ</w:t>
      </w:r>
      <w:r>
        <w:rPr>
          <w:rFonts w:eastAsia="Times New Roman"/>
          <w:szCs w:val="24"/>
        </w:rPr>
        <w:t xml:space="preserve">μύρια ευρώ, ενώ, με βάση την αρχική κατανομή στην </w:t>
      </w:r>
      <w:r>
        <w:rPr>
          <w:rFonts w:eastAsia="Times New Roman"/>
          <w:szCs w:val="24"/>
        </w:rPr>
        <w:t>π</w:t>
      </w:r>
      <w:r>
        <w:rPr>
          <w:rFonts w:eastAsia="Times New Roman"/>
          <w:szCs w:val="24"/>
        </w:rPr>
        <w:t xml:space="preserve">εριφέρεια αναλογούσαν 38 εκατομμύρια ευρώ, ποσό που αντιστοιχούσε ουσιαστικά στο </w:t>
      </w:r>
      <w:r>
        <w:rPr>
          <w:rFonts w:eastAsia="Times New Roman"/>
          <w:szCs w:val="24"/>
        </w:rPr>
        <w:lastRenderedPageBreak/>
        <w:t>17,5% των πόρων της πρόσκλησης και ήταν το μεγαλύτερο ποσό, που όντως το δικαιούνταν, διότι έχει ανάλογη βιολογική κτηνοτροφ</w:t>
      </w:r>
      <w:r>
        <w:rPr>
          <w:rFonts w:eastAsia="Times New Roman"/>
          <w:szCs w:val="24"/>
        </w:rPr>
        <w:t>ία που κατανεμήθηκε στην περιφέρεια.</w:t>
      </w:r>
    </w:p>
    <w:p w14:paraId="657FEA59"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t>Όσον αφορά τις εντάξεις, στο σύνολο της επικράτειας έχουμε επτά χιλιάδες επτακόσιες εννιά ενταγμένους κτηνοτρόφους με ποσό 219 εκατομμύρια ευρώ, στην Περιφέρεια Δυτικής Ελλάδας χίλιους επτακόσιους ενενήντα τρεις με 41,9</w:t>
      </w:r>
      <w:r>
        <w:rPr>
          <w:rFonts w:eastAsia="Times New Roman"/>
          <w:szCs w:val="24"/>
        </w:rPr>
        <w:t xml:space="preserve"> εκατομμύρια ευρώ και στην Περιφερειακή Ενότητα Αιτωλοακαρνανίας χίλιους τετρακόσιους πενήντα τρεις με 35,2 εκατομμύρια ευρώ.</w:t>
      </w:r>
    </w:p>
    <w:p w14:paraId="657FEA5A"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t xml:space="preserve">Με βάση, λοιπόν, τα στοιχεία των εντάξεων, το 81% των </w:t>
      </w:r>
      <w:proofErr w:type="spellStart"/>
      <w:r>
        <w:rPr>
          <w:rFonts w:eastAsia="Times New Roman"/>
          <w:szCs w:val="24"/>
        </w:rPr>
        <w:t>εντεταγμένων</w:t>
      </w:r>
      <w:proofErr w:type="spellEnd"/>
      <w:r>
        <w:rPr>
          <w:rFonts w:eastAsia="Times New Roman"/>
          <w:szCs w:val="24"/>
        </w:rPr>
        <w:t xml:space="preserve"> κτηνοτρόφων και το 84% των πόρων της Περιφέρειας Δυτικής Ελλάδα</w:t>
      </w:r>
      <w:r>
        <w:rPr>
          <w:rFonts w:eastAsia="Times New Roman"/>
          <w:szCs w:val="24"/>
        </w:rPr>
        <w:t>ς για τη βιολογική κτηνοτροφία κατευθύνεται στην Περιφερειακή Ενότητα Αιτωλοακαρνανίας, γεγονός που αποδεικνύει ότι ενισχύεται, όπως όφειλε να ενισχυθεί, ιδιαίτερα η κτηνοτροφία που ασκείται σε ορεινές περιοχές.</w:t>
      </w:r>
    </w:p>
    <w:p w14:paraId="657FEA5B"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t>Δυστυχώς, οι πόροι του Προγράμματος Αγροτική</w:t>
      </w:r>
      <w:r>
        <w:rPr>
          <w:rFonts w:eastAsia="Times New Roman"/>
          <w:szCs w:val="24"/>
        </w:rPr>
        <w:t xml:space="preserve">ς Ανάπτυξης είναι περιορισμένοι. Δεν μπορούμε να καλύψουμε το σύνολο των δραστηριοτήτων σε όλη τη χώρα. </w:t>
      </w:r>
    </w:p>
    <w:p w14:paraId="657FEA5C"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lastRenderedPageBreak/>
        <w:t xml:space="preserve">Όμως, πρέπει να γίνει αντιληπτό ότι κατά τη διάρκεια υλοποίησης -στην πορεία, δηλαδή, του Προγράμματος Αγροτικής Ανάπτυξης- θα εξεταστεί το ενδεχόμενο </w:t>
      </w:r>
      <w:r>
        <w:rPr>
          <w:rFonts w:eastAsia="Times New Roman"/>
          <w:szCs w:val="24"/>
        </w:rPr>
        <w:t>τυχόν αδιάθετοι πόροι, που θα προκύψουν από άλλα μέτρα -γιατί κάτι τέτοιο συμβαίνει- να δοθούν με προτεραιότητα ως δεύτερη πρόσκληση στη βιολογική κτηνοτροφία, ώστε να ενισχυθεί ειδικά η ορεινή κτηνοτροφία και, βεβαίως, οι βιολογικοί κτηνοτρόφοι να συνεχίσ</w:t>
      </w:r>
      <w:r>
        <w:rPr>
          <w:rFonts w:eastAsia="Times New Roman"/>
          <w:szCs w:val="24"/>
        </w:rPr>
        <w:t>ουν την άσκηση της δραστηριότητάς τους.</w:t>
      </w:r>
    </w:p>
    <w:p w14:paraId="657FEA5D"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Ακόμη, υπάρχει περίπτωση να προκύψουν πόροι από αυτούς που ναι μεν έχουν κριθεί δικαιούχοι, αλλά δεν θα προσέλθουν. Συμβαίνουν και αυτά. </w:t>
      </w:r>
      <w:r>
        <w:rPr>
          <w:rFonts w:eastAsia="Times New Roman" w:cs="Times New Roman"/>
          <w:szCs w:val="24"/>
        </w:rPr>
        <w:t>Α</w:t>
      </w:r>
      <w:r>
        <w:rPr>
          <w:rFonts w:eastAsia="Times New Roman" w:cs="Times New Roman"/>
          <w:szCs w:val="24"/>
        </w:rPr>
        <w:t>υτούς τους πόρους, λοιπόν, θα τους κατευθύνουμε σε περιφέρειες με μεγαλύτερη ζ</w:t>
      </w:r>
      <w:r>
        <w:rPr>
          <w:rFonts w:eastAsia="Times New Roman" w:cs="Times New Roman"/>
          <w:szCs w:val="24"/>
        </w:rPr>
        <w:t xml:space="preserve">ήτηση, ιδιαίτερα στη βιολογική κτηνοτροφία και ειδικά -επιμένω ξανά- για την ορεινή βιολογική κτηνοτροφία. </w:t>
      </w:r>
    </w:p>
    <w:p w14:paraId="657FEA5E" w14:textId="77777777" w:rsidR="0046060E" w:rsidRDefault="00AD2655">
      <w:pPr>
        <w:spacing w:line="600" w:lineRule="auto"/>
        <w:ind w:firstLine="720"/>
        <w:jc w:val="both"/>
        <w:rPr>
          <w:rFonts w:eastAsia="Times New Roman" w:cs="Times New Roman"/>
          <w:szCs w:val="24"/>
        </w:rPr>
      </w:pPr>
      <w:r w:rsidRPr="00D03D07">
        <w:rPr>
          <w:rFonts w:eastAsia="Times New Roman" w:cs="Times New Roman"/>
          <w:b/>
          <w:szCs w:val="24"/>
        </w:rPr>
        <w:t>ΠΡΟΕΔΡΕΥΩΝ (Σπυρίδων Λυκούδης):</w:t>
      </w:r>
      <w:r>
        <w:rPr>
          <w:rFonts w:eastAsia="Times New Roman" w:cs="Times New Roman"/>
          <w:szCs w:val="24"/>
        </w:rPr>
        <w:t xml:space="preserve"> Κυρία συνάδελφε, έχετε τον λόγο για τη δευτερολογία σας.</w:t>
      </w:r>
    </w:p>
    <w:p w14:paraId="657FEA5F" w14:textId="77777777" w:rsidR="0046060E" w:rsidRDefault="00AD2655">
      <w:pPr>
        <w:spacing w:line="600" w:lineRule="auto"/>
        <w:ind w:firstLine="720"/>
        <w:jc w:val="both"/>
        <w:rPr>
          <w:rFonts w:eastAsia="Times New Roman" w:cs="Times New Roman"/>
          <w:szCs w:val="24"/>
        </w:rPr>
      </w:pPr>
      <w:r w:rsidRPr="00D03D07">
        <w:rPr>
          <w:rFonts w:eastAsia="Times New Roman" w:cs="Times New Roman"/>
          <w:b/>
          <w:szCs w:val="24"/>
        </w:rPr>
        <w:t xml:space="preserve">ΜΑΡΙΑ ΤΡΙΑΝΤΑΦΥΛΛΟΥ: </w:t>
      </w:r>
      <w:r>
        <w:rPr>
          <w:rFonts w:eastAsia="Times New Roman" w:cs="Times New Roman"/>
          <w:szCs w:val="24"/>
        </w:rPr>
        <w:t>Ευχαριστώ, κύριε Πρόεδρε.</w:t>
      </w:r>
    </w:p>
    <w:p w14:paraId="657FEA60"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Κύριε Υπουργ</w:t>
      </w:r>
      <w:r>
        <w:rPr>
          <w:rFonts w:eastAsia="Times New Roman" w:cs="Times New Roman"/>
          <w:szCs w:val="24"/>
        </w:rPr>
        <w:t xml:space="preserve">έ, πράγματι τα στοιχεία είναι αυτά που παραθέσατε. Πράγματι, από τα υπάρχοντα χρήματα η Αιτωλοακαρνανία, όπως ήταν φυσικό βέβαια, γιατί είναι ο νομός που βγάζει τα περισσότερα βιολογικά προϊόντα, </w:t>
      </w:r>
      <w:r w:rsidRPr="00F632C2">
        <w:rPr>
          <w:rFonts w:eastAsia="Times New Roman" w:cs="Times New Roman"/>
          <w:szCs w:val="24"/>
        </w:rPr>
        <w:t>πήρε</w:t>
      </w:r>
      <w:r>
        <w:rPr>
          <w:rFonts w:eastAsia="Times New Roman" w:cs="Times New Roman"/>
          <w:szCs w:val="24"/>
        </w:rPr>
        <w:t xml:space="preserve"> μερίδιο</w:t>
      </w:r>
      <w:r w:rsidRPr="00F632C2">
        <w:rPr>
          <w:rFonts w:eastAsia="Times New Roman" w:cs="Times New Roman"/>
          <w:szCs w:val="24"/>
        </w:rPr>
        <w:t>.</w:t>
      </w:r>
    </w:p>
    <w:p w14:paraId="657FEA61"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Προσέξτε, όμως, υπάρχει και το εξής, που το έθ</w:t>
      </w:r>
      <w:r>
        <w:rPr>
          <w:rFonts w:eastAsia="Times New Roman" w:cs="Times New Roman"/>
          <w:szCs w:val="24"/>
        </w:rPr>
        <w:t xml:space="preserve">εσα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Αν και υπήρχαν μεγαλύτερα ποσά ανά ζωική μονάδα, έτσι ακριβώς όπως την αναφέρει το </w:t>
      </w:r>
      <w:r>
        <w:rPr>
          <w:rFonts w:eastAsia="Times New Roman" w:cs="Times New Roman"/>
          <w:szCs w:val="24"/>
        </w:rPr>
        <w:t>μ</w:t>
      </w:r>
      <w:r>
        <w:rPr>
          <w:rFonts w:eastAsia="Times New Roman" w:cs="Times New Roman"/>
          <w:szCs w:val="24"/>
        </w:rPr>
        <w:t xml:space="preserve">έτρο, αρκετοί στην Αιτωλοακαρνανία μένουν απέξω. Επιλέγονται και δεν προχωρούν, είναι επιλαχόντες. </w:t>
      </w:r>
    </w:p>
    <w:p w14:paraId="657FEA62"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Είναι πραγματικά ένα πάρα πολύ σημαντικό ζή</w:t>
      </w:r>
      <w:r>
        <w:rPr>
          <w:rFonts w:eastAsia="Times New Roman" w:cs="Times New Roman"/>
          <w:szCs w:val="24"/>
        </w:rPr>
        <w:t>τημα γιατί είναι κτηνοτρόφοι που ξεκίνησαν εδώ και αρκετά χρόνια, επένδυσαν σε αυτό, αλλά δεν μπορούν να συνεχίσουν. Είναι από ορεινές περιοχές χωρίς άλλα μόρια. Αναφερθήκατε σε δύο μέτρα, σε δύο θεραπείες που ενδεχομένως μπορεί να αμβλύνουν το πρόβλημα. Π</w:t>
      </w:r>
      <w:r>
        <w:rPr>
          <w:rFonts w:eastAsia="Times New Roman" w:cs="Times New Roman"/>
          <w:szCs w:val="24"/>
        </w:rPr>
        <w:t>ροσέξτε, όμως: Ξαναλέω ότι είναι κτηνοτρόφοι από ορεινές περιοχές χωρίς άλλη δυνατότητα, δεν έχουν άλλα μόρια και έως το 2020 δεν μπορούν να κάνουν κάτι άλλο.</w:t>
      </w:r>
    </w:p>
    <w:p w14:paraId="657FEA63"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γνωρίζαμε και εσείς γνωρίζατε -είστε ο καθ’ ύλην αρμόδιος- ότι έχουμε να αναμετρηθ</w:t>
      </w:r>
      <w:r>
        <w:rPr>
          <w:rFonts w:eastAsia="Times New Roman" w:cs="Times New Roman"/>
          <w:szCs w:val="24"/>
        </w:rPr>
        <w:t xml:space="preserve">ούμε με αυτό που λέμε παραγωγική αποσάθρωση. Η χώρα σταδιακά έχει μετατραπεί από πλεονασματική σε ελλειμματική και στα αγροτικά και στα κτηνοτροφικά προϊόντα.  </w:t>
      </w:r>
    </w:p>
    <w:p w14:paraId="657FEA64"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Επίσης γνωρίζουμε και γνωρίζετε καλύτερα από εμάς, ότι υπήρξε και υπάρχει αδήριτη ανάγκη ενός σ</w:t>
      </w:r>
      <w:r>
        <w:rPr>
          <w:rFonts w:eastAsia="Times New Roman" w:cs="Times New Roman"/>
          <w:szCs w:val="24"/>
        </w:rPr>
        <w:t>τρατηγικού σχεδιασμού στην αγροτική παραγωγή, τι θα παραχθεί και πώς. Και μάλιστα έχουν γίνει κινήσεις γι’ αυτό, έχουν γίνει σημαντικά βήματα για τη στήριξη της ελληνικής κτηνοτροφίας, που επέχει και ρόλο κοινωνικού ιστού, θα έλεγα, στην ελληνική πραγματικ</w:t>
      </w:r>
      <w:r>
        <w:rPr>
          <w:rFonts w:eastAsia="Times New Roman" w:cs="Times New Roman"/>
          <w:szCs w:val="24"/>
        </w:rPr>
        <w:t xml:space="preserve">ότητα. </w:t>
      </w:r>
    </w:p>
    <w:p w14:paraId="657FEA65"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Όμως εδώ θα επιμείνω ότι πρέπει, με μία όσο γίνεται μεγαλύτερη σαφήνεια, να τοποθετηθείτε. Μου μιλήσατε για δύο πράγματα, τους τυχόν αδιάθετους πόρους και κάποιους που είναι δικαιούχοι και δεν θα θελήσουν να συνεχίσουν το μέτρο, όπως και ότι όλα αυ</w:t>
      </w:r>
      <w:r>
        <w:rPr>
          <w:rFonts w:eastAsia="Times New Roman" w:cs="Times New Roman"/>
          <w:szCs w:val="24"/>
        </w:rPr>
        <w:t xml:space="preserve">τά θα εισέλθουν στη δεύτερη πρόσκληση για την ορεινή κτηνοτροφία έτσι ώστε να λυθεί το θέμα. </w:t>
      </w:r>
    </w:p>
    <w:p w14:paraId="657FEA66"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Ομολογώ ότι θα ήθελα να ακούσω και κάτι παραπάνω, ακριβώς –το ξαναλέω- γιατί γνωρίζω πολύ καλά ότι μιλάμε για ορεινές περιοχές, για την ορεινή Αιτωλοακαρνανία και</w:t>
      </w:r>
      <w:r>
        <w:rPr>
          <w:rFonts w:eastAsia="Times New Roman" w:cs="Times New Roman"/>
          <w:szCs w:val="24"/>
        </w:rPr>
        <w:t xml:space="preserve"> για ανθρώπους οι οποίοι έχουν δώσει όλο τους τον χρόνο και τα χρήματα στη βιολογική καλλιέργεια. </w:t>
      </w:r>
    </w:p>
    <w:p w14:paraId="657FEA67"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Επίσης να επισημάνω αυτό που είπατε μόλις τώρα, ότι είναι κρίσιμο ζήτημα, κρίσιμο μέγεθος να στηρίξουμε την ποιοτική κτηνοτροφία, να στηρίξουμε την ποιοτική </w:t>
      </w:r>
      <w:r>
        <w:rPr>
          <w:rFonts w:eastAsia="Times New Roman" w:cs="Times New Roman"/>
          <w:szCs w:val="24"/>
        </w:rPr>
        <w:t>παραγωγή, να στηρίξουμε τα ποιοτικά προϊόντα, να έχουμε ποιοτικά προϊόντα που να είναι ανταγωνιστικά και να προσφέρουν προστιθέμενη αξία. Το έχει ανάγκη η χώρα, γιατί ουσιαστικά αυτή είναι η απαρχή μιας παραγωγικής ανασυγκρότησης και ουσιαστικής εξόδου από</w:t>
      </w:r>
      <w:r>
        <w:rPr>
          <w:rFonts w:eastAsia="Times New Roman" w:cs="Times New Roman"/>
          <w:szCs w:val="24"/>
        </w:rPr>
        <w:t xml:space="preserve"> την κρίση που έχουμε ζήσει.</w:t>
      </w:r>
    </w:p>
    <w:p w14:paraId="657FEA68"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Ευχαριστώ.</w:t>
      </w:r>
    </w:p>
    <w:p w14:paraId="657FEA69"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κυρία συνάδελφε.</w:t>
      </w:r>
    </w:p>
    <w:p w14:paraId="657FEA6A"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57FEA6B" w14:textId="77777777" w:rsidR="0046060E" w:rsidRDefault="00AD2655">
      <w:pPr>
        <w:spacing w:line="600" w:lineRule="auto"/>
        <w:ind w:firstLine="720"/>
        <w:jc w:val="both"/>
        <w:rPr>
          <w:rFonts w:eastAsia="Times New Roman" w:cs="Times New Roman"/>
          <w:szCs w:val="24"/>
        </w:rPr>
      </w:pPr>
      <w:r w:rsidRPr="00764875">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b/>
          <w:szCs w:val="24"/>
        </w:rPr>
        <w:t xml:space="preserve"> </w:t>
      </w:r>
      <w:r>
        <w:rPr>
          <w:rFonts w:eastAsia="Times New Roman" w:cs="Times New Roman"/>
          <w:szCs w:val="24"/>
        </w:rPr>
        <w:t xml:space="preserve">Θα επαναλάβω και πάλι ότι δεύτερη πρόσκληση θα υπάρξει. Σε </w:t>
      </w:r>
      <w:r>
        <w:rPr>
          <w:rFonts w:eastAsia="Times New Roman" w:cs="Times New Roman"/>
          <w:szCs w:val="24"/>
        </w:rPr>
        <w:t>αυτή τη δεύτερη πρόσκληση θα προσπαθήσουμε -ιδιαίτερα με τα κριτήρια που θα βάλουμε- να ενισχύσουμε τους κτηνοτρόφους των ορεινών περιοχών, γιατί απλούστατα είναι η μόνη δραστηριότητα που εξασφαλίζει ένα εισόδημα σε αυτές τις περιοχές.</w:t>
      </w:r>
    </w:p>
    <w:p w14:paraId="657FEA6C"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Από εκεί και πέρα, ό</w:t>
      </w:r>
      <w:r>
        <w:rPr>
          <w:rFonts w:eastAsia="Times New Roman" w:cs="Times New Roman"/>
          <w:szCs w:val="24"/>
        </w:rPr>
        <w:t xml:space="preserve">πως είπατε και εσείς, κυρία Τριανταφύλλου, στο Πρόγραμμα Αγροτικής Ανάπτυξης έχουμε δώσει ιδιαίτερη βαρύτητα σε τρεις δραστηριότητες, μεταξύ των οποίων σημαντικότερη είναι η στήριξη της κτηνοτροφίας και ειδικά της </w:t>
      </w:r>
      <w:proofErr w:type="spellStart"/>
      <w:r>
        <w:rPr>
          <w:rFonts w:eastAsia="Times New Roman" w:cs="Times New Roman"/>
          <w:szCs w:val="24"/>
        </w:rPr>
        <w:t>αιγοπροβατοτροφίας</w:t>
      </w:r>
      <w:proofErr w:type="spellEnd"/>
      <w:r>
        <w:rPr>
          <w:rFonts w:eastAsia="Times New Roman" w:cs="Times New Roman"/>
          <w:szCs w:val="24"/>
        </w:rPr>
        <w:t>. Γι’ αυτό και ο προϋπολ</w:t>
      </w:r>
      <w:r>
        <w:rPr>
          <w:rFonts w:eastAsia="Times New Roman" w:cs="Times New Roman"/>
          <w:szCs w:val="24"/>
        </w:rPr>
        <w:t xml:space="preserve">ογισμός στην τρέχουσα </w:t>
      </w:r>
      <w:r>
        <w:rPr>
          <w:rFonts w:eastAsia="Times New Roman" w:cs="Times New Roman"/>
          <w:szCs w:val="24"/>
        </w:rPr>
        <w:t>π</w:t>
      </w:r>
      <w:r>
        <w:rPr>
          <w:rFonts w:eastAsia="Times New Roman" w:cs="Times New Roman"/>
          <w:szCs w:val="24"/>
        </w:rPr>
        <w:t xml:space="preserve">ρογραμματική </w:t>
      </w:r>
      <w:r>
        <w:rPr>
          <w:rFonts w:eastAsia="Times New Roman" w:cs="Times New Roman"/>
          <w:szCs w:val="24"/>
        </w:rPr>
        <w:t>π</w:t>
      </w:r>
      <w:r>
        <w:rPr>
          <w:rFonts w:eastAsia="Times New Roman" w:cs="Times New Roman"/>
          <w:szCs w:val="24"/>
        </w:rPr>
        <w:t>ερίοδο</w:t>
      </w:r>
      <w:r w:rsidRPr="00143011">
        <w:rPr>
          <w:rFonts w:eastAsia="Times New Roman" w:cs="Times New Roman"/>
          <w:szCs w:val="24"/>
        </w:rPr>
        <w:t xml:space="preserve"> </w:t>
      </w:r>
      <w:r>
        <w:rPr>
          <w:rFonts w:eastAsia="Times New Roman" w:cs="Times New Roman"/>
          <w:szCs w:val="24"/>
        </w:rPr>
        <w:t xml:space="preserve">είναι πιο αυξημένος σε σχέση με την προηγούμενη </w:t>
      </w:r>
      <w:r>
        <w:rPr>
          <w:rFonts w:eastAsia="Times New Roman" w:cs="Times New Roman"/>
          <w:szCs w:val="24"/>
        </w:rPr>
        <w:t>π</w:t>
      </w:r>
      <w:r>
        <w:rPr>
          <w:rFonts w:eastAsia="Times New Roman" w:cs="Times New Roman"/>
          <w:szCs w:val="24"/>
        </w:rPr>
        <w:t xml:space="preserve">ρογραμματική </w:t>
      </w:r>
      <w:r>
        <w:rPr>
          <w:rFonts w:eastAsia="Times New Roman" w:cs="Times New Roman"/>
          <w:szCs w:val="24"/>
        </w:rPr>
        <w:t>π</w:t>
      </w:r>
      <w:r>
        <w:rPr>
          <w:rFonts w:eastAsia="Times New Roman" w:cs="Times New Roman"/>
          <w:szCs w:val="24"/>
        </w:rPr>
        <w:t>ερίοδο.</w:t>
      </w:r>
    </w:p>
    <w:p w14:paraId="657FEA6D"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Υπάρχουν μερικά κριτήρια. Το πρώτο και βασικό κριτήριο για την κατανομή ήταν η έκταση ορεινών βοσκοτόπων της </w:t>
      </w:r>
      <w:r>
        <w:rPr>
          <w:rFonts w:eastAsia="Times New Roman" w:cs="Times New Roman"/>
          <w:szCs w:val="24"/>
        </w:rPr>
        <w:t>π</w:t>
      </w:r>
      <w:r>
        <w:rPr>
          <w:rFonts w:eastAsia="Times New Roman" w:cs="Times New Roman"/>
          <w:szCs w:val="24"/>
        </w:rPr>
        <w:t>εριφέρειας ως ποσοστιαία αναλογ</w:t>
      </w:r>
      <w:r>
        <w:rPr>
          <w:rFonts w:eastAsia="Times New Roman" w:cs="Times New Roman"/>
          <w:szCs w:val="24"/>
        </w:rPr>
        <w:t xml:space="preserve">ία στο σύνολο της χώρας. Χρησιμοποιήθηκε ακριβώς αυτό το κριτήριο, για να ενισχύσει ειδικά την κτηνοτροφία στις ορεινές περιοχές. </w:t>
      </w:r>
    </w:p>
    <w:p w14:paraId="657FEA6E"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Ένα δεύτερο κριτήριο ήταν η δυναμική που αναπτύσσεται και η σημασία της κτηνοτροφίας στη συγκεκριμένη </w:t>
      </w:r>
      <w:r>
        <w:rPr>
          <w:rFonts w:eastAsia="Times New Roman" w:cs="Times New Roman"/>
          <w:szCs w:val="24"/>
        </w:rPr>
        <w:t>π</w:t>
      </w:r>
      <w:r>
        <w:rPr>
          <w:rFonts w:eastAsia="Times New Roman" w:cs="Times New Roman"/>
          <w:szCs w:val="24"/>
        </w:rPr>
        <w:t xml:space="preserve">εριφέρεια, όπου όντως </w:t>
      </w:r>
      <w:r>
        <w:rPr>
          <w:rFonts w:eastAsia="Times New Roman" w:cs="Times New Roman"/>
          <w:szCs w:val="24"/>
        </w:rPr>
        <w:t xml:space="preserve">υπάρχει. Άρα, λοιπόν, αυτά τα δύο βασικά κριτήρια υπηρετούν την </w:t>
      </w:r>
      <w:r>
        <w:rPr>
          <w:rFonts w:eastAsia="Times New Roman" w:cs="Times New Roman"/>
          <w:szCs w:val="24"/>
        </w:rPr>
        <w:t>π</w:t>
      </w:r>
      <w:r>
        <w:rPr>
          <w:rFonts w:eastAsia="Times New Roman" w:cs="Times New Roman"/>
          <w:szCs w:val="24"/>
        </w:rPr>
        <w:t xml:space="preserve">εριφέρεια, υπηρετούν την ορεινή κτηνοτροφία. </w:t>
      </w:r>
    </w:p>
    <w:p w14:paraId="657FEA6F"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Όσον αφορά τώρα την επόμενη –θα έλεγα- πρόσκληση, το πώς θα διατεθούν, αυτό που μας ενδιαφέρει</w:t>
      </w:r>
      <w:r w:rsidRPr="00B13F5A">
        <w:rPr>
          <w:rFonts w:eastAsia="Times New Roman" w:cs="Times New Roman"/>
          <w:szCs w:val="24"/>
        </w:rPr>
        <w:t xml:space="preserve"> </w:t>
      </w:r>
      <w:r>
        <w:rPr>
          <w:rFonts w:eastAsia="Times New Roman" w:cs="Times New Roman"/>
          <w:szCs w:val="24"/>
        </w:rPr>
        <w:t>κυρίως είναι να διασφαλίσουμε, βεβαίως, όσο γίνετα</w:t>
      </w:r>
      <w:r>
        <w:rPr>
          <w:rFonts w:eastAsia="Times New Roman" w:cs="Times New Roman"/>
          <w:szCs w:val="24"/>
        </w:rPr>
        <w:t>ι περισσότερα ποσά. Θέλω να πιστεύω ότι θα ικανοποιήσουμε ένα μεγάλο μέρος, γιατί τα αιτήματα ξεπέρασαν κάθε προσδοκία, δείχνουν ότι υπάρχει ένα ενδιαφέρον για τον συγκεκριμένο χώρο. Να δούμε, λοιπόν, πώς θα μπορέσουμε όσο γίνεται καλύτερα με τους πόρους π</w:t>
      </w:r>
      <w:r>
        <w:rPr>
          <w:rFonts w:eastAsia="Times New Roman" w:cs="Times New Roman"/>
          <w:szCs w:val="24"/>
        </w:rPr>
        <w:t xml:space="preserve">ου έχουμε να ικανοποιήσουμε τα συγκεκριμένα αιτήματα. </w:t>
      </w:r>
    </w:p>
    <w:p w14:paraId="657FEA70"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657FEA71"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Ακολουθεί η πέμπτη με αριθμό 1833/19-6-2018 επίκαιρη ερώτηση δεύτερου κύκλου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E25C20">
        <w:rPr>
          <w:rFonts w:eastAsia="Times New Roman" w:cs="Times New Roman"/>
          <w:bCs/>
          <w:szCs w:val="24"/>
        </w:rPr>
        <w:t>Νικολάου Μωραΐτη</w:t>
      </w:r>
      <w:r w:rsidRPr="00847BD7">
        <w:rPr>
          <w:rFonts w:eastAsia="Times New Roman" w:cs="Times New Roman"/>
          <w:bCs/>
          <w:szCs w:val="24"/>
        </w:rPr>
        <w:t xml:space="preserve"> </w:t>
      </w:r>
      <w:r>
        <w:rPr>
          <w:rFonts w:eastAsia="Times New Roman" w:cs="Times New Roman"/>
          <w:szCs w:val="24"/>
        </w:rPr>
        <w:t xml:space="preserve">προς τον Υπουργό </w:t>
      </w:r>
      <w:r w:rsidRPr="00E25C20">
        <w:rPr>
          <w:rFonts w:eastAsia="Times New Roman" w:cs="Times New Roman"/>
          <w:bCs/>
          <w:szCs w:val="24"/>
        </w:rPr>
        <w:t>Αγροτικής Ανάπτυξης και Τροφίμων,</w:t>
      </w:r>
      <w:r w:rsidRPr="00847BD7">
        <w:rPr>
          <w:rFonts w:eastAsia="Times New Roman" w:cs="Times New Roman"/>
          <w:bCs/>
          <w:szCs w:val="24"/>
        </w:rPr>
        <w:t xml:space="preserve"> </w:t>
      </w:r>
      <w:r>
        <w:rPr>
          <w:rFonts w:eastAsia="Times New Roman" w:cs="Times New Roman"/>
          <w:szCs w:val="24"/>
        </w:rPr>
        <w:t xml:space="preserve">με θέμα: </w:t>
      </w:r>
      <w:r>
        <w:rPr>
          <w:rFonts w:eastAsia="Times New Roman" w:cs="Times New Roman"/>
          <w:szCs w:val="24"/>
        </w:rPr>
        <w:lastRenderedPageBreak/>
        <w:t xml:space="preserve">«Προβλήματα </w:t>
      </w:r>
      <w:proofErr w:type="spellStart"/>
      <w:r>
        <w:rPr>
          <w:rFonts w:eastAsia="Times New Roman" w:cs="Times New Roman"/>
          <w:szCs w:val="24"/>
        </w:rPr>
        <w:t>αιγοπροβατοτρόφων</w:t>
      </w:r>
      <w:proofErr w:type="spellEnd"/>
      <w:r>
        <w:rPr>
          <w:rFonts w:eastAsia="Times New Roman" w:cs="Times New Roman"/>
          <w:szCs w:val="24"/>
        </w:rPr>
        <w:t xml:space="preserve"> από τη συνεχή πτώση της τιμής του κρέατος και του γάλακτος».</w:t>
      </w:r>
    </w:p>
    <w:p w14:paraId="657FEA72"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657FEA73"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Ευχαριστώ, κύριε Πρόεδ</w:t>
      </w:r>
      <w:r>
        <w:rPr>
          <w:rFonts w:eastAsia="Times New Roman" w:cs="Times New Roman"/>
          <w:szCs w:val="24"/>
        </w:rPr>
        <w:t xml:space="preserve">ρε. </w:t>
      </w:r>
    </w:p>
    <w:p w14:paraId="657FEA74"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Υπουργέ, σε κατάσταση πλήρους κατάρρευσης βρίσκονται μικροί και μεσαίοι κτηνοτρόφοι, </w:t>
      </w:r>
      <w:proofErr w:type="spellStart"/>
      <w:r>
        <w:rPr>
          <w:rFonts w:eastAsia="Times New Roman" w:cs="Times New Roman"/>
          <w:szCs w:val="24"/>
        </w:rPr>
        <w:t>αιγοπροβατοτρόφοι</w:t>
      </w:r>
      <w:proofErr w:type="spellEnd"/>
      <w:r>
        <w:rPr>
          <w:rFonts w:eastAsia="Times New Roman" w:cs="Times New Roman"/>
          <w:szCs w:val="24"/>
        </w:rPr>
        <w:t xml:space="preserve"> σε όλη τη χώρα, από την Κρήτη έως τον Έβρο. Βιώνουν τις συνέπειες, τα αδιέξοδα της Κοινής Αγροτικής Πολιτικής, που συναποφασίζουν και εφαρμόζο</w:t>
      </w:r>
      <w:r>
        <w:rPr>
          <w:rFonts w:eastAsia="Times New Roman" w:cs="Times New Roman"/>
          <w:szCs w:val="24"/>
        </w:rPr>
        <w:t xml:space="preserve">υν με απόλυτη συνέπεια, διαχρονικά όλες οι ελληνικές κυβερνήσεις και στηρίζουν τα κόμματα της </w:t>
      </w:r>
      <w:proofErr w:type="spellStart"/>
      <w:r>
        <w:rPr>
          <w:rFonts w:eastAsia="Times New Roman" w:cs="Times New Roman"/>
          <w:szCs w:val="24"/>
        </w:rPr>
        <w:t>ευρωυποταγής</w:t>
      </w:r>
      <w:proofErr w:type="spellEnd"/>
      <w:r>
        <w:rPr>
          <w:rFonts w:eastAsia="Times New Roman" w:cs="Times New Roman"/>
          <w:szCs w:val="24"/>
        </w:rPr>
        <w:t xml:space="preserve">. </w:t>
      </w:r>
    </w:p>
    <w:p w14:paraId="657FEA75"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Έχουμε ιδιαίτερα τα δύο τελευταία χρόνια κατρακύλισμα των τιμών σε γάλα και κρέας. Έχουμε τιμές που σε συνδυασμό με το μεγάλο κόστος παραγωγής οδηγ</w:t>
      </w:r>
      <w:r>
        <w:rPr>
          <w:rFonts w:eastAsia="Times New Roman" w:cs="Times New Roman"/>
          <w:szCs w:val="24"/>
        </w:rPr>
        <w:t xml:space="preserve">ούν σε βίαιο μαζικό ξεκλήρισμα την </w:t>
      </w:r>
      <w:proofErr w:type="spellStart"/>
      <w:r>
        <w:rPr>
          <w:rFonts w:eastAsia="Times New Roman" w:cs="Times New Roman"/>
          <w:szCs w:val="24"/>
        </w:rPr>
        <w:t>εκτατική</w:t>
      </w:r>
      <w:proofErr w:type="spellEnd"/>
      <w:r>
        <w:rPr>
          <w:rFonts w:eastAsia="Times New Roman" w:cs="Times New Roman"/>
          <w:szCs w:val="24"/>
        </w:rPr>
        <w:t xml:space="preserve"> </w:t>
      </w:r>
      <w:proofErr w:type="spellStart"/>
      <w:r>
        <w:rPr>
          <w:rFonts w:eastAsia="Times New Roman" w:cs="Times New Roman"/>
          <w:szCs w:val="24"/>
        </w:rPr>
        <w:t>αιγοπροβατοτροφία</w:t>
      </w:r>
      <w:proofErr w:type="spellEnd"/>
      <w:r>
        <w:rPr>
          <w:rFonts w:eastAsia="Times New Roman" w:cs="Times New Roman"/>
          <w:szCs w:val="24"/>
        </w:rPr>
        <w:t>, που έως σήμερα βρισκόταν κατά κύριο λόγο σε οικογενειακές μορφές εκμετάλλευσης. Έχει την τύχη των άλλων κλάδων της κτηνοτροφίας, αγελα</w:t>
      </w:r>
      <w:r>
        <w:rPr>
          <w:rFonts w:eastAsia="Times New Roman" w:cs="Times New Roman"/>
          <w:szCs w:val="24"/>
        </w:rPr>
        <w:lastRenderedPageBreak/>
        <w:t>δοτροφίας, χοιροτροφίας, που έχουν εδώ και χρόνια συγκεντρω</w:t>
      </w:r>
      <w:r>
        <w:rPr>
          <w:rFonts w:eastAsia="Times New Roman" w:cs="Times New Roman"/>
          <w:szCs w:val="24"/>
        </w:rPr>
        <w:t xml:space="preserve">θεί σε λίγα χέρια, σε μεγάλες καπιταλιστικές επιχειρήσεις. Σε αυτή την κατεύθυνση σταθερά κινείται και η </w:t>
      </w:r>
      <w:proofErr w:type="spellStart"/>
      <w:r>
        <w:rPr>
          <w:rFonts w:eastAsia="Times New Roman" w:cs="Times New Roman"/>
          <w:szCs w:val="24"/>
        </w:rPr>
        <w:t>αιγοπροβατοτροφία</w:t>
      </w:r>
      <w:proofErr w:type="spellEnd"/>
      <w:r>
        <w:rPr>
          <w:rFonts w:eastAsia="Times New Roman" w:cs="Times New Roman"/>
          <w:szCs w:val="24"/>
        </w:rPr>
        <w:t>.</w:t>
      </w:r>
    </w:p>
    <w:p w14:paraId="657FEA76"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Την περίοδο 2005-2013 πετάχτηκαν έξω από την παραγωγή σαράντα οχτώ χιλιάδες εννιακόσιοι αιγοτρόφοι και τριάντα τρεις χιλιάδες τετρακ</w:t>
      </w:r>
      <w:r>
        <w:rPr>
          <w:rFonts w:eastAsia="Times New Roman" w:cs="Times New Roman"/>
          <w:szCs w:val="24"/>
        </w:rPr>
        <w:t>όσιοι ενενήντα προβατοτρόφοι, δηλαδή κοντά στο 35% των κτηνοτρόφων, ενώ από την άλλη μεριά οι μεγάλες μονάδες που είχαν μερίδιο μόλις 6% στην αγορά των κτηνοτροφικών προϊόντων το 2000, το 2013 αυτό εκτοξεύτηκε στο 33%. Αυτή η κατάσταση συνεχίζεται με γρήγο</w:t>
      </w:r>
      <w:r>
        <w:rPr>
          <w:rFonts w:eastAsia="Times New Roman" w:cs="Times New Roman"/>
          <w:szCs w:val="24"/>
        </w:rPr>
        <w:t xml:space="preserve">ρους ρυθμούς. </w:t>
      </w:r>
    </w:p>
    <w:p w14:paraId="657FEA77"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Να ποιον υπηρετεί η πολιτική σας που γιγαντώνει τα καρτέλ, τα οποία εκβιάζουν τους κτηνοτρόφους, ρίχνουν τις τιμές, για να έχουν φθηνή πρώτη ύλη, για να αυγατίζουν τα κέρδη τους, ενώ οι εισαγωγές γάλακτος συνεχίζουν να γίνονται αθρόες και αν</w:t>
      </w:r>
      <w:r>
        <w:rPr>
          <w:rFonts w:eastAsia="Times New Roman" w:cs="Times New Roman"/>
          <w:szCs w:val="24"/>
        </w:rPr>
        <w:t xml:space="preserve">ενόχλητα στην ελεύθερη, ασύδοτη αγορά που υπηρετείτε. Οκτώ μεταποιητικά μονοπώλια λυμαίνονται το 35% της παραγωγής τυροκομικών προϊόντων στη χώρα. Είναι στοιχεία της </w:t>
      </w:r>
      <w:r>
        <w:rPr>
          <w:rFonts w:eastAsia="Times New Roman" w:cs="Times New Roman"/>
          <w:szCs w:val="24"/>
          <w:lang w:val="en-US"/>
        </w:rPr>
        <w:t>Eurostat</w:t>
      </w:r>
      <w:r w:rsidRPr="00847BD7">
        <w:rPr>
          <w:rFonts w:eastAsia="Times New Roman" w:cs="Times New Roman"/>
          <w:szCs w:val="24"/>
        </w:rPr>
        <w:t xml:space="preserve"> </w:t>
      </w:r>
      <w:r>
        <w:rPr>
          <w:rFonts w:eastAsia="Times New Roman" w:cs="Times New Roman"/>
          <w:szCs w:val="24"/>
        </w:rPr>
        <w:t xml:space="preserve">του 2015. </w:t>
      </w:r>
    </w:p>
    <w:p w14:paraId="657FEA78"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από πάνω, κύριε Υπουργέ, που δεν έχετε χρήματα –και θα πούμε στη συνέχεια για τη βιολογική κτηνοτροφία- τους επιχορηγείτε με τζάμπα ζεστό χρήμα, για να επεκτείνουν και να εκσυγχρονίσουν τις εγκαταστάσεις τους από τη </w:t>
      </w:r>
      <w:proofErr w:type="spellStart"/>
      <w:r>
        <w:rPr>
          <w:rFonts w:eastAsia="Times New Roman" w:cs="Times New Roman"/>
          <w:szCs w:val="24"/>
        </w:rPr>
        <w:t>φοροληστεία</w:t>
      </w:r>
      <w:proofErr w:type="spellEnd"/>
      <w:r>
        <w:rPr>
          <w:rFonts w:eastAsia="Times New Roman" w:cs="Times New Roman"/>
          <w:szCs w:val="24"/>
        </w:rPr>
        <w:t xml:space="preserve"> του λαού. Όπως αναφέραμε</w:t>
      </w:r>
      <w:r>
        <w:rPr>
          <w:rFonts w:eastAsia="Times New Roman" w:cs="Times New Roman"/>
          <w:szCs w:val="24"/>
        </w:rPr>
        <w:t xml:space="preserve">, κοψοχρονιά αγοράζουν τα προϊόντα από τους κτηνοτρόφους, πανάκριβα, όμως, απλησίαστα στην κατανάλωση για τις λαϊκές οικογένειες. </w:t>
      </w:r>
    </w:p>
    <w:p w14:paraId="657FEA79"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η Κυβέρνησή σας, μπροστά σε αυτόν τον αφανισμό των φτωχών κτηνοτρόφων, τους πουλά φύκια για μεταξωτές κορδέλες. Τι τους λ</w:t>
      </w:r>
      <w:r>
        <w:rPr>
          <w:rFonts w:eastAsia="Times New Roman" w:cs="Times New Roman"/>
          <w:szCs w:val="24"/>
        </w:rPr>
        <w:t xml:space="preserve">έτε; Πιστοί στις κατευθύνσεις της Κοινής Αγροτικής Πολιτικής της Ευρωπαϊκής Ένωσης, τους λέτε ότι διέξοδος είναι η δημιουργία </w:t>
      </w:r>
      <w:proofErr w:type="spellStart"/>
      <w:r>
        <w:rPr>
          <w:rFonts w:eastAsia="Times New Roman" w:cs="Times New Roman"/>
          <w:szCs w:val="24"/>
        </w:rPr>
        <w:t>διεπαγγελματικών</w:t>
      </w:r>
      <w:proofErr w:type="spellEnd"/>
      <w:r>
        <w:rPr>
          <w:rFonts w:eastAsia="Times New Roman" w:cs="Times New Roman"/>
          <w:szCs w:val="24"/>
        </w:rPr>
        <w:t xml:space="preserve"> οργανώσεων. Όλοι μαζί, δηλαδή, παρέα, μονοπώλια και κτηνοτρόφοι, οι λύκοι μαζί με τα πρόβατα! </w:t>
      </w:r>
    </w:p>
    <w:p w14:paraId="657FEA7A"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Πρέπει να δουν οι </w:t>
      </w:r>
      <w:r>
        <w:rPr>
          <w:rFonts w:eastAsia="Times New Roman" w:cs="Times New Roman"/>
          <w:szCs w:val="24"/>
        </w:rPr>
        <w:t xml:space="preserve">κτηνοτρόφοι –υπάρχει πείρα- από άλλα προϊόντα στα οποία έγιναν </w:t>
      </w:r>
      <w:proofErr w:type="spellStart"/>
      <w:r>
        <w:rPr>
          <w:rFonts w:eastAsia="Times New Roman" w:cs="Times New Roman"/>
          <w:szCs w:val="24"/>
        </w:rPr>
        <w:t>διεπαγγελματικές</w:t>
      </w:r>
      <w:proofErr w:type="spellEnd"/>
      <w:r>
        <w:rPr>
          <w:rFonts w:eastAsia="Times New Roman" w:cs="Times New Roman"/>
          <w:szCs w:val="24"/>
        </w:rPr>
        <w:t>. Πετάχτηκαν έξω παραγωγοί και αποδείχτηκαν ότι είναι εργαλεία ελέγχου της παραγωγής, δηλαδή με λίγα λόγια εργαλεία κυριαρχίας των μονοπωλίων.</w:t>
      </w:r>
    </w:p>
    <w:p w14:paraId="657FEA7B"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τα αιτήματα που δια</w:t>
      </w:r>
      <w:r>
        <w:rPr>
          <w:rFonts w:eastAsia="Times New Roman" w:cs="Times New Roman"/>
          <w:szCs w:val="24"/>
        </w:rPr>
        <w:t xml:space="preserve">μορφώνονται κάτω από αυτή την άσχημη κατάσταση είναι αιτήματα επιβίωσης για τους φτωχούς κτηνοτρόφους. Πρώτον, ζητάμε να δοθούν άμεσες ενισχύσεις για τις τεράστιες απώλειες που έχουν υποστεί οι </w:t>
      </w:r>
      <w:proofErr w:type="spellStart"/>
      <w:r>
        <w:rPr>
          <w:rFonts w:eastAsia="Times New Roman" w:cs="Times New Roman"/>
          <w:szCs w:val="24"/>
        </w:rPr>
        <w:t>αιγοπροβατοτρόφοι</w:t>
      </w:r>
      <w:proofErr w:type="spellEnd"/>
      <w:r>
        <w:rPr>
          <w:rFonts w:eastAsia="Times New Roman" w:cs="Times New Roman"/>
          <w:szCs w:val="24"/>
        </w:rPr>
        <w:t xml:space="preserve"> από τις απαράδεκτα χαμηλές τιμές σε γάλα και</w:t>
      </w:r>
      <w:r>
        <w:rPr>
          <w:rFonts w:eastAsia="Times New Roman" w:cs="Times New Roman"/>
          <w:szCs w:val="24"/>
        </w:rPr>
        <w:t xml:space="preserve"> κρέας. Δεύτερον, ζητάμε μέτρα για τη μείωση του κόστους παραγωγής, αφορολόγητο πετρέλαιο όπως στους εφοπλιστές, φτηνό αγροτικό ρεύμα, κατάργηση του ΦΠΑ στα </w:t>
      </w:r>
      <w:proofErr w:type="spellStart"/>
      <w:r>
        <w:rPr>
          <w:rFonts w:eastAsia="Times New Roman" w:cs="Times New Roman"/>
          <w:szCs w:val="24"/>
        </w:rPr>
        <w:t>αγροτοεφόδια</w:t>
      </w:r>
      <w:proofErr w:type="spellEnd"/>
      <w:r>
        <w:rPr>
          <w:rFonts w:eastAsia="Times New Roman" w:cs="Times New Roman"/>
          <w:szCs w:val="24"/>
        </w:rPr>
        <w:t xml:space="preserve"> και στις ζωοτροφές, διαγραφή του ΕΝΦΙΑ, του ΕΛΓΑ, του ΕΦΚΑ ή άλλων τεράστιων χρεών, όσ</w:t>
      </w:r>
      <w:r>
        <w:rPr>
          <w:rFonts w:eastAsia="Times New Roman" w:cs="Times New Roman"/>
          <w:szCs w:val="24"/>
        </w:rPr>
        <w:t>ο διαρκεί αυτή η κρίση. Τρίτον, ζητάμε μέτρα που να διαμορφώνουν κατώτερες εγγυημένες τιμές και να διασφαλίζουν το εισόδημα για την επιβίωση των ίδιων των κτηνοτρόφων και των κοπαδιών τους.</w:t>
      </w:r>
    </w:p>
    <w:p w14:paraId="657FEA7C"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Ευχαριστώ.</w:t>
      </w:r>
    </w:p>
    <w:p w14:paraId="657FEA7D" w14:textId="77777777" w:rsidR="0046060E" w:rsidRDefault="00AD2655">
      <w:pPr>
        <w:tabs>
          <w:tab w:val="left" w:pos="3642"/>
          <w:tab w:val="center" w:pos="4753"/>
          <w:tab w:val="left" w:pos="6214"/>
        </w:tabs>
        <w:spacing w:line="600" w:lineRule="auto"/>
        <w:ind w:firstLine="720"/>
        <w:jc w:val="both"/>
        <w:rPr>
          <w:rFonts w:eastAsia="Times New Roman" w:cs="Times New Roman"/>
          <w:szCs w:val="24"/>
        </w:rPr>
      </w:pPr>
      <w:r w:rsidRPr="007D0552">
        <w:rPr>
          <w:rFonts w:eastAsia="Times New Roman" w:cs="Times New Roman"/>
          <w:b/>
          <w:szCs w:val="24"/>
        </w:rPr>
        <w:t xml:space="preserve">ΠΡΟΕΔΡΕΥΩΝ (Σπυρίδων Λυκούδης): </w:t>
      </w:r>
      <w:r w:rsidRPr="007D0552">
        <w:rPr>
          <w:rFonts w:eastAsia="Times New Roman" w:cs="Times New Roman"/>
          <w:szCs w:val="24"/>
        </w:rPr>
        <w:t>Κ</w:t>
      </w:r>
      <w:r>
        <w:rPr>
          <w:rFonts w:eastAsia="Times New Roman" w:cs="Times New Roman"/>
          <w:szCs w:val="24"/>
        </w:rPr>
        <w:t xml:space="preserve">ύριε Υπουργέ, ορίστε, </w:t>
      </w:r>
      <w:r>
        <w:rPr>
          <w:rFonts w:eastAsia="Times New Roman" w:cs="Times New Roman"/>
          <w:szCs w:val="24"/>
        </w:rPr>
        <w:t>έχετε τον λόγο.</w:t>
      </w:r>
    </w:p>
    <w:p w14:paraId="657FEA7E" w14:textId="77777777" w:rsidR="0046060E" w:rsidRDefault="00AD2655">
      <w:pPr>
        <w:tabs>
          <w:tab w:val="left" w:pos="3642"/>
          <w:tab w:val="center" w:pos="4753"/>
          <w:tab w:val="left" w:pos="6214"/>
        </w:tabs>
        <w:spacing w:line="600" w:lineRule="auto"/>
        <w:ind w:firstLine="720"/>
        <w:jc w:val="both"/>
        <w:rPr>
          <w:rFonts w:eastAsia="Times New Roman" w:cs="Times New Roman"/>
          <w:szCs w:val="24"/>
        </w:rPr>
      </w:pPr>
      <w:r w:rsidRPr="00C84BA1">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η επιλογή μας να </w:t>
      </w:r>
      <w:r>
        <w:rPr>
          <w:rFonts w:eastAsia="Times New Roman" w:cs="Times New Roman"/>
          <w:szCs w:val="24"/>
        </w:rPr>
        <w:lastRenderedPageBreak/>
        <w:t>στηρίξουμε την κτηνοτροφία είναι αυτονόητη. Όμως, πρέπει να αντιληφθείτε ένα πράγμα. Πρέπει να αντιληφθείτε ότι αυτή η στήριξη ασκείται στο π</w:t>
      </w:r>
      <w:r>
        <w:rPr>
          <w:rFonts w:eastAsia="Times New Roman" w:cs="Times New Roman"/>
          <w:szCs w:val="24"/>
        </w:rPr>
        <w:t>λαίσιο των κανονιστικών διατάξεων που διέπουν την Κοινή Αγροτική Πολιτική. Έχουμε μια εντελώς διαφορετική προσέγγιση στο συγκεκριμένο ζήτημα, αλλά εμείς -όπως και το μεγάλο μέρος του πολιτικού κόσμου της χώρας, θα έλεγα- έχουμε επιλέξει αυτή την επιλογή κα</w:t>
      </w:r>
      <w:r>
        <w:rPr>
          <w:rFonts w:eastAsia="Times New Roman" w:cs="Times New Roman"/>
          <w:szCs w:val="24"/>
        </w:rPr>
        <w:t xml:space="preserve">ι αυτή υπηρετούμε. </w:t>
      </w:r>
    </w:p>
    <w:p w14:paraId="657FEA7F" w14:textId="77777777" w:rsidR="0046060E" w:rsidRDefault="00AD265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όντως υπάρχει μία κρίση στον γαλακτοκομικό τομέα, την οποία για να την αντιμετωπίσουμε πρέπει να εξακριβώσουμε ποιες είναι οι πραγματικές της διαστάσεις και να πάρουμε αποφάσεις αποτελεσματικές. </w:t>
      </w:r>
    </w:p>
    <w:p w14:paraId="657FEA80" w14:textId="77777777" w:rsidR="0046060E" w:rsidRDefault="00AD265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Για παράδειγμα, μιλάτ</w:t>
      </w:r>
      <w:r>
        <w:rPr>
          <w:rFonts w:eastAsia="Times New Roman" w:cs="Times New Roman"/>
          <w:szCs w:val="24"/>
        </w:rPr>
        <w:t xml:space="preserve">ε για απαγορεύσεις στη διακίνηση γάλακτος και γαλακτοκομικών προϊόντων στη χώρα μας. Αυτό δεν μπορούμε να το κάνουμε. Δεν προβλέπεται τέτοια δυνατότητα. Ό,τι προβλέπει η εθνική και η </w:t>
      </w:r>
      <w:proofErr w:type="spellStart"/>
      <w:r>
        <w:rPr>
          <w:rFonts w:eastAsia="Times New Roman" w:cs="Times New Roman"/>
          <w:szCs w:val="24"/>
        </w:rPr>
        <w:t>ενωσιακή</w:t>
      </w:r>
      <w:proofErr w:type="spellEnd"/>
      <w:r>
        <w:rPr>
          <w:rFonts w:eastAsia="Times New Roman" w:cs="Times New Roman"/>
          <w:szCs w:val="24"/>
        </w:rPr>
        <w:t xml:space="preserve"> νομοθεσία εφαρμόζουμε στην προκειμένη περίπτωση. Τι κάνουμε εμεί</w:t>
      </w:r>
      <w:r>
        <w:rPr>
          <w:rFonts w:eastAsia="Times New Roman" w:cs="Times New Roman"/>
          <w:szCs w:val="24"/>
        </w:rPr>
        <w:t xml:space="preserve">ς για να υπερασπιστούμε την ντόπια γαλακτοπαραγωγή, γιατί βλέπαμε ότι ερχόταν η κρίση ιδιαίτερα από τις βόρειες χώρες της Ευρωπαϊκής Ένωσης εξαιτίας της μεγάλης γαλακτοπαραγωγής; Μετά </w:t>
      </w:r>
      <w:r>
        <w:rPr>
          <w:rFonts w:eastAsia="Times New Roman" w:cs="Times New Roman"/>
          <w:szCs w:val="24"/>
        </w:rPr>
        <w:lastRenderedPageBreak/>
        <w:t>από έντονη και επίπονη διαβούλευση στο πλαίσιο της Ευρωπαϊκής Ένωσης θεσ</w:t>
      </w:r>
      <w:r>
        <w:rPr>
          <w:rFonts w:eastAsia="Times New Roman" w:cs="Times New Roman"/>
          <w:szCs w:val="24"/>
        </w:rPr>
        <w:t xml:space="preserve">πίσαμε με τον ν.4492/2017 την υποχρεωτική αναγραφή της χώρας προέλευσης, της χώρας </w:t>
      </w:r>
      <w:proofErr w:type="spellStart"/>
      <w:r>
        <w:rPr>
          <w:rFonts w:eastAsia="Times New Roman" w:cs="Times New Roman"/>
          <w:szCs w:val="24"/>
        </w:rPr>
        <w:t>άρμεξης</w:t>
      </w:r>
      <w:proofErr w:type="spellEnd"/>
      <w:r>
        <w:rPr>
          <w:rFonts w:eastAsia="Times New Roman" w:cs="Times New Roman"/>
          <w:szCs w:val="24"/>
        </w:rPr>
        <w:t xml:space="preserve"> του γάλακτος για το γάλα και τα γαλακτοκομικά προϊόντα, με σκοπό να λειτουργήσει και προς την κατεύθυνση της διαφάνειας, με σκοπό να μην </w:t>
      </w:r>
      <w:proofErr w:type="spellStart"/>
      <w:r>
        <w:rPr>
          <w:rFonts w:eastAsia="Times New Roman" w:cs="Times New Roman"/>
          <w:szCs w:val="24"/>
        </w:rPr>
        <w:t>παραπλανάται</w:t>
      </w:r>
      <w:proofErr w:type="spellEnd"/>
      <w:r>
        <w:rPr>
          <w:rFonts w:eastAsia="Times New Roman" w:cs="Times New Roman"/>
          <w:szCs w:val="24"/>
        </w:rPr>
        <w:t xml:space="preserve"> ο καταναλωτής, </w:t>
      </w:r>
      <w:r>
        <w:rPr>
          <w:rFonts w:eastAsia="Times New Roman" w:cs="Times New Roman"/>
          <w:szCs w:val="24"/>
        </w:rPr>
        <w:t xml:space="preserve">αλλά και να υπάρξει από πλευράς του καταναλωτικού κοινού -που όντως αυτό συμβαίνει- η επιθυμία να αγοράζουν ελληνικά προϊόντα. Έτσι, λοιπόν, πέραν της ΠΟΠ φέτας που είναι υποχρεωτική η παρασκευή της με </w:t>
      </w:r>
      <w:proofErr w:type="spellStart"/>
      <w:r>
        <w:rPr>
          <w:rFonts w:eastAsia="Times New Roman" w:cs="Times New Roman"/>
          <w:szCs w:val="24"/>
        </w:rPr>
        <w:t>αιγοπρόβειο</w:t>
      </w:r>
      <w:proofErr w:type="spellEnd"/>
      <w:r>
        <w:rPr>
          <w:rFonts w:eastAsia="Times New Roman" w:cs="Times New Roman"/>
          <w:szCs w:val="24"/>
        </w:rPr>
        <w:t xml:space="preserve"> ελληνικό γάλα, για τα υπόλοιπα γαλακτοκομι</w:t>
      </w:r>
      <w:r>
        <w:rPr>
          <w:rFonts w:eastAsia="Times New Roman" w:cs="Times New Roman"/>
          <w:szCs w:val="24"/>
        </w:rPr>
        <w:t xml:space="preserve">κά προϊόντα έχουμε την υποχρεωτική αναγραφή. Όμως, είναι ένα θέμα το οποίο έχει κλείσει. </w:t>
      </w:r>
    </w:p>
    <w:p w14:paraId="657FEA81" w14:textId="77777777" w:rsidR="0046060E" w:rsidRDefault="00AD265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Βεβαίως, ταυτόχρονα πρέπει να γίνει και πάλι κατανοητό ότι δεν μπορούμε εμείς να παρέμβουμε στις τιμές που διαμορφώνει τόσο η ελληνική αγορά όσο και η ευρωπαϊκή αγορά</w:t>
      </w:r>
      <w:r>
        <w:rPr>
          <w:rFonts w:eastAsia="Times New Roman" w:cs="Times New Roman"/>
          <w:szCs w:val="24"/>
        </w:rPr>
        <w:t xml:space="preserve">. Αυτά μπορεί και εμείς κάποια στιγμή να μην τα θέλαμε, αλλά δυστυχώς η προσφορά και η ζήτηση είναι αυτές που διαμορφώνουν τις τιμές. </w:t>
      </w:r>
    </w:p>
    <w:p w14:paraId="657FEA82" w14:textId="77777777" w:rsidR="0046060E" w:rsidRDefault="00AD265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Εμείς, βεβαίως, από εκεί και πέρα κάνουμε μια μεγάλη προσπάθεια στο πλαίσιο του ελέγχου λειτουργίας του υγιούς ανταγωνισμ</w:t>
      </w:r>
      <w:r>
        <w:rPr>
          <w:rFonts w:eastAsia="Times New Roman" w:cs="Times New Roman"/>
          <w:szCs w:val="24"/>
        </w:rPr>
        <w:t xml:space="preserve">ού στην αγορά, προκειμένου να δούμε πώς θα αντιμετωπίσουμε τα φαινόμενα αισχροκέρδειας και τις πρακτικές οι οποίες εφαρμόζονται και οι οποίες δεν είναι εναρμονισμένες με τη λειτουργία του χώρου. </w:t>
      </w:r>
    </w:p>
    <w:p w14:paraId="657FEA83" w14:textId="77777777" w:rsidR="0046060E" w:rsidRDefault="00AD265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Έχουμε βάλει, λοιπόν, άμεση προτεραιότητα τη βελτίωση του θε</w:t>
      </w:r>
      <w:r>
        <w:rPr>
          <w:rFonts w:eastAsia="Times New Roman" w:cs="Times New Roman"/>
          <w:szCs w:val="24"/>
        </w:rPr>
        <w:t>σμικού πλαισίου που αφορά το ελεγκτικό σύστημα. Παράλληλα, βεβαίως, επεξεργαζόμαστε και ένα σύστημα αυστηρότερων κυρώσεων που να είναι αποτρεπτικό, θα έλεγα, για οποιαδήποτε παράβαση, ένα σύστημα το οποίο θα φτάσει μέχρι τη δημοσιοποίηση όλων των παραβάσεω</w:t>
      </w:r>
      <w:r>
        <w:rPr>
          <w:rFonts w:eastAsia="Times New Roman" w:cs="Times New Roman"/>
          <w:szCs w:val="24"/>
        </w:rPr>
        <w:t xml:space="preserve">ν και θα θέτει όρους λειτουργίας και κανόνες σε αυτή τη διαδικασία, οι οποίοι θα έχουν ως κύριο χαρακτηριστικό τη διαφάνεια. </w:t>
      </w:r>
    </w:p>
    <w:p w14:paraId="657FEA84" w14:textId="77777777" w:rsidR="0046060E" w:rsidRDefault="00AD265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Περισσότερα θα σας πω στη δευτερολογία μου.</w:t>
      </w:r>
    </w:p>
    <w:p w14:paraId="657FEA85" w14:textId="77777777" w:rsidR="0046060E" w:rsidRDefault="00AD2655">
      <w:pPr>
        <w:tabs>
          <w:tab w:val="left" w:pos="3642"/>
          <w:tab w:val="center" w:pos="4753"/>
          <w:tab w:val="left" w:pos="6214"/>
        </w:tabs>
        <w:spacing w:line="600" w:lineRule="auto"/>
        <w:ind w:firstLine="720"/>
        <w:jc w:val="both"/>
        <w:rPr>
          <w:rFonts w:eastAsia="Times New Roman" w:cs="Times New Roman"/>
          <w:szCs w:val="24"/>
        </w:rPr>
      </w:pPr>
      <w:r w:rsidRPr="007D0552">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657FEA86" w14:textId="77777777" w:rsidR="0046060E" w:rsidRDefault="00AD2655">
      <w:pPr>
        <w:tabs>
          <w:tab w:val="left" w:pos="3642"/>
          <w:tab w:val="center" w:pos="4753"/>
          <w:tab w:val="left" w:pos="6214"/>
        </w:tabs>
        <w:spacing w:line="600" w:lineRule="auto"/>
        <w:ind w:firstLine="720"/>
        <w:rPr>
          <w:rFonts w:eastAsia="Times New Roman" w:cs="Times New Roman"/>
          <w:szCs w:val="24"/>
        </w:rPr>
      </w:pPr>
      <w:r>
        <w:rPr>
          <w:rFonts w:eastAsia="Times New Roman" w:cs="Times New Roman"/>
          <w:szCs w:val="24"/>
        </w:rPr>
        <w:t>Ορίστε, κύριε Μωραΐτη, έχετε</w:t>
      </w:r>
      <w:r>
        <w:rPr>
          <w:rFonts w:eastAsia="Times New Roman" w:cs="Times New Roman"/>
          <w:szCs w:val="24"/>
        </w:rPr>
        <w:t xml:space="preserve"> τον λόγο.</w:t>
      </w:r>
    </w:p>
    <w:p w14:paraId="657FEA87" w14:textId="77777777" w:rsidR="0046060E" w:rsidRDefault="00AD2655">
      <w:pPr>
        <w:tabs>
          <w:tab w:val="left" w:pos="3873"/>
        </w:tabs>
        <w:spacing w:after="100" w:afterAutospacing="1" w:line="600" w:lineRule="auto"/>
        <w:ind w:firstLine="709"/>
        <w:jc w:val="both"/>
        <w:rPr>
          <w:rFonts w:eastAsia="Times New Roman" w:cs="Times New Roman"/>
          <w:szCs w:val="24"/>
        </w:rPr>
      </w:pPr>
      <w:r>
        <w:rPr>
          <w:rFonts w:eastAsia="Times New Roman" w:cs="Times New Roman"/>
          <w:b/>
          <w:szCs w:val="24"/>
        </w:rPr>
        <w:lastRenderedPageBreak/>
        <w:t>ΝΙΚΟΛΑΟΣ ΜΩΡΑΪΤΗΣ:</w:t>
      </w:r>
      <w:r>
        <w:rPr>
          <w:rFonts w:eastAsia="Times New Roman" w:cs="Times New Roman"/>
          <w:szCs w:val="24"/>
        </w:rPr>
        <w:t xml:space="preserve"> Από την τοποθέτησή σας, κύριε Υπουργέ, φάνηκε ξεκάθαρα ότι δεν είναι στις προθέσεις σας να δώσετε λύσεις στα οξυμένα προβλήματα των κτηνοτρόφων. Κάποια μπαλώματα, κάποιες αόριστες υποσχέσεις για τον νόμο που ψηφίστηκε πριν από</w:t>
      </w:r>
      <w:r>
        <w:rPr>
          <w:rFonts w:eastAsia="Times New Roman" w:cs="Times New Roman"/>
          <w:szCs w:val="24"/>
        </w:rPr>
        <w:t xml:space="preserve"> λίγους μήνες, δεν απαντάνε στο παραμικρό και αυτό αποδείχθηκε στην πράξη.</w:t>
      </w:r>
      <w:r>
        <w:rPr>
          <w:rFonts w:eastAsia="Times New Roman" w:cs="Times New Roman"/>
          <w:szCs w:val="24"/>
        </w:rPr>
        <w:t xml:space="preserve"> </w:t>
      </w:r>
      <w:r>
        <w:rPr>
          <w:rFonts w:eastAsia="Times New Roman" w:cs="Times New Roman"/>
          <w:szCs w:val="24"/>
        </w:rPr>
        <w:t xml:space="preserve">Δεν δίνουν έστω και μια ανάσα στους απελπισμένους φτωχούς κτηνοτρόφους που βγάζουν πραγματικά κραυγή, φωνή αγωνίας. Δεν </w:t>
      </w:r>
      <w:r w:rsidRPr="00E57B5A">
        <w:rPr>
          <w:rFonts w:eastAsia="Times New Roman" w:cs="Times New Roman"/>
          <w:szCs w:val="24"/>
        </w:rPr>
        <w:t>πρέπει να</w:t>
      </w:r>
      <w:r>
        <w:rPr>
          <w:rFonts w:eastAsia="Times New Roman" w:cs="Times New Roman"/>
          <w:szCs w:val="24"/>
        </w:rPr>
        <w:t xml:space="preserve"> έχουν όμως αυταπάτες -το ομολογήσατε άλλωστε- για τ</w:t>
      </w:r>
      <w:r>
        <w:rPr>
          <w:rFonts w:eastAsia="Times New Roman" w:cs="Times New Roman"/>
          <w:szCs w:val="24"/>
        </w:rPr>
        <w:t xml:space="preserve">ο μέλλον που τους προδιαγράφει αυτή η </w:t>
      </w:r>
      <w:r w:rsidRPr="00911877">
        <w:rPr>
          <w:rFonts w:eastAsia="Times New Roman" w:cs="Times New Roman"/>
          <w:szCs w:val="24"/>
        </w:rPr>
        <w:t>πολιτική</w:t>
      </w:r>
      <w:r>
        <w:rPr>
          <w:rFonts w:eastAsia="Times New Roman" w:cs="Times New Roman"/>
          <w:szCs w:val="24"/>
        </w:rPr>
        <w:t>, που είναι το ξεκλήρισμά τους. Π</w:t>
      </w:r>
      <w:r w:rsidRPr="00E57B5A">
        <w:rPr>
          <w:rFonts w:eastAsia="Times New Roman" w:cs="Times New Roman"/>
          <w:szCs w:val="24"/>
        </w:rPr>
        <w:t>ρέπει να</w:t>
      </w:r>
      <w:r>
        <w:rPr>
          <w:rFonts w:eastAsia="Times New Roman" w:cs="Times New Roman"/>
          <w:szCs w:val="24"/>
        </w:rPr>
        <w:t xml:space="preserve"> οργανώσουν τον αγώνα τους, να βάλουν εμπόδια, να διεκδικήσουν λύσεις που θα απαντάνε στα προβλήματά τους, για να ζήσουν με αξιοπρέπεια αυτοί και οι οικογένειές τους. </w:t>
      </w:r>
    </w:p>
    <w:p w14:paraId="657FEA88" w14:textId="77777777" w:rsidR="0046060E" w:rsidRDefault="00AD2655">
      <w:pPr>
        <w:tabs>
          <w:tab w:val="left" w:pos="3873"/>
        </w:tabs>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ι μικροί και οι μεσαίοι κτηνοτρόφοι δεν βρίσκονται αντιμέτωποι μόνο, </w:t>
      </w:r>
      <w:r w:rsidRPr="00390D90">
        <w:rPr>
          <w:rFonts w:eastAsia="Times New Roman" w:cs="Times New Roman"/>
          <w:szCs w:val="24"/>
        </w:rPr>
        <w:t>κύριε Υπουργέ,</w:t>
      </w:r>
      <w:r>
        <w:rPr>
          <w:rFonts w:eastAsia="Times New Roman" w:cs="Times New Roman"/>
          <w:szCs w:val="24"/>
        </w:rPr>
        <w:t xml:space="preserve"> με τις χαμηλές τιμές. Είναι αντιμέτωποι, όπως είπα, και με το μεγάλο κόστος παραγωγής -και γι’ αυτό δεν είπατε κουβέντα-, με τα χαράτσια του ΕΛΓΑ, του ΕΝΦΙΑ, με τη </w:t>
      </w:r>
      <w:proofErr w:type="spellStart"/>
      <w:r>
        <w:rPr>
          <w:rFonts w:eastAsia="Times New Roman" w:cs="Times New Roman"/>
          <w:szCs w:val="24"/>
        </w:rPr>
        <w:t>φοροληστ</w:t>
      </w:r>
      <w:r>
        <w:rPr>
          <w:rFonts w:eastAsia="Times New Roman" w:cs="Times New Roman"/>
          <w:szCs w:val="24"/>
        </w:rPr>
        <w:t>εία</w:t>
      </w:r>
      <w:proofErr w:type="spellEnd"/>
      <w:r>
        <w:rPr>
          <w:rFonts w:eastAsia="Times New Roman" w:cs="Times New Roman"/>
          <w:szCs w:val="24"/>
        </w:rPr>
        <w:t xml:space="preserve"> του ΕΦΚΑ, με το πανάκριβο πετρέ</w:t>
      </w:r>
      <w:r>
        <w:rPr>
          <w:rFonts w:eastAsia="Times New Roman" w:cs="Times New Roman"/>
          <w:szCs w:val="24"/>
        </w:rPr>
        <w:lastRenderedPageBreak/>
        <w:t xml:space="preserve">λαιο, </w:t>
      </w:r>
      <w:r w:rsidRPr="002F7918">
        <w:rPr>
          <w:rFonts w:eastAsia="Times New Roman" w:cs="Times New Roman"/>
          <w:szCs w:val="24"/>
        </w:rPr>
        <w:t>το οποίο</w:t>
      </w:r>
      <w:r>
        <w:rPr>
          <w:rFonts w:eastAsia="Times New Roman" w:cs="Times New Roman"/>
          <w:szCs w:val="24"/>
        </w:rPr>
        <w:t xml:space="preserve"> στα νησιά αγγίζει σήμερα τα 2 ευρώ. Έχετε πετρέλαιο, όπως σας έχουμε πει πολλές φορές, για τα καράβια των εφοπλιστών, </w:t>
      </w:r>
      <w:r w:rsidRPr="00AC526C">
        <w:rPr>
          <w:rFonts w:eastAsia="Times New Roman" w:cs="Times New Roman"/>
          <w:szCs w:val="24"/>
        </w:rPr>
        <w:t>όμως</w:t>
      </w:r>
      <w:r>
        <w:rPr>
          <w:rFonts w:eastAsia="Times New Roman" w:cs="Times New Roman"/>
          <w:szCs w:val="24"/>
        </w:rPr>
        <w:t xml:space="preserve"> δεν έχετε για τα τρακτέρ και τα </w:t>
      </w:r>
      <w:proofErr w:type="spellStart"/>
      <w:r>
        <w:rPr>
          <w:rFonts w:eastAsia="Times New Roman" w:cs="Times New Roman"/>
          <w:szCs w:val="24"/>
        </w:rPr>
        <w:t>αρμεκτήρια</w:t>
      </w:r>
      <w:proofErr w:type="spellEnd"/>
      <w:r>
        <w:rPr>
          <w:rFonts w:eastAsia="Times New Roman" w:cs="Times New Roman"/>
          <w:szCs w:val="24"/>
        </w:rPr>
        <w:t xml:space="preserve"> των κτηνοτρόφων. Πληρώνουν πανάκριβο αγροτικό ρεύμα.</w:t>
      </w:r>
    </w:p>
    <w:p w14:paraId="657FEA89" w14:textId="77777777" w:rsidR="0046060E" w:rsidRDefault="00AD2655">
      <w:pPr>
        <w:tabs>
          <w:tab w:val="left" w:pos="3873"/>
        </w:tabs>
        <w:spacing w:line="600" w:lineRule="auto"/>
        <w:ind w:firstLine="720"/>
        <w:jc w:val="both"/>
        <w:rPr>
          <w:rFonts w:eastAsia="Times New Roman" w:cs="Times New Roman"/>
          <w:szCs w:val="24"/>
        </w:rPr>
      </w:pPr>
      <w:r w:rsidRPr="00390D90">
        <w:rPr>
          <w:rFonts w:eastAsia="Times New Roman" w:cs="Times New Roman"/>
          <w:szCs w:val="24"/>
        </w:rPr>
        <w:t>Κύριε Υπουργέ,</w:t>
      </w:r>
      <w:r>
        <w:rPr>
          <w:rFonts w:eastAsia="Times New Roman" w:cs="Times New Roman"/>
          <w:szCs w:val="24"/>
        </w:rPr>
        <w:t xml:space="preserve"> με την ευκαιρία, σχετικά με αυτό που είπαμε νωρίτερα για το πρόβλημα της βιολογικής κτηνοτροφίας, ξέρετε τι απαντάνε στους κτηνοτρόφους στην Αιτ</w:t>
      </w:r>
      <w:r>
        <w:rPr>
          <w:rFonts w:eastAsia="Times New Roman" w:cs="Times New Roman"/>
          <w:szCs w:val="24"/>
        </w:rPr>
        <w:t>ωλοακαρνανία, στη Λάρισα, που είναι επίσης πάρα πολύ σοβαρό το θέμα; Απαντάνε το εξής</w:t>
      </w:r>
      <w:r>
        <w:rPr>
          <w:rFonts w:eastAsia="Times New Roman" w:cs="Times New Roman"/>
          <w:szCs w:val="24"/>
        </w:rPr>
        <w:t>:</w:t>
      </w:r>
      <w:r>
        <w:rPr>
          <w:rFonts w:eastAsia="Times New Roman" w:cs="Times New Roman"/>
          <w:szCs w:val="24"/>
        </w:rPr>
        <w:t xml:space="preserve"> Λένε ότι στις ορεινές περιοχές δεν καλλιεργούνται βιολογικά προϊόντα. Ε, τότε</w:t>
      </w:r>
      <w:r>
        <w:rPr>
          <w:rFonts w:eastAsia="Times New Roman" w:cs="Times New Roman"/>
          <w:szCs w:val="24"/>
        </w:rPr>
        <w:t>,</w:t>
      </w:r>
      <w:r>
        <w:rPr>
          <w:rFonts w:eastAsia="Times New Roman" w:cs="Times New Roman"/>
          <w:szCs w:val="24"/>
        </w:rPr>
        <w:t xml:space="preserve"> πού καλλιεργούνται, </w:t>
      </w:r>
      <w:r w:rsidRPr="00390D90">
        <w:rPr>
          <w:rFonts w:eastAsia="Times New Roman" w:cs="Times New Roman"/>
          <w:szCs w:val="24"/>
        </w:rPr>
        <w:t>κύριε Υπουργέ</w:t>
      </w:r>
      <w:r>
        <w:rPr>
          <w:rFonts w:eastAsia="Times New Roman" w:cs="Times New Roman"/>
          <w:szCs w:val="24"/>
        </w:rPr>
        <w:t>; Νοιάζεστε για αυτούς! Και αυτοί που πετιούνται έξω είνα</w:t>
      </w:r>
      <w:r>
        <w:rPr>
          <w:rFonts w:eastAsia="Times New Roman" w:cs="Times New Roman"/>
          <w:szCs w:val="24"/>
        </w:rPr>
        <w:t>ι πραγματικά αυτοί οι κτηνοτρόφοι που εκτρέφουν ντόπιες φυλές στα βουνά της χώρας. Να ποιον υπηρετεί για μια φορά ακόμα αυτή η πολιτική σας!</w:t>
      </w:r>
    </w:p>
    <w:p w14:paraId="657FEA8A" w14:textId="77777777" w:rsidR="0046060E" w:rsidRDefault="00AD2655">
      <w:pPr>
        <w:tabs>
          <w:tab w:val="left" w:pos="3873"/>
        </w:tabs>
        <w:spacing w:line="600" w:lineRule="auto"/>
        <w:ind w:firstLine="720"/>
        <w:jc w:val="both"/>
        <w:rPr>
          <w:rFonts w:eastAsia="Times New Roman" w:cs="Times New Roman"/>
          <w:szCs w:val="24"/>
        </w:rPr>
      </w:pPr>
      <w:r w:rsidRPr="00390D90">
        <w:rPr>
          <w:rFonts w:eastAsia="Times New Roman" w:cs="Times New Roman"/>
          <w:szCs w:val="24"/>
        </w:rPr>
        <w:t>Κύριε Υπουργέ,</w:t>
      </w:r>
      <w:r>
        <w:rPr>
          <w:rFonts w:eastAsia="Times New Roman" w:cs="Times New Roman"/>
          <w:szCs w:val="24"/>
        </w:rPr>
        <w:t xml:space="preserve"> με την </w:t>
      </w:r>
      <w:r w:rsidRPr="00911877">
        <w:rPr>
          <w:rFonts w:eastAsia="Times New Roman" w:cs="Times New Roman"/>
          <w:szCs w:val="24"/>
        </w:rPr>
        <w:t>πολιτική</w:t>
      </w:r>
      <w:r>
        <w:rPr>
          <w:rFonts w:eastAsia="Times New Roman" w:cs="Times New Roman"/>
          <w:szCs w:val="24"/>
        </w:rPr>
        <w:t xml:space="preserve"> σας στοχεύετε, όπως ανέφερα, να χτυπήσετε τον παραδοσιακό κλάδο, που αποτελεί την κυ</w:t>
      </w:r>
      <w:r>
        <w:rPr>
          <w:rFonts w:eastAsia="Times New Roman" w:cs="Times New Roman"/>
          <w:szCs w:val="24"/>
        </w:rPr>
        <w:t xml:space="preserve">ριότερη πηγή εισοδήματος των κατοίκων ορεινών και μειονεκτικών περιοχών και στα νησιά μας. Μέχρι πριν από λίγα χρόνια σε αυτές τις περιοχές βρισκόταν το 85% των ζώων και το </w:t>
      </w:r>
      <w:r>
        <w:rPr>
          <w:rFonts w:eastAsia="Times New Roman" w:cs="Times New Roman"/>
          <w:szCs w:val="24"/>
        </w:rPr>
        <w:lastRenderedPageBreak/>
        <w:t>80% των εκμεταλλεύσεων. Παράγουν προϊόντα υψηλής διατροφικής αξίας και υψηλής ποιότ</w:t>
      </w:r>
      <w:r>
        <w:rPr>
          <w:rFonts w:eastAsia="Times New Roman" w:cs="Times New Roman"/>
          <w:szCs w:val="24"/>
        </w:rPr>
        <w:t xml:space="preserve">ητας, όπως γάλα και κρέας, λόγω της </w:t>
      </w:r>
      <w:proofErr w:type="spellStart"/>
      <w:r>
        <w:rPr>
          <w:rFonts w:eastAsia="Times New Roman" w:cs="Times New Roman"/>
          <w:szCs w:val="24"/>
        </w:rPr>
        <w:t>εκτατικής</w:t>
      </w:r>
      <w:proofErr w:type="spellEnd"/>
      <w:r>
        <w:rPr>
          <w:rFonts w:eastAsia="Times New Roman" w:cs="Times New Roman"/>
          <w:szCs w:val="24"/>
        </w:rPr>
        <w:t xml:space="preserve"> μορφής της καλλιέργειας αλλά και των εγχώριων φυλών, όπως αναφέραμε. Άλλωστε αυτό το χτυπήσατε και με τη συνδεδεμένη ενίσχυση. Όταν βάζετε πλαφόν παραγωγής</w:t>
      </w:r>
      <w:r>
        <w:rPr>
          <w:rFonts w:eastAsia="Times New Roman" w:cs="Times New Roman"/>
          <w:szCs w:val="24"/>
        </w:rPr>
        <w:t>,</w:t>
      </w:r>
      <w:r>
        <w:rPr>
          <w:rFonts w:eastAsia="Times New Roman" w:cs="Times New Roman"/>
          <w:szCs w:val="24"/>
        </w:rPr>
        <w:t xml:space="preserve"> πού στοχεύετε; Η σταβλισμένη κτηνοτροφία έχει τη δυνα</w:t>
      </w:r>
      <w:r>
        <w:rPr>
          <w:rFonts w:eastAsia="Times New Roman" w:cs="Times New Roman"/>
          <w:szCs w:val="24"/>
        </w:rPr>
        <w:t xml:space="preserve">τότητα να παράγει τέτοιες ποσότητες, δεν </w:t>
      </w:r>
      <w:r>
        <w:rPr>
          <w:rFonts w:eastAsia="Times New Roman" w:cs="Times New Roman"/>
          <w:szCs w:val="24"/>
        </w:rPr>
        <w:t xml:space="preserve">την </w:t>
      </w:r>
      <w:r>
        <w:rPr>
          <w:rFonts w:eastAsia="Times New Roman" w:cs="Times New Roman"/>
          <w:szCs w:val="24"/>
        </w:rPr>
        <w:t xml:space="preserve">έχουν </w:t>
      </w:r>
      <w:r w:rsidRPr="00AC526C">
        <w:rPr>
          <w:rFonts w:eastAsia="Times New Roman" w:cs="Times New Roman"/>
          <w:szCs w:val="24"/>
        </w:rPr>
        <w:t>όμως</w:t>
      </w:r>
      <w:r>
        <w:rPr>
          <w:rFonts w:eastAsia="Times New Roman" w:cs="Times New Roman"/>
          <w:szCs w:val="24"/>
        </w:rPr>
        <w:t xml:space="preserve"> οι ορεινοί κτηνοτρόφοι.</w:t>
      </w:r>
    </w:p>
    <w:p w14:paraId="657FEA8B" w14:textId="77777777" w:rsidR="0046060E" w:rsidRDefault="00AD265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Αυτή η άσχημη κατάσταση, </w:t>
      </w:r>
      <w:r w:rsidRPr="00AC526C">
        <w:rPr>
          <w:rFonts w:eastAsia="Times New Roman" w:cs="Times New Roman"/>
          <w:szCs w:val="24"/>
        </w:rPr>
        <w:t>όμως</w:t>
      </w:r>
      <w:r>
        <w:rPr>
          <w:rFonts w:eastAsia="Times New Roman" w:cs="Times New Roman"/>
          <w:szCs w:val="24"/>
        </w:rPr>
        <w:t>, που βιώνουν οι φτωχοί κτηνοτρόφοι της χώρας δεν είναι καταιγίδα σε ξάστερο ουρανό. Είναι μια φθίνουσα πορεία μέσα στον «παράδεισο» της Ευρωπαϊκής</w:t>
      </w:r>
      <w:r>
        <w:rPr>
          <w:rFonts w:eastAsia="Times New Roman" w:cs="Times New Roman"/>
          <w:szCs w:val="24"/>
        </w:rPr>
        <w:t xml:space="preserve"> Ένωσης που όλοι σας υπηρετείτε, που ξεκληρίζει τους μικρούς παραγωγούς και γιγαντώνει τα καρτέλ που λυμαίνονται τον κόπο και τον ιδρώτα των παραγωγών και ξεζουμίζουν τα λαϊκά εισοδήματα στην κατανάλωση.</w:t>
      </w:r>
    </w:p>
    <w:p w14:paraId="657FEA8C" w14:textId="77777777" w:rsidR="0046060E" w:rsidRDefault="00AD265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Οι φτωχοί κτηνοτρόφοι </w:t>
      </w:r>
      <w:r w:rsidRPr="00E57B5A">
        <w:rPr>
          <w:rFonts w:eastAsia="Times New Roman" w:cs="Times New Roman"/>
          <w:szCs w:val="24"/>
        </w:rPr>
        <w:t>πρέπει</w:t>
      </w:r>
      <w:r>
        <w:rPr>
          <w:rFonts w:eastAsia="Times New Roman" w:cs="Times New Roman"/>
          <w:szCs w:val="24"/>
        </w:rPr>
        <w:t xml:space="preserve"> από την πείρα τους να β</w:t>
      </w:r>
      <w:r>
        <w:rPr>
          <w:rFonts w:eastAsia="Times New Roman" w:cs="Times New Roman"/>
          <w:szCs w:val="24"/>
        </w:rPr>
        <w:t xml:space="preserve">γάλουν συμπεράσματα. </w:t>
      </w:r>
      <w:r w:rsidRPr="00E57B5A">
        <w:rPr>
          <w:rFonts w:eastAsia="Times New Roman" w:cs="Times New Roman"/>
          <w:szCs w:val="24"/>
        </w:rPr>
        <w:t>Πρέπει να</w:t>
      </w:r>
      <w:r>
        <w:rPr>
          <w:rFonts w:eastAsia="Times New Roman" w:cs="Times New Roman"/>
          <w:szCs w:val="24"/>
        </w:rPr>
        <w:t xml:space="preserve"> έχουν καθαρό ότι απέναντι σε αυτό το μέτωπο </w:t>
      </w:r>
      <w:r w:rsidRPr="001850F1">
        <w:rPr>
          <w:rFonts w:eastAsia="Times New Roman" w:cs="Times New Roman"/>
          <w:szCs w:val="24"/>
        </w:rPr>
        <w:t>Κυβέρνηση</w:t>
      </w:r>
      <w:r>
        <w:rPr>
          <w:rFonts w:eastAsia="Times New Roman" w:cs="Times New Roman"/>
          <w:szCs w:val="24"/>
        </w:rPr>
        <w:t>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Ευρωπαϊκής Ένωσης</w:t>
      </w:r>
      <w:r>
        <w:rPr>
          <w:rFonts w:eastAsia="Times New Roman" w:cs="Times New Roman"/>
          <w:szCs w:val="24"/>
        </w:rPr>
        <w:t xml:space="preserve"> – </w:t>
      </w:r>
      <w:r>
        <w:rPr>
          <w:rFonts w:eastAsia="Times New Roman" w:cs="Times New Roman"/>
          <w:szCs w:val="24"/>
        </w:rPr>
        <w:t>μονο</w:t>
      </w:r>
      <w:r>
        <w:rPr>
          <w:rFonts w:eastAsia="Times New Roman" w:cs="Times New Roman"/>
          <w:szCs w:val="24"/>
        </w:rPr>
        <w:lastRenderedPageBreak/>
        <w:t>πωλίων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καρτέλ του γάλακτος και κρέατος </w:t>
      </w:r>
      <w:r w:rsidRPr="00E57B5A">
        <w:rPr>
          <w:rFonts w:eastAsia="Times New Roman" w:cs="Times New Roman"/>
          <w:szCs w:val="24"/>
        </w:rPr>
        <w:t xml:space="preserve">πρέπει </w:t>
      </w:r>
      <w:r>
        <w:rPr>
          <w:rFonts w:eastAsia="Times New Roman" w:cs="Times New Roman"/>
          <w:szCs w:val="24"/>
        </w:rPr>
        <w:t>να δημιουργήσουν την κοινωνική συμμαχία με τους εργαζόμενους, με τα άλλα λαϊκά στρώματα. Γιατί ε</w:t>
      </w:r>
      <w:r>
        <w:rPr>
          <w:rFonts w:eastAsia="Times New Roman" w:cs="Times New Roman"/>
          <w:szCs w:val="24"/>
        </w:rPr>
        <w:t xml:space="preserve">ίναι η ίδια αντιλαϊκή </w:t>
      </w:r>
      <w:r w:rsidRPr="00911877">
        <w:rPr>
          <w:rFonts w:eastAsia="Times New Roman" w:cs="Times New Roman"/>
          <w:szCs w:val="24"/>
        </w:rPr>
        <w:t>πολιτική</w:t>
      </w:r>
      <w:r>
        <w:rPr>
          <w:rFonts w:eastAsia="Times New Roman" w:cs="Times New Roman"/>
          <w:szCs w:val="24"/>
        </w:rPr>
        <w:t xml:space="preserve"> που οδηγεί τους κτηνοτρόφους να πουλάνε πάμφθηνα τα προϊόντα τους και τους εργάτες να τα αγοράζουν πανάκριβα στη λαϊκή κατανάλωση. Αν δεν δυναμώσει αυτή η συμμαχία, η χρεοκοπία και το ξεκλήρισμα των φτωχών και μεσαίων κτηνοτρ</w:t>
      </w:r>
      <w:r>
        <w:rPr>
          <w:rFonts w:eastAsia="Times New Roman" w:cs="Times New Roman"/>
          <w:szCs w:val="24"/>
        </w:rPr>
        <w:t xml:space="preserve">όφων είναι αναπόφευκτα, όπως και η φτώχεια για τα υπόλοιπα πλατιά λαϊκά στρώματα. </w:t>
      </w:r>
    </w:p>
    <w:p w14:paraId="657FEA8D" w14:textId="77777777" w:rsidR="0046060E" w:rsidRDefault="00AD2655">
      <w:pPr>
        <w:tabs>
          <w:tab w:val="left" w:pos="3873"/>
        </w:tabs>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εμείς τους καλούμε την εβδομάδα που μας έρχεται, που υπάρχουν κινητοποιήσεις σε όλη τη χώρα στην κατεύθυνση που έχει βάλει η Πανελλαδική Επιτροπή των Μπλόκων</w:t>
      </w:r>
      <w:r>
        <w:rPr>
          <w:rFonts w:eastAsia="Times New Roman" w:cs="Times New Roman"/>
          <w:szCs w:val="24"/>
        </w:rPr>
        <w:t>,</w:t>
      </w:r>
      <w:r>
        <w:rPr>
          <w:rFonts w:eastAsia="Times New Roman" w:cs="Times New Roman"/>
          <w:szCs w:val="24"/>
        </w:rPr>
        <w:t xml:space="preserve"> με επίκεντρο αυτών των κινητοποιήσεων την κτηνοτροφία, από την Κρήτη έως τον Έβρο</w:t>
      </w:r>
      <w:r>
        <w:rPr>
          <w:rFonts w:eastAsia="Times New Roman" w:cs="Times New Roman"/>
          <w:szCs w:val="24"/>
        </w:rPr>
        <w:t>,</w:t>
      </w:r>
      <w:r>
        <w:rPr>
          <w:rFonts w:eastAsia="Times New Roman" w:cs="Times New Roman"/>
          <w:szCs w:val="24"/>
        </w:rPr>
        <w:t xml:space="preserve"> να δώσουν εκεί δυναμικά το «παρών» και να απαντήσουν δυναμικά, γιατί λύση στα προβλήματά τους θα δώσει μόνο ο αγώνας και όχι οι αόριστες υποσχέσεις της </w:t>
      </w:r>
      <w:r w:rsidRPr="001850F1">
        <w:rPr>
          <w:rFonts w:eastAsia="Times New Roman" w:cs="Times New Roman"/>
          <w:szCs w:val="24"/>
        </w:rPr>
        <w:t>Κυβέρνησ</w:t>
      </w:r>
      <w:r>
        <w:rPr>
          <w:rFonts w:eastAsia="Times New Roman" w:cs="Times New Roman"/>
          <w:szCs w:val="24"/>
        </w:rPr>
        <w:t>ής σας.</w:t>
      </w:r>
    </w:p>
    <w:p w14:paraId="657FEA8E" w14:textId="77777777" w:rsidR="0046060E" w:rsidRDefault="00AD2655">
      <w:pPr>
        <w:tabs>
          <w:tab w:val="left" w:pos="3873"/>
        </w:tabs>
        <w:spacing w:line="600" w:lineRule="auto"/>
        <w:ind w:firstLine="720"/>
        <w:jc w:val="both"/>
        <w:rPr>
          <w:rFonts w:eastAsia="Times New Roman"/>
          <w:szCs w:val="24"/>
        </w:rPr>
      </w:pPr>
      <w:r w:rsidRPr="00AC365A">
        <w:rPr>
          <w:rFonts w:eastAsia="Times New Roman"/>
          <w:szCs w:val="24"/>
        </w:rPr>
        <w:t>Ευχα</w:t>
      </w:r>
      <w:r w:rsidRPr="00AC365A">
        <w:rPr>
          <w:rFonts w:eastAsia="Times New Roman"/>
          <w:szCs w:val="24"/>
        </w:rPr>
        <w:t>ριστώ</w:t>
      </w:r>
      <w:r>
        <w:rPr>
          <w:rFonts w:eastAsia="Times New Roman"/>
          <w:szCs w:val="24"/>
        </w:rPr>
        <w:t xml:space="preserve">, </w:t>
      </w:r>
      <w:r w:rsidRPr="00800331">
        <w:rPr>
          <w:rFonts w:eastAsia="Times New Roman"/>
          <w:szCs w:val="24"/>
        </w:rPr>
        <w:t>κύριε Πρόεδρε</w:t>
      </w:r>
      <w:r>
        <w:rPr>
          <w:rFonts w:eastAsia="Times New Roman"/>
          <w:szCs w:val="24"/>
        </w:rPr>
        <w:t>.</w:t>
      </w:r>
    </w:p>
    <w:p w14:paraId="657FEA8F" w14:textId="77777777" w:rsidR="0046060E" w:rsidRDefault="00AD2655">
      <w:pPr>
        <w:tabs>
          <w:tab w:val="left" w:pos="3873"/>
        </w:tabs>
        <w:spacing w:line="600" w:lineRule="auto"/>
        <w:ind w:firstLine="720"/>
        <w:jc w:val="both"/>
        <w:rPr>
          <w:rFonts w:eastAsia="Times New Roman"/>
          <w:szCs w:val="24"/>
        </w:rPr>
      </w:pPr>
      <w:r w:rsidRPr="00800331">
        <w:rPr>
          <w:rFonts w:eastAsia="Times New Roman"/>
          <w:b/>
          <w:szCs w:val="24"/>
        </w:rPr>
        <w:lastRenderedPageBreak/>
        <w:t>ΠΡΟΕΔΡΕΥΩΝ (Σπυρίδων Λυκούδης):</w:t>
      </w:r>
      <w:r>
        <w:rPr>
          <w:rFonts w:eastAsia="Times New Roman"/>
          <w:szCs w:val="24"/>
        </w:rPr>
        <w:t xml:space="preserve"> Ευχαριστώ, κύριε συνάδελφε.</w:t>
      </w:r>
    </w:p>
    <w:p w14:paraId="657FEA90" w14:textId="77777777" w:rsidR="0046060E" w:rsidRDefault="00AD2655">
      <w:pPr>
        <w:tabs>
          <w:tab w:val="left" w:pos="3873"/>
        </w:tabs>
        <w:spacing w:line="600" w:lineRule="auto"/>
        <w:ind w:firstLine="720"/>
        <w:jc w:val="both"/>
        <w:rPr>
          <w:rFonts w:eastAsia="Times New Roman"/>
          <w:szCs w:val="24"/>
        </w:rPr>
      </w:pPr>
      <w:r w:rsidRPr="00800331">
        <w:rPr>
          <w:rFonts w:eastAsia="Times New Roman"/>
          <w:szCs w:val="24"/>
        </w:rPr>
        <w:t>Κύριε Υπουργέ,</w:t>
      </w:r>
      <w:r>
        <w:rPr>
          <w:rFonts w:eastAsia="Times New Roman"/>
          <w:szCs w:val="24"/>
        </w:rPr>
        <w:t xml:space="preserve"> έχετε τον λόγο.</w:t>
      </w:r>
    </w:p>
    <w:p w14:paraId="657FEA91"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Κύριε συνάδελφε, το θέμα είναι πώς απέναντι σε αυτό το μέτωπο που περιγράψατε </w:t>
      </w:r>
      <w:r>
        <w:rPr>
          <w:rFonts w:eastAsia="Times New Roman" w:cs="Times New Roman"/>
          <w:szCs w:val="24"/>
        </w:rPr>
        <w:t xml:space="preserve">θα λειτουργήσουν οι κτηνοτρόφοι, θα λειτουργήσει ο αγροτικός κόσμος. Εκεί </w:t>
      </w:r>
      <w:r w:rsidRPr="00E57B5A">
        <w:rPr>
          <w:rFonts w:eastAsia="Times New Roman" w:cs="Times New Roman"/>
          <w:szCs w:val="24"/>
        </w:rPr>
        <w:t>πρέπει να</w:t>
      </w:r>
      <w:r>
        <w:rPr>
          <w:rFonts w:eastAsia="Times New Roman" w:cs="Times New Roman"/>
          <w:szCs w:val="24"/>
        </w:rPr>
        <w:t xml:space="preserve"> γίνει αντιληπτό ότι μόνο ο συνεργατισμός είναι αυτός </w:t>
      </w:r>
      <w:r w:rsidRPr="00FE6FE7">
        <w:rPr>
          <w:rFonts w:eastAsia="Times New Roman" w:cs="Times New Roman"/>
          <w:szCs w:val="24"/>
        </w:rPr>
        <w:t>ο οποίος</w:t>
      </w:r>
      <w:r>
        <w:rPr>
          <w:rFonts w:eastAsia="Times New Roman" w:cs="Times New Roman"/>
          <w:szCs w:val="24"/>
        </w:rPr>
        <w:t xml:space="preserve"> δίνει δύναμη και τη δυνατότητα ταυτόχρονα να παρέμβει ο χώρος στη διακίνηση, στην εκμετάλλευση που γίνεται. </w:t>
      </w:r>
    </w:p>
    <w:p w14:paraId="657FEA92"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αλείτε τους κτηνοτρόφους αυτή την ώρα να οργανωθούν. Ιδιαίτερα εγώ έχω να σας πω ότι, παρά τις αντιδράσεις που υπήρξαν, τελικά φαίνεται ότι καταλήγουν στην ίδρυση μιας </w:t>
      </w:r>
      <w:proofErr w:type="spellStart"/>
      <w:r>
        <w:rPr>
          <w:rFonts w:eastAsia="Times New Roman" w:cs="Times New Roman"/>
          <w:szCs w:val="24"/>
        </w:rPr>
        <w:t>διεπαγγελματικής</w:t>
      </w:r>
      <w:proofErr w:type="spellEnd"/>
      <w:r>
        <w:rPr>
          <w:rFonts w:eastAsia="Times New Roman" w:cs="Times New Roman"/>
          <w:szCs w:val="24"/>
        </w:rPr>
        <w:t xml:space="preserve"> οργάνωσης στον χώρο. Εσείς διαφωνείτε, αλλά εμείς λέμε ότι είναι η μόνη</w:t>
      </w:r>
      <w:r>
        <w:rPr>
          <w:rFonts w:eastAsia="Times New Roman" w:cs="Times New Roman"/>
          <w:szCs w:val="24"/>
        </w:rPr>
        <w:t xml:space="preserve"> προϋπόθεση για να </w:t>
      </w:r>
      <w:r w:rsidRPr="00224BE3">
        <w:rPr>
          <w:rFonts w:eastAsia="Times New Roman" w:cs="Times New Roman"/>
          <w:szCs w:val="24"/>
        </w:rPr>
        <w:t>μπορεί να</w:t>
      </w:r>
      <w:r>
        <w:rPr>
          <w:rFonts w:eastAsia="Times New Roman" w:cs="Times New Roman"/>
          <w:szCs w:val="24"/>
        </w:rPr>
        <w:t xml:space="preserve"> στηριχθεί ο κλάδος στο σύνολό του. Εκεί, λοιπόν, φαίνεται ότι τα πράγματα πάνε</w:t>
      </w:r>
      <w:r>
        <w:rPr>
          <w:rFonts w:eastAsia="Times New Roman" w:cs="Times New Roman"/>
          <w:szCs w:val="24"/>
        </w:rPr>
        <w:t>,</w:t>
      </w:r>
      <w:r>
        <w:rPr>
          <w:rFonts w:eastAsia="Times New Roman" w:cs="Times New Roman"/>
          <w:szCs w:val="24"/>
        </w:rPr>
        <w:t xml:space="preserve"> προς μια </w:t>
      </w:r>
      <w:proofErr w:type="spellStart"/>
      <w:r>
        <w:rPr>
          <w:rFonts w:eastAsia="Times New Roman" w:cs="Times New Roman"/>
          <w:szCs w:val="24"/>
        </w:rPr>
        <w:t>διεπαγγελματική</w:t>
      </w:r>
      <w:proofErr w:type="spellEnd"/>
      <w:r>
        <w:rPr>
          <w:rFonts w:eastAsia="Times New Roman" w:cs="Times New Roman"/>
          <w:szCs w:val="24"/>
        </w:rPr>
        <w:t xml:space="preserve">. </w:t>
      </w:r>
    </w:p>
    <w:p w14:paraId="657FEA93" w14:textId="77777777" w:rsidR="0046060E" w:rsidRDefault="00AD2655">
      <w:pPr>
        <w:spacing w:line="600" w:lineRule="auto"/>
        <w:ind w:firstLine="720"/>
        <w:jc w:val="both"/>
        <w:rPr>
          <w:rFonts w:eastAsia="Times New Roman" w:cs="Times New Roman"/>
          <w:szCs w:val="24"/>
        </w:rPr>
      </w:pPr>
      <w:r w:rsidRPr="00AC526C">
        <w:rPr>
          <w:rFonts w:eastAsia="Times New Roman" w:cs="Times New Roman"/>
          <w:szCs w:val="24"/>
        </w:rPr>
        <w:lastRenderedPageBreak/>
        <w:t>Όμως</w:t>
      </w:r>
      <w:r>
        <w:rPr>
          <w:rFonts w:eastAsia="Times New Roman" w:cs="Times New Roman"/>
          <w:szCs w:val="24"/>
        </w:rPr>
        <w:t xml:space="preserve">, θέλω να αναφερθώ σε ένα πράγμα </w:t>
      </w:r>
      <w:r w:rsidRPr="002F7918">
        <w:rPr>
          <w:rFonts w:eastAsia="Times New Roman" w:cs="Times New Roman"/>
          <w:szCs w:val="24"/>
        </w:rPr>
        <w:t>το οποίο</w:t>
      </w:r>
      <w:r>
        <w:rPr>
          <w:rFonts w:eastAsia="Times New Roman" w:cs="Times New Roman"/>
          <w:szCs w:val="24"/>
        </w:rPr>
        <w:t xml:space="preserve"> αγνοείτε. Ξέρετε σε αυτή την κρίση που έχει ο γαλακτοκομικός τομέας</w:t>
      </w:r>
      <w:r>
        <w:rPr>
          <w:rFonts w:eastAsia="Times New Roman" w:cs="Times New Roman"/>
          <w:szCs w:val="24"/>
        </w:rPr>
        <w:t>,</w:t>
      </w:r>
      <w:r>
        <w:rPr>
          <w:rFonts w:eastAsia="Times New Roman" w:cs="Times New Roman"/>
          <w:szCs w:val="24"/>
        </w:rPr>
        <w:t xml:space="preserve"> ειδικά στην </w:t>
      </w:r>
      <w:proofErr w:type="spellStart"/>
      <w:r w:rsidRPr="0016797C">
        <w:rPr>
          <w:rFonts w:eastAsia="Times New Roman" w:cs="Times New Roman"/>
          <w:szCs w:val="24"/>
        </w:rPr>
        <w:t>αιγοπροβατοτροφία</w:t>
      </w:r>
      <w:proofErr w:type="spellEnd"/>
      <w:r>
        <w:rPr>
          <w:rFonts w:eastAsia="Times New Roman" w:cs="Times New Roman"/>
          <w:szCs w:val="24"/>
        </w:rPr>
        <w:t>,</w:t>
      </w:r>
      <w:r>
        <w:rPr>
          <w:rFonts w:eastAsia="Times New Roman" w:cs="Times New Roman"/>
          <w:szCs w:val="24"/>
        </w:rPr>
        <w:t xml:space="preserve"> ποιοι κρατούν τιμές σταθερές και κατά πολύ πιο ψηλά από τον μέσο όρο;</w:t>
      </w:r>
    </w:p>
    <w:p w14:paraId="657FEA94"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Ποιος;</w:t>
      </w:r>
    </w:p>
    <w:p w14:paraId="657FEA95"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ΕΥΑΓΓΕΛΟΣ ΑΠΟΣΤΟΛΟΥ</w:t>
      </w:r>
      <w:r w:rsidRPr="004B7A46">
        <w:rPr>
          <w:rFonts w:eastAsia="Times New Roman" w:cs="Times New Roman"/>
          <w:b/>
          <w:szCs w:val="24"/>
        </w:rPr>
        <w:t xml:space="preserve"> (Υπουργός </w:t>
      </w:r>
      <w:r>
        <w:rPr>
          <w:rFonts w:eastAsia="Times New Roman" w:cs="Times New Roman"/>
          <w:b/>
          <w:szCs w:val="24"/>
        </w:rPr>
        <w:t>Αγροτικής Ανάπτυξης και Τροφίμων</w:t>
      </w:r>
      <w:r w:rsidRPr="004B7A46">
        <w:rPr>
          <w:rFonts w:eastAsia="Times New Roman" w:cs="Times New Roman"/>
          <w:b/>
          <w:szCs w:val="24"/>
        </w:rPr>
        <w:t>):</w:t>
      </w:r>
      <w:r w:rsidRPr="004B7A46">
        <w:rPr>
          <w:rFonts w:eastAsia="Times New Roman" w:cs="Times New Roman"/>
          <w:szCs w:val="24"/>
        </w:rPr>
        <w:t xml:space="preserve"> </w:t>
      </w:r>
      <w:r>
        <w:rPr>
          <w:rFonts w:eastAsia="Times New Roman" w:cs="Times New Roman"/>
          <w:szCs w:val="24"/>
        </w:rPr>
        <w:t>Οι συνεταιριστικές οργανώσεις στη χώρα μας, οι οποίες έχουν την</w:t>
      </w:r>
      <w:r>
        <w:rPr>
          <w:rFonts w:eastAsia="Times New Roman" w:cs="Times New Roman"/>
          <w:szCs w:val="24"/>
        </w:rPr>
        <w:t xml:space="preserve"> άσκηση και της τυροκομίας ως δραστηριότητά τους, εξακολουθούν να πληρώνουν τους συνεταιρισμένους κτηνοτρόφους σε τιμές που κρατούν -θα έλεγα- και αντιμετωπίζουν την κρίση.</w:t>
      </w:r>
    </w:p>
    <w:p w14:paraId="657FEA96"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Από εκεί και πέρα, τι κάνουμε εμείς; Εγώ θα σας πω το εξής</w:t>
      </w:r>
      <w:r>
        <w:rPr>
          <w:rFonts w:eastAsia="Times New Roman" w:cs="Times New Roman"/>
          <w:szCs w:val="24"/>
        </w:rPr>
        <w:t>:</w:t>
      </w:r>
      <w:r>
        <w:rPr>
          <w:rFonts w:eastAsia="Times New Roman" w:cs="Times New Roman"/>
          <w:szCs w:val="24"/>
        </w:rPr>
        <w:t xml:space="preserve"> Μόνο και μόνο με την πα</w:t>
      </w:r>
      <w:r>
        <w:rPr>
          <w:rFonts w:eastAsia="Times New Roman" w:cs="Times New Roman"/>
          <w:szCs w:val="24"/>
        </w:rPr>
        <w:t>ρέμβαση που κάναμε στις συνδεδεμένες ενισχύσεις όχι μόνο αυξήσαμε τους δικαιούχους, αλλά και διπλασιάσαμε το αντίστοιχο ποσό. Αρκεί να σας πω, λοιπόν, ότι στην κτηνοτροφία από 47,5 εκατομμύρια της περασμένης χρονιάς πήγαμε στα 87,3 εκατομμύρια ευρώ, που ση</w:t>
      </w:r>
      <w:r>
        <w:rPr>
          <w:rFonts w:eastAsia="Times New Roman" w:cs="Times New Roman"/>
          <w:szCs w:val="24"/>
        </w:rPr>
        <w:t xml:space="preserve">μαίνει ότι για κάθε αγελαδοτρόφο από 6,2 ευρώ πήγαμε στα 9,7 ευρώ το </w:t>
      </w:r>
      <w:r>
        <w:rPr>
          <w:rFonts w:eastAsia="Times New Roman" w:cs="Times New Roman"/>
          <w:szCs w:val="24"/>
        </w:rPr>
        <w:lastRenderedPageBreak/>
        <w:t>ζώο. Επίσης, στην αγελαδοτροφία από 140 ευρώ το ζώο πήγαμε στα 193 ευρώ το ζώο. Άρα βοηθήσαμε όσο μπορούσαμε με τις δυνατότητες που είχαμε.</w:t>
      </w:r>
    </w:p>
    <w:p w14:paraId="657FEA97"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Από κει και πέρα, όντως, για μας, όπως είπα και</w:t>
      </w:r>
      <w:r>
        <w:rPr>
          <w:rFonts w:eastAsia="Times New Roman" w:cs="Times New Roman"/>
          <w:szCs w:val="24"/>
        </w:rPr>
        <w:t xml:space="preserve"> στην προηγούμενη ερώτηση και επαναλαμβάνω και τώρα, ο κλάδος της κτηνοτροφίας είναι αυτός ο οποίος θα έλεγα ότι είναι πρώτη μας φροντίδα, έχει αποτυπωθεί και στο στρατηγικό σχέδιο ανάπτυξης της περιόδου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w:t>
      </w:r>
    </w:p>
    <w:p w14:paraId="657FEA98"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Άρα εμείς ζητάμε και πάλι από τους κτην</w:t>
      </w:r>
      <w:r>
        <w:rPr>
          <w:rFonts w:eastAsia="Times New Roman" w:cs="Times New Roman"/>
          <w:szCs w:val="24"/>
        </w:rPr>
        <w:t xml:space="preserve">οτρόφους να </w:t>
      </w:r>
      <w:proofErr w:type="spellStart"/>
      <w:r>
        <w:rPr>
          <w:rFonts w:eastAsia="Times New Roman" w:cs="Times New Roman"/>
          <w:szCs w:val="24"/>
        </w:rPr>
        <w:t>συνεργατιστούν</w:t>
      </w:r>
      <w:proofErr w:type="spellEnd"/>
      <w:r>
        <w:rPr>
          <w:rFonts w:eastAsia="Times New Roman" w:cs="Times New Roman"/>
          <w:szCs w:val="24"/>
        </w:rPr>
        <w:t xml:space="preserve">, να έχουν υπ’ </w:t>
      </w:r>
      <w:proofErr w:type="spellStart"/>
      <w:r>
        <w:rPr>
          <w:rFonts w:eastAsia="Times New Roman" w:cs="Times New Roman"/>
          <w:szCs w:val="24"/>
        </w:rPr>
        <w:t>όψιν</w:t>
      </w:r>
      <w:proofErr w:type="spellEnd"/>
      <w:r>
        <w:rPr>
          <w:rFonts w:eastAsia="Times New Roman" w:cs="Times New Roman"/>
          <w:szCs w:val="24"/>
        </w:rPr>
        <w:t xml:space="preserve"> τους ότι εμείς παρακολουθούμε την πορεία του χώρου. Δεν μπορώ να πω περισσότερα. Ήδη αυτή την ώρα γίνεται μια προσπάθεια μήπως μπορέσουμε και ένα μέρος της παραγωγής που έχει </w:t>
      </w:r>
      <w:proofErr w:type="spellStart"/>
      <w:r>
        <w:rPr>
          <w:rFonts w:eastAsia="Times New Roman" w:cs="Times New Roman"/>
          <w:szCs w:val="24"/>
        </w:rPr>
        <w:t>αποθεματοποιηθεί</w:t>
      </w:r>
      <w:proofErr w:type="spellEnd"/>
      <w:r>
        <w:rPr>
          <w:rFonts w:eastAsia="Times New Roman" w:cs="Times New Roman"/>
          <w:szCs w:val="24"/>
        </w:rPr>
        <w:t xml:space="preserve"> αποσυρθεί με διαδι</w:t>
      </w:r>
      <w:r>
        <w:rPr>
          <w:rFonts w:eastAsia="Times New Roman" w:cs="Times New Roman"/>
          <w:szCs w:val="24"/>
        </w:rPr>
        <w:t>κασίες κοινωνικής προσφοράς. Μας απασχολεί το συγκεκριμένο θέμα. Επίσης μας απασχολεί -παρακολουθούμε τον χώρο, επειδή θέλουμε να τον στηρίξουμε- τελειώνοντας τη δουλειά, να δούμε τι απώλειες είχε, πώς πήγε και</w:t>
      </w:r>
      <w:r>
        <w:rPr>
          <w:rFonts w:eastAsia="Times New Roman" w:cs="Times New Roman"/>
          <w:szCs w:val="24"/>
        </w:rPr>
        <w:t>,</w:t>
      </w:r>
      <w:r>
        <w:rPr>
          <w:rFonts w:eastAsia="Times New Roman" w:cs="Times New Roman"/>
          <w:szCs w:val="24"/>
        </w:rPr>
        <w:t xml:space="preserve"> από εκεί και πέρα, με τις δυνατότητες που μπ</w:t>
      </w:r>
      <w:r>
        <w:rPr>
          <w:rFonts w:eastAsia="Times New Roman" w:cs="Times New Roman"/>
          <w:szCs w:val="24"/>
        </w:rPr>
        <w:t>ορούμε να έχουμε ως χώρα να τον στηρίξουμε.</w:t>
      </w:r>
    </w:p>
    <w:p w14:paraId="657FEA99"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Πρέπει να γίνει κατανοητό, κύριε συνάδελφε, ότι δεν μπορούμε -η επιλογή μας είναι- εμείς να παίρνουμε αποφάσεις και να λειτουργούμε χωρίς να υπάρχει μια συνεννόηση. Εσάς, όταν συζητούμε, νομίζω ότι σας ενδιαφέρει</w:t>
      </w:r>
      <w:r>
        <w:rPr>
          <w:rFonts w:eastAsia="Times New Roman" w:cs="Times New Roman"/>
          <w:szCs w:val="24"/>
        </w:rPr>
        <w:t xml:space="preserve"> πότε θα πληρωθούν ενισχύσεις και άλλους, όταν συζητάμε, τι θα γίνει με το Πρόγραμμα Αγροτικής Ανάπτυξης, πώς θα το απορροφήσουμε, πού θα πάμε.</w:t>
      </w:r>
    </w:p>
    <w:p w14:paraId="657FEA9A"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Όλα αυτά, λοιπόν, όπως αντιλαμβάνεστε, συνοδεύονται και με αντίστοιχες δεσμεύσεις</w:t>
      </w:r>
      <w:r>
        <w:rPr>
          <w:rFonts w:eastAsia="Times New Roman" w:cs="Times New Roman"/>
          <w:szCs w:val="24"/>
        </w:rPr>
        <w:t>,</w:t>
      </w:r>
      <w:r>
        <w:rPr>
          <w:rFonts w:eastAsia="Times New Roman" w:cs="Times New Roman"/>
          <w:szCs w:val="24"/>
        </w:rPr>
        <w:t xml:space="preserve"> τις οποίες δεν μπορούμε, τουλ</w:t>
      </w:r>
      <w:r>
        <w:rPr>
          <w:rFonts w:eastAsia="Times New Roman" w:cs="Times New Roman"/>
          <w:szCs w:val="24"/>
        </w:rPr>
        <w:t>άχιστον αυτή την περίοδο, ούτε κατ’ ελάχιστον να παραβιάσουμε.</w:t>
      </w:r>
    </w:p>
    <w:p w14:paraId="657FEA9B" w14:textId="77777777" w:rsidR="0046060E" w:rsidRDefault="00AD2655">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Ευχαριστώ, κύριε Υπουργέ.</w:t>
      </w:r>
    </w:p>
    <w:p w14:paraId="657FEA9C"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ακολουθεί η δεύτερη με αριθμό 1819/18-6-2018 επίκαιρη ερώτηση πρώτου κύκλου του Βουλευτή Έβρου της Νέας Δ</w:t>
      </w:r>
      <w:r>
        <w:rPr>
          <w:rFonts w:eastAsia="Times New Roman" w:cs="Times New Roman"/>
          <w:szCs w:val="24"/>
        </w:rPr>
        <w:t xml:space="preserve">ημοκρατίας </w:t>
      </w:r>
      <w:r w:rsidRPr="00505A56">
        <w:rPr>
          <w:rFonts w:eastAsia="Times New Roman" w:cs="Times New Roman"/>
          <w:szCs w:val="24"/>
        </w:rPr>
        <w:t xml:space="preserve">κ. </w:t>
      </w:r>
      <w:r w:rsidRPr="00505A56">
        <w:rPr>
          <w:rFonts w:eastAsia="Times New Roman" w:cs="Times New Roman"/>
          <w:bCs/>
          <w:szCs w:val="24"/>
        </w:rPr>
        <w:t xml:space="preserve">Αναστασίου </w:t>
      </w:r>
      <w:proofErr w:type="spellStart"/>
      <w:r w:rsidRPr="00505A56">
        <w:rPr>
          <w:rFonts w:eastAsia="Times New Roman" w:cs="Times New Roman"/>
          <w:bCs/>
          <w:szCs w:val="24"/>
        </w:rPr>
        <w:t>Δημοσχάκη</w:t>
      </w:r>
      <w:proofErr w:type="spellEnd"/>
      <w:r w:rsidRPr="00505A56">
        <w:rPr>
          <w:rFonts w:eastAsia="Times New Roman" w:cs="Times New Roman"/>
          <w:bCs/>
          <w:szCs w:val="24"/>
        </w:rPr>
        <w:t xml:space="preserve"> </w:t>
      </w:r>
      <w:r w:rsidRPr="00505A56">
        <w:rPr>
          <w:rFonts w:eastAsia="Times New Roman" w:cs="Times New Roman"/>
          <w:szCs w:val="24"/>
        </w:rPr>
        <w:t xml:space="preserve">προς τον Υπουργό </w:t>
      </w:r>
      <w:r w:rsidRPr="00505A56">
        <w:rPr>
          <w:rFonts w:eastAsia="Times New Roman" w:cs="Times New Roman"/>
          <w:bCs/>
          <w:szCs w:val="24"/>
        </w:rPr>
        <w:t>Αγροτικής Ανάπτυξης και Τροφίμων,</w:t>
      </w:r>
      <w:r w:rsidRPr="00505A56">
        <w:rPr>
          <w:rFonts w:eastAsia="Times New Roman" w:cs="Times New Roman"/>
          <w:szCs w:val="24"/>
        </w:rPr>
        <w:t xml:space="preserve"> με θέμα: «Αντιμετώπιση προβλημάτων λειτουργίας ΤΟΕΒ».</w:t>
      </w:r>
    </w:p>
    <w:p w14:paraId="657FEA9D"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Θα απαντήσει ο Υφυπουργός Αγροτικής Ανάπτυξης και Τροφίμων κ. Βασίλειος Κόκκαλης.</w:t>
      </w:r>
    </w:p>
    <w:p w14:paraId="657FEA9E"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έχετε τον λόγο.</w:t>
      </w:r>
    </w:p>
    <w:p w14:paraId="657FEA9F"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ΔΗΜΟΣΧΑΚΗΣ:</w:t>
      </w:r>
      <w:r>
        <w:rPr>
          <w:rFonts w:eastAsia="Times New Roman" w:cs="Times New Roman"/>
          <w:szCs w:val="24"/>
        </w:rPr>
        <w:t xml:space="preserve"> Ευχαριστώ, κύριε Πρόεδρε.</w:t>
      </w:r>
    </w:p>
    <w:p w14:paraId="657FEAA0"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Κύριε Υφυπουργέ, οι καλλιεργήσιμες παραποτάμιες εκτάσεις του ποταμού Έβρου και των παραποτάμων του, </w:t>
      </w:r>
      <w:proofErr w:type="spellStart"/>
      <w:r>
        <w:rPr>
          <w:rFonts w:eastAsia="Times New Roman" w:cs="Times New Roman"/>
          <w:szCs w:val="24"/>
        </w:rPr>
        <w:t>Άρδα</w:t>
      </w:r>
      <w:proofErr w:type="spellEnd"/>
      <w:r>
        <w:rPr>
          <w:rFonts w:eastAsia="Times New Roman" w:cs="Times New Roman"/>
          <w:szCs w:val="24"/>
        </w:rPr>
        <w:t xml:space="preserve"> και </w:t>
      </w:r>
      <w:proofErr w:type="spellStart"/>
      <w:r>
        <w:rPr>
          <w:rFonts w:eastAsia="Times New Roman" w:cs="Times New Roman"/>
          <w:szCs w:val="24"/>
        </w:rPr>
        <w:t>Ερυθροποτάμου</w:t>
      </w:r>
      <w:proofErr w:type="spellEnd"/>
      <w:r>
        <w:rPr>
          <w:rFonts w:eastAsia="Times New Roman" w:cs="Times New Roman"/>
          <w:szCs w:val="24"/>
        </w:rPr>
        <w:t>,</w:t>
      </w:r>
      <w:r>
        <w:rPr>
          <w:rFonts w:eastAsia="Times New Roman" w:cs="Times New Roman"/>
          <w:szCs w:val="24"/>
        </w:rPr>
        <w:t xml:space="preserve"> και φέτος επλήγησαν καίρια εξαιτίας των έντονων καιρικών φαινομένων, των βρ</w:t>
      </w:r>
      <w:r>
        <w:rPr>
          <w:rFonts w:eastAsia="Times New Roman" w:cs="Times New Roman"/>
          <w:szCs w:val="24"/>
        </w:rPr>
        <w:t xml:space="preserve">οχοπτώσεων, επίσης δε, εξαιτίας των αλλεπάλληλων </w:t>
      </w:r>
      <w:proofErr w:type="spellStart"/>
      <w:r>
        <w:rPr>
          <w:rFonts w:eastAsia="Times New Roman" w:cs="Times New Roman"/>
          <w:szCs w:val="24"/>
        </w:rPr>
        <w:t>πλημμυρικών</w:t>
      </w:r>
      <w:proofErr w:type="spellEnd"/>
      <w:r>
        <w:rPr>
          <w:rFonts w:eastAsia="Times New Roman" w:cs="Times New Roman"/>
          <w:szCs w:val="24"/>
        </w:rPr>
        <w:t xml:space="preserve"> φαινομένων, με αποτέλεσμα όλοι αυτοί οι υδάτινοι όγκοι και κυρίως αυτοί που προέρχονται από τις ημιορεινές περιοχές να μη φτάσουν εύκολα στη λεκάνη απορροής του Έβρου και να χρησιμοποιηθεί από το</w:t>
      </w:r>
      <w:r>
        <w:rPr>
          <w:rFonts w:eastAsia="Times New Roman" w:cs="Times New Roman"/>
          <w:szCs w:val="24"/>
        </w:rPr>
        <w:t>υς τοπικούς ΤΟΕΒ, αλλά και τον ΓΟΕΒ, όλο το αποστραγγιστικό σύστημα, το οποίο δυστυχώς αυτή τη στιγμή έχει σοβαρότατα προβλήματα.</w:t>
      </w:r>
    </w:p>
    <w:p w14:paraId="657FEAA1"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Πρώτον, είναι όλα τα αποστραγγιστικά κανάλια γεμάτα από φερτά υλικά. Δεύτερον, δεν έχουμε φυσική ροή</w:t>
      </w:r>
      <w:r>
        <w:rPr>
          <w:rFonts w:eastAsia="Times New Roman" w:cs="Times New Roman"/>
          <w:szCs w:val="24"/>
        </w:rPr>
        <w:t>,</w:t>
      </w:r>
      <w:r>
        <w:rPr>
          <w:rFonts w:eastAsia="Times New Roman" w:cs="Times New Roman"/>
          <w:szCs w:val="24"/>
        </w:rPr>
        <w:t xml:space="preserve"> εξαιτίας της </w:t>
      </w:r>
      <w:r>
        <w:rPr>
          <w:rFonts w:eastAsia="Times New Roman" w:cs="Times New Roman"/>
          <w:szCs w:val="24"/>
        </w:rPr>
        <w:lastRenderedPageBreak/>
        <w:t>υψηλής στάθ</w:t>
      </w:r>
      <w:r>
        <w:rPr>
          <w:rFonts w:eastAsia="Times New Roman" w:cs="Times New Roman"/>
          <w:szCs w:val="24"/>
        </w:rPr>
        <w:t>μης του ποταμού</w:t>
      </w:r>
      <w:r>
        <w:rPr>
          <w:rFonts w:eastAsia="Times New Roman" w:cs="Times New Roman"/>
          <w:szCs w:val="24"/>
        </w:rPr>
        <w:t>,</w:t>
      </w:r>
      <w:r>
        <w:rPr>
          <w:rFonts w:eastAsia="Times New Roman" w:cs="Times New Roman"/>
          <w:szCs w:val="24"/>
        </w:rPr>
        <w:t xml:space="preserve"> με αποτέλεσμα να χρησιμοποιηθούν τα αποστραγγιστικά αντλιοστάσια. Άρα, για να λειτουργήσουν τα αποστραγγιστικά αντλιοστάσια</w:t>
      </w:r>
      <w:r>
        <w:rPr>
          <w:rFonts w:eastAsia="Times New Roman" w:cs="Times New Roman"/>
          <w:szCs w:val="24"/>
        </w:rPr>
        <w:t>,</w:t>
      </w:r>
      <w:r>
        <w:rPr>
          <w:rFonts w:eastAsia="Times New Roman" w:cs="Times New Roman"/>
          <w:szCs w:val="24"/>
        </w:rPr>
        <w:t xml:space="preserve"> απαιτείται ρεύμα. Δεν μπορούν οι αγρότες να αναλαμβάνουν ευθύνες που δεν τους αναλογούν.</w:t>
      </w:r>
    </w:p>
    <w:p w14:paraId="657FEAA2"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Βεβαίως, εμείς εκείνο το </w:t>
      </w:r>
      <w:r>
        <w:rPr>
          <w:rFonts w:eastAsia="Times New Roman" w:cs="Times New Roman"/>
          <w:szCs w:val="24"/>
        </w:rPr>
        <w:t>οποίο ζητούμε, όπως και ζήτησε και η Περιφέρεια Ανατολικής Μακεδονίας και Θράκης, είναι να διαχωρισθεί η μέριμνα σε ό,τι αφορά τη λειτουργία, τη συντήρηση των αποστραγγιστικών αντλιοστασίων με αυτή κυρίως των αρδευτικών, που είναι πράγματι ευθύνη των τοπικ</w:t>
      </w:r>
      <w:r>
        <w:rPr>
          <w:rFonts w:eastAsia="Times New Roman" w:cs="Times New Roman"/>
          <w:szCs w:val="24"/>
        </w:rPr>
        <w:t>ών ΤΟΕΒ και του ΓΟΕΒ της Ορεστιάδας.</w:t>
      </w:r>
    </w:p>
    <w:p w14:paraId="657FEAA3" w14:textId="77777777" w:rsidR="0046060E" w:rsidRDefault="00AD2655">
      <w:pPr>
        <w:spacing w:line="600" w:lineRule="auto"/>
        <w:ind w:firstLine="709"/>
        <w:jc w:val="both"/>
        <w:rPr>
          <w:rFonts w:eastAsia="Times New Roman"/>
          <w:szCs w:val="24"/>
        </w:rPr>
      </w:pPr>
      <w:r>
        <w:rPr>
          <w:rFonts w:eastAsia="Times New Roman"/>
          <w:szCs w:val="24"/>
        </w:rPr>
        <w:t xml:space="preserve">Δυστυχώς, η </w:t>
      </w:r>
      <w:r>
        <w:rPr>
          <w:rFonts w:eastAsia="Times New Roman"/>
          <w:szCs w:val="24"/>
          <w:lang w:val="en-US"/>
        </w:rPr>
        <w:t>KYA</w:t>
      </w:r>
      <w:r>
        <w:rPr>
          <w:rFonts w:eastAsia="Times New Roman"/>
          <w:szCs w:val="24"/>
        </w:rPr>
        <w:t xml:space="preserve">, η </w:t>
      </w:r>
      <w:r>
        <w:rPr>
          <w:rFonts w:eastAsia="Times New Roman"/>
          <w:szCs w:val="24"/>
        </w:rPr>
        <w:t>κ</w:t>
      </w:r>
      <w:r>
        <w:rPr>
          <w:rFonts w:eastAsia="Times New Roman"/>
          <w:szCs w:val="24"/>
        </w:rPr>
        <w:t xml:space="preserve">οινή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 xml:space="preserve">πόφαση, η οποία εκδόθηκε το 2017, δεν καλύπτει απόλυτα το πρόβλημα, με αποτέλεσμα να καλύπτεται μόνον εφόσον έχουμε έκτακτη ανάγκη στον </w:t>
      </w:r>
      <w:r>
        <w:rPr>
          <w:rFonts w:eastAsia="Times New Roman"/>
          <w:szCs w:val="24"/>
        </w:rPr>
        <w:t>ν</w:t>
      </w:r>
      <w:r>
        <w:rPr>
          <w:rFonts w:eastAsia="Times New Roman"/>
          <w:szCs w:val="24"/>
        </w:rPr>
        <w:t xml:space="preserve">ομό εξαιτίας σημαντικού </w:t>
      </w:r>
      <w:proofErr w:type="spellStart"/>
      <w:r>
        <w:rPr>
          <w:rFonts w:eastAsia="Times New Roman"/>
          <w:szCs w:val="24"/>
        </w:rPr>
        <w:t>πλημμυρικού</w:t>
      </w:r>
      <w:proofErr w:type="spellEnd"/>
      <w:r>
        <w:rPr>
          <w:rFonts w:eastAsia="Times New Roman"/>
          <w:szCs w:val="24"/>
        </w:rPr>
        <w:t xml:space="preserve"> φαινομένου</w:t>
      </w:r>
      <w:r>
        <w:rPr>
          <w:rFonts w:eastAsia="Times New Roman"/>
          <w:szCs w:val="24"/>
        </w:rPr>
        <w:t xml:space="preserve">. </w:t>
      </w:r>
    </w:p>
    <w:p w14:paraId="657FEAA4" w14:textId="77777777" w:rsidR="0046060E" w:rsidRDefault="00AD2655">
      <w:pPr>
        <w:spacing w:line="600" w:lineRule="auto"/>
        <w:ind w:firstLine="709"/>
        <w:jc w:val="both"/>
        <w:rPr>
          <w:rFonts w:eastAsia="Times New Roman"/>
          <w:szCs w:val="24"/>
        </w:rPr>
      </w:pPr>
      <w:r>
        <w:rPr>
          <w:rFonts w:eastAsia="Times New Roman"/>
          <w:szCs w:val="24"/>
        </w:rPr>
        <w:t xml:space="preserve">Παρακαλώ, κύριε Υφυπουργέ, να προχωρήσετε σε ρητή νομοθετική ρύθμιση ή σε διευκρίνιση μέσα από μια υπουργική απόφαση, η οποία θα αναθέτει καθήκοντα στις περιφέρειες και </w:t>
      </w:r>
      <w:r>
        <w:rPr>
          <w:rFonts w:eastAsia="Times New Roman"/>
          <w:szCs w:val="24"/>
        </w:rPr>
        <w:lastRenderedPageBreak/>
        <w:t xml:space="preserve">θα διαχωρίζει το αντικείμενο των δύο αντλιοστασίων που </w:t>
      </w:r>
      <w:proofErr w:type="spellStart"/>
      <w:r>
        <w:rPr>
          <w:rFonts w:eastAsia="Times New Roman"/>
          <w:szCs w:val="24"/>
        </w:rPr>
        <w:t>προείπα</w:t>
      </w:r>
      <w:proofErr w:type="spellEnd"/>
      <w:r>
        <w:rPr>
          <w:rFonts w:eastAsia="Times New Roman"/>
          <w:szCs w:val="24"/>
        </w:rPr>
        <w:t xml:space="preserve">. </w:t>
      </w:r>
    </w:p>
    <w:p w14:paraId="657FEAA5" w14:textId="77777777" w:rsidR="0046060E" w:rsidRDefault="00AD2655">
      <w:pPr>
        <w:spacing w:line="600" w:lineRule="auto"/>
        <w:ind w:firstLine="709"/>
        <w:jc w:val="both"/>
        <w:rPr>
          <w:rFonts w:eastAsia="Times New Roman"/>
          <w:szCs w:val="24"/>
        </w:rPr>
      </w:pPr>
      <w:r>
        <w:rPr>
          <w:rFonts w:eastAsia="Times New Roman"/>
          <w:szCs w:val="24"/>
        </w:rPr>
        <w:t>Επίσης ρωτώ αν είνα</w:t>
      </w:r>
      <w:r>
        <w:rPr>
          <w:rFonts w:eastAsia="Times New Roman"/>
          <w:szCs w:val="24"/>
        </w:rPr>
        <w:t>ι στις προθέσεις σας να καλύψετε και να βάλετε στο Μέτρο 4.3.1 του Προγράμματος Αγροτικής Ανάπτυξης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2020, σε ό,τι αφορά την αντικατάσταση και </w:t>
      </w:r>
      <w:proofErr w:type="spellStart"/>
      <w:r>
        <w:rPr>
          <w:rFonts w:eastAsia="Times New Roman"/>
          <w:szCs w:val="24"/>
        </w:rPr>
        <w:t>υπογειοποίηση</w:t>
      </w:r>
      <w:proofErr w:type="spellEnd"/>
      <w:r>
        <w:rPr>
          <w:rFonts w:eastAsia="Times New Roman"/>
          <w:szCs w:val="24"/>
        </w:rPr>
        <w:t xml:space="preserve"> όλων των αρδευτικών δικτύων του παραποτάμου </w:t>
      </w:r>
      <w:proofErr w:type="spellStart"/>
      <w:r>
        <w:rPr>
          <w:rFonts w:eastAsia="Times New Roman"/>
          <w:szCs w:val="24"/>
        </w:rPr>
        <w:t>Ερυθροποτάμου</w:t>
      </w:r>
      <w:proofErr w:type="spellEnd"/>
      <w:r>
        <w:rPr>
          <w:rFonts w:eastAsia="Times New Roman"/>
          <w:szCs w:val="24"/>
        </w:rPr>
        <w:t xml:space="preserve"> του Διδυμοτείχου καθώς και αυτών το</w:t>
      </w:r>
      <w:r>
        <w:rPr>
          <w:rFonts w:eastAsia="Times New Roman"/>
          <w:szCs w:val="24"/>
        </w:rPr>
        <w:t xml:space="preserve">υ Τυχερού </w:t>
      </w:r>
      <w:proofErr w:type="spellStart"/>
      <w:r>
        <w:rPr>
          <w:rFonts w:eastAsia="Times New Roman"/>
          <w:szCs w:val="24"/>
        </w:rPr>
        <w:t>Σουφλίου</w:t>
      </w:r>
      <w:proofErr w:type="spellEnd"/>
      <w:r>
        <w:rPr>
          <w:rFonts w:eastAsia="Times New Roman"/>
          <w:szCs w:val="24"/>
        </w:rPr>
        <w:t>.</w:t>
      </w:r>
    </w:p>
    <w:p w14:paraId="657FEAA6" w14:textId="77777777" w:rsidR="0046060E" w:rsidRDefault="00AD2655">
      <w:pPr>
        <w:spacing w:line="600" w:lineRule="auto"/>
        <w:ind w:firstLine="709"/>
        <w:jc w:val="both"/>
        <w:rPr>
          <w:rFonts w:eastAsia="Times New Roman"/>
          <w:szCs w:val="24"/>
        </w:rPr>
      </w:pPr>
      <w:r>
        <w:rPr>
          <w:rFonts w:eastAsia="Times New Roman"/>
          <w:szCs w:val="24"/>
        </w:rPr>
        <w:t>Σας ευχαριστώ, κύριε Πρόεδρε.</w:t>
      </w:r>
    </w:p>
    <w:p w14:paraId="657FEAA7" w14:textId="77777777" w:rsidR="0046060E" w:rsidRDefault="00AD2655">
      <w:pPr>
        <w:spacing w:line="600" w:lineRule="auto"/>
        <w:ind w:firstLine="709"/>
        <w:jc w:val="both"/>
        <w:rPr>
          <w:rFonts w:eastAsia="Times New Roman"/>
          <w:szCs w:val="24"/>
        </w:rPr>
      </w:pPr>
      <w:r w:rsidRPr="00684821">
        <w:rPr>
          <w:rFonts w:eastAsia="Times New Roman"/>
          <w:b/>
          <w:szCs w:val="24"/>
        </w:rPr>
        <w:t>ΠΡΟΕΔΡΕΥΩΝ (Σπυρίδων Λυκούδης):</w:t>
      </w:r>
      <w:r w:rsidRPr="001D204C">
        <w:rPr>
          <w:rFonts w:eastAsia="Times New Roman"/>
          <w:szCs w:val="24"/>
        </w:rPr>
        <w:t xml:space="preserve"> </w:t>
      </w:r>
      <w:r>
        <w:rPr>
          <w:rFonts w:eastAsia="Times New Roman"/>
          <w:szCs w:val="24"/>
        </w:rPr>
        <w:t>Ευχαριστούμε, κύριε συνάδελφε.</w:t>
      </w:r>
    </w:p>
    <w:p w14:paraId="657FEAA8" w14:textId="77777777" w:rsidR="0046060E" w:rsidRDefault="00AD2655">
      <w:pPr>
        <w:spacing w:line="600" w:lineRule="auto"/>
        <w:ind w:firstLine="709"/>
        <w:jc w:val="both"/>
        <w:rPr>
          <w:rFonts w:eastAsia="Times New Roman"/>
          <w:szCs w:val="24"/>
        </w:rPr>
      </w:pPr>
      <w:r>
        <w:rPr>
          <w:rFonts w:eastAsia="Times New Roman"/>
          <w:szCs w:val="24"/>
        </w:rPr>
        <w:t>Κύριε Υπουργέ, έχετε τον λόγο.</w:t>
      </w:r>
    </w:p>
    <w:p w14:paraId="657FEAA9" w14:textId="77777777" w:rsidR="0046060E" w:rsidRDefault="00AD2655">
      <w:pPr>
        <w:spacing w:line="600" w:lineRule="auto"/>
        <w:ind w:firstLine="709"/>
        <w:jc w:val="both"/>
        <w:rPr>
          <w:rFonts w:eastAsia="Times New Roman"/>
          <w:b/>
          <w:szCs w:val="24"/>
        </w:rPr>
      </w:pPr>
      <w:r w:rsidRPr="00684821">
        <w:rPr>
          <w:rFonts w:eastAsia="Times New Roman"/>
          <w:b/>
          <w:szCs w:val="24"/>
        </w:rPr>
        <w:t xml:space="preserve">ΒΑΣΙΛΕΙΟΣ ΚΟΚΚΑΛΗΣ (Υφυπουργός Αγροτικής Ανάπτυξης και Τροφίμων): </w:t>
      </w:r>
      <w:r w:rsidRPr="00684821">
        <w:rPr>
          <w:rFonts w:eastAsia="Times New Roman"/>
          <w:szCs w:val="24"/>
        </w:rPr>
        <w:t>Ευχαριστώ, κύριε Πρόεδρε.</w:t>
      </w:r>
    </w:p>
    <w:p w14:paraId="657FEAAA" w14:textId="77777777" w:rsidR="0046060E" w:rsidRDefault="00AD2655">
      <w:pPr>
        <w:spacing w:line="600" w:lineRule="auto"/>
        <w:ind w:firstLine="709"/>
        <w:jc w:val="both"/>
        <w:rPr>
          <w:rFonts w:eastAsia="Times New Roman"/>
          <w:szCs w:val="24"/>
        </w:rPr>
      </w:pPr>
      <w:r>
        <w:rPr>
          <w:rFonts w:eastAsia="Times New Roman"/>
          <w:szCs w:val="24"/>
        </w:rPr>
        <w:t>Κύριε Βουλευτά, πράγματι η περιοχή του Έβρου πλήττεται από τις πλημμύρες. Η Ειδική Γραμματεία Υδάτων του Υπουρ</w:t>
      </w:r>
      <w:r>
        <w:rPr>
          <w:rFonts w:eastAsia="Times New Roman"/>
          <w:szCs w:val="24"/>
        </w:rPr>
        <w:lastRenderedPageBreak/>
        <w:t xml:space="preserve">γείου Περιβάλλοντος διαμορφώνει το </w:t>
      </w:r>
      <w:r>
        <w:rPr>
          <w:rFonts w:eastAsia="Times New Roman"/>
          <w:szCs w:val="24"/>
        </w:rPr>
        <w:t>Ε</w:t>
      </w:r>
      <w:r>
        <w:rPr>
          <w:rFonts w:eastAsia="Times New Roman"/>
          <w:szCs w:val="24"/>
        </w:rPr>
        <w:t xml:space="preserve">θνικό </w:t>
      </w:r>
      <w:r>
        <w:rPr>
          <w:rFonts w:eastAsia="Times New Roman"/>
          <w:szCs w:val="24"/>
        </w:rPr>
        <w:t>Π</w:t>
      </w:r>
      <w:r>
        <w:rPr>
          <w:rFonts w:eastAsia="Times New Roman"/>
          <w:szCs w:val="24"/>
        </w:rPr>
        <w:t xml:space="preserve">ρόγραμμα </w:t>
      </w:r>
      <w:r>
        <w:rPr>
          <w:rFonts w:eastAsia="Times New Roman"/>
          <w:szCs w:val="24"/>
        </w:rPr>
        <w:t>Δ</w:t>
      </w:r>
      <w:r>
        <w:rPr>
          <w:rFonts w:eastAsia="Times New Roman"/>
          <w:szCs w:val="24"/>
        </w:rPr>
        <w:t xml:space="preserve">ιαχείρισης των </w:t>
      </w:r>
      <w:r>
        <w:rPr>
          <w:rFonts w:eastAsia="Times New Roman"/>
          <w:szCs w:val="24"/>
        </w:rPr>
        <w:t>Κ</w:t>
      </w:r>
      <w:r>
        <w:rPr>
          <w:rFonts w:eastAsia="Times New Roman"/>
          <w:szCs w:val="24"/>
        </w:rPr>
        <w:t xml:space="preserve">ινδύνων </w:t>
      </w:r>
      <w:r>
        <w:rPr>
          <w:rFonts w:eastAsia="Times New Roman"/>
          <w:szCs w:val="24"/>
        </w:rPr>
        <w:t>Π</w:t>
      </w:r>
      <w:r>
        <w:rPr>
          <w:rFonts w:eastAsia="Times New Roman"/>
          <w:szCs w:val="24"/>
        </w:rPr>
        <w:t>λημμύρας, βασικό τμήμα του οποίου είναι τα σχέδια διαχείρισης κινδύν</w:t>
      </w:r>
      <w:r>
        <w:rPr>
          <w:rFonts w:eastAsia="Times New Roman"/>
          <w:szCs w:val="24"/>
        </w:rPr>
        <w:t xml:space="preserve">ου πλημμύρας. </w:t>
      </w:r>
    </w:p>
    <w:p w14:paraId="657FEAAB" w14:textId="77777777" w:rsidR="0046060E" w:rsidRDefault="00AD2655">
      <w:pPr>
        <w:spacing w:line="600" w:lineRule="auto"/>
        <w:ind w:firstLine="709"/>
        <w:jc w:val="both"/>
        <w:rPr>
          <w:rFonts w:eastAsia="Times New Roman"/>
          <w:szCs w:val="24"/>
        </w:rPr>
      </w:pPr>
      <w:r>
        <w:rPr>
          <w:rFonts w:eastAsia="Times New Roman"/>
          <w:szCs w:val="24"/>
        </w:rPr>
        <w:t>Στη Θράκη έχει ήδη εκπονηθεί το συγκεκριμένο σχέδιο διαχείρισης κινδύνων πλημμύρας λεκάνης απορροής ποταμού Έβρου καθώς και η στρατηγική μελέτη των επιπτώσεων στο περιβάλλον.</w:t>
      </w:r>
    </w:p>
    <w:p w14:paraId="657FEAAC" w14:textId="77777777" w:rsidR="0046060E" w:rsidRDefault="00AD2655">
      <w:pPr>
        <w:spacing w:line="600" w:lineRule="auto"/>
        <w:ind w:firstLine="709"/>
        <w:jc w:val="both"/>
        <w:rPr>
          <w:rFonts w:eastAsia="Times New Roman"/>
          <w:szCs w:val="24"/>
        </w:rPr>
      </w:pPr>
      <w:r>
        <w:rPr>
          <w:rFonts w:eastAsia="Times New Roman"/>
          <w:szCs w:val="24"/>
        </w:rPr>
        <w:t>Σε ορισμένα εγγειοβελτιωτικά έργα όμως, όπου απαιτείται</w:t>
      </w:r>
      <w:r>
        <w:rPr>
          <w:rFonts w:eastAsia="Times New Roman"/>
          <w:szCs w:val="24"/>
        </w:rPr>
        <w:t>,</w:t>
      </w:r>
      <w:r>
        <w:rPr>
          <w:rFonts w:eastAsia="Times New Roman"/>
          <w:szCs w:val="24"/>
        </w:rPr>
        <w:t xml:space="preserve"> εκτός από</w:t>
      </w:r>
      <w:r>
        <w:rPr>
          <w:rFonts w:eastAsia="Times New Roman"/>
          <w:szCs w:val="24"/>
        </w:rPr>
        <w:t xml:space="preserve"> την άρδευση, έχει προβλεφθεί από τη μελέτη της κατασκευής του έργου και η αποστράγγιση. Σ</w:t>
      </w:r>
      <w:r>
        <w:rPr>
          <w:rFonts w:eastAsia="Times New Roman"/>
          <w:szCs w:val="24"/>
        </w:rPr>
        <w:t>ε</w:t>
      </w:r>
      <w:r>
        <w:rPr>
          <w:rFonts w:eastAsia="Times New Roman"/>
          <w:szCs w:val="24"/>
        </w:rPr>
        <w:t xml:space="preserve"> αυτές τις περιπτώσεις</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το </w:t>
      </w:r>
      <w:proofErr w:type="spellStart"/>
      <w:r>
        <w:rPr>
          <w:rFonts w:eastAsia="Times New Roman"/>
          <w:szCs w:val="24"/>
        </w:rPr>
        <w:t>κατασκευασθέν</w:t>
      </w:r>
      <w:proofErr w:type="spellEnd"/>
      <w:r>
        <w:rPr>
          <w:rFonts w:eastAsia="Times New Roman"/>
          <w:szCs w:val="24"/>
        </w:rPr>
        <w:t xml:space="preserve"> έργο θεωρείται ενιαίο και αδιαίρετο και δεν δύναται να υπάρξει διαχωρισμός. Σ</w:t>
      </w:r>
      <w:r>
        <w:rPr>
          <w:rFonts w:eastAsia="Times New Roman"/>
          <w:szCs w:val="24"/>
        </w:rPr>
        <w:t>ε</w:t>
      </w:r>
      <w:r>
        <w:rPr>
          <w:rFonts w:eastAsia="Times New Roman"/>
          <w:szCs w:val="24"/>
        </w:rPr>
        <w:t xml:space="preserve"> αυτή την κατηγορία ανήκουν τα περισσότε</w:t>
      </w:r>
      <w:r>
        <w:rPr>
          <w:rFonts w:eastAsia="Times New Roman"/>
          <w:szCs w:val="24"/>
        </w:rPr>
        <w:t xml:space="preserve">ρα έργα στην περιοχή του Έβρου. Το κόστος διοίκησης, λειτουργίας και συντήρησης των έργων αυτών βαρύνει τους γεωργούς από την άρδευση αλλά και από την αποστράγγιση. </w:t>
      </w:r>
    </w:p>
    <w:p w14:paraId="657FEAAD" w14:textId="77777777" w:rsidR="0046060E" w:rsidRDefault="00AD2655">
      <w:pPr>
        <w:spacing w:line="600" w:lineRule="auto"/>
        <w:ind w:firstLine="709"/>
        <w:jc w:val="both"/>
        <w:rPr>
          <w:rFonts w:eastAsia="Times New Roman"/>
          <w:szCs w:val="24"/>
        </w:rPr>
      </w:pPr>
      <w:r>
        <w:rPr>
          <w:rFonts w:eastAsia="Times New Roman"/>
          <w:szCs w:val="24"/>
        </w:rPr>
        <w:lastRenderedPageBreak/>
        <w:t xml:space="preserve">Στο αίτημα το οποίο είχε γίνει απάντησε μετά από πέντε μέρες η αρμόδια υπηρεσία, η Γενική </w:t>
      </w:r>
      <w:r>
        <w:rPr>
          <w:rFonts w:eastAsia="Times New Roman"/>
          <w:szCs w:val="24"/>
        </w:rPr>
        <w:t>Διεύθυνση Αγροτικής Ανάπτυξης - Διεύθυνση Εγγείων Βελτιώσεων, στις 4</w:t>
      </w:r>
      <w:r>
        <w:rPr>
          <w:rFonts w:eastAsia="Times New Roman"/>
          <w:szCs w:val="24"/>
        </w:rPr>
        <w:t>-</w:t>
      </w:r>
      <w:r>
        <w:rPr>
          <w:rFonts w:eastAsia="Times New Roman"/>
          <w:szCs w:val="24"/>
        </w:rPr>
        <w:t>4</w:t>
      </w:r>
      <w:r>
        <w:rPr>
          <w:rFonts w:eastAsia="Times New Roman"/>
          <w:szCs w:val="24"/>
        </w:rPr>
        <w:t>-</w:t>
      </w:r>
      <w:r>
        <w:rPr>
          <w:rFonts w:eastAsia="Times New Roman"/>
          <w:szCs w:val="24"/>
        </w:rPr>
        <w:t xml:space="preserve">2018. Συνεπώς αυτά τα έργα θεωρούνται ενιαία και δεν μπορεί να διαχωριστεί η άρδευση από την αποστράγγιση. </w:t>
      </w:r>
    </w:p>
    <w:p w14:paraId="657FEAAE" w14:textId="77777777" w:rsidR="0046060E" w:rsidRDefault="00AD2655">
      <w:pPr>
        <w:spacing w:line="600" w:lineRule="auto"/>
        <w:ind w:firstLine="709"/>
        <w:jc w:val="both"/>
        <w:rPr>
          <w:rFonts w:eastAsia="Times New Roman"/>
          <w:szCs w:val="24"/>
        </w:rPr>
      </w:pPr>
      <w:r>
        <w:rPr>
          <w:rFonts w:eastAsia="Times New Roman"/>
          <w:szCs w:val="24"/>
        </w:rPr>
        <w:t xml:space="preserve">Τι μπορεί να κάνει το ελληνικό </w:t>
      </w:r>
      <w:r>
        <w:rPr>
          <w:rFonts w:eastAsia="Times New Roman"/>
          <w:szCs w:val="24"/>
        </w:rPr>
        <w:t>δ</w:t>
      </w:r>
      <w:r>
        <w:rPr>
          <w:rFonts w:eastAsia="Times New Roman"/>
          <w:szCs w:val="24"/>
        </w:rPr>
        <w:t>ημόσιο, το οποίο μπορεί να συμβάλει στην αποκ</w:t>
      </w:r>
      <w:r>
        <w:rPr>
          <w:rFonts w:eastAsia="Times New Roman"/>
          <w:szCs w:val="24"/>
        </w:rPr>
        <w:t xml:space="preserve">ατάσταση ζημιών στους ΤΟΕΒ μετά από εμπεριστατωμένη μελέτη; Πράγματι, μετά από την περσινή δική σας επίκαιρη ερώτηση, κινητοποιήθηκαν οι ΤΟΕΒ της περιοχής και έχουν ζητήσει αποκατάσταση των ζημιών στο αρδευτικό δίκτυο. Γίνεται η αξιολόγηση αυτό το χρονικό </w:t>
      </w:r>
      <w:r>
        <w:rPr>
          <w:rFonts w:eastAsia="Times New Roman"/>
          <w:szCs w:val="24"/>
        </w:rPr>
        <w:t>διάστημα και θα ανακοινωθεί η στήριξη που θα υπάρξει.</w:t>
      </w:r>
    </w:p>
    <w:p w14:paraId="657FEAAF" w14:textId="77777777" w:rsidR="0046060E" w:rsidRDefault="00AD2655">
      <w:pPr>
        <w:spacing w:line="600" w:lineRule="auto"/>
        <w:ind w:firstLine="709"/>
        <w:jc w:val="both"/>
        <w:rPr>
          <w:rFonts w:eastAsia="Times New Roman"/>
          <w:szCs w:val="24"/>
        </w:rPr>
      </w:pPr>
      <w:r>
        <w:rPr>
          <w:rFonts w:eastAsia="Times New Roman"/>
          <w:szCs w:val="24"/>
        </w:rPr>
        <w:t>Όσον αφορά στο Μέτρο 4.3.1, το οποίο είναι πάρα πολύ σημαντικό και ζητάτε συγκεκριμένες πληροφορίες γι’ αυτά τα έργα, θα τοποθετηθώ στη δευτερολογία μου.</w:t>
      </w:r>
    </w:p>
    <w:p w14:paraId="657FEAB0" w14:textId="77777777" w:rsidR="0046060E" w:rsidRDefault="00AD2655">
      <w:pPr>
        <w:spacing w:line="600" w:lineRule="auto"/>
        <w:ind w:firstLine="709"/>
        <w:jc w:val="both"/>
        <w:rPr>
          <w:rFonts w:eastAsia="Times New Roman"/>
          <w:szCs w:val="24"/>
        </w:rPr>
      </w:pPr>
      <w:r w:rsidRPr="00684821">
        <w:rPr>
          <w:rFonts w:eastAsia="Times New Roman"/>
          <w:b/>
          <w:szCs w:val="24"/>
        </w:rPr>
        <w:t>ΠΡΟΕΔΡΕΥΩΝ (Σπυρίδων Λυκούδης):</w:t>
      </w:r>
      <w:r w:rsidRPr="001D204C">
        <w:rPr>
          <w:rFonts w:eastAsia="Times New Roman"/>
          <w:szCs w:val="24"/>
        </w:rPr>
        <w:t xml:space="preserve"> </w:t>
      </w:r>
      <w:r>
        <w:rPr>
          <w:rFonts w:eastAsia="Times New Roman"/>
          <w:szCs w:val="24"/>
        </w:rPr>
        <w:t>Ευχαριστούμε, κύ</w:t>
      </w:r>
      <w:r>
        <w:rPr>
          <w:rFonts w:eastAsia="Times New Roman"/>
          <w:szCs w:val="24"/>
        </w:rPr>
        <w:t>ριε Υπουργέ.</w:t>
      </w:r>
    </w:p>
    <w:p w14:paraId="657FEAB1" w14:textId="77777777" w:rsidR="0046060E" w:rsidRDefault="00AD2655">
      <w:pPr>
        <w:spacing w:line="600" w:lineRule="auto"/>
        <w:ind w:firstLine="709"/>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Δημοσχάκη</w:t>
      </w:r>
      <w:proofErr w:type="spellEnd"/>
      <w:r>
        <w:rPr>
          <w:rFonts w:eastAsia="Times New Roman"/>
          <w:szCs w:val="24"/>
        </w:rPr>
        <w:t>, έχετε τον λόγο για τη δευτερολογία σας.</w:t>
      </w:r>
    </w:p>
    <w:p w14:paraId="657FEAB2" w14:textId="77777777" w:rsidR="0046060E" w:rsidRDefault="00AD2655">
      <w:pPr>
        <w:spacing w:line="600" w:lineRule="auto"/>
        <w:ind w:firstLine="709"/>
        <w:jc w:val="both"/>
        <w:rPr>
          <w:rFonts w:eastAsia="Times New Roman"/>
          <w:szCs w:val="24"/>
        </w:rPr>
      </w:pPr>
      <w:r>
        <w:rPr>
          <w:rFonts w:eastAsia="Times New Roman"/>
          <w:szCs w:val="24"/>
        </w:rPr>
        <w:tab/>
      </w:r>
      <w:r w:rsidRPr="00684821">
        <w:rPr>
          <w:rFonts w:eastAsia="Times New Roman"/>
          <w:b/>
          <w:szCs w:val="24"/>
        </w:rPr>
        <w:t xml:space="preserve">ΑΝΑΣΤΑΣΙΟΣ </w:t>
      </w:r>
      <w:r>
        <w:rPr>
          <w:rFonts w:eastAsia="Times New Roman"/>
          <w:b/>
          <w:szCs w:val="24"/>
        </w:rPr>
        <w:t xml:space="preserve">(ΤΑΣΟΣ) </w:t>
      </w:r>
      <w:r w:rsidRPr="00684821">
        <w:rPr>
          <w:rFonts w:eastAsia="Times New Roman"/>
          <w:b/>
          <w:szCs w:val="24"/>
        </w:rPr>
        <w:t>ΔΗΜΟΣΧΑΚΗΣ:</w:t>
      </w:r>
      <w:r w:rsidRPr="009A65F0">
        <w:rPr>
          <w:rFonts w:eastAsia="Times New Roman"/>
          <w:szCs w:val="24"/>
        </w:rPr>
        <w:t xml:space="preserve"> </w:t>
      </w:r>
      <w:r>
        <w:rPr>
          <w:rFonts w:eastAsia="Times New Roman"/>
          <w:szCs w:val="24"/>
        </w:rPr>
        <w:t>Ευχαριστώ πολύ.</w:t>
      </w:r>
    </w:p>
    <w:p w14:paraId="657FEAB3" w14:textId="77777777" w:rsidR="0046060E" w:rsidRDefault="00AD2655">
      <w:pPr>
        <w:spacing w:line="600" w:lineRule="auto"/>
        <w:ind w:firstLine="709"/>
        <w:jc w:val="both"/>
        <w:rPr>
          <w:rFonts w:eastAsia="Times New Roman"/>
          <w:szCs w:val="24"/>
        </w:rPr>
      </w:pPr>
      <w:r>
        <w:rPr>
          <w:rFonts w:eastAsia="Times New Roman"/>
          <w:szCs w:val="24"/>
        </w:rPr>
        <w:t>Κύριε Υφυπουργέ, μέχρι το 2010 πράγματι ήταν ενιαία, όπως το είπατε, τα αντλιοστάσια. Λειτουργούσαν ενιαία και τα αντλιοστάσια τα αρδευτικ</w:t>
      </w:r>
      <w:r>
        <w:rPr>
          <w:rFonts w:eastAsia="Times New Roman"/>
          <w:szCs w:val="24"/>
        </w:rPr>
        <w:t xml:space="preserve">ά και τα αποστραγγιστικά. Όμως, το ελληνικό κράτος </w:t>
      </w:r>
      <w:proofErr w:type="spellStart"/>
      <w:r>
        <w:rPr>
          <w:rFonts w:eastAsia="Times New Roman"/>
          <w:szCs w:val="24"/>
        </w:rPr>
        <w:t>διακρίνετο</w:t>
      </w:r>
      <w:proofErr w:type="spellEnd"/>
      <w:r>
        <w:rPr>
          <w:rFonts w:eastAsia="Times New Roman"/>
          <w:szCs w:val="24"/>
        </w:rPr>
        <w:t xml:space="preserve"> για τη νοικοκυροσύνη του. Πίστωνε στο πλαίσιο του Υπουργείου Αγροτικής Ανάπτυξης όλες αυτές τις υπηρεσίες της περιφέρειας, οι οποίες πραγματικά κάλυπταν τα έξοδα που γίνονταν σε ό,τι αφορά την α</w:t>
      </w:r>
      <w:r>
        <w:rPr>
          <w:rFonts w:eastAsia="Times New Roman"/>
          <w:szCs w:val="24"/>
        </w:rPr>
        <w:t>ποστράγγιση. Όμως, από την ώρα που είχαμε την ψήφιση του «</w:t>
      </w:r>
      <w:r>
        <w:rPr>
          <w:rFonts w:eastAsia="Times New Roman"/>
          <w:szCs w:val="24"/>
        </w:rPr>
        <w:t>ΚΑΛΛΙΚΡΑΤΗ</w:t>
      </w:r>
      <w:r>
        <w:rPr>
          <w:rFonts w:eastAsia="Times New Roman"/>
          <w:szCs w:val="24"/>
        </w:rPr>
        <w:t>», έχουν σοβαρότατα προβλήματα και δεν έχουν αυτή την πίστωση.</w:t>
      </w:r>
    </w:p>
    <w:p w14:paraId="657FEAB4" w14:textId="77777777" w:rsidR="0046060E" w:rsidRDefault="00AD2655">
      <w:pPr>
        <w:spacing w:line="600" w:lineRule="auto"/>
        <w:ind w:firstLine="709"/>
        <w:jc w:val="both"/>
        <w:rPr>
          <w:rFonts w:eastAsia="Times New Roman"/>
          <w:szCs w:val="24"/>
        </w:rPr>
      </w:pPr>
      <w:r>
        <w:rPr>
          <w:rFonts w:eastAsia="Times New Roman"/>
          <w:szCs w:val="24"/>
        </w:rPr>
        <w:t>Εμείς δεν λέμε να διαχωρίσετε. Εμείς λέμε να καλύψετε τα έξοδά τους σε ό,τι αφορά την ηλεκτρική ενέργεια και σε ό,τι αφορά τη</w:t>
      </w:r>
      <w:r>
        <w:rPr>
          <w:rFonts w:eastAsia="Times New Roman"/>
          <w:szCs w:val="24"/>
        </w:rPr>
        <w:t xml:space="preserve"> συντήρηση εξαιτίας λοιπών προβλημάτων. Οι άνθρωποί μας αυτή τη στιγμή βρίσκονται σε μια παρατεταμένη κρίση, διότι δεν μπορούν να έχουν συνεχώς την απειλή της ΔΕΗ, ότι </w:t>
      </w:r>
      <w:r>
        <w:rPr>
          <w:rFonts w:eastAsia="Times New Roman"/>
          <w:szCs w:val="24"/>
        </w:rPr>
        <w:lastRenderedPageBreak/>
        <w:t>δηλαδή μαζί με το ρεύμα που θα διακόψει για τα αντλιοστάσια σε ό,τι αφορά τα αποστραγγισ</w:t>
      </w:r>
      <w:r>
        <w:rPr>
          <w:rFonts w:eastAsia="Times New Roman"/>
          <w:szCs w:val="24"/>
        </w:rPr>
        <w:t xml:space="preserve">τικά, θα κόψει και το ρεύμα των αρδευτικών. Αντιλαμβάνεστε ότι έχουμε ήδη μπει σ’ αυτή την περίοδο. </w:t>
      </w:r>
    </w:p>
    <w:p w14:paraId="657FEAB5" w14:textId="77777777" w:rsidR="0046060E" w:rsidRDefault="00AD2655">
      <w:pPr>
        <w:spacing w:line="600" w:lineRule="auto"/>
        <w:ind w:firstLine="720"/>
        <w:contextualSpacing/>
        <w:jc w:val="both"/>
        <w:rPr>
          <w:rFonts w:eastAsia="Times New Roman" w:cs="Times New Roman"/>
          <w:szCs w:val="24"/>
        </w:rPr>
      </w:pPr>
      <w:r>
        <w:rPr>
          <w:rFonts w:eastAsia="Times New Roman" w:cs="Times New Roman"/>
          <w:szCs w:val="24"/>
        </w:rPr>
        <w:t>Επίσης</w:t>
      </w:r>
      <w:r>
        <w:rPr>
          <w:rFonts w:eastAsia="Times New Roman" w:cs="Times New Roman"/>
          <w:szCs w:val="24"/>
        </w:rPr>
        <w:t>,</w:t>
      </w:r>
      <w:r>
        <w:rPr>
          <w:rFonts w:eastAsia="Times New Roman" w:cs="Times New Roman"/>
          <w:szCs w:val="24"/>
        </w:rPr>
        <w:t xml:space="preserve"> δε</w:t>
      </w:r>
      <w:r w:rsidRPr="002D1534">
        <w:rPr>
          <w:rFonts w:eastAsia="Times New Roman" w:cs="Times New Roman"/>
          <w:szCs w:val="24"/>
        </w:rPr>
        <w:t>,</w:t>
      </w:r>
      <w:r>
        <w:rPr>
          <w:rFonts w:eastAsia="Times New Roman" w:cs="Times New Roman"/>
          <w:szCs w:val="24"/>
        </w:rPr>
        <w:t xml:space="preserve"> θα ήθελα να σας ενημερώσω ότι με τον ν.4513/</w:t>
      </w:r>
      <w:r w:rsidRPr="002D1534">
        <w:rPr>
          <w:rFonts w:eastAsia="Times New Roman" w:cs="Times New Roman"/>
          <w:szCs w:val="24"/>
        </w:rPr>
        <w:t>20</w:t>
      </w:r>
      <w:r>
        <w:rPr>
          <w:rFonts w:eastAsia="Times New Roman" w:cs="Times New Roman"/>
          <w:szCs w:val="24"/>
        </w:rPr>
        <w:t xml:space="preserve">18 «Ενεργειακές </w:t>
      </w:r>
      <w:r>
        <w:rPr>
          <w:rFonts w:eastAsia="Times New Roman" w:cs="Times New Roman"/>
          <w:szCs w:val="24"/>
        </w:rPr>
        <w:t>Κ</w:t>
      </w:r>
      <w:r>
        <w:rPr>
          <w:rFonts w:eastAsia="Times New Roman" w:cs="Times New Roman"/>
          <w:szCs w:val="24"/>
        </w:rPr>
        <w:t xml:space="preserve">οινότητες και </w:t>
      </w:r>
      <w:r>
        <w:rPr>
          <w:rFonts w:eastAsia="Times New Roman" w:cs="Times New Roman"/>
          <w:szCs w:val="24"/>
        </w:rPr>
        <w:t>άλλες</w:t>
      </w:r>
      <w:r>
        <w:rPr>
          <w:rFonts w:eastAsia="Times New Roman" w:cs="Times New Roman"/>
          <w:szCs w:val="24"/>
        </w:rPr>
        <w:t xml:space="preserve"> διατάξεις</w:t>
      </w:r>
      <w:r>
        <w:rPr>
          <w:rFonts w:eastAsia="Times New Roman" w:cs="Times New Roman"/>
          <w:szCs w:val="24"/>
        </w:rPr>
        <w:t xml:space="preserve">» έχει προβλεφθεί ευφυώς και μάλιστα αντιγράφοντας και πολιτικές της Ευρωπαϊκής Ένωσης, που διέπουν αυτές. </w:t>
      </w:r>
    </w:p>
    <w:p w14:paraId="657FEAB6" w14:textId="77777777" w:rsidR="0046060E" w:rsidRDefault="00AD2655">
      <w:pPr>
        <w:spacing w:line="600" w:lineRule="auto"/>
        <w:ind w:firstLine="720"/>
        <w:contextualSpacing/>
        <w:jc w:val="both"/>
        <w:rPr>
          <w:rFonts w:eastAsia="Times New Roman" w:cs="Times New Roman"/>
          <w:szCs w:val="24"/>
        </w:rPr>
      </w:pPr>
      <w:r>
        <w:rPr>
          <w:rFonts w:eastAsia="Times New Roman" w:cs="Times New Roman"/>
          <w:szCs w:val="24"/>
        </w:rPr>
        <w:t xml:space="preserve">Εγώ, ως καλός Βουλευτής του </w:t>
      </w:r>
      <w:r>
        <w:rPr>
          <w:rFonts w:eastAsia="Times New Roman" w:cs="Times New Roman"/>
          <w:szCs w:val="24"/>
        </w:rPr>
        <w:t>ν</w:t>
      </w:r>
      <w:r>
        <w:rPr>
          <w:rFonts w:eastAsia="Times New Roman" w:cs="Times New Roman"/>
          <w:szCs w:val="24"/>
        </w:rPr>
        <w:t>ομού</w:t>
      </w:r>
      <w:r>
        <w:rPr>
          <w:rFonts w:eastAsia="Times New Roman" w:cs="Times New Roman"/>
          <w:szCs w:val="24"/>
        </w:rPr>
        <w:t>,</w:t>
      </w:r>
      <w:r>
        <w:rPr>
          <w:rFonts w:eastAsia="Times New Roman" w:cs="Times New Roman"/>
          <w:szCs w:val="24"/>
        </w:rPr>
        <w:t xml:space="preserve"> απέστειλα επιστολές σε όλους τους συναρμόδιους φορείς, προκειμένου να κάνουν χρήση, εκμετάλλευση αυτής της διάταξ</w:t>
      </w:r>
      <w:r>
        <w:rPr>
          <w:rFonts w:eastAsia="Times New Roman" w:cs="Times New Roman"/>
          <w:szCs w:val="24"/>
        </w:rPr>
        <w:t>ης. Εσείς όμως θα πρέπει να τους καθοδηγήσετε. Θα πρέπει να τους δώσετε όλα αυτά τα χρηματοδοτικά εργαλεία, ώστε να προβούν στη χρήση αυτού του νομικού εργαλείου, για να μπορέσουν να ξεπεράσουν τα προβλήματα σε ό,τι αφορά τη λειτουργία και των δύο κατηγορι</w:t>
      </w:r>
      <w:r>
        <w:rPr>
          <w:rFonts w:eastAsia="Times New Roman" w:cs="Times New Roman"/>
          <w:szCs w:val="24"/>
        </w:rPr>
        <w:t xml:space="preserve">ών των αντλιοστασίων. </w:t>
      </w:r>
    </w:p>
    <w:p w14:paraId="657FEAB7" w14:textId="77777777" w:rsidR="0046060E" w:rsidRDefault="00AD2655">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έχετε υποχρέωση να το πράξετε. Προσωπικά εσείς δείχνετε μια επιμέλεια και σας ευχαριστώ, διότι ενθυμείστε </w:t>
      </w:r>
      <w:r>
        <w:rPr>
          <w:rFonts w:eastAsia="Times New Roman" w:cs="Times New Roman"/>
          <w:szCs w:val="24"/>
        </w:rPr>
        <w:lastRenderedPageBreak/>
        <w:t xml:space="preserve">ότι πέρυσι τέτοια εποχή πάλι συζητούσαμε παρόμοια προβλήματα στον </w:t>
      </w:r>
      <w:r>
        <w:rPr>
          <w:rFonts w:eastAsia="Times New Roman" w:cs="Times New Roman"/>
          <w:szCs w:val="24"/>
        </w:rPr>
        <w:t>ν</w:t>
      </w:r>
      <w:r>
        <w:rPr>
          <w:rFonts w:eastAsia="Times New Roman" w:cs="Times New Roman"/>
          <w:szCs w:val="24"/>
        </w:rPr>
        <w:t xml:space="preserve">ομό μας. </w:t>
      </w:r>
    </w:p>
    <w:p w14:paraId="657FEAB8" w14:textId="77777777" w:rsidR="0046060E" w:rsidRDefault="00AD2655">
      <w:pPr>
        <w:spacing w:line="600" w:lineRule="auto"/>
        <w:ind w:firstLine="720"/>
        <w:contextualSpacing/>
        <w:jc w:val="both"/>
        <w:rPr>
          <w:rFonts w:eastAsia="Times New Roman" w:cs="Times New Roman"/>
          <w:szCs w:val="24"/>
        </w:rPr>
      </w:pPr>
      <w:r>
        <w:rPr>
          <w:rFonts w:eastAsia="Times New Roman" w:cs="Times New Roman"/>
          <w:szCs w:val="24"/>
        </w:rPr>
        <w:t xml:space="preserve">Και με την ευκαιρία αυτή θα σας πω, κύριε Πρόεδρε, ότι φέτος ο </w:t>
      </w:r>
      <w:r>
        <w:rPr>
          <w:rFonts w:eastAsia="Times New Roman" w:cs="Times New Roman"/>
          <w:szCs w:val="24"/>
        </w:rPr>
        <w:t>ν</w:t>
      </w:r>
      <w:r>
        <w:rPr>
          <w:rFonts w:eastAsia="Times New Roman" w:cs="Times New Roman"/>
          <w:szCs w:val="24"/>
        </w:rPr>
        <w:t xml:space="preserve">ομός επλήγη βάναυσα από τις έντονες βροχοπτώσεις, οι οποίες είχαν συνέχεια, δηλαδή πέραν των τριών μηνών περίπου είχαμε έντονα </w:t>
      </w:r>
      <w:proofErr w:type="spellStart"/>
      <w:r>
        <w:rPr>
          <w:rFonts w:eastAsia="Times New Roman" w:cs="Times New Roman"/>
          <w:szCs w:val="24"/>
        </w:rPr>
        <w:t>πλημμυρικά</w:t>
      </w:r>
      <w:proofErr w:type="spellEnd"/>
      <w:r>
        <w:rPr>
          <w:rFonts w:eastAsia="Times New Roman" w:cs="Times New Roman"/>
          <w:szCs w:val="24"/>
        </w:rPr>
        <w:t xml:space="preserve"> φαινόμενα </w:t>
      </w:r>
      <w:r>
        <w:rPr>
          <w:rFonts w:eastAsia="Times New Roman" w:cs="Times New Roman"/>
          <w:szCs w:val="24"/>
        </w:rPr>
        <w:t>κ</w:t>
      </w:r>
      <w:r>
        <w:rPr>
          <w:rFonts w:eastAsia="Times New Roman" w:cs="Times New Roman"/>
          <w:szCs w:val="24"/>
        </w:rPr>
        <w:t>αι εδώ και δύο μήνες έχουμε σοβαρότατη ξηρα</w:t>
      </w:r>
      <w:r>
        <w:rPr>
          <w:rFonts w:eastAsia="Times New Roman" w:cs="Times New Roman"/>
          <w:szCs w:val="24"/>
        </w:rPr>
        <w:t>σία. Γι</w:t>
      </w:r>
      <w:r>
        <w:rPr>
          <w:rFonts w:eastAsia="Times New Roman" w:cs="Times New Roman"/>
          <w:szCs w:val="24"/>
        </w:rPr>
        <w:t>α</w:t>
      </w:r>
      <w:r>
        <w:rPr>
          <w:rFonts w:eastAsia="Times New Roman" w:cs="Times New Roman"/>
          <w:szCs w:val="24"/>
        </w:rPr>
        <w:t xml:space="preserve"> αυτό έχουν ενεργοποιηθεί οι δήμοι του </w:t>
      </w:r>
      <w:r>
        <w:rPr>
          <w:rFonts w:eastAsia="Times New Roman" w:cs="Times New Roman"/>
          <w:szCs w:val="24"/>
        </w:rPr>
        <w:t>ν</w:t>
      </w:r>
      <w:r>
        <w:rPr>
          <w:rFonts w:eastAsia="Times New Roman" w:cs="Times New Roman"/>
          <w:szCs w:val="24"/>
        </w:rPr>
        <w:t xml:space="preserve">ομού και κυρίως ο Δήμος </w:t>
      </w:r>
      <w:proofErr w:type="spellStart"/>
      <w:r>
        <w:rPr>
          <w:rFonts w:eastAsia="Times New Roman" w:cs="Times New Roman"/>
          <w:szCs w:val="24"/>
        </w:rPr>
        <w:t>Σουφλίου</w:t>
      </w:r>
      <w:proofErr w:type="spellEnd"/>
      <w:r>
        <w:rPr>
          <w:rFonts w:eastAsia="Times New Roman" w:cs="Times New Roman"/>
          <w:szCs w:val="24"/>
        </w:rPr>
        <w:t xml:space="preserve"> – </w:t>
      </w:r>
      <w:r>
        <w:rPr>
          <w:rFonts w:eastAsia="Times New Roman" w:cs="Times New Roman"/>
          <w:szCs w:val="24"/>
        </w:rPr>
        <w:t>Διδυμοτείχου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Ορεστιάδος</w:t>
      </w:r>
      <w:proofErr w:type="spellEnd"/>
      <w:r>
        <w:rPr>
          <w:rFonts w:eastAsia="Times New Roman" w:cs="Times New Roman"/>
          <w:szCs w:val="24"/>
        </w:rPr>
        <w:t xml:space="preserve">, συνήλθαν και κατέγραψαν την όλη κατάσταση που αυτή τη στιγμή επικρατεί σε όλον τον </w:t>
      </w:r>
      <w:r>
        <w:rPr>
          <w:rFonts w:eastAsia="Times New Roman" w:cs="Times New Roman"/>
          <w:szCs w:val="24"/>
        </w:rPr>
        <w:t>ν</w:t>
      </w:r>
      <w:r>
        <w:rPr>
          <w:rFonts w:eastAsia="Times New Roman" w:cs="Times New Roman"/>
          <w:szCs w:val="24"/>
        </w:rPr>
        <w:t>ομό. Πραγματικά έχουμε κατάθλιψη στην κυριολεξία όλοι μας. Και</w:t>
      </w:r>
      <w:r>
        <w:rPr>
          <w:rFonts w:eastAsia="Times New Roman" w:cs="Times New Roman"/>
          <w:szCs w:val="24"/>
        </w:rPr>
        <w:t xml:space="preserve"> γι’ αυτό σ</w:t>
      </w:r>
      <w:r>
        <w:rPr>
          <w:rFonts w:eastAsia="Times New Roman" w:cs="Times New Roman"/>
          <w:szCs w:val="24"/>
        </w:rPr>
        <w:t>ά</w:t>
      </w:r>
      <w:r>
        <w:rPr>
          <w:rFonts w:eastAsia="Times New Roman" w:cs="Times New Roman"/>
          <w:szCs w:val="24"/>
        </w:rPr>
        <w:t xml:space="preserve">ς παραδίδω και για τα Πρακτικά, το </w:t>
      </w:r>
      <w:r>
        <w:rPr>
          <w:rFonts w:eastAsia="Times New Roman" w:cs="Times New Roman"/>
          <w:szCs w:val="24"/>
        </w:rPr>
        <w:t>π</w:t>
      </w:r>
      <w:r>
        <w:rPr>
          <w:rFonts w:eastAsia="Times New Roman" w:cs="Times New Roman"/>
          <w:szCs w:val="24"/>
        </w:rPr>
        <w:t xml:space="preserve">ρακτικό όλων των Αντιδημάρχων, των τριών που </w:t>
      </w:r>
      <w:proofErr w:type="spellStart"/>
      <w:r>
        <w:rPr>
          <w:rFonts w:eastAsia="Times New Roman" w:cs="Times New Roman"/>
          <w:szCs w:val="24"/>
        </w:rPr>
        <w:t>προείπα</w:t>
      </w:r>
      <w:proofErr w:type="spellEnd"/>
      <w:r>
        <w:rPr>
          <w:rFonts w:eastAsia="Times New Roman" w:cs="Times New Roman"/>
          <w:szCs w:val="24"/>
        </w:rPr>
        <w:t xml:space="preserve">, </w:t>
      </w:r>
      <w:r>
        <w:rPr>
          <w:rFonts w:eastAsia="Times New Roman" w:cs="Times New Roman"/>
          <w:szCs w:val="24"/>
        </w:rPr>
        <w:t>στο οποίο</w:t>
      </w:r>
      <w:r>
        <w:rPr>
          <w:rFonts w:eastAsia="Times New Roman" w:cs="Times New Roman"/>
          <w:szCs w:val="24"/>
        </w:rPr>
        <w:t xml:space="preserve"> καταγράφουν την κατάσταση. </w:t>
      </w:r>
    </w:p>
    <w:p w14:paraId="657FEAB9" w14:textId="77777777" w:rsidR="0046060E" w:rsidRDefault="00AD2655">
      <w:pPr>
        <w:spacing w:line="600" w:lineRule="auto"/>
        <w:ind w:firstLine="720"/>
        <w:jc w:val="both"/>
        <w:rPr>
          <w:rFonts w:eastAsia="Times New Roman" w:cs="Times New Roman"/>
          <w:szCs w:val="24"/>
        </w:rPr>
      </w:pPr>
      <w:r w:rsidRPr="008D2CF6">
        <w:rPr>
          <w:rFonts w:eastAsia="Times New Roman" w:cs="Times New Roman"/>
          <w:szCs w:val="24"/>
        </w:rPr>
        <w:t xml:space="preserve">(Στο σημείο αυτό ο Βουλευτής </w:t>
      </w:r>
      <w:r>
        <w:rPr>
          <w:rFonts w:eastAsia="Times New Roman" w:cs="Times New Roman"/>
          <w:szCs w:val="24"/>
        </w:rPr>
        <w:t xml:space="preserve">κ. Αναστάσιος </w:t>
      </w:r>
      <w:proofErr w:type="spellStart"/>
      <w:r>
        <w:rPr>
          <w:rFonts w:eastAsia="Times New Roman" w:cs="Times New Roman"/>
          <w:szCs w:val="24"/>
        </w:rPr>
        <w:t>Δημοσχάκης</w:t>
      </w:r>
      <w:proofErr w:type="spellEnd"/>
      <w:r w:rsidRPr="008D2CF6">
        <w:rPr>
          <w:rFonts w:eastAsia="Times New Roman" w:cs="Times New Roman"/>
          <w:szCs w:val="24"/>
        </w:rPr>
        <w:t xml:space="preserve"> καταθέτει για τα Πρακτικά το προαναφερθέν έγγραφο, το οποίο βρ</w:t>
      </w:r>
      <w:r w:rsidRPr="008D2CF6">
        <w:rPr>
          <w:rFonts w:eastAsia="Times New Roman" w:cs="Times New Roman"/>
          <w:szCs w:val="24"/>
        </w:rPr>
        <w:t>ίσκεται στο αρχείο του Τμήματος Γραμματείας της Διεύθυνσης Στενογραφίας και Πρακτικών της Βουλής)</w:t>
      </w:r>
    </w:p>
    <w:p w14:paraId="657FEABA" w14:textId="77777777" w:rsidR="0046060E" w:rsidRDefault="00AD2655">
      <w:pPr>
        <w:spacing w:line="600" w:lineRule="auto"/>
        <w:ind w:firstLine="720"/>
        <w:contextualSpacing/>
        <w:jc w:val="both"/>
        <w:rPr>
          <w:rFonts w:eastAsia="Times New Roman" w:cs="Times New Roman"/>
          <w:szCs w:val="24"/>
        </w:rPr>
      </w:pPr>
      <w:r>
        <w:rPr>
          <w:rFonts w:eastAsia="Times New Roman" w:cs="Times New Roman"/>
          <w:szCs w:val="24"/>
        </w:rPr>
        <w:lastRenderedPageBreak/>
        <w:t>Σε λίγο θα καταθέσω και γραπτή επίκαιρη ερώτηση πάνω στο αντικείμενο. Απλώς κάνω σήμερα μια κίνηση γνωστοποίησης στον Υφυπουργό Αγροτικής Ανάπτυξης και πριν α</w:t>
      </w:r>
      <w:r>
        <w:rPr>
          <w:rFonts w:eastAsia="Times New Roman" w:cs="Times New Roman"/>
          <w:szCs w:val="24"/>
        </w:rPr>
        <w:t xml:space="preserve">πό λίγο </w:t>
      </w:r>
      <w:proofErr w:type="spellStart"/>
      <w:r>
        <w:rPr>
          <w:rFonts w:eastAsia="Times New Roman" w:cs="Times New Roman"/>
          <w:szCs w:val="24"/>
        </w:rPr>
        <w:t>ενεχείρισα</w:t>
      </w:r>
      <w:proofErr w:type="spellEnd"/>
      <w:r>
        <w:rPr>
          <w:rFonts w:eastAsia="Times New Roman" w:cs="Times New Roman"/>
          <w:szCs w:val="24"/>
        </w:rPr>
        <w:t xml:space="preserve"> το ίδιο αντίγραφο στον αρμόδιο Υπουργό Αγροτικής Ανάπτυξης, που ήταν στο Βήμα. </w:t>
      </w:r>
    </w:p>
    <w:p w14:paraId="657FEABB" w14:textId="77777777" w:rsidR="0046060E" w:rsidRDefault="00AD2655">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657FEABC" w14:textId="77777777" w:rsidR="0046060E" w:rsidRDefault="00AD265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Σας ευχαριστώ, κύριε συνάδελφε. </w:t>
      </w:r>
    </w:p>
    <w:p w14:paraId="657FEABD" w14:textId="77777777" w:rsidR="0046060E" w:rsidRDefault="00AD2655">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έχετε τον λόγο. </w:t>
      </w:r>
    </w:p>
    <w:p w14:paraId="657FEABE" w14:textId="77777777" w:rsidR="0046060E" w:rsidRDefault="00AD2655">
      <w:pPr>
        <w:spacing w:line="600" w:lineRule="auto"/>
        <w:ind w:firstLine="720"/>
        <w:contextualSpacing/>
        <w:jc w:val="both"/>
        <w:rPr>
          <w:rFonts w:eastAsia="Times New Roman" w:cs="Times New Roman"/>
          <w:szCs w:val="24"/>
        </w:rPr>
      </w:pPr>
      <w:r>
        <w:rPr>
          <w:rFonts w:eastAsia="Times New Roman" w:cs="Times New Roman"/>
          <w:b/>
          <w:szCs w:val="24"/>
        </w:rPr>
        <w:t>ΒΑΣΙΛΕΙΟΣ ΚΟΚΚΑΛΗΣ (Υφυπουργός Αγροτι</w:t>
      </w:r>
      <w:r>
        <w:rPr>
          <w:rFonts w:eastAsia="Times New Roman" w:cs="Times New Roman"/>
          <w:b/>
          <w:szCs w:val="24"/>
        </w:rPr>
        <w:t xml:space="preserve">κής Ανάπτυξης και Τροφίμων): </w:t>
      </w:r>
      <w:r>
        <w:rPr>
          <w:rFonts w:eastAsia="Times New Roman" w:cs="Times New Roman"/>
          <w:szCs w:val="24"/>
        </w:rPr>
        <w:t xml:space="preserve">Ευχαριστώ, κύριε Πρόεδρε. </w:t>
      </w:r>
    </w:p>
    <w:p w14:paraId="657FEABF" w14:textId="77777777" w:rsidR="0046060E" w:rsidRDefault="00AD2655">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Βουλευτά, όσον αφορά για την κάλυψη δαπανών σάς ανέφερα πριν ότι εξετάζονται τα τεκμηριωμένα αιτήματα για την αποκατάσταση των ζημιών στο αρδευτικό δίκτυο. </w:t>
      </w:r>
    </w:p>
    <w:p w14:paraId="657FEAC0" w14:textId="77777777" w:rsidR="0046060E" w:rsidRDefault="00AD2655">
      <w:pPr>
        <w:spacing w:line="600" w:lineRule="auto"/>
        <w:ind w:firstLine="720"/>
        <w:contextualSpacing/>
        <w:jc w:val="both"/>
        <w:rPr>
          <w:rFonts w:eastAsia="Times New Roman" w:cs="Times New Roman"/>
          <w:szCs w:val="24"/>
        </w:rPr>
      </w:pPr>
      <w:r>
        <w:rPr>
          <w:rFonts w:eastAsia="Times New Roman" w:cs="Times New Roman"/>
          <w:szCs w:val="24"/>
        </w:rPr>
        <w:t>Επειδή όμως αναφέρατε για την ηλεκτρι</w:t>
      </w:r>
      <w:r>
        <w:rPr>
          <w:rFonts w:eastAsia="Times New Roman" w:cs="Times New Roman"/>
          <w:szCs w:val="24"/>
        </w:rPr>
        <w:t xml:space="preserve">κή ενέργεια, να σας πληροφορήσω ότι ήδη έχει κατατεθεί μελέτη από τον ΓΟΕΒ Θεσσαλίας. Σήμερα έχουμε συνάντηση με τον Γενικό Γραμματέα του Υπουργείου Ενέργειας. Και θα ενημερώσω την άλλη εβδομάδα όλους τους ΓΟΕΒ και τους ΤΟΕΒ, μεταξύ των οποίων και </w:t>
      </w:r>
      <w:r>
        <w:rPr>
          <w:rFonts w:eastAsia="Times New Roman" w:cs="Times New Roman"/>
          <w:szCs w:val="24"/>
        </w:rPr>
        <w:lastRenderedPageBreak/>
        <w:t>του Έβρο</w:t>
      </w:r>
      <w:r>
        <w:rPr>
          <w:rFonts w:eastAsia="Times New Roman" w:cs="Times New Roman"/>
          <w:szCs w:val="24"/>
        </w:rPr>
        <w:t>υ, για τη δυνατότητα των ενεργειακών κοινοτήτων, είναι ο λεγόμενος «ενεργειακός συμψηφισμός». Θα ενημερωθούν άμεσα. Έχετε πολύ δίκιο. Έχουμε υποχρέωση να καθοδηγούμε και να ενημερώνουμε τους ΤΟΕΒ και τους ΓΟΕΒ για τ</w:t>
      </w:r>
      <w:r>
        <w:rPr>
          <w:rFonts w:eastAsia="Times New Roman" w:cs="Times New Roman"/>
          <w:szCs w:val="24"/>
        </w:rPr>
        <w:t>ο</w:t>
      </w:r>
      <w:r>
        <w:rPr>
          <w:rFonts w:eastAsia="Times New Roman" w:cs="Times New Roman"/>
          <w:szCs w:val="24"/>
        </w:rPr>
        <w:t xml:space="preserve"> νομοθετικ</w:t>
      </w:r>
      <w:r>
        <w:rPr>
          <w:rFonts w:eastAsia="Times New Roman" w:cs="Times New Roman"/>
          <w:szCs w:val="24"/>
        </w:rPr>
        <w:t>ό</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και τις νέες δυνατότητες, ώστε να γλ</w:t>
      </w:r>
      <w:r>
        <w:rPr>
          <w:rFonts w:eastAsia="Times New Roman" w:cs="Times New Roman"/>
          <w:szCs w:val="24"/>
        </w:rPr>
        <w:t>ι</w:t>
      </w:r>
      <w:r>
        <w:rPr>
          <w:rFonts w:eastAsia="Times New Roman" w:cs="Times New Roman"/>
          <w:szCs w:val="24"/>
        </w:rPr>
        <w:t xml:space="preserve">τώνουν το ηλεκτρικό ρεύμα. </w:t>
      </w:r>
    </w:p>
    <w:p w14:paraId="657FEAC1" w14:textId="77777777" w:rsidR="0046060E" w:rsidRDefault="00AD2655">
      <w:pPr>
        <w:spacing w:line="600" w:lineRule="auto"/>
        <w:ind w:firstLine="720"/>
        <w:contextualSpacing/>
        <w:jc w:val="both"/>
        <w:rPr>
          <w:rFonts w:eastAsia="Times New Roman" w:cs="Times New Roman"/>
          <w:szCs w:val="24"/>
        </w:rPr>
      </w:pPr>
      <w:r>
        <w:rPr>
          <w:rFonts w:eastAsia="Times New Roman" w:cs="Times New Roman"/>
          <w:szCs w:val="24"/>
        </w:rPr>
        <w:t xml:space="preserve">Τώρα, όσον αφορά για τα συγκεκριμένα έργα, δηλαδή την αντικατάσταση και </w:t>
      </w:r>
      <w:proofErr w:type="spellStart"/>
      <w:r>
        <w:rPr>
          <w:rFonts w:eastAsia="Times New Roman" w:cs="Times New Roman"/>
          <w:szCs w:val="24"/>
        </w:rPr>
        <w:t>υπογειοποίηση</w:t>
      </w:r>
      <w:proofErr w:type="spellEnd"/>
      <w:r>
        <w:rPr>
          <w:rFonts w:eastAsia="Times New Roman" w:cs="Times New Roman"/>
          <w:szCs w:val="24"/>
        </w:rPr>
        <w:t xml:space="preserve"> των αρδευτικών δικτύων ΤΟΕΒ Τυχερού και την αντικατάσταση και </w:t>
      </w:r>
      <w:proofErr w:type="spellStart"/>
      <w:r>
        <w:rPr>
          <w:rFonts w:eastAsia="Times New Roman" w:cs="Times New Roman"/>
          <w:szCs w:val="24"/>
        </w:rPr>
        <w:t>υπογειοποίηση</w:t>
      </w:r>
      <w:proofErr w:type="spellEnd"/>
      <w:r>
        <w:rPr>
          <w:rFonts w:eastAsia="Times New Roman" w:cs="Times New Roman"/>
          <w:szCs w:val="24"/>
        </w:rPr>
        <w:t xml:space="preserve"> των αρδευτικών δικτύων ΤΟΕΒ </w:t>
      </w:r>
      <w:proofErr w:type="spellStart"/>
      <w:r>
        <w:rPr>
          <w:rFonts w:eastAsia="Times New Roman" w:cs="Times New Roman"/>
          <w:szCs w:val="24"/>
        </w:rPr>
        <w:t>Ερυθροποτάμου</w:t>
      </w:r>
      <w:proofErr w:type="spellEnd"/>
      <w:r>
        <w:rPr>
          <w:rFonts w:eastAsia="Times New Roman" w:cs="Times New Roman"/>
          <w:szCs w:val="24"/>
        </w:rPr>
        <w:t xml:space="preserve">, σας γνωρίζουμε ότι από 23 Απριλίου έχει ξεκινήσει ήδη το Μέτρο </w:t>
      </w:r>
      <w:r>
        <w:rPr>
          <w:rFonts w:eastAsia="Times New Roman" w:cs="Times New Roman"/>
          <w:szCs w:val="24"/>
        </w:rPr>
        <w:t>για τα δ</w:t>
      </w:r>
      <w:r>
        <w:rPr>
          <w:rFonts w:eastAsia="Times New Roman" w:cs="Times New Roman"/>
          <w:szCs w:val="24"/>
        </w:rPr>
        <w:t xml:space="preserve">ημόσια εγγειοβελτιωτικά έργα. Αυτά τα έργα έχουν ήδη προταθεί από την υπηρεσία μας, όπως έχουν προταθεί και άλλα. </w:t>
      </w:r>
    </w:p>
    <w:p w14:paraId="657FEAC2" w14:textId="77777777" w:rsidR="0046060E" w:rsidRDefault="00AD2655">
      <w:pPr>
        <w:spacing w:line="600" w:lineRule="auto"/>
        <w:ind w:firstLine="720"/>
        <w:contextualSpacing/>
        <w:jc w:val="both"/>
        <w:rPr>
          <w:rFonts w:eastAsia="Times New Roman" w:cs="Times New Roman"/>
          <w:szCs w:val="24"/>
        </w:rPr>
      </w:pPr>
      <w:r>
        <w:rPr>
          <w:rFonts w:eastAsia="Times New Roman" w:cs="Times New Roman"/>
          <w:szCs w:val="24"/>
        </w:rPr>
        <w:t>Σας υπενθυμίζω ότι η Περιφέρεια Ανατολικής Μακεδονίας κ</w:t>
      </w:r>
      <w:r>
        <w:rPr>
          <w:rFonts w:eastAsia="Times New Roman" w:cs="Times New Roman"/>
          <w:szCs w:val="24"/>
        </w:rPr>
        <w:t xml:space="preserve">αι Θράκης έχει υποβάλει ήδη συνολική πρόταση για έργα στον Νομό Έβρου, η οποία περιλαμβάνει και τα δύο συγκεκριμένα έργα. Η υπηρεσία του Υπουργείου Αγροτικής Ανάπτυξης είναι ο δυνητικός δικαιούχος και θα τα προτείνει αυτά τα συγκεκριμένα </w:t>
      </w:r>
      <w:r>
        <w:rPr>
          <w:rFonts w:eastAsia="Times New Roman" w:cs="Times New Roman"/>
          <w:szCs w:val="24"/>
        </w:rPr>
        <w:lastRenderedPageBreak/>
        <w:t>έργα τα οποία αναφ</w:t>
      </w:r>
      <w:r>
        <w:rPr>
          <w:rFonts w:eastAsia="Times New Roman" w:cs="Times New Roman"/>
          <w:szCs w:val="24"/>
        </w:rPr>
        <w:t>έρετε στη</w:t>
      </w:r>
      <w:r>
        <w:rPr>
          <w:rFonts w:eastAsia="Times New Roman" w:cs="Times New Roman"/>
          <w:szCs w:val="24"/>
        </w:rPr>
        <w:t>ν</w:t>
      </w:r>
      <w:r>
        <w:rPr>
          <w:rFonts w:eastAsia="Times New Roman" w:cs="Times New Roman"/>
          <w:szCs w:val="24"/>
        </w:rPr>
        <w:t xml:space="preserve"> επίκαιρη ερώτησή σας. Η προθεσμία υποβολής των προτάσεων είναι έως </w:t>
      </w:r>
      <w:r>
        <w:rPr>
          <w:rFonts w:eastAsia="Times New Roman" w:cs="Times New Roman"/>
          <w:szCs w:val="24"/>
        </w:rPr>
        <w:t xml:space="preserve">τις </w:t>
      </w:r>
      <w:r>
        <w:rPr>
          <w:rFonts w:eastAsia="Times New Roman" w:cs="Times New Roman"/>
          <w:szCs w:val="24"/>
        </w:rPr>
        <w:t xml:space="preserve">30 Αυγούστου. </w:t>
      </w:r>
    </w:p>
    <w:p w14:paraId="657FEAC3" w14:textId="77777777" w:rsidR="0046060E" w:rsidRDefault="00AD2655">
      <w:pPr>
        <w:spacing w:line="600" w:lineRule="auto"/>
        <w:ind w:firstLine="720"/>
        <w:contextualSpacing/>
        <w:jc w:val="both"/>
        <w:rPr>
          <w:rFonts w:eastAsia="Times New Roman" w:cs="Times New Roman"/>
          <w:szCs w:val="24"/>
        </w:rPr>
      </w:pPr>
      <w:r>
        <w:rPr>
          <w:rFonts w:eastAsia="Times New Roman" w:cs="Times New Roman"/>
          <w:szCs w:val="24"/>
        </w:rPr>
        <w:t>Εν συνεχεία, κύριε Βουλευτά, σας ενημερώνω</w:t>
      </w:r>
      <w:r>
        <w:rPr>
          <w:rFonts w:eastAsia="Times New Roman" w:cs="Times New Roman"/>
          <w:szCs w:val="24"/>
        </w:rPr>
        <w:t>,</w:t>
      </w:r>
      <w:r>
        <w:rPr>
          <w:rFonts w:eastAsia="Times New Roman" w:cs="Times New Roman"/>
          <w:szCs w:val="24"/>
        </w:rPr>
        <w:t xml:space="preserve"> προκειμένου να ενημερώσετε και τους ανθρώπους, τους αρμόδιους εκεί στον Νομό Έβρου, ότι από Σεπτέμβριο θα γίνει η α</w:t>
      </w:r>
      <w:r>
        <w:rPr>
          <w:rFonts w:eastAsia="Times New Roman" w:cs="Times New Roman"/>
          <w:szCs w:val="24"/>
        </w:rPr>
        <w:t xml:space="preserve">ξιολόγηση όλων αυτών των έργων. Η τελική ένταξη των προτεινόμενων επενδύσεων ανήκει στην Υπηρεσία Εφαρμογής του Προγράμματος Αγροτικής Ανάπτυξης, η οποία θα προβεί σε συγκριτική αξιολόγηση όλων των προτάσεων που θα υποβληθούν και μέχρι τέλους του έτους θα </w:t>
      </w:r>
      <w:r>
        <w:rPr>
          <w:rFonts w:eastAsia="Times New Roman" w:cs="Times New Roman"/>
          <w:szCs w:val="24"/>
        </w:rPr>
        <w:t xml:space="preserve">ανακοινωθούν. </w:t>
      </w:r>
    </w:p>
    <w:p w14:paraId="657FEAC4" w14:textId="77777777" w:rsidR="0046060E" w:rsidRDefault="00AD2655">
      <w:pPr>
        <w:spacing w:line="600" w:lineRule="auto"/>
        <w:ind w:firstLine="720"/>
        <w:contextualSpacing/>
        <w:jc w:val="both"/>
        <w:rPr>
          <w:rFonts w:eastAsia="Times New Roman" w:cs="Times New Roman"/>
          <w:szCs w:val="24"/>
        </w:rPr>
      </w:pPr>
      <w:r>
        <w:rPr>
          <w:rFonts w:eastAsia="Times New Roman" w:cs="Times New Roman"/>
          <w:szCs w:val="24"/>
        </w:rPr>
        <w:t>Συνεπώς, εν κατακλείδι, τα δύο έργα τα οποία αναφέρετε στην επίκαιρ</w:t>
      </w:r>
      <w:r>
        <w:rPr>
          <w:rFonts w:eastAsia="Times New Roman" w:cs="Times New Roman"/>
          <w:szCs w:val="24"/>
        </w:rPr>
        <w:t>η</w:t>
      </w:r>
      <w:r>
        <w:rPr>
          <w:rFonts w:eastAsia="Times New Roman" w:cs="Times New Roman"/>
          <w:szCs w:val="24"/>
        </w:rPr>
        <w:t xml:space="preserve"> ερώτησή σας θα προταθούν από την Υπηρεσία του Υπουργείου Αγροτικής Ανάπτυξης ως δυνητικός δικαιούχος. Μέχρι </w:t>
      </w:r>
      <w:r>
        <w:rPr>
          <w:rFonts w:eastAsia="Times New Roman" w:cs="Times New Roman"/>
          <w:szCs w:val="24"/>
        </w:rPr>
        <w:t>τις</w:t>
      </w:r>
      <w:r>
        <w:rPr>
          <w:rFonts w:eastAsia="Times New Roman" w:cs="Times New Roman"/>
          <w:szCs w:val="24"/>
        </w:rPr>
        <w:t xml:space="preserve"> 30 Αυγούστου είναι η προθεσμία του έργου, του συγκεκριμένου </w:t>
      </w:r>
      <w:r>
        <w:rPr>
          <w:rFonts w:eastAsia="Times New Roman" w:cs="Times New Roman"/>
          <w:szCs w:val="24"/>
        </w:rPr>
        <w:t xml:space="preserve">Μέτρου. Από </w:t>
      </w:r>
      <w:r>
        <w:rPr>
          <w:rFonts w:eastAsia="Times New Roman" w:cs="Times New Roman"/>
          <w:szCs w:val="24"/>
        </w:rPr>
        <w:t>την</w:t>
      </w:r>
      <w:r>
        <w:rPr>
          <w:rFonts w:eastAsia="Times New Roman" w:cs="Times New Roman"/>
          <w:szCs w:val="24"/>
        </w:rPr>
        <w:t xml:space="preserve"> 1</w:t>
      </w:r>
      <w:r w:rsidRPr="003F5D7D">
        <w:rPr>
          <w:rFonts w:eastAsia="Times New Roman" w:cs="Times New Roman"/>
          <w:szCs w:val="24"/>
          <w:vertAlign w:val="superscript"/>
        </w:rPr>
        <w:t>η</w:t>
      </w:r>
      <w:r>
        <w:rPr>
          <w:rFonts w:eastAsia="Times New Roman" w:cs="Times New Roman"/>
          <w:szCs w:val="24"/>
        </w:rPr>
        <w:t xml:space="preserve"> Σεπτεμβρίου θα αρχίσει να γίνεται η αξιολόγηση, ώστε να ενταχθούν στο Πρόγραμμα Αγροτικής Ανάπτυξης. </w:t>
      </w:r>
    </w:p>
    <w:p w14:paraId="657FEAC5" w14:textId="77777777" w:rsidR="0046060E" w:rsidRDefault="00AD2655">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57FEAC6" w14:textId="77777777" w:rsidR="0046060E" w:rsidRDefault="00AD2655">
      <w:pPr>
        <w:spacing w:line="600" w:lineRule="auto"/>
        <w:ind w:firstLine="720"/>
        <w:jc w:val="both"/>
        <w:rPr>
          <w:rFonts w:eastAsia="Times New Roman" w:cs="Times New Roman"/>
          <w:szCs w:val="24"/>
        </w:rPr>
      </w:pPr>
      <w:r w:rsidRPr="006B6276">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Ευχαριστώ, κύριε Υπουργέ. </w:t>
      </w:r>
    </w:p>
    <w:p w14:paraId="657FEAC7" w14:textId="77777777" w:rsidR="0046060E" w:rsidRDefault="00AD2655">
      <w:pPr>
        <w:spacing w:line="600" w:lineRule="auto"/>
        <w:ind w:firstLine="720"/>
        <w:jc w:val="both"/>
        <w:rPr>
          <w:rFonts w:eastAsia="Times New Roman" w:cs="Times New Roman"/>
          <w:szCs w:val="24"/>
        </w:rPr>
      </w:pPr>
      <w:r w:rsidRPr="003D4D6E">
        <w:rPr>
          <w:rFonts w:eastAsia="Times New Roman" w:cs="Times New Roman"/>
          <w:szCs w:val="24"/>
        </w:rPr>
        <w:t>Κυρίες και κύριοι συνάδελφοι,</w:t>
      </w:r>
      <w:r>
        <w:rPr>
          <w:rFonts w:eastAsia="Times New Roman" w:cs="Times New Roman"/>
          <w:szCs w:val="24"/>
        </w:rPr>
        <w:t xml:space="preserve"> </w:t>
      </w:r>
      <w:r w:rsidRPr="00B332A7">
        <w:rPr>
          <w:rFonts w:eastAsia="Times New Roman" w:cs="Times New Roman"/>
          <w:szCs w:val="24"/>
        </w:rPr>
        <w:t xml:space="preserve">ακολουθεί η </w:t>
      </w:r>
      <w:r>
        <w:rPr>
          <w:rFonts w:eastAsia="Times New Roman" w:cs="Times New Roman"/>
          <w:szCs w:val="24"/>
        </w:rPr>
        <w:t xml:space="preserve">πέμπτη με αριθμό </w:t>
      </w:r>
      <w:r w:rsidRPr="0004106B">
        <w:rPr>
          <w:rFonts w:eastAsia="Times New Roman" w:cs="Times New Roman"/>
          <w:szCs w:val="24"/>
        </w:rPr>
        <w:t>1</w:t>
      </w:r>
      <w:r w:rsidRPr="0004106B">
        <w:rPr>
          <w:rFonts w:eastAsia="Times New Roman" w:cs="Times New Roman"/>
          <w:szCs w:val="24"/>
        </w:rPr>
        <w:t xml:space="preserve">818/18-6-2018 </w:t>
      </w:r>
      <w:r>
        <w:rPr>
          <w:rFonts w:eastAsia="Times New Roman" w:cs="Times New Roman"/>
          <w:szCs w:val="24"/>
        </w:rPr>
        <w:t>ε</w:t>
      </w:r>
      <w:r w:rsidRPr="0004106B">
        <w:rPr>
          <w:rFonts w:eastAsia="Times New Roman" w:cs="Times New Roman"/>
          <w:szCs w:val="24"/>
        </w:rPr>
        <w:t xml:space="preserve">πίκαιρη </w:t>
      </w:r>
      <w:r>
        <w:rPr>
          <w:rFonts w:eastAsia="Times New Roman" w:cs="Times New Roman"/>
          <w:szCs w:val="24"/>
        </w:rPr>
        <w:t>ε</w:t>
      </w:r>
      <w:r w:rsidRPr="0004106B">
        <w:rPr>
          <w:rFonts w:eastAsia="Times New Roman" w:cs="Times New Roman"/>
          <w:szCs w:val="24"/>
        </w:rPr>
        <w:t xml:space="preserve">ρώτηση </w:t>
      </w:r>
      <w:r>
        <w:rPr>
          <w:rFonts w:eastAsia="Times New Roman" w:cs="Times New Roman"/>
          <w:szCs w:val="24"/>
        </w:rPr>
        <w:t xml:space="preserve">πρώτου κύκλου </w:t>
      </w:r>
      <w:r w:rsidRPr="0004106B">
        <w:rPr>
          <w:rFonts w:eastAsia="Times New Roman" w:cs="Times New Roman"/>
          <w:szCs w:val="24"/>
        </w:rPr>
        <w:t>του Βουλευτή Λέσβου του Κομμουνιστικού Κόμματος Ελλάδος κ.</w:t>
      </w:r>
      <w:r>
        <w:rPr>
          <w:rFonts w:eastAsia="Times New Roman" w:cs="Times New Roman"/>
          <w:szCs w:val="24"/>
        </w:rPr>
        <w:t xml:space="preserve"> </w:t>
      </w:r>
      <w:r>
        <w:rPr>
          <w:rFonts w:eastAsia="Times New Roman" w:cs="Times New Roman"/>
          <w:bCs/>
          <w:szCs w:val="24"/>
        </w:rPr>
        <w:t xml:space="preserve">Σταύρου Τάσσου </w:t>
      </w:r>
      <w:r w:rsidRPr="0004106B">
        <w:rPr>
          <w:rFonts w:eastAsia="Times New Roman" w:cs="Times New Roman"/>
          <w:szCs w:val="24"/>
        </w:rPr>
        <w:t>προς τον Υπουργό</w:t>
      </w:r>
      <w:r>
        <w:rPr>
          <w:rFonts w:eastAsia="Times New Roman" w:cs="Times New Roman"/>
          <w:szCs w:val="24"/>
        </w:rPr>
        <w:t xml:space="preserve"> </w:t>
      </w:r>
      <w:r w:rsidRPr="0004106B">
        <w:rPr>
          <w:rFonts w:eastAsia="Times New Roman" w:cs="Times New Roman"/>
          <w:bCs/>
          <w:szCs w:val="24"/>
        </w:rPr>
        <w:t>Αγροτικής Ανάπτυξης και Τροφίμων,</w:t>
      </w:r>
      <w:r>
        <w:rPr>
          <w:rFonts w:eastAsia="Times New Roman" w:cs="Times New Roman"/>
          <w:szCs w:val="24"/>
        </w:rPr>
        <w:t xml:space="preserve"> </w:t>
      </w:r>
      <w:r w:rsidRPr="0004106B">
        <w:rPr>
          <w:rFonts w:eastAsia="Times New Roman" w:cs="Times New Roman"/>
          <w:szCs w:val="24"/>
        </w:rPr>
        <w:t>με θέμα: «Λήψη όλων των αναγκαίων μέτρων για την προστασία από το</w:t>
      </w:r>
      <w:r>
        <w:rPr>
          <w:rFonts w:eastAsia="Times New Roman" w:cs="Times New Roman"/>
          <w:szCs w:val="24"/>
        </w:rPr>
        <w:t>ν</w:t>
      </w:r>
      <w:r w:rsidRPr="0004106B">
        <w:rPr>
          <w:rFonts w:eastAsia="Times New Roman" w:cs="Times New Roman"/>
          <w:szCs w:val="24"/>
        </w:rPr>
        <w:t xml:space="preserve"> δάκο της ελαιοπαραγωγής στη Λέσβο». </w:t>
      </w:r>
      <w:r>
        <w:rPr>
          <w:rFonts w:eastAsia="Times New Roman" w:cs="Times New Roman"/>
          <w:szCs w:val="24"/>
        </w:rPr>
        <w:t xml:space="preserve">Θα απαντήσει ο κ. Κόκκαλης. </w:t>
      </w:r>
    </w:p>
    <w:p w14:paraId="657FEAC8"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14:paraId="657FEAC9" w14:textId="77777777" w:rsidR="0046060E" w:rsidRDefault="00AD2655">
      <w:pPr>
        <w:spacing w:line="600" w:lineRule="auto"/>
        <w:ind w:firstLine="720"/>
        <w:jc w:val="both"/>
        <w:rPr>
          <w:rFonts w:eastAsia="Times New Roman" w:cs="Times New Roman"/>
          <w:szCs w:val="24"/>
        </w:rPr>
      </w:pPr>
      <w:r w:rsidRPr="001A1BA6">
        <w:rPr>
          <w:rFonts w:eastAsia="Times New Roman" w:cs="Times New Roman"/>
          <w:b/>
          <w:szCs w:val="24"/>
        </w:rPr>
        <w:t xml:space="preserve">ΣΤΑΥΡΟΣ ΤΑΣΣΟΣ: </w:t>
      </w:r>
      <w:r w:rsidRPr="00B332A7">
        <w:rPr>
          <w:rFonts w:eastAsia="Times New Roman" w:cs="Times New Roman"/>
          <w:szCs w:val="24"/>
        </w:rPr>
        <w:t>Ευχαριστώ</w:t>
      </w:r>
      <w:r>
        <w:rPr>
          <w:rFonts w:eastAsia="Times New Roman" w:cs="Times New Roman"/>
          <w:szCs w:val="24"/>
        </w:rPr>
        <w:t>,</w:t>
      </w:r>
      <w:r w:rsidRPr="00B332A7">
        <w:rPr>
          <w:rFonts w:eastAsia="Times New Roman" w:cs="Times New Roman"/>
          <w:szCs w:val="24"/>
        </w:rPr>
        <w:t xml:space="preserve"> </w:t>
      </w:r>
      <w:r>
        <w:rPr>
          <w:rFonts w:eastAsia="Times New Roman" w:cs="Times New Roman"/>
          <w:szCs w:val="24"/>
        </w:rPr>
        <w:t>κ</w:t>
      </w:r>
      <w:r w:rsidRPr="00B332A7">
        <w:rPr>
          <w:rFonts w:eastAsia="Times New Roman" w:cs="Times New Roman"/>
          <w:szCs w:val="24"/>
        </w:rPr>
        <w:t xml:space="preserve">ύριε </w:t>
      </w:r>
      <w:r>
        <w:rPr>
          <w:rFonts w:eastAsia="Times New Roman" w:cs="Times New Roman"/>
          <w:szCs w:val="24"/>
        </w:rPr>
        <w:t xml:space="preserve">Πρόεδρε. </w:t>
      </w:r>
    </w:p>
    <w:p w14:paraId="657FEACA"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Κύριε Υπουργέ, τ</w:t>
      </w:r>
      <w:r w:rsidRPr="00B332A7">
        <w:rPr>
          <w:rFonts w:eastAsia="Times New Roman" w:cs="Times New Roman"/>
          <w:szCs w:val="24"/>
        </w:rPr>
        <w:t xml:space="preserve">ο πρόβλημα είναι πάρα πολύ συγκεκριμένο και θέλω </w:t>
      </w:r>
      <w:r>
        <w:rPr>
          <w:rFonts w:eastAsia="Times New Roman" w:cs="Times New Roman"/>
          <w:szCs w:val="24"/>
        </w:rPr>
        <w:t>μια</w:t>
      </w:r>
      <w:r w:rsidRPr="00B332A7">
        <w:rPr>
          <w:rFonts w:eastAsia="Times New Roman" w:cs="Times New Roman"/>
          <w:szCs w:val="24"/>
        </w:rPr>
        <w:t xml:space="preserve"> άμεση και συγκεκριμένη απάντηση</w:t>
      </w:r>
      <w:r>
        <w:rPr>
          <w:rFonts w:eastAsia="Times New Roman" w:cs="Times New Roman"/>
          <w:szCs w:val="24"/>
        </w:rPr>
        <w:t xml:space="preserve">. Βεβαίως, </w:t>
      </w:r>
      <w:r w:rsidRPr="00B332A7">
        <w:rPr>
          <w:rFonts w:eastAsia="Times New Roman" w:cs="Times New Roman"/>
          <w:szCs w:val="24"/>
        </w:rPr>
        <w:t>θα</w:t>
      </w:r>
      <w:r w:rsidRPr="00B332A7">
        <w:rPr>
          <w:rFonts w:eastAsia="Times New Roman" w:cs="Times New Roman"/>
          <w:szCs w:val="24"/>
        </w:rPr>
        <w:t xml:space="preserve"> μπουν και τα γενικότερα προβλήματα</w:t>
      </w:r>
      <w:r>
        <w:rPr>
          <w:rFonts w:eastAsia="Times New Roman" w:cs="Times New Roman"/>
          <w:szCs w:val="24"/>
        </w:rPr>
        <w:t>,</w:t>
      </w:r>
      <w:r w:rsidRPr="00B332A7">
        <w:rPr>
          <w:rFonts w:eastAsia="Times New Roman" w:cs="Times New Roman"/>
          <w:szCs w:val="24"/>
        </w:rPr>
        <w:t xml:space="preserve"> που πάντα υπάρχουν σε αυτές τις περιπτώσεις</w:t>
      </w:r>
      <w:r>
        <w:rPr>
          <w:rFonts w:eastAsia="Times New Roman" w:cs="Times New Roman"/>
          <w:szCs w:val="24"/>
        </w:rPr>
        <w:t>.</w:t>
      </w:r>
    </w:p>
    <w:p w14:paraId="657FEACB"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Το ειδικό, άμεσο</w:t>
      </w:r>
      <w:r w:rsidRPr="00B332A7">
        <w:rPr>
          <w:rFonts w:eastAsia="Times New Roman" w:cs="Times New Roman"/>
          <w:szCs w:val="24"/>
        </w:rPr>
        <w:t xml:space="preserve"> πρόβλημα είναι ότι βρίσκεται σε άμεσο κίνδυνο </w:t>
      </w:r>
      <w:r>
        <w:rPr>
          <w:rFonts w:eastAsia="Times New Roman" w:cs="Times New Roman"/>
          <w:szCs w:val="24"/>
        </w:rPr>
        <w:t>η φετινή ελαιοπαραγωγή στη Λέσβο,</w:t>
      </w:r>
      <w:r w:rsidRPr="00B332A7">
        <w:rPr>
          <w:rFonts w:eastAsia="Times New Roman" w:cs="Times New Roman"/>
          <w:szCs w:val="24"/>
        </w:rPr>
        <w:t xml:space="preserve"> λόγω της παραπέρα </w:t>
      </w:r>
      <w:r>
        <w:rPr>
          <w:rFonts w:eastAsia="Times New Roman" w:cs="Times New Roman"/>
          <w:szCs w:val="24"/>
        </w:rPr>
        <w:t xml:space="preserve">μείωσης κατά </w:t>
      </w:r>
      <w:r w:rsidRPr="00B332A7">
        <w:rPr>
          <w:rFonts w:eastAsia="Times New Roman" w:cs="Times New Roman"/>
          <w:szCs w:val="24"/>
        </w:rPr>
        <w:t xml:space="preserve">100.000 ευρώ </w:t>
      </w:r>
      <w:r>
        <w:rPr>
          <w:rFonts w:eastAsia="Times New Roman" w:cs="Times New Roman"/>
          <w:szCs w:val="24"/>
        </w:rPr>
        <w:t xml:space="preserve">του ήδη εξαιρετικά μειωμένου </w:t>
      </w:r>
      <w:r>
        <w:rPr>
          <w:rFonts w:eastAsia="Times New Roman" w:cs="Times New Roman"/>
          <w:szCs w:val="24"/>
        </w:rPr>
        <w:lastRenderedPageBreak/>
        <w:t>προϋ</w:t>
      </w:r>
      <w:r>
        <w:rPr>
          <w:rFonts w:eastAsia="Times New Roman" w:cs="Times New Roman"/>
          <w:szCs w:val="24"/>
        </w:rPr>
        <w:t xml:space="preserve">πολογισμού </w:t>
      </w:r>
      <w:r w:rsidRPr="00B332A7">
        <w:rPr>
          <w:rFonts w:eastAsia="Times New Roman" w:cs="Times New Roman"/>
          <w:szCs w:val="24"/>
        </w:rPr>
        <w:t>πο</w:t>
      </w:r>
      <w:r>
        <w:rPr>
          <w:rFonts w:eastAsia="Times New Roman" w:cs="Times New Roman"/>
          <w:szCs w:val="24"/>
        </w:rPr>
        <w:t>υ</w:t>
      </w:r>
      <w:r w:rsidRPr="00B332A7">
        <w:rPr>
          <w:rFonts w:eastAsia="Times New Roman" w:cs="Times New Roman"/>
          <w:szCs w:val="24"/>
        </w:rPr>
        <w:t xml:space="preserve"> διάθεσ</w:t>
      </w:r>
      <w:r>
        <w:rPr>
          <w:rFonts w:eastAsia="Times New Roman" w:cs="Times New Roman"/>
          <w:szCs w:val="24"/>
        </w:rPr>
        <w:t>ε</w:t>
      </w:r>
      <w:r w:rsidRPr="00B332A7">
        <w:rPr>
          <w:rFonts w:eastAsia="Times New Roman" w:cs="Times New Roman"/>
          <w:szCs w:val="24"/>
        </w:rPr>
        <w:t xml:space="preserve"> για τη δακοκτονία της Λέσβου το Υπουργείο Αγροτικής Ανάπτυξης και Τροφίμων και του άγονου διαγωνισμού</w:t>
      </w:r>
      <w:r>
        <w:rPr>
          <w:rFonts w:eastAsia="Times New Roman" w:cs="Times New Roman"/>
          <w:szCs w:val="24"/>
        </w:rPr>
        <w:t>,</w:t>
      </w:r>
      <w:r w:rsidRPr="00B332A7">
        <w:rPr>
          <w:rFonts w:eastAsia="Times New Roman" w:cs="Times New Roman"/>
          <w:szCs w:val="24"/>
        </w:rPr>
        <w:t xml:space="preserve"> δεδομένου ότι ο μοναδικός υποψήφιος ανάδοχος κατέθεσε προσφορά αυξημένη κατά 50.000 ευρώ από τον προϋπολογισμό δημοπράτησης</w:t>
      </w:r>
      <w:r>
        <w:rPr>
          <w:rFonts w:eastAsia="Times New Roman" w:cs="Times New Roman"/>
          <w:szCs w:val="24"/>
        </w:rPr>
        <w:t>.</w:t>
      </w:r>
      <w:r w:rsidRPr="00B332A7">
        <w:rPr>
          <w:rFonts w:eastAsia="Times New Roman" w:cs="Times New Roman"/>
          <w:szCs w:val="24"/>
        </w:rPr>
        <w:t xml:space="preserve"> </w:t>
      </w:r>
      <w:r>
        <w:rPr>
          <w:rFonts w:eastAsia="Times New Roman" w:cs="Times New Roman"/>
          <w:szCs w:val="24"/>
        </w:rPr>
        <w:t>Φτάνε</w:t>
      </w:r>
      <w:r>
        <w:rPr>
          <w:rFonts w:eastAsia="Times New Roman" w:cs="Times New Roman"/>
          <w:szCs w:val="24"/>
        </w:rPr>
        <w:t>ι να υπενθυμ</w:t>
      </w:r>
      <w:r w:rsidRPr="00B332A7">
        <w:rPr>
          <w:rFonts w:eastAsia="Times New Roman" w:cs="Times New Roman"/>
          <w:szCs w:val="24"/>
        </w:rPr>
        <w:t>ίσουμε ότι μέχρι το 2009 ο π</w:t>
      </w:r>
      <w:r>
        <w:rPr>
          <w:rFonts w:eastAsia="Times New Roman" w:cs="Times New Roman"/>
          <w:szCs w:val="24"/>
        </w:rPr>
        <w:t>ροϋπολογι</w:t>
      </w:r>
      <w:r w:rsidRPr="00B332A7">
        <w:rPr>
          <w:rFonts w:eastAsia="Times New Roman" w:cs="Times New Roman"/>
          <w:szCs w:val="24"/>
        </w:rPr>
        <w:t>σμός για τη δακοκτονία στη Λέσβο ήταν περίπου τριπλάσιο</w:t>
      </w:r>
      <w:r>
        <w:rPr>
          <w:rFonts w:eastAsia="Times New Roman" w:cs="Times New Roman"/>
          <w:szCs w:val="24"/>
        </w:rPr>
        <w:t>ς</w:t>
      </w:r>
      <w:r>
        <w:rPr>
          <w:rFonts w:eastAsia="Times New Roman" w:cs="Times New Roman"/>
          <w:szCs w:val="24"/>
        </w:rPr>
        <w:t>,</w:t>
      </w:r>
      <w:r>
        <w:rPr>
          <w:rFonts w:eastAsia="Times New Roman" w:cs="Times New Roman"/>
          <w:szCs w:val="24"/>
        </w:rPr>
        <w:t xml:space="preserve"> έως και τετραπλάσιος</w:t>
      </w:r>
      <w:r>
        <w:rPr>
          <w:rFonts w:eastAsia="Times New Roman" w:cs="Times New Roman"/>
          <w:szCs w:val="24"/>
        </w:rPr>
        <w:t>,</w:t>
      </w:r>
      <w:r>
        <w:rPr>
          <w:rFonts w:eastAsia="Times New Roman" w:cs="Times New Roman"/>
          <w:szCs w:val="24"/>
        </w:rPr>
        <w:t xml:space="preserve"> από τον σημερινό. Θα αναφερθώ </w:t>
      </w:r>
      <w:r w:rsidRPr="00B332A7">
        <w:rPr>
          <w:rFonts w:eastAsia="Times New Roman" w:cs="Times New Roman"/>
          <w:szCs w:val="24"/>
        </w:rPr>
        <w:t>σε συγκεκριμένους αριθμούς</w:t>
      </w:r>
      <w:r>
        <w:rPr>
          <w:rFonts w:eastAsia="Times New Roman" w:cs="Times New Roman"/>
          <w:szCs w:val="24"/>
        </w:rPr>
        <w:t xml:space="preserve"> στη δευτερολογία μου. </w:t>
      </w:r>
    </w:p>
    <w:p w14:paraId="657FEACC"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Σημειώνουμε επίσης ότι </w:t>
      </w:r>
      <w:r w:rsidRPr="00B332A7">
        <w:rPr>
          <w:rFonts w:eastAsia="Times New Roman" w:cs="Times New Roman"/>
          <w:szCs w:val="24"/>
        </w:rPr>
        <w:t xml:space="preserve">η </w:t>
      </w:r>
      <w:r>
        <w:rPr>
          <w:rFonts w:eastAsia="Times New Roman" w:cs="Times New Roman"/>
          <w:szCs w:val="24"/>
        </w:rPr>
        <w:t>π</w:t>
      </w:r>
      <w:r w:rsidRPr="00B332A7">
        <w:rPr>
          <w:rFonts w:eastAsia="Times New Roman" w:cs="Times New Roman"/>
          <w:szCs w:val="24"/>
        </w:rPr>
        <w:t xml:space="preserve">εριφέρεια </w:t>
      </w:r>
      <w:r>
        <w:rPr>
          <w:rFonts w:eastAsia="Times New Roman" w:cs="Times New Roman"/>
          <w:szCs w:val="24"/>
        </w:rPr>
        <w:t>αρνείται κα</w:t>
      </w:r>
      <w:r>
        <w:rPr>
          <w:rFonts w:eastAsia="Times New Roman" w:cs="Times New Roman"/>
          <w:szCs w:val="24"/>
        </w:rPr>
        <w:t xml:space="preserve">ι λόγω του χαμηλού </w:t>
      </w:r>
      <w:r w:rsidRPr="00B332A7">
        <w:rPr>
          <w:rFonts w:eastAsia="Times New Roman" w:cs="Times New Roman"/>
          <w:szCs w:val="24"/>
        </w:rPr>
        <w:t xml:space="preserve">προϋπολογισμού </w:t>
      </w:r>
      <w:r>
        <w:rPr>
          <w:rFonts w:eastAsia="Times New Roman" w:cs="Times New Roman"/>
          <w:szCs w:val="24"/>
        </w:rPr>
        <w:t xml:space="preserve">να </w:t>
      </w:r>
      <w:r w:rsidRPr="00B332A7">
        <w:rPr>
          <w:rFonts w:eastAsia="Times New Roman" w:cs="Times New Roman"/>
          <w:szCs w:val="24"/>
        </w:rPr>
        <w:t>πραγματοποιήσ</w:t>
      </w:r>
      <w:r>
        <w:rPr>
          <w:rFonts w:eastAsia="Times New Roman" w:cs="Times New Roman"/>
          <w:szCs w:val="24"/>
        </w:rPr>
        <w:t>ει</w:t>
      </w:r>
      <w:r w:rsidRPr="00B332A7">
        <w:rPr>
          <w:rFonts w:eastAsia="Times New Roman" w:cs="Times New Roman"/>
          <w:szCs w:val="24"/>
        </w:rPr>
        <w:t xml:space="preserve"> με ευθύνη των υπηρεσιών της τη δακοκτονία</w:t>
      </w:r>
      <w:r>
        <w:rPr>
          <w:rFonts w:eastAsia="Times New Roman" w:cs="Times New Roman"/>
          <w:szCs w:val="24"/>
        </w:rPr>
        <w:t>,</w:t>
      </w:r>
      <w:r w:rsidRPr="00B332A7">
        <w:rPr>
          <w:rFonts w:eastAsia="Times New Roman" w:cs="Times New Roman"/>
          <w:szCs w:val="24"/>
        </w:rPr>
        <w:t xml:space="preserve"> όπως γινόταν μέχρι το 2011</w:t>
      </w:r>
      <w:r>
        <w:rPr>
          <w:rFonts w:eastAsia="Times New Roman" w:cs="Times New Roman"/>
          <w:szCs w:val="24"/>
        </w:rPr>
        <w:t>,</w:t>
      </w:r>
      <w:r w:rsidRPr="00B332A7">
        <w:rPr>
          <w:rFonts w:eastAsia="Times New Roman" w:cs="Times New Roman"/>
          <w:szCs w:val="24"/>
        </w:rPr>
        <w:t xml:space="preserve"> και την </w:t>
      </w:r>
      <w:r>
        <w:rPr>
          <w:rFonts w:eastAsia="Times New Roman" w:cs="Times New Roman"/>
          <w:szCs w:val="24"/>
        </w:rPr>
        <w:t>αναθέτει σε εργολάβους. Επειδή σύμφωνα και με τη διαπίστωση της αρμόδιας</w:t>
      </w:r>
      <w:r w:rsidRPr="00B332A7">
        <w:rPr>
          <w:rFonts w:eastAsia="Times New Roman" w:cs="Times New Roman"/>
          <w:szCs w:val="24"/>
        </w:rPr>
        <w:t xml:space="preserve"> υπηρεσίας της </w:t>
      </w:r>
      <w:r>
        <w:rPr>
          <w:rFonts w:eastAsia="Times New Roman" w:cs="Times New Roman"/>
          <w:szCs w:val="24"/>
        </w:rPr>
        <w:t>Π</w:t>
      </w:r>
      <w:r w:rsidRPr="00B332A7">
        <w:rPr>
          <w:rFonts w:eastAsia="Times New Roman" w:cs="Times New Roman"/>
          <w:szCs w:val="24"/>
        </w:rPr>
        <w:t>εριφέρειας Βορείου Αιγαίου</w:t>
      </w:r>
      <w:r>
        <w:rPr>
          <w:rFonts w:eastAsia="Times New Roman" w:cs="Times New Roman"/>
          <w:szCs w:val="24"/>
        </w:rPr>
        <w:t>,</w:t>
      </w:r>
      <w:r w:rsidRPr="00B332A7">
        <w:rPr>
          <w:rFonts w:eastAsia="Times New Roman" w:cs="Times New Roman"/>
          <w:szCs w:val="24"/>
        </w:rPr>
        <w:t xml:space="preserve"> έχουμε φέτος κατά </w:t>
      </w:r>
      <w:r>
        <w:rPr>
          <w:rFonts w:eastAsia="Times New Roman" w:cs="Times New Roman"/>
          <w:szCs w:val="24"/>
        </w:rPr>
        <w:t>είκοσι πέντε</w:t>
      </w:r>
      <w:r w:rsidRPr="00B332A7">
        <w:rPr>
          <w:rFonts w:eastAsia="Times New Roman" w:cs="Times New Roman"/>
          <w:szCs w:val="24"/>
        </w:rPr>
        <w:t xml:space="preserve"> ημέρες </w:t>
      </w:r>
      <w:r>
        <w:rPr>
          <w:rFonts w:eastAsia="Times New Roman" w:cs="Times New Roman"/>
          <w:szCs w:val="24"/>
        </w:rPr>
        <w:t xml:space="preserve">πρώιμη </w:t>
      </w:r>
      <w:proofErr w:type="spellStart"/>
      <w:r>
        <w:rPr>
          <w:rFonts w:eastAsia="Times New Roman" w:cs="Times New Roman"/>
          <w:szCs w:val="24"/>
        </w:rPr>
        <w:t>καρποδεσία</w:t>
      </w:r>
      <w:proofErr w:type="spellEnd"/>
      <w:r>
        <w:rPr>
          <w:rFonts w:eastAsia="Times New Roman" w:cs="Times New Roman"/>
          <w:szCs w:val="24"/>
        </w:rPr>
        <w:t xml:space="preserve"> και, συνεπώς, έπρεπε ο πρώτος και καθοριστικός ψεκασμός να ξεκινήσει αυτές </w:t>
      </w:r>
      <w:r w:rsidRPr="00B332A7">
        <w:rPr>
          <w:rFonts w:eastAsia="Times New Roman" w:cs="Times New Roman"/>
          <w:szCs w:val="24"/>
        </w:rPr>
        <w:t>τις μέρες</w:t>
      </w:r>
      <w:r>
        <w:rPr>
          <w:rFonts w:eastAsia="Times New Roman" w:cs="Times New Roman"/>
          <w:szCs w:val="24"/>
        </w:rPr>
        <w:t>,</w:t>
      </w:r>
      <w:r w:rsidRPr="00B332A7">
        <w:rPr>
          <w:rFonts w:eastAsia="Times New Roman" w:cs="Times New Roman"/>
          <w:szCs w:val="24"/>
        </w:rPr>
        <w:t xml:space="preserve"> για να προστατευθεί </w:t>
      </w:r>
      <w:r>
        <w:rPr>
          <w:rFonts w:eastAsia="Times New Roman" w:cs="Times New Roman"/>
          <w:szCs w:val="24"/>
        </w:rPr>
        <w:t xml:space="preserve">ο </w:t>
      </w:r>
      <w:proofErr w:type="spellStart"/>
      <w:r>
        <w:rPr>
          <w:rFonts w:eastAsia="Times New Roman" w:cs="Times New Roman"/>
          <w:szCs w:val="24"/>
        </w:rPr>
        <w:t>ελαιοκαρπός</w:t>
      </w:r>
      <w:proofErr w:type="spellEnd"/>
      <w:r>
        <w:rPr>
          <w:rFonts w:eastAsia="Times New Roman" w:cs="Times New Roman"/>
          <w:szCs w:val="24"/>
        </w:rPr>
        <w:t xml:space="preserve"> από τον δάκο, που, όπως δείχνουν οι </w:t>
      </w:r>
      <w:proofErr w:type="spellStart"/>
      <w:r>
        <w:rPr>
          <w:rFonts w:eastAsia="Times New Roman" w:cs="Times New Roman"/>
          <w:szCs w:val="24"/>
        </w:rPr>
        <w:t>δακοπαγίδες</w:t>
      </w:r>
      <w:proofErr w:type="spellEnd"/>
      <w:r>
        <w:rPr>
          <w:rFonts w:eastAsia="Times New Roman" w:cs="Times New Roman"/>
          <w:szCs w:val="24"/>
        </w:rPr>
        <w:t xml:space="preserve"> </w:t>
      </w:r>
      <w:r w:rsidRPr="00B332A7">
        <w:rPr>
          <w:rFonts w:eastAsia="Times New Roman" w:cs="Times New Roman"/>
          <w:szCs w:val="24"/>
        </w:rPr>
        <w:t xml:space="preserve"> είναι αυξημένος</w:t>
      </w:r>
      <w:r>
        <w:rPr>
          <w:rFonts w:eastAsia="Times New Roman" w:cs="Times New Roman"/>
          <w:szCs w:val="24"/>
        </w:rPr>
        <w:t>,</w:t>
      </w:r>
      <w:r w:rsidRPr="00B332A7">
        <w:rPr>
          <w:rFonts w:eastAsia="Times New Roman" w:cs="Times New Roman"/>
          <w:szCs w:val="24"/>
        </w:rPr>
        <w:t xml:space="preserve"> επιβάλλεται </w:t>
      </w:r>
      <w:r>
        <w:rPr>
          <w:rFonts w:eastAsia="Times New Roman" w:cs="Times New Roman"/>
          <w:szCs w:val="24"/>
        </w:rPr>
        <w:t>η</w:t>
      </w:r>
      <w:r w:rsidRPr="00B332A7">
        <w:rPr>
          <w:rFonts w:eastAsia="Times New Roman" w:cs="Times New Roman"/>
          <w:szCs w:val="24"/>
        </w:rPr>
        <w:t xml:space="preserve"> άμεση </w:t>
      </w:r>
      <w:r>
        <w:rPr>
          <w:rFonts w:eastAsia="Times New Roman" w:cs="Times New Roman"/>
          <w:szCs w:val="24"/>
        </w:rPr>
        <w:t xml:space="preserve">αύξηση του κονδυλίου </w:t>
      </w:r>
      <w:r w:rsidRPr="00B332A7">
        <w:rPr>
          <w:rFonts w:eastAsia="Times New Roman" w:cs="Times New Roman"/>
          <w:szCs w:val="24"/>
        </w:rPr>
        <w:t>τουλάχιστον</w:t>
      </w:r>
      <w:r>
        <w:rPr>
          <w:rFonts w:eastAsia="Times New Roman" w:cs="Times New Roman"/>
          <w:szCs w:val="24"/>
        </w:rPr>
        <w:t xml:space="preserve"> </w:t>
      </w:r>
      <w:r>
        <w:rPr>
          <w:rFonts w:eastAsia="Times New Roman" w:cs="Times New Roman"/>
          <w:szCs w:val="24"/>
        </w:rPr>
        <w:lastRenderedPageBreak/>
        <w:t xml:space="preserve">κατά </w:t>
      </w:r>
      <w:r w:rsidRPr="00B332A7">
        <w:rPr>
          <w:rFonts w:eastAsia="Times New Roman" w:cs="Times New Roman"/>
          <w:szCs w:val="24"/>
        </w:rPr>
        <w:t xml:space="preserve">50.000 </w:t>
      </w:r>
      <w:r>
        <w:rPr>
          <w:rFonts w:eastAsia="Times New Roman" w:cs="Times New Roman"/>
          <w:szCs w:val="24"/>
        </w:rPr>
        <w:t>ε</w:t>
      </w:r>
      <w:r w:rsidRPr="00B332A7">
        <w:rPr>
          <w:rFonts w:eastAsia="Times New Roman" w:cs="Times New Roman"/>
          <w:szCs w:val="24"/>
        </w:rPr>
        <w:t>υρώ</w:t>
      </w:r>
      <w:r>
        <w:rPr>
          <w:rFonts w:eastAsia="Times New Roman" w:cs="Times New Roman"/>
          <w:szCs w:val="24"/>
        </w:rPr>
        <w:t>, ώστε να</w:t>
      </w:r>
      <w:r w:rsidRPr="00B332A7">
        <w:rPr>
          <w:rFonts w:eastAsia="Times New Roman" w:cs="Times New Roman"/>
          <w:szCs w:val="24"/>
        </w:rPr>
        <w:t xml:space="preserve"> ξεκινήσει</w:t>
      </w:r>
      <w:r>
        <w:rPr>
          <w:rFonts w:eastAsia="Times New Roman" w:cs="Times New Roman"/>
          <w:szCs w:val="24"/>
        </w:rPr>
        <w:t xml:space="preserve"> άμεσα</w:t>
      </w:r>
      <w:r w:rsidRPr="00B332A7">
        <w:rPr>
          <w:rFonts w:eastAsia="Times New Roman" w:cs="Times New Roman"/>
          <w:szCs w:val="24"/>
        </w:rPr>
        <w:t xml:space="preserve"> ο πρώτος ψεκασμός</w:t>
      </w:r>
      <w:r>
        <w:rPr>
          <w:rFonts w:eastAsia="Times New Roman" w:cs="Times New Roman"/>
          <w:szCs w:val="24"/>
        </w:rPr>
        <w:t>.</w:t>
      </w:r>
    </w:p>
    <w:p w14:paraId="657FEACD"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Σας ρωτάμε, λοιπόν, κύριε Υπουργέ, αν θα αυξήσετε άμεσα τον προϋπολογισμό κατά τουλάχιστον πενήντα </w:t>
      </w:r>
      <w:r w:rsidRPr="00B332A7">
        <w:rPr>
          <w:rFonts w:eastAsia="Times New Roman" w:cs="Times New Roman"/>
          <w:szCs w:val="24"/>
        </w:rPr>
        <w:t xml:space="preserve">χιλιάδες ευρώ για την προστασία της </w:t>
      </w:r>
      <w:r>
        <w:rPr>
          <w:rFonts w:eastAsia="Times New Roman" w:cs="Times New Roman"/>
          <w:szCs w:val="24"/>
        </w:rPr>
        <w:t>ελαιοπα</w:t>
      </w:r>
      <w:r w:rsidRPr="00B332A7">
        <w:rPr>
          <w:rFonts w:eastAsia="Times New Roman" w:cs="Times New Roman"/>
          <w:szCs w:val="24"/>
        </w:rPr>
        <w:t>ραγωγής στη Λ</w:t>
      </w:r>
      <w:r w:rsidRPr="00B332A7">
        <w:rPr>
          <w:rFonts w:eastAsia="Times New Roman" w:cs="Times New Roman"/>
          <w:szCs w:val="24"/>
        </w:rPr>
        <w:t xml:space="preserve">έσβο που αποτελεί βασική πηγή εισοδήματος των κατοίκων </w:t>
      </w:r>
      <w:r>
        <w:rPr>
          <w:rFonts w:eastAsia="Times New Roman" w:cs="Times New Roman"/>
          <w:szCs w:val="24"/>
        </w:rPr>
        <w:t>της.</w:t>
      </w:r>
    </w:p>
    <w:p w14:paraId="657FEACE" w14:textId="77777777" w:rsidR="0046060E" w:rsidRDefault="00AD2655">
      <w:pPr>
        <w:spacing w:line="600" w:lineRule="auto"/>
        <w:ind w:firstLine="720"/>
        <w:jc w:val="both"/>
        <w:rPr>
          <w:rFonts w:eastAsia="Times New Roman" w:cs="Times New Roman"/>
          <w:szCs w:val="24"/>
        </w:rPr>
      </w:pPr>
      <w:r w:rsidRPr="006B6276">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657FEACF"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657FEAD0" w14:textId="77777777" w:rsidR="0046060E" w:rsidRDefault="00AD2655">
      <w:pPr>
        <w:spacing w:line="600" w:lineRule="auto"/>
        <w:ind w:firstLine="720"/>
        <w:jc w:val="both"/>
        <w:rPr>
          <w:rFonts w:eastAsia="Times New Roman" w:cs="Times New Roman"/>
          <w:szCs w:val="24"/>
        </w:rPr>
      </w:pPr>
      <w:r w:rsidRPr="007A0391">
        <w:rPr>
          <w:rFonts w:eastAsia="Times New Roman" w:cs="Times New Roman"/>
          <w:b/>
          <w:szCs w:val="24"/>
        </w:rPr>
        <w:t xml:space="preserve">ΒΑΣΙΛΕΙΟΣ ΚΟΚΚΑΛΗΣ (Υφυπουργός Αγροτικής Ανάπτυξης και Τροφίμων): </w:t>
      </w:r>
      <w:r>
        <w:rPr>
          <w:rFonts w:eastAsia="Times New Roman" w:cs="Times New Roman"/>
          <w:szCs w:val="24"/>
        </w:rPr>
        <w:t xml:space="preserve">Ευχαριστώ, κύριε Πρόεδρε. </w:t>
      </w:r>
    </w:p>
    <w:p w14:paraId="657FEAD1"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Κύριε Βουλ</w:t>
      </w:r>
      <w:r>
        <w:rPr>
          <w:rFonts w:eastAsia="Times New Roman" w:cs="Times New Roman"/>
          <w:szCs w:val="24"/>
        </w:rPr>
        <w:t>ευτά, η ελαιοκαλλιέργεια είναι μ</w:t>
      </w:r>
      <w:r>
        <w:rPr>
          <w:rFonts w:eastAsia="Times New Roman" w:cs="Times New Roman"/>
          <w:szCs w:val="24"/>
        </w:rPr>
        <w:t>ί</w:t>
      </w:r>
      <w:r>
        <w:rPr>
          <w:rFonts w:eastAsia="Times New Roman" w:cs="Times New Roman"/>
          <w:szCs w:val="24"/>
        </w:rPr>
        <w:t xml:space="preserve">α </w:t>
      </w:r>
      <w:r w:rsidRPr="00B332A7">
        <w:rPr>
          <w:rFonts w:eastAsia="Times New Roman" w:cs="Times New Roman"/>
          <w:szCs w:val="24"/>
        </w:rPr>
        <w:t>από τις πιο σημαντικές κ</w:t>
      </w:r>
      <w:r>
        <w:rPr>
          <w:rFonts w:eastAsia="Times New Roman" w:cs="Times New Roman"/>
          <w:szCs w:val="24"/>
        </w:rPr>
        <w:t>αλλιέργειες στη χώρα μας και το</w:t>
      </w:r>
      <w:r w:rsidRPr="00B332A7">
        <w:rPr>
          <w:rFonts w:eastAsia="Times New Roman" w:cs="Times New Roman"/>
          <w:szCs w:val="24"/>
        </w:rPr>
        <w:t xml:space="preserve"> </w:t>
      </w:r>
      <w:r>
        <w:rPr>
          <w:rFonts w:eastAsia="Times New Roman" w:cs="Times New Roman"/>
          <w:szCs w:val="24"/>
        </w:rPr>
        <w:t>Υπουργείο</w:t>
      </w:r>
      <w:r w:rsidRPr="00B332A7">
        <w:rPr>
          <w:rFonts w:eastAsia="Times New Roman" w:cs="Times New Roman"/>
          <w:szCs w:val="24"/>
        </w:rPr>
        <w:t xml:space="preserve"> </w:t>
      </w:r>
      <w:r>
        <w:rPr>
          <w:rFonts w:eastAsia="Times New Roman" w:cs="Times New Roman"/>
          <w:szCs w:val="24"/>
        </w:rPr>
        <w:t>Αγροτικής Ανάπτυξης τη θεωρεί πολύ σημαντική. Ε</w:t>
      </w:r>
      <w:r w:rsidRPr="00B332A7">
        <w:rPr>
          <w:rFonts w:eastAsia="Times New Roman" w:cs="Times New Roman"/>
          <w:szCs w:val="24"/>
        </w:rPr>
        <w:t xml:space="preserve">νδεικτικό είναι </w:t>
      </w:r>
      <w:r>
        <w:rPr>
          <w:rFonts w:eastAsia="Times New Roman" w:cs="Times New Roman"/>
          <w:szCs w:val="24"/>
        </w:rPr>
        <w:t>-</w:t>
      </w:r>
      <w:r w:rsidRPr="00B332A7">
        <w:rPr>
          <w:rFonts w:eastAsia="Times New Roman" w:cs="Times New Roman"/>
          <w:szCs w:val="24"/>
        </w:rPr>
        <w:t xml:space="preserve">βέβαια δεν είναι </w:t>
      </w:r>
      <w:r>
        <w:rPr>
          <w:rFonts w:eastAsia="Times New Roman" w:cs="Times New Roman"/>
          <w:szCs w:val="24"/>
        </w:rPr>
        <w:t xml:space="preserve">επί της επίκαιρης ερώτησής σας- </w:t>
      </w:r>
      <w:r w:rsidRPr="00B332A7">
        <w:rPr>
          <w:rFonts w:eastAsia="Times New Roman" w:cs="Times New Roman"/>
          <w:szCs w:val="24"/>
        </w:rPr>
        <w:t>ότι από το</w:t>
      </w:r>
      <w:r>
        <w:rPr>
          <w:rFonts w:eastAsia="Times New Roman" w:cs="Times New Roman"/>
          <w:szCs w:val="24"/>
        </w:rPr>
        <w:t>ν</w:t>
      </w:r>
      <w:r w:rsidRPr="00B332A7">
        <w:rPr>
          <w:rFonts w:eastAsia="Times New Roman" w:cs="Times New Roman"/>
          <w:szCs w:val="24"/>
        </w:rPr>
        <w:t xml:space="preserve"> Σεπτέμβριο θα μπορεί η χώρα μα</w:t>
      </w:r>
      <w:r w:rsidRPr="00B332A7">
        <w:rPr>
          <w:rFonts w:eastAsia="Times New Roman" w:cs="Times New Roman"/>
          <w:szCs w:val="24"/>
        </w:rPr>
        <w:t xml:space="preserve">ς να παράγει </w:t>
      </w:r>
      <w:r>
        <w:rPr>
          <w:rFonts w:eastAsia="Times New Roman" w:cs="Times New Roman"/>
          <w:szCs w:val="24"/>
        </w:rPr>
        <w:t xml:space="preserve">εδώ </w:t>
      </w:r>
      <w:r w:rsidRPr="00B332A7">
        <w:rPr>
          <w:rFonts w:eastAsia="Times New Roman" w:cs="Times New Roman"/>
          <w:szCs w:val="24"/>
        </w:rPr>
        <w:t xml:space="preserve">πιστοποιημένο πολλαπλασιαστικό υλικό στις </w:t>
      </w:r>
      <w:r>
        <w:rPr>
          <w:rFonts w:eastAsia="Times New Roman" w:cs="Times New Roman"/>
          <w:szCs w:val="24"/>
        </w:rPr>
        <w:t>δέκα</w:t>
      </w:r>
      <w:r w:rsidRPr="00B332A7">
        <w:rPr>
          <w:rFonts w:eastAsia="Times New Roman" w:cs="Times New Roman"/>
          <w:szCs w:val="24"/>
        </w:rPr>
        <w:t xml:space="preserve"> βασικ</w:t>
      </w:r>
      <w:r>
        <w:rPr>
          <w:rFonts w:eastAsia="Times New Roman" w:cs="Times New Roman"/>
          <w:szCs w:val="24"/>
        </w:rPr>
        <w:t>ές</w:t>
      </w:r>
      <w:r w:rsidRPr="00B332A7">
        <w:rPr>
          <w:rFonts w:eastAsia="Times New Roman" w:cs="Times New Roman"/>
          <w:szCs w:val="24"/>
        </w:rPr>
        <w:t xml:space="preserve"> ελληνικές ποι</w:t>
      </w:r>
      <w:r w:rsidRPr="00B332A7">
        <w:rPr>
          <w:rFonts w:eastAsia="Times New Roman" w:cs="Times New Roman"/>
          <w:szCs w:val="24"/>
        </w:rPr>
        <w:lastRenderedPageBreak/>
        <w:t>κιλίες ελιάς</w:t>
      </w:r>
      <w:r>
        <w:rPr>
          <w:rFonts w:eastAsia="Times New Roman" w:cs="Times New Roman"/>
          <w:szCs w:val="24"/>
        </w:rPr>
        <w:t>,</w:t>
      </w:r>
      <w:r w:rsidRPr="00B332A7">
        <w:rPr>
          <w:rFonts w:eastAsia="Times New Roman" w:cs="Times New Roman"/>
          <w:szCs w:val="24"/>
        </w:rPr>
        <w:t xml:space="preserve"> ενώ </w:t>
      </w:r>
      <w:r>
        <w:rPr>
          <w:rFonts w:eastAsia="Times New Roman" w:cs="Times New Roman"/>
          <w:szCs w:val="24"/>
        </w:rPr>
        <w:t>τώρα εισάγουμε από το εξωτερικό</w:t>
      </w:r>
      <w:r w:rsidRPr="00B332A7">
        <w:rPr>
          <w:rFonts w:eastAsia="Times New Roman" w:cs="Times New Roman"/>
          <w:szCs w:val="24"/>
        </w:rPr>
        <w:t xml:space="preserve"> πιστοποιημένο πολλαπλασιαστικό υλικό στις </w:t>
      </w:r>
      <w:r>
        <w:rPr>
          <w:rFonts w:eastAsia="Times New Roman" w:cs="Times New Roman"/>
          <w:szCs w:val="24"/>
        </w:rPr>
        <w:t>δέκα βασικές</w:t>
      </w:r>
      <w:r w:rsidRPr="00B332A7">
        <w:rPr>
          <w:rFonts w:eastAsia="Times New Roman" w:cs="Times New Roman"/>
          <w:szCs w:val="24"/>
        </w:rPr>
        <w:t xml:space="preserve"> ελληνικές ποικιλίες</w:t>
      </w:r>
      <w:r>
        <w:rPr>
          <w:rFonts w:eastAsia="Times New Roman" w:cs="Times New Roman"/>
          <w:szCs w:val="24"/>
        </w:rPr>
        <w:t xml:space="preserve">. </w:t>
      </w:r>
    </w:p>
    <w:p w14:paraId="657FEAD2"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Όσον αφορά τη δακοκτονία </w:t>
      </w:r>
      <w:r w:rsidRPr="00B332A7">
        <w:rPr>
          <w:rFonts w:eastAsia="Times New Roman" w:cs="Times New Roman"/>
          <w:szCs w:val="24"/>
        </w:rPr>
        <w:t>με τον</w:t>
      </w:r>
      <w:r>
        <w:rPr>
          <w:rFonts w:eastAsia="Times New Roman" w:cs="Times New Roman"/>
          <w:szCs w:val="24"/>
        </w:rPr>
        <w:t xml:space="preserve"> γνωστό</w:t>
      </w:r>
      <w:r w:rsidRPr="00B332A7">
        <w:rPr>
          <w:rFonts w:eastAsia="Times New Roman" w:cs="Times New Roman"/>
          <w:szCs w:val="24"/>
        </w:rPr>
        <w:t xml:space="preserve"> ν</w:t>
      </w:r>
      <w:r>
        <w:rPr>
          <w:rFonts w:eastAsia="Times New Roman" w:cs="Times New Roman"/>
          <w:szCs w:val="24"/>
        </w:rPr>
        <w:t>όμο</w:t>
      </w:r>
      <w:r w:rsidRPr="00B332A7">
        <w:rPr>
          <w:rFonts w:eastAsia="Times New Roman" w:cs="Times New Roman"/>
          <w:szCs w:val="24"/>
        </w:rPr>
        <w:t xml:space="preserve"> </w:t>
      </w:r>
      <w:r>
        <w:rPr>
          <w:rFonts w:eastAsia="Times New Roman" w:cs="Times New Roman"/>
          <w:szCs w:val="24"/>
        </w:rPr>
        <w:t>«</w:t>
      </w:r>
      <w:r w:rsidRPr="00B332A7">
        <w:rPr>
          <w:rFonts w:eastAsia="Times New Roman" w:cs="Times New Roman"/>
          <w:szCs w:val="24"/>
        </w:rPr>
        <w:t>ΚΑΛΛΙΚΡΑΤΗ</w:t>
      </w:r>
      <w:r>
        <w:rPr>
          <w:rFonts w:eastAsia="Times New Roman" w:cs="Times New Roman"/>
          <w:szCs w:val="24"/>
        </w:rPr>
        <w:t>», τον</w:t>
      </w:r>
      <w:r w:rsidRPr="00B332A7">
        <w:rPr>
          <w:rFonts w:eastAsia="Times New Roman" w:cs="Times New Roman"/>
          <w:szCs w:val="24"/>
        </w:rPr>
        <w:t xml:space="preserve"> </w:t>
      </w:r>
      <w:r>
        <w:rPr>
          <w:rFonts w:eastAsia="Times New Roman" w:cs="Times New Roman"/>
          <w:szCs w:val="24"/>
        </w:rPr>
        <w:t>ν.3852/</w:t>
      </w:r>
      <w:r w:rsidRPr="00B332A7">
        <w:rPr>
          <w:rFonts w:eastAsia="Times New Roman" w:cs="Times New Roman"/>
          <w:szCs w:val="24"/>
        </w:rPr>
        <w:t>2010</w:t>
      </w:r>
      <w:r>
        <w:rPr>
          <w:rFonts w:eastAsia="Times New Roman" w:cs="Times New Roman"/>
          <w:szCs w:val="24"/>
        </w:rPr>
        <w:t>,</w:t>
      </w:r>
      <w:r w:rsidRPr="00B332A7">
        <w:rPr>
          <w:rFonts w:eastAsia="Times New Roman" w:cs="Times New Roman"/>
          <w:szCs w:val="24"/>
        </w:rPr>
        <w:t xml:space="preserve"> </w:t>
      </w:r>
      <w:r>
        <w:rPr>
          <w:rFonts w:eastAsia="Times New Roman" w:cs="Times New Roman"/>
          <w:szCs w:val="24"/>
        </w:rPr>
        <w:t>η</w:t>
      </w:r>
      <w:r w:rsidRPr="00B332A7">
        <w:rPr>
          <w:rFonts w:eastAsia="Times New Roman" w:cs="Times New Roman"/>
          <w:szCs w:val="24"/>
        </w:rPr>
        <w:t xml:space="preserve"> ευθύνη εφαρμογής του προγράμματος ανήκει στις </w:t>
      </w:r>
      <w:r>
        <w:rPr>
          <w:rFonts w:eastAsia="Times New Roman" w:cs="Times New Roman"/>
          <w:szCs w:val="24"/>
        </w:rPr>
        <w:t>ΔΑΟΚ, στις Τ</w:t>
      </w:r>
      <w:r w:rsidRPr="00B332A7">
        <w:rPr>
          <w:rFonts w:eastAsia="Times New Roman" w:cs="Times New Roman"/>
          <w:szCs w:val="24"/>
        </w:rPr>
        <w:t xml:space="preserve">οπικές Διευθύνσεις Αγροτικής Οικονομίας και Κτηνιατρικής </w:t>
      </w:r>
      <w:r>
        <w:rPr>
          <w:rFonts w:eastAsia="Times New Roman" w:cs="Times New Roman"/>
          <w:szCs w:val="24"/>
        </w:rPr>
        <w:t>κάθε</w:t>
      </w:r>
      <w:r w:rsidRPr="00B332A7">
        <w:rPr>
          <w:rFonts w:eastAsia="Times New Roman" w:cs="Times New Roman"/>
          <w:szCs w:val="24"/>
        </w:rPr>
        <w:t xml:space="preserve"> </w:t>
      </w:r>
      <w:r>
        <w:rPr>
          <w:rFonts w:eastAsia="Times New Roman" w:cs="Times New Roman"/>
          <w:szCs w:val="24"/>
        </w:rPr>
        <w:t>Π</w:t>
      </w:r>
      <w:r w:rsidRPr="00B332A7">
        <w:rPr>
          <w:rFonts w:eastAsia="Times New Roman" w:cs="Times New Roman"/>
          <w:szCs w:val="24"/>
        </w:rPr>
        <w:t xml:space="preserve">εριφερειακής </w:t>
      </w:r>
      <w:r>
        <w:rPr>
          <w:rFonts w:eastAsia="Times New Roman" w:cs="Times New Roman"/>
          <w:szCs w:val="24"/>
        </w:rPr>
        <w:t>Ε</w:t>
      </w:r>
      <w:r w:rsidRPr="00B332A7">
        <w:rPr>
          <w:rFonts w:eastAsia="Times New Roman" w:cs="Times New Roman"/>
          <w:szCs w:val="24"/>
        </w:rPr>
        <w:t>νότητας</w:t>
      </w:r>
      <w:r>
        <w:rPr>
          <w:rFonts w:eastAsia="Times New Roman" w:cs="Times New Roman"/>
          <w:szCs w:val="24"/>
        </w:rPr>
        <w:t>.</w:t>
      </w:r>
      <w:r w:rsidRPr="00B332A7">
        <w:rPr>
          <w:rFonts w:eastAsia="Times New Roman" w:cs="Times New Roman"/>
          <w:szCs w:val="24"/>
        </w:rPr>
        <w:t xml:space="preserve"> </w:t>
      </w:r>
      <w:r>
        <w:rPr>
          <w:rFonts w:eastAsia="Times New Roman" w:cs="Times New Roman"/>
          <w:szCs w:val="24"/>
        </w:rPr>
        <w:t>Η</w:t>
      </w:r>
      <w:r w:rsidRPr="00B332A7">
        <w:rPr>
          <w:rFonts w:eastAsia="Times New Roman" w:cs="Times New Roman"/>
          <w:szCs w:val="24"/>
        </w:rPr>
        <w:t xml:space="preserve"> κατάρτιση</w:t>
      </w:r>
      <w:r>
        <w:rPr>
          <w:rFonts w:eastAsia="Times New Roman" w:cs="Times New Roman"/>
          <w:szCs w:val="24"/>
        </w:rPr>
        <w:t xml:space="preserve">, δηλαδή, ο </w:t>
      </w:r>
      <w:r w:rsidRPr="00B332A7">
        <w:rPr>
          <w:rFonts w:eastAsia="Times New Roman" w:cs="Times New Roman"/>
          <w:szCs w:val="24"/>
        </w:rPr>
        <w:t>συντονισμός</w:t>
      </w:r>
      <w:r>
        <w:rPr>
          <w:rFonts w:eastAsia="Times New Roman" w:cs="Times New Roman"/>
          <w:szCs w:val="24"/>
        </w:rPr>
        <w:t>, η εποπτεία και ο έλεγχος</w:t>
      </w:r>
      <w:r w:rsidRPr="00B332A7">
        <w:rPr>
          <w:rFonts w:eastAsia="Times New Roman" w:cs="Times New Roman"/>
          <w:szCs w:val="24"/>
        </w:rPr>
        <w:t xml:space="preserve"> </w:t>
      </w:r>
      <w:r>
        <w:rPr>
          <w:rFonts w:eastAsia="Times New Roman" w:cs="Times New Roman"/>
          <w:szCs w:val="24"/>
        </w:rPr>
        <w:t xml:space="preserve">των </w:t>
      </w:r>
      <w:r w:rsidRPr="00B332A7">
        <w:rPr>
          <w:rFonts w:eastAsia="Times New Roman" w:cs="Times New Roman"/>
          <w:szCs w:val="24"/>
        </w:rPr>
        <w:t>υποχρεωτικών</w:t>
      </w:r>
      <w:r>
        <w:rPr>
          <w:rFonts w:eastAsia="Times New Roman" w:cs="Times New Roman"/>
          <w:szCs w:val="24"/>
        </w:rPr>
        <w:t xml:space="preserve"> π</w:t>
      </w:r>
      <w:r>
        <w:rPr>
          <w:rFonts w:eastAsia="Times New Roman" w:cs="Times New Roman"/>
          <w:szCs w:val="24"/>
        </w:rPr>
        <w:t>ρογραμμάτων,</w:t>
      </w:r>
      <w:r w:rsidRPr="00B332A7">
        <w:rPr>
          <w:rFonts w:eastAsia="Times New Roman" w:cs="Times New Roman"/>
          <w:szCs w:val="24"/>
        </w:rPr>
        <w:t xml:space="preserve"> όπως είναι η καταπολέμηση του </w:t>
      </w:r>
      <w:r>
        <w:rPr>
          <w:rFonts w:eastAsia="Times New Roman" w:cs="Times New Roman"/>
          <w:szCs w:val="24"/>
        </w:rPr>
        <w:t>δ</w:t>
      </w:r>
      <w:r w:rsidRPr="00B332A7">
        <w:rPr>
          <w:rFonts w:eastAsia="Times New Roman" w:cs="Times New Roman"/>
          <w:szCs w:val="24"/>
        </w:rPr>
        <w:t>άκου</w:t>
      </w:r>
      <w:r>
        <w:rPr>
          <w:rFonts w:eastAsia="Times New Roman" w:cs="Times New Roman"/>
          <w:szCs w:val="24"/>
        </w:rPr>
        <w:t>,</w:t>
      </w:r>
      <w:r w:rsidRPr="00B332A7">
        <w:rPr>
          <w:rFonts w:eastAsia="Times New Roman" w:cs="Times New Roman"/>
          <w:szCs w:val="24"/>
        </w:rPr>
        <w:t xml:space="preserve"> </w:t>
      </w:r>
      <w:r>
        <w:rPr>
          <w:rFonts w:eastAsia="Times New Roman" w:cs="Times New Roman"/>
          <w:szCs w:val="24"/>
        </w:rPr>
        <w:t>οι διαδικασίες</w:t>
      </w:r>
      <w:r w:rsidRPr="00B332A7">
        <w:rPr>
          <w:rFonts w:eastAsia="Times New Roman" w:cs="Times New Roman"/>
          <w:szCs w:val="24"/>
        </w:rPr>
        <w:t xml:space="preserve"> για την ανάδειξη των εργολάβων</w:t>
      </w:r>
      <w:r>
        <w:rPr>
          <w:rFonts w:eastAsia="Times New Roman" w:cs="Times New Roman"/>
          <w:szCs w:val="24"/>
        </w:rPr>
        <w:t xml:space="preserve"> ψεκασμών και την </w:t>
      </w:r>
      <w:r w:rsidRPr="00B332A7">
        <w:rPr>
          <w:rFonts w:eastAsia="Times New Roman" w:cs="Times New Roman"/>
          <w:szCs w:val="24"/>
        </w:rPr>
        <w:t>έγκαιρη έναρξη των ψεκασμών ανήκουν στην αρμοδιότητα των</w:t>
      </w:r>
      <w:r>
        <w:rPr>
          <w:rFonts w:eastAsia="Times New Roman" w:cs="Times New Roman"/>
          <w:szCs w:val="24"/>
        </w:rPr>
        <w:t xml:space="preserve"> ΔΑΟΚ των</w:t>
      </w:r>
      <w:r w:rsidRPr="00B332A7">
        <w:rPr>
          <w:rFonts w:eastAsia="Times New Roman" w:cs="Times New Roman"/>
          <w:szCs w:val="24"/>
        </w:rPr>
        <w:t xml:space="preserve"> </w:t>
      </w:r>
      <w:r>
        <w:rPr>
          <w:rFonts w:eastAsia="Times New Roman" w:cs="Times New Roman"/>
          <w:szCs w:val="24"/>
        </w:rPr>
        <w:t>π</w:t>
      </w:r>
      <w:r w:rsidRPr="00B332A7">
        <w:rPr>
          <w:rFonts w:eastAsia="Times New Roman" w:cs="Times New Roman"/>
          <w:szCs w:val="24"/>
        </w:rPr>
        <w:t xml:space="preserve">εριφερειακών </w:t>
      </w:r>
      <w:r>
        <w:rPr>
          <w:rFonts w:eastAsia="Times New Roman" w:cs="Times New Roman"/>
          <w:szCs w:val="24"/>
        </w:rPr>
        <w:t>ε</w:t>
      </w:r>
      <w:r w:rsidRPr="00B332A7">
        <w:rPr>
          <w:rFonts w:eastAsia="Times New Roman" w:cs="Times New Roman"/>
          <w:szCs w:val="24"/>
        </w:rPr>
        <w:t>νοτήτων</w:t>
      </w:r>
      <w:r>
        <w:rPr>
          <w:rFonts w:eastAsia="Times New Roman" w:cs="Times New Roman"/>
          <w:szCs w:val="24"/>
        </w:rPr>
        <w:t xml:space="preserve">. </w:t>
      </w:r>
    </w:p>
    <w:p w14:paraId="657FEAD3"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Ο προϋπολογ</w:t>
      </w:r>
      <w:r w:rsidRPr="00B332A7">
        <w:rPr>
          <w:rFonts w:eastAsia="Times New Roman" w:cs="Times New Roman"/>
          <w:szCs w:val="24"/>
        </w:rPr>
        <w:t>ισμός του προγράμματος είναι στην αποκλει</w:t>
      </w:r>
      <w:r w:rsidRPr="00B332A7">
        <w:rPr>
          <w:rFonts w:eastAsia="Times New Roman" w:cs="Times New Roman"/>
          <w:szCs w:val="24"/>
        </w:rPr>
        <w:t xml:space="preserve">στική αρμοδιότητα του </w:t>
      </w:r>
      <w:r>
        <w:rPr>
          <w:rFonts w:eastAsia="Times New Roman" w:cs="Times New Roman"/>
          <w:szCs w:val="24"/>
        </w:rPr>
        <w:t xml:space="preserve">Υπουργείου Εσωτερικών. Η κατανομή των πιστώσεων του έτους </w:t>
      </w:r>
      <w:r w:rsidRPr="00B332A7">
        <w:rPr>
          <w:rFonts w:eastAsia="Times New Roman" w:cs="Times New Roman"/>
          <w:szCs w:val="24"/>
        </w:rPr>
        <w:t>2018</w:t>
      </w:r>
      <w:r>
        <w:rPr>
          <w:rFonts w:eastAsia="Times New Roman" w:cs="Times New Roman"/>
          <w:szCs w:val="24"/>
        </w:rPr>
        <w:t xml:space="preserve"> πραγματοποιήθηκε από το Υπουργείο Εσωτερικών και στην </w:t>
      </w:r>
      <w:r w:rsidRPr="00B332A7">
        <w:rPr>
          <w:rFonts w:eastAsia="Times New Roman" w:cs="Times New Roman"/>
          <w:szCs w:val="24"/>
        </w:rPr>
        <w:t xml:space="preserve">Περιφερειακή Ενότητα </w:t>
      </w:r>
      <w:r>
        <w:rPr>
          <w:rFonts w:eastAsia="Times New Roman" w:cs="Times New Roman"/>
          <w:szCs w:val="24"/>
        </w:rPr>
        <w:t xml:space="preserve">της </w:t>
      </w:r>
      <w:r w:rsidRPr="00B332A7">
        <w:rPr>
          <w:rFonts w:eastAsia="Times New Roman" w:cs="Times New Roman"/>
          <w:szCs w:val="24"/>
        </w:rPr>
        <w:t xml:space="preserve">Λέσβου </w:t>
      </w:r>
      <w:r>
        <w:rPr>
          <w:rFonts w:eastAsia="Times New Roman" w:cs="Times New Roman"/>
          <w:szCs w:val="24"/>
        </w:rPr>
        <w:t xml:space="preserve">κατανεμήθηκε το ποσό του 1.520.000 </w:t>
      </w:r>
      <w:r w:rsidRPr="00B332A7">
        <w:rPr>
          <w:rFonts w:eastAsia="Times New Roman" w:cs="Times New Roman"/>
          <w:szCs w:val="24"/>
        </w:rPr>
        <w:t>ευρώ</w:t>
      </w:r>
      <w:r>
        <w:rPr>
          <w:rFonts w:eastAsia="Times New Roman" w:cs="Times New Roman"/>
          <w:szCs w:val="24"/>
        </w:rPr>
        <w:t xml:space="preserve">. </w:t>
      </w:r>
    </w:p>
    <w:p w14:paraId="657FEAD4"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 xml:space="preserve">Συγκριτικά σας αναφέρω ότι </w:t>
      </w:r>
      <w:r w:rsidRPr="00B332A7">
        <w:rPr>
          <w:rFonts w:eastAsia="Times New Roman" w:cs="Times New Roman"/>
          <w:szCs w:val="24"/>
        </w:rPr>
        <w:t>το 2015</w:t>
      </w:r>
      <w:r>
        <w:rPr>
          <w:rFonts w:eastAsia="Times New Roman" w:cs="Times New Roman"/>
          <w:szCs w:val="24"/>
        </w:rPr>
        <w:t xml:space="preserve"> ήταν 1.4</w:t>
      </w:r>
      <w:r>
        <w:rPr>
          <w:rFonts w:eastAsia="Times New Roman" w:cs="Times New Roman"/>
          <w:szCs w:val="24"/>
        </w:rPr>
        <w:t>29</w:t>
      </w:r>
      <w:r w:rsidRPr="00B332A7">
        <w:rPr>
          <w:rFonts w:eastAsia="Times New Roman" w:cs="Times New Roman"/>
          <w:szCs w:val="24"/>
        </w:rPr>
        <w:t>.000 ευρώ για τη δακοκτονία στην Περιφερειακή Ενότητα Λέσβου</w:t>
      </w:r>
      <w:r>
        <w:rPr>
          <w:rFonts w:eastAsia="Times New Roman" w:cs="Times New Roman"/>
          <w:szCs w:val="24"/>
        </w:rPr>
        <w:t>, το</w:t>
      </w:r>
      <w:r w:rsidRPr="00B332A7">
        <w:rPr>
          <w:rFonts w:eastAsia="Times New Roman" w:cs="Times New Roman"/>
          <w:szCs w:val="24"/>
        </w:rPr>
        <w:t xml:space="preserve"> 2016</w:t>
      </w:r>
      <w:r>
        <w:rPr>
          <w:rFonts w:eastAsia="Times New Roman" w:cs="Times New Roman"/>
          <w:szCs w:val="24"/>
        </w:rPr>
        <w:t xml:space="preserve"> ήταν</w:t>
      </w:r>
      <w:r w:rsidRPr="00B332A7">
        <w:rPr>
          <w:rFonts w:eastAsia="Times New Roman" w:cs="Times New Roman"/>
          <w:szCs w:val="24"/>
        </w:rPr>
        <w:t xml:space="preserve"> 1</w:t>
      </w:r>
      <w:r>
        <w:rPr>
          <w:rFonts w:eastAsia="Times New Roman" w:cs="Times New Roman"/>
          <w:szCs w:val="24"/>
        </w:rPr>
        <w:t>.</w:t>
      </w:r>
      <w:r w:rsidRPr="00B332A7">
        <w:rPr>
          <w:rFonts w:eastAsia="Times New Roman" w:cs="Times New Roman"/>
          <w:szCs w:val="24"/>
        </w:rPr>
        <w:t>5</w:t>
      </w:r>
      <w:r>
        <w:rPr>
          <w:rFonts w:eastAsia="Times New Roman" w:cs="Times New Roman"/>
          <w:szCs w:val="24"/>
        </w:rPr>
        <w:t>17.</w:t>
      </w:r>
      <w:r w:rsidRPr="00B332A7">
        <w:rPr>
          <w:rFonts w:eastAsia="Times New Roman" w:cs="Times New Roman"/>
          <w:szCs w:val="24"/>
        </w:rPr>
        <w:t xml:space="preserve">000 ευρώ και το 2018 </w:t>
      </w:r>
      <w:r>
        <w:rPr>
          <w:rFonts w:eastAsia="Times New Roman" w:cs="Times New Roman"/>
          <w:szCs w:val="24"/>
        </w:rPr>
        <w:t>ήταν 1.</w:t>
      </w:r>
      <w:r w:rsidRPr="00B332A7">
        <w:rPr>
          <w:rFonts w:eastAsia="Times New Roman" w:cs="Times New Roman"/>
          <w:szCs w:val="24"/>
        </w:rPr>
        <w:t>520.000 ευρώ</w:t>
      </w:r>
      <w:r>
        <w:rPr>
          <w:rFonts w:eastAsia="Times New Roman" w:cs="Times New Roman"/>
          <w:szCs w:val="24"/>
        </w:rPr>
        <w:t>.</w:t>
      </w:r>
      <w:r w:rsidRPr="00B332A7">
        <w:rPr>
          <w:rFonts w:eastAsia="Times New Roman" w:cs="Times New Roman"/>
          <w:szCs w:val="24"/>
        </w:rPr>
        <w:t xml:space="preserve"> Συνεπώς έμεινε σταθερός ο προϋπολογισμός για τη δακοκτονία στην Περιφερειακή Ενότητα Λέσβου</w:t>
      </w:r>
      <w:r>
        <w:rPr>
          <w:rFonts w:eastAsia="Times New Roman" w:cs="Times New Roman"/>
          <w:szCs w:val="24"/>
        </w:rPr>
        <w:t>.</w:t>
      </w:r>
    </w:p>
    <w:p w14:paraId="657FEAD5"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Επιπλέον,</w:t>
      </w:r>
      <w:r w:rsidRPr="00B332A7">
        <w:rPr>
          <w:rFonts w:eastAsia="Times New Roman" w:cs="Times New Roman"/>
          <w:szCs w:val="24"/>
        </w:rPr>
        <w:t xml:space="preserve"> πριν </w:t>
      </w:r>
      <w:r>
        <w:rPr>
          <w:rFonts w:eastAsia="Times New Roman" w:cs="Times New Roman"/>
          <w:szCs w:val="24"/>
        </w:rPr>
        <w:t>από είκοσι</w:t>
      </w:r>
      <w:r w:rsidRPr="00B332A7">
        <w:rPr>
          <w:rFonts w:eastAsia="Times New Roman" w:cs="Times New Roman"/>
          <w:szCs w:val="24"/>
        </w:rPr>
        <w:t xml:space="preserve"> μέρες</w:t>
      </w:r>
      <w:r>
        <w:rPr>
          <w:rFonts w:eastAsia="Times New Roman" w:cs="Times New Roman"/>
          <w:szCs w:val="24"/>
        </w:rPr>
        <w:t>,</w:t>
      </w:r>
      <w:r w:rsidRPr="00B332A7">
        <w:rPr>
          <w:rFonts w:eastAsia="Times New Roman" w:cs="Times New Roman"/>
          <w:szCs w:val="24"/>
        </w:rPr>
        <w:t xml:space="preserve"> </w:t>
      </w:r>
      <w:r>
        <w:rPr>
          <w:rFonts w:eastAsia="Times New Roman" w:cs="Times New Roman"/>
          <w:szCs w:val="24"/>
        </w:rPr>
        <w:t xml:space="preserve">στις 30-5-2018 εκδόθηκε </w:t>
      </w:r>
      <w:r w:rsidRPr="00B332A7">
        <w:rPr>
          <w:rFonts w:eastAsia="Times New Roman" w:cs="Times New Roman"/>
          <w:szCs w:val="24"/>
        </w:rPr>
        <w:t xml:space="preserve">χρηματική εντολή σύμφωνα με την οποία στην </w:t>
      </w:r>
      <w:r>
        <w:rPr>
          <w:rFonts w:eastAsia="Times New Roman" w:cs="Times New Roman"/>
          <w:szCs w:val="24"/>
        </w:rPr>
        <w:t xml:space="preserve">Περιφερειακή Ενότητα Λέσβου </w:t>
      </w:r>
      <w:r w:rsidRPr="00B332A7">
        <w:rPr>
          <w:rFonts w:eastAsia="Times New Roman" w:cs="Times New Roman"/>
          <w:szCs w:val="24"/>
        </w:rPr>
        <w:t>αποδόθηκε το ποσό των 435.000 ευρώ</w:t>
      </w:r>
      <w:r>
        <w:rPr>
          <w:rFonts w:eastAsia="Times New Roman" w:cs="Times New Roman"/>
          <w:szCs w:val="24"/>
        </w:rPr>
        <w:t>,</w:t>
      </w:r>
      <w:r w:rsidRPr="00B332A7">
        <w:rPr>
          <w:rFonts w:eastAsia="Times New Roman" w:cs="Times New Roman"/>
          <w:szCs w:val="24"/>
        </w:rPr>
        <w:t xml:space="preserve"> κύριε </w:t>
      </w:r>
      <w:r>
        <w:rPr>
          <w:rFonts w:eastAsia="Times New Roman" w:cs="Times New Roman"/>
          <w:szCs w:val="24"/>
        </w:rPr>
        <w:t>Β</w:t>
      </w:r>
      <w:r w:rsidRPr="00B332A7">
        <w:rPr>
          <w:rFonts w:eastAsia="Times New Roman" w:cs="Times New Roman"/>
          <w:szCs w:val="24"/>
        </w:rPr>
        <w:t>ουλευτά</w:t>
      </w:r>
      <w:r>
        <w:rPr>
          <w:rFonts w:eastAsia="Times New Roman" w:cs="Times New Roman"/>
          <w:szCs w:val="24"/>
        </w:rPr>
        <w:t>,</w:t>
      </w:r>
      <w:r w:rsidRPr="00B332A7">
        <w:rPr>
          <w:rFonts w:eastAsia="Times New Roman" w:cs="Times New Roman"/>
          <w:szCs w:val="24"/>
        </w:rPr>
        <w:t xml:space="preserve"> προκειμένου να ξεκινήσουν </w:t>
      </w:r>
      <w:r>
        <w:rPr>
          <w:rFonts w:eastAsia="Times New Roman" w:cs="Times New Roman"/>
          <w:szCs w:val="24"/>
        </w:rPr>
        <w:t>ά</w:t>
      </w:r>
      <w:r w:rsidRPr="00B332A7">
        <w:rPr>
          <w:rFonts w:eastAsia="Times New Roman" w:cs="Times New Roman"/>
          <w:szCs w:val="24"/>
        </w:rPr>
        <w:t xml:space="preserve">μεσα οι εργασίες του προγράμματος </w:t>
      </w:r>
      <w:r>
        <w:rPr>
          <w:rFonts w:eastAsia="Times New Roman" w:cs="Times New Roman"/>
          <w:szCs w:val="24"/>
        </w:rPr>
        <w:t xml:space="preserve">της </w:t>
      </w:r>
      <w:r w:rsidRPr="00B332A7">
        <w:rPr>
          <w:rFonts w:eastAsia="Times New Roman" w:cs="Times New Roman"/>
          <w:szCs w:val="24"/>
        </w:rPr>
        <w:t>δακοκτονίας 2018</w:t>
      </w:r>
      <w:r>
        <w:rPr>
          <w:rFonts w:eastAsia="Times New Roman" w:cs="Times New Roman"/>
          <w:szCs w:val="24"/>
        </w:rPr>
        <w:t>.</w:t>
      </w:r>
    </w:p>
    <w:p w14:paraId="657FEAD6"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ι</w:t>
      </w:r>
      <w:r>
        <w:rPr>
          <w:rFonts w:eastAsia="Times New Roman" w:cs="Times New Roman"/>
          <w:szCs w:val="24"/>
        </w:rPr>
        <w:t xml:space="preserve"> προκύπτει από όλα αυτά;</w:t>
      </w:r>
      <w:r>
        <w:rPr>
          <w:rFonts w:eastAsia="Times New Roman" w:cs="Times New Roman"/>
          <w:szCs w:val="24"/>
        </w:rPr>
        <w:t xml:space="preserve"> Η σπουδή και η επιμέλεια του Υπουργείου Αγροτικής Ανάπτυξης, ώστε να είναι συνεπής στην εφαρμογή του προγράμματος δακοκτονίας. Επαναλαμβάνω ότι αυτή η χρηματική εντολή αφορά μόνο την Περιφερειακή Ενότητα Λέσβου για τη δακοκτονία το 2018, πριν από είκοσι δ</w:t>
      </w:r>
      <w:r>
        <w:rPr>
          <w:rFonts w:eastAsia="Times New Roman" w:cs="Times New Roman"/>
          <w:szCs w:val="24"/>
        </w:rPr>
        <w:t>ύο ημέρες.</w:t>
      </w:r>
    </w:p>
    <w:p w14:paraId="657FEAD7"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Ευχαριστώ.</w:t>
      </w:r>
    </w:p>
    <w:p w14:paraId="657FEAD8" w14:textId="77777777" w:rsidR="0046060E" w:rsidRDefault="00AD2655">
      <w:pPr>
        <w:spacing w:line="600" w:lineRule="auto"/>
        <w:ind w:firstLine="720"/>
        <w:jc w:val="both"/>
        <w:rPr>
          <w:rFonts w:eastAsia="Times New Roman" w:cs="Times New Roman"/>
          <w:szCs w:val="24"/>
        </w:rPr>
      </w:pPr>
      <w:r w:rsidRPr="00A92D53">
        <w:rPr>
          <w:rFonts w:eastAsia="Times New Roman" w:cs="Times New Roman"/>
          <w:b/>
          <w:szCs w:val="24"/>
        </w:rPr>
        <w:lastRenderedPageBreak/>
        <w:t>ΠΡΟΕΔΡΕΥΩΝ (Σπυρίδων Λυκούδης):</w:t>
      </w:r>
      <w:r>
        <w:rPr>
          <w:rFonts w:eastAsia="Times New Roman" w:cs="Times New Roman"/>
          <w:szCs w:val="24"/>
        </w:rPr>
        <w:t xml:space="preserve"> Ευχαριστώ, κύριε Υπουργέ.</w:t>
      </w:r>
    </w:p>
    <w:p w14:paraId="657FEAD9"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Κύριε Τάσσο, έχετε τον λόγο.</w:t>
      </w:r>
    </w:p>
    <w:p w14:paraId="657FEADA" w14:textId="77777777" w:rsidR="0046060E" w:rsidRDefault="00AD2655">
      <w:pPr>
        <w:spacing w:line="600" w:lineRule="auto"/>
        <w:ind w:firstLine="720"/>
        <w:jc w:val="both"/>
        <w:rPr>
          <w:rFonts w:eastAsia="Times New Roman" w:cs="Times New Roman"/>
          <w:szCs w:val="24"/>
        </w:rPr>
      </w:pPr>
      <w:r w:rsidRPr="00A92D53">
        <w:rPr>
          <w:rFonts w:eastAsia="Times New Roman" w:cs="Times New Roman"/>
          <w:b/>
          <w:szCs w:val="24"/>
        </w:rPr>
        <w:t>ΣΤΑΥΡΟΣ ΤΑΣΣΟΣ:</w:t>
      </w:r>
      <w:r>
        <w:rPr>
          <w:rFonts w:eastAsia="Times New Roman" w:cs="Times New Roman"/>
          <w:szCs w:val="24"/>
        </w:rPr>
        <w:t xml:space="preserve"> Κύριε Υπουργέ, πραγματικά φαίνεται να υπάρχει πρόβλημα. Τα στοιχεία που έχω και προέρχονται από την Περιφερειακή Ενότητα Βορείου Αι</w:t>
      </w:r>
      <w:r>
        <w:rPr>
          <w:rFonts w:eastAsia="Times New Roman" w:cs="Times New Roman"/>
          <w:szCs w:val="24"/>
        </w:rPr>
        <w:t>γαίου είναι ότι η φετινή χρηματοδότηση ήταν της τάξης του 1.050.000 ευρώ. Είχε μια περαιτέρω μείωση κατά 100 χιλιάδες σε σχέση με πέρυσι, που ήταν 1.150.000 ευρώ.</w:t>
      </w:r>
    </w:p>
    <w:p w14:paraId="657FEADB"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Είναι γεγονός ότι η χρηματοδότηση της δακοκτονίας μειώνεται συνεχώς από το 2009. Το 2009 το π</w:t>
      </w:r>
      <w:r>
        <w:rPr>
          <w:rFonts w:eastAsia="Times New Roman" w:cs="Times New Roman"/>
          <w:szCs w:val="24"/>
        </w:rPr>
        <w:t>οσό που διατίθετο για τη δακοκτονία στη Λέσβο ήταν της τάξης των 4 εκατομμυρίων ευρώ, το 2013 ήταν 1.600.000</w:t>
      </w:r>
      <w:r w:rsidRPr="00EE75CA">
        <w:rPr>
          <w:rFonts w:eastAsia="Times New Roman" w:cs="Times New Roman"/>
          <w:szCs w:val="24"/>
        </w:rPr>
        <w:t xml:space="preserve"> </w:t>
      </w:r>
      <w:r>
        <w:rPr>
          <w:rFonts w:eastAsia="Times New Roman" w:cs="Times New Roman"/>
          <w:szCs w:val="24"/>
        </w:rPr>
        <w:t>ευρώ, το 2017, σύμφωνα με τα στοιχεία που έχουμε από την Περιφέρεια Βορείου Αιγαίου, ήταν 1.150.000 ευρώ και φέτος είναι 1.050.000</w:t>
      </w:r>
      <w:r w:rsidRPr="00EE75CA">
        <w:rPr>
          <w:rFonts w:eastAsia="Times New Roman" w:cs="Times New Roman"/>
          <w:szCs w:val="24"/>
        </w:rPr>
        <w:t xml:space="preserve"> </w:t>
      </w:r>
      <w:r>
        <w:rPr>
          <w:rFonts w:eastAsia="Times New Roman" w:cs="Times New Roman"/>
          <w:szCs w:val="24"/>
        </w:rPr>
        <w:t>ευρώ. Γι’ αυτό κ</w:t>
      </w:r>
      <w:r>
        <w:rPr>
          <w:rFonts w:eastAsia="Times New Roman" w:cs="Times New Roman"/>
          <w:szCs w:val="24"/>
        </w:rPr>
        <w:t>αι ο εργολάβος ζητάει επιπλέον 50 χιλιάδες, γιατί με αυτά τα ποσά δεν μπορεί να βγει.</w:t>
      </w:r>
    </w:p>
    <w:p w14:paraId="657FEADC"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εδώ αξίζει να επισημανθεί ότι από το 2011 η </w:t>
      </w:r>
      <w:r>
        <w:rPr>
          <w:rFonts w:eastAsia="Times New Roman" w:cs="Times New Roman"/>
          <w:szCs w:val="24"/>
        </w:rPr>
        <w:t>π</w:t>
      </w:r>
      <w:r>
        <w:rPr>
          <w:rFonts w:eastAsia="Times New Roman" w:cs="Times New Roman"/>
          <w:szCs w:val="24"/>
        </w:rPr>
        <w:t xml:space="preserve">εριφέρεια έχει μεταβιβάσει τη δακοκτονία σε εργολάβους, γιατί μέχρι το 2011 την έκαναν οι ίδιες οι υπηρεσίες της </w:t>
      </w:r>
      <w:r>
        <w:rPr>
          <w:rFonts w:eastAsia="Times New Roman" w:cs="Times New Roman"/>
          <w:szCs w:val="24"/>
        </w:rPr>
        <w:t>π</w:t>
      </w:r>
      <w:r>
        <w:rPr>
          <w:rFonts w:eastAsia="Times New Roman" w:cs="Times New Roman"/>
          <w:szCs w:val="24"/>
        </w:rPr>
        <w:t>ερι</w:t>
      </w:r>
      <w:r>
        <w:rPr>
          <w:rFonts w:eastAsia="Times New Roman" w:cs="Times New Roman"/>
          <w:szCs w:val="24"/>
        </w:rPr>
        <w:t>φέρειας. Αλλά με τις μειώσεις σε προσωπικό και προϋπολογισμό την έχουν μεταφέρει στους εργολάβους.</w:t>
      </w:r>
    </w:p>
    <w:p w14:paraId="657FEADD"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Αξίζει να σημειωθεί ότι ο τεχνικός εξοπλισμός για να γίνει η δακοκτονία παρέχεται δωρεάν από την </w:t>
      </w:r>
      <w:r>
        <w:rPr>
          <w:rFonts w:eastAsia="Times New Roman" w:cs="Times New Roman"/>
          <w:szCs w:val="24"/>
        </w:rPr>
        <w:t>π</w:t>
      </w:r>
      <w:r>
        <w:rPr>
          <w:rFonts w:eastAsia="Times New Roman" w:cs="Times New Roman"/>
          <w:szCs w:val="24"/>
        </w:rPr>
        <w:t>εριφέρεια στους εργολάβους. Αυτό βέβαια, για εμάς, δεν αποτ</w:t>
      </w:r>
      <w:r>
        <w:rPr>
          <w:rFonts w:eastAsia="Times New Roman" w:cs="Times New Roman"/>
          <w:szCs w:val="24"/>
        </w:rPr>
        <w:t xml:space="preserve">ελεί δικαιολογία για την </w:t>
      </w:r>
      <w:r>
        <w:rPr>
          <w:rFonts w:eastAsia="Times New Roman" w:cs="Times New Roman"/>
          <w:szCs w:val="24"/>
        </w:rPr>
        <w:t>π</w:t>
      </w:r>
      <w:r>
        <w:rPr>
          <w:rFonts w:eastAsia="Times New Roman" w:cs="Times New Roman"/>
          <w:szCs w:val="24"/>
        </w:rPr>
        <w:t xml:space="preserve">εριφέρεια, γιατί θα μπορούσε η </w:t>
      </w:r>
      <w:r>
        <w:rPr>
          <w:rFonts w:eastAsia="Times New Roman" w:cs="Times New Roman"/>
          <w:szCs w:val="24"/>
        </w:rPr>
        <w:t>π</w:t>
      </w:r>
      <w:r>
        <w:rPr>
          <w:rFonts w:eastAsia="Times New Roman" w:cs="Times New Roman"/>
          <w:szCs w:val="24"/>
        </w:rPr>
        <w:t xml:space="preserve">εριφέρεια έστω και κάτω από αυτές τις αντίξοες συνθήκες να κάνει η ίδια τη δακοκτονία, γιατί τουλάχιστον θα έλειπε το εργολαβικό κέρδος και επιπλέον, η </w:t>
      </w:r>
      <w:r>
        <w:rPr>
          <w:rFonts w:eastAsia="Times New Roman" w:cs="Times New Roman"/>
          <w:szCs w:val="24"/>
        </w:rPr>
        <w:t>π</w:t>
      </w:r>
      <w:r>
        <w:rPr>
          <w:rFonts w:eastAsia="Times New Roman" w:cs="Times New Roman"/>
          <w:szCs w:val="24"/>
        </w:rPr>
        <w:t>εριφέρεια θα χρησιμοποιούσε τον εξοπλισμό που</w:t>
      </w:r>
      <w:r>
        <w:rPr>
          <w:rFonts w:eastAsia="Times New Roman" w:cs="Times New Roman"/>
          <w:szCs w:val="24"/>
        </w:rPr>
        <w:t xml:space="preserve"> η ίδια κατέχει για να κάνει την δακοκτονία.</w:t>
      </w:r>
    </w:p>
    <w:p w14:paraId="657FEADE"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Ποιο είναι το συμπέρασμα από όλα αυτά; Το συμπέρασμα απ’ όλα αυτά είναι ότι η Κυβέρνηση, εφαρμόζοντας πλήρως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Α</w:t>
      </w:r>
      <w:r>
        <w:rPr>
          <w:rFonts w:eastAsia="Times New Roman" w:cs="Times New Roman"/>
          <w:szCs w:val="24"/>
        </w:rPr>
        <w:t xml:space="preserve">γροτική </w:t>
      </w:r>
      <w:r>
        <w:rPr>
          <w:rFonts w:eastAsia="Times New Roman" w:cs="Times New Roman"/>
          <w:szCs w:val="24"/>
        </w:rPr>
        <w:t>Π</w:t>
      </w:r>
      <w:r>
        <w:rPr>
          <w:rFonts w:eastAsia="Times New Roman" w:cs="Times New Roman"/>
          <w:szCs w:val="24"/>
        </w:rPr>
        <w:t xml:space="preserve">ολιτική, την οποία </w:t>
      </w:r>
      <w:proofErr w:type="spellStart"/>
      <w:r>
        <w:rPr>
          <w:rFonts w:eastAsia="Times New Roman" w:cs="Times New Roman"/>
          <w:szCs w:val="24"/>
        </w:rPr>
        <w:t>συνδιαμορφώνει</w:t>
      </w:r>
      <w:proofErr w:type="spellEnd"/>
      <w:r>
        <w:rPr>
          <w:rFonts w:eastAsia="Times New Roman" w:cs="Times New Roman"/>
          <w:szCs w:val="24"/>
        </w:rPr>
        <w:t xml:space="preserve"> βεβαίως, υπηρετεί τα συμφέροντα του μεγάλου κεφα</w:t>
      </w:r>
      <w:r>
        <w:rPr>
          <w:rFonts w:eastAsia="Times New Roman" w:cs="Times New Roman"/>
          <w:szCs w:val="24"/>
        </w:rPr>
        <w:t xml:space="preserve">λαίου. Είναι </w:t>
      </w:r>
      <w:r>
        <w:rPr>
          <w:rFonts w:eastAsia="Times New Roman" w:cs="Times New Roman"/>
          <w:szCs w:val="24"/>
        </w:rPr>
        <w:lastRenderedPageBreak/>
        <w:t xml:space="preserve">φανερό ότι θέλετε να εξαφανίσετε τους μικρούς και μεσαίους παραγωγούς και να συγκεντρώσετε την παραγωγή στα χέρια μιας χούφτας μεγαλοεπιχειρηματιών. </w:t>
      </w:r>
    </w:p>
    <w:p w14:paraId="657FEADF"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Εμείς λέμε, λοιπόν, ότι για να μπορέσει και ο μικρός παραγωγός να έχει ένα εισόδημα που να το</w:t>
      </w:r>
      <w:r>
        <w:rPr>
          <w:rFonts w:eastAsia="Times New Roman" w:cs="Times New Roman"/>
          <w:szCs w:val="24"/>
        </w:rPr>
        <w:t>υ επιτρέπει να έχει μια αξιοπρεπή ζωή αλλά και ο καταναλωτής και γενικά η κοινωνία να καλύπτει τις διατροφικές της ανάγκες, αυτό δεν μπορεί να γίνει με μια λογική μεγιστοποίησης του κέρδους και μιας παραγωγής που βρίσκεται στα χέρια μιας χούφτας μεγαλοεπιχ</w:t>
      </w:r>
      <w:r>
        <w:rPr>
          <w:rFonts w:eastAsia="Times New Roman" w:cs="Times New Roman"/>
          <w:szCs w:val="24"/>
        </w:rPr>
        <w:t>ειρηματιών που το μόνο που τους ενδιαφέρει είναι η μεγιστοποίηση του κέρδους τους.</w:t>
      </w:r>
    </w:p>
    <w:p w14:paraId="657FEAE0"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Θέλουμε, λοιπόν, παρ’ όλα αυτά να ληφθούν κάποια μέτρα άμεσα. Και ένα από αυτά είναι αυτό που σας είπαμε προηγουμένως: Να πάρετε όλα τα απαραίτητα μέτρα, ώστε να ξεκινήσει ά</w:t>
      </w:r>
      <w:r>
        <w:rPr>
          <w:rFonts w:eastAsia="Times New Roman" w:cs="Times New Roman"/>
          <w:szCs w:val="24"/>
        </w:rPr>
        <w:t xml:space="preserve">μεσα η δακοκτονία. Άμεσα να ξεκινήσει η δακοκτονία, γιατί μέχρι στιγμής δεν έχει ξεκινήσει. Και ήδη είναι αργά, γιατί φέτος λόγω της πρώιμης </w:t>
      </w:r>
      <w:proofErr w:type="spellStart"/>
      <w:r>
        <w:rPr>
          <w:rFonts w:eastAsia="Times New Roman" w:cs="Times New Roman"/>
          <w:szCs w:val="24"/>
        </w:rPr>
        <w:t>καρποδεσίας</w:t>
      </w:r>
      <w:proofErr w:type="spellEnd"/>
      <w:r>
        <w:rPr>
          <w:rFonts w:eastAsia="Times New Roman" w:cs="Times New Roman"/>
          <w:szCs w:val="24"/>
        </w:rPr>
        <w:t xml:space="preserve"> το πρόβλημα είναι πιο έντονο.</w:t>
      </w:r>
    </w:p>
    <w:p w14:paraId="657FEAE1"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Θέλουμε, λοιπόν, μια συγκεκριμένη απάντηση σε αυτό το συγκεκριμένο αίτημα</w:t>
      </w:r>
      <w:r>
        <w:rPr>
          <w:rFonts w:eastAsia="Times New Roman" w:cs="Times New Roman"/>
          <w:szCs w:val="24"/>
        </w:rPr>
        <w:t xml:space="preserve"> που σας βάζουμε. Τι θα κάνετε, ώστε να ξεκινήσει άμεσα η δακοκτονία;</w:t>
      </w:r>
    </w:p>
    <w:p w14:paraId="657FEAE2" w14:textId="77777777" w:rsidR="0046060E" w:rsidRDefault="00AD2655">
      <w:pPr>
        <w:spacing w:line="600" w:lineRule="auto"/>
        <w:ind w:firstLine="720"/>
        <w:jc w:val="both"/>
        <w:rPr>
          <w:rFonts w:eastAsia="Times New Roman" w:cs="Times New Roman"/>
          <w:szCs w:val="24"/>
        </w:rPr>
      </w:pPr>
      <w:r w:rsidRPr="00FD777B">
        <w:rPr>
          <w:rFonts w:eastAsia="Times New Roman" w:cs="Times New Roman"/>
          <w:b/>
          <w:szCs w:val="24"/>
        </w:rPr>
        <w:t>ΠΡΟΕΔΡΕΥΩΝ (Σπυρίδων Λυκούδης):</w:t>
      </w:r>
      <w:r>
        <w:rPr>
          <w:rFonts w:eastAsia="Times New Roman" w:cs="Times New Roman"/>
          <w:szCs w:val="24"/>
        </w:rPr>
        <w:t xml:space="preserve"> Κύριε Υπουργέ, έχετε τον λόγο.</w:t>
      </w:r>
    </w:p>
    <w:p w14:paraId="657FEAE3" w14:textId="77777777" w:rsidR="0046060E" w:rsidRDefault="00AD2655">
      <w:pPr>
        <w:spacing w:line="600" w:lineRule="auto"/>
        <w:ind w:firstLine="720"/>
        <w:jc w:val="both"/>
        <w:rPr>
          <w:rFonts w:eastAsia="Times New Roman" w:cs="Times New Roman"/>
          <w:szCs w:val="24"/>
        </w:rPr>
      </w:pPr>
      <w:r w:rsidRPr="00FD777B">
        <w:rPr>
          <w:rFonts w:eastAsia="Times New Roman" w:cs="Times New Roman"/>
          <w:b/>
          <w:szCs w:val="24"/>
        </w:rPr>
        <w:t>ΒΑΣΙΛΕΙΟΣ ΚΟΚΚΑΛΗΣ (Υφυπουργός Αγροτικής Ανάπτυξης και Τροφίμων):</w:t>
      </w:r>
      <w:r>
        <w:rPr>
          <w:rFonts w:eastAsia="Times New Roman" w:cs="Times New Roman"/>
          <w:szCs w:val="24"/>
        </w:rPr>
        <w:t xml:space="preserve"> Κύριε Βουλευτά, από τη δευτερολογία σας, στην οποία εκφράσατε κάποια βάσιμα παράπονα για την </w:t>
      </w:r>
      <w:r>
        <w:rPr>
          <w:rFonts w:eastAsia="Times New Roman" w:cs="Times New Roman"/>
          <w:szCs w:val="24"/>
        </w:rPr>
        <w:t>π</w:t>
      </w:r>
      <w:r>
        <w:rPr>
          <w:rFonts w:eastAsia="Times New Roman" w:cs="Times New Roman"/>
          <w:szCs w:val="24"/>
        </w:rPr>
        <w:t xml:space="preserve">εριφέρεια, προκύπτει κάτι που το είπατε κι εσείς ο ίδιος, ότι η </w:t>
      </w:r>
      <w:r>
        <w:rPr>
          <w:rFonts w:eastAsia="Times New Roman" w:cs="Times New Roman"/>
          <w:szCs w:val="24"/>
        </w:rPr>
        <w:t>π</w:t>
      </w:r>
      <w:r>
        <w:rPr>
          <w:rFonts w:eastAsia="Times New Roman" w:cs="Times New Roman"/>
          <w:szCs w:val="24"/>
        </w:rPr>
        <w:t>εριφέρεια συμβάλλεται με τον εργολάβο για το πότε θα ξεκινήσει η δακοκτονία. Άρα έχουμε αφ’ ενός</w:t>
      </w:r>
      <w:r>
        <w:rPr>
          <w:rFonts w:eastAsia="Times New Roman" w:cs="Times New Roman"/>
          <w:szCs w:val="24"/>
        </w:rPr>
        <w:t xml:space="preserve"> την </w:t>
      </w:r>
      <w:r>
        <w:rPr>
          <w:rFonts w:eastAsia="Times New Roman" w:cs="Times New Roman"/>
          <w:szCs w:val="24"/>
        </w:rPr>
        <w:t>π</w:t>
      </w:r>
      <w:r>
        <w:rPr>
          <w:rFonts w:eastAsia="Times New Roman" w:cs="Times New Roman"/>
          <w:szCs w:val="24"/>
        </w:rPr>
        <w:t>εριφέρεια κι αφ’ ετέρου τον εργολάβο. Εσείς ο ίδιος είπατε ότι το 2008 ήταν 900 χιλιάδες ευρώ, το 2010 ήταν 1 εκατομμύριο ευρώ κι ότι οι πιστώσεις για τη δακοκτονία παρέμειναν οι ίδιες.</w:t>
      </w:r>
    </w:p>
    <w:p w14:paraId="657FEAE4" w14:textId="77777777" w:rsidR="0046060E" w:rsidRDefault="00AD2655">
      <w:pPr>
        <w:spacing w:line="600" w:lineRule="auto"/>
        <w:ind w:firstLine="720"/>
        <w:jc w:val="both"/>
        <w:rPr>
          <w:rFonts w:eastAsia="Times New Roman" w:cs="Times New Roman"/>
          <w:szCs w:val="24"/>
        </w:rPr>
      </w:pPr>
      <w:r w:rsidRPr="00AE4F30">
        <w:rPr>
          <w:rFonts w:eastAsia="Times New Roman" w:cs="Times New Roman"/>
          <w:b/>
          <w:szCs w:val="24"/>
        </w:rPr>
        <w:t>ΣΤΑΥΡΟΣ ΤΑΣΣΟΣ:</w:t>
      </w:r>
      <w:r>
        <w:rPr>
          <w:rFonts w:eastAsia="Times New Roman" w:cs="Times New Roman"/>
          <w:szCs w:val="24"/>
        </w:rPr>
        <w:t xml:space="preserve"> Όχι, είπα ότι μειώθηκαν.</w:t>
      </w:r>
    </w:p>
    <w:p w14:paraId="657FEAE5" w14:textId="77777777" w:rsidR="0046060E" w:rsidRDefault="00AD2655">
      <w:pPr>
        <w:spacing w:line="600" w:lineRule="auto"/>
        <w:ind w:firstLine="720"/>
        <w:jc w:val="both"/>
        <w:rPr>
          <w:rFonts w:eastAsia="Times New Roman" w:cs="Times New Roman"/>
          <w:szCs w:val="24"/>
        </w:rPr>
      </w:pPr>
      <w:r w:rsidRPr="0090030A">
        <w:rPr>
          <w:rFonts w:eastAsia="Times New Roman" w:cs="Times New Roman"/>
          <w:b/>
          <w:szCs w:val="24"/>
        </w:rPr>
        <w:t>ΒΑΣΙΛΕΙΟΣ ΚΟΚΚΑΛΗΣ (Υφυ</w:t>
      </w:r>
      <w:r w:rsidRPr="0090030A">
        <w:rPr>
          <w:rFonts w:eastAsia="Times New Roman" w:cs="Times New Roman"/>
          <w:b/>
          <w:szCs w:val="24"/>
        </w:rPr>
        <w:t>πουργός Αγροτικής Ανάπτυξης και Τροφίμων):</w:t>
      </w:r>
      <w:r>
        <w:rPr>
          <w:rFonts w:eastAsia="Times New Roman" w:cs="Times New Roman"/>
          <w:szCs w:val="24"/>
        </w:rPr>
        <w:t xml:space="preserve"> Το 2015 ήταν 1.429.000 ευρώ.</w:t>
      </w:r>
    </w:p>
    <w:p w14:paraId="657FEAE6" w14:textId="77777777" w:rsidR="0046060E" w:rsidRDefault="00AD2655">
      <w:pPr>
        <w:spacing w:line="600" w:lineRule="auto"/>
        <w:ind w:firstLine="720"/>
        <w:jc w:val="both"/>
        <w:rPr>
          <w:rFonts w:eastAsia="Times New Roman" w:cs="Times New Roman"/>
          <w:szCs w:val="24"/>
        </w:rPr>
      </w:pPr>
      <w:r w:rsidRPr="0090030A">
        <w:rPr>
          <w:rFonts w:eastAsia="Times New Roman" w:cs="Times New Roman"/>
          <w:b/>
          <w:szCs w:val="24"/>
        </w:rPr>
        <w:lastRenderedPageBreak/>
        <w:t>ΣΤΑΥΡΟΣ ΤΑΣΣΟΣ:</w:t>
      </w:r>
      <w:r>
        <w:rPr>
          <w:rFonts w:eastAsia="Times New Roman" w:cs="Times New Roman"/>
          <w:szCs w:val="24"/>
        </w:rPr>
        <w:t xml:space="preserve"> Σας είπα ότι το 2017 ήταν 1.150.000 ευρώ και το 2018 ήταν 1.050 ευρώ. Ήταν μειωμένο κατά 100 χιλιάδες.</w:t>
      </w:r>
    </w:p>
    <w:p w14:paraId="657FEAE7" w14:textId="77777777" w:rsidR="0046060E" w:rsidRDefault="00AD2655">
      <w:pPr>
        <w:spacing w:line="600" w:lineRule="auto"/>
        <w:ind w:firstLine="720"/>
        <w:jc w:val="both"/>
        <w:rPr>
          <w:rFonts w:eastAsia="Times New Roman" w:cs="Times New Roman"/>
          <w:szCs w:val="24"/>
        </w:rPr>
      </w:pPr>
      <w:r w:rsidRPr="0090030A">
        <w:rPr>
          <w:rFonts w:eastAsia="Times New Roman" w:cs="Times New Roman"/>
          <w:b/>
          <w:szCs w:val="24"/>
        </w:rPr>
        <w:t>ΒΑΣΙΛΕΙΟΣ ΚΟΚΚΑΛΗΣ (Υφυπουργός Αγροτικής Ανάπτυξης και Τροφίμων):</w:t>
      </w:r>
      <w:r>
        <w:rPr>
          <w:rFonts w:eastAsia="Times New Roman" w:cs="Times New Roman"/>
          <w:b/>
          <w:szCs w:val="24"/>
        </w:rPr>
        <w:t xml:space="preserve"> </w:t>
      </w:r>
      <w:r>
        <w:rPr>
          <w:rFonts w:eastAsia="Times New Roman" w:cs="Times New Roman"/>
          <w:szCs w:val="24"/>
        </w:rPr>
        <w:t xml:space="preserve">Μάλλον δεν έχετε καταλάβει ότι τη δακοκτονία την εφαρμόζει η ΔΑΟΚ, κύριε Βουλευτά. Επαναλαμβάνω, κάνει σύμβαση η ΔΑΟΚ. Η </w:t>
      </w:r>
      <w:r>
        <w:rPr>
          <w:rFonts w:eastAsia="Times New Roman" w:cs="Times New Roman"/>
          <w:szCs w:val="24"/>
        </w:rPr>
        <w:t>π</w:t>
      </w:r>
      <w:r>
        <w:rPr>
          <w:rFonts w:eastAsia="Times New Roman" w:cs="Times New Roman"/>
          <w:szCs w:val="24"/>
        </w:rPr>
        <w:t>εριφέρεια συμβάλλεται αφ’ ενός και αφ’ ετέρου ο εργολάβος και σύμφωνα με αυτή τη σύμβαση αναλαμβάνουν υποχρεώσεις.</w:t>
      </w:r>
    </w:p>
    <w:p w14:paraId="657FEAE8" w14:textId="77777777" w:rsidR="0046060E" w:rsidRDefault="00AD2655">
      <w:pPr>
        <w:spacing w:line="600" w:lineRule="auto"/>
        <w:ind w:firstLine="720"/>
        <w:jc w:val="both"/>
        <w:rPr>
          <w:rFonts w:eastAsia="Times New Roman"/>
          <w:szCs w:val="24"/>
        </w:rPr>
      </w:pPr>
      <w:r>
        <w:rPr>
          <w:rFonts w:eastAsia="Times New Roman"/>
          <w:szCs w:val="24"/>
        </w:rPr>
        <w:t>Σε αυτή τη σύμβαση</w:t>
      </w:r>
      <w:r>
        <w:rPr>
          <w:rFonts w:eastAsia="Times New Roman"/>
          <w:szCs w:val="24"/>
        </w:rPr>
        <w:t xml:space="preserve"> μου λέτε να σας πω εγώ, ως Υφυπουργός Αγροτικής Ανάπτυξης, πότε ο συμβαλλόμενος ο ένας θα εκτελέσει την από τον νόμο υποχρέωσή του, όταν ο αντισυμβαλλόμενος είναι η </w:t>
      </w:r>
      <w:r>
        <w:rPr>
          <w:rFonts w:eastAsia="Times New Roman"/>
          <w:szCs w:val="24"/>
        </w:rPr>
        <w:t>π</w:t>
      </w:r>
      <w:r>
        <w:rPr>
          <w:rFonts w:eastAsia="Times New Roman"/>
          <w:szCs w:val="24"/>
        </w:rPr>
        <w:t>εριφέρεια και δεν είναι το Υπουργείο Αγροτικής Ανάπτυξης. Αυτό είναι το πρώτο.</w:t>
      </w:r>
    </w:p>
    <w:p w14:paraId="657FEAE9" w14:textId="77777777" w:rsidR="0046060E" w:rsidRDefault="00AD2655">
      <w:pPr>
        <w:spacing w:line="600" w:lineRule="auto"/>
        <w:ind w:firstLine="720"/>
        <w:jc w:val="both"/>
        <w:rPr>
          <w:rFonts w:eastAsia="Times New Roman"/>
          <w:szCs w:val="24"/>
        </w:rPr>
      </w:pPr>
      <w:r>
        <w:rPr>
          <w:rFonts w:eastAsia="Times New Roman"/>
          <w:szCs w:val="24"/>
        </w:rPr>
        <w:t xml:space="preserve">Δεύτερον, </w:t>
      </w:r>
      <w:r>
        <w:rPr>
          <w:rFonts w:eastAsia="Times New Roman"/>
          <w:szCs w:val="24"/>
        </w:rPr>
        <w:t xml:space="preserve">ο συνολικός προϋπολογισμός καταρτίζεται από το Υπουργείο Εσωτερικών μετά από ποιανού πρόταση, κύριε Βουλευτά; Μετά από πρόταση της Ένωσης Περιφερειών, από την </w:t>
      </w:r>
      <w:r>
        <w:rPr>
          <w:rFonts w:eastAsia="Times New Roman"/>
          <w:szCs w:val="24"/>
        </w:rPr>
        <w:t>π</w:t>
      </w:r>
      <w:r>
        <w:rPr>
          <w:rFonts w:eastAsia="Times New Roman"/>
          <w:szCs w:val="24"/>
        </w:rPr>
        <w:t xml:space="preserve">εριφέρεια. Το Υπουργείο Αγροτικής Ανάπτυξης, όπως </w:t>
      </w:r>
      <w:r>
        <w:rPr>
          <w:rFonts w:eastAsia="Times New Roman"/>
          <w:szCs w:val="24"/>
        </w:rPr>
        <w:lastRenderedPageBreak/>
        <w:t xml:space="preserve">σας είπα, πριν από είκοσι δύο μέρες απέστειλε </w:t>
      </w:r>
      <w:r>
        <w:rPr>
          <w:rFonts w:eastAsia="Times New Roman"/>
          <w:szCs w:val="24"/>
        </w:rPr>
        <w:t xml:space="preserve">χρηματικό ένταλμα επιπλέον μόνο στην Περιφερειακή Ενότητα Λέσβου, ποσό 435 χιλιάδων ευρώ για να ξεκινήσει δακοκτονία. Τώρα εάν υπάρχει μία καθυστέρηση, εάν υπάρχει οτιδήποτε στη σύμβαση με τον εργολάβο, εγώ αυτή τη στιγμή δεν μπορώ να το ξέρω. </w:t>
      </w:r>
    </w:p>
    <w:p w14:paraId="657FEAEA" w14:textId="77777777" w:rsidR="0046060E" w:rsidRDefault="00AD2655">
      <w:pPr>
        <w:spacing w:line="600" w:lineRule="auto"/>
        <w:ind w:firstLine="720"/>
        <w:jc w:val="both"/>
        <w:rPr>
          <w:rFonts w:eastAsia="Times New Roman"/>
          <w:szCs w:val="24"/>
        </w:rPr>
      </w:pPr>
      <w:r>
        <w:rPr>
          <w:rFonts w:eastAsia="Times New Roman"/>
          <w:szCs w:val="24"/>
        </w:rPr>
        <w:t>Ως Υπουργεί</w:t>
      </w:r>
      <w:r>
        <w:rPr>
          <w:rFonts w:eastAsia="Times New Roman"/>
          <w:szCs w:val="24"/>
        </w:rPr>
        <w:t>ο Αγροτικής Ανάπτυξης σ</w:t>
      </w:r>
      <w:r>
        <w:rPr>
          <w:rFonts w:eastAsia="Times New Roman"/>
          <w:szCs w:val="24"/>
        </w:rPr>
        <w:t>ά</w:t>
      </w:r>
      <w:r>
        <w:rPr>
          <w:rFonts w:eastAsia="Times New Roman"/>
          <w:szCs w:val="24"/>
        </w:rPr>
        <w:t>ς είπαμε ότι φροντίζουμε αφ’ ενός να γίνουν έγκαιρα οι διαγωνισμοί και αφ’ ετέρου, σας ανέφερα και πριν, η ελιά είναι από τις σημαντικότερες καλλιέργειες και η χώρα μας θα παράγει πιστοποιημένο, κύριε Βουλευτά, ελληνικό πολλαπλασιασ</w:t>
      </w:r>
      <w:r>
        <w:rPr>
          <w:rFonts w:eastAsia="Times New Roman"/>
          <w:szCs w:val="24"/>
        </w:rPr>
        <w:t>τικό υλικό από τον Σεπτέμβριο στις δέκα βασικές ελληνικές ποικιλίες.</w:t>
      </w:r>
    </w:p>
    <w:p w14:paraId="657FEAEB" w14:textId="77777777" w:rsidR="0046060E" w:rsidRDefault="00AD2655">
      <w:pPr>
        <w:spacing w:line="600" w:lineRule="auto"/>
        <w:ind w:firstLine="720"/>
        <w:jc w:val="both"/>
        <w:rPr>
          <w:rFonts w:eastAsia="Times New Roman"/>
          <w:szCs w:val="24"/>
        </w:rPr>
      </w:pPr>
      <w:r>
        <w:rPr>
          <w:rFonts w:eastAsia="Times New Roman"/>
          <w:szCs w:val="24"/>
        </w:rPr>
        <w:t xml:space="preserve">Ευχαριστώ. </w:t>
      </w:r>
    </w:p>
    <w:p w14:paraId="657FEAEC" w14:textId="77777777" w:rsidR="0046060E" w:rsidRDefault="00AD2655">
      <w:pPr>
        <w:spacing w:line="600" w:lineRule="auto"/>
        <w:ind w:firstLine="720"/>
        <w:jc w:val="both"/>
        <w:rPr>
          <w:rFonts w:eastAsia="Times New Roman"/>
          <w:szCs w:val="24"/>
        </w:rPr>
      </w:pPr>
      <w:r w:rsidRPr="00883FE6">
        <w:rPr>
          <w:rFonts w:eastAsia="Times New Roman"/>
          <w:b/>
          <w:szCs w:val="24"/>
        </w:rPr>
        <w:t xml:space="preserve">ΠΡΟΕΔΡΕΥΩΝ (Σπυρίδων Λυκούδης): </w:t>
      </w:r>
      <w:r>
        <w:rPr>
          <w:rFonts w:eastAsia="Times New Roman"/>
          <w:szCs w:val="24"/>
        </w:rPr>
        <w:t xml:space="preserve">Ευχαριστώ, κύριε Υπουργέ. </w:t>
      </w:r>
    </w:p>
    <w:p w14:paraId="657FEAED" w14:textId="77777777" w:rsidR="0046060E" w:rsidRDefault="00AD2655">
      <w:pPr>
        <w:spacing w:line="600" w:lineRule="auto"/>
        <w:ind w:firstLine="720"/>
        <w:jc w:val="both"/>
        <w:rPr>
          <w:rFonts w:eastAsia="Times New Roman"/>
          <w:szCs w:val="24"/>
        </w:rPr>
      </w:pPr>
      <w:r>
        <w:rPr>
          <w:rFonts w:eastAsia="Times New Roman"/>
          <w:szCs w:val="24"/>
        </w:rPr>
        <w:t>Θα συνεχίσουμε με την</w:t>
      </w:r>
      <w:r w:rsidRPr="00861F16">
        <w:rPr>
          <w:rFonts w:eastAsia="Times New Roman"/>
          <w:szCs w:val="24"/>
        </w:rPr>
        <w:t xml:space="preserve"> ένατη με αριθμό 1698/24-5-2018 επίκαιρη ερώτηση δεύτερου κύκλου του Ε΄ Αντιπροέδρου της Βουλής</w:t>
      </w:r>
      <w:r w:rsidRPr="00861F16">
        <w:rPr>
          <w:rFonts w:eastAsia="Times New Roman"/>
          <w:szCs w:val="24"/>
        </w:rPr>
        <w:t xml:space="preserve"> και Βουλευτή Δωδεκανήσου της Δημοκρατικής Συμπαράταξης ΠΑΣΟΚ</w:t>
      </w:r>
      <w:r>
        <w:rPr>
          <w:rFonts w:eastAsia="Times New Roman"/>
          <w:szCs w:val="24"/>
        </w:rPr>
        <w:t xml:space="preserve"> </w:t>
      </w:r>
      <w:r w:rsidRPr="00861F16">
        <w:rPr>
          <w:rFonts w:eastAsia="Times New Roman"/>
          <w:szCs w:val="24"/>
        </w:rPr>
        <w:t>-</w:t>
      </w:r>
      <w:r>
        <w:rPr>
          <w:rFonts w:eastAsia="Times New Roman"/>
          <w:szCs w:val="24"/>
        </w:rPr>
        <w:t xml:space="preserve"> </w:t>
      </w:r>
      <w:r w:rsidRPr="00861F16">
        <w:rPr>
          <w:rFonts w:eastAsia="Times New Roman"/>
          <w:szCs w:val="24"/>
        </w:rPr>
        <w:t>ΔΗΜΑΡ κ.</w:t>
      </w:r>
      <w:r w:rsidRPr="00861F16">
        <w:rPr>
          <w:rFonts w:eastAsia="Times New Roman"/>
          <w:bCs/>
          <w:szCs w:val="24"/>
        </w:rPr>
        <w:t xml:space="preserve"> Δημητρίου </w:t>
      </w:r>
      <w:proofErr w:type="spellStart"/>
      <w:r w:rsidRPr="00861F16">
        <w:rPr>
          <w:rFonts w:eastAsia="Times New Roman"/>
          <w:bCs/>
          <w:szCs w:val="24"/>
        </w:rPr>
        <w:t>Κρεμαστινού</w:t>
      </w:r>
      <w:proofErr w:type="spellEnd"/>
      <w:r w:rsidRPr="00861F16">
        <w:rPr>
          <w:rFonts w:eastAsia="Times New Roman"/>
          <w:szCs w:val="24"/>
        </w:rPr>
        <w:t xml:space="preserve"> προς τον </w:t>
      </w:r>
      <w:r w:rsidRPr="00861F16">
        <w:rPr>
          <w:rFonts w:eastAsia="Times New Roman"/>
          <w:szCs w:val="24"/>
        </w:rPr>
        <w:lastRenderedPageBreak/>
        <w:t xml:space="preserve">Υπουργό </w:t>
      </w:r>
      <w:r w:rsidRPr="00861F16">
        <w:rPr>
          <w:rFonts w:eastAsia="Times New Roman"/>
          <w:bCs/>
          <w:szCs w:val="24"/>
        </w:rPr>
        <w:t xml:space="preserve">Εσωτερικών, </w:t>
      </w:r>
      <w:r w:rsidRPr="00861F16">
        <w:rPr>
          <w:rFonts w:eastAsia="Times New Roman"/>
          <w:szCs w:val="24"/>
        </w:rPr>
        <w:t>με θέμα: «Προβλήματα λειτουργίας της ΕΛΑΣ στη Δωδεκάνησο, μέσα στην τουριστική περίοδο»</w:t>
      </w:r>
      <w:r>
        <w:rPr>
          <w:rFonts w:eastAsia="Times New Roman"/>
          <w:szCs w:val="24"/>
        </w:rPr>
        <w:t>. Θα απαντήσει ο Υπουργός Εσωτερικών κ. Νικόλ</w:t>
      </w:r>
      <w:r>
        <w:rPr>
          <w:rFonts w:eastAsia="Times New Roman"/>
          <w:szCs w:val="24"/>
        </w:rPr>
        <w:t xml:space="preserve">αος </w:t>
      </w:r>
      <w:proofErr w:type="spellStart"/>
      <w:r>
        <w:rPr>
          <w:rFonts w:eastAsia="Times New Roman"/>
          <w:szCs w:val="24"/>
        </w:rPr>
        <w:t>Τόσκας</w:t>
      </w:r>
      <w:proofErr w:type="spellEnd"/>
      <w:r>
        <w:rPr>
          <w:rFonts w:eastAsia="Times New Roman"/>
          <w:szCs w:val="24"/>
        </w:rPr>
        <w:t>.</w:t>
      </w:r>
    </w:p>
    <w:p w14:paraId="657FEAEE" w14:textId="77777777" w:rsidR="0046060E" w:rsidRDefault="00AD2655">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Κρεμαστινέ</w:t>
      </w:r>
      <w:proofErr w:type="spellEnd"/>
      <w:r>
        <w:rPr>
          <w:rFonts w:eastAsia="Times New Roman"/>
          <w:szCs w:val="24"/>
        </w:rPr>
        <w:t>, έχετε τον λόγο.</w:t>
      </w:r>
    </w:p>
    <w:p w14:paraId="657FEAEF" w14:textId="77777777" w:rsidR="0046060E" w:rsidRDefault="00AD2655">
      <w:pPr>
        <w:spacing w:line="600" w:lineRule="auto"/>
        <w:ind w:firstLine="720"/>
        <w:jc w:val="both"/>
        <w:rPr>
          <w:rFonts w:eastAsia="Times New Roman"/>
          <w:szCs w:val="24"/>
        </w:rPr>
      </w:pPr>
      <w:r w:rsidRPr="00472297">
        <w:rPr>
          <w:rFonts w:eastAsia="Times New Roman"/>
          <w:b/>
          <w:szCs w:val="24"/>
        </w:rPr>
        <w:t>ΔΗΜΗΤΡΙΟΣ ΚΡΕΜΑΣΤΙΝΟΣ (Ε</w:t>
      </w:r>
      <w:r>
        <w:rPr>
          <w:rFonts w:eastAsia="Times New Roman"/>
          <w:b/>
          <w:szCs w:val="24"/>
        </w:rPr>
        <w:t>΄</w:t>
      </w:r>
      <w:r w:rsidRPr="00472297">
        <w:rPr>
          <w:rFonts w:eastAsia="Times New Roman"/>
          <w:b/>
          <w:szCs w:val="24"/>
        </w:rPr>
        <w:t xml:space="preserve"> Αντιπρόεδρος της Βουλής): </w:t>
      </w:r>
      <w:r>
        <w:rPr>
          <w:rFonts w:eastAsia="Times New Roman"/>
          <w:szCs w:val="24"/>
        </w:rPr>
        <w:t xml:space="preserve">Κύριε Πρόεδρε, κύριε Υπουργέ, αυτή είναι η δεύτερη επίκαιρη ερώτηση επί του θέματος που καταθέτω στη Βουλή. Και τούτο, διότι δημιουργείται ένα πολύ δυσάρεστο </w:t>
      </w:r>
      <w:r>
        <w:rPr>
          <w:rFonts w:eastAsia="Times New Roman"/>
          <w:szCs w:val="24"/>
        </w:rPr>
        <w:t>πρόβλημα, όταν βλέπεις σε πρωτοσέλιδα τοπικών εφημερίδων -και καταθέτω για τα Πρακτικά της Βουλής ένα πρωτοσέλιδο της «</w:t>
      </w:r>
      <w:r>
        <w:rPr>
          <w:rFonts w:eastAsia="Times New Roman"/>
          <w:szCs w:val="24"/>
        </w:rPr>
        <w:t>ΔΗΜΟΚΡΑΤΙΚΗΣ</w:t>
      </w:r>
      <w:r>
        <w:rPr>
          <w:rFonts w:eastAsia="Times New Roman"/>
          <w:szCs w:val="24"/>
        </w:rPr>
        <w:t>»- ότι υπάρχει υπαρξιακό πρόβλημα στην ΕΛΑΣ της Ρόδου.</w:t>
      </w:r>
    </w:p>
    <w:p w14:paraId="657FEAF0" w14:textId="77777777" w:rsidR="0046060E" w:rsidRDefault="00AD2655">
      <w:pPr>
        <w:spacing w:line="600" w:lineRule="auto"/>
        <w:ind w:firstLine="720"/>
        <w:jc w:val="both"/>
        <w:rPr>
          <w:rFonts w:eastAsia="Times New Roman"/>
          <w:szCs w:val="24"/>
        </w:rPr>
      </w:pPr>
      <w:r w:rsidRPr="00404E28">
        <w:rPr>
          <w:rFonts w:eastAsia="Times New Roman"/>
          <w:szCs w:val="24"/>
        </w:rPr>
        <w:t xml:space="preserve">(Στο σημείο αυτό ο </w:t>
      </w:r>
      <w:r>
        <w:rPr>
          <w:rFonts w:eastAsia="Times New Roman"/>
          <w:szCs w:val="24"/>
        </w:rPr>
        <w:t>Ε΄ Αντιπρόεδρος της Βουλής</w:t>
      </w:r>
      <w:r w:rsidRPr="00404E28">
        <w:rPr>
          <w:rFonts w:eastAsia="Times New Roman"/>
          <w:szCs w:val="24"/>
        </w:rPr>
        <w:t xml:space="preserve"> κ. </w:t>
      </w:r>
      <w:r>
        <w:rPr>
          <w:rFonts w:eastAsia="Times New Roman"/>
          <w:szCs w:val="24"/>
        </w:rPr>
        <w:t xml:space="preserve">Δημήτριος </w:t>
      </w:r>
      <w:proofErr w:type="spellStart"/>
      <w:r>
        <w:rPr>
          <w:rFonts w:eastAsia="Times New Roman"/>
          <w:szCs w:val="24"/>
        </w:rPr>
        <w:t>Κρεμαστινός</w:t>
      </w:r>
      <w:proofErr w:type="spellEnd"/>
      <w:r w:rsidRPr="00404E28">
        <w:rPr>
          <w:rFonts w:eastAsia="Times New Roman"/>
          <w:szCs w:val="24"/>
        </w:rPr>
        <w:t xml:space="preserve"> καταθέτει για τα Πρακτικά τ</w:t>
      </w:r>
      <w:r>
        <w:rPr>
          <w:rFonts w:eastAsia="Times New Roman"/>
          <w:szCs w:val="24"/>
        </w:rPr>
        <w:t>ο</w:t>
      </w:r>
      <w:r w:rsidRPr="00404E28">
        <w:rPr>
          <w:rFonts w:eastAsia="Times New Roman"/>
          <w:szCs w:val="24"/>
        </w:rPr>
        <w:t xml:space="preserve"> προαναφερθέν </w:t>
      </w:r>
      <w:r>
        <w:rPr>
          <w:rFonts w:eastAsia="Times New Roman"/>
          <w:szCs w:val="24"/>
        </w:rPr>
        <w:t>δημοσίευμα</w:t>
      </w:r>
      <w:r w:rsidRPr="00404E28">
        <w:rPr>
          <w:rFonts w:eastAsia="Times New Roman"/>
          <w:szCs w:val="24"/>
        </w:rPr>
        <w:t>, τ</w:t>
      </w:r>
      <w:r>
        <w:rPr>
          <w:rFonts w:eastAsia="Times New Roman"/>
          <w:szCs w:val="24"/>
        </w:rPr>
        <w:t>ο</w:t>
      </w:r>
      <w:r w:rsidRPr="00404E28">
        <w:rPr>
          <w:rFonts w:eastAsia="Times New Roman"/>
          <w:szCs w:val="24"/>
        </w:rPr>
        <w:t xml:space="preserve"> οποί</w:t>
      </w:r>
      <w:r>
        <w:rPr>
          <w:rFonts w:eastAsia="Times New Roman"/>
          <w:szCs w:val="24"/>
        </w:rPr>
        <w:t>ο</w:t>
      </w:r>
      <w:r w:rsidRPr="00404E28">
        <w:rPr>
          <w:rFonts w:eastAsia="Times New Roman"/>
          <w:szCs w:val="24"/>
        </w:rPr>
        <w:t xml:space="preserve"> βρίσκ</w:t>
      </w:r>
      <w:r>
        <w:rPr>
          <w:rFonts w:eastAsia="Times New Roman"/>
          <w:szCs w:val="24"/>
        </w:rPr>
        <w:t>εται</w:t>
      </w:r>
      <w:r w:rsidRPr="00404E28">
        <w:rPr>
          <w:rFonts w:eastAsia="Times New Roman"/>
          <w:szCs w:val="24"/>
        </w:rPr>
        <w:t xml:space="preserve"> στο </w:t>
      </w:r>
      <w:r>
        <w:rPr>
          <w:rFonts w:eastAsia="Times New Roman"/>
          <w:szCs w:val="24"/>
        </w:rPr>
        <w:t>α</w:t>
      </w:r>
      <w:r w:rsidRPr="00404E28">
        <w:rPr>
          <w:rFonts w:eastAsia="Times New Roman"/>
          <w:szCs w:val="24"/>
        </w:rPr>
        <w:t>ρχείο του Τμήματος Γραμματείας της Διεύθυνσης Στενογραφίας και Πρακτικών της Βουλής)</w:t>
      </w:r>
    </w:p>
    <w:p w14:paraId="657FEAF1" w14:textId="77777777" w:rsidR="0046060E" w:rsidRDefault="00AD2655">
      <w:pPr>
        <w:spacing w:line="600" w:lineRule="auto"/>
        <w:ind w:firstLine="720"/>
        <w:jc w:val="both"/>
        <w:rPr>
          <w:rFonts w:eastAsia="Times New Roman"/>
          <w:szCs w:val="24"/>
        </w:rPr>
      </w:pPr>
      <w:r>
        <w:rPr>
          <w:rFonts w:eastAsia="Times New Roman"/>
          <w:szCs w:val="24"/>
        </w:rPr>
        <w:lastRenderedPageBreak/>
        <w:t>Τι σημαίνει αυτό; Σημαίνει ότι όταν οι παράνομοι βλέπουν αυτό το πρωτοσέλιδο, αντιλαμβάνεστε</w:t>
      </w:r>
      <w:r>
        <w:rPr>
          <w:rFonts w:eastAsia="Times New Roman"/>
          <w:szCs w:val="24"/>
        </w:rPr>
        <w:t xml:space="preserve"> ότι αισθάνονται ότι είναι ελεύθεροι να κινούνται. Και μόνο, δηλαδή, για το πρωτοσέλιδο θα μπορούσα να κάνω ερώτηση για να εκφράσω την ανησυχία μου για όλη αυτή την ιστορία.</w:t>
      </w:r>
    </w:p>
    <w:p w14:paraId="657FEAF2" w14:textId="77777777" w:rsidR="0046060E" w:rsidRDefault="00AD2655">
      <w:pPr>
        <w:spacing w:line="600" w:lineRule="auto"/>
        <w:ind w:firstLine="720"/>
        <w:jc w:val="both"/>
        <w:rPr>
          <w:rFonts w:eastAsia="Times New Roman"/>
          <w:szCs w:val="24"/>
        </w:rPr>
      </w:pPr>
      <w:r>
        <w:rPr>
          <w:rFonts w:eastAsia="Times New Roman"/>
          <w:szCs w:val="24"/>
        </w:rPr>
        <w:t>Βέβαια, αντιλαμβάνομαι ότι υπάρχουν οικονομικά προβλήματα, υπάρχουν προβλήματα για</w:t>
      </w:r>
      <w:r>
        <w:rPr>
          <w:rFonts w:eastAsia="Times New Roman"/>
          <w:szCs w:val="24"/>
        </w:rPr>
        <w:t xml:space="preserve"> τη στελέχωση των </w:t>
      </w:r>
      <w:r>
        <w:rPr>
          <w:rFonts w:eastAsia="Times New Roman"/>
          <w:szCs w:val="24"/>
        </w:rPr>
        <w:t>υ</w:t>
      </w:r>
      <w:r>
        <w:rPr>
          <w:rFonts w:eastAsia="Times New Roman"/>
          <w:szCs w:val="24"/>
        </w:rPr>
        <w:t>πηρεσιών. Όλα αυτά τα αντιλαμβάνομαι. Υπάρχει, όμως, ένα μεγάλο «αλλά». Και το Σύνταγμα λέει ότι η νομοθεσία γενικώς πρέπει να είναι διαφορετική για τη νησιωτική πολιτική και, βεβαίως, αυτό που λέει το Σύνταγμα θα πρέπει να το εφαρμόζουμ</w:t>
      </w:r>
      <w:r>
        <w:rPr>
          <w:rFonts w:eastAsia="Times New Roman"/>
          <w:szCs w:val="24"/>
        </w:rPr>
        <w:t xml:space="preserve">ε και στην πράξη. Δηλαδή, τι θέλω να πω; Άλλες είναι οι υποχρεώσεις ενός </w:t>
      </w:r>
      <w:r>
        <w:rPr>
          <w:rFonts w:eastAsia="Times New Roman"/>
          <w:szCs w:val="24"/>
        </w:rPr>
        <w:t xml:space="preserve">κάποιου </w:t>
      </w:r>
      <w:r>
        <w:rPr>
          <w:rFonts w:eastAsia="Times New Roman"/>
          <w:szCs w:val="24"/>
        </w:rPr>
        <w:t>νομού της Ελλάδας και άλλες είναι ενός νομού ο οποίος έχει δώδεκα μεγάλα νησιά κι έχει δύο μεγάλα διεθνή αεροδρόμια.</w:t>
      </w:r>
    </w:p>
    <w:p w14:paraId="657FEAF3" w14:textId="77777777" w:rsidR="0046060E" w:rsidRDefault="00AD2655">
      <w:pPr>
        <w:spacing w:line="600" w:lineRule="auto"/>
        <w:ind w:firstLine="720"/>
        <w:jc w:val="both"/>
        <w:rPr>
          <w:rFonts w:eastAsia="Times New Roman"/>
          <w:szCs w:val="24"/>
        </w:rPr>
      </w:pPr>
      <w:r>
        <w:rPr>
          <w:rFonts w:eastAsia="Times New Roman"/>
          <w:szCs w:val="24"/>
        </w:rPr>
        <w:t xml:space="preserve">Διαμαρτύρονται, λοιπόν, και λένε </w:t>
      </w:r>
      <w:r>
        <w:rPr>
          <w:rFonts w:eastAsia="Times New Roman"/>
          <w:szCs w:val="24"/>
        </w:rPr>
        <w:t xml:space="preserve">ότι δεν </w:t>
      </w:r>
      <w:r>
        <w:rPr>
          <w:rFonts w:eastAsia="Times New Roman"/>
          <w:szCs w:val="24"/>
        </w:rPr>
        <w:t>μπορούν να φυλάξο</w:t>
      </w:r>
      <w:r>
        <w:rPr>
          <w:rFonts w:eastAsia="Times New Roman"/>
          <w:szCs w:val="24"/>
        </w:rPr>
        <w:t>υν τα αεροδρόμια, διότι οι δόκιμοι οι οποίοι πάνε κάτω δεν μπορούν τα σαββατοκύριακα να προσφέρουν υπηρεσίες στα α</w:t>
      </w:r>
      <w:r>
        <w:rPr>
          <w:rFonts w:eastAsia="Times New Roman"/>
          <w:szCs w:val="24"/>
        </w:rPr>
        <w:lastRenderedPageBreak/>
        <w:t>εροδρόμια. Κατά συνέπεια ο αριθμός των πτήσεων που έρχονται το σαββατοκύριακο είναι ο κύριος αριθμός των πτήσεων της εβδομάδας.</w:t>
      </w:r>
    </w:p>
    <w:p w14:paraId="657FEAF4" w14:textId="77777777" w:rsidR="0046060E" w:rsidRDefault="00AD2655">
      <w:pPr>
        <w:spacing w:line="600" w:lineRule="auto"/>
        <w:ind w:firstLine="720"/>
        <w:jc w:val="both"/>
        <w:rPr>
          <w:rFonts w:eastAsia="Times New Roman"/>
          <w:szCs w:val="24"/>
        </w:rPr>
      </w:pPr>
      <w:r>
        <w:rPr>
          <w:rFonts w:eastAsia="Times New Roman"/>
          <w:szCs w:val="24"/>
        </w:rPr>
        <w:t>Μετά διαμαρτύρ</w:t>
      </w:r>
      <w:r>
        <w:rPr>
          <w:rFonts w:eastAsia="Times New Roman"/>
          <w:szCs w:val="24"/>
        </w:rPr>
        <w:t>ονται, διότι λένε πως περιμένουν για να επικυρωθούν τα διαβατήριά τους, στη Σύμη παραδείγματος χάρ</w:t>
      </w:r>
      <w:r>
        <w:rPr>
          <w:rFonts w:eastAsia="Times New Roman"/>
          <w:szCs w:val="24"/>
        </w:rPr>
        <w:t>ιν</w:t>
      </w:r>
      <w:r>
        <w:rPr>
          <w:rFonts w:eastAsia="Times New Roman"/>
          <w:szCs w:val="24"/>
        </w:rPr>
        <w:t>, τρεις ώρες, με αποτέλεσμα να φεύγουν τα γιοτ και ο τουρισμός κατά κάποιο τρόπο να μην υποστηρίζεται. Και χρειαζόμαστε τουρισμό, δεν πρέπει να διώχνουμε τα</w:t>
      </w:r>
      <w:r>
        <w:rPr>
          <w:rFonts w:eastAsia="Times New Roman"/>
          <w:szCs w:val="24"/>
        </w:rPr>
        <w:t xml:space="preserve"> γιοτ.</w:t>
      </w:r>
    </w:p>
    <w:p w14:paraId="657FEAF5" w14:textId="77777777" w:rsidR="0046060E" w:rsidRDefault="00AD2655">
      <w:pPr>
        <w:spacing w:line="600" w:lineRule="auto"/>
        <w:ind w:firstLine="720"/>
        <w:jc w:val="both"/>
        <w:rPr>
          <w:rFonts w:eastAsia="Times New Roman"/>
          <w:szCs w:val="24"/>
        </w:rPr>
      </w:pPr>
      <w:r>
        <w:rPr>
          <w:rFonts w:eastAsia="Times New Roman"/>
          <w:szCs w:val="24"/>
        </w:rPr>
        <w:t>Με όλα αυτά και με άλλα τα οποία θα μπορούσα να αναπτύξω για πολλή ώρα, παραδείγματος χάρ</w:t>
      </w:r>
      <w:r>
        <w:rPr>
          <w:rFonts w:eastAsia="Times New Roman"/>
          <w:szCs w:val="24"/>
        </w:rPr>
        <w:t>ιν</w:t>
      </w:r>
      <w:r>
        <w:rPr>
          <w:rFonts w:eastAsia="Times New Roman"/>
          <w:szCs w:val="24"/>
        </w:rPr>
        <w:t xml:space="preserve"> ότι δεν έχουν λεφτά να πληρώσουν το </w:t>
      </w:r>
      <w:r>
        <w:rPr>
          <w:rFonts w:eastAsia="Times New Roman"/>
          <w:szCs w:val="24"/>
          <w:lang w:val="en-US"/>
        </w:rPr>
        <w:t>catering</w:t>
      </w:r>
      <w:r>
        <w:rPr>
          <w:rFonts w:eastAsia="Times New Roman"/>
          <w:szCs w:val="24"/>
        </w:rPr>
        <w:t xml:space="preserve"> που κάνει τις μεταγωγές αυτών των παρανόμων που συλλαμβάνει η </w:t>
      </w:r>
      <w:r>
        <w:rPr>
          <w:rFonts w:eastAsia="Times New Roman"/>
          <w:szCs w:val="24"/>
        </w:rPr>
        <w:t>α</w:t>
      </w:r>
      <w:r>
        <w:rPr>
          <w:rFonts w:eastAsia="Times New Roman"/>
          <w:szCs w:val="24"/>
        </w:rPr>
        <w:t xml:space="preserve">στυνομία ή δεν έχουν να πληρώσουν τη βενζίνη για </w:t>
      </w:r>
      <w:r>
        <w:rPr>
          <w:rFonts w:eastAsia="Times New Roman"/>
          <w:szCs w:val="24"/>
        </w:rPr>
        <w:t>τα αστυνομικά οχήματα, δημιουργείται ένα κλίμα κακό.</w:t>
      </w:r>
    </w:p>
    <w:p w14:paraId="657FEAF6" w14:textId="77777777" w:rsidR="0046060E" w:rsidRDefault="00AD2655">
      <w:pPr>
        <w:spacing w:line="600" w:lineRule="auto"/>
        <w:ind w:firstLine="720"/>
        <w:jc w:val="both"/>
        <w:rPr>
          <w:rFonts w:eastAsia="Times New Roman"/>
          <w:szCs w:val="24"/>
        </w:rPr>
      </w:pPr>
      <w:r>
        <w:rPr>
          <w:rFonts w:eastAsia="Times New Roman"/>
          <w:szCs w:val="24"/>
        </w:rPr>
        <w:t>Και βεβαίως, επαναλαμβάνω, έρχομαι στο βασικό ερώτημα, όταν μου πείτε ότι αυτή είναι η πολιτική που μπορούμε να κάνουμε σε όλη τη χώρα. Εγώ θέλω να πω ότι η νησιωτική πολιτική πρέπει να είναι σε προτεραι</w:t>
      </w:r>
      <w:r>
        <w:rPr>
          <w:rFonts w:eastAsia="Times New Roman"/>
          <w:szCs w:val="24"/>
        </w:rPr>
        <w:t xml:space="preserve">ότητα για όλους αυτούς τους </w:t>
      </w:r>
      <w:r>
        <w:rPr>
          <w:rFonts w:eastAsia="Times New Roman"/>
          <w:szCs w:val="24"/>
        </w:rPr>
        <w:lastRenderedPageBreak/>
        <w:t>λόγους. Και το κύριο μέρος της ερώτησής μου είναι αυτό, δηλαδή, ποια προτεραιότητα θα δώσετε ή δίνετε προς τη νησιωτική πλευρά σε σχέση με την υπόλοιπη χώρα για τις ιδιαιτερότητες που σας ανέπτυξα, οι οποίες υπάρχουν και όχι διό</w:t>
      </w:r>
      <w:r>
        <w:rPr>
          <w:rFonts w:eastAsia="Times New Roman"/>
          <w:szCs w:val="24"/>
        </w:rPr>
        <w:t xml:space="preserve">τι εγώ είμαι Βουλευτής Δωδεκανήσου και θέλω να εμφανιστώ στη Βουλή και να υπερασπιστώ τα δίκαια της </w:t>
      </w:r>
      <w:r>
        <w:rPr>
          <w:rFonts w:eastAsia="Times New Roman"/>
          <w:szCs w:val="24"/>
        </w:rPr>
        <w:t>π</w:t>
      </w:r>
      <w:r>
        <w:rPr>
          <w:rFonts w:eastAsia="Times New Roman"/>
          <w:szCs w:val="24"/>
        </w:rPr>
        <w:t>εριφέρειας, αλλά νομίζω ότι υπερασπίζομαι τον τουρισμό γενικότερα και την εφαρμογή της συνταγματικής επιταγής.</w:t>
      </w:r>
    </w:p>
    <w:p w14:paraId="657FEAF7"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sidRPr="002072B0">
        <w:rPr>
          <w:rFonts w:eastAsia="Times New Roman" w:cs="Times New Roman"/>
          <w:b/>
          <w:szCs w:val="24"/>
        </w:rPr>
        <w:t xml:space="preserve"> </w:t>
      </w:r>
      <w:r w:rsidRPr="002072B0">
        <w:rPr>
          <w:rFonts w:eastAsia="Times New Roman" w:cs="Times New Roman"/>
          <w:szCs w:val="24"/>
        </w:rPr>
        <w:t>Ευχαριστώ, κ</w:t>
      </w:r>
      <w:r w:rsidRPr="002072B0">
        <w:rPr>
          <w:rFonts w:eastAsia="Times New Roman" w:cs="Times New Roman"/>
          <w:szCs w:val="24"/>
        </w:rPr>
        <w:t xml:space="preserve">ύριε </w:t>
      </w:r>
      <w:proofErr w:type="spellStart"/>
      <w:r w:rsidRPr="002072B0">
        <w:rPr>
          <w:rFonts w:eastAsia="Times New Roman" w:cs="Times New Roman"/>
          <w:szCs w:val="24"/>
        </w:rPr>
        <w:t>Κρεμαστινέ</w:t>
      </w:r>
      <w:proofErr w:type="spellEnd"/>
      <w:r w:rsidRPr="002072B0">
        <w:rPr>
          <w:rFonts w:eastAsia="Times New Roman" w:cs="Times New Roman"/>
          <w:szCs w:val="24"/>
        </w:rPr>
        <w:t>.</w:t>
      </w:r>
    </w:p>
    <w:p w14:paraId="657FEAF8" w14:textId="77777777" w:rsidR="0046060E" w:rsidRDefault="00AD2655">
      <w:pPr>
        <w:spacing w:line="600" w:lineRule="auto"/>
        <w:ind w:firstLine="720"/>
        <w:jc w:val="both"/>
        <w:rPr>
          <w:rFonts w:eastAsia="Times New Roman" w:cs="Times New Roman"/>
          <w:b/>
          <w:szCs w:val="24"/>
        </w:rPr>
      </w:pPr>
      <w:r>
        <w:rPr>
          <w:rFonts w:eastAsia="Times New Roman" w:cs="Times New Roman"/>
          <w:szCs w:val="24"/>
        </w:rPr>
        <w:t>Κύριε Υπουργέ, έχετε τον λόγο.</w:t>
      </w:r>
    </w:p>
    <w:p w14:paraId="657FEAF9"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sidRPr="002072B0">
        <w:rPr>
          <w:rFonts w:eastAsia="Times New Roman" w:cs="Times New Roman"/>
          <w:b/>
          <w:szCs w:val="24"/>
        </w:rPr>
        <w:t>:</w:t>
      </w:r>
      <w:r>
        <w:rPr>
          <w:rFonts w:eastAsia="Times New Roman" w:cs="Times New Roman"/>
          <w:b/>
          <w:szCs w:val="24"/>
        </w:rPr>
        <w:t xml:space="preserve"> </w:t>
      </w:r>
      <w:r w:rsidRPr="0092727C">
        <w:rPr>
          <w:rFonts w:eastAsia="Times New Roman" w:cs="Times New Roman"/>
          <w:szCs w:val="24"/>
        </w:rPr>
        <w:t>Ευχαριστώ, κ</w:t>
      </w:r>
      <w:r>
        <w:rPr>
          <w:rFonts w:eastAsia="Times New Roman" w:cs="Times New Roman"/>
          <w:szCs w:val="24"/>
        </w:rPr>
        <w:t>ύριε Πρόεδρε.</w:t>
      </w:r>
    </w:p>
    <w:p w14:paraId="657FEAFA"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σωστά παρουσιάζετε τα προβλήματα των νησιωτικών περιοχών και ειδικά της περιοχής της Δωδεκανήσου, που αποτελεί μ</w:t>
      </w:r>
      <w:r>
        <w:rPr>
          <w:rFonts w:eastAsia="Times New Roman" w:cs="Times New Roman"/>
          <w:szCs w:val="24"/>
        </w:rPr>
        <w:t>ί</w:t>
      </w:r>
      <w:r>
        <w:rPr>
          <w:rFonts w:eastAsia="Times New Roman" w:cs="Times New Roman"/>
          <w:szCs w:val="24"/>
        </w:rPr>
        <w:t xml:space="preserve">α από τις κυριότερες περιοχές υποδοχής των μεγάλων τουριστικών ρευμάτων, τα οποία έρχονται στη </w:t>
      </w:r>
      <w:r>
        <w:rPr>
          <w:rFonts w:eastAsia="Times New Roman" w:cs="Times New Roman"/>
          <w:szCs w:val="24"/>
        </w:rPr>
        <w:lastRenderedPageBreak/>
        <w:t>χώρα μας για να απολαύσουν και τις ωραίες περιοχές, αλλά και να αφήσουν τα χρήματά τους εδώ.</w:t>
      </w:r>
    </w:p>
    <w:p w14:paraId="657FEAFB"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Υπάρχουν, όμως, προβλήματα, υπάρχουν ανάγκες. Μακάρι να μπορούσαμε ν</w:t>
      </w:r>
      <w:r>
        <w:rPr>
          <w:rFonts w:eastAsia="Times New Roman" w:cs="Times New Roman"/>
          <w:szCs w:val="24"/>
        </w:rPr>
        <w:t>α ενισχύσουμε με πολύ μεγαλύτερο αριθμό αστυνομικού προσωπικού τις περιοχές αυτές.</w:t>
      </w:r>
    </w:p>
    <w:p w14:paraId="657FEAFC"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Θα σας αναφέρω ορισμένα νούμερα. Στο Αστυνομικό Τμήμα του Αερολιμένα Ρόδου υπάρχουν τριάντα αστυνομικοί έναντι τριάντα τεσσάρων οργανικών θέσεων. Στη Κω υπάρχουν δεκαεννιά έ</w:t>
      </w:r>
      <w:r>
        <w:rPr>
          <w:rFonts w:eastAsia="Times New Roman" w:cs="Times New Roman"/>
          <w:szCs w:val="24"/>
        </w:rPr>
        <w:t>ναντι είκοσι τεσσάρων. Στην Κάρπαθο υπάρχουν δεκαοκτώ έναντι είκοσι τριών.</w:t>
      </w:r>
    </w:p>
    <w:p w14:paraId="657FEAFD"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Έχει ληφθεί μέριμνα ειδικά για την τουριστική περίοδο, κυρίως για τον έλεγχο των διαβατηρίων και την εξυπηρέτηση των τουριστών</w:t>
      </w:r>
      <w:r w:rsidRPr="0092727C">
        <w:rPr>
          <w:rFonts w:eastAsia="Times New Roman" w:cs="Times New Roman"/>
          <w:szCs w:val="24"/>
        </w:rPr>
        <w:t xml:space="preserve"> </w:t>
      </w:r>
      <w:r>
        <w:rPr>
          <w:rFonts w:eastAsia="Times New Roman" w:cs="Times New Roman"/>
          <w:szCs w:val="24"/>
        </w:rPr>
        <w:t>να έρχεται στις περιοχές αυτές και στα αεροδρόμια ένας</w:t>
      </w:r>
      <w:r>
        <w:rPr>
          <w:rFonts w:eastAsia="Times New Roman" w:cs="Times New Roman"/>
          <w:szCs w:val="24"/>
        </w:rPr>
        <w:t xml:space="preserve"> αριθμός δοκίμων αστυνομικών και θα έρθει εντός των ημερών και μεγαλύτερος αριθμός.</w:t>
      </w:r>
    </w:p>
    <w:p w14:paraId="657FEAFE" w14:textId="77777777" w:rsidR="0046060E" w:rsidRDefault="00AD2655">
      <w:pPr>
        <w:spacing w:line="600" w:lineRule="auto"/>
        <w:ind w:firstLine="720"/>
        <w:jc w:val="both"/>
        <w:rPr>
          <w:rFonts w:eastAsia="Times New Roman" w:cs="Times New Roman"/>
          <w:szCs w:val="24"/>
        </w:rPr>
      </w:pPr>
      <w:r w:rsidRPr="000400AD">
        <w:rPr>
          <w:rFonts w:eastAsia="Times New Roman" w:cs="Times New Roman"/>
          <w:color w:val="000000" w:themeColor="text1"/>
          <w:szCs w:val="24"/>
        </w:rPr>
        <w:t>Υπάρχουν προβλήματα σε ορισμένες περιοχές</w:t>
      </w:r>
      <w:r>
        <w:rPr>
          <w:rFonts w:eastAsia="Times New Roman" w:cs="Times New Roman"/>
          <w:color w:val="000000" w:themeColor="text1"/>
          <w:szCs w:val="24"/>
        </w:rPr>
        <w:t>,</w:t>
      </w:r>
      <w:r w:rsidRPr="000400AD">
        <w:rPr>
          <w:rFonts w:eastAsia="Times New Roman" w:cs="Times New Roman"/>
          <w:color w:val="000000" w:themeColor="text1"/>
          <w:szCs w:val="24"/>
        </w:rPr>
        <w:t xml:space="preserve"> που έχουν ιδιαιτερότητες, όπως η Σύμη που αναφέρατε και που και εγώ ο ίδιος την έχω επισκεφτεί και έχω δει τα προβλήματα, τα </w:t>
      </w:r>
      <w:r w:rsidRPr="000400AD">
        <w:rPr>
          <w:rFonts w:eastAsia="Times New Roman" w:cs="Times New Roman"/>
          <w:color w:val="000000" w:themeColor="text1"/>
          <w:szCs w:val="24"/>
        </w:rPr>
        <w:lastRenderedPageBreak/>
        <w:t>οποί</w:t>
      </w:r>
      <w:r w:rsidRPr="000400AD">
        <w:rPr>
          <w:rFonts w:eastAsia="Times New Roman" w:cs="Times New Roman"/>
          <w:color w:val="000000" w:themeColor="text1"/>
          <w:szCs w:val="24"/>
        </w:rPr>
        <w:t xml:space="preserve">α έχουν σχέση με τις διαδικασίες που έχουν επιβληθεί από την Ευρωπαϊκή Ένωση για τους πολίτες τρίτων </w:t>
      </w:r>
      <w:r>
        <w:rPr>
          <w:rFonts w:eastAsia="Times New Roman" w:cs="Times New Roman"/>
          <w:szCs w:val="24"/>
        </w:rPr>
        <w:t xml:space="preserve">χωρών. Αναφέρομαι κύρια στους τουρίστες που έρχονται από την Τουρκία και που, παρά την καλή θέληση και τις περισσότερες ώρες απ’ όσες προβλέπει το ωράριό </w:t>
      </w:r>
      <w:r>
        <w:rPr>
          <w:rFonts w:eastAsia="Times New Roman" w:cs="Times New Roman"/>
          <w:szCs w:val="24"/>
        </w:rPr>
        <w:t>τ</w:t>
      </w:r>
      <w:r>
        <w:rPr>
          <w:rFonts w:eastAsia="Times New Roman" w:cs="Times New Roman"/>
          <w:szCs w:val="24"/>
        </w:rPr>
        <w:t>ους,</w:t>
      </w:r>
      <w:r>
        <w:rPr>
          <w:rFonts w:eastAsia="Times New Roman" w:cs="Times New Roman"/>
          <w:szCs w:val="24"/>
        </w:rPr>
        <w:t xml:space="preserve"> που εργάζονται οι αστυνομικοί εκεί, δεν μπορεί να συμπτυχθούν άλλο οι διαδικασίες αυτές, γιατί αυτό θα αποτελεί παράβαση των διαδικασιών της Ευρωπαϊκής Ένωσης.</w:t>
      </w:r>
    </w:p>
    <w:p w14:paraId="657FEAFF"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Υπάρχουν, λοιπόν, τέτοια προβλήματα, αλλά εντός των ημερών θα σταλεί μεγαλύτερος αριθμός δο</w:t>
      </w:r>
      <w:r>
        <w:rPr>
          <w:rFonts w:eastAsia="Times New Roman" w:cs="Times New Roman"/>
          <w:szCs w:val="24"/>
        </w:rPr>
        <w:t>κίμων αστυνομικών. Δεν είναι οι έμπειροι αστυνομικοί, οι οποίοι κάνουν οποιαδήποτε δουλειά, αλλά τη δουλειά αυτή που αφορά ελέγχους σε αεροδρόμια και λιμάνια μπορούν να την κάνουν. Έτσι πιστεύουμε ότι η κατάσταση θα βελτιωθεί.</w:t>
      </w:r>
    </w:p>
    <w:p w14:paraId="657FEB00" w14:textId="77777777" w:rsidR="0046060E" w:rsidRDefault="00AD2655">
      <w:pPr>
        <w:spacing w:line="600" w:lineRule="auto"/>
        <w:ind w:firstLine="720"/>
        <w:jc w:val="both"/>
        <w:rPr>
          <w:rFonts w:eastAsia="Times New Roman" w:cs="Times New Roman"/>
          <w:b/>
          <w:szCs w:val="24"/>
        </w:rPr>
      </w:pPr>
      <w:r>
        <w:rPr>
          <w:rFonts w:eastAsia="Times New Roman" w:cs="Times New Roman"/>
          <w:b/>
          <w:szCs w:val="24"/>
        </w:rPr>
        <w:t>ΠΡΟΕΔΡΕΥΩΝ (Σπυρίδων Λυκούδης</w:t>
      </w:r>
      <w:r>
        <w:rPr>
          <w:rFonts w:eastAsia="Times New Roman" w:cs="Times New Roman"/>
          <w:b/>
          <w:szCs w:val="24"/>
        </w:rPr>
        <w:t xml:space="preserve">): </w:t>
      </w:r>
      <w:r w:rsidRPr="00054A15">
        <w:rPr>
          <w:rFonts w:eastAsia="Times New Roman" w:cs="Times New Roman"/>
          <w:szCs w:val="24"/>
        </w:rPr>
        <w:t>Ευχαριστώ, κύριε Υπουργέ.</w:t>
      </w:r>
    </w:p>
    <w:p w14:paraId="657FEB01" w14:textId="77777777" w:rsidR="0046060E" w:rsidRDefault="00AD2655">
      <w:pPr>
        <w:spacing w:line="600" w:lineRule="auto"/>
        <w:ind w:firstLine="720"/>
        <w:jc w:val="both"/>
        <w:rPr>
          <w:rFonts w:eastAsia="Times New Roman" w:cs="Times New Roman"/>
          <w:szCs w:val="24"/>
        </w:rPr>
      </w:pPr>
      <w:r w:rsidRPr="00054A15">
        <w:rPr>
          <w:rFonts w:eastAsia="Times New Roman" w:cs="Times New Roman"/>
          <w:szCs w:val="24"/>
        </w:rPr>
        <w:t xml:space="preserve">Κύριε </w:t>
      </w:r>
      <w:proofErr w:type="spellStart"/>
      <w:r w:rsidRPr="00054A15">
        <w:rPr>
          <w:rFonts w:eastAsia="Times New Roman" w:cs="Times New Roman"/>
          <w:szCs w:val="24"/>
        </w:rPr>
        <w:t>Κρεμαστινέ</w:t>
      </w:r>
      <w:proofErr w:type="spellEnd"/>
      <w:r w:rsidRPr="00054A15">
        <w:rPr>
          <w:rFonts w:eastAsia="Times New Roman" w:cs="Times New Roman"/>
          <w:szCs w:val="24"/>
        </w:rPr>
        <w:t>, έχετε τον λόγο.</w:t>
      </w:r>
    </w:p>
    <w:p w14:paraId="657FEB02"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lastRenderedPageBreak/>
        <w:t>ΔΗΜΗΤΡΙΟΣ ΚΡΕΜΑΣΤΙΝΟΣ</w:t>
      </w:r>
      <w:r w:rsidRPr="00B8127C">
        <w:rPr>
          <w:rFonts w:eastAsia="Times New Roman" w:cs="Times New Roman"/>
          <w:b/>
          <w:szCs w:val="24"/>
        </w:rPr>
        <w:t xml:space="preserve"> (</w:t>
      </w:r>
      <w:r>
        <w:rPr>
          <w:rFonts w:eastAsia="Times New Roman" w:cs="Times New Roman"/>
          <w:b/>
          <w:szCs w:val="24"/>
        </w:rPr>
        <w:t>Ε΄ Αντιπρόεδρος της Βουλής)</w:t>
      </w:r>
      <w:r w:rsidRPr="00B8127C">
        <w:rPr>
          <w:rFonts w:eastAsia="Times New Roman" w:cs="Times New Roman"/>
          <w:b/>
          <w:szCs w:val="24"/>
        </w:rPr>
        <w:t>:</w:t>
      </w:r>
      <w:r>
        <w:rPr>
          <w:rFonts w:eastAsia="Times New Roman" w:cs="Times New Roman"/>
          <w:b/>
          <w:szCs w:val="24"/>
        </w:rPr>
        <w:t xml:space="preserve"> </w:t>
      </w:r>
      <w:r w:rsidRPr="00630894">
        <w:rPr>
          <w:rFonts w:eastAsia="Times New Roman" w:cs="Times New Roman"/>
          <w:szCs w:val="24"/>
        </w:rPr>
        <w:t>Χαίρομαι με αυτά που ακούω, αλλά θα ήθελα, κύριε Υπουργέ, εάν μπορε</w:t>
      </w:r>
      <w:r>
        <w:rPr>
          <w:rFonts w:eastAsia="Times New Roman" w:cs="Times New Roman"/>
          <w:szCs w:val="24"/>
        </w:rPr>
        <w:t>ίτε να μας</w:t>
      </w:r>
      <w:r w:rsidRPr="00630894">
        <w:rPr>
          <w:rFonts w:eastAsia="Times New Roman" w:cs="Times New Roman"/>
          <w:szCs w:val="24"/>
        </w:rPr>
        <w:t xml:space="preserve"> </w:t>
      </w:r>
      <w:r>
        <w:rPr>
          <w:rFonts w:eastAsia="Times New Roman" w:cs="Times New Roman"/>
          <w:szCs w:val="24"/>
        </w:rPr>
        <w:t xml:space="preserve">πείτε </w:t>
      </w:r>
      <w:r w:rsidRPr="00630894">
        <w:rPr>
          <w:rFonts w:eastAsia="Times New Roman" w:cs="Times New Roman"/>
          <w:szCs w:val="24"/>
        </w:rPr>
        <w:t xml:space="preserve">συγκεκριμένα </w:t>
      </w:r>
      <w:r>
        <w:rPr>
          <w:rFonts w:eastAsia="Times New Roman" w:cs="Times New Roman"/>
          <w:szCs w:val="24"/>
        </w:rPr>
        <w:t xml:space="preserve">και να </w:t>
      </w:r>
      <w:r w:rsidRPr="00630894">
        <w:rPr>
          <w:rFonts w:eastAsia="Times New Roman" w:cs="Times New Roman"/>
          <w:szCs w:val="24"/>
        </w:rPr>
        <w:t>δώσετε ένα διάγραμμα πώς θα διαφοροπο</w:t>
      </w:r>
      <w:r w:rsidRPr="00630894">
        <w:rPr>
          <w:rFonts w:eastAsia="Times New Roman" w:cs="Times New Roman"/>
          <w:szCs w:val="24"/>
        </w:rPr>
        <w:t xml:space="preserve">ιηθεί σε αριθμούς </w:t>
      </w:r>
      <w:r>
        <w:rPr>
          <w:rFonts w:eastAsia="Times New Roman" w:cs="Times New Roman"/>
          <w:szCs w:val="24"/>
        </w:rPr>
        <w:t xml:space="preserve">αυτή η ιστορία, δηλαδή, </w:t>
      </w:r>
      <w:r w:rsidRPr="00630894">
        <w:rPr>
          <w:rFonts w:eastAsia="Times New Roman" w:cs="Times New Roman"/>
          <w:szCs w:val="24"/>
        </w:rPr>
        <w:t>παραδείγματος χάρ</w:t>
      </w:r>
      <w:r>
        <w:rPr>
          <w:rFonts w:eastAsia="Times New Roman" w:cs="Times New Roman"/>
          <w:szCs w:val="24"/>
        </w:rPr>
        <w:t>ιν</w:t>
      </w:r>
      <w:r>
        <w:rPr>
          <w:rFonts w:eastAsia="Times New Roman" w:cs="Times New Roman"/>
          <w:szCs w:val="24"/>
        </w:rPr>
        <w:t>, να</w:t>
      </w:r>
      <w:r w:rsidRPr="00630894">
        <w:rPr>
          <w:rFonts w:eastAsia="Times New Roman" w:cs="Times New Roman"/>
          <w:szCs w:val="24"/>
        </w:rPr>
        <w:t xml:space="preserve"> </w:t>
      </w:r>
      <w:r>
        <w:rPr>
          <w:rFonts w:eastAsia="Times New Roman" w:cs="Times New Roman"/>
          <w:szCs w:val="24"/>
        </w:rPr>
        <w:t xml:space="preserve">πείτε ότι στην </w:t>
      </w:r>
      <w:r w:rsidRPr="00630894">
        <w:rPr>
          <w:rFonts w:eastAsia="Times New Roman" w:cs="Times New Roman"/>
          <w:szCs w:val="24"/>
        </w:rPr>
        <w:t xml:space="preserve">Στερεά Ελλάδα ισχύουν αυτά, για τη Δωδεκάνησο και τις σχετικές περιοχές ισχύουν αυτά. </w:t>
      </w:r>
    </w:p>
    <w:p w14:paraId="657FEB03"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Θα ήθελα, δηλαδή, </w:t>
      </w:r>
      <w:r w:rsidRPr="00630894">
        <w:rPr>
          <w:rFonts w:eastAsia="Times New Roman" w:cs="Times New Roman"/>
          <w:szCs w:val="24"/>
        </w:rPr>
        <w:t xml:space="preserve">να εκφραστεί σε αριθμούς η προτεραιότητα, διότι τα προβλήματα τα </w:t>
      </w:r>
      <w:r w:rsidRPr="00630894">
        <w:rPr>
          <w:rFonts w:eastAsia="Times New Roman" w:cs="Times New Roman"/>
          <w:szCs w:val="24"/>
        </w:rPr>
        <w:t>γνωρίζετε</w:t>
      </w:r>
      <w:r>
        <w:rPr>
          <w:rFonts w:eastAsia="Times New Roman" w:cs="Times New Roman"/>
          <w:szCs w:val="24"/>
        </w:rPr>
        <w:t xml:space="preserve"> και</w:t>
      </w:r>
      <w:r w:rsidRPr="00630894">
        <w:rPr>
          <w:rFonts w:eastAsia="Times New Roman" w:cs="Times New Roman"/>
          <w:szCs w:val="24"/>
        </w:rPr>
        <w:t xml:space="preserve"> τα γνωρίζω και εγώ και δεν επιμένω. </w:t>
      </w:r>
      <w:r>
        <w:rPr>
          <w:rFonts w:eastAsia="Times New Roman" w:cs="Times New Roman"/>
          <w:szCs w:val="24"/>
        </w:rPr>
        <w:t>Επιμένω,</w:t>
      </w:r>
      <w:r w:rsidRPr="00630894">
        <w:rPr>
          <w:rFonts w:eastAsia="Times New Roman" w:cs="Times New Roman"/>
          <w:szCs w:val="24"/>
        </w:rPr>
        <w:t xml:space="preserve"> όμως</w:t>
      </w:r>
      <w:r>
        <w:rPr>
          <w:rFonts w:eastAsia="Times New Roman" w:cs="Times New Roman"/>
          <w:szCs w:val="24"/>
        </w:rPr>
        <w:t>,</w:t>
      </w:r>
      <w:r w:rsidRPr="00630894">
        <w:rPr>
          <w:rFonts w:eastAsia="Times New Roman" w:cs="Times New Roman"/>
          <w:szCs w:val="24"/>
        </w:rPr>
        <w:t xml:space="preserve"> στην προτεραιότητα</w:t>
      </w:r>
      <w:r>
        <w:rPr>
          <w:rFonts w:eastAsia="Times New Roman" w:cs="Times New Roman"/>
          <w:szCs w:val="24"/>
        </w:rPr>
        <w:t>, διότι από εκεί και πέρα δεν μπορείτε να κάνετε τίποτα</w:t>
      </w:r>
      <w:r w:rsidRPr="00630894">
        <w:rPr>
          <w:rFonts w:eastAsia="Times New Roman" w:cs="Times New Roman"/>
          <w:szCs w:val="24"/>
        </w:rPr>
        <w:t xml:space="preserve"> ως Υπουργός</w:t>
      </w:r>
      <w:r>
        <w:rPr>
          <w:rFonts w:eastAsia="Times New Roman" w:cs="Times New Roman"/>
          <w:szCs w:val="24"/>
        </w:rPr>
        <w:t xml:space="preserve"> εννοώ. Μπορείτε να κάνετε, όμως,</w:t>
      </w:r>
      <w:r w:rsidRPr="00630894">
        <w:rPr>
          <w:rFonts w:eastAsia="Times New Roman" w:cs="Times New Roman"/>
          <w:szCs w:val="24"/>
        </w:rPr>
        <w:t xml:space="preserve"> μια προσπάθεια</w:t>
      </w:r>
      <w:r>
        <w:rPr>
          <w:rFonts w:eastAsia="Times New Roman" w:cs="Times New Roman"/>
          <w:szCs w:val="24"/>
        </w:rPr>
        <w:t>.</w:t>
      </w:r>
      <w:r w:rsidRPr="00630894">
        <w:rPr>
          <w:rFonts w:eastAsia="Times New Roman" w:cs="Times New Roman"/>
          <w:szCs w:val="24"/>
        </w:rPr>
        <w:t xml:space="preserve"> Δηλαδή</w:t>
      </w:r>
      <w:r>
        <w:rPr>
          <w:rFonts w:eastAsia="Times New Roman" w:cs="Times New Roman"/>
          <w:szCs w:val="24"/>
        </w:rPr>
        <w:t>,</w:t>
      </w:r>
      <w:r w:rsidRPr="00630894">
        <w:rPr>
          <w:rFonts w:eastAsia="Times New Roman" w:cs="Times New Roman"/>
          <w:szCs w:val="24"/>
        </w:rPr>
        <w:t xml:space="preserve"> </w:t>
      </w:r>
      <w:r>
        <w:rPr>
          <w:rFonts w:eastAsia="Times New Roman" w:cs="Times New Roman"/>
          <w:szCs w:val="24"/>
        </w:rPr>
        <w:t>σ</w:t>
      </w:r>
      <w:r w:rsidRPr="00630894">
        <w:rPr>
          <w:rFonts w:eastAsia="Times New Roman" w:cs="Times New Roman"/>
          <w:szCs w:val="24"/>
        </w:rPr>
        <w:t>τη Δωδεκάνησο</w:t>
      </w:r>
      <w:r>
        <w:rPr>
          <w:rFonts w:eastAsia="Times New Roman" w:cs="Times New Roman"/>
          <w:szCs w:val="24"/>
        </w:rPr>
        <w:t xml:space="preserve"> είναι αυτός ο αριθμός</w:t>
      </w:r>
      <w:r w:rsidRPr="00630894">
        <w:rPr>
          <w:rFonts w:eastAsia="Times New Roman" w:cs="Times New Roman"/>
          <w:szCs w:val="24"/>
        </w:rPr>
        <w:t xml:space="preserve">, εκεί </w:t>
      </w:r>
      <w:r>
        <w:rPr>
          <w:rFonts w:eastAsia="Times New Roman" w:cs="Times New Roman"/>
          <w:szCs w:val="24"/>
        </w:rPr>
        <w:t>είναι</w:t>
      </w:r>
      <w:r>
        <w:rPr>
          <w:rFonts w:eastAsia="Times New Roman" w:cs="Times New Roman"/>
          <w:szCs w:val="24"/>
        </w:rPr>
        <w:t xml:space="preserve"> αυτός ο αριθμός. </w:t>
      </w:r>
    </w:p>
    <w:p w14:paraId="657FEB04"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Μ</w:t>
      </w:r>
      <w:r w:rsidRPr="00630894">
        <w:rPr>
          <w:rFonts w:eastAsia="Times New Roman" w:cs="Times New Roman"/>
          <w:szCs w:val="24"/>
        </w:rPr>
        <w:t xml:space="preserve">εταξύ μας υπάρχει και </w:t>
      </w:r>
      <w:r>
        <w:rPr>
          <w:rFonts w:eastAsia="Times New Roman" w:cs="Times New Roman"/>
          <w:szCs w:val="24"/>
        </w:rPr>
        <w:t xml:space="preserve">σχόλιο, </w:t>
      </w:r>
      <w:r w:rsidRPr="00630894">
        <w:rPr>
          <w:rFonts w:eastAsia="Times New Roman" w:cs="Times New Roman"/>
          <w:szCs w:val="24"/>
        </w:rPr>
        <w:t>που εγώ δεν το παίρνω τοις μετρητοίς</w:t>
      </w:r>
      <w:r>
        <w:rPr>
          <w:rFonts w:eastAsia="Times New Roman" w:cs="Times New Roman"/>
          <w:szCs w:val="24"/>
        </w:rPr>
        <w:t>,</w:t>
      </w:r>
      <w:r w:rsidRPr="00630894">
        <w:rPr>
          <w:rFonts w:eastAsia="Times New Roman" w:cs="Times New Roman"/>
          <w:szCs w:val="24"/>
        </w:rPr>
        <w:t xml:space="preserve"> διότι είναι συνδικαλιστικό σχόλιο ότι άλλες περιοχές</w:t>
      </w:r>
      <w:r>
        <w:rPr>
          <w:rFonts w:eastAsia="Times New Roman" w:cs="Times New Roman"/>
          <w:b/>
          <w:szCs w:val="24"/>
        </w:rPr>
        <w:t xml:space="preserve"> </w:t>
      </w:r>
      <w:r w:rsidRPr="00630894">
        <w:rPr>
          <w:rFonts w:eastAsia="Times New Roman" w:cs="Times New Roman"/>
          <w:szCs w:val="24"/>
        </w:rPr>
        <w:t>έχουν</w:t>
      </w:r>
      <w:r>
        <w:rPr>
          <w:rFonts w:eastAsia="Times New Roman" w:cs="Times New Roman"/>
          <w:szCs w:val="24"/>
        </w:rPr>
        <w:t xml:space="preserve"> </w:t>
      </w:r>
      <w:r w:rsidRPr="00630894">
        <w:rPr>
          <w:rFonts w:eastAsia="Times New Roman" w:cs="Times New Roman"/>
          <w:szCs w:val="24"/>
        </w:rPr>
        <w:t>καλύτερη αντιμετώπιση όσον αφορά τ</w:t>
      </w:r>
      <w:r>
        <w:rPr>
          <w:rFonts w:eastAsia="Times New Roman" w:cs="Times New Roman"/>
          <w:szCs w:val="24"/>
        </w:rPr>
        <w:t>ο</w:t>
      </w:r>
      <w:r w:rsidRPr="00630894">
        <w:rPr>
          <w:rFonts w:eastAsia="Times New Roman" w:cs="Times New Roman"/>
          <w:szCs w:val="24"/>
        </w:rPr>
        <w:t>ν αριθμ</w:t>
      </w:r>
      <w:r>
        <w:rPr>
          <w:rFonts w:eastAsia="Times New Roman" w:cs="Times New Roman"/>
          <w:szCs w:val="24"/>
        </w:rPr>
        <w:t>ό</w:t>
      </w:r>
      <w:r w:rsidRPr="00630894">
        <w:rPr>
          <w:rFonts w:eastAsia="Times New Roman" w:cs="Times New Roman"/>
          <w:szCs w:val="24"/>
        </w:rPr>
        <w:t xml:space="preserve"> των στελεχών της ΕΛ</w:t>
      </w:r>
      <w:r>
        <w:rPr>
          <w:rFonts w:eastAsia="Times New Roman" w:cs="Times New Roman"/>
          <w:szCs w:val="24"/>
        </w:rPr>
        <w:t>.</w:t>
      </w:r>
      <w:r w:rsidRPr="00630894">
        <w:rPr>
          <w:rFonts w:eastAsia="Times New Roman" w:cs="Times New Roman"/>
          <w:szCs w:val="24"/>
        </w:rPr>
        <w:t>ΑΣ</w:t>
      </w:r>
      <w:r>
        <w:rPr>
          <w:rFonts w:eastAsia="Times New Roman" w:cs="Times New Roman"/>
          <w:szCs w:val="24"/>
        </w:rPr>
        <w:t>.</w:t>
      </w:r>
      <w:r w:rsidRPr="00630894">
        <w:rPr>
          <w:rFonts w:eastAsia="Times New Roman" w:cs="Times New Roman"/>
          <w:szCs w:val="24"/>
        </w:rPr>
        <w:t xml:space="preserve"> που υπηρετούν. </w:t>
      </w:r>
      <w:r>
        <w:rPr>
          <w:rFonts w:eastAsia="Times New Roman" w:cs="Times New Roman"/>
          <w:szCs w:val="24"/>
        </w:rPr>
        <w:t>Αυτό δ</w:t>
      </w:r>
      <w:r w:rsidRPr="00630894">
        <w:rPr>
          <w:rFonts w:eastAsia="Times New Roman" w:cs="Times New Roman"/>
          <w:szCs w:val="24"/>
        </w:rPr>
        <w:t>εν το συζητώ. Το ξέρ</w:t>
      </w:r>
      <w:r w:rsidRPr="00630894">
        <w:rPr>
          <w:rFonts w:eastAsia="Times New Roman" w:cs="Times New Roman"/>
          <w:szCs w:val="24"/>
        </w:rPr>
        <w:t xml:space="preserve">ετε καλύτερα από εμένα εσείς. </w:t>
      </w:r>
    </w:p>
    <w:p w14:paraId="657FEB05"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Θ</w:t>
      </w:r>
      <w:r w:rsidRPr="00630894">
        <w:rPr>
          <w:rFonts w:eastAsia="Times New Roman" w:cs="Times New Roman"/>
          <w:szCs w:val="24"/>
        </w:rPr>
        <w:t>α ήθελα</w:t>
      </w:r>
      <w:r>
        <w:rPr>
          <w:rFonts w:eastAsia="Times New Roman" w:cs="Times New Roman"/>
          <w:szCs w:val="24"/>
        </w:rPr>
        <w:t>, όμως,</w:t>
      </w:r>
      <w:r w:rsidRPr="00630894">
        <w:rPr>
          <w:rFonts w:eastAsia="Times New Roman" w:cs="Times New Roman"/>
          <w:szCs w:val="24"/>
        </w:rPr>
        <w:t xml:space="preserve"> να ακούσω ότι θα πριμοδοτηθούν οι περιοχές αυτές για τους συγκεκριμένους λόγους και κυρίως του</w:t>
      </w:r>
      <w:r>
        <w:rPr>
          <w:rFonts w:eastAsia="Times New Roman" w:cs="Times New Roman"/>
          <w:szCs w:val="24"/>
        </w:rPr>
        <w:t>ς</w:t>
      </w:r>
      <w:r w:rsidRPr="00630894">
        <w:rPr>
          <w:rFonts w:eastAsia="Times New Roman" w:cs="Times New Roman"/>
          <w:szCs w:val="24"/>
        </w:rPr>
        <w:t xml:space="preserve"> τουριστικούς</w:t>
      </w:r>
      <w:r>
        <w:rPr>
          <w:rFonts w:eastAsia="Times New Roman" w:cs="Times New Roman"/>
          <w:szCs w:val="24"/>
        </w:rPr>
        <w:t>,</w:t>
      </w:r>
      <w:r w:rsidRPr="00630894">
        <w:rPr>
          <w:rFonts w:eastAsia="Times New Roman" w:cs="Times New Roman"/>
          <w:szCs w:val="24"/>
        </w:rPr>
        <w:t xml:space="preserve"> που εξυπηρετούν</w:t>
      </w:r>
      <w:r>
        <w:rPr>
          <w:rFonts w:eastAsia="Times New Roman" w:cs="Times New Roman"/>
          <w:b/>
          <w:szCs w:val="24"/>
        </w:rPr>
        <w:t xml:space="preserve"> </w:t>
      </w:r>
      <w:r w:rsidRPr="00630894">
        <w:rPr>
          <w:rFonts w:eastAsia="Times New Roman" w:cs="Times New Roman"/>
          <w:szCs w:val="24"/>
        </w:rPr>
        <w:t xml:space="preserve">την εικόνα του τουρισμού όλης της χώρας, διότι </w:t>
      </w:r>
      <w:r>
        <w:rPr>
          <w:rFonts w:eastAsia="Times New Roman" w:cs="Times New Roman"/>
          <w:szCs w:val="24"/>
        </w:rPr>
        <w:t xml:space="preserve">όταν </w:t>
      </w:r>
      <w:r w:rsidRPr="00630894">
        <w:rPr>
          <w:rFonts w:eastAsia="Times New Roman" w:cs="Times New Roman"/>
          <w:szCs w:val="24"/>
        </w:rPr>
        <w:t xml:space="preserve">ο άλλος πάει με το γιοτ για να </w:t>
      </w:r>
      <w:r w:rsidRPr="00630894">
        <w:rPr>
          <w:rFonts w:eastAsia="Times New Roman" w:cs="Times New Roman"/>
          <w:szCs w:val="24"/>
        </w:rPr>
        <w:t>φέρει τα λεφτά του και περιμένει τρε</w:t>
      </w:r>
      <w:r>
        <w:rPr>
          <w:rFonts w:eastAsia="Times New Roman" w:cs="Times New Roman"/>
          <w:szCs w:val="24"/>
        </w:rPr>
        <w:t>ι</w:t>
      </w:r>
      <w:r w:rsidRPr="00630894">
        <w:rPr>
          <w:rFonts w:eastAsia="Times New Roman" w:cs="Times New Roman"/>
          <w:szCs w:val="24"/>
        </w:rPr>
        <w:t>ς ώρες</w:t>
      </w:r>
      <w:r>
        <w:rPr>
          <w:rFonts w:eastAsia="Times New Roman" w:cs="Times New Roman"/>
          <w:szCs w:val="24"/>
        </w:rPr>
        <w:t xml:space="preserve"> -από ό,τι λένε-</w:t>
      </w:r>
      <w:r w:rsidRPr="00630894">
        <w:rPr>
          <w:rFonts w:eastAsia="Times New Roman" w:cs="Times New Roman"/>
          <w:szCs w:val="24"/>
        </w:rPr>
        <w:t xml:space="preserve"> για να του σφραγίσουν το διαβατήριό του, αντιλαμβάνεστε ότι </w:t>
      </w:r>
      <w:r>
        <w:rPr>
          <w:rFonts w:eastAsia="Times New Roman" w:cs="Times New Roman"/>
          <w:szCs w:val="24"/>
        </w:rPr>
        <w:t>φεύγει</w:t>
      </w:r>
      <w:r w:rsidRPr="00630894">
        <w:rPr>
          <w:rFonts w:eastAsia="Times New Roman" w:cs="Times New Roman"/>
          <w:szCs w:val="24"/>
        </w:rPr>
        <w:t xml:space="preserve"> από το λιμάνι </w:t>
      </w:r>
      <w:r>
        <w:rPr>
          <w:rFonts w:eastAsia="Times New Roman" w:cs="Times New Roman"/>
          <w:szCs w:val="24"/>
        </w:rPr>
        <w:t>και</w:t>
      </w:r>
      <w:r w:rsidRPr="00630894">
        <w:rPr>
          <w:rFonts w:eastAsia="Times New Roman" w:cs="Times New Roman"/>
          <w:szCs w:val="24"/>
        </w:rPr>
        <w:t xml:space="preserve"> πάει κάπου αλλού, πάει στην απέναντι τουρκική αρχή και ελλιμενίζεται.</w:t>
      </w:r>
      <w:r>
        <w:rPr>
          <w:rFonts w:eastAsia="Times New Roman" w:cs="Times New Roman"/>
          <w:szCs w:val="24"/>
        </w:rPr>
        <w:t xml:space="preserve"> </w:t>
      </w:r>
    </w:p>
    <w:p w14:paraId="657FEB06" w14:textId="77777777" w:rsidR="0046060E" w:rsidRDefault="00AD2655">
      <w:pPr>
        <w:spacing w:line="600" w:lineRule="auto"/>
        <w:ind w:firstLine="720"/>
        <w:jc w:val="both"/>
        <w:rPr>
          <w:rFonts w:eastAsia="Times New Roman"/>
          <w:szCs w:val="24"/>
        </w:rPr>
      </w:pPr>
      <w:r w:rsidRPr="00630894">
        <w:rPr>
          <w:rFonts w:eastAsia="Times New Roman" w:cs="Times New Roman"/>
          <w:szCs w:val="24"/>
        </w:rPr>
        <w:t xml:space="preserve">Άρα, λοιπόν, είναι προβλήματα τα οποία </w:t>
      </w:r>
      <w:r w:rsidRPr="00630894">
        <w:rPr>
          <w:rFonts w:eastAsia="Times New Roman" w:cs="Times New Roman"/>
          <w:szCs w:val="24"/>
        </w:rPr>
        <w:t>είναι πρακτικά. Δεν είναι προβλήματα θεωρητικά</w:t>
      </w:r>
      <w:r>
        <w:rPr>
          <w:rFonts w:eastAsia="Times New Roman" w:cs="Times New Roman"/>
          <w:szCs w:val="24"/>
        </w:rPr>
        <w:t>,</w:t>
      </w:r>
      <w:r w:rsidRPr="00630894">
        <w:rPr>
          <w:rFonts w:eastAsia="Times New Roman" w:cs="Times New Roman"/>
          <w:szCs w:val="24"/>
        </w:rPr>
        <w:t xml:space="preserve"> απλώς και μόνο να λέμε κάτι παραπάνω. </w:t>
      </w:r>
      <w:r>
        <w:rPr>
          <w:rFonts w:eastAsia="Times New Roman" w:cs="Times New Roman"/>
          <w:szCs w:val="24"/>
        </w:rPr>
        <w:t>Θ</w:t>
      </w:r>
      <w:r w:rsidRPr="00630894">
        <w:rPr>
          <w:rFonts w:eastAsia="Times New Roman" w:cs="Times New Roman"/>
          <w:szCs w:val="24"/>
        </w:rPr>
        <w:t xml:space="preserve">έλω να </w:t>
      </w:r>
      <w:r>
        <w:rPr>
          <w:rFonts w:eastAsia="Times New Roman" w:cs="Times New Roman"/>
          <w:szCs w:val="24"/>
        </w:rPr>
        <w:t>τα δείτε με</w:t>
      </w:r>
      <w:r w:rsidRPr="00630894">
        <w:rPr>
          <w:rFonts w:eastAsia="Times New Roman" w:cs="Times New Roman"/>
          <w:szCs w:val="24"/>
        </w:rPr>
        <w:t xml:space="preserve"> αυτό το πνεύμα και μας δώσετε μια συγκεκριμένη απάντηση επ’ αυτού.</w:t>
      </w:r>
    </w:p>
    <w:p w14:paraId="657FEB07" w14:textId="77777777" w:rsidR="0046060E" w:rsidRDefault="00AD265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9A2608">
        <w:rPr>
          <w:rFonts w:eastAsia="Times New Roman"/>
          <w:b/>
          <w:szCs w:val="24"/>
        </w:rPr>
        <w:t>ΠΡΟΕΔΡΕΥΩΝ (Σπυρίδων Λυκούδης):</w:t>
      </w:r>
      <w:r>
        <w:rPr>
          <w:rFonts w:eastAsia="Times New Roman"/>
          <w:szCs w:val="24"/>
        </w:rPr>
        <w:t xml:space="preserve"> Κύριε Υπουργέ, έχετε τον λόγο.</w:t>
      </w:r>
    </w:p>
    <w:p w14:paraId="657FEB08" w14:textId="77777777" w:rsidR="0046060E" w:rsidRDefault="00AD265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9A2608">
        <w:rPr>
          <w:rFonts w:eastAsia="Times New Roman"/>
          <w:b/>
          <w:szCs w:val="24"/>
        </w:rPr>
        <w:t xml:space="preserve">ΝΙΚΟΛΑΟΣ ΤΟΣΚΑΣ </w:t>
      </w:r>
      <w:r w:rsidRPr="009A2608">
        <w:rPr>
          <w:rFonts w:eastAsia="Times New Roman"/>
          <w:b/>
          <w:szCs w:val="24"/>
        </w:rPr>
        <w:t>(Αναπληρωτής Υπουργός Εσωτερικών):</w:t>
      </w:r>
      <w:r>
        <w:rPr>
          <w:rFonts w:eastAsia="Times New Roman"/>
          <w:szCs w:val="24"/>
        </w:rPr>
        <w:t xml:space="preserve"> Με αυτή τη λογική αντιμετωπίζουμε τα προβλήματα. Δεν κατανέμουμε με τον ίδιο αριθμό τη δύναμη των αστυνομικών </w:t>
      </w:r>
      <w:r>
        <w:rPr>
          <w:rFonts w:eastAsia="Times New Roman"/>
          <w:szCs w:val="24"/>
        </w:rPr>
        <w:lastRenderedPageBreak/>
        <w:t>σε όλες τις περιοχές της χώρας. Την κατανέμουμε ακριβώς ανάλογα με τις ανάγκες και τις ιδιαιτερότητες κάθε περι</w:t>
      </w:r>
      <w:r>
        <w:rPr>
          <w:rFonts w:eastAsia="Times New Roman"/>
          <w:szCs w:val="24"/>
        </w:rPr>
        <w:t>οχής. Όμως, κάποιοι που κάνουν σύγκριση, προφανώς, θέλουν περισσότερους αστυνομικούς και είναι θεμιτό αυτό. Δεν μπορεί να συγκρίνει κάποιος, για παράδειγμα, τη Λέσβο με τη Ρόδο, όπου εκεί υπάρχουν τα γνωστά προβλήματα του μεταναστευτικού. Δηλαδή, κάθε περι</w:t>
      </w:r>
      <w:r>
        <w:rPr>
          <w:rFonts w:eastAsia="Times New Roman"/>
          <w:szCs w:val="24"/>
        </w:rPr>
        <w:t xml:space="preserve">οχή έχει τις ιδιαιτερότητες τις δικές της. Τα στοιχεία αυτά είναι στη διάθεσή σας, φυσικά. </w:t>
      </w:r>
    </w:p>
    <w:p w14:paraId="657FEB09" w14:textId="77777777" w:rsidR="0046060E" w:rsidRDefault="00AD265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Παρ’ όλα αυτά τις επόμενες μέρες, όπως σας είπα, θα σταλεί ένας αρκετά μεγάλος αριθμός δοκίμων αστυνομικών, προκειμένου να διευκολύνουν τα τουριστικά ρεύματα. </w:t>
      </w:r>
    </w:p>
    <w:p w14:paraId="657FEB0A" w14:textId="77777777" w:rsidR="0046060E" w:rsidRDefault="00AD265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Σας </w:t>
      </w:r>
      <w:r>
        <w:rPr>
          <w:rFonts w:eastAsia="Times New Roman"/>
          <w:szCs w:val="24"/>
        </w:rPr>
        <w:t>ευχαριστώ.</w:t>
      </w:r>
    </w:p>
    <w:p w14:paraId="657FEB0B" w14:textId="77777777" w:rsidR="0046060E" w:rsidRDefault="00AD265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τον κύριο Υπουργό.</w:t>
      </w:r>
    </w:p>
    <w:p w14:paraId="657FEB0C" w14:textId="77777777" w:rsidR="0046060E" w:rsidRDefault="00AD265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Ακολουθεί η </w:t>
      </w:r>
      <w:r w:rsidRPr="003E3D12">
        <w:rPr>
          <w:rFonts w:eastAsia="Times New Roman"/>
          <w:szCs w:val="24"/>
        </w:rPr>
        <w:t>δέκατη</w:t>
      </w:r>
      <w:r>
        <w:rPr>
          <w:rFonts w:eastAsia="Times New Roman"/>
          <w:szCs w:val="24"/>
        </w:rPr>
        <w:t xml:space="preserve"> με </w:t>
      </w:r>
      <w:r w:rsidRPr="003E3D12">
        <w:rPr>
          <w:rFonts w:eastAsia="Times New Roman"/>
          <w:szCs w:val="24"/>
        </w:rPr>
        <w:t>αριθμό 1715/29-5-2018 επίκαιρη ερώτηση δεύτερου κύκλου του Βουλευτή Β΄ Αθηνών του Κομμουνιστικού Κόμματος Ελλάδ</w:t>
      </w:r>
      <w:r>
        <w:rPr>
          <w:rFonts w:eastAsia="Times New Roman"/>
          <w:szCs w:val="24"/>
        </w:rPr>
        <w:t>α</w:t>
      </w:r>
      <w:r w:rsidRPr="003E3D12">
        <w:rPr>
          <w:rFonts w:eastAsia="Times New Roman"/>
          <w:szCs w:val="24"/>
        </w:rPr>
        <w:t>ς κ.</w:t>
      </w:r>
      <w:r>
        <w:rPr>
          <w:rFonts w:eastAsia="Times New Roman"/>
          <w:szCs w:val="24"/>
        </w:rPr>
        <w:t xml:space="preserve"> </w:t>
      </w:r>
      <w:r w:rsidRPr="003E3D12">
        <w:rPr>
          <w:rFonts w:eastAsia="Times New Roman"/>
          <w:bCs/>
          <w:szCs w:val="24"/>
        </w:rPr>
        <w:t xml:space="preserve">Χρήστου </w:t>
      </w:r>
      <w:proofErr w:type="spellStart"/>
      <w:r w:rsidRPr="003E3D12">
        <w:rPr>
          <w:rFonts w:eastAsia="Times New Roman"/>
          <w:bCs/>
          <w:szCs w:val="24"/>
        </w:rPr>
        <w:t>Κατσώτη</w:t>
      </w:r>
      <w:proofErr w:type="spellEnd"/>
      <w:r>
        <w:rPr>
          <w:rFonts w:eastAsia="Times New Roman"/>
          <w:bCs/>
          <w:szCs w:val="24"/>
        </w:rPr>
        <w:t xml:space="preserve"> </w:t>
      </w:r>
      <w:r w:rsidRPr="003E3D12">
        <w:rPr>
          <w:rFonts w:eastAsia="Times New Roman"/>
          <w:szCs w:val="24"/>
        </w:rPr>
        <w:t xml:space="preserve">προς τον </w:t>
      </w:r>
      <w:r w:rsidRPr="003E3D12">
        <w:rPr>
          <w:rFonts w:eastAsia="Times New Roman"/>
          <w:szCs w:val="24"/>
        </w:rPr>
        <w:lastRenderedPageBreak/>
        <w:t>Υπουργό</w:t>
      </w:r>
      <w:r>
        <w:rPr>
          <w:rFonts w:eastAsia="Times New Roman"/>
          <w:szCs w:val="24"/>
        </w:rPr>
        <w:t xml:space="preserve"> </w:t>
      </w:r>
      <w:r w:rsidRPr="003E3D12">
        <w:rPr>
          <w:rFonts w:eastAsia="Times New Roman"/>
          <w:bCs/>
          <w:szCs w:val="24"/>
        </w:rPr>
        <w:t>Εσωτερικώ</w:t>
      </w:r>
      <w:r w:rsidRPr="003E3D12">
        <w:rPr>
          <w:rFonts w:eastAsia="Times New Roman"/>
          <w:bCs/>
          <w:szCs w:val="24"/>
        </w:rPr>
        <w:t>ν,</w:t>
      </w:r>
      <w:r>
        <w:rPr>
          <w:rFonts w:eastAsia="Times New Roman"/>
          <w:szCs w:val="24"/>
        </w:rPr>
        <w:t xml:space="preserve"> </w:t>
      </w:r>
      <w:r w:rsidRPr="003E3D12">
        <w:rPr>
          <w:rFonts w:eastAsia="Times New Roman"/>
          <w:szCs w:val="24"/>
        </w:rPr>
        <w:t>με θέμα: «Μέτρα πρόληψης για την αποφυγή εκδήλωσης δασικών πυρκαγιών και αντιμετώπισης των συνεπειών τους εν</w:t>
      </w:r>
      <w:r>
        <w:rPr>
          <w:rFonts w:eastAsia="Times New Roman"/>
          <w:szCs w:val="24"/>
        </w:rPr>
        <w:t xml:space="preserve"> </w:t>
      </w:r>
      <w:r w:rsidRPr="003E3D12">
        <w:rPr>
          <w:rFonts w:eastAsia="Times New Roman"/>
          <w:szCs w:val="24"/>
        </w:rPr>
        <w:t>όψει της νέας αντιπυρικής περιόδου».</w:t>
      </w:r>
    </w:p>
    <w:p w14:paraId="657FEB0D" w14:textId="77777777" w:rsidR="0046060E" w:rsidRDefault="00AD265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έχετε τον λόγο.</w:t>
      </w:r>
    </w:p>
    <w:p w14:paraId="657FEB0E" w14:textId="77777777" w:rsidR="0046060E" w:rsidRDefault="00AD265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3E3D12">
        <w:rPr>
          <w:rFonts w:eastAsia="Times New Roman"/>
          <w:b/>
          <w:szCs w:val="24"/>
        </w:rPr>
        <w:t>ΧΡΗΣΤΟΣ ΚΑΤΣΩΤΗΣ:</w:t>
      </w:r>
      <w:r>
        <w:rPr>
          <w:rFonts w:eastAsia="Times New Roman"/>
          <w:szCs w:val="24"/>
        </w:rPr>
        <w:t xml:space="preserve"> Ευχαριστώ, κύριε Πρόεδρε. </w:t>
      </w:r>
    </w:p>
    <w:p w14:paraId="657FEB0F" w14:textId="77777777" w:rsidR="0046060E" w:rsidRDefault="00AD265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Βεβαίως, δεν είπατε για τις ερω</w:t>
      </w:r>
      <w:r>
        <w:rPr>
          <w:rFonts w:eastAsia="Times New Roman"/>
          <w:szCs w:val="24"/>
        </w:rPr>
        <w:t>τήσεις που δεν θα γίνουν, κύριε Πρόεδρε, σήμερα και δράττομαι της ευκαιρίας να πω κάτι σχετικά με την ερώτησή μου προς το Υπουργείο Εργασίας, που δεν θα γίνει, επειδή δεν ήρθε η κ</w:t>
      </w:r>
      <w:r>
        <w:rPr>
          <w:rFonts w:eastAsia="Times New Roman"/>
          <w:szCs w:val="24"/>
        </w:rPr>
        <w:t>.</w:t>
      </w:r>
      <w:r>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xml:space="preserve">. Θεωρώ ότι είναι πολύ σημαντική η απουσία της και </w:t>
      </w:r>
      <w:r>
        <w:rPr>
          <w:rFonts w:eastAsia="Times New Roman"/>
          <w:szCs w:val="24"/>
        </w:rPr>
        <w:t>νομίζω</w:t>
      </w:r>
      <w:r>
        <w:rPr>
          <w:rFonts w:eastAsia="Times New Roman"/>
          <w:szCs w:val="24"/>
        </w:rPr>
        <w:t xml:space="preserve"> ότι είν</w:t>
      </w:r>
      <w:r>
        <w:rPr>
          <w:rFonts w:eastAsia="Times New Roman"/>
          <w:szCs w:val="24"/>
        </w:rPr>
        <w:t>αι σκόπιμη. Θέλω να το καταγγείλω αυτό σήμερα, με αφορμή την ερώτηση που κάνω στον Υπουργό Εσωτερικών γι</w:t>
      </w:r>
      <w:r>
        <w:rPr>
          <w:rFonts w:eastAsia="Times New Roman"/>
          <w:szCs w:val="24"/>
        </w:rPr>
        <w:t>’</w:t>
      </w:r>
      <w:r>
        <w:rPr>
          <w:rFonts w:eastAsia="Times New Roman"/>
          <w:szCs w:val="24"/>
        </w:rPr>
        <w:t xml:space="preserve"> το θέμα αυτό που αναφέρατε προηγουμένως. Είναι σκόπιμη η απουσία της από τη σημερινή συζήτηση. Της το είπα, το είπα στους συνεργάτες της και το καταγγ</w:t>
      </w:r>
      <w:r>
        <w:rPr>
          <w:rFonts w:eastAsia="Times New Roman"/>
          <w:szCs w:val="24"/>
        </w:rPr>
        <w:t xml:space="preserve">έλλω, γιατί δεν μπορεί να κάνει τέτοια πράγματα συνέχεια. </w:t>
      </w:r>
    </w:p>
    <w:p w14:paraId="657FEB10" w14:textId="77777777" w:rsidR="0046060E" w:rsidRDefault="00AD265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Κύριε Πρόεδρε, έρχομαι τώρα στην ερώτηση που συζητάμε.</w:t>
      </w:r>
    </w:p>
    <w:p w14:paraId="657FEB11" w14:textId="77777777" w:rsidR="0046060E" w:rsidRDefault="00AD265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Κύριε Υπουργέ, το ερώτημα είναι τι μέτρα θα πάρετε </w:t>
      </w:r>
      <w:r>
        <w:rPr>
          <w:rFonts w:eastAsia="Times New Roman"/>
          <w:szCs w:val="24"/>
        </w:rPr>
        <w:t>ως</w:t>
      </w:r>
      <w:r>
        <w:rPr>
          <w:rFonts w:eastAsia="Times New Roman"/>
          <w:szCs w:val="24"/>
        </w:rPr>
        <w:t xml:space="preserve"> Κυβέρνηση για να αποσοβηθούν οι κίνδυνοι από την εκδήλωση πυρκαγιών τη φετινή αντιπυρική</w:t>
      </w:r>
      <w:r>
        <w:rPr>
          <w:rFonts w:eastAsia="Times New Roman"/>
          <w:szCs w:val="24"/>
        </w:rPr>
        <w:t xml:space="preserve"> περίοδο και γενικότερα για τη θωράκιση της πυροπροστασίας της χώρας. </w:t>
      </w:r>
    </w:p>
    <w:p w14:paraId="657FEB12" w14:textId="77777777" w:rsidR="0046060E" w:rsidRDefault="00AD265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Είναι γνωστό ότι αν συνυπάρξ</w:t>
      </w:r>
      <w:r>
        <w:rPr>
          <w:rFonts w:eastAsia="Times New Roman"/>
          <w:szCs w:val="24"/>
        </w:rPr>
        <w:t>ει</w:t>
      </w:r>
      <w:r>
        <w:rPr>
          <w:rFonts w:eastAsia="Times New Roman"/>
          <w:szCs w:val="24"/>
        </w:rPr>
        <w:t xml:space="preserve"> μια σειρά επιβαρυντικ</w:t>
      </w:r>
      <w:r>
        <w:rPr>
          <w:rFonts w:eastAsia="Times New Roman"/>
          <w:szCs w:val="24"/>
        </w:rPr>
        <w:t>ών</w:t>
      </w:r>
      <w:r>
        <w:rPr>
          <w:rFonts w:eastAsia="Times New Roman"/>
          <w:szCs w:val="24"/>
        </w:rPr>
        <w:t xml:space="preserve"> παρ</w:t>
      </w:r>
      <w:r>
        <w:rPr>
          <w:rFonts w:eastAsia="Times New Roman"/>
          <w:szCs w:val="24"/>
        </w:rPr>
        <w:t>αγόντων</w:t>
      </w:r>
      <w:r>
        <w:rPr>
          <w:rFonts w:eastAsia="Times New Roman"/>
          <w:szCs w:val="24"/>
        </w:rPr>
        <w:t xml:space="preserve">, όπως ξηρασία, υψηλές θερμοκρασίες, ισχυροί άνεμοι, τότε θα κινδυνέψουν και τη φετινή περίοδο ο δασικός μας πλούτος και η περιουσία του λαού μας. </w:t>
      </w:r>
    </w:p>
    <w:p w14:paraId="657FEB13" w14:textId="77777777" w:rsidR="0046060E" w:rsidRDefault="00AD265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Ανησυχούμε, λοιπόν, έντονα και την εκφράσαμε αυτή την ανησυχία μας μέσα και από μια ημερίδα που κάναμε. Φαντ</w:t>
      </w:r>
      <w:r>
        <w:rPr>
          <w:rFonts w:eastAsia="Times New Roman"/>
          <w:szCs w:val="24"/>
        </w:rPr>
        <w:t>άζομαι ότι πήρατε τα υλικά της, γιατί σημαντικοί άνθρωποι με μεγάλη πείρα κατέθεσαν τις απόψεις τους και πιστεύουμε ότι και αυτές οι απόψεις θα μπορούσαν να βοηθήσουν, αν πράγματι εδώ υπάρχει η πολιτική βούληση να παρθούν όλα εκείνα τα προληπτικά μέτρα, πρ</w:t>
      </w:r>
      <w:r>
        <w:rPr>
          <w:rFonts w:eastAsia="Times New Roman"/>
          <w:szCs w:val="24"/>
        </w:rPr>
        <w:t xml:space="preserve">οκειμένου να αποφευχθούν οι καταστροφές και φέτος. </w:t>
      </w:r>
    </w:p>
    <w:p w14:paraId="657FEB14" w14:textId="77777777" w:rsidR="0046060E" w:rsidRDefault="00AD265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Η αγωνία μας είναι βάσιμη και αν θα δούμε τις πρόσφατες μεγάλες πυρκαγιές στην Ηλεία και στη Νάξο, επιβεβαιώνεται η </w:t>
      </w:r>
      <w:r>
        <w:rPr>
          <w:rFonts w:eastAsia="Times New Roman"/>
          <w:szCs w:val="24"/>
        </w:rPr>
        <w:lastRenderedPageBreak/>
        <w:t>ανησυχία μας</w:t>
      </w:r>
      <w:r w:rsidRPr="0055341A">
        <w:rPr>
          <w:rFonts w:eastAsia="Times New Roman"/>
          <w:szCs w:val="24"/>
        </w:rPr>
        <w:t xml:space="preserve"> </w:t>
      </w:r>
      <w:r>
        <w:rPr>
          <w:rFonts w:eastAsia="Times New Roman"/>
          <w:szCs w:val="24"/>
        </w:rPr>
        <w:t>αυτή. Πηγάζει, όμως, κύριε Υπουργέ, και από τα ίδια τα αποτελέσματα της επι</w:t>
      </w:r>
      <w:r>
        <w:rPr>
          <w:rFonts w:eastAsia="Times New Roman"/>
          <w:szCs w:val="24"/>
        </w:rPr>
        <w:t xml:space="preserve">κίνδυνης πολιτικής που εφαρμόζεται συνολικά από το 1998 και μετά, όπου άρχισε να </w:t>
      </w:r>
      <w:proofErr w:type="spellStart"/>
      <w:r>
        <w:rPr>
          <w:rFonts w:eastAsia="Times New Roman"/>
          <w:szCs w:val="24"/>
        </w:rPr>
        <w:t>αποδομείται</w:t>
      </w:r>
      <w:proofErr w:type="spellEnd"/>
      <w:r>
        <w:rPr>
          <w:rFonts w:eastAsia="Times New Roman"/>
          <w:szCs w:val="24"/>
        </w:rPr>
        <w:t xml:space="preserve"> αυτός ο στρατηγικός σχεδιασμός πυροπροστασίας στη χώρα μας, προς όφελος των επιχειρηματικών συμφερόντων. </w:t>
      </w:r>
    </w:p>
    <w:p w14:paraId="657FEB15" w14:textId="77777777" w:rsidR="0046060E" w:rsidRDefault="00AD265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Η Κυβέρνηση σήμερα λέει ότι είναι καλύτερη η κατάσταση. Ό</w:t>
      </w:r>
      <w:r>
        <w:rPr>
          <w:rFonts w:eastAsia="Times New Roman"/>
          <w:szCs w:val="24"/>
        </w:rPr>
        <w:t xml:space="preserve">μως, αν </w:t>
      </w:r>
      <w:r>
        <w:rPr>
          <w:rFonts w:eastAsia="Times New Roman"/>
          <w:szCs w:val="24"/>
        </w:rPr>
        <w:t>λάβ</w:t>
      </w:r>
      <w:r>
        <w:rPr>
          <w:rFonts w:eastAsia="Times New Roman"/>
          <w:szCs w:val="24"/>
        </w:rPr>
        <w:t>ουμε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μας πώς εξελίχθηκε αυτή τη τριετία η πυροπροστασία, θα δούμε ότι συνεχίστηκε η καταστροφή δασικών εκτάσεων, αρκετά μεγάλων σε σχέση και με τα προηγούμενα χρόνια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μπορούμε να πούμε ότι οι πετσοκομμένοι προϋπολογισμοί απ</w:t>
      </w:r>
      <w:r>
        <w:rPr>
          <w:rFonts w:eastAsia="Times New Roman"/>
          <w:szCs w:val="24"/>
        </w:rPr>
        <w:t xml:space="preserve">οτυπώνουν, αν θέλετε, και το μέγεθος του προβλήματος που υπάρχει για την προστασία των δασών αυτή την περίοδο. </w:t>
      </w:r>
    </w:p>
    <w:p w14:paraId="657FEB16" w14:textId="77777777" w:rsidR="0046060E" w:rsidRDefault="00AD2655">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Είναι γεγονός ότι ο μέσος όρος των δαπανών για το Πυροσβεστικό Σώμα μειώθηκε το ’15, ’16, ’17 και ’18 από τη σημερινή Κυβέρνηση πολύ περισσότερο</w:t>
      </w:r>
      <w:r>
        <w:rPr>
          <w:rFonts w:eastAsia="Times New Roman"/>
          <w:szCs w:val="24"/>
        </w:rPr>
        <w:t xml:space="preserve">, σε σχέση με αυτόν που ήταν το 2009. </w:t>
      </w:r>
    </w:p>
    <w:p w14:paraId="657FEB17"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 xml:space="preserve">Άρα συνέπεια αυτών είναι να έχουμε απουσία προληπτικών μέτρων, όπως δασικοί δρόμοι, αντιπλημμυρικές ζώνες, </w:t>
      </w:r>
      <w:proofErr w:type="spellStart"/>
      <w:r>
        <w:rPr>
          <w:rFonts w:eastAsia="Times New Roman" w:cs="Times New Roman"/>
          <w:szCs w:val="24"/>
        </w:rPr>
        <w:t>υδατοδεξαμενές</w:t>
      </w:r>
      <w:proofErr w:type="spellEnd"/>
      <w:r>
        <w:rPr>
          <w:rFonts w:eastAsia="Times New Roman" w:cs="Times New Roman"/>
          <w:szCs w:val="24"/>
        </w:rPr>
        <w:t>,</w:t>
      </w:r>
      <w:r>
        <w:rPr>
          <w:rFonts w:eastAsia="Times New Roman" w:cs="Times New Roman"/>
          <w:szCs w:val="24"/>
        </w:rPr>
        <w:t xml:space="preserve"> με αποτέλεσμα να υπάρχει δυσχ</w:t>
      </w:r>
      <w:r>
        <w:rPr>
          <w:rFonts w:eastAsia="Times New Roman" w:cs="Times New Roman"/>
          <w:szCs w:val="24"/>
        </w:rPr>
        <w:t>έρεια στη</w:t>
      </w:r>
      <w:r>
        <w:rPr>
          <w:rFonts w:eastAsia="Times New Roman" w:cs="Times New Roman"/>
          <w:szCs w:val="24"/>
        </w:rPr>
        <w:t xml:space="preserve"> λειτουργικότητα του Πυροσβεστικού Σώματος </w:t>
      </w:r>
      <w:r>
        <w:rPr>
          <w:rFonts w:eastAsia="Times New Roman" w:cs="Times New Roman"/>
          <w:szCs w:val="24"/>
        </w:rPr>
        <w:t xml:space="preserve">αναφορικά με </w:t>
      </w:r>
      <w:r>
        <w:rPr>
          <w:rFonts w:eastAsia="Times New Roman" w:cs="Times New Roman"/>
          <w:szCs w:val="24"/>
        </w:rPr>
        <w:t>τον κατασταλτικό τομέα</w:t>
      </w:r>
      <w:r>
        <w:rPr>
          <w:rFonts w:eastAsia="Times New Roman" w:cs="Times New Roman"/>
          <w:szCs w:val="24"/>
        </w:rPr>
        <w:t>,</w:t>
      </w:r>
      <w:r>
        <w:rPr>
          <w:rFonts w:eastAsia="Times New Roman" w:cs="Times New Roman"/>
          <w:szCs w:val="24"/>
        </w:rPr>
        <w:t xml:space="preserve"> αφού διατηρείται, όπως κι εσείς είπατε και πρόσφατα στην </w:t>
      </w:r>
      <w:r>
        <w:rPr>
          <w:rFonts w:eastAsia="Times New Roman" w:cs="Times New Roman"/>
          <w:szCs w:val="24"/>
        </w:rPr>
        <w:t>ε</w:t>
      </w:r>
      <w:r>
        <w:rPr>
          <w:rFonts w:eastAsia="Times New Roman" w:cs="Times New Roman"/>
          <w:szCs w:val="24"/>
        </w:rPr>
        <w:t xml:space="preserve">πιτροπή, ένας πεπαλαιωμένος στόλος πυροσβεστικών οχημάτων που πάνω από το 55% περίπου είναι πέραν της εικοσαετίας. </w:t>
      </w:r>
    </w:p>
    <w:p w14:paraId="657FEB18"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Άρα, λοιπόν, έχοντας υπ’ </w:t>
      </w:r>
      <w:proofErr w:type="spellStart"/>
      <w:r>
        <w:rPr>
          <w:rFonts w:eastAsia="Times New Roman" w:cs="Times New Roman"/>
          <w:szCs w:val="24"/>
        </w:rPr>
        <w:t>όψιν</w:t>
      </w:r>
      <w:proofErr w:type="spellEnd"/>
      <w:r>
        <w:rPr>
          <w:rFonts w:eastAsia="Times New Roman" w:cs="Times New Roman"/>
          <w:szCs w:val="24"/>
        </w:rPr>
        <w:t xml:space="preserve"> όλα αυτά και το μειωμένο προ</w:t>
      </w:r>
      <w:r>
        <w:rPr>
          <w:rFonts w:eastAsia="Times New Roman" w:cs="Times New Roman"/>
          <w:szCs w:val="24"/>
        </w:rPr>
        <w:t>σωπικό αλλά και αυτά που έχουμε συζητήσει κατ’ επανάληψη εδώ, κύριε Υπουργέ, σε σχέση με τον κεντρικό σχεδιασμό</w:t>
      </w:r>
      <w:r>
        <w:rPr>
          <w:rFonts w:eastAsia="Times New Roman" w:cs="Times New Roman"/>
          <w:szCs w:val="24"/>
        </w:rPr>
        <w:t>,</w:t>
      </w:r>
      <w:r>
        <w:rPr>
          <w:rFonts w:eastAsia="Times New Roman" w:cs="Times New Roman"/>
          <w:szCs w:val="24"/>
        </w:rPr>
        <w:t xml:space="preserve"> που είναι αναγκαίος να υπάρξει και όχι τη διάχυση -αν θέλετε- της πυροπροστασίας σε δήμους, περιφέρειες, σε άλλους φορείς, πρέπει να υπάρχει κε</w:t>
      </w:r>
      <w:r>
        <w:rPr>
          <w:rFonts w:eastAsia="Times New Roman" w:cs="Times New Roman"/>
          <w:szCs w:val="24"/>
        </w:rPr>
        <w:t>ντρικός σχεδιασμός</w:t>
      </w:r>
      <w:r>
        <w:rPr>
          <w:rFonts w:eastAsia="Times New Roman" w:cs="Times New Roman"/>
          <w:szCs w:val="24"/>
        </w:rPr>
        <w:t>,</w:t>
      </w:r>
      <w:r>
        <w:rPr>
          <w:rFonts w:eastAsia="Times New Roman" w:cs="Times New Roman"/>
          <w:szCs w:val="24"/>
        </w:rPr>
        <w:t xml:space="preserve"> ο οποίος να υλοποιείται με όλα αυτά τα προληπτικά μέτρα</w:t>
      </w:r>
      <w:r w:rsidRPr="000A1BCD">
        <w:rPr>
          <w:rFonts w:eastAsia="Times New Roman" w:cs="Times New Roman"/>
          <w:szCs w:val="24"/>
        </w:rPr>
        <w:t>,</w:t>
      </w:r>
      <w:r>
        <w:rPr>
          <w:rFonts w:eastAsia="Times New Roman" w:cs="Times New Roman"/>
          <w:szCs w:val="24"/>
        </w:rPr>
        <w:t xml:space="preserve"> προκειμένου πραγματικά να έχουμε προστασία των δασών και της περιουσίας του </w:t>
      </w:r>
      <w:r w:rsidRPr="000A1BCD">
        <w:rPr>
          <w:rFonts w:eastAsia="Times New Roman" w:cs="Times New Roman"/>
          <w:szCs w:val="24"/>
        </w:rPr>
        <w:t>λαού μας.</w:t>
      </w:r>
      <w:r>
        <w:rPr>
          <w:rFonts w:eastAsia="Times New Roman" w:cs="Times New Roman"/>
          <w:szCs w:val="24"/>
        </w:rPr>
        <w:t xml:space="preserve"> Πάνω σε αυτά θα θέλαμε την τοποθέτησή σας. </w:t>
      </w:r>
    </w:p>
    <w:p w14:paraId="657FEB19" w14:textId="77777777" w:rsidR="0046060E" w:rsidRDefault="00AD2655">
      <w:pPr>
        <w:spacing w:line="600" w:lineRule="auto"/>
        <w:ind w:firstLine="720"/>
        <w:jc w:val="both"/>
        <w:rPr>
          <w:rFonts w:eastAsia="Times New Roman" w:cs="Times New Roman"/>
          <w:szCs w:val="24"/>
        </w:rPr>
      </w:pPr>
      <w:r w:rsidRPr="00A70580">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w:t>
      </w:r>
      <w:r>
        <w:rPr>
          <w:rFonts w:eastAsia="Times New Roman" w:cs="Times New Roman"/>
          <w:szCs w:val="24"/>
        </w:rPr>
        <w:t xml:space="preserve">συνάδελφε. </w:t>
      </w:r>
    </w:p>
    <w:p w14:paraId="657FEB1A"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Αναπληρωτής Υπουργός Εσωτερικών κ. Νικόλαος </w:t>
      </w:r>
      <w:proofErr w:type="spellStart"/>
      <w:r>
        <w:rPr>
          <w:rFonts w:eastAsia="Times New Roman" w:cs="Times New Roman"/>
          <w:szCs w:val="24"/>
        </w:rPr>
        <w:t>Τόσκας</w:t>
      </w:r>
      <w:proofErr w:type="spellEnd"/>
      <w:r>
        <w:rPr>
          <w:rFonts w:eastAsia="Times New Roman" w:cs="Times New Roman"/>
          <w:szCs w:val="24"/>
        </w:rPr>
        <w:t xml:space="preserve">. </w:t>
      </w:r>
    </w:p>
    <w:p w14:paraId="657FEB1B" w14:textId="77777777" w:rsidR="0046060E" w:rsidRDefault="00AD2655">
      <w:pPr>
        <w:spacing w:line="600" w:lineRule="auto"/>
        <w:ind w:firstLine="720"/>
        <w:jc w:val="both"/>
        <w:rPr>
          <w:rFonts w:eastAsia="Times New Roman" w:cs="Times New Roman"/>
          <w:szCs w:val="24"/>
        </w:rPr>
      </w:pPr>
      <w:r w:rsidRPr="00BC7ACC">
        <w:rPr>
          <w:rFonts w:eastAsia="Times New Roman" w:cs="Times New Roman"/>
          <w:b/>
          <w:szCs w:val="24"/>
        </w:rPr>
        <w:t>ΝΙΚΟΛΑΟΣ ΤΟΣΚΑΣ (Αναπληρωτής Υπουργός Εσωτερικών):</w:t>
      </w:r>
      <w:r w:rsidRPr="00BC7ACC">
        <w:rPr>
          <w:rFonts w:eastAsia="Times New Roman" w:cs="Times New Roman"/>
          <w:szCs w:val="24"/>
        </w:rPr>
        <w:t xml:space="preserve"> </w:t>
      </w:r>
      <w:r>
        <w:rPr>
          <w:rFonts w:eastAsia="Times New Roman" w:cs="Times New Roman"/>
          <w:szCs w:val="24"/>
        </w:rPr>
        <w:t xml:space="preserve">Κύριε Πρόεδρε, κύριε </w:t>
      </w:r>
      <w:proofErr w:type="spellStart"/>
      <w:r>
        <w:rPr>
          <w:rFonts w:eastAsia="Times New Roman" w:cs="Times New Roman"/>
          <w:szCs w:val="24"/>
        </w:rPr>
        <w:t>Κατσώτη</w:t>
      </w:r>
      <w:proofErr w:type="spellEnd"/>
      <w:r>
        <w:rPr>
          <w:rFonts w:eastAsia="Times New Roman" w:cs="Times New Roman"/>
          <w:szCs w:val="24"/>
        </w:rPr>
        <w:t>, εγώ χαίρομαι όταν υπάρχουν ερωτήσεις πάνω σε καίρια ζητήματα, όπως είναι το θέμα της πολιτικής</w:t>
      </w:r>
      <w:r>
        <w:rPr>
          <w:rFonts w:eastAsia="Times New Roman" w:cs="Times New Roman"/>
          <w:szCs w:val="24"/>
        </w:rPr>
        <w:t xml:space="preserve"> προστασίας και της διαφύλαξης του φυσικού μας πλούτου και</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κατατίθεται με σοβαρό τρόπο. Να ξεκαθαρίσουμε δύο πράγματα. Οι αρμοδιότητες για την καταστολή των πυρκαγιών ανήκουν στο Πυροσβεστικό Σώμα. Η πρόληψη στην αρμοδιότητα των δασικών υπηρεσιών</w:t>
      </w:r>
      <w:r>
        <w:rPr>
          <w:rFonts w:eastAsia="Times New Roman" w:cs="Times New Roman"/>
          <w:szCs w:val="24"/>
        </w:rPr>
        <w:t xml:space="preserve">. </w:t>
      </w:r>
    </w:p>
    <w:p w14:paraId="657FEB1C"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Σε ό,τι αφορά τις </w:t>
      </w:r>
      <w:r>
        <w:rPr>
          <w:rFonts w:eastAsia="Times New Roman" w:cs="Times New Roman"/>
          <w:szCs w:val="24"/>
        </w:rPr>
        <w:t xml:space="preserve">περσινές </w:t>
      </w:r>
      <w:r>
        <w:rPr>
          <w:rFonts w:eastAsia="Times New Roman" w:cs="Times New Roman"/>
          <w:szCs w:val="24"/>
        </w:rPr>
        <w:t>πυρκαγιές</w:t>
      </w:r>
      <w:r>
        <w:rPr>
          <w:rFonts w:eastAsia="Times New Roman" w:cs="Times New Roman"/>
          <w:szCs w:val="24"/>
        </w:rPr>
        <w:t>,</w:t>
      </w:r>
      <w:r>
        <w:rPr>
          <w:rFonts w:eastAsia="Times New Roman" w:cs="Times New Roman"/>
          <w:szCs w:val="24"/>
        </w:rPr>
        <w:t xml:space="preserve"> που είπατε, οι οποίες από ορισμένα κανάλια </w:t>
      </w:r>
      <w:proofErr w:type="spellStart"/>
      <w:r>
        <w:rPr>
          <w:rFonts w:eastAsia="Times New Roman" w:cs="Times New Roman"/>
          <w:szCs w:val="24"/>
        </w:rPr>
        <w:t>υπερπροβλήθηκαν</w:t>
      </w:r>
      <w:proofErr w:type="spellEnd"/>
      <w:r>
        <w:rPr>
          <w:rFonts w:eastAsia="Times New Roman" w:cs="Times New Roman"/>
          <w:szCs w:val="24"/>
        </w:rPr>
        <w:t xml:space="preserve"> και δόθηκε η εντύπωση ότι καταστράφηκε η χώρα, ήταν πολλές πυρκαγιές σε αριθμό αλλά ο αριθμός των καμένων εκτάσεων </w:t>
      </w:r>
      <w:r>
        <w:rPr>
          <w:rFonts w:eastAsia="Times New Roman" w:cs="Times New Roman"/>
          <w:szCs w:val="24"/>
        </w:rPr>
        <w:t xml:space="preserve">-περίπου </w:t>
      </w:r>
      <w:r>
        <w:rPr>
          <w:rFonts w:eastAsia="Times New Roman" w:cs="Times New Roman"/>
          <w:szCs w:val="24"/>
        </w:rPr>
        <w:t>διακόσι</w:t>
      </w:r>
      <w:r>
        <w:rPr>
          <w:rFonts w:eastAsia="Times New Roman" w:cs="Times New Roman"/>
          <w:szCs w:val="24"/>
        </w:rPr>
        <w:t>ες</w:t>
      </w:r>
      <w:r>
        <w:rPr>
          <w:rFonts w:eastAsia="Times New Roman" w:cs="Times New Roman"/>
          <w:szCs w:val="24"/>
        </w:rPr>
        <w:t xml:space="preserve"> τριάντα χιλιάδες στρέμ</w:t>
      </w:r>
      <w:r>
        <w:rPr>
          <w:rFonts w:eastAsia="Times New Roman" w:cs="Times New Roman"/>
          <w:szCs w:val="24"/>
        </w:rPr>
        <w:t>ματα</w:t>
      </w:r>
      <w:r>
        <w:rPr>
          <w:rFonts w:eastAsia="Times New Roman" w:cs="Times New Roman"/>
          <w:szCs w:val="24"/>
        </w:rPr>
        <w:t>-</w:t>
      </w:r>
      <w:r>
        <w:rPr>
          <w:rFonts w:eastAsia="Times New Roman" w:cs="Times New Roman"/>
          <w:szCs w:val="24"/>
        </w:rPr>
        <w:t xml:space="preserve"> ήταν από τους μικρότερους της τελευταίας δεκαετίας. Και αυτό τι σημαίνει; Πολλές πυρκαγιές, λιγότερες καμένες εκτάσεις. Δεν θα είμαστε ποτέ ευτυχισμένοι, έστω κι αν καίγεται μόνο ένα στρέμμα. Όμως, αυτό τι σημαίνει; </w:t>
      </w:r>
      <w:r>
        <w:rPr>
          <w:rFonts w:eastAsia="Times New Roman" w:cs="Times New Roman"/>
          <w:szCs w:val="24"/>
        </w:rPr>
        <w:lastRenderedPageBreak/>
        <w:t xml:space="preserve">Σημαίνει ότι το Πυροσβεστικό Σώμα </w:t>
      </w:r>
      <w:r>
        <w:rPr>
          <w:rFonts w:eastAsia="Times New Roman" w:cs="Times New Roman"/>
          <w:szCs w:val="24"/>
        </w:rPr>
        <w:t xml:space="preserve">κάνει εξαιρετικά καλά τη δουλειά του κι έχει μικρό χρόνο επέμβασης. </w:t>
      </w:r>
    </w:p>
    <w:p w14:paraId="657FEB1D"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Τώρα, τι έχει γίνει; Κι αν θέλετε, τι έχει γίνει τα τελευταία δύο–τρία χρόνια στο θέμα της πολιτικής προστασίας; Γιατί πιστεύουμε ότι έχουν γίνει σημαντικά βήματα και στον </w:t>
      </w:r>
      <w:proofErr w:type="spellStart"/>
      <w:r>
        <w:rPr>
          <w:rFonts w:eastAsia="Times New Roman" w:cs="Times New Roman"/>
          <w:szCs w:val="24"/>
        </w:rPr>
        <w:t>εξορθολογισμό</w:t>
      </w:r>
      <w:proofErr w:type="spellEnd"/>
      <w:r>
        <w:rPr>
          <w:rFonts w:eastAsia="Times New Roman" w:cs="Times New Roman"/>
          <w:szCs w:val="24"/>
        </w:rPr>
        <w:t xml:space="preserve"> κ</w:t>
      </w:r>
      <w:r>
        <w:rPr>
          <w:rFonts w:eastAsia="Times New Roman" w:cs="Times New Roman"/>
          <w:szCs w:val="24"/>
        </w:rPr>
        <w:t xml:space="preserve">αι στην καλύτερη οργάνωση και στην καλύτερη εκπαίδευση και στο συμμάζεμα-συντήρηση των τεχνικών μέσων, τα οποία, δυστυχώς, είναι παλιά -κυρίως αναφέρομαι στα αεροσκάφη- αλλά δεν είχαν συντηρηθεί συστηματικά ποτέ. Ξέρετε, τα περισσότερα είναι του </w:t>
      </w:r>
      <w:r>
        <w:rPr>
          <w:rFonts w:eastAsia="Times New Roman" w:cs="Times New Roman"/>
          <w:szCs w:val="24"/>
        </w:rPr>
        <w:t>’</w:t>
      </w:r>
      <w:r>
        <w:rPr>
          <w:rFonts w:eastAsia="Times New Roman" w:cs="Times New Roman"/>
          <w:szCs w:val="24"/>
        </w:rPr>
        <w:t>74 και τα</w:t>
      </w:r>
      <w:r>
        <w:rPr>
          <w:rFonts w:eastAsia="Times New Roman" w:cs="Times New Roman"/>
          <w:szCs w:val="24"/>
        </w:rPr>
        <w:t xml:space="preserve"> «νεότερα» είναι του 2000 – 2001. </w:t>
      </w:r>
    </w:p>
    <w:p w14:paraId="657FEB1E"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Εμείς τι κάναμε πάνω σε αυτά τα θέματα; Κατ’ αρχάς πάρθηκαν νομοθετικές πρωτοβουλίες με την ανανέωση της θητείας χιλίων πεντακοσίων πυροσβεστών εποχικής απασχόλησης και μάλιστα για μεγαλύτερη διάρκεια</w:t>
      </w:r>
      <w:r>
        <w:rPr>
          <w:rFonts w:eastAsia="Times New Roman" w:cs="Times New Roman"/>
          <w:szCs w:val="24"/>
        </w:rPr>
        <w:t>,</w:t>
      </w:r>
      <w:r>
        <w:rPr>
          <w:rFonts w:eastAsia="Times New Roman" w:cs="Times New Roman"/>
          <w:szCs w:val="24"/>
        </w:rPr>
        <w:t xml:space="preserve"> όχι </w:t>
      </w:r>
      <w:r>
        <w:rPr>
          <w:rFonts w:eastAsia="Times New Roman" w:cs="Times New Roman"/>
          <w:szCs w:val="24"/>
        </w:rPr>
        <w:t xml:space="preserve">για </w:t>
      </w:r>
      <w:r>
        <w:rPr>
          <w:rFonts w:eastAsia="Times New Roman" w:cs="Times New Roman"/>
          <w:szCs w:val="24"/>
        </w:rPr>
        <w:t>πέντε μήνες</w:t>
      </w:r>
      <w:r>
        <w:rPr>
          <w:rFonts w:eastAsia="Times New Roman" w:cs="Times New Roman"/>
          <w:szCs w:val="24"/>
        </w:rPr>
        <w:t>,</w:t>
      </w:r>
      <w:r>
        <w:rPr>
          <w:rFonts w:eastAsia="Times New Roman" w:cs="Times New Roman"/>
          <w:szCs w:val="24"/>
        </w:rPr>
        <w:t xml:space="preserve"> όπως μέχρι τώρα, αλλά για έξι μήνες. Ολοκληρώθηκε η διαδικασία ένταξης στο μόνιμο προσωπικό δύο χιλιάδων </w:t>
      </w:r>
      <w:proofErr w:type="spellStart"/>
      <w:r>
        <w:rPr>
          <w:rFonts w:eastAsia="Times New Roman" w:cs="Times New Roman"/>
          <w:szCs w:val="24"/>
        </w:rPr>
        <w:t>εκατόν</w:t>
      </w:r>
      <w:proofErr w:type="spellEnd"/>
      <w:r>
        <w:rPr>
          <w:rFonts w:eastAsia="Times New Roman" w:cs="Times New Roman"/>
          <w:szCs w:val="24"/>
        </w:rPr>
        <w:t xml:space="preserve"> εξήντα πέντε πυροσβεστών πενταετούς υποχρέωσης, παρ</w:t>
      </w:r>
      <w:r>
        <w:rPr>
          <w:rFonts w:eastAsia="Times New Roman" w:cs="Times New Roman"/>
          <w:szCs w:val="24"/>
        </w:rPr>
        <w:t xml:space="preserve">’ </w:t>
      </w:r>
      <w:r>
        <w:rPr>
          <w:rFonts w:eastAsia="Times New Roman" w:cs="Times New Roman"/>
          <w:szCs w:val="24"/>
        </w:rPr>
        <w:t>ότι κάποιοι έλεγαν ότι αυτό δεν θα γίνει και παρ</w:t>
      </w:r>
      <w:r>
        <w:rPr>
          <w:rFonts w:eastAsia="Times New Roman" w:cs="Times New Roman"/>
          <w:szCs w:val="24"/>
        </w:rPr>
        <w:t xml:space="preserve">’ </w:t>
      </w:r>
      <w:r>
        <w:rPr>
          <w:rFonts w:eastAsia="Times New Roman" w:cs="Times New Roman"/>
          <w:szCs w:val="24"/>
        </w:rPr>
        <w:t xml:space="preserve">ότι κάποιοι τους είχαν έντεχνα ξεχάσει </w:t>
      </w:r>
      <w:r>
        <w:rPr>
          <w:rFonts w:eastAsia="Times New Roman" w:cs="Times New Roman"/>
          <w:szCs w:val="24"/>
        </w:rPr>
        <w:t xml:space="preserve">και δεν τους είχαν υπολογίσει στο προσωπικό, το οποίο </w:t>
      </w:r>
      <w:r>
        <w:rPr>
          <w:rFonts w:eastAsia="Times New Roman" w:cs="Times New Roman"/>
          <w:szCs w:val="24"/>
        </w:rPr>
        <w:lastRenderedPageBreak/>
        <w:t xml:space="preserve">ήταν προς μονιμοποίηση. Άρχισαν να εισάγονται στην Πυροσβεστική Ακαδημία με </w:t>
      </w:r>
      <w:r>
        <w:rPr>
          <w:rFonts w:eastAsia="Times New Roman" w:cs="Times New Roman"/>
          <w:szCs w:val="24"/>
        </w:rPr>
        <w:t>πανελλήνιες εξετάσεις</w:t>
      </w:r>
      <w:r>
        <w:rPr>
          <w:rFonts w:eastAsia="Times New Roman" w:cs="Times New Roman"/>
          <w:szCs w:val="24"/>
        </w:rPr>
        <w:t xml:space="preserve"> οι νέοι πυροσβέστες, οι νέοι αξιωματικοί πυροσβέστες και οι υπαξιωματικοί. </w:t>
      </w:r>
    </w:p>
    <w:p w14:paraId="657FEB1F"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Σε ό,τι αφορά την </w:t>
      </w:r>
      <w:proofErr w:type="spellStart"/>
      <w:r>
        <w:rPr>
          <w:rFonts w:eastAsia="Times New Roman" w:cs="Times New Roman"/>
          <w:szCs w:val="24"/>
        </w:rPr>
        <w:t>αεροπυρόσβ</w:t>
      </w:r>
      <w:r>
        <w:rPr>
          <w:rFonts w:eastAsia="Times New Roman" w:cs="Times New Roman"/>
          <w:szCs w:val="24"/>
        </w:rPr>
        <w:t>εση</w:t>
      </w:r>
      <w:proofErr w:type="spellEnd"/>
      <w:r>
        <w:rPr>
          <w:rFonts w:eastAsia="Times New Roman" w:cs="Times New Roman"/>
          <w:szCs w:val="24"/>
        </w:rPr>
        <w:t xml:space="preserve">, για πρώτη φορά στάλθηκαν για επισκευή στην Αμερική και σε ευρωπαϊκές χώρες κινητήρες των αεροσκαφών </w:t>
      </w:r>
      <w:r>
        <w:rPr>
          <w:rFonts w:eastAsia="Times New Roman" w:cs="Times New Roman"/>
          <w:szCs w:val="24"/>
          <w:lang w:val="en-US"/>
        </w:rPr>
        <w:t>CL</w:t>
      </w:r>
      <w:r w:rsidRPr="004A4137">
        <w:rPr>
          <w:rFonts w:eastAsia="Times New Roman" w:cs="Times New Roman"/>
          <w:szCs w:val="24"/>
        </w:rPr>
        <w:t xml:space="preserve">215 </w:t>
      </w:r>
      <w:r>
        <w:rPr>
          <w:rFonts w:eastAsia="Times New Roman" w:cs="Times New Roman"/>
          <w:szCs w:val="24"/>
        </w:rPr>
        <w:t xml:space="preserve">και </w:t>
      </w:r>
      <w:r>
        <w:rPr>
          <w:rFonts w:eastAsia="Times New Roman" w:cs="Times New Roman"/>
          <w:szCs w:val="24"/>
          <w:lang w:val="en-US"/>
        </w:rPr>
        <w:t>CL</w:t>
      </w:r>
      <w:r w:rsidRPr="004A4137">
        <w:rPr>
          <w:rFonts w:eastAsia="Times New Roman" w:cs="Times New Roman"/>
          <w:szCs w:val="24"/>
        </w:rPr>
        <w:t xml:space="preserve">415 </w:t>
      </w:r>
      <w:r>
        <w:rPr>
          <w:rFonts w:eastAsia="Times New Roman" w:cs="Times New Roman"/>
          <w:szCs w:val="24"/>
        </w:rPr>
        <w:t xml:space="preserve">με αποτέλεσμα να έχουμε καλύτερη διαθεσιμότητα. Τα αεροσκάφη </w:t>
      </w:r>
      <w:r>
        <w:rPr>
          <w:rFonts w:eastAsia="Times New Roman" w:cs="Times New Roman"/>
          <w:szCs w:val="24"/>
          <w:lang w:val="en-US"/>
        </w:rPr>
        <w:t>PZL</w:t>
      </w:r>
      <w:r w:rsidRPr="004A4137">
        <w:rPr>
          <w:rFonts w:eastAsia="Times New Roman" w:cs="Times New Roman"/>
          <w:szCs w:val="24"/>
        </w:rPr>
        <w:t xml:space="preserve"> </w:t>
      </w:r>
      <w:r>
        <w:rPr>
          <w:rFonts w:eastAsia="Times New Roman" w:cs="Times New Roman"/>
          <w:szCs w:val="24"/>
        </w:rPr>
        <w:t>τα μικρά</w:t>
      </w:r>
      <w:r>
        <w:rPr>
          <w:rFonts w:eastAsia="Times New Roman" w:cs="Times New Roman"/>
          <w:szCs w:val="24"/>
        </w:rPr>
        <w:t>,</w:t>
      </w:r>
      <w:r>
        <w:rPr>
          <w:rFonts w:eastAsia="Times New Roman" w:cs="Times New Roman"/>
          <w:szCs w:val="24"/>
        </w:rPr>
        <w:t xml:space="preserve"> που είναι για άμεση επέμβαση</w:t>
      </w:r>
      <w:r>
        <w:rPr>
          <w:rFonts w:eastAsia="Times New Roman" w:cs="Times New Roman"/>
          <w:szCs w:val="24"/>
        </w:rPr>
        <w:t>,</w:t>
      </w:r>
      <w:r>
        <w:rPr>
          <w:rFonts w:eastAsia="Times New Roman" w:cs="Times New Roman"/>
          <w:szCs w:val="24"/>
        </w:rPr>
        <w:t xml:space="preserve"> συντηρήθηκαν με χρήματα</w:t>
      </w:r>
      <w:r w:rsidRPr="00BF062C">
        <w:rPr>
          <w:rFonts w:eastAsia="Times New Roman" w:cs="Times New Roman"/>
          <w:szCs w:val="24"/>
        </w:rPr>
        <w:t>,</w:t>
      </w:r>
      <w:r>
        <w:rPr>
          <w:rFonts w:eastAsia="Times New Roman" w:cs="Times New Roman"/>
          <w:szCs w:val="24"/>
        </w:rPr>
        <w:t xml:space="preserve"> ας το</w:t>
      </w:r>
      <w:r>
        <w:rPr>
          <w:rFonts w:eastAsia="Times New Roman" w:cs="Times New Roman"/>
          <w:szCs w:val="24"/>
        </w:rPr>
        <w:t xml:space="preserve"> πω</w:t>
      </w:r>
      <w:r w:rsidRPr="00BF062C">
        <w:rPr>
          <w:rFonts w:eastAsia="Times New Roman" w:cs="Times New Roman"/>
          <w:szCs w:val="24"/>
        </w:rPr>
        <w:t>,</w:t>
      </w:r>
      <w:r>
        <w:rPr>
          <w:rFonts w:eastAsia="Times New Roman" w:cs="Times New Roman"/>
          <w:szCs w:val="24"/>
        </w:rPr>
        <w:t xml:space="preserve"> που δόθηκαν το πρώτο εξάμηνο του 2015 που ήμουν Υφυπουργός Εθνικής Άμυνας. Άρχισαν να χρησιμοποιούνται μέσα που δεν χρησιμοποιούνταν</w:t>
      </w:r>
      <w:r w:rsidRPr="00BF062C">
        <w:rPr>
          <w:rFonts w:eastAsia="Times New Roman" w:cs="Times New Roman"/>
          <w:szCs w:val="24"/>
        </w:rPr>
        <w:t>,</w:t>
      </w:r>
      <w:r>
        <w:rPr>
          <w:rFonts w:eastAsia="Times New Roman" w:cs="Times New Roman"/>
          <w:szCs w:val="24"/>
        </w:rPr>
        <w:t xml:space="preserve"> παρ</w:t>
      </w:r>
      <w:r>
        <w:rPr>
          <w:rFonts w:eastAsia="Times New Roman" w:cs="Times New Roman"/>
          <w:szCs w:val="24"/>
        </w:rPr>
        <w:t xml:space="preserve">’ </w:t>
      </w:r>
      <w:r>
        <w:rPr>
          <w:rFonts w:eastAsia="Times New Roman" w:cs="Times New Roman"/>
          <w:szCs w:val="24"/>
        </w:rPr>
        <w:t xml:space="preserve">ότι τα είχαμε. Αναφέρομαι στα ελικόπτερα του στρατού </w:t>
      </w:r>
      <w:r>
        <w:rPr>
          <w:rFonts w:eastAsia="Times New Roman" w:cs="Times New Roman"/>
          <w:szCs w:val="24"/>
        </w:rPr>
        <w:t>-</w:t>
      </w:r>
      <w:r>
        <w:rPr>
          <w:rFonts w:eastAsia="Times New Roman" w:cs="Times New Roman"/>
          <w:szCs w:val="24"/>
        </w:rPr>
        <w:t xml:space="preserve">τα </w:t>
      </w:r>
      <w:proofErr w:type="spellStart"/>
      <w:r>
        <w:rPr>
          <w:rFonts w:eastAsia="Times New Roman" w:cs="Times New Roman"/>
          <w:szCs w:val="24"/>
        </w:rPr>
        <w:t>Σινούκ</w:t>
      </w:r>
      <w:proofErr w:type="spellEnd"/>
      <w:r>
        <w:rPr>
          <w:rFonts w:eastAsia="Times New Roman" w:cs="Times New Roman"/>
          <w:szCs w:val="24"/>
        </w:rPr>
        <w:t>-</w:t>
      </w:r>
      <w:r>
        <w:rPr>
          <w:rFonts w:eastAsia="Times New Roman" w:cs="Times New Roman"/>
          <w:szCs w:val="24"/>
        </w:rPr>
        <w:t xml:space="preserve"> και στα ελικόπτερα της Πυροσβεστικής</w:t>
      </w:r>
      <w:r>
        <w:rPr>
          <w:rFonts w:eastAsia="Times New Roman" w:cs="Times New Roman"/>
          <w:szCs w:val="24"/>
        </w:rPr>
        <w:t>,</w:t>
      </w:r>
      <w:r>
        <w:rPr>
          <w:rFonts w:eastAsia="Times New Roman" w:cs="Times New Roman"/>
          <w:szCs w:val="24"/>
        </w:rPr>
        <w:t xml:space="preserve"> που μέχρι πριν τρία χρόνια έκαναν πτήσεις μόνο </w:t>
      </w:r>
      <w:r>
        <w:rPr>
          <w:rFonts w:eastAsia="Times New Roman" w:cs="Times New Roman"/>
          <w:szCs w:val="24"/>
          <w:lang w:val="en-US"/>
        </w:rPr>
        <w:t>VIP</w:t>
      </w:r>
      <w:r>
        <w:rPr>
          <w:rFonts w:eastAsia="Times New Roman" w:cs="Times New Roman"/>
          <w:szCs w:val="24"/>
        </w:rPr>
        <w:t xml:space="preserve"> και τώρα εκπαιδεύτηκαν, συντηρήθηκαν και χρησιμοποιούνται πλέον εκτεταμένα για πυρόσβεση. Είναι πέντε ελικόπτερα της Πυροσβεστικής και βάλαμε και τα ελικόπτερα της Αστυνομίας να επιτηρούν από φέτος. </w:t>
      </w:r>
    </w:p>
    <w:p w14:paraId="657FEB20"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Έγιναν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σοβαρά βήματα και στο θέμα της εκπαίδευσης. Έγιναν συνεργασίες με ξένες χώρες, θα έρθουν ξένοι </w:t>
      </w:r>
      <w:r>
        <w:rPr>
          <w:rFonts w:eastAsia="Times New Roman" w:cs="Times New Roman"/>
          <w:szCs w:val="24"/>
        </w:rPr>
        <w:lastRenderedPageBreak/>
        <w:t>πυροσβέστες αυτό το καλοκαίρι και θα πάνε οι δικοί μας στη Γαλλία και στην Καλιφόρνια για να δουν πώς σβήνουν κι εκεί τις φωτιές. Έχουν γίνει σοβ</w:t>
      </w:r>
      <w:r>
        <w:rPr>
          <w:rFonts w:eastAsia="Times New Roman" w:cs="Times New Roman"/>
          <w:szCs w:val="24"/>
        </w:rPr>
        <w:t>αρά βήματα και έχει δοθεί ώθηση στα θέματα της αντιμετώπισης των πυρκαγιών.</w:t>
      </w:r>
    </w:p>
    <w:p w14:paraId="657FEB21"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Πιστεύω ότι είμαστε σε αρκετά καλή κατάσταση. Πάντα υπάρχουν περιθώρια για βελτίωση και πάντα θα χρειάζονται και ειδικές προτάσεις για προώθηση αυτών των θεμάτων.</w:t>
      </w:r>
    </w:p>
    <w:p w14:paraId="657FEB22" w14:textId="77777777" w:rsidR="0046060E" w:rsidRDefault="00AD2655">
      <w:pPr>
        <w:spacing w:line="600" w:lineRule="auto"/>
        <w:ind w:firstLine="720"/>
        <w:jc w:val="both"/>
        <w:rPr>
          <w:rFonts w:eastAsia="Times New Roman" w:cs="Times New Roman"/>
          <w:szCs w:val="24"/>
        </w:rPr>
      </w:pPr>
      <w:r w:rsidRPr="006255DF">
        <w:rPr>
          <w:rFonts w:eastAsia="Times New Roman" w:cs="Times New Roman"/>
          <w:b/>
          <w:szCs w:val="24"/>
        </w:rPr>
        <w:t>ΠΡΟΕΔΡΕΥΩΝ (Σπυρί</w:t>
      </w:r>
      <w:r w:rsidRPr="006255DF">
        <w:rPr>
          <w:rFonts w:eastAsia="Times New Roman" w:cs="Times New Roman"/>
          <w:b/>
          <w:szCs w:val="24"/>
        </w:rPr>
        <w:t>δων Λυκούδης):</w:t>
      </w:r>
      <w:r>
        <w:rPr>
          <w:rFonts w:eastAsia="Times New Roman" w:cs="Times New Roman"/>
          <w:szCs w:val="24"/>
        </w:rPr>
        <w:t xml:space="preserve"> Ευχαριστούμε, κύριε Υπουργέ.</w:t>
      </w:r>
    </w:p>
    <w:p w14:paraId="657FEB23"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έχετε τον λόγο.</w:t>
      </w:r>
    </w:p>
    <w:p w14:paraId="657FEB24" w14:textId="77777777" w:rsidR="0046060E" w:rsidRDefault="00AD2655">
      <w:pPr>
        <w:spacing w:line="600" w:lineRule="auto"/>
        <w:ind w:firstLine="720"/>
        <w:jc w:val="both"/>
        <w:rPr>
          <w:rFonts w:eastAsia="Times New Roman" w:cs="Times New Roman"/>
          <w:szCs w:val="24"/>
        </w:rPr>
      </w:pPr>
      <w:r w:rsidRPr="005C2862">
        <w:rPr>
          <w:rFonts w:eastAsia="Times New Roman" w:cs="Times New Roman"/>
          <w:b/>
          <w:szCs w:val="24"/>
        </w:rPr>
        <w:t>ΧΡΗΣΤΟΣ ΚΑΤΣΩΤΗΣ:</w:t>
      </w:r>
      <w:r>
        <w:rPr>
          <w:rFonts w:eastAsia="Times New Roman" w:cs="Times New Roman"/>
          <w:szCs w:val="24"/>
        </w:rPr>
        <w:t xml:space="preserve"> Κύριε Υπουργέ, εμείς δεν ανησυχούμε έτσι. </w:t>
      </w:r>
      <w:r>
        <w:rPr>
          <w:rFonts w:eastAsia="Times New Roman" w:cs="Times New Roman"/>
          <w:szCs w:val="24"/>
        </w:rPr>
        <w:t>Λάβαμε</w:t>
      </w:r>
      <w:r>
        <w:rPr>
          <w:rFonts w:eastAsia="Times New Roman" w:cs="Times New Roman"/>
          <w:szCs w:val="24"/>
        </w:rPr>
        <w:t xml:space="preserve">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μας και </w:t>
      </w:r>
      <w:r>
        <w:rPr>
          <w:rFonts w:eastAsia="Times New Roman" w:cs="Times New Roman"/>
          <w:szCs w:val="24"/>
        </w:rPr>
        <w:t>λαμβάνουμε</w:t>
      </w:r>
      <w:r>
        <w:rPr>
          <w:rFonts w:eastAsia="Times New Roman" w:cs="Times New Roman"/>
          <w:szCs w:val="24"/>
        </w:rPr>
        <w:t xml:space="preserve">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μας το τι είναι αυτά τα προληπτικά έργα που γίνονται, προκειμένου να υπάρχει </w:t>
      </w:r>
      <w:r>
        <w:rPr>
          <w:rFonts w:eastAsia="Times New Roman" w:cs="Times New Roman"/>
          <w:szCs w:val="24"/>
        </w:rPr>
        <w:t xml:space="preserve">μεγάλη προστασία στον δασικό μας πλούτο. Και όπως πολύ καλά ειπώθηκε στην επιτροπή, </w:t>
      </w:r>
      <w:r>
        <w:rPr>
          <w:rFonts w:eastAsia="Times New Roman" w:cs="Times New Roman"/>
          <w:szCs w:val="24"/>
        </w:rPr>
        <w:t xml:space="preserve">1 </w:t>
      </w:r>
      <w:r>
        <w:rPr>
          <w:rFonts w:eastAsia="Times New Roman" w:cs="Times New Roman"/>
          <w:szCs w:val="24"/>
        </w:rPr>
        <w:t xml:space="preserve">ευρώ για την πρόληψη είναι </w:t>
      </w:r>
      <w:r>
        <w:rPr>
          <w:rFonts w:eastAsia="Times New Roman" w:cs="Times New Roman"/>
          <w:szCs w:val="24"/>
        </w:rPr>
        <w:t>7</w:t>
      </w:r>
      <w:r>
        <w:rPr>
          <w:rFonts w:eastAsia="Times New Roman" w:cs="Times New Roman"/>
          <w:szCs w:val="24"/>
        </w:rPr>
        <w:t xml:space="preserve"> ευρώ για την καταστολή. Κάπως έτσι έχετε μετρήσει κι εσείς στατιστικά το πόσο συμβάλλει η ίδια η πρόληψη σε σχέση και με τις δαπάνες.</w:t>
      </w:r>
    </w:p>
    <w:p w14:paraId="657FEB25"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Τα ερωτ</w:t>
      </w:r>
      <w:r>
        <w:rPr>
          <w:rFonts w:eastAsia="Times New Roman" w:cs="Times New Roman"/>
          <w:szCs w:val="24"/>
        </w:rPr>
        <w:t xml:space="preserve">ήματα που κάναμε -αν έγιναν δασικοί δρόμοι, αν έγιναν αντιπυρικές ζώνες, αν οι </w:t>
      </w:r>
      <w:proofErr w:type="spellStart"/>
      <w:r>
        <w:rPr>
          <w:rFonts w:eastAsia="Times New Roman" w:cs="Times New Roman"/>
          <w:szCs w:val="24"/>
        </w:rPr>
        <w:t>υδατοδεξαμενές</w:t>
      </w:r>
      <w:proofErr w:type="spellEnd"/>
      <w:r>
        <w:rPr>
          <w:rFonts w:eastAsia="Times New Roman" w:cs="Times New Roman"/>
          <w:szCs w:val="24"/>
        </w:rPr>
        <w:t xml:space="preserve"> είναι πράγματι σε τέτοια κατάσταση- δεν απαντήθηκαν από εσάς ούτε τώρα ούτε στην επιτροπή από τον Γενικό Γραμματέα καθώς και από τον Αρχηγό του Πυροσβεστικού Σώμα</w:t>
      </w:r>
      <w:r>
        <w:rPr>
          <w:rFonts w:eastAsia="Times New Roman" w:cs="Times New Roman"/>
          <w:szCs w:val="24"/>
        </w:rPr>
        <w:t>τος.</w:t>
      </w:r>
    </w:p>
    <w:p w14:paraId="657FEB26"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Είπατε για το νομοθετικό πλαίσιο που κάνατε και για το προσωπικό που πήρατε. Όμως, κύριε Υπουργέ, δεν κάνατε δεκτή την τροπολογία που εμείς καταθέσατε, που αντιμετώπιζε –αν θέλετε- το ζήτημα όλων αυτών των εργαζομένων στην Πυροσβεστική, των τριών και </w:t>
      </w:r>
      <w:r>
        <w:rPr>
          <w:rFonts w:eastAsia="Times New Roman" w:cs="Times New Roman"/>
          <w:szCs w:val="24"/>
        </w:rPr>
        <w:t xml:space="preserve">τεσσάρων μορφών απασχόλησης που υπάρχουν σήμερα, με μεγάλη πείρα και πολλά χρόνια δουλειάς, όπου το λύναμε μέσα από την πρόταση που κάναμε να προσληφθούν στην πολιτική προστασία. </w:t>
      </w:r>
    </w:p>
    <w:p w14:paraId="657FEB27"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Πήρατε, όμως, φέτος, δόθηκε κονδύλι για πρόσληψη πέντε χιλιάδων εξήντα έξι α</w:t>
      </w:r>
      <w:r>
        <w:rPr>
          <w:rFonts w:eastAsia="Times New Roman" w:cs="Times New Roman"/>
          <w:szCs w:val="24"/>
        </w:rPr>
        <w:t>νθρώπων σε κοινωφελή προγράμματα για την πολιτική προστασία. Άρα υπάρχει ανάγκη – το επιβεβαιώνετε κι εσείς- γι</w:t>
      </w:r>
      <w:r>
        <w:rPr>
          <w:rFonts w:eastAsia="Times New Roman" w:cs="Times New Roman"/>
          <w:szCs w:val="24"/>
        </w:rPr>
        <w:t>’</w:t>
      </w:r>
      <w:r>
        <w:rPr>
          <w:rFonts w:eastAsia="Times New Roman" w:cs="Times New Roman"/>
          <w:szCs w:val="24"/>
        </w:rPr>
        <w:t xml:space="preserve"> αυτή την κίνηση που κάνατε να προσληφθούν τόσοι άνθρωποι για την πολιτική προστασία.</w:t>
      </w:r>
    </w:p>
    <w:p w14:paraId="657FEB28"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Θα μπορούσατε, λοιπόν, να αποδεχτείτε αυτή την πρόταση που</w:t>
      </w:r>
      <w:r>
        <w:rPr>
          <w:rFonts w:eastAsia="Times New Roman" w:cs="Times New Roman"/>
          <w:szCs w:val="24"/>
        </w:rPr>
        <w:t xml:space="preserve"> είχαμε κάνει και να λυνόταν το ζήτημα και των εποχικών, οι οποίοι είναι ξεκρέμαστοι, είναι μόνο για φέτος, σας απαγορεύουν να τους έχετε συνέχεια με συμβάσεις, καθώς, επίσης, και τους πενταετείς, οι οποίοι θεωρούνται ότι δεν έχουν τα κριτήρια για να ενταχ</w:t>
      </w:r>
      <w:r>
        <w:rPr>
          <w:rFonts w:eastAsia="Times New Roman" w:cs="Times New Roman"/>
          <w:szCs w:val="24"/>
        </w:rPr>
        <w:t xml:space="preserve">θούν σαν μόνιμοι στο </w:t>
      </w:r>
      <w:r>
        <w:rPr>
          <w:rFonts w:eastAsia="Times New Roman" w:cs="Times New Roman"/>
          <w:szCs w:val="24"/>
        </w:rPr>
        <w:t>σ</w:t>
      </w:r>
      <w:r>
        <w:rPr>
          <w:rFonts w:eastAsia="Times New Roman" w:cs="Times New Roman"/>
          <w:szCs w:val="24"/>
        </w:rPr>
        <w:t xml:space="preserve">ώμα. Θα μπορούσαν, λοιπόν, όλοι αυτοί να </w:t>
      </w:r>
      <w:proofErr w:type="spellStart"/>
      <w:r>
        <w:rPr>
          <w:rFonts w:eastAsia="Times New Roman" w:cs="Times New Roman"/>
          <w:szCs w:val="24"/>
        </w:rPr>
        <w:t>απορροφηθούν</w:t>
      </w:r>
      <w:proofErr w:type="spellEnd"/>
      <w:r>
        <w:rPr>
          <w:rFonts w:eastAsia="Times New Roman" w:cs="Times New Roman"/>
          <w:szCs w:val="24"/>
        </w:rPr>
        <w:t xml:space="preserve"> και να έχει αντιμετωπιστεί το πρόβλημα των μορφών απασχόλησης που υπάρχουν στο ίδιο το </w:t>
      </w:r>
      <w:r>
        <w:rPr>
          <w:rFonts w:eastAsia="Times New Roman" w:cs="Times New Roman"/>
          <w:szCs w:val="24"/>
        </w:rPr>
        <w:t>σ</w:t>
      </w:r>
      <w:r>
        <w:rPr>
          <w:rFonts w:eastAsia="Times New Roman" w:cs="Times New Roman"/>
          <w:szCs w:val="24"/>
        </w:rPr>
        <w:t>ώμα.</w:t>
      </w:r>
    </w:p>
    <w:p w14:paraId="657FEB29"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Είπατε κι εσείς ότι υπάρχουν εξελίξεις και ήδη έχετε προμηθευτεί αεροπλάνα, τα ανταλλακ</w:t>
      </w:r>
      <w:r>
        <w:rPr>
          <w:rFonts w:eastAsia="Times New Roman" w:cs="Times New Roman"/>
          <w:szCs w:val="24"/>
        </w:rPr>
        <w:t>τικά έχουν έρθει, επισκευασμένα κ.λπ.</w:t>
      </w:r>
      <w:r>
        <w:rPr>
          <w:rFonts w:eastAsia="Times New Roman" w:cs="Times New Roman"/>
          <w:szCs w:val="24"/>
        </w:rPr>
        <w:t>.</w:t>
      </w:r>
      <w:r>
        <w:rPr>
          <w:rFonts w:eastAsia="Times New Roman" w:cs="Times New Roman"/>
          <w:szCs w:val="24"/>
        </w:rPr>
        <w:t xml:space="preserve"> Όμως, ωστόσο, κύριε Υπουργέ, μόλις προχθές ακόμα παραλάβατε από χορηγούς αναγκαία υλικά για την πυρόσβεση, όπως έναν κρουνό για το ελικόπτερο, σωλήνες, που -αν υπήρχαν- στη Λακωνία, για παράδειγμα, </w:t>
      </w:r>
      <w:r w:rsidRPr="002638A7">
        <w:rPr>
          <w:rFonts w:eastAsia="Times New Roman" w:cs="Times New Roman"/>
          <w:szCs w:val="24"/>
        </w:rPr>
        <w:t>θα είχαμε αποσοβήσε</w:t>
      </w:r>
      <w:r w:rsidRPr="002638A7">
        <w:rPr>
          <w:rFonts w:eastAsia="Times New Roman" w:cs="Times New Roman"/>
          <w:szCs w:val="24"/>
        </w:rPr>
        <w:t>ι το κάψιμο τέτοιας μεγάλης έκτασης στα δάση.</w:t>
      </w:r>
    </w:p>
    <w:p w14:paraId="657FEB2A"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Αυτά, λοιπόν, είναι πράγματα που συμβάλλουν στην πρόληψη. Και επειδή ο προϋπολογισμός</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είναι μειωμένος, </w:t>
      </w:r>
      <w:r>
        <w:rPr>
          <w:rFonts w:eastAsia="Times New Roman" w:cs="Times New Roman"/>
          <w:szCs w:val="24"/>
        </w:rPr>
        <w:lastRenderedPageBreak/>
        <w:t>δεν μπορούν να γίνουν όλα αυτά που χρειάζονται και που απαιτούνται για να υπάρξει αυτή η σημαντική πρόληψη και η προετοιμασία, ώστε να μπορούμε να πούμε ότι το Πυροσβεστικό Σώμα σήμερα είναι ικανό και έχει όλα αυτά τα υλικά για να αντιμετ</w:t>
      </w:r>
      <w:r>
        <w:rPr>
          <w:rFonts w:eastAsia="Times New Roman" w:cs="Times New Roman"/>
          <w:szCs w:val="24"/>
        </w:rPr>
        <w:t>ωπίσει την οποιαδήποτε πυρκαγιά.</w:t>
      </w:r>
    </w:p>
    <w:p w14:paraId="657FEB2B"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Υπάρχουν σοβαρά ζητήματα με το προσωπικό, τα οποία τα θέσαμε και στην επιτροπή, κύριε Υπουργέ, αλλά ο χρόνος εδώ είναι πολύ λίγος. Θέσαμε πολλά ερωτήματα, αλλά δεν πήραμε απαντήσεις, για το ωράριό τους για </w:t>
      </w:r>
      <w:r w:rsidRPr="004870F5">
        <w:rPr>
          <w:rFonts w:eastAsia="Times New Roman" w:cs="Times New Roman"/>
          <w:color w:val="000000" w:themeColor="text1"/>
          <w:szCs w:val="24"/>
        </w:rPr>
        <w:t>παράδειγμα. Δεν μ</w:t>
      </w:r>
      <w:r w:rsidRPr="004870F5">
        <w:rPr>
          <w:rFonts w:eastAsia="Times New Roman" w:cs="Times New Roman"/>
          <w:color w:val="000000" w:themeColor="text1"/>
          <w:szCs w:val="24"/>
        </w:rPr>
        <w:t xml:space="preserve">πορεί ο </w:t>
      </w:r>
      <w:r w:rsidRPr="004870F5">
        <w:rPr>
          <w:rFonts w:eastAsia="Times New Roman" w:cs="Times New Roman"/>
          <w:color w:val="000000" w:themeColor="text1"/>
          <w:szCs w:val="24"/>
        </w:rPr>
        <w:t>άλλος,</w:t>
      </w:r>
      <w:r w:rsidRPr="004870F5">
        <w:rPr>
          <w:rFonts w:eastAsia="Times New Roman" w:cs="Times New Roman"/>
          <w:color w:val="000000" w:themeColor="text1"/>
          <w:szCs w:val="24"/>
        </w:rPr>
        <w:t xml:space="preserve"> όταν είναι εβδομήντα και ογδόντα ώρες στην πυρκαγιά συνεχόμενα</w:t>
      </w:r>
      <w:r w:rsidRPr="004870F5">
        <w:rPr>
          <w:rFonts w:eastAsia="Times New Roman" w:cs="Times New Roman"/>
          <w:color w:val="000000" w:themeColor="text1"/>
          <w:szCs w:val="24"/>
        </w:rPr>
        <w:t>,</w:t>
      </w:r>
      <w:r w:rsidRPr="004870F5">
        <w:rPr>
          <w:rFonts w:eastAsia="Times New Roman" w:cs="Times New Roman"/>
          <w:color w:val="000000" w:themeColor="text1"/>
          <w:szCs w:val="24"/>
        </w:rPr>
        <w:t xml:space="preserve"> να αποδώσει. Δεν μπορεί να κάνει τίποτα. Άρα δεν μπορεί να είναι χωρίς ωράριο, κύριε Υπουργέ. Δεν μπορεί να μην έχουν στολές. Αυτές φθείρονται. Είπατε </w:t>
      </w:r>
      <w:r w:rsidRPr="004870F5">
        <w:rPr>
          <w:rFonts w:eastAsia="Times New Roman" w:cs="Times New Roman"/>
          <w:color w:val="000000" w:themeColor="text1"/>
          <w:szCs w:val="24"/>
        </w:rPr>
        <w:t>πως</w:t>
      </w:r>
      <w:r w:rsidRPr="004870F5">
        <w:rPr>
          <w:rFonts w:eastAsia="Times New Roman" w:cs="Times New Roman"/>
          <w:color w:val="000000" w:themeColor="text1"/>
          <w:szCs w:val="24"/>
        </w:rPr>
        <w:t xml:space="preserve"> είναι ακριβές ότι κάνε</w:t>
      </w:r>
      <w:r w:rsidRPr="004870F5">
        <w:rPr>
          <w:rFonts w:eastAsia="Times New Roman" w:cs="Times New Roman"/>
          <w:color w:val="000000" w:themeColor="text1"/>
          <w:szCs w:val="24"/>
        </w:rPr>
        <w:t>ι 2.000 ευρώ -εσείς το είπατε ή ο Γραμματέας της Προστασίας- η στολή για τον κάθε πυροσβέστη.</w:t>
      </w:r>
    </w:p>
    <w:p w14:paraId="657FEB2C" w14:textId="77777777" w:rsidR="0046060E" w:rsidRDefault="00AD2655">
      <w:pPr>
        <w:spacing w:line="600" w:lineRule="auto"/>
        <w:ind w:firstLine="720"/>
        <w:jc w:val="both"/>
        <w:rPr>
          <w:rFonts w:eastAsia="Times New Roman" w:cs="Times New Roman"/>
          <w:szCs w:val="24"/>
        </w:rPr>
      </w:pPr>
      <w:r w:rsidRPr="005C4227">
        <w:rPr>
          <w:rFonts w:eastAsia="Times New Roman" w:cs="Times New Roman"/>
          <w:szCs w:val="24"/>
        </w:rPr>
        <w:t>Ναι αλλά άμα δεν έχει στολή, πώς θα γίνει; Αυτή φθείρεται. Είναι και αυτά προληπτικά μέτρα. Πρέπει να έχει τα απαραίτητα μέσα ο ίδιος ο πυροσβέστης για να πέσει σ</w:t>
      </w:r>
      <w:r w:rsidRPr="005C4227">
        <w:rPr>
          <w:rFonts w:eastAsia="Times New Roman" w:cs="Times New Roman"/>
          <w:szCs w:val="24"/>
        </w:rPr>
        <w:t xml:space="preserve">αν ήρωας –όπως το λέμε- στη φωτιά και να σώσει τον δασικό </w:t>
      </w:r>
      <w:r>
        <w:rPr>
          <w:rFonts w:eastAsia="Times New Roman" w:cs="Times New Roman"/>
          <w:szCs w:val="24"/>
        </w:rPr>
        <w:t xml:space="preserve">πλούτο αλλά </w:t>
      </w:r>
      <w:r>
        <w:rPr>
          <w:rFonts w:eastAsia="Times New Roman" w:cs="Times New Roman"/>
          <w:szCs w:val="24"/>
        </w:rPr>
        <w:lastRenderedPageBreak/>
        <w:t>και τη περιουσία του ίδιου του λαού μας. Δεν μπορεί να μην πηγαίνει στο σπίτι το βράδυ. Δεν μπορεί να έχουμε θανάτους ή τραυματισμούς.</w:t>
      </w:r>
    </w:p>
    <w:p w14:paraId="657FEB2D"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Άρα, λοιπόν, όλα αυτά είναι αναγκαία. Και πρέπει να</w:t>
      </w:r>
      <w:r>
        <w:rPr>
          <w:rFonts w:eastAsia="Times New Roman" w:cs="Times New Roman"/>
          <w:szCs w:val="24"/>
        </w:rPr>
        <w:t xml:space="preserve"> υπάρξει ένας πολύ καλός σχεδιασμός και η πολιτική βούληση για να δοθεί το αναγκαίο ποσό, μία τέτοια χρηματοδότηση, έτσι ώστε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υπάρξει μία προετοιμασία που να αντιμετωπίσει την οποιαδήποτε κατάσταση.</w:t>
      </w:r>
    </w:p>
    <w:p w14:paraId="657FEB2E"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Ευχαριστώ.</w:t>
      </w:r>
    </w:p>
    <w:p w14:paraId="657FEB2F" w14:textId="77777777" w:rsidR="0046060E" w:rsidRDefault="00AD2655">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
          <w:bCs/>
          <w:szCs w:val="24"/>
        </w:rPr>
        <w:t xml:space="preserve">: </w:t>
      </w:r>
      <w:r>
        <w:rPr>
          <w:rFonts w:eastAsia="Times New Roman"/>
          <w:bCs/>
          <w:szCs w:val="24"/>
        </w:rPr>
        <w:t>Ευχαριστώ, κύριε συνάδελφε.</w:t>
      </w:r>
    </w:p>
    <w:p w14:paraId="657FEB30" w14:textId="77777777" w:rsidR="0046060E" w:rsidRDefault="00AD2655">
      <w:pPr>
        <w:spacing w:line="600" w:lineRule="auto"/>
        <w:ind w:firstLine="720"/>
        <w:jc w:val="both"/>
        <w:rPr>
          <w:rFonts w:eastAsia="Times New Roman"/>
          <w:bCs/>
          <w:szCs w:val="24"/>
        </w:rPr>
      </w:pPr>
      <w:r>
        <w:rPr>
          <w:rFonts w:eastAsia="Times New Roman"/>
          <w:bCs/>
          <w:szCs w:val="24"/>
        </w:rPr>
        <w:t>Τον λόγο έχει ο κύριος Υπουργός.</w:t>
      </w:r>
    </w:p>
    <w:p w14:paraId="657FEB31" w14:textId="77777777" w:rsidR="0046060E" w:rsidRDefault="00AD2655">
      <w:pPr>
        <w:spacing w:line="600" w:lineRule="auto"/>
        <w:ind w:firstLine="720"/>
        <w:jc w:val="both"/>
        <w:rPr>
          <w:rFonts w:eastAsia="Times New Roman"/>
          <w:bCs/>
          <w:szCs w:val="24"/>
        </w:rPr>
      </w:pPr>
      <w:r w:rsidRPr="007E07A3">
        <w:rPr>
          <w:rFonts w:eastAsia="Times New Roman"/>
          <w:b/>
          <w:bCs/>
          <w:szCs w:val="24"/>
        </w:rPr>
        <w:t xml:space="preserve">ΝΙΚΟΛΑΟΣ ΤΟΣΚΑΣ (Αναπληρωτής Υπουργός Εσωτερικών): </w:t>
      </w:r>
      <w:r>
        <w:rPr>
          <w:rFonts w:eastAsia="Times New Roman"/>
          <w:bCs/>
          <w:szCs w:val="24"/>
        </w:rPr>
        <w:t xml:space="preserve">Κύριε </w:t>
      </w:r>
      <w:proofErr w:type="spellStart"/>
      <w:r>
        <w:rPr>
          <w:rFonts w:eastAsia="Times New Roman"/>
          <w:bCs/>
          <w:szCs w:val="24"/>
        </w:rPr>
        <w:t>Κατσώτη</w:t>
      </w:r>
      <w:proofErr w:type="spellEnd"/>
      <w:r>
        <w:rPr>
          <w:rFonts w:eastAsia="Times New Roman"/>
          <w:bCs/>
          <w:szCs w:val="24"/>
        </w:rPr>
        <w:t xml:space="preserve">, τόσα και άλλα τόσα χρειάζονται για το </w:t>
      </w:r>
      <w:r>
        <w:rPr>
          <w:rFonts w:eastAsia="Times New Roman"/>
          <w:bCs/>
          <w:szCs w:val="24"/>
        </w:rPr>
        <w:t>Π</w:t>
      </w:r>
      <w:r>
        <w:rPr>
          <w:rFonts w:eastAsia="Times New Roman"/>
          <w:bCs/>
          <w:szCs w:val="24"/>
        </w:rPr>
        <w:t>υροσβεστικό Σώμα.</w:t>
      </w:r>
    </w:p>
    <w:p w14:paraId="657FEB32" w14:textId="77777777" w:rsidR="0046060E" w:rsidRDefault="00AD2655">
      <w:pPr>
        <w:spacing w:line="600" w:lineRule="auto"/>
        <w:ind w:firstLine="720"/>
        <w:jc w:val="both"/>
        <w:rPr>
          <w:rFonts w:eastAsia="Times New Roman"/>
          <w:bCs/>
          <w:szCs w:val="24"/>
        </w:rPr>
      </w:pPr>
      <w:r>
        <w:rPr>
          <w:rFonts w:eastAsia="Times New Roman"/>
          <w:bCs/>
          <w:szCs w:val="24"/>
        </w:rPr>
        <w:t>Εγώ θα συμφωνήσω ότι τα επόμενα χρόνια πρέπει να δοθεί ιδιαίτερη προσπ</w:t>
      </w:r>
      <w:r>
        <w:rPr>
          <w:rFonts w:eastAsia="Times New Roman"/>
          <w:bCs/>
          <w:szCs w:val="24"/>
        </w:rPr>
        <w:t>άθεια και περισσότερα χρήματα για την κά</w:t>
      </w:r>
      <w:r>
        <w:rPr>
          <w:rFonts w:eastAsia="Times New Roman"/>
          <w:bCs/>
          <w:szCs w:val="24"/>
        </w:rPr>
        <w:lastRenderedPageBreak/>
        <w:t xml:space="preserve">λυψη των αναγκών του </w:t>
      </w:r>
      <w:r>
        <w:rPr>
          <w:rFonts w:eastAsia="Times New Roman"/>
          <w:bCs/>
          <w:szCs w:val="24"/>
        </w:rPr>
        <w:t>Π</w:t>
      </w:r>
      <w:r>
        <w:rPr>
          <w:rFonts w:eastAsia="Times New Roman"/>
          <w:bCs/>
          <w:szCs w:val="24"/>
        </w:rPr>
        <w:t>υροσβεστικού Σώματος, γιατί</w:t>
      </w:r>
      <w:r>
        <w:rPr>
          <w:rFonts w:eastAsia="Times New Roman"/>
          <w:bCs/>
          <w:szCs w:val="24"/>
        </w:rPr>
        <w:t>,</w:t>
      </w:r>
      <w:r>
        <w:rPr>
          <w:rFonts w:eastAsia="Times New Roman"/>
          <w:bCs/>
          <w:szCs w:val="24"/>
        </w:rPr>
        <w:t xml:space="preserve"> πράγματι</w:t>
      </w:r>
      <w:r>
        <w:rPr>
          <w:rFonts w:eastAsia="Times New Roman"/>
          <w:bCs/>
          <w:szCs w:val="24"/>
        </w:rPr>
        <w:t>,</w:t>
      </w:r>
      <w:r>
        <w:rPr>
          <w:rFonts w:eastAsia="Times New Roman"/>
          <w:bCs/>
          <w:szCs w:val="24"/>
        </w:rPr>
        <w:t xml:space="preserve"> οι κλιματολογικές συνθήκες επιβαρύνονται. Και πλέον θα υπάρχουν προβλήματα όχι μόνο με τις δασικές πυρκαγιές αλλά και προβλήματα πλημμυρών, δηλαδή, προβλήμ</w:t>
      </w:r>
      <w:r>
        <w:rPr>
          <w:rFonts w:eastAsia="Times New Roman"/>
          <w:bCs/>
          <w:szCs w:val="24"/>
        </w:rPr>
        <w:t>ατα λόγω των κλιματολογικών συνθηκών σε όλη τη διάρκεια του χρόνου. Και αυτό δεν ισχύει μόνο για τη χώρα μας. Ισχύει για όλο τον κόσμο.</w:t>
      </w:r>
    </w:p>
    <w:p w14:paraId="657FEB33" w14:textId="77777777" w:rsidR="0046060E" w:rsidRDefault="00AD2655">
      <w:pPr>
        <w:spacing w:line="600" w:lineRule="auto"/>
        <w:ind w:firstLine="720"/>
        <w:jc w:val="both"/>
        <w:rPr>
          <w:rFonts w:eastAsia="Times New Roman"/>
          <w:bCs/>
          <w:szCs w:val="24"/>
        </w:rPr>
      </w:pPr>
      <w:r>
        <w:rPr>
          <w:rFonts w:eastAsia="Times New Roman"/>
          <w:bCs/>
          <w:szCs w:val="24"/>
        </w:rPr>
        <w:t xml:space="preserve">Φέτος δόθηκαν από το Υπουργείο Εσωτερικών 18.400.000 ευρώ σε </w:t>
      </w:r>
      <w:r>
        <w:rPr>
          <w:rFonts w:eastAsia="Times New Roman"/>
          <w:bCs/>
          <w:szCs w:val="24"/>
        </w:rPr>
        <w:t>δ</w:t>
      </w:r>
      <w:r>
        <w:rPr>
          <w:rFonts w:eastAsia="Times New Roman"/>
          <w:bCs/>
          <w:szCs w:val="24"/>
        </w:rPr>
        <w:t xml:space="preserve">ήμους και </w:t>
      </w:r>
      <w:r>
        <w:rPr>
          <w:rFonts w:eastAsia="Times New Roman"/>
          <w:bCs/>
          <w:szCs w:val="24"/>
        </w:rPr>
        <w:t>ο</w:t>
      </w:r>
      <w:r>
        <w:rPr>
          <w:rFonts w:eastAsia="Times New Roman"/>
          <w:bCs/>
          <w:szCs w:val="24"/>
        </w:rPr>
        <w:t xml:space="preserve">ργανισμούς ΟΤΑ για την κάλυψη των δράσεων </w:t>
      </w:r>
      <w:r>
        <w:rPr>
          <w:rFonts w:eastAsia="Times New Roman"/>
          <w:bCs/>
          <w:szCs w:val="24"/>
        </w:rPr>
        <w:t>πυροπροστασίας. Δόθηκαν αυτά που είπαμε πριν. Οι προτάσεις σας που είχαν γίνει σε ό,τι αφορά το νομοσχέδιο ήταν σε σωστή κατεύθυνση, αλλά είχαν δυσβάσταχτο κόστος.</w:t>
      </w:r>
    </w:p>
    <w:p w14:paraId="657FEB34" w14:textId="77777777" w:rsidR="0046060E" w:rsidRDefault="00AD2655">
      <w:pPr>
        <w:spacing w:line="600" w:lineRule="auto"/>
        <w:ind w:firstLine="720"/>
        <w:jc w:val="both"/>
        <w:rPr>
          <w:rFonts w:eastAsia="Times New Roman"/>
          <w:bCs/>
          <w:szCs w:val="24"/>
        </w:rPr>
      </w:pPr>
      <w:r>
        <w:rPr>
          <w:rFonts w:eastAsia="Times New Roman"/>
          <w:bCs/>
          <w:szCs w:val="24"/>
        </w:rPr>
        <w:t>Εάν με ρωτήσετε</w:t>
      </w:r>
      <w:r>
        <w:rPr>
          <w:rFonts w:eastAsia="Times New Roman"/>
          <w:bCs/>
          <w:szCs w:val="24"/>
        </w:rPr>
        <w:t>,</w:t>
      </w:r>
      <w:r>
        <w:rPr>
          <w:rFonts w:eastAsia="Times New Roman"/>
          <w:bCs/>
          <w:szCs w:val="24"/>
        </w:rPr>
        <w:t xml:space="preserve"> εάν χρειάζεται περισσότερο προσωπικό και στη διάρκεια του χειμώνα και ιδιαί</w:t>
      </w:r>
      <w:r>
        <w:rPr>
          <w:rFonts w:eastAsia="Times New Roman"/>
          <w:bCs/>
          <w:szCs w:val="24"/>
        </w:rPr>
        <w:t>τερα την περίοδο της άνοιξης για να καθαρίζουν τους διάφορους δασικούς χώρους, θα σας πω ναι. Γι’ αυτό φέτος αυξήσαμε τον χρόνο πρόσληψης των εποχικών πυροσβεστών από πέντε σε έξι μήνες. Μακάρι να υ</w:t>
      </w:r>
      <w:r>
        <w:rPr>
          <w:rFonts w:eastAsia="Times New Roman"/>
          <w:bCs/>
          <w:szCs w:val="24"/>
        </w:rPr>
        <w:lastRenderedPageBreak/>
        <w:t>πήρχε η οικονομική δυνατότητα να έχουμε πανίσχυρο, πιο δυν</w:t>
      </w:r>
      <w:r>
        <w:rPr>
          <w:rFonts w:eastAsia="Times New Roman"/>
          <w:bCs/>
          <w:szCs w:val="24"/>
        </w:rPr>
        <w:t>ατό μηχανισμό πολιτικής προστασίας του Πυροσβεστικού Σώματος. Υπάρχουν, όμως, τα προβλήματα.</w:t>
      </w:r>
    </w:p>
    <w:p w14:paraId="657FEB35" w14:textId="77777777" w:rsidR="0046060E" w:rsidRDefault="00AD2655">
      <w:pPr>
        <w:spacing w:line="600" w:lineRule="auto"/>
        <w:ind w:firstLine="720"/>
        <w:jc w:val="both"/>
        <w:rPr>
          <w:rFonts w:eastAsia="Times New Roman"/>
          <w:bCs/>
          <w:szCs w:val="24"/>
        </w:rPr>
      </w:pPr>
      <w:r>
        <w:rPr>
          <w:rFonts w:eastAsia="Times New Roman"/>
          <w:bCs/>
          <w:szCs w:val="24"/>
        </w:rPr>
        <w:t xml:space="preserve">Βλέπετε τι γινόταν τα προηγούμενα χρόνια. Είχαμε ελικόπτερα και δεν χρησιμοποιούνταν. Είχαμε ελικόπτερα και χρησιμοποιούνταν για πτήσεις </w:t>
      </w:r>
      <w:r>
        <w:rPr>
          <w:rFonts w:eastAsia="Times New Roman"/>
          <w:bCs/>
          <w:szCs w:val="24"/>
          <w:lang w:val="en-US"/>
        </w:rPr>
        <w:t>VIP</w:t>
      </w:r>
      <w:r w:rsidRPr="001A1914">
        <w:rPr>
          <w:rFonts w:eastAsia="Times New Roman"/>
          <w:bCs/>
          <w:szCs w:val="24"/>
        </w:rPr>
        <w:t xml:space="preserve">. </w:t>
      </w:r>
      <w:r>
        <w:rPr>
          <w:rFonts w:eastAsia="Times New Roman"/>
          <w:bCs/>
          <w:szCs w:val="24"/>
        </w:rPr>
        <w:t>Αναφέρατε τους κάδους</w:t>
      </w:r>
      <w:r>
        <w:rPr>
          <w:rFonts w:eastAsia="Times New Roman"/>
          <w:bCs/>
          <w:szCs w:val="24"/>
        </w:rPr>
        <w:t>. Πράγματι πήραμε κάδους μέσω χορηγιών. Είχαν να παραληφθούν κάδοι από το 1990. Είχαν σαπίσει οι κάδοι και τρέχαμε να βρούμε. Βρήκαμε και είμαστε έτοιμοι.</w:t>
      </w:r>
    </w:p>
    <w:p w14:paraId="657FEB36" w14:textId="77777777" w:rsidR="0046060E" w:rsidRDefault="00AD2655">
      <w:pPr>
        <w:spacing w:line="600" w:lineRule="auto"/>
        <w:ind w:firstLine="720"/>
        <w:jc w:val="both"/>
        <w:rPr>
          <w:rFonts w:eastAsia="Times New Roman"/>
          <w:bCs/>
          <w:szCs w:val="24"/>
        </w:rPr>
      </w:pPr>
      <w:r>
        <w:rPr>
          <w:rFonts w:eastAsia="Times New Roman"/>
          <w:bCs/>
          <w:szCs w:val="24"/>
        </w:rPr>
        <w:t>Χρειάζεται διαχρονική προσπάθεια. Εμείς κάνουμε αυτό που πρέπει να κάνουμε με τα όχι πολλά χρήματα πο</w:t>
      </w:r>
      <w:r>
        <w:rPr>
          <w:rFonts w:eastAsia="Times New Roman"/>
          <w:bCs/>
          <w:szCs w:val="24"/>
        </w:rPr>
        <w:t>υ έχουμε και με το προσωπικό που έχουμε. Και πιστεύω ότι και το προσωπικό του Πυροσβεστικού Σώματος καταβάλλει υπεράνθρωπες προσπάθειες, αλλά και εμείς αναγκαζόμαστε να μπούμε σε λεπτομέρειες, όπως οι σωλήνες και οι κάδοι, που -αν θέλετε- δεν είναι επιπέδο</w:t>
      </w:r>
      <w:r>
        <w:rPr>
          <w:rFonts w:eastAsia="Times New Roman"/>
          <w:bCs/>
          <w:szCs w:val="24"/>
        </w:rPr>
        <w:t>υ Υπουργού, αλλά μπροστά στην ανάγκη και μπροστά στην προστασία της χώρας όλα είναι υποχρέωση του Υπουργού. Και μπαίνουμε ακόμα και σε αυτές τις λεπτομέρειες</w:t>
      </w:r>
      <w:r>
        <w:rPr>
          <w:rFonts w:eastAsia="Times New Roman"/>
          <w:bCs/>
          <w:szCs w:val="24"/>
        </w:rPr>
        <w:t>,</w:t>
      </w:r>
      <w:r>
        <w:rPr>
          <w:rFonts w:eastAsia="Times New Roman"/>
          <w:bCs/>
          <w:szCs w:val="24"/>
        </w:rPr>
        <w:t xml:space="preserve"> για να δώσουμε στους ανθρώπους αυτού του Πυροσβεστικού </w:t>
      </w:r>
      <w:r>
        <w:rPr>
          <w:rFonts w:eastAsia="Times New Roman"/>
          <w:bCs/>
          <w:szCs w:val="24"/>
        </w:rPr>
        <w:lastRenderedPageBreak/>
        <w:t>Σώματος όλες τις δυνατότητες ή τις όσο δυν</w:t>
      </w:r>
      <w:r>
        <w:rPr>
          <w:rFonts w:eastAsia="Times New Roman"/>
          <w:bCs/>
          <w:szCs w:val="24"/>
        </w:rPr>
        <w:t>ατόν περισσότερες δυνατότητες για την αντιμετώπιση των αναγκών.</w:t>
      </w:r>
    </w:p>
    <w:p w14:paraId="657FEB37" w14:textId="77777777" w:rsidR="0046060E" w:rsidRDefault="00AD2655">
      <w:pPr>
        <w:spacing w:line="600" w:lineRule="auto"/>
        <w:ind w:firstLine="720"/>
        <w:jc w:val="both"/>
        <w:rPr>
          <w:rFonts w:eastAsia="Times New Roman"/>
          <w:bCs/>
          <w:szCs w:val="24"/>
        </w:rPr>
      </w:pPr>
      <w:r>
        <w:rPr>
          <w:rFonts w:eastAsia="Times New Roman"/>
          <w:bCs/>
          <w:szCs w:val="24"/>
        </w:rPr>
        <w:t>Κάνουμε ό,τι μπορούμε σε δύσκολες συνθήκες, αλλά πιστέψτε με το Πυροσβεστικό Σώμα τα τελευταία δύο χρόνια έχει αλλάξει τελείως όψη, δυνατότητες και –θα έλεγα- νοοτροπία.</w:t>
      </w:r>
    </w:p>
    <w:p w14:paraId="657FEB38" w14:textId="77777777" w:rsidR="0046060E" w:rsidRDefault="00AD2655">
      <w:pPr>
        <w:spacing w:line="600" w:lineRule="auto"/>
        <w:ind w:firstLine="720"/>
        <w:jc w:val="both"/>
        <w:rPr>
          <w:rFonts w:eastAsia="Times New Roman"/>
          <w:bCs/>
          <w:szCs w:val="24"/>
        </w:rPr>
      </w:pPr>
      <w:r>
        <w:rPr>
          <w:rFonts w:eastAsia="Times New Roman"/>
          <w:bCs/>
          <w:szCs w:val="24"/>
        </w:rPr>
        <w:t>Σας ευχαριστώ.</w:t>
      </w:r>
    </w:p>
    <w:p w14:paraId="657FEB39" w14:textId="77777777" w:rsidR="0046060E" w:rsidRDefault="00AD2655">
      <w:pPr>
        <w:spacing w:line="600" w:lineRule="auto"/>
        <w:ind w:firstLine="720"/>
        <w:jc w:val="both"/>
        <w:rPr>
          <w:rFonts w:eastAsia="Times New Roman"/>
          <w:bCs/>
          <w:szCs w:val="24"/>
        </w:rPr>
      </w:pPr>
      <w:r>
        <w:rPr>
          <w:rFonts w:eastAsia="Times New Roman"/>
          <w:b/>
          <w:bCs/>
          <w:szCs w:val="24"/>
        </w:rPr>
        <w:t>ΠΡΟΕΔΡΕ</w:t>
      </w:r>
      <w:r>
        <w:rPr>
          <w:rFonts w:eastAsia="Times New Roman"/>
          <w:b/>
          <w:bCs/>
          <w:szCs w:val="24"/>
        </w:rPr>
        <w:t xml:space="preserve">ΥΩΝ (Σπυρίδων Λυκούδης): </w:t>
      </w:r>
      <w:r>
        <w:rPr>
          <w:rFonts w:eastAsia="Times New Roman"/>
          <w:bCs/>
          <w:szCs w:val="24"/>
        </w:rPr>
        <w:t>Σας ευχαριστώ, κύριε Υπουργέ.</w:t>
      </w:r>
    </w:p>
    <w:p w14:paraId="657FEB3A" w14:textId="77777777" w:rsidR="0046060E" w:rsidRDefault="00AD2655">
      <w:pPr>
        <w:spacing w:line="600" w:lineRule="auto"/>
        <w:ind w:firstLine="720"/>
        <w:jc w:val="both"/>
        <w:rPr>
          <w:rFonts w:eastAsia="Times New Roman"/>
          <w:bCs/>
          <w:szCs w:val="24"/>
        </w:rPr>
      </w:pPr>
      <w:r w:rsidRPr="00726A05">
        <w:rPr>
          <w:rFonts w:eastAsia="Times New Roman"/>
          <w:bCs/>
          <w:szCs w:val="24"/>
        </w:rPr>
        <w:t>Κυρίες και κύριοι συνάδελφοι, γίνεται γνωστό στο Σώμα ότι</w:t>
      </w:r>
      <w:r>
        <w:rPr>
          <w:rFonts w:eastAsia="Times New Roman"/>
          <w:bCs/>
          <w:szCs w:val="24"/>
        </w:rPr>
        <w:t xml:space="preserve"> τη συνεδρίασή μας παρακολουθούν</w:t>
      </w:r>
      <w:r w:rsidRPr="00726A05">
        <w:rPr>
          <w:rFonts w:eastAsia="Times New Roman"/>
          <w:bCs/>
          <w:szCs w:val="24"/>
        </w:rPr>
        <w:t xml:space="preserve"> από τα άνω δυτικά θεωρεία, αφού </w:t>
      </w:r>
      <w:r>
        <w:rPr>
          <w:rFonts w:eastAsia="Times New Roman"/>
          <w:bCs/>
          <w:szCs w:val="24"/>
        </w:rPr>
        <w:t xml:space="preserve">προηγουμένως </w:t>
      </w:r>
      <w:r w:rsidRPr="00726A05">
        <w:rPr>
          <w:rFonts w:eastAsia="Times New Roman"/>
          <w:bCs/>
          <w:szCs w:val="24"/>
        </w:rPr>
        <w:t>ενημερώθηκαν για την ιστορία του κτηρίου και τον τρόπο οργάνωσης κ</w:t>
      </w:r>
      <w:r w:rsidRPr="00726A05">
        <w:rPr>
          <w:rFonts w:eastAsia="Times New Roman"/>
          <w:bCs/>
          <w:szCs w:val="24"/>
        </w:rPr>
        <w:t xml:space="preserve">αι λειτουργίας της Βουλής και ξεναγήθηκαν στην έκθεση της </w:t>
      </w:r>
      <w:r>
        <w:rPr>
          <w:rFonts w:eastAsia="Times New Roman"/>
          <w:bCs/>
          <w:szCs w:val="24"/>
        </w:rPr>
        <w:t>α</w:t>
      </w:r>
      <w:r w:rsidRPr="00726A05">
        <w:rPr>
          <w:rFonts w:eastAsia="Times New Roman"/>
          <w:bCs/>
          <w:szCs w:val="24"/>
        </w:rPr>
        <w:t>ίθουσας «</w:t>
      </w:r>
      <w:r w:rsidRPr="00726A05">
        <w:rPr>
          <w:rFonts w:eastAsia="Times New Roman"/>
          <w:bCs/>
          <w:szCs w:val="24"/>
        </w:rPr>
        <w:t xml:space="preserve">ΕΛΕΥΘΕΡΙΟΣ ΒΕΝΙΖΕΛΟΣ», </w:t>
      </w:r>
      <w:r>
        <w:rPr>
          <w:rFonts w:eastAsia="Times New Roman"/>
          <w:bCs/>
          <w:szCs w:val="24"/>
        </w:rPr>
        <w:t>είκοσι επτά</w:t>
      </w:r>
      <w:r w:rsidRPr="00726A05">
        <w:rPr>
          <w:rFonts w:eastAsia="Times New Roman"/>
          <w:bCs/>
          <w:szCs w:val="24"/>
        </w:rPr>
        <w:t xml:space="preserve"> μαθήτριες και </w:t>
      </w:r>
      <w:r>
        <w:rPr>
          <w:rFonts w:eastAsia="Times New Roman"/>
          <w:bCs/>
          <w:szCs w:val="24"/>
        </w:rPr>
        <w:t>τέσσερις</w:t>
      </w:r>
      <w:r w:rsidRPr="00726A05">
        <w:rPr>
          <w:rFonts w:eastAsia="Times New Roman"/>
          <w:bCs/>
          <w:szCs w:val="24"/>
        </w:rPr>
        <w:t xml:space="preserve"> συνοδοί εκπαιδευτικοί α</w:t>
      </w:r>
      <w:r>
        <w:rPr>
          <w:rFonts w:eastAsia="Times New Roman"/>
          <w:bCs/>
          <w:szCs w:val="24"/>
        </w:rPr>
        <w:t xml:space="preserve">πό την Ελληνογαλλική Σχολή «Ευγένιος </w:t>
      </w:r>
      <w:proofErr w:type="spellStart"/>
      <w:r>
        <w:rPr>
          <w:rFonts w:eastAsia="Times New Roman"/>
          <w:bCs/>
          <w:szCs w:val="24"/>
        </w:rPr>
        <w:t>Ντελακρουά</w:t>
      </w:r>
      <w:proofErr w:type="spellEnd"/>
      <w:r>
        <w:rPr>
          <w:rFonts w:eastAsia="Times New Roman"/>
          <w:bCs/>
          <w:szCs w:val="24"/>
        </w:rPr>
        <w:t>»</w:t>
      </w:r>
      <w:r w:rsidRPr="00726A05">
        <w:rPr>
          <w:rFonts w:eastAsia="Times New Roman"/>
          <w:bCs/>
          <w:szCs w:val="24"/>
        </w:rPr>
        <w:t>.</w:t>
      </w:r>
    </w:p>
    <w:p w14:paraId="657FEB3B" w14:textId="77777777" w:rsidR="0046060E" w:rsidRDefault="00AD2655">
      <w:pPr>
        <w:spacing w:line="600" w:lineRule="auto"/>
        <w:ind w:firstLine="720"/>
        <w:jc w:val="both"/>
        <w:rPr>
          <w:rFonts w:eastAsia="Times New Roman"/>
          <w:bCs/>
          <w:szCs w:val="24"/>
        </w:rPr>
      </w:pPr>
      <w:r>
        <w:rPr>
          <w:rFonts w:eastAsia="Times New Roman"/>
          <w:bCs/>
          <w:szCs w:val="24"/>
        </w:rPr>
        <w:t>Σας ευχαριστούμε</w:t>
      </w:r>
      <w:r w:rsidRPr="00A52D55">
        <w:rPr>
          <w:rFonts w:eastAsia="Times New Roman"/>
          <w:bCs/>
          <w:szCs w:val="24"/>
        </w:rPr>
        <w:t>,</w:t>
      </w:r>
      <w:r>
        <w:rPr>
          <w:rFonts w:eastAsia="Times New Roman"/>
          <w:bCs/>
          <w:szCs w:val="24"/>
        </w:rPr>
        <w:t xml:space="preserve"> παιδιά</w:t>
      </w:r>
      <w:r w:rsidRPr="00A52D55">
        <w:rPr>
          <w:rFonts w:eastAsia="Times New Roman"/>
          <w:bCs/>
          <w:szCs w:val="24"/>
        </w:rPr>
        <w:t>,</w:t>
      </w:r>
      <w:r>
        <w:rPr>
          <w:rFonts w:eastAsia="Times New Roman"/>
          <w:bCs/>
          <w:szCs w:val="24"/>
        </w:rPr>
        <w:t xml:space="preserve"> για την επίσκεψη στην ελληνική </w:t>
      </w:r>
      <w:r>
        <w:rPr>
          <w:rFonts w:eastAsia="Times New Roman"/>
          <w:bCs/>
          <w:szCs w:val="24"/>
        </w:rPr>
        <w:t>Βουλή.</w:t>
      </w:r>
    </w:p>
    <w:p w14:paraId="657FEB3C" w14:textId="77777777" w:rsidR="0046060E" w:rsidRDefault="00AD2655">
      <w:pPr>
        <w:tabs>
          <w:tab w:val="left" w:pos="6825"/>
        </w:tabs>
        <w:spacing w:line="600" w:lineRule="auto"/>
        <w:ind w:firstLine="709"/>
        <w:jc w:val="both"/>
        <w:rPr>
          <w:rFonts w:eastAsia="Times New Roman"/>
          <w:bCs/>
          <w:szCs w:val="24"/>
        </w:rPr>
      </w:pPr>
      <w:r w:rsidRPr="00726A05">
        <w:rPr>
          <w:rFonts w:eastAsia="Times New Roman"/>
          <w:bCs/>
          <w:szCs w:val="24"/>
        </w:rPr>
        <w:t>Η Βουλή τούς καλωσορίζει.</w:t>
      </w:r>
    </w:p>
    <w:p w14:paraId="657FEB3D" w14:textId="77777777" w:rsidR="0046060E" w:rsidRDefault="00AD2655">
      <w:pPr>
        <w:tabs>
          <w:tab w:val="left" w:pos="6825"/>
        </w:tabs>
        <w:spacing w:line="600" w:lineRule="auto"/>
        <w:ind w:firstLine="709"/>
        <w:jc w:val="center"/>
        <w:rPr>
          <w:rFonts w:eastAsia="Times New Roman"/>
          <w:bCs/>
          <w:szCs w:val="24"/>
        </w:rPr>
      </w:pPr>
      <w:r w:rsidRPr="00726A05">
        <w:rPr>
          <w:rFonts w:eastAsia="Times New Roman"/>
          <w:bCs/>
          <w:szCs w:val="24"/>
        </w:rPr>
        <w:lastRenderedPageBreak/>
        <w:t>(Χειροκροτήματα απ’ όλες τις πτέρυγες της Βουλής)</w:t>
      </w:r>
    </w:p>
    <w:p w14:paraId="657FEB3E" w14:textId="77777777" w:rsidR="0046060E" w:rsidRDefault="00AD2655">
      <w:pPr>
        <w:spacing w:line="600" w:lineRule="auto"/>
        <w:ind w:firstLine="720"/>
        <w:jc w:val="both"/>
        <w:rPr>
          <w:rFonts w:eastAsia="Times New Roman"/>
          <w:bCs/>
          <w:szCs w:val="24"/>
        </w:rPr>
      </w:pPr>
      <w:r>
        <w:rPr>
          <w:rFonts w:eastAsia="Times New Roman"/>
          <w:bCs/>
          <w:szCs w:val="24"/>
        </w:rPr>
        <w:t>Είμαστε σε μια διαδικασία –για να ξέρετε τι κάνουμε τώρα- κοινοβουλευτικού ελέγχου</w:t>
      </w:r>
      <w:r>
        <w:rPr>
          <w:rFonts w:eastAsia="Times New Roman"/>
          <w:bCs/>
          <w:szCs w:val="24"/>
        </w:rPr>
        <w:t>,</w:t>
      </w:r>
      <w:r>
        <w:rPr>
          <w:rFonts w:eastAsia="Times New Roman"/>
          <w:bCs/>
          <w:szCs w:val="24"/>
        </w:rPr>
        <w:t xml:space="preserve"> όπου διάφοροι Βουλευτές από τα κόμματα της Βουλής ερωτούν τον Υπουργό Προστασίας του Πολίτη</w:t>
      </w:r>
      <w:r>
        <w:rPr>
          <w:rFonts w:eastAsia="Times New Roman"/>
          <w:bCs/>
          <w:szCs w:val="24"/>
        </w:rPr>
        <w:t>,</w:t>
      </w:r>
      <w:r>
        <w:rPr>
          <w:rFonts w:eastAsia="Times New Roman"/>
          <w:bCs/>
          <w:szCs w:val="24"/>
        </w:rPr>
        <w:t xml:space="preserve"> πώς θα αντιμετωπίσει το ενδεχόμενο αυξημένων πυρκαγιών κατά τη διάρκεια της καλοκαιρινής περιόδου και ο Υπουργός απαντά.</w:t>
      </w:r>
    </w:p>
    <w:p w14:paraId="657FEB3F" w14:textId="77777777" w:rsidR="0046060E" w:rsidRDefault="00AD2655">
      <w:pPr>
        <w:spacing w:line="600" w:lineRule="auto"/>
        <w:ind w:firstLine="720"/>
        <w:jc w:val="both"/>
        <w:rPr>
          <w:rFonts w:eastAsia="Times New Roman"/>
          <w:bCs/>
          <w:szCs w:val="24"/>
        </w:rPr>
      </w:pPr>
      <w:r>
        <w:rPr>
          <w:rFonts w:eastAsia="Times New Roman"/>
          <w:bCs/>
          <w:szCs w:val="24"/>
        </w:rPr>
        <w:t xml:space="preserve">Ακολουθεί </w:t>
      </w:r>
      <w:r>
        <w:rPr>
          <w:rFonts w:eastAsia="Times New Roman" w:cs="Times New Roman"/>
          <w:szCs w:val="24"/>
        </w:rPr>
        <w:t xml:space="preserve">η </w:t>
      </w:r>
      <w:r>
        <w:rPr>
          <w:rFonts w:eastAsia="Times New Roman" w:cs="Times New Roman"/>
          <w:szCs w:val="24"/>
        </w:rPr>
        <w:t xml:space="preserve">ενδέκατη </w:t>
      </w:r>
      <w:r>
        <w:rPr>
          <w:rFonts w:eastAsia="Times New Roman" w:cs="Times New Roman"/>
          <w:szCs w:val="24"/>
        </w:rPr>
        <w:t xml:space="preserve">με αριθμό 1672/21-5-2018 επίκαιρη ερώτηση </w:t>
      </w:r>
      <w:r>
        <w:rPr>
          <w:rFonts w:eastAsia="Times New Roman" w:cs="Times New Roman"/>
          <w:szCs w:val="24"/>
        </w:rPr>
        <w:t xml:space="preserve">δεύτερου κύκλου </w:t>
      </w:r>
      <w:r>
        <w:rPr>
          <w:rFonts w:eastAsia="Times New Roman" w:cs="Times New Roman"/>
          <w:szCs w:val="24"/>
        </w:rPr>
        <w:t>του Βουλευτή Α΄ Πειραι</w:t>
      </w:r>
      <w:r>
        <w:rPr>
          <w:rFonts w:eastAsia="Times New Roman" w:cs="Times New Roman"/>
          <w:szCs w:val="24"/>
        </w:rPr>
        <w:t>ώς</w:t>
      </w:r>
      <w:r>
        <w:rPr>
          <w:rFonts w:eastAsia="Times New Roman" w:cs="Times New Roman"/>
          <w:szCs w:val="24"/>
        </w:rPr>
        <w:t xml:space="preserve"> της Νέας Δημοκρατίας κ. </w:t>
      </w:r>
      <w:r w:rsidRPr="00ED3F5E">
        <w:rPr>
          <w:rFonts w:eastAsia="Times New Roman" w:cs="Times New Roman"/>
          <w:bCs/>
          <w:szCs w:val="24"/>
        </w:rPr>
        <w:t>Κωνσταντίνου Κατσαφάδου</w:t>
      </w:r>
      <w:r>
        <w:rPr>
          <w:rFonts w:eastAsia="Times New Roman" w:cs="Times New Roman"/>
          <w:b/>
          <w:bCs/>
          <w:szCs w:val="24"/>
        </w:rPr>
        <w:t xml:space="preserve"> </w:t>
      </w:r>
      <w:r>
        <w:rPr>
          <w:rFonts w:eastAsia="Times New Roman" w:cs="Times New Roman"/>
          <w:szCs w:val="24"/>
        </w:rPr>
        <w:t xml:space="preserve">προς τον Υπουργό </w:t>
      </w:r>
      <w:r w:rsidRPr="00ED3F5E">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«Αντιπυρική προετοιμασία της χώρας εν όψει της καλοκαιρινής περιόδου»</w:t>
      </w:r>
      <w:r>
        <w:rPr>
          <w:rFonts w:eastAsia="Times New Roman"/>
          <w:bCs/>
          <w:szCs w:val="24"/>
        </w:rPr>
        <w:t>.</w:t>
      </w:r>
    </w:p>
    <w:p w14:paraId="657FEB40" w14:textId="77777777" w:rsidR="0046060E" w:rsidRDefault="00AD2655">
      <w:pPr>
        <w:spacing w:line="600" w:lineRule="auto"/>
        <w:ind w:firstLine="720"/>
        <w:jc w:val="both"/>
        <w:rPr>
          <w:rFonts w:eastAsia="Times New Roman"/>
          <w:bCs/>
          <w:szCs w:val="24"/>
        </w:rPr>
      </w:pPr>
      <w:r>
        <w:rPr>
          <w:rFonts w:eastAsia="Times New Roman"/>
          <w:bCs/>
          <w:szCs w:val="24"/>
        </w:rPr>
        <w:t xml:space="preserve">Τον λόγο έχει ο </w:t>
      </w:r>
      <w:r>
        <w:rPr>
          <w:rFonts w:eastAsia="Times New Roman"/>
          <w:bCs/>
          <w:szCs w:val="24"/>
        </w:rPr>
        <w:t xml:space="preserve">κ. Κατσαφάδος για δύο λεπτά για την </w:t>
      </w:r>
      <w:proofErr w:type="spellStart"/>
      <w:r>
        <w:rPr>
          <w:rFonts w:eastAsia="Times New Roman"/>
          <w:bCs/>
          <w:szCs w:val="24"/>
        </w:rPr>
        <w:t>πρωτολογία</w:t>
      </w:r>
      <w:proofErr w:type="spellEnd"/>
      <w:r>
        <w:rPr>
          <w:rFonts w:eastAsia="Times New Roman"/>
          <w:bCs/>
          <w:szCs w:val="24"/>
        </w:rPr>
        <w:t xml:space="preserve"> του.</w:t>
      </w:r>
    </w:p>
    <w:p w14:paraId="657FEB41" w14:textId="77777777" w:rsidR="0046060E" w:rsidRDefault="00AD2655">
      <w:pPr>
        <w:spacing w:line="600" w:lineRule="auto"/>
        <w:ind w:firstLine="720"/>
        <w:jc w:val="both"/>
        <w:rPr>
          <w:rFonts w:eastAsia="Times New Roman" w:cs="Times New Roman"/>
          <w:szCs w:val="24"/>
        </w:rPr>
      </w:pPr>
      <w:r w:rsidRPr="006F21F5">
        <w:rPr>
          <w:rFonts w:eastAsia="Times New Roman" w:cs="Times New Roman"/>
          <w:b/>
          <w:szCs w:val="24"/>
        </w:rPr>
        <w:t>ΚΩΝΣΤΑΝΤΙΝΟΣ ΚΑΤΣΑΦΑΔΟΣ:</w:t>
      </w:r>
      <w:r>
        <w:rPr>
          <w:rFonts w:eastAsia="Times New Roman" w:cs="Times New Roman"/>
          <w:szCs w:val="24"/>
        </w:rPr>
        <w:t xml:space="preserve"> Ευχαριστώ πολύ, κύριε Πρόεδρε.</w:t>
      </w:r>
    </w:p>
    <w:p w14:paraId="657FEB42"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Πραγματικά, κύριε Υπουργέ, ενώ δηλώσατε την ευαρέσκειά σας όταν ο συνάδελφος Βουλευτής του Κομμουνιστικού </w:t>
      </w:r>
      <w:r>
        <w:rPr>
          <w:rFonts w:eastAsia="Times New Roman" w:cs="Times New Roman"/>
          <w:szCs w:val="24"/>
        </w:rPr>
        <w:lastRenderedPageBreak/>
        <w:t>Κόμματος σας κατέθεσε αυτή την ερώτηση και</w:t>
      </w:r>
      <w:r>
        <w:rPr>
          <w:rFonts w:eastAsia="Times New Roman" w:cs="Times New Roman"/>
          <w:szCs w:val="24"/>
        </w:rPr>
        <w:t xml:space="preserve"> είπατε ότι αυτές είναι χρήσιμες ερωτήσεις να συζητούνται, δεν μπορώ να καταλάβω για ποιον λόγο συζητούνται με τέτοια καθυστέρηση. Και αν είναι να συζητάμε για τον σχεδιασμό της αντιπυρικής περιόδου τέλη Ιουνίου</w:t>
      </w:r>
      <w:r>
        <w:rPr>
          <w:rFonts w:eastAsia="Times New Roman" w:cs="Times New Roman"/>
          <w:szCs w:val="24"/>
        </w:rPr>
        <w:t>,</w:t>
      </w:r>
      <w:r>
        <w:rPr>
          <w:rFonts w:eastAsia="Times New Roman" w:cs="Times New Roman"/>
          <w:szCs w:val="24"/>
        </w:rPr>
        <w:t xml:space="preserve"> νομίζω ότι απέχουμε πολύ από την πραγματικό</w:t>
      </w:r>
      <w:r>
        <w:rPr>
          <w:rFonts w:eastAsia="Times New Roman" w:cs="Times New Roman"/>
          <w:szCs w:val="24"/>
        </w:rPr>
        <w:t>τητα.</w:t>
      </w:r>
    </w:p>
    <w:p w14:paraId="657FEB43"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Τη δική μου ερώτηση, λοιπόν, σας την έχω καταθέσει με αφορμή τις πυρκαγιές οι οποίες εκδηλώθηκαν στην Πελοπόννησο στις αρχές της </w:t>
      </w:r>
      <w:r>
        <w:rPr>
          <w:rFonts w:eastAsia="Times New Roman" w:cs="Times New Roman"/>
          <w:szCs w:val="24"/>
        </w:rPr>
        <w:t>ά</w:t>
      </w:r>
      <w:r>
        <w:rPr>
          <w:rFonts w:eastAsia="Times New Roman" w:cs="Times New Roman"/>
          <w:szCs w:val="24"/>
        </w:rPr>
        <w:t>νοιξης, αλλά και με αφορμή όλη τη διαδικασία την οποία βιώσαμε. Γιατί εγώ βίωσα τις καταστροφικές πυρκαγιές τόσο στον Νο</w:t>
      </w:r>
      <w:r>
        <w:rPr>
          <w:rFonts w:eastAsia="Times New Roman" w:cs="Times New Roman"/>
          <w:szCs w:val="24"/>
        </w:rPr>
        <w:t>μό Λακωνίας και στη Μάνη πέρυσι το καλοκαίρι όσο και στα Κύθηρα, που είναι ένα νησί το οποίο είναι στην εκλογική μου περιφέρεια. Δεν βίωσα τη μεγάλη φωτιά του Καλάμου. Και πραγματικά, κύριε Υπουργέ, δεν μπορώ να καταλάβω ενώ χαίρεστε να σας κάνουμε αυτές τ</w:t>
      </w:r>
      <w:r>
        <w:rPr>
          <w:rFonts w:eastAsia="Times New Roman" w:cs="Times New Roman"/>
          <w:szCs w:val="24"/>
        </w:rPr>
        <w:t>ις ερωτήσεις</w:t>
      </w:r>
      <w:r>
        <w:rPr>
          <w:rFonts w:eastAsia="Times New Roman" w:cs="Times New Roman"/>
          <w:szCs w:val="24"/>
        </w:rPr>
        <w:t>,</w:t>
      </w:r>
      <w:r>
        <w:rPr>
          <w:rFonts w:eastAsia="Times New Roman" w:cs="Times New Roman"/>
          <w:szCs w:val="24"/>
        </w:rPr>
        <w:t xml:space="preserve"> γιατί δεν έρχεστε να τις απαντήσετε. </w:t>
      </w:r>
    </w:p>
    <w:p w14:paraId="657FEB44"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Φυσικά κατηγορείτε τα μέσα μαζικής ενημέρωσης, τους φορείς και τους πολίτες οι οποίοι αγανάκτησαν από αυτή την α</w:t>
      </w:r>
      <w:r>
        <w:rPr>
          <w:rFonts w:eastAsia="Times New Roman" w:cs="Times New Roman"/>
          <w:szCs w:val="24"/>
        </w:rPr>
        <w:lastRenderedPageBreak/>
        <w:t>νικανότητα στη διαχείριση που είχε η Πυροσβεστική στα περυσινά φαινόμενα με τις πυρκαγιές. Ε</w:t>
      </w:r>
      <w:r>
        <w:rPr>
          <w:rFonts w:eastAsia="Times New Roman" w:cs="Times New Roman"/>
          <w:szCs w:val="24"/>
        </w:rPr>
        <w:t xml:space="preserve">σείς, όμως, ήσασταν, κύριε Υπουργέ, ο οποίος δηλώσατε για την αναποτελεσματικότητα του Πυροσβεστικού Σώματος. Δικές σας δηλώσεις ήταν πέρυσι το καλοκαίρι. </w:t>
      </w:r>
    </w:p>
    <w:p w14:paraId="657FEB45"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Βέβαια μέσα σε εννιά μήνες μας λέτε ότι πλέον το Πυροσβεστικό Σώμα έχει τις δυνατότητες και τα στελέ</w:t>
      </w:r>
      <w:r>
        <w:rPr>
          <w:rFonts w:eastAsia="Times New Roman" w:cs="Times New Roman"/>
          <w:szCs w:val="24"/>
        </w:rPr>
        <w:t xml:space="preserve">χη του είναι ικανά για να αντιμετωπίσουν όλες αυτές στις πυρκαγιές. Εσείς όταν σας λέγαμε για το έλλειμμα και για τον περυσινό επιχειρησιακό </w:t>
      </w:r>
      <w:r>
        <w:rPr>
          <w:rFonts w:eastAsia="Times New Roman" w:cs="Times New Roman"/>
          <w:szCs w:val="24"/>
        </w:rPr>
        <w:t>υ</w:t>
      </w:r>
      <w:r>
        <w:rPr>
          <w:rFonts w:eastAsia="Times New Roman" w:cs="Times New Roman"/>
          <w:szCs w:val="24"/>
        </w:rPr>
        <w:t>παρχηγό, τον οποίο είχατε ορίσει εσείς, κύριε Υπουργέ, και σας μιλάγαμε για την ανικανότητα και ότι σε αυτόν οφειλ</w:t>
      </w:r>
      <w:r>
        <w:rPr>
          <w:rFonts w:eastAsia="Times New Roman" w:cs="Times New Roman"/>
          <w:szCs w:val="24"/>
        </w:rPr>
        <w:t>όταν η έλλειψη διαχείρισης και σωστής οργάνωσης</w:t>
      </w:r>
      <w:r>
        <w:rPr>
          <w:rFonts w:eastAsia="Times New Roman" w:cs="Times New Roman"/>
          <w:szCs w:val="24"/>
        </w:rPr>
        <w:t>,</w:t>
      </w:r>
      <w:r>
        <w:rPr>
          <w:rFonts w:eastAsia="Times New Roman" w:cs="Times New Roman"/>
          <w:szCs w:val="24"/>
        </w:rPr>
        <w:t xml:space="preserve"> τότε λέγατε ότι δεν ίσχυε, αλλά βέβαια μετά τον αποστρατεύσατε.</w:t>
      </w:r>
    </w:p>
    <w:p w14:paraId="657FEB46"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Εγώ, λοιπόν, σας κατέθεσα αυτή την ερώτηση και ζητάω να μου απαντήσετε, κύριε Υπουργέ, σε σχέση με όλα αυτά τα οποία είπατε στην προηγούμενη το</w:t>
      </w:r>
      <w:r>
        <w:rPr>
          <w:rFonts w:eastAsia="Times New Roman" w:cs="Times New Roman"/>
          <w:szCs w:val="24"/>
        </w:rPr>
        <w:t>ποθέτηση. Ποια είναι η κατάσταση στα πτητικά μέσα με νούμερα και με αριθμούς; Πόσα αεροπλάνα πετάνε τώρα, πόσα ελικόπτερα πετάνε τώρα; Ποια εί</w:t>
      </w:r>
      <w:r>
        <w:rPr>
          <w:rFonts w:eastAsia="Times New Roman" w:cs="Times New Roman"/>
          <w:szCs w:val="24"/>
        </w:rPr>
        <w:lastRenderedPageBreak/>
        <w:t>ναι η κατάσταση στα θαλάσσια μέσα; Πόσα οχήματα επιχειρησιακά μπορούν να λειτουργήσουν στην Πυροσβεστική; Και τι γ</w:t>
      </w:r>
      <w:r>
        <w:rPr>
          <w:rFonts w:eastAsia="Times New Roman" w:cs="Times New Roman"/>
          <w:szCs w:val="24"/>
        </w:rPr>
        <w:t>ίνεται με το έμψυχο δυναμικό; Αλλά θέλω να σας παρακαλέσω</w:t>
      </w:r>
      <w:r>
        <w:rPr>
          <w:rFonts w:eastAsia="Times New Roman" w:cs="Times New Roman"/>
          <w:szCs w:val="24"/>
        </w:rPr>
        <w:t>,</w:t>
      </w:r>
      <w:r>
        <w:rPr>
          <w:rFonts w:eastAsia="Times New Roman" w:cs="Times New Roman"/>
          <w:szCs w:val="24"/>
        </w:rPr>
        <w:t xml:space="preserve"> να μη λέμε το τι έκαναν οι προηγούμενοι. Να μας πείτε με νούμερα αυτή την στιγμή</w:t>
      </w:r>
      <w:r>
        <w:rPr>
          <w:rFonts w:eastAsia="Times New Roman" w:cs="Times New Roman"/>
          <w:szCs w:val="24"/>
        </w:rPr>
        <w:t>,</w:t>
      </w:r>
      <w:r>
        <w:rPr>
          <w:rFonts w:eastAsia="Times New Roman" w:cs="Times New Roman"/>
          <w:szCs w:val="24"/>
        </w:rPr>
        <w:t xml:space="preserve"> ποια είναι η επιχειρησιακή δυνατότητα της Πυροσβεστικής Υπηρεσίας.</w:t>
      </w:r>
    </w:p>
    <w:p w14:paraId="657FEB47" w14:textId="77777777" w:rsidR="0046060E" w:rsidRDefault="00AD2655">
      <w:pPr>
        <w:spacing w:line="600" w:lineRule="auto"/>
        <w:ind w:firstLine="720"/>
        <w:jc w:val="both"/>
        <w:rPr>
          <w:rFonts w:eastAsia="Times New Roman" w:cs="Times New Roman"/>
          <w:szCs w:val="24"/>
        </w:rPr>
      </w:pPr>
      <w:r w:rsidRPr="006F21F5">
        <w:rPr>
          <w:rFonts w:eastAsia="Times New Roman" w:cs="Times New Roman"/>
          <w:b/>
          <w:szCs w:val="24"/>
        </w:rPr>
        <w:t>ΠΡΟΕΔΡΕΥΩΝ (Σπυρίδων Λυκούδης):</w:t>
      </w:r>
      <w:r>
        <w:rPr>
          <w:rFonts w:eastAsia="Times New Roman" w:cs="Times New Roman"/>
          <w:szCs w:val="24"/>
        </w:rPr>
        <w:t xml:space="preserve"> Ευχαριστώ, κύριε</w:t>
      </w:r>
      <w:r>
        <w:rPr>
          <w:rFonts w:eastAsia="Times New Roman" w:cs="Times New Roman"/>
          <w:szCs w:val="24"/>
        </w:rPr>
        <w:t xml:space="preserve"> συνάδελφε.</w:t>
      </w:r>
    </w:p>
    <w:p w14:paraId="657FEB48"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657FEB49" w14:textId="77777777" w:rsidR="0046060E" w:rsidRDefault="00AD2655">
      <w:pPr>
        <w:spacing w:line="600" w:lineRule="auto"/>
        <w:ind w:firstLine="720"/>
        <w:jc w:val="both"/>
        <w:rPr>
          <w:rFonts w:eastAsia="Times New Roman" w:cs="Times New Roman"/>
          <w:szCs w:val="24"/>
        </w:rPr>
      </w:pPr>
      <w:r w:rsidRPr="00F54CF2">
        <w:rPr>
          <w:rFonts w:eastAsia="Times New Roman" w:cs="Times New Roman"/>
          <w:b/>
          <w:szCs w:val="24"/>
        </w:rPr>
        <w:t>ΝΙΚΟΛΑΟΣ ΤΟΣΚΑΣ (Αναπληρωτής Υπουργός Εσωτερικών):</w:t>
      </w:r>
      <w:r>
        <w:rPr>
          <w:rFonts w:eastAsia="Times New Roman" w:cs="Times New Roman"/>
          <w:szCs w:val="24"/>
        </w:rPr>
        <w:t xml:space="preserve"> Κύριε Κατσαφάδο, δεν περιμέναμε την ερώτηση τη δική σας ή και άλλων, προκειμένου να αρχίσουμε την προετοιμασία για τη φετινή αντιπυρική περίοδο. Η προετοιμασία </w:t>
      </w:r>
      <w:r>
        <w:rPr>
          <w:rFonts w:eastAsia="Times New Roman" w:cs="Times New Roman"/>
          <w:szCs w:val="24"/>
        </w:rPr>
        <w:t>για τη φετινή αντιπυρική περίοδο έχει αρχίσει μετά το πέρας του προηγούμενου καλοκαιριού</w:t>
      </w:r>
      <w:r>
        <w:rPr>
          <w:rFonts w:eastAsia="Times New Roman" w:cs="Times New Roman"/>
          <w:szCs w:val="24"/>
        </w:rPr>
        <w:t>,</w:t>
      </w:r>
      <w:r>
        <w:rPr>
          <w:rFonts w:eastAsia="Times New Roman" w:cs="Times New Roman"/>
          <w:szCs w:val="24"/>
        </w:rPr>
        <w:t xml:space="preserve"> γιατί αλλιώς δεν θα προφταίναμε τίποτα. </w:t>
      </w:r>
    </w:p>
    <w:p w14:paraId="657FEB4A"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Και ξέρετε κάτι; Ξέρετε ποιο ήταν το κυριότερο εμπόδιο στη φετινή προετοιμασία για την αντιπυρική περίοδο; Ξέρετε ότι τα έτη </w:t>
      </w:r>
      <w:r>
        <w:rPr>
          <w:rFonts w:eastAsia="Times New Roman" w:cs="Times New Roman"/>
          <w:szCs w:val="24"/>
        </w:rPr>
        <w:t xml:space="preserve">2012,2013,2014 δεν πληρώθηκαν τα ελικόπτερα τα οποία </w:t>
      </w:r>
      <w:r>
        <w:rPr>
          <w:rFonts w:eastAsia="Times New Roman" w:cs="Times New Roman"/>
          <w:szCs w:val="24"/>
        </w:rPr>
        <w:lastRenderedPageBreak/>
        <w:t>μισθώθηκαν και ήρθαν; Και ξέρετε ότι –λογικά θα έλεγα- η διεθνής υπηρεσία στην οποία ανατέθηκε ο διαγωνισμός μας λέει</w:t>
      </w:r>
      <w:r>
        <w:rPr>
          <w:rFonts w:eastAsia="Times New Roman" w:cs="Times New Roman"/>
          <w:szCs w:val="24"/>
        </w:rPr>
        <w:t>:</w:t>
      </w:r>
      <w:r>
        <w:rPr>
          <w:rFonts w:eastAsia="Times New Roman" w:cs="Times New Roman"/>
          <w:szCs w:val="24"/>
        </w:rPr>
        <w:t xml:space="preserve"> «Ξέρετε εάν δεν πληρωθούν τα προηγούμενα, πώς θα σας δώσω εγώ;». Μιλάω για 8 εκατομμ</w:t>
      </w:r>
      <w:r>
        <w:rPr>
          <w:rFonts w:eastAsia="Times New Roman" w:cs="Times New Roman"/>
          <w:szCs w:val="24"/>
        </w:rPr>
        <w:t>ύρια. Δηλαδή φέσια, δηλαδή τρέχαμε με τα λίγα λεφτά που έχουμε</w:t>
      </w:r>
      <w:r>
        <w:rPr>
          <w:rFonts w:eastAsia="Times New Roman" w:cs="Times New Roman"/>
          <w:szCs w:val="24"/>
        </w:rPr>
        <w:t>,</w:t>
      </w:r>
      <w:r>
        <w:rPr>
          <w:rFonts w:eastAsia="Times New Roman" w:cs="Times New Roman"/>
          <w:szCs w:val="24"/>
        </w:rPr>
        <w:t xml:space="preserve"> να αντιμετωπίσουμε καταστάσεις που βρήκαμε. </w:t>
      </w:r>
    </w:p>
    <w:p w14:paraId="657FEB4B"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Και βεβαίως θα πω ποια ήταν η κατάσταση προηγούμενα. Και βεβαίως θα πω για τους κάδους που δεν είχαν παρθεί ποτέ. Και βεβαίως θα πω για την κατάσταση αντιμετώπισης του προσωπικού, όπου υπήρχαν πάρα πολλές κατηγορίες προσωπικού που είχαν αφεθεί στην τύχη </w:t>
      </w:r>
      <w:r>
        <w:rPr>
          <w:rFonts w:eastAsia="Times New Roman" w:cs="Times New Roman"/>
          <w:szCs w:val="24"/>
        </w:rPr>
        <w:t>το</w:t>
      </w:r>
      <w:r>
        <w:rPr>
          <w:rFonts w:eastAsia="Times New Roman" w:cs="Times New Roman"/>
          <w:szCs w:val="24"/>
        </w:rPr>
        <w:t>υς,</w:t>
      </w:r>
      <w:r>
        <w:rPr>
          <w:rFonts w:eastAsia="Times New Roman" w:cs="Times New Roman"/>
          <w:szCs w:val="24"/>
        </w:rPr>
        <w:t xml:space="preserve"> και ειδικά οι πενταετείς πυροσβέστες οι οποίοι περίμεναν μονιμοποίηση χωρίς να έχει προβλεφθεί από το Υπουργείο Μεταρρύθμισης ο αριθμός των θέσεων μονιμοποίησης. Επομένως εμείς έχουμε κάνει ό,τι μπορούμε. </w:t>
      </w:r>
    </w:p>
    <w:p w14:paraId="657FEB4C"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Και ξέρετε κάτι; Εάν θέλετε να κάνω καινούρ</w:t>
      </w:r>
      <w:r>
        <w:rPr>
          <w:rFonts w:eastAsia="Times New Roman" w:cs="Times New Roman"/>
          <w:szCs w:val="24"/>
        </w:rPr>
        <w:t>γ</w:t>
      </w:r>
      <w:r>
        <w:rPr>
          <w:rFonts w:eastAsia="Times New Roman" w:cs="Times New Roman"/>
          <w:szCs w:val="24"/>
        </w:rPr>
        <w:t>ια</w:t>
      </w:r>
      <w:r>
        <w:rPr>
          <w:rFonts w:eastAsia="Times New Roman" w:cs="Times New Roman"/>
          <w:szCs w:val="24"/>
        </w:rPr>
        <w:t xml:space="preserve"> τα αεροσκάφη του 1974</w:t>
      </w:r>
      <w:r>
        <w:rPr>
          <w:rFonts w:eastAsia="Times New Roman" w:cs="Times New Roman"/>
          <w:szCs w:val="24"/>
        </w:rPr>
        <w:t>,</w:t>
      </w:r>
      <w:r>
        <w:rPr>
          <w:rFonts w:eastAsia="Times New Roman" w:cs="Times New Roman"/>
          <w:szCs w:val="24"/>
        </w:rPr>
        <w:t xml:space="preserve"> συγγνώμη αλλά τέτοιες μαγικές ικανότητες εγώ δεν έχω και δεν νομίζω να έχει και κανένας. Τι μπορεί να κάνει </w:t>
      </w:r>
      <w:r>
        <w:rPr>
          <w:rFonts w:eastAsia="Times New Roman" w:cs="Times New Roman"/>
          <w:szCs w:val="24"/>
        </w:rPr>
        <w:lastRenderedPageBreak/>
        <w:t>αυτή η Κυβέρνηση</w:t>
      </w:r>
      <w:r>
        <w:rPr>
          <w:rFonts w:eastAsia="Times New Roman" w:cs="Times New Roman"/>
          <w:szCs w:val="24"/>
        </w:rPr>
        <w:t>,</w:t>
      </w:r>
      <w:r>
        <w:rPr>
          <w:rFonts w:eastAsia="Times New Roman" w:cs="Times New Roman"/>
          <w:szCs w:val="24"/>
        </w:rPr>
        <w:t xml:space="preserve"> με χρήματα τα οποία έδωσε επιπλέον ο κύριος Πρωθυπουργός με δική του παρέμβαση; </w:t>
      </w:r>
    </w:p>
    <w:p w14:paraId="657FEB4D"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Να συντηρήσουμε τους κινη</w:t>
      </w:r>
      <w:r>
        <w:rPr>
          <w:rFonts w:eastAsia="Times New Roman" w:cs="Times New Roman"/>
          <w:szCs w:val="24"/>
        </w:rPr>
        <w:t>τήρες των αεροσκαφών</w:t>
      </w:r>
      <w:r>
        <w:rPr>
          <w:rFonts w:eastAsia="Times New Roman" w:cs="Times New Roman"/>
          <w:szCs w:val="24"/>
        </w:rPr>
        <w:t>,</w:t>
      </w:r>
      <w:r>
        <w:rPr>
          <w:rFonts w:eastAsia="Times New Roman" w:cs="Times New Roman"/>
          <w:szCs w:val="24"/>
        </w:rPr>
        <w:t xml:space="preserve"> ώστε να έχουν όσο το δυνατό καλύτερη πτητική διαθεσιμότητα. Μπορούμε να βελτιώσουμε το νομοθετικό πλαίσιο</w:t>
      </w:r>
      <w:r>
        <w:rPr>
          <w:rFonts w:eastAsia="Times New Roman" w:cs="Times New Roman"/>
          <w:szCs w:val="24"/>
        </w:rPr>
        <w:t>,</w:t>
      </w:r>
      <w:r>
        <w:rPr>
          <w:rFonts w:eastAsia="Times New Roman" w:cs="Times New Roman"/>
          <w:szCs w:val="24"/>
        </w:rPr>
        <w:t xml:space="preserve"> ώστε να μην είναι εκατό κατηγορίες ανθρώπων αλλά όσο γίνεται να μειώσουμε τις διάφορες στρεβλώσεις. </w:t>
      </w:r>
    </w:p>
    <w:p w14:paraId="657FEB4E"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Βεβαίως εδώ πρέπει να αναφ</w:t>
      </w:r>
      <w:r>
        <w:rPr>
          <w:rFonts w:eastAsia="Times New Roman" w:cs="Times New Roman"/>
          <w:szCs w:val="24"/>
        </w:rPr>
        <w:t xml:space="preserve">έρουμε και τα προβλήματα. Ανέφερα και πέρυσι τα προβλήματα και θα αναφέρω τώρα τις βελτιώσεις. Έτσι προχωράει το ζήτημα αναφέροντας τα αρνητικά και τα θετικά. </w:t>
      </w:r>
    </w:p>
    <w:p w14:paraId="657FEB4F"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Εμείς, λοιπόν, κάνουμε ό,τι μπορούμε και μάλιστα επεμβαίνει ο Υπουργός σε λεπτομερειακά θέματα π</w:t>
      </w:r>
      <w:r>
        <w:rPr>
          <w:rFonts w:eastAsia="Times New Roman" w:cs="Times New Roman"/>
          <w:szCs w:val="24"/>
        </w:rPr>
        <w:t xml:space="preserve">έραν των αρμοδιοτήτων του, προκειμένου να υπάρξουν γρήγορες λύσεις. Μακάρι να γινόταν αυτό σε συνεχή βάση. </w:t>
      </w:r>
    </w:p>
    <w:p w14:paraId="657FEB50"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Σας ευχαριστώ.</w:t>
      </w:r>
    </w:p>
    <w:p w14:paraId="657FEB51" w14:textId="77777777" w:rsidR="0046060E" w:rsidRDefault="00AD2655">
      <w:pPr>
        <w:spacing w:line="600" w:lineRule="auto"/>
        <w:ind w:firstLine="720"/>
        <w:jc w:val="both"/>
        <w:rPr>
          <w:rFonts w:eastAsia="Times New Roman" w:cs="Times New Roman"/>
          <w:szCs w:val="24"/>
        </w:rPr>
      </w:pPr>
      <w:r w:rsidRPr="003A4875">
        <w:rPr>
          <w:rFonts w:eastAsia="Times New Roman" w:cs="Times New Roman"/>
          <w:b/>
          <w:szCs w:val="24"/>
        </w:rPr>
        <w:t xml:space="preserve">ΠΡΟΕΔΡΕΥΩΝ (Σπυρίδων Λυκούδης): </w:t>
      </w:r>
      <w:r>
        <w:rPr>
          <w:rFonts w:eastAsia="Times New Roman" w:cs="Times New Roman"/>
          <w:szCs w:val="24"/>
        </w:rPr>
        <w:t>Σας ευχαριστώ, κύριε Υπουργέ.</w:t>
      </w:r>
    </w:p>
    <w:p w14:paraId="657FEB52"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Κύριε Κατσαφάδο, έχετε τον λόγο.</w:t>
      </w:r>
    </w:p>
    <w:p w14:paraId="657FEB53"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Νούμερα δεν ά</w:t>
      </w:r>
      <w:r>
        <w:rPr>
          <w:rFonts w:eastAsia="Times New Roman" w:cs="Times New Roman"/>
          <w:szCs w:val="24"/>
        </w:rPr>
        <w:t xml:space="preserve">κουσα, κύριε Υπουργέ. Και επειδή δεν άκουσα νούμερα, να σας πω εγώ κάποια νούμερα και θέλω να μου τα επιβεβαιώσετε ή να μου τα διαψεύσετε. </w:t>
      </w:r>
    </w:p>
    <w:p w14:paraId="657FEB54"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Αυτή τη στιγμή, κύριε Υπουργέ, σε επιχειρησιακή ετοιμότητα –τυπικά επιχειρησιακή ετοιμότητα και θα καταλάβετε τι θέλω να πω- υπάρχουν πέντε αεροσκάφη </w:t>
      </w:r>
      <w:proofErr w:type="spellStart"/>
      <w:r>
        <w:rPr>
          <w:rFonts w:eastAsia="Times New Roman" w:cs="Times New Roman"/>
          <w:szCs w:val="24"/>
        </w:rPr>
        <w:t>Καναντέρ</w:t>
      </w:r>
      <w:proofErr w:type="spellEnd"/>
      <w:r>
        <w:rPr>
          <w:rFonts w:eastAsia="Times New Roman" w:cs="Times New Roman"/>
          <w:szCs w:val="24"/>
        </w:rPr>
        <w:t xml:space="preserve">. </w:t>
      </w:r>
    </w:p>
    <w:p w14:paraId="657FEB55"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Καταθέτω στα Πρακτικά τη δήλωσή σας, όπου Απρίλη το πολύ Μάη θα ήταν έτοιμοι οι δώδεκα κινητήρε</w:t>
      </w:r>
      <w:r>
        <w:rPr>
          <w:rFonts w:eastAsia="Times New Roman" w:cs="Times New Roman"/>
          <w:szCs w:val="24"/>
        </w:rPr>
        <w:t>ς και τα δέκα εκατομμύρια ευρώ τα οποία είπε ο Πρωθυπουργός μετά τη φωτιά στον Κάλαμο στους πιλότους ότι θα είναι έτοιμα. Πέντε!</w:t>
      </w:r>
    </w:p>
    <w:p w14:paraId="657FEB56" w14:textId="77777777" w:rsidR="0046060E" w:rsidRDefault="00AD2655">
      <w:pPr>
        <w:spacing w:line="600" w:lineRule="auto"/>
        <w:ind w:firstLine="720"/>
        <w:jc w:val="both"/>
        <w:rPr>
          <w:rFonts w:eastAsia="Times New Roman" w:cs="Times New Roman"/>
          <w:szCs w:val="24"/>
        </w:rPr>
      </w:pPr>
      <w:r w:rsidRPr="00132157">
        <w:rPr>
          <w:rFonts w:eastAsia="Times New Roman" w:cs="Times New Roman"/>
          <w:szCs w:val="24"/>
        </w:rPr>
        <w:t>(</w:t>
      </w:r>
      <w:r>
        <w:rPr>
          <w:rFonts w:eastAsia="Times New Roman" w:cs="Times New Roman"/>
          <w:szCs w:val="24"/>
        </w:rPr>
        <w:t>Στο σημείο αυτό ο Βουλευτής κ. Κωνσταντίνος Κατσαφάδος καταθέτει για τα Πρακτικά το προαναφερθέν έγγραφο, το οποίο βρίσκε</w:t>
      </w:r>
      <w:r w:rsidRPr="00132157">
        <w:rPr>
          <w:rFonts w:eastAsia="Times New Roman" w:cs="Times New Roman"/>
          <w:szCs w:val="24"/>
        </w:rPr>
        <w:t>ται σ</w:t>
      </w:r>
      <w:r w:rsidRPr="00132157">
        <w:rPr>
          <w:rFonts w:eastAsia="Times New Roman" w:cs="Times New Roman"/>
          <w:szCs w:val="24"/>
        </w:rPr>
        <w:t>το αρχείο του Τμήματος Γραμματείας της Διεύθυνσης Στενογραφίας και  Πρακτικών της Βουλής)</w:t>
      </w:r>
    </w:p>
    <w:p w14:paraId="657FEB57"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Συγκεκριμένα χθες ένα μπορούσε να πετάξει. Το λέω αυτό για να είμαστε ακριβείς και να μιλάμε με νούμερα.</w:t>
      </w:r>
    </w:p>
    <w:p w14:paraId="657FEB58"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Ό,τι έχει να κάνει, λοιπόν, με τα αεροσκάφη, που είπατε ότι δ</w:t>
      </w:r>
      <w:r>
        <w:rPr>
          <w:rFonts w:eastAsia="Times New Roman" w:cs="Times New Roman"/>
          <w:szCs w:val="24"/>
        </w:rPr>
        <w:t>ώσατε τα 10 εκατομμύρια, μάλλον θα τα χρησιμοποιήσουμε για την επόμενη αντιπυρική περίοδο. Σε αυτή δεν προβλέπεται κάτι.</w:t>
      </w:r>
    </w:p>
    <w:p w14:paraId="657FEB59"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Δεύτερον, είχατε μιλήσει για το Εθνικό Κέντρο Πολιτικής Προστασίας στην Πτολεμαΐδα. Ήταν δική σας εξαγγελία. Εσείς το είχατε αναλάβει. </w:t>
      </w:r>
      <w:r>
        <w:rPr>
          <w:rFonts w:eastAsia="Times New Roman" w:cs="Times New Roman"/>
          <w:szCs w:val="24"/>
        </w:rPr>
        <w:t xml:space="preserve">Υπάρχει; Έχει γίνει κάτι; Οι πληροφορίες μου μου λένε ότι δεν έχει γίνει τίποτα, δεν υπάρχει αυτό το </w:t>
      </w:r>
      <w:r>
        <w:rPr>
          <w:rFonts w:eastAsia="Times New Roman" w:cs="Times New Roman"/>
          <w:szCs w:val="24"/>
        </w:rPr>
        <w:t>κ</w:t>
      </w:r>
      <w:r>
        <w:rPr>
          <w:rFonts w:eastAsia="Times New Roman" w:cs="Times New Roman"/>
          <w:szCs w:val="24"/>
        </w:rPr>
        <w:t xml:space="preserve">έντρο. Ήταν δική σας πρωτοβουλία, εσείς μιλήσατε, υπήρχε ενδιαφέρον από τους Γάλλους, υπήρχε ενδιαφέρον από άλλες χώρες. Υπάρχει; Δεν υπάρχει. </w:t>
      </w:r>
    </w:p>
    <w:p w14:paraId="657FEB5A"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Τρίτον, μι</w:t>
      </w:r>
      <w:r>
        <w:rPr>
          <w:rFonts w:eastAsia="Times New Roman" w:cs="Times New Roman"/>
          <w:szCs w:val="24"/>
        </w:rPr>
        <w:t xml:space="preserve">λήσατε για τα ελικόπτερα που κάποιοι έκαναν βόλτες, όπως λέτε, για </w:t>
      </w:r>
      <w:r>
        <w:rPr>
          <w:rFonts w:eastAsia="Times New Roman" w:cs="Times New Roman"/>
          <w:szCs w:val="24"/>
          <w:lang w:val="en-US"/>
        </w:rPr>
        <w:t>VIP</w:t>
      </w:r>
      <w:r>
        <w:rPr>
          <w:rFonts w:eastAsia="Times New Roman" w:cs="Times New Roman"/>
          <w:szCs w:val="24"/>
        </w:rPr>
        <w:t>. Το Πυροσβεστικό Σώμα, λοιπόν, διαθέτει πέντε ιδιόκτητα ελικόπτερα. Πόσα είναι σε επιχειρησιακή ετοιμότητα; Τρία!</w:t>
      </w:r>
    </w:p>
    <w:p w14:paraId="657FEB5B" w14:textId="77777777" w:rsidR="0046060E" w:rsidRDefault="00AD2655">
      <w:pPr>
        <w:spacing w:line="600" w:lineRule="auto"/>
        <w:ind w:firstLine="720"/>
        <w:jc w:val="both"/>
        <w:rPr>
          <w:rFonts w:eastAsia="Times New Roman" w:cs="Times New Roman"/>
          <w:szCs w:val="24"/>
        </w:rPr>
      </w:pPr>
      <w:r w:rsidRPr="002B765E">
        <w:rPr>
          <w:rFonts w:eastAsia="Times New Roman" w:cs="Times New Roman"/>
          <w:b/>
          <w:szCs w:val="24"/>
        </w:rPr>
        <w:t>ΝΙΚΟΛΑΟΣ ΤΟΣΚΑΣ (Αναπληρωτής Υπουργός Εσωτερικώ</w:t>
      </w:r>
      <w:r>
        <w:rPr>
          <w:rFonts w:eastAsia="Times New Roman" w:cs="Times New Roman"/>
          <w:b/>
          <w:szCs w:val="24"/>
        </w:rPr>
        <w:t>ν</w:t>
      </w:r>
      <w:r w:rsidRPr="002B765E">
        <w:rPr>
          <w:rFonts w:eastAsia="Times New Roman" w:cs="Times New Roman"/>
          <w:b/>
          <w:szCs w:val="24"/>
        </w:rPr>
        <w:t xml:space="preserve">): </w:t>
      </w:r>
      <w:r>
        <w:rPr>
          <w:rFonts w:eastAsia="Times New Roman" w:cs="Times New Roman"/>
          <w:szCs w:val="24"/>
        </w:rPr>
        <w:t xml:space="preserve">Τρία; </w:t>
      </w:r>
    </w:p>
    <w:p w14:paraId="657FEB5C"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w:t>
      </w:r>
      <w:r>
        <w:rPr>
          <w:rFonts w:eastAsia="Times New Roman" w:cs="Times New Roman"/>
          <w:b/>
          <w:szCs w:val="24"/>
        </w:rPr>
        <w:t xml:space="preserve">ΚΑΤΣΑΦΑΔΟΣ: </w:t>
      </w:r>
      <w:r>
        <w:rPr>
          <w:rFonts w:eastAsia="Times New Roman" w:cs="Times New Roman"/>
          <w:szCs w:val="24"/>
        </w:rPr>
        <w:t xml:space="preserve">Τρία, βεβαίως, κύριε Υπουργέ, γιατί δεν υπάρχουν πιλότοι. Υπάρχουν πιλότοι; </w:t>
      </w:r>
    </w:p>
    <w:p w14:paraId="657FEB5D" w14:textId="77777777" w:rsidR="0046060E" w:rsidRDefault="00AD2655">
      <w:pPr>
        <w:spacing w:line="600" w:lineRule="auto"/>
        <w:ind w:firstLine="720"/>
        <w:jc w:val="both"/>
        <w:rPr>
          <w:rFonts w:eastAsia="Times New Roman" w:cs="Times New Roman"/>
          <w:szCs w:val="24"/>
        </w:rPr>
      </w:pPr>
      <w:r w:rsidRPr="002B765E">
        <w:rPr>
          <w:rFonts w:eastAsia="Times New Roman" w:cs="Times New Roman"/>
          <w:b/>
          <w:szCs w:val="24"/>
        </w:rPr>
        <w:t>ΝΙΚΟΛΑΟΣ ΤΟΣΚΑΣ (Αναπληρωτής Υπουργός Εσωτερικώ</w:t>
      </w:r>
      <w:r>
        <w:rPr>
          <w:rFonts w:eastAsia="Times New Roman" w:cs="Times New Roman"/>
          <w:b/>
          <w:szCs w:val="24"/>
        </w:rPr>
        <w:t>ν</w:t>
      </w:r>
      <w:r w:rsidRPr="002B765E">
        <w:rPr>
          <w:rFonts w:eastAsia="Times New Roman" w:cs="Times New Roman"/>
          <w:b/>
          <w:szCs w:val="24"/>
        </w:rPr>
        <w:t xml:space="preserve">): </w:t>
      </w:r>
      <w:r>
        <w:rPr>
          <w:rFonts w:eastAsia="Times New Roman" w:cs="Times New Roman"/>
          <w:szCs w:val="24"/>
        </w:rPr>
        <w:t>Θα έρθετε τώρα να πάμε…</w:t>
      </w:r>
    </w:p>
    <w:p w14:paraId="657FEB5E"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Υπάρχουν πιλότοι; Αν υπάρχουν πιλότοι, κύριε Υπουργέ, γιατί αυτή τη</w:t>
      </w:r>
      <w:r>
        <w:rPr>
          <w:rFonts w:eastAsia="Times New Roman" w:cs="Times New Roman"/>
          <w:szCs w:val="24"/>
        </w:rPr>
        <w:t xml:space="preserve"> στιγμή το Πυροσβεστικό Σώμα έχει δέκα πιλότους, πείτε μου πώς μπορούν και τα πέντε να είναι σε επιχειρησιακή ετοιμότητα είκοσι τέσσερις ώρες το εικοσιτετράωρο με δέκα πιλότους; Δεν έχετε βγάλει διαγωνισμό για να πάρετε τρεις ιδιώτες πιλότους για να μπορού</w:t>
      </w:r>
      <w:r>
        <w:rPr>
          <w:rFonts w:eastAsia="Times New Roman" w:cs="Times New Roman"/>
          <w:szCs w:val="24"/>
        </w:rPr>
        <w:t>ν; Άρα δεν είναι σε επιχειρησιακή ετοιμότητα. Εσείς ο ίδιος το παραδέχεστε. Μπορεί να είναι ικανά να πετάξουν, δεν έχουν τα στελέχη για να μπορέσουν να πετάξουν. Γιατί βγάλατε τον διαγωνισμό για τους τρεις πιλότους τώρα και δεν τον είχατε βγάλει νωρίτερα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 να είναι όντως σε επιχειρησιακή ετοιμότητα και τα πέντε και να μη λέτε ότι κάποιοι τα παίρνουν για να κάνουν βόλτες;</w:t>
      </w:r>
    </w:p>
    <w:p w14:paraId="657FEB5F"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έχει να κάνει με την ένταξη των </w:t>
      </w:r>
      <w:proofErr w:type="spellStart"/>
      <w:r>
        <w:rPr>
          <w:rFonts w:eastAsia="Times New Roman" w:cs="Times New Roman"/>
          <w:szCs w:val="24"/>
        </w:rPr>
        <w:t>Σινούκ</w:t>
      </w:r>
      <w:proofErr w:type="spellEnd"/>
      <w:r>
        <w:rPr>
          <w:rFonts w:eastAsia="Times New Roman" w:cs="Times New Roman"/>
          <w:szCs w:val="24"/>
        </w:rPr>
        <w:t>, δεν ξέρω αν η χρησιμότητά τους είναι τόσο σημαντική για να καλύψουν τις ανάγκες της Πυρ</w:t>
      </w:r>
      <w:r>
        <w:rPr>
          <w:rFonts w:eastAsia="Times New Roman" w:cs="Times New Roman"/>
          <w:szCs w:val="24"/>
        </w:rPr>
        <w:t xml:space="preserve">οσβεστικής Υπηρεσίας και δη σε μια τέτοια εθνικά κρίσιμη περίοδο. Βεβαίως και υπάρχουν τρία </w:t>
      </w:r>
      <w:proofErr w:type="spellStart"/>
      <w:r>
        <w:rPr>
          <w:rFonts w:eastAsia="Times New Roman" w:cs="Times New Roman"/>
          <w:szCs w:val="24"/>
        </w:rPr>
        <w:t>Σινούκ</w:t>
      </w:r>
      <w:proofErr w:type="spellEnd"/>
      <w:r>
        <w:rPr>
          <w:rFonts w:eastAsia="Times New Roman" w:cs="Times New Roman"/>
          <w:szCs w:val="24"/>
        </w:rPr>
        <w:t xml:space="preserve"> τα οποία έχετε στη διάθεση του Πυροσβεστικού Σώματος, αλλά μέχρι στιγμής δεν έχουν χρησιμοποιηθεί.</w:t>
      </w:r>
    </w:p>
    <w:p w14:paraId="657FEB60"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Σας είχαμε πει να μπορέσει να φτιαχτεί ένα </w:t>
      </w:r>
      <w:r>
        <w:rPr>
          <w:rFonts w:eastAsia="Times New Roman" w:cs="Times New Roman"/>
          <w:szCs w:val="24"/>
        </w:rPr>
        <w:t>κ</w:t>
      </w:r>
      <w:r>
        <w:rPr>
          <w:rFonts w:eastAsia="Times New Roman" w:cs="Times New Roman"/>
          <w:szCs w:val="24"/>
        </w:rPr>
        <w:t>έντρο, να υπάρ</w:t>
      </w:r>
      <w:r>
        <w:rPr>
          <w:rFonts w:eastAsia="Times New Roman" w:cs="Times New Roman"/>
          <w:szCs w:val="24"/>
        </w:rPr>
        <w:t>χει ένα ελικόπτερο στα Κύθηρα</w:t>
      </w:r>
      <w:r>
        <w:rPr>
          <w:rFonts w:eastAsia="Times New Roman" w:cs="Times New Roman"/>
          <w:szCs w:val="24"/>
        </w:rPr>
        <w:t>,</w:t>
      </w:r>
      <w:r>
        <w:rPr>
          <w:rFonts w:eastAsia="Times New Roman" w:cs="Times New Roman"/>
          <w:szCs w:val="24"/>
        </w:rPr>
        <w:t xml:space="preserve"> για να μπορεί να υπάρχει ένας συντονισμός στη νότια Πελοπόννησο. Οι πληροφορίες μου πάλι μου λένε ότι -και περιμένουμε να δούμε το κόστος το τίμημα για τα ενοικιαζόμενα μεσαία και μεγάλα ελικόπτερα, γιατί χθες μου λένε ότι έγ</w:t>
      </w:r>
      <w:r>
        <w:rPr>
          <w:rFonts w:eastAsia="Times New Roman" w:cs="Times New Roman"/>
          <w:szCs w:val="24"/>
        </w:rPr>
        <w:t>ινε η υπογραφή- θα το κάνετε στην Καλαμάτα. Είναι καλοδεχούμενο, αλλά να δούμε αν ο σχεδιασμός μπορεί να καλύψει όλη τη νότια Πελοπόννησο.</w:t>
      </w:r>
    </w:p>
    <w:p w14:paraId="657FEB61"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Επίσης, κύριε Υπουργέ, σε ό,τι έχει να κάνει με τα οχήματα. Περίπου το 30% των οχημάτων του Πυροσβεστικού Σώματος είν</w:t>
      </w:r>
      <w:r>
        <w:rPr>
          <w:rFonts w:eastAsia="Times New Roman" w:cs="Times New Roman"/>
          <w:szCs w:val="24"/>
        </w:rPr>
        <w:t xml:space="preserve">αι εκτός λειτουργίας. Υπήρχε το 2014 από την Πυροσβεστική Υπηρεσία σε συνεργασία με τις δεκατρείς </w:t>
      </w:r>
      <w:r>
        <w:rPr>
          <w:rFonts w:eastAsia="Times New Roman" w:cs="Times New Roman"/>
          <w:szCs w:val="24"/>
        </w:rPr>
        <w:t>π</w:t>
      </w:r>
      <w:r>
        <w:rPr>
          <w:rFonts w:eastAsia="Times New Roman" w:cs="Times New Roman"/>
          <w:szCs w:val="24"/>
        </w:rPr>
        <w:t>εριφέρειες της χώρας στα πλαίσια του ΕΣΠΑ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2020 ένα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lastRenderedPageBreak/>
        <w:t>για υλοποίηση προμήθειας πυροσβεστικών οχημάτων. Υπάρχουν τεράστιες καθυστερήσεις. Δεν έχ</w:t>
      </w:r>
      <w:r>
        <w:rPr>
          <w:rFonts w:eastAsia="Times New Roman" w:cs="Times New Roman"/>
          <w:szCs w:val="24"/>
        </w:rPr>
        <w:t xml:space="preserve">ει γίνει σχεδόν τίποτα. </w:t>
      </w:r>
    </w:p>
    <w:p w14:paraId="657FEB62"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Ενδεικτικά να σας αναφέρω για το τι σημασία έχουν τα νούμερα –και δώστε μου λίγο χρόνο, σας παρακαλώ πολύ, κύριε Πρόεδρε- για αυτά τα πολύπαθα Κύθηρα. </w:t>
      </w:r>
      <w:r w:rsidRPr="005C1A7A">
        <w:rPr>
          <w:rFonts w:eastAsia="Times New Roman" w:cs="Times New Roman"/>
          <w:szCs w:val="24"/>
        </w:rPr>
        <w:t>Στα Κύθηρα αυτή τη στιγμή λειτουργούν δυο από τα επτά απαρχαιωμένα οχήματα άνω τ</w:t>
      </w:r>
      <w:r w:rsidRPr="005C1A7A">
        <w:rPr>
          <w:rFonts w:eastAsia="Times New Roman" w:cs="Times New Roman"/>
          <w:szCs w:val="24"/>
        </w:rPr>
        <w:t>ων είκοσι πέντε ετών που έχουν.</w:t>
      </w:r>
      <w:r>
        <w:rPr>
          <w:rFonts w:eastAsia="Times New Roman" w:cs="Times New Roman"/>
          <w:szCs w:val="24"/>
        </w:rPr>
        <w:t xml:space="preserve"> Πριν από λίγο καιρό δόθηκαν πινακίδες σε ένα άλλο όχημα μιας δασικής υπηρεσίας είκοσι πέντε ετών. </w:t>
      </w:r>
    </w:p>
    <w:p w14:paraId="657FEB63" w14:textId="77777777" w:rsidR="0046060E" w:rsidRDefault="00AD2655">
      <w:pPr>
        <w:spacing w:line="600" w:lineRule="auto"/>
        <w:ind w:firstLine="720"/>
        <w:jc w:val="both"/>
        <w:rPr>
          <w:rFonts w:eastAsia="Times New Roman" w:cs="Times New Roman"/>
          <w:szCs w:val="24"/>
        </w:rPr>
      </w:pPr>
      <w:r w:rsidRPr="00121BDC">
        <w:rPr>
          <w:rFonts w:eastAsia="Times New Roman" w:cs="Times New Roman"/>
          <w:szCs w:val="24"/>
        </w:rPr>
        <w:t>Θα έρθει ο κύριος Υπουργός</w:t>
      </w:r>
      <w:r w:rsidRPr="00C95652">
        <w:rPr>
          <w:rFonts w:eastAsia="Times New Roman" w:cs="Times New Roman"/>
          <w:szCs w:val="24"/>
        </w:rPr>
        <w:t xml:space="preserve"> -ή να τον ενημερώσω- και θα μας πει ότι επισκευάστηκαν άλλα τέσσερα οχήματα. Για να καταλάβετε την</w:t>
      </w:r>
      <w:r w:rsidRPr="00C95652">
        <w:rPr>
          <w:rFonts w:eastAsia="Times New Roman" w:cs="Times New Roman"/>
          <w:szCs w:val="24"/>
        </w:rPr>
        <w:t xml:space="preserve"> τραγι</w:t>
      </w:r>
      <w:r>
        <w:rPr>
          <w:rFonts w:eastAsia="Times New Roman" w:cs="Times New Roman"/>
          <w:szCs w:val="24"/>
        </w:rPr>
        <w:t>κότητα και πώς επισκευάζονται αυτά τα οχήματα και τι επιχειρησιακές δυνατότητες έχουν, από τα τέσσερα οχήματα τα οποία επισκευάστηκαν για τον Πυροσβεστικό Σταθμό των Κυθήρων, τα δυο έμειναν στον δρόμο, δεν μπορούσαν να φτάσουν στα Κύθηρα. Κύριε Υπουρ</w:t>
      </w:r>
      <w:r>
        <w:rPr>
          <w:rFonts w:eastAsia="Times New Roman" w:cs="Times New Roman"/>
          <w:szCs w:val="24"/>
        </w:rPr>
        <w:t xml:space="preserve">γέ, από τα τέσσερα που επισκευάστηκαν, τα δυο δεν μπόρεσαν να φτάσουν στα Κύθηρα. </w:t>
      </w:r>
    </w:p>
    <w:p w14:paraId="657FEB64"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Σε ό,τι έχει να κάνει με το έμψυχο δυναμικό, ανώτατοι αξιωματικοί ήταν αυτοί οι οποίοι είχαν μιλήσει και είχαν πει ότι είναι πλημμελής ο επιχειρησιακός σχεδιασμός και τιμωρή</w:t>
      </w:r>
      <w:r>
        <w:rPr>
          <w:rFonts w:eastAsia="Times New Roman" w:cs="Times New Roman"/>
          <w:szCs w:val="24"/>
        </w:rPr>
        <w:t xml:space="preserve">θηκαν κιόλας. Τιμωρήσατε, κύριε Υπουργέ, αυτούς που έλεγαν ότι υπάρχει ένα πρόβλημα σχεδιασμού και να κάτσουμε να το ξαναδούμε. </w:t>
      </w:r>
    </w:p>
    <w:p w14:paraId="657FEB65"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Σε ό,τι έχει να κάνει με τους εποχικούς πυροσβέστες, ευτυχώς που ήταν η </w:t>
      </w:r>
      <w:r>
        <w:rPr>
          <w:rFonts w:eastAsia="Times New Roman" w:cs="Times New Roman"/>
          <w:szCs w:val="24"/>
        </w:rPr>
        <w:t>«</w:t>
      </w:r>
      <w:r>
        <w:rPr>
          <w:rFonts w:eastAsia="Times New Roman" w:cs="Times New Roman"/>
          <w:szCs w:val="24"/>
          <w:lang w:val="en-US"/>
        </w:rPr>
        <w:t>F</w:t>
      </w:r>
      <w:r>
        <w:rPr>
          <w:rFonts w:eastAsia="Times New Roman" w:cs="Times New Roman"/>
          <w:szCs w:val="24"/>
          <w:lang w:val="en-US"/>
        </w:rPr>
        <w:t>RAPORT</w:t>
      </w:r>
      <w:r>
        <w:rPr>
          <w:rFonts w:eastAsia="Times New Roman" w:cs="Times New Roman"/>
          <w:szCs w:val="24"/>
        </w:rPr>
        <w:t>»</w:t>
      </w:r>
      <w:r>
        <w:rPr>
          <w:rFonts w:eastAsia="Times New Roman" w:cs="Times New Roman"/>
          <w:szCs w:val="24"/>
        </w:rPr>
        <w:t xml:space="preserve"> και καταλαβαίνετε τι θέλω να πω. </w:t>
      </w:r>
    </w:p>
    <w:p w14:paraId="657FEB66"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Εάν δεν ήτα</w:t>
      </w:r>
      <w:r>
        <w:rPr>
          <w:rFonts w:eastAsia="Times New Roman" w:cs="Times New Roman"/>
          <w:szCs w:val="24"/>
        </w:rPr>
        <w:t xml:space="preserve">ν να μετακινηθούν πυροσβέστες για να καλύψουν τα κενά στα αεροδρόμια τα οποία έχει η </w:t>
      </w:r>
      <w:r>
        <w:rPr>
          <w:rFonts w:eastAsia="Times New Roman" w:cs="Times New Roman"/>
          <w:szCs w:val="24"/>
        </w:rPr>
        <w:t>«</w:t>
      </w:r>
      <w:r>
        <w:rPr>
          <w:rFonts w:eastAsia="Times New Roman" w:cs="Times New Roman"/>
          <w:szCs w:val="24"/>
          <w:lang w:val="en-US"/>
        </w:rPr>
        <w:t>F</w:t>
      </w:r>
      <w:r>
        <w:rPr>
          <w:rFonts w:eastAsia="Times New Roman" w:cs="Times New Roman"/>
          <w:szCs w:val="24"/>
          <w:lang w:val="en-US"/>
        </w:rPr>
        <w:t>RAPORT</w:t>
      </w:r>
      <w:r>
        <w:rPr>
          <w:rFonts w:eastAsia="Times New Roman" w:cs="Times New Roman"/>
          <w:szCs w:val="24"/>
        </w:rPr>
        <w:t>»</w:t>
      </w:r>
      <w:r>
        <w:rPr>
          <w:rFonts w:eastAsia="Times New Roman" w:cs="Times New Roman"/>
          <w:szCs w:val="24"/>
        </w:rPr>
        <w:t xml:space="preserve">, τους εποχικούς πυροσβέστες δεν θα τους έπαιρναν στο τέλος του Απρίλη. </w:t>
      </w:r>
    </w:p>
    <w:p w14:paraId="657FEB67"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Είναι, λοιπόν, πάρα πολύ σοβαρά θέματα αυτά που σας είπα. Εγώ σας μίλησα με αριθμούς, σας</w:t>
      </w:r>
      <w:r>
        <w:rPr>
          <w:rFonts w:eastAsia="Times New Roman" w:cs="Times New Roman"/>
          <w:szCs w:val="24"/>
        </w:rPr>
        <w:t xml:space="preserve"> μίλησα με νούμερα, κύριε Υπουργέ, όχι με το τι κάνουν τα ελικόπτερα και τι ταξίδια υπάρχουν. Αυτή τη στιγμή πόσα </w:t>
      </w:r>
      <w:proofErr w:type="spellStart"/>
      <w:r>
        <w:rPr>
          <w:rFonts w:eastAsia="Times New Roman" w:cs="Times New Roman"/>
          <w:szCs w:val="24"/>
        </w:rPr>
        <w:t>Καναντέρ</w:t>
      </w:r>
      <w:proofErr w:type="spellEnd"/>
      <w:r>
        <w:rPr>
          <w:rFonts w:eastAsia="Times New Roman" w:cs="Times New Roman"/>
          <w:szCs w:val="24"/>
        </w:rPr>
        <w:t xml:space="preserve"> μπορούν να πετάξουν; Πόσα ελικόπτερα υπάρχουν; Πότε θα πάρετε αυτούς τους τρεις </w:t>
      </w:r>
      <w:r>
        <w:rPr>
          <w:rFonts w:eastAsia="Times New Roman" w:cs="Times New Roman"/>
          <w:szCs w:val="24"/>
        </w:rPr>
        <w:lastRenderedPageBreak/>
        <w:t>ιδιώτες πιλότους; Τι θα γίνει με τα οχήματα; Τι θα γί</w:t>
      </w:r>
      <w:r>
        <w:rPr>
          <w:rFonts w:eastAsia="Times New Roman" w:cs="Times New Roman"/>
          <w:szCs w:val="24"/>
        </w:rPr>
        <w:t>νει με τα θαλάσσια μέσα, τα οποία δεν έχουν κα</w:t>
      </w:r>
      <w:r>
        <w:rPr>
          <w:rFonts w:eastAsia="Times New Roman" w:cs="Times New Roman"/>
          <w:szCs w:val="24"/>
        </w:rPr>
        <w:t>μ</w:t>
      </w:r>
      <w:r>
        <w:rPr>
          <w:rFonts w:eastAsia="Times New Roman" w:cs="Times New Roman"/>
          <w:szCs w:val="24"/>
        </w:rPr>
        <w:t>μία πιστοποίηση και δεν έχουν περάσει από κανέναν νηογνώμονα; Ο σταθμός στην Καβάλα δεν λειτουργεί. Είναι σοβαρά θέματα αυτά που σας ανέφερα.</w:t>
      </w:r>
    </w:p>
    <w:p w14:paraId="657FEB68" w14:textId="77777777" w:rsidR="0046060E" w:rsidRDefault="00AD2655">
      <w:pPr>
        <w:spacing w:line="600" w:lineRule="auto"/>
        <w:ind w:firstLine="720"/>
        <w:jc w:val="both"/>
        <w:rPr>
          <w:rFonts w:eastAsia="Times New Roman" w:cs="Times New Roman"/>
          <w:szCs w:val="24"/>
        </w:rPr>
      </w:pPr>
      <w:r w:rsidRPr="001F0206">
        <w:rPr>
          <w:rFonts w:eastAsia="Times New Roman" w:cs="Times New Roman"/>
          <w:b/>
          <w:szCs w:val="24"/>
        </w:rPr>
        <w:t>ΠΡΟΕΔΡΕΥΩΝ (</w:t>
      </w:r>
      <w:r>
        <w:rPr>
          <w:rFonts w:eastAsia="Times New Roman" w:cs="Times New Roman"/>
          <w:b/>
          <w:szCs w:val="24"/>
        </w:rPr>
        <w:t>Σπυρίδων Λυκούδης</w:t>
      </w:r>
      <w:r w:rsidRPr="001F0206">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συνάδελφε.</w:t>
      </w:r>
    </w:p>
    <w:p w14:paraId="657FEB69"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κύριος Υπουργός έχει τον λόγο.</w:t>
      </w:r>
    </w:p>
    <w:p w14:paraId="657FEB6A"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Κύριε Κατσαφάδο, θα μπορούσατε να κάνετε μια πιο απλή ερώτηση: «Γιατί καίγονται τα δάση, γιατί πιάνουν φωτιές;». Διότι εδώ, εκεί που μας χρωστάγατε, μας ζητάτε και το βόδι! Δ</w:t>
      </w:r>
      <w:r>
        <w:rPr>
          <w:rFonts w:eastAsia="Times New Roman" w:cs="Times New Roman"/>
          <w:szCs w:val="24"/>
        </w:rPr>
        <w:t>εν πήρατε ποτέ τα τελευταία χρόνια πιλότους για τα ελικόπτερα. Δεν τα χρησιμοποιούσατε καν. Εσείς μου λέτε ότι οι πιλότοι δεν φτάνουν και τη στιγμή που έχουμε κάνει διαγωνισμό μας λέτε: «Γιατί καθυστέρησε ο διαγωνισμός;». Ε, αυτές οι ερωτήσεις είναι υποκρι</w:t>
      </w:r>
      <w:r>
        <w:rPr>
          <w:rFonts w:eastAsia="Times New Roman" w:cs="Times New Roman"/>
          <w:szCs w:val="24"/>
        </w:rPr>
        <w:t xml:space="preserve">τικές! </w:t>
      </w:r>
    </w:p>
    <w:p w14:paraId="657FEB6B"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χρησιμοποιείτε αριθμούς πυροσβεστικών οχημάτων, τα οποία έχουν παλιώσει, έχουν </w:t>
      </w:r>
      <w:proofErr w:type="spellStart"/>
      <w:r>
        <w:rPr>
          <w:rFonts w:eastAsia="Times New Roman" w:cs="Times New Roman"/>
          <w:szCs w:val="24"/>
        </w:rPr>
        <w:t>αχρηστευτεί</w:t>
      </w:r>
      <w:proofErr w:type="spellEnd"/>
      <w:r>
        <w:rPr>
          <w:rFonts w:eastAsia="Times New Roman" w:cs="Times New Roman"/>
          <w:szCs w:val="24"/>
        </w:rPr>
        <w:t xml:space="preserve"> και βρίσκονται εκεί προς απόσυρση σε διάφορους σταθμούς και λέτε «Μα, γιατί είναι χαλασμένα;».</w:t>
      </w:r>
    </w:p>
    <w:p w14:paraId="657FEB6C"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Την εποχή των παχιών αγελάδων δεν πήρατε ούτε ένα αερο</w:t>
      </w:r>
      <w:r>
        <w:rPr>
          <w:rFonts w:eastAsia="Times New Roman" w:cs="Times New Roman"/>
          <w:szCs w:val="24"/>
        </w:rPr>
        <w:t xml:space="preserve">σκάφος </w:t>
      </w:r>
      <w:proofErr w:type="spellStart"/>
      <w:r>
        <w:rPr>
          <w:rFonts w:eastAsia="Times New Roman" w:cs="Times New Roman"/>
          <w:szCs w:val="24"/>
        </w:rPr>
        <w:t>αεροπυρόσβεσης</w:t>
      </w:r>
      <w:proofErr w:type="spellEnd"/>
      <w:r>
        <w:rPr>
          <w:rFonts w:eastAsia="Times New Roman" w:cs="Times New Roman"/>
          <w:szCs w:val="24"/>
        </w:rPr>
        <w:t xml:space="preserve">, τότε που υπήρχαν οι γραμμές παραγωγής, γιατί τώρα και να έχεις τα λεφτά, δεν υπάρχουν και ρωτάτε «γιατί χαλάνε τα αεροπλάνα;». </w:t>
      </w:r>
    </w:p>
    <w:p w14:paraId="657FEB6D"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Πόσα πετάνε, ρωτάμε. </w:t>
      </w:r>
    </w:p>
    <w:p w14:paraId="657FEB6E"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 xml:space="preserve">Θα σας </w:t>
      </w:r>
      <w:r>
        <w:rPr>
          <w:rFonts w:eastAsia="Times New Roman" w:cs="Times New Roman"/>
          <w:szCs w:val="24"/>
        </w:rPr>
        <w:t xml:space="preserve">πω πόσα πετάνε, γιατί υπάρχει μια συνεχής προσπάθεια από πλευράς Πολεμικής Αεροπορίας. Ξέρετε κάτι, δεν είμαι μηχανικός αεροσκαφών, ούτε ανήκουν στο Υπουργείο Προστασίας του Πολίτη τα αεροσκάφη, αλλά να σας απαντήσω, γιατί κάθε μέρα το παρακολουθώ το θέμα </w:t>
      </w:r>
      <w:r>
        <w:rPr>
          <w:rFonts w:eastAsia="Times New Roman" w:cs="Times New Roman"/>
          <w:szCs w:val="24"/>
        </w:rPr>
        <w:t xml:space="preserve">και μάλλον έχω περισσότερη αγωνία. Θα σας απαντήσω και για τα Κύθηρα μετά, που προσπαθείτε να τα κάνετε σύμβολο. </w:t>
      </w:r>
    </w:p>
    <w:p w14:paraId="657FEB6F"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 xml:space="preserve">Αυτή τη στιγμή, απ’ ό,τι ξέρω, πρέπει να πετάνε πέντε αεροσκάφη –από χθεσινές πληροφορίες που είχα- τρία </w:t>
      </w:r>
      <w:r>
        <w:rPr>
          <w:rFonts w:eastAsia="Times New Roman" w:cs="Times New Roman"/>
          <w:szCs w:val="24"/>
          <w:lang w:val="en-US"/>
        </w:rPr>
        <w:t>CL</w:t>
      </w:r>
      <w:r w:rsidRPr="0075586C">
        <w:rPr>
          <w:rFonts w:eastAsia="Times New Roman" w:cs="Times New Roman"/>
          <w:szCs w:val="24"/>
        </w:rPr>
        <w:t xml:space="preserve"> </w:t>
      </w:r>
      <w:r>
        <w:rPr>
          <w:rFonts w:eastAsia="Times New Roman" w:cs="Times New Roman"/>
          <w:szCs w:val="24"/>
        </w:rPr>
        <w:t>415 στη Θεσσαλονίκη και δ</w:t>
      </w:r>
      <w:r>
        <w:rPr>
          <w:rFonts w:eastAsia="Times New Roman" w:cs="Times New Roman"/>
          <w:szCs w:val="24"/>
        </w:rPr>
        <w:t>ύ</w:t>
      </w:r>
      <w:r>
        <w:rPr>
          <w:rFonts w:eastAsia="Times New Roman" w:cs="Times New Roman"/>
          <w:szCs w:val="24"/>
        </w:rPr>
        <w:t xml:space="preserve">ο </w:t>
      </w:r>
      <w:r>
        <w:rPr>
          <w:rFonts w:eastAsia="Times New Roman" w:cs="Times New Roman"/>
          <w:szCs w:val="24"/>
          <w:lang w:val="en-US"/>
        </w:rPr>
        <w:t>CL</w:t>
      </w:r>
      <w:r>
        <w:rPr>
          <w:rFonts w:eastAsia="Times New Roman" w:cs="Times New Roman"/>
          <w:szCs w:val="24"/>
        </w:rPr>
        <w:t xml:space="preserve"> 215</w:t>
      </w:r>
      <w:r>
        <w:rPr>
          <w:rFonts w:eastAsia="Times New Roman" w:cs="Times New Roman"/>
          <w:szCs w:val="24"/>
        </w:rPr>
        <w:t xml:space="preserve"> εδώ. Από τους δώδεκα κινητήρες, έχουν έρθει οι οκτώ από την Αμερική. Εσείς δεν στείλατε κανέναν και ρωτάτε γιατί καθυστέρησαν οι κινητήρες.</w:t>
      </w:r>
    </w:p>
    <w:p w14:paraId="657FEB70"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Πετάνε τα αεροπλάνα, κύριε Υπουργέ; </w:t>
      </w:r>
    </w:p>
    <w:p w14:paraId="657FEB71"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 xml:space="preserve">Ναι, ναι. </w:t>
      </w:r>
    </w:p>
    <w:p w14:paraId="657FEB72"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Γιατί πιάνουν φωτιές και γιατί δεν χρησιμοποιήσαμε τα </w:t>
      </w:r>
      <w:proofErr w:type="spellStart"/>
      <w:r>
        <w:rPr>
          <w:rFonts w:eastAsia="Times New Roman" w:cs="Times New Roman"/>
          <w:szCs w:val="24"/>
        </w:rPr>
        <w:t>Σινούκ</w:t>
      </w:r>
      <w:proofErr w:type="spellEnd"/>
      <w:r>
        <w:rPr>
          <w:rFonts w:eastAsia="Times New Roman" w:cs="Times New Roman"/>
          <w:szCs w:val="24"/>
        </w:rPr>
        <w:t xml:space="preserve">, μας ρωτάτε. Μα, αφού δεν έπιασαν φωτιές, πώς να τα χρησιμοποιήσουμε; Κοιτάξτε, ή θα μιλήσουμε με λογική ή θα μιλήσουμε με παραλογισμό. Γιατί, αν ρωτάτε γιατί δεν πέταξαν τα </w:t>
      </w:r>
      <w:proofErr w:type="spellStart"/>
      <w:r>
        <w:rPr>
          <w:rFonts w:eastAsia="Times New Roman" w:cs="Times New Roman"/>
          <w:szCs w:val="24"/>
        </w:rPr>
        <w:t>Σινούκ</w:t>
      </w:r>
      <w:proofErr w:type="spellEnd"/>
      <w:r>
        <w:rPr>
          <w:rFonts w:eastAsia="Times New Roman" w:cs="Times New Roman"/>
          <w:szCs w:val="24"/>
        </w:rPr>
        <w:t xml:space="preserve"> </w:t>
      </w:r>
      <w:r>
        <w:rPr>
          <w:rFonts w:eastAsia="Times New Roman" w:cs="Times New Roman"/>
          <w:szCs w:val="24"/>
        </w:rPr>
        <w:t xml:space="preserve">τη </w:t>
      </w:r>
      <w:r>
        <w:rPr>
          <w:rFonts w:eastAsia="Times New Roman" w:cs="Times New Roman"/>
          <w:szCs w:val="24"/>
        </w:rPr>
        <w:t>στιγμή που δεν χρειάστηκε να χρησιμοποιηθούν, νομίζω ότι πάμε σε πλαίσια παραλογισμού.</w:t>
      </w:r>
    </w:p>
    <w:p w14:paraId="657FEB73"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Δεν σας είπα αυτό, κύριε Υπουργέ. </w:t>
      </w:r>
    </w:p>
    <w:p w14:paraId="657FEB74"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ΤΟΣΚΑΣ (Αναπληρωτής Υπουργός Εσωτερικών): </w:t>
      </w:r>
      <w:r>
        <w:rPr>
          <w:rFonts w:eastAsia="Times New Roman" w:cs="Times New Roman"/>
          <w:szCs w:val="24"/>
        </w:rPr>
        <w:t xml:space="preserve">Για τα δε Κύθηρα, ρωτήστε τον φίλο σας τον </w:t>
      </w:r>
      <w:r>
        <w:rPr>
          <w:rFonts w:eastAsia="Times New Roman" w:cs="Times New Roman"/>
          <w:szCs w:val="24"/>
        </w:rPr>
        <w:t xml:space="preserve">δήμαρχο </w:t>
      </w:r>
      <w:r>
        <w:rPr>
          <w:rFonts w:eastAsia="Times New Roman" w:cs="Times New Roman"/>
          <w:szCs w:val="24"/>
        </w:rPr>
        <w:t>που ζήτ</w:t>
      </w:r>
      <w:r>
        <w:rPr>
          <w:rFonts w:eastAsia="Times New Roman" w:cs="Times New Roman"/>
          <w:szCs w:val="24"/>
        </w:rPr>
        <w:t xml:space="preserve">αγε είκοσι πέντε ελικόπτερα </w:t>
      </w:r>
      <w:proofErr w:type="spellStart"/>
      <w:r>
        <w:rPr>
          <w:rFonts w:eastAsia="Times New Roman" w:cs="Times New Roman"/>
          <w:szCs w:val="24"/>
        </w:rPr>
        <w:t>βαρέως</w:t>
      </w:r>
      <w:proofErr w:type="spellEnd"/>
      <w:r>
        <w:rPr>
          <w:rFonts w:eastAsia="Times New Roman" w:cs="Times New Roman"/>
          <w:szCs w:val="24"/>
        </w:rPr>
        <w:t xml:space="preserve"> τύπου πέρυσι και υπάρχουν είκοσι τρία σε όλο τον κόσμο. </w:t>
      </w:r>
    </w:p>
    <w:p w14:paraId="657FEB75"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657FEB76"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Ακολουθεί η δωδέκατη με αριθμό 1673/21</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2018 επίκαιρη ερώτηση δεύτερου κύκλου του Βουλευτή Αχαΐας </w:t>
      </w:r>
      <w:r>
        <w:rPr>
          <w:rFonts w:eastAsia="Times New Roman" w:cs="Times New Roman"/>
          <w:szCs w:val="24"/>
        </w:rPr>
        <w:t xml:space="preserve">κ. Ανδρέα </w:t>
      </w:r>
      <w:proofErr w:type="spellStart"/>
      <w:r>
        <w:rPr>
          <w:rFonts w:eastAsia="Times New Roman" w:cs="Times New Roman"/>
          <w:szCs w:val="24"/>
        </w:rPr>
        <w:t>Κατσανιώτη</w:t>
      </w:r>
      <w:proofErr w:type="spellEnd"/>
      <w:r>
        <w:rPr>
          <w:rFonts w:eastAsia="Times New Roman" w:cs="Times New Roman"/>
          <w:szCs w:val="24"/>
        </w:rPr>
        <w:t xml:space="preserve"> προς τον Υπουργό Εσωτερικών, με θέμα: «Προβλήματα στον καταυλισμό </w:t>
      </w:r>
      <w:proofErr w:type="spellStart"/>
      <w:r>
        <w:rPr>
          <w:rFonts w:eastAsia="Times New Roman" w:cs="Times New Roman"/>
          <w:szCs w:val="24"/>
        </w:rPr>
        <w:t>Ρομά</w:t>
      </w:r>
      <w:proofErr w:type="spellEnd"/>
      <w:r>
        <w:rPr>
          <w:rFonts w:eastAsia="Times New Roman" w:cs="Times New Roman"/>
          <w:szCs w:val="24"/>
        </w:rPr>
        <w:t xml:space="preserve"> της Πάτρας». </w:t>
      </w:r>
    </w:p>
    <w:p w14:paraId="657FEB77"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Κατσανιώτης</w:t>
      </w:r>
      <w:proofErr w:type="spellEnd"/>
      <w:r>
        <w:rPr>
          <w:rFonts w:eastAsia="Times New Roman" w:cs="Times New Roman"/>
          <w:szCs w:val="24"/>
        </w:rPr>
        <w:t xml:space="preserve"> έχει τον λόγο</w:t>
      </w:r>
      <w:r>
        <w:rPr>
          <w:rFonts w:eastAsia="Times New Roman" w:cs="Times New Roman"/>
          <w:szCs w:val="24"/>
        </w:rPr>
        <w:t>, για να αναπτύξει την επίκαιρη ερώτηση.</w:t>
      </w:r>
    </w:p>
    <w:p w14:paraId="657FEB78"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 xml:space="preserve">ΑΝΔΡΕΑΣ ΚΑΤΣΑΝΙΩΤΗΣ: </w:t>
      </w:r>
      <w:r>
        <w:rPr>
          <w:rFonts w:eastAsia="Times New Roman" w:cs="Times New Roman"/>
          <w:szCs w:val="24"/>
        </w:rPr>
        <w:t>Ευχαριστώ, κύριε Πρόεδρε.</w:t>
      </w:r>
    </w:p>
    <w:p w14:paraId="657FEB79"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Με έκπληξη τις προηγούμενες μέρε</w:t>
      </w:r>
      <w:r>
        <w:rPr>
          <w:rFonts w:eastAsia="Times New Roman" w:cs="Times New Roman"/>
          <w:szCs w:val="24"/>
        </w:rPr>
        <w:t xml:space="preserve">ς με ενημέρωσαν από το γραφείο του κυρίου Υπουργού ότι επιτέλους μετά από έναν χρόνο θα συζητηθεί αυτή η ερώτηση. Ξέρετε, αφορμή γι’ αυτή την ερώτηση, κύριε Πρόεδρε, ήταν η σύλληψη του δολοφόνου του Ζαφειρόπουλου στον καταυλισμό </w:t>
      </w:r>
      <w:proofErr w:type="spellStart"/>
      <w:r>
        <w:rPr>
          <w:rFonts w:eastAsia="Times New Roman" w:cs="Times New Roman"/>
          <w:szCs w:val="24"/>
        </w:rPr>
        <w:t>Ρομά</w:t>
      </w:r>
      <w:proofErr w:type="spellEnd"/>
      <w:r>
        <w:rPr>
          <w:rFonts w:eastAsia="Times New Roman" w:cs="Times New Roman"/>
          <w:szCs w:val="24"/>
        </w:rPr>
        <w:t xml:space="preserve"> στον </w:t>
      </w:r>
      <w:proofErr w:type="spellStart"/>
      <w:r>
        <w:rPr>
          <w:rFonts w:eastAsia="Times New Roman" w:cs="Times New Roman"/>
          <w:szCs w:val="24"/>
        </w:rPr>
        <w:t>Ριγανόκαμπο</w:t>
      </w:r>
      <w:proofErr w:type="spellEnd"/>
      <w:r>
        <w:rPr>
          <w:rFonts w:eastAsia="Times New Roman" w:cs="Times New Roman"/>
          <w:szCs w:val="24"/>
        </w:rPr>
        <w:t xml:space="preserve">. </w:t>
      </w:r>
      <w:r>
        <w:rPr>
          <w:rFonts w:eastAsia="Times New Roman" w:cs="Times New Roman"/>
          <w:szCs w:val="24"/>
        </w:rPr>
        <w:lastRenderedPageBreak/>
        <w:t xml:space="preserve">Από </w:t>
      </w:r>
      <w:r>
        <w:rPr>
          <w:rFonts w:eastAsia="Times New Roman" w:cs="Times New Roman"/>
          <w:szCs w:val="24"/>
        </w:rPr>
        <w:t>τότε προσπαθώ να έρθει ο Υπουργός εδώ και να απαντήσει σ’ αυτή την ερώτηση, αλλά ο Υπουργός δεν έρχεται.</w:t>
      </w:r>
    </w:p>
    <w:p w14:paraId="657FEB7A"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Κύριε Υπουργέ, μας προσβά</w:t>
      </w:r>
      <w:r>
        <w:rPr>
          <w:rFonts w:eastAsia="Times New Roman" w:cs="Times New Roman"/>
          <w:szCs w:val="24"/>
        </w:rPr>
        <w:t>λ</w:t>
      </w:r>
      <w:r>
        <w:rPr>
          <w:rFonts w:eastAsia="Times New Roman" w:cs="Times New Roman"/>
          <w:szCs w:val="24"/>
        </w:rPr>
        <w:t>λει αυτό και δι’ ημών προσβά</w:t>
      </w:r>
      <w:r>
        <w:rPr>
          <w:rFonts w:eastAsia="Times New Roman" w:cs="Times New Roman"/>
          <w:szCs w:val="24"/>
        </w:rPr>
        <w:t>λ</w:t>
      </w:r>
      <w:r>
        <w:rPr>
          <w:rFonts w:eastAsia="Times New Roman" w:cs="Times New Roman"/>
          <w:szCs w:val="24"/>
        </w:rPr>
        <w:t>λει και τους ανθρώπους που μας έχουν στείλει εδώ. Και εδώ μας έχουν στείλει, για να σας ελέγχουμ</w:t>
      </w:r>
      <w:r>
        <w:rPr>
          <w:rFonts w:eastAsia="Times New Roman" w:cs="Times New Roman"/>
          <w:szCs w:val="24"/>
        </w:rPr>
        <w:t xml:space="preserve">ε. </w:t>
      </w:r>
    </w:p>
    <w:p w14:paraId="657FEB7B"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Αυτή η ερώτηση παραμένει επίκαιρη, λόγω της ανικανότητας της Κυβέρνησης. Μάλλον, κύριε Υπουργέ, έχετε άλλες δουλειές. Μάλλον, κύριε Υπουργέ, ασχολείστε με το ιδεολογικό μωρό, τον </w:t>
      </w:r>
      <w:r>
        <w:rPr>
          <w:rFonts w:eastAsia="Times New Roman" w:cs="Times New Roman"/>
          <w:szCs w:val="24"/>
        </w:rPr>
        <w:t>«</w:t>
      </w:r>
      <w:proofErr w:type="spellStart"/>
      <w:r>
        <w:rPr>
          <w:rFonts w:eastAsia="Times New Roman" w:cs="Times New Roman"/>
          <w:szCs w:val="24"/>
        </w:rPr>
        <w:t>Ρουβίκωνα</w:t>
      </w:r>
      <w:proofErr w:type="spellEnd"/>
      <w:r>
        <w:rPr>
          <w:rFonts w:eastAsia="Times New Roman" w:cs="Times New Roman"/>
          <w:szCs w:val="24"/>
        </w:rPr>
        <w:t>»</w:t>
      </w:r>
      <w:r>
        <w:rPr>
          <w:rFonts w:eastAsia="Times New Roman" w:cs="Times New Roman"/>
          <w:szCs w:val="24"/>
        </w:rPr>
        <w:t>, που μπουσουλάει και πηγαίνει να γίνει ομάδα υποδοχής στον Κο</w:t>
      </w:r>
      <w:r>
        <w:rPr>
          <w:rFonts w:eastAsia="Times New Roman" w:cs="Times New Roman"/>
          <w:szCs w:val="24"/>
        </w:rPr>
        <w:t xml:space="preserve">ρυδαλλό του κ. </w:t>
      </w:r>
      <w:proofErr w:type="spellStart"/>
      <w:r>
        <w:rPr>
          <w:rFonts w:eastAsia="Times New Roman" w:cs="Times New Roman"/>
          <w:szCs w:val="24"/>
        </w:rPr>
        <w:t>Κουφοντίνα</w:t>
      </w:r>
      <w:proofErr w:type="spellEnd"/>
      <w:r>
        <w:rPr>
          <w:rFonts w:eastAsia="Times New Roman" w:cs="Times New Roman"/>
          <w:szCs w:val="24"/>
        </w:rPr>
        <w:t xml:space="preserve">, τρομοκράτη-δολοφόνου. </w:t>
      </w:r>
    </w:p>
    <w:p w14:paraId="657FEB7C"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Ας γυρίσουμε στο θέμα, όμως. Ο καταυλισμός του </w:t>
      </w:r>
      <w:proofErr w:type="spellStart"/>
      <w:r>
        <w:rPr>
          <w:rFonts w:eastAsia="Times New Roman" w:cs="Times New Roman"/>
          <w:szCs w:val="24"/>
        </w:rPr>
        <w:t>Ριγανόκαμπου</w:t>
      </w:r>
      <w:proofErr w:type="spellEnd"/>
      <w:r>
        <w:rPr>
          <w:rFonts w:eastAsia="Times New Roman" w:cs="Times New Roman"/>
          <w:szCs w:val="24"/>
        </w:rPr>
        <w:t xml:space="preserve"> είναι μια εστία μόνιμης παραβατικότητας. Κάθε χρόνο εκατοντάδες συμβάντα καταγράφονται στο αστυνομικό δελτίο. Χαρακτηριστικά, χθες είχαμε φωτιά δί</w:t>
      </w:r>
      <w:r>
        <w:rPr>
          <w:rFonts w:eastAsia="Times New Roman" w:cs="Times New Roman"/>
          <w:szCs w:val="24"/>
        </w:rPr>
        <w:t xml:space="preserve">πλα στον καταυλισμό, μια φωτιά απ’ αυτές που ξεσπούν πολύ συχνά γύρω από τον καταυλισμό. </w:t>
      </w:r>
    </w:p>
    <w:p w14:paraId="657FEB7D"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 xml:space="preserve">Το αστυνομικό δελτίο είναι γεμάτο με πράξεις διακίνησης ναρκωτικών, </w:t>
      </w:r>
      <w:proofErr w:type="spellStart"/>
      <w:r>
        <w:rPr>
          <w:rFonts w:eastAsia="Times New Roman" w:cs="Times New Roman"/>
          <w:szCs w:val="24"/>
        </w:rPr>
        <w:t>παραβατικές</w:t>
      </w:r>
      <w:proofErr w:type="spellEnd"/>
      <w:r>
        <w:rPr>
          <w:rFonts w:eastAsia="Times New Roman" w:cs="Times New Roman"/>
          <w:szCs w:val="24"/>
        </w:rPr>
        <w:t xml:space="preserve"> ενέργειες, που αναπτύσσονται πέριξ και εντός του καταυλισμού. Πολλές καταγγελίες υπάρχ</w:t>
      </w:r>
      <w:r>
        <w:rPr>
          <w:rFonts w:eastAsia="Times New Roman" w:cs="Times New Roman"/>
          <w:szCs w:val="24"/>
        </w:rPr>
        <w:t xml:space="preserve">ουν από τις περιοχές γύρω από τον καταυλισμό. Το πρόβλημα δεν είναι μόνο πρόβλημα ασφάλειας, αλλά είναι και πρόβλημα ποιότητας ζωής. Ποιότητα ζωής για τους κατοίκους, που πραγματικά δεν ζουν ασφαλείς, αλλά ποιότητα ζωής και για τους </w:t>
      </w:r>
      <w:proofErr w:type="spellStart"/>
      <w:r>
        <w:rPr>
          <w:rFonts w:eastAsia="Times New Roman" w:cs="Times New Roman"/>
          <w:szCs w:val="24"/>
        </w:rPr>
        <w:t>Ρομά</w:t>
      </w:r>
      <w:proofErr w:type="spellEnd"/>
      <w:r>
        <w:rPr>
          <w:rFonts w:eastAsia="Times New Roman" w:cs="Times New Roman"/>
          <w:szCs w:val="24"/>
        </w:rPr>
        <w:t>, οι οποίοι πραγματ</w:t>
      </w:r>
      <w:r>
        <w:rPr>
          <w:rFonts w:eastAsia="Times New Roman" w:cs="Times New Roman"/>
          <w:szCs w:val="24"/>
        </w:rPr>
        <w:t xml:space="preserve">ικά, αρκετοί απ’ αυτούς, θέλουν να ενταχθούν στην κοινωνία, θέλουν να έχουν καλύτερη ποιότητα ζωής αυτοί και τα παιδιά τους. </w:t>
      </w:r>
    </w:p>
    <w:p w14:paraId="657FEB7E"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Το πρόβλημα, κύριε Υπουργέ, είναι ποιες θα είναι από εδώ και πέρα οι ενέργειες του Υπουργείου, έτσι ώστε να μην έχουμε ένα νέο άβα</w:t>
      </w:r>
      <w:r>
        <w:rPr>
          <w:rFonts w:eastAsia="Times New Roman" w:cs="Times New Roman"/>
          <w:szCs w:val="24"/>
        </w:rPr>
        <w:t>το. Πολλά χρόνια υπάρχει αυτή η κατάσταση. Τα τελευταία χρόνια έχει ξεφύγει από τον έλεγχο. Μια ολόκληρη περιοχή της πόλης είναι όμηρος στην ανομία και δυστυχώς, παρά τις υπεράνθρωπες προσπάθειες των αστυνομικών στην περιοχή, που μην ξεχνάμε ότι μέχρι πρόσ</w:t>
      </w:r>
      <w:r>
        <w:rPr>
          <w:rFonts w:eastAsia="Times New Roman" w:cs="Times New Roman"/>
          <w:szCs w:val="24"/>
        </w:rPr>
        <w:t xml:space="preserve">φατα είχαν και ένα άλλο τεράστιο θέμα να αντιμετωπίσουν, το θέμα των μεταναστών, δεν μπορούν να καταφέρουν κάτι. Υπάρχει η πολιτική </w:t>
      </w:r>
      <w:r>
        <w:rPr>
          <w:rFonts w:eastAsia="Times New Roman" w:cs="Times New Roman"/>
          <w:szCs w:val="24"/>
        </w:rPr>
        <w:lastRenderedPageBreak/>
        <w:t>βούληση από την πλευρά σας; Υπάρχει σχέδιο, για να δούμε τι θα συμβεί με την παρανομία και την παραβατικότητα στον καταυλισμ</w:t>
      </w:r>
      <w:r>
        <w:rPr>
          <w:rFonts w:eastAsia="Times New Roman" w:cs="Times New Roman"/>
          <w:szCs w:val="24"/>
        </w:rPr>
        <w:t xml:space="preserve">ό των </w:t>
      </w:r>
      <w:proofErr w:type="spellStart"/>
      <w:r>
        <w:rPr>
          <w:rFonts w:eastAsia="Times New Roman" w:cs="Times New Roman"/>
          <w:szCs w:val="24"/>
        </w:rPr>
        <w:t>Ρομά</w:t>
      </w:r>
      <w:proofErr w:type="spellEnd"/>
      <w:r>
        <w:rPr>
          <w:rFonts w:eastAsia="Times New Roman" w:cs="Times New Roman"/>
          <w:szCs w:val="24"/>
        </w:rPr>
        <w:t xml:space="preserve"> του </w:t>
      </w:r>
      <w:proofErr w:type="spellStart"/>
      <w:r>
        <w:rPr>
          <w:rFonts w:eastAsia="Times New Roman" w:cs="Times New Roman"/>
          <w:szCs w:val="24"/>
        </w:rPr>
        <w:t>Ριγανόκαμπου</w:t>
      </w:r>
      <w:proofErr w:type="spellEnd"/>
      <w:r>
        <w:rPr>
          <w:rFonts w:eastAsia="Times New Roman" w:cs="Times New Roman"/>
          <w:szCs w:val="24"/>
        </w:rPr>
        <w:t>;</w:t>
      </w:r>
    </w:p>
    <w:p w14:paraId="657FEB7F"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57FEB80" w14:textId="77777777" w:rsidR="0046060E" w:rsidRDefault="00AD2655">
      <w:pPr>
        <w:spacing w:line="600" w:lineRule="auto"/>
        <w:ind w:firstLine="720"/>
        <w:jc w:val="both"/>
        <w:rPr>
          <w:rFonts w:eastAsia="Times New Roman" w:cs="Times New Roman"/>
          <w:szCs w:val="24"/>
        </w:rPr>
      </w:pPr>
      <w:r w:rsidRPr="00A243C6">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 </w:t>
      </w:r>
    </w:p>
    <w:p w14:paraId="657FEB81"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657FEB82" w14:textId="77777777" w:rsidR="0046060E" w:rsidRDefault="00AD2655">
      <w:pPr>
        <w:spacing w:line="600" w:lineRule="auto"/>
        <w:ind w:firstLine="720"/>
        <w:jc w:val="both"/>
        <w:rPr>
          <w:rFonts w:eastAsia="Times New Roman" w:cs="Times New Roman"/>
          <w:szCs w:val="24"/>
        </w:rPr>
      </w:pPr>
      <w:r w:rsidRPr="00030633">
        <w:rPr>
          <w:rFonts w:eastAsia="Times New Roman" w:cs="Times New Roman"/>
          <w:b/>
          <w:szCs w:val="24"/>
        </w:rPr>
        <w:t>ΝΙΚΟΛΑΟΣ ΤΟΣΚΑΣ (Αναπληρωτής Υπουργός Εσωτερικών):</w:t>
      </w:r>
      <w:r w:rsidRPr="00030633">
        <w:rPr>
          <w:rFonts w:eastAsia="Times New Roman" w:cs="Times New Roman"/>
          <w:szCs w:val="24"/>
        </w:rPr>
        <w:t xml:space="preserve"> </w:t>
      </w:r>
      <w:r>
        <w:rPr>
          <w:rFonts w:eastAsia="Times New Roman" w:cs="Times New Roman"/>
          <w:szCs w:val="24"/>
        </w:rPr>
        <w:t xml:space="preserve">Κύριε Πρόεδρε, κύριε </w:t>
      </w:r>
      <w:proofErr w:type="spellStart"/>
      <w:r>
        <w:rPr>
          <w:rFonts w:eastAsia="Times New Roman" w:cs="Times New Roman"/>
          <w:szCs w:val="24"/>
        </w:rPr>
        <w:t>Κατσανιώτη</w:t>
      </w:r>
      <w:proofErr w:type="spellEnd"/>
      <w:r>
        <w:rPr>
          <w:rFonts w:eastAsia="Times New Roman" w:cs="Times New Roman"/>
          <w:szCs w:val="24"/>
        </w:rPr>
        <w:t>, θέλετε γρήγορη απάντηση για μια υπόθεσ</w:t>
      </w:r>
      <w:r>
        <w:rPr>
          <w:rFonts w:eastAsia="Times New Roman" w:cs="Times New Roman"/>
          <w:szCs w:val="24"/>
        </w:rPr>
        <w:t>η αστυνομική, τη σύλληψη του δολοφόνου του Μιχάλη Ζαφειρόπουλου, που έγινε σε χρόνο ρεκόρ από την Ελληνική Αστυνομία; Νομίζω ότι αυτό το είχαν αποδεχθεί όλοι. Επομένως, παραπονιέστε, γιατί δεν δόθηκε απάντηση σε ένα αστυνομικής μορφής θέμα, το οποίο μάλιστ</w:t>
      </w:r>
      <w:r>
        <w:rPr>
          <w:rFonts w:eastAsia="Times New Roman" w:cs="Times New Roman"/>
          <w:szCs w:val="24"/>
        </w:rPr>
        <w:t>α από πλευράς Αστυνομίας αντιμετωπίστηκε με ταχύτατο τρόπο.</w:t>
      </w:r>
    </w:p>
    <w:p w14:paraId="657FEB83"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Δεν ήταν η ερώτησή μου αυτή.</w:t>
      </w:r>
    </w:p>
    <w:p w14:paraId="657FEB84" w14:textId="77777777" w:rsidR="0046060E" w:rsidRDefault="00AD2655">
      <w:pPr>
        <w:spacing w:line="600" w:lineRule="auto"/>
        <w:ind w:firstLine="720"/>
        <w:jc w:val="both"/>
        <w:rPr>
          <w:rFonts w:eastAsia="Times New Roman" w:cs="Times New Roman"/>
          <w:szCs w:val="24"/>
        </w:rPr>
      </w:pPr>
      <w:r w:rsidRPr="00030633">
        <w:rPr>
          <w:rFonts w:eastAsia="Times New Roman" w:cs="Times New Roman"/>
          <w:b/>
          <w:szCs w:val="24"/>
        </w:rPr>
        <w:lastRenderedPageBreak/>
        <w:t>ΝΙΚΟΛΑΟΣ ΤΟΣΚΑΣ (Αναπληρωτής Υπουργός Εσωτερικών):</w:t>
      </w:r>
      <w:r w:rsidRPr="00030633">
        <w:rPr>
          <w:rFonts w:eastAsia="Times New Roman" w:cs="Times New Roman"/>
          <w:szCs w:val="24"/>
        </w:rPr>
        <w:t xml:space="preserve"> </w:t>
      </w:r>
      <w:r>
        <w:rPr>
          <w:rFonts w:eastAsia="Times New Roman" w:cs="Times New Roman"/>
          <w:szCs w:val="24"/>
        </w:rPr>
        <w:t xml:space="preserve">Έρχομαι τώρα σε ό,τι αφορά την περιοχή του </w:t>
      </w:r>
      <w:proofErr w:type="spellStart"/>
      <w:r>
        <w:rPr>
          <w:rFonts w:eastAsia="Times New Roman" w:cs="Times New Roman"/>
          <w:szCs w:val="24"/>
        </w:rPr>
        <w:t>Ριγανόκαμπου</w:t>
      </w:r>
      <w:proofErr w:type="spellEnd"/>
      <w:r>
        <w:rPr>
          <w:rFonts w:eastAsia="Times New Roman" w:cs="Times New Roman"/>
          <w:szCs w:val="24"/>
        </w:rPr>
        <w:t xml:space="preserve"> Πατρών. </w:t>
      </w:r>
    </w:p>
    <w:p w14:paraId="657FEB85"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Σας ενημερώνω ότι αστυνομεύετα</w:t>
      </w:r>
      <w:r>
        <w:rPr>
          <w:rFonts w:eastAsia="Times New Roman" w:cs="Times New Roman"/>
          <w:szCs w:val="24"/>
        </w:rPr>
        <w:t xml:space="preserve">ι με περιπολίες από το </w:t>
      </w:r>
      <w:r>
        <w:rPr>
          <w:rFonts w:eastAsia="Times New Roman" w:cs="Times New Roman"/>
          <w:szCs w:val="24"/>
        </w:rPr>
        <w:t xml:space="preserve">Γ΄ </w:t>
      </w:r>
      <w:r>
        <w:rPr>
          <w:rFonts w:eastAsia="Times New Roman" w:cs="Times New Roman"/>
          <w:szCs w:val="24"/>
        </w:rPr>
        <w:t xml:space="preserve">Αστυνομικό Τμήμα Πατρών, με περιπολίες της ΔΙΑΣ, του Τμήματος Άμεσης Δράσης, της ΟΠΚΕ και της Υποδιεύθυνσης Ασφαλείας Πατρών. </w:t>
      </w:r>
    </w:p>
    <w:p w14:paraId="657FEB86"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Κατά το τρέχον έτος έχουν πραγματοποιηθεί τρεις προγραμματισμένες εξορμήσεις στην εν λόγω περιοχή, στο </w:t>
      </w:r>
      <w:r>
        <w:rPr>
          <w:rFonts w:eastAsia="Times New Roman" w:cs="Times New Roman"/>
          <w:szCs w:val="24"/>
        </w:rPr>
        <w:t xml:space="preserve">πλαίσιο των οποίων </w:t>
      </w:r>
      <w:proofErr w:type="spellStart"/>
      <w:r>
        <w:rPr>
          <w:rFonts w:eastAsia="Times New Roman" w:cs="Times New Roman"/>
          <w:szCs w:val="24"/>
        </w:rPr>
        <w:t>προσήχθησαν</w:t>
      </w:r>
      <w:proofErr w:type="spellEnd"/>
      <w:r>
        <w:rPr>
          <w:rFonts w:eastAsia="Times New Roman" w:cs="Times New Roman"/>
          <w:szCs w:val="24"/>
        </w:rPr>
        <w:t xml:space="preserve"> συνολικά είκοσι τέσσερα άτομα στο </w:t>
      </w:r>
      <w:r>
        <w:rPr>
          <w:rFonts w:eastAsia="Times New Roman" w:cs="Times New Roman"/>
          <w:szCs w:val="24"/>
        </w:rPr>
        <w:t>αστυνομικό τμήμα</w:t>
      </w:r>
      <w:r>
        <w:rPr>
          <w:rFonts w:eastAsia="Times New Roman" w:cs="Times New Roman"/>
          <w:szCs w:val="24"/>
        </w:rPr>
        <w:t xml:space="preserve"> της περιοχής.</w:t>
      </w:r>
    </w:p>
    <w:p w14:paraId="657FEB87"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Αναλυτικότερα, από τη συγκριτική μελέτη των στοιχείων εγκληματικότητας των τελευταίων ετών βλέπουμε μείωση στις κλοπές-διαρρήξεις το 2017 συγκριτικά με το 2016,</w:t>
      </w:r>
      <w:r>
        <w:rPr>
          <w:rFonts w:eastAsia="Times New Roman" w:cs="Times New Roman"/>
          <w:szCs w:val="24"/>
        </w:rPr>
        <w:t xml:space="preserve"> όπως και στις υποθέσεις των ναρκωτικών. Επίσης, κατά το τρέχον τετράμηνο σε σχέση με το αντίστοιχο διάστημα του 2017 καταγράφτηκε σημαντική μείωση στις ληστείες μείον 29% και στις υποθέσεις πα</w:t>
      </w:r>
      <w:r>
        <w:rPr>
          <w:rFonts w:eastAsia="Times New Roman" w:cs="Times New Roman"/>
          <w:szCs w:val="24"/>
        </w:rPr>
        <w:lastRenderedPageBreak/>
        <w:t xml:space="preserve">ράβασης του νόμου περί </w:t>
      </w:r>
      <w:proofErr w:type="spellStart"/>
      <w:r>
        <w:rPr>
          <w:rFonts w:eastAsia="Times New Roman" w:cs="Times New Roman"/>
          <w:szCs w:val="24"/>
        </w:rPr>
        <w:t>εξαρτησιογόνων</w:t>
      </w:r>
      <w:proofErr w:type="spellEnd"/>
      <w:r>
        <w:rPr>
          <w:rFonts w:eastAsia="Times New Roman" w:cs="Times New Roman"/>
          <w:szCs w:val="24"/>
        </w:rPr>
        <w:t xml:space="preserve"> ουσιών μείον 15%, αποδεικ</w:t>
      </w:r>
      <w:r>
        <w:rPr>
          <w:rFonts w:eastAsia="Times New Roman" w:cs="Times New Roman"/>
          <w:szCs w:val="24"/>
        </w:rPr>
        <w:t>νύοντας έτσι στην πράξη την αποτελεσματικότητα της ακολουθούμενης πολιτικής, όπως και της συστηματικής δράσης των αστυνομικών δυνάμεων.</w:t>
      </w:r>
    </w:p>
    <w:p w14:paraId="657FEB88"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Δεν λέω ότι δεν υπάρχουν προβλήματα στην περιοχή, όπως και σε αρκετές άλλες περιοχές. Όμως, υπάρχει συστηματική αντιμετώ</w:t>
      </w:r>
      <w:r>
        <w:rPr>
          <w:rFonts w:eastAsia="Times New Roman" w:cs="Times New Roman"/>
          <w:szCs w:val="24"/>
        </w:rPr>
        <w:t>πιση από πλευράς των αστυνομικών δυνάμεων και υπάρχουν αποτελέσματα. Συνεχίζουν και υπάρχουν προβλήματα, τα οποία στη συνέχεια θα δούμε πώς μπορούμε να αντιμετωπίσουμε.</w:t>
      </w:r>
    </w:p>
    <w:p w14:paraId="657FEB89"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57FEB8A" w14:textId="77777777" w:rsidR="0046060E" w:rsidRDefault="00AD2655">
      <w:pPr>
        <w:spacing w:line="600" w:lineRule="auto"/>
        <w:ind w:firstLine="720"/>
        <w:jc w:val="both"/>
        <w:rPr>
          <w:rFonts w:eastAsia="Times New Roman" w:cs="Times New Roman"/>
          <w:szCs w:val="24"/>
        </w:rPr>
      </w:pPr>
      <w:r w:rsidRPr="00A243C6">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657FEB8B"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14:paraId="657FEB8C"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ΑΝΔΡΕΑΣ ΚΑΤΣΑΝΙΩΤΗΣ:</w:t>
      </w:r>
      <w:r>
        <w:rPr>
          <w:rFonts w:eastAsia="Times New Roman" w:cs="Times New Roman"/>
          <w:szCs w:val="24"/>
        </w:rPr>
        <w:t xml:space="preserve"> Κύριε Υπουργέ, ή δεν καταλάβατε τι σας είπα ή απαντήσατε σε κάτι άλλο. Αυτό που σας είπα είναι ότι η αφορμή για την ερώτηση ήταν η σύλληψη του δολοφόνου του Μιχάλη Ζαφειρόπουλου στον καταυλισμό </w:t>
      </w:r>
      <w:proofErr w:type="spellStart"/>
      <w:r>
        <w:rPr>
          <w:rFonts w:eastAsia="Times New Roman" w:cs="Times New Roman"/>
          <w:szCs w:val="24"/>
        </w:rPr>
        <w:t>Ρομά</w:t>
      </w:r>
      <w:proofErr w:type="spellEnd"/>
      <w:r>
        <w:rPr>
          <w:rFonts w:eastAsia="Times New Roman" w:cs="Times New Roman"/>
          <w:szCs w:val="24"/>
        </w:rPr>
        <w:t xml:space="preserve"> </w:t>
      </w:r>
      <w:r>
        <w:rPr>
          <w:rFonts w:eastAsia="Times New Roman" w:cs="Times New Roman"/>
          <w:szCs w:val="24"/>
        </w:rPr>
        <w:lastRenderedPageBreak/>
        <w:t xml:space="preserve">στον </w:t>
      </w:r>
      <w:proofErr w:type="spellStart"/>
      <w:r>
        <w:rPr>
          <w:rFonts w:eastAsia="Times New Roman" w:cs="Times New Roman"/>
          <w:szCs w:val="24"/>
        </w:rPr>
        <w:t>Ριγανόκαμπο</w:t>
      </w:r>
      <w:proofErr w:type="spellEnd"/>
      <w:r>
        <w:rPr>
          <w:rFonts w:eastAsia="Times New Roman" w:cs="Times New Roman"/>
          <w:szCs w:val="24"/>
        </w:rPr>
        <w:t>. Άρα, η άμεση σύνδεση της εγκληματικότη</w:t>
      </w:r>
      <w:r>
        <w:rPr>
          <w:rFonts w:eastAsia="Times New Roman" w:cs="Times New Roman"/>
          <w:szCs w:val="24"/>
        </w:rPr>
        <w:t xml:space="preserve">τας με τον καταυλισμό ήταν η αφορμή για την ερώτηση. </w:t>
      </w:r>
    </w:p>
    <w:p w14:paraId="657FEB8D"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Εάν ήσασταν κάτοικος της περιοχής, κύριε Υπουργέ, και μαθαίνατε ότι δίπλα από το σπίτι σας είχε βρει καταφύγιο ένας εγκληματίας, πώς θα νιώθατε; Θα νιώθατε ασφαλής; Ως Υπουργός, έναν χρόνο, δεν μπορούσα</w:t>
      </w:r>
      <w:r>
        <w:rPr>
          <w:rFonts w:eastAsia="Times New Roman" w:cs="Times New Roman"/>
          <w:szCs w:val="24"/>
        </w:rPr>
        <w:t xml:space="preserve">τε να πείτε μια κουβέντα σε αυτούς τους ανθρώπους σε μια κοινοβουλευτική ερώτηση, ότι θα γίνει κάτι, ότι σχεδιάζετε να κάνετε κάτι; </w:t>
      </w:r>
    </w:p>
    <w:p w14:paraId="657FEB8E"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Ξέρετε πόσες καλύβες υπάρχουν στον καταυλισμό, κύριε Υπουργέ; Ξέρετε πόσες καταγγελίες για καινούρ</w:t>
      </w:r>
      <w:r>
        <w:rPr>
          <w:rFonts w:eastAsia="Times New Roman" w:cs="Times New Roman"/>
          <w:szCs w:val="24"/>
        </w:rPr>
        <w:t>γ</w:t>
      </w:r>
      <w:r>
        <w:rPr>
          <w:rFonts w:eastAsia="Times New Roman" w:cs="Times New Roman"/>
          <w:szCs w:val="24"/>
        </w:rPr>
        <w:t>ιες καλύβες που φτιάχτηκ</w:t>
      </w:r>
      <w:r>
        <w:rPr>
          <w:rFonts w:eastAsia="Times New Roman" w:cs="Times New Roman"/>
          <w:szCs w:val="24"/>
        </w:rPr>
        <w:t>αν, έχουν γίνει τα τελευταία δύο, τρία χρόνια; Να σας πω εγώ; Δεν έχει γίνει κα</w:t>
      </w:r>
      <w:r>
        <w:rPr>
          <w:rFonts w:eastAsia="Times New Roman" w:cs="Times New Roman"/>
          <w:szCs w:val="24"/>
        </w:rPr>
        <w:t>μ</w:t>
      </w:r>
      <w:r>
        <w:rPr>
          <w:rFonts w:eastAsia="Times New Roman" w:cs="Times New Roman"/>
          <w:szCs w:val="24"/>
        </w:rPr>
        <w:t>μία. Φτιάχτηκαν καινούρ</w:t>
      </w:r>
      <w:r>
        <w:rPr>
          <w:rFonts w:eastAsia="Times New Roman" w:cs="Times New Roman"/>
          <w:szCs w:val="24"/>
        </w:rPr>
        <w:t>γ</w:t>
      </w:r>
      <w:r>
        <w:rPr>
          <w:rFonts w:eastAsia="Times New Roman" w:cs="Times New Roman"/>
          <w:szCs w:val="24"/>
        </w:rPr>
        <w:t>ιες καλύβες; Ναι. Ξέρουμε πόσοι είναι αυτοί, οι οποίοι είναι της περιοχής, πόσοι έρχονται, πόσο πολλαπλασιάζονται και πόσοι διαμένουν κατά τη διάρκεια τ</w:t>
      </w:r>
      <w:r>
        <w:rPr>
          <w:rFonts w:eastAsia="Times New Roman" w:cs="Times New Roman"/>
          <w:szCs w:val="24"/>
        </w:rPr>
        <w:t xml:space="preserve">ου καλοκαιριού; Όχι. Υπάρχει κάποιο σχέδιο ελέγχου; </w:t>
      </w:r>
    </w:p>
    <w:p w14:paraId="657FEB8F"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 xml:space="preserve">Πραγματικά, αυτό που ζητούμε, κύριε Υπουργέ, είναι το εξής: Οι κάτοικοι των περιοχών να μην νιώθουν όμηροι στα σπίτια τους και οι </w:t>
      </w:r>
      <w:proofErr w:type="spellStart"/>
      <w:r>
        <w:rPr>
          <w:rFonts w:eastAsia="Times New Roman" w:cs="Times New Roman"/>
          <w:szCs w:val="24"/>
        </w:rPr>
        <w:t>Ρομά</w:t>
      </w:r>
      <w:proofErr w:type="spellEnd"/>
      <w:r>
        <w:rPr>
          <w:rFonts w:eastAsia="Times New Roman" w:cs="Times New Roman"/>
          <w:szCs w:val="24"/>
        </w:rPr>
        <w:t xml:space="preserve"> να μπορέσουν, πραγματικά, να ενταχθούν και να έχουν μια καλύτερη ποι</w:t>
      </w:r>
      <w:r>
        <w:rPr>
          <w:rFonts w:eastAsia="Times New Roman" w:cs="Times New Roman"/>
          <w:szCs w:val="24"/>
        </w:rPr>
        <w:t xml:space="preserve">ότητα ζωής. </w:t>
      </w:r>
    </w:p>
    <w:p w14:paraId="657FEB90"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Αυτά που είπατε, στην ουσία δεν λύνουν το πρόβλημα, όπως δεν έχουν λύσει και κανένα άλλο πρόβλημα. Είναι χαρακτηριστικό ότι εσείς μπορείτε να λέτε όσα νούμερα θέλετε, ο πολίτης, όμως, ζει στην ανασφάλεια. </w:t>
      </w:r>
    </w:p>
    <w:p w14:paraId="657FEB91"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Ο πολίτης ξέρει ότι δεν μπορείτε να τ</w:t>
      </w:r>
      <w:r>
        <w:rPr>
          <w:rFonts w:eastAsia="Times New Roman" w:cs="Times New Roman"/>
          <w:szCs w:val="24"/>
        </w:rPr>
        <w:t xml:space="preserve">ου δημιουργήσετε το σημαντικότερο αγαθό της </w:t>
      </w:r>
      <w:r>
        <w:rPr>
          <w:rFonts w:eastAsia="Times New Roman" w:cs="Times New Roman"/>
          <w:szCs w:val="24"/>
        </w:rPr>
        <w:t xml:space="preserve">δημοκρατίας </w:t>
      </w:r>
      <w:r>
        <w:rPr>
          <w:rFonts w:eastAsia="Times New Roman" w:cs="Times New Roman"/>
          <w:szCs w:val="24"/>
        </w:rPr>
        <w:t xml:space="preserve">και της ελευθερίας που είναι η ασφάλειά του, η ασφάλεια του ιδίου, η ασφάλεια της περιουσίας του. </w:t>
      </w:r>
    </w:p>
    <w:p w14:paraId="657FEB92"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Ξαναρωτάω: Υπάρχει κάποιο σχέδιο, κύριε Υπουργέ, επιχειρησιακό, για τον καταυλισμό </w:t>
      </w:r>
      <w:proofErr w:type="spellStart"/>
      <w:r>
        <w:rPr>
          <w:rFonts w:eastAsia="Times New Roman" w:cs="Times New Roman"/>
          <w:szCs w:val="24"/>
        </w:rPr>
        <w:t>Ρομά</w:t>
      </w:r>
      <w:proofErr w:type="spellEnd"/>
      <w:r>
        <w:rPr>
          <w:rFonts w:eastAsia="Times New Roman" w:cs="Times New Roman"/>
          <w:szCs w:val="24"/>
        </w:rPr>
        <w:t xml:space="preserve"> στον </w:t>
      </w:r>
      <w:proofErr w:type="spellStart"/>
      <w:r>
        <w:rPr>
          <w:rFonts w:eastAsia="Times New Roman" w:cs="Times New Roman"/>
          <w:szCs w:val="24"/>
        </w:rPr>
        <w:t>Ριγανόκα</w:t>
      </w:r>
      <w:r>
        <w:rPr>
          <w:rFonts w:eastAsia="Times New Roman" w:cs="Times New Roman"/>
          <w:szCs w:val="24"/>
        </w:rPr>
        <w:t>μπο</w:t>
      </w:r>
      <w:proofErr w:type="spellEnd"/>
      <w:r>
        <w:rPr>
          <w:rFonts w:eastAsia="Times New Roman" w:cs="Times New Roman"/>
          <w:szCs w:val="24"/>
        </w:rPr>
        <w:t xml:space="preserve"> της Πάτρας, ναι ή όχι; Αν δεν υπάρχει, θα συνεχίσουμε σε αυτό. Δηλαδή, θα κάνουμε κάποιες περιπολίες και θα λέμε ότι τα στατιστικά </w:t>
      </w:r>
      <w:r>
        <w:rPr>
          <w:rFonts w:eastAsia="Times New Roman" w:cs="Times New Roman"/>
          <w:szCs w:val="24"/>
        </w:rPr>
        <w:t xml:space="preserve">μάς </w:t>
      </w:r>
      <w:r>
        <w:rPr>
          <w:rFonts w:eastAsia="Times New Roman" w:cs="Times New Roman"/>
          <w:szCs w:val="24"/>
        </w:rPr>
        <w:t xml:space="preserve">δείχνουν ότι τα πράγματα πηγαίνουν καλύτερα. Και οι </w:t>
      </w:r>
      <w:r>
        <w:rPr>
          <w:rFonts w:eastAsia="Times New Roman" w:cs="Times New Roman"/>
          <w:szCs w:val="24"/>
        </w:rPr>
        <w:lastRenderedPageBreak/>
        <w:t xml:space="preserve">κάτοικοι θα συνεχίζουν να είναι όμηροι. Και οι </w:t>
      </w:r>
      <w:proofErr w:type="spellStart"/>
      <w:r>
        <w:rPr>
          <w:rFonts w:eastAsia="Times New Roman" w:cs="Times New Roman"/>
          <w:szCs w:val="24"/>
        </w:rPr>
        <w:t>Ρομά</w:t>
      </w:r>
      <w:proofErr w:type="spellEnd"/>
      <w:r>
        <w:rPr>
          <w:rFonts w:eastAsia="Times New Roman" w:cs="Times New Roman"/>
          <w:szCs w:val="24"/>
        </w:rPr>
        <w:t xml:space="preserve"> θα συνεχίσουν</w:t>
      </w:r>
      <w:r>
        <w:rPr>
          <w:rFonts w:eastAsia="Times New Roman" w:cs="Times New Roman"/>
          <w:szCs w:val="24"/>
        </w:rPr>
        <w:t xml:space="preserve"> να είναι όμηροι κυκλωμάτων. </w:t>
      </w:r>
    </w:p>
    <w:p w14:paraId="657FEB93"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57FEB94"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w:t>
      </w:r>
    </w:p>
    <w:p w14:paraId="657FEB95"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657FEB96"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 xml:space="preserve">Κύριε </w:t>
      </w:r>
      <w:proofErr w:type="spellStart"/>
      <w:r>
        <w:rPr>
          <w:rFonts w:eastAsia="Times New Roman" w:cs="Times New Roman"/>
          <w:szCs w:val="24"/>
        </w:rPr>
        <w:t>Κατσανιώτη</w:t>
      </w:r>
      <w:proofErr w:type="spellEnd"/>
      <w:r>
        <w:rPr>
          <w:rFonts w:eastAsia="Times New Roman" w:cs="Times New Roman"/>
          <w:szCs w:val="24"/>
        </w:rPr>
        <w:t>, έγιναν τόσες πολλές ενέργειες για την αντιμετώπιση του προβλήματος</w:t>
      </w:r>
      <w:r>
        <w:rPr>
          <w:rFonts w:eastAsia="Times New Roman" w:cs="Times New Roman"/>
          <w:szCs w:val="24"/>
        </w:rPr>
        <w:t xml:space="preserve"> στη διάρκεια της διακυβέρνησης της δικής σας και θέλετε να πείτε ότι όλα αυτά δημιουργήθηκαν τώρα τα τελευταία χρόνια; </w:t>
      </w:r>
    </w:p>
    <w:p w14:paraId="657FEB97"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Εγώ θέλω να σας επαναλάβω το εξής: Δεν περιμέναμε τις οποιεσδήποτε προτάσεις για να κάνουμε ενέργειες. Κάναμε τρεις εξορμήσεις κατά τη </w:t>
      </w:r>
      <w:r>
        <w:rPr>
          <w:rFonts w:eastAsia="Times New Roman" w:cs="Times New Roman"/>
          <w:szCs w:val="24"/>
        </w:rPr>
        <w:t xml:space="preserve">διάρκεια του φετινού έτους με είκοσι τέσσερις προσαγωγές. Και θα συνεχίσουμε. </w:t>
      </w:r>
    </w:p>
    <w:p w14:paraId="657FEB98"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Υπάρχει και κάτι άλλο, που το ξέρετε κι εσείς και το ξέρουμε όλοι: Το θέμα των καταυλισμών δεν είναι μόνο θέμα αστυνόμευσης και δεν λύνεται μόνο με καταστολή. Αφορά πολλούς τομε</w:t>
      </w:r>
      <w:r>
        <w:rPr>
          <w:rFonts w:eastAsia="Times New Roman" w:cs="Times New Roman"/>
          <w:szCs w:val="24"/>
        </w:rPr>
        <w:t xml:space="preserve">ίς στους οποίους πρέπει να </w:t>
      </w:r>
      <w:r>
        <w:rPr>
          <w:rFonts w:eastAsia="Times New Roman" w:cs="Times New Roman"/>
          <w:szCs w:val="24"/>
        </w:rPr>
        <w:t xml:space="preserve">εγκύψουμε </w:t>
      </w:r>
      <w:r>
        <w:rPr>
          <w:rFonts w:eastAsia="Times New Roman" w:cs="Times New Roman"/>
          <w:szCs w:val="24"/>
        </w:rPr>
        <w:t xml:space="preserve">όλοι και να δούμε τα </w:t>
      </w:r>
      <w:r>
        <w:rPr>
          <w:rFonts w:eastAsia="Times New Roman" w:cs="Times New Roman"/>
          <w:szCs w:val="24"/>
        </w:rPr>
        <w:lastRenderedPageBreak/>
        <w:t xml:space="preserve">πραγματικά προβλήματα, όπως και των περιοίκων αυτών των καταυλισμών. Και σε αυτό, θα συμφωνήσω μαζί σας. </w:t>
      </w:r>
    </w:p>
    <w:p w14:paraId="657FEB99"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Επομένως, πρόκειται για ένα ζήτημα που πρέπει να αντιμετωπιστεί διαχρονικά. Δεν είχε γίνει τ</w:t>
      </w:r>
      <w:r>
        <w:rPr>
          <w:rFonts w:eastAsia="Times New Roman" w:cs="Times New Roman"/>
          <w:szCs w:val="24"/>
        </w:rPr>
        <w:t xml:space="preserve">ίποτα πριν. Ίσα-ίσα, συσσωρεύτηκαν αρκετοί άνθρωποι σε αυτούς τους καταυλισμούς σε όλη τη χώρα τις προηγούμενες δεκαετίες, χωρίς κανέναν έλεγχο και αφέθηκε και η αλλαγή του τρόπου ζωής χωρίς σχολεία και η αλλαγή του τρόπου της ενασχόλησης χωρίς δουλειά. </w:t>
      </w:r>
    </w:p>
    <w:p w14:paraId="657FEB9A"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ώρα, λοιπόν, καλούμαστε να τα αντιμετωπίσουμε αυτά με αστυνομικό τρόπο. Δεν λύνονται έτσι εύκολα αυτά τα προβλήματα. Εμείς προσπαθούμε. Αμέσως μετά, εγώ έχω συνάντηση με τη Θεανώ Φωτίου ακριβώς για να συζητήσουμε αυτά τα θέματα. Εμείς κάνουμε ό,τι μπορούμε</w:t>
      </w:r>
      <w:r>
        <w:rPr>
          <w:rFonts w:eastAsia="Times New Roman" w:cs="Times New Roman"/>
          <w:szCs w:val="24"/>
        </w:rPr>
        <w:t xml:space="preserve"> για ένα δύσκολο πρόβλημα που έχει συσσωρευτεί στη διάρκεια πολλών δεκαετιών. </w:t>
      </w:r>
    </w:p>
    <w:p w14:paraId="657FEB9B"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57FEB9C"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657FEB9D"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Θα συζητηθεί τώρα η δέκατη τρίτη με αριθμό 1609/7-5-2018 επίκαιρη ερώτηση δεύτερου κύκλου του Βουλευτ</w:t>
      </w:r>
      <w:r>
        <w:rPr>
          <w:rFonts w:eastAsia="Times New Roman" w:cs="Times New Roman"/>
          <w:szCs w:val="24"/>
        </w:rPr>
        <w:t xml:space="preserve">ή </w:t>
      </w:r>
      <w:r>
        <w:rPr>
          <w:rFonts w:eastAsia="Times New Roman" w:cs="Times New Roman"/>
          <w:szCs w:val="24"/>
        </w:rPr>
        <w:t xml:space="preserve">Λαρίσης </w:t>
      </w:r>
      <w:r>
        <w:rPr>
          <w:rFonts w:eastAsia="Times New Roman" w:cs="Times New Roman"/>
          <w:szCs w:val="24"/>
        </w:rPr>
        <w:t xml:space="preserve">της Νέας Δημοκρατίας κ. Μάξιμου </w:t>
      </w:r>
      <w:proofErr w:type="spellStart"/>
      <w:r>
        <w:rPr>
          <w:rFonts w:eastAsia="Times New Roman" w:cs="Times New Roman"/>
          <w:szCs w:val="24"/>
        </w:rPr>
        <w:t>Χαρακόπουλου</w:t>
      </w:r>
      <w:proofErr w:type="spellEnd"/>
      <w:r>
        <w:rPr>
          <w:rFonts w:eastAsia="Times New Roman" w:cs="Times New Roman"/>
          <w:szCs w:val="24"/>
        </w:rPr>
        <w:t xml:space="preserve"> προς τον Υπουργό Εσωτερικών, με θέμα: «Επιστολή διαμαρτυρίας και απόγνωσης κατοίκων των Εξαρχείων». </w:t>
      </w:r>
    </w:p>
    <w:p w14:paraId="657FEB9E"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r>
        <w:rPr>
          <w:rFonts w:eastAsia="Times New Roman" w:cs="Times New Roman"/>
          <w:szCs w:val="24"/>
        </w:rPr>
        <w:t xml:space="preserve"> για να αναπτύξετε την επίκαιρη ερώτηση. </w:t>
      </w:r>
    </w:p>
    <w:p w14:paraId="657FEB9F"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Ευχαριστώ, κύριε Πρόεδρε. </w:t>
      </w:r>
    </w:p>
    <w:p w14:paraId="657FEBA0"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Κύριε Υπουργέ, καλώς ήρθατε στη Βουλή μετά από επτά εβδομάδες. Πιστεύαμε ότι είχατε αλλεργία στον κοινοβουλευτικό έλεγχο. Ο κοινοβουλευτικός έλεγχος, όμως, δεν είναι πάρεργο. Είναι υποχρέωσή σας να έρχεστε και να απολογείστε στην</w:t>
      </w:r>
      <w:r>
        <w:rPr>
          <w:rFonts w:eastAsia="Times New Roman" w:cs="Times New Roman"/>
          <w:szCs w:val="24"/>
        </w:rPr>
        <w:t xml:space="preserve"> Εθνική Αντιπροσωπεία για τα έργα και τις ημέρες σας, όσο δυσάρεστο κι αν σας είναι αυτό. </w:t>
      </w:r>
    </w:p>
    <w:p w14:paraId="657FEBA1"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Εύλογα αποφεύγετε τη Βουλή, καθώς η έξαρση της εγκληματικότητας αναδεικνύεται σε αχίλλειο πτέρνα της Κυβέρνησής σας. Η εγκληματικότητα, κυριολεκτικά, σε κάθε γωνιά τ</w:t>
      </w:r>
      <w:r>
        <w:rPr>
          <w:rFonts w:eastAsia="Times New Roman" w:cs="Times New Roman"/>
          <w:szCs w:val="24"/>
        </w:rPr>
        <w:t xml:space="preserve">ης </w:t>
      </w:r>
      <w:r>
        <w:rPr>
          <w:rFonts w:eastAsia="Times New Roman" w:cs="Times New Roman"/>
          <w:szCs w:val="24"/>
        </w:rPr>
        <w:lastRenderedPageBreak/>
        <w:t xml:space="preserve">χώρας χτυπάει κόκκινο. Οι νησίδες της ανομίας διευρύνονται και επεκτείνονται. </w:t>
      </w:r>
    </w:p>
    <w:p w14:paraId="657FEBA2"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Τρ</w:t>
      </w:r>
      <w:r>
        <w:rPr>
          <w:rFonts w:eastAsia="Times New Roman" w:cs="Times New Roman"/>
          <w:szCs w:val="24"/>
        </w:rPr>
        <w:t>ιά</w:t>
      </w:r>
      <w:r>
        <w:rPr>
          <w:rFonts w:eastAsia="Times New Roman" w:cs="Times New Roman"/>
          <w:szCs w:val="24"/>
        </w:rPr>
        <w:t>μισι χρόνια τώρα, με ερωτήσεις και παρεμβάσεις σας ζητούμε μετ’ επιτάσεως να λάβετε μέτρα για την αποκατάσταση της νομιμότητας στο κέντρο της Αθήνας. Επιμένουμε να εφαρμο</w:t>
      </w:r>
      <w:r>
        <w:rPr>
          <w:rFonts w:eastAsia="Times New Roman" w:cs="Times New Roman"/>
          <w:szCs w:val="24"/>
        </w:rPr>
        <w:t xml:space="preserve">στεί παντού και για όλους ο νόμος, χωρίς εξαιρέσεις. Επισημαίνουμε ότι το κράτος έχει αποσύρει τη δικαιοδοσία του από το κέντρο της πρωτεύουσας. </w:t>
      </w:r>
    </w:p>
    <w:p w14:paraId="657FEBA3" w14:textId="77777777" w:rsidR="0046060E" w:rsidRDefault="00AD265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εσείς,</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τι κάνατε; Επιχειρούσατε να απαξιώσετε την κριτική μας. Μας λέγατε φοβικούς, μας λέτε ότι επεν</w:t>
      </w:r>
      <w:r>
        <w:rPr>
          <w:rFonts w:eastAsia="Times New Roman" w:cs="Times New Roman"/>
          <w:szCs w:val="24"/>
        </w:rPr>
        <w:t xml:space="preserve">δύουμε στον φόβο, ότι δημιουργούμε εντυπώσεις. Και έρχεται η επιστολή κόλαφος, η καταγγελία τετρακοσίων κατοίκων των Εξαρχείων. </w:t>
      </w:r>
    </w:p>
    <w:p w14:paraId="657FEBA4" w14:textId="77777777" w:rsidR="0046060E" w:rsidRDefault="00AD265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Την είδατε την επιστολή, κύριε Υπουργέ; Εδώ είναι η επιστολή. </w:t>
      </w:r>
    </w:p>
    <w:p w14:paraId="657FEBA5" w14:textId="77777777" w:rsidR="0046060E" w:rsidRDefault="00AD265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Την καταθέτω για τα Πρακτικά.</w:t>
      </w:r>
    </w:p>
    <w:p w14:paraId="657FEBA6" w14:textId="77777777" w:rsidR="0046060E" w:rsidRDefault="00AD2655">
      <w:pPr>
        <w:tabs>
          <w:tab w:val="left" w:pos="2820"/>
        </w:tabs>
        <w:spacing w:line="600" w:lineRule="auto"/>
        <w:ind w:firstLine="720"/>
        <w:jc w:val="both"/>
        <w:rPr>
          <w:rFonts w:eastAsia="Times New Roman"/>
          <w:szCs w:val="24"/>
        </w:rPr>
      </w:pPr>
      <w:r>
        <w:rPr>
          <w:rFonts w:eastAsia="Times New Roman" w:cs="Times New Roman"/>
          <w:szCs w:val="24"/>
        </w:rPr>
        <w:lastRenderedPageBreak/>
        <w:t>(Στο σημείο αυτό ο Βουλευτ</w:t>
      </w:r>
      <w:r>
        <w:rPr>
          <w:rFonts w:eastAsia="Times New Roman" w:cs="Times New Roman"/>
          <w:szCs w:val="24"/>
        </w:rPr>
        <w:t>ής</w:t>
      </w:r>
      <w:r>
        <w:rPr>
          <w:rFonts w:eastAsia="Times New Roman" w:cs="Times New Roman"/>
          <w:szCs w:val="24"/>
        </w:rPr>
        <w:t xml:space="preserve"> </w:t>
      </w:r>
      <w:r>
        <w:rPr>
          <w:rFonts w:eastAsia="Times New Roman" w:cs="Times New Roman"/>
          <w:szCs w:val="24"/>
        </w:rPr>
        <w:t xml:space="preserve">κ. Μάξιμος </w:t>
      </w:r>
      <w:proofErr w:type="spellStart"/>
      <w:r>
        <w:rPr>
          <w:rFonts w:eastAsia="Times New Roman" w:cs="Times New Roman"/>
          <w:szCs w:val="24"/>
        </w:rPr>
        <w:t>Χαρακόπουλος</w:t>
      </w:r>
      <w:proofErr w:type="spellEnd"/>
      <w:r>
        <w:rPr>
          <w:rFonts w:eastAsia="Times New Roman" w:cs="Times New Roman"/>
          <w:szCs w:val="24"/>
        </w:rPr>
        <w:t xml:space="preserve"> καταθέτει για τα Πρακτικά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προαναφερθείσα επιστολή, η οποία βρίσκεται στο αρχείο του Τμήματος Γραμματείας της Διεύθυνσης Στενογραφίας και Πρακτικών της Βουλής)</w:t>
      </w:r>
    </w:p>
    <w:p w14:paraId="657FEBA7" w14:textId="77777777" w:rsidR="0046060E" w:rsidRDefault="00AD265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Οι άνθρωποι έχουν χάσει</w:t>
      </w:r>
      <w:r>
        <w:rPr>
          <w:rFonts w:eastAsia="Times New Roman" w:cs="Times New Roman"/>
          <w:szCs w:val="24"/>
        </w:rPr>
        <w:t>,</w:t>
      </w:r>
      <w:r>
        <w:rPr>
          <w:rFonts w:eastAsia="Times New Roman" w:cs="Times New Roman"/>
          <w:szCs w:val="24"/>
        </w:rPr>
        <w:t xml:space="preserve"> κυριολεκτικά</w:t>
      </w:r>
      <w:r>
        <w:rPr>
          <w:rFonts w:eastAsia="Times New Roman" w:cs="Times New Roman"/>
          <w:szCs w:val="24"/>
        </w:rPr>
        <w:t>,</w:t>
      </w:r>
      <w:r>
        <w:rPr>
          <w:rFonts w:eastAsia="Times New Roman" w:cs="Times New Roman"/>
          <w:szCs w:val="24"/>
        </w:rPr>
        <w:t xml:space="preserve"> τον ύπνο τους. Φοβούνται για τ</w:t>
      </w:r>
      <w:r>
        <w:rPr>
          <w:rFonts w:eastAsia="Times New Roman" w:cs="Times New Roman"/>
          <w:szCs w:val="24"/>
        </w:rPr>
        <w:t xml:space="preserve">η ζωή τους. Ό,τι έγκλημα του </w:t>
      </w:r>
      <w:r>
        <w:rPr>
          <w:rFonts w:eastAsia="Times New Roman" w:cs="Times New Roman"/>
          <w:szCs w:val="24"/>
        </w:rPr>
        <w:t>Κ</w:t>
      </w:r>
      <w:r>
        <w:rPr>
          <w:rFonts w:eastAsia="Times New Roman" w:cs="Times New Roman"/>
          <w:szCs w:val="24"/>
        </w:rPr>
        <w:t xml:space="preserve">οινού </w:t>
      </w:r>
      <w:r>
        <w:rPr>
          <w:rFonts w:eastAsia="Times New Roman" w:cs="Times New Roman"/>
          <w:szCs w:val="24"/>
        </w:rPr>
        <w:t>Π</w:t>
      </w:r>
      <w:r>
        <w:rPr>
          <w:rFonts w:eastAsia="Times New Roman" w:cs="Times New Roman"/>
          <w:szCs w:val="24"/>
        </w:rPr>
        <w:t xml:space="preserve">οινικού </w:t>
      </w:r>
      <w:r>
        <w:rPr>
          <w:rFonts w:eastAsia="Times New Roman" w:cs="Times New Roman"/>
          <w:szCs w:val="24"/>
        </w:rPr>
        <w:t>Δ</w:t>
      </w:r>
      <w:r>
        <w:rPr>
          <w:rFonts w:eastAsia="Times New Roman" w:cs="Times New Roman"/>
          <w:szCs w:val="24"/>
        </w:rPr>
        <w:t xml:space="preserve">ικαίου υπάρχει, καταγγέλλουν ότι λαμβάνει χώρα στα Εξάρχεια. Δολοφονίες, ληστείες, κλοπές, εμπόριο ναρκωτικών, εμπόριο λαθραίων τσιγάρων, εμπρησμοί σε μαγαζιά, σούπερ </w:t>
      </w:r>
      <w:proofErr w:type="spellStart"/>
      <w:r>
        <w:rPr>
          <w:rFonts w:eastAsia="Times New Roman" w:cs="Times New Roman"/>
          <w:szCs w:val="24"/>
        </w:rPr>
        <w:t>μάρκετ</w:t>
      </w:r>
      <w:proofErr w:type="spellEnd"/>
      <w:r>
        <w:rPr>
          <w:rFonts w:eastAsia="Times New Roman" w:cs="Times New Roman"/>
          <w:szCs w:val="24"/>
        </w:rPr>
        <w:t>, κατοικίες, δράση συμμοριών, επιθέσε</w:t>
      </w:r>
      <w:r>
        <w:rPr>
          <w:rFonts w:eastAsia="Times New Roman" w:cs="Times New Roman"/>
          <w:szCs w:val="24"/>
        </w:rPr>
        <w:t>ις με μολότοφ, βανδαλισμοί σε πολυκατοικίες, καταλήψεις δημοσίων και ιδιωτικών κτηρίων, πορνεία, προστασία σε καταστήματα, χρήση ναρκωτικών σε πλατείες και εισόδους πολυκατοικιών, τοξικές αναθυμιάσεις από καμένους κάδους, ανεξέλεγκτη δράση Ελλήνων και αλλο</w:t>
      </w:r>
      <w:r>
        <w:rPr>
          <w:rFonts w:eastAsia="Times New Roman" w:cs="Times New Roman"/>
          <w:szCs w:val="24"/>
        </w:rPr>
        <w:t>δαπών</w:t>
      </w:r>
      <w:r>
        <w:rPr>
          <w:rFonts w:eastAsia="Times New Roman" w:cs="Times New Roman"/>
          <w:szCs w:val="24"/>
        </w:rPr>
        <w:t>,</w:t>
      </w:r>
      <w:r>
        <w:rPr>
          <w:rFonts w:eastAsia="Times New Roman" w:cs="Times New Roman"/>
          <w:szCs w:val="24"/>
        </w:rPr>
        <w:t xml:space="preserve"> που δηλώνουν αλληλέγγυοι και συμπεριφέρονται ως κατακτητές της περιοχής. </w:t>
      </w:r>
    </w:p>
    <w:p w14:paraId="657FEBA8" w14:textId="77777777" w:rsidR="0046060E" w:rsidRDefault="00AD265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Επιπλέον, καταγγέλλουν ότι το κράτος αποχωρεί από την περιοχή. Εγκατέλειψαν τα Εξάρχεια ο ΟΤΕ, η Εθνική Τράπεζα, </w:t>
      </w:r>
      <w:r>
        <w:rPr>
          <w:rFonts w:eastAsia="Times New Roman" w:cs="Times New Roman"/>
          <w:szCs w:val="24"/>
        </w:rPr>
        <w:lastRenderedPageBreak/>
        <w:t>τα ΕΛΤΑ, αλλά και οι ιδιωτικές τράπεζες. Τα λεωφορεία αλλάζουν</w:t>
      </w:r>
      <w:r>
        <w:rPr>
          <w:rFonts w:eastAsia="Times New Roman" w:cs="Times New Roman"/>
          <w:szCs w:val="24"/>
        </w:rPr>
        <w:t xml:space="preserve"> δρομολόγια, ενώ στην Πατησίων γίνονται παρανάλωμα του πυρός. Την ίδια ώρα</w:t>
      </w:r>
      <w:r>
        <w:rPr>
          <w:rFonts w:eastAsia="Times New Roman" w:cs="Times New Roman"/>
          <w:szCs w:val="24"/>
        </w:rPr>
        <w:t>,</w:t>
      </w:r>
      <w:r>
        <w:rPr>
          <w:rFonts w:eastAsia="Times New Roman" w:cs="Times New Roman"/>
          <w:szCs w:val="24"/>
        </w:rPr>
        <w:t xml:space="preserve"> το «ΚΕΠ των αναρχικών» ζει και βασιλεύει στην Πλατεία των Εξαρχείων και εσείς ερίζετε με τον Δήμαρχο Αθηναίων για το ποιος έχει την ευθύνη να το απομακρύνει. Ουσιαστικά</w:t>
      </w:r>
      <w:r>
        <w:rPr>
          <w:rFonts w:eastAsia="Times New Roman" w:cs="Times New Roman"/>
          <w:szCs w:val="24"/>
        </w:rPr>
        <w:t>,</w:t>
      </w:r>
      <w:r>
        <w:rPr>
          <w:rFonts w:eastAsia="Times New Roman" w:cs="Times New Roman"/>
          <w:szCs w:val="24"/>
        </w:rPr>
        <w:t xml:space="preserve"> το κράτος </w:t>
      </w:r>
      <w:r>
        <w:rPr>
          <w:rFonts w:eastAsia="Times New Roman" w:cs="Times New Roman"/>
          <w:szCs w:val="24"/>
        </w:rPr>
        <w:t xml:space="preserve">γελοιοποιείται. </w:t>
      </w:r>
    </w:p>
    <w:p w14:paraId="657FEBA9" w14:textId="77777777" w:rsidR="0046060E" w:rsidRDefault="00AD265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Τα Εξάρχεια έχουν γίνει πόλος έλξης της «Διεθνούς των </w:t>
      </w:r>
      <w:proofErr w:type="spellStart"/>
      <w:r>
        <w:rPr>
          <w:rFonts w:eastAsia="Times New Roman" w:cs="Times New Roman"/>
          <w:szCs w:val="24"/>
        </w:rPr>
        <w:t>μπαχαλάκηδων</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που έρχονται και παρελαύνουν με </w:t>
      </w:r>
      <w:proofErr w:type="spellStart"/>
      <w:r>
        <w:rPr>
          <w:rFonts w:eastAsia="Times New Roman" w:cs="Times New Roman"/>
          <w:szCs w:val="24"/>
        </w:rPr>
        <w:t>καλάσνικοφ</w:t>
      </w:r>
      <w:proofErr w:type="spellEnd"/>
      <w:r>
        <w:rPr>
          <w:rFonts w:eastAsia="Times New Roman" w:cs="Times New Roman"/>
          <w:szCs w:val="24"/>
        </w:rPr>
        <w:t xml:space="preserve"> στην </w:t>
      </w:r>
      <w:r>
        <w:rPr>
          <w:rFonts w:eastAsia="Times New Roman" w:cs="Times New Roman"/>
          <w:szCs w:val="24"/>
        </w:rPr>
        <w:t>π</w:t>
      </w:r>
      <w:r>
        <w:rPr>
          <w:rFonts w:eastAsia="Times New Roman" w:cs="Times New Roman"/>
          <w:szCs w:val="24"/>
        </w:rPr>
        <w:t xml:space="preserve">λατεία των Εξαρχείων. Οι δυνάμεις της Αστυνομίας, που σταθμεύουν στο Πολυτεχνείο και στη Χαριλάου Τρικούπη, καταγγέλλουν </w:t>
      </w:r>
      <w:r>
        <w:rPr>
          <w:rFonts w:eastAsia="Times New Roman" w:cs="Times New Roman"/>
          <w:szCs w:val="24"/>
        </w:rPr>
        <w:t xml:space="preserve">ότι γίνονται ζωντανοί στόχοι και επιπλέον, ότι δεν τους επιτρέπεται να εισέλθουν στο άβατο των Εξαρχείων. </w:t>
      </w:r>
    </w:p>
    <w:p w14:paraId="657FEBAA" w14:textId="77777777" w:rsidR="0046060E" w:rsidRDefault="00AD265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Τι κάνετε για όλα αυτά, κύριε Υπουργέ; Εκτός από τις δηλώσεις σας «κανείς να κάνει ότι κοιμάται όταν εισέρχονται κακοποιοί στο σπίτι του», το μόνο πο</w:t>
      </w:r>
      <w:r>
        <w:rPr>
          <w:rFonts w:eastAsia="Times New Roman" w:cs="Times New Roman"/>
          <w:szCs w:val="24"/>
        </w:rPr>
        <w:t xml:space="preserve">υ κάνατε ήταν να διαλύσετε την Ομάδα ΔΕΛΤΑ, την ομάδα δικυκλιστών ταχείας επέμβασης. Γιατί; Γιατί </w:t>
      </w:r>
      <w:r>
        <w:rPr>
          <w:rFonts w:eastAsia="Times New Roman" w:cs="Times New Roman"/>
          <w:szCs w:val="24"/>
        </w:rPr>
        <w:t xml:space="preserve">σας </w:t>
      </w:r>
      <w:r>
        <w:rPr>
          <w:rFonts w:eastAsia="Times New Roman" w:cs="Times New Roman"/>
          <w:szCs w:val="24"/>
        </w:rPr>
        <w:t>το αξίωσε η νεολαία του ΣΥΡΙΖΑ. Και εσείς σπεύσατε να υπακούσετε, για να μην δυσαρεστήσετε τα δικά σας παιδιά, κατ’ ομολογία του Αντιπροέδρου της Κυβέρνησ</w:t>
      </w:r>
      <w:r>
        <w:rPr>
          <w:rFonts w:eastAsia="Times New Roman" w:cs="Times New Roman"/>
          <w:szCs w:val="24"/>
        </w:rPr>
        <w:t xml:space="preserve">ης. Μάλιστα, </w:t>
      </w:r>
      <w:r>
        <w:rPr>
          <w:rFonts w:eastAsia="Times New Roman" w:cs="Times New Roman"/>
          <w:szCs w:val="24"/>
        </w:rPr>
        <w:lastRenderedPageBreak/>
        <w:t xml:space="preserve">αποκαλέσατε τους αστυνομικούς της Ομάδας ΔΕΛΤΑ ως «τσούρμο». </w:t>
      </w:r>
    </w:p>
    <w:p w14:paraId="657FEBAB" w14:textId="77777777" w:rsidR="0046060E" w:rsidRDefault="00AD265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τους </w:t>
      </w:r>
      <w:r>
        <w:rPr>
          <w:rFonts w:eastAsia="Times New Roman" w:cs="Times New Roman"/>
          <w:szCs w:val="24"/>
        </w:rPr>
        <w:t>«</w:t>
      </w:r>
      <w:proofErr w:type="spellStart"/>
      <w:r>
        <w:rPr>
          <w:rFonts w:eastAsia="Times New Roman" w:cs="Times New Roman"/>
          <w:szCs w:val="24"/>
        </w:rPr>
        <w:t>Ρουβίκωνες</w:t>
      </w:r>
      <w:proofErr w:type="spellEnd"/>
      <w:r>
        <w:rPr>
          <w:rFonts w:eastAsia="Times New Roman" w:cs="Times New Roman"/>
          <w:szCs w:val="24"/>
        </w:rPr>
        <w:t>»</w:t>
      </w:r>
      <w:r>
        <w:rPr>
          <w:rFonts w:eastAsia="Times New Roman" w:cs="Times New Roman"/>
          <w:szCs w:val="24"/>
        </w:rPr>
        <w:t xml:space="preserve">, βέβαια, έχετε μόνο καλά λόγια να πείτε. Έτσι φτάσαμε να διαβάζουμε ακόμα και για εγκατάσταση πυρήνων </w:t>
      </w:r>
      <w:proofErr w:type="spellStart"/>
      <w:r>
        <w:rPr>
          <w:rFonts w:eastAsia="Times New Roman" w:cs="Times New Roman"/>
          <w:szCs w:val="24"/>
        </w:rPr>
        <w:t>τζιχαντιστών</w:t>
      </w:r>
      <w:proofErr w:type="spellEnd"/>
      <w:r>
        <w:rPr>
          <w:rFonts w:eastAsia="Times New Roman" w:cs="Times New Roman"/>
          <w:szCs w:val="24"/>
        </w:rPr>
        <w:t>,</w:t>
      </w:r>
      <w:r>
        <w:rPr>
          <w:rFonts w:eastAsia="Times New Roman" w:cs="Times New Roman"/>
          <w:szCs w:val="24"/>
        </w:rPr>
        <w:t xml:space="preserve"> που δρουν στα Εξάρχεια. </w:t>
      </w:r>
    </w:p>
    <w:p w14:paraId="657FEBAC" w14:textId="77777777" w:rsidR="0046060E" w:rsidRDefault="00AD265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η Αστυνομία έχει αποδείξει ότι διαθέτει την ικανότητα και τον επαγγελματισμό να φέρει σε πέρας με επιτυχία την αποστολή της, αρκεί να μην μπαίνουν εμπόδια στη δράση της. </w:t>
      </w:r>
    </w:p>
    <w:p w14:paraId="657FEBAD" w14:textId="77777777" w:rsidR="0046060E" w:rsidRDefault="00AD265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Δεν ξέρω αν συμμερίζεστε την άποψη ότι τα Εξάρχεια είναι ένα είδος γαλ</w:t>
      </w:r>
      <w:r>
        <w:rPr>
          <w:rFonts w:eastAsia="Times New Roman" w:cs="Times New Roman"/>
          <w:szCs w:val="24"/>
        </w:rPr>
        <w:t>ατικού χωριού, το οποίο προβάλλει η Κυβέρνησή σας ως τουριστικό προϊόν, καλώντας τουρίστες από όλο τον κόσμο να έρθουν και να ζήσουν την εμπειρία της ανομίας στη χώρα μας. Δεν μπορεί, όμως, να είναι αυτό το όραμά μας για το ιστορικό κέντρο της Αθήνας. Δέσμ</w:t>
      </w:r>
      <w:r>
        <w:rPr>
          <w:rFonts w:eastAsia="Times New Roman" w:cs="Times New Roman"/>
          <w:szCs w:val="24"/>
        </w:rPr>
        <w:t xml:space="preserve">ευση δική μας είναι η αποκατάσταση του νόμου και της τάξης παντού. </w:t>
      </w:r>
    </w:p>
    <w:p w14:paraId="657FEBAE" w14:textId="77777777" w:rsidR="0046060E" w:rsidRDefault="00AD265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57FEBAF" w14:textId="77777777" w:rsidR="0046060E" w:rsidRDefault="00AD265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Κύριε Υπουργέ, έχετε τον λόγο.</w:t>
      </w:r>
    </w:p>
    <w:p w14:paraId="657FEBB0" w14:textId="77777777" w:rsidR="0046060E" w:rsidRDefault="00AD265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szCs w:val="24"/>
        </w:rPr>
        <w:t xml:space="preserve"> Κύριε Πρόεδρε, εγώ θα μιλήσω πάλι με αριθμούς κα</w:t>
      </w:r>
      <w:r>
        <w:rPr>
          <w:rFonts w:eastAsia="Times New Roman" w:cs="Times New Roman"/>
          <w:szCs w:val="24"/>
        </w:rPr>
        <w:t xml:space="preserve">ι ας τους σνομπάρουν κάποιοι και ας λένε ότι δεν έχουν σημασία οι αριθμοί και έχει σημασία η περιπτωσιολογική παρουσίαση συγκεκριμένων περιστατικών. </w:t>
      </w:r>
    </w:p>
    <w:p w14:paraId="657FEBB1" w14:textId="77777777" w:rsidR="0046060E" w:rsidRDefault="00AD265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Κατά τη διετία 2015-2016 η βαρύνουσα εγκληματικότητα αγγίζει το 30% και η </w:t>
      </w:r>
      <w:proofErr w:type="spellStart"/>
      <w:r>
        <w:rPr>
          <w:rFonts w:eastAsia="Times New Roman" w:cs="Times New Roman"/>
          <w:szCs w:val="24"/>
        </w:rPr>
        <w:t>μικροεγκληματικότητα</w:t>
      </w:r>
      <w:proofErr w:type="spellEnd"/>
      <w:r>
        <w:rPr>
          <w:rFonts w:eastAsia="Times New Roman" w:cs="Times New Roman"/>
          <w:szCs w:val="24"/>
        </w:rPr>
        <w:t xml:space="preserve"> το 70%, ενώ</w:t>
      </w:r>
      <w:r>
        <w:rPr>
          <w:rFonts w:eastAsia="Times New Roman" w:cs="Times New Roman"/>
          <w:szCs w:val="24"/>
        </w:rPr>
        <w:t xml:space="preserve"> το ποσοστά κατά τη διετία 2013-2014 ήταν αντεστραμμένα. </w:t>
      </w:r>
    </w:p>
    <w:p w14:paraId="657FEBB2" w14:textId="77777777" w:rsidR="0046060E" w:rsidRDefault="00AD2655">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Οι συλλήψεις στην περιοχή των Εξαρχείων -γιατί εκεί επικεντρώνεται ο κ. </w:t>
      </w:r>
      <w:proofErr w:type="spellStart"/>
      <w:r>
        <w:rPr>
          <w:rFonts w:eastAsia="Times New Roman" w:cs="Times New Roman"/>
          <w:szCs w:val="24"/>
        </w:rPr>
        <w:t>Χαρακόπουλος</w:t>
      </w:r>
      <w:proofErr w:type="spellEnd"/>
      <w:r>
        <w:rPr>
          <w:rFonts w:eastAsia="Times New Roman" w:cs="Times New Roman"/>
          <w:szCs w:val="24"/>
        </w:rPr>
        <w:t>, τα Εξάρχεια έχει κάνει σημαία η Αντιπολίτευση και όχι τη συνολική εικόνα στη χώρα, κάτι πρέπει να έχει για να λέ</w:t>
      </w:r>
      <w:r>
        <w:rPr>
          <w:rFonts w:eastAsia="Times New Roman" w:cs="Times New Roman"/>
          <w:szCs w:val="24"/>
        </w:rPr>
        <w:t>ει- έχουν αυξηθεί την τελευταία τριετία κατά 28,13%. Τι σημαίνει αυτό; Ότι παλιότερα γίνονταν μαζικές προσαγωγές, χωρίς κανένα αποδεικτικό στοιχείο και χωρίς καμ</w:t>
      </w:r>
      <w:r>
        <w:rPr>
          <w:rFonts w:eastAsia="Times New Roman" w:cs="Times New Roman"/>
          <w:szCs w:val="24"/>
        </w:rPr>
        <w:t>μ</w:t>
      </w:r>
      <w:r>
        <w:rPr>
          <w:rFonts w:eastAsia="Times New Roman" w:cs="Times New Roman"/>
          <w:szCs w:val="24"/>
        </w:rPr>
        <w:t xml:space="preserve">ία σύλληψη φυσικά. </w:t>
      </w:r>
    </w:p>
    <w:p w14:paraId="657FEBB3"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lastRenderedPageBreak/>
        <w:t xml:space="preserve">Εάν συζητήσω από εκεί και πέρα για τις επιμέρους </w:t>
      </w:r>
      <w:proofErr w:type="spellStart"/>
      <w:r>
        <w:rPr>
          <w:rFonts w:eastAsia="Times New Roman"/>
          <w:szCs w:val="24"/>
        </w:rPr>
        <w:t>παραβατικές</w:t>
      </w:r>
      <w:proofErr w:type="spellEnd"/>
      <w:r>
        <w:rPr>
          <w:rFonts w:eastAsia="Times New Roman"/>
          <w:szCs w:val="24"/>
        </w:rPr>
        <w:t xml:space="preserve"> ή εγκληματικέ</w:t>
      </w:r>
      <w:r>
        <w:rPr>
          <w:rFonts w:eastAsia="Times New Roman"/>
          <w:szCs w:val="24"/>
        </w:rPr>
        <w:t>ς πράξεις στα Εξάρχεια, θα σας πω ότι την τελευταία τριετία, δηλαδή κάνοντας μία σύγκριση μεταξύ 2012</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2013</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2014 και 2015</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2016 - 2017 -τριετία κυβέρνησής σας με τριετία Κυβέρνησής μας- στα Εξάρχεια οι επιθέσεις σε βάρος πολιτικών γραφείων και προσώπων</w:t>
      </w:r>
      <w:r>
        <w:rPr>
          <w:rFonts w:eastAsia="Times New Roman"/>
          <w:szCs w:val="24"/>
        </w:rPr>
        <w:t xml:space="preserve"> είναι μείον 13%, σε βάρος δημοσίων στόχων μείον 8,5%, σε βάρος καταστημάτων μείον 87%, σε βάρος τραπεζών μείον 57%. Επίσης, οι συλλήψεις, όπως σας είπα, είναι αυξημένες σε ποσοστό περίπου 28%. Δηλαδή, είναι συλλήψεις με στοιχεία και όχι προσαγωγές χωρίς λ</w:t>
      </w:r>
      <w:r>
        <w:rPr>
          <w:rFonts w:eastAsia="Times New Roman"/>
          <w:szCs w:val="24"/>
        </w:rPr>
        <w:t>όγο, πιάνοντας απλά όποιον έβρισκαν μπροστά τους.</w:t>
      </w:r>
    </w:p>
    <w:p w14:paraId="657FEBB4"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t xml:space="preserve">Σε ό,τι αφορά </w:t>
      </w:r>
      <w:r>
        <w:rPr>
          <w:rFonts w:eastAsia="Times New Roman"/>
          <w:szCs w:val="24"/>
        </w:rPr>
        <w:t>το</w:t>
      </w:r>
      <w:r>
        <w:rPr>
          <w:rFonts w:eastAsia="Times New Roman"/>
          <w:szCs w:val="24"/>
        </w:rPr>
        <w:t>ν</w:t>
      </w:r>
      <w:r>
        <w:rPr>
          <w:rFonts w:eastAsia="Times New Roman"/>
          <w:szCs w:val="24"/>
        </w:rPr>
        <w:t xml:space="preserve"> «</w:t>
      </w:r>
      <w:proofErr w:type="spellStart"/>
      <w:r>
        <w:rPr>
          <w:rFonts w:eastAsia="Times New Roman"/>
          <w:szCs w:val="24"/>
        </w:rPr>
        <w:t>Ρουβίκωνα</w:t>
      </w:r>
      <w:proofErr w:type="spellEnd"/>
      <w:r>
        <w:rPr>
          <w:rFonts w:eastAsia="Times New Roman"/>
          <w:szCs w:val="24"/>
        </w:rPr>
        <w:t>»</w:t>
      </w:r>
      <w:r>
        <w:rPr>
          <w:rFonts w:eastAsia="Times New Roman"/>
          <w:szCs w:val="24"/>
        </w:rPr>
        <w:t xml:space="preserve">, που, επίσης, έχουν κάνει σημαία, έχουμε πενήντα οχτώ δικογραφίες και συλλήψεις </w:t>
      </w:r>
      <w:proofErr w:type="spellStart"/>
      <w:r>
        <w:rPr>
          <w:rFonts w:eastAsia="Times New Roman"/>
          <w:szCs w:val="24"/>
        </w:rPr>
        <w:t>εκατόν</w:t>
      </w:r>
      <w:proofErr w:type="spellEnd"/>
      <w:r>
        <w:rPr>
          <w:rFonts w:eastAsia="Times New Roman"/>
          <w:szCs w:val="24"/>
        </w:rPr>
        <w:t xml:space="preserve"> είκοσι τριών ατόμων. </w:t>
      </w:r>
    </w:p>
    <w:p w14:paraId="657FEBB5"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t>Έχουμε, λοιπόν, έναν μεγάλο αριθμό συλλήψεων και πολύ μεγαλύτερη απ</w:t>
      </w:r>
      <w:r>
        <w:rPr>
          <w:rFonts w:eastAsia="Times New Roman"/>
          <w:szCs w:val="24"/>
        </w:rPr>
        <w:t xml:space="preserve">οτελεσματικότητα των αστυνομικών δυνάμεων, οι οποίες έχουν αφεθεί να κάνουν το έργο τους. </w:t>
      </w:r>
    </w:p>
    <w:p w14:paraId="657FEBB6"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lastRenderedPageBreak/>
        <w:t xml:space="preserve">Αυτά που λέει ο κ. </w:t>
      </w:r>
      <w:proofErr w:type="spellStart"/>
      <w:r>
        <w:rPr>
          <w:rFonts w:eastAsia="Times New Roman"/>
          <w:szCs w:val="24"/>
        </w:rPr>
        <w:t>Χαρακόπουλος</w:t>
      </w:r>
      <w:proofErr w:type="spellEnd"/>
      <w:r>
        <w:rPr>
          <w:rFonts w:eastAsia="Times New Roman"/>
          <w:szCs w:val="24"/>
        </w:rPr>
        <w:t xml:space="preserve"> δεν έχουν καμμία σχέση με την πραγματικότητα. Θα τον προκαλούσα, δε, να πει αυτά που του είπαν οι αστυνομικοί, όταν επισκέφτηκε πριν </w:t>
      </w:r>
      <w:r>
        <w:rPr>
          <w:rFonts w:eastAsia="Times New Roman"/>
          <w:szCs w:val="24"/>
        </w:rPr>
        <w:t>από λίγες μέρες την έδρα της ΔΑΕ -των ΜΑΤ</w:t>
      </w:r>
      <w:r>
        <w:rPr>
          <w:rFonts w:eastAsia="Times New Roman"/>
          <w:szCs w:val="24"/>
        </w:rPr>
        <w:t>,</w:t>
      </w:r>
      <w:r>
        <w:rPr>
          <w:rFonts w:eastAsia="Times New Roman"/>
          <w:szCs w:val="24"/>
        </w:rPr>
        <w:t xml:space="preserve"> για να συνεννοηθούμε- γιατί ξέρω τι του είπαν. Εκεί του είπαν </w:t>
      </w:r>
      <w:r>
        <w:rPr>
          <w:rFonts w:eastAsia="Times New Roman"/>
          <w:szCs w:val="24"/>
        </w:rPr>
        <w:t>ότι</w:t>
      </w:r>
      <w:r>
        <w:rPr>
          <w:rFonts w:eastAsia="Times New Roman"/>
          <w:szCs w:val="24"/>
        </w:rPr>
        <w:t xml:space="preserve"> δεν έχουν κανένα πρόβλημα με εμπόδια προερχόμενα από την πολιτική ή φυσική ηγεσία. Όμως, εδώ λέει άλλα. Άλλος ο κ. </w:t>
      </w:r>
      <w:proofErr w:type="spellStart"/>
      <w:r>
        <w:rPr>
          <w:rFonts w:eastAsia="Times New Roman"/>
          <w:szCs w:val="24"/>
        </w:rPr>
        <w:t>Χαρακόπουλος</w:t>
      </w:r>
      <w:proofErr w:type="spellEnd"/>
      <w:r>
        <w:rPr>
          <w:rFonts w:eastAsia="Times New Roman"/>
          <w:szCs w:val="24"/>
        </w:rPr>
        <w:t xml:space="preserve"> εκεί, άλλος ο κ. </w:t>
      </w:r>
      <w:proofErr w:type="spellStart"/>
      <w:r>
        <w:rPr>
          <w:rFonts w:eastAsia="Times New Roman"/>
          <w:szCs w:val="24"/>
        </w:rPr>
        <w:t>Χα</w:t>
      </w:r>
      <w:r>
        <w:rPr>
          <w:rFonts w:eastAsia="Times New Roman"/>
          <w:szCs w:val="24"/>
        </w:rPr>
        <w:t>ρακόπουλος</w:t>
      </w:r>
      <w:proofErr w:type="spellEnd"/>
      <w:r>
        <w:rPr>
          <w:rFonts w:eastAsia="Times New Roman"/>
          <w:szCs w:val="24"/>
        </w:rPr>
        <w:t xml:space="preserve"> εδώ.</w:t>
      </w:r>
    </w:p>
    <w:p w14:paraId="657FEBB7"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t>Σε ό,τι αφορά την αύξηση των περιπολιών από τις ομάδες ΔΙΑΣ στις ίδιες περιοχές -μιλάμε για τα Εξάρχεια- μόνο τους πρώτους μήνες, ως τον Μάιο του 2018, είχαμε χίλιες εξήντα τέσσερις περιπολίες της ομάδας ΔΙΑΣ. Είναι πολύ περισσότερες και απ</w:t>
      </w:r>
      <w:r>
        <w:rPr>
          <w:rFonts w:eastAsia="Times New Roman"/>
          <w:szCs w:val="24"/>
        </w:rPr>
        <w:t xml:space="preserve">ό όσες έγιναν το 2017. Χίλιες τριάντα οχτώ είχαν γίνει το 2017. Και συνεχίζουμε. Και πρόσφατα, τις προηγούμενες μέρες, είδατε τη σύλληψη έντεκα ατόμων, τα οποία έκανα </w:t>
      </w:r>
      <w:proofErr w:type="spellStart"/>
      <w:r>
        <w:rPr>
          <w:rFonts w:eastAsia="Times New Roman"/>
          <w:szCs w:val="24"/>
        </w:rPr>
        <w:t>παραβατικές</w:t>
      </w:r>
      <w:proofErr w:type="spellEnd"/>
      <w:r>
        <w:rPr>
          <w:rFonts w:eastAsia="Times New Roman"/>
          <w:szCs w:val="24"/>
        </w:rPr>
        <w:t xml:space="preserve"> πράξεις και έχουν ήδη προφυλακιστεί τα οχτώ.</w:t>
      </w:r>
    </w:p>
    <w:p w14:paraId="657FEBB8"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t>Επομένως, δεν υπάρχει κανένα εμπ</w:t>
      </w:r>
      <w:r>
        <w:rPr>
          <w:rFonts w:eastAsia="Times New Roman"/>
          <w:szCs w:val="24"/>
        </w:rPr>
        <w:t xml:space="preserve">όδιο στις αστυνομικές </w:t>
      </w:r>
      <w:r>
        <w:rPr>
          <w:rFonts w:eastAsia="Times New Roman"/>
          <w:szCs w:val="24"/>
        </w:rPr>
        <w:t>α</w:t>
      </w:r>
      <w:r>
        <w:rPr>
          <w:rFonts w:eastAsia="Times New Roman"/>
          <w:szCs w:val="24"/>
        </w:rPr>
        <w:t xml:space="preserve">ρχές. Ίσα-ίσα, το αντίθετο συμβαίνει. Η Αστυνομία κάνει τη δουλειά της και θα συνεχίσει να κάνει τη δουλειά της σε μια περιοχή, </w:t>
      </w:r>
      <w:r>
        <w:rPr>
          <w:rFonts w:eastAsia="Times New Roman"/>
          <w:szCs w:val="24"/>
        </w:rPr>
        <w:lastRenderedPageBreak/>
        <w:t>την οποία εσείς δημιουργήσατε και παρακαλώ να μην το ξεχνάμε αυτό.</w:t>
      </w:r>
    </w:p>
    <w:p w14:paraId="657FEBB9" w14:textId="77777777" w:rsidR="0046060E" w:rsidRDefault="00AD2655">
      <w:pPr>
        <w:tabs>
          <w:tab w:val="left" w:pos="2940"/>
        </w:tabs>
        <w:spacing w:line="600" w:lineRule="auto"/>
        <w:ind w:firstLine="720"/>
        <w:jc w:val="both"/>
        <w:rPr>
          <w:rFonts w:eastAsia="Times New Roman"/>
          <w:szCs w:val="24"/>
        </w:rPr>
      </w:pPr>
      <w:r w:rsidRPr="00B31FA1">
        <w:rPr>
          <w:rFonts w:eastAsia="Times New Roman"/>
          <w:b/>
          <w:szCs w:val="24"/>
        </w:rPr>
        <w:t>ΠΡΟΕΔΡΕΥΩΝ (Σπυρίδων Λυκούδης):</w:t>
      </w:r>
      <w:r>
        <w:rPr>
          <w:rFonts w:eastAsia="Times New Roman"/>
          <w:szCs w:val="24"/>
        </w:rPr>
        <w:t xml:space="preserve"> Ευχαριστώ, κύριε συνάδελφε.</w:t>
      </w:r>
    </w:p>
    <w:p w14:paraId="657FEBBA"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Χαρακόπουλε</w:t>
      </w:r>
      <w:proofErr w:type="spellEnd"/>
      <w:r>
        <w:rPr>
          <w:rFonts w:eastAsia="Times New Roman"/>
          <w:szCs w:val="24"/>
        </w:rPr>
        <w:t>, έχετε τον λόγο.</w:t>
      </w:r>
    </w:p>
    <w:p w14:paraId="657FEBBB" w14:textId="77777777" w:rsidR="0046060E" w:rsidRDefault="00AD2655">
      <w:pPr>
        <w:tabs>
          <w:tab w:val="left" w:pos="2940"/>
        </w:tabs>
        <w:spacing w:line="600" w:lineRule="auto"/>
        <w:ind w:firstLine="720"/>
        <w:jc w:val="both"/>
        <w:rPr>
          <w:rFonts w:eastAsia="Times New Roman"/>
          <w:szCs w:val="24"/>
        </w:rPr>
      </w:pPr>
      <w:r w:rsidRPr="00B31FA1">
        <w:rPr>
          <w:rFonts w:eastAsia="Times New Roman"/>
          <w:b/>
          <w:szCs w:val="24"/>
        </w:rPr>
        <w:t>ΜΑΞΙΜΟΣ ΧΑΡΑΚΟΠΟΥΛΟΣ:</w:t>
      </w:r>
      <w:r>
        <w:rPr>
          <w:rFonts w:eastAsia="Times New Roman"/>
          <w:szCs w:val="24"/>
        </w:rPr>
        <w:t xml:space="preserve"> Κύριε Υπουργέ, είστε τρ</w:t>
      </w:r>
      <w:r>
        <w:rPr>
          <w:rFonts w:eastAsia="Times New Roman"/>
          <w:szCs w:val="24"/>
        </w:rPr>
        <w:t>ιά</w:t>
      </w:r>
      <w:r>
        <w:rPr>
          <w:rFonts w:eastAsia="Times New Roman"/>
          <w:szCs w:val="24"/>
        </w:rPr>
        <w:t>μισι χρόνια Υπουργός. Δεν έχετε το ακαταλόγιστο. Πείθετε κανέναν, όταν προσπαθείτε να μας πείτε ότι η κατάσταση σήμερα είναι καλύτερη απ’ ότι ήτα</w:t>
      </w:r>
      <w:r>
        <w:rPr>
          <w:rFonts w:eastAsia="Times New Roman"/>
          <w:szCs w:val="24"/>
        </w:rPr>
        <w:t>ν το 2014; Γιατί κάνετε αυτές τις τόσο βαθιές βουτιές στο παρελθόν, στο χτες;</w:t>
      </w:r>
    </w:p>
    <w:p w14:paraId="657FEBBC"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t>Εμείς δεν υποστηρίζουμε ότι ήταν ιδανική η κατάσταση στο ιστορικό κέντρο της Αθήνας ή στα Εξάρχεια, αλλά ποτέ δεν ήταν και σε αυτά τα χάλια, στα οποία έχει φτάσει με τις δικές σα</w:t>
      </w:r>
      <w:r>
        <w:rPr>
          <w:rFonts w:eastAsia="Times New Roman"/>
          <w:szCs w:val="24"/>
        </w:rPr>
        <w:t xml:space="preserve">ς πολιτικές επιλογές, γιατί θέλετε να χαϊδεύετε τους </w:t>
      </w:r>
      <w:r>
        <w:rPr>
          <w:rFonts w:eastAsia="Times New Roman"/>
          <w:szCs w:val="24"/>
        </w:rPr>
        <w:t>«</w:t>
      </w:r>
      <w:proofErr w:type="spellStart"/>
      <w:r>
        <w:rPr>
          <w:rFonts w:eastAsia="Times New Roman"/>
          <w:szCs w:val="24"/>
        </w:rPr>
        <w:t>Ρουβίκωνες</w:t>
      </w:r>
      <w:proofErr w:type="spellEnd"/>
      <w:r>
        <w:rPr>
          <w:rFonts w:eastAsia="Times New Roman"/>
          <w:szCs w:val="24"/>
        </w:rPr>
        <w:t>»</w:t>
      </w:r>
      <w:r>
        <w:rPr>
          <w:rFonts w:eastAsia="Times New Roman"/>
          <w:szCs w:val="24"/>
        </w:rPr>
        <w:t>, τις συλλογικότητες και αυτούς που αποκαλείτε «δικά σας παιδιά».</w:t>
      </w:r>
    </w:p>
    <w:p w14:paraId="657FEBBD"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t xml:space="preserve">Όσον αφορά το κατά πόσο η Αστυνομία μπορεί να κάνει τη δουλειά της και αν έχει το ελευθέρας να το κάνει ή αν τις βάζετε </w:t>
      </w:r>
      <w:r>
        <w:rPr>
          <w:rFonts w:eastAsia="Times New Roman"/>
          <w:szCs w:val="24"/>
        </w:rPr>
        <w:lastRenderedPageBreak/>
        <w:t>προσχώματα, σας παραπέμπω στις δημόσιες δηλώσεις των συνδικαλιστικών οργάνων της Αστυνομίας, κύριε Υπουργέ. Προφανώς, δεν σας αγγίζουν ε</w:t>
      </w:r>
      <w:r>
        <w:rPr>
          <w:rFonts w:eastAsia="Times New Roman"/>
          <w:szCs w:val="24"/>
        </w:rPr>
        <w:t xml:space="preserve">σάς οι διαμαρτυρίες των κατοίκων. </w:t>
      </w:r>
    </w:p>
    <w:p w14:paraId="657FEBBE"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t>Χθες, υπήρχε επιστολή των καταστηματαρχών του ιστορικού κέντρου προς τον Αρχηγό της Ελληνικής Αστυνομίας, επιστολή πραγματικά</w:t>
      </w:r>
      <w:r>
        <w:rPr>
          <w:rFonts w:eastAsia="Times New Roman"/>
          <w:szCs w:val="24"/>
        </w:rPr>
        <w:t>,</w:t>
      </w:r>
      <w:r>
        <w:rPr>
          <w:rFonts w:eastAsia="Times New Roman"/>
          <w:szCs w:val="24"/>
        </w:rPr>
        <w:t xml:space="preserve"> κραυγή αγωνίας. Καταγγέλλουν εμπόριο και διακίνηση ναρκωτικών στο κέντρο της πρωτεύουσας μέρα</w:t>
      </w:r>
      <w:r>
        <w:rPr>
          <w:rFonts w:eastAsia="Times New Roman"/>
          <w:szCs w:val="24"/>
        </w:rPr>
        <w:t>-</w:t>
      </w:r>
      <w:r>
        <w:rPr>
          <w:rFonts w:eastAsia="Times New Roman"/>
          <w:szCs w:val="24"/>
        </w:rPr>
        <w:t xml:space="preserve">μεσημέρι, ληστείες, κλοπές. Αυτά είναι καθημερινά φαινόμενα. Οι καταστηματάρχες φοβούνται να μιλήσουν, γιατί γίνονται στόχος. Οι κάτοικοι έχουν χάσει τον ύπνο τους. </w:t>
      </w:r>
    </w:p>
    <w:p w14:paraId="657FEBBF"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t xml:space="preserve">Δεν ξέρω αν εσείς κοιμόσαστε με ήσυχη τη συνείδησή σας, όπως δήλωσε ο πρώην συνάδελφός </w:t>
      </w:r>
      <w:r>
        <w:rPr>
          <w:rFonts w:eastAsia="Times New Roman"/>
          <w:szCs w:val="24"/>
        </w:rPr>
        <w:t>σας</w:t>
      </w:r>
      <w:r>
        <w:rPr>
          <w:rFonts w:eastAsia="Times New Roman"/>
          <w:szCs w:val="24"/>
        </w:rPr>
        <w:t xml:space="preserve"> </w:t>
      </w:r>
      <w:r>
        <w:rPr>
          <w:rFonts w:eastAsia="Times New Roman"/>
          <w:szCs w:val="24"/>
        </w:rPr>
        <w:t>κ. Παρασκευόπουλος.</w:t>
      </w:r>
    </w:p>
    <w:p w14:paraId="657FEBC0"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t>Ως ένα βαθμό, κύριε Υπουργέ, έχετε την κατανόησή μου, διότι πραγματικά</w:t>
      </w:r>
      <w:r>
        <w:rPr>
          <w:rFonts w:eastAsia="Times New Roman"/>
          <w:szCs w:val="24"/>
        </w:rPr>
        <w:t>,</w:t>
      </w:r>
      <w:r>
        <w:rPr>
          <w:rFonts w:eastAsia="Times New Roman"/>
          <w:szCs w:val="24"/>
        </w:rPr>
        <w:t xml:space="preserve"> στο έργο της Αστυνομίας βάζουν εμπόδια οι συναρμόδιοι Υπουργοί.</w:t>
      </w:r>
    </w:p>
    <w:p w14:paraId="657FEBC1" w14:textId="77777777" w:rsidR="0046060E" w:rsidRDefault="00AD2655">
      <w:pPr>
        <w:tabs>
          <w:tab w:val="left" w:pos="2940"/>
        </w:tabs>
        <w:spacing w:line="600" w:lineRule="auto"/>
        <w:ind w:firstLine="720"/>
        <w:jc w:val="both"/>
        <w:rPr>
          <w:rFonts w:eastAsia="Times New Roman"/>
          <w:szCs w:val="24"/>
        </w:rPr>
      </w:pPr>
      <w:r>
        <w:rPr>
          <w:rFonts w:eastAsia="Times New Roman"/>
          <w:szCs w:val="24"/>
        </w:rPr>
        <w:lastRenderedPageBreak/>
        <w:t xml:space="preserve">Με τον νόμο </w:t>
      </w:r>
      <w:proofErr w:type="spellStart"/>
      <w:r>
        <w:rPr>
          <w:rFonts w:eastAsia="Times New Roman"/>
          <w:szCs w:val="24"/>
        </w:rPr>
        <w:t>Γαβρόγλου</w:t>
      </w:r>
      <w:proofErr w:type="spellEnd"/>
      <w:r>
        <w:rPr>
          <w:rFonts w:eastAsia="Times New Roman"/>
          <w:szCs w:val="24"/>
        </w:rPr>
        <w:t xml:space="preserve"> επανήλθε το άσυλο της ανομίας στα πανεπιστήμια. Οι </w:t>
      </w:r>
      <w:r>
        <w:rPr>
          <w:rFonts w:eastAsia="Times New Roman"/>
          <w:szCs w:val="24"/>
        </w:rPr>
        <w:t>«</w:t>
      </w:r>
      <w:proofErr w:type="spellStart"/>
      <w:r>
        <w:rPr>
          <w:rFonts w:eastAsia="Times New Roman"/>
          <w:szCs w:val="24"/>
        </w:rPr>
        <w:t>μπαχαλάκηδες</w:t>
      </w:r>
      <w:proofErr w:type="spellEnd"/>
      <w:r>
        <w:rPr>
          <w:rFonts w:eastAsia="Times New Roman"/>
          <w:szCs w:val="24"/>
        </w:rPr>
        <w:t>»</w:t>
      </w:r>
      <w:r>
        <w:rPr>
          <w:rFonts w:eastAsia="Times New Roman"/>
          <w:szCs w:val="24"/>
        </w:rPr>
        <w:t>, που χτυπού</w:t>
      </w:r>
      <w:r>
        <w:rPr>
          <w:rFonts w:eastAsia="Times New Roman"/>
          <w:szCs w:val="24"/>
        </w:rPr>
        <w:t xml:space="preserve">ν, καταφεύγουν στο Πανεπιστήμιο, όπου έχουν, βεβαίως, άσυλο, όπου η Αστυνομία δεν μπορεί να εισέλθει για να συλλάβει αυτά τα </w:t>
      </w:r>
      <w:proofErr w:type="spellStart"/>
      <w:r>
        <w:rPr>
          <w:rFonts w:eastAsia="Times New Roman"/>
          <w:szCs w:val="24"/>
        </w:rPr>
        <w:t>παραβατικά</w:t>
      </w:r>
      <w:proofErr w:type="spellEnd"/>
      <w:r>
        <w:rPr>
          <w:rFonts w:eastAsia="Times New Roman"/>
          <w:szCs w:val="24"/>
        </w:rPr>
        <w:t xml:space="preserve"> στοιχεία.</w:t>
      </w:r>
    </w:p>
    <w:p w14:paraId="657FEBC2"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τον νόμο Παρασκευόπουλου</w:t>
      </w:r>
      <w:r>
        <w:rPr>
          <w:rFonts w:eastAsia="Times New Roman" w:cs="Times New Roman"/>
          <w:szCs w:val="24"/>
        </w:rPr>
        <w:t>,</w:t>
      </w:r>
      <w:r>
        <w:rPr>
          <w:rFonts w:eastAsia="Times New Roman" w:cs="Times New Roman"/>
          <w:szCs w:val="24"/>
        </w:rPr>
        <w:t xml:space="preserve"> χιλιάδες κακοποιοί έχουν βγει από τις φυλακές και συμβάλλουν πάλι στην έξαρση, στ</w:t>
      </w:r>
      <w:r>
        <w:rPr>
          <w:rFonts w:eastAsia="Times New Roman" w:cs="Times New Roman"/>
          <w:szCs w:val="24"/>
        </w:rPr>
        <w:t xml:space="preserve">ην ανακύκλωση της εγκληματικότητας. Πόσες φορές ένας αστυνομικός να συλλάβει τον ίδιο κακοποιό; </w:t>
      </w:r>
    </w:p>
    <w:p w14:paraId="657FEBC3"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Πρέπει, όμως, να αντιληφθείτε ότι δεν μπορεί να είστε απαθείς σε αυτή την κατάσταση</w:t>
      </w:r>
      <w:r>
        <w:rPr>
          <w:rFonts w:eastAsia="Times New Roman" w:cs="Times New Roman"/>
          <w:szCs w:val="24"/>
        </w:rPr>
        <w:t>,</w:t>
      </w:r>
      <w:r>
        <w:rPr>
          <w:rFonts w:eastAsia="Times New Roman" w:cs="Times New Roman"/>
          <w:szCs w:val="24"/>
        </w:rPr>
        <w:t xml:space="preserve"> που εγκυμονεί σοβαρούς κινδύνους, καθώς είναι πια εμφανείς οι διασυνδέσεις</w:t>
      </w:r>
      <w:r>
        <w:rPr>
          <w:rFonts w:eastAsia="Times New Roman" w:cs="Times New Roman"/>
          <w:szCs w:val="24"/>
        </w:rPr>
        <w:t xml:space="preserve"> του αναρχικού χώρου, των «</w:t>
      </w:r>
      <w:proofErr w:type="spellStart"/>
      <w:r>
        <w:rPr>
          <w:rFonts w:eastAsia="Times New Roman" w:cs="Times New Roman"/>
          <w:szCs w:val="24"/>
        </w:rPr>
        <w:t>μπαχαλάκηδων</w:t>
      </w:r>
      <w:proofErr w:type="spellEnd"/>
      <w:r>
        <w:rPr>
          <w:rFonts w:eastAsia="Times New Roman" w:cs="Times New Roman"/>
          <w:szCs w:val="24"/>
        </w:rPr>
        <w:t xml:space="preserve">», με την τρομοκρατία. </w:t>
      </w:r>
    </w:p>
    <w:p w14:paraId="657FEBC4"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Φοβούμαι, όμως, με αυτά που ακούω</w:t>
      </w:r>
      <w:r>
        <w:rPr>
          <w:rFonts w:eastAsia="Times New Roman" w:cs="Times New Roman"/>
          <w:szCs w:val="24"/>
        </w:rPr>
        <w:t>,</w:t>
      </w:r>
      <w:r>
        <w:rPr>
          <w:rFonts w:eastAsia="Times New Roman" w:cs="Times New Roman"/>
          <w:szCs w:val="24"/>
        </w:rPr>
        <w:t xml:space="preserve"> ότι ελάχιστα σας ενδιαφέρει και εκθέτετε τη χώρα στη διεθνή κοινότητα, όταν δίνετε άδεια στον αμετανόητο </w:t>
      </w:r>
      <w:proofErr w:type="spellStart"/>
      <w:r>
        <w:rPr>
          <w:rFonts w:eastAsia="Times New Roman" w:cs="Times New Roman"/>
          <w:szCs w:val="24"/>
        </w:rPr>
        <w:t>αρχιδολοφόνο</w:t>
      </w:r>
      <w:proofErr w:type="spellEnd"/>
      <w:r>
        <w:rPr>
          <w:rFonts w:eastAsia="Times New Roman" w:cs="Times New Roman"/>
          <w:szCs w:val="24"/>
        </w:rPr>
        <w:t xml:space="preserve"> της «17 Νοέμβρη», επειδή κάνει απεργία π</w:t>
      </w:r>
      <w:r>
        <w:rPr>
          <w:rFonts w:eastAsia="Times New Roman" w:cs="Times New Roman"/>
          <w:szCs w:val="24"/>
        </w:rPr>
        <w:t xml:space="preserve">είνας και επειδή απειλούν οι διάφορες </w:t>
      </w:r>
      <w:r>
        <w:rPr>
          <w:rFonts w:eastAsia="Times New Roman" w:cs="Times New Roman"/>
          <w:szCs w:val="24"/>
        </w:rPr>
        <w:lastRenderedPageBreak/>
        <w:t xml:space="preserve">συλλογικότητες το επίσημο κράτος. Δημιουργείτε έτσι την εντύπωση ότι το κράτος εκβιάζεται και υποχωρεί. Και αυτό είναι ένα λανθασμένο μήνυμα. </w:t>
      </w:r>
    </w:p>
    <w:p w14:paraId="657FEBC5"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Πρόεδρε, διαβάζω τις τελευταίες μέρες ότι η Κυβέρνηση ενοχλείται από </w:t>
      </w:r>
      <w:r>
        <w:rPr>
          <w:rFonts w:eastAsia="Times New Roman" w:cs="Times New Roman"/>
          <w:szCs w:val="24"/>
        </w:rPr>
        <w:t xml:space="preserve">τους προπηλακισμούς Βουλευτών της </w:t>
      </w:r>
      <w:r>
        <w:rPr>
          <w:rFonts w:eastAsia="Times New Roman" w:cs="Times New Roman"/>
          <w:szCs w:val="24"/>
        </w:rPr>
        <w:t>σ</w:t>
      </w:r>
      <w:r>
        <w:rPr>
          <w:rFonts w:eastAsia="Times New Roman" w:cs="Times New Roman"/>
          <w:szCs w:val="24"/>
        </w:rPr>
        <w:t>υγκυβέρνησης. Καλώς τα, τα παιδιά! Όταν συμπτύξατε μέτωπο με τη Χρυσή Αυγή στην πλατεία των «αγανακτισμένων», δεν είχατε τέτοιες ευαισθησίες. Όταν στελέχη σας μιλούσαν για κρεμάλες και για γερμανοτσολιάδες, δεν είχατε τέτ</w:t>
      </w:r>
      <w:r>
        <w:rPr>
          <w:rFonts w:eastAsia="Times New Roman" w:cs="Times New Roman"/>
          <w:szCs w:val="24"/>
        </w:rPr>
        <w:t>οιες ευαισθησίες. Όταν ο κυβερνητικός σας εταίρος καλούσε τον λαό σε λιντσαρίσματα, δεν είχατε τέτοιες κυβερνητικές ευαισθησίες. Τα υπέστημεν όλα αυτά και προσωπικά σε παρουσίαση βιβλίου μου στη Λάρισα με πρωταγωνιστές στελέχη σας. Εσείς εκθρέψατε το τέρας</w:t>
      </w:r>
      <w:r>
        <w:rPr>
          <w:rFonts w:eastAsia="Times New Roman" w:cs="Times New Roman"/>
          <w:szCs w:val="24"/>
        </w:rPr>
        <w:t xml:space="preserve"> του λαϊκισμού και τώρα</w:t>
      </w:r>
      <w:r>
        <w:rPr>
          <w:rFonts w:eastAsia="Times New Roman" w:cs="Times New Roman"/>
          <w:szCs w:val="24"/>
        </w:rPr>
        <w:t>,</w:t>
      </w:r>
      <w:r>
        <w:rPr>
          <w:rFonts w:eastAsia="Times New Roman" w:cs="Times New Roman"/>
          <w:szCs w:val="24"/>
        </w:rPr>
        <w:t xml:space="preserve"> που σας δαγκώνει, φωνασκείτε. </w:t>
      </w:r>
    </w:p>
    <w:p w14:paraId="657FEBC6"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Νέα Δημοκρατία καταδικάζει, κύριε Πρόεδρε, απόλυτα κάθε εκδήλωση βίας. Δεν βάζουμε κανένα ιδεολογικό πρόσημο στη βία, όπως έκαναν στο παρελθόν τα στελέχη της Κυβέρνησης. Δεν υπάρχει καλή και κακή βί</w:t>
      </w:r>
      <w:r>
        <w:rPr>
          <w:rFonts w:eastAsia="Times New Roman" w:cs="Times New Roman"/>
          <w:szCs w:val="24"/>
        </w:rPr>
        <w:t xml:space="preserve">α. Η βία θα πρέπει να καταδικάζεται απόλυτα, χωρίς αστερίσκους και υποσημειώσεις, όπως </w:t>
      </w:r>
      <w:r>
        <w:rPr>
          <w:rFonts w:eastAsia="Times New Roman" w:cs="Times New Roman"/>
          <w:szCs w:val="24"/>
        </w:rPr>
        <w:lastRenderedPageBreak/>
        <w:t xml:space="preserve">εσείς κάνατε, νομιμοποιώντας στο παρελθόν τέτοιες συμπεριφορές βίας προς στελέχη της Νέας Δημοκρατίας. </w:t>
      </w:r>
    </w:p>
    <w:p w14:paraId="657FEBC7"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657FEBC8"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ρίστε, κύριε Υπουργέ, έχετε τον λόγο. </w:t>
      </w:r>
    </w:p>
    <w:p w14:paraId="657FEBC9"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sidRPr="006F2B3B">
        <w:rPr>
          <w:rFonts w:eastAsia="Times New Roman" w:cs="Times New Roman"/>
          <w:b/>
          <w:szCs w:val="24"/>
        </w:rPr>
        <w:t>ΝΙΚΟΛΑΟΣ ΤΟΣΚΑΣ (Αναπληρωτής Υπουργός Εσωτερικών):</w:t>
      </w:r>
      <w:r>
        <w:rPr>
          <w:rFonts w:eastAsia="Times New Roman" w:cs="Times New Roman"/>
          <w:b/>
          <w:szCs w:val="24"/>
        </w:rPr>
        <w:t xml:space="preserve"> </w:t>
      </w:r>
      <w:r>
        <w:rPr>
          <w:rFonts w:eastAsia="Times New Roman" w:cs="Times New Roman"/>
          <w:szCs w:val="24"/>
        </w:rPr>
        <w:t xml:space="preserve">Κύριε Πρόεδρε, κατ’ αρχάς, καλωσορίζω τις δηλώσεις για αποκήρυξη της βίας του κ. </w:t>
      </w:r>
      <w:proofErr w:type="spellStart"/>
      <w:r>
        <w:rPr>
          <w:rFonts w:eastAsia="Times New Roman" w:cs="Times New Roman"/>
          <w:szCs w:val="24"/>
        </w:rPr>
        <w:t>Χαρακόπουλου</w:t>
      </w:r>
      <w:proofErr w:type="spellEnd"/>
      <w:r>
        <w:rPr>
          <w:rFonts w:eastAsia="Times New Roman" w:cs="Times New Roman"/>
          <w:szCs w:val="24"/>
        </w:rPr>
        <w:t xml:space="preserve">. Και αν τις συνδυάσω με τις χθεσινές επαμφοτερίζουσες και με δύσκολη </w:t>
      </w:r>
      <w:r>
        <w:rPr>
          <w:rFonts w:eastAsia="Times New Roman" w:cs="Times New Roman"/>
          <w:szCs w:val="24"/>
        </w:rPr>
        <w:t>ερμηνεία προσεγγίσιμες δηλώσεις της κ</w:t>
      </w:r>
      <w:r>
        <w:rPr>
          <w:rFonts w:eastAsia="Times New Roman" w:cs="Times New Roman"/>
          <w:szCs w:val="24"/>
        </w:rPr>
        <w:t>.</w:t>
      </w:r>
      <w:r>
        <w:rPr>
          <w:rFonts w:eastAsia="Times New Roman" w:cs="Times New Roman"/>
          <w:szCs w:val="24"/>
        </w:rPr>
        <w:t xml:space="preserve"> Σπυράκη για το τι θα γίνει με τη </w:t>
      </w:r>
      <w:r>
        <w:rPr>
          <w:rFonts w:eastAsia="Times New Roman" w:cs="Times New Roman"/>
          <w:szCs w:val="24"/>
        </w:rPr>
        <w:t>σ</w:t>
      </w:r>
      <w:r>
        <w:rPr>
          <w:rFonts w:eastAsia="Times New Roman" w:cs="Times New Roman"/>
          <w:szCs w:val="24"/>
        </w:rPr>
        <w:t xml:space="preserve">υμφωνία με τη γειτονική χώρα και λίγο έχω μπερδευτεί και δεν ξέρω πού πηγαίνει το συγκεκριμένο κόμμα. </w:t>
      </w:r>
    </w:p>
    <w:p w14:paraId="657FEBCA"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Καλό θα είναι, βέβαια, το συγκεκριμένο κόμμα να πάρει πιο σαφή θέση στην αποκήρυ</w:t>
      </w:r>
      <w:r>
        <w:rPr>
          <w:rFonts w:eastAsia="Times New Roman" w:cs="Times New Roman"/>
          <w:szCs w:val="24"/>
        </w:rPr>
        <w:t>ξη της βίας και στις πράξεις</w:t>
      </w:r>
      <w:r>
        <w:rPr>
          <w:rFonts w:eastAsia="Times New Roman" w:cs="Times New Roman"/>
          <w:szCs w:val="24"/>
        </w:rPr>
        <w:t>,</w:t>
      </w:r>
      <w:r>
        <w:rPr>
          <w:rFonts w:eastAsia="Times New Roman" w:cs="Times New Roman"/>
          <w:szCs w:val="24"/>
        </w:rPr>
        <w:t xml:space="preserve"> όπου είδαμε αγαστή συνεργασία στελεχών του συγκεκριμένου κόμματος με </w:t>
      </w:r>
      <w:proofErr w:type="spellStart"/>
      <w:r>
        <w:rPr>
          <w:rFonts w:eastAsia="Times New Roman" w:cs="Times New Roman"/>
          <w:szCs w:val="24"/>
        </w:rPr>
        <w:t>Χρυσαυγίτες</w:t>
      </w:r>
      <w:proofErr w:type="spellEnd"/>
      <w:r>
        <w:rPr>
          <w:rFonts w:eastAsia="Times New Roman" w:cs="Times New Roman"/>
          <w:szCs w:val="24"/>
        </w:rPr>
        <w:t xml:space="preserve">, γιατί το εθνικό συμφέρον είναι και να προχωρήσει αυτή η </w:t>
      </w:r>
      <w:r>
        <w:rPr>
          <w:rFonts w:eastAsia="Times New Roman" w:cs="Times New Roman"/>
          <w:szCs w:val="24"/>
        </w:rPr>
        <w:t>σ</w:t>
      </w:r>
      <w:r>
        <w:rPr>
          <w:rFonts w:eastAsia="Times New Roman" w:cs="Times New Roman"/>
          <w:szCs w:val="24"/>
        </w:rPr>
        <w:t xml:space="preserve">υμφωνία, αλλά και να μην </w:t>
      </w:r>
      <w:r>
        <w:rPr>
          <w:rFonts w:eastAsia="Times New Roman" w:cs="Times New Roman"/>
          <w:szCs w:val="24"/>
        </w:rPr>
        <w:t>σημειώνονται</w:t>
      </w:r>
      <w:r>
        <w:rPr>
          <w:rFonts w:eastAsia="Times New Roman" w:cs="Times New Roman"/>
          <w:szCs w:val="24"/>
        </w:rPr>
        <w:t xml:space="preserve"> πράξεις βίας απέναντι σε όσους έχουν διαφορετική </w:t>
      </w:r>
      <w:r>
        <w:rPr>
          <w:rFonts w:eastAsia="Times New Roman" w:cs="Times New Roman"/>
          <w:szCs w:val="24"/>
        </w:rPr>
        <w:t xml:space="preserve">άποψη. </w:t>
      </w:r>
    </w:p>
    <w:p w14:paraId="657FEBCB"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Πηγαίνοντας στα θέματα που αφορούν την ερώτηση, εγώ θα ήθελα να ρωτήσω τον κ. </w:t>
      </w:r>
      <w:proofErr w:type="spellStart"/>
      <w:r>
        <w:rPr>
          <w:rFonts w:eastAsia="Times New Roman" w:cs="Times New Roman"/>
          <w:szCs w:val="24"/>
        </w:rPr>
        <w:t>Χαρακόπουλο</w:t>
      </w:r>
      <w:proofErr w:type="spellEnd"/>
      <w:r>
        <w:rPr>
          <w:rFonts w:eastAsia="Times New Roman" w:cs="Times New Roman"/>
          <w:szCs w:val="24"/>
        </w:rPr>
        <w:t xml:space="preserve"> πότε</w:t>
      </w:r>
      <w:r>
        <w:rPr>
          <w:rFonts w:eastAsia="Times New Roman" w:cs="Times New Roman"/>
          <w:szCs w:val="24"/>
        </w:rPr>
        <w:t>,</w:t>
      </w:r>
      <w:r>
        <w:rPr>
          <w:rFonts w:eastAsia="Times New Roman" w:cs="Times New Roman"/>
          <w:szCs w:val="24"/>
        </w:rPr>
        <w:t xml:space="preserve"> επί κυβέρνησης Νέας </w:t>
      </w:r>
      <w:proofErr w:type="spellStart"/>
      <w:r>
        <w:rPr>
          <w:rFonts w:eastAsia="Times New Roman" w:cs="Times New Roman"/>
          <w:szCs w:val="24"/>
        </w:rPr>
        <w:t>Δημοκρατίας</w:t>
      </w:r>
      <w:r>
        <w:rPr>
          <w:rFonts w:eastAsia="Times New Roman" w:cs="Times New Roman"/>
          <w:szCs w:val="24"/>
        </w:rPr>
        <w:t>,</w:t>
      </w:r>
      <w:r>
        <w:rPr>
          <w:rFonts w:eastAsia="Times New Roman" w:cs="Times New Roman"/>
          <w:szCs w:val="24"/>
        </w:rPr>
        <w:t>αφαιρέθηκε</w:t>
      </w:r>
      <w:proofErr w:type="spellEnd"/>
      <w:r>
        <w:rPr>
          <w:rFonts w:eastAsia="Times New Roman" w:cs="Times New Roman"/>
          <w:szCs w:val="24"/>
        </w:rPr>
        <w:t xml:space="preserve"> αστυνομική προστασία φυσικών προσώπων ή χώρων. Για πρώτη φορά αφαιρέθηκαν το 2016 τετρακόσια πενήντα άτομα, γ</w:t>
      </w:r>
      <w:r>
        <w:rPr>
          <w:rFonts w:eastAsia="Times New Roman" w:cs="Times New Roman"/>
          <w:szCs w:val="24"/>
        </w:rPr>
        <w:t>ια δεύτερη φορά φέτος πάνω από οκτακόσιοι αστυνομικοί έφυγαν -με πολλές αντιδράσεις- από την προστασία προσώπων και χώρων και πήγαν να κάνουν περιπολίες στο κέντρο της Αθήνας ή να πλαισιώσουν αστυνομικά τμήματα στην περιοχή της Αττικής και της Θεσσαλονίκης</w:t>
      </w:r>
      <w:r>
        <w:rPr>
          <w:rFonts w:eastAsia="Times New Roman" w:cs="Times New Roman"/>
          <w:szCs w:val="24"/>
        </w:rPr>
        <w:t xml:space="preserve">. </w:t>
      </w:r>
    </w:p>
    <w:p w14:paraId="657FEBCC"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Επομένως, κάποιοι μην κάνουν πως δεν ξέρουν πότε δημιουργήθηκαν τα προβλήματα στα Εξάρχεια. Κάποιοι που δεν έκαναν τίποτα για την αντιμετώπιση των προβλημάτων του κέντρου της Αθήνας</w:t>
      </w:r>
      <w:r>
        <w:rPr>
          <w:rFonts w:eastAsia="Times New Roman" w:cs="Times New Roman"/>
          <w:szCs w:val="24"/>
        </w:rPr>
        <w:t>,</w:t>
      </w:r>
      <w:r>
        <w:rPr>
          <w:rFonts w:eastAsia="Times New Roman" w:cs="Times New Roman"/>
          <w:szCs w:val="24"/>
        </w:rPr>
        <w:t xml:space="preserve"> μην ζητούν τώρα και τα ρέστα.</w:t>
      </w:r>
    </w:p>
    <w:p w14:paraId="657FEBCD"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Τώρα, κύριε Υπουργ</w:t>
      </w:r>
      <w:r>
        <w:rPr>
          <w:rFonts w:eastAsia="Times New Roman" w:cs="Times New Roman"/>
          <w:szCs w:val="24"/>
        </w:rPr>
        <w:t>έ…</w:t>
      </w:r>
    </w:p>
    <w:p w14:paraId="657FEBCE"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sidRPr="006F2B3B">
        <w:rPr>
          <w:rFonts w:eastAsia="Times New Roman" w:cs="Times New Roman"/>
          <w:b/>
          <w:szCs w:val="24"/>
        </w:rPr>
        <w:t>ΝΙΚΟΛΑΟΣ ΤΟΣΚΑΣ (Αναπληρωτής Υπουργός Εσωτερικών):</w:t>
      </w:r>
      <w:r>
        <w:rPr>
          <w:rFonts w:eastAsia="Times New Roman" w:cs="Times New Roman"/>
          <w:b/>
          <w:szCs w:val="24"/>
        </w:rPr>
        <w:t xml:space="preserve"> </w:t>
      </w:r>
      <w:r>
        <w:rPr>
          <w:rFonts w:eastAsia="Times New Roman" w:cs="Times New Roman"/>
          <w:szCs w:val="24"/>
        </w:rPr>
        <w:t xml:space="preserve">Παρακαλώ, θα με αφήσετε να ολοκληρώσω; </w:t>
      </w:r>
    </w:p>
    <w:p w14:paraId="657FEBCF"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Ίσως δεν έχετε μάθει σε σοβαρό διάλογο, αλλά θα σας υπενθυμίσω κιόλας ότι όταν ο Αρχηγός του κόμματός σας, ο κ. </w:t>
      </w:r>
      <w:r>
        <w:rPr>
          <w:rFonts w:eastAsia="Times New Roman" w:cs="Times New Roman"/>
          <w:szCs w:val="24"/>
        </w:rPr>
        <w:lastRenderedPageBreak/>
        <w:t>Μητσοτάκης, ήταν Υπουργός Δημόσιας Διοίκησης, κατα</w:t>
      </w:r>
      <w:r>
        <w:rPr>
          <w:rFonts w:eastAsia="Times New Roman" w:cs="Times New Roman"/>
          <w:szCs w:val="24"/>
        </w:rPr>
        <w:t xml:space="preserve">ργήθηκαν έξι χιλιάδες επτακόσιες οργανικές θέσεις στην Αστυνομία και καταργήθηκε, επίσης η Δημοτική Αστυνομία, φορτώνοντας με επιπλέον πάρεργα την Ελληνική Αστυνομία. </w:t>
      </w:r>
    </w:p>
    <w:p w14:paraId="657FEBD0" w14:textId="77777777" w:rsidR="0046060E" w:rsidRDefault="00AD265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Επομένως, μην κάνετε πως δεν ξέρετε. Μην κάνετε πως εκπλήσσεστε. Θα πρέπει να κοιτάξετε </w:t>
      </w:r>
      <w:r>
        <w:rPr>
          <w:rFonts w:eastAsia="Times New Roman" w:cs="Times New Roman"/>
          <w:szCs w:val="24"/>
        </w:rPr>
        <w:t xml:space="preserve">την πλάτη σας. Θα πρέπει να κοιτάξετε τα προβλήματα που φορτώσατε στις διάφορες προβληματικές περιοχές, εκεί όπου πραγματικά υπάρχουν προβλήματα, εκεί όπου σε ένα μεγάλο ποσοστό οι κάτοικοι έχουν δίκιο.  </w:t>
      </w:r>
    </w:p>
    <w:p w14:paraId="657FEBD1" w14:textId="77777777" w:rsidR="0046060E" w:rsidRDefault="00AD265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Προσπαθούμε να βελτιώσουμε καταστάσεις σε δύσκολες </w:t>
      </w:r>
      <w:r>
        <w:rPr>
          <w:rFonts w:eastAsia="Times New Roman"/>
          <w:color w:val="000000"/>
          <w:szCs w:val="24"/>
          <w:shd w:val="clear" w:color="auto" w:fill="FFFFFF"/>
        </w:rPr>
        <w:t>συνθήκες</w:t>
      </w:r>
      <w:r>
        <w:rPr>
          <w:rFonts w:eastAsia="Times New Roman"/>
          <w:color w:val="000000"/>
          <w:szCs w:val="24"/>
          <w:shd w:val="clear" w:color="auto" w:fill="FFFFFF"/>
        </w:rPr>
        <w:t>,</w:t>
      </w:r>
      <w:r>
        <w:rPr>
          <w:rFonts w:eastAsia="Times New Roman"/>
          <w:color w:val="000000"/>
          <w:szCs w:val="24"/>
          <w:shd w:val="clear" w:color="auto" w:fill="FFFFFF"/>
        </w:rPr>
        <w:t xml:space="preserve"> για τις οποίες εσείς δεν κάνατε τίποτα. Εμείς τουλάχιστον προσπαθούμε και σε όλη την Ελλάδα</w:t>
      </w:r>
      <w:r w:rsidRPr="007D5EEF">
        <w:rPr>
          <w:rFonts w:eastAsia="Times New Roman"/>
          <w:color w:val="000000"/>
          <w:szCs w:val="24"/>
          <w:shd w:val="clear" w:color="auto" w:fill="FFFFFF"/>
        </w:rPr>
        <w:t>,</w:t>
      </w:r>
      <w:r>
        <w:rPr>
          <w:rFonts w:eastAsia="Times New Roman"/>
          <w:color w:val="000000"/>
          <w:szCs w:val="24"/>
          <w:shd w:val="clear" w:color="auto" w:fill="FFFFFF"/>
        </w:rPr>
        <w:t xml:space="preserve"> με προβλήματα που προέκυψαν από το μεταναστευτικό, με προβλήματα που προέκυψαν από την οικονομική κρίση, με προβλήματα που κληρονομήσαμε.</w:t>
      </w:r>
    </w:p>
    <w:p w14:paraId="657FEBD2" w14:textId="77777777" w:rsidR="0046060E" w:rsidRDefault="00AD265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ευχαριστώ.</w:t>
      </w:r>
    </w:p>
    <w:p w14:paraId="657FEBD3"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και εγώ, κύριε Υπουργέ.</w:t>
      </w:r>
    </w:p>
    <w:p w14:paraId="657FEBD4" w14:textId="77777777" w:rsidR="0046060E" w:rsidRDefault="00AD2655">
      <w:pPr>
        <w:spacing w:line="600" w:lineRule="auto"/>
        <w:ind w:firstLine="720"/>
        <w:jc w:val="both"/>
        <w:rPr>
          <w:rFonts w:eastAsia="Times New Roman"/>
          <w:color w:val="000000"/>
          <w:szCs w:val="24"/>
          <w:shd w:val="clear" w:color="auto" w:fill="FFFFFF"/>
        </w:rPr>
      </w:pPr>
      <w:r>
        <w:rPr>
          <w:rFonts w:eastAsia="Times New Roman" w:cs="Times New Roman"/>
          <w:szCs w:val="24"/>
        </w:rPr>
        <w:lastRenderedPageBreak/>
        <w:t xml:space="preserve">Ακολουθεί </w:t>
      </w:r>
      <w:r>
        <w:rPr>
          <w:rFonts w:eastAsia="Times New Roman"/>
          <w:color w:val="000000"/>
          <w:szCs w:val="24"/>
          <w:shd w:val="clear" w:color="auto" w:fill="FFFFFF"/>
        </w:rPr>
        <w:t>η δέκατη τέταρτη</w:t>
      </w:r>
      <w:r w:rsidRPr="00BB5F7C">
        <w:rPr>
          <w:rFonts w:eastAsia="Times New Roman"/>
          <w:color w:val="000000"/>
          <w:szCs w:val="24"/>
          <w:shd w:val="clear" w:color="auto" w:fill="FFFFFF"/>
        </w:rPr>
        <w:t xml:space="preserve"> με αριθμό 1615/8-5-2018 </w:t>
      </w:r>
      <w:r>
        <w:rPr>
          <w:rFonts w:eastAsia="Times New Roman"/>
          <w:color w:val="000000"/>
          <w:szCs w:val="24"/>
          <w:shd w:val="clear" w:color="auto" w:fill="FFFFFF"/>
        </w:rPr>
        <w:t>επίκαιρη ερώτηση δεύτερου κύκλου</w:t>
      </w:r>
      <w:r w:rsidRPr="00BB5F7C">
        <w:rPr>
          <w:rFonts w:eastAsia="Times New Roman"/>
          <w:color w:val="000000"/>
          <w:szCs w:val="24"/>
          <w:shd w:val="clear" w:color="auto" w:fill="FFFFFF"/>
        </w:rPr>
        <w:t xml:space="preserve"> της Βουλευτού Αττικής τ</w:t>
      </w:r>
      <w:r>
        <w:rPr>
          <w:rFonts w:eastAsia="Times New Roman"/>
          <w:color w:val="000000"/>
          <w:szCs w:val="24"/>
          <w:shd w:val="clear" w:color="auto" w:fill="FFFFFF"/>
        </w:rPr>
        <w:t xml:space="preserve">ης Δημοκρατικής Συμπαράταξης ΠΑΣΟΚ – ΔΗΜΑΡ κ. </w:t>
      </w:r>
      <w:r>
        <w:rPr>
          <w:rFonts w:eastAsia="Times New Roman"/>
          <w:bCs/>
          <w:szCs w:val="24"/>
        </w:rPr>
        <w:t>Παρασκευής</w:t>
      </w:r>
      <w:r w:rsidRPr="00181B2B">
        <w:rPr>
          <w:rFonts w:eastAsia="Times New Roman"/>
          <w:bCs/>
          <w:szCs w:val="24"/>
        </w:rPr>
        <w:t xml:space="preserve"> </w:t>
      </w:r>
      <w:proofErr w:type="spellStart"/>
      <w:r w:rsidRPr="00181B2B">
        <w:rPr>
          <w:rFonts w:eastAsia="Times New Roman"/>
          <w:bCs/>
          <w:szCs w:val="24"/>
        </w:rPr>
        <w:t>Χριστοφιλοπούλου</w:t>
      </w:r>
      <w:proofErr w:type="spellEnd"/>
      <w:r>
        <w:rPr>
          <w:rFonts w:eastAsia="Times New Roman"/>
          <w:szCs w:val="24"/>
        </w:rPr>
        <w:t xml:space="preserve"> </w:t>
      </w:r>
      <w:r w:rsidRPr="00BB5F7C">
        <w:rPr>
          <w:rFonts w:eastAsia="Times New Roman"/>
          <w:szCs w:val="24"/>
        </w:rPr>
        <w:t xml:space="preserve">προς τον </w:t>
      </w:r>
      <w:r w:rsidRPr="00BB5F7C">
        <w:rPr>
          <w:rFonts w:eastAsia="Times New Roman"/>
          <w:szCs w:val="24"/>
        </w:rPr>
        <w:t>Υπουργό</w:t>
      </w:r>
      <w:r>
        <w:rPr>
          <w:rFonts w:eastAsia="Times New Roman"/>
          <w:b/>
          <w:bCs/>
          <w:szCs w:val="24"/>
        </w:rPr>
        <w:t xml:space="preserve"> </w:t>
      </w:r>
      <w:r w:rsidRPr="00181B2B">
        <w:rPr>
          <w:rFonts w:eastAsia="Times New Roman"/>
          <w:bCs/>
          <w:szCs w:val="24"/>
        </w:rPr>
        <w:t>Εσωτερικών,</w:t>
      </w:r>
      <w:r w:rsidRPr="00BB5F7C">
        <w:rPr>
          <w:rFonts w:eastAsia="Times New Roman"/>
          <w:szCs w:val="24"/>
        </w:rPr>
        <w:t xml:space="preserve"> </w:t>
      </w:r>
      <w:r>
        <w:rPr>
          <w:rFonts w:eastAsia="Times New Roman"/>
          <w:szCs w:val="24"/>
        </w:rPr>
        <w:t>μ</w:t>
      </w:r>
      <w:r w:rsidRPr="00BB5F7C">
        <w:rPr>
          <w:rFonts w:eastAsia="Times New Roman"/>
          <w:szCs w:val="24"/>
        </w:rPr>
        <w:t>ε θέμα: «Μηδενική ανοχή των κατοίκων των Εξαρχείων στην ανεπάρκεια σχεδίου αντιμετώπισης της επικίνδυνης κατάστασης στην περιοχή».</w:t>
      </w:r>
    </w:p>
    <w:p w14:paraId="657FEBD5" w14:textId="77777777" w:rsidR="0046060E" w:rsidRDefault="00AD265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Κυρία συνάδελφε, έχετε τον λόγο.</w:t>
      </w:r>
    </w:p>
    <w:p w14:paraId="657FEBD6" w14:textId="77777777" w:rsidR="0046060E" w:rsidRDefault="00AD2655">
      <w:pPr>
        <w:spacing w:line="600" w:lineRule="auto"/>
        <w:ind w:firstLine="720"/>
        <w:jc w:val="both"/>
        <w:rPr>
          <w:rFonts w:eastAsia="Times New Roman"/>
          <w:color w:val="000000"/>
          <w:szCs w:val="24"/>
          <w:shd w:val="clear" w:color="auto" w:fill="FFFFFF"/>
        </w:rPr>
      </w:pPr>
      <w:r w:rsidRPr="00181B2B">
        <w:rPr>
          <w:rFonts w:eastAsia="Times New Roman"/>
          <w:b/>
          <w:color w:val="000000"/>
          <w:szCs w:val="24"/>
          <w:shd w:val="clear" w:color="auto" w:fill="FFFFFF"/>
        </w:rPr>
        <w:t xml:space="preserve">ΠΑΡΑΣΚΕΥΗ ΧΡΙΣΤΟΦΙΛΟΠΟΥΛΟΥ: </w:t>
      </w:r>
      <w:r>
        <w:rPr>
          <w:rFonts w:eastAsia="Times New Roman"/>
          <w:color w:val="000000"/>
          <w:szCs w:val="24"/>
          <w:shd w:val="clear" w:color="auto" w:fill="FFFFFF"/>
        </w:rPr>
        <w:t>Ευχαριστώ, κύριε Πρόεδρε.</w:t>
      </w:r>
    </w:p>
    <w:p w14:paraId="657FEBD7" w14:textId="77777777" w:rsidR="0046060E" w:rsidRDefault="00AD265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μου </w:t>
      </w:r>
      <w:r>
        <w:rPr>
          <w:rFonts w:eastAsia="Times New Roman"/>
          <w:color w:val="000000"/>
          <w:szCs w:val="24"/>
          <w:shd w:val="clear" w:color="auto" w:fill="FFFFFF"/>
        </w:rPr>
        <w:t>επιτρέψετε, κύριε Πρόεδρε, να ξεκινήσω και εγώ</w:t>
      </w:r>
      <w:r w:rsidRPr="007D5EEF">
        <w:rPr>
          <w:rFonts w:eastAsia="Times New Roman"/>
          <w:color w:val="000000"/>
          <w:szCs w:val="24"/>
          <w:shd w:val="clear" w:color="auto" w:fill="FFFFFF"/>
        </w:rPr>
        <w:t xml:space="preserve"> </w:t>
      </w:r>
      <w:r>
        <w:rPr>
          <w:rFonts w:eastAsia="Times New Roman"/>
          <w:color w:val="000000"/>
          <w:szCs w:val="24"/>
          <w:shd w:val="clear" w:color="auto" w:fill="FFFFFF"/>
        </w:rPr>
        <w:t xml:space="preserve">με ένα σχόλιο, γιατί κατά κάποιον τρόπο η μία ερώτηση είναι συνέχεια της άλλης. </w:t>
      </w:r>
    </w:p>
    <w:p w14:paraId="657FEBD8" w14:textId="77777777" w:rsidR="0046060E" w:rsidRDefault="00AD2655">
      <w:pPr>
        <w:spacing w:line="600" w:lineRule="auto"/>
        <w:ind w:firstLine="720"/>
        <w:jc w:val="both"/>
        <w:rPr>
          <w:rFonts w:eastAsia="Times New Roman"/>
          <w:color w:val="000000"/>
          <w:szCs w:val="24"/>
          <w:shd w:val="clear" w:color="auto" w:fill="FFFFFF"/>
        </w:rPr>
      </w:pPr>
      <w:r w:rsidRPr="00181B2B">
        <w:rPr>
          <w:rFonts w:eastAsia="Times New Roman"/>
          <w:b/>
          <w:color w:val="000000"/>
          <w:szCs w:val="24"/>
          <w:shd w:val="clear" w:color="auto" w:fill="FFFFFF"/>
        </w:rPr>
        <w:t>ΝΙΚΟΛΑΟΣ ΤΟΣΚΑΣ (Αναπληρωτής Υπουργός Εσωτερικών):</w:t>
      </w:r>
      <w:r>
        <w:rPr>
          <w:rFonts w:eastAsia="Times New Roman"/>
          <w:b/>
          <w:color w:val="000000"/>
          <w:szCs w:val="24"/>
          <w:shd w:val="clear" w:color="auto" w:fill="FFFFFF"/>
        </w:rPr>
        <w:t xml:space="preserve"> </w:t>
      </w:r>
      <w:r>
        <w:rPr>
          <w:rFonts w:eastAsia="Times New Roman"/>
          <w:color w:val="000000"/>
          <w:szCs w:val="24"/>
          <w:shd w:val="clear" w:color="auto" w:fill="FFFFFF"/>
        </w:rPr>
        <w:t>Σχεδόν.</w:t>
      </w:r>
    </w:p>
    <w:p w14:paraId="657FEBD9" w14:textId="77777777" w:rsidR="0046060E" w:rsidRDefault="00AD2655">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ΠΑΡΑΣΚΕΥΗ ΧΡΙΣΤΟΦΙΛΟΠΟΥΛΟΥ: </w:t>
      </w:r>
      <w:r>
        <w:rPr>
          <w:rFonts w:eastAsia="Times New Roman"/>
          <w:color w:val="000000"/>
          <w:szCs w:val="24"/>
          <w:shd w:val="clear" w:color="auto" w:fill="FFFFFF"/>
        </w:rPr>
        <w:t xml:space="preserve">Θα ακούσετε στην τοποθέτησή μου τι είναι </w:t>
      </w:r>
      <w:r>
        <w:rPr>
          <w:rFonts w:eastAsia="Times New Roman"/>
          <w:color w:val="000000"/>
          <w:szCs w:val="24"/>
          <w:shd w:val="clear" w:color="auto" w:fill="FFFFFF"/>
        </w:rPr>
        <w:t xml:space="preserve">ίδιο και τι δεν είναι. Η πραγματικότητα, βεβαίως, δεν διαφέρει, κύριε Υπουργέ, ούτε η επικαιρότητα. </w:t>
      </w:r>
    </w:p>
    <w:p w14:paraId="657FEBDA" w14:textId="77777777" w:rsidR="0046060E" w:rsidRDefault="00AD265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Ακούσαμε εδώ με έκπληξη ότι η Κυβέρνηση, επειδή στρέφεται εναντίον των στελεχών της, καταδικάζει αυτήν τη φορά πάντα τη βία. Ακούσαμε ότι υπάρχει κάποια συ</w:t>
      </w:r>
      <w:r>
        <w:rPr>
          <w:rFonts w:eastAsia="Times New Roman"/>
          <w:color w:val="000000"/>
          <w:szCs w:val="24"/>
          <w:shd w:val="clear" w:color="auto" w:fill="FFFFFF"/>
        </w:rPr>
        <w:t xml:space="preserve">γγένεια με τη Νέα Δημοκρατία και τη Χρυσή Αυγή. Δεν θα το σχολιάσω. Εξάλλου η δεξιά παράταξη στα δεξιά της έχει την ακροδεξιά. </w:t>
      </w:r>
    </w:p>
    <w:p w14:paraId="657FEBDB" w14:textId="77777777" w:rsidR="0046060E" w:rsidRDefault="00AD265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Σχολιάζω, επίσης, το γεγονός ότι υπήρξε συνύπαρξη αγαστή στις πλατείες των </w:t>
      </w:r>
      <w:r>
        <w:rPr>
          <w:rFonts w:eastAsia="Times New Roman"/>
          <w:color w:val="000000"/>
          <w:szCs w:val="24"/>
          <w:shd w:val="clear" w:color="auto" w:fill="FFFFFF"/>
        </w:rPr>
        <w:t>«</w:t>
      </w:r>
      <w:r>
        <w:rPr>
          <w:rFonts w:eastAsia="Times New Roman"/>
          <w:color w:val="000000"/>
          <w:szCs w:val="24"/>
          <w:shd w:val="clear" w:color="auto" w:fill="FFFFFF"/>
        </w:rPr>
        <w:t xml:space="preserve">αγανακτισμένων», κύριε Πρόεδρε, του ΣΥΡΙΖΑ με τη Χρυσή Αυγή. Εκεί δεν ενοχλούνταν κανείς. </w:t>
      </w:r>
    </w:p>
    <w:p w14:paraId="657FEBDC" w14:textId="77777777" w:rsidR="0046060E" w:rsidRDefault="00AD265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Εγώ, λοιπόν, καταδικάζω εκ μέρους του Κινήματος Αλλαγής απερίφραστα κάθε μορφής βία και προπηλακισμούς που ασκούνται αυτήν τη στιγμή, κύριε Υπουργέ, σε βάρος στελεχώ</w:t>
      </w:r>
      <w:r>
        <w:rPr>
          <w:rFonts w:eastAsia="Times New Roman"/>
          <w:color w:val="000000"/>
          <w:szCs w:val="24"/>
          <w:shd w:val="clear" w:color="auto" w:fill="FFFFFF"/>
        </w:rPr>
        <w:t>ν της Κυβέρνησης και οιουδήποτε πολιτικού χώρου, όπως καταδικάζουμε και το μίσος και όλα. Στεκόμαστε συνεχώς σε αυτήν τη γραμμή.</w:t>
      </w:r>
    </w:p>
    <w:p w14:paraId="657FEBDD" w14:textId="77777777" w:rsidR="0046060E" w:rsidRDefault="00AD2655">
      <w:pPr>
        <w:spacing w:line="600" w:lineRule="auto"/>
        <w:ind w:firstLine="720"/>
        <w:jc w:val="both"/>
        <w:rPr>
          <w:rFonts w:eastAsia="Times New Roman"/>
          <w:color w:val="000000"/>
          <w:szCs w:val="24"/>
          <w:shd w:val="clear" w:color="auto" w:fill="FFFFFF"/>
        </w:rPr>
      </w:pPr>
      <w:r w:rsidRPr="00CE3700">
        <w:rPr>
          <w:rFonts w:eastAsia="Times New Roman"/>
          <w:color w:val="000000"/>
          <w:szCs w:val="24"/>
          <w:shd w:val="clear" w:color="auto" w:fill="FFFFFF"/>
        </w:rPr>
        <w:lastRenderedPageBreak/>
        <w:t>Καλώ, όμως, την Κυβέρνηση διά του Υπουργού –και πείτε το στον συναρμόδιό σας, τον κ. Κοντονή που μιλάει για χιτλερικούς- αν θέλ</w:t>
      </w:r>
      <w:r w:rsidRPr="00CE3700">
        <w:rPr>
          <w:rFonts w:eastAsia="Times New Roman"/>
          <w:color w:val="000000"/>
          <w:szCs w:val="24"/>
          <w:shd w:val="clear" w:color="auto" w:fill="FFFFFF"/>
        </w:rPr>
        <w:t>ει να χτυπήσει τον φασισμό και τους χιτλερικούς, να επισπεύσει επιτέλους τη δίκη της Χρυσής Αυγής. Να επισπεύσει και να βρεθεί αίθουσα.</w:t>
      </w:r>
    </w:p>
    <w:p w14:paraId="657FEBDE" w14:textId="77777777" w:rsidR="0046060E" w:rsidRDefault="00AD265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Γυρίζω τώρα στο θέμα της ερώτησης.</w:t>
      </w:r>
    </w:p>
    <w:p w14:paraId="657FEBDF" w14:textId="77777777" w:rsidR="0046060E" w:rsidRDefault="00AD265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Εμείς, κύριε Υπουργέ, δεν εστιάζουμε μόνο στα Εξάρχεια. Θα έρθω πάλι στα Εξάρχεια, αλ</w:t>
      </w:r>
      <w:r>
        <w:rPr>
          <w:rFonts w:eastAsia="Times New Roman"/>
          <w:color w:val="000000"/>
          <w:szCs w:val="24"/>
          <w:shd w:val="clear" w:color="auto" w:fill="FFFFFF"/>
        </w:rPr>
        <w:t xml:space="preserve">λά πριν από αυτό, θέλω να θυμίσω και στον Πρόεδρο ότι το Κίνημα Αλλαγής έχει καταθέσει μία συνολική επερώτηση, γιατί πράγματι -έχετε δίκιο- η εγκληματικότητα υπάρχει και στις μικρές πόλεις της επαρχίας μας, σε όλη την Ελλάδα. Άρα εμείς, ως Κίνημα Αλλαγής, </w:t>
      </w:r>
      <w:r>
        <w:rPr>
          <w:rFonts w:eastAsia="Times New Roman"/>
          <w:color w:val="000000"/>
          <w:szCs w:val="24"/>
          <w:shd w:val="clear" w:color="auto" w:fill="FFFFFF"/>
        </w:rPr>
        <w:t>έπρεπε να κάνουμε αυτήν την επίκαιρη επερώτηση και περιμένουμε από το Προεδρείο να ορίσει την ημέρα της συνολικής συζήτησης του προβλήματος.</w:t>
      </w:r>
    </w:p>
    <w:p w14:paraId="657FEBE0" w14:textId="77777777" w:rsidR="0046060E" w:rsidRDefault="00AD265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Όμως, κύριε Υπουργέ, στις 8 Μαΐου κατέθεσα αυτήν την ερώτηση γιατί για πολλοστή φορά στις 28 Απριλίου, δέκα ημέρες </w:t>
      </w:r>
      <w:r>
        <w:rPr>
          <w:rFonts w:eastAsia="Times New Roman"/>
          <w:color w:val="000000"/>
          <w:szCs w:val="24"/>
          <w:shd w:val="clear" w:color="auto" w:fill="FFFFFF"/>
        </w:rPr>
        <w:lastRenderedPageBreak/>
        <w:t xml:space="preserve">πριν, υπήρξε πάλι η γνωστή ιστορία με ομάδες νεαρών, μολότοφ, ΜΑΤ, δακρυγόνα και βία στα Εξάρχεια. Εν τω μεταξύ υπήρξε και η επιστολή στην οποία αναφέρθηκε ο κ. </w:t>
      </w:r>
      <w:proofErr w:type="spellStart"/>
      <w:r>
        <w:rPr>
          <w:rFonts w:eastAsia="Times New Roman"/>
          <w:color w:val="000000"/>
          <w:szCs w:val="24"/>
          <w:shd w:val="clear" w:color="auto" w:fill="FFFFFF"/>
        </w:rPr>
        <w:t>Χαρακόπουλος</w:t>
      </w:r>
      <w:proofErr w:type="spellEnd"/>
      <w:r>
        <w:rPr>
          <w:rFonts w:eastAsia="Times New Roman"/>
          <w:color w:val="000000"/>
          <w:szCs w:val="24"/>
          <w:shd w:val="clear" w:color="auto" w:fill="FFFFFF"/>
        </w:rPr>
        <w:t xml:space="preserve">. Και ενώ και πάλι περνούσαν εβδομάδες και δεν ήθελε ο κ. </w:t>
      </w:r>
      <w:proofErr w:type="spellStart"/>
      <w:r>
        <w:rPr>
          <w:rFonts w:eastAsia="Times New Roman"/>
          <w:color w:val="000000"/>
          <w:szCs w:val="24"/>
          <w:shd w:val="clear" w:color="auto" w:fill="FFFFFF"/>
        </w:rPr>
        <w:t>Τόσκας</w:t>
      </w:r>
      <w:proofErr w:type="spellEnd"/>
      <w:r>
        <w:rPr>
          <w:rFonts w:eastAsia="Times New Roman"/>
          <w:color w:val="000000"/>
          <w:szCs w:val="24"/>
          <w:shd w:val="clear" w:color="auto" w:fill="FFFFFF"/>
        </w:rPr>
        <w:t xml:space="preserve"> να μας απαντήσει –</w:t>
      </w:r>
      <w:r>
        <w:rPr>
          <w:rFonts w:eastAsia="Times New Roman"/>
          <w:color w:val="000000"/>
          <w:szCs w:val="24"/>
          <w:shd w:val="clear" w:color="auto" w:fill="FFFFFF"/>
        </w:rPr>
        <w:t>ή δεν μπορούσε- η κ. Γεννηματά δέχθηκε μία επίσκεψη από τους εκπροσώπους των πολιτών αυτών στα γραφεία του ΠΑΣΟΚ, στη Χαριλάου Τρικούπη. Είχαν συνομιλία με την κ. Γεννηματά στην οποία ήμουν αρμοδίως παρούσα.</w:t>
      </w:r>
    </w:p>
    <w:p w14:paraId="657FEBE1" w14:textId="77777777" w:rsidR="0046060E" w:rsidRDefault="00AD265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Υπουργέ, πείτε μου όσους αριθμούς θέλετε. </w:t>
      </w:r>
      <w:r>
        <w:rPr>
          <w:rFonts w:eastAsia="Times New Roman"/>
          <w:color w:val="000000"/>
          <w:szCs w:val="24"/>
          <w:shd w:val="clear" w:color="auto" w:fill="FFFFFF"/>
        </w:rPr>
        <w:t>Η παράταξη στην οποία τώρα είστε καταδίκαζε κάποτε τους αριθμούς. Εγώ δεν καταδικάζω τους αριθμούς. Πείτε μου όσους αριθμούς θέλετε.</w:t>
      </w:r>
      <w:r w:rsidRPr="00812C1C">
        <w:rPr>
          <w:rFonts w:eastAsia="Times New Roman"/>
          <w:color w:val="000000"/>
          <w:szCs w:val="24"/>
          <w:shd w:val="clear" w:color="auto" w:fill="FFFFFF"/>
        </w:rPr>
        <w:t xml:space="preserve"> </w:t>
      </w:r>
      <w:r>
        <w:rPr>
          <w:rFonts w:eastAsia="Times New Roman"/>
          <w:color w:val="000000"/>
          <w:szCs w:val="24"/>
          <w:shd w:val="clear" w:color="auto" w:fill="FFFFFF"/>
        </w:rPr>
        <w:t xml:space="preserve">Πείτε μου, όμως, με το χέρι στην καρδιά: Εγώ άκουσα τους κατοίκους να λένε ότι δεν είναι πια θέμα </w:t>
      </w:r>
      <w:proofErr w:type="spellStart"/>
      <w:r>
        <w:rPr>
          <w:rFonts w:eastAsia="Times New Roman"/>
          <w:color w:val="000000"/>
          <w:szCs w:val="24"/>
          <w:shd w:val="clear" w:color="auto" w:fill="FFFFFF"/>
        </w:rPr>
        <w:t>Ρουβίκωνα</w:t>
      </w:r>
      <w:proofErr w:type="spellEnd"/>
      <w:r>
        <w:rPr>
          <w:rFonts w:eastAsia="Times New Roman"/>
          <w:color w:val="000000"/>
          <w:szCs w:val="24"/>
          <w:shd w:val="clear" w:color="auto" w:fill="FFFFFF"/>
        </w:rPr>
        <w:t xml:space="preserve"> ή </w:t>
      </w:r>
      <w:proofErr w:type="spellStart"/>
      <w:r>
        <w:rPr>
          <w:rFonts w:eastAsia="Times New Roman"/>
          <w:color w:val="000000"/>
          <w:szCs w:val="24"/>
          <w:shd w:val="clear" w:color="auto" w:fill="FFFFFF"/>
        </w:rPr>
        <w:t>μπαχαλάκηδων</w:t>
      </w:r>
      <w:proofErr w:type="spellEnd"/>
      <w:r>
        <w:rPr>
          <w:rFonts w:eastAsia="Times New Roman"/>
          <w:color w:val="000000"/>
          <w:szCs w:val="24"/>
          <w:shd w:val="clear" w:color="auto" w:fill="FFFFFF"/>
        </w:rPr>
        <w:t xml:space="preserve"> </w:t>
      </w:r>
      <w:r>
        <w:rPr>
          <w:rFonts w:eastAsia="Times New Roman"/>
          <w:color w:val="000000"/>
          <w:szCs w:val="24"/>
          <w:shd w:val="clear" w:color="auto" w:fill="FFFFFF"/>
        </w:rPr>
        <w:t xml:space="preserve">ή αναρχικών το θέμα των Εξαρχείων. Είναι θέμα της σκληρής –υπάρχει και μικρή παραβατικότητα και μικρή εγκληματικότητα- παραβατικότητας. Υπάρχουν σκληρές ομάδες κακοποιών, μαφίες, οργανωμένο έγκλημα. Πείτε το όπως θέλετε. </w:t>
      </w:r>
      <w:r>
        <w:rPr>
          <w:rFonts w:eastAsia="Times New Roman"/>
          <w:color w:val="000000"/>
          <w:szCs w:val="24"/>
          <w:shd w:val="clear" w:color="auto" w:fill="FFFFFF"/>
        </w:rPr>
        <w:lastRenderedPageBreak/>
        <w:t>Οι κάτοικοι το βιώνουν. Βιώνουν τον</w:t>
      </w:r>
      <w:r>
        <w:rPr>
          <w:rFonts w:eastAsia="Times New Roman"/>
          <w:color w:val="000000"/>
          <w:szCs w:val="24"/>
          <w:shd w:val="clear" w:color="auto" w:fill="FFFFFF"/>
        </w:rPr>
        <w:t xml:space="preserve"> φόβο στην καθημερινότητά τους. </w:t>
      </w:r>
    </w:p>
    <w:p w14:paraId="657FEBE2" w14:textId="77777777" w:rsidR="0046060E" w:rsidRDefault="00AD265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Μιλήσαμε με εκπροσώπους καταστηματαρχών, φαρμακοποιών, με μία σειρά από εκπροσώπους αυτής της ομάδας των κατοίκων, οι οποίοι μας εξέθεσαν την καθημερινότητά τους, που </w:t>
      </w:r>
      <w:proofErr w:type="spellStart"/>
      <w:r>
        <w:rPr>
          <w:rFonts w:eastAsia="Times New Roman"/>
          <w:color w:val="000000"/>
          <w:szCs w:val="24"/>
          <w:shd w:val="clear" w:color="auto" w:fill="FFFFFF"/>
        </w:rPr>
        <w:t>όλως</w:t>
      </w:r>
      <w:proofErr w:type="spellEnd"/>
      <w:r>
        <w:rPr>
          <w:rFonts w:eastAsia="Times New Roman"/>
          <w:color w:val="000000"/>
          <w:szCs w:val="24"/>
          <w:shd w:val="clear" w:color="auto" w:fill="FFFFFF"/>
        </w:rPr>
        <w:t xml:space="preserve"> </w:t>
      </w:r>
      <w:proofErr w:type="spellStart"/>
      <w:r>
        <w:rPr>
          <w:rFonts w:eastAsia="Times New Roman"/>
          <w:color w:val="000000"/>
          <w:szCs w:val="24"/>
          <w:shd w:val="clear" w:color="auto" w:fill="FFFFFF"/>
        </w:rPr>
        <w:t>τυχαίως</w:t>
      </w:r>
      <w:proofErr w:type="spellEnd"/>
      <w:r>
        <w:rPr>
          <w:rFonts w:eastAsia="Times New Roman"/>
          <w:color w:val="000000"/>
          <w:szCs w:val="24"/>
          <w:shd w:val="clear" w:color="auto" w:fill="FFFFFF"/>
        </w:rPr>
        <w:t xml:space="preserve"> όσον αφορά το συγκεκριμένο θέμα είναι και δ</w:t>
      </w:r>
      <w:r>
        <w:rPr>
          <w:rFonts w:eastAsia="Times New Roman"/>
          <w:color w:val="000000"/>
          <w:szCs w:val="24"/>
          <w:shd w:val="clear" w:color="auto" w:fill="FFFFFF"/>
        </w:rPr>
        <w:t>ική μας καθημερινότητα στον χώρο όπου δουλεύουν πάρα πολλοί άνθρωποι, στα γραφεία του ΠΑΣΟΚ.</w:t>
      </w:r>
    </w:p>
    <w:p w14:paraId="657FEBE3" w14:textId="77777777" w:rsidR="0046060E" w:rsidRDefault="00AD265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Σας ερωτώ, λοιπόν, συγκεκριμένα και για το άβατο των Εξαρχείων και για τα άβατα βεβαίως της </w:t>
      </w:r>
      <w:r>
        <w:rPr>
          <w:rFonts w:eastAsia="Times New Roman"/>
          <w:color w:val="000000"/>
          <w:szCs w:val="24"/>
          <w:shd w:val="clear" w:color="auto" w:fill="FFFFFF"/>
        </w:rPr>
        <w:t>δ</w:t>
      </w:r>
      <w:r>
        <w:rPr>
          <w:rFonts w:eastAsia="Times New Roman"/>
          <w:color w:val="000000"/>
          <w:szCs w:val="24"/>
          <w:shd w:val="clear" w:color="auto" w:fill="FFFFFF"/>
        </w:rPr>
        <w:t>υτικής Αττικής. Τα έχουμε ξαναπεί και θα τα ξαναπούμε.</w:t>
      </w:r>
    </w:p>
    <w:p w14:paraId="657FEBE4"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Ποιο είναι το σ</w:t>
      </w:r>
      <w:r>
        <w:rPr>
          <w:rFonts w:eastAsia="Times New Roman" w:cs="Times New Roman"/>
          <w:szCs w:val="24"/>
        </w:rPr>
        <w:t xml:space="preserve">χέδιο, κύριε Υπουργέ; Διότι εγώ να δεχθώ ότι θέλατε-και αυτό είναι μια καλή πρόθεση- να πάρετε αστυνομικούς να τους γυρίσετε πίσω. Ξέρετε, όμως, πολύ καλά -και μη μου πείτε ότι δεν ξέρετε και θέλω την άποψή σας επ’ αυτού- ότι όχι μόνο δεν φτάνει, αλλά ότι </w:t>
      </w:r>
      <w:r>
        <w:rPr>
          <w:rFonts w:eastAsia="Times New Roman" w:cs="Times New Roman"/>
          <w:szCs w:val="24"/>
        </w:rPr>
        <w:t>μετέρχονται διάφοροι διάφορα μέσα και ξαναγυρίζουν πίσω -ή όχι;- και μετά τρέχετε εσείς να τους κυνηγήσετε πίσω για να φύγουν.</w:t>
      </w:r>
    </w:p>
    <w:p w14:paraId="657FEBE5"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 xml:space="preserve">Εγώ δεν λέω, λοιπόν, να μηδενίσουμε ποτέ καμμία προσπάθεια, αλλά προσέξτε το εξής. Εγώ θέλω να ξέρω, γιατί όντως την </w:t>
      </w:r>
      <w:r>
        <w:rPr>
          <w:rFonts w:eastAsia="Times New Roman" w:cs="Times New Roman"/>
          <w:szCs w:val="24"/>
        </w:rPr>
        <w:t>ο</w:t>
      </w:r>
      <w:r>
        <w:rPr>
          <w:rFonts w:eastAsia="Times New Roman" w:cs="Times New Roman"/>
          <w:szCs w:val="24"/>
        </w:rPr>
        <w:t xml:space="preserve">μάδα </w:t>
      </w:r>
      <w:r>
        <w:rPr>
          <w:rFonts w:eastAsia="Times New Roman" w:cs="Times New Roman"/>
          <w:szCs w:val="24"/>
        </w:rPr>
        <w:t>ΔΕΛΤΑ</w:t>
      </w:r>
      <w:r>
        <w:rPr>
          <w:rFonts w:eastAsia="Times New Roman" w:cs="Times New Roman"/>
          <w:szCs w:val="24"/>
        </w:rPr>
        <w:t>,</w:t>
      </w:r>
      <w:r>
        <w:rPr>
          <w:rFonts w:eastAsia="Times New Roman" w:cs="Times New Roman"/>
          <w:szCs w:val="24"/>
        </w:rPr>
        <w:t xml:space="preserve"> στην οποία αναφέρθηκε ο συνάδελφος της Νέας Δημοκρατίας, τη δημιούργησε ο κ. Χρυσοχοΐδης. Δεν το λέω για να αποδώσω εύσημα σε έναν καταξιωμένο Υπουργό Προστασίας του Πολίτη, αλλά το λέω για ποιο λόγο; Εμείς καθιερώσαμε τον συνδικαλισμό στα Σώματα Ασφαλεία</w:t>
      </w:r>
      <w:r>
        <w:rPr>
          <w:rFonts w:eastAsia="Times New Roman" w:cs="Times New Roman"/>
          <w:szCs w:val="24"/>
        </w:rPr>
        <w:t>ς, καθιερώσαμε τα πενθήμερα και τα νυχτερινά, έτσι ώστε ο αστυνομικός να έχει μια προστασία της ζωής του, όχι την ώρα που επιχειρεί, αλλά να έχει κάπως πιο ανθρώπινες συνθήκες εργασίας, στις οποίες αναφέρθηκε και το Κομμουνιστικό Κόμμα από τη δική του ιδεο</w:t>
      </w:r>
      <w:r>
        <w:rPr>
          <w:rFonts w:eastAsia="Times New Roman" w:cs="Times New Roman"/>
          <w:szCs w:val="24"/>
        </w:rPr>
        <w:t>λογική πλευρά. Δεν ταυτίζω τίποτα.</w:t>
      </w:r>
    </w:p>
    <w:p w14:paraId="657FEBE6"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Εμείς, λοιπόν, που κάναμε αυτά, δημιουργήσαμε και την </w:t>
      </w:r>
      <w:r>
        <w:rPr>
          <w:rFonts w:eastAsia="Times New Roman" w:cs="Times New Roman"/>
          <w:szCs w:val="24"/>
        </w:rPr>
        <w:t>ο</w:t>
      </w:r>
      <w:r>
        <w:rPr>
          <w:rFonts w:eastAsia="Times New Roman" w:cs="Times New Roman"/>
          <w:szCs w:val="24"/>
        </w:rPr>
        <w:t xml:space="preserve">μάδα </w:t>
      </w:r>
      <w:r>
        <w:rPr>
          <w:rFonts w:eastAsia="Times New Roman" w:cs="Times New Roman"/>
          <w:szCs w:val="24"/>
        </w:rPr>
        <w:t>ΔΕΛΤΑ</w:t>
      </w:r>
      <w:r>
        <w:rPr>
          <w:rFonts w:eastAsia="Times New Roman" w:cs="Times New Roman"/>
          <w:szCs w:val="24"/>
        </w:rPr>
        <w:t xml:space="preserve">, γιατί ξέρουμε πολύ καλά ότι οι πεζές περιπολίες δεν είναι το ίδιο αποτελεσματικές όσο οι εποχούμενες και όσο αυτή η μικρή </w:t>
      </w:r>
      <w:r>
        <w:rPr>
          <w:rFonts w:eastAsia="Times New Roman" w:cs="Times New Roman"/>
          <w:szCs w:val="24"/>
        </w:rPr>
        <w:t>ο</w:t>
      </w:r>
      <w:r>
        <w:rPr>
          <w:rFonts w:eastAsia="Times New Roman" w:cs="Times New Roman"/>
          <w:szCs w:val="24"/>
        </w:rPr>
        <w:t xml:space="preserve">μάδα </w:t>
      </w:r>
      <w:r>
        <w:rPr>
          <w:rFonts w:eastAsia="Times New Roman" w:cs="Times New Roman"/>
          <w:szCs w:val="24"/>
        </w:rPr>
        <w:t>ΔΕΛΤΑ</w:t>
      </w:r>
      <w:r>
        <w:rPr>
          <w:rFonts w:eastAsia="Times New Roman" w:cs="Times New Roman"/>
          <w:szCs w:val="24"/>
        </w:rPr>
        <w:t xml:space="preserve"> που ήταν.</w:t>
      </w:r>
    </w:p>
    <w:p w14:paraId="657FEBE7"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Τελειώνω, </w:t>
      </w:r>
      <w:r>
        <w:rPr>
          <w:rFonts w:eastAsia="Times New Roman" w:cs="Times New Roman"/>
          <w:szCs w:val="24"/>
        </w:rPr>
        <w:t xml:space="preserve">κύριε Υπουργέ, αλλά καταλαβαίνετε ότι θέλω να πάω στην ουσία και περιμένω τις απαντήσεις σας. Εγώ θα </w:t>
      </w:r>
      <w:r>
        <w:rPr>
          <w:rFonts w:eastAsia="Times New Roman" w:cs="Times New Roman"/>
          <w:szCs w:val="24"/>
        </w:rPr>
        <w:lastRenderedPageBreak/>
        <w:t xml:space="preserve">περίμενα από εσάς ή έστω σκεφτείτε το για το μέλλον -γιατί άκουσα χθες στα γραφεία της ΠΟΑΣΥ που μας κάλεσαν και ήταν ο </w:t>
      </w:r>
      <w:r>
        <w:rPr>
          <w:rFonts w:eastAsia="Times New Roman" w:cs="Times New Roman"/>
          <w:szCs w:val="24"/>
        </w:rPr>
        <w:t>γ</w:t>
      </w:r>
      <w:r>
        <w:rPr>
          <w:rFonts w:eastAsia="Times New Roman" w:cs="Times New Roman"/>
          <w:szCs w:val="24"/>
        </w:rPr>
        <w:t>ραμματέας σας εκεί, ότι υπήρχαν πρ</w:t>
      </w:r>
      <w:r>
        <w:rPr>
          <w:rFonts w:eastAsia="Times New Roman" w:cs="Times New Roman"/>
          <w:szCs w:val="24"/>
        </w:rPr>
        <w:t xml:space="preserve">οβλήματα με την </w:t>
      </w:r>
      <w:r>
        <w:rPr>
          <w:rFonts w:eastAsia="Times New Roman" w:cs="Times New Roman"/>
          <w:szCs w:val="24"/>
        </w:rPr>
        <w:t>ο</w:t>
      </w:r>
      <w:r>
        <w:rPr>
          <w:rFonts w:eastAsia="Times New Roman" w:cs="Times New Roman"/>
          <w:szCs w:val="24"/>
        </w:rPr>
        <w:t xml:space="preserve">μάδα </w:t>
      </w:r>
      <w:r>
        <w:rPr>
          <w:rFonts w:eastAsia="Times New Roman" w:cs="Times New Roman"/>
          <w:szCs w:val="24"/>
        </w:rPr>
        <w:t>ΔΕΛΤΑ</w:t>
      </w:r>
      <w:r>
        <w:rPr>
          <w:rFonts w:eastAsia="Times New Roman" w:cs="Times New Roman"/>
          <w:szCs w:val="24"/>
        </w:rPr>
        <w:t xml:space="preserve">- έστω και τώρα να ξαναδείτε το θέμα και να ανασυγκροτήσετε αυτή την </w:t>
      </w:r>
      <w:r>
        <w:rPr>
          <w:rFonts w:eastAsia="Times New Roman" w:cs="Times New Roman"/>
          <w:szCs w:val="24"/>
        </w:rPr>
        <w:t>ο</w:t>
      </w:r>
      <w:r>
        <w:rPr>
          <w:rFonts w:eastAsia="Times New Roman" w:cs="Times New Roman"/>
          <w:szCs w:val="24"/>
        </w:rPr>
        <w:t xml:space="preserve">μάδα, γιατί είναι πάρα πολύ χρήσιμη. Ήταν πάρα πολύ χρήσιμη η </w:t>
      </w:r>
      <w:r>
        <w:rPr>
          <w:rFonts w:eastAsia="Times New Roman" w:cs="Times New Roman"/>
          <w:szCs w:val="24"/>
        </w:rPr>
        <w:t>ο</w:t>
      </w:r>
      <w:r>
        <w:rPr>
          <w:rFonts w:eastAsia="Times New Roman" w:cs="Times New Roman"/>
          <w:szCs w:val="24"/>
        </w:rPr>
        <w:t xml:space="preserve">μάδα </w:t>
      </w:r>
      <w:r>
        <w:rPr>
          <w:rFonts w:eastAsia="Times New Roman" w:cs="Times New Roman"/>
          <w:szCs w:val="24"/>
        </w:rPr>
        <w:t>ΔΕΛΤΑ</w:t>
      </w:r>
      <w:r>
        <w:rPr>
          <w:rFonts w:eastAsia="Times New Roman" w:cs="Times New Roman"/>
          <w:szCs w:val="24"/>
        </w:rPr>
        <w:t xml:space="preserve"> και η επανασύστασή της με οποιαδήποτε μορφή και με οποιεσδήποτε δικλίδες θέλετε να </w:t>
      </w:r>
      <w:r>
        <w:rPr>
          <w:rFonts w:eastAsia="Times New Roman" w:cs="Times New Roman"/>
          <w:szCs w:val="24"/>
        </w:rPr>
        <w:t>βάλετε, θα είναι προς τη σωστή κατεύθυνση.</w:t>
      </w:r>
    </w:p>
    <w:p w14:paraId="657FEBE8"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Περιμένω, λοιπόν, τις απαντήσεις σας.</w:t>
      </w:r>
    </w:p>
    <w:p w14:paraId="657FEBE9" w14:textId="77777777" w:rsidR="0046060E" w:rsidRDefault="00AD2655">
      <w:pPr>
        <w:spacing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Κύριε Υπουργέ, έχετε τον λόγο.</w:t>
      </w:r>
    </w:p>
    <w:p w14:paraId="657FEBEA"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ΝΙΚΟΛΑΟΣ ΤΟΣΚΑΣ</w:t>
      </w:r>
      <w:r w:rsidRPr="00EC7453">
        <w:rPr>
          <w:rFonts w:eastAsia="Times New Roman" w:cs="Times New Roman"/>
          <w:b/>
          <w:szCs w:val="24"/>
        </w:rPr>
        <w:t xml:space="preserve"> (</w:t>
      </w:r>
      <w:r>
        <w:rPr>
          <w:rFonts w:eastAsia="Times New Roman" w:cs="Times New Roman"/>
          <w:b/>
          <w:szCs w:val="24"/>
        </w:rPr>
        <w:t xml:space="preserve">Αναπληρωτής </w:t>
      </w:r>
      <w:r w:rsidRPr="00EC7453">
        <w:rPr>
          <w:rFonts w:eastAsia="Times New Roman" w:cs="Times New Roman"/>
          <w:b/>
          <w:szCs w:val="24"/>
        </w:rPr>
        <w:t xml:space="preserve">Υπουργός </w:t>
      </w:r>
      <w:r>
        <w:rPr>
          <w:rFonts w:eastAsia="Times New Roman" w:cs="Times New Roman"/>
          <w:b/>
          <w:szCs w:val="24"/>
        </w:rPr>
        <w:t>Εσωτερικών</w:t>
      </w:r>
      <w:r w:rsidRPr="00EC7453">
        <w:rPr>
          <w:rFonts w:eastAsia="Times New Roman" w:cs="Times New Roman"/>
          <w:b/>
          <w:szCs w:val="24"/>
        </w:rPr>
        <w:t>):</w:t>
      </w:r>
      <w:r w:rsidRPr="00EC7453">
        <w:rPr>
          <w:rFonts w:eastAsia="Times New Roman" w:cs="Times New Roman"/>
          <w:szCs w:val="24"/>
        </w:rPr>
        <w:t xml:space="preserve"> </w:t>
      </w:r>
      <w:r>
        <w:rPr>
          <w:rFonts w:eastAsia="Times New Roman" w:cs="Times New Roman"/>
          <w:szCs w:val="24"/>
        </w:rPr>
        <w:t xml:space="preserve">Κύριε Πρόεδρε, κυρία </w:t>
      </w:r>
      <w:proofErr w:type="spellStart"/>
      <w:r>
        <w:rPr>
          <w:rFonts w:eastAsia="Times New Roman" w:cs="Times New Roman"/>
          <w:szCs w:val="24"/>
        </w:rPr>
        <w:t>Χριστοφιλοπούλου</w:t>
      </w:r>
      <w:proofErr w:type="spellEnd"/>
      <w:r>
        <w:rPr>
          <w:rFonts w:eastAsia="Times New Roman" w:cs="Times New Roman"/>
          <w:szCs w:val="24"/>
        </w:rPr>
        <w:t>, εγώ χαίρομαι που ακούω</w:t>
      </w:r>
      <w:r>
        <w:rPr>
          <w:rFonts w:eastAsia="Times New Roman" w:cs="Times New Roman"/>
          <w:szCs w:val="24"/>
        </w:rPr>
        <w:t xml:space="preserve"> σαφείς θέσεις σε ό,τι αφορά στην καταδίκη πράξεων βίας απέναντι σε πολιτικά πρόσωπα και απέναντι σε οποιονδήποτε.</w:t>
      </w:r>
    </w:p>
    <w:p w14:paraId="657FEBEB"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Όμως για να μην επαναλάβω -ουσιαστικά είναι η ίδια ερώτηση με του κ. </w:t>
      </w:r>
      <w:proofErr w:type="spellStart"/>
      <w:r>
        <w:rPr>
          <w:rFonts w:eastAsia="Times New Roman" w:cs="Times New Roman"/>
          <w:szCs w:val="24"/>
        </w:rPr>
        <w:t>Χαρακόπουλου</w:t>
      </w:r>
      <w:proofErr w:type="spellEnd"/>
      <w:r>
        <w:rPr>
          <w:rFonts w:eastAsia="Times New Roman" w:cs="Times New Roman"/>
          <w:szCs w:val="24"/>
        </w:rPr>
        <w:t xml:space="preserve">, αλλά προσθέσατε προφορικά </w:t>
      </w:r>
      <w:r>
        <w:rPr>
          <w:rFonts w:eastAsia="Times New Roman" w:cs="Times New Roman"/>
          <w:szCs w:val="24"/>
        </w:rPr>
        <w:lastRenderedPageBreak/>
        <w:t>και κάποια στοιχεία τα οποία είν</w:t>
      </w:r>
      <w:r>
        <w:rPr>
          <w:rFonts w:eastAsia="Times New Roman" w:cs="Times New Roman"/>
          <w:szCs w:val="24"/>
        </w:rPr>
        <w:t>αι χρήσιμα για τη συζήτηση- εγώ θα επιμείνω στο θέμα τού πότε δημιουργήθηκαν τα Εξάρχεια, τι προβλήματα δημιουργήθηκαν και συσσωρεύθηκαν διαχρονικά, πώς αντιμετωπίστηκε η κατάσταση ως τώρα. Βλέπετε ότι γίνονται απανωτές επιχειρήσεις κύρια αντιμετώπισης των</w:t>
      </w:r>
      <w:r>
        <w:rPr>
          <w:rFonts w:eastAsia="Times New Roman" w:cs="Times New Roman"/>
          <w:szCs w:val="24"/>
        </w:rPr>
        <w:t xml:space="preserve"> ναρκωτικών, γιατί πιστεύω βαθιά ότι τα ναρκωτικά είναι η πηγή ή ο τροφοδότης πολλών προβλημάτων στην περιοχή και νομίζω ότι θα συμφωνήσουμε σε αυτό. Είναι απανωτές οι επιχειρήσεις, που δεν είχαν γίνει ποτέ, επιχειρήσεις με αποτέλεσμα, όχι επιχειρήσεις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κούπα, μαζεύοντας όποιον βρούμε μπροστά μας.</w:t>
      </w:r>
    </w:p>
    <w:p w14:paraId="657FEBEC"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Θα σας πω και για τη </w:t>
      </w:r>
      <w:r>
        <w:rPr>
          <w:rFonts w:eastAsia="Times New Roman" w:cs="Times New Roman"/>
          <w:szCs w:val="24"/>
        </w:rPr>
        <w:t>δ</w:t>
      </w:r>
      <w:r>
        <w:rPr>
          <w:rFonts w:eastAsia="Times New Roman" w:cs="Times New Roman"/>
          <w:szCs w:val="24"/>
        </w:rPr>
        <w:t xml:space="preserve">υτική Αττική, που ξέρετε καλά. Μη μου πείτε ότι δεν έχει γίνει συστηματική δουλειά στη </w:t>
      </w:r>
      <w:r>
        <w:rPr>
          <w:rFonts w:eastAsia="Times New Roman" w:cs="Times New Roman"/>
          <w:szCs w:val="24"/>
        </w:rPr>
        <w:t>δ</w:t>
      </w:r>
      <w:r>
        <w:rPr>
          <w:rFonts w:eastAsia="Times New Roman" w:cs="Times New Roman"/>
          <w:szCs w:val="24"/>
        </w:rPr>
        <w:t>υτική Αττική. Βέβαια, αν θέλετε να μηδενίσουμε τα προβλήματα σε μια περιοχή που ποτέ δεν δόθηκε καμμί</w:t>
      </w:r>
      <w:r>
        <w:rPr>
          <w:rFonts w:eastAsia="Times New Roman" w:cs="Times New Roman"/>
          <w:szCs w:val="24"/>
        </w:rPr>
        <w:t>α σημασία ούτε στο παραγωγικό της δυναμικό ούτε στο μορφωτικό επίπεδο, θα σας έλεγα πάλι ότι θαύματα μόνο με αστυνομικό τρόπο δεν γίνονται, παρά τις γενικότερες προσπάθειες που υπάρχουν από την Κυβέρνηση.</w:t>
      </w:r>
    </w:p>
    <w:p w14:paraId="657FEBED"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w:t>
      </w:r>
      <w:r>
        <w:rPr>
          <w:rFonts w:eastAsia="Times New Roman" w:cs="Times New Roman"/>
          <w:szCs w:val="24"/>
        </w:rPr>
        <w:t>ο</w:t>
      </w:r>
      <w:r>
        <w:rPr>
          <w:rFonts w:eastAsia="Times New Roman" w:cs="Times New Roman"/>
          <w:szCs w:val="24"/>
        </w:rPr>
        <w:t xml:space="preserve">μάδα </w:t>
      </w:r>
      <w:r>
        <w:rPr>
          <w:rFonts w:eastAsia="Times New Roman" w:cs="Times New Roman"/>
          <w:szCs w:val="24"/>
        </w:rPr>
        <w:t>ΔΕΛΤΑ</w:t>
      </w:r>
      <w:r>
        <w:rPr>
          <w:rFonts w:eastAsia="Times New Roman" w:cs="Times New Roman"/>
          <w:szCs w:val="24"/>
        </w:rPr>
        <w:t xml:space="preserve"> δεν σας έχουν συμβουλέψει σωστά</w:t>
      </w:r>
      <w:r>
        <w:rPr>
          <w:rFonts w:eastAsia="Times New Roman" w:cs="Times New Roman"/>
          <w:szCs w:val="24"/>
        </w:rPr>
        <w:t xml:space="preserve"> και δεν σας έχουν πει και την ιστορία της. Μην παρασύρεστε, επειδή ο κ. Χρυσοχοΐδης, άνθρωπος την παράταξής σας, την ίδρυσε. Στη συνέχεια, εξελίχθηκε και έπραττε με τρόπο ανάλογο με τους αναρχικούς, δηλαδή όχι με κανόνες, όπως πρέπει να ενεργούν τα όργανα</w:t>
      </w:r>
      <w:r>
        <w:rPr>
          <w:rFonts w:eastAsia="Times New Roman" w:cs="Times New Roman"/>
          <w:szCs w:val="24"/>
        </w:rPr>
        <w:t xml:space="preserve"> του κράτους.</w:t>
      </w:r>
    </w:p>
    <w:p w14:paraId="657FEBEE"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Επομένως, εγώ νομίζω ότι η παράταξή σας πρέπει να επανεξετάσει τη θέση για επανίδρυση της </w:t>
      </w:r>
      <w:r>
        <w:rPr>
          <w:rFonts w:eastAsia="Times New Roman" w:cs="Times New Roman"/>
          <w:szCs w:val="24"/>
        </w:rPr>
        <w:t>δ</w:t>
      </w:r>
      <w:r>
        <w:rPr>
          <w:rFonts w:eastAsia="Times New Roman" w:cs="Times New Roman"/>
          <w:szCs w:val="24"/>
        </w:rPr>
        <w:t xml:space="preserve">ύναμης Δέλτα. Ήταν μια </w:t>
      </w:r>
      <w:r>
        <w:rPr>
          <w:rFonts w:eastAsia="Times New Roman" w:cs="Times New Roman"/>
          <w:szCs w:val="24"/>
        </w:rPr>
        <w:t>δ</w:t>
      </w:r>
      <w:r>
        <w:rPr>
          <w:rFonts w:eastAsia="Times New Roman" w:cs="Times New Roman"/>
          <w:szCs w:val="24"/>
        </w:rPr>
        <w:t>ύναμη η οποία είχε ξεφύγει από τον σκοπό της και έπραττε με τρόπο, όπως είπα, έξω από κάθε κανόνα. Επομένως, θα πρέπει να ξαναδ</w:t>
      </w:r>
      <w:r>
        <w:rPr>
          <w:rFonts w:eastAsia="Times New Roman" w:cs="Times New Roman"/>
          <w:szCs w:val="24"/>
        </w:rPr>
        <w:t>είτε ορισμένα πράγματα.</w:t>
      </w:r>
    </w:p>
    <w:p w14:paraId="657FEBEF"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δεχθείτε τους αριθμούς, γιατί δεν είναι αριθμοί του Υπουργού, αλλά είναι αριθμοί της Αστυνομίας σε ό,τι αφορά την αύξηση των συλλήψεων -κάτι σημαίνει αυτό- στα Εξάρχεια, αυτό το 28% που είπα πριν στον κ. </w:t>
      </w:r>
      <w:proofErr w:type="spellStart"/>
      <w:r>
        <w:rPr>
          <w:rFonts w:eastAsia="Times New Roman" w:cs="Times New Roman"/>
          <w:szCs w:val="24"/>
        </w:rPr>
        <w:t>Χαρακόπου</w:t>
      </w:r>
      <w:r>
        <w:rPr>
          <w:rFonts w:eastAsia="Times New Roman" w:cs="Times New Roman"/>
          <w:szCs w:val="24"/>
        </w:rPr>
        <w:t>λο</w:t>
      </w:r>
      <w:proofErr w:type="spellEnd"/>
      <w:r>
        <w:rPr>
          <w:rFonts w:eastAsia="Times New Roman" w:cs="Times New Roman"/>
          <w:szCs w:val="24"/>
        </w:rPr>
        <w:t xml:space="preserve">. </w:t>
      </w:r>
    </w:p>
    <w:p w14:paraId="657FEBF0"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Δεχθείτε τους αριθμούς για τη μείωση της εγκληματικότητας, όπως δέχομαι και εγώ ότι συνεχίζουν να υπάρχουν προβλή</w:t>
      </w:r>
      <w:r>
        <w:rPr>
          <w:rFonts w:eastAsia="Times New Roman" w:cs="Times New Roman"/>
          <w:szCs w:val="24"/>
        </w:rPr>
        <w:lastRenderedPageBreak/>
        <w:t>ματα, τα οποία προσπαθούμε να αντιμετωπίσουμε και θα εντείνουμε τις προσπάθειές μας στην αντιμετώπιση σε αυτή την περιοχή. Όμως δείτε το κ</w:t>
      </w:r>
      <w:r>
        <w:rPr>
          <w:rFonts w:eastAsia="Times New Roman" w:cs="Times New Roman"/>
          <w:szCs w:val="24"/>
        </w:rPr>
        <w:t>αι σε σχέση με τις άλλες περιοχές, αλλά και με το κέντρο της Αθήνας, για το οποίο θα σας πω στη συνέχεια κάποια πράγματα.</w:t>
      </w:r>
    </w:p>
    <w:p w14:paraId="657FEBF1"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Ευχαριστώ.</w:t>
      </w:r>
    </w:p>
    <w:p w14:paraId="657FEBF2" w14:textId="77777777" w:rsidR="0046060E" w:rsidRDefault="00AD2655">
      <w:pPr>
        <w:tabs>
          <w:tab w:val="left" w:pos="3642"/>
          <w:tab w:val="center" w:pos="4753"/>
          <w:tab w:val="left" w:pos="6214"/>
        </w:tabs>
        <w:spacing w:line="600" w:lineRule="auto"/>
        <w:ind w:firstLine="720"/>
        <w:jc w:val="both"/>
        <w:rPr>
          <w:rFonts w:eastAsia="Times New Roman" w:cs="Times New Roman"/>
          <w:szCs w:val="24"/>
        </w:rPr>
      </w:pPr>
      <w:r w:rsidRPr="007D0552">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657FEBF3"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αίθουσας «ΕΛΕΥΘΕΡΙΟΣ ΒΕΝΙΖΕΛΟΣ» και ενημερώθηκαν για την ιστορία του κτηρίου και </w:t>
      </w:r>
      <w:r>
        <w:rPr>
          <w:rFonts w:eastAsia="Times New Roman" w:cs="Times New Roman"/>
          <w:szCs w:val="24"/>
        </w:rPr>
        <w:t xml:space="preserve">τον τρόπο οργάνωσης και λειτουργίας της Βουλής, σαράντα δύο μαθητές και </w:t>
      </w:r>
      <w:r>
        <w:rPr>
          <w:rFonts w:eastAsia="Times New Roman" w:cs="Times New Roman"/>
          <w:szCs w:val="24"/>
        </w:rPr>
        <w:t xml:space="preserve">μαθήτριες και </w:t>
      </w:r>
      <w:r>
        <w:rPr>
          <w:rFonts w:eastAsia="Times New Roman" w:cs="Times New Roman"/>
          <w:szCs w:val="24"/>
        </w:rPr>
        <w:t xml:space="preserve">δύο </w:t>
      </w:r>
      <w:r>
        <w:rPr>
          <w:rFonts w:eastAsia="Times New Roman" w:cs="Times New Roman"/>
          <w:szCs w:val="24"/>
        </w:rPr>
        <w:t>εκπαιδευτικοί</w:t>
      </w:r>
      <w:r>
        <w:rPr>
          <w:rFonts w:eastAsia="Times New Roman" w:cs="Times New Roman"/>
          <w:szCs w:val="24"/>
        </w:rPr>
        <w:t xml:space="preserve"> συνοδοί </w:t>
      </w:r>
      <w:r>
        <w:rPr>
          <w:rFonts w:eastAsia="Times New Roman" w:cs="Times New Roman"/>
          <w:szCs w:val="24"/>
        </w:rPr>
        <w:t>τους</w:t>
      </w:r>
      <w:r>
        <w:rPr>
          <w:rFonts w:eastAsia="Times New Roman" w:cs="Times New Roman"/>
          <w:szCs w:val="24"/>
        </w:rPr>
        <w:t xml:space="preserve"> από την Ελληνογαλλική Σχολή «Ευγένιος </w:t>
      </w:r>
      <w:proofErr w:type="spellStart"/>
      <w:r>
        <w:rPr>
          <w:rFonts w:eastAsia="Times New Roman" w:cs="Times New Roman"/>
          <w:szCs w:val="24"/>
        </w:rPr>
        <w:t>Ντελακρουά</w:t>
      </w:r>
      <w:proofErr w:type="spellEnd"/>
      <w:r>
        <w:rPr>
          <w:rFonts w:eastAsia="Times New Roman" w:cs="Times New Roman"/>
          <w:szCs w:val="24"/>
        </w:rPr>
        <w:t>»</w:t>
      </w:r>
      <w:r>
        <w:rPr>
          <w:rFonts w:eastAsia="Times New Roman" w:cs="Times New Roman"/>
          <w:szCs w:val="24"/>
        </w:rPr>
        <w:t xml:space="preserve"> (δεύτερο τμήμα)</w:t>
      </w:r>
      <w:r>
        <w:rPr>
          <w:rFonts w:eastAsia="Times New Roman" w:cs="Times New Roman"/>
          <w:szCs w:val="24"/>
        </w:rPr>
        <w:t xml:space="preserve">. </w:t>
      </w:r>
    </w:p>
    <w:p w14:paraId="657FEBF4" w14:textId="77777777" w:rsidR="0046060E" w:rsidRDefault="00AD2655">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57FEBF5" w14:textId="77777777" w:rsidR="0046060E" w:rsidRDefault="00AD2655">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w:t>
      </w:r>
      <w:r>
        <w:rPr>
          <w:rFonts w:eastAsia="Times New Roman" w:cs="Times New Roman"/>
          <w:szCs w:val="24"/>
        </w:rPr>
        <w:t>λής)</w:t>
      </w:r>
    </w:p>
    <w:p w14:paraId="657FEBF6" w14:textId="77777777" w:rsidR="0046060E" w:rsidRDefault="00AD265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Κυρία συνάδελφε, έχετε τον λόγο για τη δευτερολογία σας.</w:t>
      </w:r>
    </w:p>
    <w:p w14:paraId="657FEBF7" w14:textId="77777777" w:rsidR="0046060E" w:rsidRDefault="00AD265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Ευχαριστώ πολύ, κύριε Πρόεδρε.</w:t>
      </w:r>
    </w:p>
    <w:p w14:paraId="657FEBF8" w14:textId="77777777" w:rsidR="0046060E" w:rsidRDefault="00AD265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επειδή λέτε ότι είναι διαχρονικό το πρόβλημα, ήθελα να σας πω ότι προφανώς και είναι διαχρονικό το πρόβλημα και στα Εξάρ</w:t>
      </w:r>
      <w:r>
        <w:rPr>
          <w:rFonts w:eastAsia="Times New Roman" w:cs="Times New Roman"/>
          <w:szCs w:val="24"/>
        </w:rPr>
        <w:t xml:space="preserve">χεια και στη </w:t>
      </w:r>
      <w:r>
        <w:rPr>
          <w:rFonts w:eastAsia="Times New Roman" w:cs="Times New Roman"/>
          <w:szCs w:val="24"/>
        </w:rPr>
        <w:t>δ</w:t>
      </w:r>
      <w:r>
        <w:rPr>
          <w:rFonts w:eastAsia="Times New Roman" w:cs="Times New Roman"/>
          <w:szCs w:val="24"/>
        </w:rPr>
        <w:t xml:space="preserve">υτική Αττική. Στη δε </w:t>
      </w:r>
      <w:r>
        <w:rPr>
          <w:rFonts w:eastAsia="Times New Roman" w:cs="Times New Roman"/>
          <w:szCs w:val="24"/>
        </w:rPr>
        <w:t>δ</w:t>
      </w:r>
      <w:r>
        <w:rPr>
          <w:rFonts w:eastAsia="Times New Roman" w:cs="Times New Roman"/>
          <w:szCs w:val="24"/>
        </w:rPr>
        <w:t xml:space="preserve">υτική Αττική, που το παρακολουθώ με την ιδιότητά μου ως Βουλευτής της περιοχής, θέλω να θυμίσω –ίσως ο κ. </w:t>
      </w:r>
      <w:proofErr w:type="spellStart"/>
      <w:r>
        <w:rPr>
          <w:rFonts w:eastAsia="Times New Roman" w:cs="Times New Roman"/>
          <w:szCs w:val="24"/>
        </w:rPr>
        <w:t>Χαρακόπουλος</w:t>
      </w:r>
      <w:proofErr w:type="spellEnd"/>
      <w:r>
        <w:rPr>
          <w:rFonts w:eastAsia="Times New Roman" w:cs="Times New Roman"/>
          <w:szCs w:val="24"/>
        </w:rPr>
        <w:t xml:space="preserve"> ήταν και τότε στη Βουλή- ότι επί </w:t>
      </w:r>
      <w:r>
        <w:rPr>
          <w:rFonts w:eastAsia="Times New Roman" w:cs="Times New Roman"/>
          <w:szCs w:val="24"/>
        </w:rPr>
        <w:t>κ</w:t>
      </w:r>
      <w:r>
        <w:rPr>
          <w:rFonts w:eastAsia="Times New Roman" w:cs="Times New Roman"/>
          <w:szCs w:val="24"/>
        </w:rPr>
        <w:t>υβερνήσεως της Νέας Δημοκρατίας το 2007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2008, όταν υπήρχε η τεράσ</w:t>
      </w:r>
      <w:r>
        <w:rPr>
          <w:rFonts w:eastAsia="Times New Roman" w:cs="Times New Roman"/>
          <w:szCs w:val="24"/>
        </w:rPr>
        <w:t>τια έξαρση των ναρκωτικών, έκανα τότε έκκληση στον τότε Υπουργό της Νέας Δημοκρατίας ως αντιπολιτευόμενη και μαζί με συναδέλφους διακομματικά –διότι αυτά τα θέματα είναι καλό να υπάρχουν- και ξεκίνησαν πάλι περιπολίες. Υπήρξε μια ύφεση τότε. Υπήρξαν διαχρο</w:t>
      </w:r>
      <w:r>
        <w:rPr>
          <w:rFonts w:eastAsia="Times New Roman" w:cs="Times New Roman"/>
          <w:szCs w:val="24"/>
        </w:rPr>
        <w:t>νικές προσπάθειες και βρισκόμαστε τώρα εδώ που βρισκόμαστε.</w:t>
      </w:r>
    </w:p>
    <w:p w14:paraId="657FEBF9" w14:textId="77777777" w:rsidR="0046060E" w:rsidRDefault="00AD265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Όμως σε σχέση με την τωρινή κατάσταση, κύριε Υπουργέ, θα μου επιτρέψετε να πω και εγώ μερικές πρώτες φορές, διότι ναι μεν είναι διαχρονικά τα προβλήματα, αλλά για πρώτη φορά εγώ θυμάμαι να στήνετα</w:t>
      </w:r>
      <w:r>
        <w:rPr>
          <w:rFonts w:eastAsia="Times New Roman" w:cs="Times New Roman"/>
          <w:szCs w:val="24"/>
        </w:rPr>
        <w:t>ι ενέδρα στα ΜΑΤ στη Θεσσαλονίκη και να πέφτουν βροχή οι μολότοφ. Αυτό το θυμάμαι να γίνεται πρώτη φορά.</w:t>
      </w:r>
    </w:p>
    <w:p w14:paraId="657FEBFA" w14:textId="77777777" w:rsidR="0046060E" w:rsidRDefault="00AD265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Επίσης, πρώτη φορά θυμάμαι να εισέρχεται ο </w:t>
      </w:r>
      <w:proofErr w:type="spellStart"/>
      <w:r>
        <w:rPr>
          <w:rFonts w:eastAsia="Times New Roman" w:cs="Times New Roman"/>
          <w:szCs w:val="24"/>
        </w:rPr>
        <w:t>Ρουβίκωνας</w:t>
      </w:r>
      <w:proofErr w:type="spellEnd"/>
      <w:r>
        <w:rPr>
          <w:rFonts w:eastAsia="Times New Roman" w:cs="Times New Roman"/>
          <w:szCs w:val="24"/>
        </w:rPr>
        <w:t xml:space="preserve"> στη Βουλή των Ελλήνων διότι, κύριε Πρόεδρε, ξέρετε πολύ καλά ότι στο ισπανικό Κοινοβούλιο επί Φρά</w:t>
      </w:r>
      <w:r>
        <w:rPr>
          <w:rFonts w:eastAsia="Times New Roman" w:cs="Times New Roman"/>
          <w:szCs w:val="24"/>
        </w:rPr>
        <w:t xml:space="preserve">νκο είχε γίνει εισβολή. Εδώ εισέβαλε ο </w:t>
      </w:r>
      <w:proofErr w:type="spellStart"/>
      <w:r>
        <w:rPr>
          <w:rFonts w:eastAsia="Times New Roman" w:cs="Times New Roman"/>
          <w:szCs w:val="24"/>
        </w:rPr>
        <w:t>Ρουβίκωνας</w:t>
      </w:r>
      <w:proofErr w:type="spellEnd"/>
      <w:r>
        <w:rPr>
          <w:rFonts w:eastAsia="Times New Roman" w:cs="Times New Roman"/>
          <w:szCs w:val="24"/>
        </w:rPr>
        <w:t xml:space="preserve"> στη Βουλή των Ελλήνων. Και αυτό πρώτη φορά το θυμάμαι.</w:t>
      </w:r>
    </w:p>
    <w:p w14:paraId="657FEBFB" w14:textId="77777777" w:rsidR="0046060E" w:rsidRDefault="00AD265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Πρώτη φορά, κύριε Υπουργέ, είχαμε επίσης εισβολές σε ξένες πρεσβείες γιατί διαμαρτύρονταν τα παιδιά, τα μωρά κατά τη δική σας έκφραση. Εμείς δεν θέλουμ</w:t>
      </w:r>
      <w:r>
        <w:rPr>
          <w:rFonts w:eastAsia="Times New Roman" w:cs="Times New Roman"/>
          <w:szCs w:val="24"/>
        </w:rPr>
        <w:t xml:space="preserve">ε να επικεντρώσουμε στον </w:t>
      </w:r>
      <w:proofErr w:type="spellStart"/>
      <w:r>
        <w:rPr>
          <w:rFonts w:eastAsia="Times New Roman" w:cs="Times New Roman"/>
          <w:szCs w:val="24"/>
        </w:rPr>
        <w:t>Ρουβίκωνα</w:t>
      </w:r>
      <w:proofErr w:type="spellEnd"/>
      <w:r>
        <w:rPr>
          <w:rFonts w:eastAsia="Times New Roman" w:cs="Times New Roman"/>
          <w:szCs w:val="24"/>
        </w:rPr>
        <w:t xml:space="preserve">, αλλά το λέω επειδή είπατε για πρώτες φορές. Όπως είπα και στον </w:t>
      </w:r>
      <w:r>
        <w:rPr>
          <w:rFonts w:eastAsia="Times New Roman" w:cs="Times New Roman"/>
          <w:szCs w:val="24"/>
        </w:rPr>
        <w:t>υ</w:t>
      </w:r>
      <w:r>
        <w:rPr>
          <w:rFonts w:eastAsia="Times New Roman" w:cs="Times New Roman"/>
          <w:szCs w:val="24"/>
        </w:rPr>
        <w:t>παρχηγό χθ</w:t>
      </w:r>
      <w:r>
        <w:rPr>
          <w:rFonts w:eastAsia="Times New Roman" w:cs="Times New Roman"/>
          <w:szCs w:val="24"/>
        </w:rPr>
        <w:t>ε</w:t>
      </w:r>
      <w:r>
        <w:rPr>
          <w:rFonts w:eastAsia="Times New Roman" w:cs="Times New Roman"/>
          <w:szCs w:val="24"/>
        </w:rPr>
        <w:t xml:space="preserve">ς που ήταν στην ΠΟΑΣΥ, ναι μεν διαχρονικά θυμάμαι και εγώ προβλήματα στα Εξάρχεια, αλλά δεν θυμάμαι αυτόν τον καταιγισμό, γιατί από τις 8 Μαΐου </w:t>
      </w:r>
      <w:r>
        <w:rPr>
          <w:rFonts w:eastAsia="Times New Roman" w:cs="Times New Roman"/>
          <w:szCs w:val="24"/>
        </w:rPr>
        <w:lastRenderedPageBreak/>
        <w:t>π</w:t>
      </w:r>
      <w:r>
        <w:rPr>
          <w:rFonts w:eastAsia="Times New Roman" w:cs="Times New Roman"/>
          <w:szCs w:val="24"/>
        </w:rPr>
        <w:t>ου σας το κατέθεσα –μπορώ να το καταθέσω το έγγραφο, κύριε Πρόεδρε, δεν θέλω να απασχολήσω τη Βουλή διαβάζοντάς το- δηλαδή από τις 11, 17, 19, 27 Μαΐου και από 1</w:t>
      </w:r>
      <w:r w:rsidRPr="00CA3A94">
        <w:rPr>
          <w:rFonts w:eastAsia="Times New Roman" w:cs="Times New Roman"/>
          <w:szCs w:val="24"/>
          <w:vertAlign w:val="superscript"/>
        </w:rPr>
        <w:t>η</w:t>
      </w:r>
      <w:r>
        <w:rPr>
          <w:rFonts w:eastAsia="Times New Roman" w:cs="Times New Roman"/>
          <w:szCs w:val="24"/>
        </w:rPr>
        <w:t xml:space="preserve"> Ιουνίου έως και 15 Ιουνίου, κύριε Υπουργέ, που συλλάβατε επιτέλους έντεκα άτομα και κάνατε οκ</w:t>
      </w:r>
      <w:r>
        <w:rPr>
          <w:rFonts w:eastAsia="Times New Roman" w:cs="Times New Roman"/>
          <w:szCs w:val="24"/>
        </w:rPr>
        <w:t>τώ συλλήψεις, αν θυμάμαι καλά, μέχρι τότε κάθε δύο-τρεις μέρες έχουμε μεγάλα και εκτεταμένα επεισόδια.</w:t>
      </w:r>
    </w:p>
    <w:p w14:paraId="657FEBFC" w14:textId="77777777" w:rsidR="0046060E" w:rsidRDefault="00AD265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Άρα, εγώ θα πω –και εκεί θα σας κριτικάρω με πραγματική φειδώ, γιατί θα μπορούσα να είμαι πολύ πιο οξεία ως προς αυτό- ότι υπάρχουν και μερικές «πρώτες φ</w:t>
      </w:r>
      <w:r>
        <w:rPr>
          <w:rFonts w:eastAsia="Times New Roman" w:cs="Times New Roman"/>
          <w:szCs w:val="24"/>
        </w:rPr>
        <w:t xml:space="preserve">ορές» που πρέπει να τις δείτε ξανά. Η ευθύνη δεν είναι προσωπική σας. Η ευθύνη της Κυβέρνησης είναι συλλογική, διότι αφορά και άλλα Υπουργεία και το κατανοώ. </w:t>
      </w:r>
    </w:p>
    <w:p w14:paraId="657FEBFD" w14:textId="77777777" w:rsidR="0046060E" w:rsidRDefault="00AD265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Όμως, όσον αφορά τα δικά σας, κύριε Υπουργέ, εγώ περιμένω να μου πείτε εάν υπάρχει συνολικό σχέδι</w:t>
      </w:r>
      <w:r>
        <w:rPr>
          <w:rFonts w:eastAsia="Times New Roman" w:cs="Times New Roman"/>
          <w:szCs w:val="24"/>
        </w:rPr>
        <w:t xml:space="preserve">ο πραγματικής μεταφοράς μέσω της αναδιοργάνωσης προσωπικού. Πέρα από αυτό που κάνετε, δηλαδή να παίρνετε αστυνομικούς –και καλά κάνετε- από πόστα στα οποία δεν είναι χρήσιμοι και να τους πηγαίνετε σε πόστα επικινδυνότητας, πείτε μας αν υπάρχει ένα </w:t>
      </w:r>
      <w:r>
        <w:rPr>
          <w:rFonts w:eastAsia="Times New Roman" w:cs="Times New Roman"/>
          <w:szCs w:val="24"/>
        </w:rPr>
        <w:lastRenderedPageBreak/>
        <w:t>σχέδιο τ</w:t>
      </w:r>
      <w:r>
        <w:rPr>
          <w:rFonts w:eastAsia="Times New Roman" w:cs="Times New Roman"/>
          <w:szCs w:val="24"/>
        </w:rPr>
        <w:t>ο οποίο θα μπορέσει να απελευθερώσει άνδρες και γυναίκες της ΕΛΑΣ από διοικητικά βάρη και προβλήματα και «να ρίξει» στην καθημερινότητα αξιόμαχο δυναμικό, έτσι ώστε να μπορέσουμε να αντιμετωπίσουμε την κατάσταση.</w:t>
      </w:r>
    </w:p>
    <w:p w14:paraId="657FEBFE" w14:textId="77777777" w:rsidR="0046060E" w:rsidRDefault="00AD2655">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Τέλος, κύριε Πρόεδρε, θα ήθελα να επισημάνω</w:t>
      </w:r>
      <w:r>
        <w:rPr>
          <w:rFonts w:eastAsia="Times New Roman" w:cs="Times New Roman"/>
          <w:szCs w:val="24"/>
        </w:rPr>
        <w:t xml:space="preserve"> στον Υπουργό –και ελπίζω εκεί να συμφωνούμε- ότι όσους ικανότατους άνδρες και γυναίκες της ΕΛΑΣ και αν στείλουμε και παρά το γεγονός ότι πρέπει να ενισχύσουμε την ασφάλειά τους και στα θέματα εξοπλισμού, αλλά και στα θέματα της συνολικής τους προστασίας, </w:t>
      </w:r>
      <w:r>
        <w:rPr>
          <w:rFonts w:eastAsia="Times New Roman" w:cs="Times New Roman"/>
          <w:szCs w:val="24"/>
        </w:rPr>
        <w:t>υπάρχει ένα θέμα επιχειρησιακού σχεδιασμού. Κι εδώ θα ήθελα τη δική σας θέση, γιατί και εσείς έχετε επιπλήξει τους αξιωματικούς. Κάποια στιγμή προκύπτει η απορία αν υπάρχουν εντολές και αν είναι σαφείς οι εντολές.</w:t>
      </w:r>
    </w:p>
    <w:p w14:paraId="657FEBFF" w14:textId="77777777" w:rsidR="0046060E" w:rsidRDefault="00AD2655">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Η ΕΛΑΣ βεβαίως θα </w:t>
      </w:r>
      <w:r w:rsidRPr="00E57B5A">
        <w:rPr>
          <w:rFonts w:eastAsia="Times New Roman" w:cs="Times New Roman"/>
          <w:szCs w:val="24"/>
        </w:rPr>
        <w:t>πρέπει να</w:t>
      </w:r>
      <w:r>
        <w:rPr>
          <w:rFonts w:eastAsia="Times New Roman" w:cs="Times New Roman"/>
          <w:szCs w:val="24"/>
        </w:rPr>
        <w:t xml:space="preserve"> είναι δημοκρατ</w:t>
      </w:r>
      <w:r>
        <w:rPr>
          <w:rFonts w:eastAsia="Times New Roman" w:cs="Times New Roman"/>
          <w:szCs w:val="24"/>
        </w:rPr>
        <w:t>ική. Η ΕΛΑΣ</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θα </w:t>
      </w:r>
      <w:r w:rsidRPr="00E57B5A">
        <w:rPr>
          <w:rFonts w:eastAsia="Times New Roman" w:cs="Times New Roman"/>
          <w:szCs w:val="24"/>
        </w:rPr>
        <w:t>πρέπει να</w:t>
      </w:r>
      <w:r>
        <w:rPr>
          <w:rFonts w:eastAsia="Times New Roman" w:cs="Times New Roman"/>
          <w:szCs w:val="24"/>
        </w:rPr>
        <w:t xml:space="preserve"> είναι υπό τον δημοκρατικό έλεγχο. </w:t>
      </w:r>
      <w:r w:rsidRPr="00AC526C">
        <w:rPr>
          <w:rFonts w:eastAsia="Times New Roman" w:cs="Times New Roman"/>
          <w:szCs w:val="24"/>
        </w:rPr>
        <w:t>Όμως</w:t>
      </w:r>
      <w:r>
        <w:rPr>
          <w:rFonts w:eastAsia="Times New Roman" w:cs="Times New Roman"/>
          <w:szCs w:val="24"/>
        </w:rPr>
        <w:t xml:space="preserve">, επισημαίνω, </w:t>
      </w:r>
      <w:r w:rsidRPr="00390D90">
        <w:rPr>
          <w:rFonts w:eastAsia="Times New Roman" w:cs="Times New Roman"/>
          <w:szCs w:val="24"/>
        </w:rPr>
        <w:t>κύριε Υπουργέ,</w:t>
      </w:r>
      <w:r>
        <w:rPr>
          <w:rFonts w:eastAsia="Times New Roman" w:cs="Times New Roman"/>
          <w:szCs w:val="24"/>
        </w:rPr>
        <w:t xml:space="preserve"> ότι είναι δυνατό αυτή η δημοκρατική Αστυνομία να έχει και κάποιες ειδικές ομάδες. Αν όντως είχε ξεφύγει η «Δέλτα», τότε θα έπρεπε να κάνετε αυτό που </w:t>
      </w:r>
      <w:r>
        <w:rPr>
          <w:rFonts w:eastAsia="Times New Roman" w:cs="Times New Roman"/>
          <w:szCs w:val="24"/>
        </w:rPr>
        <w:lastRenderedPageBreak/>
        <w:t>σας λ</w:t>
      </w:r>
      <w:r>
        <w:rPr>
          <w:rFonts w:eastAsia="Times New Roman" w:cs="Times New Roman"/>
          <w:szCs w:val="24"/>
        </w:rPr>
        <w:t>έω. Μια τέτοια ειδική ομάδα τη χρειάζεστε ε</w:t>
      </w:r>
      <w:r w:rsidRPr="00E6430E">
        <w:rPr>
          <w:rFonts w:eastAsia="Times New Roman" w:cs="Times New Roman"/>
          <w:szCs w:val="24"/>
        </w:rPr>
        <w:t>κ</w:t>
      </w:r>
      <w:r>
        <w:rPr>
          <w:rFonts w:eastAsia="Times New Roman" w:cs="Times New Roman"/>
          <w:szCs w:val="24"/>
        </w:rPr>
        <w:t xml:space="preserve"> νέου. Να υπάρξουν πειθαρχικά μέτρα, να υπάρξει έλεγχος, να υπάρξει ανασυγκρότηση. </w:t>
      </w:r>
    </w:p>
    <w:p w14:paraId="657FEC00" w14:textId="77777777" w:rsidR="0046060E" w:rsidRDefault="00AD2655">
      <w:pPr>
        <w:tabs>
          <w:tab w:val="left" w:pos="3873"/>
        </w:tabs>
        <w:spacing w:line="600" w:lineRule="auto"/>
        <w:ind w:firstLine="720"/>
        <w:jc w:val="both"/>
        <w:rPr>
          <w:rFonts w:eastAsia="Times New Roman" w:cs="Times New Roman"/>
          <w:szCs w:val="24"/>
        </w:rPr>
      </w:pPr>
      <w:r>
        <w:rPr>
          <w:rFonts w:eastAsia="Times New Roman" w:cs="Times New Roman"/>
          <w:szCs w:val="24"/>
        </w:rPr>
        <w:t>Εσείς θα βρείτε τον τρόπο. Εγώ δεν θα μιλήσω για το συγκεκριμένο, ούτε θα υπεραμυνθώ οποιονδήποτε άντρα ή γυναίκα της ΕΛΑΣ</w:t>
      </w:r>
      <w:r>
        <w:rPr>
          <w:rFonts w:eastAsia="Times New Roman" w:cs="Times New Roman"/>
          <w:szCs w:val="24"/>
        </w:rPr>
        <w:t xml:space="preserve"> έχει κάνει κάποια πειθαρχικά παραπτώματα, ενδεχομένως. </w:t>
      </w:r>
      <w:r w:rsidRPr="00AC526C">
        <w:rPr>
          <w:rFonts w:eastAsia="Times New Roman" w:cs="Times New Roman"/>
          <w:szCs w:val="24"/>
        </w:rPr>
        <w:t>Όμως</w:t>
      </w:r>
      <w:r>
        <w:rPr>
          <w:rFonts w:eastAsia="Times New Roman" w:cs="Times New Roman"/>
          <w:szCs w:val="24"/>
        </w:rPr>
        <w:t>, θα σας πω ότι ένα τέτοιο χρήσιμο εργαλείο με δημοκρατικό έλεγχο μπορείτε να το ανασυγκροτήσετε. Σκεφτείτε το.</w:t>
      </w:r>
    </w:p>
    <w:p w14:paraId="657FEC01" w14:textId="77777777" w:rsidR="0046060E" w:rsidRDefault="00AD2655">
      <w:pPr>
        <w:spacing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Ευχαριστώ, κυρία συνάδελφε.</w:t>
      </w:r>
    </w:p>
    <w:p w14:paraId="657FEC02" w14:textId="77777777" w:rsidR="0046060E" w:rsidRDefault="00AD2655">
      <w:pPr>
        <w:spacing w:line="600" w:lineRule="auto"/>
        <w:ind w:firstLine="720"/>
        <w:jc w:val="both"/>
        <w:rPr>
          <w:rFonts w:eastAsia="Times New Roman" w:cs="Times New Roman"/>
          <w:szCs w:val="24"/>
        </w:rPr>
      </w:pPr>
      <w:r w:rsidRPr="00390D90">
        <w:rPr>
          <w:rFonts w:eastAsia="Times New Roman" w:cs="Times New Roman"/>
          <w:szCs w:val="24"/>
        </w:rPr>
        <w:t>Κύριε Υπουργέ,</w:t>
      </w:r>
      <w:r>
        <w:rPr>
          <w:rFonts w:eastAsia="Times New Roman" w:cs="Times New Roman"/>
          <w:szCs w:val="24"/>
        </w:rPr>
        <w:t xml:space="preserve"> έχετε τον</w:t>
      </w:r>
      <w:r>
        <w:rPr>
          <w:rFonts w:eastAsia="Times New Roman" w:cs="Times New Roman"/>
          <w:szCs w:val="24"/>
        </w:rPr>
        <w:t xml:space="preserve"> λόγο.</w:t>
      </w:r>
    </w:p>
    <w:p w14:paraId="657FEC03"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sidRPr="00155F8F">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 επειδή με προκαλείτε στους αριθμούς, να σας ενημερώσω ότι στα Εξάρχεια την περίοδο 2012</w:t>
      </w:r>
      <w:r>
        <w:rPr>
          <w:rFonts w:eastAsia="Times New Roman" w:cs="Times New Roman"/>
          <w:szCs w:val="24"/>
        </w:rPr>
        <w:t xml:space="preserve"> – </w:t>
      </w:r>
      <w:r>
        <w:rPr>
          <w:rFonts w:eastAsia="Times New Roman" w:cs="Times New Roman"/>
          <w:szCs w:val="24"/>
        </w:rPr>
        <w:t>2013</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2014 είχαμε </w:t>
      </w:r>
      <w:proofErr w:type="spellStart"/>
      <w:r>
        <w:rPr>
          <w:rFonts w:eastAsia="Times New Roman" w:cs="Times New Roman"/>
          <w:szCs w:val="24"/>
        </w:rPr>
        <w:t>εκατόν</w:t>
      </w:r>
      <w:proofErr w:type="spellEnd"/>
      <w:r>
        <w:rPr>
          <w:rFonts w:eastAsia="Times New Roman" w:cs="Times New Roman"/>
          <w:szCs w:val="24"/>
        </w:rPr>
        <w:t xml:space="preserve"> σαράντα τέσσερις συλλήψεις για επιθέσεις σε βάρος </w:t>
      </w:r>
      <w:r w:rsidRPr="00911877">
        <w:rPr>
          <w:rFonts w:eastAsia="Times New Roman" w:cs="Times New Roman"/>
          <w:szCs w:val="24"/>
        </w:rPr>
        <w:t>πολιτικ</w:t>
      </w:r>
      <w:r>
        <w:rPr>
          <w:rFonts w:eastAsia="Times New Roman" w:cs="Times New Roman"/>
          <w:szCs w:val="24"/>
        </w:rPr>
        <w:t>ώ</w:t>
      </w:r>
      <w:r>
        <w:rPr>
          <w:rFonts w:eastAsia="Times New Roman" w:cs="Times New Roman"/>
          <w:szCs w:val="24"/>
        </w:rPr>
        <w:t xml:space="preserve">ν προσώπων, δημοσίων </w:t>
      </w:r>
      <w:r>
        <w:rPr>
          <w:rFonts w:eastAsia="Times New Roman" w:cs="Times New Roman"/>
          <w:szCs w:val="24"/>
        </w:rPr>
        <w:lastRenderedPageBreak/>
        <w:t>κτηρίων, δημοσίων στόχων, καταστημάτων, οικιών κ.λπ..</w:t>
      </w:r>
      <w:r w:rsidRPr="002E5BD2">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σαράντα τέσσερις συλλήψεις! Ξέρετε πόσες προσαγωγές; Χίλιες εξακόσιες πέντε. Την περίοδο 2015</w:t>
      </w:r>
      <w:r>
        <w:rPr>
          <w:rFonts w:eastAsia="Times New Roman" w:cs="Times New Roman"/>
          <w:szCs w:val="24"/>
        </w:rPr>
        <w:t xml:space="preserve"> – </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2017 </w:t>
      </w:r>
      <w:proofErr w:type="spellStart"/>
      <w:r>
        <w:rPr>
          <w:rFonts w:eastAsia="Times New Roman" w:cs="Times New Roman"/>
          <w:szCs w:val="24"/>
        </w:rPr>
        <w:t>εκατόν</w:t>
      </w:r>
      <w:proofErr w:type="spellEnd"/>
      <w:r>
        <w:rPr>
          <w:rFonts w:eastAsia="Times New Roman" w:cs="Times New Roman"/>
          <w:szCs w:val="24"/>
        </w:rPr>
        <w:t xml:space="preserve"> ογδόντα πέντε συλλήψεις, προσαγωγές διακόσιες τρεις. Εκεί φ</w:t>
      </w:r>
      <w:r>
        <w:rPr>
          <w:rFonts w:eastAsia="Times New Roman" w:cs="Times New Roman"/>
          <w:szCs w:val="24"/>
        </w:rPr>
        <w:t>αίνεται η συστηματική δουλειά και όχι δουλειά στον σωρό χάρη των ΜΜΕ, γιατί αυτό γινόταν.</w:t>
      </w:r>
    </w:p>
    <w:p w14:paraId="657FEC04"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Θα αναφερθώ σ</w:t>
      </w:r>
      <w:r w:rsidRPr="00984B2C">
        <w:rPr>
          <w:rFonts w:eastAsia="Times New Roman" w:cs="Times New Roman"/>
          <w:szCs w:val="24"/>
        </w:rPr>
        <w:t>' ό,τι αφορά</w:t>
      </w:r>
      <w:r>
        <w:rPr>
          <w:rFonts w:eastAsia="Times New Roman" w:cs="Times New Roman"/>
          <w:szCs w:val="24"/>
        </w:rPr>
        <w:t xml:space="preserve"> τους αστυνομικούς </w:t>
      </w:r>
      <w:r w:rsidRPr="002940B6">
        <w:rPr>
          <w:rFonts w:eastAsia="Times New Roman"/>
          <w:szCs w:val="24"/>
        </w:rPr>
        <w:t>οι οποίοι</w:t>
      </w:r>
      <w:r>
        <w:rPr>
          <w:rFonts w:eastAsia="Times New Roman" w:cs="Times New Roman"/>
          <w:szCs w:val="24"/>
        </w:rPr>
        <w:t xml:space="preserve"> αποσύρθηκαν από τη φύλαξη προσώπων και χώρων, τους </w:t>
      </w:r>
      <w:r>
        <w:rPr>
          <w:rFonts w:eastAsia="Times New Roman" w:cs="Times New Roman"/>
          <w:szCs w:val="24"/>
        </w:rPr>
        <w:t xml:space="preserve">οκτακόσιους </w:t>
      </w:r>
      <w:r>
        <w:rPr>
          <w:rFonts w:eastAsia="Times New Roman" w:cs="Times New Roman"/>
          <w:szCs w:val="24"/>
        </w:rPr>
        <w:t>και παραπάνω. Θα ακολουθήσουν και άλλοι, ας υπάρξ</w:t>
      </w:r>
      <w:r>
        <w:rPr>
          <w:rFonts w:eastAsia="Times New Roman" w:cs="Times New Roman"/>
          <w:szCs w:val="24"/>
        </w:rPr>
        <w:t xml:space="preserve">ουν αντιδράσεις και από συναδέλφους σας, από συναδέλφους εδώ μέσα, μερικοί από τους οποίους θέλουν να έχουν πολλούς αστυνομικούς. </w:t>
      </w:r>
    </w:p>
    <w:p w14:paraId="657FEC05"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Αυτοί οι αστυνομικοί –και σας καλώ, αν θέλετε, να έρθετε στο γραφείο να ενημερωθείτε για τις λεπτομέρειες- έχουν ελεγχθεί ένας προς έναν ώστε να μην πάνε σε άλλα </w:t>
      </w:r>
      <w:r w:rsidRPr="00911877">
        <w:rPr>
          <w:rFonts w:eastAsia="Times New Roman" w:cs="Times New Roman"/>
          <w:szCs w:val="24"/>
        </w:rPr>
        <w:t>πολιτικ</w:t>
      </w:r>
      <w:r>
        <w:rPr>
          <w:rFonts w:eastAsia="Times New Roman" w:cs="Times New Roman"/>
          <w:szCs w:val="24"/>
        </w:rPr>
        <w:t>ά πρόσωπα ή να μην πάνε σε γραφεία. Έχουν πάει όλοι σε αυτές τις δουλειές που σας είπα,</w:t>
      </w:r>
      <w:r>
        <w:rPr>
          <w:rFonts w:eastAsia="Times New Roman" w:cs="Times New Roman"/>
          <w:szCs w:val="24"/>
        </w:rPr>
        <w:t xml:space="preserve"> δηλαδή στις πεζές περιπολίες στο κέ</w:t>
      </w:r>
      <w:r>
        <w:rPr>
          <w:rFonts w:eastAsia="Times New Roman" w:cs="Times New Roman"/>
          <w:szCs w:val="24"/>
        </w:rPr>
        <w:lastRenderedPageBreak/>
        <w:t xml:space="preserve">ντρο της Αθήνας ή σε Αστυνομικά Τμήματα στην Αττική. Αναφέρομαι στην Αττική, αλλά κάτι αντίστοιχο ισχύει και για τη Θεσσαλονίκη. </w:t>
      </w:r>
    </w:p>
    <w:p w14:paraId="657FEC06"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Πιστέψτε ότι γίνεται συστηματική δουλειά. Παρακαλώ να μην πιστεύετε διάφορες θεωρήσεις ότι</w:t>
      </w:r>
      <w:r>
        <w:rPr>
          <w:rFonts w:eastAsia="Times New Roman" w:cs="Times New Roman"/>
          <w:szCs w:val="24"/>
        </w:rPr>
        <w:t xml:space="preserve"> υπάρχει </w:t>
      </w:r>
      <w:r w:rsidRPr="00911877">
        <w:rPr>
          <w:rFonts w:eastAsia="Times New Roman" w:cs="Times New Roman"/>
          <w:szCs w:val="24"/>
        </w:rPr>
        <w:t>πολιτική</w:t>
      </w:r>
      <w:r>
        <w:rPr>
          <w:rFonts w:eastAsia="Times New Roman" w:cs="Times New Roman"/>
          <w:szCs w:val="24"/>
        </w:rPr>
        <w:t xml:space="preserve"> εντολή να μη γίνονται συλλήψεις, να μη γίνονται διάφορα τέτοια παραμύθια. Είναι απλά παραμύθια. </w:t>
      </w:r>
    </w:p>
    <w:p w14:paraId="657FEC07"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Ξέρετε και κάτι; Οι γυναίκες και οι άντρες της Ελληνικής Αστυνομίας κάνουν εξαιρετική δουλειά. Αυτοί οι άνθρωποι έχουν βγάλει υποθέσεις εξαιρ</w:t>
      </w:r>
      <w:r>
        <w:rPr>
          <w:rFonts w:eastAsia="Times New Roman" w:cs="Times New Roman"/>
          <w:szCs w:val="24"/>
        </w:rPr>
        <w:t>ετικά δύσκολες και συνεχίζουν να βγάζουν. Θα δείτε και τις επόμενες ημέρες υποθέσεις που σχετίζονται με τον εντοπισμό ανθρώπων που έχουν πλησιάσει βαθιά στο κοινό έγκλημα. Τόσο πολλές υποθέσεις και δύσκολες που αφορούν την αντιμετώπιση του κοινού εγκλήματο</w:t>
      </w:r>
      <w:r>
        <w:rPr>
          <w:rFonts w:eastAsia="Times New Roman" w:cs="Times New Roman"/>
          <w:szCs w:val="24"/>
        </w:rPr>
        <w:t xml:space="preserve">ς, εάν θυμηθείτε ή εάν ψάξετε στο ίντερνετ, είμαι σίγουρος ότι δεν θα βρείτε. </w:t>
      </w:r>
    </w:p>
    <w:p w14:paraId="657FEC08"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Γίνεται εξαιρετική δουλειά από την Ελληνική Αστυνομία. Η Ελληνική Αστυνομία δεν παρεμποδίζεται από κανέναν. Υπάρχει αντιμετώπιση του κοινού εγκλήματος σε πολύ μεγάλο βαθμό, </w:t>
      </w:r>
      <w:r>
        <w:rPr>
          <w:rFonts w:eastAsia="Times New Roman" w:cs="Times New Roman"/>
          <w:szCs w:val="24"/>
        </w:rPr>
        <w:lastRenderedPageBreak/>
        <w:t>όπως</w:t>
      </w:r>
      <w:r>
        <w:rPr>
          <w:rFonts w:eastAsia="Times New Roman" w:cs="Times New Roman"/>
          <w:szCs w:val="24"/>
        </w:rPr>
        <w:t xml:space="preserve"> επίσης υπάρχουν και τεράστιες προσπάθειες για την ασφάλεια στο κέντρο της Αθήνας που δεν είχαν γίνει ποτέ.</w:t>
      </w:r>
    </w:p>
    <w:p w14:paraId="657FEC09" w14:textId="77777777" w:rsidR="0046060E" w:rsidRDefault="00AD2655">
      <w:pPr>
        <w:spacing w:line="600" w:lineRule="auto"/>
        <w:ind w:firstLine="720"/>
        <w:jc w:val="both"/>
        <w:rPr>
          <w:rFonts w:eastAsia="Times New Roman"/>
          <w:szCs w:val="24"/>
        </w:rPr>
      </w:pPr>
      <w:r>
        <w:rPr>
          <w:rFonts w:eastAsia="Times New Roman" w:cs="Times New Roman"/>
          <w:szCs w:val="24"/>
        </w:rPr>
        <w:t xml:space="preserve">Σας </w:t>
      </w:r>
      <w:r>
        <w:rPr>
          <w:rFonts w:eastAsia="Times New Roman"/>
          <w:szCs w:val="24"/>
        </w:rPr>
        <w:t>ε</w:t>
      </w:r>
      <w:r w:rsidRPr="00AC365A">
        <w:rPr>
          <w:rFonts w:eastAsia="Times New Roman"/>
          <w:szCs w:val="24"/>
        </w:rPr>
        <w:t>υχαριστώ</w:t>
      </w:r>
      <w:r>
        <w:rPr>
          <w:rFonts w:eastAsia="Times New Roman"/>
          <w:szCs w:val="24"/>
        </w:rPr>
        <w:t>.</w:t>
      </w:r>
    </w:p>
    <w:p w14:paraId="657FEC0A" w14:textId="77777777" w:rsidR="0046060E" w:rsidRDefault="00AD2655">
      <w:pPr>
        <w:spacing w:line="600" w:lineRule="auto"/>
        <w:ind w:firstLine="720"/>
        <w:jc w:val="both"/>
        <w:rPr>
          <w:rFonts w:eastAsia="Times New Roman"/>
          <w:szCs w:val="24"/>
        </w:rPr>
      </w:pPr>
      <w:r w:rsidRPr="00FD2B2A">
        <w:rPr>
          <w:rFonts w:eastAsia="Times New Roman"/>
          <w:b/>
          <w:szCs w:val="24"/>
        </w:rPr>
        <w:t>ΠΡΟΕΔΡΕΥΩΝ (Σπυρίδων Λυκούδης):</w:t>
      </w:r>
      <w:r>
        <w:rPr>
          <w:rFonts w:eastAsia="Times New Roman"/>
          <w:szCs w:val="24"/>
        </w:rPr>
        <w:t xml:space="preserve"> Ευχαριστώ, </w:t>
      </w:r>
      <w:r w:rsidRPr="00FD2B2A">
        <w:rPr>
          <w:rFonts w:eastAsia="Times New Roman"/>
          <w:szCs w:val="24"/>
        </w:rPr>
        <w:t>κύριε Υπουργέ</w:t>
      </w:r>
      <w:r>
        <w:rPr>
          <w:rFonts w:eastAsia="Times New Roman"/>
          <w:szCs w:val="24"/>
        </w:rPr>
        <w:t>.</w:t>
      </w:r>
    </w:p>
    <w:p w14:paraId="657FEC0B" w14:textId="77777777" w:rsidR="0046060E" w:rsidRDefault="00AD2655">
      <w:pPr>
        <w:spacing w:line="600" w:lineRule="auto"/>
        <w:ind w:firstLine="720"/>
        <w:jc w:val="both"/>
        <w:rPr>
          <w:rFonts w:eastAsia="Times New Roman" w:cs="Times New Roman"/>
          <w:szCs w:val="24"/>
        </w:rPr>
      </w:pPr>
      <w:r>
        <w:rPr>
          <w:rFonts w:eastAsia="Times New Roman"/>
          <w:szCs w:val="24"/>
        </w:rPr>
        <w:t>Ακολουθεί η δέκατη έβδομη</w:t>
      </w:r>
      <w:r>
        <w:rPr>
          <w:rFonts w:eastAsia="Times New Roman" w:cs="Times New Roman"/>
          <w:szCs w:val="24"/>
        </w:rPr>
        <w:t xml:space="preserve"> με αριθμό 1628/11-5-2018 ε</w:t>
      </w:r>
      <w:r w:rsidRPr="00FD2B2A">
        <w:rPr>
          <w:rFonts w:eastAsia="Times New Roman" w:cs="Times New Roman"/>
          <w:szCs w:val="24"/>
        </w:rPr>
        <w:t xml:space="preserve">πίκαιρη </w:t>
      </w:r>
      <w:r>
        <w:rPr>
          <w:rFonts w:eastAsia="Times New Roman" w:cs="Times New Roman"/>
          <w:szCs w:val="24"/>
        </w:rPr>
        <w:t>ε</w:t>
      </w:r>
      <w:r w:rsidRPr="00FD2B2A">
        <w:rPr>
          <w:rFonts w:eastAsia="Times New Roman" w:cs="Times New Roman"/>
          <w:szCs w:val="24"/>
        </w:rPr>
        <w:t xml:space="preserve">ρώτηση </w:t>
      </w:r>
      <w:r>
        <w:rPr>
          <w:rFonts w:eastAsia="Times New Roman" w:cs="Times New Roman"/>
          <w:szCs w:val="24"/>
        </w:rPr>
        <w:t>δεύτερο</w:t>
      </w:r>
      <w:r>
        <w:rPr>
          <w:rFonts w:eastAsia="Times New Roman" w:cs="Times New Roman"/>
          <w:szCs w:val="24"/>
        </w:rPr>
        <w:t xml:space="preserve">υ κύκλου </w:t>
      </w:r>
      <w:r w:rsidRPr="00FD2B2A">
        <w:rPr>
          <w:rFonts w:eastAsia="Times New Roman" w:cs="Times New Roman"/>
          <w:szCs w:val="24"/>
        </w:rPr>
        <w:t xml:space="preserve">του Ανεξάρτητου Βουλευτή Β΄ Αθηνών κ. Ευσταθίου Παναγούλη προς τον Υπουργό Εσωτερικών, με θέμα: «Εγκληματικότητα και κάθε λογής επιθέσεις από ανθρώπους του υποκόσμου και </w:t>
      </w:r>
      <w:proofErr w:type="spellStart"/>
      <w:r w:rsidRPr="00FD2B2A">
        <w:rPr>
          <w:rFonts w:eastAsia="Times New Roman" w:cs="Times New Roman"/>
          <w:szCs w:val="24"/>
        </w:rPr>
        <w:t>γιαλαντζί</w:t>
      </w:r>
      <w:proofErr w:type="spellEnd"/>
      <w:r w:rsidRPr="00FD2B2A">
        <w:rPr>
          <w:rFonts w:eastAsia="Times New Roman" w:cs="Times New Roman"/>
          <w:szCs w:val="24"/>
        </w:rPr>
        <w:t xml:space="preserve"> επαναστάτες».</w:t>
      </w:r>
    </w:p>
    <w:p w14:paraId="657FEC0C"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Κύριε Παναγούλη, έχετε τον λόγο.</w:t>
      </w:r>
    </w:p>
    <w:p w14:paraId="657FEC0D" w14:textId="77777777" w:rsidR="0046060E" w:rsidRDefault="00AD2655">
      <w:pPr>
        <w:spacing w:line="600" w:lineRule="auto"/>
        <w:ind w:firstLine="720"/>
        <w:jc w:val="both"/>
        <w:rPr>
          <w:rFonts w:eastAsia="Times New Roman" w:cs="Times New Roman"/>
          <w:szCs w:val="24"/>
        </w:rPr>
      </w:pPr>
      <w:r w:rsidRPr="00FD2B2A">
        <w:rPr>
          <w:rFonts w:eastAsia="Times New Roman" w:cs="Times New Roman"/>
          <w:b/>
          <w:szCs w:val="24"/>
        </w:rPr>
        <w:t>ΕΥΣΤΑΘΙΟ</w:t>
      </w:r>
      <w:r>
        <w:rPr>
          <w:rFonts w:eastAsia="Times New Roman" w:cs="Times New Roman"/>
          <w:b/>
          <w:szCs w:val="24"/>
        </w:rPr>
        <w:t>Σ</w:t>
      </w:r>
      <w:r w:rsidRPr="00FD2B2A">
        <w:rPr>
          <w:rFonts w:eastAsia="Times New Roman" w:cs="Times New Roman"/>
          <w:b/>
          <w:szCs w:val="24"/>
        </w:rPr>
        <w:t xml:space="preserve"> ΠΑΝΑΓΟΥΛΗΣ</w:t>
      </w:r>
      <w:r w:rsidRPr="00FD2B2A">
        <w:rPr>
          <w:rFonts w:eastAsia="Times New Roman" w:cs="Times New Roman"/>
          <w:b/>
          <w:szCs w:val="24"/>
        </w:rPr>
        <w:t>:</w:t>
      </w:r>
      <w:r>
        <w:rPr>
          <w:rFonts w:eastAsia="Times New Roman" w:cs="Times New Roman"/>
          <w:b/>
          <w:szCs w:val="24"/>
        </w:rPr>
        <w:t xml:space="preserve"> </w:t>
      </w:r>
      <w:r w:rsidRPr="00A341B8">
        <w:rPr>
          <w:rFonts w:eastAsia="Times New Roman" w:cs="Times New Roman"/>
          <w:szCs w:val="24"/>
        </w:rPr>
        <w:t>Κύριε Πρόεδρε,</w:t>
      </w:r>
      <w:r>
        <w:rPr>
          <w:rFonts w:eastAsia="Times New Roman" w:cs="Times New Roman"/>
          <w:szCs w:val="24"/>
        </w:rPr>
        <w:t xml:space="preserve"> χαίρομαι που ο κ. </w:t>
      </w:r>
      <w:proofErr w:type="spellStart"/>
      <w:r>
        <w:rPr>
          <w:rFonts w:eastAsia="Times New Roman" w:cs="Times New Roman"/>
          <w:szCs w:val="24"/>
        </w:rPr>
        <w:t>Τόσκας</w:t>
      </w:r>
      <w:proofErr w:type="spellEnd"/>
      <w:r>
        <w:rPr>
          <w:rFonts w:eastAsia="Times New Roman" w:cs="Times New Roman"/>
          <w:szCs w:val="24"/>
        </w:rPr>
        <w:t xml:space="preserve"> βρήκε τον δρόμο για να έρθει στη </w:t>
      </w:r>
      <w:r w:rsidRPr="00840C4C">
        <w:rPr>
          <w:rFonts w:eastAsia="Times New Roman" w:cs="Times New Roman"/>
          <w:szCs w:val="24"/>
        </w:rPr>
        <w:t>Βουλή</w:t>
      </w:r>
      <w:r>
        <w:rPr>
          <w:rFonts w:eastAsia="Times New Roman" w:cs="Times New Roman"/>
          <w:szCs w:val="24"/>
        </w:rPr>
        <w:t xml:space="preserve">. Από τις 4 Μαρτίου έως σήμερα έχουν περάσει, </w:t>
      </w:r>
      <w:r w:rsidRPr="00A341B8">
        <w:rPr>
          <w:rFonts w:eastAsia="Times New Roman" w:cs="Times New Roman"/>
          <w:szCs w:val="24"/>
        </w:rPr>
        <w:t>κύριε Πρόεδρε,</w:t>
      </w:r>
      <w:r>
        <w:rPr>
          <w:rFonts w:eastAsia="Times New Roman" w:cs="Times New Roman"/>
          <w:szCs w:val="24"/>
        </w:rPr>
        <w:t xml:space="preserve"> τέσσερις μήνες και ο κ. </w:t>
      </w:r>
      <w:proofErr w:type="spellStart"/>
      <w:r>
        <w:rPr>
          <w:rFonts w:eastAsia="Times New Roman" w:cs="Times New Roman"/>
          <w:szCs w:val="24"/>
        </w:rPr>
        <w:t>Τόσκας</w:t>
      </w:r>
      <w:proofErr w:type="spellEnd"/>
      <w:r>
        <w:rPr>
          <w:rFonts w:eastAsia="Times New Roman" w:cs="Times New Roman"/>
          <w:szCs w:val="24"/>
        </w:rPr>
        <w:t xml:space="preserve"> κάθε φορά έλεγε ότι είχε ανειλημμένες υποχρεώσεις. </w:t>
      </w:r>
      <w:r w:rsidRPr="00E57B5A">
        <w:rPr>
          <w:rFonts w:eastAsia="Times New Roman" w:cs="Times New Roman"/>
          <w:szCs w:val="24"/>
        </w:rPr>
        <w:t>Πρέπει</w:t>
      </w:r>
      <w:r>
        <w:rPr>
          <w:rFonts w:eastAsia="Times New Roman" w:cs="Times New Roman"/>
          <w:szCs w:val="24"/>
        </w:rPr>
        <w:t>,</w:t>
      </w:r>
      <w:r w:rsidRPr="00E57B5A">
        <w:rPr>
          <w:rFonts w:eastAsia="Times New Roman" w:cs="Times New Roman"/>
          <w:szCs w:val="24"/>
        </w:rPr>
        <w:t xml:space="preserve"> </w:t>
      </w:r>
      <w:r w:rsidRPr="00A341B8">
        <w:rPr>
          <w:rFonts w:eastAsia="Times New Roman" w:cs="Times New Roman"/>
          <w:szCs w:val="24"/>
        </w:rPr>
        <w:t>κύριε Πρόεδρε,</w:t>
      </w:r>
      <w:r>
        <w:rPr>
          <w:rFonts w:eastAsia="Times New Roman" w:cs="Times New Roman"/>
          <w:szCs w:val="24"/>
        </w:rPr>
        <w:t xml:space="preserve"> να πείτε σ</w:t>
      </w:r>
      <w:r>
        <w:rPr>
          <w:rFonts w:eastAsia="Times New Roman" w:cs="Times New Roman"/>
          <w:szCs w:val="24"/>
        </w:rPr>
        <w:t xml:space="preserve">τον κ. </w:t>
      </w:r>
      <w:proofErr w:type="spellStart"/>
      <w:r>
        <w:rPr>
          <w:rFonts w:eastAsia="Times New Roman" w:cs="Times New Roman"/>
          <w:szCs w:val="24"/>
        </w:rPr>
        <w:t>Τόσκα</w:t>
      </w:r>
      <w:proofErr w:type="spellEnd"/>
      <w:r>
        <w:rPr>
          <w:rFonts w:eastAsia="Times New Roman" w:cs="Times New Roman"/>
          <w:szCs w:val="24"/>
        </w:rPr>
        <w:t xml:space="preserve"> ότι η πρώτη υποχρέωση του Βουλευτή και του Υπουργού είναι το Κοινοβούλιο. </w:t>
      </w:r>
    </w:p>
    <w:p w14:paraId="657FEC0E"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υποχρέωσή σας, κύριε </w:t>
      </w:r>
      <w:proofErr w:type="spellStart"/>
      <w:r>
        <w:rPr>
          <w:rFonts w:eastAsia="Times New Roman" w:cs="Times New Roman"/>
          <w:szCs w:val="24"/>
        </w:rPr>
        <w:t>Τόσκα</w:t>
      </w:r>
      <w:proofErr w:type="spellEnd"/>
      <w:r>
        <w:rPr>
          <w:rFonts w:eastAsia="Times New Roman" w:cs="Times New Roman"/>
          <w:szCs w:val="24"/>
        </w:rPr>
        <w:t>. Ποιες είναι οι ανειλημμένες υποχρεώσεις; Μήπως φυλάγατε σκοπιά στο Αστυνομικό Τμήμα της Αργυρούπολης που έφυγαν οι τρεις αλλοδα</w:t>
      </w:r>
      <w:r>
        <w:rPr>
          <w:rFonts w:eastAsia="Times New Roman" w:cs="Times New Roman"/>
          <w:szCs w:val="24"/>
        </w:rPr>
        <w:t>ποί κακοποιοί;</w:t>
      </w:r>
      <w:r>
        <w:rPr>
          <w:rFonts w:eastAsia="Times New Roman" w:cs="Times New Roman"/>
          <w:szCs w:val="24"/>
        </w:rPr>
        <w:t xml:space="preserve"> </w:t>
      </w:r>
      <w:r>
        <w:rPr>
          <w:rFonts w:eastAsia="Times New Roman" w:cs="Times New Roman"/>
          <w:szCs w:val="24"/>
        </w:rPr>
        <w:t>Και, κύριε Πρόεδρε, το καταθέτω αυτό</w:t>
      </w:r>
      <w:r w:rsidRPr="00A11636">
        <w:rPr>
          <w:rFonts w:eastAsia="Times New Roman" w:cs="Times New Roman"/>
          <w:szCs w:val="24"/>
        </w:rPr>
        <w:t>,</w:t>
      </w:r>
      <w:r>
        <w:rPr>
          <w:rFonts w:eastAsia="Times New Roman" w:cs="Times New Roman"/>
          <w:szCs w:val="24"/>
        </w:rPr>
        <w:t xml:space="preserve"> ένας αστυνομικός ήταν σε ολόκληρο το Τμήμα εκείνο το βράδυ. Επί δυο - τρεις ώρες λιμάρανε τα κάγκελα και φύγανε. </w:t>
      </w:r>
    </w:p>
    <w:p w14:paraId="657FEC0F"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Η επίκαιρη ερώτηση αυτή που κατέθεσα έρχεται, κύριε Πρόεδρε, με αφορμή τα γεγονότα που συ</w:t>
      </w:r>
      <w:r>
        <w:rPr>
          <w:rFonts w:eastAsia="Times New Roman" w:cs="Times New Roman"/>
          <w:szCs w:val="24"/>
        </w:rPr>
        <w:t>νέβησαν στις 28</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2018 στην </w:t>
      </w:r>
      <w:r>
        <w:rPr>
          <w:rFonts w:eastAsia="Times New Roman" w:cs="Times New Roman"/>
          <w:szCs w:val="24"/>
        </w:rPr>
        <w:t xml:space="preserve">οδό </w:t>
      </w:r>
      <w:r>
        <w:rPr>
          <w:rFonts w:eastAsia="Times New Roman" w:cs="Times New Roman"/>
          <w:szCs w:val="24"/>
        </w:rPr>
        <w:t xml:space="preserve">Ερμού, που ομάδα </w:t>
      </w:r>
      <w:proofErr w:type="spellStart"/>
      <w:r>
        <w:rPr>
          <w:rFonts w:eastAsia="Times New Roman" w:cs="Times New Roman"/>
          <w:szCs w:val="24"/>
        </w:rPr>
        <w:t>ψευτοεπαναστών</w:t>
      </w:r>
      <w:proofErr w:type="spellEnd"/>
      <w:r>
        <w:rPr>
          <w:rFonts w:eastAsia="Times New Roman" w:cs="Times New Roman"/>
          <w:szCs w:val="24"/>
        </w:rPr>
        <w:t xml:space="preserve">, </w:t>
      </w:r>
      <w:proofErr w:type="spellStart"/>
      <w:r>
        <w:rPr>
          <w:rFonts w:eastAsia="Times New Roman" w:cs="Times New Roman"/>
          <w:szCs w:val="24"/>
        </w:rPr>
        <w:t>ψευτοαναρχικών</w:t>
      </w:r>
      <w:proofErr w:type="spellEnd"/>
      <w:r>
        <w:rPr>
          <w:rFonts w:eastAsia="Times New Roman" w:cs="Times New Roman"/>
          <w:szCs w:val="24"/>
        </w:rPr>
        <w:t>, «</w:t>
      </w:r>
      <w:proofErr w:type="spellStart"/>
      <w:r>
        <w:rPr>
          <w:rFonts w:eastAsia="Times New Roman" w:cs="Times New Roman"/>
          <w:szCs w:val="24"/>
        </w:rPr>
        <w:t>γιαλαντζί</w:t>
      </w:r>
      <w:proofErr w:type="spellEnd"/>
      <w:r>
        <w:rPr>
          <w:rFonts w:eastAsia="Times New Roman" w:cs="Times New Roman"/>
          <w:szCs w:val="24"/>
        </w:rPr>
        <w:t xml:space="preserve"> επαναστατών» γκρέμισαν ολόκληρη την Ερμού και δεν συνελήφθη ούτε ένας. Και δυο μέρες αργότερα το ίδιο έγινε, κύριε Πρόεδρε, και στην </w:t>
      </w:r>
      <w:r>
        <w:rPr>
          <w:rFonts w:eastAsia="Times New Roman" w:cs="Times New Roman"/>
          <w:szCs w:val="24"/>
        </w:rPr>
        <w:t xml:space="preserve">οδό </w:t>
      </w:r>
      <w:r>
        <w:rPr>
          <w:rFonts w:eastAsia="Times New Roman" w:cs="Times New Roman"/>
          <w:szCs w:val="24"/>
        </w:rPr>
        <w:t xml:space="preserve">Πατησίων. </w:t>
      </w:r>
    </w:p>
    <w:p w14:paraId="657FEC10"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Έχουμε καθημερινές ληστείες: Στις 3 και 4 Μαρτίου στην Ακρόπολη, που εκατοντάδες χιλιάδες τουρίστες την επισκέπτονται καθημερινά. Τους παίρνουνε τα πορτοφόλια. Δεν έχει συλληφθεί κανένας. </w:t>
      </w:r>
    </w:p>
    <w:p w14:paraId="657FEC11"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Και τώρα θα έρθουμε στο άλλο θέμα. Η περιοχή γύρω από το Πολυτεχνεί</w:t>
      </w:r>
      <w:r>
        <w:rPr>
          <w:rFonts w:eastAsia="Times New Roman" w:cs="Times New Roman"/>
          <w:szCs w:val="24"/>
        </w:rPr>
        <w:t xml:space="preserve">ο κάθε Σαββατοκύριακο θυμίζει εμπόλεμη κατάσταση. Κύριε </w:t>
      </w:r>
      <w:proofErr w:type="spellStart"/>
      <w:r>
        <w:rPr>
          <w:rFonts w:eastAsia="Times New Roman" w:cs="Times New Roman"/>
          <w:szCs w:val="24"/>
        </w:rPr>
        <w:t>Τόσκα</w:t>
      </w:r>
      <w:proofErr w:type="spellEnd"/>
      <w:r>
        <w:rPr>
          <w:rFonts w:eastAsia="Times New Roman" w:cs="Times New Roman"/>
          <w:szCs w:val="24"/>
        </w:rPr>
        <w:t>, είστε θεατής στα γεγονότα. Συστήνετε στους Έλληνες, όταν μπαίνουν οι διάφοροι κακοποιοί στα σπίτια τους, να κοιμούνται. Το ίδιο θα έπρεπε να κάνουν, εάν είχε άντρα, παιδιά ή εγγόνια η ηλικιωμέν</w:t>
      </w:r>
      <w:r>
        <w:rPr>
          <w:rFonts w:eastAsia="Times New Roman" w:cs="Times New Roman"/>
          <w:szCs w:val="24"/>
        </w:rPr>
        <w:t>η κυρία που τη «σιδερώσανε» οι κακοποιοί; Θα έπρεπε τα παιδιά της ή τα εγγόνια της να κάνουν ότι κοιμούνται;</w:t>
      </w:r>
    </w:p>
    <w:p w14:paraId="657FEC12"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Εσάς, κύριε </w:t>
      </w:r>
      <w:proofErr w:type="spellStart"/>
      <w:r>
        <w:rPr>
          <w:rFonts w:eastAsia="Times New Roman" w:cs="Times New Roman"/>
          <w:szCs w:val="24"/>
        </w:rPr>
        <w:t>Τόσκα</w:t>
      </w:r>
      <w:proofErr w:type="spellEnd"/>
      <w:r>
        <w:rPr>
          <w:rFonts w:eastAsia="Times New Roman" w:cs="Times New Roman"/>
          <w:szCs w:val="24"/>
        </w:rPr>
        <w:t>, στο Χαλάνδρι που μένετε σας φυλάνε δεκάδες αξιωματικοί. Μέχρι και στην ταράτσα έχετε αξιωματικό. Μέχρι και στην ταράτσα! Τι φοβά</w:t>
      </w:r>
      <w:r>
        <w:rPr>
          <w:rFonts w:eastAsia="Times New Roman" w:cs="Times New Roman"/>
          <w:szCs w:val="24"/>
        </w:rPr>
        <w:t xml:space="preserve">στε; Τους εξωγήινους; Και λέτε ότι δεχόσαστε χτυπήματα κάτω από τη μέση. </w:t>
      </w:r>
    </w:p>
    <w:p w14:paraId="657FEC13"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Χθες δώσατε μια κακοσυστημένη συνέντευξη στην ΕΡΤ, στην «αμαρτωλή» ΕΡΤ, που μου θύμισε άλλες εποχές εκείνη η συνέντευξη, ενώ οφείλατε να έρθετε πρώτα εδώ σήμερα να απαντήσετε στις ερ</w:t>
      </w:r>
      <w:r>
        <w:rPr>
          <w:rFonts w:eastAsia="Times New Roman" w:cs="Times New Roman"/>
          <w:szCs w:val="24"/>
        </w:rPr>
        <w:t>ωτήσεις και μετά να πάτε στην ΕΡΤ. Πραγματικά, το επαναλαμβάνω, είστε θεατής στα γεγονότα.</w:t>
      </w:r>
    </w:p>
    <w:p w14:paraId="657FEC14"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 xml:space="preserve">Καταργήσατε την </w:t>
      </w:r>
      <w:r>
        <w:rPr>
          <w:rFonts w:eastAsia="Times New Roman" w:cs="Times New Roman"/>
          <w:szCs w:val="24"/>
        </w:rPr>
        <w:t xml:space="preserve">ομάδα </w:t>
      </w:r>
      <w:r>
        <w:rPr>
          <w:rFonts w:eastAsia="Times New Roman" w:cs="Times New Roman"/>
          <w:szCs w:val="24"/>
        </w:rPr>
        <w:t xml:space="preserve">ΔΕΛΤΑ. Εγώ σας καταλαβαίνω γιατί την καταργήσατε: γιατί έχετε πλέον τα χημικά. Δεν χρειάζεται η </w:t>
      </w:r>
      <w:r>
        <w:rPr>
          <w:rFonts w:eastAsia="Times New Roman" w:cs="Times New Roman"/>
          <w:szCs w:val="24"/>
        </w:rPr>
        <w:t xml:space="preserve">ομάδα </w:t>
      </w:r>
      <w:r>
        <w:rPr>
          <w:rFonts w:eastAsia="Times New Roman" w:cs="Times New Roman"/>
          <w:szCs w:val="24"/>
        </w:rPr>
        <w:t>ΔΕΛΤΑ. Όταν μαζεύονται πέντε, δέκα, είκοσ</w:t>
      </w:r>
      <w:r>
        <w:rPr>
          <w:rFonts w:eastAsia="Times New Roman" w:cs="Times New Roman"/>
          <w:szCs w:val="24"/>
        </w:rPr>
        <w:t xml:space="preserve">ι, πενήντα, τους ρίχνετε λίγα χημικά και εξαφανίζονται. Μέχρι και στις Πρέσπες πήγαν τα χημικά σας, κύριε Υπουργέ. </w:t>
      </w:r>
    </w:p>
    <w:p w14:paraId="657FEC15"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Πιο τακτικά συναντάει στον δρόμο κάποιος κάποιον εξωγήινο παρά πεζή περιπολία, κύριε </w:t>
      </w:r>
      <w:proofErr w:type="spellStart"/>
      <w:r>
        <w:rPr>
          <w:rFonts w:eastAsia="Times New Roman" w:cs="Times New Roman"/>
          <w:szCs w:val="24"/>
        </w:rPr>
        <w:t>Τόσκα</w:t>
      </w:r>
      <w:proofErr w:type="spellEnd"/>
      <w:r>
        <w:rPr>
          <w:rFonts w:eastAsia="Times New Roman" w:cs="Times New Roman"/>
          <w:szCs w:val="24"/>
        </w:rPr>
        <w:t>. Κοιτάξτε οι άλλες ευρωπαϊκές χώρες πώς αντιμετωπ</w:t>
      </w:r>
      <w:r>
        <w:rPr>
          <w:rFonts w:eastAsia="Times New Roman" w:cs="Times New Roman"/>
          <w:szCs w:val="24"/>
        </w:rPr>
        <w:t xml:space="preserve">ίζουν την εγκληματικότητα και την τρομοκρατία. </w:t>
      </w:r>
    </w:p>
    <w:p w14:paraId="657FEC16"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Και τώρα θέλω να σας </w:t>
      </w:r>
      <w:proofErr w:type="spellStart"/>
      <w:r>
        <w:rPr>
          <w:rFonts w:eastAsia="Times New Roman" w:cs="Times New Roman"/>
          <w:szCs w:val="24"/>
        </w:rPr>
        <w:t>επιστήσω</w:t>
      </w:r>
      <w:proofErr w:type="spellEnd"/>
      <w:r>
        <w:rPr>
          <w:rFonts w:eastAsia="Times New Roman" w:cs="Times New Roman"/>
          <w:szCs w:val="24"/>
        </w:rPr>
        <w:t xml:space="preserve"> την προσοχή σ’ αυτό που θα σας πω. Την 1</w:t>
      </w:r>
      <w:r w:rsidRPr="00B65E0B">
        <w:rPr>
          <w:rFonts w:eastAsia="Times New Roman" w:cs="Times New Roman"/>
          <w:szCs w:val="24"/>
          <w:vertAlign w:val="superscript"/>
        </w:rPr>
        <w:t>η</w:t>
      </w:r>
      <w:r>
        <w:rPr>
          <w:rFonts w:eastAsia="Times New Roman" w:cs="Times New Roman"/>
          <w:szCs w:val="24"/>
        </w:rPr>
        <w:t xml:space="preserve"> του Μάη δολοφονήθηκε στην Παλλήνη Έλληνας συνταξιούχος πρώην αστυνομικός και του βρέθηκε ένα μεγάλο χρηματικό ποσό, όπως δήλωσε η Αστυνο</w:t>
      </w:r>
      <w:r>
        <w:rPr>
          <w:rFonts w:eastAsia="Times New Roman" w:cs="Times New Roman"/>
          <w:szCs w:val="24"/>
        </w:rPr>
        <w:t xml:space="preserve">μία. </w:t>
      </w:r>
    </w:p>
    <w:p w14:paraId="657FEC17" w14:textId="77777777" w:rsidR="0046060E" w:rsidRDefault="00AD2655">
      <w:pPr>
        <w:spacing w:line="600" w:lineRule="auto"/>
        <w:ind w:firstLine="720"/>
        <w:jc w:val="both"/>
        <w:rPr>
          <w:rFonts w:eastAsia="Times New Roman"/>
          <w:bCs/>
        </w:rPr>
      </w:pPr>
      <w:r w:rsidRPr="00F8084C">
        <w:rPr>
          <w:rFonts w:eastAsia="Times New Roman"/>
          <w:bCs/>
        </w:rPr>
        <w:t>(Στο σημείο αυτό κτυπάει το κουδούνι λήξεως του χρόνου ομιλίας του κυρίου Βουλευτή)</w:t>
      </w:r>
    </w:p>
    <w:p w14:paraId="657FEC18" w14:textId="77777777" w:rsidR="0046060E" w:rsidRDefault="00AD2655">
      <w:pPr>
        <w:spacing w:line="600" w:lineRule="auto"/>
        <w:ind w:firstLine="720"/>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Κύριε συνάδελφε, ολοκληρώστε, παρακαλώ. </w:t>
      </w:r>
    </w:p>
    <w:p w14:paraId="657FEC19"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lastRenderedPageBreak/>
        <w:t>ΕΥΣΤΑΘΙΟΣ ΠΑΝΑΓΟΥΛΗΣ:</w:t>
      </w:r>
      <w:r>
        <w:rPr>
          <w:rFonts w:eastAsia="Times New Roman" w:cs="Times New Roman"/>
          <w:szCs w:val="24"/>
        </w:rPr>
        <w:t xml:space="preserve"> Εντάξει, κύριε Πρόεδρε. Δυο λεπτά ακόμη, κύριε Πρόεδρε. Τέσσερις μήνες </w:t>
      </w:r>
      <w:r>
        <w:rPr>
          <w:rFonts w:eastAsia="Times New Roman" w:cs="Times New Roman"/>
          <w:szCs w:val="24"/>
        </w:rPr>
        <w:t xml:space="preserve">περίμενα, κύριε Πρόεδρε. </w:t>
      </w:r>
    </w:p>
    <w:p w14:paraId="657FEC1A" w14:textId="77777777" w:rsidR="0046060E" w:rsidRDefault="00AD2655">
      <w:pPr>
        <w:spacing w:line="600" w:lineRule="auto"/>
        <w:ind w:firstLine="720"/>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Εντάξει, έχετε ανοχή. Απλώς σας το υπενθυμίζω. </w:t>
      </w:r>
    </w:p>
    <w:p w14:paraId="657FEC1B"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Δεν τον ξαναβλέπουμε τον κ. </w:t>
      </w:r>
      <w:proofErr w:type="spellStart"/>
      <w:r>
        <w:rPr>
          <w:rFonts w:eastAsia="Times New Roman" w:cs="Times New Roman"/>
          <w:szCs w:val="24"/>
        </w:rPr>
        <w:t>Τόσκα</w:t>
      </w:r>
      <w:proofErr w:type="spellEnd"/>
      <w:r>
        <w:rPr>
          <w:rFonts w:eastAsia="Times New Roman" w:cs="Times New Roman"/>
          <w:szCs w:val="24"/>
        </w:rPr>
        <w:t xml:space="preserve">. Θα τον βλέπουμε μόνο στις συνεντεύξεις στην ΕΡΤ. </w:t>
      </w:r>
    </w:p>
    <w:p w14:paraId="657FEC1C" w14:textId="77777777" w:rsidR="0046060E" w:rsidRDefault="00AD2655">
      <w:pPr>
        <w:spacing w:line="600" w:lineRule="auto"/>
        <w:ind w:firstLine="720"/>
        <w:jc w:val="both"/>
        <w:rPr>
          <w:rFonts w:eastAsia="Times New Roman" w:cs="Times New Roman"/>
          <w:szCs w:val="24"/>
        </w:rPr>
      </w:pPr>
      <w:r w:rsidRPr="005A75A1">
        <w:rPr>
          <w:rFonts w:eastAsia="Times New Roman"/>
          <w:b/>
          <w:bCs/>
        </w:rPr>
        <w:t>ΝΙΚΟΛΑΟΣ ΤΟΣΚΑΣ (Αναπληρωτής Υπουργός Εσωτε</w:t>
      </w:r>
      <w:r w:rsidRPr="005A75A1">
        <w:rPr>
          <w:rFonts w:eastAsia="Times New Roman"/>
          <w:b/>
          <w:bCs/>
        </w:rPr>
        <w:t>ρικών):</w:t>
      </w:r>
      <w:r>
        <w:rPr>
          <w:rFonts w:eastAsia="Times New Roman" w:cs="Times New Roman"/>
          <w:szCs w:val="24"/>
        </w:rPr>
        <w:t xml:space="preserve"> Μα, τώρα κύριε Πρόεδρε…</w:t>
      </w:r>
    </w:p>
    <w:p w14:paraId="657FEC1D"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ΕΥΣΤΑΘΙΟΣ (ΣΤΑΘΗΣ) ΠΑΝΑΓΟΥΛΗΣ:</w:t>
      </w:r>
      <w:r>
        <w:rPr>
          <w:rFonts w:eastAsia="Times New Roman" w:cs="Times New Roman"/>
          <w:szCs w:val="24"/>
        </w:rPr>
        <w:t xml:space="preserve"> Δολοφονήθηκε συνταξιούχος, πρώην αξιωματικός της Ελληνικής Αστυνομίας και δηλώθηκε, ακούστε το, κύριε Πρόεδρε, ότι βρέθηκε μεγάλο χρηματικό ποσό σε μια σακούλα. Πόσο ήταν το χρηματικό ποσό, κύρ</w:t>
      </w:r>
      <w:r>
        <w:rPr>
          <w:rFonts w:eastAsia="Times New Roman" w:cs="Times New Roman"/>
          <w:szCs w:val="24"/>
        </w:rPr>
        <w:t xml:space="preserve">ιε </w:t>
      </w:r>
      <w:proofErr w:type="spellStart"/>
      <w:r>
        <w:rPr>
          <w:rFonts w:eastAsia="Times New Roman" w:cs="Times New Roman"/>
          <w:szCs w:val="24"/>
        </w:rPr>
        <w:t>Τόσκα</w:t>
      </w:r>
      <w:proofErr w:type="spellEnd"/>
      <w:r>
        <w:rPr>
          <w:rFonts w:eastAsia="Times New Roman" w:cs="Times New Roman"/>
          <w:szCs w:val="24"/>
        </w:rPr>
        <w:t>; 5</w:t>
      </w:r>
      <w:r w:rsidRPr="00FF08F3">
        <w:rPr>
          <w:rFonts w:eastAsia="Times New Roman" w:cs="Times New Roman"/>
          <w:szCs w:val="24"/>
        </w:rPr>
        <w:t>.000</w:t>
      </w:r>
      <w:r>
        <w:rPr>
          <w:rFonts w:eastAsia="Times New Roman" w:cs="Times New Roman"/>
          <w:szCs w:val="24"/>
        </w:rPr>
        <w:t>, 10</w:t>
      </w:r>
      <w:r w:rsidRPr="00FF08F3">
        <w:rPr>
          <w:rFonts w:eastAsia="Times New Roman" w:cs="Times New Roman"/>
          <w:szCs w:val="24"/>
        </w:rPr>
        <w:t>.000</w:t>
      </w:r>
      <w:r>
        <w:rPr>
          <w:rFonts w:eastAsia="Times New Roman" w:cs="Times New Roman"/>
          <w:szCs w:val="24"/>
        </w:rPr>
        <w:t>, 50</w:t>
      </w:r>
      <w:r w:rsidRPr="00FF08F3">
        <w:rPr>
          <w:rFonts w:eastAsia="Times New Roman" w:cs="Times New Roman"/>
          <w:szCs w:val="24"/>
        </w:rPr>
        <w:t>.000</w:t>
      </w:r>
      <w:r>
        <w:rPr>
          <w:rFonts w:eastAsia="Times New Roman" w:cs="Times New Roman"/>
          <w:szCs w:val="24"/>
        </w:rPr>
        <w:t xml:space="preserve"> ή 100.000; Και για πού προοριζόταν; Σας ρωτάω ευθέως: τον μακαρίτη Σπύρο Παπαχρήστου τον είχατε συναντήσει; Είχατε επαφές μαζί του; Και πού κατέληξαν οι έρευνες; Σκοτώθηκε ένας άνθρωπος! Πού έχουν καταλήξει οι έρευνες; </w:t>
      </w:r>
    </w:p>
    <w:p w14:paraId="657FEC1E"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Τα υ</w:t>
      </w:r>
      <w:r>
        <w:rPr>
          <w:rFonts w:eastAsia="Times New Roman" w:cs="Times New Roman"/>
          <w:szCs w:val="24"/>
        </w:rPr>
        <w:t xml:space="preserve">πόλοιπα θα τα πω στη δευτερολογία μου. </w:t>
      </w:r>
    </w:p>
    <w:p w14:paraId="657FEC1F" w14:textId="77777777" w:rsidR="0046060E" w:rsidRDefault="00AD2655">
      <w:pPr>
        <w:spacing w:line="600" w:lineRule="auto"/>
        <w:ind w:firstLine="720"/>
        <w:jc w:val="both"/>
        <w:rPr>
          <w:rFonts w:eastAsia="Times New Roman" w:cs="Times New Roman"/>
          <w:szCs w:val="24"/>
        </w:rPr>
      </w:pPr>
      <w:r w:rsidRPr="00B83CBC">
        <w:rPr>
          <w:rFonts w:eastAsia="Times New Roman"/>
          <w:b/>
          <w:bCs/>
        </w:rPr>
        <w:t>ΠΡΟΕΔΡΕΥΩΝ (Σπυρίδων Λυκούδης):</w:t>
      </w:r>
      <w:r>
        <w:rPr>
          <w:rFonts w:eastAsia="Times New Roman" w:cs="Times New Roman"/>
          <w:szCs w:val="24"/>
        </w:rPr>
        <w:t xml:space="preserve"> Κύριε Παναγούλη, σας ευχαριστώ. </w:t>
      </w:r>
    </w:p>
    <w:p w14:paraId="657FEC20"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Τόσκα</w:t>
      </w:r>
      <w:proofErr w:type="spellEnd"/>
      <w:r>
        <w:rPr>
          <w:rFonts w:eastAsia="Times New Roman" w:cs="Times New Roman"/>
          <w:szCs w:val="24"/>
        </w:rPr>
        <w:t>, έχετε τον λόγο.</w:t>
      </w:r>
    </w:p>
    <w:p w14:paraId="657FEC21" w14:textId="77777777" w:rsidR="0046060E" w:rsidRDefault="00AD2655">
      <w:pPr>
        <w:spacing w:line="600" w:lineRule="auto"/>
        <w:ind w:firstLine="709"/>
        <w:jc w:val="both"/>
        <w:rPr>
          <w:rFonts w:eastAsia="Times New Roman" w:cs="Times New Roman"/>
          <w:szCs w:val="24"/>
        </w:rPr>
      </w:pPr>
      <w:r w:rsidRPr="005A75A1">
        <w:rPr>
          <w:rFonts w:eastAsia="Times New Roman"/>
          <w:b/>
          <w:bCs/>
        </w:rPr>
        <w:t>ΝΙΚΟΛΑΟΣ ΤΟΣΚΑΣ (Αναπληρωτής Υπουργός Εσωτερικών):</w:t>
      </w:r>
      <w:r>
        <w:rPr>
          <w:rFonts w:eastAsia="Times New Roman" w:cs="Times New Roman"/>
          <w:szCs w:val="24"/>
        </w:rPr>
        <w:t xml:space="preserve"> Κύριε Πρόεδρε, ο κ. Παναγούλης χρησιμοποιεί συστηματικά τη Βουλή προκειμένου να με θίξει προσωπικά. Εγώ σέβομαι τον χώρο του Κοινοβουλίου και απλά θέλω να απαντήσω σε αυτά που γράφει στην ερώτησή του, που αφορούν τα θέματα της τάξης σε σχέση με τα προηγού</w:t>
      </w:r>
      <w:r>
        <w:rPr>
          <w:rFonts w:eastAsia="Times New Roman" w:cs="Times New Roman"/>
          <w:szCs w:val="24"/>
        </w:rPr>
        <w:t xml:space="preserve">μενα χρόνια. Είπα εξάλλου στον κ. </w:t>
      </w:r>
      <w:proofErr w:type="spellStart"/>
      <w:r>
        <w:rPr>
          <w:rFonts w:eastAsia="Times New Roman" w:cs="Times New Roman"/>
          <w:szCs w:val="24"/>
        </w:rPr>
        <w:t>Χαρακόπουλο</w:t>
      </w:r>
      <w:proofErr w:type="spellEnd"/>
      <w:r>
        <w:rPr>
          <w:rFonts w:eastAsia="Times New Roman" w:cs="Times New Roman"/>
          <w:szCs w:val="24"/>
        </w:rPr>
        <w:t xml:space="preserve"> και στην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Χριστοφιλοπούλου</w:t>
      </w:r>
      <w:proofErr w:type="spellEnd"/>
      <w:r>
        <w:rPr>
          <w:rFonts w:eastAsia="Times New Roman" w:cs="Times New Roman"/>
          <w:szCs w:val="24"/>
        </w:rPr>
        <w:t xml:space="preserve">, πως υπάρχει η βελτίωση αυτή που βλέπει όλος ο κόσμος, εκτός αν παρακολουθεί συγκεκριμένα </w:t>
      </w:r>
      <w:r>
        <w:rPr>
          <w:rFonts w:eastAsia="Times New Roman" w:cs="Times New Roman"/>
          <w:szCs w:val="24"/>
          <w:lang w:val="en-US"/>
        </w:rPr>
        <w:t>sites</w:t>
      </w:r>
      <w:r>
        <w:rPr>
          <w:rFonts w:eastAsia="Times New Roman" w:cs="Times New Roman"/>
          <w:szCs w:val="24"/>
        </w:rPr>
        <w:t xml:space="preserve">. Έχει μειωθεί η εγκληματικότητα, ακόμα και σε δύσκολες περιοχές. Ακόμα και στο πολύ σκληρό έγκλημα έχουν αποκαλυφθεί μεγάλες ομάδες που ασχολούνταν με το έγκλημα και αυτή, αν θέλετε, είναι η συνεισφορά και της </w:t>
      </w:r>
      <w:r>
        <w:rPr>
          <w:rFonts w:eastAsia="Times New Roman" w:cs="Times New Roman"/>
          <w:szCs w:val="24"/>
        </w:rPr>
        <w:t xml:space="preserve">Ελληνικής </w:t>
      </w:r>
      <w:r>
        <w:rPr>
          <w:rFonts w:eastAsia="Times New Roman" w:cs="Times New Roman"/>
          <w:szCs w:val="24"/>
        </w:rPr>
        <w:t>Αστυνομίας και της πολιτικής ηγεσία</w:t>
      </w:r>
      <w:r>
        <w:rPr>
          <w:rFonts w:eastAsia="Times New Roman" w:cs="Times New Roman"/>
          <w:szCs w:val="24"/>
        </w:rPr>
        <w:t xml:space="preserve">ς του Υπουργείου. </w:t>
      </w:r>
    </w:p>
    <w:p w14:paraId="657FEC22"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τι θέλετε να απαντήσω; Για όλα αυτά τα ψέματα, ότι στην ταράτσα του σπιτιού μου υπάρχει αστυνομικός; Ότι με φυλούν δεκάδες αστυνομικοί, τη στιγμή που ίσως είμαι ο Υπουργός που φυλάνε οι λιγότεροι αστυνομικοί παρά ποτέ;</w:t>
      </w:r>
      <w:r>
        <w:rPr>
          <w:rFonts w:eastAsia="Times New Roman" w:cs="Times New Roman"/>
          <w:szCs w:val="24"/>
        </w:rPr>
        <w:t xml:space="preserve"> Δεν θα μπω σε αυτόν τον διάλογο, γιατί σε αυτήν τη σωρεία των ψεμάτων, όπως για το τι χρήματα είχε ο αστυνομικός που σκοτώθηκε, δεν μπορώ να πω τίποτε από εδώ και πέρα. Ο κ. Παναγούλης έχει συνηθίσει να μιλάει με υπονοούμενα και προσβολές.</w:t>
      </w:r>
    </w:p>
    <w:p w14:paraId="657FEC23"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Ευχαριστώ.</w:t>
      </w:r>
    </w:p>
    <w:p w14:paraId="657FEC24" w14:textId="77777777" w:rsidR="0046060E" w:rsidRDefault="00AD2655">
      <w:pPr>
        <w:spacing w:line="600" w:lineRule="auto"/>
        <w:ind w:firstLine="720"/>
        <w:jc w:val="both"/>
        <w:rPr>
          <w:rFonts w:eastAsia="Times New Roman" w:cs="Times New Roman"/>
          <w:szCs w:val="24"/>
        </w:rPr>
      </w:pPr>
      <w:r w:rsidRPr="009C72BA">
        <w:rPr>
          <w:rFonts w:eastAsia="Times New Roman" w:cs="Times New Roman"/>
          <w:b/>
          <w:szCs w:val="24"/>
        </w:rPr>
        <w:t>ΠΡΟΕ</w:t>
      </w:r>
      <w:r w:rsidRPr="009C72BA">
        <w:rPr>
          <w:rFonts w:eastAsia="Times New Roman" w:cs="Times New Roman"/>
          <w:b/>
          <w:szCs w:val="24"/>
        </w:rPr>
        <w:t xml:space="preserve">ΔΡΕΥΩΝ (Σπυρίδων Λυκούδης): </w:t>
      </w:r>
      <w:r>
        <w:rPr>
          <w:rFonts w:eastAsia="Times New Roman" w:cs="Times New Roman"/>
          <w:szCs w:val="24"/>
        </w:rPr>
        <w:t>Ευχαριστώ.</w:t>
      </w:r>
    </w:p>
    <w:p w14:paraId="657FEC25" w14:textId="77777777" w:rsidR="0046060E" w:rsidRPr="006F1162" w:rsidRDefault="00AD2655">
      <w:pPr>
        <w:spacing w:line="600" w:lineRule="auto"/>
        <w:ind w:firstLine="720"/>
        <w:jc w:val="both"/>
        <w:rPr>
          <w:rFonts w:eastAsia="Times New Roman" w:cs="Times New Roman"/>
          <w:szCs w:val="24"/>
          <w:rPrChange w:id="32" w:author="Φλούδα Χριστίνα" w:date="2018-07-05T10:17:00Z">
            <w:rPr>
              <w:rFonts w:eastAsia="Times New Roman" w:cs="Times New Roman"/>
              <w:szCs w:val="24"/>
              <w:lang w:val="en-US"/>
            </w:rPr>
          </w:rPrChange>
        </w:rPr>
      </w:pPr>
      <w:r>
        <w:rPr>
          <w:rFonts w:eastAsia="Times New Roman" w:cs="Times New Roman"/>
          <w:szCs w:val="24"/>
        </w:rPr>
        <w:t>Κύριε Παναγούλη, έχετε τον λόγο.</w:t>
      </w:r>
    </w:p>
    <w:p w14:paraId="657FEC26" w14:textId="77777777" w:rsidR="0046060E" w:rsidRDefault="00AD2655">
      <w:pPr>
        <w:spacing w:line="600" w:lineRule="auto"/>
        <w:ind w:firstLine="720"/>
        <w:jc w:val="both"/>
        <w:rPr>
          <w:rFonts w:eastAsia="Times New Roman" w:cs="Times New Roman"/>
          <w:szCs w:val="24"/>
        </w:rPr>
      </w:pPr>
      <w:r w:rsidRPr="00B624C3">
        <w:rPr>
          <w:rFonts w:eastAsia="Times New Roman" w:cs="Times New Roman"/>
          <w:b/>
          <w:szCs w:val="24"/>
        </w:rPr>
        <w:t>ΕΥΣΤΑΘΙΟΣ ΠΑΝΑΓΟΥΛΗΣ:</w:t>
      </w:r>
      <w:r>
        <w:rPr>
          <w:rFonts w:eastAsia="Times New Roman" w:cs="Times New Roman"/>
          <w:szCs w:val="24"/>
        </w:rPr>
        <w:t xml:space="preserve"> Λυπάμαι, κύριε Πρόεδρε. Θητεύω πολλές περιόδους, από το 1977, σε αυτήν εδώ την Αίθουσα. Πρώτη φορά Υπουργός δεν έρχεται να απαντήσει στις ερωτήσεις που του κάνουμ</w:t>
      </w:r>
      <w:r>
        <w:rPr>
          <w:rFonts w:eastAsia="Times New Roman" w:cs="Times New Roman"/>
          <w:szCs w:val="24"/>
        </w:rPr>
        <w:t xml:space="preserve">ε, εδώ και τρεις, τέσσερις, πέντε, έξι μήνες. Και ευτυχώς, δεν χάνουν την επικαιρότητα, γιατί έχουμε καθημερινά τα ίδια κρούσματα. </w:t>
      </w:r>
    </w:p>
    <w:p w14:paraId="657FEC27"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lastRenderedPageBreak/>
        <w:t xml:space="preserve">Εγώ δεν θα είμαι από αυτούς που θα πω ότι η </w:t>
      </w:r>
      <w:r>
        <w:rPr>
          <w:rFonts w:eastAsia="Times New Roman" w:cs="Times New Roman"/>
          <w:szCs w:val="24"/>
        </w:rPr>
        <w:t>Ε</w:t>
      </w:r>
      <w:r>
        <w:rPr>
          <w:rFonts w:eastAsia="Times New Roman" w:cs="Times New Roman"/>
          <w:szCs w:val="24"/>
        </w:rPr>
        <w:t>λληνική Αστυνομία δεν έχει επιτυχίες. Ο κύριος Υπουργός, πριν από λίγο καιρό έρ</w:t>
      </w:r>
      <w:r>
        <w:rPr>
          <w:rFonts w:eastAsia="Times New Roman" w:cs="Times New Roman"/>
          <w:szCs w:val="24"/>
        </w:rPr>
        <w:t xml:space="preserve">ιξε ευθύνες στην ηγεσία της </w:t>
      </w:r>
      <w:r>
        <w:rPr>
          <w:rFonts w:eastAsia="Times New Roman" w:cs="Times New Roman"/>
          <w:szCs w:val="24"/>
        </w:rPr>
        <w:t>Ε</w:t>
      </w:r>
      <w:r>
        <w:rPr>
          <w:rFonts w:eastAsia="Times New Roman" w:cs="Times New Roman"/>
          <w:szCs w:val="24"/>
        </w:rPr>
        <w:t>λληνικής Αστυνομίας, λες κύριε Πρόεδρε και δεν ήταν αυτός</w:t>
      </w:r>
      <w:r>
        <w:rPr>
          <w:rFonts w:eastAsia="Times New Roman" w:cs="Times New Roman"/>
          <w:szCs w:val="24"/>
        </w:rPr>
        <w:t>,</w:t>
      </w:r>
      <w:r>
        <w:rPr>
          <w:rFonts w:eastAsia="Times New Roman" w:cs="Times New Roman"/>
          <w:szCs w:val="24"/>
        </w:rPr>
        <w:t xml:space="preserve"> που έβαλε το χεράκι του στις κρίσεις που έγιναν τον περασμένο Φλεβάρη. Διώξατε, κύριε Υπουργέ, άξιους αξιωματικούς. Από την </w:t>
      </w:r>
      <w:r>
        <w:rPr>
          <w:rFonts w:eastAsia="Times New Roman" w:cs="Times New Roman"/>
          <w:szCs w:val="24"/>
        </w:rPr>
        <w:t>Α</w:t>
      </w:r>
      <w:r>
        <w:rPr>
          <w:rFonts w:eastAsia="Times New Roman" w:cs="Times New Roman"/>
          <w:szCs w:val="24"/>
        </w:rPr>
        <w:t xml:space="preserve">ντιτρομοκρατική </w:t>
      </w:r>
      <w:r>
        <w:rPr>
          <w:rFonts w:eastAsia="Times New Roman" w:cs="Times New Roman"/>
          <w:szCs w:val="24"/>
        </w:rPr>
        <w:t>Ο</w:t>
      </w:r>
      <w:r>
        <w:rPr>
          <w:rFonts w:eastAsia="Times New Roman" w:cs="Times New Roman"/>
          <w:szCs w:val="24"/>
        </w:rPr>
        <w:t>μάδα δύο έχουν περάσει, κύ</w:t>
      </w:r>
      <w:r>
        <w:rPr>
          <w:rFonts w:eastAsia="Times New Roman" w:cs="Times New Roman"/>
          <w:szCs w:val="24"/>
        </w:rPr>
        <w:t>ριε Υπουργέ.</w:t>
      </w:r>
    </w:p>
    <w:p w14:paraId="657FEC28" w14:textId="77777777" w:rsidR="0046060E" w:rsidRDefault="00AD2655">
      <w:pPr>
        <w:spacing w:line="600" w:lineRule="auto"/>
        <w:ind w:firstLine="720"/>
        <w:jc w:val="both"/>
        <w:rPr>
          <w:rFonts w:eastAsia="Times New Roman" w:cs="Times New Roman"/>
          <w:szCs w:val="24"/>
        </w:rPr>
      </w:pPr>
      <w:r w:rsidRPr="00B624C3">
        <w:rPr>
          <w:rFonts w:eastAsia="Times New Roman" w:cs="Times New Roman"/>
          <w:b/>
          <w:szCs w:val="24"/>
        </w:rPr>
        <w:t>ΝΙΚΟΛΑΟΣ ΤΟΣΚΑΣ (Αναπληρωτής Υπουργός Εσωτερικών):</w:t>
      </w:r>
      <w:r>
        <w:rPr>
          <w:rFonts w:eastAsia="Times New Roman" w:cs="Times New Roman"/>
          <w:szCs w:val="24"/>
        </w:rPr>
        <w:t xml:space="preserve"> Πείτε τα όλα.</w:t>
      </w:r>
    </w:p>
    <w:p w14:paraId="657FEC29"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Ο κ. Στέλιος Σύρος και ο Αντώνης Μπάκας, που εξάρθρωσαν μεγάλες ομάδες τρομοκρατών και αναρχικών. </w:t>
      </w:r>
    </w:p>
    <w:p w14:paraId="657FEC2A"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Κύριε Υπουργέ, μπορείτε να μας πείτε για τις διακόσιες πε</w:t>
      </w:r>
      <w:r>
        <w:rPr>
          <w:rFonts w:eastAsia="Times New Roman" w:cs="Times New Roman"/>
          <w:szCs w:val="24"/>
        </w:rPr>
        <w:t xml:space="preserve">ριπτώσεις, τα δύο τελευταία χρόνια, ανατινάξεων </w:t>
      </w:r>
      <w:r>
        <w:rPr>
          <w:rFonts w:eastAsia="Times New Roman" w:cs="Times New Roman"/>
          <w:szCs w:val="24"/>
          <w:lang w:val="en-US"/>
        </w:rPr>
        <w:t>ATM</w:t>
      </w:r>
      <w:r>
        <w:rPr>
          <w:rFonts w:eastAsia="Times New Roman" w:cs="Times New Roman"/>
          <w:szCs w:val="24"/>
        </w:rPr>
        <w:t>; Όλες γίνονται στις 3.00΄ με 3.30΄ το βράδυ. Χθες είχαμε τρεις, αν δεν κάνω λάθος. Συλλάβατε κανέναν από αυτούς;</w:t>
      </w:r>
    </w:p>
    <w:p w14:paraId="657FEC2B" w14:textId="77777777" w:rsidR="0046060E" w:rsidRDefault="00AD2655">
      <w:pPr>
        <w:spacing w:line="600" w:lineRule="auto"/>
        <w:jc w:val="both"/>
        <w:rPr>
          <w:rFonts w:eastAsia="Times New Roman" w:cs="Times New Roman"/>
          <w:szCs w:val="24"/>
        </w:rPr>
      </w:pPr>
      <w:r>
        <w:rPr>
          <w:rFonts w:eastAsia="Times New Roman" w:cs="Times New Roman"/>
          <w:szCs w:val="24"/>
        </w:rPr>
        <w:t xml:space="preserve">Και για τον Παπαχρήστου αφήσατε υπονοούμενα. Και αν σας πω εγώ ότι έχω μια πληροφορία, ότι </w:t>
      </w:r>
      <w:r>
        <w:rPr>
          <w:rFonts w:eastAsia="Times New Roman" w:cs="Times New Roman"/>
          <w:szCs w:val="24"/>
        </w:rPr>
        <w:t xml:space="preserve">λίγες εβδομάδες πριν από </w:t>
      </w:r>
      <w:r>
        <w:rPr>
          <w:rFonts w:eastAsia="Times New Roman" w:cs="Times New Roman"/>
          <w:szCs w:val="24"/>
        </w:rPr>
        <w:lastRenderedPageBreak/>
        <w:t>τη δολοφονία του τρώγατε μαζί στα Καλύβια, τι θα μου πείτε; Δεν ζει ο Παπαχρήστου. Αν ζούσε θα το επιβεβαίωνε αυτό.</w:t>
      </w:r>
    </w:p>
    <w:p w14:paraId="657FEC2C"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Κύριε Πρόεδρε, ο κύριος Υπουργός δεν είναι Υπουργός Προστασίας του Πολίτη. Είναι Υπουργός προστασίας των κουκουλοφό</w:t>
      </w:r>
      <w:r>
        <w:rPr>
          <w:rFonts w:eastAsia="Times New Roman" w:cs="Times New Roman"/>
          <w:szCs w:val="24"/>
        </w:rPr>
        <w:t>ρων.</w:t>
      </w:r>
    </w:p>
    <w:p w14:paraId="657FEC2D" w14:textId="77777777" w:rsidR="0046060E" w:rsidRDefault="00AD2655">
      <w:pPr>
        <w:spacing w:line="600" w:lineRule="auto"/>
        <w:ind w:firstLine="720"/>
        <w:jc w:val="both"/>
        <w:rPr>
          <w:rFonts w:eastAsia="Times New Roman" w:cs="Times New Roman"/>
          <w:szCs w:val="24"/>
        </w:rPr>
      </w:pPr>
      <w:r w:rsidRPr="00B624C3">
        <w:rPr>
          <w:rFonts w:eastAsia="Times New Roman" w:cs="Times New Roman"/>
          <w:b/>
          <w:szCs w:val="24"/>
        </w:rPr>
        <w:t>ΝΙΚΟΛΑΟΣ ΤΟΣΚΑΣ (Αναπληρωτής Υπουργός Εσωτερικών):</w:t>
      </w:r>
      <w:r>
        <w:rPr>
          <w:rFonts w:eastAsia="Times New Roman" w:cs="Times New Roman"/>
          <w:szCs w:val="24"/>
        </w:rPr>
        <w:t xml:space="preserve"> Κύριε Πρόεδρε, δεν νομίζω ότι μπορούμε να συνεχίσουμε έτσι!</w:t>
      </w:r>
    </w:p>
    <w:p w14:paraId="657FEC2E" w14:textId="77777777" w:rsidR="0046060E" w:rsidRDefault="00AD2655">
      <w:pPr>
        <w:spacing w:line="600" w:lineRule="auto"/>
        <w:ind w:firstLine="720"/>
        <w:jc w:val="both"/>
        <w:rPr>
          <w:rFonts w:eastAsia="Times New Roman" w:cs="Times New Roman"/>
          <w:szCs w:val="24"/>
        </w:rPr>
      </w:pPr>
      <w:r w:rsidRPr="00B624C3">
        <w:rPr>
          <w:rFonts w:eastAsia="Times New Roman" w:cs="Times New Roman"/>
          <w:b/>
          <w:szCs w:val="24"/>
        </w:rPr>
        <w:t>ΠΡΟΕΔΡΕΥΩΝ (Σπυρίδων Λυκούδης):</w:t>
      </w:r>
      <w:r>
        <w:rPr>
          <w:rFonts w:eastAsia="Times New Roman" w:cs="Times New Roman"/>
          <w:szCs w:val="24"/>
        </w:rPr>
        <w:t xml:space="preserve"> Κύριε Υπουργέ, δεν είναι η πρώτη φορά που μπορεί να έχουμε υπερβολικό λόγο. Θα απαντήσετε σε λίγο. Είναι μια</w:t>
      </w:r>
      <w:r>
        <w:rPr>
          <w:rFonts w:eastAsia="Times New Roman" w:cs="Times New Roman"/>
          <w:szCs w:val="24"/>
        </w:rPr>
        <w:t xml:space="preserve"> υπερβολή αυτό, το καταλαβαίνει και το Προεδρείο. Θα απαντήσετε. Σας παρακαλώ.</w:t>
      </w:r>
    </w:p>
    <w:p w14:paraId="657FEC2F" w14:textId="77777777" w:rsidR="0046060E" w:rsidRDefault="00AD2655">
      <w:pPr>
        <w:spacing w:line="600" w:lineRule="auto"/>
        <w:ind w:firstLine="720"/>
        <w:jc w:val="both"/>
        <w:rPr>
          <w:rFonts w:eastAsia="Times New Roman" w:cs="Times New Roman"/>
          <w:szCs w:val="24"/>
        </w:rPr>
      </w:pPr>
      <w:r>
        <w:rPr>
          <w:rFonts w:eastAsia="Times New Roman" w:cs="Times New Roman"/>
          <w:szCs w:val="24"/>
        </w:rPr>
        <w:t>Κύριε Παναγούλη, προσέξτε λίγο.</w:t>
      </w:r>
    </w:p>
    <w:p w14:paraId="657FEC30" w14:textId="77777777" w:rsidR="0046060E" w:rsidRDefault="00AD2655">
      <w:pPr>
        <w:spacing w:line="600" w:lineRule="auto"/>
        <w:ind w:firstLine="720"/>
        <w:jc w:val="both"/>
        <w:rPr>
          <w:rFonts w:eastAsia="Times New Roman" w:cs="Times New Roman"/>
          <w:szCs w:val="24"/>
        </w:rPr>
      </w:pPr>
      <w:r w:rsidRPr="00B624C3">
        <w:rPr>
          <w:rFonts w:eastAsia="Times New Roman" w:cs="Times New Roman"/>
          <w:b/>
          <w:szCs w:val="24"/>
        </w:rPr>
        <w:t>ΕΥΣΤΑΘΙΟΣ</w:t>
      </w:r>
      <w:r>
        <w:rPr>
          <w:rFonts w:eastAsia="Times New Roman" w:cs="Times New Roman"/>
          <w:b/>
          <w:szCs w:val="24"/>
        </w:rPr>
        <w:t xml:space="preserve"> </w:t>
      </w:r>
      <w:r w:rsidRPr="00B624C3">
        <w:rPr>
          <w:rFonts w:eastAsia="Times New Roman" w:cs="Times New Roman"/>
          <w:b/>
          <w:szCs w:val="24"/>
        </w:rPr>
        <w:t>ΠΑΝΑΓΟΥΛΗΣ:</w:t>
      </w:r>
      <w:r>
        <w:rPr>
          <w:rFonts w:eastAsia="Times New Roman" w:cs="Times New Roman"/>
          <w:szCs w:val="24"/>
        </w:rPr>
        <w:t xml:space="preserve"> Δώστε έναν Κανονισμό στον κ. </w:t>
      </w:r>
      <w:proofErr w:type="spellStart"/>
      <w:r>
        <w:rPr>
          <w:rFonts w:eastAsia="Times New Roman" w:cs="Times New Roman"/>
          <w:szCs w:val="24"/>
        </w:rPr>
        <w:t>Τόσκα</w:t>
      </w:r>
      <w:proofErr w:type="spellEnd"/>
      <w:r>
        <w:rPr>
          <w:rFonts w:eastAsia="Times New Roman" w:cs="Times New Roman"/>
          <w:szCs w:val="24"/>
        </w:rPr>
        <w:t xml:space="preserve"> να τον διαβάσει.</w:t>
      </w:r>
    </w:p>
    <w:p w14:paraId="657FEC31" w14:textId="77777777" w:rsidR="0046060E" w:rsidRDefault="00AD2655">
      <w:pPr>
        <w:spacing w:line="600" w:lineRule="auto"/>
        <w:ind w:firstLine="720"/>
        <w:jc w:val="both"/>
        <w:rPr>
          <w:rFonts w:eastAsia="Times New Roman" w:cs="Times New Roman"/>
          <w:szCs w:val="24"/>
        </w:rPr>
      </w:pPr>
      <w:r w:rsidRPr="00B624C3">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Σύμφωνοι, αλλά και το «ο Υπουργός προστ</w:t>
      </w:r>
      <w:r>
        <w:rPr>
          <w:rFonts w:eastAsia="Times New Roman" w:cs="Times New Roman"/>
          <w:szCs w:val="24"/>
        </w:rPr>
        <w:t xml:space="preserve">ατεύει τους κουκουλοφόρους» </w:t>
      </w:r>
      <w:r>
        <w:rPr>
          <w:rFonts w:eastAsia="Times New Roman" w:cs="Times New Roman"/>
          <w:szCs w:val="24"/>
        </w:rPr>
        <w:lastRenderedPageBreak/>
        <w:t>είναι μια βαριά κουβέντα. Το καταλαβαίνετε. Είστε παλιός κοινοβουλευτικός. Να είμαστε λίγο πιο ήπιοι.</w:t>
      </w:r>
    </w:p>
    <w:p w14:paraId="657FEC32" w14:textId="77777777" w:rsidR="0046060E" w:rsidRDefault="00AD2655">
      <w:pPr>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Πείτε μου, κύριε Πρόεδρε, πόσοι από αυτούς</w:t>
      </w:r>
      <w:r>
        <w:rPr>
          <w:rFonts w:eastAsia="Times New Roman" w:cs="Times New Roman"/>
          <w:szCs w:val="24"/>
        </w:rPr>
        <w:t>,</w:t>
      </w:r>
      <w:r>
        <w:rPr>
          <w:rFonts w:eastAsia="Times New Roman" w:cs="Times New Roman"/>
          <w:szCs w:val="24"/>
        </w:rPr>
        <w:t xml:space="preserve"> που έχουν προσαχθεί οδηγήθηκαν στα δικαστήρια; Ποια είναι τα ονόματα αυτών, των ίδιων και ίδιων; Για να μην προχωρήσω σε μια πιο βαριά καταγγελία, θα τον ξαναφέρω τον κ. </w:t>
      </w:r>
      <w:proofErr w:type="spellStart"/>
      <w:r>
        <w:rPr>
          <w:rFonts w:eastAsia="Times New Roman" w:cs="Times New Roman"/>
          <w:szCs w:val="24"/>
        </w:rPr>
        <w:t>Τόσκα</w:t>
      </w:r>
      <w:proofErr w:type="spellEnd"/>
      <w:r>
        <w:rPr>
          <w:rFonts w:eastAsia="Times New Roman" w:cs="Times New Roman"/>
          <w:szCs w:val="24"/>
        </w:rPr>
        <w:t>, όταν βρει τον δρόμο, εδώ στη Βουλή για να απαντήσει.</w:t>
      </w:r>
    </w:p>
    <w:p w14:paraId="657FEC33" w14:textId="77777777" w:rsidR="0046060E" w:rsidRDefault="00AD2655">
      <w:pPr>
        <w:spacing w:line="600" w:lineRule="auto"/>
        <w:ind w:firstLine="720"/>
        <w:contextualSpacing/>
        <w:jc w:val="both"/>
        <w:rPr>
          <w:rFonts w:eastAsia="Times New Roman"/>
          <w:szCs w:val="24"/>
        </w:rPr>
      </w:pPr>
      <w:r>
        <w:rPr>
          <w:rFonts w:eastAsia="Times New Roman"/>
          <w:szCs w:val="24"/>
        </w:rPr>
        <w:t>Ναι, κύριε Πρόεδρε, λέω μ</w:t>
      </w:r>
      <w:r>
        <w:rPr>
          <w:rFonts w:eastAsia="Times New Roman"/>
          <w:szCs w:val="24"/>
        </w:rPr>
        <w:t xml:space="preserve">ε κάθε επίγνωση των συνεπειών ότι ο κ. </w:t>
      </w:r>
      <w:proofErr w:type="spellStart"/>
      <w:r>
        <w:rPr>
          <w:rFonts w:eastAsia="Times New Roman"/>
          <w:szCs w:val="24"/>
        </w:rPr>
        <w:t>Τόσκας</w:t>
      </w:r>
      <w:proofErr w:type="spellEnd"/>
      <w:r>
        <w:rPr>
          <w:rFonts w:eastAsia="Times New Roman"/>
          <w:szCs w:val="24"/>
        </w:rPr>
        <w:t>, με την καθοδήγηση που έχει από γνωστά κομματικά κέντρα ή από οπουδήποτε αλλού, προστατεύει με τη συμπεριφορά του και τη στάση του όλους αυτούς</w:t>
      </w:r>
      <w:r>
        <w:rPr>
          <w:rFonts w:eastAsia="Times New Roman"/>
          <w:szCs w:val="24"/>
        </w:rPr>
        <w:t>,</w:t>
      </w:r>
      <w:r>
        <w:rPr>
          <w:rFonts w:eastAsia="Times New Roman"/>
          <w:szCs w:val="24"/>
        </w:rPr>
        <w:t xml:space="preserve"> που προσπαθούν καθημερινά να δημιουργήσουν μια αναταραχή.</w:t>
      </w:r>
    </w:p>
    <w:p w14:paraId="657FEC34" w14:textId="77777777" w:rsidR="0046060E" w:rsidRDefault="00AD2655">
      <w:pPr>
        <w:spacing w:line="600" w:lineRule="auto"/>
        <w:ind w:firstLine="720"/>
        <w:contextualSpacing/>
        <w:jc w:val="both"/>
        <w:rPr>
          <w:rFonts w:eastAsia="Times New Roman"/>
          <w:szCs w:val="24"/>
        </w:rPr>
      </w:pPr>
      <w:r>
        <w:rPr>
          <w:rFonts w:eastAsia="Times New Roman"/>
          <w:szCs w:val="24"/>
        </w:rPr>
        <w:t>(Στο ση</w:t>
      </w:r>
      <w:r>
        <w:rPr>
          <w:rFonts w:eastAsia="Times New Roman"/>
          <w:szCs w:val="24"/>
        </w:rPr>
        <w:t xml:space="preserve">μείο αυτό την Προεδρική Έδρα καταλαμβάνει ο Θ΄ Αντιπρόεδρος της Βουλής κ. </w:t>
      </w:r>
      <w:r w:rsidRPr="005D5021">
        <w:rPr>
          <w:rFonts w:eastAsia="Times New Roman"/>
          <w:b/>
          <w:szCs w:val="24"/>
        </w:rPr>
        <w:t>ΜΑΡΙΟΣ ΓΕΩΡΓΙΑΔΗΣ</w:t>
      </w:r>
      <w:r>
        <w:rPr>
          <w:rFonts w:eastAsia="Times New Roman"/>
          <w:szCs w:val="24"/>
        </w:rPr>
        <w:t>)</w:t>
      </w:r>
    </w:p>
    <w:p w14:paraId="657FEC35" w14:textId="77777777" w:rsidR="0046060E" w:rsidRDefault="00AD2655">
      <w:pPr>
        <w:spacing w:line="600" w:lineRule="auto"/>
        <w:ind w:firstLine="720"/>
        <w:contextualSpacing/>
        <w:jc w:val="both"/>
        <w:rPr>
          <w:rFonts w:eastAsia="Times New Roman"/>
          <w:szCs w:val="24"/>
        </w:rPr>
      </w:pPr>
      <w:r>
        <w:rPr>
          <w:rFonts w:eastAsia="Times New Roman"/>
          <w:szCs w:val="24"/>
        </w:rPr>
        <w:t>Κύριε Υπουργέ, δεν απαντήσατε για τον Παπαχρήστου. Δολοφονήθηκε. Συνταξιούχος αξιωματικός της Ελληνικής Αστυνομίας ήταν. Δεν μας είπατε πόσα λεφτά είχε μέσα η σακο</w:t>
      </w:r>
      <w:r>
        <w:rPr>
          <w:rFonts w:eastAsia="Times New Roman"/>
          <w:szCs w:val="24"/>
        </w:rPr>
        <w:t xml:space="preserve">ύλα. Πενήντα, εκατό χιλιάδες; Φύγαμε από τις πέντε και δέκα. Και για </w:t>
      </w:r>
      <w:r>
        <w:rPr>
          <w:rFonts w:eastAsia="Times New Roman"/>
          <w:szCs w:val="24"/>
        </w:rPr>
        <w:lastRenderedPageBreak/>
        <w:t xml:space="preserve">πού προορίζονταν αυτά τα λεφτά, κύριε Υπουργέ; Ποιες έρευνες έχει κάνει η Αστυνομία και πού έχει καταλήξει; </w:t>
      </w:r>
    </w:p>
    <w:p w14:paraId="657FEC36" w14:textId="77777777" w:rsidR="0046060E" w:rsidRDefault="00AD2655">
      <w:pPr>
        <w:spacing w:line="600" w:lineRule="auto"/>
        <w:ind w:firstLine="720"/>
        <w:contextualSpacing/>
        <w:jc w:val="both"/>
        <w:rPr>
          <w:rFonts w:eastAsia="Times New Roman"/>
          <w:szCs w:val="24"/>
        </w:rPr>
      </w:pPr>
      <w:r>
        <w:rPr>
          <w:rFonts w:eastAsia="Times New Roman"/>
          <w:szCs w:val="24"/>
        </w:rPr>
        <w:t>Κύριε Πρόεδρε, νομίζω ότι ο κύριος Υπουργός αποφεύγει να απαντήσει σε σοβαρά θ</w:t>
      </w:r>
      <w:r>
        <w:rPr>
          <w:rFonts w:eastAsia="Times New Roman"/>
          <w:szCs w:val="24"/>
        </w:rPr>
        <w:t>έματα. Μας είπε χθες στην περιβόητη συνέντευξη</w:t>
      </w:r>
      <w:r>
        <w:rPr>
          <w:rFonts w:eastAsia="Times New Roman"/>
          <w:szCs w:val="24"/>
        </w:rPr>
        <w:t>,</w:t>
      </w:r>
      <w:r>
        <w:rPr>
          <w:rFonts w:eastAsia="Times New Roman"/>
          <w:szCs w:val="24"/>
        </w:rPr>
        <w:t xml:space="preserve"> που έδωσε στην ΕΡΤ ότι δέχεται -λέει- χτυπήματα κάτω από τη μέση από πολιτικά κόμματα και από Βουλευτές.</w:t>
      </w:r>
    </w:p>
    <w:p w14:paraId="657FEC37" w14:textId="77777777" w:rsidR="0046060E" w:rsidRDefault="00AD2655">
      <w:pPr>
        <w:spacing w:line="600" w:lineRule="auto"/>
        <w:ind w:firstLine="720"/>
        <w:contextualSpacing/>
        <w:jc w:val="both"/>
        <w:rPr>
          <w:rFonts w:eastAsia="Times New Roman"/>
          <w:szCs w:val="24"/>
        </w:rPr>
      </w:pPr>
      <w:r w:rsidRPr="007E78C9">
        <w:rPr>
          <w:rFonts w:eastAsia="Times New Roman"/>
          <w:b/>
          <w:szCs w:val="24"/>
        </w:rPr>
        <w:t>ΝΙΚΟΛΑΟΣ ΤΟΣΚΑΣ (Αναπληρωτής Υπουργός Εσωτερικών):</w:t>
      </w:r>
      <w:r>
        <w:rPr>
          <w:rFonts w:eastAsia="Times New Roman"/>
          <w:szCs w:val="24"/>
        </w:rPr>
        <w:t xml:space="preserve"> Κύριε Πρόεδρε, τον χρόνο θα τον τηρήσετε;</w:t>
      </w:r>
    </w:p>
    <w:p w14:paraId="657FEC38" w14:textId="77777777" w:rsidR="0046060E" w:rsidRDefault="00AD2655">
      <w:pPr>
        <w:spacing w:line="600" w:lineRule="auto"/>
        <w:ind w:firstLine="720"/>
        <w:contextualSpacing/>
        <w:jc w:val="both"/>
        <w:rPr>
          <w:rFonts w:eastAsia="Times New Roman"/>
          <w:szCs w:val="24"/>
        </w:rPr>
      </w:pPr>
      <w:r w:rsidRPr="007E78C9">
        <w:rPr>
          <w:rFonts w:eastAsia="Times New Roman"/>
          <w:b/>
          <w:szCs w:val="24"/>
        </w:rPr>
        <w:t>ΠΡΟΕΔΡΕΥΩΝ</w:t>
      </w:r>
      <w:r w:rsidRPr="007E78C9">
        <w:rPr>
          <w:rFonts w:eastAsia="Times New Roman"/>
          <w:b/>
          <w:szCs w:val="24"/>
        </w:rPr>
        <w:t xml:space="preserve"> (Μάριος Γεωργιάδης):</w:t>
      </w:r>
      <w:r w:rsidRPr="00964BAD">
        <w:rPr>
          <w:rFonts w:eastAsia="Times New Roman"/>
          <w:szCs w:val="24"/>
        </w:rPr>
        <w:t xml:space="preserve"> </w:t>
      </w:r>
      <w:r>
        <w:rPr>
          <w:rFonts w:eastAsia="Times New Roman"/>
          <w:szCs w:val="24"/>
        </w:rPr>
        <w:t>Τι εννοείτε, κύριε Υπουργέ;</w:t>
      </w:r>
    </w:p>
    <w:p w14:paraId="657FEC39" w14:textId="77777777" w:rsidR="0046060E" w:rsidRDefault="00AD2655">
      <w:pPr>
        <w:spacing w:line="600" w:lineRule="auto"/>
        <w:ind w:firstLine="720"/>
        <w:contextualSpacing/>
        <w:jc w:val="both"/>
        <w:rPr>
          <w:rFonts w:eastAsia="Times New Roman"/>
          <w:szCs w:val="24"/>
        </w:rPr>
      </w:pPr>
      <w:r w:rsidRPr="00964BAD">
        <w:rPr>
          <w:rFonts w:eastAsia="Times New Roman"/>
          <w:b/>
          <w:szCs w:val="24"/>
        </w:rPr>
        <w:t>ΕΥΣΤΑΘΙΟΣ</w:t>
      </w:r>
      <w:r>
        <w:rPr>
          <w:rFonts w:eastAsia="Times New Roman"/>
          <w:b/>
          <w:szCs w:val="24"/>
        </w:rPr>
        <w:t xml:space="preserve"> </w:t>
      </w:r>
      <w:r w:rsidRPr="00964BAD">
        <w:rPr>
          <w:rFonts w:eastAsia="Times New Roman"/>
          <w:b/>
          <w:szCs w:val="24"/>
        </w:rPr>
        <w:t>ΠΑΝΑΓΟΥΛΗΣ:</w:t>
      </w:r>
      <w:r>
        <w:rPr>
          <w:rFonts w:eastAsia="Times New Roman"/>
          <w:b/>
          <w:szCs w:val="24"/>
        </w:rPr>
        <w:t xml:space="preserve"> </w:t>
      </w:r>
      <w:r>
        <w:rPr>
          <w:rFonts w:eastAsia="Times New Roman"/>
          <w:szCs w:val="24"/>
        </w:rPr>
        <w:t>Κάνετε και τον Πρόεδρο, κύριε Υπουργέ, πόσο χρόνο θα μιλήσω;</w:t>
      </w:r>
    </w:p>
    <w:p w14:paraId="657FEC3A" w14:textId="77777777" w:rsidR="0046060E" w:rsidRDefault="00AD2655">
      <w:pPr>
        <w:spacing w:line="600" w:lineRule="auto"/>
        <w:ind w:firstLine="720"/>
        <w:contextualSpacing/>
        <w:jc w:val="both"/>
        <w:rPr>
          <w:rFonts w:eastAsia="Times New Roman"/>
          <w:szCs w:val="24"/>
        </w:rPr>
      </w:pPr>
      <w:r w:rsidRPr="00964BAD">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Κύριε Παναγούλη, συγγνώμη. </w:t>
      </w:r>
    </w:p>
    <w:p w14:paraId="657FEC3B" w14:textId="77777777" w:rsidR="0046060E" w:rsidRDefault="00AD2655">
      <w:pPr>
        <w:spacing w:line="600" w:lineRule="auto"/>
        <w:ind w:firstLine="720"/>
        <w:contextualSpacing/>
        <w:jc w:val="both"/>
        <w:rPr>
          <w:rFonts w:eastAsia="Times New Roman"/>
          <w:szCs w:val="24"/>
        </w:rPr>
      </w:pPr>
      <w:r>
        <w:rPr>
          <w:rFonts w:eastAsia="Times New Roman"/>
          <w:szCs w:val="24"/>
        </w:rPr>
        <w:t xml:space="preserve">Κύριε Υπουργέ, προεδρεύω εγώ και όταν χρειαστεί θα απαντήσετε κι εσείς. Δηλαδή, εσείς στα τρία λεπτά θα τελειώσετε; Να το κρατήσω αυτό, κύριε Υπουργέ; </w:t>
      </w:r>
    </w:p>
    <w:p w14:paraId="657FEC3C" w14:textId="77777777" w:rsidR="0046060E" w:rsidRDefault="00AD2655">
      <w:pPr>
        <w:spacing w:line="600" w:lineRule="auto"/>
        <w:ind w:firstLine="720"/>
        <w:contextualSpacing/>
        <w:jc w:val="both"/>
        <w:rPr>
          <w:rFonts w:eastAsia="Times New Roman"/>
          <w:szCs w:val="24"/>
        </w:rPr>
      </w:pPr>
      <w:r w:rsidRPr="00964BAD">
        <w:rPr>
          <w:rFonts w:eastAsia="Times New Roman"/>
          <w:b/>
          <w:szCs w:val="24"/>
        </w:rPr>
        <w:t>ΝΙΚΟΛΑΟΣ ΤΟΣΚΑΣ (Αναπληρωτής Υπουργός Εσωτερικών):</w:t>
      </w:r>
      <w:r w:rsidRPr="00294D84">
        <w:rPr>
          <w:rFonts w:eastAsia="Times New Roman"/>
          <w:b/>
          <w:szCs w:val="24"/>
        </w:rPr>
        <w:t xml:space="preserve"> </w:t>
      </w:r>
      <w:r>
        <w:rPr>
          <w:rFonts w:eastAsia="Times New Roman"/>
          <w:szCs w:val="24"/>
        </w:rPr>
        <w:t>...(</w:t>
      </w:r>
      <w:r>
        <w:rPr>
          <w:rFonts w:eastAsia="Times New Roman"/>
          <w:szCs w:val="24"/>
        </w:rPr>
        <w:t>δ</w:t>
      </w:r>
      <w:r>
        <w:rPr>
          <w:rFonts w:eastAsia="Times New Roman"/>
          <w:szCs w:val="24"/>
        </w:rPr>
        <w:t>εν ακούστηκε)</w:t>
      </w:r>
    </w:p>
    <w:p w14:paraId="657FEC3D" w14:textId="77777777" w:rsidR="0046060E" w:rsidRDefault="00AD2655">
      <w:pPr>
        <w:spacing w:line="600" w:lineRule="auto"/>
        <w:ind w:firstLine="720"/>
        <w:contextualSpacing/>
        <w:jc w:val="both"/>
        <w:rPr>
          <w:rFonts w:eastAsia="Times New Roman"/>
          <w:szCs w:val="24"/>
        </w:rPr>
      </w:pPr>
      <w:r w:rsidRPr="00964BAD">
        <w:rPr>
          <w:rFonts w:eastAsia="Times New Roman"/>
          <w:b/>
          <w:szCs w:val="24"/>
        </w:rPr>
        <w:lastRenderedPageBreak/>
        <w:t>ΠΡΟΕΔΡΕΥΩΝ (Μάριος Γεωργιάδης):</w:t>
      </w:r>
      <w:r>
        <w:rPr>
          <w:rFonts w:eastAsia="Times New Roman"/>
          <w:b/>
          <w:szCs w:val="24"/>
        </w:rPr>
        <w:t xml:space="preserve"> </w:t>
      </w:r>
      <w:r>
        <w:rPr>
          <w:rFonts w:eastAsia="Times New Roman"/>
          <w:szCs w:val="24"/>
        </w:rPr>
        <w:t>Πρ</w:t>
      </w:r>
      <w:r>
        <w:rPr>
          <w:rFonts w:eastAsia="Times New Roman"/>
          <w:szCs w:val="24"/>
        </w:rPr>
        <w:t>ος Θεού. Είναι επίκαιρη ερώτηση και ξέρουμε ότι δεν πηγαίνουμε ακριβώς με τον χρόνο και έχουμε μια σχετική ανοχή. Θα γίνει η σχετική παρατήρηση και στον κ. Παναγούλη.</w:t>
      </w:r>
    </w:p>
    <w:p w14:paraId="657FEC3E" w14:textId="77777777" w:rsidR="0046060E" w:rsidRDefault="00AD2655">
      <w:pPr>
        <w:spacing w:line="600" w:lineRule="auto"/>
        <w:ind w:firstLine="720"/>
        <w:contextualSpacing/>
        <w:jc w:val="both"/>
        <w:rPr>
          <w:rFonts w:eastAsia="Times New Roman"/>
          <w:szCs w:val="24"/>
        </w:rPr>
      </w:pPr>
      <w:r>
        <w:rPr>
          <w:rFonts w:eastAsia="Times New Roman"/>
          <w:szCs w:val="24"/>
        </w:rPr>
        <w:t>Συνεχίστε, κύριε Παναγούλη.</w:t>
      </w:r>
    </w:p>
    <w:p w14:paraId="657FEC3F" w14:textId="77777777" w:rsidR="0046060E" w:rsidRDefault="00AD2655">
      <w:pPr>
        <w:spacing w:line="600" w:lineRule="auto"/>
        <w:ind w:firstLine="720"/>
        <w:contextualSpacing/>
        <w:jc w:val="both"/>
        <w:rPr>
          <w:rFonts w:eastAsia="Times New Roman"/>
          <w:szCs w:val="24"/>
        </w:rPr>
      </w:pPr>
      <w:r w:rsidRPr="00964BAD">
        <w:rPr>
          <w:rFonts w:eastAsia="Times New Roman"/>
          <w:b/>
          <w:szCs w:val="24"/>
        </w:rPr>
        <w:t>ΕΥΣΤΑΘΙΟΣ</w:t>
      </w:r>
      <w:r>
        <w:rPr>
          <w:rFonts w:eastAsia="Times New Roman"/>
          <w:b/>
          <w:szCs w:val="24"/>
        </w:rPr>
        <w:t xml:space="preserve"> </w:t>
      </w:r>
      <w:r w:rsidRPr="00964BAD">
        <w:rPr>
          <w:rFonts w:eastAsia="Times New Roman"/>
          <w:b/>
          <w:szCs w:val="24"/>
        </w:rPr>
        <w:t>ΠΑΝΑΓΟΥΛΗΣ</w:t>
      </w:r>
      <w:r w:rsidRPr="007E3BEC">
        <w:rPr>
          <w:rFonts w:eastAsia="Times New Roman"/>
          <w:b/>
          <w:szCs w:val="24"/>
        </w:rPr>
        <w:t>:</w:t>
      </w:r>
      <w:r>
        <w:rPr>
          <w:rFonts w:eastAsia="Times New Roman"/>
          <w:b/>
          <w:szCs w:val="24"/>
        </w:rPr>
        <w:t xml:space="preserve"> </w:t>
      </w:r>
      <w:r>
        <w:rPr>
          <w:rFonts w:eastAsia="Times New Roman"/>
          <w:szCs w:val="24"/>
        </w:rPr>
        <w:t>Γιατί, κύριε Υπουργέ, αυτό; Σας ενοχλεί</w:t>
      </w:r>
      <w:r>
        <w:rPr>
          <w:rFonts w:eastAsia="Times New Roman"/>
          <w:szCs w:val="24"/>
        </w:rPr>
        <w:t xml:space="preserve"> πόσο χρόνο θα μιλήσω; </w:t>
      </w:r>
    </w:p>
    <w:p w14:paraId="657FEC40" w14:textId="77777777" w:rsidR="0046060E" w:rsidRDefault="00AD2655">
      <w:pPr>
        <w:spacing w:line="600" w:lineRule="auto"/>
        <w:ind w:firstLine="720"/>
        <w:contextualSpacing/>
        <w:jc w:val="both"/>
        <w:rPr>
          <w:rFonts w:eastAsia="Times New Roman"/>
          <w:szCs w:val="24"/>
        </w:rPr>
      </w:pPr>
      <w:r w:rsidRPr="00964BAD">
        <w:rPr>
          <w:rFonts w:eastAsia="Times New Roman"/>
          <w:b/>
          <w:szCs w:val="24"/>
        </w:rPr>
        <w:t>ΠΡΟΕΔΡΕΥΩΝ (Μάριος Γεωργιάδης)</w:t>
      </w:r>
      <w:r w:rsidRPr="007E3BEC">
        <w:rPr>
          <w:rFonts w:eastAsia="Times New Roman"/>
          <w:b/>
          <w:szCs w:val="24"/>
        </w:rPr>
        <w:t>:</w:t>
      </w:r>
      <w:r>
        <w:rPr>
          <w:rFonts w:eastAsia="Times New Roman"/>
          <w:b/>
          <w:szCs w:val="24"/>
        </w:rPr>
        <w:t xml:space="preserve"> </w:t>
      </w:r>
      <w:r>
        <w:rPr>
          <w:rFonts w:eastAsia="Times New Roman"/>
          <w:szCs w:val="24"/>
        </w:rPr>
        <w:t>Κύριε Παναγούλη, δεν χρειάζεται να ανοίξετε εδώ διάλογο γι’ αυτό το θέμα. Παρακαλώ.</w:t>
      </w:r>
    </w:p>
    <w:p w14:paraId="657FEC41" w14:textId="77777777" w:rsidR="0046060E" w:rsidRDefault="00AD2655">
      <w:pPr>
        <w:spacing w:line="600" w:lineRule="auto"/>
        <w:ind w:firstLine="720"/>
        <w:contextualSpacing/>
        <w:jc w:val="both"/>
        <w:rPr>
          <w:rFonts w:eastAsia="Times New Roman"/>
          <w:szCs w:val="24"/>
        </w:rPr>
      </w:pPr>
      <w:r w:rsidRPr="00964BAD">
        <w:rPr>
          <w:rFonts w:eastAsia="Times New Roman"/>
          <w:b/>
          <w:szCs w:val="24"/>
        </w:rPr>
        <w:t>ΕΥΣΤΑΘΙΟΣ</w:t>
      </w:r>
      <w:r>
        <w:rPr>
          <w:rFonts w:eastAsia="Times New Roman"/>
          <w:b/>
          <w:szCs w:val="24"/>
        </w:rPr>
        <w:t xml:space="preserve"> </w:t>
      </w:r>
      <w:r w:rsidRPr="00964BAD">
        <w:rPr>
          <w:rFonts w:eastAsia="Times New Roman"/>
          <w:b/>
          <w:szCs w:val="24"/>
        </w:rPr>
        <w:t>ΠΑΝΑΓΟΥΛΗΣ</w:t>
      </w:r>
      <w:r w:rsidRPr="007E3BEC">
        <w:rPr>
          <w:rFonts w:eastAsia="Times New Roman"/>
          <w:b/>
          <w:szCs w:val="24"/>
        </w:rPr>
        <w:t>:</w:t>
      </w:r>
      <w:r>
        <w:rPr>
          <w:rFonts w:eastAsia="Times New Roman"/>
          <w:b/>
          <w:szCs w:val="24"/>
        </w:rPr>
        <w:t xml:space="preserve"> </w:t>
      </w:r>
      <w:r>
        <w:rPr>
          <w:rFonts w:eastAsia="Times New Roman"/>
          <w:szCs w:val="24"/>
        </w:rPr>
        <w:t xml:space="preserve">Εσείς, κύριε Υπουργέ, μιλούσατε επί μία ώρα χθες στην ΕΡΤ σε μια στημένη συνέντευξη και θα μου απαγορεύσετε εμένα να μιλήσω για τέσσερα λεπτά σήμερα; </w:t>
      </w:r>
    </w:p>
    <w:p w14:paraId="657FEC42" w14:textId="77777777" w:rsidR="0046060E" w:rsidRDefault="00AD2655">
      <w:pPr>
        <w:spacing w:line="600" w:lineRule="auto"/>
        <w:ind w:firstLine="720"/>
        <w:contextualSpacing/>
        <w:jc w:val="both"/>
        <w:rPr>
          <w:rFonts w:eastAsia="Times New Roman"/>
          <w:szCs w:val="24"/>
        </w:rPr>
      </w:pPr>
      <w:r w:rsidRPr="00964BAD">
        <w:rPr>
          <w:rFonts w:eastAsia="Times New Roman"/>
          <w:b/>
          <w:szCs w:val="24"/>
        </w:rPr>
        <w:t>ΠΡΟΕΔΡΕΥΩΝ (Μάριος Γεωργιάδης)</w:t>
      </w:r>
      <w:r w:rsidRPr="007E3BEC">
        <w:rPr>
          <w:rFonts w:eastAsia="Times New Roman"/>
          <w:b/>
          <w:szCs w:val="24"/>
        </w:rPr>
        <w:t>:</w:t>
      </w:r>
      <w:r>
        <w:rPr>
          <w:rFonts w:eastAsia="Times New Roman"/>
          <w:b/>
          <w:szCs w:val="24"/>
        </w:rPr>
        <w:t xml:space="preserve"> </w:t>
      </w:r>
      <w:r>
        <w:rPr>
          <w:rFonts w:eastAsia="Times New Roman"/>
          <w:szCs w:val="24"/>
        </w:rPr>
        <w:t>Κύριε Παναγούλη, σας παρακαλώ πολύ.</w:t>
      </w:r>
    </w:p>
    <w:p w14:paraId="657FEC43" w14:textId="77777777" w:rsidR="0046060E" w:rsidRDefault="00AD2655">
      <w:pPr>
        <w:spacing w:line="600" w:lineRule="auto"/>
        <w:ind w:firstLine="720"/>
        <w:contextualSpacing/>
        <w:jc w:val="both"/>
        <w:rPr>
          <w:rFonts w:eastAsia="Times New Roman"/>
          <w:szCs w:val="24"/>
        </w:rPr>
      </w:pPr>
      <w:r w:rsidRPr="00964BAD">
        <w:rPr>
          <w:rFonts w:eastAsia="Times New Roman"/>
          <w:b/>
          <w:szCs w:val="24"/>
        </w:rPr>
        <w:t>ΕΥΣΤΑΘΙΟΣ</w:t>
      </w:r>
      <w:r>
        <w:rPr>
          <w:rFonts w:eastAsia="Times New Roman"/>
          <w:b/>
          <w:szCs w:val="24"/>
        </w:rPr>
        <w:t xml:space="preserve"> </w:t>
      </w:r>
      <w:r w:rsidRPr="00964BAD">
        <w:rPr>
          <w:rFonts w:eastAsia="Times New Roman"/>
          <w:b/>
          <w:szCs w:val="24"/>
        </w:rPr>
        <w:t>ΠΑΝΑΓΟΥΛΗΣ</w:t>
      </w:r>
      <w:r w:rsidRPr="007E3BEC">
        <w:rPr>
          <w:rFonts w:eastAsia="Times New Roman"/>
          <w:b/>
          <w:szCs w:val="24"/>
        </w:rPr>
        <w:t>:</w:t>
      </w:r>
      <w:r>
        <w:rPr>
          <w:rFonts w:eastAsia="Times New Roman"/>
          <w:b/>
          <w:szCs w:val="24"/>
        </w:rPr>
        <w:t xml:space="preserve"> </w:t>
      </w:r>
      <w:r>
        <w:rPr>
          <w:rFonts w:eastAsia="Times New Roman"/>
          <w:szCs w:val="24"/>
        </w:rPr>
        <w:t>Συγχαρητήρια, κ</w:t>
      </w:r>
      <w:r>
        <w:rPr>
          <w:rFonts w:eastAsia="Times New Roman"/>
          <w:szCs w:val="24"/>
        </w:rPr>
        <w:t xml:space="preserve">ύριε Υπουργέ! </w:t>
      </w:r>
    </w:p>
    <w:p w14:paraId="657FEC44" w14:textId="77777777" w:rsidR="0046060E" w:rsidRDefault="00AD2655">
      <w:pPr>
        <w:spacing w:line="600" w:lineRule="auto"/>
        <w:ind w:firstLine="720"/>
        <w:contextualSpacing/>
        <w:jc w:val="both"/>
        <w:rPr>
          <w:rFonts w:eastAsia="Times New Roman"/>
          <w:szCs w:val="24"/>
        </w:rPr>
      </w:pPr>
      <w:r w:rsidRPr="00964BAD">
        <w:rPr>
          <w:rFonts w:eastAsia="Times New Roman"/>
          <w:b/>
          <w:szCs w:val="24"/>
        </w:rPr>
        <w:lastRenderedPageBreak/>
        <w:t>ΠΡΟΕΔΡΕΥΩΝ (Μάριος Γεωργιάδης)</w:t>
      </w:r>
      <w:r w:rsidRPr="007E3BEC">
        <w:rPr>
          <w:rFonts w:eastAsia="Times New Roman"/>
          <w:b/>
          <w:szCs w:val="24"/>
        </w:rPr>
        <w:t>:</w:t>
      </w:r>
      <w:r>
        <w:rPr>
          <w:rFonts w:eastAsia="Times New Roman"/>
          <w:b/>
          <w:szCs w:val="24"/>
        </w:rPr>
        <w:t xml:space="preserve"> </w:t>
      </w:r>
      <w:r>
        <w:rPr>
          <w:rFonts w:eastAsia="Times New Roman"/>
          <w:szCs w:val="24"/>
        </w:rPr>
        <w:t>Σας παρακαλώ πολύ, κύριε Παναγούλη. Περιοριστείτε στο θέμα της επίκαιρης ερώτησής σας. Να μην ξεφεύγουμε.</w:t>
      </w:r>
    </w:p>
    <w:p w14:paraId="657FEC45" w14:textId="77777777" w:rsidR="0046060E" w:rsidRDefault="00AD2655">
      <w:pPr>
        <w:spacing w:line="600" w:lineRule="auto"/>
        <w:ind w:firstLine="720"/>
        <w:contextualSpacing/>
        <w:jc w:val="both"/>
        <w:rPr>
          <w:rFonts w:eastAsia="Times New Roman"/>
          <w:szCs w:val="24"/>
        </w:rPr>
      </w:pPr>
      <w:r w:rsidRPr="00964BAD">
        <w:rPr>
          <w:rFonts w:eastAsia="Times New Roman"/>
          <w:b/>
          <w:szCs w:val="24"/>
        </w:rPr>
        <w:t>ΕΥΣΤΑΘΙΟΣ</w:t>
      </w:r>
      <w:r>
        <w:rPr>
          <w:rFonts w:eastAsia="Times New Roman"/>
          <w:b/>
          <w:szCs w:val="24"/>
        </w:rPr>
        <w:t xml:space="preserve"> </w:t>
      </w:r>
      <w:r w:rsidRPr="00964BAD">
        <w:rPr>
          <w:rFonts w:eastAsia="Times New Roman"/>
          <w:b/>
          <w:szCs w:val="24"/>
        </w:rPr>
        <w:t>ΠΑΝΑΓΟΥΛΗΣ</w:t>
      </w:r>
      <w:r w:rsidRPr="007E3BEC">
        <w:rPr>
          <w:rFonts w:eastAsia="Times New Roman"/>
          <w:b/>
          <w:szCs w:val="24"/>
        </w:rPr>
        <w:t>:</w:t>
      </w:r>
      <w:r>
        <w:rPr>
          <w:rFonts w:eastAsia="Times New Roman"/>
          <w:b/>
          <w:szCs w:val="24"/>
        </w:rPr>
        <w:t xml:space="preserve"> </w:t>
      </w:r>
      <w:r>
        <w:rPr>
          <w:rFonts w:eastAsia="Times New Roman"/>
          <w:szCs w:val="24"/>
        </w:rPr>
        <w:t xml:space="preserve">Με μία φράση τελειώνω. </w:t>
      </w:r>
    </w:p>
    <w:p w14:paraId="657FEC46" w14:textId="77777777" w:rsidR="0046060E" w:rsidRDefault="00AD2655">
      <w:pPr>
        <w:spacing w:line="600" w:lineRule="auto"/>
        <w:ind w:firstLine="720"/>
        <w:contextualSpacing/>
        <w:jc w:val="both"/>
        <w:rPr>
          <w:rFonts w:eastAsia="Times New Roman"/>
          <w:szCs w:val="24"/>
        </w:rPr>
      </w:pPr>
      <w:r>
        <w:rPr>
          <w:rFonts w:eastAsia="Times New Roman"/>
          <w:szCs w:val="24"/>
        </w:rPr>
        <w:t>Περάσανε, κύριε Υπουργέ, οι εποχές «αποφασίζουμε και διατ</w:t>
      </w:r>
      <w:r>
        <w:rPr>
          <w:rFonts w:eastAsia="Times New Roman"/>
          <w:szCs w:val="24"/>
        </w:rPr>
        <w:t>άσσουμε».</w:t>
      </w:r>
    </w:p>
    <w:p w14:paraId="657FEC47" w14:textId="77777777" w:rsidR="0046060E" w:rsidRDefault="00AD2655">
      <w:pPr>
        <w:spacing w:line="600" w:lineRule="auto"/>
        <w:ind w:firstLine="720"/>
        <w:contextualSpacing/>
        <w:jc w:val="both"/>
        <w:rPr>
          <w:rFonts w:eastAsia="Times New Roman"/>
          <w:szCs w:val="24"/>
        </w:rPr>
      </w:pPr>
      <w:r>
        <w:rPr>
          <w:rFonts w:eastAsia="Times New Roman"/>
          <w:szCs w:val="24"/>
        </w:rPr>
        <w:t>Ευχαριστώ, κύριε Πρόεδρε.</w:t>
      </w:r>
    </w:p>
    <w:p w14:paraId="657FEC48" w14:textId="77777777" w:rsidR="0046060E" w:rsidRDefault="00AD2655">
      <w:pPr>
        <w:spacing w:line="600" w:lineRule="auto"/>
        <w:ind w:firstLine="720"/>
        <w:contextualSpacing/>
        <w:jc w:val="both"/>
        <w:rPr>
          <w:rFonts w:eastAsia="Times New Roman"/>
          <w:szCs w:val="24"/>
        </w:rPr>
      </w:pPr>
      <w:r w:rsidRPr="00964BAD">
        <w:rPr>
          <w:rFonts w:eastAsia="Times New Roman"/>
          <w:b/>
          <w:szCs w:val="24"/>
        </w:rPr>
        <w:t>ΠΡΟΕΔΡΕΥΩΝ (Μάριος Γεωργιάδης)</w:t>
      </w:r>
      <w:r w:rsidRPr="007E3BEC">
        <w:rPr>
          <w:rFonts w:eastAsia="Times New Roman"/>
          <w:b/>
          <w:szCs w:val="24"/>
        </w:rPr>
        <w:t>:</w:t>
      </w:r>
      <w:r>
        <w:rPr>
          <w:rFonts w:eastAsia="Times New Roman"/>
          <w:b/>
          <w:szCs w:val="24"/>
        </w:rPr>
        <w:t xml:space="preserve"> </w:t>
      </w:r>
      <w:r>
        <w:rPr>
          <w:rFonts w:eastAsia="Times New Roman"/>
          <w:szCs w:val="24"/>
        </w:rPr>
        <w:t>Ευχαριστούμε τον κύριο συνάδελφο.</w:t>
      </w:r>
    </w:p>
    <w:p w14:paraId="657FEC49" w14:textId="77777777" w:rsidR="0046060E" w:rsidRDefault="00AD2655">
      <w:pPr>
        <w:spacing w:line="600" w:lineRule="auto"/>
        <w:ind w:firstLine="720"/>
        <w:contextualSpacing/>
        <w:jc w:val="both"/>
        <w:rPr>
          <w:rFonts w:eastAsia="Times New Roman"/>
          <w:szCs w:val="24"/>
        </w:rPr>
      </w:pPr>
      <w:r>
        <w:rPr>
          <w:rFonts w:eastAsia="Times New Roman"/>
          <w:szCs w:val="24"/>
        </w:rPr>
        <w:t>Κύριε Υπουργέ, έχετε τον λόγο.</w:t>
      </w:r>
    </w:p>
    <w:p w14:paraId="657FEC4A" w14:textId="77777777" w:rsidR="0046060E" w:rsidRDefault="00AD2655">
      <w:pPr>
        <w:spacing w:line="600" w:lineRule="auto"/>
        <w:ind w:firstLine="720"/>
        <w:contextualSpacing/>
        <w:jc w:val="both"/>
        <w:rPr>
          <w:rFonts w:eastAsia="Times New Roman"/>
          <w:szCs w:val="24"/>
        </w:rPr>
      </w:pPr>
      <w:r w:rsidRPr="00964BAD">
        <w:rPr>
          <w:rFonts w:eastAsia="Times New Roman"/>
          <w:b/>
          <w:szCs w:val="24"/>
        </w:rPr>
        <w:t>ΝΙΚΟΛΑΟΣ ΤΟΣΚΑΣ (Αναπληρωτής Υπουργός Εσωτερικών):</w:t>
      </w:r>
      <w:r>
        <w:rPr>
          <w:rFonts w:eastAsia="Times New Roman"/>
          <w:b/>
          <w:szCs w:val="24"/>
        </w:rPr>
        <w:t xml:space="preserve"> </w:t>
      </w:r>
      <w:r>
        <w:rPr>
          <w:rFonts w:eastAsia="Times New Roman"/>
          <w:szCs w:val="24"/>
        </w:rPr>
        <w:t>Κύριε Πρόεδρε, σέβομαι τη Βουλή των Ελλήνων και τον έλεγχο από τα κόμματ</w:t>
      </w:r>
      <w:r>
        <w:rPr>
          <w:rFonts w:eastAsia="Times New Roman"/>
          <w:szCs w:val="24"/>
        </w:rPr>
        <w:t xml:space="preserve">α του δημοκρατικού τόξου. Ωστόσο, εκτός αυτών υπάρχει ο ερωτών Βουλευτής, που από μόνος του αποτελεί τον Βουλευτή του συκοφαντικού τόξου, του κατ’ επάγγελμα πολιτικού υβριστή. Δεν θα ακολουθήσω αυτήν την πορεία. Δεν μπορεί να με αγγίξει. Δεν αξίζει. Είναι </w:t>
      </w:r>
      <w:r>
        <w:rPr>
          <w:rFonts w:eastAsia="Times New Roman"/>
          <w:szCs w:val="24"/>
        </w:rPr>
        <w:t>επαγγελματίας περι</w:t>
      </w:r>
      <w:r>
        <w:rPr>
          <w:rFonts w:eastAsia="Times New Roman"/>
          <w:szCs w:val="24"/>
        </w:rPr>
        <w:lastRenderedPageBreak/>
        <w:t xml:space="preserve">πλανώμενος και εγώ, η πολιτική ηγεσία του Υπουργείου, σε καμμία περίπτωση δεν θα δώσω προανακριτικό υλικό, το οποίο μου ζητάει ο κύριος Βουλευτής. </w:t>
      </w:r>
    </w:p>
    <w:p w14:paraId="657FEC4B" w14:textId="77777777" w:rsidR="0046060E" w:rsidRDefault="00AD2655">
      <w:pPr>
        <w:spacing w:line="600" w:lineRule="auto"/>
        <w:ind w:firstLine="720"/>
        <w:contextualSpacing/>
        <w:jc w:val="both"/>
        <w:rPr>
          <w:rFonts w:eastAsia="Times New Roman"/>
          <w:szCs w:val="24"/>
        </w:rPr>
      </w:pPr>
      <w:r>
        <w:rPr>
          <w:rFonts w:eastAsia="Times New Roman"/>
          <w:szCs w:val="24"/>
        </w:rPr>
        <w:t>Σας ευχαριστώ.</w:t>
      </w:r>
    </w:p>
    <w:p w14:paraId="657FEC4C" w14:textId="77777777" w:rsidR="0046060E" w:rsidRDefault="00AD2655">
      <w:pPr>
        <w:spacing w:line="600" w:lineRule="auto"/>
        <w:ind w:firstLine="720"/>
        <w:contextualSpacing/>
        <w:jc w:val="both"/>
        <w:rPr>
          <w:rFonts w:eastAsia="Times New Roman"/>
          <w:szCs w:val="24"/>
        </w:rPr>
      </w:pPr>
      <w:r w:rsidRPr="00964BAD">
        <w:rPr>
          <w:rFonts w:eastAsia="Times New Roman"/>
          <w:b/>
          <w:szCs w:val="24"/>
        </w:rPr>
        <w:t>ΠΡΟΕΔΡΕΥΩΝ (Μάριος Γεωργιάδης)</w:t>
      </w:r>
      <w:r w:rsidRPr="007E3BEC">
        <w:rPr>
          <w:rFonts w:eastAsia="Times New Roman"/>
          <w:b/>
          <w:szCs w:val="24"/>
        </w:rPr>
        <w:t>:</w:t>
      </w:r>
      <w:r>
        <w:rPr>
          <w:rFonts w:eastAsia="Times New Roman"/>
          <w:b/>
          <w:szCs w:val="24"/>
        </w:rPr>
        <w:t xml:space="preserve"> </w:t>
      </w:r>
      <w:r>
        <w:rPr>
          <w:rFonts w:eastAsia="Times New Roman"/>
          <w:szCs w:val="24"/>
        </w:rPr>
        <w:t>Ευχαριστούμε τον κύριο Υπουργό.</w:t>
      </w:r>
    </w:p>
    <w:p w14:paraId="657FEC4D" w14:textId="77777777" w:rsidR="0046060E" w:rsidRDefault="00AD2655">
      <w:pPr>
        <w:spacing w:line="600" w:lineRule="auto"/>
        <w:ind w:firstLine="720"/>
        <w:contextualSpacing/>
        <w:jc w:val="both"/>
        <w:rPr>
          <w:rFonts w:eastAsia="Times New Roman"/>
          <w:szCs w:val="24"/>
        </w:rPr>
      </w:pPr>
      <w:r>
        <w:rPr>
          <w:rFonts w:eastAsia="Times New Roman"/>
          <w:szCs w:val="24"/>
        </w:rPr>
        <w:t>Η δέκατη όγ</w:t>
      </w:r>
      <w:r>
        <w:rPr>
          <w:rFonts w:eastAsia="Times New Roman"/>
          <w:szCs w:val="24"/>
        </w:rPr>
        <w:t>δοη με αριθμό 1716/29-5-2018 επίκαιρη ερώτηση δεύτερου κύκλου του Βουλευτή Ηρακλείου της Δημοκρατικής Συμπαράταξης ΠΑΣΟΚ</w:t>
      </w:r>
      <w:r>
        <w:rPr>
          <w:rFonts w:eastAsia="Times New Roman"/>
          <w:szCs w:val="24"/>
        </w:rPr>
        <w:t xml:space="preserve"> </w:t>
      </w:r>
      <w:r>
        <w:rPr>
          <w:rFonts w:eastAsia="Times New Roman"/>
          <w:szCs w:val="24"/>
        </w:rPr>
        <w:t xml:space="preserve">-ΔΗΜΑΡ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Αγροτικής Ανάπτυξης και Τροφίμων, με θέμα</w:t>
      </w:r>
      <w:r>
        <w:rPr>
          <w:rFonts w:eastAsia="Times New Roman"/>
          <w:szCs w:val="24"/>
        </w:rPr>
        <w:t>:</w:t>
      </w:r>
      <w:r>
        <w:rPr>
          <w:rFonts w:eastAsia="Times New Roman"/>
          <w:szCs w:val="24"/>
        </w:rPr>
        <w:t xml:space="preserve"> «Άμεση πληρωμή του υπολοίπου της ενίσχυσης </w:t>
      </w:r>
      <w:r>
        <w:rPr>
          <w:rFonts w:eastAsia="Times New Roman"/>
          <w:szCs w:val="24"/>
        </w:rPr>
        <w:t>του προγράμματος νέων αγροτών του 2014», δεν θα συζητηθεί λόγω κωλύματος του ερωτώντος Βουλευτή.</w:t>
      </w:r>
    </w:p>
    <w:p w14:paraId="657FEC4E" w14:textId="77777777" w:rsidR="0046060E" w:rsidRDefault="00AD2655">
      <w:pPr>
        <w:spacing w:line="600" w:lineRule="auto"/>
        <w:ind w:firstLine="720"/>
        <w:contextualSpacing/>
        <w:jc w:val="both"/>
        <w:rPr>
          <w:rFonts w:eastAsia="Times New Roman"/>
          <w:szCs w:val="24"/>
        </w:rPr>
      </w:pPr>
      <w:r>
        <w:rPr>
          <w:rFonts w:eastAsia="Times New Roman"/>
          <w:szCs w:val="24"/>
        </w:rPr>
        <w:t>Η τέταρτη με αριθμό 1811/13-6-2018 επίκαιρη ερώτηση δεύτερου κύκλου του Βουλευτή Β΄ Θεσσαλονίκης της Ένωσης Κεντρώων κ. Αριστείδη Φωκά προς τον Υπουργό Υποδομώ</w:t>
      </w:r>
      <w:r>
        <w:rPr>
          <w:rFonts w:eastAsia="Times New Roman"/>
          <w:szCs w:val="24"/>
        </w:rPr>
        <w:t>ν και Μεταφορών, με θέμα</w:t>
      </w:r>
      <w:r>
        <w:rPr>
          <w:rFonts w:eastAsia="Times New Roman"/>
          <w:szCs w:val="24"/>
        </w:rPr>
        <w:t>:</w:t>
      </w:r>
      <w:r>
        <w:rPr>
          <w:rFonts w:eastAsia="Times New Roman"/>
          <w:szCs w:val="24"/>
        </w:rPr>
        <w:t xml:space="preserve"> «Δραματική αύξηση διοδίων», δεν θα συζητηθεί λόγω κωλύματος του ερωτώντος Βουλευτή.</w:t>
      </w:r>
    </w:p>
    <w:p w14:paraId="657FEC4F" w14:textId="77777777" w:rsidR="0046060E" w:rsidRDefault="00AD2655">
      <w:pPr>
        <w:spacing w:line="600" w:lineRule="auto"/>
        <w:ind w:firstLine="720"/>
        <w:contextualSpacing/>
        <w:jc w:val="both"/>
        <w:rPr>
          <w:rFonts w:eastAsia="Times New Roman"/>
          <w:szCs w:val="24"/>
        </w:rPr>
      </w:pPr>
      <w:r>
        <w:rPr>
          <w:rFonts w:eastAsia="Times New Roman"/>
          <w:szCs w:val="24"/>
        </w:rPr>
        <w:lastRenderedPageBreak/>
        <w:t>Η τρίτη με αριθμό 1815/18-6-2018 επίκαιρη ερώτηση πρώτου κύκλου του Βουλευτή Λ</w:t>
      </w:r>
      <w:r>
        <w:rPr>
          <w:rFonts w:eastAsia="Times New Roman"/>
          <w:szCs w:val="24"/>
        </w:rPr>
        <w:t>α</w:t>
      </w:r>
      <w:r>
        <w:rPr>
          <w:rFonts w:eastAsia="Times New Roman"/>
          <w:szCs w:val="24"/>
        </w:rPr>
        <w:t>ρ</w:t>
      </w:r>
      <w:r>
        <w:rPr>
          <w:rFonts w:eastAsia="Times New Roman"/>
          <w:szCs w:val="24"/>
        </w:rPr>
        <w:t>ί</w:t>
      </w:r>
      <w:r>
        <w:rPr>
          <w:rFonts w:eastAsia="Times New Roman"/>
          <w:szCs w:val="24"/>
        </w:rPr>
        <w:t>σ</w:t>
      </w:r>
      <w:r>
        <w:rPr>
          <w:rFonts w:eastAsia="Times New Roman"/>
          <w:szCs w:val="24"/>
        </w:rPr>
        <w:t>η</w:t>
      </w:r>
      <w:r>
        <w:rPr>
          <w:rFonts w:eastAsia="Times New Roman"/>
          <w:szCs w:val="24"/>
        </w:rPr>
        <w:t>ς της Δημοκρατικής Συμπαράταξης ΠΑΣΟΚ</w:t>
      </w:r>
      <w:r>
        <w:rPr>
          <w:rFonts w:eastAsia="Times New Roman"/>
          <w:szCs w:val="24"/>
        </w:rPr>
        <w:t xml:space="preserve"> - </w:t>
      </w:r>
      <w:r>
        <w:rPr>
          <w:rFonts w:eastAsia="Times New Roman"/>
          <w:szCs w:val="24"/>
        </w:rPr>
        <w:t xml:space="preserve">ΔΗΜΑΡ κ. Κωνσταντίνου </w:t>
      </w:r>
      <w:proofErr w:type="spellStart"/>
      <w:r>
        <w:rPr>
          <w:rFonts w:eastAsia="Times New Roman"/>
          <w:szCs w:val="24"/>
        </w:rPr>
        <w:t>Μ</w:t>
      </w:r>
      <w:r>
        <w:rPr>
          <w:rFonts w:eastAsia="Times New Roman"/>
          <w:szCs w:val="24"/>
        </w:rPr>
        <w:t>παργιώτα</w:t>
      </w:r>
      <w:proofErr w:type="spellEnd"/>
      <w:r>
        <w:rPr>
          <w:rFonts w:eastAsia="Times New Roman"/>
          <w:szCs w:val="24"/>
        </w:rPr>
        <w:t xml:space="preserve"> προς τον Υπουργό Υποδομών και Μεταφορών, με θέμα</w:t>
      </w:r>
      <w:r>
        <w:rPr>
          <w:rFonts w:eastAsia="Times New Roman"/>
          <w:szCs w:val="24"/>
        </w:rPr>
        <w:t>:</w:t>
      </w:r>
      <w:r>
        <w:rPr>
          <w:rFonts w:eastAsia="Times New Roman"/>
          <w:szCs w:val="24"/>
        </w:rPr>
        <w:t xml:space="preserve"> «Επιτακτική ανάγκη η </w:t>
      </w:r>
      <w:proofErr w:type="spellStart"/>
      <w:r>
        <w:rPr>
          <w:rFonts w:eastAsia="Times New Roman"/>
          <w:szCs w:val="24"/>
        </w:rPr>
        <w:t>υπογείωση</w:t>
      </w:r>
      <w:proofErr w:type="spellEnd"/>
      <w:r>
        <w:rPr>
          <w:rFonts w:eastAsia="Times New Roman"/>
          <w:szCs w:val="24"/>
        </w:rPr>
        <w:t xml:space="preserve"> των σιδηροδρομικών γραμμών του ΟΣΕ στη Λάρισα», δεν θα συζητηθεί ύστερα από συνεννόηση του ερωτώντος Βουλευτή με τον κύριο Υπουργό.</w:t>
      </w:r>
    </w:p>
    <w:p w14:paraId="657FEC50" w14:textId="77777777" w:rsidR="0046060E" w:rsidRDefault="00AD2655">
      <w:pPr>
        <w:spacing w:line="600" w:lineRule="auto"/>
        <w:ind w:firstLine="720"/>
        <w:jc w:val="both"/>
        <w:rPr>
          <w:rFonts w:eastAsia="Times New Roman" w:cs="Times New Roman"/>
          <w:szCs w:val="24"/>
        </w:rPr>
      </w:pPr>
      <w:r w:rsidRPr="00AA16C0">
        <w:rPr>
          <w:rFonts w:eastAsia="Times New Roman" w:cs="Times New Roman"/>
          <w:szCs w:val="24"/>
        </w:rPr>
        <w:t xml:space="preserve">Η πρώτη με αριθμό 1816/18-6-2018 </w:t>
      </w:r>
      <w:r w:rsidRPr="00AA16C0">
        <w:rPr>
          <w:rFonts w:eastAsia="Times New Roman" w:cs="Times New Roman"/>
          <w:szCs w:val="24"/>
        </w:rPr>
        <w:t xml:space="preserve">επίκαιρη ερώτηση πρώτου κύκλου του Βουλευτή </w:t>
      </w:r>
      <w:r w:rsidRPr="00901505">
        <w:rPr>
          <w:rFonts w:eastAsia="Times New Roman" w:cs="Times New Roman"/>
          <w:szCs w:val="24"/>
        </w:rPr>
        <w:t>Ε</w:t>
      </w:r>
      <w:r>
        <w:rPr>
          <w:rFonts w:eastAsia="Times New Roman" w:cs="Times New Roman"/>
          <w:szCs w:val="24"/>
        </w:rPr>
        <w:t>υ</w:t>
      </w:r>
      <w:r w:rsidRPr="00901505">
        <w:rPr>
          <w:rFonts w:eastAsia="Times New Roman" w:cs="Times New Roman"/>
          <w:szCs w:val="24"/>
        </w:rPr>
        <w:t>βο</w:t>
      </w:r>
      <w:r>
        <w:rPr>
          <w:rFonts w:eastAsia="Times New Roman" w:cs="Times New Roman"/>
          <w:szCs w:val="24"/>
        </w:rPr>
        <w:t>ί</w:t>
      </w:r>
      <w:r w:rsidRPr="00901505">
        <w:rPr>
          <w:rFonts w:eastAsia="Times New Roman" w:cs="Times New Roman"/>
          <w:szCs w:val="24"/>
        </w:rPr>
        <w:t xml:space="preserve">ας του Συνασπισμού Ριζοσπαστικής Αριστεράς κ. </w:t>
      </w:r>
      <w:r w:rsidRPr="00901505">
        <w:rPr>
          <w:rFonts w:eastAsia="Times New Roman" w:cs="Times New Roman"/>
          <w:bCs/>
          <w:szCs w:val="24"/>
        </w:rPr>
        <w:t xml:space="preserve">Γεωργίου Ακριώτη </w:t>
      </w:r>
      <w:r w:rsidRPr="00901505">
        <w:rPr>
          <w:rFonts w:eastAsia="Times New Roman" w:cs="Times New Roman"/>
          <w:szCs w:val="24"/>
        </w:rPr>
        <w:t xml:space="preserve">προς την Υπουργό </w:t>
      </w:r>
      <w:r w:rsidRPr="00901505">
        <w:rPr>
          <w:rFonts w:eastAsia="Times New Roman" w:cs="Times New Roman"/>
          <w:bCs/>
          <w:szCs w:val="24"/>
        </w:rPr>
        <w:t xml:space="preserve">Πολιτισμού και Αθλητισμού, </w:t>
      </w:r>
      <w:r>
        <w:rPr>
          <w:rFonts w:eastAsia="Times New Roman" w:cs="Times New Roman"/>
          <w:szCs w:val="24"/>
        </w:rPr>
        <w:t>με θέμα</w:t>
      </w:r>
      <w:r>
        <w:rPr>
          <w:rFonts w:eastAsia="Times New Roman" w:cs="Times New Roman"/>
          <w:szCs w:val="24"/>
        </w:rPr>
        <w:t>:</w:t>
      </w:r>
      <w:r w:rsidRPr="00901505">
        <w:rPr>
          <w:rFonts w:eastAsia="Times New Roman" w:cs="Times New Roman"/>
          <w:szCs w:val="24"/>
        </w:rPr>
        <w:t xml:space="preserve"> «Δημοτική αγορά Χαλκίδας», δεν θα συζητηθεί λόγω κωλύματος της Υπουργού</w:t>
      </w:r>
      <w:r>
        <w:rPr>
          <w:rFonts w:eastAsia="Times New Roman" w:cs="Times New Roman"/>
          <w:szCs w:val="24"/>
        </w:rPr>
        <w:t xml:space="preserve"> κ. </w:t>
      </w:r>
      <w:proofErr w:type="spellStart"/>
      <w:r>
        <w:rPr>
          <w:rFonts w:eastAsia="Times New Roman" w:cs="Times New Roman"/>
          <w:szCs w:val="24"/>
        </w:rPr>
        <w:t>Κονιόρδου</w:t>
      </w:r>
      <w:proofErr w:type="spellEnd"/>
      <w:r w:rsidRPr="00104E17">
        <w:rPr>
          <w:rFonts w:eastAsia="Times New Roman" w:cs="Times New Roman"/>
          <w:szCs w:val="24"/>
        </w:rPr>
        <w:t>,</w:t>
      </w:r>
      <w:r w:rsidRPr="00901505">
        <w:rPr>
          <w:rFonts w:eastAsia="Times New Roman" w:cs="Times New Roman"/>
          <w:szCs w:val="24"/>
        </w:rPr>
        <w:t xml:space="preserve"> η οπο</w:t>
      </w:r>
      <w:r w:rsidRPr="00901505">
        <w:rPr>
          <w:rFonts w:eastAsia="Times New Roman" w:cs="Times New Roman"/>
          <w:szCs w:val="24"/>
        </w:rPr>
        <w:t>ία βρίσκεται στο εξωτερικό.</w:t>
      </w:r>
      <w:r>
        <w:rPr>
          <w:rFonts w:eastAsia="Times New Roman" w:cs="Times New Roman"/>
          <w:szCs w:val="24"/>
        </w:rPr>
        <w:t xml:space="preserve"> </w:t>
      </w:r>
    </w:p>
    <w:p w14:paraId="657FEC51" w14:textId="77777777" w:rsidR="0046060E" w:rsidRDefault="00AD2655">
      <w:pPr>
        <w:spacing w:line="600" w:lineRule="auto"/>
        <w:ind w:firstLine="720"/>
        <w:jc w:val="both"/>
        <w:rPr>
          <w:rFonts w:eastAsia="Times New Roman" w:cs="Times New Roman"/>
          <w:szCs w:val="24"/>
        </w:rPr>
      </w:pPr>
      <w:r w:rsidRPr="00901505">
        <w:rPr>
          <w:rFonts w:eastAsia="Times New Roman" w:cs="Times New Roman"/>
          <w:szCs w:val="24"/>
        </w:rPr>
        <w:t xml:space="preserve">Η δεύτερη με αριθμό 1820/18-6-2018 </w:t>
      </w:r>
      <w:r>
        <w:rPr>
          <w:rFonts w:eastAsia="Times New Roman" w:cs="Times New Roman"/>
          <w:szCs w:val="24"/>
        </w:rPr>
        <w:t>ε</w:t>
      </w:r>
      <w:r w:rsidRPr="00901505">
        <w:rPr>
          <w:rFonts w:eastAsia="Times New Roman" w:cs="Times New Roman"/>
          <w:szCs w:val="24"/>
        </w:rPr>
        <w:t xml:space="preserve">πίκαιρη </w:t>
      </w:r>
      <w:r>
        <w:rPr>
          <w:rFonts w:eastAsia="Times New Roman" w:cs="Times New Roman"/>
          <w:szCs w:val="24"/>
        </w:rPr>
        <w:t>ε</w:t>
      </w:r>
      <w:r w:rsidRPr="00901505">
        <w:rPr>
          <w:rFonts w:eastAsia="Times New Roman" w:cs="Times New Roman"/>
          <w:szCs w:val="24"/>
        </w:rPr>
        <w:t xml:space="preserve">ρώτηση δεύτερου κύκλου της Βουλευτού Σερρών της </w:t>
      </w:r>
      <w:r>
        <w:rPr>
          <w:rFonts w:eastAsia="Times New Roman" w:cs="Times New Roman"/>
          <w:szCs w:val="24"/>
        </w:rPr>
        <w:t xml:space="preserve">Νέας Δημοκρατίας </w:t>
      </w:r>
      <w:r w:rsidRPr="00901505">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Φωτεινής Αραμπατζή </w:t>
      </w:r>
      <w:r w:rsidRPr="00901505">
        <w:rPr>
          <w:rFonts w:eastAsia="Times New Roman" w:cs="Times New Roman"/>
          <w:szCs w:val="24"/>
        </w:rPr>
        <w:t>προς την Υπουργό</w:t>
      </w:r>
      <w:r>
        <w:rPr>
          <w:rFonts w:eastAsia="Times New Roman" w:cs="Times New Roman"/>
          <w:szCs w:val="24"/>
        </w:rPr>
        <w:t xml:space="preserve"> </w:t>
      </w:r>
      <w:r w:rsidRPr="00901505">
        <w:rPr>
          <w:rFonts w:eastAsia="Times New Roman" w:cs="Times New Roman"/>
          <w:bCs/>
          <w:szCs w:val="24"/>
        </w:rPr>
        <w:t>Πολιτισμού και Αθλητισμού,</w:t>
      </w:r>
      <w:r>
        <w:rPr>
          <w:rFonts w:eastAsia="Times New Roman" w:cs="Times New Roman"/>
          <w:szCs w:val="24"/>
        </w:rPr>
        <w:t xml:space="preserve"> </w:t>
      </w:r>
      <w:r w:rsidRPr="00901505">
        <w:rPr>
          <w:rFonts w:eastAsia="Times New Roman" w:cs="Times New Roman"/>
          <w:szCs w:val="24"/>
        </w:rPr>
        <w:t>με θέ</w:t>
      </w:r>
      <w:r>
        <w:rPr>
          <w:rFonts w:eastAsia="Times New Roman" w:cs="Times New Roman"/>
          <w:szCs w:val="24"/>
        </w:rPr>
        <w:t>μα</w:t>
      </w:r>
      <w:r>
        <w:rPr>
          <w:rFonts w:eastAsia="Times New Roman" w:cs="Times New Roman"/>
          <w:szCs w:val="24"/>
        </w:rPr>
        <w:t>:</w:t>
      </w:r>
      <w:r w:rsidRPr="00901505">
        <w:rPr>
          <w:rFonts w:eastAsia="Times New Roman" w:cs="Times New Roman"/>
          <w:szCs w:val="24"/>
        </w:rPr>
        <w:t xml:space="preserve"> «Κίνδυνος </w:t>
      </w:r>
      <w:proofErr w:type="spellStart"/>
      <w:r w:rsidRPr="00901505">
        <w:rPr>
          <w:rFonts w:eastAsia="Times New Roman" w:cs="Times New Roman"/>
          <w:szCs w:val="24"/>
        </w:rPr>
        <w:t>απένταξης</w:t>
      </w:r>
      <w:proofErr w:type="spellEnd"/>
      <w:r w:rsidRPr="00901505">
        <w:rPr>
          <w:rFonts w:eastAsia="Times New Roman" w:cs="Times New Roman"/>
          <w:szCs w:val="24"/>
        </w:rPr>
        <w:t xml:space="preserve"> από το ΕΣΠΑ/ΣΕΣ 2014-2</w:t>
      </w:r>
      <w:r w:rsidRPr="00901505">
        <w:rPr>
          <w:rFonts w:eastAsia="Times New Roman" w:cs="Times New Roman"/>
          <w:szCs w:val="24"/>
        </w:rPr>
        <w:t xml:space="preserve">020 των έργων της Αμφίπολης, λόγω κωλυσιεργίας του </w:t>
      </w:r>
      <w:r w:rsidRPr="00901505">
        <w:rPr>
          <w:rFonts w:eastAsia="Times New Roman" w:cs="Times New Roman"/>
          <w:szCs w:val="24"/>
        </w:rPr>
        <w:lastRenderedPageBreak/>
        <w:t>Υπουργείου Πολιτισμού»</w:t>
      </w:r>
      <w:r>
        <w:rPr>
          <w:rFonts w:eastAsia="Times New Roman" w:cs="Times New Roman"/>
          <w:szCs w:val="24"/>
        </w:rPr>
        <w:t xml:space="preserve">, δεν θα συζητηθεί λόγω κωλύματος της </w:t>
      </w:r>
      <w:r w:rsidRPr="00901505">
        <w:rPr>
          <w:rFonts w:eastAsia="Times New Roman" w:cs="Times New Roman"/>
          <w:szCs w:val="24"/>
        </w:rPr>
        <w:t xml:space="preserve">Υπουργού </w:t>
      </w:r>
      <w:r>
        <w:rPr>
          <w:rFonts w:eastAsia="Times New Roman" w:cs="Times New Roman"/>
          <w:szCs w:val="24"/>
        </w:rPr>
        <w:t xml:space="preserve">κ. </w:t>
      </w:r>
      <w:proofErr w:type="spellStart"/>
      <w:r>
        <w:rPr>
          <w:rFonts w:eastAsia="Times New Roman" w:cs="Times New Roman"/>
          <w:szCs w:val="24"/>
        </w:rPr>
        <w:t>Κονιόρδου</w:t>
      </w:r>
      <w:proofErr w:type="spellEnd"/>
      <w:r>
        <w:rPr>
          <w:rFonts w:eastAsia="Times New Roman" w:cs="Times New Roman"/>
          <w:szCs w:val="24"/>
        </w:rPr>
        <w:t xml:space="preserve">, </w:t>
      </w:r>
      <w:r w:rsidRPr="00901505">
        <w:rPr>
          <w:rFonts w:eastAsia="Times New Roman" w:cs="Times New Roman"/>
          <w:szCs w:val="24"/>
        </w:rPr>
        <w:t>η οποία βρίσκεται στο εξωτερικό.</w:t>
      </w:r>
    </w:p>
    <w:p w14:paraId="657FEC52" w14:textId="77777777" w:rsidR="0046060E" w:rsidRDefault="00AD2655">
      <w:pPr>
        <w:spacing w:line="600" w:lineRule="auto"/>
        <w:ind w:firstLine="720"/>
        <w:jc w:val="both"/>
        <w:rPr>
          <w:rFonts w:eastAsia="Times New Roman" w:cs="Times New Roman"/>
          <w:szCs w:val="24"/>
        </w:rPr>
      </w:pPr>
      <w:r w:rsidRPr="008C7A04">
        <w:rPr>
          <w:rFonts w:eastAsia="Times New Roman" w:cs="Times New Roman"/>
          <w:szCs w:val="24"/>
        </w:rPr>
        <w:t>Η</w:t>
      </w:r>
      <w:r>
        <w:rPr>
          <w:rFonts w:eastAsia="Times New Roman" w:cs="Times New Roman"/>
          <w:szCs w:val="24"/>
        </w:rPr>
        <w:t xml:space="preserve"> τρίτη </w:t>
      </w:r>
      <w:r w:rsidRPr="008C7A04">
        <w:rPr>
          <w:rFonts w:eastAsia="Times New Roman" w:cs="Times New Roman"/>
          <w:szCs w:val="24"/>
        </w:rPr>
        <w:t xml:space="preserve">με αριθμό 1832/19-6-2018 </w:t>
      </w:r>
      <w:r>
        <w:rPr>
          <w:rFonts w:eastAsia="Times New Roman" w:cs="Times New Roman"/>
          <w:szCs w:val="24"/>
        </w:rPr>
        <w:t>ε</w:t>
      </w:r>
      <w:r w:rsidRPr="008C7A04">
        <w:rPr>
          <w:rFonts w:eastAsia="Times New Roman" w:cs="Times New Roman"/>
          <w:szCs w:val="24"/>
        </w:rPr>
        <w:t xml:space="preserve">πίκαιρη </w:t>
      </w:r>
      <w:r w:rsidRPr="00F005EA">
        <w:rPr>
          <w:rFonts w:eastAsia="Times New Roman" w:cs="Times New Roman"/>
          <w:szCs w:val="24"/>
        </w:rPr>
        <w:t>ε</w:t>
      </w:r>
      <w:r w:rsidRPr="008C7A04">
        <w:rPr>
          <w:rFonts w:eastAsia="Times New Roman" w:cs="Times New Roman"/>
          <w:szCs w:val="24"/>
        </w:rPr>
        <w:t>ρώτηση</w:t>
      </w:r>
      <w:r>
        <w:rPr>
          <w:rFonts w:eastAsia="Times New Roman" w:cs="Times New Roman"/>
          <w:szCs w:val="24"/>
        </w:rPr>
        <w:t xml:space="preserve"> δεύτερου κύκλου </w:t>
      </w:r>
      <w:r w:rsidRPr="008C7A04">
        <w:rPr>
          <w:rFonts w:eastAsia="Times New Roman" w:cs="Times New Roman"/>
          <w:szCs w:val="24"/>
        </w:rPr>
        <w:t>του Βουλευτή Α΄ Θεσσαλο</w:t>
      </w:r>
      <w:r w:rsidRPr="008C7A04">
        <w:rPr>
          <w:rFonts w:eastAsia="Times New Roman" w:cs="Times New Roman"/>
          <w:szCs w:val="24"/>
        </w:rPr>
        <w:t>νίκης του Κομμουνιστικού Κόμματος Ελλάδ</w:t>
      </w:r>
      <w:r>
        <w:rPr>
          <w:rFonts w:eastAsia="Times New Roman" w:cs="Times New Roman"/>
          <w:szCs w:val="24"/>
        </w:rPr>
        <w:t>α</w:t>
      </w:r>
      <w:r w:rsidRPr="008C7A04">
        <w:rPr>
          <w:rFonts w:eastAsia="Times New Roman" w:cs="Times New Roman"/>
          <w:szCs w:val="24"/>
        </w:rPr>
        <w:t>ς κ.</w:t>
      </w:r>
      <w:r w:rsidRPr="008C7A04">
        <w:rPr>
          <w:rFonts w:eastAsia="Times New Roman" w:cs="Times New Roman"/>
          <w:bCs/>
          <w:szCs w:val="24"/>
        </w:rPr>
        <w:t xml:space="preserve"> Ιωάννη Δελή</w:t>
      </w:r>
      <w:r>
        <w:rPr>
          <w:rFonts w:eastAsia="Times New Roman" w:cs="Times New Roman"/>
          <w:bCs/>
          <w:szCs w:val="24"/>
        </w:rPr>
        <w:t xml:space="preserve"> </w:t>
      </w:r>
      <w:r w:rsidRPr="008C7A04">
        <w:rPr>
          <w:rFonts w:eastAsia="Times New Roman" w:cs="Times New Roman"/>
          <w:szCs w:val="24"/>
        </w:rPr>
        <w:t xml:space="preserve">προς την Υπουργό </w:t>
      </w:r>
      <w:r w:rsidRPr="008C7A04">
        <w:rPr>
          <w:rFonts w:eastAsia="Times New Roman" w:cs="Times New Roman"/>
          <w:bCs/>
          <w:szCs w:val="24"/>
        </w:rPr>
        <w:t>Πολιτισμού και Αθλητισμού,</w:t>
      </w:r>
      <w:r>
        <w:rPr>
          <w:rFonts w:eastAsia="Times New Roman" w:cs="Times New Roman"/>
          <w:szCs w:val="24"/>
        </w:rPr>
        <w:t xml:space="preserve"> </w:t>
      </w:r>
      <w:r w:rsidRPr="008C7A04">
        <w:rPr>
          <w:rFonts w:eastAsia="Times New Roman" w:cs="Times New Roman"/>
          <w:szCs w:val="24"/>
        </w:rPr>
        <w:t>με θέμα</w:t>
      </w:r>
      <w:r>
        <w:rPr>
          <w:rFonts w:eastAsia="Times New Roman" w:cs="Times New Roman"/>
          <w:szCs w:val="24"/>
        </w:rPr>
        <w:t>:</w:t>
      </w:r>
      <w:r w:rsidRPr="008C7A04">
        <w:rPr>
          <w:rFonts w:eastAsia="Times New Roman" w:cs="Times New Roman"/>
          <w:szCs w:val="24"/>
        </w:rPr>
        <w:t xml:space="preserve"> «Για την κατάσταση των εργαζομένων στην ΑΕΠΙ και τα δικαιώματα των δημιουργών δικαιούχων μελών της»</w:t>
      </w:r>
      <w:r>
        <w:rPr>
          <w:rFonts w:eastAsia="Times New Roman" w:cs="Times New Roman"/>
          <w:szCs w:val="24"/>
        </w:rPr>
        <w:t xml:space="preserve">, επίσης δεν θα συζητηθεί λόγω κωλύματος της </w:t>
      </w:r>
      <w:r w:rsidRPr="00901505">
        <w:rPr>
          <w:rFonts w:eastAsia="Times New Roman" w:cs="Times New Roman"/>
          <w:szCs w:val="24"/>
        </w:rPr>
        <w:t xml:space="preserve">Υπουργού </w:t>
      </w:r>
      <w:r>
        <w:rPr>
          <w:rFonts w:eastAsia="Times New Roman" w:cs="Times New Roman"/>
          <w:szCs w:val="24"/>
        </w:rPr>
        <w:t xml:space="preserve">κ. </w:t>
      </w:r>
      <w:proofErr w:type="spellStart"/>
      <w:r>
        <w:rPr>
          <w:rFonts w:eastAsia="Times New Roman" w:cs="Times New Roman"/>
          <w:szCs w:val="24"/>
        </w:rPr>
        <w:t>Κονιόρδου</w:t>
      </w:r>
      <w:proofErr w:type="spellEnd"/>
      <w:r>
        <w:rPr>
          <w:rFonts w:eastAsia="Times New Roman" w:cs="Times New Roman"/>
          <w:szCs w:val="24"/>
        </w:rPr>
        <w:t xml:space="preserve">, </w:t>
      </w:r>
      <w:r w:rsidRPr="00901505">
        <w:rPr>
          <w:rFonts w:eastAsia="Times New Roman" w:cs="Times New Roman"/>
          <w:szCs w:val="24"/>
        </w:rPr>
        <w:t>η οποία βρίσκεται στο εξωτερικό</w:t>
      </w:r>
      <w:r>
        <w:rPr>
          <w:rFonts w:eastAsia="Times New Roman" w:cs="Times New Roman"/>
          <w:szCs w:val="24"/>
        </w:rPr>
        <w:t xml:space="preserve">. </w:t>
      </w:r>
    </w:p>
    <w:p w14:paraId="657FEC53" w14:textId="77777777" w:rsidR="0046060E" w:rsidRDefault="00AD2655">
      <w:pPr>
        <w:spacing w:line="600" w:lineRule="auto"/>
        <w:ind w:firstLine="720"/>
        <w:jc w:val="both"/>
        <w:rPr>
          <w:rFonts w:eastAsia="Times New Roman"/>
          <w:szCs w:val="24"/>
        </w:rPr>
      </w:pPr>
      <w:r w:rsidRPr="007A56A2">
        <w:rPr>
          <w:rFonts w:eastAsia="Times New Roman"/>
          <w:szCs w:val="24"/>
        </w:rPr>
        <w:t xml:space="preserve">Η έκτη με αριθμό 1809/13-6-2018 επίκαιρη ερώτηση </w:t>
      </w:r>
      <w:r>
        <w:rPr>
          <w:rFonts w:eastAsia="Times New Roman"/>
          <w:szCs w:val="24"/>
        </w:rPr>
        <w:t xml:space="preserve">πρώτου κύκλου του </w:t>
      </w:r>
      <w:r w:rsidRPr="007A56A2">
        <w:rPr>
          <w:rFonts w:eastAsia="Times New Roman"/>
          <w:szCs w:val="24"/>
        </w:rPr>
        <w:t xml:space="preserve">Βουλευτή Β΄ Θεσσαλονίκης της Ένωσης Κεντρώων κ. </w:t>
      </w:r>
      <w:r w:rsidRPr="007A56A2">
        <w:rPr>
          <w:rFonts w:eastAsia="Times New Roman"/>
          <w:bCs/>
          <w:szCs w:val="24"/>
        </w:rPr>
        <w:t xml:space="preserve">Αριστείδη Φωκά </w:t>
      </w:r>
      <w:r w:rsidRPr="007A56A2">
        <w:rPr>
          <w:rFonts w:eastAsia="Times New Roman"/>
          <w:szCs w:val="24"/>
        </w:rPr>
        <w:t xml:space="preserve">προς τον Υπουργό </w:t>
      </w:r>
      <w:r w:rsidRPr="007A56A2">
        <w:rPr>
          <w:rFonts w:eastAsia="Times New Roman"/>
          <w:bCs/>
          <w:szCs w:val="24"/>
        </w:rPr>
        <w:t>Εξωτερικών,</w:t>
      </w:r>
      <w:r w:rsidRPr="007A56A2">
        <w:rPr>
          <w:rFonts w:eastAsia="Times New Roman"/>
          <w:szCs w:val="24"/>
        </w:rPr>
        <w:t xml:space="preserve"> με θέμα</w:t>
      </w:r>
      <w:r>
        <w:rPr>
          <w:rFonts w:eastAsia="Times New Roman"/>
          <w:szCs w:val="24"/>
        </w:rPr>
        <w:t>:</w:t>
      </w:r>
      <w:r w:rsidRPr="007A56A2">
        <w:rPr>
          <w:rFonts w:eastAsia="Times New Roman"/>
          <w:szCs w:val="24"/>
        </w:rPr>
        <w:t xml:space="preserve"> «Διαπραγματεύσεις για το </w:t>
      </w:r>
      <w:r>
        <w:rPr>
          <w:rFonts w:eastAsia="Times New Roman"/>
          <w:szCs w:val="24"/>
        </w:rPr>
        <w:t>σ</w:t>
      </w:r>
      <w:r w:rsidRPr="007A56A2">
        <w:rPr>
          <w:rFonts w:eastAsia="Times New Roman"/>
          <w:szCs w:val="24"/>
        </w:rPr>
        <w:t>κοπιανό»</w:t>
      </w:r>
      <w:r>
        <w:rPr>
          <w:rFonts w:eastAsia="Times New Roman"/>
          <w:szCs w:val="24"/>
        </w:rPr>
        <w:t xml:space="preserve">, δεν θα συζητηθεί λόγω κωλύματος του Υπουργού κ. Κοτζιά, ο οποίος βρίσκεται σε ταξίδι στο εσωτερικό. </w:t>
      </w:r>
    </w:p>
    <w:p w14:paraId="657FEC54" w14:textId="77777777" w:rsidR="0046060E" w:rsidRDefault="00AD2655">
      <w:pPr>
        <w:spacing w:line="600" w:lineRule="auto"/>
        <w:ind w:firstLine="720"/>
        <w:jc w:val="both"/>
        <w:rPr>
          <w:rFonts w:eastAsia="Times New Roman"/>
          <w:szCs w:val="24"/>
        </w:rPr>
      </w:pPr>
      <w:r w:rsidRPr="002C67B6">
        <w:rPr>
          <w:rFonts w:eastAsia="Times New Roman"/>
          <w:szCs w:val="24"/>
        </w:rPr>
        <w:t xml:space="preserve">Η </w:t>
      </w:r>
      <w:r>
        <w:rPr>
          <w:rFonts w:eastAsia="Times New Roman"/>
          <w:szCs w:val="24"/>
        </w:rPr>
        <w:t xml:space="preserve">όγδοη </w:t>
      </w:r>
      <w:r w:rsidRPr="002C67B6">
        <w:rPr>
          <w:rFonts w:eastAsia="Times New Roman"/>
          <w:szCs w:val="24"/>
        </w:rPr>
        <w:t xml:space="preserve">με αριθμό 1726/30-5-2018 </w:t>
      </w:r>
      <w:r>
        <w:rPr>
          <w:rFonts w:eastAsia="Times New Roman"/>
          <w:szCs w:val="24"/>
        </w:rPr>
        <w:t>ε</w:t>
      </w:r>
      <w:r w:rsidRPr="002C67B6">
        <w:rPr>
          <w:rFonts w:eastAsia="Times New Roman"/>
          <w:szCs w:val="24"/>
        </w:rPr>
        <w:t xml:space="preserve">πίκαιρη </w:t>
      </w:r>
      <w:r>
        <w:rPr>
          <w:rFonts w:eastAsia="Times New Roman"/>
          <w:szCs w:val="24"/>
        </w:rPr>
        <w:t>ε</w:t>
      </w:r>
      <w:r w:rsidRPr="002C67B6">
        <w:rPr>
          <w:rFonts w:eastAsia="Times New Roman"/>
          <w:szCs w:val="24"/>
        </w:rPr>
        <w:t>ρώτηση</w:t>
      </w:r>
      <w:r>
        <w:rPr>
          <w:rFonts w:eastAsia="Times New Roman"/>
          <w:szCs w:val="24"/>
        </w:rPr>
        <w:t xml:space="preserve"> δεύτερου κύκλου του</w:t>
      </w:r>
      <w:r w:rsidRPr="002C67B6">
        <w:rPr>
          <w:rFonts w:eastAsia="Times New Roman"/>
          <w:szCs w:val="24"/>
        </w:rPr>
        <w:t xml:space="preserve"> </w:t>
      </w:r>
      <w:r>
        <w:rPr>
          <w:rFonts w:eastAsia="Times New Roman"/>
          <w:szCs w:val="24"/>
        </w:rPr>
        <w:t xml:space="preserve">Ανεξάρτητου Βουλευτή Μεσσηνίας </w:t>
      </w:r>
      <w:r w:rsidRPr="002C67B6">
        <w:rPr>
          <w:rFonts w:eastAsia="Times New Roman"/>
          <w:szCs w:val="24"/>
        </w:rPr>
        <w:t>κ.</w:t>
      </w:r>
      <w:r>
        <w:rPr>
          <w:rFonts w:eastAsia="Times New Roman"/>
          <w:szCs w:val="24"/>
        </w:rPr>
        <w:t xml:space="preserve"> </w:t>
      </w:r>
      <w:r w:rsidRPr="002C67B6">
        <w:rPr>
          <w:rFonts w:eastAsia="Times New Roman"/>
          <w:bCs/>
          <w:szCs w:val="24"/>
        </w:rPr>
        <w:t xml:space="preserve">Δημητρίου </w:t>
      </w:r>
      <w:proofErr w:type="spellStart"/>
      <w:r w:rsidRPr="002C67B6">
        <w:rPr>
          <w:rFonts w:eastAsia="Times New Roman"/>
          <w:bCs/>
          <w:szCs w:val="24"/>
        </w:rPr>
        <w:t>Κουκούτση</w:t>
      </w:r>
      <w:proofErr w:type="spellEnd"/>
      <w:r>
        <w:rPr>
          <w:rFonts w:eastAsia="Times New Roman"/>
          <w:szCs w:val="24"/>
        </w:rPr>
        <w:t xml:space="preserve"> </w:t>
      </w:r>
      <w:r w:rsidRPr="002C67B6">
        <w:rPr>
          <w:rFonts w:eastAsia="Times New Roman"/>
          <w:szCs w:val="24"/>
        </w:rPr>
        <w:t>προς τον Υπουργό</w:t>
      </w:r>
      <w:r>
        <w:rPr>
          <w:rFonts w:eastAsia="Times New Roman"/>
          <w:szCs w:val="24"/>
        </w:rPr>
        <w:t xml:space="preserve"> </w:t>
      </w:r>
      <w:r>
        <w:rPr>
          <w:rFonts w:eastAsia="Times New Roman"/>
          <w:bCs/>
          <w:szCs w:val="24"/>
        </w:rPr>
        <w:t>Εξωτ</w:t>
      </w:r>
      <w:r>
        <w:rPr>
          <w:rFonts w:eastAsia="Times New Roman"/>
          <w:bCs/>
          <w:szCs w:val="24"/>
        </w:rPr>
        <w:t xml:space="preserve">ερικών, </w:t>
      </w:r>
      <w:r w:rsidRPr="002C67B6">
        <w:rPr>
          <w:rFonts w:eastAsia="Times New Roman"/>
          <w:szCs w:val="24"/>
        </w:rPr>
        <w:t>με θέμα</w:t>
      </w:r>
      <w:r>
        <w:rPr>
          <w:rFonts w:eastAsia="Times New Roman"/>
          <w:szCs w:val="24"/>
        </w:rPr>
        <w:t>:</w:t>
      </w:r>
      <w:r w:rsidRPr="002C67B6">
        <w:rPr>
          <w:rFonts w:eastAsia="Times New Roman"/>
          <w:szCs w:val="24"/>
        </w:rPr>
        <w:t xml:space="preserve"> </w:t>
      </w:r>
      <w:r w:rsidRPr="002C67B6">
        <w:rPr>
          <w:rFonts w:eastAsia="Times New Roman"/>
          <w:szCs w:val="24"/>
        </w:rPr>
        <w:lastRenderedPageBreak/>
        <w:t xml:space="preserve">«Χαμηλότοκα δάνεια από την τουρκική τράπεζα </w:t>
      </w:r>
      <w:proofErr w:type="spellStart"/>
      <w:r w:rsidRPr="002C67B6">
        <w:rPr>
          <w:rFonts w:eastAsia="Times New Roman"/>
          <w:szCs w:val="24"/>
        </w:rPr>
        <w:t>Ζιραάτ</w:t>
      </w:r>
      <w:proofErr w:type="spellEnd"/>
      <w:r w:rsidRPr="002C67B6">
        <w:rPr>
          <w:rFonts w:eastAsia="Times New Roman"/>
          <w:szCs w:val="24"/>
        </w:rPr>
        <w:t xml:space="preserve"> στους καπνοπαραγωγούς της Θράκης»</w:t>
      </w:r>
      <w:r>
        <w:rPr>
          <w:rFonts w:eastAsia="Times New Roman"/>
          <w:szCs w:val="24"/>
        </w:rPr>
        <w:t>,</w:t>
      </w:r>
      <w:r w:rsidRPr="00892380">
        <w:rPr>
          <w:rFonts w:eastAsia="Times New Roman"/>
          <w:szCs w:val="24"/>
        </w:rPr>
        <w:t xml:space="preserve"> </w:t>
      </w:r>
      <w:r>
        <w:rPr>
          <w:rFonts w:eastAsia="Times New Roman"/>
          <w:szCs w:val="24"/>
        </w:rPr>
        <w:t>δεν θα συζητηθεί λόγω κωλύματος του Υπουργού κ. Κοτζιά, ο οποίος βρίσκεται σε ταξίδι στο εσωτερικό.</w:t>
      </w:r>
    </w:p>
    <w:p w14:paraId="657FEC55" w14:textId="77777777" w:rsidR="0046060E" w:rsidRDefault="00AD2655">
      <w:pPr>
        <w:spacing w:line="600" w:lineRule="auto"/>
        <w:ind w:firstLine="720"/>
        <w:jc w:val="both"/>
        <w:rPr>
          <w:rFonts w:eastAsia="Times New Roman"/>
          <w:szCs w:val="24"/>
        </w:rPr>
      </w:pPr>
      <w:r w:rsidRPr="00A35E84">
        <w:rPr>
          <w:rFonts w:eastAsia="Times New Roman"/>
          <w:szCs w:val="24"/>
        </w:rPr>
        <w:t>Η</w:t>
      </w:r>
      <w:r>
        <w:rPr>
          <w:rFonts w:eastAsia="Times New Roman"/>
          <w:szCs w:val="24"/>
        </w:rPr>
        <w:t xml:space="preserve"> έβδομη</w:t>
      </w:r>
      <w:r w:rsidRPr="00A35E84">
        <w:rPr>
          <w:rFonts w:eastAsia="Times New Roman"/>
          <w:szCs w:val="24"/>
        </w:rPr>
        <w:t xml:space="preserve"> με αριθμό 1808/13-6-2018 </w:t>
      </w:r>
      <w:r>
        <w:rPr>
          <w:rFonts w:eastAsia="Times New Roman"/>
          <w:szCs w:val="24"/>
        </w:rPr>
        <w:t>ε</w:t>
      </w:r>
      <w:r w:rsidRPr="00A35E84">
        <w:rPr>
          <w:rFonts w:eastAsia="Times New Roman"/>
          <w:szCs w:val="24"/>
        </w:rPr>
        <w:t xml:space="preserve">πίκαιρη </w:t>
      </w:r>
      <w:r>
        <w:rPr>
          <w:rFonts w:eastAsia="Times New Roman"/>
          <w:szCs w:val="24"/>
        </w:rPr>
        <w:t>ε</w:t>
      </w:r>
      <w:r w:rsidRPr="00A35E84">
        <w:rPr>
          <w:rFonts w:eastAsia="Times New Roman"/>
          <w:szCs w:val="24"/>
        </w:rPr>
        <w:t xml:space="preserve">ρώτηση </w:t>
      </w:r>
      <w:r>
        <w:rPr>
          <w:rFonts w:eastAsia="Times New Roman"/>
          <w:szCs w:val="24"/>
        </w:rPr>
        <w:t xml:space="preserve">δεύτερου κύκλου του </w:t>
      </w:r>
      <w:r w:rsidRPr="00A35E84">
        <w:rPr>
          <w:rFonts w:eastAsia="Times New Roman"/>
          <w:szCs w:val="24"/>
        </w:rPr>
        <w:t xml:space="preserve">Ανεξάρτητου Βουλευτή Β΄ Αθηνών κ. </w:t>
      </w:r>
      <w:r w:rsidRPr="00A35E84">
        <w:rPr>
          <w:rFonts w:eastAsia="Times New Roman"/>
          <w:bCs/>
          <w:szCs w:val="24"/>
        </w:rPr>
        <w:t xml:space="preserve">Θεοχάρη </w:t>
      </w:r>
      <w:proofErr w:type="spellStart"/>
      <w:r w:rsidRPr="00A35E84">
        <w:rPr>
          <w:rFonts w:eastAsia="Times New Roman"/>
          <w:bCs/>
          <w:szCs w:val="24"/>
        </w:rPr>
        <w:t>Θεοχάρη</w:t>
      </w:r>
      <w:proofErr w:type="spellEnd"/>
      <w:r w:rsidRPr="00A35E84">
        <w:rPr>
          <w:rFonts w:eastAsia="Times New Roman"/>
          <w:szCs w:val="24"/>
        </w:rPr>
        <w:t xml:space="preserve"> προς την Υπουργό </w:t>
      </w:r>
      <w:r w:rsidRPr="00A35E84">
        <w:rPr>
          <w:rFonts w:eastAsia="Times New Roman"/>
          <w:bCs/>
          <w:szCs w:val="24"/>
        </w:rPr>
        <w:t>Πολιτισμού και Αθλητισμού,</w:t>
      </w:r>
      <w:r w:rsidRPr="00A35E84">
        <w:rPr>
          <w:rFonts w:eastAsia="Times New Roman"/>
          <w:szCs w:val="24"/>
        </w:rPr>
        <w:t xml:space="preserve"> με θέμα</w:t>
      </w:r>
      <w:r>
        <w:rPr>
          <w:rFonts w:eastAsia="Times New Roman"/>
          <w:szCs w:val="24"/>
        </w:rPr>
        <w:t>:</w:t>
      </w:r>
      <w:r w:rsidRPr="00A35E84">
        <w:rPr>
          <w:rFonts w:eastAsia="Times New Roman"/>
          <w:szCs w:val="24"/>
        </w:rPr>
        <w:t xml:space="preserve"> «Συνεχή </w:t>
      </w:r>
      <w:r>
        <w:rPr>
          <w:rFonts w:eastAsia="Times New Roman"/>
          <w:szCs w:val="24"/>
        </w:rPr>
        <w:t>κ</w:t>
      </w:r>
      <w:r w:rsidRPr="00A35E84">
        <w:rPr>
          <w:rFonts w:eastAsia="Times New Roman"/>
          <w:szCs w:val="24"/>
        </w:rPr>
        <w:t xml:space="preserve">ρούσματα </w:t>
      </w:r>
      <w:r>
        <w:rPr>
          <w:rFonts w:eastAsia="Times New Roman"/>
          <w:szCs w:val="24"/>
        </w:rPr>
        <w:t>β</w:t>
      </w:r>
      <w:r w:rsidRPr="00A35E84">
        <w:rPr>
          <w:rFonts w:eastAsia="Times New Roman"/>
          <w:szCs w:val="24"/>
        </w:rPr>
        <w:t xml:space="preserve">ίας στα </w:t>
      </w:r>
      <w:r>
        <w:rPr>
          <w:rFonts w:eastAsia="Times New Roman"/>
          <w:szCs w:val="24"/>
        </w:rPr>
        <w:t>γ</w:t>
      </w:r>
      <w:r w:rsidRPr="00A35E84">
        <w:rPr>
          <w:rFonts w:eastAsia="Times New Roman"/>
          <w:szCs w:val="24"/>
        </w:rPr>
        <w:t>ήπεδα του Ελληνικού Πρωταθλήματος Ποδοσφαίρου»</w:t>
      </w:r>
      <w:r>
        <w:rPr>
          <w:rFonts w:eastAsia="Times New Roman"/>
          <w:szCs w:val="24"/>
        </w:rPr>
        <w:t>,</w:t>
      </w:r>
      <w:r w:rsidRPr="00AA16C0">
        <w:rPr>
          <w:rFonts w:eastAsia="Times New Roman"/>
          <w:bCs/>
          <w:szCs w:val="24"/>
        </w:rPr>
        <w:t xml:space="preserve"> </w:t>
      </w:r>
      <w:r>
        <w:rPr>
          <w:rFonts w:eastAsia="Times New Roman"/>
          <w:bCs/>
          <w:szCs w:val="24"/>
        </w:rPr>
        <w:t>δεν θα συζητηθεί</w:t>
      </w:r>
      <w:r>
        <w:rPr>
          <w:rFonts w:eastAsia="Times New Roman"/>
          <w:szCs w:val="24"/>
        </w:rPr>
        <w:t xml:space="preserve"> </w:t>
      </w:r>
      <w:r w:rsidRPr="00A35E84">
        <w:rPr>
          <w:rFonts w:eastAsia="Times New Roman"/>
          <w:szCs w:val="24"/>
        </w:rPr>
        <w:t>λόγω κωλύματος του Υ</w:t>
      </w:r>
      <w:r>
        <w:rPr>
          <w:rFonts w:eastAsia="Times New Roman"/>
          <w:szCs w:val="24"/>
        </w:rPr>
        <w:t>φυ</w:t>
      </w:r>
      <w:r w:rsidRPr="00A35E84">
        <w:rPr>
          <w:rFonts w:eastAsia="Times New Roman"/>
          <w:szCs w:val="24"/>
        </w:rPr>
        <w:t>πουργού</w:t>
      </w:r>
      <w:r>
        <w:rPr>
          <w:rFonts w:eastAsia="Times New Roman"/>
          <w:szCs w:val="24"/>
        </w:rPr>
        <w:t xml:space="preserve"> Πολιτισμού</w:t>
      </w:r>
      <w:r>
        <w:rPr>
          <w:rFonts w:eastAsia="Times New Roman"/>
          <w:szCs w:val="24"/>
        </w:rPr>
        <w:t xml:space="preserve"> και Αθλητισμού κ. Βασιλειάδη,</w:t>
      </w:r>
      <w:r w:rsidRPr="00A35E84">
        <w:rPr>
          <w:rFonts w:eastAsia="Times New Roman"/>
          <w:szCs w:val="24"/>
        </w:rPr>
        <w:t xml:space="preserve"> ο οποίος θα βρίσκεται σε</w:t>
      </w:r>
      <w:r>
        <w:rPr>
          <w:rFonts w:eastAsia="Times New Roman"/>
          <w:szCs w:val="24"/>
        </w:rPr>
        <w:t xml:space="preserve"> συνέντευξη Τ</w:t>
      </w:r>
      <w:r w:rsidRPr="00A35E84">
        <w:rPr>
          <w:rFonts w:eastAsia="Times New Roman"/>
          <w:szCs w:val="24"/>
        </w:rPr>
        <w:t xml:space="preserve">ύπου με την Ολυμπιακή Επιτροπή. </w:t>
      </w:r>
    </w:p>
    <w:p w14:paraId="657FEC56" w14:textId="77777777" w:rsidR="0046060E" w:rsidRDefault="00AD2655">
      <w:pPr>
        <w:spacing w:line="600" w:lineRule="auto"/>
        <w:ind w:firstLine="720"/>
        <w:jc w:val="both"/>
        <w:rPr>
          <w:rFonts w:eastAsia="Times New Roman"/>
          <w:szCs w:val="24"/>
        </w:rPr>
      </w:pPr>
      <w:r w:rsidRPr="009D5E45">
        <w:rPr>
          <w:rFonts w:eastAsia="Times New Roman"/>
          <w:szCs w:val="24"/>
        </w:rPr>
        <w:t>Η τέταρτη με αριθμό 1812/14-6-2018 επίκαιρη ερώτηση πρώτου κύκλου του Βουλευτή Α΄ Πειραι</w:t>
      </w:r>
      <w:r>
        <w:rPr>
          <w:rFonts w:eastAsia="Times New Roman"/>
          <w:szCs w:val="24"/>
        </w:rPr>
        <w:t>ώς</w:t>
      </w:r>
      <w:r w:rsidRPr="009D5E45">
        <w:rPr>
          <w:rFonts w:eastAsia="Times New Roman"/>
          <w:szCs w:val="24"/>
        </w:rPr>
        <w:t xml:space="preserve"> του Λαϊκού Συνδέσμου – Χρυσή Αυγή κ.</w:t>
      </w:r>
      <w:r>
        <w:rPr>
          <w:rFonts w:eastAsia="Times New Roman"/>
          <w:szCs w:val="24"/>
        </w:rPr>
        <w:t xml:space="preserve"> </w:t>
      </w:r>
      <w:r w:rsidRPr="009D5E45">
        <w:rPr>
          <w:rFonts w:eastAsia="Times New Roman"/>
          <w:bCs/>
          <w:szCs w:val="24"/>
        </w:rPr>
        <w:t xml:space="preserve">Νικολάου </w:t>
      </w:r>
      <w:proofErr w:type="spellStart"/>
      <w:r w:rsidRPr="009D5E45">
        <w:rPr>
          <w:rFonts w:eastAsia="Times New Roman"/>
          <w:bCs/>
          <w:szCs w:val="24"/>
        </w:rPr>
        <w:t>Κούζηλου</w:t>
      </w:r>
      <w:proofErr w:type="spellEnd"/>
      <w:r>
        <w:rPr>
          <w:rFonts w:eastAsia="Times New Roman"/>
          <w:szCs w:val="24"/>
        </w:rPr>
        <w:t xml:space="preserve"> </w:t>
      </w:r>
      <w:r w:rsidRPr="009D5E45">
        <w:rPr>
          <w:rFonts w:eastAsia="Times New Roman"/>
          <w:szCs w:val="24"/>
        </w:rPr>
        <w:t xml:space="preserve">προς τον </w:t>
      </w:r>
      <w:r w:rsidRPr="009D5E45">
        <w:rPr>
          <w:rFonts w:eastAsia="Times New Roman"/>
          <w:szCs w:val="24"/>
        </w:rPr>
        <w:t>Υπουργό</w:t>
      </w:r>
      <w:r>
        <w:rPr>
          <w:rFonts w:eastAsia="Times New Roman"/>
          <w:szCs w:val="24"/>
        </w:rPr>
        <w:t xml:space="preserve"> </w:t>
      </w:r>
      <w:r w:rsidRPr="009D5E45">
        <w:rPr>
          <w:rFonts w:eastAsia="Times New Roman"/>
          <w:bCs/>
          <w:szCs w:val="24"/>
        </w:rPr>
        <w:t>Εσωτερικών,</w:t>
      </w:r>
      <w:r w:rsidRPr="009D5E45">
        <w:rPr>
          <w:rFonts w:eastAsia="Times New Roman"/>
          <w:szCs w:val="24"/>
        </w:rPr>
        <w:t xml:space="preserve"> με θέμα</w:t>
      </w:r>
      <w:r>
        <w:rPr>
          <w:rFonts w:eastAsia="Times New Roman"/>
          <w:szCs w:val="24"/>
        </w:rPr>
        <w:t>:</w:t>
      </w:r>
      <w:r w:rsidRPr="009D5E45">
        <w:rPr>
          <w:rFonts w:eastAsia="Times New Roman"/>
          <w:szCs w:val="24"/>
        </w:rPr>
        <w:t xml:space="preserve"> «Ανεξέλεγκτη η κατάσταση στο κέντρο φιλοξενίας προσφύγων στο</w:t>
      </w:r>
      <w:r>
        <w:rPr>
          <w:rFonts w:eastAsia="Times New Roman"/>
          <w:szCs w:val="24"/>
        </w:rPr>
        <w:t>ν</w:t>
      </w:r>
      <w:r w:rsidRPr="009D5E45">
        <w:rPr>
          <w:rFonts w:eastAsia="Times New Roman"/>
          <w:szCs w:val="24"/>
        </w:rPr>
        <w:t xml:space="preserve"> Σκαραμαγκά»</w:t>
      </w:r>
      <w:r>
        <w:rPr>
          <w:rFonts w:eastAsia="Times New Roman"/>
          <w:szCs w:val="24"/>
        </w:rPr>
        <w:t xml:space="preserve">, δεν θα συζητηθεί λόγω κωλύματος του Αναπληρωτή Υπουργού Εσωτερικών κ. Νικολάου </w:t>
      </w:r>
      <w:proofErr w:type="spellStart"/>
      <w:r>
        <w:rPr>
          <w:rFonts w:eastAsia="Times New Roman"/>
          <w:szCs w:val="24"/>
        </w:rPr>
        <w:t>Τόσκα</w:t>
      </w:r>
      <w:proofErr w:type="spellEnd"/>
      <w:r>
        <w:rPr>
          <w:rFonts w:eastAsia="Times New Roman"/>
          <w:szCs w:val="24"/>
        </w:rPr>
        <w:t>.</w:t>
      </w:r>
    </w:p>
    <w:p w14:paraId="657FEC57" w14:textId="77777777" w:rsidR="0046060E" w:rsidRDefault="00AD2655">
      <w:pPr>
        <w:spacing w:line="600" w:lineRule="auto"/>
        <w:ind w:firstLine="720"/>
        <w:jc w:val="both"/>
        <w:rPr>
          <w:rFonts w:eastAsia="Times New Roman"/>
          <w:szCs w:val="24"/>
        </w:rPr>
      </w:pPr>
      <w:r w:rsidRPr="00E20108">
        <w:rPr>
          <w:rFonts w:eastAsia="Times New Roman"/>
          <w:bCs/>
          <w:szCs w:val="24"/>
        </w:rPr>
        <w:lastRenderedPageBreak/>
        <w:t xml:space="preserve">Η δέκατη πέμπτη με αριθμό 1554/24-4-2018 </w:t>
      </w:r>
      <w:r>
        <w:rPr>
          <w:rFonts w:eastAsia="Times New Roman"/>
          <w:bCs/>
          <w:szCs w:val="24"/>
        </w:rPr>
        <w:t>ε</w:t>
      </w:r>
      <w:r w:rsidRPr="00E20108">
        <w:rPr>
          <w:rFonts w:eastAsia="Times New Roman"/>
          <w:bCs/>
          <w:szCs w:val="24"/>
        </w:rPr>
        <w:t xml:space="preserve">πίκαιρη </w:t>
      </w:r>
      <w:r>
        <w:rPr>
          <w:rFonts w:eastAsia="Times New Roman"/>
          <w:bCs/>
          <w:szCs w:val="24"/>
        </w:rPr>
        <w:t>ε</w:t>
      </w:r>
      <w:r w:rsidRPr="00E20108">
        <w:rPr>
          <w:rFonts w:eastAsia="Times New Roman"/>
          <w:bCs/>
          <w:szCs w:val="24"/>
        </w:rPr>
        <w:t>ρώτηση δεύτερου</w:t>
      </w:r>
      <w:r w:rsidRPr="00E20108">
        <w:rPr>
          <w:rFonts w:eastAsia="Times New Roman"/>
          <w:bCs/>
          <w:szCs w:val="24"/>
        </w:rPr>
        <w:t xml:space="preserve"> κύκλου </w:t>
      </w:r>
      <w:r>
        <w:rPr>
          <w:rFonts w:eastAsia="Times New Roman"/>
          <w:bCs/>
          <w:szCs w:val="24"/>
        </w:rPr>
        <w:t>του Βουλευτή Κιλκίς</w:t>
      </w:r>
      <w:r w:rsidRPr="00E20108">
        <w:rPr>
          <w:rFonts w:eastAsia="Times New Roman"/>
          <w:bCs/>
          <w:szCs w:val="24"/>
        </w:rPr>
        <w:t xml:space="preserve"> του Λ</w:t>
      </w:r>
      <w:r>
        <w:rPr>
          <w:rFonts w:eastAsia="Times New Roman"/>
          <w:bCs/>
          <w:szCs w:val="24"/>
        </w:rPr>
        <w:t>αϊκού Συνδέσμου – Χρυσή Αυγή</w:t>
      </w:r>
      <w:r w:rsidRPr="00E20108">
        <w:rPr>
          <w:rFonts w:eastAsia="Times New Roman"/>
          <w:bCs/>
          <w:szCs w:val="24"/>
        </w:rPr>
        <w:t xml:space="preserve"> κ.</w:t>
      </w:r>
      <w:r>
        <w:rPr>
          <w:rFonts w:eastAsia="Times New Roman"/>
          <w:bCs/>
          <w:szCs w:val="24"/>
        </w:rPr>
        <w:t xml:space="preserve"> </w:t>
      </w:r>
      <w:r w:rsidRPr="00E20108">
        <w:rPr>
          <w:rFonts w:eastAsia="Times New Roman"/>
          <w:szCs w:val="24"/>
        </w:rPr>
        <w:t>Χρήστου Χατζησάββα</w:t>
      </w:r>
      <w:r>
        <w:rPr>
          <w:rFonts w:eastAsia="Times New Roman"/>
          <w:bCs/>
          <w:szCs w:val="24"/>
        </w:rPr>
        <w:t xml:space="preserve"> </w:t>
      </w:r>
      <w:r w:rsidRPr="00E20108">
        <w:rPr>
          <w:rFonts w:eastAsia="Times New Roman"/>
          <w:bCs/>
          <w:szCs w:val="24"/>
        </w:rPr>
        <w:t>προς τον Υπουργό</w:t>
      </w:r>
      <w:r>
        <w:rPr>
          <w:rFonts w:eastAsia="Times New Roman"/>
          <w:bCs/>
          <w:szCs w:val="24"/>
        </w:rPr>
        <w:t xml:space="preserve"> </w:t>
      </w:r>
      <w:r w:rsidRPr="00E20108">
        <w:rPr>
          <w:rFonts w:eastAsia="Times New Roman"/>
          <w:szCs w:val="24"/>
        </w:rPr>
        <w:t>Εσωτερικών,</w:t>
      </w:r>
      <w:r w:rsidRPr="00E20108">
        <w:rPr>
          <w:rFonts w:eastAsia="Times New Roman"/>
          <w:bCs/>
          <w:szCs w:val="24"/>
        </w:rPr>
        <w:t xml:space="preserve"> σχετικά με την «ανέγερση κτηρίου για τη στέγαση του </w:t>
      </w:r>
      <w:r>
        <w:rPr>
          <w:rFonts w:eastAsia="Times New Roman"/>
          <w:bCs/>
          <w:szCs w:val="24"/>
        </w:rPr>
        <w:t>τ</w:t>
      </w:r>
      <w:r w:rsidRPr="00E20108">
        <w:rPr>
          <w:rFonts w:eastAsia="Times New Roman"/>
          <w:bCs/>
          <w:szCs w:val="24"/>
        </w:rPr>
        <w:t xml:space="preserve">μήματος </w:t>
      </w:r>
      <w:r>
        <w:rPr>
          <w:rFonts w:eastAsia="Times New Roman"/>
          <w:bCs/>
          <w:szCs w:val="24"/>
        </w:rPr>
        <w:t>ε</w:t>
      </w:r>
      <w:r w:rsidRPr="00E20108">
        <w:rPr>
          <w:rFonts w:eastAsia="Times New Roman"/>
          <w:bCs/>
          <w:szCs w:val="24"/>
        </w:rPr>
        <w:t xml:space="preserve">θνικών </w:t>
      </w:r>
      <w:r>
        <w:rPr>
          <w:rFonts w:eastAsia="Times New Roman"/>
          <w:bCs/>
          <w:szCs w:val="24"/>
        </w:rPr>
        <w:t>ο</w:t>
      </w:r>
      <w:r w:rsidRPr="00E20108">
        <w:rPr>
          <w:rFonts w:eastAsia="Times New Roman"/>
          <w:bCs/>
          <w:szCs w:val="24"/>
        </w:rPr>
        <w:t xml:space="preserve">δών </w:t>
      </w:r>
      <w:proofErr w:type="spellStart"/>
      <w:r w:rsidRPr="00E20108">
        <w:rPr>
          <w:rFonts w:eastAsia="Times New Roman"/>
          <w:bCs/>
          <w:szCs w:val="24"/>
        </w:rPr>
        <w:t>Παιονίας</w:t>
      </w:r>
      <w:proofErr w:type="spellEnd"/>
      <w:r w:rsidRPr="00E20108">
        <w:rPr>
          <w:rFonts w:eastAsia="Times New Roman"/>
          <w:bCs/>
          <w:szCs w:val="24"/>
        </w:rPr>
        <w:t>»</w:t>
      </w:r>
      <w:r>
        <w:rPr>
          <w:rFonts w:eastAsia="Times New Roman"/>
          <w:bCs/>
          <w:szCs w:val="24"/>
        </w:rPr>
        <w:t>,</w:t>
      </w:r>
      <w:r w:rsidRPr="000C4DBA">
        <w:rPr>
          <w:rFonts w:eastAsia="Times New Roman"/>
          <w:szCs w:val="24"/>
        </w:rPr>
        <w:t xml:space="preserve"> </w:t>
      </w:r>
      <w:r>
        <w:rPr>
          <w:rFonts w:eastAsia="Times New Roman"/>
          <w:szCs w:val="24"/>
        </w:rPr>
        <w:t xml:space="preserve">δεν θα συζητηθεί λόγω κωλύματος του Αναπληρωτή Υπουργού </w:t>
      </w:r>
      <w:r>
        <w:rPr>
          <w:rFonts w:eastAsia="Times New Roman"/>
          <w:szCs w:val="24"/>
        </w:rPr>
        <w:t xml:space="preserve">Εσωτερικών κ. Νικολάου </w:t>
      </w:r>
      <w:proofErr w:type="spellStart"/>
      <w:r>
        <w:rPr>
          <w:rFonts w:eastAsia="Times New Roman"/>
          <w:szCs w:val="24"/>
        </w:rPr>
        <w:t>Τόσκα</w:t>
      </w:r>
      <w:proofErr w:type="spellEnd"/>
      <w:r>
        <w:rPr>
          <w:rFonts w:eastAsia="Times New Roman"/>
          <w:szCs w:val="24"/>
        </w:rPr>
        <w:t>, διότι δεν συζητείται</w:t>
      </w:r>
      <w:r w:rsidRPr="009D5E45">
        <w:rPr>
          <w:rFonts w:eastAsia="Times New Roman"/>
          <w:szCs w:val="24"/>
        </w:rPr>
        <w:t>.</w:t>
      </w:r>
    </w:p>
    <w:p w14:paraId="657FEC58" w14:textId="77777777" w:rsidR="0046060E" w:rsidRDefault="00AD2655">
      <w:pPr>
        <w:spacing w:line="600" w:lineRule="auto"/>
        <w:ind w:firstLine="720"/>
        <w:jc w:val="both"/>
        <w:rPr>
          <w:rFonts w:eastAsia="Times New Roman"/>
          <w:bCs/>
          <w:szCs w:val="24"/>
        </w:rPr>
      </w:pPr>
      <w:r w:rsidRPr="001D4F0F">
        <w:rPr>
          <w:rFonts w:eastAsia="Times New Roman"/>
          <w:bCs/>
          <w:szCs w:val="24"/>
        </w:rPr>
        <w:t xml:space="preserve">Η δέκατη έκτη με αριθμό 1151/26-2-2018 </w:t>
      </w:r>
      <w:r>
        <w:rPr>
          <w:rFonts w:eastAsia="Times New Roman"/>
          <w:bCs/>
          <w:szCs w:val="24"/>
        </w:rPr>
        <w:t>ε</w:t>
      </w:r>
      <w:r w:rsidRPr="001D4F0F">
        <w:rPr>
          <w:rFonts w:eastAsia="Times New Roman"/>
          <w:bCs/>
          <w:szCs w:val="24"/>
        </w:rPr>
        <w:t xml:space="preserve">πίκαιρη </w:t>
      </w:r>
      <w:r>
        <w:rPr>
          <w:rFonts w:eastAsia="Times New Roman"/>
          <w:bCs/>
          <w:szCs w:val="24"/>
        </w:rPr>
        <w:t>ε</w:t>
      </w:r>
      <w:r w:rsidRPr="001D4F0F">
        <w:rPr>
          <w:rFonts w:eastAsia="Times New Roman"/>
          <w:bCs/>
          <w:szCs w:val="24"/>
        </w:rPr>
        <w:t xml:space="preserve">ρώτηση δεύτερου κύκλου του Βουλευτή Κιλκίς του Λαϊκού Συνδέσμου - Χρυσή Αυγή κ. </w:t>
      </w:r>
      <w:r w:rsidRPr="001D4F0F">
        <w:rPr>
          <w:rFonts w:eastAsia="Times New Roman"/>
          <w:szCs w:val="24"/>
        </w:rPr>
        <w:t xml:space="preserve">Χρήστου Χατζησάββα </w:t>
      </w:r>
      <w:r w:rsidRPr="001D4F0F">
        <w:rPr>
          <w:rFonts w:eastAsia="Times New Roman"/>
          <w:bCs/>
          <w:szCs w:val="24"/>
        </w:rPr>
        <w:t xml:space="preserve">προς τον Υπουργό </w:t>
      </w:r>
      <w:r w:rsidRPr="001D4F0F">
        <w:rPr>
          <w:rFonts w:eastAsia="Times New Roman"/>
          <w:szCs w:val="24"/>
        </w:rPr>
        <w:t xml:space="preserve">Εσωτερικών, </w:t>
      </w:r>
      <w:r w:rsidRPr="001D4F0F">
        <w:rPr>
          <w:rFonts w:eastAsia="Times New Roman"/>
          <w:bCs/>
          <w:szCs w:val="24"/>
        </w:rPr>
        <w:t>με θέμα: «Ερωτήματα σχετικώ</w:t>
      </w:r>
      <w:r w:rsidRPr="001D4F0F">
        <w:rPr>
          <w:rFonts w:eastAsia="Times New Roman"/>
          <w:bCs/>
          <w:szCs w:val="24"/>
        </w:rPr>
        <w:t>ς με την υπόθεση πράκτορα βάσει αποκαλύψεων του Π</w:t>
      </w:r>
      <w:r>
        <w:rPr>
          <w:rFonts w:eastAsia="Times New Roman"/>
          <w:bCs/>
          <w:szCs w:val="24"/>
        </w:rPr>
        <w:t>άνου</w:t>
      </w:r>
      <w:r w:rsidRPr="001D4F0F">
        <w:rPr>
          <w:rFonts w:eastAsia="Times New Roman"/>
          <w:bCs/>
          <w:szCs w:val="24"/>
        </w:rPr>
        <w:t xml:space="preserve"> Καμμένου»</w:t>
      </w:r>
      <w:r>
        <w:rPr>
          <w:rFonts w:eastAsia="Times New Roman"/>
          <w:bCs/>
          <w:szCs w:val="24"/>
        </w:rPr>
        <w:t xml:space="preserve">, </w:t>
      </w:r>
      <w:r>
        <w:rPr>
          <w:rFonts w:eastAsia="Times New Roman"/>
          <w:szCs w:val="24"/>
        </w:rPr>
        <w:t xml:space="preserve">δεν θα συζητηθεί λόγω κωλύματος του Αναπληρωτή Υπουργού Εσωτερικών κ. Νικολάου </w:t>
      </w:r>
      <w:proofErr w:type="spellStart"/>
      <w:r>
        <w:rPr>
          <w:rFonts w:eastAsia="Times New Roman"/>
          <w:szCs w:val="24"/>
        </w:rPr>
        <w:t>Τόσκα</w:t>
      </w:r>
      <w:proofErr w:type="spellEnd"/>
      <w:r w:rsidRPr="001D4F0F">
        <w:rPr>
          <w:rFonts w:eastAsia="Times New Roman"/>
          <w:bCs/>
          <w:szCs w:val="24"/>
        </w:rPr>
        <w:t>.</w:t>
      </w:r>
    </w:p>
    <w:p w14:paraId="657FEC59" w14:textId="77777777" w:rsidR="0046060E" w:rsidRDefault="00AD2655">
      <w:pPr>
        <w:spacing w:line="600" w:lineRule="auto"/>
        <w:ind w:firstLine="720"/>
        <w:jc w:val="both"/>
        <w:rPr>
          <w:rFonts w:eastAsia="Times New Roman"/>
          <w:bCs/>
          <w:szCs w:val="24"/>
        </w:rPr>
      </w:pPr>
      <w:r>
        <w:rPr>
          <w:rFonts w:eastAsia="Times New Roman"/>
          <w:bCs/>
          <w:szCs w:val="24"/>
        </w:rPr>
        <w:t xml:space="preserve">Επίσης, η </w:t>
      </w:r>
      <w:r w:rsidRPr="003F6B95">
        <w:rPr>
          <w:rFonts w:eastAsia="Times New Roman"/>
          <w:bCs/>
          <w:szCs w:val="24"/>
        </w:rPr>
        <w:t xml:space="preserve">έκτη με αριθμό 1834/19-6-2018 </w:t>
      </w:r>
      <w:r>
        <w:rPr>
          <w:rFonts w:eastAsia="Times New Roman"/>
          <w:bCs/>
          <w:szCs w:val="24"/>
        </w:rPr>
        <w:t>ε</w:t>
      </w:r>
      <w:r w:rsidRPr="003F6B95">
        <w:rPr>
          <w:rFonts w:eastAsia="Times New Roman"/>
          <w:bCs/>
          <w:szCs w:val="24"/>
        </w:rPr>
        <w:t xml:space="preserve">πίκαιρη </w:t>
      </w:r>
      <w:r>
        <w:rPr>
          <w:rFonts w:eastAsia="Times New Roman"/>
          <w:bCs/>
          <w:szCs w:val="24"/>
        </w:rPr>
        <w:t>ε</w:t>
      </w:r>
      <w:r w:rsidRPr="003F6B95">
        <w:rPr>
          <w:rFonts w:eastAsia="Times New Roman"/>
          <w:bCs/>
          <w:szCs w:val="24"/>
        </w:rPr>
        <w:t>ρώτηση δεύτερου κύκλου του Βουλευτή Β΄ Αθηνών του Κομμο</w:t>
      </w:r>
      <w:r w:rsidRPr="003F6B95">
        <w:rPr>
          <w:rFonts w:eastAsia="Times New Roman"/>
          <w:bCs/>
          <w:szCs w:val="24"/>
        </w:rPr>
        <w:t>υνιστικού Κόμματος Ελλάδ</w:t>
      </w:r>
      <w:r>
        <w:rPr>
          <w:rFonts w:eastAsia="Times New Roman"/>
          <w:bCs/>
          <w:szCs w:val="24"/>
        </w:rPr>
        <w:t>α</w:t>
      </w:r>
      <w:r w:rsidRPr="003F6B95">
        <w:rPr>
          <w:rFonts w:eastAsia="Times New Roman"/>
          <w:bCs/>
          <w:szCs w:val="24"/>
        </w:rPr>
        <w:t>ς κ.</w:t>
      </w:r>
      <w:r>
        <w:rPr>
          <w:rFonts w:eastAsia="Times New Roman"/>
          <w:bCs/>
          <w:szCs w:val="24"/>
        </w:rPr>
        <w:t xml:space="preserve"> </w:t>
      </w:r>
      <w:r>
        <w:rPr>
          <w:rFonts w:eastAsia="Times New Roman"/>
          <w:szCs w:val="24"/>
        </w:rPr>
        <w:t xml:space="preserve">Χρήστου </w:t>
      </w:r>
      <w:proofErr w:type="spellStart"/>
      <w:r>
        <w:rPr>
          <w:rFonts w:eastAsia="Times New Roman"/>
          <w:szCs w:val="24"/>
        </w:rPr>
        <w:t>Κατσώτη</w:t>
      </w:r>
      <w:proofErr w:type="spellEnd"/>
      <w:r>
        <w:rPr>
          <w:rFonts w:eastAsia="Times New Roman"/>
          <w:szCs w:val="24"/>
        </w:rPr>
        <w:t xml:space="preserve"> </w:t>
      </w:r>
      <w:r w:rsidRPr="003F6B95">
        <w:rPr>
          <w:rFonts w:eastAsia="Times New Roman"/>
          <w:bCs/>
          <w:szCs w:val="24"/>
        </w:rPr>
        <w:t>προς την Υπουργό</w:t>
      </w:r>
      <w:r>
        <w:rPr>
          <w:rFonts w:eastAsia="Times New Roman"/>
          <w:bCs/>
          <w:szCs w:val="24"/>
        </w:rPr>
        <w:t xml:space="preserve"> </w:t>
      </w:r>
      <w:r w:rsidRPr="003F6B95">
        <w:rPr>
          <w:rFonts w:eastAsia="Times New Roman"/>
          <w:szCs w:val="24"/>
        </w:rPr>
        <w:t>Εργασίας, Κοινωνικής Ασφάλισης και Κοινωνικής Αλληλεγγύης,</w:t>
      </w:r>
      <w:r>
        <w:rPr>
          <w:rFonts w:eastAsia="Times New Roman"/>
          <w:bCs/>
          <w:szCs w:val="24"/>
        </w:rPr>
        <w:t xml:space="preserve"> </w:t>
      </w:r>
      <w:r w:rsidRPr="003F6B95">
        <w:rPr>
          <w:rFonts w:eastAsia="Times New Roman"/>
          <w:bCs/>
          <w:szCs w:val="24"/>
        </w:rPr>
        <w:t>με θέμα</w:t>
      </w:r>
      <w:r>
        <w:rPr>
          <w:rFonts w:eastAsia="Times New Roman"/>
          <w:bCs/>
          <w:szCs w:val="24"/>
        </w:rPr>
        <w:t>:</w:t>
      </w:r>
      <w:r w:rsidRPr="003F6B95">
        <w:rPr>
          <w:rFonts w:eastAsia="Times New Roman"/>
          <w:bCs/>
          <w:szCs w:val="24"/>
        </w:rPr>
        <w:t xml:space="preserve"> «Παρεμπόδιση συνδικαλιστικής δράσης στο </w:t>
      </w:r>
      <w:r w:rsidRPr="003F6B95">
        <w:rPr>
          <w:rFonts w:eastAsia="Times New Roman"/>
          <w:bCs/>
          <w:szCs w:val="24"/>
        </w:rPr>
        <w:lastRenderedPageBreak/>
        <w:t xml:space="preserve">ξενοδοχείο </w:t>
      </w:r>
      <w:r>
        <w:rPr>
          <w:rFonts w:eastAsia="Times New Roman"/>
          <w:bCs/>
          <w:szCs w:val="24"/>
        </w:rPr>
        <w:t>«</w:t>
      </w:r>
      <w:r w:rsidRPr="003F6B95">
        <w:rPr>
          <w:rFonts w:eastAsia="Times New Roman"/>
          <w:bCs/>
          <w:szCs w:val="24"/>
        </w:rPr>
        <w:t>IKOS</w:t>
      </w:r>
      <w:r>
        <w:rPr>
          <w:rFonts w:eastAsia="Times New Roman"/>
          <w:bCs/>
          <w:szCs w:val="24"/>
        </w:rPr>
        <w:t>»</w:t>
      </w:r>
      <w:r w:rsidRPr="003F6B95">
        <w:rPr>
          <w:rFonts w:eastAsia="Times New Roman"/>
          <w:bCs/>
          <w:szCs w:val="24"/>
        </w:rPr>
        <w:t xml:space="preserve"> στην Κέρκυρα και παράνομη κατακράτηση συνδικαλιστικών στελεχών στο</w:t>
      </w:r>
      <w:r>
        <w:rPr>
          <w:rFonts w:eastAsia="Times New Roman"/>
          <w:bCs/>
          <w:szCs w:val="24"/>
        </w:rPr>
        <w:t>ν</w:t>
      </w:r>
      <w:r>
        <w:rPr>
          <w:rFonts w:eastAsia="Times New Roman"/>
          <w:bCs/>
          <w:szCs w:val="24"/>
        </w:rPr>
        <w:t xml:space="preserve"> </w:t>
      </w:r>
      <w:r w:rsidRPr="003F6B95">
        <w:rPr>
          <w:rFonts w:eastAsia="Times New Roman"/>
          <w:bCs/>
          <w:szCs w:val="24"/>
        </w:rPr>
        <w:t>χώρο του ξενοδοχείου από την εργοδοσία»</w:t>
      </w:r>
      <w:r>
        <w:rPr>
          <w:rFonts w:eastAsia="Times New Roman"/>
          <w:bCs/>
          <w:szCs w:val="24"/>
        </w:rPr>
        <w:t>, δεν θα συζητηθεί λ</w:t>
      </w:r>
      <w:r w:rsidRPr="003F6B95">
        <w:rPr>
          <w:rFonts w:eastAsia="Times New Roman"/>
          <w:bCs/>
          <w:szCs w:val="24"/>
        </w:rPr>
        <w:t>όγω κωλύματος της Υπουργού</w:t>
      </w:r>
      <w:r>
        <w:rPr>
          <w:rFonts w:eastAsia="Times New Roman"/>
          <w:bCs/>
          <w:szCs w:val="24"/>
        </w:rPr>
        <w:t xml:space="preserve"> κ. </w:t>
      </w:r>
      <w:proofErr w:type="spellStart"/>
      <w:r>
        <w:rPr>
          <w:rFonts w:eastAsia="Times New Roman"/>
          <w:bCs/>
          <w:szCs w:val="24"/>
        </w:rPr>
        <w:t>Αχτσιόγλου</w:t>
      </w:r>
      <w:proofErr w:type="spellEnd"/>
      <w:r w:rsidRPr="003F6B95">
        <w:rPr>
          <w:rFonts w:eastAsia="Times New Roman"/>
          <w:bCs/>
          <w:szCs w:val="24"/>
        </w:rPr>
        <w:t xml:space="preserve">, εξαιτίας ανειλημμένων υποχρεώσεων. </w:t>
      </w:r>
    </w:p>
    <w:p w14:paraId="657FEC5A" w14:textId="77777777" w:rsidR="0046060E" w:rsidRDefault="00AD2655">
      <w:pPr>
        <w:spacing w:line="600" w:lineRule="auto"/>
        <w:ind w:firstLine="720"/>
        <w:jc w:val="both"/>
        <w:rPr>
          <w:rFonts w:eastAsia="Times New Roman"/>
          <w:bCs/>
          <w:szCs w:val="24"/>
        </w:rPr>
      </w:pPr>
      <w:r>
        <w:rPr>
          <w:rFonts w:eastAsia="Times New Roman"/>
          <w:bCs/>
          <w:szCs w:val="24"/>
        </w:rPr>
        <w:t>Όλα τα παραπάνω κωλύματα των Υπουργών επιβεβαιώνονται και με σχετική επιστολή από την Γραμματεία της Κυβέρνησης και το</w:t>
      </w:r>
      <w:r>
        <w:rPr>
          <w:rFonts w:eastAsia="Times New Roman"/>
          <w:bCs/>
          <w:szCs w:val="24"/>
        </w:rPr>
        <w:t xml:space="preserve">ν κ. Καλογήρου. </w:t>
      </w:r>
    </w:p>
    <w:p w14:paraId="657FEC5B" w14:textId="77777777" w:rsidR="0046060E" w:rsidRDefault="00AD2655">
      <w:pPr>
        <w:spacing w:line="600" w:lineRule="auto"/>
        <w:ind w:firstLine="720"/>
        <w:contextualSpacing/>
        <w:jc w:val="both"/>
        <w:rPr>
          <w:rFonts w:eastAsia="Times New Roman" w:cs="Times New Roman"/>
          <w:szCs w:val="24"/>
        </w:rPr>
      </w:pPr>
      <w:r>
        <w:rPr>
          <w:rFonts w:eastAsia="Times New Roman" w:cs="Times New Roman"/>
          <w:szCs w:val="24"/>
        </w:rPr>
        <w:t>Ολοκληρώθηκε η συζήτηση των επ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ρων ερωτήσεων.</w:t>
      </w:r>
    </w:p>
    <w:p w14:paraId="657FEC5C" w14:textId="77777777" w:rsidR="0046060E" w:rsidRDefault="00AD2655">
      <w:pPr>
        <w:spacing w:line="600" w:lineRule="auto"/>
        <w:ind w:firstLine="720"/>
        <w:jc w:val="both"/>
        <w:rPr>
          <w:rFonts w:eastAsia="Times New Roman" w:cs="Times New Roman"/>
          <w:szCs w:val="24"/>
        </w:rPr>
      </w:pPr>
      <w:r w:rsidRPr="002B4244">
        <w:rPr>
          <w:rFonts w:eastAsia="Times New Roman" w:cs="Times New Roman"/>
          <w:szCs w:val="24"/>
        </w:rPr>
        <w:t>Κ</w:t>
      </w:r>
      <w:r>
        <w:rPr>
          <w:rFonts w:eastAsia="Times New Roman" w:cs="Times New Roman"/>
          <w:szCs w:val="24"/>
        </w:rPr>
        <w:t>υρίες και κ</w:t>
      </w:r>
      <w:r w:rsidRPr="002B4244">
        <w:rPr>
          <w:rFonts w:eastAsia="Times New Roman" w:cs="Times New Roman"/>
          <w:szCs w:val="24"/>
        </w:rPr>
        <w:t>ύριοι συνάδελφοι, δέχεστε στο σημείο αυτό να λύσουμε τη συνεδρίαση;</w:t>
      </w:r>
    </w:p>
    <w:p w14:paraId="657FEC5D" w14:textId="77777777" w:rsidR="0046060E" w:rsidRDefault="00AD2655">
      <w:pPr>
        <w:spacing w:line="600" w:lineRule="auto"/>
        <w:ind w:firstLine="720"/>
        <w:jc w:val="both"/>
        <w:rPr>
          <w:rFonts w:eastAsia="Times New Roman" w:cs="Times New Roman"/>
          <w:szCs w:val="24"/>
        </w:rPr>
      </w:pPr>
      <w:r w:rsidRPr="002B4244">
        <w:rPr>
          <w:rFonts w:eastAsia="Times New Roman" w:cs="Times New Roman"/>
          <w:b/>
          <w:bCs/>
          <w:szCs w:val="24"/>
        </w:rPr>
        <w:t>ΟΛΟΙ ΟΙ ΒΟΥΛΕΥΤΕΣ:</w:t>
      </w:r>
      <w:r w:rsidRPr="00584856">
        <w:rPr>
          <w:rFonts w:eastAsia="Times New Roman" w:cs="Times New Roman"/>
          <w:bCs/>
          <w:szCs w:val="24"/>
        </w:rPr>
        <w:t xml:space="preserve"> </w:t>
      </w:r>
      <w:r w:rsidRPr="002B4244">
        <w:rPr>
          <w:rFonts w:eastAsia="Times New Roman" w:cs="Times New Roman"/>
          <w:szCs w:val="24"/>
        </w:rPr>
        <w:t>Μάλιστα, μάλιστα.</w:t>
      </w:r>
    </w:p>
    <w:p w14:paraId="657FEC5E" w14:textId="77777777" w:rsidR="0046060E" w:rsidRDefault="00AD2655">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sidRPr="002B4244">
        <w:rPr>
          <w:rFonts w:eastAsia="Times New Roman" w:cs="Times New Roman"/>
          <w:szCs w:val="24"/>
        </w:rPr>
        <w:t xml:space="preserve">Με τη </w:t>
      </w:r>
      <w:r>
        <w:rPr>
          <w:rFonts w:eastAsia="Times New Roman" w:cs="Times New Roman"/>
          <w:szCs w:val="24"/>
        </w:rPr>
        <w:t>συναίνεση του Σώματος και ώρα 12</w:t>
      </w:r>
      <w:r w:rsidRPr="002B4244">
        <w:rPr>
          <w:rFonts w:eastAsia="Times New Roman" w:cs="Times New Roman"/>
          <w:szCs w:val="24"/>
        </w:rPr>
        <w:t>.</w:t>
      </w:r>
      <w:r>
        <w:rPr>
          <w:rFonts w:eastAsia="Times New Roman" w:cs="Times New Roman"/>
          <w:szCs w:val="24"/>
        </w:rPr>
        <w:t>14΄</w:t>
      </w:r>
      <w:r w:rsidRPr="002B4244">
        <w:rPr>
          <w:rFonts w:eastAsia="Times New Roman" w:cs="Times New Roman"/>
          <w:szCs w:val="24"/>
        </w:rPr>
        <w:t xml:space="preserve"> </w:t>
      </w:r>
      <w:proofErr w:type="spellStart"/>
      <w:r w:rsidRPr="002B4244">
        <w:rPr>
          <w:rFonts w:eastAsia="Times New Roman" w:cs="Times New Roman"/>
          <w:szCs w:val="24"/>
        </w:rPr>
        <w:t>λύεται</w:t>
      </w:r>
      <w:proofErr w:type="spellEnd"/>
      <w:r w:rsidRPr="002B4244">
        <w:rPr>
          <w:rFonts w:eastAsia="Times New Roman" w:cs="Times New Roman"/>
          <w:szCs w:val="24"/>
        </w:rPr>
        <w:t xml:space="preserve"> η συνεδρίαση για </w:t>
      </w:r>
      <w:r>
        <w:rPr>
          <w:rFonts w:eastAsia="Times New Roman" w:cs="Times New Roman"/>
          <w:szCs w:val="24"/>
        </w:rPr>
        <w:t>αύριο, ημέρα</w:t>
      </w:r>
      <w:r w:rsidRPr="002B4244">
        <w:rPr>
          <w:rFonts w:eastAsia="Times New Roman" w:cs="Times New Roman"/>
          <w:szCs w:val="24"/>
        </w:rPr>
        <w:t xml:space="preserve"> </w:t>
      </w:r>
      <w:r>
        <w:rPr>
          <w:rFonts w:eastAsia="Times New Roman" w:cs="Times New Roman"/>
          <w:szCs w:val="24"/>
        </w:rPr>
        <w:t>Παρασκευή</w:t>
      </w:r>
      <w:r w:rsidRPr="002B4244">
        <w:rPr>
          <w:rFonts w:eastAsia="Times New Roman" w:cs="Times New Roman"/>
          <w:szCs w:val="24"/>
        </w:rPr>
        <w:t xml:space="preserve"> 2</w:t>
      </w:r>
      <w:r>
        <w:rPr>
          <w:rFonts w:eastAsia="Times New Roman" w:cs="Times New Roman"/>
          <w:szCs w:val="24"/>
        </w:rPr>
        <w:t>2 Ιουνίου</w:t>
      </w:r>
      <w:r w:rsidRPr="002B4244">
        <w:rPr>
          <w:rFonts w:eastAsia="Times New Roman" w:cs="Times New Roman"/>
          <w:szCs w:val="24"/>
        </w:rPr>
        <w:t xml:space="preserve"> 20</w:t>
      </w:r>
      <w:r>
        <w:rPr>
          <w:rFonts w:eastAsia="Times New Roman" w:cs="Times New Roman"/>
          <w:szCs w:val="24"/>
        </w:rPr>
        <w:t xml:space="preserve">18 </w:t>
      </w:r>
      <w:r w:rsidRPr="002B4244">
        <w:rPr>
          <w:rFonts w:eastAsia="Times New Roman" w:cs="Times New Roman"/>
          <w:szCs w:val="24"/>
        </w:rPr>
        <w:t>και ώρα 10.</w:t>
      </w:r>
      <w:r>
        <w:rPr>
          <w:rFonts w:eastAsia="Times New Roman" w:cs="Times New Roman"/>
          <w:szCs w:val="24"/>
        </w:rPr>
        <w:t>0</w:t>
      </w:r>
      <w:r w:rsidRPr="002B4244">
        <w:rPr>
          <w:rFonts w:eastAsia="Times New Roman" w:cs="Times New Roman"/>
          <w:szCs w:val="24"/>
        </w:rPr>
        <w:t>0΄, με αντικείμενο εργασιών του Σώματος</w:t>
      </w:r>
      <w:r>
        <w:rPr>
          <w:rFonts w:eastAsia="Times New Roman" w:cs="Times New Roman"/>
          <w:szCs w:val="24"/>
        </w:rPr>
        <w:t>:</w:t>
      </w:r>
      <w:r w:rsidRPr="002B4244">
        <w:rPr>
          <w:rFonts w:eastAsia="Times New Roman" w:cs="Times New Roman"/>
          <w:szCs w:val="24"/>
        </w:rPr>
        <w:t xml:space="preserve"> </w:t>
      </w:r>
      <w:r>
        <w:rPr>
          <w:rFonts w:eastAsia="Times New Roman" w:cs="Times New Roman"/>
          <w:szCs w:val="24"/>
        </w:rPr>
        <w:t xml:space="preserve">κοινοβουλευτικό έλεγχο, συζήτηση επικαίρων ερωτήσεων. </w:t>
      </w:r>
    </w:p>
    <w:p w14:paraId="657FEC5F" w14:textId="77777777" w:rsidR="0046060E" w:rsidRDefault="00AD2655">
      <w:pPr>
        <w:spacing w:line="600" w:lineRule="auto"/>
        <w:rPr>
          <w:rFonts w:eastAsia="Times New Roman" w:cs="Times New Roman"/>
          <w:szCs w:val="24"/>
        </w:rPr>
      </w:pPr>
      <w:r w:rsidRPr="002B4244">
        <w:rPr>
          <w:rFonts w:eastAsia="Times New Roman" w:cs="Times New Roman"/>
          <w:b/>
          <w:bCs/>
          <w:szCs w:val="24"/>
        </w:rPr>
        <w:t xml:space="preserve">Ο ΠΡΟΕΔΡΟΣ           </w:t>
      </w:r>
      <w:r>
        <w:rPr>
          <w:rFonts w:eastAsia="Times New Roman" w:cs="Times New Roman"/>
          <w:b/>
          <w:bCs/>
          <w:szCs w:val="24"/>
        </w:rPr>
        <w:t xml:space="preserve">                </w:t>
      </w:r>
      <w:r w:rsidRPr="002B4244">
        <w:rPr>
          <w:rFonts w:eastAsia="Times New Roman" w:cs="Times New Roman"/>
          <w:b/>
          <w:bCs/>
          <w:szCs w:val="24"/>
        </w:rPr>
        <w:t xml:space="preserve">                                            </w:t>
      </w:r>
      <w:r w:rsidRPr="002B4244">
        <w:rPr>
          <w:rFonts w:eastAsia="Times New Roman" w:cs="Times New Roman"/>
          <w:b/>
          <w:bCs/>
          <w:szCs w:val="24"/>
        </w:rPr>
        <w:t xml:space="preserve"> ΟΙ ΓΡΑΜΜΑΤΕΙΣ</w:t>
      </w:r>
    </w:p>
    <w:sectPr w:rsidR="0046060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IERK5OLQ67Z/R06UQrgaTtHLQr8=" w:salt="MaQ4145aMUXOYrXNDWnwx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60E"/>
    <w:rsid w:val="0046060E"/>
    <w:rsid w:val="006F1162"/>
    <w:rsid w:val="00AD265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EA2B"/>
  <w15:docId w15:val="{0C75517D-85CA-46BC-821B-6889E689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863D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863D2"/>
    <w:rPr>
      <w:rFonts w:ascii="Segoe UI" w:hAnsi="Segoe UI" w:cs="Segoe UI"/>
      <w:sz w:val="18"/>
      <w:szCs w:val="18"/>
    </w:rPr>
  </w:style>
  <w:style w:type="paragraph" w:styleId="a4">
    <w:name w:val="Revision"/>
    <w:hidden/>
    <w:uiPriority w:val="99"/>
    <w:semiHidden/>
    <w:rsid w:val="00DD4271"/>
    <w:pPr>
      <w:spacing w:after="0" w:line="240" w:lineRule="auto"/>
    </w:pPr>
  </w:style>
  <w:style w:type="paragraph" w:styleId="a5">
    <w:name w:val="Subtitle"/>
    <w:basedOn w:val="a"/>
    <w:next w:val="a"/>
    <w:link w:val="Char0"/>
    <w:uiPriority w:val="11"/>
    <w:qFormat/>
    <w:rsid w:val="0003193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Char0">
    <w:name w:val="Υπότιτλος Char"/>
    <w:basedOn w:val="a0"/>
    <w:link w:val="a5"/>
    <w:uiPriority w:val="11"/>
    <w:rsid w:val="0003193D"/>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657</MetadataID>
    <Session xmlns="641f345b-441b-4b81-9152-adc2e73ba5e1">Γ´</Session>
    <Date xmlns="641f345b-441b-4b81-9152-adc2e73ba5e1">2018-06-20T21:00:00+00:00</Date>
    <Status xmlns="641f345b-441b-4b81-9152-adc2e73ba5e1">
      <Url>http://srv-sp1/praktika/Lists/Incoming_Metadata/EditForm.aspx?ID=657&amp;Source=/praktika/Recordings_Library/Forms/AllItems.aspx</Url>
      <Description>Δημοσιεύτηκε</Description>
    </Status>
    <Meeting xmlns="641f345b-441b-4b81-9152-adc2e73ba5e1">ΡΜΒ´</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FA2A50-4BC6-4FB8-A899-DFCDD77652B6}">
  <ds:schemaRefs>
    <ds:schemaRef ds:uri="http://schemas.microsoft.com/sharepoint/v3/contenttype/forms"/>
  </ds:schemaRefs>
</ds:datastoreItem>
</file>

<file path=customXml/itemProps2.xml><?xml version="1.0" encoding="utf-8"?>
<ds:datastoreItem xmlns:ds="http://schemas.openxmlformats.org/officeDocument/2006/customXml" ds:itemID="{6252C7DF-D5EE-411A-93A7-9B2C14E24F8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www.w3.org/XML/1998/namespace"/>
    <ds:schemaRef ds:uri="http://purl.org/dc/dcmitype/"/>
  </ds:schemaRefs>
</ds:datastoreItem>
</file>

<file path=customXml/itemProps3.xml><?xml version="1.0" encoding="utf-8"?>
<ds:datastoreItem xmlns:ds="http://schemas.openxmlformats.org/officeDocument/2006/customXml" ds:itemID="{788E15CA-7407-4AD8-8E5D-6AB19C704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124</Pages>
  <Words>22512</Words>
  <Characters>121570</Characters>
  <Application>Microsoft Office Word</Application>
  <DocSecurity>0</DocSecurity>
  <Lines>1013</Lines>
  <Paragraphs>287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143795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2018-07-05T07:19:00Z</dcterms:created>
  <dcterms:modified xsi:type="dcterms:W3CDTF">2018-07-05T07:19:00Z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