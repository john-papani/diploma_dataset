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1883A6" w14:textId="77777777" w:rsidR="00F72DCD" w:rsidRPr="00F72DCD" w:rsidRDefault="00F72DCD" w:rsidP="00F72DCD">
      <w:pPr>
        <w:spacing w:after="0" w:line="360" w:lineRule="auto"/>
        <w:rPr>
          <w:ins w:id="0" w:author="Φλούδα Χριστίνα" w:date="2017-04-27T11:31:00Z"/>
          <w:rFonts w:eastAsia="Times New Roman"/>
          <w:szCs w:val="24"/>
          <w:lang w:eastAsia="en-US"/>
        </w:rPr>
      </w:pPr>
      <w:bookmarkStart w:id="1" w:name="_GoBack"/>
      <w:bookmarkEnd w:id="1"/>
      <w:ins w:id="2" w:author="Φλούδα Χριστίνα" w:date="2017-04-27T11:31:00Z">
        <w:r w:rsidRPr="00F72DC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A7F35CC" w14:textId="77777777" w:rsidR="00F72DCD" w:rsidRPr="00F72DCD" w:rsidRDefault="00F72DCD" w:rsidP="00F72DCD">
      <w:pPr>
        <w:spacing w:after="0" w:line="360" w:lineRule="auto"/>
        <w:rPr>
          <w:ins w:id="3" w:author="Φλούδα Χριστίνα" w:date="2017-04-27T11:31:00Z"/>
          <w:rFonts w:eastAsia="Times New Roman"/>
          <w:szCs w:val="24"/>
          <w:lang w:eastAsia="en-US"/>
        </w:rPr>
      </w:pPr>
    </w:p>
    <w:p w14:paraId="3D3F9951" w14:textId="77777777" w:rsidR="00F72DCD" w:rsidRPr="00F72DCD" w:rsidRDefault="00F72DCD" w:rsidP="00F72DCD">
      <w:pPr>
        <w:spacing w:after="0" w:line="360" w:lineRule="auto"/>
        <w:rPr>
          <w:ins w:id="4" w:author="Φλούδα Χριστίνα" w:date="2017-04-27T11:31:00Z"/>
          <w:rFonts w:eastAsia="Times New Roman"/>
          <w:szCs w:val="24"/>
          <w:lang w:eastAsia="en-US"/>
        </w:rPr>
      </w:pPr>
      <w:ins w:id="5" w:author="Φλούδα Χριστίνα" w:date="2017-04-27T11:31:00Z">
        <w:r w:rsidRPr="00F72DCD">
          <w:rPr>
            <w:rFonts w:eastAsia="Times New Roman"/>
            <w:szCs w:val="24"/>
            <w:lang w:eastAsia="en-US"/>
          </w:rPr>
          <w:t>ΠΙΝΑΚΑΣ ΠΕΡΙΕΧΟΜΕΝΩΝ</w:t>
        </w:r>
      </w:ins>
    </w:p>
    <w:p w14:paraId="4BE999D5" w14:textId="77777777" w:rsidR="00F72DCD" w:rsidRPr="00F72DCD" w:rsidRDefault="00F72DCD" w:rsidP="00F72DCD">
      <w:pPr>
        <w:spacing w:after="0" w:line="360" w:lineRule="auto"/>
        <w:rPr>
          <w:ins w:id="6" w:author="Φλούδα Χριστίνα" w:date="2017-04-27T11:31:00Z"/>
          <w:rFonts w:eastAsia="Times New Roman"/>
          <w:szCs w:val="24"/>
          <w:lang w:eastAsia="en-US"/>
        </w:rPr>
      </w:pPr>
      <w:ins w:id="7" w:author="Φλούδα Χριστίνα" w:date="2017-04-27T11:31:00Z">
        <w:r w:rsidRPr="00F72DCD">
          <w:rPr>
            <w:rFonts w:eastAsia="Times New Roman"/>
            <w:szCs w:val="24"/>
            <w:lang w:eastAsia="en-US"/>
          </w:rPr>
          <w:t xml:space="preserve">ΙΖ΄ ΠΕΡΙΟΔΟΣ </w:t>
        </w:r>
      </w:ins>
    </w:p>
    <w:p w14:paraId="5BBF5F50" w14:textId="77777777" w:rsidR="00F72DCD" w:rsidRPr="00F72DCD" w:rsidRDefault="00F72DCD" w:rsidP="00F72DCD">
      <w:pPr>
        <w:spacing w:after="0" w:line="360" w:lineRule="auto"/>
        <w:rPr>
          <w:ins w:id="8" w:author="Φλούδα Χριστίνα" w:date="2017-04-27T11:31:00Z"/>
          <w:rFonts w:eastAsia="Times New Roman"/>
          <w:szCs w:val="24"/>
          <w:lang w:eastAsia="en-US"/>
        </w:rPr>
      </w:pPr>
      <w:ins w:id="9" w:author="Φλούδα Χριστίνα" w:date="2017-04-27T11:31:00Z">
        <w:r w:rsidRPr="00F72DCD">
          <w:rPr>
            <w:rFonts w:eastAsia="Times New Roman"/>
            <w:szCs w:val="24"/>
            <w:lang w:eastAsia="en-US"/>
          </w:rPr>
          <w:t>ΠΡΟΕΔΡΕΥΟΜΕΝΗΣ ΚΟΙΝΟΒΟΥΛΕΥΤΙΚΗΣ ΔΗΜΟΚΡΑΤΙΑΣ</w:t>
        </w:r>
      </w:ins>
    </w:p>
    <w:p w14:paraId="57B85F38" w14:textId="77777777" w:rsidR="00F72DCD" w:rsidRPr="00F72DCD" w:rsidRDefault="00F72DCD" w:rsidP="00F72DCD">
      <w:pPr>
        <w:spacing w:after="0" w:line="360" w:lineRule="auto"/>
        <w:rPr>
          <w:ins w:id="10" w:author="Φλούδα Χριστίνα" w:date="2017-04-27T11:31:00Z"/>
          <w:rFonts w:eastAsia="Times New Roman"/>
          <w:szCs w:val="24"/>
          <w:lang w:eastAsia="en-US"/>
        </w:rPr>
      </w:pPr>
      <w:ins w:id="11" w:author="Φλούδα Χριστίνα" w:date="2017-04-27T11:31:00Z">
        <w:r w:rsidRPr="00F72DCD">
          <w:rPr>
            <w:rFonts w:eastAsia="Times New Roman"/>
            <w:szCs w:val="24"/>
            <w:lang w:eastAsia="en-US"/>
          </w:rPr>
          <w:t>ΣΥΝΟΔΟΣ Β΄</w:t>
        </w:r>
      </w:ins>
    </w:p>
    <w:p w14:paraId="5729DB68" w14:textId="77777777" w:rsidR="00F72DCD" w:rsidRPr="00F72DCD" w:rsidRDefault="00F72DCD" w:rsidP="00F72DCD">
      <w:pPr>
        <w:spacing w:after="0" w:line="360" w:lineRule="auto"/>
        <w:rPr>
          <w:ins w:id="12" w:author="Φλούδα Χριστίνα" w:date="2017-04-27T11:31:00Z"/>
          <w:rFonts w:eastAsia="Times New Roman"/>
          <w:szCs w:val="24"/>
          <w:lang w:eastAsia="en-US"/>
        </w:rPr>
      </w:pPr>
    </w:p>
    <w:p w14:paraId="7BD30C7B" w14:textId="77777777" w:rsidR="00F72DCD" w:rsidRPr="00F72DCD" w:rsidRDefault="00F72DCD" w:rsidP="00F72DCD">
      <w:pPr>
        <w:spacing w:after="0" w:line="360" w:lineRule="auto"/>
        <w:rPr>
          <w:ins w:id="13" w:author="Φλούδα Χριστίνα" w:date="2017-04-27T11:31:00Z"/>
          <w:rFonts w:eastAsia="Times New Roman"/>
          <w:szCs w:val="24"/>
          <w:lang w:eastAsia="en-US"/>
        </w:rPr>
      </w:pPr>
      <w:ins w:id="14" w:author="Φλούδα Χριστίνα" w:date="2017-04-27T11:31:00Z">
        <w:r w:rsidRPr="00F72DCD">
          <w:rPr>
            <w:rFonts w:eastAsia="Times New Roman"/>
            <w:szCs w:val="24"/>
            <w:lang w:eastAsia="en-US"/>
          </w:rPr>
          <w:t>ΣΥΝΕΔΡΙΑΣΗ ΡΗ΄</w:t>
        </w:r>
      </w:ins>
    </w:p>
    <w:p w14:paraId="6A92B382" w14:textId="77777777" w:rsidR="00F72DCD" w:rsidRPr="00F72DCD" w:rsidRDefault="00F72DCD" w:rsidP="00F72DCD">
      <w:pPr>
        <w:spacing w:after="0" w:line="360" w:lineRule="auto"/>
        <w:rPr>
          <w:ins w:id="15" w:author="Φλούδα Χριστίνα" w:date="2017-04-27T11:31:00Z"/>
          <w:rFonts w:eastAsia="Times New Roman"/>
          <w:szCs w:val="24"/>
          <w:lang w:eastAsia="en-US"/>
        </w:rPr>
      </w:pPr>
      <w:ins w:id="16" w:author="Φλούδα Χριστίνα" w:date="2017-04-27T11:31:00Z">
        <w:r w:rsidRPr="00F72DCD">
          <w:rPr>
            <w:rFonts w:eastAsia="Times New Roman"/>
            <w:szCs w:val="24"/>
            <w:lang w:eastAsia="en-US"/>
          </w:rPr>
          <w:t>Πέμπτη  20 Απριλίου 2017</w:t>
        </w:r>
      </w:ins>
    </w:p>
    <w:p w14:paraId="18FD6090" w14:textId="77777777" w:rsidR="00F72DCD" w:rsidRPr="00F72DCD" w:rsidRDefault="00F72DCD" w:rsidP="00F72DCD">
      <w:pPr>
        <w:spacing w:after="0" w:line="360" w:lineRule="auto"/>
        <w:rPr>
          <w:ins w:id="17" w:author="Φλούδα Χριστίνα" w:date="2017-04-27T11:31:00Z"/>
          <w:rFonts w:eastAsia="Times New Roman"/>
          <w:szCs w:val="24"/>
          <w:lang w:eastAsia="en-US"/>
        </w:rPr>
      </w:pPr>
    </w:p>
    <w:p w14:paraId="4B6E4216" w14:textId="77777777" w:rsidR="00F72DCD" w:rsidRPr="00F72DCD" w:rsidRDefault="00F72DCD" w:rsidP="00F72DCD">
      <w:pPr>
        <w:spacing w:after="0" w:line="360" w:lineRule="auto"/>
        <w:rPr>
          <w:ins w:id="18" w:author="Φλούδα Χριστίνα" w:date="2017-04-27T11:31:00Z"/>
          <w:rFonts w:eastAsia="Times New Roman"/>
          <w:szCs w:val="24"/>
          <w:lang w:eastAsia="en-US"/>
        </w:rPr>
      </w:pPr>
      <w:ins w:id="19" w:author="Φλούδα Χριστίνα" w:date="2017-04-27T11:31:00Z">
        <w:r w:rsidRPr="00F72DCD">
          <w:rPr>
            <w:rFonts w:eastAsia="Times New Roman"/>
            <w:szCs w:val="24"/>
            <w:lang w:eastAsia="en-US"/>
          </w:rPr>
          <w:t>ΘΕΜΑΤΑ</w:t>
        </w:r>
      </w:ins>
    </w:p>
    <w:p w14:paraId="5FEA34A9" w14:textId="77777777" w:rsidR="00F72DCD" w:rsidRPr="00F72DCD" w:rsidRDefault="00F72DCD" w:rsidP="00F72DCD">
      <w:pPr>
        <w:spacing w:after="0" w:line="360" w:lineRule="auto"/>
        <w:rPr>
          <w:ins w:id="20" w:author="Φλούδα Χριστίνα" w:date="2017-04-27T11:31:00Z"/>
          <w:rFonts w:eastAsia="Times New Roman"/>
          <w:szCs w:val="24"/>
          <w:lang w:eastAsia="en-US"/>
        </w:rPr>
      </w:pPr>
      <w:ins w:id="21" w:author="Φλούδα Χριστίνα" w:date="2017-04-27T11:31:00Z">
        <w:r w:rsidRPr="00F72DCD">
          <w:rPr>
            <w:rFonts w:eastAsia="Times New Roman"/>
            <w:szCs w:val="24"/>
            <w:lang w:eastAsia="en-US"/>
          </w:rPr>
          <w:t xml:space="preserve"> </w:t>
        </w:r>
        <w:r w:rsidRPr="00F72DCD">
          <w:rPr>
            <w:rFonts w:eastAsia="Times New Roman"/>
            <w:szCs w:val="24"/>
            <w:lang w:eastAsia="en-US"/>
          </w:rPr>
          <w:br/>
          <w:t xml:space="preserve">Α. ΕΙΔΙΚΑ ΘΕΜΑΤΑ </w:t>
        </w:r>
        <w:r w:rsidRPr="00F72DCD">
          <w:rPr>
            <w:rFonts w:eastAsia="Times New Roman"/>
            <w:szCs w:val="24"/>
            <w:lang w:eastAsia="en-US"/>
          </w:rPr>
          <w:br/>
          <w:t xml:space="preserve">1. Επικύρωση Πρακτικών, σελ. </w:t>
        </w:r>
        <w:r w:rsidRPr="00F72DCD">
          <w:rPr>
            <w:rFonts w:eastAsia="Times New Roman"/>
            <w:szCs w:val="24"/>
            <w:lang w:eastAsia="en-US"/>
          </w:rPr>
          <w:br/>
          <w:t xml:space="preserve">2.  Άδεια απουσίας των Βουλευτών κ.κ. Γ. </w:t>
        </w:r>
        <w:proofErr w:type="spellStart"/>
        <w:r w:rsidRPr="00F72DCD">
          <w:rPr>
            <w:rFonts w:eastAsia="Times New Roman"/>
            <w:szCs w:val="24"/>
            <w:lang w:eastAsia="en-US"/>
          </w:rPr>
          <w:t>Αμυρά</w:t>
        </w:r>
        <w:proofErr w:type="spellEnd"/>
        <w:r w:rsidRPr="00F72DCD">
          <w:rPr>
            <w:rFonts w:eastAsia="Times New Roman"/>
            <w:szCs w:val="24"/>
            <w:lang w:eastAsia="en-US"/>
          </w:rPr>
          <w:t xml:space="preserve"> και Ο. Κεφαλογιάννη, σελ. </w:t>
        </w:r>
        <w:r w:rsidRPr="00F72DCD">
          <w:rPr>
            <w:rFonts w:eastAsia="Times New Roman"/>
            <w:szCs w:val="24"/>
            <w:lang w:eastAsia="en-US"/>
          </w:rPr>
          <w:br/>
          <w:t xml:space="preserve">3. Επί διαδικαστικού θέματος, σελ. </w:t>
        </w:r>
        <w:r w:rsidRPr="00F72DCD">
          <w:rPr>
            <w:rFonts w:eastAsia="Times New Roman"/>
            <w:szCs w:val="24"/>
            <w:lang w:eastAsia="en-US"/>
          </w:rPr>
          <w:br/>
          <w:t xml:space="preserve">4. Ανακοινώνεται ότι ο Υπουργός Δικαιοσύνης, Διαφάνειας και Ανθρωπίνων Δικαιωμάτων διαβίβασε στη Βουλή σύμφωνα με το άρθρο 86 του Συντάγματος και το ν. 3126/2003 «Ποινική ευθύνη των Υπουργών», όπως ισχύει, στις 20-4-2017: α) ποινική δικογραφία που αφορά τον πρώην Υφυπουργό Εξωτερικών κ. Ευριπίδη Στυλιανίδη και β) ποινική δικογραφία που αφορά στον πρώην Υπουργό Εξωτερικών κ. Γεώργιο Παπανδρέου και στον πρώην Υφυπουργό Εξωτερικών κ. Ανδρέα Λοβέρδο, σελ. </w:t>
        </w:r>
        <w:r w:rsidRPr="00F72DCD">
          <w:rPr>
            <w:rFonts w:eastAsia="Times New Roman"/>
            <w:szCs w:val="24"/>
            <w:lang w:eastAsia="en-US"/>
          </w:rPr>
          <w:br/>
          <w:t xml:space="preserve"> </w:t>
        </w:r>
        <w:r w:rsidRPr="00F72DCD">
          <w:rPr>
            <w:rFonts w:eastAsia="Times New Roman"/>
            <w:szCs w:val="24"/>
            <w:lang w:eastAsia="en-US"/>
          </w:rPr>
          <w:br/>
          <w:t xml:space="preserve">Β. ΚΟΙΝΟΒΟΥΛΕΥΤΙΚΟΣ ΕΛΕΓΧΟΣ </w:t>
        </w:r>
        <w:r w:rsidRPr="00F72DCD">
          <w:rPr>
            <w:rFonts w:eastAsia="Times New Roman"/>
            <w:szCs w:val="24"/>
            <w:lang w:eastAsia="en-US"/>
          </w:rPr>
          <w:br/>
          <w:t xml:space="preserve">1. Ανακοίνωση του δελτίου επικαίρων ερωτήσεων της Παρασκευής 21 Απριλίου 2017, σελ. </w:t>
        </w:r>
        <w:r w:rsidRPr="00F72DCD">
          <w:rPr>
            <w:rFonts w:eastAsia="Times New Roman"/>
            <w:szCs w:val="24"/>
            <w:lang w:eastAsia="en-US"/>
          </w:rPr>
          <w:br/>
          <w:t>2. Συζήτηση επικαίρων ερωτήσεων:</w:t>
        </w:r>
        <w:r w:rsidRPr="00F72DCD">
          <w:rPr>
            <w:rFonts w:eastAsia="Times New Roman"/>
            <w:szCs w:val="24"/>
            <w:lang w:eastAsia="en-US"/>
          </w:rPr>
          <w:br/>
          <w:t xml:space="preserve">    α) Προς τον Υπουργό Παιδείας,  Έρευνας και Θρησκευμάτων σχετικά με την παραβίαση ισότητας στις πανελλήνιες εξετάσεις και την άρνηση ίδρυσης ξενόγλωσσων τμημάτων στο Εθνικό και Καποδιστριακό Πανεπιστήμιο Αθηνών, σελ. </w:t>
        </w:r>
        <w:r w:rsidRPr="00F72DCD">
          <w:rPr>
            <w:rFonts w:eastAsia="Times New Roman"/>
            <w:szCs w:val="24"/>
            <w:lang w:eastAsia="en-US"/>
          </w:rPr>
          <w:br/>
          <w:t xml:space="preserve">    β) Προς τους Υπουργούς Εργασίας, Κοινωνικής Ασφάλισης και Κοινωνικής Αλληλεγγύης:</w:t>
        </w:r>
        <w:r w:rsidRPr="00F72DCD">
          <w:rPr>
            <w:rFonts w:eastAsia="Times New Roman"/>
            <w:szCs w:val="24"/>
            <w:lang w:eastAsia="en-US"/>
          </w:rPr>
          <w:br/>
          <w:t xml:space="preserve">         i. σχετικά με την καταβολή των δεδουλευμένων στους καπνοπαραγωγούς και εργαζόμενους της επιχείρησης «ΚΑΠΝΙΚΗ ΜΙΧΑΗΛΙΔΗΣ ΑΕ» στο Κιλκίς, σελ. </w:t>
        </w:r>
        <w:r w:rsidRPr="00F72DCD">
          <w:rPr>
            <w:rFonts w:eastAsia="Times New Roman"/>
            <w:szCs w:val="24"/>
            <w:lang w:eastAsia="en-US"/>
          </w:rPr>
          <w:br/>
          <w:t xml:space="preserve">         </w:t>
        </w:r>
        <w:proofErr w:type="spellStart"/>
        <w:r w:rsidRPr="00F72DCD">
          <w:rPr>
            <w:rFonts w:eastAsia="Times New Roman"/>
            <w:szCs w:val="24"/>
            <w:lang w:eastAsia="en-US"/>
          </w:rPr>
          <w:t>ii</w:t>
        </w:r>
        <w:proofErr w:type="spellEnd"/>
        <w:r w:rsidRPr="00F72DCD">
          <w:rPr>
            <w:rFonts w:eastAsia="Times New Roman"/>
            <w:szCs w:val="24"/>
            <w:lang w:eastAsia="en-US"/>
          </w:rPr>
          <w:t xml:space="preserve">. σχετικά με την αντιμετώπιση των προβλημάτων των εργαζομένων της επιχείρησης </w:t>
        </w:r>
        <w:proofErr w:type="spellStart"/>
        <w:r w:rsidRPr="00F72DCD">
          <w:rPr>
            <w:rFonts w:eastAsia="Times New Roman"/>
            <w:szCs w:val="24"/>
            <w:lang w:eastAsia="en-US"/>
          </w:rPr>
          <w:t>super</w:t>
        </w:r>
        <w:proofErr w:type="spellEnd"/>
        <w:r w:rsidRPr="00F72DCD">
          <w:rPr>
            <w:rFonts w:eastAsia="Times New Roman"/>
            <w:szCs w:val="24"/>
            <w:lang w:eastAsia="en-US"/>
          </w:rPr>
          <w:t xml:space="preserve"> </w:t>
        </w:r>
        <w:proofErr w:type="spellStart"/>
        <w:r w:rsidRPr="00F72DCD">
          <w:rPr>
            <w:rFonts w:eastAsia="Times New Roman"/>
            <w:szCs w:val="24"/>
            <w:lang w:eastAsia="en-US"/>
          </w:rPr>
          <w:t>market</w:t>
        </w:r>
        <w:proofErr w:type="spellEnd"/>
        <w:r w:rsidRPr="00F72DCD">
          <w:rPr>
            <w:rFonts w:eastAsia="Times New Roman"/>
            <w:szCs w:val="24"/>
            <w:lang w:eastAsia="en-US"/>
          </w:rPr>
          <w:t xml:space="preserve"> «ΑΦΟΙ ΚΑΡΥΠΙΔΗ Α.Ε.Ε.Ε.», σελ. </w:t>
        </w:r>
        <w:r w:rsidRPr="00F72DCD">
          <w:rPr>
            <w:rFonts w:eastAsia="Times New Roman"/>
            <w:szCs w:val="24"/>
            <w:lang w:eastAsia="en-US"/>
          </w:rPr>
          <w:br/>
          <w:t xml:space="preserve">    γ) Προς τον Υπουργό Υποδομών και Μεταφορών, σχετικά με τη σύνδεση του Αγρινίου με την Ιόνια Οδό και την ανακατασκευή της παλαιάς εθνικής οδού του Αγρινίου, σελ. </w:t>
        </w:r>
        <w:r w:rsidRPr="00F72DCD">
          <w:rPr>
            <w:rFonts w:eastAsia="Times New Roman"/>
            <w:szCs w:val="24"/>
            <w:lang w:eastAsia="en-US"/>
          </w:rPr>
          <w:br/>
          <w:t xml:space="preserve"> </w:t>
        </w:r>
        <w:r w:rsidRPr="00F72DCD">
          <w:rPr>
            <w:rFonts w:eastAsia="Times New Roman"/>
            <w:szCs w:val="24"/>
            <w:lang w:eastAsia="en-US"/>
          </w:rPr>
          <w:br/>
          <w:t xml:space="preserve">Γ. ΝΟΜΟΘΕΤΙΚΗ ΕΡΓΑΣΙΑ </w:t>
        </w:r>
        <w:r w:rsidRPr="00F72DCD">
          <w:rPr>
            <w:rFonts w:eastAsia="Times New Roman"/>
            <w:szCs w:val="24"/>
            <w:lang w:eastAsia="en-US"/>
          </w:rPr>
          <w:br/>
          <w:t>Κατάθεση Εκθέσεως Διαρκούς Επιτροπής:</w:t>
        </w:r>
      </w:ins>
    </w:p>
    <w:p w14:paraId="36F31C19" w14:textId="77777777" w:rsidR="00F72DCD" w:rsidRPr="00F72DCD" w:rsidRDefault="00F72DCD" w:rsidP="00F72DCD">
      <w:pPr>
        <w:spacing w:after="0" w:line="360" w:lineRule="auto"/>
        <w:rPr>
          <w:ins w:id="22" w:author="Φλούδα Χριστίνα" w:date="2017-04-27T11:31:00Z"/>
          <w:rFonts w:eastAsia="Times New Roman"/>
          <w:szCs w:val="24"/>
          <w:lang w:eastAsia="en-US"/>
        </w:rPr>
      </w:pPr>
      <w:ins w:id="23" w:author="Φλούδα Χριστίνα" w:date="2017-04-27T11:31:00Z">
        <w:r w:rsidRPr="00F72DCD">
          <w:rPr>
            <w:rFonts w:eastAsia="Times New Roman"/>
            <w:szCs w:val="24"/>
            <w:lang w:eastAsia="en-US"/>
          </w:rPr>
          <w:t xml:space="preserve">Η Διαρκής Επιτροπή Παραγωγής και Εμπορίου καταθέτει την  Έκθεσή της, στο σχέδιο νόμου του Υπουργείου Οικονομίας και Ανάπτυξης: «Εξωδικαστικός μηχανισμός ρύθμισης οφειλών επιχειρήσεων», σελ. </w:t>
        </w:r>
        <w:r w:rsidRPr="00F72DCD">
          <w:rPr>
            <w:rFonts w:eastAsia="Times New Roman"/>
            <w:szCs w:val="24"/>
            <w:lang w:eastAsia="en-US"/>
          </w:rPr>
          <w:br/>
        </w:r>
      </w:ins>
    </w:p>
    <w:p w14:paraId="2789C9B8" w14:textId="77777777" w:rsidR="00F72DCD" w:rsidRPr="00F72DCD" w:rsidRDefault="00F72DCD" w:rsidP="00F72DCD">
      <w:pPr>
        <w:spacing w:after="0" w:line="360" w:lineRule="auto"/>
        <w:rPr>
          <w:ins w:id="24" w:author="Φλούδα Χριστίνα" w:date="2017-04-27T11:31:00Z"/>
          <w:rFonts w:eastAsia="Times New Roman"/>
          <w:szCs w:val="24"/>
          <w:lang w:eastAsia="en-US"/>
        </w:rPr>
      </w:pPr>
      <w:ins w:id="25" w:author="Φλούδα Χριστίνα" w:date="2017-04-27T11:31:00Z">
        <w:r w:rsidRPr="00F72DCD">
          <w:rPr>
            <w:rFonts w:eastAsia="Times New Roman"/>
            <w:szCs w:val="24"/>
            <w:lang w:eastAsia="en-US"/>
          </w:rPr>
          <w:t>ΠΡΟΕΔΡΕΥΩΝ</w:t>
        </w:r>
      </w:ins>
    </w:p>
    <w:p w14:paraId="6C0C5B21" w14:textId="77777777" w:rsidR="00F72DCD" w:rsidRPr="00F72DCD" w:rsidRDefault="00F72DCD" w:rsidP="00F72DCD">
      <w:pPr>
        <w:spacing w:after="0" w:line="360" w:lineRule="auto"/>
        <w:rPr>
          <w:ins w:id="26" w:author="Φλούδα Χριστίνα" w:date="2017-04-27T11:31:00Z"/>
          <w:rFonts w:eastAsia="Times New Roman"/>
          <w:szCs w:val="24"/>
          <w:lang w:eastAsia="en-US"/>
        </w:rPr>
      </w:pPr>
      <w:ins w:id="27" w:author="Φλούδα Χριστίνα" w:date="2017-04-27T11:31:00Z">
        <w:r w:rsidRPr="00F72DCD">
          <w:rPr>
            <w:rFonts w:eastAsia="Times New Roman"/>
            <w:szCs w:val="24"/>
            <w:lang w:eastAsia="en-US"/>
          </w:rPr>
          <w:t>ΚΡΕΜΑΣΤΙΝΟΣ Δ. , σελ.</w:t>
        </w:r>
        <w:r w:rsidRPr="00F72DCD">
          <w:rPr>
            <w:rFonts w:eastAsia="Times New Roman"/>
            <w:szCs w:val="24"/>
            <w:lang w:eastAsia="en-US"/>
          </w:rPr>
          <w:br/>
        </w:r>
      </w:ins>
    </w:p>
    <w:p w14:paraId="3110DF2D" w14:textId="77777777" w:rsidR="00F72DCD" w:rsidRPr="00F72DCD" w:rsidRDefault="00F72DCD" w:rsidP="00F72DCD">
      <w:pPr>
        <w:spacing w:after="0" w:line="360" w:lineRule="auto"/>
        <w:rPr>
          <w:ins w:id="28" w:author="Φλούδα Χριστίνα" w:date="2017-04-27T11:31:00Z"/>
          <w:rFonts w:eastAsia="Times New Roman"/>
          <w:szCs w:val="24"/>
          <w:lang w:eastAsia="en-US"/>
        </w:rPr>
      </w:pPr>
    </w:p>
    <w:p w14:paraId="6F4E8142" w14:textId="77777777" w:rsidR="00F72DCD" w:rsidRPr="00F72DCD" w:rsidRDefault="00F72DCD" w:rsidP="00F72DCD">
      <w:pPr>
        <w:spacing w:after="0" w:line="360" w:lineRule="auto"/>
        <w:rPr>
          <w:ins w:id="29" w:author="Φλούδα Χριστίνα" w:date="2017-04-27T11:31:00Z"/>
          <w:rFonts w:eastAsia="Times New Roman"/>
          <w:szCs w:val="24"/>
          <w:lang w:eastAsia="en-US"/>
        </w:rPr>
      </w:pPr>
      <w:ins w:id="30" w:author="Φλούδα Χριστίνα" w:date="2017-04-27T11:31:00Z">
        <w:r w:rsidRPr="00F72DCD">
          <w:rPr>
            <w:rFonts w:eastAsia="Times New Roman"/>
            <w:szCs w:val="24"/>
            <w:lang w:eastAsia="en-US"/>
          </w:rPr>
          <w:t>ΟΜΙΛΗΤΕΣ</w:t>
        </w:r>
      </w:ins>
    </w:p>
    <w:p w14:paraId="4D245F12" w14:textId="31C1BEDB" w:rsidR="00F72DCD" w:rsidRDefault="00F72DCD" w:rsidP="00F72DCD">
      <w:pPr>
        <w:spacing w:line="600" w:lineRule="auto"/>
        <w:ind w:firstLine="720"/>
        <w:jc w:val="both"/>
        <w:rPr>
          <w:ins w:id="31" w:author="Φλούδα Χριστίνα" w:date="2017-04-27T11:31:00Z"/>
          <w:rFonts w:eastAsia="Times New Roman" w:cs="Times New Roman"/>
          <w:szCs w:val="24"/>
        </w:rPr>
        <w:pPrChange w:id="32" w:author="Φλούδα Χριστίνα" w:date="2017-04-27T11:31:00Z">
          <w:pPr>
            <w:spacing w:line="600" w:lineRule="auto"/>
            <w:ind w:firstLine="720"/>
            <w:jc w:val="center"/>
          </w:pPr>
        </w:pPrChange>
      </w:pPr>
      <w:ins w:id="33" w:author="Φλούδα Χριστίνα" w:date="2017-04-27T11:31:00Z">
        <w:r w:rsidRPr="00F72DCD">
          <w:rPr>
            <w:rFonts w:eastAsia="Times New Roman"/>
            <w:szCs w:val="24"/>
            <w:lang w:eastAsia="en-US"/>
          </w:rPr>
          <w:br/>
          <w:t>Α. Επί διαδικαστικού θέματος:</w:t>
        </w:r>
        <w:r w:rsidRPr="00F72DCD">
          <w:rPr>
            <w:rFonts w:eastAsia="Times New Roman"/>
            <w:szCs w:val="24"/>
            <w:lang w:eastAsia="en-US"/>
          </w:rPr>
          <w:br/>
          <w:t>ΚΡΕΜΑΣΤΙΝΟΣ Δ. , σελ.</w:t>
        </w:r>
        <w:r w:rsidRPr="00F72DCD">
          <w:rPr>
            <w:rFonts w:eastAsia="Times New Roman"/>
            <w:szCs w:val="24"/>
            <w:lang w:eastAsia="en-US"/>
          </w:rPr>
          <w:br/>
        </w:r>
        <w:r w:rsidRPr="00F72DCD">
          <w:rPr>
            <w:rFonts w:eastAsia="Times New Roman"/>
            <w:szCs w:val="24"/>
            <w:lang w:eastAsia="en-US"/>
          </w:rPr>
          <w:br/>
          <w:t>Β. Επί των επικαίρων ερωτήσεων:</w:t>
        </w:r>
        <w:r w:rsidRPr="00F72DCD">
          <w:rPr>
            <w:rFonts w:eastAsia="Times New Roman"/>
            <w:szCs w:val="24"/>
            <w:lang w:eastAsia="en-US"/>
          </w:rPr>
          <w:br/>
          <w:t>ΑΧΤΣΙΟΓΛΟΥ Ε. , σελ.</w:t>
        </w:r>
        <w:r w:rsidRPr="00F72DCD">
          <w:rPr>
            <w:rFonts w:eastAsia="Times New Roman"/>
            <w:szCs w:val="24"/>
            <w:lang w:eastAsia="en-US"/>
          </w:rPr>
          <w:br/>
          <w:t>ΒΑΡΔΑΛΗΣ Α. , σελ.</w:t>
        </w:r>
        <w:r w:rsidRPr="00F72DCD">
          <w:rPr>
            <w:rFonts w:eastAsia="Times New Roman"/>
            <w:szCs w:val="24"/>
            <w:lang w:eastAsia="en-US"/>
          </w:rPr>
          <w:br/>
          <w:t>ΓΑΒΡΟΓΛΟΥ Κ. , σελ.</w:t>
        </w:r>
        <w:r w:rsidRPr="00F72DCD">
          <w:rPr>
            <w:rFonts w:eastAsia="Times New Roman"/>
            <w:szCs w:val="24"/>
            <w:lang w:eastAsia="en-US"/>
          </w:rPr>
          <w:br/>
          <w:t>ΔΕΛΗΣ Ι. , σελ.</w:t>
        </w:r>
        <w:r w:rsidRPr="00F72DCD">
          <w:rPr>
            <w:rFonts w:eastAsia="Times New Roman"/>
            <w:szCs w:val="24"/>
            <w:lang w:eastAsia="en-US"/>
          </w:rPr>
          <w:br/>
          <w:t>ΚΩΝΣΤΑΝΤΟΠΟΥΛΟΣ Δ. , σελ.</w:t>
        </w:r>
        <w:r w:rsidRPr="00F72DCD">
          <w:rPr>
            <w:rFonts w:eastAsia="Times New Roman"/>
            <w:szCs w:val="24"/>
            <w:lang w:eastAsia="en-US"/>
          </w:rPr>
          <w:br/>
          <w:t>ΛΟΒΕΡΔΟΣ Α. , σελ.</w:t>
        </w:r>
        <w:r w:rsidRPr="00F72DCD">
          <w:rPr>
            <w:rFonts w:eastAsia="Times New Roman"/>
            <w:szCs w:val="24"/>
            <w:lang w:eastAsia="en-US"/>
          </w:rPr>
          <w:br/>
          <w:t>ΣΠΙΡΤΖΗΣ Χ. , σελ.</w:t>
        </w:r>
        <w:r w:rsidRPr="00F72DCD">
          <w:rPr>
            <w:rFonts w:eastAsia="Times New Roman"/>
            <w:szCs w:val="24"/>
            <w:lang w:eastAsia="en-US"/>
          </w:rPr>
          <w:br/>
        </w:r>
      </w:ins>
    </w:p>
    <w:p w14:paraId="1DA6B03D" w14:textId="77777777" w:rsidR="00C35B6B" w:rsidRDefault="00F72DCD">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1DA6B03E" w14:textId="77777777" w:rsidR="00C35B6B" w:rsidRDefault="00F72DCD">
      <w:pPr>
        <w:spacing w:line="600" w:lineRule="auto"/>
        <w:ind w:firstLine="720"/>
        <w:jc w:val="center"/>
        <w:rPr>
          <w:rFonts w:eastAsia="Times New Roman" w:cs="Times New Roman"/>
          <w:szCs w:val="24"/>
        </w:rPr>
      </w:pPr>
      <w:r>
        <w:rPr>
          <w:rFonts w:eastAsia="Times New Roman" w:cs="Times New Roman"/>
          <w:szCs w:val="24"/>
        </w:rPr>
        <w:t>ΙΖ΄ ΠΕΡΙΟΔΟΣ</w:t>
      </w:r>
    </w:p>
    <w:p w14:paraId="1DA6B03F" w14:textId="77777777" w:rsidR="00C35B6B" w:rsidRDefault="00F72DCD">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1DA6B040" w14:textId="77777777" w:rsidR="00C35B6B" w:rsidRDefault="00F72DCD">
      <w:pPr>
        <w:spacing w:line="600" w:lineRule="auto"/>
        <w:ind w:firstLine="720"/>
        <w:jc w:val="center"/>
        <w:rPr>
          <w:rFonts w:eastAsia="Times New Roman" w:cs="Times New Roman"/>
          <w:szCs w:val="24"/>
        </w:rPr>
      </w:pPr>
      <w:r>
        <w:rPr>
          <w:rFonts w:eastAsia="Times New Roman" w:cs="Times New Roman"/>
          <w:szCs w:val="24"/>
        </w:rPr>
        <w:t xml:space="preserve">ΣΥΝΟΔΟΣ Β΄ </w:t>
      </w:r>
    </w:p>
    <w:p w14:paraId="1DA6B041" w14:textId="77777777" w:rsidR="00C35B6B" w:rsidRDefault="00F72DCD">
      <w:pPr>
        <w:spacing w:line="600" w:lineRule="auto"/>
        <w:ind w:firstLine="720"/>
        <w:jc w:val="center"/>
        <w:rPr>
          <w:rFonts w:eastAsia="Times New Roman" w:cs="Times New Roman"/>
          <w:szCs w:val="24"/>
        </w:rPr>
      </w:pPr>
      <w:r>
        <w:rPr>
          <w:rFonts w:eastAsia="Times New Roman" w:cs="Times New Roman"/>
          <w:szCs w:val="24"/>
        </w:rPr>
        <w:t xml:space="preserve">ΣΥΝΕΔΡΙΑΣΗ ΡΗ΄ </w:t>
      </w:r>
    </w:p>
    <w:p w14:paraId="1DA6B042" w14:textId="77777777" w:rsidR="00C35B6B" w:rsidRDefault="00F72DCD">
      <w:pPr>
        <w:spacing w:line="600" w:lineRule="auto"/>
        <w:ind w:firstLine="720"/>
        <w:jc w:val="center"/>
        <w:rPr>
          <w:rFonts w:eastAsia="Times New Roman" w:cs="Times New Roman"/>
          <w:szCs w:val="24"/>
        </w:rPr>
      </w:pPr>
      <w:r>
        <w:rPr>
          <w:rFonts w:eastAsia="Times New Roman" w:cs="Times New Roman"/>
          <w:szCs w:val="24"/>
        </w:rPr>
        <w:t>Πέμπτη 20 Απριλίου 2017</w:t>
      </w:r>
    </w:p>
    <w:p w14:paraId="1DA6B043"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Αθήνα, σήμερα στις 20 Απριλίου 2017, ημέρα Πέμπτη και ώρα 9.31΄</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Ε΄ Αντιπροέδρου αυτής κ. </w:t>
      </w:r>
      <w:r w:rsidRPr="00477FDD">
        <w:rPr>
          <w:rFonts w:eastAsia="Times New Roman" w:cs="Times New Roman"/>
          <w:b/>
          <w:szCs w:val="24"/>
        </w:rPr>
        <w:t>ΔΗΜΗΤΡΙΟΥ ΚΡΕΜΑΣΤΙΝΟΥ</w:t>
      </w:r>
      <w:r>
        <w:rPr>
          <w:rFonts w:eastAsia="Times New Roman" w:cs="Times New Roman"/>
          <w:szCs w:val="24"/>
        </w:rPr>
        <w:t>.</w:t>
      </w:r>
    </w:p>
    <w:p w14:paraId="1DA6B044" w14:textId="77777777" w:rsidR="00C35B6B" w:rsidRDefault="00F72DC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Κυρίες και κύριοι συνάδελφοι, αρχίζει η συνεδρίαση.</w:t>
      </w:r>
    </w:p>
    <w:p w14:paraId="1DA6B045"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(ΕΠ</w:t>
      </w:r>
      <w:r>
        <w:rPr>
          <w:rFonts w:eastAsia="Times New Roman" w:cs="Times New Roman"/>
          <w:szCs w:val="24"/>
        </w:rPr>
        <w:t>ΙΚΥΡΩΣΗ ΠΡΑΚΤΙΚΩΝ: Σύμφωνα με την από 12</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 xml:space="preserve">2017 εξουσιοδότηση του Σώματος επικυρώθηκαν με ευθύνη του Προεδρείου τα Πρακτικά της ΡΖ΄ συνεδριάσεώς του, της </w:t>
      </w:r>
      <w:r>
        <w:rPr>
          <w:rFonts w:eastAsia="Times New Roman" w:cs="Times New Roman"/>
          <w:szCs w:val="24"/>
        </w:rPr>
        <w:t xml:space="preserve">Μ. </w:t>
      </w:r>
      <w:r>
        <w:rPr>
          <w:rFonts w:eastAsia="Times New Roman" w:cs="Times New Roman"/>
          <w:szCs w:val="24"/>
        </w:rPr>
        <w:t>Τετάρτης 12 Απριλίου 2017).</w:t>
      </w:r>
    </w:p>
    <w:p w14:paraId="1DA6B046"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lastRenderedPageBreak/>
        <w:t>Έ</w:t>
      </w:r>
      <w:r>
        <w:rPr>
          <w:rFonts w:eastAsia="Times New Roman" w:cs="Times New Roman"/>
          <w:szCs w:val="24"/>
        </w:rPr>
        <w:t>χω την τιμή να ανακοινώσω στο Σώμα ότι η Διαρκής Επιτροπή Παραγωγής κα</w:t>
      </w:r>
      <w:r>
        <w:rPr>
          <w:rFonts w:eastAsia="Times New Roman" w:cs="Times New Roman"/>
          <w:szCs w:val="24"/>
        </w:rPr>
        <w:t xml:space="preserve">ι Εμπορίου καταθέτει την </w:t>
      </w:r>
      <w:r>
        <w:rPr>
          <w:rFonts w:eastAsia="Times New Roman" w:cs="Times New Roman"/>
          <w:szCs w:val="24"/>
        </w:rPr>
        <w:t xml:space="preserve">έκθεσή </w:t>
      </w:r>
      <w:r>
        <w:rPr>
          <w:rFonts w:eastAsia="Times New Roman" w:cs="Times New Roman"/>
          <w:szCs w:val="24"/>
        </w:rPr>
        <w:t>της, στο σχέδιο νόμου του Υπουργείου Οικονομίας και Ανάπτυξης</w:t>
      </w:r>
      <w:r>
        <w:rPr>
          <w:rFonts w:eastAsia="Times New Roman" w:cs="Times New Roman"/>
          <w:szCs w:val="24"/>
        </w:rPr>
        <w:t>:</w:t>
      </w:r>
      <w:r>
        <w:rPr>
          <w:rFonts w:eastAsia="Times New Roman" w:cs="Times New Roman"/>
          <w:szCs w:val="24"/>
        </w:rPr>
        <w:t xml:space="preserve"> «Εξωδικαστικός μηχανισμός ρύθμισης οφειλών επιχειρήσεων». </w:t>
      </w:r>
    </w:p>
    <w:p w14:paraId="1DA6B047"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εισερχόμαστε στη συζήτηση των </w:t>
      </w:r>
    </w:p>
    <w:p w14:paraId="1DA6B048" w14:textId="77777777" w:rsidR="00C35B6B" w:rsidRDefault="00F72DCD">
      <w:pPr>
        <w:spacing w:line="600" w:lineRule="auto"/>
        <w:ind w:left="2160" w:firstLine="720"/>
        <w:jc w:val="both"/>
        <w:rPr>
          <w:rFonts w:eastAsia="Times New Roman" w:cs="Times New Roman"/>
          <w:b/>
          <w:szCs w:val="24"/>
        </w:rPr>
      </w:pPr>
      <w:r>
        <w:rPr>
          <w:rFonts w:eastAsia="Times New Roman" w:cs="Times New Roman"/>
          <w:b/>
          <w:szCs w:val="24"/>
        </w:rPr>
        <w:t>ΕΠΙΚΑΙΡΩΝ ΕΡΩΤΗΣΕΩΝ</w:t>
      </w:r>
    </w:p>
    <w:p w14:paraId="1DA6B049"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Θα συζητηθούν τέσσερι</w:t>
      </w:r>
      <w:r>
        <w:rPr>
          <w:rFonts w:eastAsia="Times New Roman" w:cs="Times New Roman"/>
          <w:szCs w:val="24"/>
        </w:rPr>
        <w:t xml:space="preserve">ς επίκαιρες ερωτήσεις. </w:t>
      </w:r>
    </w:p>
    <w:p w14:paraId="1DA6B04A"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Ξεκινάμε με την</w:t>
      </w:r>
      <w:r>
        <w:rPr>
          <w:rFonts w:eastAsia="Times New Roman" w:cs="Times New Roman"/>
          <w:szCs w:val="24"/>
        </w:rPr>
        <w:t xml:space="preserve"> τρίτη </w:t>
      </w:r>
      <w:r>
        <w:rPr>
          <w:rFonts w:eastAsia="Times New Roman" w:cs="Times New Roman"/>
          <w:szCs w:val="24"/>
        </w:rPr>
        <w:t xml:space="preserve">με αριθμό </w:t>
      </w:r>
      <w:r>
        <w:rPr>
          <w:rFonts w:eastAsia="Times New Roman" w:cs="Times New Roman"/>
          <w:szCs w:val="24"/>
        </w:rPr>
        <w:t xml:space="preserve">703/6-4-2017 επίκαιρη </w:t>
      </w:r>
      <w:r>
        <w:rPr>
          <w:rFonts w:eastAsia="Times New Roman" w:cs="Times New Roman"/>
          <w:szCs w:val="24"/>
        </w:rPr>
        <w:t xml:space="preserve">ερώτηση πρώτου κύκλου του Βουλευτή </w:t>
      </w:r>
      <w:r>
        <w:rPr>
          <w:rFonts w:eastAsia="Times New Roman" w:cs="Times New Roman"/>
          <w:szCs w:val="24"/>
        </w:rPr>
        <w:t xml:space="preserve">Β΄ </w:t>
      </w:r>
      <w:r>
        <w:rPr>
          <w:rFonts w:eastAsia="Times New Roman" w:cs="Times New Roman"/>
          <w:szCs w:val="24"/>
        </w:rPr>
        <w:t>Αθηνών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Ανδρέα Λοβέρδου προς τον Υπουργό Παιδείας, Έρευνας και Θρησκευμάτων</w:t>
      </w:r>
      <w:r>
        <w:rPr>
          <w:rFonts w:eastAsia="Times New Roman" w:cs="Times New Roman"/>
          <w:szCs w:val="24"/>
        </w:rPr>
        <w:t>,</w:t>
      </w:r>
      <w:r>
        <w:rPr>
          <w:rFonts w:eastAsia="Times New Roman" w:cs="Times New Roman"/>
          <w:szCs w:val="24"/>
        </w:rPr>
        <w:t xml:space="preserve"> σχετικά με την παραβίαση ισότητας στις πανελλήνιες εξετάσεις και την άρνηση ίδρυσης ξενόγλωσσων τμημάτων στο Εθνικό και Καποδιστριακό Πανεπιστήμιο Αθηνών. Στην </w:t>
      </w:r>
      <w:r>
        <w:rPr>
          <w:rFonts w:eastAsia="Times New Roman" w:cs="Times New Roman"/>
          <w:szCs w:val="24"/>
        </w:rPr>
        <w:t>επίκαιρη</w:t>
      </w:r>
      <w:r>
        <w:rPr>
          <w:rFonts w:eastAsia="Times New Roman" w:cs="Times New Roman"/>
          <w:szCs w:val="24"/>
        </w:rPr>
        <w:t xml:space="preserve"> ερώτηση θα απαντήσει ο Υπουργός Παιδείας, Έρευνας και Θρησκευμάτων κ. </w:t>
      </w:r>
      <w:proofErr w:type="spellStart"/>
      <w:r>
        <w:rPr>
          <w:rFonts w:eastAsia="Times New Roman" w:cs="Times New Roman"/>
          <w:szCs w:val="24"/>
        </w:rPr>
        <w:t>Γαβρόγλου</w:t>
      </w:r>
      <w:proofErr w:type="spellEnd"/>
      <w:r>
        <w:rPr>
          <w:rFonts w:eastAsia="Times New Roman" w:cs="Times New Roman"/>
          <w:szCs w:val="24"/>
        </w:rPr>
        <w:t xml:space="preserve">. </w:t>
      </w:r>
    </w:p>
    <w:p w14:paraId="1DA6B04B"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Παρα</w:t>
      </w:r>
      <w:r>
        <w:rPr>
          <w:rFonts w:eastAsia="Times New Roman" w:cs="Times New Roman"/>
          <w:szCs w:val="24"/>
        </w:rPr>
        <w:t xml:space="preserve">καλώ, κύριε Λοβέρδο, έχετε τον λόγο </w:t>
      </w:r>
      <w:r>
        <w:rPr>
          <w:rFonts w:eastAsia="Times New Roman" w:cs="Times New Roman"/>
          <w:szCs w:val="24"/>
        </w:rPr>
        <w:t>για να αναπτύξετε την επίκαιρη ερώτηση.</w:t>
      </w:r>
      <w:r>
        <w:rPr>
          <w:rFonts w:eastAsia="Times New Roman" w:cs="Times New Roman"/>
          <w:szCs w:val="24"/>
        </w:rPr>
        <w:t xml:space="preserve"> </w:t>
      </w:r>
    </w:p>
    <w:p w14:paraId="1DA6B04C" w14:textId="77777777" w:rsidR="00C35B6B" w:rsidRDefault="00F72DCD">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Κατ’ αρχάς, χρόνια πολλά, κύριε Υπουργέ, κύριε Πρόεδρε σε σας, σε όλες και όλους τους συναδέλφους και στους εργαζομένους στη Βουλή. Χριστός Ανέστη!</w:t>
      </w:r>
    </w:p>
    <w:p w14:paraId="1DA6B04D"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 xml:space="preserve">Θέλω εδώ και </w:t>
      </w:r>
      <w:r>
        <w:rPr>
          <w:rFonts w:eastAsia="Times New Roman" w:cs="Times New Roman"/>
          <w:szCs w:val="24"/>
        </w:rPr>
        <w:t>καιρό να κάνω μια παρέμβαση για θέματα παιδείας. Διετέλεσα για έξι μήνες Υπουργός Παιδείας της τελευταίας κυβέρνησης πριν τον ΣΥΡΙΖΑ. Έχω εικόνα της πορείας των πραγμάτων τότε και έχω εικόνα και της πορείας των πραγμάτων στον χώρο της παιδείας επί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με τρεις Υπουργούς σε είκοσι έξι, είκοσι επτά μήνες, κύριε Πρόεδρε: Μπαλτά, Φίλη, </w:t>
      </w:r>
      <w:proofErr w:type="spellStart"/>
      <w:r>
        <w:rPr>
          <w:rFonts w:eastAsia="Times New Roman" w:cs="Times New Roman"/>
          <w:szCs w:val="24"/>
        </w:rPr>
        <w:t>Γαβρόγλου</w:t>
      </w:r>
      <w:proofErr w:type="spellEnd"/>
      <w:r>
        <w:rPr>
          <w:rFonts w:eastAsia="Times New Roman" w:cs="Times New Roman"/>
          <w:szCs w:val="24"/>
        </w:rPr>
        <w:t xml:space="preserve">. </w:t>
      </w:r>
    </w:p>
    <w:p w14:paraId="1DA6B04E"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Επικρατεί μια ακαταστασία θεσμική σε ό,τι αφορά την πολιτική ηγεσία και μια ακινησία σε ό,τι αφορά την ουσία της πολιτικής, συν τα σφάλματα, τα πολλά σφάλμα</w:t>
      </w:r>
      <w:r>
        <w:rPr>
          <w:rFonts w:eastAsia="Times New Roman" w:cs="Times New Roman"/>
          <w:szCs w:val="24"/>
        </w:rPr>
        <w:t xml:space="preserve">τα. Δύο από αυτά θέλω να επισημάνω στην Αίθουσα σήμερα και αποτελούν και το αντικείμενο της ερώτησής μου: </w:t>
      </w:r>
    </w:p>
    <w:p w14:paraId="1DA6B04F"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Το πρώτο σχετίζεται με την παραβίαση της αρχής της ισότητας σε ό,τι αφορά τα παιδιά που δίνουν πανελλαδικές εξετάσεις και που για λόγους ανωτέρας βία</w:t>
      </w:r>
      <w:r>
        <w:rPr>
          <w:rFonts w:eastAsia="Times New Roman" w:cs="Times New Roman"/>
          <w:szCs w:val="24"/>
        </w:rPr>
        <w:t>ς –υγείας, κυρίως- δεν μπορούν να συμμετάσχουν στη διαγωνιστική διαδικασία. Αυτούς τους τα</w:t>
      </w:r>
      <w:r>
        <w:rPr>
          <w:rFonts w:eastAsia="Times New Roman" w:cs="Times New Roman"/>
          <w:szCs w:val="24"/>
        </w:rPr>
        <w:lastRenderedPageBreak/>
        <w:t xml:space="preserve">λαιπώρησε ο κ. </w:t>
      </w:r>
      <w:proofErr w:type="spellStart"/>
      <w:r>
        <w:rPr>
          <w:rFonts w:eastAsia="Times New Roman" w:cs="Times New Roman"/>
          <w:szCs w:val="24"/>
        </w:rPr>
        <w:t>Γαβρόγλου</w:t>
      </w:r>
      <w:proofErr w:type="spellEnd"/>
      <w:r>
        <w:rPr>
          <w:rFonts w:eastAsia="Times New Roman" w:cs="Times New Roman"/>
          <w:szCs w:val="24"/>
        </w:rPr>
        <w:t xml:space="preserve"> χωρίς κανέναν λόγο. Τους απαγόρευσε να θεραπεύσουν το πρόβλημα, που η ζωή τους δημιούργησε, με τη μεταγενέστερη συμμετοχή στις εξετάσεις μετά</w:t>
      </w:r>
      <w:r>
        <w:rPr>
          <w:rFonts w:eastAsia="Times New Roman" w:cs="Times New Roman"/>
          <w:szCs w:val="24"/>
        </w:rPr>
        <w:t xml:space="preserve"> από κάποιες μέρες, όπως ίσχυε και πήγε τα πράγματα, αφού πιέστηκε και αφού έγιναν κινητοποιήσεις, τον Σεπτέμβριο. Τους έδωσε ευκαιρία για τον Σεπτέμβριο, που δεν αποτελεί ορθολογική λύση, που είναι μια άδικη λύση και αυτή. </w:t>
      </w:r>
    </w:p>
    <w:p w14:paraId="1DA6B050"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 xml:space="preserve">Δεύτερον, γιατί ο Υπουργός κ. </w:t>
      </w:r>
      <w:proofErr w:type="spellStart"/>
      <w:r>
        <w:rPr>
          <w:rFonts w:eastAsia="Times New Roman" w:cs="Times New Roman"/>
          <w:szCs w:val="24"/>
        </w:rPr>
        <w:t>Γ</w:t>
      </w:r>
      <w:r>
        <w:rPr>
          <w:rFonts w:eastAsia="Times New Roman" w:cs="Times New Roman"/>
          <w:szCs w:val="24"/>
        </w:rPr>
        <w:t>αβρόγλου</w:t>
      </w:r>
      <w:proofErr w:type="spellEnd"/>
      <w:r>
        <w:rPr>
          <w:rFonts w:eastAsia="Times New Roman" w:cs="Times New Roman"/>
          <w:szCs w:val="24"/>
        </w:rPr>
        <w:t>, δεν συμφωνεί και διακόπτει τη λειτουργία μεταπτυχιακού τμήματος με δίδακτρα, που απευθύνεται σε αλλοδαπούς φοιτητές και που, αν δεν κάνω λάθος -περιμένω να μου το πει- είναι το Τμήμα Κινεζικών Σπουδών που είχε αποφασιστεί σε διμερείς επαφές, κομμ</w:t>
      </w:r>
      <w:r>
        <w:rPr>
          <w:rFonts w:eastAsia="Times New Roman" w:cs="Times New Roman"/>
          <w:szCs w:val="24"/>
        </w:rPr>
        <w:t>άτι των οποίων είχαν κάνει κι εγώ ως τελευταίος Υπουργός Παιδείας πριν 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με το κινεζικό κράτος; Πρέπει να είναι αυτή η περίπτωση αυτού του μεταπτυχιακού. Για ποιον λόγο, που έχει να κάνει με την εκπαίδευση και όχι με ιδεοληψίες, </w:t>
      </w:r>
      <w:r>
        <w:rPr>
          <w:rFonts w:eastAsia="Times New Roman" w:cs="Times New Roman"/>
          <w:szCs w:val="24"/>
        </w:rPr>
        <w:t xml:space="preserve">πήρε ο Υπουργός αυτήν την απόφαση; </w:t>
      </w:r>
    </w:p>
    <w:p w14:paraId="1DA6B051"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 xml:space="preserve">Θα επανέλθω στη δευτερολογία μου. </w:t>
      </w:r>
    </w:p>
    <w:p w14:paraId="1DA6B052" w14:textId="77777777" w:rsidR="00C35B6B" w:rsidRDefault="00F72DC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 Υπουργέ, έχετε τον λόγο. </w:t>
      </w:r>
    </w:p>
    <w:p w14:paraId="1DA6B053" w14:textId="77777777" w:rsidR="00C35B6B" w:rsidRDefault="00F72DCD">
      <w:pPr>
        <w:spacing w:line="600" w:lineRule="auto"/>
        <w:ind w:firstLine="720"/>
        <w:jc w:val="both"/>
        <w:rPr>
          <w:rFonts w:eastAsia="Times New Roman"/>
          <w:szCs w:val="24"/>
        </w:rPr>
      </w:pPr>
      <w:r>
        <w:rPr>
          <w:rFonts w:eastAsia="Times New Roman"/>
          <w:b/>
          <w:szCs w:val="24"/>
        </w:rPr>
        <w:lastRenderedPageBreak/>
        <w:t xml:space="preserve">ΚΩΝΣΤΑΝΤΙΝΟΣ ΓΑΒΡΟΓΛΟΥ (Υπουργός Παιδείας, Έρευνας και Θρησκευμάτων): </w:t>
      </w:r>
      <w:r>
        <w:rPr>
          <w:rFonts w:eastAsia="Times New Roman"/>
          <w:szCs w:val="24"/>
        </w:rPr>
        <w:t>Χρόνια πολλά και από εμένα.</w:t>
      </w:r>
    </w:p>
    <w:p w14:paraId="1DA6B054" w14:textId="77777777" w:rsidR="00C35B6B" w:rsidRDefault="00F72DCD">
      <w:pPr>
        <w:spacing w:line="600" w:lineRule="auto"/>
        <w:ind w:firstLine="720"/>
        <w:jc w:val="both"/>
        <w:rPr>
          <w:rFonts w:eastAsia="Times New Roman"/>
          <w:szCs w:val="24"/>
        </w:rPr>
      </w:pPr>
      <w:r>
        <w:rPr>
          <w:rFonts w:eastAsia="Times New Roman"/>
          <w:szCs w:val="24"/>
        </w:rPr>
        <w:t>Με εντυπω</w:t>
      </w:r>
      <w:r>
        <w:rPr>
          <w:rFonts w:eastAsia="Times New Roman"/>
          <w:szCs w:val="24"/>
        </w:rPr>
        <w:t xml:space="preserve">σιάζετε με τον τρόπο με τον οποίο μιλάτε και την άγνοια των προβλημάτων που έχετε θέσει παρά το ότι ήσασταν Υπουργός Παιδείας. </w:t>
      </w:r>
    </w:p>
    <w:p w14:paraId="1DA6B055" w14:textId="77777777" w:rsidR="00C35B6B" w:rsidRDefault="00F72DCD">
      <w:pPr>
        <w:spacing w:line="600" w:lineRule="auto"/>
        <w:ind w:firstLine="720"/>
        <w:jc w:val="both"/>
        <w:rPr>
          <w:rFonts w:eastAsia="Times New Roman"/>
          <w:szCs w:val="24"/>
        </w:rPr>
      </w:pPr>
      <w:r>
        <w:rPr>
          <w:rFonts w:eastAsia="Times New Roman"/>
          <w:szCs w:val="24"/>
        </w:rPr>
        <w:t xml:space="preserve">Αύριο θα κατατεθεί η τροπολογία για τις επαναληπτικές εξετάσεις, οι οποίες είναι εξετάσεις για τους </w:t>
      </w:r>
      <w:proofErr w:type="spellStart"/>
      <w:r>
        <w:rPr>
          <w:rFonts w:eastAsia="Times New Roman"/>
          <w:szCs w:val="24"/>
        </w:rPr>
        <w:t>ασθενούντες</w:t>
      </w:r>
      <w:proofErr w:type="spellEnd"/>
      <w:r>
        <w:rPr>
          <w:rFonts w:eastAsia="Times New Roman"/>
          <w:szCs w:val="24"/>
        </w:rPr>
        <w:t>. Όποια παιδιά έχ</w:t>
      </w:r>
      <w:r>
        <w:rPr>
          <w:rFonts w:eastAsia="Times New Roman"/>
          <w:szCs w:val="24"/>
        </w:rPr>
        <w:t>ουν ασθενήσει λίγο πριν τις εξετάσεις του Ιουνίου ή στην διάρκεια των εξετάσεων του Ιουνίου, όχι μόνο έχουν κάποιο πρόβλημα υγείας, αλλά μπορεί να έχουν πάθει και ένα σοκ ψυχολογικό από θάνατο</w:t>
      </w:r>
      <w:r>
        <w:rPr>
          <w:rFonts w:eastAsia="Times New Roman"/>
          <w:szCs w:val="24"/>
        </w:rPr>
        <w:t>,</w:t>
      </w:r>
      <w:r>
        <w:rPr>
          <w:rFonts w:eastAsia="Times New Roman"/>
          <w:szCs w:val="24"/>
        </w:rPr>
        <w:t xml:space="preserve"> παραδείγματος χάριν</w:t>
      </w:r>
      <w:r>
        <w:rPr>
          <w:rFonts w:eastAsia="Times New Roman"/>
          <w:szCs w:val="24"/>
        </w:rPr>
        <w:t>,</w:t>
      </w:r>
      <w:r>
        <w:rPr>
          <w:rFonts w:eastAsia="Times New Roman"/>
          <w:szCs w:val="24"/>
        </w:rPr>
        <w:t xml:space="preserve"> πολύ κοντινών τους προσώπων. Είναι δυνατό</w:t>
      </w:r>
      <w:r>
        <w:rPr>
          <w:rFonts w:eastAsia="Times New Roman"/>
          <w:szCs w:val="24"/>
        </w:rPr>
        <w:t xml:space="preserve">ν αυτά τα παιδιά να μαζέψουν τα μυαλά τους και να εξεταστούν τον Ιούλιο; </w:t>
      </w:r>
    </w:p>
    <w:p w14:paraId="1DA6B056" w14:textId="77777777" w:rsidR="00C35B6B" w:rsidRDefault="00F72DCD">
      <w:pPr>
        <w:spacing w:line="600" w:lineRule="auto"/>
        <w:ind w:firstLine="720"/>
        <w:jc w:val="both"/>
        <w:rPr>
          <w:rFonts w:eastAsia="Times New Roman"/>
          <w:szCs w:val="24"/>
        </w:rPr>
      </w:pPr>
      <w:r>
        <w:rPr>
          <w:rFonts w:eastAsia="Times New Roman"/>
          <w:szCs w:val="24"/>
        </w:rPr>
        <w:t xml:space="preserve">Εδώ θέλω να έχετε μια απάντηση. Όλοι οι παιδαγωγοί, όλοι οι ψυχολόγοι μας λένε ότι χρειάζονται τα παιδιά αυτά και ένα διάστημα για να μαζέψουν τα μυαλά τους. Άρα, το πολιτικά ορθό, </w:t>
      </w:r>
      <w:r>
        <w:rPr>
          <w:rFonts w:eastAsia="Times New Roman"/>
          <w:szCs w:val="24"/>
        </w:rPr>
        <w:t>το κοινωνικά δίκαιο και το παιδαγωγικά και ψυχολογικά επίσης σωστό είναι τα παιδιά αυτά να εξεταστούν τον Σεπτέμβρη.</w:t>
      </w:r>
    </w:p>
    <w:p w14:paraId="1DA6B057" w14:textId="77777777" w:rsidR="00C35B6B" w:rsidRDefault="00F72DCD">
      <w:pPr>
        <w:spacing w:line="600" w:lineRule="auto"/>
        <w:ind w:firstLine="720"/>
        <w:jc w:val="both"/>
        <w:rPr>
          <w:rFonts w:eastAsia="Times New Roman"/>
          <w:szCs w:val="24"/>
        </w:rPr>
      </w:pPr>
      <w:r>
        <w:rPr>
          <w:rFonts w:eastAsia="Times New Roman"/>
          <w:szCs w:val="24"/>
        </w:rPr>
        <w:lastRenderedPageBreak/>
        <w:t>Η διαπίστωση ως προς τα νοσήματα που έχουν τα παιδιά αυτά θα γίνει κάτω από εξαιρετικά αυστηρές προϋποθέσεις, διότι υπάρχει δυστυχώς και μι</w:t>
      </w:r>
      <w:r>
        <w:rPr>
          <w:rFonts w:eastAsia="Times New Roman"/>
          <w:szCs w:val="24"/>
        </w:rPr>
        <w:t>α εκμετάλλευση</w:t>
      </w:r>
      <w:r>
        <w:rPr>
          <w:rFonts w:eastAsia="Times New Roman"/>
          <w:szCs w:val="24"/>
        </w:rPr>
        <w:t xml:space="preserve"> </w:t>
      </w:r>
      <w:r>
        <w:rPr>
          <w:rFonts w:eastAsia="Times New Roman"/>
          <w:szCs w:val="24"/>
        </w:rPr>
        <w:t xml:space="preserve">αυτού του μέτρου από άλλους οι οποίοι πραγματικά δεν μας ενδιαφέρουν. Εμάς μας ενδιαφέρει να δούμε πώς θα λύσουμε το πρόβλημα με τους πραγματικά </w:t>
      </w:r>
      <w:proofErr w:type="spellStart"/>
      <w:r>
        <w:rPr>
          <w:rFonts w:eastAsia="Times New Roman"/>
          <w:szCs w:val="24"/>
        </w:rPr>
        <w:t>ασθενούντες</w:t>
      </w:r>
      <w:proofErr w:type="spellEnd"/>
      <w:r>
        <w:rPr>
          <w:rFonts w:eastAsia="Times New Roman"/>
          <w:szCs w:val="24"/>
        </w:rPr>
        <w:t>.</w:t>
      </w:r>
    </w:p>
    <w:p w14:paraId="1DA6B058" w14:textId="77777777" w:rsidR="00C35B6B" w:rsidRDefault="00F72DCD">
      <w:pPr>
        <w:spacing w:line="600" w:lineRule="auto"/>
        <w:ind w:firstLine="720"/>
        <w:jc w:val="both"/>
        <w:rPr>
          <w:rFonts w:eastAsia="Times New Roman"/>
          <w:szCs w:val="24"/>
        </w:rPr>
      </w:pPr>
      <w:r>
        <w:rPr>
          <w:rFonts w:eastAsia="Times New Roman"/>
          <w:szCs w:val="24"/>
        </w:rPr>
        <w:t xml:space="preserve">Τώρα να ξέρετε και κάτι άλλο, που ενδεχομένως να έχετε ξεχάσει, φέτος το σύστημα είναι διαφορετικό από πέρσι. Πέρσι έγιναν μεν τον Ιούλιο, γιατί έπρεπε να πάρεις πρώτα το απολυτήριό σου και μετά να δώσεις τις </w:t>
      </w:r>
      <w:r>
        <w:rPr>
          <w:rFonts w:eastAsia="Times New Roman"/>
          <w:szCs w:val="24"/>
        </w:rPr>
        <w:t>πανελλήνιες εξετάσεις</w:t>
      </w:r>
      <w:r>
        <w:rPr>
          <w:rFonts w:eastAsia="Times New Roman"/>
          <w:szCs w:val="24"/>
        </w:rPr>
        <w:t>. Φέτος οι εξετάσεις οι ει</w:t>
      </w:r>
      <w:r>
        <w:rPr>
          <w:rFonts w:eastAsia="Times New Roman"/>
          <w:szCs w:val="24"/>
        </w:rPr>
        <w:t>σαγωγικές δεν μετράνε στο βαθμό του απολυτηρίου. Άρα, κάνουμε τις εξετάσεις μέσα στο σχολείο, έχουμε το απολυτήριο και μετά πάμε για να δούμε σε ποιες σχολές θα μπούμε.</w:t>
      </w:r>
    </w:p>
    <w:p w14:paraId="1DA6B059" w14:textId="77777777" w:rsidR="00C35B6B" w:rsidRDefault="00F72DCD">
      <w:pPr>
        <w:spacing w:line="600" w:lineRule="auto"/>
        <w:ind w:firstLine="720"/>
        <w:jc w:val="both"/>
        <w:rPr>
          <w:rFonts w:eastAsia="Times New Roman"/>
          <w:szCs w:val="24"/>
        </w:rPr>
      </w:pPr>
      <w:r>
        <w:rPr>
          <w:rFonts w:eastAsia="Times New Roman"/>
          <w:szCs w:val="24"/>
        </w:rPr>
        <w:t>Τα παιδιά αυτά θα εξεταστούν σε όλα τα μαθήματα γιατί αυτό είναι το σωστό με βάση την ι</w:t>
      </w:r>
      <w:r>
        <w:rPr>
          <w:rFonts w:eastAsia="Times New Roman"/>
          <w:szCs w:val="24"/>
        </w:rPr>
        <w:t xml:space="preserve">σονομία. Δεν μπορούν να εξεταστούν στα δύο μαθήματα, παραδείγματος </w:t>
      </w:r>
      <w:r>
        <w:rPr>
          <w:rFonts w:eastAsia="Times New Roman"/>
          <w:szCs w:val="24"/>
        </w:rPr>
        <w:t>χάριν</w:t>
      </w:r>
      <w:r>
        <w:rPr>
          <w:rFonts w:eastAsia="Times New Roman"/>
          <w:szCs w:val="24"/>
        </w:rPr>
        <w:t xml:space="preserve">, που δεν εξετάστηκαν γιατί κάτι έπαθαν στην μέση των εξετάσεων, διότι αυτό και νομικά δεν ισχύει, αλλά προφανώς δεν πρέπει να ισχύει και κοινωνικά. Δεν είναι δίκαιο, παραβιάζει αρχές </w:t>
      </w:r>
      <w:r>
        <w:rPr>
          <w:rFonts w:eastAsia="Times New Roman"/>
          <w:szCs w:val="24"/>
        </w:rPr>
        <w:t xml:space="preserve">ισονομίας. Αύριο </w:t>
      </w:r>
      <w:r>
        <w:rPr>
          <w:rFonts w:eastAsia="Times New Roman"/>
          <w:szCs w:val="24"/>
        </w:rPr>
        <w:lastRenderedPageBreak/>
        <w:t xml:space="preserve">εν πάση </w:t>
      </w:r>
      <w:proofErr w:type="spellStart"/>
      <w:r>
        <w:rPr>
          <w:rFonts w:eastAsia="Times New Roman"/>
          <w:szCs w:val="24"/>
        </w:rPr>
        <w:t>περιπτώσει</w:t>
      </w:r>
      <w:proofErr w:type="spellEnd"/>
      <w:r>
        <w:rPr>
          <w:rFonts w:eastAsia="Times New Roman"/>
          <w:szCs w:val="24"/>
        </w:rPr>
        <w:t xml:space="preserve"> θα κατατεθεί η τροπολογία και θα έχετε και την ευκαιρία να δείτε πολύ περισσότερες λεπτομέρειες.</w:t>
      </w:r>
    </w:p>
    <w:p w14:paraId="1DA6B05A" w14:textId="77777777" w:rsidR="00C35B6B" w:rsidRDefault="00F72DCD">
      <w:pPr>
        <w:spacing w:line="600" w:lineRule="auto"/>
        <w:ind w:firstLine="720"/>
        <w:jc w:val="both"/>
        <w:rPr>
          <w:rFonts w:eastAsia="Times New Roman"/>
          <w:szCs w:val="24"/>
        </w:rPr>
      </w:pPr>
      <w:r>
        <w:rPr>
          <w:rFonts w:eastAsia="Times New Roman"/>
          <w:szCs w:val="24"/>
        </w:rPr>
        <w:t xml:space="preserve">Αυτό, όμως, που μου κάνει τρομερή εντύπωση, κύριε Λοβέρδο, και προφανώς σας έχουν ενημερώσει λάθος -και δεν είναι δική σας </w:t>
      </w:r>
      <w:r>
        <w:rPr>
          <w:rFonts w:eastAsia="Times New Roman"/>
          <w:szCs w:val="24"/>
        </w:rPr>
        <w:t>ευθύνη, δεν έχετε λόγο να παρακολουθείτε όλα αυτά από κοντά- είναι ότι δεν έχει υπάρξει κα</w:t>
      </w:r>
      <w:r>
        <w:rPr>
          <w:rFonts w:eastAsia="Times New Roman"/>
          <w:szCs w:val="24"/>
        </w:rPr>
        <w:t>μ</w:t>
      </w:r>
      <w:r>
        <w:rPr>
          <w:rFonts w:eastAsia="Times New Roman"/>
          <w:szCs w:val="24"/>
        </w:rPr>
        <w:t>μία πρόταση για Μεταπτυχιακό Τμήμα Κινέζικων Σπουδών. Αυτό δεν είπατε; Διότι δεν μπορεί να υπάρχει Μεταπτυχιακό Τμήμα Κινέζικων Σπουδών. Υπάρχουν τμήματα ενός γνωστι</w:t>
      </w:r>
      <w:r>
        <w:rPr>
          <w:rFonts w:eastAsia="Times New Roman"/>
          <w:szCs w:val="24"/>
        </w:rPr>
        <w:t>κού αντικειμένου, τα οποία έχουν προπτυχιακά και μεταπτυχιακά προγράμματα. Άρα, δεν υπάρχει αυτό ως γεγονός.</w:t>
      </w:r>
    </w:p>
    <w:p w14:paraId="1DA6B05B" w14:textId="77777777" w:rsidR="00C35B6B" w:rsidRDefault="00F72DCD">
      <w:pPr>
        <w:spacing w:line="600" w:lineRule="auto"/>
        <w:ind w:firstLine="720"/>
        <w:jc w:val="both"/>
        <w:rPr>
          <w:rFonts w:eastAsia="Times New Roman"/>
          <w:szCs w:val="24"/>
        </w:rPr>
      </w:pPr>
      <w:r>
        <w:rPr>
          <w:rFonts w:eastAsia="Times New Roman"/>
          <w:szCs w:val="24"/>
        </w:rPr>
        <w:t xml:space="preserve">Υπάρχει, όμως, κάτι άλλο για να σας διευκολύνω. Το Πανεπιστήμιο Αθηνών έκανε μια πρόταση για ένα πρόγραμμα σπουδών για άτομα που θα έρχονται εκτός </w:t>
      </w:r>
      <w:r>
        <w:rPr>
          <w:rFonts w:eastAsia="Times New Roman"/>
          <w:szCs w:val="24"/>
        </w:rPr>
        <w:t xml:space="preserve">Ευρωπαϊκής Ένωσης και θα είναι αγγλόφωνα. Αυτό ήταν πρόταση της Φιλοσοφικής Σχολής και μετά της Συγκλήτου του Πανεπιστημίου Αθηνών. </w:t>
      </w:r>
    </w:p>
    <w:p w14:paraId="1DA6B05C" w14:textId="77777777" w:rsidR="00C35B6B" w:rsidRDefault="00F72DCD">
      <w:pPr>
        <w:spacing w:line="600" w:lineRule="auto"/>
        <w:ind w:firstLine="720"/>
        <w:jc w:val="both"/>
        <w:rPr>
          <w:rFonts w:eastAsia="Times New Roman"/>
          <w:szCs w:val="24"/>
        </w:rPr>
      </w:pPr>
      <w:r>
        <w:rPr>
          <w:rFonts w:eastAsia="Times New Roman"/>
          <w:szCs w:val="24"/>
        </w:rPr>
        <w:t>Πρώτα από όλα, έρχεται ένα αίτημα στο Υπουργείο που δεν είναι σύννομο, διότι ο νόμος, τον οποίο εσείς είχατε ψηφίσει, δεν α</w:t>
      </w:r>
      <w:r>
        <w:rPr>
          <w:rFonts w:eastAsia="Times New Roman"/>
          <w:szCs w:val="24"/>
        </w:rPr>
        <w:t xml:space="preserve">ναφέρει πουθενά για προγράμματα σπουδών ξενόγλωσσα. </w:t>
      </w:r>
    </w:p>
    <w:p w14:paraId="1DA6B05D" w14:textId="77777777" w:rsidR="00C35B6B" w:rsidRDefault="00F72DCD">
      <w:pPr>
        <w:spacing w:line="600" w:lineRule="auto"/>
        <w:ind w:firstLine="720"/>
        <w:jc w:val="both"/>
        <w:rPr>
          <w:rFonts w:eastAsia="Times New Roman"/>
          <w:szCs w:val="24"/>
        </w:rPr>
      </w:pPr>
      <w:r>
        <w:rPr>
          <w:rFonts w:eastAsia="Times New Roman"/>
          <w:szCs w:val="24"/>
        </w:rPr>
        <w:lastRenderedPageBreak/>
        <w:t xml:space="preserve">Προπτυχιακά με δίδακτρα. Είναι </w:t>
      </w:r>
      <w:r>
        <w:rPr>
          <w:rFonts w:eastAsia="Times New Roman"/>
          <w:szCs w:val="24"/>
        </w:rPr>
        <w:t>τριετή</w:t>
      </w:r>
      <w:r>
        <w:rPr>
          <w:rFonts w:eastAsia="Times New Roman"/>
          <w:szCs w:val="24"/>
        </w:rPr>
        <w:t>. Τα δικά μας προγράμματα σε αυτήν την χώρα είναι τετραετή.</w:t>
      </w:r>
    </w:p>
    <w:p w14:paraId="1DA6B05E" w14:textId="77777777" w:rsidR="00C35B6B" w:rsidRDefault="00F72DCD">
      <w:pPr>
        <w:spacing w:line="600" w:lineRule="auto"/>
        <w:ind w:firstLine="720"/>
        <w:jc w:val="both"/>
        <w:rPr>
          <w:rFonts w:eastAsia="Times New Roman"/>
          <w:szCs w:val="24"/>
        </w:rPr>
      </w:pPr>
      <w:r>
        <w:rPr>
          <w:rFonts w:eastAsia="Times New Roman"/>
          <w:szCs w:val="24"/>
        </w:rPr>
        <w:t>Τρίτον, σε όλη την Ευρώπη η μεγάλη πλειοψηφία των προπτυχιακών μαθημάτων είναι στην τοπική γλώσσα. Τα μετα</w:t>
      </w:r>
      <w:r>
        <w:rPr>
          <w:rFonts w:eastAsia="Times New Roman"/>
          <w:szCs w:val="24"/>
        </w:rPr>
        <w:t xml:space="preserve">πτυχιακά είναι ακριβώς το αντίθετο. Εδώ, λοιπόν, μας έρχεται μια πρόταση που δεν βασίζεται σε κανέναν απολύτως νόμο, παραβιάζει όλες τις νόρμες και κανονικότητες της εκπαίδευσης των δικών μας </w:t>
      </w:r>
      <w:r>
        <w:rPr>
          <w:rFonts w:eastAsia="Times New Roman"/>
          <w:szCs w:val="24"/>
        </w:rPr>
        <w:t>πανεπιστημίων</w:t>
      </w:r>
      <w:r>
        <w:rPr>
          <w:rFonts w:eastAsia="Times New Roman"/>
          <w:szCs w:val="24"/>
        </w:rPr>
        <w:t>, έχει 8.000 δίδακτρα, είναι τριετές, δεν είναι σαφ</w:t>
      </w:r>
      <w:r>
        <w:rPr>
          <w:rFonts w:eastAsia="Times New Roman"/>
          <w:szCs w:val="24"/>
        </w:rPr>
        <w:t>ές από ποιο Όργανο θα παίρνουν πτυχίο αυτοί που έρχονται και είναι αγγλόφωνο.</w:t>
      </w:r>
    </w:p>
    <w:p w14:paraId="1DA6B05F"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Αντί να ενεργοποιηθούν οι δυνατότητες που υπάρχουν στο Διεθνές Πανεπιστήμιο που είναι στη Θεσσαλονίκη και το οποίο έχει μεταπτυχιακά στα αγγλικά και δυνατότητα συνεργασίας τμημάτ</w:t>
      </w:r>
      <w:r>
        <w:rPr>
          <w:rFonts w:eastAsia="Times New Roman" w:cs="Times New Roman"/>
          <w:szCs w:val="24"/>
        </w:rPr>
        <w:t xml:space="preserve">ων για προπτυχιακά στα αγγλικά, μας έρχεται ένα πράγμα, το οποίο, εν πάση </w:t>
      </w:r>
      <w:proofErr w:type="spellStart"/>
      <w:r>
        <w:rPr>
          <w:rFonts w:eastAsia="Times New Roman" w:cs="Times New Roman"/>
          <w:szCs w:val="24"/>
        </w:rPr>
        <w:t>περιπτώσει</w:t>
      </w:r>
      <w:proofErr w:type="spellEnd"/>
      <w:r>
        <w:rPr>
          <w:rFonts w:eastAsia="Times New Roman" w:cs="Times New Roman"/>
          <w:szCs w:val="24"/>
        </w:rPr>
        <w:t xml:space="preserve">, δεν βασίζεται σε κανέναν νόμο. Δεν υπάρχει καμμία αγκύλωση ως προς αυτά τα ζητήματα, πλην όμως πρέπει να είναι με κανόνες και πρέπει αυτά τα πράγματα να </w:t>
      </w:r>
      <w:r>
        <w:rPr>
          <w:rFonts w:eastAsia="Times New Roman" w:cs="Times New Roman"/>
          <w:szCs w:val="24"/>
        </w:rPr>
        <w:t xml:space="preserve">συζητιούνται </w:t>
      </w:r>
      <w:r>
        <w:rPr>
          <w:rFonts w:eastAsia="Times New Roman" w:cs="Times New Roman"/>
          <w:szCs w:val="24"/>
        </w:rPr>
        <w:t>πάρα</w:t>
      </w:r>
      <w:r>
        <w:rPr>
          <w:rFonts w:eastAsia="Times New Roman" w:cs="Times New Roman"/>
          <w:szCs w:val="24"/>
        </w:rPr>
        <w:t xml:space="preserve"> πολύ πλατιά, επιμένω, χωρίς να υπονομεύουν την κανονικότητα της προπτυχιακής και μεταπτυχιακής εκπαίδευσης.</w:t>
      </w:r>
    </w:p>
    <w:p w14:paraId="1DA6B060"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p>
    <w:p w14:paraId="1DA6B061" w14:textId="77777777" w:rsidR="00C35B6B" w:rsidRDefault="00F72DC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Λοβέρδο έχετε τον λόγο για τρία λεπτά για τη δευτερολογία σας. </w:t>
      </w:r>
    </w:p>
    <w:p w14:paraId="1DA6B062" w14:textId="77777777" w:rsidR="00C35B6B" w:rsidRDefault="00F72DC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Κοιτάξτ</w:t>
      </w:r>
      <w:r>
        <w:rPr>
          <w:rFonts w:eastAsia="Times New Roman" w:cs="Times New Roman"/>
          <w:szCs w:val="24"/>
        </w:rPr>
        <w:t xml:space="preserve">ε, κύριε Υπουργέ, όποιος μπαίνει στη λογική και τη διαδικασία να κάνει κριτική στην </w:t>
      </w:r>
      <w:r>
        <w:rPr>
          <w:rFonts w:eastAsia="Times New Roman" w:cs="Times New Roman"/>
          <w:szCs w:val="24"/>
        </w:rPr>
        <w:t xml:space="preserve">Αντιπολίτευση </w:t>
      </w:r>
      <w:r>
        <w:rPr>
          <w:rFonts w:eastAsia="Times New Roman" w:cs="Times New Roman"/>
          <w:szCs w:val="24"/>
        </w:rPr>
        <w:t>-αυτά που είπατε εισαγωγικά σχολιάζω- πρέπει πρώτα να έχει ξεκαθαρίσει τι είναι ο ίδιος ως κυβέρνηση και ποια είναι τα πεπραγμένα του. Έχετε έξι μήνες Υπουργό</w:t>
      </w:r>
      <w:r>
        <w:rPr>
          <w:rFonts w:eastAsia="Times New Roman" w:cs="Times New Roman"/>
          <w:szCs w:val="24"/>
        </w:rPr>
        <w:t>ς, όσο έκανα κι εγώ στο Υπουργείο κι εκείνο το οποίο έχει αντιληφθεί από εσάς η ελληνική εκπαιδευτική κοινότητα είναι οι δηλώσεις σας που όταν μάλιστα κανείς δεν είναι καθηγητής πανεπιστημίου ή κάποιος που παρακολουθεί την πολιτική με προσεκτικούς όρους, θ</w:t>
      </w:r>
      <w:r>
        <w:rPr>
          <w:rFonts w:eastAsia="Times New Roman" w:cs="Times New Roman"/>
          <w:szCs w:val="24"/>
        </w:rPr>
        <w:t xml:space="preserve">α είχε καταλάβει ότι έχετε αλλάξει και το σύστημα των εξετάσεων για τα </w:t>
      </w:r>
      <w:r>
        <w:rPr>
          <w:rFonts w:eastAsia="Times New Roman" w:cs="Times New Roman"/>
          <w:szCs w:val="24"/>
        </w:rPr>
        <w:t>ανώτατα εκπαιδευτικά ιδρύματα</w:t>
      </w:r>
      <w:r>
        <w:rPr>
          <w:rFonts w:eastAsia="Times New Roman" w:cs="Times New Roman"/>
          <w:szCs w:val="24"/>
        </w:rPr>
        <w:t>. Κάνετε τόσες πολλές δηλώσεις που δεν μπορεί να τις καταναλώσει η ελληνική κοινωνία. Κι αυτό είναι μέχρι στιγμής αυτό που έχετε να επιδείξετε, διότι κατά τ</w:t>
      </w:r>
      <w:r>
        <w:rPr>
          <w:rFonts w:eastAsia="Times New Roman" w:cs="Times New Roman"/>
          <w:szCs w:val="24"/>
        </w:rPr>
        <w:t xml:space="preserve">α άλλα κάτι τροπολογίες έχετε φέρει στη Βουλή που η </w:t>
      </w:r>
      <w:r>
        <w:rPr>
          <w:rFonts w:eastAsia="Times New Roman" w:cs="Times New Roman"/>
          <w:szCs w:val="24"/>
        </w:rPr>
        <w:t xml:space="preserve">Αντιπολίτευση </w:t>
      </w:r>
      <w:r>
        <w:rPr>
          <w:rFonts w:eastAsia="Times New Roman" w:cs="Times New Roman"/>
          <w:szCs w:val="24"/>
        </w:rPr>
        <w:t xml:space="preserve">σας τις στηρίζει. Δεν έχετε έργο αυτό το χρονικό διάστημα που είστε Υπουργός. </w:t>
      </w:r>
    </w:p>
    <w:p w14:paraId="1DA6B063"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τώρα να δούμε τι είναι οι απαντήσεις που μου δώσατε. Σε ό,τι αφορά το πρώτο θέμα που έθεσα, τις </w:t>
      </w:r>
      <w:r>
        <w:rPr>
          <w:rFonts w:eastAsia="Times New Roman" w:cs="Times New Roman"/>
          <w:szCs w:val="24"/>
        </w:rPr>
        <w:t>πανελλαδικ</w:t>
      </w:r>
      <w:r>
        <w:rPr>
          <w:rFonts w:eastAsia="Times New Roman" w:cs="Times New Roman"/>
          <w:szCs w:val="24"/>
        </w:rPr>
        <w:t xml:space="preserve">ές </w:t>
      </w:r>
      <w:r>
        <w:rPr>
          <w:rFonts w:eastAsia="Times New Roman" w:cs="Times New Roman"/>
          <w:szCs w:val="24"/>
        </w:rPr>
        <w:t xml:space="preserve">εξετάσεις </w:t>
      </w:r>
      <w:r>
        <w:rPr>
          <w:rFonts w:eastAsia="Times New Roman" w:cs="Times New Roman"/>
          <w:szCs w:val="24"/>
        </w:rPr>
        <w:t>και αυτούς που ασθενούν, έχετε βρει μια κατάσταση. Την ανατρέψατε, ακυρώνοντάς την με δηλώσεις και προκαλέσατε κινητοποιήσεις στον χώρο της εκπαίδευσης της δευτεροβάθμιας και κινητοποιήσεις και των γονιών. Αυτή η κινητοποίηση και η ανησυχία πρ</w:t>
      </w:r>
      <w:r>
        <w:rPr>
          <w:rFonts w:eastAsia="Times New Roman" w:cs="Times New Roman"/>
          <w:szCs w:val="24"/>
        </w:rPr>
        <w:t xml:space="preserve">οκλήθηκε παράλληλα με ό,τι είχατε δημιουργήσει με τον αριθμό των εισακτέων, αγνοώντας τις δικές μου πολιτικές επιλογές και τις αγνόησαν και οι τρεις Υπουργοί, τα εκπαιδευτικά ιδρύματα να καθορίζουν τον αριθμό των εισακτέων. Το είχα κάνει με </w:t>
      </w:r>
      <w:r>
        <w:rPr>
          <w:rFonts w:eastAsia="Times New Roman" w:cs="Times New Roman"/>
          <w:szCs w:val="24"/>
        </w:rPr>
        <w:t>υπουργική</w:t>
      </w:r>
      <w:r>
        <w:rPr>
          <w:rFonts w:eastAsia="Times New Roman" w:cs="Times New Roman"/>
          <w:szCs w:val="24"/>
        </w:rPr>
        <w:t xml:space="preserve"> </w:t>
      </w:r>
      <w:r>
        <w:rPr>
          <w:rFonts w:eastAsia="Times New Roman" w:cs="Times New Roman"/>
          <w:szCs w:val="24"/>
        </w:rPr>
        <w:t>απόφα</w:t>
      </w:r>
      <w:r>
        <w:rPr>
          <w:rFonts w:eastAsia="Times New Roman" w:cs="Times New Roman"/>
          <w:szCs w:val="24"/>
        </w:rPr>
        <w:t xml:space="preserve">ση </w:t>
      </w:r>
      <w:r>
        <w:rPr>
          <w:rFonts w:eastAsia="Times New Roman" w:cs="Times New Roman"/>
          <w:szCs w:val="24"/>
        </w:rPr>
        <w:t>αυτό, ήταν έτοιμο. Μπήκε στην πελατειακή λογική και η ηγεσία του Υπουργείου Παιδείας επί ΣΥΡΙΖΑ να καθορίζει αριθμό εισακτέων. Τον αυξήσατε, τον μειώσατε, γενικά υπήρξε μια αναστάτωση λίγες εβδομάδες πριν τις εκλογές. Και τώρα καταλήγετε σε μια τροπολογ</w:t>
      </w:r>
      <w:r>
        <w:rPr>
          <w:rFonts w:eastAsia="Times New Roman" w:cs="Times New Roman"/>
          <w:szCs w:val="24"/>
        </w:rPr>
        <w:t xml:space="preserve">ία, το περιεχόμενο της οποίας μάλλον καλά το έχουμε υποθέσει, όταν μαθαίνουμε ότι δεν θα σχετίζεται η συμμετοχή με την τρέχουσα διαδικασία των εξετάσεων, αλλά θα πάει αργότερα, θα ετεροχρονιστεί. </w:t>
      </w:r>
    </w:p>
    <w:p w14:paraId="1DA6B064"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 xml:space="preserve">Είναι λάθος η επιλογή σας. Θα τη δούμε όμως, όταν θα φέρετε την τροπολογία στη Βουλή τις επόμενες μέρες, ώρες. </w:t>
      </w:r>
    </w:p>
    <w:p w14:paraId="1DA6B065"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στο δεύτερο θέμα. Το δεύτερο θέμα είναι πολύ πιο σοβαρό απ’ ό,τι το παρουσιάζει ο Υπουργός στην απάντησή του. </w:t>
      </w:r>
    </w:p>
    <w:p w14:paraId="1DA6B066"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Να θυμίσω, κύριε Πρόεδρε, τα</w:t>
      </w:r>
      <w:r>
        <w:rPr>
          <w:rFonts w:eastAsia="Times New Roman" w:cs="Times New Roman"/>
          <w:szCs w:val="24"/>
        </w:rPr>
        <w:t xml:space="preserve"> εξής: Άρθρο 73 του ν.4316/2014 με δική μου νομοθετική πρωτοβουλία. Με τον νόμο αυτόν τι προβλέφθηκε; Ξενόγλωσσα τμήματα σε ορισμένα πανεπιστήμια της χώρας και συγκεκριμένα στο Πανεπιστήμιο Κρήτης στο Ρέθυμνο, στο Αιγαίου στη Ρόδο, στο Δημοκρίτειο Πανεπιστ</w:t>
      </w:r>
      <w:r>
        <w:rPr>
          <w:rFonts w:eastAsia="Times New Roman" w:cs="Times New Roman"/>
          <w:szCs w:val="24"/>
        </w:rPr>
        <w:t>ήμιο Θράκης και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επίσης, </w:t>
      </w:r>
      <w:r>
        <w:rPr>
          <w:rFonts w:eastAsia="Times New Roman" w:cs="Times New Roman"/>
          <w:szCs w:val="24"/>
        </w:rPr>
        <w:t>στο Αιγαίο</w:t>
      </w:r>
      <w:r>
        <w:rPr>
          <w:rFonts w:eastAsia="Times New Roman" w:cs="Times New Roman"/>
          <w:szCs w:val="24"/>
        </w:rPr>
        <w:t>υ</w:t>
      </w:r>
      <w:r>
        <w:rPr>
          <w:rFonts w:eastAsia="Times New Roman" w:cs="Times New Roman"/>
          <w:szCs w:val="24"/>
        </w:rPr>
        <w:t xml:space="preserve"> </w:t>
      </w:r>
      <w:r>
        <w:rPr>
          <w:rFonts w:eastAsia="Times New Roman" w:cs="Times New Roman"/>
          <w:szCs w:val="24"/>
        </w:rPr>
        <w:t xml:space="preserve">σε </w:t>
      </w:r>
      <w:r>
        <w:rPr>
          <w:rFonts w:eastAsia="Times New Roman" w:cs="Times New Roman"/>
          <w:szCs w:val="24"/>
        </w:rPr>
        <w:t xml:space="preserve">ένα Τμήμα Ναυτιλιακών Σπουδών, που απευθύνονται σε αλλοδαπούς εκτός Ευρωπαϊκής Ένωσης </w:t>
      </w:r>
      <w:r>
        <w:rPr>
          <w:rFonts w:eastAsia="Times New Roman" w:cs="Times New Roman"/>
          <w:szCs w:val="24"/>
        </w:rPr>
        <w:t xml:space="preserve">φοιτητές </w:t>
      </w:r>
      <w:r>
        <w:rPr>
          <w:rFonts w:eastAsia="Times New Roman" w:cs="Times New Roman"/>
          <w:szCs w:val="24"/>
        </w:rPr>
        <w:t>που έχουν δίδακτρα, που η διδασκαλία των μαθημάτων γίνεται στην αγγλική γλώσσα και για τα οποία υπήρχε εντονότατο ενδιαφέ</w:t>
      </w:r>
      <w:r>
        <w:rPr>
          <w:rFonts w:eastAsia="Times New Roman" w:cs="Times New Roman"/>
          <w:szCs w:val="24"/>
        </w:rPr>
        <w:t xml:space="preserve">ρον. </w:t>
      </w:r>
    </w:p>
    <w:p w14:paraId="1DA6B067"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Πού τα ξέρω αυτά; Κατ’ αρχάς, ανέλαβα εγώ τότε τη νομοθετική πρωτοβουλία. Είχα κάνει συζητήσεις με όλες τις φιλοσοφικές σχολές της χώρας γιατί η βασική μου ιδέα ήταν να ξεκινούσαμε με τα γράμματα, τα ελληνικά γράμματα. Μπήκαν τα πανεπιστήμια στο διάλ</w:t>
      </w:r>
      <w:r>
        <w:rPr>
          <w:rFonts w:eastAsia="Times New Roman" w:cs="Times New Roman"/>
          <w:szCs w:val="24"/>
        </w:rPr>
        <w:t xml:space="preserve">ογο, διάλογος πολλών μηνών. Ξεκαθαρίστηκε ποιοι είχαν τη διάθεση και ποιοι δεν είχαν τη διάθεση, ποιοι είπαν «ναι», αλλά λίγο αργότερα, όπως το ΕΚΠΑ. Και νομοθετήσαμε αυτά που νομοθετήσαμε. </w:t>
      </w:r>
    </w:p>
    <w:p w14:paraId="1DA6B068"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lastRenderedPageBreak/>
        <w:t>Και ένα ίδρυμα, το «Δημοκρίτειο», ήταν έτοιμο. Μάλιστα, είχα σχεδ</w:t>
      </w:r>
      <w:r>
        <w:rPr>
          <w:rFonts w:eastAsia="Times New Roman" w:cs="Times New Roman"/>
          <w:szCs w:val="24"/>
        </w:rPr>
        <w:t xml:space="preserve">ιάσει και το </w:t>
      </w:r>
      <w:r>
        <w:rPr>
          <w:rFonts w:eastAsia="Times New Roman" w:cs="Times New Roman"/>
          <w:szCs w:val="24"/>
        </w:rPr>
        <w:t>προεδρικό διάταγμα</w:t>
      </w:r>
      <w:r>
        <w:rPr>
          <w:rFonts w:eastAsia="Times New Roman" w:cs="Times New Roman"/>
          <w:szCs w:val="24"/>
        </w:rPr>
        <w:t xml:space="preserve">. Και το παρέδωσα αυτό το </w:t>
      </w:r>
      <w:r>
        <w:rPr>
          <w:rFonts w:eastAsia="Times New Roman" w:cs="Times New Roman"/>
          <w:szCs w:val="24"/>
        </w:rPr>
        <w:t>προεδρικό διάταγμα</w:t>
      </w:r>
      <w:r>
        <w:rPr>
          <w:rFonts w:eastAsia="Times New Roman" w:cs="Times New Roman"/>
          <w:szCs w:val="24"/>
        </w:rPr>
        <w:t>, όπως το είχα διαμορφώσει εγώ, στην Κυβέρνηση ΣΥΡΙΖΑ. Και ξαφνικά, μαθαίνουμε τότε ότι ο κ. Μπαλτάς καταργεί τη ρύθμιση, καταργεί αυτή τη δυνατότητα, χωρίς εξήγηση, για λόγους ιδεο</w:t>
      </w:r>
      <w:r>
        <w:rPr>
          <w:rFonts w:eastAsia="Times New Roman" w:cs="Times New Roman"/>
          <w:szCs w:val="24"/>
        </w:rPr>
        <w:t xml:space="preserve">ληψίας και με την πρόφαση ότι δεν είχα ετοιμάσει το </w:t>
      </w:r>
      <w:r>
        <w:rPr>
          <w:rFonts w:eastAsia="Times New Roman" w:cs="Times New Roman"/>
          <w:szCs w:val="24"/>
        </w:rPr>
        <w:t>προεδρικό διάταγμα</w:t>
      </w:r>
      <w:r>
        <w:rPr>
          <w:rFonts w:eastAsia="Times New Roman" w:cs="Times New Roman"/>
          <w:szCs w:val="24"/>
        </w:rPr>
        <w:t xml:space="preserve">. </w:t>
      </w:r>
    </w:p>
    <w:p w14:paraId="1DA6B069"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Ο νόμος ψηφίστηκε Δεκέμβριο. Τα διατάγματα θέλουν τον καιρό τους. Το είχα έτοιμο, όμως, κι αν δεν είχε ρίξει την κυβέρνηση ο ΣΥΡΙΖΑ, αυτό θα είχε γίνει πραγματικότητα και το «Δημοκρίτ</w:t>
      </w:r>
      <w:r>
        <w:rPr>
          <w:rFonts w:eastAsia="Times New Roman" w:cs="Times New Roman"/>
          <w:szCs w:val="24"/>
        </w:rPr>
        <w:t xml:space="preserve">ειο» θα είχε κάνει αυτή τη μεγάλη πρωτοβουλία. Δεν το άφησαν. </w:t>
      </w:r>
    </w:p>
    <w:p w14:paraId="1DA6B06A"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Και τώρα μαθαίνουμε από τον Υπουργό ότι δεν πρόκειται στο ΕΚΠΑ για μεταπτυχιακό, πρόκειται για προπτυχιακό πρόγραμμα -ακόμα καλύτερα- που αν, λέει, δεν υπάρχει νόμος –και μπορεί να έχει δίκιο σ</w:t>
      </w:r>
      <w:r>
        <w:rPr>
          <w:rFonts w:eastAsia="Times New Roman" w:cs="Times New Roman"/>
          <w:szCs w:val="24"/>
        </w:rPr>
        <w:t xml:space="preserve">’ αυτό- μία διάταξη έπρεπε να φέρει για πολυσυζητημένο θέμα. </w:t>
      </w:r>
    </w:p>
    <w:p w14:paraId="1DA6B06B"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 xml:space="preserve">Βλέπετε, όμως, κύριε Πρόεδρε, εδώ είναι Ελλάδα και ο κάθε επόμενος καταστρέφει του προηγούμενου τη δουλειά. Δεν </w:t>
      </w:r>
      <w:r>
        <w:rPr>
          <w:rFonts w:eastAsia="Times New Roman" w:cs="Times New Roman"/>
          <w:szCs w:val="24"/>
        </w:rPr>
        <w:lastRenderedPageBreak/>
        <w:t>κοιτάει να κάνει πρόοδο, να πατήσει εκεί που ήταν οι προηγούμενοι και να πάει παρα</w:t>
      </w:r>
      <w:r>
        <w:rPr>
          <w:rFonts w:eastAsia="Times New Roman" w:cs="Times New Roman"/>
          <w:szCs w:val="24"/>
        </w:rPr>
        <w:t xml:space="preserve">πέρα. Πάει πάλι από την αρχή, λες και είναι θεός, λες κι αυτός τα ξέρει όλα, ενώ οι άλλοι δεν τα ξέρουν. </w:t>
      </w:r>
    </w:p>
    <w:p w14:paraId="1DA6B06C"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Κι εδώ απαγορεύει, ακόμα χειρότερα αν είναι πρόγραμμα προπτυχιακό, επειδή δεν υπάρχει –λέει- νόμος κι επειδή χρειάζεται συζήτηση κι επειδή στο Διεθνές</w:t>
      </w:r>
      <w:r>
        <w:rPr>
          <w:rFonts w:eastAsia="Times New Roman" w:cs="Times New Roman"/>
          <w:szCs w:val="24"/>
        </w:rPr>
        <w:t xml:space="preserve"> Πανεπιστήμιο διάλογο κάνει ο Υπουργός χωρίς συζητητές. Αυτά τα λένε μόνοι τους. Και τα λένε μόνοι τους, κύριε Πρόεδρε, οι του ΣΥΡΙΖΑ για ιδεοληπτικούς λόγους. </w:t>
      </w:r>
    </w:p>
    <w:p w14:paraId="1DA6B06D"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Ναι, το Διεθνές Πανεπιστήμιο υπάρχει και πρέπει να ενεργοποιηθεί. Ναι, όμως, υπάρχει διάθεση γι</w:t>
      </w:r>
      <w:r>
        <w:rPr>
          <w:rFonts w:eastAsia="Times New Roman" w:cs="Times New Roman"/>
          <w:szCs w:val="24"/>
        </w:rPr>
        <w:t>α τμήματα που απευθύνονται σε αλλοδαπούς εκτός Ευρωπαϊκής Ένωσης, για λόγους ισότητας. Και στην αγγλική γλώσσα, κύριε Πρόεδρε, για να καταλάβετε τι εννοώ σε ό,τι αφορά το ενδιαφέρον, για ένα μεταπτυχιακό του Πολυτεχνείου της Κρήτης, για είκοσι θέσεις αλλοδ</w:t>
      </w:r>
      <w:r>
        <w:rPr>
          <w:rFonts w:eastAsia="Times New Roman" w:cs="Times New Roman"/>
          <w:szCs w:val="24"/>
        </w:rPr>
        <w:t xml:space="preserve">απών εκτός Ευρωπαϊκής Ένωσης, το 2014 είχαν ενενήντα δύο υποψηφιότητες. </w:t>
      </w:r>
    </w:p>
    <w:p w14:paraId="1DA6B06E" w14:textId="77777777" w:rsidR="00C35B6B" w:rsidRDefault="00F72DC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ολοκληρώστε. </w:t>
      </w:r>
    </w:p>
    <w:p w14:paraId="1DA6B06F" w14:textId="77777777" w:rsidR="00C35B6B" w:rsidRDefault="00F72DCD">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 xml:space="preserve">Ολοκληρώνω. </w:t>
      </w:r>
    </w:p>
    <w:p w14:paraId="1DA6B070"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Υπάρχει τεράστιο ενδιαφέρον. Υπάρχει, όμως, και μία Κυβέρνηση που καθηλώνει τα ανώτατα ιδρύμα</w:t>
      </w:r>
      <w:r>
        <w:rPr>
          <w:rFonts w:eastAsia="Times New Roman" w:cs="Times New Roman"/>
          <w:szCs w:val="24"/>
        </w:rPr>
        <w:t>τα, που δεν τα αφήνει να προγραμματίσουν πολύ προοδευτικές, πολύ σύγχρονες, εκπαιδευτικές μορφές παρέμβασης, που ακουμπούν και στα θέματα των περιοριστικών οικονομικών όρων λειτουργίας του σήμερα, που δίνουν λύσεις δηλαδή και σε αυτό το θέμα. Και για λόγου</w:t>
      </w:r>
      <w:r>
        <w:rPr>
          <w:rFonts w:eastAsia="Times New Roman" w:cs="Times New Roman"/>
          <w:szCs w:val="24"/>
        </w:rPr>
        <w:t xml:space="preserve">ς ιδεοληπτικούς η Κυβέρνηση και οι Υπουργοί της τα σταματάνε. Και ο κ. Μπαλτάς και ο κ. Φίλης και σήμερα ο κ. </w:t>
      </w:r>
      <w:proofErr w:type="spellStart"/>
      <w:r>
        <w:rPr>
          <w:rFonts w:eastAsia="Times New Roman" w:cs="Times New Roman"/>
          <w:szCs w:val="24"/>
        </w:rPr>
        <w:t>Γαβρόγλου</w:t>
      </w:r>
      <w:proofErr w:type="spellEnd"/>
      <w:r>
        <w:rPr>
          <w:rFonts w:eastAsia="Times New Roman" w:cs="Times New Roman"/>
          <w:szCs w:val="24"/>
        </w:rPr>
        <w:t xml:space="preserve">. </w:t>
      </w:r>
    </w:p>
    <w:p w14:paraId="1DA6B071"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Τα πράγματα πάνε από το κακό στο χειρότερο, κύριε Πρόεδρε. Βλέπετε, όμως, ακόμα κι εδώ, ακόμα και γι’ αυτά τα θέματα που κανείς θα έλε</w:t>
      </w:r>
      <w:r>
        <w:rPr>
          <w:rFonts w:eastAsia="Times New Roman" w:cs="Times New Roman"/>
          <w:szCs w:val="24"/>
        </w:rPr>
        <w:t xml:space="preserve">γε ότι είναι απλά, κανείς θα έλεγε ότι είναι έξω από τη διαδικασία και των μνημονίων και των περιοριστικών πολιτικών, πώς τραυματίζει την εκπαιδευτική διαδικασία η ιδεοληψία των </w:t>
      </w:r>
      <w:r>
        <w:rPr>
          <w:rFonts w:eastAsia="Times New Roman" w:cs="Times New Roman"/>
          <w:szCs w:val="24"/>
        </w:rPr>
        <w:t xml:space="preserve">κυβερνώντων </w:t>
      </w:r>
      <w:r>
        <w:rPr>
          <w:rFonts w:eastAsia="Times New Roman" w:cs="Times New Roman"/>
          <w:szCs w:val="24"/>
        </w:rPr>
        <w:t>σήμερα.</w:t>
      </w:r>
    </w:p>
    <w:p w14:paraId="1DA6B072"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DA6B073" w14:textId="77777777" w:rsidR="00C35B6B" w:rsidRDefault="00F72DC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Κι εγώ σας ευχαριστώ. </w:t>
      </w:r>
    </w:p>
    <w:p w14:paraId="1DA6B074"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Κύριε Υπουργέ, έχετε πάλι τον λόγο.</w:t>
      </w:r>
    </w:p>
    <w:p w14:paraId="1DA6B075" w14:textId="77777777" w:rsidR="00C35B6B" w:rsidRDefault="00F72DCD">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ΓΑΒΡΟΓΛΟΥ (Υπουργός Παιδείας, Έρευνας και Θρησκευμάτων): </w:t>
      </w:r>
      <w:r>
        <w:rPr>
          <w:rFonts w:eastAsia="Times New Roman" w:cs="Times New Roman"/>
          <w:szCs w:val="24"/>
        </w:rPr>
        <w:t xml:space="preserve">Κοιτάξτε. Δεν αισθάνομαι, προφανώς, υποχρεωμένος να κάνω κανέναν απολογισμό κυβερνητικού έργου και κυρίως από τότε που ανέλαβα </w:t>
      </w:r>
      <w:r>
        <w:rPr>
          <w:rFonts w:eastAsia="Times New Roman" w:cs="Times New Roman"/>
          <w:szCs w:val="24"/>
        </w:rPr>
        <w:t xml:space="preserve">τη θέση που ανέλαβα. </w:t>
      </w:r>
    </w:p>
    <w:p w14:paraId="1DA6B076"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Να σας θυμίσω, όμως, ότι έχουμε ήδη ψηφίσει έναν νόμο για την Εθνική Βιβλιοθήκη Ελλάδος, για τα Γενικά Αρχεία του Κράτους, για το πιστοποιητικό γλωσσομάθειας, μία αναλυτικότατη υπουργική απόφαση για την εκλογή μελών ΔΕΠ και την εξέλιξ</w:t>
      </w:r>
      <w:r>
        <w:rPr>
          <w:rFonts w:eastAsia="Times New Roman" w:cs="Times New Roman"/>
          <w:szCs w:val="24"/>
        </w:rPr>
        <w:t>ή του, που στη διάρκεια των προηγούμενων κυβερνήσεων είχε υπάρξει ένα καθεστώς απίστευτης αναρχίας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1DA6B077"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Ας έρθουμε, όμως, στα βασικά προβλήματα που θέτετε, παρ</w:t>
      </w:r>
      <w:r>
        <w:rPr>
          <w:rFonts w:eastAsia="Times New Roman" w:cs="Times New Roman"/>
          <w:szCs w:val="24"/>
        </w:rPr>
        <w:t xml:space="preserve">’ </w:t>
      </w:r>
      <w:r>
        <w:rPr>
          <w:rFonts w:eastAsia="Times New Roman" w:cs="Times New Roman"/>
          <w:szCs w:val="24"/>
        </w:rPr>
        <w:t>όλο που το μεγαλύτερο μέρος της ομιλίας σας καταναλώθηκε σε μία αντικυβερνητική ρητορική, που</w:t>
      </w:r>
      <w:r>
        <w:rPr>
          <w:rFonts w:eastAsia="Times New Roman" w:cs="Times New Roman"/>
          <w:szCs w:val="24"/>
        </w:rPr>
        <w:t>, όπως είπα, δεν πρόκειται να σχολιάσω. Εσείς επιμένετε ότι θα ήταν σωστό να δίνονται οι εξετάσεις τον Ιούλιο, ναι ή όχι; Διότι αυτό και νομικά δεν είναι σωστό και έχει…</w:t>
      </w:r>
    </w:p>
    <w:p w14:paraId="1DA6B078" w14:textId="77777777" w:rsidR="00C35B6B" w:rsidRDefault="00F72DCD">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Δεν άκουσα τον μήνα που είπατε.</w:t>
      </w:r>
    </w:p>
    <w:p w14:paraId="1DA6B079" w14:textId="77777777" w:rsidR="00C35B6B" w:rsidRDefault="00F72DCD">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ΓΑΒΡΟΓΛΟΥ (Υπουργός Παιδείας, Έρευνας και Θρησκευμάτων): </w:t>
      </w:r>
      <w:r>
        <w:rPr>
          <w:rFonts w:eastAsia="Times New Roman" w:cs="Times New Roman"/>
          <w:szCs w:val="24"/>
        </w:rPr>
        <w:t xml:space="preserve">Βεβαίως. Λέω: Εσείς επιμένετε ότι οι επαναληπτικές εξετάσεις πρέπει να γίνονται τον Ιούλιο, με μόνο τα μαθήματα που δεν έχουν δώσει οι φοιτητές; </w:t>
      </w:r>
    </w:p>
    <w:p w14:paraId="1DA6B07A" w14:textId="77777777" w:rsidR="00C35B6B" w:rsidRDefault="00F72DC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w:t>
      </w:r>
      <w:r>
        <w:rPr>
          <w:rFonts w:eastAsia="Times New Roman" w:cs="Times New Roman"/>
          <w:szCs w:val="24"/>
        </w:rPr>
        <w:t>καλώ, κύριε Υπουργέ, επειδή δεν υπάρχει η δυνατότητα εκ του Κανονισμού, να απαντήσει ο κ. Λοβέρδος, μην του κάνετε ερωτήσεις.</w:t>
      </w:r>
    </w:p>
    <w:p w14:paraId="1DA6B07B" w14:textId="77777777" w:rsidR="00C35B6B" w:rsidRDefault="00F72DCD">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Χωρίς ερώτηση, λοιπόν. </w:t>
      </w:r>
    </w:p>
    <w:p w14:paraId="1DA6B07C" w14:textId="77777777" w:rsidR="00C35B6B" w:rsidRDefault="00F72DCD">
      <w:pPr>
        <w:spacing w:after="0" w:line="600" w:lineRule="auto"/>
        <w:ind w:firstLine="720"/>
        <w:jc w:val="both"/>
        <w:rPr>
          <w:rFonts w:eastAsia="Times New Roman" w:cs="Times New Roman"/>
          <w:szCs w:val="24"/>
        </w:rPr>
      </w:pPr>
      <w:r>
        <w:rPr>
          <w:rFonts w:eastAsia="Times New Roman" w:cs="Times New Roman"/>
          <w:szCs w:val="24"/>
        </w:rPr>
        <w:t>Επιμένετε ότι πρέπει να δοθούν τον Ι</w:t>
      </w:r>
      <w:r>
        <w:rPr>
          <w:rFonts w:eastAsia="Times New Roman" w:cs="Times New Roman"/>
          <w:szCs w:val="24"/>
        </w:rPr>
        <w:t>ούλιο. Είστε καθηγητής Συνταγματικού Δικαίου και πρέπει να γνωρίζετε ότι αυτό έχει πολύ σοβαρά συνταγματικά προβλήματα, διότι φέτος, όπως γνωρίζετε, είναι άλλο σύστημα. Δεν είναι το περσινό και το προπέρσινο σύστημα, όπου έδινες πρώτα τις εισαγωγικές εξετά</w:t>
      </w:r>
      <w:r>
        <w:rPr>
          <w:rFonts w:eastAsia="Times New Roman" w:cs="Times New Roman"/>
          <w:szCs w:val="24"/>
        </w:rPr>
        <w:t xml:space="preserve">σεις, μετά έπαιρνες το απολυτήριο κ.λπ.. Φέτος για πρώτη φορά έχει μπει μια τάξη σε αυτό το ζήτημα. Πρώτα παίρνεις το απολυτήριο και μετά δίνεις τις εισαγωγικές εξετάσεις. </w:t>
      </w:r>
    </w:p>
    <w:p w14:paraId="1DA6B07D" w14:textId="77777777" w:rsidR="00C35B6B" w:rsidRDefault="00F72DCD">
      <w:pPr>
        <w:spacing w:after="0" w:line="600" w:lineRule="auto"/>
        <w:ind w:firstLine="720"/>
        <w:jc w:val="both"/>
        <w:rPr>
          <w:rFonts w:eastAsia="Times New Roman" w:cs="Times New Roman"/>
          <w:szCs w:val="24"/>
        </w:rPr>
      </w:pPr>
      <w:r>
        <w:rPr>
          <w:rFonts w:eastAsia="Times New Roman" w:cs="Times New Roman"/>
          <w:szCs w:val="24"/>
        </w:rPr>
        <w:t>Δεύτερον, όπως σας είπα και πριν, όποιο παιδί αρρωστήσει, όποιο παιδί πάθει ένα ψυχ</w:t>
      </w:r>
      <w:r>
        <w:rPr>
          <w:rFonts w:eastAsia="Times New Roman" w:cs="Times New Roman"/>
          <w:szCs w:val="24"/>
        </w:rPr>
        <w:t xml:space="preserve">ολογικό σοκ, χρειάζεται κάποιο </w:t>
      </w:r>
      <w:r>
        <w:rPr>
          <w:rFonts w:eastAsia="Times New Roman" w:cs="Times New Roman"/>
          <w:szCs w:val="24"/>
        </w:rPr>
        <w:lastRenderedPageBreak/>
        <w:t xml:space="preserve">χρόνο να ξαναβρεί τον εαυτό του. Μην τα υποτιμάτε αυτά τα πράγματα για λόγους μικροκομματικούς. </w:t>
      </w:r>
    </w:p>
    <w:p w14:paraId="1DA6B07E" w14:textId="77777777" w:rsidR="00C35B6B" w:rsidRDefault="00F72DCD">
      <w:pPr>
        <w:spacing w:after="0" w:line="600" w:lineRule="auto"/>
        <w:ind w:firstLine="720"/>
        <w:jc w:val="both"/>
        <w:rPr>
          <w:rFonts w:eastAsia="Times New Roman" w:cs="Times New Roman"/>
          <w:szCs w:val="24"/>
        </w:rPr>
      </w:pPr>
      <w:r>
        <w:rPr>
          <w:rFonts w:eastAsia="Times New Roman" w:cs="Times New Roman"/>
          <w:szCs w:val="24"/>
        </w:rPr>
        <w:t>Σας παρακαλώ ειδικά αυτό να το σκεφτείτε και να ρωτήστε κι εσείς δικούς σας ψυχολόγους και παιδαγωγούς. Όλοι θα σας πουν ότι χρε</w:t>
      </w:r>
      <w:r>
        <w:rPr>
          <w:rFonts w:eastAsia="Times New Roman" w:cs="Times New Roman"/>
          <w:szCs w:val="24"/>
        </w:rPr>
        <w:t xml:space="preserve">ιάζονται κάποιο χρόνο τα παιδιά αυτά για να μπορέσουν να ξαναμπούν σε κάποιου είδους κανονικότητα. </w:t>
      </w:r>
    </w:p>
    <w:p w14:paraId="1DA6B07F" w14:textId="77777777" w:rsidR="00C35B6B" w:rsidRDefault="00F72DCD">
      <w:pPr>
        <w:spacing w:after="0" w:line="600" w:lineRule="auto"/>
        <w:ind w:firstLine="720"/>
        <w:jc w:val="both"/>
        <w:rPr>
          <w:rFonts w:eastAsia="Times New Roman" w:cs="Times New Roman"/>
          <w:szCs w:val="24"/>
        </w:rPr>
      </w:pPr>
      <w:r>
        <w:rPr>
          <w:rFonts w:eastAsia="Times New Roman" w:cs="Times New Roman"/>
          <w:szCs w:val="24"/>
        </w:rPr>
        <w:t>Σχετικά με τους εισακτέους, εγώ πραγματικά δεν κατάλαβα την κριτική που ασκείτε. Εμείς για πρώτη φορά -για πρώτη φορά!- ανεξάρτητα τι περάσατε εσείς, τι είπ</w:t>
      </w:r>
      <w:r>
        <w:rPr>
          <w:rFonts w:eastAsia="Times New Roman" w:cs="Times New Roman"/>
          <w:szCs w:val="24"/>
        </w:rPr>
        <w:t xml:space="preserve">ατε κ.λπ., είπαμε να ακούσουμε τα πανεπιστήμια και να δούμε πώς αυτή η συνεννόηση θα εκφραστεί και συμβολικά με την ελάχιστη μείωση του αριθμού εισακτέων. Αυτό δεν έλυνε το πρόβλημα, αλλά έδινε ένα σήμα ότι είμαστε σε μια επί της ουσίας συνεννόηση. </w:t>
      </w:r>
    </w:p>
    <w:p w14:paraId="1DA6B080" w14:textId="77777777" w:rsidR="00C35B6B" w:rsidRDefault="00F72DCD">
      <w:pPr>
        <w:spacing w:after="0" w:line="600" w:lineRule="auto"/>
        <w:ind w:firstLine="720"/>
        <w:jc w:val="both"/>
        <w:rPr>
          <w:rFonts w:eastAsia="Times New Roman" w:cs="Times New Roman"/>
          <w:szCs w:val="24"/>
        </w:rPr>
      </w:pPr>
      <w:r>
        <w:rPr>
          <w:rFonts w:eastAsia="Times New Roman" w:cs="Times New Roman"/>
          <w:szCs w:val="24"/>
        </w:rPr>
        <w:t>Σε αυτ</w:t>
      </w:r>
      <w:r>
        <w:rPr>
          <w:rFonts w:eastAsia="Times New Roman" w:cs="Times New Roman"/>
          <w:szCs w:val="24"/>
        </w:rPr>
        <w:t>ό υπήρξαν αντιδράσεις. Μπορώ, μάλιστα, να πω ότι οι αντιδράσεις ήταν καθαρά αντιπολιτευτικού χαρακτήρα. Διότι αν εσείς είχατε πει να ακούμε τα πανεπιστήμια και τα πανεπιστήμια να καθορίζουν, πώς είναι δυνατόν όταν εμείς ακούμε τα πανεπιστήμια να υπάρχει αν</w:t>
      </w:r>
      <w:r>
        <w:rPr>
          <w:rFonts w:eastAsia="Times New Roman" w:cs="Times New Roman"/>
          <w:szCs w:val="24"/>
        </w:rPr>
        <w:t xml:space="preserve">τίδραση σε αυτό; </w:t>
      </w:r>
    </w:p>
    <w:p w14:paraId="1DA6B081" w14:textId="77777777" w:rsidR="00C35B6B" w:rsidRDefault="00F72DC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που κάναμε, λοιπόν, είναι η μείωση να μην γίνει όλη φέτος, αλλά να σπάσει σε δύο χρόνια. Η μισή θα γίνει φέτος, η μισή θα γίνει του χρόνου. </w:t>
      </w:r>
    </w:p>
    <w:p w14:paraId="1DA6B082" w14:textId="77777777" w:rsidR="00C35B6B" w:rsidRDefault="00F72DCD">
      <w:pPr>
        <w:spacing w:after="0" w:line="600" w:lineRule="auto"/>
        <w:ind w:firstLine="720"/>
        <w:jc w:val="both"/>
        <w:rPr>
          <w:rFonts w:eastAsia="Times New Roman" w:cs="Times New Roman"/>
          <w:szCs w:val="24"/>
        </w:rPr>
      </w:pPr>
      <w:r>
        <w:rPr>
          <w:rFonts w:eastAsia="Times New Roman" w:cs="Times New Roman"/>
          <w:szCs w:val="24"/>
        </w:rPr>
        <w:t>Χαίρομαι, κατ</w:t>
      </w:r>
      <w:r>
        <w:rPr>
          <w:rFonts w:eastAsia="Times New Roman" w:cs="Times New Roman"/>
          <w:szCs w:val="24"/>
        </w:rPr>
        <w:t>’ αρχάς</w:t>
      </w:r>
      <w:r>
        <w:rPr>
          <w:rFonts w:eastAsia="Times New Roman" w:cs="Times New Roman"/>
          <w:szCs w:val="24"/>
        </w:rPr>
        <w:t>, που αναγνωρίζετε ότι το αρχικό σας ερώτημα ήταν λάθος, διότι δεν υπάρχ</w:t>
      </w:r>
      <w:r>
        <w:rPr>
          <w:rFonts w:eastAsia="Times New Roman" w:cs="Times New Roman"/>
          <w:szCs w:val="24"/>
        </w:rPr>
        <w:t>ει μεταπτυχιακό τμήμα κινέζικων σπουδών και όλα τα συναφή. Όλοι μας κα</w:t>
      </w:r>
      <w:r>
        <w:rPr>
          <w:rFonts w:eastAsia="Times New Roman" w:cs="Times New Roman"/>
          <w:szCs w:val="24"/>
        </w:rPr>
        <w:t>μ</w:t>
      </w:r>
      <w:r>
        <w:rPr>
          <w:rFonts w:eastAsia="Times New Roman" w:cs="Times New Roman"/>
          <w:szCs w:val="24"/>
        </w:rPr>
        <w:t xml:space="preserve">μιά φορά ενημερωνόμαστε λάθος από τους συνεργάτες μας. Έχει, όμως, μια σημασία. </w:t>
      </w:r>
    </w:p>
    <w:p w14:paraId="1DA6B083" w14:textId="77777777" w:rsidR="00C35B6B" w:rsidRDefault="00F72DCD">
      <w:pPr>
        <w:spacing w:after="0" w:line="600" w:lineRule="auto"/>
        <w:ind w:firstLine="720"/>
        <w:jc w:val="both"/>
        <w:rPr>
          <w:rFonts w:eastAsia="Times New Roman" w:cs="Times New Roman"/>
          <w:szCs w:val="24"/>
        </w:rPr>
      </w:pPr>
      <w:r>
        <w:rPr>
          <w:rFonts w:eastAsia="Times New Roman" w:cs="Times New Roman"/>
          <w:szCs w:val="24"/>
        </w:rPr>
        <w:t xml:space="preserve">Κύριε Λοβέρδο, θυμάστε ότι ο κ. Αρβανιτόπουλος επί Υπουργίας του είχε κλείσει τα </w:t>
      </w:r>
      <w:r>
        <w:rPr>
          <w:rFonts w:eastAsia="Times New Roman" w:cs="Times New Roman"/>
          <w:szCs w:val="24"/>
        </w:rPr>
        <w:t xml:space="preserve">τμήματα </w:t>
      </w:r>
      <w:r>
        <w:rPr>
          <w:rFonts w:eastAsia="Times New Roman" w:cs="Times New Roman"/>
          <w:szCs w:val="24"/>
        </w:rPr>
        <w:t xml:space="preserve">Τουρισμού, της </w:t>
      </w:r>
      <w:r>
        <w:rPr>
          <w:rFonts w:eastAsia="Times New Roman" w:cs="Times New Roman"/>
          <w:szCs w:val="24"/>
        </w:rPr>
        <w:t>βαριάς βιομηχανίας της χώρας; Έτσι δεν είναι; Αυτή υποτίθεται ότι είναι η βαριά βιομηχανία της χώρας. Τα τμήματα Τουρισμού, λοιπόν, έκλεισαν και με δική σας πρωτοβουλία προτάθηκε να γίνει ξενόγλωσσο τμήμα Τουρισμού. Δεν θέλω να κάνω παραπάνω ανάλυση τι σημ</w:t>
      </w:r>
      <w:r>
        <w:rPr>
          <w:rFonts w:eastAsia="Times New Roman" w:cs="Times New Roman"/>
          <w:szCs w:val="24"/>
        </w:rPr>
        <w:t xml:space="preserve">αίνει όλη αυτή η πολιτική. </w:t>
      </w:r>
    </w:p>
    <w:p w14:paraId="1DA6B084" w14:textId="77777777" w:rsidR="00C35B6B" w:rsidRDefault="00F72DCD">
      <w:pPr>
        <w:spacing w:after="0" w:line="600" w:lineRule="auto"/>
        <w:ind w:firstLine="720"/>
        <w:jc w:val="both"/>
        <w:rPr>
          <w:rFonts w:eastAsia="Times New Roman" w:cs="Times New Roman"/>
          <w:szCs w:val="24"/>
        </w:rPr>
      </w:pPr>
      <w:r>
        <w:rPr>
          <w:rFonts w:eastAsia="Times New Roman" w:cs="Times New Roman"/>
          <w:szCs w:val="24"/>
        </w:rPr>
        <w:t>Εμείς, λοιπόν, τα ξανανοίξαμε τα τμήματα αυτά και στο ΤΕΙ Πάτρας και στο Αιγαίο</w:t>
      </w:r>
      <w:r>
        <w:rPr>
          <w:rFonts w:eastAsia="Times New Roman" w:cs="Times New Roman"/>
          <w:szCs w:val="24"/>
        </w:rPr>
        <w:t>υ</w:t>
      </w:r>
      <w:r>
        <w:rPr>
          <w:rFonts w:eastAsia="Times New Roman" w:cs="Times New Roman"/>
          <w:szCs w:val="24"/>
        </w:rPr>
        <w:t xml:space="preserve"> και στο Πανεπιστήμιο Πειραιά. </w:t>
      </w:r>
    </w:p>
    <w:p w14:paraId="1DA6B085" w14:textId="77777777" w:rsidR="00C35B6B" w:rsidRDefault="00F72DCD">
      <w:pPr>
        <w:spacing w:after="0" w:line="600" w:lineRule="auto"/>
        <w:ind w:firstLine="720"/>
        <w:jc w:val="both"/>
        <w:rPr>
          <w:rFonts w:eastAsia="Times New Roman" w:cs="Times New Roman"/>
          <w:szCs w:val="24"/>
        </w:rPr>
      </w:pPr>
      <w:r>
        <w:rPr>
          <w:rFonts w:eastAsia="Times New Roman" w:cs="Times New Roman"/>
          <w:szCs w:val="24"/>
        </w:rPr>
        <w:lastRenderedPageBreak/>
        <w:t>Ως προς τα ξενόγλωσσα τμήματα, για να μην υπάρχουν σπέκουλες γύρω από αυτό, νομίζουμε ότι ως προς τα μεταπτυχιακά, ε</w:t>
      </w:r>
      <w:r>
        <w:rPr>
          <w:rFonts w:eastAsia="Times New Roman" w:cs="Times New Roman"/>
          <w:szCs w:val="24"/>
        </w:rPr>
        <w:t>κεί που είναι δυνατό μπορούν κάλλιστα να υπάρχουν ξενόγλωσσα προγράμματα σπουδών.</w:t>
      </w:r>
    </w:p>
    <w:p w14:paraId="1DA6B086" w14:textId="77777777" w:rsidR="00C35B6B" w:rsidRDefault="00F72DCD">
      <w:pPr>
        <w:spacing w:after="0" w:line="600" w:lineRule="auto"/>
        <w:ind w:firstLine="720"/>
        <w:jc w:val="both"/>
        <w:rPr>
          <w:rFonts w:eastAsia="Times New Roman" w:cs="Times New Roman"/>
          <w:szCs w:val="24"/>
        </w:rPr>
      </w:pPr>
      <w:r>
        <w:rPr>
          <w:rFonts w:eastAsia="Times New Roman" w:cs="Times New Roman"/>
          <w:szCs w:val="24"/>
        </w:rPr>
        <w:t>Ως προς τα προπτυχιακά, υπάρχουν πολύ σοβαρά ζητήματα ως προς το ποιοι μπαίνουν, πώς μπαίνουν, τι πληρώνουν, αν πληρώνουν, πόσα χρόνια είναι αυτά και ποιο περιεχόμενο έχει αυ</w:t>
      </w:r>
      <w:r>
        <w:rPr>
          <w:rFonts w:eastAsia="Times New Roman" w:cs="Times New Roman"/>
          <w:szCs w:val="24"/>
        </w:rPr>
        <w:t xml:space="preserve">τό το πρόγραμμα. Το να έρθει ο καθένας και να προτείνει κάποια προγράμματα, δεν θα λύσει το πρόβλημα. </w:t>
      </w:r>
    </w:p>
    <w:p w14:paraId="1DA6B087" w14:textId="77777777" w:rsidR="00C35B6B" w:rsidRDefault="00F72DCD">
      <w:pPr>
        <w:spacing w:after="0" w:line="600" w:lineRule="auto"/>
        <w:ind w:firstLine="720"/>
        <w:jc w:val="both"/>
        <w:rPr>
          <w:rFonts w:eastAsia="Times New Roman" w:cs="Times New Roman"/>
          <w:szCs w:val="24"/>
        </w:rPr>
      </w:pPr>
      <w:r>
        <w:rPr>
          <w:rFonts w:eastAsia="Times New Roman" w:cs="Times New Roman"/>
          <w:szCs w:val="24"/>
        </w:rPr>
        <w:t>Γι’ αυτό λέμε ότι έχουμε ένα θεσμό, που είναι το Ευρωπαϊκό Πανεπιστήμιο, να δούμε τις νομοθετικές πρωτοβουλίες για περαιτέρω συνεργασίες με το Διεθνές Πα</w:t>
      </w:r>
      <w:r>
        <w:rPr>
          <w:rFonts w:eastAsia="Times New Roman" w:cs="Times New Roman"/>
          <w:szCs w:val="24"/>
        </w:rPr>
        <w:t xml:space="preserve">νεπιστήμιο και μέσα σε αυτό το πλέγμα διαδικασιών να έχουμε κάποια προγράμματα ποιότητας. Ειδάλλως φοβάμαι ότι λόγω των οικονομικών δυσχερειών που περνάμε, θα υπάρχουν άτσαλες κινήσεις σε βάρος της ποιότητας των προσφερόμενων αυτών προγραμμάτων. </w:t>
      </w:r>
    </w:p>
    <w:p w14:paraId="1DA6B088" w14:textId="77777777" w:rsidR="00C35B6B" w:rsidRDefault="00F72DCD">
      <w:pPr>
        <w:spacing w:after="0" w:line="600" w:lineRule="auto"/>
        <w:ind w:firstLine="720"/>
        <w:jc w:val="both"/>
        <w:rPr>
          <w:rFonts w:eastAsia="Times New Roman" w:cs="Times New Roman"/>
          <w:szCs w:val="24"/>
        </w:rPr>
      </w:pPr>
      <w:r>
        <w:rPr>
          <w:rFonts w:eastAsia="Times New Roman" w:cs="Times New Roman"/>
          <w:szCs w:val="24"/>
        </w:rPr>
        <w:t>Σας ευχαρ</w:t>
      </w:r>
      <w:r>
        <w:rPr>
          <w:rFonts w:eastAsia="Times New Roman" w:cs="Times New Roman"/>
          <w:szCs w:val="24"/>
        </w:rPr>
        <w:t xml:space="preserve">ιστώ. </w:t>
      </w:r>
    </w:p>
    <w:p w14:paraId="1DA6B089" w14:textId="77777777" w:rsidR="00C35B6B" w:rsidRDefault="00F72DC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Κι εγώ ευχαριστώ.</w:t>
      </w:r>
    </w:p>
    <w:p w14:paraId="1DA6B08A" w14:textId="77777777" w:rsidR="00C35B6B" w:rsidRDefault="00F72DC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Συνεχίζουμε με </w:t>
      </w:r>
      <w:r>
        <w:rPr>
          <w:rFonts w:eastAsia="Times New Roman" w:cs="Times New Roman"/>
          <w:szCs w:val="24"/>
        </w:rPr>
        <w:t>την πέμπτη με αριθμό 709/10-4-2017 επίκαιρη ερώτηση πρώτου κύκλου του Βουλευτή Β</w:t>
      </w:r>
      <w:r>
        <w:rPr>
          <w:rFonts w:eastAsia="Times New Roman" w:cs="Times New Roman"/>
          <w:szCs w:val="24"/>
        </w:rPr>
        <w:t>΄</w:t>
      </w:r>
      <w:r>
        <w:rPr>
          <w:rFonts w:eastAsia="Times New Roman" w:cs="Times New Roman"/>
          <w:szCs w:val="24"/>
        </w:rPr>
        <w:t xml:space="preserve"> Θεσσαλονίκης του Κομμουνιστικού Κόμματος Ελλάδας κ. </w:t>
      </w:r>
      <w:r>
        <w:rPr>
          <w:rFonts w:eastAsia="Times New Roman" w:cs="Times New Roman"/>
          <w:szCs w:val="24"/>
        </w:rPr>
        <w:t xml:space="preserve">Σάκη </w:t>
      </w:r>
      <w:proofErr w:type="spellStart"/>
      <w:r>
        <w:rPr>
          <w:rFonts w:eastAsia="Times New Roman" w:cs="Times New Roman"/>
          <w:szCs w:val="24"/>
        </w:rPr>
        <w:t>Βαρδαλή</w:t>
      </w:r>
      <w:proofErr w:type="spellEnd"/>
      <w:r>
        <w:rPr>
          <w:rFonts w:eastAsia="Times New Roman" w:cs="Times New Roman"/>
          <w:szCs w:val="24"/>
        </w:rPr>
        <w:t xml:space="preserve"> προς τους Υπουργούς Εργασίας, Κοι</w:t>
      </w:r>
      <w:r>
        <w:rPr>
          <w:rFonts w:eastAsia="Times New Roman" w:cs="Times New Roman"/>
          <w:szCs w:val="24"/>
        </w:rPr>
        <w:t>νωνικής Ασφάλισης και Κοινωνικής Αλληλεγγύης και Αγροτικής Ανάπτυξης και Τροφίμων, σχετικά με την καταβολή των δεδουλευμένων στους καπνοπαραγωγούς και εργαζόμενους της επιχείρησης «ΚΑΠΝΙΚΗ ΜΙΧΑΗΛΙΔΗΣ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στο Κιλκίς. </w:t>
      </w:r>
    </w:p>
    <w:p w14:paraId="1DA6B08B" w14:textId="77777777" w:rsidR="00C35B6B" w:rsidRDefault="00F72DCD">
      <w:pPr>
        <w:spacing w:after="0" w:line="600" w:lineRule="auto"/>
        <w:ind w:firstLine="720"/>
        <w:jc w:val="both"/>
        <w:rPr>
          <w:rFonts w:eastAsia="Times New Roman" w:cs="Times New Roman"/>
          <w:szCs w:val="24"/>
        </w:rPr>
      </w:pPr>
      <w:r>
        <w:rPr>
          <w:rFonts w:eastAsia="Times New Roman" w:cs="Times New Roman"/>
          <w:szCs w:val="24"/>
        </w:rPr>
        <w:t>Θα απαντήσει η Υπουργός Εργασίας, Κοι</w:t>
      </w:r>
      <w:r>
        <w:rPr>
          <w:rFonts w:eastAsia="Times New Roman" w:cs="Times New Roman"/>
          <w:szCs w:val="24"/>
        </w:rPr>
        <w:t xml:space="preserve">νωνικής Ασφάλισης και Κοινωνικής Αλληλεγγύης κ. </w:t>
      </w:r>
      <w:proofErr w:type="spellStart"/>
      <w:r>
        <w:rPr>
          <w:rFonts w:eastAsia="Times New Roman" w:cs="Times New Roman"/>
          <w:szCs w:val="24"/>
        </w:rPr>
        <w:t>Αχτσιόγλου</w:t>
      </w:r>
      <w:proofErr w:type="spellEnd"/>
      <w:r>
        <w:rPr>
          <w:rFonts w:eastAsia="Times New Roman" w:cs="Times New Roman"/>
          <w:szCs w:val="24"/>
        </w:rPr>
        <w:t xml:space="preserve">. </w:t>
      </w:r>
    </w:p>
    <w:p w14:paraId="1DA6B08C" w14:textId="77777777" w:rsidR="00C35B6B" w:rsidRDefault="00F72DCD">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Βαρδαλή</w:t>
      </w:r>
      <w:proofErr w:type="spellEnd"/>
      <w:r>
        <w:rPr>
          <w:rFonts w:eastAsia="Times New Roman" w:cs="Times New Roman"/>
          <w:szCs w:val="24"/>
        </w:rPr>
        <w:t>, έχετε το</w:t>
      </w:r>
      <w:r>
        <w:rPr>
          <w:rFonts w:eastAsia="Times New Roman" w:cs="Times New Roman"/>
          <w:szCs w:val="24"/>
        </w:rPr>
        <w:t>ν</w:t>
      </w:r>
      <w:r>
        <w:rPr>
          <w:rFonts w:eastAsia="Times New Roman" w:cs="Times New Roman"/>
          <w:szCs w:val="24"/>
        </w:rPr>
        <w:t xml:space="preserve"> λόγο. </w:t>
      </w:r>
    </w:p>
    <w:p w14:paraId="1DA6B08D" w14:textId="77777777" w:rsidR="00C35B6B" w:rsidRDefault="00F72DCD">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Ευχαριστώ, κύριε Πρόεδρε. </w:t>
      </w:r>
    </w:p>
    <w:p w14:paraId="1DA6B08E" w14:textId="77777777" w:rsidR="00C35B6B" w:rsidRDefault="00F72DCD">
      <w:pPr>
        <w:tabs>
          <w:tab w:val="left" w:pos="3032"/>
        </w:tabs>
        <w:spacing w:after="0" w:line="600" w:lineRule="auto"/>
        <w:ind w:firstLine="720"/>
        <w:jc w:val="both"/>
        <w:rPr>
          <w:rFonts w:eastAsia="Times New Roman" w:cs="Times New Roman"/>
          <w:szCs w:val="24"/>
        </w:rPr>
      </w:pPr>
      <w:r>
        <w:rPr>
          <w:rFonts w:eastAsia="Times New Roman" w:cs="Times New Roman"/>
          <w:szCs w:val="24"/>
        </w:rPr>
        <w:t>Κυρία Υπουργέ, γνωρίζετε ότι η εταιρεία επεξεργασίας και εμπορίας καπνού «ΚΑΠΝΙΚΗ ΜΙΧΑΗΛΙΔΗΣ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που εδρεύει στο </w:t>
      </w:r>
      <w:proofErr w:type="spellStart"/>
      <w:r>
        <w:rPr>
          <w:rFonts w:eastAsia="Times New Roman" w:cs="Times New Roman"/>
          <w:szCs w:val="24"/>
        </w:rPr>
        <w:t>Πολύκαστρο</w:t>
      </w:r>
      <w:proofErr w:type="spellEnd"/>
      <w:r>
        <w:rPr>
          <w:rFonts w:eastAsia="Times New Roman" w:cs="Times New Roman"/>
          <w:szCs w:val="24"/>
        </w:rPr>
        <w:t xml:space="preserve"> του Κιλκίς, έχει απλήρωτους τους εργαζόμενους εδώ και πέντε μήνες. </w:t>
      </w:r>
    </w:p>
    <w:p w14:paraId="1DA6B08F" w14:textId="77777777" w:rsidR="00C35B6B" w:rsidRDefault="00F72DCD">
      <w:pPr>
        <w:spacing w:line="600" w:lineRule="auto"/>
        <w:ind w:firstLine="720"/>
        <w:jc w:val="both"/>
        <w:rPr>
          <w:rFonts w:eastAsia="Times New Roman"/>
          <w:szCs w:val="24"/>
        </w:rPr>
      </w:pPr>
      <w:r>
        <w:rPr>
          <w:rFonts w:eastAsia="Times New Roman"/>
          <w:szCs w:val="24"/>
        </w:rPr>
        <w:t>Τους χρωστά πάνω από 1,2 εκατομμύρια ευρώ και οι εργαζόμενοι από τις 10 Μ</w:t>
      </w:r>
      <w:r>
        <w:rPr>
          <w:rFonts w:eastAsia="Times New Roman"/>
          <w:szCs w:val="24"/>
        </w:rPr>
        <w:t>α</w:t>
      </w:r>
      <w:r>
        <w:rPr>
          <w:rFonts w:eastAsia="Times New Roman"/>
          <w:szCs w:val="24"/>
        </w:rPr>
        <w:t>ρτ</w:t>
      </w:r>
      <w:r>
        <w:rPr>
          <w:rFonts w:eastAsia="Times New Roman"/>
          <w:szCs w:val="24"/>
        </w:rPr>
        <w:t>ίου</w:t>
      </w:r>
      <w:r>
        <w:rPr>
          <w:rFonts w:eastAsia="Times New Roman"/>
          <w:szCs w:val="24"/>
        </w:rPr>
        <w:t xml:space="preserve"> έχουν προχωρήσει σε επίσχεση εργασίας. </w:t>
      </w:r>
    </w:p>
    <w:p w14:paraId="1DA6B090" w14:textId="77777777" w:rsidR="00C35B6B" w:rsidRDefault="00F72DCD">
      <w:pPr>
        <w:spacing w:line="600" w:lineRule="auto"/>
        <w:ind w:firstLine="720"/>
        <w:jc w:val="both"/>
        <w:rPr>
          <w:rFonts w:eastAsia="Times New Roman"/>
          <w:szCs w:val="24"/>
        </w:rPr>
      </w:pPr>
      <w:r>
        <w:rPr>
          <w:rFonts w:eastAsia="Times New Roman"/>
          <w:szCs w:val="24"/>
        </w:rPr>
        <w:lastRenderedPageBreak/>
        <w:t xml:space="preserve">Ταυτόχρονα, η ίδια η εταιρεία δηλώνει </w:t>
      </w:r>
      <w:r>
        <w:rPr>
          <w:rFonts w:eastAsia="Times New Roman"/>
          <w:szCs w:val="24"/>
        </w:rPr>
        <w:t>αδυναμία εξόφλησης των καπνοπαραγωγών για τη σοδειά του 2016 -σοδειά που της έχει παραδοθεί- στους οποίους χρωστά πάνω από 7,6 εκατομμύρια ευρώ. Συνολικά, δηλαδή, χρωστά 9 εκατομμύρια ευρώ.</w:t>
      </w:r>
    </w:p>
    <w:p w14:paraId="1DA6B091" w14:textId="77777777" w:rsidR="00C35B6B" w:rsidRDefault="00F72DCD">
      <w:pPr>
        <w:spacing w:line="600" w:lineRule="auto"/>
        <w:ind w:firstLine="720"/>
        <w:jc w:val="both"/>
        <w:rPr>
          <w:rFonts w:eastAsia="Times New Roman"/>
          <w:szCs w:val="24"/>
        </w:rPr>
      </w:pPr>
      <w:r>
        <w:rPr>
          <w:rFonts w:eastAsia="Times New Roman"/>
          <w:szCs w:val="24"/>
        </w:rPr>
        <w:t>Μιλάμε για μια εταιρεία η οποία είναι τέταρτη στον κόσμο στην επεξ</w:t>
      </w:r>
      <w:r>
        <w:rPr>
          <w:rFonts w:eastAsia="Times New Roman"/>
          <w:szCs w:val="24"/>
        </w:rPr>
        <w:t>εργασία και εμπορία καπνού και δραστηριοποιείται με εργοστάσια και θυγατρικές εταιρείες σε ο</w:t>
      </w:r>
      <w:r>
        <w:rPr>
          <w:rFonts w:eastAsia="Times New Roman"/>
          <w:szCs w:val="24"/>
        </w:rPr>
        <w:t>κ</w:t>
      </w:r>
      <w:r>
        <w:rPr>
          <w:rFonts w:eastAsia="Times New Roman"/>
          <w:szCs w:val="24"/>
        </w:rPr>
        <w:t>τώ χώρες. Το 2015 -για το οποίο έχουμε στοιχεία- αυτή η εταιρεία ήταν κερδοφόρα με 105 εκατομμύρια ευρώ.</w:t>
      </w:r>
    </w:p>
    <w:p w14:paraId="1DA6B092" w14:textId="77777777" w:rsidR="00C35B6B" w:rsidRDefault="00F72DCD">
      <w:pPr>
        <w:spacing w:line="600" w:lineRule="auto"/>
        <w:ind w:firstLine="720"/>
        <w:jc w:val="both"/>
        <w:rPr>
          <w:rFonts w:eastAsia="Times New Roman"/>
          <w:szCs w:val="24"/>
        </w:rPr>
      </w:pPr>
      <w:r>
        <w:rPr>
          <w:rFonts w:eastAsia="Times New Roman"/>
          <w:szCs w:val="24"/>
        </w:rPr>
        <w:t xml:space="preserve">Υπάρχει και ένα δεύτερο ζήτημα που αναδεικνύουμε μέσα από </w:t>
      </w:r>
      <w:r>
        <w:rPr>
          <w:rFonts w:eastAsia="Times New Roman"/>
          <w:szCs w:val="24"/>
        </w:rPr>
        <w:t>την ερώτησή μας. Υπήρξαν δημοσιεύματα</w:t>
      </w:r>
      <w:r>
        <w:rPr>
          <w:rFonts w:eastAsia="Times New Roman"/>
          <w:szCs w:val="24"/>
        </w:rPr>
        <w:t>, στα οποία</w:t>
      </w:r>
      <w:r>
        <w:rPr>
          <w:rFonts w:eastAsia="Times New Roman"/>
          <w:szCs w:val="24"/>
        </w:rPr>
        <w:t xml:space="preserve"> αναφέρονται ύποπτες συναλλαγές της συγκεκριμένης εταιρείας με την </w:t>
      </w:r>
      <w:r>
        <w:rPr>
          <w:rFonts w:eastAsia="Times New Roman"/>
          <w:szCs w:val="24"/>
        </w:rPr>
        <w:t>«</w:t>
      </w:r>
      <w:r>
        <w:rPr>
          <w:rFonts w:eastAsia="Times New Roman"/>
          <w:szCs w:val="24"/>
        </w:rPr>
        <w:t>Ανώνυμη Εταιρεία Γενικών Αποθηκών Ελλάδος</w:t>
      </w:r>
      <w:r>
        <w:rPr>
          <w:rFonts w:eastAsia="Times New Roman"/>
          <w:szCs w:val="24"/>
        </w:rPr>
        <w:t>»,</w:t>
      </w:r>
      <w:r>
        <w:rPr>
          <w:rFonts w:eastAsia="Times New Roman"/>
          <w:szCs w:val="24"/>
        </w:rPr>
        <w:t xml:space="preserve"> την ΠΑΕΓΑΕ, η οποία είναι 100% θυγατρική της Εθνικής Τράπεζας. Αναφέρεται, μάλιστα, ότι υπάρχει </w:t>
      </w:r>
      <w:r>
        <w:rPr>
          <w:rFonts w:eastAsia="Times New Roman"/>
          <w:szCs w:val="24"/>
        </w:rPr>
        <w:t xml:space="preserve">και πόρισμα του εσωτερικού ελέγχου της Εθνικής Τράπεζας το οποίο έχει παραδοθεί στον εισαγγελέα. Το αναφέρω αυτό γιατί -όπως γνωρίζετε- οι ποσότητες καπνού της εταιρείας </w:t>
      </w:r>
      <w:r>
        <w:rPr>
          <w:rFonts w:eastAsia="Times New Roman"/>
          <w:szCs w:val="24"/>
        </w:rPr>
        <w:t>«</w:t>
      </w:r>
      <w:r>
        <w:rPr>
          <w:rFonts w:eastAsia="Times New Roman"/>
          <w:szCs w:val="24"/>
        </w:rPr>
        <w:t xml:space="preserve">ΚΑΠΝΙΚΗ </w:t>
      </w:r>
      <w:r>
        <w:rPr>
          <w:rFonts w:eastAsia="Times New Roman"/>
          <w:szCs w:val="24"/>
        </w:rPr>
        <w:t>ΜΙΧΑΗΛΙΔΗΣ Α</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είναι στις αποθήκες της ΠΑΕΓΑΕ. Και αυτές οι ποσότητες είναι</w:t>
      </w:r>
      <w:r>
        <w:rPr>
          <w:rFonts w:eastAsia="Times New Roman"/>
          <w:szCs w:val="24"/>
        </w:rPr>
        <w:t xml:space="preserve"> δεσμευμένες εκεί. </w:t>
      </w:r>
    </w:p>
    <w:p w14:paraId="1DA6B093" w14:textId="77777777" w:rsidR="00C35B6B" w:rsidRDefault="00F72DCD">
      <w:pPr>
        <w:spacing w:line="600" w:lineRule="auto"/>
        <w:ind w:firstLine="720"/>
        <w:jc w:val="both"/>
        <w:rPr>
          <w:rFonts w:eastAsia="Times New Roman"/>
          <w:szCs w:val="24"/>
        </w:rPr>
      </w:pPr>
      <w:r>
        <w:rPr>
          <w:rFonts w:eastAsia="Times New Roman"/>
          <w:szCs w:val="24"/>
        </w:rPr>
        <w:lastRenderedPageBreak/>
        <w:t xml:space="preserve">Η συγκεκριμένη εταιρεία, με τη δέσμευση αυτών των ποσοτήτων καπνού, πήρε τίτλους και με αυτούς τους τίτλους πήρε δάνεια πάνω από 300 εκατομμύρια από διάφορες τράπεζες μεταξύ αυτών και της </w:t>
      </w:r>
      <w:r>
        <w:rPr>
          <w:rFonts w:eastAsia="Times New Roman"/>
          <w:szCs w:val="24"/>
          <w:lang w:val="en-US"/>
        </w:rPr>
        <w:t>Deutsche</w:t>
      </w:r>
      <w:r>
        <w:rPr>
          <w:rFonts w:eastAsia="Times New Roman"/>
          <w:szCs w:val="24"/>
        </w:rPr>
        <w:t xml:space="preserve"> </w:t>
      </w:r>
      <w:r>
        <w:rPr>
          <w:rFonts w:eastAsia="Times New Roman"/>
          <w:szCs w:val="24"/>
          <w:lang w:val="en-US"/>
        </w:rPr>
        <w:t>Bank</w:t>
      </w:r>
      <w:r>
        <w:rPr>
          <w:rFonts w:eastAsia="Times New Roman"/>
          <w:szCs w:val="24"/>
        </w:rPr>
        <w:t>.</w:t>
      </w:r>
    </w:p>
    <w:p w14:paraId="1DA6B094" w14:textId="77777777" w:rsidR="00C35B6B" w:rsidRDefault="00F72DCD">
      <w:pPr>
        <w:spacing w:line="600" w:lineRule="auto"/>
        <w:ind w:firstLine="720"/>
        <w:jc w:val="both"/>
        <w:rPr>
          <w:rFonts w:eastAsia="Times New Roman"/>
          <w:szCs w:val="24"/>
        </w:rPr>
      </w:pPr>
      <w:r>
        <w:rPr>
          <w:rFonts w:eastAsia="Times New Roman"/>
          <w:szCs w:val="24"/>
        </w:rPr>
        <w:t>Κυρία Υπουργέ, ανεξάρτητα από τις</w:t>
      </w:r>
      <w:r>
        <w:rPr>
          <w:rFonts w:eastAsia="Times New Roman"/>
          <w:szCs w:val="24"/>
        </w:rPr>
        <w:t xml:space="preserve"> διαμάχες που υπάρχουν μεταξύ της </w:t>
      </w:r>
      <w:r>
        <w:rPr>
          <w:rFonts w:eastAsia="Times New Roman"/>
          <w:szCs w:val="24"/>
        </w:rPr>
        <w:t>«</w:t>
      </w:r>
      <w:r>
        <w:rPr>
          <w:rFonts w:eastAsia="Times New Roman"/>
          <w:szCs w:val="24"/>
        </w:rPr>
        <w:t xml:space="preserve">ΚΑΠΝΙΚΗ </w:t>
      </w:r>
      <w:r>
        <w:rPr>
          <w:rFonts w:eastAsia="Times New Roman"/>
          <w:szCs w:val="24"/>
        </w:rPr>
        <w:t>ΜΙΧΑΗΛΙΔΗΣ Α</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και των τραπεζών, εμείς ρωτάμε συγκεκριμένα τα εξής: Ποια μέτρα θα πάρει η Κυβέρνηση</w:t>
      </w:r>
      <w:r>
        <w:rPr>
          <w:rFonts w:eastAsia="Times New Roman"/>
          <w:szCs w:val="24"/>
        </w:rPr>
        <w:t>,</w:t>
      </w:r>
      <w:r>
        <w:rPr>
          <w:rFonts w:eastAsia="Times New Roman"/>
          <w:szCs w:val="24"/>
        </w:rPr>
        <w:t xml:space="preserve"> έτσι ώστε να πληρωθούν άμεσα οι εργαζόμενοι αλλά και οι καπνοπαραγωγοί; Τι μέτρα θα πάρετε</w:t>
      </w:r>
      <w:r>
        <w:rPr>
          <w:rFonts w:eastAsia="Times New Roman"/>
          <w:szCs w:val="24"/>
        </w:rPr>
        <w:t>,</w:t>
      </w:r>
      <w:r>
        <w:rPr>
          <w:rFonts w:eastAsia="Times New Roman"/>
          <w:szCs w:val="24"/>
        </w:rPr>
        <w:t xml:space="preserve"> ώστε να εξασφαλιστ</w:t>
      </w:r>
      <w:r>
        <w:rPr>
          <w:rFonts w:eastAsia="Times New Roman"/>
          <w:szCs w:val="24"/>
        </w:rPr>
        <w:t>εί η συνέχεια της δουλειάς των εργαζομένων;</w:t>
      </w:r>
    </w:p>
    <w:p w14:paraId="1DA6B095" w14:textId="77777777" w:rsidR="00C35B6B" w:rsidRDefault="00F72DCD">
      <w:pPr>
        <w:spacing w:line="600" w:lineRule="auto"/>
        <w:ind w:firstLine="720"/>
        <w:jc w:val="both"/>
        <w:rPr>
          <w:rFonts w:eastAsia="Times New Roman"/>
          <w:szCs w:val="24"/>
        </w:rPr>
      </w:pPr>
      <w:r>
        <w:rPr>
          <w:rFonts w:eastAsia="Times New Roman"/>
          <w:szCs w:val="24"/>
        </w:rPr>
        <w:t>Ευχαριστώ.</w:t>
      </w:r>
    </w:p>
    <w:p w14:paraId="1DA6B096" w14:textId="77777777" w:rsidR="00C35B6B" w:rsidRDefault="00F72DC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Και εγώ ευχαριστώ.</w:t>
      </w:r>
    </w:p>
    <w:p w14:paraId="1DA6B097"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 xml:space="preserve">Τον λόγο έχει η Υπουργός κ. </w:t>
      </w:r>
      <w:proofErr w:type="spellStart"/>
      <w:r>
        <w:rPr>
          <w:rFonts w:eastAsia="Times New Roman" w:cs="Times New Roman"/>
          <w:szCs w:val="24"/>
        </w:rPr>
        <w:t>Αχτσιόγλου</w:t>
      </w:r>
      <w:proofErr w:type="spellEnd"/>
      <w:r>
        <w:rPr>
          <w:rFonts w:eastAsia="Times New Roman" w:cs="Times New Roman"/>
          <w:szCs w:val="24"/>
        </w:rPr>
        <w:t>.</w:t>
      </w:r>
    </w:p>
    <w:p w14:paraId="1DA6B098" w14:textId="77777777" w:rsidR="00C35B6B" w:rsidRDefault="00F72DCD">
      <w:pPr>
        <w:spacing w:line="600" w:lineRule="auto"/>
        <w:ind w:firstLine="720"/>
        <w:jc w:val="both"/>
        <w:rPr>
          <w:rFonts w:eastAsia="Times New Roman" w:cs="Times New Roman"/>
          <w:szCs w:val="24"/>
        </w:rPr>
      </w:pPr>
      <w:r>
        <w:rPr>
          <w:rFonts w:eastAsia="Times New Roman" w:cs="Times New Roman"/>
          <w:b/>
          <w:szCs w:val="24"/>
        </w:rPr>
        <w:t>ΕΦΗ</w:t>
      </w:r>
      <w:r>
        <w:rPr>
          <w:rFonts w:eastAsia="Times New Roman" w:cs="Times New Roman"/>
          <w:b/>
          <w:szCs w:val="24"/>
        </w:rPr>
        <w:t xml:space="preserve"> ΑΧΤΣΙΟΓΛΟΥ (Υπουργός Εργασίας, Κοινωνικής Ασφάλισης και Κοινωνικής Αλληλεγγύης):</w:t>
      </w:r>
      <w:r>
        <w:rPr>
          <w:rFonts w:eastAsia="Times New Roman" w:cs="Times New Roman"/>
          <w:szCs w:val="24"/>
        </w:rPr>
        <w:t xml:space="preserve"> Κύριε </w:t>
      </w:r>
      <w:proofErr w:type="spellStart"/>
      <w:r>
        <w:rPr>
          <w:rFonts w:eastAsia="Times New Roman" w:cs="Times New Roman"/>
          <w:szCs w:val="24"/>
        </w:rPr>
        <w:t>Βαρδαλή</w:t>
      </w:r>
      <w:proofErr w:type="spellEnd"/>
      <w:r>
        <w:rPr>
          <w:rFonts w:eastAsia="Times New Roman" w:cs="Times New Roman"/>
          <w:szCs w:val="24"/>
        </w:rPr>
        <w:t xml:space="preserve">, το Υπουργείο Εργασίας κάνει ό,τι μπορεί με τα διαθέσιμα μέσα που </w:t>
      </w:r>
      <w:r>
        <w:rPr>
          <w:rFonts w:eastAsia="Times New Roman" w:cs="Times New Roman"/>
          <w:szCs w:val="24"/>
        </w:rPr>
        <w:lastRenderedPageBreak/>
        <w:t xml:space="preserve">έχει, προκειμένου να διασφαλίσει την εφαρμογή της εργατικής νομοθεσίας και την προστασία των εργαζομένων αλλά και να αποτρέψει φαινόμενα εργοδοτικής αυθαιρεσίας. </w:t>
      </w:r>
    </w:p>
    <w:p w14:paraId="1DA6B099"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 xml:space="preserve">Η περίπτωση </w:t>
      </w:r>
      <w:r>
        <w:rPr>
          <w:rFonts w:eastAsia="Times New Roman" w:cs="Times New Roman"/>
          <w:szCs w:val="24"/>
        </w:rPr>
        <w:t xml:space="preserve">της </w:t>
      </w:r>
      <w:r>
        <w:rPr>
          <w:rFonts w:eastAsia="Times New Roman" w:cs="Times New Roman"/>
          <w:szCs w:val="24"/>
        </w:rPr>
        <w:t>«</w:t>
      </w:r>
      <w:r>
        <w:rPr>
          <w:rFonts w:eastAsia="Times New Roman" w:cs="Times New Roman"/>
          <w:szCs w:val="24"/>
        </w:rPr>
        <w:t>ΚΑΠΝΙΚΗ ΜΙΧΑΗΛΙΔΗΣ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είναι πράγματι μία υπόθεση που ταλανίζει την περιοχή του </w:t>
      </w:r>
      <w:proofErr w:type="spellStart"/>
      <w:r>
        <w:rPr>
          <w:rFonts w:eastAsia="Times New Roman" w:cs="Times New Roman"/>
          <w:szCs w:val="24"/>
        </w:rPr>
        <w:t>Πολυκάστρου</w:t>
      </w:r>
      <w:proofErr w:type="spellEnd"/>
      <w:r>
        <w:rPr>
          <w:rFonts w:eastAsia="Times New Roman" w:cs="Times New Roman"/>
          <w:szCs w:val="24"/>
        </w:rPr>
        <w:t>. Βρέθηκε -απ’ όσο γνωρίζουμε- ένα βήμα πριν το κλείσιμο με εκατοντάδες εργαζόμενους και παραγωγούς να αγωνιούν για το μέλλον τους. Πρόκειται για μια περίπτωσ</w:t>
      </w:r>
      <w:r>
        <w:rPr>
          <w:rFonts w:eastAsia="Times New Roman" w:cs="Times New Roman"/>
          <w:szCs w:val="24"/>
        </w:rPr>
        <w:t>η που δεν αφορά αποκλειστικά το Υπουργείο Εργασίας. Οφείλω, όμως, να σας ενημερώσω για το τι έχουμε κάνει ως σήμερα, πάντα στο</w:t>
      </w:r>
      <w:r>
        <w:rPr>
          <w:rFonts w:eastAsia="Times New Roman" w:cs="Times New Roman"/>
          <w:szCs w:val="24"/>
        </w:rPr>
        <w:t>ν</w:t>
      </w:r>
      <w:r>
        <w:rPr>
          <w:rFonts w:eastAsia="Times New Roman" w:cs="Times New Roman"/>
          <w:szCs w:val="24"/>
        </w:rPr>
        <w:t xml:space="preserve"> βαθμό των ευθυνών που μας αναλογεί και πάντα όσον αφορά την προστασία των δικαιωμάτων και των συμφερόντων των εργαζομένων.</w:t>
      </w:r>
    </w:p>
    <w:p w14:paraId="1DA6B09A"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Το αρ</w:t>
      </w:r>
      <w:r>
        <w:rPr>
          <w:rFonts w:eastAsia="Times New Roman" w:cs="Times New Roman"/>
          <w:szCs w:val="24"/>
        </w:rPr>
        <w:t>μόδιο Τμήμα Εργασιακών Σχέσεων του Σώματος Επιθεώρησης Εργασίας του Κιλκίς έκανε πρώτη φορά έλεγχο στις εγκαταστάσεις της επιχείρησης τον Ιούνιο του 2016. Από τον έλεγχο διαπιστώθηκε η μη καταβολή δεδουλευμένων σε τριακόσιους δέκα εργαζόμενους για τρεις μή</w:t>
      </w:r>
      <w:r>
        <w:rPr>
          <w:rFonts w:eastAsia="Times New Roman" w:cs="Times New Roman"/>
          <w:szCs w:val="24"/>
        </w:rPr>
        <w:t xml:space="preserve">νες, Μάρτιο, Απρίλιο και Μάιο. Το συνολικό ποσό άγγιζε τις 500.000 ευρώ. Η Υπηρεσία του Σώματος Επιθεώρησης Εργασίας κατέθεσε μήνυση κατά της </w:t>
      </w:r>
      <w:r>
        <w:rPr>
          <w:rFonts w:eastAsia="Times New Roman" w:cs="Times New Roman"/>
          <w:szCs w:val="24"/>
        </w:rPr>
        <w:lastRenderedPageBreak/>
        <w:t>επιχείρησης, κατά του εργοδότη. Ο εργοδότης κατέβαλε τα οφειλόμενα ποσά και στη συνέχεια έτυχε αθωωτικής απόφασης.</w:t>
      </w:r>
    </w:p>
    <w:p w14:paraId="1DA6B09B"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Το Σώμα Επιθεώρησης Εργασίας πραγματοποιεί δεύτερο έλεγχο τον Ιανουάριο του 2017 και βρίσκει ξανά ότι υπάρχουν δεδουλευμένες αποδοχές που δεν έχουν καταβληθεί σε διακόσιους είκοσι εργαζόμενους για τους μήνες Νοέμβρη και Δεκέμβρη του 2016 και το επίδομα αδ</w:t>
      </w:r>
      <w:r>
        <w:rPr>
          <w:rFonts w:eastAsia="Times New Roman" w:cs="Times New Roman"/>
          <w:szCs w:val="24"/>
        </w:rPr>
        <w:t>είας του 2016. Το συνολικό οφειλόμενο ποσό είναι 509.000 ευρώ. Και πάλι το Σώμα Επιθεώρησης Εργασίας υποβάλει μήνυση. Η υπόθεση ακόμη δεν έχει εκδικαστεί.</w:t>
      </w:r>
    </w:p>
    <w:p w14:paraId="1DA6B09C"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Γίνεται τρίτος έλεγχος από το Σώμα Επιθεώρησης Εργασίας τον Μάρτιο του 2017. Διαπιστώνουμε ότι δεν έχ</w:t>
      </w:r>
      <w:r>
        <w:rPr>
          <w:rFonts w:eastAsia="Times New Roman" w:cs="Times New Roman"/>
          <w:szCs w:val="24"/>
        </w:rPr>
        <w:t>ουν καταβληθεί δεδουλευμένα σε τριακόσιους εργαζόμενους για τον Ιανουάριο και Φεβρουάριο καθώς και οι αναλογίες αδειών και επιδομάτων αδείας εποχικού προσωπικού για τους ίδιους μήνες. Το συνολικό ποσό ήταν 300.000 ευρώ. Και πάλι καταθέτει μήνυση το Σώμα Επ</w:t>
      </w:r>
      <w:r>
        <w:rPr>
          <w:rFonts w:eastAsia="Times New Roman" w:cs="Times New Roman"/>
          <w:szCs w:val="24"/>
        </w:rPr>
        <w:t>ιθεώρησης Εργασίας. Αναμένεται ο ορισμός της δικασίμου.</w:t>
      </w:r>
    </w:p>
    <w:p w14:paraId="1DA6B09D"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 xml:space="preserve">Με αυτά τα στοιχεία δεν λέω τίποτα περισσότερο ή λιγότερο από το ότι η Επιθεώρηση Εργασίας και το Υπουργείο Εργασίας έχει κάνει αυτά που μπορεί με τα μέσα που διαθέτει. Είναι </w:t>
      </w:r>
      <w:r>
        <w:rPr>
          <w:rFonts w:eastAsia="Times New Roman" w:cs="Times New Roman"/>
          <w:szCs w:val="24"/>
        </w:rPr>
        <w:lastRenderedPageBreak/>
        <w:t>προφανές ότι η επιχείρηση</w:t>
      </w:r>
      <w:r>
        <w:rPr>
          <w:rFonts w:eastAsia="Times New Roman" w:cs="Times New Roman"/>
          <w:szCs w:val="24"/>
        </w:rPr>
        <w:t xml:space="preserve"> έχει μια τακτική μη καταβολής των δεδουλευμένων. Το Σώμα Επιθεώρησης Εργασίας και το Υπουργείο εξαντλεί όλα τα μέσα που διαθέτει. </w:t>
      </w:r>
    </w:p>
    <w:p w14:paraId="1DA6B09E"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Στη δευτερολογία μου θα σας πω για μια νεότερη εξέλιξη για την οποία ενημερωθήκαμε μόλις χθες.</w:t>
      </w:r>
    </w:p>
    <w:p w14:paraId="1DA6B09F" w14:textId="77777777" w:rsidR="00C35B6B" w:rsidRDefault="00F72DC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w:t>
      </w:r>
      <w:r>
        <w:rPr>
          <w:rFonts w:eastAsia="Times New Roman" w:cs="Times New Roman"/>
          <w:b/>
          <w:szCs w:val="24"/>
        </w:rPr>
        <w:t>ινός):</w:t>
      </w:r>
      <w:r>
        <w:rPr>
          <w:rFonts w:eastAsia="Times New Roman" w:cs="Times New Roman"/>
          <w:szCs w:val="24"/>
        </w:rPr>
        <w:t xml:space="preserve"> Ευχαριστούμε.</w:t>
      </w:r>
    </w:p>
    <w:p w14:paraId="1DA6B0A0"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Βαρδαλής</w:t>
      </w:r>
      <w:proofErr w:type="spellEnd"/>
      <w:r>
        <w:rPr>
          <w:rFonts w:eastAsia="Times New Roman" w:cs="Times New Roman"/>
          <w:szCs w:val="24"/>
        </w:rPr>
        <w:t>.</w:t>
      </w:r>
    </w:p>
    <w:p w14:paraId="1DA6B0A1" w14:textId="77777777" w:rsidR="00C35B6B" w:rsidRDefault="00F72DCD">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Κυρία Υπουργέ, εγώ δεν αμφισβητώ τις ενέργειες που έχει κάνει το Υπουργείο -όπως λέτε εσείς, με βάση τη νομοθεσία- μέσω του ΣΕΠΕ, τους ελέγχους και τις μηνύσεις που έχει επιβάλει, ούτε, </w:t>
      </w:r>
      <w:r>
        <w:rPr>
          <w:rFonts w:eastAsia="Times New Roman" w:cs="Times New Roman"/>
          <w:szCs w:val="24"/>
        </w:rPr>
        <w:t xml:space="preserve">επίσης, αμφισβητώ αυτό που είπατε, ότι δεν αφορά μόνο το Υπουργείο σας. Αφορά, όμως, συνολικά την Κυβέρνησή σας. </w:t>
      </w:r>
    </w:p>
    <w:p w14:paraId="1DA6B0A2"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Εμείς ρωτάμε συγκεκριμένα πράγματα. Δεν ρωτήσαμε αν έγιναν έλεγχοι και τι αποτέλεσμα είχαν αυτοί οι έλεγχοι, εάν μπήκαν πρόστιμα και εάν πλήρω</w:t>
      </w:r>
      <w:r>
        <w:rPr>
          <w:rFonts w:eastAsia="Times New Roman" w:cs="Times New Roman"/>
          <w:szCs w:val="24"/>
        </w:rPr>
        <w:t xml:space="preserve">σε, όταν έγιναν αυτοί οι έλεγχοι, η συγκεκριμένη εταιρεία. Οι εργαζόμενοι έχουν να πάρουν τα λεφτά </w:t>
      </w:r>
      <w:r>
        <w:rPr>
          <w:rFonts w:eastAsia="Times New Roman" w:cs="Times New Roman"/>
          <w:szCs w:val="24"/>
        </w:rPr>
        <w:lastRenderedPageBreak/>
        <w:t>τους -τα δεδουλευμένα- εδώ και πέντε μήνες. Οι καπνοπαραγωγοί δεν έχουν πληρωθεί. Σε αυτό δεν λέτε τίποτα. Τι θα πει, «κάνουμε ό,τι μπορούμε για να διασφαλίσ</w:t>
      </w:r>
      <w:r>
        <w:rPr>
          <w:rFonts w:eastAsia="Times New Roman" w:cs="Times New Roman"/>
          <w:szCs w:val="24"/>
        </w:rPr>
        <w:t xml:space="preserve">ουμε τα δικαιώματα»; Θα πάρουν τα λεφτά τους οι εργαζόμενοι; Θα πληρωθούν οι καπνοπαραγωγοί; Σε αυτό το ερώτημα περιμένουν και οι εργαζόμενοι και οι καπνοπαραγωγοί απάντηση. </w:t>
      </w:r>
    </w:p>
    <w:p w14:paraId="1DA6B0A3"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Κατά τη γνώμη μας, δεν είναι επιχείρημα το, «κάνουμε ό,τι μπορούμε, προσπαθούμε ν</w:t>
      </w:r>
      <w:r>
        <w:rPr>
          <w:rFonts w:eastAsia="Times New Roman" w:cs="Times New Roman"/>
          <w:szCs w:val="24"/>
        </w:rPr>
        <w:t>α σταθούμε δίπλα στους εργαζόμενους και στους αγρότες, τους καπνοπαραγωγούς». Η συγκεκριμένη εταιρεία τα τελευταία χρόνια -αναφερθήκατε σε δυο, τρία μόνο εσείς- επέβαλε μείωση μισθών στους εργαζόμενους, εντατικοποίησε τις εργασιακές σχέσεις, αξιοποίησε όλο</w:t>
      </w:r>
      <w:r>
        <w:rPr>
          <w:rFonts w:eastAsia="Times New Roman" w:cs="Times New Roman"/>
          <w:szCs w:val="24"/>
        </w:rPr>
        <w:t xml:space="preserve"> το αντεργατικό οπλοστάσιο και των προηγούμενων και της σημερινής Κυβέρνησης, που το διατήρησε αλώβητο και τελευταία αφήνει απλήρωτους και τους εργαζόμενους και τους καπνοπαραγωγούς. Δηλαδή, τι περισσότερο θα είχαν πάθει οι εργαζόμενοι και οι καπνοπαραγωγο</w:t>
      </w:r>
      <w:r>
        <w:rPr>
          <w:rFonts w:eastAsia="Times New Roman" w:cs="Times New Roman"/>
          <w:szCs w:val="24"/>
        </w:rPr>
        <w:t xml:space="preserve">ί αν εσείς δεν διασφαλίζατε, όπως μπορούσατε, να δικαιώματά τους; </w:t>
      </w:r>
    </w:p>
    <w:p w14:paraId="1DA6B0A4"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 ζήτημα: Οι εξελίξεις αυτές, κατά τη γνώμη μας, τι έδειξαν; Ότι η συγκεκριμένη εταιρεία έπαιρνε τα καπνά, τα αποθήκευε στη συγκεκριμένη εταιρεία, την ΠΑΕΓΑΕ, και έπαιρνε δάνεια για να κάνει επενδύσεις και να αυξήσει τα κέρδη της. Όσο, λοιπόν, </w:t>
      </w:r>
      <w:r>
        <w:rPr>
          <w:rFonts w:eastAsia="Times New Roman" w:cs="Times New Roman"/>
          <w:szCs w:val="24"/>
        </w:rPr>
        <w:t>σ</w:t>
      </w:r>
      <w:r>
        <w:rPr>
          <w:rFonts w:eastAsia="Times New Roman" w:cs="Times New Roman"/>
          <w:szCs w:val="24"/>
        </w:rPr>
        <w:t>τα κα</w:t>
      </w:r>
      <w:r>
        <w:rPr>
          <w:rFonts w:eastAsia="Times New Roman" w:cs="Times New Roman"/>
          <w:szCs w:val="24"/>
        </w:rPr>
        <w:t xml:space="preserve">πνά και </w:t>
      </w:r>
      <w:r>
        <w:rPr>
          <w:rFonts w:eastAsia="Times New Roman" w:cs="Times New Roman"/>
          <w:szCs w:val="24"/>
        </w:rPr>
        <w:t>στην</w:t>
      </w:r>
      <w:r>
        <w:rPr>
          <w:rFonts w:eastAsia="Times New Roman" w:cs="Times New Roman"/>
          <w:szCs w:val="24"/>
        </w:rPr>
        <w:t xml:space="preserve"> αγροτική παραγωγή -συνολικά στην αγροτική παραγωγή- κάνουν κουμάντο τέτοιου είδους μονοπώλια -τα μονοπώλια συνολικά, δηλαδή- όσο τα κλειδιά τ</w:t>
      </w:r>
      <w:r>
        <w:rPr>
          <w:rFonts w:eastAsia="Times New Roman" w:cs="Times New Roman"/>
          <w:szCs w:val="24"/>
        </w:rPr>
        <w:t>ης</w:t>
      </w:r>
      <w:r>
        <w:rPr>
          <w:rFonts w:eastAsia="Times New Roman" w:cs="Times New Roman"/>
          <w:szCs w:val="24"/>
        </w:rPr>
        <w:t xml:space="preserve"> οικονομίας βρίσκονται σ</w:t>
      </w:r>
      <w:r>
        <w:rPr>
          <w:rFonts w:eastAsia="Times New Roman" w:cs="Times New Roman"/>
          <w:szCs w:val="24"/>
        </w:rPr>
        <w:t>ε τέτοια</w:t>
      </w:r>
      <w:r>
        <w:rPr>
          <w:rFonts w:eastAsia="Times New Roman" w:cs="Times New Roman"/>
          <w:szCs w:val="24"/>
        </w:rPr>
        <w:t xml:space="preserve"> χέρια, αποδεικνύεται με αυτό που λέτε -«ό,τι μπορούμε κάνουμε»- πως</w:t>
      </w:r>
      <w:r>
        <w:rPr>
          <w:rFonts w:eastAsia="Times New Roman" w:cs="Times New Roman"/>
          <w:szCs w:val="24"/>
        </w:rPr>
        <w:t xml:space="preserve"> στην πράξη δεν μπορείτε να κάνετε τίποτα, δεν μπορείτε να ασκήσετε φιλολαϊκή πολιτική.</w:t>
      </w:r>
    </w:p>
    <w:p w14:paraId="1DA6B0A5"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 xml:space="preserve">Για εμάς αυτός είναι ο καπιταλισμός. Ουσιαστικά διασφαλίζει, μέσα από πάρα πολλούς τρόπους, μέσα από πάρα πολλούς δρόμους, τα κέρδη των μεγάλων επιχειρήσεων. </w:t>
      </w:r>
    </w:p>
    <w:p w14:paraId="1DA6B0A6"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 xml:space="preserve">Βεβαίως, </w:t>
      </w:r>
      <w:r>
        <w:rPr>
          <w:rFonts w:eastAsia="Times New Roman" w:cs="Times New Roman"/>
          <w:szCs w:val="24"/>
        </w:rPr>
        <w:t>φέρετε και εσείς ευθύνη γιατί ουσιαστικά στηρίζετε αυτή την πολιτική της Ευρωπαϊκής Ένωσης, που με όπλο την Κοινή Αγροτική Πολιτική δημιουργεί όλα αυτά τα προβλήματα. Και τα προβλήματα είναι συγκεκριμένα</w:t>
      </w:r>
      <w:r>
        <w:rPr>
          <w:rFonts w:eastAsia="Times New Roman" w:cs="Times New Roman"/>
          <w:szCs w:val="24"/>
        </w:rPr>
        <w:t>:</w:t>
      </w:r>
      <w:r>
        <w:rPr>
          <w:rFonts w:eastAsia="Times New Roman" w:cs="Times New Roman"/>
          <w:szCs w:val="24"/>
        </w:rPr>
        <w:t xml:space="preserve"> Η καπνοκαλλιέργεια στη χώρα μας συρρικνώθηκε από εξ</w:t>
      </w:r>
      <w:r>
        <w:rPr>
          <w:rFonts w:eastAsia="Times New Roman" w:cs="Times New Roman"/>
          <w:szCs w:val="24"/>
        </w:rPr>
        <w:t>ακόσιες με ε</w:t>
      </w:r>
      <w:r>
        <w:rPr>
          <w:rFonts w:eastAsia="Times New Roman" w:cs="Times New Roman"/>
          <w:szCs w:val="24"/>
        </w:rPr>
        <w:t>π</w:t>
      </w:r>
      <w:r>
        <w:rPr>
          <w:rFonts w:eastAsia="Times New Roman" w:cs="Times New Roman"/>
          <w:szCs w:val="24"/>
        </w:rPr>
        <w:t xml:space="preserve">τακόσιες χιλιάδες στρέμματα σε κάτω από εκατό. Αυτή η πολιτική μείωσε </w:t>
      </w:r>
      <w:r>
        <w:rPr>
          <w:rFonts w:eastAsia="Times New Roman" w:cs="Times New Roman"/>
          <w:szCs w:val="24"/>
        </w:rPr>
        <w:lastRenderedPageBreak/>
        <w:t xml:space="preserve">τις ενισχύσεις στην καπνοκαλλιέργεια και από </w:t>
      </w:r>
      <w:proofErr w:type="spellStart"/>
      <w:r>
        <w:rPr>
          <w:rFonts w:eastAsia="Times New Roman" w:cs="Times New Roman"/>
          <w:szCs w:val="24"/>
        </w:rPr>
        <w:t>εκατόν</w:t>
      </w:r>
      <w:proofErr w:type="spellEnd"/>
      <w:r>
        <w:rPr>
          <w:rFonts w:eastAsia="Times New Roman" w:cs="Times New Roman"/>
          <w:szCs w:val="24"/>
        </w:rPr>
        <w:t xml:space="preserve"> οκτώ χιλιάδες τόνους σήμερα παράγονται μόνο είκοσι δύο χιλιάδες τόνοι.</w:t>
      </w:r>
    </w:p>
    <w:p w14:paraId="1DA6B0A7"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Εμείς στο ΚΚΕ θέλουμε να ξεκαθαρίσουμε το εξής: Θα</w:t>
      </w:r>
      <w:r>
        <w:rPr>
          <w:rFonts w:eastAsia="Times New Roman" w:cs="Times New Roman"/>
          <w:szCs w:val="24"/>
        </w:rPr>
        <w:t xml:space="preserve"> σταθούμε δίπλα στους αγωνιζόμενους εργαζόμενους και τους καπνοπαραγωγούς για να πληρωθούν άμεσα. Τους καλούμε, όμως, να αντισταθούν και στους εκβιασμούς των καπνεμπόρων, που αυτοί μόνο τα κέρδη τους βλέπουν και αυτό προσπαθούν να διασφαλίσουν, αλλά ταυτόχ</w:t>
      </w:r>
      <w:r>
        <w:rPr>
          <w:rFonts w:eastAsia="Times New Roman" w:cs="Times New Roman"/>
          <w:szCs w:val="24"/>
        </w:rPr>
        <w:t xml:space="preserve">ρονα να αντισταθούν και σε αυτή την αντιλαϊκή, </w:t>
      </w:r>
      <w:proofErr w:type="spellStart"/>
      <w:r>
        <w:rPr>
          <w:rFonts w:eastAsia="Times New Roman" w:cs="Times New Roman"/>
          <w:szCs w:val="24"/>
        </w:rPr>
        <w:t>αντιαγροτική</w:t>
      </w:r>
      <w:proofErr w:type="spellEnd"/>
      <w:r>
        <w:rPr>
          <w:rFonts w:eastAsia="Times New Roman" w:cs="Times New Roman"/>
          <w:szCs w:val="24"/>
        </w:rPr>
        <w:t xml:space="preserve"> πολιτική της Ευρωπαϊκής Ένωσης και της Κυβέρνησης. </w:t>
      </w:r>
    </w:p>
    <w:p w14:paraId="1DA6B0A8"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Κατά τη γνώμη μας, η οργάνωση της καπνοκαλλιέργειας με κοινωνικοποίηση των μεγάλων καπιταλιστικών αγροτικών εκμεταλλεύσεων της γης και των συγκε</w:t>
      </w:r>
      <w:r>
        <w:rPr>
          <w:rFonts w:eastAsia="Times New Roman" w:cs="Times New Roman"/>
          <w:szCs w:val="24"/>
        </w:rPr>
        <w:t>ντρωμένων μέσων παραγωγής είναι η μόνη διέξοδος. Η πάλη για την αλλαγή των συσχετισμών, η συσπείρωση κοντά στο ΚΚΕ, δίπλα στο ΚΚΕ, μπορεί να εμποδίσει τα χειρότερα και να ανοίξει αυτόν τον δρόμο προοπτικής σε όφελος των εργαζόμενων και των αγροτών.</w:t>
      </w:r>
    </w:p>
    <w:p w14:paraId="1DA6B0A9"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Σας ευχ</w:t>
      </w:r>
      <w:r>
        <w:rPr>
          <w:rFonts w:eastAsia="Times New Roman" w:cs="Times New Roman"/>
          <w:szCs w:val="24"/>
        </w:rPr>
        <w:t>αριστώ.</w:t>
      </w:r>
    </w:p>
    <w:p w14:paraId="1DA6B0AA" w14:textId="77777777" w:rsidR="00C35B6B" w:rsidRDefault="00F72DCD">
      <w:pPr>
        <w:spacing w:line="600" w:lineRule="auto"/>
        <w:ind w:firstLine="720"/>
        <w:jc w:val="both"/>
        <w:rPr>
          <w:rFonts w:eastAsia="Times New Roman"/>
          <w:bCs/>
          <w:szCs w:val="24"/>
        </w:rPr>
      </w:pPr>
      <w:r>
        <w:rPr>
          <w:rFonts w:eastAsia="Times New Roman"/>
          <w:b/>
          <w:bCs/>
          <w:szCs w:val="24"/>
        </w:rPr>
        <w:lastRenderedPageBreak/>
        <w:t xml:space="preserve">ΠΡΟΕΔΡΕΥΩΝ (Δημήτριος Κρεμαστινός): </w:t>
      </w:r>
      <w:r>
        <w:rPr>
          <w:rFonts w:eastAsia="Times New Roman"/>
          <w:bCs/>
          <w:szCs w:val="24"/>
        </w:rPr>
        <w:t>Κι εγώ ευχαριστώ.</w:t>
      </w:r>
    </w:p>
    <w:p w14:paraId="1DA6B0AB" w14:textId="77777777" w:rsidR="00C35B6B" w:rsidRDefault="00F72DCD">
      <w:pPr>
        <w:spacing w:line="600" w:lineRule="auto"/>
        <w:ind w:firstLine="720"/>
        <w:jc w:val="both"/>
        <w:rPr>
          <w:rFonts w:eastAsia="Times New Roman"/>
          <w:bCs/>
          <w:szCs w:val="24"/>
        </w:rPr>
      </w:pPr>
      <w:r>
        <w:rPr>
          <w:rFonts w:eastAsia="Times New Roman"/>
          <w:bCs/>
          <w:szCs w:val="24"/>
        </w:rPr>
        <w:t>Κυρία Υπουργέ, έχετε τον λόγο και πάλι για τρία λεπτά.</w:t>
      </w:r>
    </w:p>
    <w:p w14:paraId="1DA6B0AC" w14:textId="77777777" w:rsidR="00C35B6B" w:rsidRDefault="00F72DCD">
      <w:pPr>
        <w:spacing w:line="600" w:lineRule="auto"/>
        <w:ind w:firstLine="720"/>
        <w:jc w:val="both"/>
        <w:rPr>
          <w:rFonts w:eastAsia="Times New Roman"/>
          <w:bCs/>
          <w:szCs w:val="24"/>
        </w:rPr>
      </w:pPr>
      <w:r>
        <w:rPr>
          <w:rFonts w:eastAsia="Times New Roman"/>
          <w:b/>
          <w:bCs/>
          <w:szCs w:val="24"/>
        </w:rPr>
        <w:t>ΕΦΗ</w:t>
      </w:r>
      <w:r>
        <w:rPr>
          <w:rFonts w:eastAsia="Times New Roman"/>
          <w:b/>
          <w:bCs/>
          <w:szCs w:val="24"/>
        </w:rPr>
        <w:t xml:space="preserve"> ΑΧΤΣΙΟΓΛΟΥ (Υπουργός Εργασίας, Κοινωνικής Ασφάλισης και Κοινωνικής Αλληλεγγύης):</w:t>
      </w:r>
      <w:r>
        <w:rPr>
          <w:rFonts w:eastAsia="Times New Roman"/>
          <w:bCs/>
          <w:szCs w:val="24"/>
        </w:rPr>
        <w:t xml:space="preserve"> Κύριε </w:t>
      </w:r>
      <w:proofErr w:type="spellStart"/>
      <w:r>
        <w:rPr>
          <w:rFonts w:eastAsia="Times New Roman"/>
          <w:bCs/>
          <w:szCs w:val="24"/>
        </w:rPr>
        <w:t>Βαρδαλή</w:t>
      </w:r>
      <w:proofErr w:type="spellEnd"/>
      <w:r>
        <w:rPr>
          <w:rFonts w:eastAsia="Times New Roman"/>
          <w:bCs/>
          <w:szCs w:val="24"/>
        </w:rPr>
        <w:t>, αυτό το θέμα το αντιμετωπίζω συχνά όταν κάνει ερωτήσεις το Κομμουνιστικό Κόμμα για τα εργασιακά ζητήματα, που ορθώς κάνει και ζητά εξηγήσεις και ζητά η εκτελεστική εξουσία να περιγράψει τις ενέργειες που παίρνει για την προστασία των συμφερ</w:t>
      </w:r>
      <w:r>
        <w:rPr>
          <w:rFonts w:eastAsia="Times New Roman"/>
          <w:bCs/>
          <w:szCs w:val="24"/>
        </w:rPr>
        <w:t xml:space="preserve">όντων των εργαζομένων. Θα πρέπει, όμως, να είναι κάτι σαφές: Όταν μιλάμε για ιδιωτικές επιχειρήσεις και για ιδιωτική οικονομία, οι παρεμβάσεις που μπορεί να κάνει το Υπουργείο Εργασίας φτάνουν ως τον βαθμό του ελέγχου της τήρησης της εργατικής νομοθεσίας. </w:t>
      </w:r>
      <w:r>
        <w:rPr>
          <w:rFonts w:eastAsia="Times New Roman"/>
          <w:bCs/>
          <w:szCs w:val="24"/>
        </w:rPr>
        <w:t xml:space="preserve">Αυτά είναι τα δεδομένα στο υπάρχον συνταγματικό πλαίσιο που λειτουργούμε και υπάρχουμε πολιτικά, κοινωνικά και εκτελεστικά. </w:t>
      </w:r>
    </w:p>
    <w:p w14:paraId="1DA6B0AD" w14:textId="77777777" w:rsidR="00C35B6B" w:rsidRDefault="00F72DCD">
      <w:pPr>
        <w:spacing w:line="600" w:lineRule="auto"/>
        <w:ind w:firstLine="720"/>
        <w:jc w:val="both"/>
        <w:rPr>
          <w:rFonts w:eastAsia="Times New Roman"/>
          <w:bCs/>
          <w:szCs w:val="24"/>
        </w:rPr>
      </w:pPr>
      <w:r>
        <w:rPr>
          <w:rFonts w:eastAsia="Times New Roman"/>
          <w:bCs/>
          <w:szCs w:val="24"/>
        </w:rPr>
        <w:t>Αυτό το λέω, διότι πολλές φορές από τους εκπροσώπους του κόμματός σας καλούμαι να απαντήσω γιατί δεν έχουν καταβληθεί τα δεδουλευμέ</w:t>
      </w:r>
      <w:r>
        <w:rPr>
          <w:rFonts w:eastAsia="Times New Roman"/>
          <w:bCs/>
          <w:szCs w:val="24"/>
        </w:rPr>
        <w:t xml:space="preserve">να. Δεν μπορώ εγώ ως εκπρόσωπος του </w:t>
      </w:r>
      <w:r>
        <w:rPr>
          <w:rFonts w:eastAsia="Times New Roman"/>
          <w:bCs/>
          <w:szCs w:val="24"/>
        </w:rPr>
        <w:lastRenderedPageBreak/>
        <w:t>κράτους να καταβάλω τα δεδουλευμένα σε μια ιδιωτική επιχείρηση. Μπορώ να εξαντλήσω τα εργαλεία που μου δίνει ο νόμος και το Σύνταγμα -αυτοί οι νόμοι και αυτό το Σύνταγμα που έχουμε- που είναι το Σύνταγμα ενός αστικού φιλ</w:t>
      </w:r>
      <w:r>
        <w:rPr>
          <w:rFonts w:eastAsia="Times New Roman"/>
          <w:bCs/>
          <w:szCs w:val="24"/>
        </w:rPr>
        <w:t xml:space="preserve">ελεύθερου κράτους, με αυτά τα περιθώρια που δίνει. </w:t>
      </w:r>
    </w:p>
    <w:p w14:paraId="1DA6B0AE" w14:textId="77777777" w:rsidR="00C35B6B" w:rsidRDefault="00F72DCD">
      <w:pPr>
        <w:spacing w:line="600" w:lineRule="auto"/>
        <w:ind w:firstLine="720"/>
        <w:jc w:val="both"/>
        <w:rPr>
          <w:rFonts w:eastAsia="Times New Roman"/>
          <w:bCs/>
          <w:szCs w:val="24"/>
        </w:rPr>
      </w:pPr>
      <w:r>
        <w:rPr>
          <w:rFonts w:eastAsia="Times New Roman"/>
          <w:bCs/>
          <w:szCs w:val="24"/>
        </w:rPr>
        <w:t xml:space="preserve">Από αυτά τα περιθώρια που δίνει, λοιπόν, δεν νομίζω ότι από αυτά που σας παρέθεσα φαίνεται ότι η πολιτεία έχει σταθεί αδιάφορη σε σχέση με το τι συμβαίνει με τις εργασιακές σχέσεις στην επιχείρηση </w:t>
      </w:r>
      <w:r>
        <w:rPr>
          <w:rFonts w:eastAsia="Times New Roman"/>
          <w:bCs/>
          <w:szCs w:val="24"/>
        </w:rPr>
        <w:t>«</w:t>
      </w:r>
      <w:r>
        <w:rPr>
          <w:rFonts w:eastAsia="Times New Roman"/>
          <w:bCs/>
          <w:szCs w:val="24"/>
        </w:rPr>
        <w:t>ΚΑΠΝΙΚ</w:t>
      </w:r>
      <w:r>
        <w:rPr>
          <w:rFonts w:eastAsia="Times New Roman"/>
          <w:bCs/>
          <w:szCs w:val="24"/>
        </w:rPr>
        <w:t>Η ΜΙΧΑΗΛΙΔΗΣ</w:t>
      </w:r>
      <w:r>
        <w:rPr>
          <w:rFonts w:eastAsia="Times New Roman"/>
          <w:bCs/>
          <w:szCs w:val="24"/>
        </w:rPr>
        <w:t xml:space="preserve"> Α.Ε.»</w:t>
      </w:r>
      <w:r>
        <w:rPr>
          <w:rFonts w:eastAsia="Times New Roman"/>
          <w:bCs/>
          <w:szCs w:val="24"/>
        </w:rPr>
        <w:t xml:space="preserve">. </w:t>
      </w:r>
    </w:p>
    <w:p w14:paraId="1DA6B0AF" w14:textId="77777777" w:rsidR="00C35B6B" w:rsidRDefault="00F72DCD">
      <w:pPr>
        <w:spacing w:line="600" w:lineRule="auto"/>
        <w:ind w:firstLine="720"/>
        <w:jc w:val="both"/>
        <w:rPr>
          <w:rFonts w:eastAsia="Times New Roman"/>
          <w:bCs/>
          <w:szCs w:val="24"/>
        </w:rPr>
      </w:pPr>
      <w:r>
        <w:rPr>
          <w:rFonts w:eastAsia="Times New Roman"/>
          <w:bCs/>
          <w:szCs w:val="24"/>
        </w:rPr>
        <w:t>Τα νεότερα που γνωρίζουμε είναι ότι πράγματι, επειδή ακριβώς υπήρχε αυτό το πρόβλημα στη σχέση μεταξύ της θυγατρικής της Εθνικής</w:t>
      </w:r>
      <w:r>
        <w:rPr>
          <w:rFonts w:eastAsia="Times New Roman"/>
          <w:bCs/>
          <w:szCs w:val="24"/>
        </w:rPr>
        <w:t xml:space="preserve"> Τράπεζας</w:t>
      </w:r>
      <w:r>
        <w:rPr>
          <w:rFonts w:eastAsia="Times New Roman"/>
          <w:bCs/>
          <w:szCs w:val="24"/>
        </w:rPr>
        <w:t xml:space="preserve">, της ΠΑΕΓΑΕ, και της επιχείρησης </w:t>
      </w:r>
      <w:r>
        <w:rPr>
          <w:rFonts w:eastAsia="Times New Roman"/>
          <w:bCs/>
          <w:szCs w:val="24"/>
        </w:rPr>
        <w:t>«</w:t>
      </w:r>
      <w:r>
        <w:rPr>
          <w:rFonts w:eastAsia="Times New Roman"/>
          <w:bCs/>
          <w:szCs w:val="24"/>
        </w:rPr>
        <w:t>ΚΑΠΝΙΚΗ ΜΙΧΑΗΛΙΔΗΣ</w:t>
      </w:r>
      <w:r>
        <w:rPr>
          <w:rFonts w:eastAsia="Times New Roman"/>
          <w:bCs/>
          <w:szCs w:val="24"/>
        </w:rPr>
        <w:t xml:space="preserve"> Α.Ε.»</w:t>
      </w:r>
      <w:r>
        <w:rPr>
          <w:rFonts w:eastAsia="Times New Roman"/>
          <w:bCs/>
          <w:szCs w:val="24"/>
        </w:rPr>
        <w:t>, από τον Οκτώβρη η θυγατρική της Εθνικ</w:t>
      </w:r>
      <w:r>
        <w:rPr>
          <w:rFonts w:eastAsia="Times New Roman"/>
          <w:bCs/>
          <w:szCs w:val="24"/>
        </w:rPr>
        <w:t xml:space="preserve">ής </w:t>
      </w:r>
      <w:r>
        <w:rPr>
          <w:rFonts w:eastAsia="Times New Roman"/>
          <w:bCs/>
          <w:szCs w:val="24"/>
        </w:rPr>
        <w:t xml:space="preserve">Τράπεζας </w:t>
      </w:r>
      <w:r>
        <w:rPr>
          <w:rFonts w:eastAsia="Times New Roman"/>
          <w:bCs/>
          <w:szCs w:val="24"/>
        </w:rPr>
        <w:t>έχει παγώσει τις εξαγωγές. Σύμφωνα με την επιχείρηση -σε κα</w:t>
      </w:r>
      <w:r>
        <w:rPr>
          <w:rFonts w:eastAsia="Times New Roman"/>
          <w:bCs/>
          <w:szCs w:val="24"/>
        </w:rPr>
        <w:t>μ</w:t>
      </w:r>
      <w:r>
        <w:rPr>
          <w:rFonts w:eastAsia="Times New Roman"/>
          <w:bCs/>
          <w:szCs w:val="24"/>
        </w:rPr>
        <w:t>μία περίπτωση δεν παίρνω το μέρος της, απλώς παραθέτω αυτό που λέει- αυτό την οδήγησε σε αδυναμία καταβολής μισθοδοσίας στους εργαζομένους, οι οποίοι από τις 10 Μαρτίου, όπως λέτε, έχο</w:t>
      </w:r>
      <w:r>
        <w:rPr>
          <w:rFonts w:eastAsia="Times New Roman"/>
          <w:bCs/>
          <w:szCs w:val="24"/>
        </w:rPr>
        <w:t xml:space="preserve">υν προχωρήσει σε επίσχεση εργασίας. </w:t>
      </w:r>
    </w:p>
    <w:p w14:paraId="1DA6B0B0" w14:textId="77777777" w:rsidR="00C35B6B" w:rsidRDefault="00F72DCD">
      <w:pPr>
        <w:spacing w:line="600" w:lineRule="auto"/>
        <w:ind w:firstLine="720"/>
        <w:jc w:val="both"/>
        <w:rPr>
          <w:rFonts w:eastAsia="Times New Roman"/>
          <w:bCs/>
          <w:szCs w:val="24"/>
        </w:rPr>
      </w:pPr>
      <w:r>
        <w:rPr>
          <w:rFonts w:eastAsia="Times New Roman"/>
          <w:bCs/>
          <w:szCs w:val="24"/>
        </w:rPr>
        <w:lastRenderedPageBreak/>
        <w:t>Την προηγούμενη εβδομάδα το Σώμα Επιθεώρησης Εργασίας στο Κιλκίς επικοινώνησε με την επιχείρηση, ζητώντας να μάθει γιατί δεν έχουν καταβληθεί ακόμη οι δεδουλευμένες αποδοχές. Μας είπε η επιχείρηση ότι έχουν συνάψει ιδιω</w:t>
      </w:r>
      <w:r>
        <w:rPr>
          <w:rFonts w:eastAsia="Times New Roman"/>
          <w:bCs/>
          <w:szCs w:val="24"/>
        </w:rPr>
        <w:t>τικά συμφωνητικά με τους εργαζομένους, με τα οποία εκχωρείται η απαίτηση που έχει η επιχείρηση απέναντι σε τρίτους, αγοραστές των προϊόντων της, τα οποία θα εξάγει άμεσα μόλις αρθεί η παρακράτηση των εμπορευμάτων της που βρίσκονται αυτή τη στιγμή στις αποθ</w:t>
      </w:r>
      <w:r>
        <w:rPr>
          <w:rFonts w:eastAsia="Times New Roman"/>
          <w:bCs/>
          <w:szCs w:val="24"/>
        </w:rPr>
        <w:t>ήκες της. Τα ιδιωτικά αυτά συμφωνητικά κατ’ αρχήν αναγνωρίζουν ότι υπάρχει χρέος, λέει, δηλαδή, η επιχείρηση ότι όντως οφείλει τόσα χρήματα στον κάθε εργαζόμενο -είναι περίπου πέντε χιλιάδες ευρώ σε κάθε εργαζόμενο- λέει ότι τους εκχωρεί την απαίτηση για τ</w:t>
      </w:r>
      <w:r>
        <w:rPr>
          <w:rFonts w:eastAsia="Times New Roman"/>
          <w:bCs/>
          <w:szCs w:val="24"/>
        </w:rPr>
        <w:t>α χρήματα που θα καταβάλει η ξένη εταιρεία κατά την αγορά των καπνικών προϊόντων, το οποίο θα συμβεί μέσα στον επόμενο μήνα, λέει ότι μέχρι 31 Μαΐου θα έχουν καταβληθεί αυτά και λέει ότι σε κάθε περίπτωση, μέχρι οι εργαζόμενοι να εισπράξουν τις αποδοχές πο</w:t>
      </w:r>
      <w:r>
        <w:rPr>
          <w:rFonts w:eastAsia="Times New Roman"/>
          <w:bCs/>
          <w:szCs w:val="24"/>
        </w:rPr>
        <w:t xml:space="preserve">υ τους οφείλονται, δεν αποσβένεται η απαίτηση των εργαζομένων για τον μισθό. Αυτό είναι κάτι που το </w:t>
      </w:r>
      <w:r>
        <w:rPr>
          <w:rFonts w:eastAsia="Times New Roman"/>
          <w:bCs/>
          <w:szCs w:val="24"/>
        </w:rPr>
        <w:lastRenderedPageBreak/>
        <w:t>έχουν υπογράψει οι εργαζόμενοι. Επικοινωνήσαμε με το σωματείο και μας το επιβεβαίωσε. Μας είπε, δηλαδή, το σωματείο ότι όντως έχει γίνει αυτή η συνεννόηση μ</w:t>
      </w:r>
      <w:r>
        <w:rPr>
          <w:rFonts w:eastAsia="Times New Roman"/>
          <w:bCs/>
          <w:szCs w:val="24"/>
        </w:rPr>
        <w:t xml:space="preserve">ε την επιχείρηση. </w:t>
      </w:r>
    </w:p>
    <w:p w14:paraId="1DA6B0B1" w14:textId="77777777" w:rsidR="00C35B6B" w:rsidRDefault="00F72DCD">
      <w:pPr>
        <w:spacing w:line="600" w:lineRule="auto"/>
        <w:ind w:firstLine="720"/>
        <w:jc w:val="both"/>
        <w:rPr>
          <w:rFonts w:eastAsia="Times New Roman"/>
          <w:bCs/>
          <w:szCs w:val="24"/>
        </w:rPr>
      </w:pPr>
      <w:r>
        <w:rPr>
          <w:rFonts w:eastAsia="Times New Roman"/>
          <w:bCs/>
          <w:szCs w:val="24"/>
        </w:rPr>
        <w:t>Από την πλευρά μας δεν πρόκειται να επικροτήσουμε αυτού του τύπου τις λύσεις, καθότι για εμάς η καταβολή του μισθού πρέπει να γίνεται πάντα σε χρήμα και τη στιγμή που οφείλεται. Από τη στιγμή που οι εργαζόμενοι έχουν υπογράψει αυτά τα συ</w:t>
      </w:r>
      <w:r>
        <w:rPr>
          <w:rFonts w:eastAsia="Times New Roman"/>
          <w:bCs/>
          <w:szCs w:val="24"/>
        </w:rPr>
        <w:t xml:space="preserve">μφωνητικά, το μόνο που έχουμε να κάνουμε είναι να παρακολουθήσουμε αν όντως θα καταβληθούν μέχρι τις 31 Μαΐου οι αποδοχές, όπως έχει δεσμευτεί η επιχείρηση. Και θα χρησιμοποιήσουμε και πάλι όλα τα μέσα που διαθέτουμε για να είμαστε βέβαιοι ότι θα τηρηθούν </w:t>
      </w:r>
      <w:r>
        <w:rPr>
          <w:rFonts w:eastAsia="Times New Roman"/>
          <w:bCs/>
          <w:szCs w:val="24"/>
        </w:rPr>
        <w:t>οι υποχρεώσεις της επιχείρησης.</w:t>
      </w:r>
    </w:p>
    <w:p w14:paraId="1DA6B0B2" w14:textId="77777777" w:rsidR="00C35B6B" w:rsidRDefault="00F72DCD">
      <w:pPr>
        <w:spacing w:line="600" w:lineRule="auto"/>
        <w:ind w:firstLine="720"/>
        <w:jc w:val="both"/>
        <w:rPr>
          <w:rFonts w:eastAsia="Times New Roman"/>
          <w:bCs/>
          <w:szCs w:val="24"/>
        </w:rPr>
      </w:pPr>
      <w:r>
        <w:rPr>
          <w:rFonts w:eastAsia="Times New Roman"/>
          <w:bCs/>
          <w:szCs w:val="24"/>
        </w:rPr>
        <w:t>Ευχαριστώ.</w:t>
      </w:r>
    </w:p>
    <w:p w14:paraId="1DA6B0B3" w14:textId="77777777" w:rsidR="00C35B6B" w:rsidRDefault="00F72DCD">
      <w:pPr>
        <w:spacing w:line="600" w:lineRule="auto"/>
        <w:ind w:firstLine="720"/>
        <w:jc w:val="both"/>
        <w:rPr>
          <w:rFonts w:eastAsia="Times New Roman"/>
          <w:bCs/>
          <w:szCs w:val="24"/>
        </w:rPr>
      </w:pPr>
      <w:r>
        <w:rPr>
          <w:rFonts w:eastAsia="Times New Roman"/>
          <w:b/>
          <w:bCs/>
          <w:szCs w:val="24"/>
        </w:rPr>
        <w:t xml:space="preserve">ΠΡΟΕΔΡΕΥΩΝ (Δημήτριος Κρεμαστινός): </w:t>
      </w:r>
      <w:r>
        <w:rPr>
          <w:rFonts w:eastAsia="Times New Roman"/>
          <w:bCs/>
          <w:szCs w:val="24"/>
        </w:rPr>
        <w:t>Ο Γενικός Γραμματέας της Κυβέρνησης κ. Καλογήρου μας ενημερώνει ότι για διάφορους λόγους δεν θα συζητηθούν ορισμένες ερωτήσεις, δύο ερωτήσεις λόγω κωλύματος του ερωτώντος Βουλευ</w:t>
      </w:r>
      <w:r>
        <w:rPr>
          <w:rFonts w:eastAsia="Times New Roman"/>
          <w:bCs/>
          <w:szCs w:val="24"/>
        </w:rPr>
        <w:t xml:space="preserve">τή και οκτώ ερωτήσεις λόγω κωλύματος των Υπουργών. </w:t>
      </w:r>
    </w:p>
    <w:p w14:paraId="1DA6B0B4" w14:textId="77777777" w:rsidR="00C35B6B" w:rsidRDefault="00F72DCD">
      <w:pPr>
        <w:spacing w:line="600" w:lineRule="auto"/>
        <w:ind w:firstLine="720"/>
        <w:jc w:val="both"/>
        <w:rPr>
          <w:rFonts w:eastAsia="Times New Roman" w:cs="Times New Roman"/>
          <w:szCs w:val="24"/>
        </w:rPr>
      </w:pPr>
      <w:r>
        <w:rPr>
          <w:rFonts w:eastAsia="Times New Roman"/>
          <w:bCs/>
          <w:szCs w:val="24"/>
        </w:rPr>
        <w:lastRenderedPageBreak/>
        <w:t xml:space="preserve">Συγκεκριμένα δεν θα συζητηθεί η τέταρτη με αριθμό </w:t>
      </w:r>
      <w:r>
        <w:rPr>
          <w:rFonts w:eastAsia="Times New Roman" w:cs="Times New Roman"/>
          <w:szCs w:val="24"/>
        </w:rPr>
        <w:t xml:space="preserve">696/4-4-2017 επίκαιρη ερώτηση πρώτου κύκλου του Βουλευτή Κιλκίς του Λαϊκού Συνδέσμου - Χρυσή Αυγή κ. </w:t>
      </w:r>
      <w:r>
        <w:rPr>
          <w:rFonts w:eastAsia="Times New Roman" w:cs="Times New Roman"/>
          <w:bCs/>
          <w:szCs w:val="24"/>
        </w:rPr>
        <w:t>Χρήστου Χατζησάββα</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με θ</w:t>
      </w:r>
      <w:r>
        <w:rPr>
          <w:rFonts w:eastAsia="Times New Roman" w:cs="Times New Roman"/>
          <w:szCs w:val="24"/>
        </w:rPr>
        <w:t>έμα</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ίναι έτοιμη η εθνική οικονομία για μια ενδεχόμενη κατάρρευση της Ευρωζώνης;». </w:t>
      </w:r>
    </w:p>
    <w:p w14:paraId="1DA6B0B5"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Επίσης, δεν θα συζητηθεί η πρώτη με αριθμό 707/10-4-2017 επίκαιρη ερώτηση δεύτερου κύκλου του Βουλευτή Α΄ Θεσσαλονίκης του Συνασπισμού Ριζοσπαστικής Αριστεράς κ. Αλέξανδρ</w:t>
      </w:r>
      <w:r>
        <w:rPr>
          <w:rFonts w:eastAsia="Times New Roman" w:cs="Times New Roman"/>
          <w:szCs w:val="24"/>
        </w:rPr>
        <w:t>ου Τριανταφυλλίδη προς τον Υπουργό Οικονομικών, με θέμα</w:t>
      </w:r>
      <w:r>
        <w:rPr>
          <w:rFonts w:eastAsia="Times New Roman" w:cs="Times New Roman"/>
          <w:szCs w:val="24"/>
        </w:rPr>
        <w:t>:</w:t>
      </w:r>
      <w:r>
        <w:rPr>
          <w:rFonts w:eastAsia="Times New Roman" w:cs="Times New Roman"/>
          <w:szCs w:val="24"/>
        </w:rPr>
        <w:t xml:space="preserve"> «Πρώην Στρατόπεδο Κόρδα: Ανάδειξη της περιοχής σε </w:t>
      </w:r>
      <w:proofErr w:type="spellStart"/>
      <w:r>
        <w:rPr>
          <w:rFonts w:eastAsia="Times New Roman" w:cs="Times New Roman"/>
          <w:szCs w:val="24"/>
        </w:rPr>
        <w:t>υπερτοπικό</w:t>
      </w:r>
      <w:proofErr w:type="spellEnd"/>
      <w:r>
        <w:rPr>
          <w:rFonts w:eastAsia="Times New Roman" w:cs="Times New Roman"/>
          <w:szCs w:val="24"/>
        </w:rPr>
        <w:t xml:space="preserve"> πάρκο». </w:t>
      </w:r>
    </w:p>
    <w:p w14:paraId="1DA6B0B6" w14:textId="77777777" w:rsidR="00C35B6B" w:rsidRDefault="00F72DCD">
      <w:pPr>
        <w:spacing w:line="600" w:lineRule="auto"/>
        <w:ind w:firstLine="720"/>
        <w:jc w:val="both"/>
        <w:rPr>
          <w:rFonts w:eastAsia="Times New Roman"/>
          <w:szCs w:val="24"/>
        </w:rPr>
      </w:pPr>
      <w:r>
        <w:rPr>
          <w:rFonts w:eastAsia="Times New Roman" w:cs="Times New Roman"/>
          <w:szCs w:val="24"/>
        </w:rPr>
        <w:t>Η τέταρτη με αριθμό 705/6-4-2017 επίκαιρη ερώτηση δεύτερου κύκλου της Βουλευτού Β΄ Αθηνών του Λαϊκού Συνδέσμου - Χρυσή Αυγή κ.</w:t>
      </w:r>
      <w:r>
        <w:rPr>
          <w:rFonts w:eastAsia="Times New Roman" w:cs="Times New Roman"/>
          <w:b/>
          <w:szCs w:val="24"/>
        </w:rPr>
        <w:t xml:space="preserve"> </w:t>
      </w:r>
      <w:r>
        <w:rPr>
          <w:rFonts w:eastAsia="Times New Roman" w:cs="Times New Roman"/>
          <w:bCs/>
          <w:szCs w:val="24"/>
        </w:rPr>
        <w:t>Ελ</w:t>
      </w:r>
      <w:r>
        <w:rPr>
          <w:rFonts w:eastAsia="Times New Roman" w:cs="Times New Roman"/>
          <w:bCs/>
          <w:szCs w:val="24"/>
        </w:rPr>
        <w:t xml:space="preserve">ένης </w:t>
      </w:r>
      <w:proofErr w:type="spellStart"/>
      <w:r>
        <w:rPr>
          <w:rFonts w:eastAsia="Times New Roman" w:cs="Times New Roman"/>
          <w:bCs/>
          <w:szCs w:val="24"/>
        </w:rPr>
        <w:t>Ζαρούλια</w:t>
      </w:r>
      <w:proofErr w:type="spellEnd"/>
      <w:r>
        <w:rPr>
          <w:rFonts w:eastAsia="Times New Roman" w:cs="Times New Roman"/>
          <w:b/>
          <w:szCs w:val="24"/>
        </w:rPr>
        <w:t xml:space="preserve"> </w:t>
      </w:r>
      <w:r>
        <w:rPr>
          <w:rFonts w:eastAsia="Times New Roman" w:cs="Times New Roman"/>
          <w:szCs w:val="24"/>
        </w:rPr>
        <w:t>προς τον Υπουργό</w:t>
      </w:r>
      <w:r>
        <w:rPr>
          <w:rFonts w:eastAsia="Times New Roman" w:cs="Times New Roman"/>
          <w:b/>
          <w:szCs w:val="24"/>
        </w:rPr>
        <w:t xml:space="preserve"> </w:t>
      </w:r>
      <w:r>
        <w:rPr>
          <w:rFonts w:eastAsia="Times New Roman" w:cs="Times New Roman"/>
          <w:bCs/>
          <w:szCs w:val="24"/>
        </w:rPr>
        <w:t xml:space="preserve">Οικονομικών, </w:t>
      </w:r>
      <w:r>
        <w:rPr>
          <w:rFonts w:eastAsia="Times New Roman" w:cs="Times New Roman"/>
          <w:szCs w:val="24"/>
        </w:rPr>
        <w:t xml:space="preserve">σχετικά με τον διορισμό υπόδικης στη </w:t>
      </w:r>
      <w:r>
        <w:rPr>
          <w:rFonts w:eastAsia="Times New Roman" w:cs="Times New Roman"/>
          <w:szCs w:val="24"/>
        </w:rPr>
        <w:t>δ</w:t>
      </w:r>
      <w:r>
        <w:rPr>
          <w:rFonts w:eastAsia="Times New Roman" w:cs="Times New Roman"/>
          <w:szCs w:val="24"/>
        </w:rPr>
        <w:t xml:space="preserve">ιοίκηση του </w:t>
      </w:r>
      <w:proofErr w:type="spellStart"/>
      <w:r>
        <w:rPr>
          <w:rFonts w:eastAsia="Times New Roman" w:cs="Times New Roman"/>
          <w:szCs w:val="24"/>
        </w:rPr>
        <w:t>Υπερταμείου</w:t>
      </w:r>
      <w:proofErr w:type="spellEnd"/>
      <w:r>
        <w:rPr>
          <w:rFonts w:eastAsia="Times New Roman" w:cs="Times New Roman"/>
          <w:szCs w:val="24"/>
        </w:rPr>
        <w:t xml:space="preserve"> Αποκρατικοποιήσεων, δεν συζητείται λόγω κωλύματος του κυρίου Υπουργού. Αιτία, φόρτος εργασίας.</w:t>
      </w:r>
    </w:p>
    <w:p w14:paraId="1DA6B0B7" w14:textId="77777777" w:rsidR="00C35B6B" w:rsidRDefault="00F72DCD">
      <w:pPr>
        <w:spacing w:line="600" w:lineRule="auto"/>
        <w:ind w:firstLine="720"/>
        <w:jc w:val="both"/>
        <w:rPr>
          <w:rFonts w:eastAsia="Times New Roman"/>
          <w:szCs w:val="24"/>
        </w:rPr>
      </w:pPr>
      <w:r>
        <w:rPr>
          <w:rFonts w:eastAsia="Times New Roman"/>
          <w:szCs w:val="24"/>
        </w:rPr>
        <w:t xml:space="preserve">Η δεύτερη με αριθμό 700/6-4-2017 επίκαιρη ερώτηση δεύτερου κύκλου του Βουλευτή Αχαΐας της Νέας Δημοκρατίας κ. </w:t>
      </w:r>
      <w:r>
        <w:rPr>
          <w:rFonts w:eastAsia="Times New Roman"/>
          <w:bCs/>
          <w:szCs w:val="24"/>
        </w:rPr>
        <w:t xml:space="preserve">Ανδρέα </w:t>
      </w:r>
      <w:proofErr w:type="spellStart"/>
      <w:r>
        <w:rPr>
          <w:rFonts w:eastAsia="Times New Roman"/>
          <w:bCs/>
          <w:szCs w:val="24"/>
        </w:rPr>
        <w:t>Κατσανιώτη</w:t>
      </w:r>
      <w:proofErr w:type="spellEnd"/>
      <w:r>
        <w:rPr>
          <w:rFonts w:eastAsia="Times New Roman"/>
          <w:bCs/>
          <w:szCs w:val="24"/>
        </w:rPr>
        <w:t xml:space="preserve"> </w:t>
      </w:r>
      <w:r>
        <w:rPr>
          <w:rFonts w:eastAsia="Times New Roman"/>
          <w:szCs w:val="24"/>
        </w:rPr>
        <w:t>προς τον Υπουργό</w:t>
      </w:r>
      <w:r>
        <w:rPr>
          <w:rFonts w:eastAsia="Times New Roman"/>
          <w:szCs w:val="24"/>
        </w:rPr>
        <w:t xml:space="preserve"> </w:t>
      </w:r>
      <w:r>
        <w:rPr>
          <w:rFonts w:eastAsia="Times New Roman"/>
          <w:bCs/>
          <w:szCs w:val="24"/>
        </w:rPr>
        <w:t xml:space="preserve">Αγροτικής Ανάπτυξης και </w:t>
      </w:r>
      <w:r>
        <w:rPr>
          <w:rFonts w:eastAsia="Times New Roman"/>
          <w:bCs/>
          <w:szCs w:val="24"/>
        </w:rPr>
        <w:lastRenderedPageBreak/>
        <w:t>Τροφίμων,</w:t>
      </w:r>
      <w:r>
        <w:rPr>
          <w:rFonts w:eastAsia="Times New Roman"/>
          <w:szCs w:val="24"/>
        </w:rPr>
        <w:t xml:space="preserve"> σχετικά με την καθυστέρηση στις διαδικασίες εφαρμογής του </w:t>
      </w:r>
      <w:proofErr w:type="spellStart"/>
      <w:r>
        <w:rPr>
          <w:rFonts w:eastAsia="Times New Roman"/>
          <w:szCs w:val="24"/>
        </w:rPr>
        <w:t>Υπομέτρου</w:t>
      </w:r>
      <w:proofErr w:type="spellEnd"/>
      <w:r>
        <w:rPr>
          <w:rFonts w:eastAsia="Times New Roman"/>
          <w:szCs w:val="24"/>
        </w:rPr>
        <w:t xml:space="preserve"> 6.1</w:t>
      </w:r>
      <w:r>
        <w:rPr>
          <w:rFonts w:eastAsia="Times New Roman"/>
          <w:szCs w:val="24"/>
        </w:rPr>
        <w:t>:</w:t>
      </w:r>
      <w:r>
        <w:rPr>
          <w:rFonts w:eastAsia="Times New Roman"/>
          <w:szCs w:val="24"/>
        </w:rPr>
        <w:t xml:space="preserve"> </w:t>
      </w:r>
      <w:r>
        <w:rPr>
          <w:rFonts w:eastAsia="Times New Roman"/>
          <w:szCs w:val="24"/>
        </w:rPr>
        <w:t>«</w:t>
      </w:r>
      <w:r>
        <w:rPr>
          <w:rFonts w:eastAsia="Times New Roman"/>
          <w:szCs w:val="24"/>
        </w:rPr>
        <w:t>Εγκ</w:t>
      </w:r>
      <w:r>
        <w:rPr>
          <w:rFonts w:eastAsia="Times New Roman"/>
          <w:szCs w:val="24"/>
        </w:rPr>
        <w:t>ατάσταση Νέων Γεωργών</w:t>
      </w:r>
      <w:r>
        <w:rPr>
          <w:rFonts w:eastAsia="Times New Roman"/>
          <w:szCs w:val="24"/>
        </w:rPr>
        <w:t>»</w:t>
      </w:r>
      <w:r>
        <w:rPr>
          <w:rFonts w:eastAsia="Times New Roman"/>
          <w:szCs w:val="24"/>
        </w:rPr>
        <w:t xml:space="preserve">, </w:t>
      </w:r>
      <w:r>
        <w:rPr>
          <w:rFonts w:eastAsia="Times New Roman" w:cs="Times New Roman"/>
          <w:szCs w:val="24"/>
        </w:rPr>
        <w:t>δεν συζητείται λόγω κωλύματος του Υπουργού Αγροτικής Ανάπτυξης και Τροφίμων κ. Αποστόλου. Αιτία, ανειλημμένες υποχρεώσεις.</w:t>
      </w:r>
      <w:r>
        <w:rPr>
          <w:rFonts w:eastAsia="Times New Roman"/>
          <w:szCs w:val="24"/>
        </w:rPr>
        <w:t> </w:t>
      </w:r>
    </w:p>
    <w:p w14:paraId="1DA6B0B8" w14:textId="77777777" w:rsidR="00C35B6B" w:rsidRDefault="00F72DCD">
      <w:pPr>
        <w:spacing w:line="600" w:lineRule="auto"/>
        <w:ind w:firstLine="720"/>
        <w:jc w:val="both"/>
        <w:rPr>
          <w:rFonts w:eastAsia="Times New Roman"/>
          <w:szCs w:val="24"/>
        </w:rPr>
      </w:pPr>
      <w:r>
        <w:rPr>
          <w:rFonts w:eastAsia="Times New Roman"/>
          <w:szCs w:val="24"/>
        </w:rPr>
        <w:t xml:space="preserve">Η έκτη με αριθμό 676/31-3-2017 επίκαιρη ερώτηση δεύτερου κύκλου του Βουλευτή Ευβοίας του Λαϊκού Συνδέσμου – </w:t>
      </w:r>
      <w:r>
        <w:rPr>
          <w:rFonts w:eastAsia="Times New Roman"/>
          <w:szCs w:val="24"/>
        </w:rPr>
        <w:t xml:space="preserve">Χρυσή Αυγή κ. </w:t>
      </w:r>
      <w:r>
        <w:rPr>
          <w:rFonts w:eastAsia="Times New Roman"/>
          <w:bCs/>
          <w:szCs w:val="24"/>
        </w:rPr>
        <w:t>Νικολάου Μίχου</w:t>
      </w:r>
      <w:r>
        <w:rPr>
          <w:rFonts w:eastAsia="Times New Roman"/>
          <w:szCs w:val="24"/>
        </w:rPr>
        <w:t xml:space="preserve"> προς τον Υπουργό</w:t>
      </w:r>
      <w:r>
        <w:rPr>
          <w:rFonts w:eastAsia="Times New Roman"/>
          <w:szCs w:val="24"/>
        </w:rPr>
        <w:t xml:space="preserve"> </w:t>
      </w:r>
      <w:r>
        <w:rPr>
          <w:rFonts w:eastAsia="Times New Roman"/>
          <w:bCs/>
          <w:szCs w:val="24"/>
        </w:rPr>
        <w:t xml:space="preserve">Αγροτικής Ανάπτυξης και Τροφίμων, </w:t>
      </w:r>
      <w:r>
        <w:rPr>
          <w:rFonts w:eastAsia="Times New Roman"/>
          <w:szCs w:val="24"/>
        </w:rPr>
        <w:t xml:space="preserve">σχετικά με την κατακράτηση μέρους των επιδοτήσεων του ΟΠΕΚΕΠΕ λόγω αδυναμίας καταβολής εισφοράς στον Γενικό Οργανισμό Εγγείων Βελτιώσεων (ΓΟΕΒ), </w:t>
      </w:r>
      <w:r>
        <w:rPr>
          <w:rFonts w:eastAsia="Times New Roman" w:cs="Times New Roman"/>
          <w:szCs w:val="24"/>
        </w:rPr>
        <w:t>δεν θα συζητηθεί λόγω κωλύματος</w:t>
      </w:r>
      <w:r>
        <w:rPr>
          <w:rFonts w:eastAsia="Times New Roman" w:cs="Times New Roman"/>
          <w:szCs w:val="24"/>
        </w:rPr>
        <w:t xml:space="preserve"> του Υπουργού Αγροτικής Ανάπτυξης και Τροφίμων κ. Αποστόλου. Αιτία, ανειλημμένες υποχρεώσεις.</w:t>
      </w:r>
      <w:r>
        <w:rPr>
          <w:rFonts w:eastAsia="Times New Roman"/>
          <w:szCs w:val="24"/>
        </w:rPr>
        <w:t> </w:t>
      </w:r>
    </w:p>
    <w:p w14:paraId="1DA6B0B9" w14:textId="77777777" w:rsidR="00C35B6B" w:rsidRDefault="00F72DCD">
      <w:pPr>
        <w:spacing w:line="600" w:lineRule="auto"/>
        <w:ind w:firstLine="720"/>
        <w:jc w:val="both"/>
        <w:rPr>
          <w:rFonts w:eastAsia="Times New Roman"/>
          <w:szCs w:val="24"/>
        </w:rPr>
      </w:pPr>
      <w:r>
        <w:rPr>
          <w:rFonts w:eastAsia="Times New Roman"/>
          <w:szCs w:val="24"/>
        </w:rPr>
        <w:t xml:space="preserve">Η με αριθμό 446/18-10-2016 ερώτηση του Βουλευτή Ηρακλείου της Δημοκρατικής Συμπαράταξης ΠΑΣΟΚ - 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szCs w:val="24"/>
        </w:rPr>
        <w:t xml:space="preserve"> προς τον Υπουργό </w:t>
      </w:r>
      <w:r>
        <w:rPr>
          <w:rFonts w:eastAsia="Times New Roman"/>
          <w:bCs/>
          <w:szCs w:val="24"/>
        </w:rPr>
        <w:t>Αγροτικής Ανάπτυξ</w:t>
      </w:r>
      <w:r>
        <w:rPr>
          <w:rFonts w:eastAsia="Times New Roman"/>
          <w:bCs/>
          <w:szCs w:val="24"/>
        </w:rPr>
        <w:t>ης και Τροφίμων,</w:t>
      </w:r>
      <w:r>
        <w:rPr>
          <w:rFonts w:eastAsia="Times New Roman"/>
          <w:szCs w:val="24"/>
        </w:rPr>
        <w:t xml:space="preserve"> σχετικά με τα σοβαρά προβλήματα που αντιμετωπίζουν οι αγρότες, </w:t>
      </w:r>
      <w:r>
        <w:rPr>
          <w:rFonts w:eastAsia="Times New Roman" w:cs="Times New Roman"/>
          <w:szCs w:val="24"/>
        </w:rPr>
        <w:t>δεν θα συζητηθεί λόγω κωλύματος του Υπουργού Αγροτικής Ανάπτυξης και Τροφίμων κ. Αποστόλου. Αιτία, ανειλημμένες υποχρεώσεις.</w:t>
      </w:r>
      <w:r>
        <w:rPr>
          <w:rFonts w:eastAsia="Times New Roman"/>
          <w:szCs w:val="24"/>
        </w:rPr>
        <w:t> </w:t>
      </w:r>
    </w:p>
    <w:p w14:paraId="1DA6B0BA" w14:textId="77777777" w:rsidR="00C35B6B" w:rsidRDefault="00F72DCD">
      <w:pPr>
        <w:spacing w:line="600" w:lineRule="auto"/>
        <w:ind w:firstLine="720"/>
        <w:jc w:val="both"/>
        <w:rPr>
          <w:rFonts w:eastAsia="Times New Roman"/>
          <w:szCs w:val="24"/>
        </w:rPr>
      </w:pPr>
      <w:r>
        <w:rPr>
          <w:rFonts w:eastAsia="Times New Roman"/>
          <w:szCs w:val="24"/>
        </w:rPr>
        <w:lastRenderedPageBreak/>
        <w:t>Η ένατη με αριθμό 402/27-1-2017 επίκαιρη ερώτηση δ</w:t>
      </w:r>
      <w:r>
        <w:rPr>
          <w:rFonts w:eastAsia="Times New Roman"/>
          <w:szCs w:val="24"/>
        </w:rPr>
        <w:t xml:space="preserve">εύτερου κύκλου του Βουλευτή Α΄ Θεσσαλονίκης της Ένωσης Κεντρώων κ. </w:t>
      </w:r>
      <w:r>
        <w:rPr>
          <w:rFonts w:eastAsia="Times New Roman"/>
          <w:bCs/>
          <w:szCs w:val="24"/>
        </w:rPr>
        <w:t xml:space="preserve">Ιωάννη </w:t>
      </w:r>
      <w:proofErr w:type="spellStart"/>
      <w:r>
        <w:rPr>
          <w:rFonts w:eastAsia="Times New Roman"/>
          <w:bCs/>
          <w:szCs w:val="24"/>
        </w:rPr>
        <w:t>Σαρίδη</w:t>
      </w:r>
      <w:proofErr w:type="spellEnd"/>
      <w:r>
        <w:rPr>
          <w:rFonts w:eastAsia="Times New Roman"/>
          <w:szCs w:val="24"/>
        </w:rPr>
        <w:t xml:space="preserve"> προς τον Υπουργό </w:t>
      </w:r>
      <w:r>
        <w:rPr>
          <w:rFonts w:eastAsia="Times New Roman"/>
          <w:bCs/>
          <w:szCs w:val="24"/>
        </w:rPr>
        <w:t xml:space="preserve">Υγείας, </w:t>
      </w:r>
      <w:r>
        <w:rPr>
          <w:rFonts w:eastAsia="Times New Roman"/>
          <w:szCs w:val="24"/>
        </w:rPr>
        <w:t xml:space="preserve">σχετικά με τη μείωση του κόστους των διαγνωστικών εξετάσεων για τον καρκίνο του μαστού, </w:t>
      </w:r>
      <w:r>
        <w:rPr>
          <w:rFonts w:eastAsia="Times New Roman" w:cs="Times New Roman"/>
          <w:szCs w:val="24"/>
        </w:rPr>
        <w:t xml:space="preserve">δεν θα συζητηθεί λόγω κωλύματος του Αναπληρωτή Υπουργού κ. </w:t>
      </w:r>
      <w:proofErr w:type="spellStart"/>
      <w:r>
        <w:rPr>
          <w:rFonts w:eastAsia="Times New Roman" w:cs="Times New Roman"/>
          <w:szCs w:val="24"/>
        </w:rPr>
        <w:t>Πολ</w:t>
      </w:r>
      <w:r>
        <w:rPr>
          <w:rFonts w:eastAsia="Times New Roman" w:cs="Times New Roman"/>
          <w:szCs w:val="24"/>
        </w:rPr>
        <w:t>άκη</w:t>
      </w:r>
      <w:proofErr w:type="spellEnd"/>
      <w:r>
        <w:rPr>
          <w:rFonts w:eastAsia="Times New Roman" w:cs="Times New Roman"/>
          <w:szCs w:val="24"/>
        </w:rPr>
        <w:t>. Αιτία, φόρτος εργασίας.</w:t>
      </w:r>
      <w:r>
        <w:rPr>
          <w:rFonts w:eastAsia="Times New Roman"/>
          <w:szCs w:val="24"/>
        </w:rPr>
        <w:t> </w:t>
      </w:r>
    </w:p>
    <w:p w14:paraId="1DA6B0BB" w14:textId="77777777" w:rsidR="00C35B6B" w:rsidRDefault="00F72DCD">
      <w:pPr>
        <w:spacing w:line="600" w:lineRule="auto"/>
        <w:ind w:firstLine="720"/>
        <w:jc w:val="both"/>
        <w:rPr>
          <w:rFonts w:eastAsia="Times New Roman" w:cs="Times New Roman"/>
          <w:szCs w:val="24"/>
        </w:rPr>
      </w:pPr>
      <w:r>
        <w:rPr>
          <w:rFonts w:eastAsia="Times New Roman"/>
          <w:szCs w:val="24"/>
        </w:rPr>
        <w:t xml:space="preserve">Η έβδομη με αριθμό 648/24-3-2017 επίκαιρη ερώτηση δεύτερου κύκλου του Βουλευτή Ευβοίας του Λαϊκού Συνδέσμου – Χρυσή Αυγή κ. </w:t>
      </w:r>
      <w:r>
        <w:rPr>
          <w:rFonts w:eastAsia="Times New Roman"/>
          <w:bCs/>
          <w:szCs w:val="24"/>
        </w:rPr>
        <w:t>Νικολάου Μίχου</w:t>
      </w:r>
      <w:r>
        <w:rPr>
          <w:rFonts w:eastAsia="Times New Roman"/>
          <w:szCs w:val="24"/>
        </w:rPr>
        <w:t xml:space="preserve"> προς τον Υπουργό</w:t>
      </w:r>
      <w:r>
        <w:rPr>
          <w:rFonts w:eastAsia="Times New Roman"/>
          <w:szCs w:val="24"/>
        </w:rPr>
        <w:t xml:space="preserve"> </w:t>
      </w:r>
      <w:r>
        <w:rPr>
          <w:rFonts w:eastAsia="Times New Roman"/>
          <w:bCs/>
          <w:szCs w:val="24"/>
        </w:rPr>
        <w:t xml:space="preserve">Υγείας, </w:t>
      </w:r>
      <w:r>
        <w:rPr>
          <w:rFonts w:eastAsia="Times New Roman"/>
          <w:szCs w:val="24"/>
        </w:rPr>
        <w:t xml:space="preserve">σχετικά με τη σκόπιμη κωλυσιεργία εκπληρώσεων όρου διαθήκης ο </w:t>
      </w:r>
      <w:r>
        <w:rPr>
          <w:rFonts w:eastAsia="Times New Roman"/>
          <w:szCs w:val="24"/>
        </w:rPr>
        <w:t>οποίος προβλέπει ίδρυση ογκολογικής κλινικής στη Χαλκίδα,</w:t>
      </w:r>
      <w:r>
        <w:rPr>
          <w:rFonts w:eastAsia="Times New Roman" w:cs="Times New Roman"/>
          <w:szCs w:val="24"/>
        </w:rPr>
        <w:t xml:space="preserve"> δεν θα συζητηθεί λόγω κωλύματος του Αναπληρωτή Υπουργού κ. </w:t>
      </w:r>
      <w:proofErr w:type="spellStart"/>
      <w:r>
        <w:rPr>
          <w:rFonts w:eastAsia="Times New Roman" w:cs="Times New Roman"/>
          <w:szCs w:val="24"/>
        </w:rPr>
        <w:t>Πολάκη</w:t>
      </w:r>
      <w:proofErr w:type="spellEnd"/>
      <w:r>
        <w:rPr>
          <w:rFonts w:eastAsia="Times New Roman" w:cs="Times New Roman"/>
          <w:szCs w:val="24"/>
        </w:rPr>
        <w:t>. Αιτία, φόρτος εργασίας.</w:t>
      </w:r>
    </w:p>
    <w:p w14:paraId="1DA6B0BC" w14:textId="77777777" w:rsidR="00C35B6B" w:rsidRDefault="00F72DCD">
      <w:pPr>
        <w:spacing w:line="600" w:lineRule="auto"/>
        <w:ind w:firstLine="720"/>
        <w:jc w:val="both"/>
        <w:rPr>
          <w:rFonts w:eastAsia="Times New Roman"/>
          <w:szCs w:val="24"/>
        </w:rPr>
      </w:pPr>
      <w:r>
        <w:rPr>
          <w:rFonts w:eastAsia="Times New Roman"/>
          <w:szCs w:val="24"/>
        </w:rPr>
        <w:t xml:space="preserve">Η δεύτερη με αριθμό 699/6-4-2017 επίκαιρη ερώτηση πρώτου κύκλου του Βουλευτή Λακωνίας της Νέας Δημοκρατίας </w:t>
      </w:r>
      <w:r>
        <w:rPr>
          <w:rFonts w:eastAsia="Times New Roman"/>
          <w:szCs w:val="24"/>
        </w:rPr>
        <w:t xml:space="preserve">κ. </w:t>
      </w:r>
      <w:r>
        <w:rPr>
          <w:rFonts w:eastAsia="Times New Roman"/>
          <w:bCs/>
          <w:szCs w:val="24"/>
        </w:rPr>
        <w:t>Αθανασίου Δαβάκη</w:t>
      </w:r>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την περαιτέρω αποδυνάμωση του Κέντρου Υγείας </w:t>
      </w:r>
      <w:proofErr w:type="spellStart"/>
      <w:r>
        <w:rPr>
          <w:rFonts w:eastAsia="Times New Roman"/>
          <w:szCs w:val="24"/>
        </w:rPr>
        <w:t>Καστορείου</w:t>
      </w:r>
      <w:proofErr w:type="spellEnd"/>
      <w:r>
        <w:rPr>
          <w:rFonts w:eastAsia="Times New Roman"/>
          <w:szCs w:val="24"/>
        </w:rPr>
        <w:t xml:space="preserve"> του Δήμου Σπάρτης, δεν θα συζητηθεί λόγω κωλύματος του Υπουργού κ. Ξανθού. Αιτία, ανειλημμένες υποχρεώσεις.</w:t>
      </w:r>
    </w:p>
    <w:p w14:paraId="1DA6B0BD" w14:textId="77777777" w:rsidR="00C35B6B" w:rsidRDefault="00F72DCD">
      <w:pPr>
        <w:spacing w:line="600" w:lineRule="auto"/>
        <w:ind w:firstLine="720"/>
        <w:jc w:val="both"/>
        <w:rPr>
          <w:rFonts w:eastAsia="Times New Roman"/>
          <w:szCs w:val="24"/>
        </w:rPr>
      </w:pPr>
      <w:r w:rsidRPr="00511992">
        <w:rPr>
          <w:rFonts w:eastAsia="Times New Roman"/>
          <w:color w:val="000000" w:themeColor="text1"/>
          <w:szCs w:val="24"/>
        </w:rPr>
        <w:lastRenderedPageBreak/>
        <w:t>Η έκτη με αριθμό 701/6-4-2017 επίκαι</w:t>
      </w:r>
      <w:r w:rsidRPr="00511992">
        <w:rPr>
          <w:rFonts w:eastAsia="Times New Roman"/>
          <w:color w:val="000000" w:themeColor="text1"/>
          <w:szCs w:val="24"/>
        </w:rPr>
        <w:t>ρη ερώτηση πρώτου κύκλου της Βουλευτού Β΄ Πειραι</w:t>
      </w:r>
      <w:r w:rsidRPr="00511992">
        <w:rPr>
          <w:rFonts w:eastAsia="Times New Roman"/>
          <w:color w:val="000000" w:themeColor="text1"/>
          <w:szCs w:val="24"/>
        </w:rPr>
        <w:t>ώς</w:t>
      </w:r>
      <w:r w:rsidRPr="00511992">
        <w:rPr>
          <w:rFonts w:eastAsia="Times New Roman"/>
          <w:color w:val="000000" w:themeColor="text1"/>
          <w:szCs w:val="24"/>
        </w:rPr>
        <w:t xml:space="preserve"> της Ένωσης Κεντρώων κ. Θεοδώρας </w:t>
      </w:r>
      <w:proofErr w:type="spellStart"/>
      <w:r w:rsidRPr="00511992">
        <w:rPr>
          <w:rFonts w:eastAsia="Times New Roman"/>
          <w:color w:val="000000" w:themeColor="text1"/>
          <w:szCs w:val="24"/>
        </w:rPr>
        <w:t>Μεγαλοοικονόμου</w:t>
      </w:r>
      <w:proofErr w:type="spellEnd"/>
      <w:r w:rsidRPr="00511992">
        <w:rPr>
          <w:rFonts w:eastAsia="Times New Roman"/>
          <w:color w:val="000000" w:themeColor="text1"/>
          <w:szCs w:val="24"/>
        </w:rPr>
        <w:t xml:space="preserve"> προς τον Υπουργό Υγείας, σχετικά με το κλείσιμο των τοπικών ιατρείων «Ευγένειας – Χαραυγής» Κερατσινίου από τη 2</w:t>
      </w:r>
      <w:r w:rsidRPr="00511992">
        <w:rPr>
          <w:rFonts w:eastAsia="Times New Roman"/>
          <w:color w:val="000000" w:themeColor="text1"/>
          <w:szCs w:val="24"/>
          <w:vertAlign w:val="superscript"/>
        </w:rPr>
        <w:t>η</w:t>
      </w:r>
      <w:r w:rsidRPr="00511992">
        <w:rPr>
          <w:rFonts w:eastAsia="Times New Roman"/>
          <w:color w:val="000000" w:themeColor="text1"/>
          <w:szCs w:val="24"/>
        </w:rPr>
        <w:t xml:space="preserve"> Υγειονομική </w:t>
      </w:r>
      <w:r>
        <w:rPr>
          <w:rFonts w:eastAsia="Times New Roman"/>
          <w:szCs w:val="24"/>
        </w:rPr>
        <w:t xml:space="preserve">Περιφέρεια Αττικής, </w:t>
      </w:r>
      <w:r>
        <w:rPr>
          <w:rFonts w:eastAsia="Times New Roman" w:cs="Times New Roman"/>
          <w:szCs w:val="24"/>
        </w:rPr>
        <w:t xml:space="preserve">δεν θα </w:t>
      </w:r>
      <w:r>
        <w:rPr>
          <w:rFonts w:eastAsia="Times New Roman" w:cs="Times New Roman"/>
          <w:szCs w:val="24"/>
        </w:rPr>
        <w:t>συζητηθεί λόγω κωλύματος του Υπουργού κ. Ξανθού. Αιτία, ανειλημμένες υποχρεώσεις.</w:t>
      </w:r>
      <w:r>
        <w:rPr>
          <w:rFonts w:eastAsia="Times New Roman"/>
          <w:szCs w:val="24"/>
        </w:rPr>
        <w:t> </w:t>
      </w:r>
    </w:p>
    <w:p w14:paraId="1DA6B0BE" w14:textId="77777777" w:rsidR="00C35B6B" w:rsidRDefault="00F72DCD">
      <w:pPr>
        <w:spacing w:line="600" w:lineRule="auto"/>
        <w:ind w:firstLine="720"/>
        <w:jc w:val="both"/>
        <w:rPr>
          <w:rFonts w:eastAsia="Times New Roman"/>
          <w:szCs w:val="24"/>
        </w:rPr>
      </w:pPr>
      <w:r>
        <w:rPr>
          <w:rFonts w:eastAsia="Times New Roman"/>
          <w:szCs w:val="24"/>
        </w:rPr>
        <w:t>Έχω την τιμή να ανακοινώσω στο Σώμα ότι ο Υπουργός Δικαιοσύνης, Διαφάνειας και Ανθρωπίνων Δικαιωμάτων διαβίβασε στη Βουλή σύμφωνα με το άρθρο 86 του Συντάγματος και το</w:t>
      </w:r>
      <w:r>
        <w:rPr>
          <w:rFonts w:eastAsia="Times New Roman"/>
          <w:szCs w:val="24"/>
        </w:rPr>
        <w:t>ν</w:t>
      </w:r>
      <w:r>
        <w:rPr>
          <w:rFonts w:eastAsia="Times New Roman"/>
          <w:szCs w:val="24"/>
        </w:rPr>
        <w:t xml:space="preserve"> ν.31</w:t>
      </w:r>
      <w:r>
        <w:rPr>
          <w:rFonts w:eastAsia="Times New Roman"/>
          <w:szCs w:val="24"/>
        </w:rPr>
        <w:t>26/2003 «Ποινική ευθύνη των Υπουργών», όπως ισχύει, στις 20-4-2017: α) ποινική δικογραφία που αφορά τον πρώην Υφυπουργό Εξωτερικών κ. Ευριπίδη Στυλιανίδη και β) ποινική δικογραφία που αφορά στον πρώην Υπουργό Εξωτερικών κ. Γεώργιο Παπανδρέου και στον πρώην</w:t>
      </w:r>
      <w:r>
        <w:rPr>
          <w:rFonts w:eastAsia="Times New Roman"/>
          <w:szCs w:val="24"/>
        </w:rPr>
        <w:t xml:space="preserve"> Υφυπουργό Εξωτερικών κ. Ανδρέα Λοβέρδο.</w:t>
      </w:r>
    </w:p>
    <w:p w14:paraId="1DA6B0BF" w14:textId="77777777" w:rsidR="00C35B6B" w:rsidRDefault="00F72DCD">
      <w:pPr>
        <w:spacing w:line="600" w:lineRule="auto"/>
        <w:ind w:firstLine="720"/>
        <w:jc w:val="both"/>
        <w:rPr>
          <w:rFonts w:eastAsia="Times New Roman"/>
          <w:szCs w:val="24"/>
        </w:rPr>
      </w:pPr>
      <w:r>
        <w:rPr>
          <w:rFonts w:eastAsia="Times New Roman"/>
          <w:szCs w:val="24"/>
        </w:rPr>
        <w:t xml:space="preserve">Επίσης, ο Βουλευτής κ. Γεώργιος </w:t>
      </w:r>
      <w:proofErr w:type="spellStart"/>
      <w:r>
        <w:rPr>
          <w:rFonts w:eastAsia="Times New Roman"/>
          <w:szCs w:val="24"/>
        </w:rPr>
        <w:t>Αμυράς</w:t>
      </w:r>
      <w:proofErr w:type="spellEnd"/>
      <w:r>
        <w:rPr>
          <w:rFonts w:eastAsia="Times New Roman"/>
          <w:szCs w:val="24"/>
        </w:rPr>
        <w:t xml:space="preserve"> ζητεί άδεια ολιγοήμερης απουσίας στο εξωτερικό από τις 20-4-2017 έως τις 24-4-2017. Η Βουλή εγκρίνει;</w:t>
      </w:r>
    </w:p>
    <w:p w14:paraId="1DA6B0C0" w14:textId="77777777" w:rsidR="00C35B6B" w:rsidRDefault="00F72DCD">
      <w:pPr>
        <w:spacing w:line="600" w:lineRule="auto"/>
        <w:ind w:firstLine="720"/>
        <w:jc w:val="both"/>
        <w:rPr>
          <w:rFonts w:eastAsia="Times New Roman"/>
          <w:szCs w:val="24"/>
        </w:rPr>
      </w:pPr>
      <w:r>
        <w:rPr>
          <w:rFonts w:eastAsia="Times New Roman"/>
          <w:b/>
          <w:szCs w:val="24"/>
        </w:rPr>
        <w:t>Ο</w:t>
      </w:r>
      <w:r>
        <w:rPr>
          <w:rFonts w:eastAsia="Times New Roman"/>
          <w:b/>
          <w:szCs w:val="24"/>
        </w:rPr>
        <w:t>Λ</w:t>
      </w:r>
      <w:r>
        <w:rPr>
          <w:rFonts w:eastAsia="Times New Roman"/>
          <w:b/>
          <w:szCs w:val="24"/>
        </w:rPr>
        <w:t xml:space="preserve">ΟΙ </w:t>
      </w:r>
      <w:r>
        <w:rPr>
          <w:rFonts w:eastAsia="Times New Roman"/>
          <w:b/>
          <w:szCs w:val="24"/>
        </w:rPr>
        <w:t>ΟΙ</w:t>
      </w:r>
      <w:r>
        <w:rPr>
          <w:rFonts w:eastAsia="Times New Roman"/>
          <w:b/>
          <w:szCs w:val="24"/>
        </w:rPr>
        <w:t xml:space="preserve"> ΒΟΥΛΕΥΤΕΣ:</w:t>
      </w:r>
      <w:r>
        <w:rPr>
          <w:rFonts w:eastAsia="Times New Roman"/>
          <w:szCs w:val="24"/>
        </w:rPr>
        <w:t xml:space="preserve"> Μάλιστα, μάλιστα.</w:t>
      </w:r>
    </w:p>
    <w:p w14:paraId="1DA6B0C1" w14:textId="77777777" w:rsidR="00C35B6B" w:rsidRDefault="00F72DCD">
      <w:pPr>
        <w:spacing w:line="600" w:lineRule="auto"/>
        <w:ind w:firstLine="720"/>
        <w:jc w:val="both"/>
        <w:rPr>
          <w:rFonts w:eastAsia="Times New Roman"/>
          <w:szCs w:val="24"/>
        </w:rPr>
      </w:pPr>
      <w:r>
        <w:rPr>
          <w:rFonts w:eastAsia="Times New Roman"/>
          <w:b/>
          <w:szCs w:val="24"/>
        </w:rPr>
        <w:lastRenderedPageBreak/>
        <w:t xml:space="preserve">ΠΡΟΕΔΡΕΩΝ (Δημήτριος Κρεμαστινός): </w:t>
      </w:r>
      <w:r>
        <w:rPr>
          <w:rFonts w:eastAsia="Times New Roman"/>
          <w:szCs w:val="24"/>
        </w:rPr>
        <w:t>Συνεπώς η</w:t>
      </w:r>
      <w:r>
        <w:rPr>
          <w:rFonts w:eastAsia="Times New Roman"/>
          <w:szCs w:val="24"/>
        </w:rPr>
        <w:t xml:space="preserve"> Βουλή ενέκρινε τη ζητηθείσα άδεια.</w:t>
      </w:r>
    </w:p>
    <w:p w14:paraId="1DA6B0C2" w14:textId="77777777" w:rsidR="00C35B6B" w:rsidRDefault="00F72DCD">
      <w:pPr>
        <w:spacing w:line="600" w:lineRule="auto"/>
        <w:ind w:firstLine="720"/>
        <w:jc w:val="both"/>
        <w:rPr>
          <w:rFonts w:eastAsia="Times New Roman"/>
          <w:szCs w:val="24"/>
        </w:rPr>
      </w:pPr>
      <w:r>
        <w:rPr>
          <w:rFonts w:eastAsia="Times New Roman"/>
          <w:szCs w:val="24"/>
        </w:rPr>
        <w:t>Επίσης, η Βουλευτής κ. Όλγα Κεφαλογιάννη ζητεί άδεια ολιγοήμερης απουσίας στο εξωτερικό από τις 20-4-2017 έως τις 25-4-2017. Η Βουλή εγκρίνει;</w:t>
      </w:r>
    </w:p>
    <w:p w14:paraId="1DA6B0C3" w14:textId="77777777" w:rsidR="00C35B6B" w:rsidRDefault="00F72DCD">
      <w:pPr>
        <w:spacing w:line="600" w:lineRule="auto"/>
        <w:ind w:firstLine="720"/>
        <w:jc w:val="both"/>
        <w:rPr>
          <w:rFonts w:eastAsia="Times New Roman"/>
          <w:szCs w:val="24"/>
        </w:rPr>
      </w:pPr>
      <w:r>
        <w:rPr>
          <w:rFonts w:eastAsia="Times New Roman"/>
          <w:b/>
          <w:szCs w:val="24"/>
        </w:rPr>
        <w:t>ΟΛ</w:t>
      </w:r>
      <w:r>
        <w:rPr>
          <w:rFonts w:eastAsia="Times New Roman"/>
          <w:b/>
          <w:szCs w:val="24"/>
        </w:rPr>
        <w:t xml:space="preserve">ΟΙ </w:t>
      </w:r>
      <w:r>
        <w:rPr>
          <w:rFonts w:eastAsia="Times New Roman"/>
          <w:b/>
          <w:szCs w:val="24"/>
        </w:rPr>
        <w:t>ΟΙ ΒΟΥΛΕΥΤΕΣ:</w:t>
      </w:r>
      <w:r>
        <w:rPr>
          <w:rFonts w:eastAsia="Times New Roman"/>
          <w:szCs w:val="24"/>
        </w:rPr>
        <w:t xml:space="preserve"> Μάλιστα, μάλιστα.</w:t>
      </w:r>
    </w:p>
    <w:p w14:paraId="1DA6B0C4" w14:textId="77777777" w:rsidR="00C35B6B" w:rsidRDefault="00F72DCD">
      <w:pPr>
        <w:spacing w:line="600" w:lineRule="auto"/>
        <w:ind w:firstLine="720"/>
        <w:jc w:val="both"/>
        <w:rPr>
          <w:rFonts w:eastAsia="Times New Roman"/>
          <w:szCs w:val="24"/>
        </w:rPr>
      </w:pPr>
      <w:r>
        <w:rPr>
          <w:rFonts w:eastAsia="Times New Roman"/>
          <w:b/>
          <w:szCs w:val="24"/>
        </w:rPr>
        <w:t>ΠΡΟΕΔΡΕΩΝ (Δημήτριος Κρεμαστινό</w:t>
      </w:r>
      <w:r>
        <w:rPr>
          <w:rFonts w:eastAsia="Times New Roman"/>
          <w:b/>
          <w:szCs w:val="24"/>
        </w:rPr>
        <w:t>ς):</w:t>
      </w:r>
      <w:r>
        <w:rPr>
          <w:rFonts w:eastAsia="Times New Roman"/>
          <w:szCs w:val="24"/>
        </w:rPr>
        <w:t xml:space="preserve"> </w:t>
      </w:r>
      <w:r>
        <w:rPr>
          <w:rFonts w:eastAsia="Times New Roman"/>
          <w:szCs w:val="24"/>
        </w:rPr>
        <w:t xml:space="preserve">Συνεπώς η </w:t>
      </w:r>
      <w:r>
        <w:rPr>
          <w:rFonts w:eastAsia="Times New Roman"/>
          <w:szCs w:val="24"/>
        </w:rPr>
        <w:t>Βουλή ενέκρινε τη ζητηθείσα άδεια.</w:t>
      </w:r>
    </w:p>
    <w:p w14:paraId="1DA6B0C5" w14:textId="77777777" w:rsidR="00C35B6B" w:rsidRDefault="00F72DCD">
      <w:pPr>
        <w:spacing w:line="600" w:lineRule="auto"/>
        <w:ind w:firstLine="720"/>
        <w:jc w:val="both"/>
        <w:rPr>
          <w:rFonts w:eastAsia="Times New Roman"/>
          <w:szCs w:val="24"/>
        </w:rPr>
      </w:pPr>
      <w:r>
        <w:rPr>
          <w:rFonts w:eastAsia="Times New Roman"/>
          <w:szCs w:val="24"/>
        </w:rPr>
        <w:t>Θα συζητηθεί τώρα η πέμπτη με αριθμό 710/10-4-2017 επίκαιρη ερώτηση δεύτερου κύκλου του Βουλευτή Α΄ Θεσσαλονίκης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Ιωάννη Δελή</w:t>
      </w:r>
      <w:r>
        <w:rPr>
          <w:rFonts w:eastAsia="Times New Roman"/>
          <w:szCs w:val="24"/>
        </w:rPr>
        <w:t xml:space="preserve"> προς την Υπουργό </w:t>
      </w:r>
      <w:r>
        <w:rPr>
          <w:rFonts w:eastAsia="Times New Roman"/>
          <w:bCs/>
          <w:szCs w:val="24"/>
        </w:rPr>
        <w:t>Εργασίας, Κοινωνικής Ασφάλ</w:t>
      </w:r>
      <w:r>
        <w:rPr>
          <w:rFonts w:eastAsia="Times New Roman"/>
          <w:bCs/>
          <w:szCs w:val="24"/>
        </w:rPr>
        <w:t xml:space="preserve">ισης και Κοινωνικής Αλληλεγγύης, </w:t>
      </w:r>
      <w:r>
        <w:rPr>
          <w:rFonts w:eastAsia="Times New Roman"/>
          <w:szCs w:val="24"/>
        </w:rPr>
        <w:t xml:space="preserve">σχετικά με την αντιμετώπιση των προβλημάτων των εργαζομένων της επιχείρησης </w:t>
      </w:r>
      <w:r>
        <w:rPr>
          <w:rFonts w:eastAsia="Times New Roman"/>
          <w:szCs w:val="24"/>
        </w:rPr>
        <w:t>σουπερμάρκετ</w:t>
      </w:r>
      <w:r>
        <w:rPr>
          <w:rFonts w:eastAsia="Times New Roman"/>
          <w:szCs w:val="24"/>
        </w:rPr>
        <w:t xml:space="preserve"> «ΑΦΟΙ ΚΑΡΥΠΙΔΗ Α.Ε.Ε.Ε.».</w:t>
      </w:r>
    </w:p>
    <w:p w14:paraId="1DA6B0C6" w14:textId="77777777" w:rsidR="00C35B6B" w:rsidRDefault="00F72DCD">
      <w:pPr>
        <w:spacing w:line="600" w:lineRule="auto"/>
        <w:ind w:firstLine="720"/>
        <w:jc w:val="both"/>
        <w:rPr>
          <w:rFonts w:eastAsia="Times New Roman"/>
          <w:szCs w:val="24"/>
        </w:rPr>
      </w:pPr>
      <w:r>
        <w:rPr>
          <w:rFonts w:eastAsia="Times New Roman"/>
          <w:szCs w:val="24"/>
        </w:rPr>
        <w:t>Κύριε Δελή, έχετε τον λόγο.</w:t>
      </w:r>
    </w:p>
    <w:p w14:paraId="1DA6B0C7" w14:textId="77777777" w:rsidR="00C35B6B" w:rsidRDefault="00F72DCD">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Ευχαριστώ, κύριε Πρόεδρε.</w:t>
      </w:r>
    </w:p>
    <w:p w14:paraId="1DA6B0C8" w14:textId="77777777" w:rsidR="00C35B6B" w:rsidRDefault="00F72DCD">
      <w:pPr>
        <w:spacing w:line="600" w:lineRule="auto"/>
        <w:ind w:firstLine="720"/>
        <w:jc w:val="both"/>
        <w:rPr>
          <w:rFonts w:eastAsia="Times New Roman"/>
          <w:szCs w:val="24"/>
        </w:rPr>
      </w:pPr>
      <w:r>
        <w:rPr>
          <w:rFonts w:eastAsia="Times New Roman"/>
          <w:szCs w:val="24"/>
        </w:rPr>
        <w:lastRenderedPageBreak/>
        <w:t>Κυρία Υπουργέ της Εργασίας, το ΚΚΕ ξανα</w:t>
      </w:r>
      <w:r>
        <w:rPr>
          <w:rFonts w:eastAsia="Times New Roman"/>
          <w:szCs w:val="24"/>
        </w:rPr>
        <w:t xml:space="preserve">φέρνει σήμερα στη Βουλή για πολλοστή φορά το πρόβλημα των εργαζομένων στα </w:t>
      </w:r>
      <w:r>
        <w:rPr>
          <w:rFonts w:eastAsia="Times New Roman"/>
          <w:szCs w:val="24"/>
        </w:rPr>
        <w:t>σουπερμάρκετ</w:t>
      </w:r>
      <w:r>
        <w:rPr>
          <w:rFonts w:eastAsia="Times New Roman"/>
          <w:szCs w:val="24"/>
        </w:rPr>
        <w:t xml:space="preserve"> </w:t>
      </w:r>
      <w:r>
        <w:rPr>
          <w:rFonts w:eastAsia="Times New Roman"/>
          <w:szCs w:val="24"/>
        </w:rPr>
        <w:t>«</w:t>
      </w:r>
      <w:r>
        <w:rPr>
          <w:rFonts w:eastAsia="Times New Roman"/>
          <w:szCs w:val="24"/>
        </w:rPr>
        <w:t>ΚΑΡΥΠΙΔΗΣ</w:t>
      </w:r>
      <w:r>
        <w:rPr>
          <w:rFonts w:eastAsia="Times New Roman"/>
          <w:szCs w:val="24"/>
        </w:rPr>
        <w:t>»</w:t>
      </w:r>
      <w:r>
        <w:rPr>
          <w:rFonts w:eastAsia="Times New Roman"/>
          <w:szCs w:val="24"/>
        </w:rPr>
        <w:t xml:space="preserve">. Χίλιοι τετρακόσιοι εργαζόμενοι, πίσω από τους οποίους υπάρχει συνήθως και μια οικογένεια, παραμένουν απλήρωτοι για παραπάνω από έναν χρόνο και κυρίως </w:t>
      </w:r>
      <w:r>
        <w:rPr>
          <w:rFonts w:eastAsia="Times New Roman"/>
          <w:szCs w:val="24"/>
        </w:rPr>
        <w:t>βλέπουν μπροστά τους απειλητικό το φάσμα της ανεργίας.</w:t>
      </w:r>
    </w:p>
    <w:p w14:paraId="1DA6B0C9" w14:textId="77777777" w:rsidR="00C35B6B" w:rsidRDefault="00F72DC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Σαν να μην έφτανε αυτό, αυτοί οι απλήρωτοι εργαζόμενοι και οι οικογένειές τους καλούνται και από τη δική σας </w:t>
      </w:r>
      <w:r>
        <w:rPr>
          <w:rFonts w:eastAsia="Times New Roman"/>
          <w:bCs/>
          <w:shd w:val="clear" w:color="auto" w:fill="FFFFFF"/>
        </w:rPr>
        <w:t>Κυβέρνηση</w:t>
      </w:r>
      <w:r>
        <w:rPr>
          <w:rFonts w:eastAsia="Times New Roman" w:cs="Times New Roman"/>
          <w:bCs/>
          <w:shd w:val="clear" w:color="auto" w:fill="FFFFFF"/>
        </w:rPr>
        <w:t xml:space="preserve"> το ίδιο διάστημα της </w:t>
      </w:r>
      <w:proofErr w:type="spellStart"/>
      <w:r>
        <w:rPr>
          <w:rFonts w:eastAsia="Times New Roman" w:cs="Times New Roman"/>
          <w:bCs/>
          <w:shd w:val="clear" w:color="auto" w:fill="FFFFFF"/>
        </w:rPr>
        <w:t>απληρωσιάς</w:t>
      </w:r>
      <w:proofErr w:type="spellEnd"/>
      <w:r>
        <w:rPr>
          <w:rFonts w:eastAsia="Times New Roman" w:cs="Times New Roman"/>
          <w:bCs/>
          <w:shd w:val="clear" w:color="auto" w:fill="FFFFFF"/>
        </w:rPr>
        <w:t xml:space="preserve"> τους να πληρώνουν τους λογαριασμούς για το ηλεκτρι</w:t>
      </w:r>
      <w:r>
        <w:rPr>
          <w:rFonts w:eastAsia="Times New Roman" w:cs="Times New Roman"/>
          <w:bCs/>
          <w:shd w:val="clear" w:color="auto" w:fill="FFFFFF"/>
        </w:rPr>
        <w:t>κό, το νερό, το τηλέφωνο και όλους τους φόρους, βέβαια, που βάζετε και τα χαράτσια που ψηφίζετε συνέχεια.</w:t>
      </w:r>
    </w:p>
    <w:p w14:paraId="1DA6B0CA" w14:textId="77777777" w:rsidR="00C35B6B" w:rsidRDefault="00F72DC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Φυσικά, οι ίδιοι εργαζόμενοι όλο αυτό το διάστημα δεν μένουν με σταυρωμένα τα χέρια. Δεν το βάζουν κάτω. Συσπειρωμένοι στο πανελλαδικό επιχειρησιακό τ</w:t>
      </w:r>
      <w:r>
        <w:rPr>
          <w:rFonts w:eastAsia="Times New Roman" w:cs="Times New Roman"/>
          <w:bCs/>
          <w:shd w:val="clear" w:color="auto" w:fill="FFFFFF"/>
        </w:rPr>
        <w:t xml:space="preserve">ους σωματείο αγωνίζονται πολύμορφα, κινητοποιούνται, απεργούν, κάνουν επίσχεση εργασίας, για να πληρωθούν και να μη χάσουν τη δουλειά τους </w:t>
      </w:r>
      <w:r>
        <w:rPr>
          <w:rFonts w:eastAsia="Times New Roman" w:cs="Times New Roman"/>
          <w:bCs/>
          <w:shd w:val="clear" w:color="auto" w:fill="FFFFFF"/>
        </w:rPr>
        <w:lastRenderedPageBreak/>
        <w:t>με τα δικαιώματά τους. Στον αγώνα τους αυτόν έχουν και την έμπρακτη αλληλεγγύη της υπόλοιπης εργατικής τάξης, όπως εκ</w:t>
      </w:r>
      <w:r>
        <w:rPr>
          <w:rFonts w:eastAsia="Times New Roman" w:cs="Times New Roman"/>
          <w:bCs/>
          <w:shd w:val="clear" w:color="auto" w:fill="FFFFFF"/>
        </w:rPr>
        <w:t xml:space="preserve">δηλώθηκε πρόσφατα, για παράδειγμα, τις ημέρες του Πάσχα. </w:t>
      </w:r>
    </w:p>
    <w:p w14:paraId="1DA6B0CB" w14:textId="77777777" w:rsidR="00C35B6B" w:rsidRDefault="00F72DC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Τα αιτήματ</w:t>
      </w:r>
      <w:r>
        <w:rPr>
          <w:rFonts w:eastAsia="Times New Roman" w:cs="Times New Roman"/>
          <w:bCs/>
          <w:shd w:val="clear" w:color="auto" w:fill="FFFFFF"/>
        </w:rPr>
        <w:t>α</w:t>
      </w:r>
      <w:r>
        <w:rPr>
          <w:rFonts w:eastAsia="Times New Roman" w:cs="Times New Roman"/>
          <w:bCs/>
          <w:shd w:val="clear" w:color="auto" w:fill="FFFFFF"/>
        </w:rPr>
        <w:t xml:space="preserve"> του αγώνα των εργαζομένων στον Καρυπίδη φέρνουμε και σήμερα, κυρία Υπουργέ, στη </w:t>
      </w:r>
      <w:r>
        <w:rPr>
          <w:rFonts w:eastAsia="Times New Roman"/>
          <w:bCs/>
          <w:shd w:val="clear" w:color="auto" w:fill="FFFFFF"/>
        </w:rPr>
        <w:t>Βουλή</w:t>
      </w:r>
      <w:r>
        <w:rPr>
          <w:rFonts w:eastAsia="Times New Roman" w:cs="Times New Roman"/>
          <w:bCs/>
          <w:shd w:val="clear" w:color="auto" w:fill="FFFFFF"/>
        </w:rPr>
        <w:t xml:space="preserve">. Απέναντί τους έχουν μια εργοδοσία που τσαλαπατώντας το σχετικό </w:t>
      </w:r>
      <w:r>
        <w:rPr>
          <w:rFonts w:eastAsia="Times New Roman" w:cs="Times New Roman"/>
          <w:bCs/>
          <w:shd w:val="clear" w:color="auto" w:fill="FFFFFF"/>
        </w:rPr>
        <w:t>π.δ</w:t>
      </w:r>
      <w:r>
        <w:rPr>
          <w:rFonts w:eastAsia="Times New Roman" w:cs="Times New Roman"/>
          <w:bCs/>
          <w:shd w:val="clear" w:color="auto" w:fill="FFFFFF"/>
        </w:rPr>
        <w:t xml:space="preserve">.178/2002, που σημειώνω ότι </w:t>
      </w:r>
      <w:r>
        <w:rPr>
          <w:rFonts w:eastAsia="Times New Roman"/>
          <w:bCs/>
          <w:shd w:val="clear" w:color="auto" w:fill="FFFFFF"/>
        </w:rPr>
        <w:t>έχει</w:t>
      </w:r>
      <w:r>
        <w:rPr>
          <w:rFonts w:eastAsia="Times New Roman" w:cs="Times New Roman"/>
          <w:bCs/>
          <w:shd w:val="clear" w:color="auto" w:fill="FFFFFF"/>
        </w:rPr>
        <w:t xml:space="preserve"> </w:t>
      </w:r>
      <w:r>
        <w:rPr>
          <w:rFonts w:eastAsia="Times New Roman" w:cs="Times New Roman"/>
          <w:bCs/>
          <w:shd w:val="clear" w:color="auto" w:fill="FFFFFF"/>
        </w:rPr>
        <w:t>αναγκαστική ισχύ, μεθοδικά και σχεδιασμένα μεταβιβάζει τα κατά τόπους καταστήματα της επιχείρησης σε άλλες εταιρ</w:t>
      </w:r>
      <w:r>
        <w:rPr>
          <w:rFonts w:eastAsia="Times New Roman" w:cs="Times New Roman"/>
          <w:bCs/>
          <w:shd w:val="clear" w:color="auto" w:fill="FFFFFF"/>
        </w:rPr>
        <w:t>ε</w:t>
      </w:r>
      <w:r>
        <w:rPr>
          <w:rFonts w:eastAsia="Times New Roman" w:cs="Times New Roman"/>
          <w:bCs/>
          <w:shd w:val="clear" w:color="auto" w:fill="FFFFFF"/>
        </w:rPr>
        <w:t>ίες του κλάδου, πιέζοντας και εκβιάζοντας τους εργαζόμενους με τη μη καταβολή των δεδουλευμένων, με μειώσεις μισθών, με τροποποιήσεις συμβάσεων</w:t>
      </w:r>
      <w:r>
        <w:rPr>
          <w:rFonts w:eastAsia="Times New Roman" w:cs="Times New Roman"/>
          <w:bCs/>
          <w:shd w:val="clear" w:color="auto" w:fill="FFFFFF"/>
        </w:rPr>
        <w:t xml:space="preserve">, με προτάσεις παραίτησης και εκ νέου </w:t>
      </w:r>
      <w:proofErr w:type="spellStart"/>
      <w:r>
        <w:rPr>
          <w:rFonts w:eastAsia="Times New Roman" w:cs="Times New Roman"/>
          <w:bCs/>
          <w:shd w:val="clear" w:color="auto" w:fill="FFFFFF"/>
        </w:rPr>
        <w:t>επαναπρόσληψης</w:t>
      </w:r>
      <w:proofErr w:type="spellEnd"/>
      <w:r>
        <w:rPr>
          <w:rFonts w:eastAsia="Times New Roman" w:cs="Times New Roman"/>
          <w:bCs/>
          <w:shd w:val="clear" w:color="auto" w:fill="FFFFFF"/>
        </w:rPr>
        <w:t>, με όλο</w:t>
      </w:r>
      <w:r>
        <w:rPr>
          <w:rFonts w:eastAsia="Times New Roman" w:cs="Times New Roman"/>
          <w:bCs/>
          <w:shd w:val="clear" w:color="auto" w:fill="FFFFFF"/>
        </w:rPr>
        <w:t>,</w:t>
      </w:r>
      <w:r>
        <w:rPr>
          <w:rFonts w:eastAsia="Times New Roman" w:cs="Times New Roman"/>
          <w:bCs/>
          <w:shd w:val="clear" w:color="auto" w:fill="FFFFFF"/>
        </w:rPr>
        <w:t xml:space="preserve"> δηλαδή</w:t>
      </w:r>
      <w:r>
        <w:rPr>
          <w:rFonts w:eastAsia="Times New Roman" w:cs="Times New Roman"/>
          <w:bCs/>
          <w:shd w:val="clear" w:color="auto" w:fill="FFFFFF"/>
        </w:rPr>
        <w:t>,</w:t>
      </w:r>
      <w:r>
        <w:rPr>
          <w:rFonts w:eastAsia="Times New Roman" w:cs="Times New Roman"/>
          <w:bCs/>
          <w:shd w:val="clear" w:color="auto" w:fill="FFFFFF"/>
        </w:rPr>
        <w:t xml:space="preserve"> το αντεργατικό οπλοστάσιο που υπάρχει. </w:t>
      </w:r>
    </w:p>
    <w:p w14:paraId="1DA6B0CC" w14:textId="77777777" w:rsidR="00C35B6B" w:rsidRDefault="00F72DCD">
      <w:pPr>
        <w:spacing w:line="600" w:lineRule="auto"/>
        <w:ind w:firstLine="720"/>
        <w:jc w:val="both"/>
        <w:rPr>
          <w:rFonts w:eastAsia="Times New Roman"/>
          <w:bCs/>
          <w:shd w:val="clear" w:color="auto" w:fill="FFFFFF"/>
        </w:rPr>
      </w:pPr>
      <w:r>
        <w:rPr>
          <w:rFonts w:eastAsia="Times New Roman" w:cs="Times New Roman"/>
          <w:bCs/>
          <w:shd w:val="clear" w:color="auto" w:fill="FFFFFF"/>
        </w:rPr>
        <w:t xml:space="preserve">Μια εργοδοσία, που όλους αυτούς τους μήνες, όχι μόνο δεν βρήκε στα αντεργατικά της σχέδια κανένα σοβαρό εμπόδιο από την </w:t>
      </w:r>
      <w:r>
        <w:rPr>
          <w:rFonts w:eastAsia="Times New Roman"/>
          <w:bCs/>
          <w:shd w:val="clear" w:color="auto" w:fill="FFFFFF"/>
        </w:rPr>
        <w:t>Κυβέρνησή σας, αλλά τη διε</w:t>
      </w:r>
      <w:r>
        <w:rPr>
          <w:rFonts w:eastAsia="Times New Roman"/>
          <w:bCs/>
          <w:shd w:val="clear" w:color="auto" w:fill="FFFFFF"/>
        </w:rPr>
        <w:t xml:space="preserve">υκολύνετε κιόλας να κερδίζει χρόνο μέσα από ατέρμονους διαλόγους για δήθεν σχέδια επιβίωσης και ανάπτυξης της επιχείρησης, στα οποία καλούσατε και τους εργαζόμενους να συναινέσουν. </w:t>
      </w:r>
    </w:p>
    <w:p w14:paraId="1DA6B0CD" w14:textId="77777777" w:rsidR="00C35B6B" w:rsidRDefault="00F72DCD">
      <w:pPr>
        <w:spacing w:line="600" w:lineRule="auto"/>
        <w:ind w:firstLine="720"/>
        <w:jc w:val="both"/>
        <w:rPr>
          <w:rFonts w:eastAsia="Times New Roman"/>
          <w:bCs/>
          <w:shd w:val="clear" w:color="auto" w:fill="FFFFFF"/>
        </w:rPr>
      </w:pPr>
      <w:r>
        <w:rPr>
          <w:rFonts w:eastAsia="Times New Roman"/>
          <w:bCs/>
          <w:shd w:val="clear" w:color="auto" w:fill="FFFFFF"/>
        </w:rPr>
        <w:lastRenderedPageBreak/>
        <w:t xml:space="preserve">Πού φτάσαμε τώρα; Το πρόβλημα των εργαζομένων έχει φτάσει στο απροχώρητο. </w:t>
      </w:r>
      <w:r>
        <w:rPr>
          <w:rFonts w:eastAsia="Times New Roman"/>
          <w:bCs/>
          <w:shd w:val="clear" w:color="auto" w:fill="FFFFFF"/>
        </w:rPr>
        <w:t>Τι σκοπεύετε να κάνετε γι</w:t>
      </w:r>
      <w:r>
        <w:rPr>
          <w:rFonts w:eastAsia="Times New Roman"/>
          <w:bCs/>
          <w:shd w:val="clear" w:color="auto" w:fill="FFFFFF"/>
        </w:rPr>
        <w:t>’</w:t>
      </w:r>
      <w:r>
        <w:rPr>
          <w:rFonts w:eastAsia="Times New Roman"/>
          <w:bCs/>
          <w:shd w:val="clear" w:color="auto" w:fill="FFFFFF"/>
        </w:rPr>
        <w:t xml:space="preserve"> αυτούς; Τι μέτρα θα πάρετε για να πληρωθούν τα δεδουλευμένα τους και οι ασφαλιστικές τους εισφορές στο σύνολό τους; Τι μέτρα θα πάρετε, κυρία Υπουργέ, για να συνεχιστεί η εργασιακή τους σχέση στις επιχειρήσεις που διαδέχονται την</w:t>
      </w:r>
      <w:r>
        <w:rPr>
          <w:rFonts w:eastAsia="Times New Roman"/>
          <w:bCs/>
          <w:shd w:val="clear" w:color="auto" w:fill="FFFFFF"/>
        </w:rPr>
        <w:t xml:space="preserve"> επιχείρηση «Αφοί Καρυπίδη»; </w:t>
      </w:r>
    </w:p>
    <w:p w14:paraId="1DA6B0CE" w14:textId="77777777" w:rsidR="00C35B6B" w:rsidRDefault="00F72DCD">
      <w:pPr>
        <w:spacing w:line="600" w:lineRule="auto"/>
        <w:ind w:firstLine="720"/>
        <w:jc w:val="both"/>
        <w:rPr>
          <w:rFonts w:eastAsia="Times New Roman" w:cs="Times New Roman"/>
          <w:bCs/>
          <w:shd w:val="clear" w:color="auto" w:fill="FFFFFF"/>
        </w:rPr>
      </w:pPr>
      <w:r>
        <w:rPr>
          <w:rFonts w:eastAsia="Times New Roman"/>
          <w:bCs/>
          <w:shd w:val="clear" w:color="auto" w:fill="FFFFFF"/>
        </w:rPr>
        <w:t xml:space="preserve">Ευχαριστώ. </w:t>
      </w:r>
    </w:p>
    <w:p w14:paraId="1DA6B0CF" w14:textId="77777777" w:rsidR="00C35B6B" w:rsidRDefault="00F72DCD">
      <w:pPr>
        <w:spacing w:line="600" w:lineRule="auto"/>
        <w:ind w:firstLine="720"/>
        <w:jc w:val="both"/>
        <w:rPr>
          <w:rFonts w:eastAsia="Times New Roman"/>
          <w:bCs/>
          <w:shd w:val="clear" w:color="auto" w:fill="FFFFFF"/>
        </w:rPr>
      </w:pPr>
      <w:r>
        <w:rPr>
          <w:rFonts w:eastAsia="Times New Roman"/>
          <w:b/>
          <w:bCs/>
          <w:shd w:val="clear" w:color="auto" w:fill="FFFFFF"/>
        </w:rPr>
        <w:t>ΠΡΟΕΔΡΕΥΩΝ (Δημήτριος Κρεμαστινός):</w:t>
      </w:r>
      <w:r>
        <w:rPr>
          <w:rFonts w:eastAsia="Times New Roman"/>
          <w:bCs/>
          <w:shd w:val="clear" w:color="auto" w:fill="FFFFFF"/>
        </w:rPr>
        <w:t xml:space="preserve"> Και εγώ ευχαριστώ. </w:t>
      </w:r>
    </w:p>
    <w:p w14:paraId="1DA6B0D0" w14:textId="77777777" w:rsidR="00C35B6B" w:rsidRDefault="00F72DCD">
      <w:pPr>
        <w:spacing w:line="600" w:lineRule="auto"/>
        <w:ind w:firstLine="720"/>
        <w:jc w:val="both"/>
        <w:rPr>
          <w:rFonts w:eastAsia="Times New Roman"/>
          <w:bCs/>
          <w:shd w:val="clear" w:color="auto" w:fill="FFFFFF"/>
        </w:rPr>
      </w:pPr>
      <w:r>
        <w:rPr>
          <w:rFonts w:eastAsia="Times New Roman"/>
          <w:bCs/>
          <w:shd w:val="clear" w:color="auto" w:fill="FFFFFF"/>
        </w:rPr>
        <w:t xml:space="preserve">Κυρία Υπουργέ, έχετε τον λόγο. </w:t>
      </w:r>
    </w:p>
    <w:p w14:paraId="1DA6B0D1" w14:textId="77777777" w:rsidR="00C35B6B" w:rsidRDefault="00F72DCD">
      <w:pPr>
        <w:spacing w:line="600" w:lineRule="auto"/>
        <w:ind w:firstLine="720"/>
        <w:jc w:val="both"/>
        <w:rPr>
          <w:rFonts w:eastAsia="Times New Roman"/>
          <w:bCs/>
          <w:shd w:val="clear" w:color="auto" w:fill="FFFFFF"/>
        </w:rPr>
      </w:pPr>
      <w:r>
        <w:rPr>
          <w:rFonts w:eastAsia="Times New Roman"/>
          <w:b/>
          <w:bCs/>
          <w:shd w:val="clear" w:color="auto" w:fill="FFFFFF"/>
        </w:rPr>
        <w:t>Ε</w:t>
      </w:r>
      <w:r>
        <w:rPr>
          <w:rFonts w:eastAsia="Times New Roman"/>
          <w:b/>
          <w:bCs/>
          <w:shd w:val="clear" w:color="auto" w:fill="FFFFFF"/>
        </w:rPr>
        <w:t>ΦΗ</w:t>
      </w:r>
      <w:r>
        <w:rPr>
          <w:rFonts w:eastAsia="Times New Roman"/>
          <w:b/>
          <w:bCs/>
          <w:shd w:val="clear" w:color="auto" w:fill="FFFFFF"/>
        </w:rPr>
        <w:t xml:space="preserve"> ΑΧΤΣΙΟΓΛΟΥ (Υπουργός Εργασίας, Κοινωνικής Ασφάλισης και Κοινωνικής Αλληλεγγύης):</w:t>
      </w:r>
      <w:r>
        <w:rPr>
          <w:rFonts w:eastAsia="Times New Roman"/>
          <w:bCs/>
          <w:shd w:val="clear" w:color="auto" w:fill="FFFFFF"/>
        </w:rPr>
        <w:t xml:space="preserve"> Κύριε Δελή, το Υπουργείο Εργασίας έχει ασχοληθεί από την πρώτη στιγμή με την υπόθεση των σο</w:t>
      </w:r>
      <w:r>
        <w:rPr>
          <w:rFonts w:eastAsia="Times New Roman"/>
          <w:bCs/>
          <w:shd w:val="clear" w:color="auto" w:fill="FFFFFF"/>
        </w:rPr>
        <w:t>υπερμ</w:t>
      </w:r>
      <w:r>
        <w:rPr>
          <w:rFonts w:eastAsia="Times New Roman"/>
          <w:bCs/>
          <w:shd w:val="clear" w:color="auto" w:fill="FFFFFF"/>
        </w:rPr>
        <w:t xml:space="preserve">άρκετ «Καρυπίδης» και των εργαζομένων της, πάντα με γνώμονα την προστασία των συμφερόντων των εργαζομένων. </w:t>
      </w:r>
    </w:p>
    <w:p w14:paraId="1DA6B0D2" w14:textId="77777777" w:rsidR="00C35B6B" w:rsidRDefault="00F72DCD">
      <w:pPr>
        <w:spacing w:line="600" w:lineRule="auto"/>
        <w:ind w:firstLine="720"/>
        <w:jc w:val="both"/>
        <w:rPr>
          <w:rFonts w:eastAsia="Times New Roman"/>
          <w:bCs/>
          <w:shd w:val="clear" w:color="auto" w:fill="FFFFFF"/>
        </w:rPr>
      </w:pPr>
      <w:r>
        <w:rPr>
          <w:rFonts w:eastAsia="Times New Roman"/>
          <w:bCs/>
          <w:shd w:val="clear" w:color="auto" w:fill="FFFFFF"/>
        </w:rPr>
        <w:t>Το σύνολο των εργαζομένων έλαβε το επίδομα επίσχεση</w:t>
      </w:r>
      <w:r>
        <w:rPr>
          <w:rFonts w:eastAsia="Times New Roman"/>
          <w:bCs/>
          <w:shd w:val="clear" w:color="auto" w:fill="FFFFFF"/>
        </w:rPr>
        <w:t xml:space="preserve">ς εργασίας των 1.000 ευρώ από τον ΟΑΕΔ. Μέσα από τις τριμερείς </w:t>
      </w:r>
      <w:r>
        <w:rPr>
          <w:rFonts w:eastAsia="Times New Roman"/>
          <w:bCs/>
          <w:shd w:val="clear" w:color="auto" w:fill="FFFFFF"/>
        </w:rPr>
        <w:lastRenderedPageBreak/>
        <w:t>συναντήσεις και τις πρωτοβουλίες που πήρε το Υπουργείο εμποδίσαμε τα πραγματικά σχέδια της επιχείρησης, η οποία σε συνεργασία με υποψήφιο επενδυτή επεδίωξε μέσω ιδιωτικών συμφωνητικών να μειώσε</w:t>
      </w:r>
      <w:r>
        <w:rPr>
          <w:rFonts w:eastAsia="Times New Roman"/>
          <w:bCs/>
          <w:shd w:val="clear" w:color="auto" w:fill="FFFFFF"/>
        </w:rPr>
        <w:t xml:space="preserve">ι στο μισό τις οφειλόμενες αποδοχές των εργαζομένων. </w:t>
      </w:r>
    </w:p>
    <w:p w14:paraId="1DA6B0D3" w14:textId="77777777" w:rsidR="00C35B6B" w:rsidRDefault="00F72DCD">
      <w:pPr>
        <w:spacing w:line="600" w:lineRule="auto"/>
        <w:ind w:firstLine="720"/>
        <w:jc w:val="both"/>
        <w:rPr>
          <w:rFonts w:eastAsia="Times New Roman"/>
          <w:bCs/>
          <w:shd w:val="clear" w:color="auto" w:fill="FFFFFF"/>
        </w:rPr>
      </w:pPr>
      <w:r>
        <w:rPr>
          <w:rFonts w:eastAsia="Times New Roman"/>
          <w:bCs/>
          <w:shd w:val="clear" w:color="auto" w:fill="FFFFFF"/>
        </w:rPr>
        <w:t>Καθ’ όλη τη διάρκεια αυτής της ιστορίας –αυτό το είχα αναφέρει και σε μ</w:t>
      </w:r>
      <w:r>
        <w:rPr>
          <w:rFonts w:eastAsia="Times New Roman"/>
          <w:bCs/>
          <w:shd w:val="clear" w:color="auto" w:fill="FFFFFF"/>
        </w:rPr>
        <w:t>ί</w:t>
      </w:r>
      <w:r>
        <w:rPr>
          <w:rFonts w:eastAsia="Times New Roman"/>
          <w:bCs/>
          <w:shd w:val="clear" w:color="auto" w:fill="FFFFFF"/>
        </w:rPr>
        <w:t xml:space="preserve">α ερώτηση που μου έκανε ένας συνάδελφός σας πριν από λίγους μήνες– η πλευρά της εταιρείας υπήρξε πλήρως αναξιόπιστη. Ερχόταν στις </w:t>
      </w:r>
      <w:r>
        <w:rPr>
          <w:rFonts w:eastAsia="Times New Roman"/>
          <w:bCs/>
          <w:shd w:val="clear" w:color="auto" w:fill="FFFFFF"/>
        </w:rPr>
        <w:t>τριμερείς συναντήσεις με προτάσεις οι οποίες δεν θα μπορούσαν να γίνουν σε κα</w:t>
      </w:r>
      <w:r>
        <w:rPr>
          <w:rFonts w:eastAsia="Times New Roman"/>
          <w:bCs/>
          <w:shd w:val="clear" w:color="auto" w:fill="FFFFFF"/>
        </w:rPr>
        <w:t>μ</w:t>
      </w:r>
      <w:r>
        <w:rPr>
          <w:rFonts w:eastAsia="Times New Roman"/>
          <w:bCs/>
          <w:shd w:val="clear" w:color="auto" w:fill="FFFFFF"/>
        </w:rPr>
        <w:t>μία περίπτωση αποδεκτές</w:t>
      </w:r>
      <w:r>
        <w:rPr>
          <w:rFonts w:eastAsia="Times New Roman"/>
          <w:bCs/>
          <w:shd w:val="clear" w:color="auto" w:fill="FFFFFF"/>
        </w:rPr>
        <w:t>,</w:t>
      </w:r>
      <w:r>
        <w:rPr>
          <w:rFonts w:eastAsia="Times New Roman"/>
          <w:bCs/>
          <w:shd w:val="clear" w:color="auto" w:fill="FFFFFF"/>
        </w:rPr>
        <w:t xml:space="preserve"> ούτε από τους εργαζόμενους ούτε από το Υπουργείο Εργασίας, γιατί βασίζονταν στην εντελώς παράνομη απαίτηση της μη καταβολής των δεδουλευμένων ή της καταβ</w:t>
      </w:r>
      <w:r>
        <w:rPr>
          <w:rFonts w:eastAsia="Times New Roman"/>
          <w:bCs/>
          <w:shd w:val="clear" w:color="auto" w:fill="FFFFFF"/>
        </w:rPr>
        <w:t xml:space="preserve">ολής των δεδουλευμένων περικομμένων ή της απόλυσης ενός μεγάλου αριθμού των εργαζομένων. </w:t>
      </w:r>
    </w:p>
    <w:p w14:paraId="1DA6B0D4" w14:textId="77777777" w:rsidR="00C35B6B" w:rsidRDefault="00F72DCD">
      <w:pPr>
        <w:spacing w:line="600" w:lineRule="auto"/>
        <w:ind w:firstLine="720"/>
        <w:jc w:val="both"/>
        <w:rPr>
          <w:rFonts w:eastAsia="Times New Roman"/>
          <w:bCs/>
          <w:shd w:val="clear" w:color="auto" w:fill="FFFFFF"/>
        </w:rPr>
      </w:pPr>
      <w:r>
        <w:rPr>
          <w:rFonts w:eastAsia="Times New Roman"/>
          <w:bCs/>
          <w:shd w:val="clear" w:color="auto" w:fill="FFFFFF"/>
        </w:rPr>
        <w:t xml:space="preserve">Το Υπουργείο και οι </w:t>
      </w:r>
      <w:r>
        <w:rPr>
          <w:rFonts w:eastAsia="Times New Roman"/>
          <w:bCs/>
          <w:shd w:val="clear" w:color="auto" w:fill="FFFFFF"/>
        </w:rPr>
        <w:t>υ</w:t>
      </w:r>
      <w:r>
        <w:rPr>
          <w:rFonts w:eastAsia="Times New Roman"/>
          <w:bCs/>
          <w:shd w:val="clear" w:color="auto" w:fill="FFFFFF"/>
        </w:rPr>
        <w:t>πηρεσίες χρησιμοποίησαν τα μέσα που διαθέτουν και πάλι για να παρεμποδίσουν τις παρανομίες, στις οποίες συνεχώς υποκύπτει μέχρι και σήμερα η επιχ</w:t>
      </w:r>
      <w:r>
        <w:rPr>
          <w:rFonts w:eastAsia="Times New Roman"/>
          <w:bCs/>
          <w:shd w:val="clear" w:color="auto" w:fill="FFFFFF"/>
        </w:rPr>
        <w:t>είρηση, προσπαθώντας να βρούμε λύση για τη μετέπειτα κατάσταση.</w:t>
      </w:r>
    </w:p>
    <w:p w14:paraId="1DA6B0D5" w14:textId="77777777" w:rsidR="00C35B6B" w:rsidRDefault="00F72DCD">
      <w:pPr>
        <w:spacing w:line="600" w:lineRule="auto"/>
        <w:ind w:firstLine="720"/>
        <w:jc w:val="both"/>
        <w:rPr>
          <w:rFonts w:eastAsia="Times New Roman"/>
          <w:bCs/>
          <w:shd w:val="clear" w:color="auto" w:fill="FFFFFF"/>
        </w:rPr>
      </w:pPr>
      <w:r>
        <w:rPr>
          <w:rFonts w:eastAsia="Times New Roman"/>
          <w:bCs/>
          <w:shd w:val="clear" w:color="auto" w:fill="FFFFFF"/>
        </w:rPr>
        <w:lastRenderedPageBreak/>
        <w:t xml:space="preserve">Μέχρι στιγμής έχουν κατατεθεί τουλάχιστον </w:t>
      </w:r>
      <w:proofErr w:type="spellStart"/>
      <w:r>
        <w:rPr>
          <w:rFonts w:eastAsia="Times New Roman"/>
          <w:bCs/>
          <w:shd w:val="clear" w:color="auto" w:fill="FFFFFF"/>
        </w:rPr>
        <w:t>εκατόν</w:t>
      </w:r>
      <w:proofErr w:type="spellEnd"/>
      <w:r>
        <w:rPr>
          <w:rFonts w:eastAsia="Times New Roman"/>
          <w:bCs/>
          <w:shd w:val="clear" w:color="auto" w:fill="FFFFFF"/>
        </w:rPr>
        <w:t xml:space="preserve"> εβδομήντα τέσσερις μηνύσεις</w:t>
      </w:r>
      <w:r>
        <w:rPr>
          <w:rFonts w:eastAsia="Times New Roman"/>
          <w:bCs/>
          <w:shd w:val="clear" w:color="auto" w:fill="FFFFFF"/>
        </w:rPr>
        <w:t>,</w:t>
      </w:r>
      <w:r>
        <w:rPr>
          <w:rFonts w:eastAsia="Times New Roman"/>
          <w:bCs/>
          <w:shd w:val="clear" w:color="auto" w:fill="FFFFFF"/>
        </w:rPr>
        <w:t xml:space="preserve"> τόσο από το Σώμα Επιθεώρησης Εργασίας όσο και από τους εργαζόμενους και έχουν επιβληθεί πρόστιμα για κάθε παρανομί</w:t>
      </w:r>
      <w:r>
        <w:rPr>
          <w:rFonts w:eastAsia="Times New Roman"/>
          <w:bCs/>
          <w:shd w:val="clear" w:color="auto" w:fill="FFFFFF"/>
        </w:rPr>
        <w:t xml:space="preserve">α που βεβαιώνεται. </w:t>
      </w:r>
    </w:p>
    <w:p w14:paraId="1DA6B0D6" w14:textId="77777777" w:rsidR="00C35B6B" w:rsidRDefault="00F72DCD">
      <w:pPr>
        <w:spacing w:line="600" w:lineRule="auto"/>
        <w:ind w:firstLine="720"/>
        <w:jc w:val="both"/>
        <w:rPr>
          <w:rFonts w:eastAsia="Times New Roman"/>
          <w:bCs/>
          <w:shd w:val="clear" w:color="auto" w:fill="FFFFFF"/>
        </w:rPr>
      </w:pPr>
      <w:r>
        <w:rPr>
          <w:rFonts w:eastAsia="Times New Roman"/>
          <w:bCs/>
          <w:shd w:val="clear" w:color="auto" w:fill="FFFFFF"/>
        </w:rPr>
        <w:t>Πιο συγκεκριμένα, από την έρευνα του Σώματος Επιθεώρησης Εργασίας η επιχείρηση «Καρυπίδης» οφείλει αποδοχές δεδουλευμένες από τον Φεβρουάριο του 2016 έως τον Δεκέμβριο του 2016. Οφείλει μισθούς υπερημερίας στους εργαζόμενους που άσκησαν</w:t>
      </w:r>
      <w:r>
        <w:rPr>
          <w:rFonts w:eastAsia="Times New Roman"/>
          <w:bCs/>
          <w:shd w:val="clear" w:color="auto" w:fill="FFFFFF"/>
        </w:rPr>
        <w:t xml:space="preserve"> το δικαίωμα της επίσχεσης. Οφείλει μισθούς υπερημερίας στους εργαζόμενους που δεν άσκησαν το δικαίωμα επίσχεσης</w:t>
      </w:r>
      <w:r>
        <w:rPr>
          <w:rFonts w:eastAsia="Times New Roman"/>
          <w:bCs/>
          <w:shd w:val="clear" w:color="auto" w:fill="FFFFFF"/>
        </w:rPr>
        <w:t xml:space="preserve"> </w:t>
      </w:r>
      <w:r>
        <w:rPr>
          <w:rFonts w:eastAsia="Times New Roman"/>
          <w:bCs/>
          <w:shd w:val="clear" w:color="auto" w:fill="FFFFFF"/>
        </w:rPr>
        <w:t xml:space="preserve">αλλά παρείχαν την εργασία τους και ο εργοδότης δεν την έκανε αποδεκτή. Επίσης, οφείλει αποδοχές και επιδόματα αδείας. </w:t>
      </w:r>
    </w:p>
    <w:p w14:paraId="1DA6B0D7" w14:textId="77777777" w:rsidR="00C35B6B" w:rsidRDefault="00F72DCD">
      <w:pPr>
        <w:spacing w:line="600" w:lineRule="auto"/>
        <w:ind w:firstLine="720"/>
        <w:jc w:val="both"/>
        <w:rPr>
          <w:rFonts w:eastAsia="Times New Roman" w:cs="Times New Roman"/>
          <w:bCs/>
          <w:shd w:val="clear" w:color="auto" w:fill="FFFFFF"/>
        </w:rPr>
      </w:pPr>
      <w:r>
        <w:rPr>
          <w:rFonts w:eastAsia="Times New Roman"/>
          <w:bCs/>
          <w:shd w:val="clear" w:color="auto" w:fill="FFFFFF"/>
        </w:rPr>
        <w:t>Κατά το προηγούμενο διάσ</w:t>
      </w:r>
      <w:r>
        <w:rPr>
          <w:rFonts w:eastAsia="Times New Roman"/>
          <w:bCs/>
          <w:shd w:val="clear" w:color="auto" w:fill="FFFFFF"/>
        </w:rPr>
        <w:t xml:space="preserve">τημα και μέχρι τον Δεκέμβριο του 2016, η επιχείρηση αρνήθηκε να προσκομίσει στοιχεία στις </w:t>
      </w:r>
      <w:r>
        <w:rPr>
          <w:rFonts w:eastAsia="Times New Roman"/>
          <w:bCs/>
          <w:shd w:val="clear" w:color="auto" w:fill="FFFFFF"/>
        </w:rPr>
        <w:t>υ</w:t>
      </w:r>
      <w:r>
        <w:rPr>
          <w:rFonts w:eastAsia="Times New Roman"/>
          <w:bCs/>
          <w:shd w:val="clear" w:color="auto" w:fill="FFFFFF"/>
        </w:rPr>
        <w:t xml:space="preserve">πηρεσίες μας σχετικά με τις οφειλόμενες δεδουλευμένες αποδοχές και τις αποδοχές υπερημερίας. Αρνήθηκε να προσκομίσει πλάνο αποπληρωμής αυτών, όταν της ζητήθηκε.  </w:t>
      </w:r>
    </w:p>
    <w:p w14:paraId="1DA6B0D8" w14:textId="77777777" w:rsidR="00C35B6B" w:rsidRDefault="00F72DCD">
      <w:pPr>
        <w:spacing w:line="600" w:lineRule="auto"/>
        <w:ind w:firstLine="567"/>
        <w:jc w:val="both"/>
        <w:rPr>
          <w:rFonts w:eastAsia="Times New Roman" w:cs="Times New Roman"/>
          <w:szCs w:val="24"/>
        </w:rPr>
      </w:pPr>
      <w:r>
        <w:rPr>
          <w:rFonts w:eastAsia="Times New Roman" w:cs="Times New Roman"/>
          <w:szCs w:val="24"/>
        </w:rPr>
        <w:lastRenderedPageBreak/>
        <w:t>Αρ</w:t>
      </w:r>
      <w:r>
        <w:rPr>
          <w:rFonts w:eastAsia="Times New Roman" w:cs="Times New Roman"/>
          <w:szCs w:val="24"/>
        </w:rPr>
        <w:t xml:space="preserve">νήθηκε να προσκομίσει στοιχεία με τα οποία θα μπορούσαν οι </w:t>
      </w:r>
      <w:r>
        <w:rPr>
          <w:rFonts w:eastAsia="Times New Roman" w:cs="Times New Roman"/>
          <w:szCs w:val="24"/>
        </w:rPr>
        <w:t>υ</w:t>
      </w:r>
      <w:r>
        <w:rPr>
          <w:rFonts w:eastAsia="Times New Roman" w:cs="Times New Roman"/>
          <w:szCs w:val="24"/>
        </w:rPr>
        <w:t xml:space="preserve">πηρεσίες μας να δουν εάν πρόκειται πραγματικά για περίπτωση μεταβίβασης επιχείρησης, για να δουν αν μπορεί να τύχει εφαρμογής το </w:t>
      </w:r>
      <w:r>
        <w:rPr>
          <w:rFonts w:eastAsia="Times New Roman" w:cs="Times New Roman"/>
          <w:szCs w:val="24"/>
        </w:rPr>
        <w:t>π.δ.</w:t>
      </w:r>
      <w:r>
        <w:rPr>
          <w:rFonts w:eastAsia="Times New Roman" w:cs="Times New Roman"/>
          <w:szCs w:val="24"/>
        </w:rPr>
        <w:t>178/2002 για την προστασία των δικαιωμάτων των εργαζομένων σε π</w:t>
      </w:r>
      <w:r>
        <w:rPr>
          <w:rFonts w:eastAsia="Times New Roman" w:cs="Times New Roman"/>
          <w:szCs w:val="24"/>
        </w:rPr>
        <w:t>ερίπτωση μεταβίβασης της επιχείρησης. Για την παράβασή της αυτή, της μη προσκόμισης δηλαδή των απαραίτητων στοιχείων, επιβλήθηκε στην επιχείρηση το πρόστιμο των 50.000 ευρώ. Αυτά σε πρώτη φάση</w:t>
      </w:r>
      <w:r>
        <w:rPr>
          <w:rFonts w:eastAsia="Times New Roman" w:cs="Times New Roman"/>
          <w:szCs w:val="24"/>
        </w:rPr>
        <w:t>,</w:t>
      </w:r>
      <w:r>
        <w:rPr>
          <w:rFonts w:eastAsia="Times New Roman" w:cs="Times New Roman"/>
          <w:szCs w:val="24"/>
        </w:rPr>
        <w:t xml:space="preserve"> ως μια απάντηση στο ότι σε κα</w:t>
      </w:r>
      <w:r>
        <w:rPr>
          <w:rFonts w:eastAsia="Times New Roman" w:cs="Times New Roman"/>
          <w:szCs w:val="24"/>
        </w:rPr>
        <w:t>μ</w:t>
      </w:r>
      <w:r>
        <w:rPr>
          <w:rFonts w:eastAsia="Times New Roman" w:cs="Times New Roman"/>
          <w:szCs w:val="24"/>
        </w:rPr>
        <w:t xml:space="preserve">μία περίπτωση δεν διευκολύνουμε </w:t>
      </w:r>
      <w:r>
        <w:rPr>
          <w:rFonts w:eastAsia="Times New Roman" w:cs="Times New Roman"/>
          <w:szCs w:val="24"/>
        </w:rPr>
        <w:t xml:space="preserve">την επιχείρηση στις απαράδεκτες πρακτικές που ακολουθεί και εξακολουθεί να υιοθετεί το τελευταίο διάστημα. </w:t>
      </w:r>
    </w:p>
    <w:p w14:paraId="1DA6B0D9" w14:textId="77777777" w:rsidR="00C35B6B" w:rsidRDefault="00F72DCD">
      <w:pPr>
        <w:spacing w:line="600" w:lineRule="auto"/>
        <w:ind w:firstLine="567"/>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Ο κ. Δελής έχει και πάλι τον λόγο για τρία λεπτά.</w:t>
      </w:r>
    </w:p>
    <w:p w14:paraId="1DA6B0DA" w14:textId="77777777" w:rsidR="00C35B6B" w:rsidRDefault="00F72DCD">
      <w:pPr>
        <w:spacing w:line="600" w:lineRule="auto"/>
        <w:ind w:firstLine="567"/>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Κυρία Υπουργέ, νομίζω ότι οι απαντήσεις που δώσατε κινούνταν λίγο-πολύ στην ίδια λογική με τις απαντήσεις που δώσατε και πριν τρεις μήνες ακριβώς, όταν είχε συζητηθεί επίκαιρη ερώτηση πάνω στο ίδιο θέμα.</w:t>
      </w:r>
    </w:p>
    <w:p w14:paraId="1DA6B0DB" w14:textId="77777777" w:rsidR="00C35B6B" w:rsidRDefault="00F72DCD">
      <w:pPr>
        <w:spacing w:line="600" w:lineRule="auto"/>
        <w:ind w:firstLine="567"/>
        <w:jc w:val="both"/>
        <w:rPr>
          <w:rFonts w:eastAsia="Times New Roman" w:cs="Times New Roman"/>
          <w:szCs w:val="24"/>
        </w:rPr>
      </w:pPr>
      <w:r>
        <w:rPr>
          <w:rFonts w:eastAsia="Times New Roman" w:cs="Times New Roman"/>
          <w:szCs w:val="24"/>
        </w:rPr>
        <w:t xml:space="preserve">Υπερασπιστήκατε την κυβερνητική πολιτική, μιλήσατε </w:t>
      </w:r>
      <w:r>
        <w:rPr>
          <w:rFonts w:eastAsia="Times New Roman" w:cs="Times New Roman"/>
          <w:szCs w:val="24"/>
        </w:rPr>
        <w:t>για το βοήθημα των 1.000 ευρώ</w:t>
      </w:r>
      <w:r>
        <w:rPr>
          <w:rFonts w:eastAsia="Times New Roman" w:cs="Times New Roman"/>
          <w:szCs w:val="24"/>
        </w:rPr>
        <w:t>,</w:t>
      </w:r>
      <w:r>
        <w:rPr>
          <w:rFonts w:eastAsia="Times New Roman" w:cs="Times New Roman"/>
          <w:szCs w:val="24"/>
        </w:rPr>
        <w:t xml:space="preserve"> που το κατέκτησαν με τους αγώνες </w:t>
      </w:r>
      <w:r>
        <w:rPr>
          <w:rFonts w:eastAsia="Times New Roman" w:cs="Times New Roman"/>
          <w:szCs w:val="24"/>
        </w:rPr>
        <w:lastRenderedPageBreak/>
        <w:t>τους οι εργαζόμενοι, μιλήσατε αρκετά για τις τριμερείς συναντήσεις και είδαμε όλοι πού οδήγησαν αυτές οι τριμερείς συναντήσεις, αλλά είπατε ότι εμποδίσατε τα σχέδια της επιχείρησης, αυτά που ή</w:t>
      </w:r>
      <w:r>
        <w:rPr>
          <w:rFonts w:eastAsia="Times New Roman" w:cs="Times New Roman"/>
          <w:szCs w:val="24"/>
        </w:rPr>
        <w:t xml:space="preserve">θελε, τέλος πάντων, να υλοποιήσει, την οποία επιχείρηση κατηγορήσατε και </w:t>
      </w:r>
      <w:r>
        <w:rPr>
          <w:rFonts w:eastAsia="Times New Roman" w:cs="Times New Roman"/>
          <w:szCs w:val="24"/>
        </w:rPr>
        <w:t xml:space="preserve">ως </w:t>
      </w:r>
      <w:r>
        <w:rPr>
          <w:rFonts w:eastAsia="Times New Roman" w:cs="Times New Roman"/>
          <w:szCs w:val="24"/>
        </w:rPr>
        <w:t xml:space="preserve">αναξιόπιστη. </w:t>
      </w:r>
    </w:p>
    <w:p w14:paraId="1DA6B0DC" w14:textId="77777777" w:rsidR="00C35B6B" w:rsidRDefault="00F72DCD">
      <w:pPr>
        <w:spacing w:line="600" w:lineRule="auto"/>
        <w:ind w:firstLine="567"/>
        <w:jc w:val="both"/>
        <w:rPr>
          <w:rFonts w:eastAsia="Times New Roman" w:cs="Times New Roman"/>
          <w:szCs w:val="24"/>
        </w:rPr>
      </w:pPr>
      <w:r>
        <w:rPr>
          <w:rFonts w:eastAsia="Times New Roman" w:cs="Times New Roman"/>
          <w:szCs w:val="24"/>
        </w:rPr>
        <w:t>Η πραγματικότητα διαψεύδει αυτά που λέτε, κυρία Υπουργέ, γιατί τα σχέδια της επιχείρησης υλοποιούνται, σταδιακά βέβαια και με έναν διαφορετικό τρόπο. Οι καπιταλιστικέ</w:t>
      </w:r>
      <w:r>
        <w:rPr>
          <w:rFonts w:eastAsia="Times New Roman" w:cs="Times New Roman"/>
          <w:szCs w:val="24"/>
        </w:rPr>
        <w:t>ς επιχειρήσεις βρίσκουν πάντα τον τρόπο μέσα σ’ αυτό το νομοθετικό πλαίσιο</w:t>
      </w:r>
      <w:r>
        <w:rPr>
          <w:rFonts w:eastAsia="Times New Roman" w:cs="Times New Roman"/>
          <w:szCs w:val="24"/>
        </w:rPr>
        <w:t>,</w:t>
      </w:r>
      <w:r>
        <w:rPr>
          <w:rFonts w:eastAsia="Times New Roman" w:cs="Times New Roman"/>
          <w:szCs w:val="24"/>
        </w:rPr>
        <w:t xml:space="preserve"> που στην προηγούμενη ερώτηση και εσείς αναφερθήκατε για το συνταγματικό φιλελεύθερο καπιταλιστικό αστικό πλαίσιο, να ελίσσονται, να ξεφεύγουν και τελικά να υλοποιούν και διά της πλ</w:t>
      </w:r>
      <w:r>
        <w:rPr>
          <w:rFonts w:eastAsia="Times New Roman" w:cs="Times New Roman"/>
          <w:szCs w:val="24"/>
        </w:rPr>
        <w:t>αγίας τα σχέδια τους.</w:t>
      </w:r>
    </w:p>
    <w:p w14:paraId="1DA6B0DD" w14:textId="77777777" w:rsidR="00C35B6B" w:rsidRDefault="00F72DCD">
      <w:pPr>
        <w:spacing w:line="600" w:lineRule="auto"/>
        <w:ind w:firstLine="567"/>
        <w:jc w:val="both"/>
        <w:rPr>
          <w:rFonts w:eastAsia="Times New Roman" w:cs="Times New Roman"/>
          <w:szCs w:val="24"/>
        </w:rPr>
      </w:pPr>
      <w:r>
        <w:rPr>
          <w:rFonts w:eastAsia="Times New Roman" w:cs="Times New Roman"/>
          <w:szCs w:val="24"/>
        </w:rPr>
        <w:t xml:space="preserve">Το τι κάνουν οι επιχειρήσεις και το τι κάνει η συγκεκριμένη επιχείρηση το γνωρίζετε πάρα πολύ καλά, προκειμένου να παρακάμψει το </w:t>
      </w:r>
      <w:r>
        <w:rPr>
          <w:rFonts w:eastAsia="Times New Roman" w:cs="Times New Roman"/>
          <w:szCs w:val="24"/>
        </w:rPr>
        <w:t>π.δ.</w:t>
      </w:r>
      <w:r>
        <w:rPr>
          <w:rFonts w:eastAsia="Times New Roman" w:cs="Times New Roman"/>
          <w:szCs w:val="24"/>
        </w:rPr>
        <w:t xml:space="preserve">178, που όπως είπα, έχει αναγκαστική ισχύ. Το περιγράφει μια χαρά σε έγγραφό του το Σώμα Επιθεώρησης </w:t>
      </w:r>
      <w:r>
        <w:rPr>
          <w:rFonts w:eastAsia="Times New Roman" w:cs="Times New Roman"/>
          <w:szCs w:val="24"/>
        </w:rPr>
        <w:t>Εργασίας της Κεντρικής Μακεδονίας, έγγραφο από τις 31 του Γενάρη, το οποίο προφανώς έχετε κι εσείς στα χέρια σας. Εκεί περιγρά</w:t>
      </w:r>
      <w:r>
        <w:rPr>
          <w:rFonts w:eastAsia="Times New Roman" w:cs="Times New Roman"/>
          <w:szCs w:val="24"/>
        </w:rPr>
        <w:lastRenderedPageBreak/>
        <w:t xml:space="preserve">φεται πολύ αναλυτικά και με μεγάλη ενάργεια όλη η δραστηριότητα τέτοιων επιχειρήσεων και ο τρόπος με τον οποίον τελικά ξεφεύγουν. </w:t>
      </w:r>
      <w:r>
        <w:rPr>
          <w:rFonts w:eastAsia="Times New Roman" w:cs="Times New Roman"/>
          <w:szCs w:val="24"/>
        </w:rPr>
        <w:t xml:space="preserve">Προφανώς αξιοποιώντας αυτό το αντεργατικό πλαίσιο που υπάρχει, βρίσκουν τις δυνατότητες να το προσπερνάνε, σε βάρος πάντα των εργαζομένων. </w:t>
      </w:r>
    </w:p>
    <w:p w14:paraId="1DA6B0DE" w14:textId="77777777" w:rsidR="00C35B6B" w:rsidRDefault="00F72DCD">
      <w:pPr>
        <w:spacing w:line="600" w:lineRule="auto"/>
        <w:ind w:firstLine="567"/>
        <w:jc w:val="both"/>
        <w:rPr>
          <w:rFonts w:eastAsia="Times New Roman" w:cs="Times New Roman"/>
          <w:szCs w:val="24"/>
        </w:rPr>
      </w:pPr>
      <w:r>
        <w:rPr>
          <w:rFonts w:eastAsia="Times New Roman" w:cs="Times New Roman"/>
          <w:szCs w:val="24"/>
        </w:rPr>
        <w:t>Ομολογείτε κι εσείς, είπατε κι εσείς για τις παρανομίες τις οποίες κατά συρροή υποπίπτει η συγκεκριμένη εταιρεία, μι</w:t>
      </w:r>
      <w:r>
        <w:rPr>
          <w:rFonts w:eastAsia="Times New Roman" w:cs="Times New Roman"/>
          <w:szCs w:val="24"/>
        </w:rPr>
        <w:t>λήσατε για κάποια πρόστιμα, αλλά δεν ξέρουμε πόσα απ’ αυτά έχουν πληρωθεί από τη συγκεκριμένη εταιρεία, η οποία την ώρα που ο επιχειρηματίας αφήνει απλήρωτους τους εργαζόμενους, βρίσκει χρήματα να αναπτύξει άλλες επιχειρηματικές του δραστηριότητες στον χώρ</w:t>
      </w:r>
      <w:r>
        <w:rPr>
          <w:rFonts w:eastAsia="Times New Roman" w:cs="Times New Roman"/>
          <w:szCs w:val="24"/>
        </w:rPr>
        <w:t xml:space="preserve">ο, για παράδειγμα, του ποδοσφαίρου. </w:t>
      </w:r>
    </w:p>
    <w:p w14:paraId="1DA6B0DF" w14:textId="77777777" w:rsidR="00C35B6B" w:rsidRDefault="00F72DCD">
      <w:pPr>
        <w:spacing w:line="600" w:lineRule="auto"/>
        <w:ind w:firstLine="567"/>
        <w:jc w:val="both"/>
        <w:rPr>
          <w:rFonts w:eastAsia="Times New Roman" w:cs="Times New Roman"/>
          <w:szCs w:val="24"/>
        </w:rPr>
      </w:pPr>
      <w:r>
        <w:rPr>
          <w:rFonts w:eastAsia="Times New Roman" w:cs="Times New Roman"/>
          <w:szCs w:val="24"/>
        </w:rPr>
        <w:t>Το ζήτημα είναι τι πρέπει να κάνετε και τι σκοπεύετε να κάνετε, για να σταματήσει αυτή η πρακτική της συγκεκριμένης εταιρείας. Οι εργαζόμενοι βρίσκονται σε πολύ μεγάλη αγωνία και δεν έχουν κανέναν σκοπό, βέβαια, να υποσ</w:t>
      </w:r>
      <w:r>
        <w:rPr>
          <w:rFonts w:eastAsia="Times New Roman" w:cs="Times New Roman"/>
          <w:szCs w:val="24"/>
        </w:rPr>
        <w:t xml:space="preserve">τείλουν και τη σημαία του αγώνα. Και αντί να τους δίνετε συμβουλές ή να τους ωθείτε με έναν τρόπο να καταφύγουν στη δικαστική οδό, η οποία εκτός από χρονοβόρα είναι και </w:t>
      </w:r>
      <w:proofErr w:type="spellStart"/>
      <w:r>
        <w:rPr>
          <w:rFonts w:eastAsia="Times New Roman" w:cs="Times New Roman"/>
          <w:szCs w:val="24"/>
        </w:rPr>
        <w:t>κοστοβόρα</w:t>
      </w:r>
      <w:proofErr w:type="spellEnd"/>
      <w:r>
        <w:rPr>
          <w:rFonts w:eastAsia="Times New Roman" w:cs="Times New Roman"/>
          <w:szCs w:val="24"/>
        </w:rPr>
        <w:t xml:space="preserve"> για τους ίδιους, νομίζω ότι θα πρέπει να πιέσετε και την ίδια την εταιρεία, ν</w:t>
      </w:r>
      <w:r>
        <w:rPr>
          <w:rFonts w:eastAsia="Times New Roman" w:cs="Times New Roman"/>
          <w:szCs w:val="24"/>
        </w:rPr>
        <w:t xml:space="preserve">α την υποχρεώσετε, </w:t>
      </w:r>
      <w:r>
        <w:rPr>
          <w:rFonts w:eastAsia="Times New Roman" w:cs="Times New Roman"/>
          <w:szCs w:val="24"/>
        </w:rPr>
        <w:lastRenderedPageBreak/>
        <w:t xml:space="preserve">όχι μόνο να πληρώσει τους εργαζόμενους, αλλά και να διατηρήσουν οι άνθρωποι αυτοί τις εργασιακές τους σχέσεις με τα ίδια εργασιακά δικαιώματα και τις ίδιες συμβάσεις που είχαν και στο παρελθόν. Αυτό πρέπει να κάνετε, αυτό σας καλούμε να </w:t>
      </w:r>
      <w:r>
        <w:rPr>
          <w:rFonts w:eastAsia="Times New Roman" w:cs="Times New Roman"/>
          <w:szCs w:val="24"/>
        </w:rPr>
        <w:t xml:space="preserve">κάνετε και γι’ αυτό θα παλέψουν και οι εργαζόμενοι. </w:t>
      </w:r>
    </w:p>
    <w:p w14:paraId="1DA6B0E0" w14:textId="77777777" w:rsidR="00C35B6B" w:rsidRDefault="00F72DCD">
      <w:pPr>
        <w:spacing w:line="600" w:lineRule="auto"/>
        <w:ind w:firstLine="567"/>
        <w:jc w:val="both"/>
        <w:rPr>
          <w:rFonts w:eastAsia="Times New Roman" w:cs="Times New Roman"/>
          <w:szCs w:val="24"/>
        </w:rPr>
      </w:pPr>
      <w:r>
        <w:rPr>
          <w:rFonts w:eastAsia="Times New Roman" w:cs="Times New Roman"/>
          <w:szCs w:val="24"/>
        </w:rPr>
        <w:t xml:space="preserve">Σας ευχαριστώ. </w:t>
      </w:r>
    </w:p>
    <w:p w14:paraId="1DA6B0E1" w14:textId="77777777" w:rsidR="00C35B6B" w:rsidRDefault="00F72DCD">
      <w:pPr>
        <w:spacing w:line="600" w:lineRule="auto"/>
        <w:ind w:firstLine="567"/>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Η κυρία Υπουργός έχει και πάλι τον λόγο για τρία λεπτά.</w:t>
      </w:r>
    </w:p>
    <w:p w14:paraId="1DA6B0E2" w14:textId="77777777" w:rsidR="00C35B6B" w:rsidRDefault="00F72DCD">
      <w:pPr>
        <w:spacing w:line="600" w:lineRule="auto"/>
        <w:ind w:firstLine="567"/>
        <w:jc w:val="both"/>
        <w:rPr>
          <w:rFonts w:eastAsia="Times New Roman" w:cs="Times New Roman"/>
          <w:szCs w:val="24"/>
        </w:rPr>
      </w:pPr>
      <w:r>
        <w:rPr>
          <w:rFonts w:eastAsia="Times New Roman" w:cs="Times New Roman"/>
          <w:b/>
          <w:szCs w:val="24"/>
        </w:rPr>
        <w:t>Ε</w:t>
      </w:r>
      <w:r>
        <w:rPr>
          <w:rFonts w:eastAsia="Times New Roman" w:cs="Times New Roman"/>
          <w:b/>
          <w:szCs w:val="24"/>
        </w:rPr>
        <w:t>ΦΗ</w:t>
      </w:r>
      <w:r>
        <w:rPr>
          <w:rFonts w:eastAsia="Times New Roman" w:cs="Times New Roman"/>
          <w:b/>
          <w:szCs w:val="24"/>
        </w:rPr>
        <w:t xml:space="preserve"> ΑΧΤΣΙΟΓΛΟΥ (Υπουργός Εργασίας, Κοινωνικής Ασφάλισης και Κοινωνικής Αλληλεγγύης):</w:t>
      </w:r>
      <w:r>
        <w:rPr>
          <w:rFonts w:eastAsia="Times New Roman" w:cs="Times New Roman"/>
          <w:szCs w:val="24"/>
        </w:rPr>
        <w:t xml:space="preserve"> Μερικά δεδ</w:t>
      </w:r>
      <w:r>
        <w:rPr>
          <w:rFonts w:eastAsia="Times New Roman" w:cs="Times New Roman"/>
          <w:szCs w:val="24"/>
        </w:rPr>
        <w:t>ομένα ακόμη. Έχει καταγγελθεί από τους εργαζόμενους και τους εκπροσώπους τους ότι αυτή η επιχείρηση, σε συνεργασία με μια άλλη επιχείρηση-υποψήφιο επενδυτή, έκανε συναντήσεις στη Θεσσαλονίκη, προκειμένου να υπάρξει μια διάδοχη κατάσταση, ουσιαστικά μια μετ</w:t>
      </w:r>
      <w:r>
        <w:rPr>
          <w:rFonts w:eastAsia="Times New Roman" w:cs="Times New Roman"/>
          <w:szCs w:val="24"/>
        </w:rPr>
        <w:t xml:space="preserve">αβίβαση, </w:t>
      </w:r>
      <w:proofErr w:type="spellStart"/>
      <w:r>
        <w:rPr>
          <w:rFonts w:eastAsia="Times New Roman" w:cs="Times New Roman"/>
          <w:szCs w:val="24"/>
        </w:rPr>
        <w:t>κρυπτόμενη</w:t>
      </w:r>
      <w:proofErr w:type="spellEnd"/>
      <w:r>
        <w:rPr>
          <w:rFonts w:eastAsia="Times New Roman" w:cs="Times New Roman"/>
          <w:szCs w:val="24"/>
        </w:rPr>
        <w:t xml:space="preserve"> μεταβίβαση</w:t>
      </w:r>
      <w:r>
        <w:rPr>
          <w:rFonts w:eastAsia="Times New Roman" w:cs="Times New Roman"/>
          <w:szCs w:val="24"/>
        </w:rPr>
        <w:t>,</w:t>
      </w:r>
      <w:r>
        <w:rPr>
          <w:rFonts w:eastAsia="Times New Roman" w:cs="Times New Roman"/>
          <w:szCs w:val="24"/>
        </w:rPr>
        <w:t xml:space="preserve"> επιχείρησης και να αναλάβει η νεότερη επιχείρηση τους παλαιούς εργαζόμενους με χαμηλότερο κόστος.</w:t>
      </w:r>
    </w:p>
    <w:p w14:paraId="1DA6B0E3"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lastRenderedPageBreak/>
        <w:t>Εμείς ζητήσαμε τα αναγκαία στοιχεία, για να δούμε εάν υπάρχει αυτή η μεταβίβαση επιχείρησης και, όπως σας είπα, η επιχείρηση α</w:t>
      </w:r>
      <w:r>
        <w:rPr>
          <w:rFonts w:eastAsia="Times New Roman" w:cs="Times New Roman"/>
          <w:szCs w:val="24"/>
        </w:rPr>
        <w:t xml:space="preserve">ρνήθηκε να τα προσκομίσει. </w:t>
      </w:r>
    </w:p>
    <w:p w14:paraId="1DA6B0E4"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 xml:space="preserve">Η σκόπιμη απόκρυψη αυτών των στοιχείων και των ενεργειών της επιχείρησης, που προφανώς απέβλεπε στην παρεμπόδιση της έρευνας της </w:t>
      </w:r>
      <w:r>
        <w:rPr>
          <w:rFonts w:eastAsia="Times New Roman" w:cs="Times New Roman"/>
          <w:szCs w:val="24"/>
        </w:rPr>
        <w:t>υ</w:t>
      </w:r>
      <w:r>
        <w:rPr>
          <w:rFonts w:eastAsia="Times New Roman" w:cs="Times New Roman"/>
          <w:szCs w:val="24"/>
        </w:rPr>
        <w:t>πηρεσίας σχετικά με τον έλεγχο της τήρησης των διατάξεων της εργατικής νομοθεσίας, αποτελεί έκνομη</w:t>
      </w:r>
      <w:r>
        <w:rPr>
          <w:rFonts w:eastAsia="Times New Roman" w:cs="Times New Roman"/>
          <w:szCs w:val="24"/>
        </w:rPr>
        <w:t xml:space="preserve"> πράξη και για τον λόγο αυτό η </w:t>
      </w:r>
      <w:r>
        <w:rPr>
          <w:rFonts w:eastAsia="Times New Roman" w:cs="Times New Roman"/>
          <w:szCs w:val="24"/>
        </w:rPr>
        <w:t>υ</w:t>
      </w:r>
      <w:r>
        <w:rPr>
          <w:rFonts w:eastAsia="Times New Roman" w:cs="Times New Roman"/>
          <w:szCs w:val="24"/>
        </w:rPr>
        <w:t>πηρεσία μας έχει υποβάλει μηνυτήρια αναφορά στην Εισαγγελία Θεσσαλονίκης από τις 27 Δεκεμβρίου 2016. Η υπόθεση βρίσκεται στις εισαγγελικές αρχές, οι οποίες διενεργούν επείγουσα έρευνα σχετικά με την υπόθεση.</w:t>
      </w:r>
    </w:p>
    <w:p w14:paraId="1DA6B0E5"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 xml:space="preserve">Σε σχέση με τις </w:t>
      </w:r>
      <w:r>
        <w:rPr>
          <w:rFonts w:eastAsia="Times New Roman" w:cs="Times New Roman"/>
          <w:szCs w:val="24"/>
        </w:rPr>
        <w:t>ασφαλιστικές εισφορές, η επιχείρηση οφείλει στον ΕΦΚΑ περίπου 35 εκατομμύρια ευρώ. Αυτές είναι οι οφειλές της. Από την πλευρά του ΕΦΚΑ έχουν επιβληθεί οι προβλεπόμενες κυρώσεις. Να πω συμπληρωματικά ότι η επιχείρηση είχε προβεί σε μια ρύθμιση των οφειλών τ</w:t>
      </w:r>
      <w:r>
        <w:rPr>
          <w:rFonts w:eastAsia="Times New Roman" w:cs="Times New Roman"/>
          <w:szCs w:val="24"/>
        </w:rPr>
        <w:t>ης, αλλά έχασε αυτό το δικαίωμα τον Γενάρη του 2016, γιατί δεν κατέβαλε τις δόσεις και δεν κατέβαλε τις τρέχουσες εισφορές και η αρμόδια υπηρεσία του ΕΦΚΑ έχει προβεί σε παραγγελίες κατάσχεσης εις χείρας των πι</w:t>
      </w:r>
      <w:r>
        <w:rPr>
          <w:rFonts w:eastAsia="Times New Roman" w:cs="Times New Roman"/>
          <w:szCs w:val="24"/>
        </w:rPr>
        <w:lastRenderedPageBreak/>
        <w:t>στωτικών ιδρυμάτων και σε κατασχέσεις ακινήτων</w:t>
      </w:r>
      <w:r>
        <w:rPr>
          <w:rFonts w:eastAsia="Times New Roman" w:cs="Times New Roman"/>
          <w:szCs w:val="24"/>
        </w:rPr>
        <w:t>, περιουσιακών στοιχείων</w:t>
      </w:r>
      <w:r>
        <w:rPr>
          <w:rFonts w:eastAsia="Times New Roman" w:cs="Times New Roman"/>
          <w:szCs w:val="24"/>
        </w:rPr>
        <w:t>,</w:t>
      </w:r>
      <w:r>
        <w:rPr>
          <w:rFonts w:eastAsia="Times New Roman" w:cs="Times New Roman"/>
          <w:szCs w:val="24"/>
        </w:rPr>
        <w:t xml:space="preserve"> τόσο της επιχείρησης όσο και των κατά νόμο υπευθύνων αυτής για την ικανοποίηση των απαιτήσεών της.</w:t>
      </w:r>
    </w:p>
    <w:p w14:paraId="1DA6B0E6"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Σε σχέση με τις ενέργειες που κάνει το Σώμα Επιθεώρησης Εργασίας, ακριβώς για να αποτρέψει αυτό που και εσείς λέτε και εμείς βλέπου</w:t>
      </w:r>
      <w:r>
        <w:rPr>
          <w:rFonts w:eastAsia="Times New Roman" w:cs="Times New Roman"/>
          <w:szCs w:val="24"/>
        </w:rPr>
        <w:t xml:space="preserve">με ότι προσπαθεί να κάνει η επιχείρηση τώρα με πλάγιους τρόπους, να μεταβιβαστεί δηλαδή σε νέα μορφώματα, με χειρότερους όρους εργασίας, χειρότερες αποδοχές για τους εργαζόμενους, το Σώμα Επιθεώρησης Εργασίας διενεργεί διαρκώς ελέγχους και στην </w:t>
      </w:r>
      <w:r>
        <w:rPr>
          <w:rFonts w:eastAsia="Times New Roman" w:cs="Times New Roman"/>
          <w:szCs w:val="24"/>
        </w:rPr>
        <w:t>κ</w:t>
      </w:r>
      <w:r>
        <w:rPr>
          <w:rFonts w:eastAsia="Times New Roman" w:cs="Times New Roman"/>
          <w:szCs w:val="24"/>
        </w:rPr>
        <w:t>εντρική Μα</w:t>
      </w:r>
      <w:r>
        <w:rPr>
          <w:rFonts w:eastAsia="Times New Roman" w:cs="Times New Roman"/>
          <w:szCs w:val="24"/>
        </w:rPr>
        <w:t>κεδονία και συγκεκριμένα, όπως βλέπω, από το Σώμα Επιθεώρησης Εργασίας στην Πιερία, στη Μαγνησία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Μέχρι στιγμής φαίνεται ότι η πλειονότητα των καταστημάτων της επιχείρησης «Καρυπίδης» παραμένουν κλειστά στην </w:t>
      </w:r>
      <w:r>
        <w:rPr>
          <w:rFonts w:eastAsia="Times New Roman" w:cs="Times New Roman"/>
          <w:szCs w:val="24"/>
        </w:rPr>
        <w:t>κ</w:t>
      </w:r>
      <w:r>
        <w:rPr>
          <w:rFonts w:eastAsia="Times New Roman" w:cs="Times New Roman"/>
          <w:szCs w:val="24"/>
        </w:rPr>
        <w:t xml:space="preserve">εντρική Μακεδονία, εκτός από μεμονωμένες </w:t>
      </w:r>
      <w:r>
        <w:rPr>
          <w:rFonts w:eastAsia="Times New Roman" w:cs="Times New Roman"/>
          <w:szCs w:val="24"/>
        </w:rPr>
        <w:t>περιπτώσεις οι οποίες ελέγχονται. Έχουμε δ</w:t>
      </w:r>
      <w:r>
        <w:rPr>
          <w:rFonts w:eastAsia="Times New Roman" w:cs="Times New Roman"/>
          <w:szCs w:val="24"/>
        </w:rPr>
        <w:t>ύ</w:t>
      </w:r>
      <w:r>
        <w:rPr>
          <w:rFonts w:eastAsia="Times New Roman" w:cs="Times New Roman"/>
          <w:szCs w:val="24"/>
        </w:rPr>
        <w:t>ο περιπτώσεις, που είναι και οι δ</w:t>
      </w:r>
      <w:r>
        <w:rPr>
          <w:rFonts w:eastAsia="Times New Roman" w:cs="Times New Roman"/>
          <w:szCs w:val="24"/>
        </w:rPr>
        <w:t>ύ</w:t>
      </w:r>
      <w:r>
        <w:rPr>
          <w:rFonts w:eastAsia="Times New Roman" w:cs="Times New Roman"/>
          <w:szCs w:val="24"/>
        </w:rPr>
        <w:t xml:space="preserve">ο στη Θεσσαλονίκη, μία στον ανατολικό τομέα και μία δυτικά, στη </w:t>
      </w:r>
      <w:proofErr w:type="spellStart"/>
      <w:r>
        <w:rPr>
          <w:rFonts w:eastAsia="Times New Roman" w:cs="Times New Roman"/>
          <w:szCs w:val="24"/>
        </w:rPr>
        <w:t>Σίνδο</w:t>
      </w:r>
      <w:proofErr w:type="spellEnd"/>
      <w:r>
        <w:rPr>
          <w:rFonts w:eastAsia="Times New Roman" w:cs="Times New Roman"/>
          <w:szCs w:val="24"/>
        </w:rPr>
        <w:t>. Και οι δύο υποθέσεις βρίσκονται σε εξέλιξη. Γίνεται έλεγχος δηλαδή. Στις άλλες περιπτώσεις που έγινε ο έλεγχ</w:t>
      </w:r>
      <w:r>
        <w:rPr>
          <w:rFonts w:eastAsia="Times New Roman" w:cs="Times New Roman"/>
          <w:szCs w:val="24"/>
        </w:rPr>
        <w:t xml:space="preserve">ος φάνηκε ότι τα καταστήματα είναι κλειστά. </w:t>
      </w:r>
    </w:p>
    <w:p w14:paraId="1DA6B0E7"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lastRenderedPageBreak/>
        <w:t xml:space="preserve">Άρα αυτό που λέω είναι ότι αυτή τη στιγμή το Σώμα Επιθεώρησης Εργασίας βρίσκεται σε διαρκή εγρήγορση και ερευνά κάθε καταγγελία που του γίνεται, προκειμένου να μην υπάρξει αυτή η </w:t>
      </w:r>
      <w:proofErr w:type="spellStart"/>
      <w:r>
        <w:rPr>
          <w:rFonts w:eastAsia="Times New Roman" w:cs="Times New Roman"/>
          <w:szCs w:val="24"/>
        </w:rPr>
        <w:t>κρυπτόμενη</w:t>
      </w:r>
      <w:proofErr w:type="spellEnd"/>
      <w:r>
        <w:rPr>
          <w:rFonts w:eastAsia="Times New Roman" w:cs="Times New Roman"/>
          <w:szCs w:val="24"/>
        </w:rPr>
        <w:t xml:space="preserve"> μεταβίβαση της επιχεί</w:t>
      </w:r>
      <w:r>
        <w:rPr>
          <w:rFonts w:eastAsia="Times New Roman" w:cs="Times New Roman"/>
          <w:szCs w:val="24"/>
        </w:rPr>
        <w:t>ρησης.</w:t>
      </w:r>
    </w:p>
    <w:p w14:paraId="1DA6B0E8"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Θα ήθελα να καταθέσω και στα Πρακτικά το σύνολο των ενεργειών που έχει κάνει το Σώμα Επιθεώρησης Εργασίας σε σχέση με ελέγχους σ’ αυτή την επιχείρηση το τελευταίο διάστημα.</w:t>
      </w:r>
    </w:p>
    <w:p w14:paraId="1DA6B0E9"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Ευχαριστώ.</w:t>
      </w:r>
    </w:p>
    <w:p w14:paraId="1DA6B0EA"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 xml:space="preserve">(Στο σημείο αυτό η Υπουργός κ. </w:t>
      </w:r>
      <w:r>
        <w:rPr>
          <w:rFonts w:eastAsia="Times New Roman" w:cs="Times New Roman"/>
          <w:szCs w:val="24"/>
        </w:rPr>
        <w:t>Έφη</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DA6B0EB" w14:textId="77777777" w:rsidR="00C35B6B" w:rsidRDefault="00F72DC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Θα συζητηθεί τώρα η τρίτη με αριθμό 702/6-4-201</w:t>
      </w:r>
      <w:r>
        <w:rPr>
          <w:rFonts w:eastAsia="Times New Roman" w:cs="Times New Roman"/>
          <w:szCs w:val="24"/>
        </w:rPr>
        <w:t>7 επίκαιρη ερώτηση δεύτερου κύκλου του Βουλευτή Αιτωλοακαρνανίας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Δημητρίου Κωνσταντόπουλου προς τον Υπουργό Υποδομών και Μεταφορών, σχετικά με τη σύνδεση του Αγρινίου με την Ιόνια Οδό και την ανακατασκευή της </w:t>
      </w:r>
      <w:r>
        <w:rPr>
          <w:rFonts w:eastAsia="Times New Roman" w:cs="Times New Roman"/>
          <w:szCs w:val="24"/>
        </w:rPr>
        <w:t>παλαιάς εθνικής οδού του Αγρινίου.</w:t>
      </w:r>
    </w:p>
    <w:p w14:paraId="1DA6B0EC"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lastRenderedPageBreak/>
        <w:t>Θα απαντήσει ο Υπουργός Υποδομών και Μεταφορών</w:t>
      </w:r>
      <w:r>
        <w:rPr>
          <w:rFonts w:eastAsia="Times New Roman" w:cs="Times New Roman"/>
          <w:szCs w:val="24"/>
        </w:rPr>
        <w:t xml:space="preserve"> </w:t>
      </w:r>
      <w:r>
        <w:rPr>
          <w:rFonts w:eastAsia="Times New Roman" w:cs="Times New Roman"/>
          <w:szCs w:val="24"/>
        </w:rPr>
        <w:t xml:space="preserve">κ. </w:t>
      </w:r>
      <w:proofErr w:type="spellStart"/>
      <w:r>
        <w:rPr>
          <w:rFonts w:eastAsia="Times New Roman" w:cs="Times New Roman"/>
          <w:szCs w:val="24"/>
        </w:rPr>
        <w:t>Σπίρτζης</w:t>
      </w:r>
      <w:proofErr w:type="spellEnd"/>
      <w:r>
        <w:rPr>
          <w:rFonts w:eastAsia="Times New Roman" w:cs="Times New Roman"/>
          <w:szCs w:val="24"/>
        </w:rPr>
        <w:t>.</w:t>
      </w:r>
    </w:p>
    <w:p w14:paraId="1DA6B0ED"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Κύριε Κωνσταντόπουλε, έχετε τον λόγο για δύο λεπτά.</w:t>
      </w:r>
    </w:p>
    <w:p w14:paraId="1DA6B0EE" w14:textId="77777777" w:rsidR="00C35B6B" w:rsidRDefault="00F72DCD">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Κύριε Πρόεδρε, κύριε Υπουργέ, η Ιόνια Οδός είναι ένα έργο που με την ολοκλήρωσή το</w:t>
      </w:r>
      <w:r>
        <w:rPr>
          <w:rFonts w:eastAsia="Times New Roman" w:cs="Times New Roman"/>
          <w:szCs w:val="24"/>
        </w:rPr>
        <w:t xml:space="preserve">υ θα αλλάξει τον ρου της ιστορίας της </w:t>
      </w:r>
      <w:r>
        <w:rPr>
          <w:rFonts w:eastAsia="Times New Roman" w:cs="Times New Roman"/>
          <w:szCs w:val="24"/>
        </w:rPr>
        <w:t>δ</w:t>
      </w:r>
      <w:r>
        <w:rPr>
          <w:rFonts w:eastAsia="Times New Roman" w:cs="Times New Roman"/>
          <w:szCs w:val="24"/>
        </w:rPr>
        <w:t xml:space="preserve">υτικής Ελλάδας, βάζοντάς την σε μια μεγάλη αναπτυξιακή τροχιά, αλλάζοντας τον οδικό, τουριστικό, αναπτυξιακό και πολιτιστικό χάρτη της </w:t>
      </w:r>
      <w:r>
        <w:rPr>
          <w:rFonts w:eastAsia="Times New Roman" w:cs="Times New Roman"/>
          <w:szCs w:val="24"/>
        </w:rPr>
        <w:t>δ</w:t>
      </w:r>
      <w:r>
        <w:rPr>
          <w:rFonts w:eastAsia="Times New Roman" w:cs="Times New Roman"/>
          <w:szCs w:val="24"/>
        </w:rPr>
        <w:t>υτικής Ελλάδος. Ένας κάθετος άξονας που ενώνει την Ολυμπία Οδό με την Εγνατία Οδό</w:t>
      </w:r>
      <w:r>
        <w:rPr>
          <w:rFonts w:eastAsia="Times New Roman" w:cs="Times New Roman"/>
          <w:szCs w:val="24"/>
        </w:rPr>
        <w:t xml:space="preserve"> και αποτελεί μέρος του παζλ ενός σύγχρονου, ευρωπαϊκού οδικού δικτύου. </w:t>
      </w:r>
    </w:p>
    <w:p w14:paraId="1DA6B0EF"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 xml:space="preserve">Η Ιόνια Οδός αποτελεί, θα έλεγα, μέρος των μεγάλων έργων που σχεδιάστηκαν εδώ και μια εικοσαετία και παραδίδεται σήμερα στον ελληνικό λαό, πιστεύω σε λίγους μήνες στο σύνολό της. </w:t>
      </w:r>
    </w:p>
    <w:p w14:paraId="1DA6B0F0"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Κύρ</w:t>
      </w:r>
      <w:r>
        <w:rPr>
          <w:rFonts w:eastAsia="Times New Roman" w:cs="Times New Roman"/>
          <w:szCs w:val="24"/>
        </w:rPr>
        <w:t xml:space="preserve">ιε Υπουργέ, η Ιόνια Οδός θα αναβαθμίσει την ποιότητα ζωής των πολιτών, προσφέροντας ποιότητα και ασφάλεια στις μετακινήσεις των πολιτών, δίνοντας μια απάντηση στον φόρο αίματος που έχουν πληρώσει εκατοντάδες οικογένειες. </w:t>
      </w:r>
    </w:p>
    <w:p w14:paraId="1DA6B0F1"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lastRenderedPageBreak/>
        <w:t xml:space="preserve">Και εδώ υπάρχει το εξής οξύμωρο: </w:t>
      </w:r>
      <w:r>
        <w:rPr>
          <w:rFonts w:eastAsia="Times New Roman" w:cs="Times New Roman"/>
          <w:szCs w:val="24"/>
        </w:rPr>
        <w:t>ο</w:t>
      </w:r>
      <w:r>
        <w:rPr>
          <w:rFonts w:eastAsia="Times New Roman" w:cs="Times New Roman"/>
          <w:szCs w:val="24"/>
        </w:rPr>
        <w:t xml:space="preserve">υδείς ασχολήθηκε, ουδείς μερίμνησε, με αποτέλεσμα το Αγρίνιο, το μεγαλύτερο αστικό κέντρο της </w:t>
      </w:r>
      <w:r>
        <w:rPr>
          <w:rFonts w:eastAsia="Times New Roman" w:cs="Times New Roman"/>
          <w:szCs w:val="24"/>
        </w:rPr>
        <w:t>δ</w:t>
      </w:r>
      <w:r>
        <w:rPr>
          <w:rFonts w:eastAsia="Times New Roman" w:cs="Times New Roman"/>
          <w:szCs w:val="24"/>
        </w:rPr>
        <w:t xml:space="preserve">υτικής Ελλάδος, η μεγαλύτερη πόλη, ο μεγαλύτερος δήμος, με πληθυσμό πάνω από εκατό χιλιάδες, σήμερα να αποτελεί τον φτωχό συγγενή, να είναι εκτός </w:t>
      </w:r>
      <w:proofErr w:type="spellStart"/>
      <w:r>
        <w:rPr>
          <w:rFonts w:eastAsia="Times New Roman" w:cs="Times New Roman"/>
          <w:szCs w:val="24"/>
        </w:rPr>
        <w:t>νυμφώνος</w:t>
      </w:r>
      <w:proofErr w:type="spellEnd"/>
      <w:r>
        <w:rPr>
          <w:rFonts w:eastAsia="Times New Roman" w:cs="Times New Roman"/>
          <w:szCs w:val="24"/>
        </w:rPr>
        <w:t xml:space="preserve"> και εκ</w:t>
      </w:r>
      <w:r>
        <w:rPr>
          <w:rFonts w:eastAsia="Times New Roman" w:cs="Times New Roman"/>
          <w:szCs w:val="24"/>
        </w:rPr>
        <w:t xml:space="preserve">τός της </w:t>
      </w:r>
      <w:proofErr w:type="spellStart"/>
      <w:r>
        <w:rPr>
          <w:rFonts w:eastAsia="Times New Roman" w:cs="Times New Roman"/>
          <w:szCs w:val="24"/>
        </w:rPr>
        <w:t>Ιονίας</w:t>
      </w:r>
      <w:proofErr w:type="spellEnd"/>
      <w:r>
        <w:rPr>
          <w:rFonts w:eastAsia="Times New Roman" w:cs="Times New Roman"/>
          <w:szCs w:val="24"/>
        </w:rPr>
        <w:t xml:space="preserve"> Οδού.</w:t>
      </w:r>
    </w:p>
    <w:p w14:paraId="1DA6B0F2"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 xml:space="preserve">Έμεινε, λοιπόν, εκτός σύνδεσης λόγω είτε προχειρότητας του σχεδιασμού είτε </w:t>
      </w:r>
      <w:r>
        <w:rPr>
          <w:rFonts w:eastAsia="Times New Roman" w:cs="Times New Roman"/>
          <w:szCs w:val="24"/>
        </w:rPr>
        <w:t>έλλειψης</w:t>
      </w:r>
      <w:r>
        <w:rPr>
          <w:rFonts w:eastAsia="Times New Roman" w:cs="Times New Roman"/>
          <w:szCs w:val="24"/>
        </w:rPr>
        <w:t xml:space="preserve"> ενδιαφέροντος πολιτικών, </w:t>
      </w:r>
      <w:proofErr w:type="spellStart"/>
      <w:r>
        <w:rPr>
          <w:rFonts w:eastAsia="Times New Roman" w:cs="Times New Roman"/>
          <w:szCs w:val="24"/>
        </w:rPr>
        <w:t>αυτοδιοικητικών</w:t>
      </w:r>
      <w:proofErr w:type="spellEnd"/>
      <w:r>
        <w:rPr>
          <w:rFonts w:eastAsia="Times New Roman" w:cs="Times New Roman"/>
          <w:szCs w:val="24"/>
        </w:rPr>
        <w:t xml:space="preserve"> και υπηρεσιακών παραγόντων.</w:t>
      </w:r>
    </w:p>
    <w:p w14:paraId="1DA6B0F3"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Σήμερα οι πολίτες του Αγρινίου, προκειμένου να έχουν πρόσβαση, θα πρέπει να μετακι</w:t>
      </w:r>
      <w:r>
        <w:rPr>
          <w:rFonts w:eastAsia="Times New Roman" w:cs="Times New Roman"/>
          <w:szCs w:val="24"/>
        </w:rPr>
        <w:t xml:space="preserve">νηθούν είτε δυτικά είκοσι δύο χιλιόμετρα στον κόμβο Κουβαρά, στον κόμβο της Αμφιλοχίας, είτε ανατολικά είκοσι πέντε χιλιόμετρα στον κόμβο του </w:t>
      </w:r>
      <w:proofErr w:type="spellStart"/>
      <w:r>
        <w:rPr>
          <w:rFonts w:eastAsia="Times New Roman" w:cs="Times New Roman"/>
          <w:szCs w:val="24"/>
        </w:rPr>
        <w:t>Κεφαλοβρύσου</w:t>
      </w:r>
      <w:proofErr w:type="spellEnd"/>
      <w:r>
        <w:rPr>
          <w:rFonts w:eastAsia="Times New Roman" w:cs="Times New Roman"/>
          <w:szCs w:val="24"/>
        </w:rPr>
        <w:t xml:space="preserve">. Η αδιαφορία, λοιπόν, των υπευθύνων στο μεγαλείο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τ</w:t>
      </w:r>
      <w:r>
        <w:rPr>
          <w:rFonts w:eastAsia="Times New Roman" w:cs="Times New Roman"/>
          <w:szCs w:val="24"/>
        </w:rPr>
        <w:t>ο δε Αγρίνιο αποκομμένο</w:t>
      </w:r>
      <w:r>
        <w:rPr>
          <w:rFonts w:eastAsia="Times New Roman" w:cs="Times New Roman"/>
          <w:szCs w:val="24"/>
        </w:rPr>
        <w:t>!</w:t>
      </w:r>
      <w:r>
        <w:rPr>
          <w:rFonts w:eastAsia="Times New Roman" w:cs="Times New Roman"/>
          <w:szCs w:val="24"/>
        </w:rPr>
        <w:t xml:space="preserve"> Ωστόσο, η κάθετη σύνδ</w:t>
      </w:r>
      <w:r>
        <w:rPr>
          <w:rFonts w:eastAsia="Times New Roman" w:cs="Times New Roman"/>
          <w:szCs w:val="24"/>
        </w:rPr>
        <w:t xml:space="preserve">εση του Αγρινίου με την Ιόνια Οδό αποτελεί πάγιο αίτημα των τοπικών φορέων και της τοπικής κοινωνίας. </w:t>
      </w:r>
    </w:p>
    <w:p w14:paraId="1DA6B0F4"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Να θυμίσω ότι το περιφερειακό τμήμα ΤΕΕ Αιτωλοακαρνανίας είχε εκδώσει πόρισμα το 2009 σχετικά με την αναγκαιότητα της συνδετήριας οδού Αγρινίου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Ιονίας</w:t>
      </w:r>
      <w:proofErr w:type="spellEnd"/>
      <w:r>
        <w:rPr>
          <w:rFonts w:eastAsia="Times New Roman" w:cs="Times New Roman"/>
          <w:szCs w:val="24"/>
        </w:rPr>
        <w:t xml:space="preserve"> </w:t>
      </w:r>
      <w:r>
        <w:rPr>
          <w:rFonts w:eastAsia="Times New Roman" w:cs="Times New Roman"/>
          <w:szCs w:val="24"/>
        </w:rPr>
        <w:t xml:space="preserve">Οδού, αλλά ουδείς </w:t>
      </w:r>
      <w:r>
        <w:rPr>
          <w:rFonts w:eastAsia="Times New Roman" w:cs="Times New Roman"/>
          <w:szCs w:val="24"/>
        </w:rPr>
        <w:lastRenderedPageBreak/>
        <w:t>τότε έως και σήμερα συγκινήθηκε. Ήσασταν αντιπρόεδρος και πρόεδρος του ΤΕΕ και γνωρίζετε πολύ καλά το θέμα.</w:t>
      </w:r>
    </w:p>
    <w:p w14:paraId="1DA6B0F5"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Τέλος, κύριε Υπουργέ, το οδικό δίκτυο της παλαιάς εθνικής οδού, πέραν των κακοτεχνιών, πέραν της επιβάρυνσης που δέχθηκε για να γί</w:t>
      </w:r>
      <w:r>
        <w:rPr>
          <w:rFonts w:eastAsia="Times New Roman" w:cs="Times New Roman"/>
          <w:szCs w:val="24"/>
        </w:rPr>
        <w:t>νει αυτός ο σύγχρονος αυτοκινητόδρομος της Ιόνιας Οδού, σήμερα αποτελεί κίνδυνο για τους πολίτες και τους διερχόμενους.</w:t>
      </w:r>
    </w:p>
    <w:p w14:paraId="1DA6B0F6"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Είναι επιτακτική ανάγκη, λοιπόν, η ολική ανακατασκευή του επικίνδυνου τμήματος από το Κεφαλόβρυσο μέχρι τον Κουβαρά</w:t>
      </w:r>
      <w:r>
        <w:rPr>
          <w:rFonts w:eastAsia="Times New Roman" w:cs="Times New Roman"/>
          <w:szCs w:val="24"/>
        </w:rPr>
        <w:t>,</w:t>
      </w:r>
      <w:r>
        <w:rPr>
          <w:rFonts w:eastAsia="Times New Roman" w:cs="Times New Roman"/>
          <w:szCs w:val="24"/>
        </w:rPr>
        <w:t xml:space="preserve"> για να αποτελέσει κ</w:t>
      </w:r>
      <w:r>
        <w:rPr>
          <w:rFonts w:eastAsia="Times New Roman" w:cs="Times New Roman"/>
          <w:szCs w:val="24"/>
        </w:rPr>
        <w:t xml:space="preserve">αι αυτός έναν σύγχρονο, παράλληλο αυτοκινητόδρομο και φυσικά να εξυπηρετήσει τους πρώην καποδιστριακούς δήμους. Να σημειώσω ότι το συγκεκριμένο οδικό δίκτυο αποτελεί 70% μέρος του αστικού σχεδίου της πόλης. </w:t>
      </w:r>
    </w:p>
    <w:p w14:paraId="1DA6B0F7"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Θα ήθελα, λοιπόν, να απαντήσετε εάν υπάρχει συγκ</w:t>
      </w:r>
      <w:r>
        <w:rPr>
          <w:rFonts w:eastAsia="Times New Roman" w:cs="Times New Roman"/>
          <w:szCs w:val="24"/>
        </w:rPr>
        <w:t>εκριμένος σχεδιασμός για την κατασκευή της κάθετης συνδετήριας οδού Αγρινίου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Ιονίας</w:t>
      </w:r>
      <w:proofErr w:type="spellEnd"/>
      <w:r>
        <w:rPr>
          <w:rFonts w:eastAsia="Times New Roman" w:cs="Times New Roman"/>
          <w:szCs w:val="24"/>
        </w:rPr>
        <w:t xml:space="preserve"> Οδού, εάν αυτή η πρόβλεψη υπάρχει, εάν μπορεί να χρηματοδοτηθεί άμεσα το έργο και ποιο το χρονοδιάγραμμά του και τι σκοπεύει να κάνει το Υπουργείο σε ό,τι αφορά την παλαι</w:t>
      </w:r>
      <w:r>
        <w:rPr>
          <w:rFonts w:eastAsia="Times New Roman" w:cs="Times New Roman"/>
          <w:szCs w:val="24"/>
        </w:rPr>
        <w:t xml:space="preserve">ά εθνική οδό Αγρινίου από τον κόμβο Κουβαρά έως και </w:t>
      </w:r>
      <w:r>
        <w:rPr>
          <w:rFonts w:eastAsia="Times New Roman" w:cs="Times New Roman"/>
          <w:szCs w:val="24"/>
        </w:rPr>
        <w:lastRenderedPageBreak/>
        <w:t xml:space="preserve">τον κόμβο </w:t>
      </w:r>
      <w:proofErr w:type="spellStart"/>
      <w:r>
        <w:rPr>
          <w:rFonts w:eastAsia="Times New Roman" w:cs="Times New Roman"/>
          <w:szCs w:val="24"/>
        </w:rPr>
        <w:t>Κεφαλοβρύσου</w:t>
      </w:r>
      <w:proofErr w:type="spellEnd"/>
      <w:r>
        <w:rPr>
          <w:rFonts w:eastAsia="Times New Roman" w:cs="Times New Roman"/>
          <w:szCs w:val="24"/>
        </w:rPr>
        <w:t>, ώστε να αντιμετωπιστούν τα σημερινά προβλήματα.</w:t>
      </w:r>
    </w:p>
    <w:p w14:paraId="1DA6B0F8"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Ευχαριστώ.</w:t>
      </w:r>
    </w:p>
    <w:p w14:paraId="1DA6B0F9" w14:textId="77777777" w:rsidR="00C35B6B" w:rsidRDefault="00F72DCD">
      <w:pPr>
        <w:spacing w:line="600" w:lineRule="auto"/>
        <w:ind w:firstLine="720"/>
        <w:jc w:val="both"/>
        <w:rPr>
          <w:rFonts w:eastAsia="Times New Roman"/>
          <w:bCs/>
        </w:rPr>
      </w:pPr>
      <w:r>
        <w:rPr>
          <w:rFonts w:eastAsia="Times New Roman"/>
          <w:b/>
          <w:bCs/>
        </w:rPr>
        <w:t xml:space="preserve">ΠΡΟΕΔΡΕΥΩΝ (Δημήτριος Κρεμαστινός): </w:t>
      </w:r>
      <w:r>
        <w:rPr>
          <w:rFonts w:eastAsia="Times New Roman"/>
          <w:bCs/>
        </w:rPr>
        <w:t>Κύριε Υπουργέ, έχετε τον λόγο για τρία λεπτά.</w:t>
      </w:r>
    </w:p>
    <w:p w14:paraId="1DA6B0FA" w14:textId="77777777" w:rsidR="00C35B6B" w:rsidRDefault="00F72DCD">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w:t>
      </w:r>
      <w:r>
        <w:rPr>
          <w:rFonts w:eastAsia="Times New Roman" w:cs="Times New Roman"/>
          <w:b/>
          <w:szCs w:val="24"/>
        </w:rPr>
        <w:t xml:space="preserve"> και </w:t>
      </w:r>
      <w:r>
        <w:rPr>
          <w:rFonts w:eastAsia="Times New Roman" w:cs="Times New Roman"/>
          <w:b/>
          <w:szCs w:val="24"/>
        </w:rPr>
        <w:t xml:space="preserve">Μεταφορών): </w:t>
      </w:r>
      <w:r>
        <w:rPr>
          <w:rFonts w:eastAsia="Times New Roman" w:cs="Times New Roman"/>
          <w:szCs w:val="24"/>
        </w:rPr>
        <w:t>Ευχαριστώ, κύριε Πρόεδρε.</w:t>
      </w:r>
    </w:p>
    <w:p w14:paraId="1DA6B0FB"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 xml:space="preserve">Κύριε συνάδελφε, κύριε Κωνσταντόπουλε, φίλε Δημήτρη, θα ήθελα με την ευκαιρία της επίκαιρης ερώτησης, γιατί είναι ένα πραγματικό πρόβλημα για </w:t>
      </w:r>
      <w:r w:rsidRPr="000F25FA">
        <w:rPr>
          <w:rFonts w:eastAsia="Times New Roman" w:cs="Times New Roman"/>
          <w:color w:val="000000" w:themeColor="text1"/>
          <w:szCs w:val="24"/>
        </w:rPr>
        <w:t>την περιοχή, να μου επιτρέψεις να δώσω μία συμβουλή σε εσένα ως φίλος κ</w:t>
      </w:r>
      <w:r w:rsidRPr="000F25FA">
        <w:rPr>
          <w:rFonts w:eastAsia="Times New Roman" w:cs="Times New Roman"/>
          <w:color w:val="000000" w:themeColor="text1"/>
          <w:szCs w:val="24"/>
        </w:rPr>
        <w:t>αι βέβαια να προχωρήσω σε μία καταγγελία και στην αυτοκριτική μας σαν Κυβέρνηση γι’ αυτά που έχουμε κάνει.</w:t>
      </w:r>
    </w:p>
    <w:p w14:paraId="1DA6B0FC" w14:textId="77777777" w:rsidR="00C35B6B" w:rsidRDefault="00F72DCD">
      <w:pPr>
        <w:spacing w:line="600" w:lineRule="auto"/>
        <w:ind w:firstLine="720"/>
        <w:jc w:val="both"/>
        <w:rPr>
          <w:rFonts w:eastAsia="Times New Roman" w:cs="Times New Roman"/>
          <w:szCs w:val="24"/>
        </w:rPr>
      </w:pPr>
      <w:r w:rsidRPr="00A34FCF">
        <w:rPr>
          <w:rFonts w:eastAsia="Times New Roman" w:cs="Times New Roman"/>
          <w:szCs w:val="24"/>
        </w:rPr>
        <w:t>Να ξεκινήσουμε από τη συμβουλή. Στα επικοινωνιακά επιτελεία των μέσων που στηρίζουν τη Νέα Δημοκρατία και το ΠΑΣΟΚ που ανήκεις, συνήθως λένε κάθε μέρ</w:t>
      </w:r>
      <w:r w:rsidRPr="00A34FCF">
        <w:rPr>
          <w:rFonts w:eastAsia="Times New Roman" w:cs="Times New Roman"/>
          <w:szCs w:val="24"/>
        </w:rPr>
        <w:t xml:space="preserve">α το πρωί: «Μην αφήνεις την αλήθεια να σου χαλάσει </w:t>
      </w:r>
      <w:r>
        <w:rPr>
          <w:rFonts w:eastAsia="Times New Roman" w:cs="Times New Roman"/>
          <w:szCs w:val="24"/>
        </w:rPr>
        <w:t xml:space="preserve">μια ωραία και στημένη ιστορία» κι εσύ με την επίκαιρη ερώτηση που κάνεις τη χαλάς. Τη χαλάς, </w:t>
      </w:r>
      <w:r>
        <w:rPr>
          <w:rFonts w:eastAsia="Times New Roman" w:cs="Times New Roman"/>
          <w:szCs w:val="24"/>
        </w:rPr>
        <w:lastRenderedPageBreak/>
        <w:t>γιατί εάν διαβάσεις τα δελτία Τύπου -τέσσερα έχει βγάλει τις τελευταίες μέρες ο υπεύθυνος υποδομών της Δημοκρατι</w:t>
      </w:r>
      <w:r>
        <w:rPr>
          <w:rFonts w:eastAsia="Times New Roman" w:cs="Times New Roman"/>
          <w:szCs w:val="24"/>
        </w:rPr>
        <w:t xml:space="preserve">κής Συμπαράταξης ο κ. Μανιάτης- θα διαβάσεις στο πρώτο ότι οι οδικοί άξονες που σήμερα εγκαινιάζονται, σχεδιάστηκαν και προκηρύχθηκαν με διεθνείς διαγωνισμούς ως συγχρηματοδοτούμενα έργα από τις αρχές του 2001. </w:t>
      </w:r>
    </w:p>
    <w:p w14:paraId="1DA6B0FD"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Και για ιστορικούς λόγους μας λέει ότι το ΠΑ</w:t>
      </w:r>
      <w:r>
        <w:rPr>
          <w:rFonts w:eastAsia="Times New Roman" w:cs="Times New Roman"/>
          <w:szCs w:val="24"/>
        </w:rPr>
        <w:t>ΣΟΚ που ετοίμασε και συμφώνησε τα βήματα που ακολούθησαν, διαπραγματεύτηκε με τις υπηρεσίες της Ευρωπαϊκής Επιτροπής και επίλυσε τα προβλήματα για τη σωτηρία των έργων παραχώρησης και βέβαια προέβη στη βελτιστοποίηση των μελετών</w:t>
      </w:r>
      <w:r>
        <w:rPr>
          <w:rFonts w:eastAsia="Times New Roman" w:cs="Times New Roman"/>
          <w:szCs w:val="24"/>
        </w:rPr>
        <w:t>,</w:t>
      </w:r>
      <w:r>
        <w:rPr>
          <w:rFonts w:eastAsia="Times New Roman" w:cs="Times New Roman"/>
          <w:szCs w:val="24"/>
        </w:rPr>
        <w:t xml:space="preserve"> με αποτέλεσμα τη σημαντική</w:t>
      </w:r>
      <w:r>
        <w:rPr>
          <w:rFonts w:eastAsia="Times New Roman" w:cs="Times New Roman"/>
          <w:szCs w:val="24"/>
        </w:rPr>
        <w:t xml:space="preserve"> μείωση του υλικού κόστους των έργων, ενώ ικανοποίησε όλα τα εύλογα αιτήματα των τοπικών κοινωνιών. </w:t>
      </w:r>
    </w:p>
    <w:p w14:paraId="1DA6B0FE"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Άρα ο κ. Μανιάτης που τα ξέρει και καλά αυτά τα πράγματα, προφανώς έχει προβλέψει και το αίτημα της τοπικής κοινωνίας για το Αγρίνιο. Ο κ. Λοβέρδος μας είπ</w:t>
      </w:r>
      <w:r>
        <w:rPr>
          <w:rFonts w:eastAsia="Times New Roman" w:cs="Times New Roman"/>
          <w:szCs w:val="24"/>
        </w:rPr>
        <w:t xml:space="preserve">ε ότι εάν δεν είχε εκλεγεί η Κυβέρνηση ΣΥΡΙΖΑ, θα τελείωναν γρηγορότερα αυτά τα έργα. </w:t>
      </w:r>
    </w:p>
    <w:p w14:paraId="1DA6B0FF"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 xml:space="preserve">Υπάρχουν και πολλές άλλες δηλώσεις στην ίδια λογική, οπότε θα ήθελα με την ευκαιρία να κάνω την καταγγελία και να </w:t>
      </w:r>
      <w:r>
        <w:rPr>
          <w:rFonts w:eastAsia="Times New Roman" w:cs="Times New Roman"/>
          <w:szCs w:val="24"/>
        </w:rPr>
        <w:lastRenderedPageBreak/>
        <w:t>παροτρύνω και εσάς και τους πολίτες</w:t>
      </w:r>
      <w:r>
        <w:rPr>
          <w:rFonts w:eastAsia="Times New Roman" w:cs="Times New Roman"/>
          <w:szCs w:val="24"/>
        </w:rPr>
        <w:t>,</w:t>
      </w:r>
      <w:r>
        <w:rPr>
          <w:rFonts w:eastAsia="Times New Roman" w:cs="Times New Roman"/>
          <w:szCs w:val="24"/>
        </w:rPr>
        <w:t xml:space="preserve"> να μην πιστεύετε τ</w:t>
      </w:r>
      <w:r>
        <w:rPr>
          <w:rFonts w:eastAsia="Times New Roman" w:cs="Times New Roman"/>
          <w:szCs w:val="24"/>
        </w:rPr>
        <w:t>α μάτια σας, να μην σκέφτεστε την αλήθεια, να μη μετράτε το χρόνο που ταξιδέψατε για να έρθετε εδώ πέρα με ασφάλεια, να μη νοιάζεστε για το ότι δεν είχαμε έναν νεκρό και να καταγγείλουμε όλοι μαζί εμένα, τον Πρωθυπουργό Αλέξη Τσίπρα και την Κυβέρνηση ΣΥΡΙΖ</w:t>
      </w:r>
      <w:r>
        <w:rPr>
          <w:rFonts w:eastAsia="Times New Roman" w:cs="Times New Roman"/>
          <w:szCs w:val="24"/>
        </w:rPr>
        <w:t>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για την ολοκλήρωση των έργων και για το φιάσκο των εγκαινίων. </w:t>
      </w:r>
    </w:p>
    <w:p w14:paraId="1DA6B100"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Πιστεύω ότι πρέπει να προχωρήσουμε όλοι μαζί σ’ αυτή την καταγγελία. Επίσης πιστεύω ότι πρέπει να συνεχίσουμε τις καταγγελίες</w:t>
      </w:r>
      <w:r>
        <w:rPr>
          <w:rFonts w:eastAsia="Times New Roman" w:cs="Times New Roman"/>
          <w:szCs w:val="24"/>
        </w:rPr>
        <w:t>,</w:t>
      </w:r>
      <w:r>
        <w:rPr>
          <w:rFonts w:eastAsia="Times New Roman" w:cs="Times New Roman"/>
          <w:szCs w:val="24"/>
        </w:rPr>
        <w:t xml:space="preserve"> γιατί έγινε μποτιλιάρισμα τη δεύτερη μέρα του Πάσχα στην </w:t>
      </w:r>
      <w:r>
        <w:rPr>
          <w:rFonts w:eastAsia="Times New Roman" w:cs="Times New Roman"/>
          <w:szCs w:val="24"/>
        </w:rPr>
        <w:t>περιοχή σας, που δεν έχει συμβεί ξανά ποτέ αυτό, γιατί ολοκληρώθηκαν τα έργα σύμφωνα με το χρονοδιάγραμμα, γιατί τέλειωσαν μαζί και οι αποζημιώσεις των καθυστερήσεων με τα έργα και τι θα κάνουν χιλιάδες εργαζόμενοι -είναι και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 xml:space="preserve"> εδώ, που θα απ</w:t>
      </w:r>
      <w:r>
        <w:rPr>
          <w:rFonts w:eastAsia="Times New Roman" w:cs="Times New Roman"/>
          <w:szCs w:val="24"/>
        </w:rPr>
        <w:t>ολογηθεί για τους χιλιάδες ανέργους με την ολοκλήρωση των έργων- γιατί διαπραγματεύθηκαν αυτές οι κυβερνήσεις, οι τελευταίες εδώ του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ειδικά τιμολόγια και εκπτώσεις για τους συχνούς χρήστες γιατί διαπραγματεύθηκαν δωρεάν διελεύσεις για τους μ</w:t>
      </w:r>
      <w:r>
        <w:rPr>
          <w:rFonts w:eastAsia="Times New Roman" w:cs="Times New Roman"/>
          <w:szCs w:val="24"/>
        </w:rPr>
        <w:t>όνιμους κατοίκους, γιατί δια</w:t>
      </w:r>
      <w:r>
        <w:rPr>
          <w:rFonts w:eastAsia="Times New Roman" w:cs="Times New Roman"/>
          <w:szCs w:val="24"/>
        </w:rPr>
        <w:lastRenderedPageBreak/>
        <w:t xml:space="preserve">πραγματεύθηκαν δωρεάν διέλευση για τους ΑΜΕΑ, γιατί επιχειρούν να βάλουν ηλεκτρονικά διόδια, γιατί είχαν το θράσος, όπως λέει ο κοινοβουλευτικός υπεύθυνος, να </w:t>
      </w:r>
      <w:proofErr w:type="spellStart"/>
      <w:r>
        <w:rPr>
          <w:rFonts w:eastAsia="Times New Roman" w:cs="Times New Roman"/>
          <w:szCs w:val="24"/>
        </w:rPr>
        <w:t>ονοματοδοτήσουν</w:t>
      </w:r>
      <w:proofErr w:type="spellEnd"/>
      <w:r>
        <w:rPr>
          <w:rFonts w:eastAsia="Times New Roman" w:cs="Times New Roman"/>
          <w:szCs w:val="24"/>
        </w:rPr>
        <w:t xml:space="preserve"> τις σήραγγες με τ</w:t>
      </w:r>
      <w:r>
        <w:rPr>
          <w:rFonts w:eastAsia="Times New Roman" w:cs="Times New Roman"/>
          <w:szCs w:val="24"/>
        </w:rPr>
        <w:t>α</w:t>
      </w:r>
      <w:r>
        <w:rPr>
          <w:rFonts w:eastAsia="Times New Roman" w:cs="Times New Roman"/>
          <w:szCs w:val="24"/>
        </w:rPr>
        <w:t xml:space="preserve"> </w:t>
      </w:r>
      <w:proofErr w:type="spellStart"/>
      <w:r>
        <w:rPr>
          <w:rFonts w:eastAsia="Times New Roman" w:cs="Times New Roman"/>
          <w:szCs w:val="24"/>
        </w:rPr>
        <w:t>όνομα</w:t>
      </w:r>
      <w:r>
        <w:rPr>
          <w:rFonts w:eastAsia="Times New Roman" w:cs="Times New Roman"/>
          <w:szCs w:val="24"/>
        </w:rPr>
        <w:t>τα</w:t>
      </w:r>
      <w:proofErr w:type="spellEnd"/>
      <w:r>
        <w:rPr>
          <w:rFonts w:eastAsia="Times New Roman" w:cs="Times New Roman"/>
          <w:szCs w:val="24"/>
        </w:rPr>
        <w:t xml:space="preserve"> του Νίκου </w:t>
      </w:r>
      <w:proofErr w:type="spellStart"/>
      <w:r>
        <w:rPr>
          <w:rFonts w:eastAsia="Times New Roman" w:cs="Times New Roman"/>
          <w:szCs w:val="24"/>
        </w:rPr>
        <w:t>Τεμπονέρα</w:t>
      </w:r>
      <w:proofErr w:type="spellEnd"/>
      <w:r>
        <w:rPr>
          <w:rFonts w:eastAsia="Times New Roman" w:cs="Times New Roman"/>
          <w:szCs w:val="24"/>
        </w:rPr>
        <w:t>, του Α</w:t>
      </w:r>
      <w:r>
        <w:rPr>
          <w:rFonts w:eastAsia="Times New Roman" w:cs="Times New Roman"/>
          <w:szCs w:val="24"/>
        </w:rPr>
        <w:t xml:space="preserve">νδρέα Παπανδρέου. Είναι ιεροσυλία. Αν τη λέγαμε, ας πούμε, «Κώστας Σημίτης», θα ήταν μια χαρά τα πράγματα. Θα τον τιμούσαμε. </w:t>
      </w:r>
    </w:p>
    <w:p w14:paraId="1DA6B101"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Επίσης πρέπει να συνεχίσουμε τις καταγγελίες</w:t>
      </w:r>
      <w:r>
        <w:rPr>
          <w:rFonts w:eastAsia="Times New Roman" w:cs="Times New Roman"/>
          <w:szCs w:val="24"/>
        </w:rPr>
        <w:t>,</w:t>
      </w:r>
      <w:r>
        <w:rPr>
          <w:rFonts w:eastAsia="Times New Roman" w:cs="Times New Roman"/>
          <w:szCs w:val="24"/>
        </w:rPr>
        <w:t xml:space="preserve"> γιατί προχωρήσαμε σ’ αυτό το φιάσκο των έργων, όταν τα είχατε υλοποιήσει όλα εσείς κ</w:t>
      </w:r>
      <w:r>
        <w:rPr>
          <w:rFonts w:eastAsia="Times New Roman" w:cs="Times New Roman"/>
          <w:szCs w:val="24"/>
        </w:rPr>
        <w:t>αι η Νέα Δημοκρατία πραγματικά δηλαδή. Ψέματα λένε. Υπήρχαν ουρές τεράστιες, ημιτελή έργα, εγκαίνια, φιέστες. Τα λέει και ο κ. Χατζηδάκης.</w:t>
      </w:r>
    </w:p>
    <w:p w14:paraId="1DA6B102"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Θα σας παρακαλούσα, λοιπόν, σ’ αυτές τις καταγγελίες να προσθέσουμε την καταγγελία, που την κάνει και ο κ. Μανιάτης σ</w:t>
      </w:r>
      <w:r>
        <w:rPr>
          <w:rFonts w:eastAsia="Times New Roman" w:cs="Times New Roman"/>
          <w:szCs w:val="24"/>
        </w:rPr>
        <w:t>ε δύο ανακοινώσεις, ότι δεν κάνουμε νέα έργα. Άρα μη μας ρωτάτε για το έργο Ιόνιας Οδού-Αγρινίου, γιατί τα έχετε κανονίσει εσείς όλα, όταν κάνατε τις μελέτες, τον σχεδιασμό των έργων, τα διόδια, τις διαπραγματεύσεις. Μη μας ρωτάτε γι’ αυτά.</w:t>
      </w:r>
    </w:p>
    <w:p w14:paraId="1DA6B103"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 xml:space="preserve">Θα περιμένετε, </w:t>
      </w:r>
      <w:r>
        <w:rPr>
          <w:rFonts w:eastAsia="Times New Roman" w:cs="Times New Roman"/>
          <w:szCs w:val="24"/>
        </w:rPr>
        <w:t xml:space="preserve">όταν βγείτε ξανά κυβέρνηση μαζί με τη Νέα Δημοκρατία και μετά τον Σαμαρά να στηρίζετε τον Κυριάκο Μητσοτάκη, να προχωρήσετε σ’ όλα αυτά τα έργα και να αλλάξετε </w:t>
      </w:r>
      <w:r>
        <w:rPr>
          <w:rFonts w:eastAsia="Times New Roman" w:cs="Times New Roman"/>
          <w:szCs w:val="24"/>
        </w:rPr>
        <w:lastRenderedPageBreak/>
        <w:t>και το όνομα της σήραγγας «Ανδρέας Παπανδρέου», που αποτελεί</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μεγάλο πλήγμα για τον </w:t>
      </w:r>
      <w:r>
        <w:rPr>
          <w:rFonts w:eastAsia="Times New Roman" w:cs="Times New Roman"/>
          <w:szCs w:val="24"/>
        </w:rPr>
        <w:t>χώρο σας. Όνειδος!</w:t>
      </w:r>
    </w:p>
    <w:p w14:paraId="1DA6B104"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Ευχαριστώ πολύ.</w:t>
      </w:r>
    </w:p>
    <w:p w14:paraId="1DA6B105" w14:textId="77777777" w:rsidR="00C35B6B" w:rsidRDefault="00F72DCD">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1DA6B106" w14:textId="77777777" w:rsidR="00C35B6B" w:rsidRDefault="00F72DC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 Κωνσταντόπουλε, έχετε τον λόγο.</w:t>
      </w:r>
    </w:p>
    <w:p w14:paraId="1DA6B107" w14:textId="77777777" w:rsidR="00C35B6B" w:rsidRDefault="00F72DCD">
      <w:pPr>
        <w:spacing w:line="600" w:lineRule="auto"/>
        <w:ind w:firstLine="720"/>
        <w:jc w:val="both"/>
        <w:rPr>
          <w:rFonts w:eastAsia="Times New Roman" w:cs="Times New Roman"/>
          <w:szCs w:val="24"/>
        </w:rPr>
      </w:pPr>
      <w:r>
        <w:rPr>
          <w:rFonts w:eastAsia="Times New Roman" w:cs="Times New Roman"/>
          <w:b/>
          <w:szCs w:val="24"/>
        </w:rPr>
        <w:t>ΔΗΜΗΤΡΗΣ ΚΩΝΣΤΑΝΤΟΠΟΥΛΟΣ:</w:t>
      </w:r>
      <w:r>
        <w:rPr>
          <w:rFonts w:eastAsia="Times New Roman" w:cs="Times New Roman"/>
          <w:szCs w:val="24"/>
        </w:rPr>
        <w:t xml:space="preserve"> Εκπλήσσομαι από τον αγαπητό Υπουργό, τον φίλο τον Χρήστο, γιατί όταν σχεδιαζόταν αυτό το έργο, ήταν στο ΠΑΣΟΚ και ήταν μέρος του ΠΑΣΟΚ και ήταν πρόεδρος του ΤΕΕ.</w:t>
      </w:r>
    </w:p>
    <w:p w14:paraId="1DA6B108"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Επίσης εκπλήσσομαι, αγαπητέ Χρήστο, που έρχεσαι σ’ έναν νέο Βουλευτή και ζητάς ευθύνες. Αν θέ</w:t>
      </w:r>
      <w:r>
        <w:rPr>
          <w:rFonts w:eastAsia="Times New Roman" w:cs="Times New Roman"/>
          <w:szCs w:val="24"/>
        </w:rPr>
        <w:t xml:space="preserve">λεις να ζητήσεις ευθύνες, ζήτα στους τότε Βουλευτές και στους τότε φίλους σου, που όχι μόνο άφησαν εκτός </w:t>
      </w:r>
      <w:proofErr w:type="spellStart"/>
      <w:r>
        <w:rPr>
          <w:rFonts w:eastAsia="Times New Roman" w:cs="Times New Roman"/>
          <w:szCs w:val="24"/>
        </w:rPr>
        <w:t>νυμφώνος</w:t>
      </w:r>
      <w:proofErr w:type="spellEnd"/>
      <w:r>
        <w:rPr>
          <w:rFonts w:eastAsia="Times New Roman" w:cs="Times New Roman"/>
          <w:szCs w:val="24"/>
        </w:rPr>
        <w:t xml:space="preserve"> το Αγρίνιο με τη συνδετήρια οδό, αλλά έχασαν και το πανεπιστήμιο και λοιπά άλλα στοιχεία τα οποία έχουν να κάνουν με το Αγρίνιο.</w:t>
      </w:r>
    </w:p>
    <w:p w14:paraId="1DA6B109"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Ζητήστε εκεί,</w:t>
      </w:r>
      <w:r>
        <w:rPr>
          <w:rFonts w:eastAsia="Times New Roman" w:cs="Times New Roman"/>
          <w:szCs w:val="24"/>
        </w:rPr>
        <w:t xml:space="preserve"> αγαπητέ Υπουργέ, τις ευθύνες σας και όχι από τον υποφαινόμενο.</w:t>
      </w:r>
    </w:p>
    <w:p w14:paraId="1DA6B10A" w14:textId="77777777" w:rsidR="00C35B6B" w:rsidRDefault="00F72DCD">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ΣΠΙΡΤΖΗΣ (Υπουργός Υποδομών και Μεταφορών): </w:t>
      </w:r>
      <w:r>
        <w:rPr>
          <w:rFonts w:eastAsia="Times New Roman" w:cs="Times New Roman"/>
          <w:szCs w:val="24"/>
        </w:rPr>
        <w:t>Στον Μανιάτη.</w:t>
      </w:r>
    </w:p>
    <w:p w14:paraId="1DA6B10B" w14:textId="77777777" w:rsidR="00C35B6B" w:rsidRDefault="00F72DCD">
      <w:pPr>
        <w:spacing w:line="600" w:lineRule="auto"/>
        <w:ind w:firstLine="720"/>
        <w:jc w:val="both"/>
        <w:rPr>
          <w:rFonts w:eastAsia="Times New Roman" w:cs="Times New Roman"/>
          <w:szCs w:val="24"/>
        </w:rPr>
      </w:pPr>
      <w:r>
        <w:rPr>
          <w:rFonts w:eastAsia="Times New Roman" w:cs="Times New Roman"/>
          <w:b/>
          <w:szCs w:val="24"/>
        </w:rPr>
        <w:t>ΔΗΜΗΤΡΗΣ ΚΩΝΣΤΑΝΤΟΠΟΥΛΟΣ:</w:t>
      </w:r>
      <w:r>
        <w:rPr>
          <w:rFonts w:eastAsia="Times New Roman" w:cs="Times New Roman"/>
          <w:szCs w:val="24"/>
        </w:rPr>
        <w:t xml:space="preserve"> Όμως, κύριε Υπουργέ, θέλω να πω δύο πράγματα. Το πρώτο είναι ότι το κράτος έχει συνέχεια και όχι ασυ</w:t>
      </w:r>
      <w:r>
        <w:rPr>
          <w:rFonts w:eastAsia="Times New Roman" w:cs="Times New Roman"/>
          <w:szCs w:val="24"/>
        </w:rPr>
        <w:t xml:space="preserve">νέχεια. Το ότι σήμερα παραδόθηκε ένα μεγάλο έργο και μάλιστα σε λίγο θα μιλάμε για την ολοκλήρωση της </w:t>
      </w:r>
      <w:proofErr w:type="spellStart"/>
      <w:r>
        <w:rPr>
          <w:rFonts w:eastAsia="Times New Roman" w:cs="Times New Roman"/>
          <w:szCs w:val="24"/>
        </w:rPr>
        <w:t>Ιονίας</w:t>
      </w:r>
      <w:proofErr w:type="spellEnd"/>
      <w:r>
        <w:rPr>
          <w:rFonts w:eastAsia="Times New Roman" w:cs="Times New Roman"/>
          <w:szCs w:val="24"/>
        </w:rPr>
        <w:t xml:space="preserve"> Οδού</w:t>
      </w:r>
      <w:r>
        <w:rPr>
          <w:rFonts w:eastAsia="Times New Roman" w:cs="Times New Roman"/>
          <w:szCs w:val="24"/>
        </w:rPr>
        <w:t>,</w:t>
      </w:r>
      <w:r>
        <w:rPr>
          <w:rFonts w:eastAsia="Times New Roman" w:cs="Times New Roman"/>
          <w:szCs w:val="24"/>
        </w:rPr>
        <w:t xml:space="preserve"> είναι γεγονός και αυτό σας τιμά. Ουδείς είπε κάτι διαφορετικό και ουδέποτε προσωπικά υπήρξα και μίζερος.</w:t>
      </w:r>
    </w:p>
    <w:p w14:paraId="1DA6B10C"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Όμως, κύριε Υπουργέ, η σύνδεση του Α</w:t>
      </w:r>
      <w:r>
        <w:rPr>
          <w:rFonts w:eastAsia="Times New Roman" w:cs="Times New Roman"/>
          <w:szCs w:val="24"/>
        </w:rPr>
        <w:t>γρινίου δεν είδα κι από εσάς να γίνεται θέμα προς συζήτηση και έτσι μένει το Αγρίνιο αυτή τη στιγμή εκτός της δυνατότητας των πολιτών να εισέλθουν στην Ιόνια Οδό. Δηλαδή θα βλέπουν την Ιόνια Οδό από μακριά είτε γιατί κάποιος Βουλευτής κοίταξε την καρέκλα τ</w:t>
      </w:r>
      <w:r>
        <w:rPr>
          <w:rFonts w:eastAsia="Times New Roman" w:cs="Times New Roman"/>
          <w:szCs w:val="24"/>
        </w:rPr>
        <w:t xml:space="preserve">ου είτε γιατί κάποιοι άλλοι Βουλευτές δεν ενδιαφέρθηκαν είτε γιατί κάποιοι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δεν μερίμνησαν.</w:t>
      </w:r>
    </w:p>
    <w:p w14:paraId="1DA6B10D"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Όμως, κύριε Υπουργέ, η σύνδεση του Αγρινίου με την Ιόνια Οδό αυτή τη συνδετήρια οδό είναι επιτακτική ανάγκη και αυτό το γνωρίζουν οι πάντες</w:t>
      </w:r>
      <w:r>
        <w:rPr>
          <w:rFonts w:eastAsia="Times New Roman" w:cs="Times New Roman"/>
          <w:szCs w:val="24"/>
        </w:rPr>
        <w:t xml:space="preserve">. Με τη σύνδεση αυτή, τη συγκεκριμένη σύνδεση, το Αγρίνιο συνδέεται με την εθνική οδό, την Ιόνια Οδό </w:t>
      </w:r>
      <w:r>
        <w:rPr>
          <w:rFonts w:eastAsia="Times New Roman" w:cs="Times New Roman"/>
          <w:szCs w:val="24"/>
        </w:rPr>
        <w:lastRenderedPageBreak/>
        <w:t xml:space="preserve">δηλαδή, και κατ’ επέκταση με το </w:t>
      </w:r>
      <w:proofErr w:type="spellStart"/>
      <w:r>
        <w:rPr>
          <w:rFonts w:eastAsia="Times New Roman" w:cs="Times New Roman"/>
          <w:szCs w:val="24"/>
        </w:rPr>
        <w:t>Πλατυγιάλι</w:t>
      </w:r>
      <w:proofErr w:type="spellEnd"/>
      <w:r>
        <w:rPr>
          <w:rFonts w:eastAsia="Times New Roman" w:cs="Times New Roman"/>
          <w:szCs w:val="24"/>
        </w:rPr>
        <w:t xml:space="preserve"> και με τον ΒΙΟΠΑ, που προβλέπεται από τον γενικό σχεδιασμό του Αγρινίου, φυσικά με το μεγάλο λιμάνι του </w:t>
      </w:r>
      <w:proofErr w:type="spellStart"/>
      <w:r>
        <w:rPr>
          <w:rFonts w:eastAsia="Times New Roman" w:cs="Times New Roman"/>
          <w:szCs w:val="24"/>
        </w:rPr>
        <w:t>Πλατυγια</w:t>
      </w:r>
      <w:r>
        <w:rPr>
          <w:rFonts w:eastAsia="Times New Roman" w:cs="Times New Roman"/>
          <w:szCs w:val="24"/>
        </w:rPr>
        <w:t>λίου</w:t>
      </w:r>
      <w:proofErr w:type="spellEnd"/>
      <w:r>
        <w:rPr>
          <w:rFonts w:eastAsia="Times New Roman" w:cs="Times New Roman"/>
          <w:szCs w:val="24"/>
        </w:rPr>
        <w:t xml:space="preserve"> και επίσης με τον Ε65, </w:t>
      </w:r>
      <w:proofErr w:type="spellStart"/>
      <w:r>
        <w:rPr>
          <w:rFonts w:eastAsia="Times New Roman" w:cs="Times New Roman"/>
          <w:szCs w:val="24"/>
        </w:rPr>
        <w:t>Πλατυγιάλι</w:t>
      </w:r>
      <w:proofErr w:type="spellEnd"/>
      <w:r>
        <w:rPr>
          <w:rFonts w:eastAsia="Times New Roman" w:cs="Times New Roman"/>
          <w:szCs w:val="24"/>
        </w:rPr>
        <w:t>-Ιόνιος-Αγρίνιο-Καρπενήσι-Λαμία.</w:t>
      </w:r>
    </w:p>
    <w:p w14:paraId="1DA6B10E"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Αν δεν δρομολογήσετε, κύριε Υπουργέ, για το θέμα αυτό άμεσα εξελίξεις, εγώ θα το φέρνω κάθε εβδομάδα στη Βουλή.</w:t>
      </w:r>
    </w:p>
    <w:p w14:paraId="1DA6B10F"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 xml:space="preserve">Και με ενδιαφέρει προσωπικά, όχι το τι έχετε εσείς με συναδέλφους, αλλά η υλοποίηση του έργου και το να σταματήσει ο φόρος αίματος των πολιτών του Αγρινίου και των γύρω περιοχών. </w:t>
      </w:r>
    </w:p>
    <w:p w14:paraId="1DA6B110"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 xml:space="preserve">Γι’ αυτό ζητώ τη βέλτιστη και συντομότερη ευθεία ένωσης του Αγρινίου με την </w:t>
      </w:r>
      <w:r>
        <w:rPr>
          <w:rFonts w:eastAsia="Times New Roman" w:cs="Times New Roman"/>
          <w:szCs w:val="24"/>
        </w:rPr>
        <w:t xml:space="preserve">Ιόνια Οδό. Κρίνεται αναγκαίος ο κόμβος του </w:t>
      </w:r>
      <w:proofErr w:type="spellStart"/>
      <w:r>
        <w:rPr>
          <w:rFonts w:eastAsia="Times New Roman" w:cs="Times New Roman"/>
          <w:szCs w:val="24"/>
        </w:rPr>
        <w:t>Αγγελοκάστρου</w:t>
      </w:r>
      <w:proofErr w:type="spellEnd"/>
      <w:r>
        <w:rPr>
          <w:rFonts w:eastAsia="Times New Roman" w:cs="Times New Roman"/>
          <w:szCs w:val="24"/>
        </w:rPr>
        <w:t>. Ο δρόμος αυτός θα είναι σχεδόν σε επαφή και με το στρατιωτικό αεροδρόμιο, το οποίο είναι ισάξιο και του Άκτιου και του Αράξου. Και γι’ αυτό</w:t>
      </w:r>
      <w:r>
        <w:rPr>
          <w:rFonts w:eastAsia="Times New Roman" w:cs="Times New Roman"/>
          <w:szCs w:val="24"/>
        </w:rPr>
        <w:t>,</w:t>
      </w:r>
      <w:r>
        <w:rPr>
          <w:rFonts w:eastAsia="Times New Roman" w:cs="Times New Roman"/>
          <w:szCs w:val="24"/>
        </w:rPr>
        <w:t xml:space="preserve"> όμως, ουδείς μερίμνησε. Απλά «ψηφίστε με να σας διορίσω».</w:t>
      </w:r>
      <w:r>
        <w:rPr>
          <w:rFonts w:eastAsia="Times New Roman" w:cs="Times New Roman"/>
          <w:szCs w:val="24"/>
        </w:rPr>
        <w:t xml:space="preserve"> Αυτό προσωπικά δεν με αγγίζει. Γι’ αυτό προσωπικά προτάσσω τα θέματα που αφορούν τους πολλούς και δεν «χαϊδεύω και αφτιά». </w:t>
      </w:r>
    </w:p>
    <w:p w14:paraId="1DA6B111"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lastRenderedPageBreak/>
        <w:t>Με λύπη μου λέω, λοιπόν, ότι μια άρτια υποδομή σήμερα δεν χρησιμοποιείται ούτε για στρατιωτικούς σκοπούς ούτε έχει δοθεί στους πολί</w:t>
      </w:r>
      <w:r>
        <w:rPr>
          <w:rFonts w:eastAsia="Times New Roman" w:cs="Times New Roman"/>
          <w:szCs w:val="24"/>
        </w:rPr>
        <w:t>τες, καθότι καταργήθηκε η σμηναρχία μάχης. Και δεν υπάρχει κα</w:t>
      </w:r>
      <w:r>
        <w:rPr>
          <w:rFonts w:eastAsia="Times New Roman" w:cs="Times New Roman"/>
          <w:szCs w:val="24"/>
        </w:rPr>
        <w:t>μ</w:t>
      </w:r>
      <w:r>
        <w:rPr>
          <w:rFonts w:eastAsia="Times New Roman" w:cs="Times New Roman"/>
          <w:szCs w:val="24"/>
        </w:rPr>
        <w:t>μία πρόβλεψη ούτε από εσάς, κύριε Υπουργέ, και την Κυβέρνησή σας για να αξιοποιηθεί. Το θέτω αυτό ως προς συζήτηση, για να μην πάνε χαμένοι οι πόροι που δόθηκαν σε άλλους προϋπολογισμούς και που</w:t>
      </w:r>
      <w:r>
        <w:rPr>
          <w:rFonts w:eastAsia="Times New Roman" w:cs="Times New Roman"/>
          <w:szCs w:val="24"/>
        </w:rPr>
        <w:t xml:space="preserve"> τους στερήθηκαν άλλες γενιές για να υπάρχει ένα στρατιωτικό αεροδρόμιο και να έχουν συνέχεια οι υποδομές της χώρας, να μη βαλτώνουν και να βρίσκονται τρόποι να αξιοποιούνται. </w:t>
      </w:r>
    </w:p>
    <w:p w14:paraId="1DA6B112" w14:textId="77777777" w:rsidR="00C35B6B" w:rsidRDefault="00F72DC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Ολοκληρώνετε, κύριε Κωνσταντόπουλε. </w:t>
      </w:r>
    </w:p>
    <w:p w14:paraId="1DA6B113" w14:textId="77777777" w:rsidR="00C35B6B" w:rsidRDefault="00F72DCD">
      <w:pPr>
        <w:spacing w:line="600" w:lineRule="auto"/>
        <w:ind w:firstLine="720"/>
        <w:jc w:val="both"/>
        <w:rPr>
          <w:rFonts w:eastAsia="Times New Roman" w:cs="Times New Roman"/>
          <w:szCs w:val="24"/>
        </w:rPr>
      </w:pPr>
      <w:r>
        <w:rPr>
          <w:rFonts w:eastAsia="Times New Roman" w:cs="Times New Roman"/>
          <w:b/>
          <w:szCs w:val="24"/>
        </w:rPr>
        <w:t>ΔΗΜΗΤΡ</w:t>
      </w:r>
      <w:r>
        <w:rPr>
          <w:rFonts w:eastAsia="Times New Roman" w:cs="Times New Roman"/>
          <w:b/>
          <w:szCs w:val="24"/>
        </w:rPr>
        <w:t xml:space="preserve">ΙΟΣ ΚΩΝΣΤΑΝΤΟΠΟΥΛΟΣ: </w:t>
      </w:r>
      <w:r>
        <w:rPr>
          <w:rFonts w:eastAsia="Times New Roman" w:cs="Times New Roman"/>
          <w:szCs w:val="24"/>
        </w:rPr>
        <w:t xml:space="preserve">Με αυτές τις σκέψεις, θα ήθελα να ολοκληρώσω την τοποθέτησή μου και να ζητήσω να δείτε, όχι με ιδιαίτερη προσοχή, αλλά με βέλτιστη προσπάθεια τη συνδετήρια οδό της Ιόνιας Οδού με το Αγρίνιο. </w:t>
      </w:r>
    </w:p>
    <w:p w14:paraId="1DA6B114"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 xml:space="preserve">Κύριε Υπουργέ, έχω φέρει δυο φορές το θέμα </w:t>
      </w:r>
      <w:r>
        <w:rPr>
          <w:rFonts w:eastAsia="Times New Roman" w:cs="Times New Roman"/>
          <w:szCs w:val="24"/>
        </w:rPr>
        <w:t xml:space="preserve">της </w:t>
      </w:r>
      <w:r>
        <w:rPr>
          <w:rFonts w:eastAsia="Times New Roman" w:cs="Times New Roman"/>
          <w:szCs w:val="24"/>
        </w:rPr>
        <w:t>γ</w:t>
      </w:r>
      <w:r>
        <w:rPr>
          <w:rFonts w:eastAsia="Times New Roman" w:cs="Times New Roman"/>
          <w:szCs w:val="24"/>
        </w:rPr>
        <w:t xml:space="preserve">έφυρας «Χαρίλαος Τρικούπης», το μεγάλο αυτό έργο που οραματίστηκε ο Χαρίλαος Τρικούπης, που παρέα ήμασταν τότε στο ΠΑΣΟΚ και </w:t>
      </w:r>
      <w:r>
        <w:rPr>
          <w:rFonts w:eastAsia="Times New Roman" w:cs="Times New Roman"/>
          <w:szCs w:val="24"/>
        </w:rPr>
        <w:lastRenderedPageBreak/>
        <w:t>το δώσαμε προς χρήση στους Έλληνες πολίτες. Η τιμή των 13.30 ευρώ για να περάσεις και άλλα 13.30 ευρώ για να γυρίσεις σπίτι σο</w:t>
      </w:r>
      <w:r>
        <w:rPr>
          <w:rFonts w:eastAsia="Times New Roman" w:cs="Times New Roman"/>
          <w:szCs w:val="24"/>
        </w:rPr>
        <w:t>υ ή στον νομό σου ή στην περιοχή σου</w:t>
      </w:r>
      <w:r>
        <w:rPr>
          <w:rFonts w:eastAsia="Times New Roman" w:cs="Times New Roman"/>
          <w:szCs w:val="24"/>
        </w:rPr>
        <w:t>,</w:t>
      </w:r>
      <w:r>
        <w:rPr>
          <w:rFonts w:eastAsia="Times New Roman" w:cs="Times New Roman"/>
          <w:szCs w:val="24"/>
        </w:rPr>
        <w:t xml:space="preserve"> είναι πάνω από το ημερομίσθιο του Έλληνα πολίτη. Επιβάλλεται αυτό που είπαμε και την άλλη φορά: Αφού πέρασε η δεκαετής διάρκεια λειτουργία της </w:t>
      </w:r>
      <w:r>
        <w:rPr>
          <w:rFonts w:eastAsia="Times New Roman" w:cs="Times New Roman"/>
          <w:szCs w:val="24"/>
        </w:rPr>
        <w:t>γ</w:t>
      </w:r>
      <w:r>
        <w:rPr>
          <w:rFonts w:eastAsia="Times New Roman" w:cs="Times New Roman"/>
          <w:szCs w:val="24"/>
        </w:rPr>
        <w:t>έφυρας</w:t>
      </w:r>
      <w:r>
        <w:rPr>
          <w:rFonts w:eastAsia="Times New Roman" w:cs="Times New Roman"/>
          <w:szCs w:val="24"/>
        </w:rPr>
        <w:t>,</w:t>
      </w:r>
      <w:r>
        <w:rPr>
          <w:rFonts w:eastAsia="Times New Roman" w:cs="Times New Roman"/>
          <w:szCs w:val="24"/>
        </w:rPr>
        <w:t xml:space="preserve"> να πάμε σε διαβούλευση με την κοινοπραξία </w:t>
      </w:r>
      <w:r>
        <w:rPr>
          <w:rFonts w:eastAsia="Times New Roman" w:cs="Times New Roman"/>
          <w:szCs w:val="24"/>
        </w:rPr>
        <w:t>«</w:t>
      </w:r>
      <w:r>
        <w:rPr>
          <w:rFonts w:eastAsia="Times New Roman" w:cs="Times New Roman"/>
          <w:szCs w:val="24"/>
        </w:rPr>
        <w:t>ΓΕΦΥΡΑ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για να δώσ</w:t>
      </w:r>
      <w:r>
        <w:rPr>
          <w:rFonts w:eastAsia="Times New Roman" w:cs="Times New Roman"/>
          <w:szCs w:val="24"/>
        </w:rPr>
        <w:t xml:space="preserve">ουμε λύση. </w:t>
      </w:r>
    </w:p>
    <w:p w14:paraId="1DA6B115"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1DA6B116" w14:textId="77777777" w:rsidR="00C35B6B" w:rsidRDefault="00F72DC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Ολοκληρώστε, κύριε συνάδελφε. </w:t>
      </w:r>
    </w:p>
    <w:p w14:paraId="1DA6B117" w14:textId="77777777" w:rsidR="00C35B6B" w:rsidRDefault="00F72DCD">
      <w:pPr>
        <w:spacing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Αυτό θα αποτελέσει ψήφισμα όλων των Βουλευτών που διέρχονται από </w:t>
      </w:r>
      <w:r>
        <w:rPr>
          <w:rFonts w:eastAsia="Times New Roman" w:cs="Times New Roman"/>
          <w:szCs w:val="24"/>
        </w:rPr>
        <w:t>τη γέφυρα</w:t>
      </w:r>
      <w:r>
        <w:rPr>
          <w:rFonts w:eastAsia="Times New Roman" w:cs="Times New Roman"/>
          <w:szCs w:val="24"/>
        </w:rPr>
        <w:t>,</w:t>
      </w:r>
      <w:r>
        <w:rPr>
          <w:rFonts w:eastAsia="Times New Roman" w:cs="Times New Roman"/>
          <w:szCs w:val="24"/>
        </w:rPr>
        <w:t xml:space="preserve"> για να πάνε στους Νομούς Θεσπρωτίας, Ιωαννίνων, Άρτας, Πρεβέζης, Αιτωλοακαρνανίας, Λευκάδας προς εσάς, για να πάμε άμεσα στη διαβούλευση με την κοινοπραξία </w:t>
      </w:r>
      <w:r>
        <w:rPr>
          <w:rFonts w:eastAsia="Times New Roman" w:cs="Times New Roman"/>
          <w:szCs w:val="24"/>
        </w:rPr>
        <w:t>«</w:t>
      </w:r>
      <w:r>
        <w:rPr>
          <w:rFonts w:eastAsia="Times New Roman" w:cs="Times New Roman"/>
          <w:szCs w:val="24"/>
        </w:rPr>
        <w:t>ΓΕΦΥΡΑ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για τη μείωση του κόστους διέλευσης και των διοδίων. </w:t>
      </w:r>
    </w:p>
    <w:p w14:paraId="1DA6B118"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(Στο σημείο αυτό ο Βο</w:t>
      </w:r>
      <w:r>
        <w:rPr>
          <w:rFonts w:eastAsia="Times New Roman" w:cs="Times New Roman"/>
          <w:szCs w:val="24"/>
        </w:rPr>
        <w:t xml:space="preserve">υλευτής κ. Δημήτριος Κωνσταντόπουλος καταθέτει για τα Πρακτικά το προαναφερθέν έγγραφο, το </w:t>
      </w:r>
      <w:r>
        <w:rPr>
          <w:rFonts w:eastAsia="Times New Roman" w:cs="Times New Roman"/>
          <w:szCs w:val="24"/>
        </w:rPr>
        <w:lastRenderedPageBreak/>
        <w:t>οποίο βρίσκεται στο αρχείο του Τμήματος Γραμματείας της Διεύθυνσης Στενογραφίας και  Πρακτικών της Βουλής)</w:t>
      </w:r>
    </w:p>
    <w:p w14:paraId="1DA6B119" w14:textId="77777777" w:rsidR="00C35B6B" w:rsidRDefault="00F72DC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Υπουργέ, έχετε τ</w:t>
      </w:r>
      <w:r>
        <w:rPr>
          <w:rFonts w:eastAsia="Times New Roman" w:cs="Times New Roman"/>
          <w:szCs w:val="24"/>
        </w:rPr>
        <w:t xml:space="preserve">ον λόγο. </w:t>
      </w:r>
    </w:p>
    <w:p w14:paraId="1DA6B11A" w14:textId="77777777" w:rsidR="00C35B6B" w:rsidRDefault="00F72DCD">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Ευχαριστώ, κύριε Πρόεδρε. </w:t>
      </w:r>
    </w:p>
    <w:p w14:paraId="1DA6B11B"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Κύριε Κωνσταντόπουλε, φίλε Δημήτρη, η απάντηση δεν ήταν σ’ εσένα</w:t>
      </w:r>
      <w:r>
        <w:rPr>
          <w:rFonts w:eastAsia="Times New Roman" w:cs="Times New Roman"/>
          <w:szCs w:val="24"/>
        </w:rPr>
        <w:t xml:space="preserve"> αλλά στον Βουλευτή της Δημοκρατικής Συμπαράταξης, που καλύπτεται από τις ανακοινώσεις του υπεύθυνου υποδομών του κόμματός σας. </w:t>
      </w:r>
    </w:p>
    <w:p w14:paraId="1DA6B11C" w14:textId="77777777" w:rsidR="00C35B6B" w:rsidRDefault="00F72DCD">
      <w:pPr>
        <w:spacing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Κύριε Υπουργέ, εγώ είμαι Βουλευτής της Δημοκρατικής Συμπαράταξης. Δεν εκπροσωπώ τον εαυτό μου. </w:t>
      </w:r>
    </w:p>
    <w:p w14:paraId="1DA6B11D" w14:textId="77777777" w:rsidR="00C35B6B" w:rsidRDefault="00F72DCD">
      <w:pPr>
        <w:spacing w:line="600" w:lineRule="auto"/>
        <w:ind w:firstLine="720"/>
        <w:jc w:val="both"/>
        <w:rPr>
          <w:rFonts w:eastAsia="Times New Roman" w:cs="Times New Roman"/>
          <w:szCs w:val="24"/>
        </w:rPr>
      </w:pPr>
      <w:r>
        <w:rPr>
          <w:rFonts w:eastAsia="Times New Roman" w:cs="Times New Roman"/>
          <w:b/>
          <w:szCs w:val="24"/>
        </w:rPr>
        <w:t>ΧΡΗΣ</w:t>
      </w:r>
      <w:r>
        <w:rPr>
          <w:rFonts w:eastAsia="Times New Roman" w:cs="Times New Roman"/>
          <w:b/>
          <w:szCs w:val="24"/>
        </w:rPr>
        <w:t xml:space="preserve">ΤΟΣ ΣΠΙΡΤΖΗΣ (Υπουργός Υποδομών και Μεταφορών): </w:t>
      </w:r>
      <w:r>
        <w:rPr>
          <w:rFonts w:eastAsia="Times New Roman" w:cs="Times New Roman"/>
          <w:szCs w:val="24"/>
        </w:rPr>
        <w:t xml:space="preserve">Εδώ υπάρχουν άλλοι τρεις Βουλευτές του ΣΥΡΙΖΑ εκτός από εμένα. Οι δύο ήταν στο ΠΑΣΟΚ κι αυτοί όταν είχε άλλα χαρακτηριστικά όχι αυτά που έχει σήμερα… </w:t>
      </w:r>
    </w:p>
    <w:p w14:paraId="1DA6B11E" w14:textId="77777777" w:rsidR="00C35B6B" w:rsidRDefault="00F72DCD">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ΚΩΝΣΤΑΝΤΟΠΟΥΛΟΣ: </w:t>
      </w:r>
      <w:r>
        <w:rPr>
          <w:rFonts w:eastAsia="Times New Roman" w:cs="Times New Roman"/>
          <w:szCs w:val="24"/>
        </w:rPr>
        <w:t>Τα μεγάλα έργα επί ΠΑΣΟΚ σχεδι</w:t>
      </w:r>
      <w:r>
        <w:rPr>
          <w:rFonts w:eastAsia="Times New Roman" w:cs="Times New Roman"/>
          <w:szCs w:val="24"/>
        </w:rPr>
        <w:t xml:space="preserve">άστηκαν. </w:t>
      </w:r>
    </w:p>
    <w:p w14:paraId="1DA6B11F" w14:textId="77777777" w:rsidR="00C35B6B" w:rsidRDefault="00F72DCD">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…όταν δεν ντρέπονταν για τον Ανδρέα Παπανδρέου. Τότε ήμασταν μαζί. Και απορώ, ειλικρινά, επειδή σας ξέρω προσωπικά, πώς εσείς έχετε μείνει εκεί ακόμη. </w:t>
      </w:r>
    </w:p>
    <w:p w14:paraId="1DA6B120"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Θέλω να σας πω ότι μέχρι να σταματήσει η χ</w:t>
      </w:r>
      <w:r>
        <w:rPr>
          <w:rFonts w:eastAsia="Times New Roman" w:cs="Times New Roman"/>
          <w:szCs w:val="24"/>
        </w:rPr>
        <w:t xml:space="preserve">υδαιότητα της Αντιπολίτευσης και των </w:t>
      </w:r>
      <w:r>
        <w:rPr>
          <w:rFonts w:eastAsia="Times New Roman" w:cs="Times New Roman"/>
          <w:szCs w:val="24"/>
        </w:rPr>
        <w:t>μ</w:t>
      </w:r>
      <w:r>
        <w:rPr>
          <w:rFonts w:eastAsia="Times New Roman" w:cs="Times New Roman"/>
          <w:szCs w:val="24"/>
        </w:rPr>
        <w:t xml:space="preserve">έσων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 xml:space="preserve">νημέρωσης που τους στηρίζουν, οι απαντήσεις στη Βουλή θα είναι τέτοιες. Έχετε δίκιο γι’ αυτά που είπατε για τη σύνδεση του Αγρινίου. Κάνουμε ενέργειες. Οι απαντήσεις όμως στους Βουλευτές της Δημοκρατικής </w:t>
      </w:r>
      <w:r>
        <w:rPr>
          <w:rFonts w:eastAsia="Times New Roman" w:cs="Times New Roman"/>
          <w:szCs w:val="24"/>
        </w:rPr>
        <w:t xml:space="preserve">Συμπαράταξης και της Νέας Δημοκρατίας μέχρι να σταματήσει η χυδαιότητα θα είναι τέτοιες. </w:t>
      </w:r>
    </w:p>
    <w:p w14:paraId="1DA6B121"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Θα σας παρακαλούσα, για να θυμηθεί το κόμμα του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Δημοκρατική Συμπαράταξη, που έχει και συνέδριο για να αλλάξει όνομα, να δώσετε στον κ. Μανιάτη και αν μπορείτε</w:t>
      </w:r>
      <w:r>
        <w:rPr>
          <w:rFonts w:eastAsia="Times New Roman" w:cs="Times New Roman"/>
          <w:szCs w:val="24"/>
        </w:rPr>
        <w:t xml:space="preserve"> και στη Νέα Δημοκρατία που συνεργάζεστε, το τι γινόταν με τα έργα. Σας το έχω εδώ σε δύο </w:t>
      </w:r>
      <w:proofErr w:type="spellStart"/>
      <w:r>
        <w:rPr>
          <w:rFonts w:eastAsia="Times New Roman" w:cs="Times New Roman"/>
          <w:szCs w:val="24"/>
        </w:rPr>
        <w:t>στικάκια</w:t>
      </w:r>
      <w:proofErr w:type="spellEnd"/>
      <w:r>
        <w:rPr>
          <w:rFonts w:eastAsia="Times New Roman" w:cs="Times New Roman"/>
          <w:szCs w:val="24"/>
        </w:rPr>
        <w:t xml:space="preserve"> -όχι για εσάς προσωπικά αλλά </w:t>
      </w:r>
      <w:r>
        <w:rPr>
          <w:rFonts w:eastAsia="Times New Roman" w:cs="Times New Roman"/>
          <w:szCs w:val="24"/>
        </w:rPr>
        <w:lastRenderedPageBreak/>
        <w:t xml:space="preserve">για το κόμμα σας- ένα για εσάς κι ένα για τη Νέα Δημοκρατία, μπας και θυμηθούν τι γινόταν πριν από δύο χρόνια. </w:t>
      </w:r>
    </w:p>
    <w:p w14:paraId="1DA6B122" w14:textId="77777777" w:rsidR="00C35B6B" w:rsidRDefault="00F72DCD">
      <w:pPr>
        <w:spacing w:line="600" w:lineRule="auto"/>
        <w:ind w:firstLine="720"/>
        <w:jc w:val="both"/>
        <w:rPr>
          <w:rFonts w:eastAsia="Times New Roman" w:cs="Times New Roman"/>
          <w:szCs w:val="24"/>
        </w:rPr>
      </w:pPr>
      <w:r>
        <w:rPr>
          <w:rFonts w:eastAsia="Times New Roman" w:cs="Times New Roman"/>
          <w:b/>
          <w:szCs w:val="24"/>
        </w:rPr>
        <w:t>ΔΗΜΗΤΡΙΟΣ ΚΩΝΣΤΑ</w:t>
      </w:r>
      <w:r>
        <w:rPr>
          <w:rFonts w:eastAsia="Times New Roman" w:cs="Times New Roman"/>
          <w:b/>
          <w:szCs w:val="24"/>
        </w:rPr>
        <w:t xml:space="preserve">ΝΤΟΠΟΥΛΟΣ: </w:t>
      </w:r>
      <w:r>
        <w:rPr>
          <w:rFonts w:eastAsia="Times New Roman" w:cs="Times New Roman"/>
          <w:szCs w:val="24"/>
        </w:rPr>
        <w:t xml:space="preserve">Αυτό το ξέρουν οι πολίτες. Ξέρουν τα έργα τα μεγάλα. </w:t>
      </w:r>
    </w:p>
    <w:p w14:paraId="1DA6B123" w14:textId="77777777" w:rsidR="00C35B6B" w:rsidRDefault="00F72DCD">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Εγώ σας τα αφήνω να τα πάρετε και να τα δώσετε, αν θέλετε, και στη δημοσιότητα. Θα τα δώσουμε κι εμείς. Από εκεί και πέρα όντως αυτά είναι </w:t>
      </w:r>
      <w:r>
        <w:rPr>
          <w:rFonts w:eastAsia="Times New Roman" w:cs="Times New Roman"/>
          <w:szCs w:val="24"/>
        </w:rPr>
        <w:t>προβλήματα που απασχολούν την τοπική κοινωνία και δρομολογούνται από την «άθλια»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w:t>
      </w:r>
      <w:r>
        <w:rPr>
          <w:rFonts w:eastAsia="Times New Roman" w:cs="Times New Roman"/>
          <w:szCs w:val="24"/>
        </w:rPr>
        <w:t>,</w:t>
      </w:r>
      <w:r>
        <w:rPr>
          <w:rFonts w:eastAsia="Times New Roman" w:cs="Times New Roman"/>
          <w:szCs w:val="24"/>
        </w:rPr>
        <w:t xml:space="preserve"> που κάνει φιέστες και δεν κάνει νέα έργα. </w:t>
      </w:r>
    </w:p>
    <w:p w14:paraId="1DA6B124"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Επομένως μην ψάχνετε να βρείτε εδώ με ερωτήσεις</w:t>
      </w:r>
      <w:r>
        <w:rPr>
          <w:rFonts w:eastAsia="Times New Roman" w:cs="Times New Roman"/>
          <w:szCs w:val="24"/>
        </w:rPr>
        <w:t xml:space="preserve"> ως</w:t>
      </w:r>
      <w:r>
        <w:rPr>
          <w:rFonts w:eastAsia="Times New Roman" w:cs="Times New Roman"/>
          <w:szCs w:val="24"/>
        </w:rPr>
        <w:t xml:space="preserve"> Βουλευτής του κόμματος του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Δημοκρατική Συμπαράτα</w:t>
      </w:r>
      <w:r>
        <w:rPr>
          <w:rFonts w:eastAsia="Times New Roman" w:cs="Times New Roman"/>
          <w:szCs w:val="24"/>
        </w:rPr>
        <w:t>ξη</w:t>
      </w:r>
      <w:r>
        <w:rPr>
          <w:rFonts w:eastAsia="Times New Roman" w:cs="Times New Roman"/>
          <w:szCs w:val="24"/>
        </w:rPr>
        <w:t>,</w:t>
      </w:r>
      <w:r>
        <w:rPr>
          <w:rFonts w:eastAsia="Times New Roman" w:cs="Times New Roman"/>
          <w:szCs w:val="24"/>
        </w:rPr>
        <w:t xml:space="preserve"> τι θα γίνει με αυτά που εσείς μελετήσατε, εσείς προβλέψατε, εσείς διαπραγματευτήκατε, σύμφωνα με τις πρόσφατες δηλώσεις του υπεύθυνου υποδομών του κόμματός σας. </w:t>
      </w:r>
    </w:p>
    <w:p w14:paraId="1DA6B125" w14:textId="77777777" w:rsidR="00C35B6B" w:rsidRDefault="00F72DC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Κύριε Υπουργέ, για την Ιόνια Οδό θέλω δέσμευση!</w:t>
      </w:r>
    </w:p>
    <w:p w14:paraId="1DA6B126" w14:textId="77777777" w:rsidR="00C35B6B" w:rsidRDefault="00F72DCD">
      <w:pPr>
        <w:spacing w:line="600" w:lineRule="auto"/>
        <w:ind w:firstLine="720"/>
        <w:jc w:val="both"/>
        <w:rPr>
          <w:rFonts w:eastAsia="Times New Roman"/>
          <w:szCs w:val="24"/>
        </w:rPr>
      </w:pPr>
      <w:r>
        <w:rPr>
          <w:rFonts w:eastAsia="Times New Roman"/>
          <w:b/>
          <w:szCs w:val="24"/>
        </w:rPr>
        <w:t>ΧΡΗΣΤΟΣ ΣΠΙΡΤΖΗ</w:t>
      </w:r>
      <w:r>
        <w:rPr>
          <w:rFonts w:eastAsia="Times New Roman"/>
          <w:b/>
          <w:szCs w:val="24"/>
        </w:rPr>
        <w:t xml:space="preserve">Σ (Υπουργός Υποδομών και Μεταφορών): </w:t>
      </w:r>
      <w:r>
        <w:rPr>
          <w:rFonts w:eastAsia="Times New Roman"/>
          <w:szCs w:val="24"/>
        </w:rPr>
        <w:t xml:space="preserve">…και για τα διόδια και για τα έργα, για τις συνδέσεις </w:t>
      </w:r>
      <w:r>
        <w:rPr>
          <w:rFonts w:eastAsia="Times New Roman"/>
          <w:szCs w:val="24"/>
        </w:rPr>
        <w:lastRenderedPageBreak/>
        <w:t xml:space="preserve">του Αγρινίου, για τη σύνδεση της Πρέβεζας, για την </w:t>
      </w:r>
      <w:proofErr w:type="spellStart"/>
      <w:r>
        <w:rPr>
          <w:rFonts w:eastAsia="Times New Roman"/>
          <w:szCs w:val="24"/>
        </w:rPr>
        <w:t>παρα</w:t>
      </w:r>
      <w:r>
        <w:rPr>
          <w:rFonts w:eastAsia="Times New Roman"/>
          <w:szCs w:val="24"/>
        </w:rPr>
        <w:t>ϊ</w:t>
      </w:r>
      <w:r>
        <w:rPr>
          <w:rFonts w:eastAsia="Times New Roman"/>
          <w:szCs w:val="24"/>
        </w:rPr>
        <w:t>όνια</w:t>
      </w:r>
      <w:proofErr w:type="spellEnd"/>
      <w:r>
        <w:rPr>
          <w:rFonts w:eastAsia="Times New Roman"/>
          <w:szCs w:val="24"/>
        </w:rPr>
        <w:t xml:space="preserve"> </w:t>
      </w:r>
      <w:r>
        <w:rPr>
          <w:rFonts w:eastAsia="Times New Roman"/>
          <w:szCs w:val="24"/>
        </w:rPr>
        <w:t>ο</w:t>
      </w:r>
      <w:r>
        <w:rPr>
          <w:rFonts w:eastAsia="Times New Roman"/>
          <w:szCs w:val="24"/>
        </w:rPr>
        <w:t xml:space="preserve">δό, για τη συνέχιση της Ιόνιας Οδού προς Αλβανία και για όλα τα υπόλοιπα που, όπως λέει ο κ. Μανιάτης, </w:t>
      </w:r>
      <w:r>
        <w:rPr>
          <w:rFonts w:eastAsia="Times New Roman"/>
          <w:szCs w:val="24"/>
        </w:rPr>
        <w:t>τα έχετε όλα κανονίσει από το 2001, όχι τώρα.</w:t>
      </w:r>
    </w:p>
    <w:p w14:paraId="1DA6B127" w14:textId="77777777" w:rsidR="00C35B6B" w:rsidRDefault="00F72DCD">
      <w:pPr>
        <w:spacing w:line="600" w:lineRule="auto"/>
        <w:ind w:firstLine="720"/>
        <w:jc w:val="both"/>
        <w:rPr>
          <w:rFonts w:eastAsia="Times New Roman"/>
          <w:szCs w:val="24"/>
        </w:rPr>
      </w:pPr>
      <w:r>
        <w:rPr>
          <w:rFonts w:eastAsia="Times New Roman"/>
          <w:szCs w:val="24"/>
        </w:rPr>
        <w:t>Είχατε τελειώσει και τα έργα. Εμείς καθυστερήσαμε, από ό,τι λέει, ενάμιση χρόνο. Προφανώς ψάχναμε να βρούμε κορδέλες που ήταν σε έλλειψη στην αγορά, για να πάμε ο Πρωθυπουργός και εγώ να κάνουμε εγκαίνια και να</w:t>
      </w:r>
      <w:r>
        <w:rPr>
          <w:rFonts w:eastAsia="Times New Roman"/>
          <w:szCs w:val="24"/>
        </w:rPr>
        <w:t xml:space="preserve"> κάνουμε το φιάσκο που κάναμε. Το βλέπουν όλοι οι πολίτες αυτό, δεν το βλέπουν; </w:t>
      </w:r>
    </w:p>
    <w:p w14:paraId="1DA6B128" w14:textId="77777777" w:rsidR="00C35B6B" w:rsidRDefault="00F72DC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Κύριε Υπουργέ, το χρονοδιάγραμμα της </w:t>
      </w:r>
      <w:proofErr w:type="spellStart"/>
      <w:r>
        <w:rPr>
          <w:rFonts w:eastAsia="Times New Roman" w:cs="Times New Roman"/>
          <w:szCs w:val="24"/>
        </w:rPr>
        <w:t>Ιονίας</w:t>
      </w:r>
      <w:proofErr w:type="spellEnd"/>
      <w:r>
        <w:rPr>
          <w:rFonts w:eastAsia="Times New Roman" w:cs="Times New Roman"/>
          <w:szCs w:val="24"/>
        </w:rPr>
        <w:t xml:space="preserve"> Οδού, αυτό ενδιαφέρει εμένα, αυτό ενδιαφέρει και τους πολίτες του Αγρινίου και της Αιτωλοακαρνανίας! Εδώ</w:t>
      </w:r>
      <w:r>
        <w:rPr>
          <w:rFonts w:eastAsia="Times New Roman" w:cs="Times New Roman"/>
          <w:szCs w:val="24"/>
        </w:rPr>
        <w:t xml:space="preserve"> θέλω απάντηση!</w:t>
      </w:r>
    </w:p>
    <w:p w14:paraId="1DA6B129" w14:textId="77777777" w:rsidR="00C35B6B" w:rsidRDefault="00F72DCD">
      <w:pPr>
        <w:spacing w:line="600" w:lineRule="auto"/>
        <w:ind w:firstLine="720"/>
        <w:jc w:val="both"/>
        <w:rPr>
          <w:rFonts w:eastAsia="Times New Roman"/>
          <w:szCs w:val="24"/>
        </w:rPr>
      </w:pPr>
      <w:r>
        <w:rPr>
          <w:rFonts w:eastAsia="Times New Roman"/>
          <w:b/>
          <w:szCs w:val="24"/>
        </w:rPr>
        <w:t xml:space="preserve">ΧΡΗΣΤΟΣ ΣΠΙΡΤΖΗΣ (Υπουργός Υποδομών και Μεταφορών): </w:t>
      </w:r>
      <w:r>
        <w:rPr>
          <w:rFonts w:eastAsia="Times New Roman"/>
          <w:szCs w:val="24"/>
        </w:rPr>
        <w:t xml:space="preserve">Τα </w:t>
      </w:r>
      <w:proofErr w:type="spellStart"/>
      <w:r>
        <w:rPr>
          <w:rFonts w:eastAsia="Times New Roman"/>
          <w:szCs w:val="24"/>
        </w:rPr>
        <w:t>στικάκια</w:t>
      </w:r>
      <w:proofErr w:type="spellEnd"/>
      <w:r>
        <w:rPr>
          <w:rFonts w:eastAsia="Times New Roman"/>
          <w:szCs w:val="24"/>
        </w:rPr>
        <w:t xml:space="preserve"> μην ξεχάσετε, κύριε Κωνσταντόπουλε!</w:t>
      </w:r>
    </w:p>
    <w:p w14:paraId="1DA6B12A" w14:textId="77777777" w:rsidR="00C35B6B" w:rsidRDefault="00F72DCD">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Κύριε Υπουργέ, επιμένω…</w:t>
      </w:r>
    </w:p>
    <w:p w14:paraId="1DA6B12B" w14:textId="77777777" w:rsidR="00C35B6B" w:rsidRDefault="00F72DCD">
      <w:pPr>
        <w:spacing w:line="600" w:lineRule="auto"/>
        <w:ind w:firstLine="720"/>
        <w:jc w:val="both"/>
        <w:rPr>
          <w:rFonts w:eastAsia="Times New Roman" w:cs="Times New Roman"/>
          <w:szCs w:val="24"/>
        </w:rPr>
      </w:pPr>
      <w:r>
        <w:rPr>
          <w:rFonts w:eastAsia="Times New Roman"/>
          <w:b/>
          <w:szCs w:val="24"/>
        </w:rPr>
        <w:lastRenderedPageBreak/>
        <w:t xml:space="preserve">ΠΡΟΕΔΡΕΥΩΝ (Δημήτριος Κρεμαστινός): </w:t>
      </w:r>
      <w:r>
        <w:rPr>
          <w:rFonts w:eastAsia="Times New Roman"/>
          <w:szCs w:val="24"/>
        </w:rPr>
        <w:t xml:space="preserve">Παρακαλώ, κύριε Κωνσταντόπουλε, </w:t>
      </w:r>
      <w:proofErr w:type="spellStart"/>
      <w:r>
        <w:rPr>
          <w:rFonts w:eastAsia="Times New Roman"/>
          <w:szCs w:val="24"/>
        </w:rPr>
        <w:t>τριτολογία</w:t>
      </w:r>
      <w:proofErr w:type="spellEnd"/>
      <w:r>
        <w:rPr>
          <w:rFonts w:eastAsia="Times New Roman"/>
          <w:szCs w:val="24"/>
        </w:rPr>
        <w:t xml:space="preserve"> δεν επιτρέπεται εκ του Κανονισμού. </w:t>
      </w:r>
      <w:r>
        <w:rPr>
          <w:rFonts w:eastAsia="Times New Roman" w:cs="Times New Roman"/>
          <w:szCs w:val="24"/>
        </w:rPr>
        <w:t xml:space="preserve"> </w:t>
      </w:r>
    </w:p>
    <w:p w14:paraId="1DA6B12C" w14:textId="77777777" w:rsidR="00C35B6B" w:rsidRDefault="00F72DCD">
      <w:pPr>
        <w:spacing w:line="600" w:lineRule="auto"/>
        <w:ind w:firstLine="720"/>
        <w:jc w:val="both"/>
        <w:rPr>
          <w:rFonts w:eastAsia="Times New Roman"/>
          <w:szCs w:val="24"/>
        </w:rPr>
      </w:pPr>
      <w:r>
        <w:rPr>
          <w:rFonts w:eastAsia="Times New Roman"/>
          <w:b/>
          <w:szCs w:val="24"/>
        </w:rPr>
        <w:t xml:space="preserve">ΧΡΗΣΤΟΣ ΣΠΙΡΤΖΗΣ (Υπουργός Υποδομών και Μεταφορών): </w:t>
      </w:r>
      <w:r>
        <w:rPr>
          <w:rFonts w:eastAsia="Times New Roman"/>
          <w:szCs w:val="24"/>
        </w:rPr>
        <w:t xml:space="preserve">Οι χάρτες είναι εδώ αλλά δεν πρόκειται να τους δώσω. </w:t>
      </w:r>
    </w:p>
    <w:p w14:paraId="1DA6B12D" w14:textId="77777777" w:rsidR="00C35B6B" w:rsidRDefault="00F72DC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Κύριε Υπουργέ…</w:t>
      </w:r>
    </w:p>
    <w:p w14:paraId="1DA6B12E" w14:textId="77777777" w:rsidR="00C35B6B" w:rsidRDefault="00F72DCD">
      <w:pPr>
        <w:spacing w:line="600" w:lineRule="auto"/>
        <w:ind w:firstLine="720"/>
        <w:jc w:val="both"/>
        <w:rPr>
          <w:rFonts w:eastAsia="Times New Roman" w:cs="Times New Roman"/>
          <w:szCs w:val="24"/>
        </w:rPr>
      </w:pPr>
      <w:r>
        <w:rPr>
          <w:rFonts w:eastAsia="Times New Roman"/>
          <w:b/>
          <w:szCs w:val="24"/>
        </w:rPr>
        <w:t>ΠΡΟΕΔΡΕΥΩΝ (Δημήτριος Κρεμασ</w:t>
      </w:r>
      <w:r>
        <w:rPr>
          <w:rFonts w:eastAsia="Times New Roman"/>
          <w:b/>
          <w:szCs w:val="24"/>
        </w:rPr>
        <w:t xml:space="preserve">τινός): </w:t>
      </w:r>
      <w:r>
        <w:rPr>
          <w:rFonts w:eastAsia="Times New Roman"/>
          <w:szCs w:val="24"/>
        </w:rPr>
        <w:t xml:space="preserve">Παρακαλώ, </w:t>
      </w:r>
      <w:proofErr w:type="spellStart"/>
      <w:r>
        <w:rPr>
          <w:rFonts w:eastAsia="Times New Roman"/>
          <w:szCs w:val="24"/>
        </w:rPr>
        <w:t>τριτολογία</w:t>
      </w:r>
      <w:proofErr w:type="spellEnd"/>
      <w:r>
        <w:rPr>
          <w:rFonts w:eastAsia="Times New Roman"/>
          <w:szCs w:val="24"/>
        </w:rPr>
        <w:t xml:space="preserve"> δεν επιτρέπεται.</w:t>
      </w:r>
      <w:r>
        <w:rPr>
          <w:rFonts w:eastAsia="Times New Roman" w:cs="Times New Roman"/>
          <w:szCs w:val="24"/>
        </w:rPr>
        <w:t xml:space="preserve"> </w:t>
      </w:r>
    </w:p>
    <w:p w14:paraId="1DA6B12F" w14:textId="77777777" w:rsidR="00C35B6B" w:rsidRDefault="00F72DCD">
      <w:pPr>
        <w:spacing w:line="600" w:lineRule="auto"/>
        <w:ind w:firstLine="720"/>
        <w:jc w:val="both"/>
        <w:rPr>
          <w:rFonts w:eastAsia="Times New Roman"/>
          <w:szCs w:val="24"/>
        </w:rPr>
      </w:pPr>
      <w:r>
        <w:rPr>
          <w:rFonts w:eastAsia="Times New Roman"/>
          <w:szCs w:val="24"/>
        </w:rPr>
        <w:t xml:space="preserve">Κύριε Κωνσταντόπουλε, μπορείτε να συζητήσετε κατ’ ιδίαν με τον Υπουργό τα επιμέρους θέματα. </w:t>
      </w:r>
    </w:p>
    <w:p w14:paraId="1DA6B130" w14:textId="77777777" w:rsidR="00C35B6B" w:rsidRDefault="00F72DC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Κύριε Υπουργέ, το χρονοδιάγραμμα της ολοκλήρωσης της ανακατασκευής της παλαιάς εθνικής οδ</w:t>
      </w:r>
      <w:r>
        <w:rPr>
          <w:rFonts w:eastAsia="Times New Roman" w:cs="Times New Roman"/>
          <w:szCs w:val="24"/>
        </w:rPr>
        <w:t>ού και της σύνδεσης του Αγρινίου με την Ιόνια Οδό αυτό ζητάμε!</w:t>
      </w:r>
    </w:p>
    <w:p w14:paraId="1DA6B131" w14:textId="77777777" w:rsidR="00C35B6B" w:rsidRDefault="00F72DCD">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Κυρίες και κύριοι συνάδελφοι, ολοκληρώθηκε η συζήτηση των επίκαιρων ερωτήσεων.</w:t>
      </w:r>
    </w:p>
    <w:p w14:paraId="1DA6B132" w14:textId="77777777" w:rsidR="00C35B6B" w:rsidRDefault="00F72DCD">
      <w:pPr>
        <w:spacing w:line="600" w:lineRule="auto"/>
        <w:ind w:firstLine="720"/>
        <w:jc w:val="both"/>
        <w:rPr>
          <w:rFonts w:eastAsia="Times New Roman" w:cs="Times New Roman"/>
          <w:szCs w:val="24"/>
        </w:rPr>
      </w:pPr>
      <w:r>
        <w:rPr>
          <w:rFonts w:eastAsia="Times New Roman"/>
          <w:szCs w:val="24"/>
        </w:rPr>
        <w:lastRenderedPageBreak/>
        <w:t>Στο σημείο αυτό έχω την τιμή να ανακοινώσω στο Σώμα το δελτίο επίκαιρων ερωτήσ</w:t>
      </w:r>
      <w:r>
        <w:rPr>
          <w:rFonts w:eastAsia="Times New Roman"/>
          <w:szCs w:val="24"/>
        </w:rPr>
        <w:t>εων της Παρασκευής 21 Απριλίου 2017.</w:t>
      </w:r>
      <w:r>
        <w:rPr>
          <w:rFonts w:eastAsia="Times New Roman" w:cs="Times New Roman"/>
          <w:szCs w:val="24"/>
        </w:rPr>
        <w:t> </w:t>
      </w:r>
    </w:p>
    <w:p w14:paraId="1DA6B133" w14:textId="77777777" w:rsidR="00C35B6B" w:rsidRDefault="00F72DCD">
      <w:pPr>
        <w:spacing w:after="0" w:line="600" w:lineRule="auto"/>
        <w:ind w:firstLine="720"/>
        <w:jc w:val="both"/>
        <w:rPr>
          <w:rFonts w:eastAsia="Times New Roman"/>
          <w:szCs w:val="24"/>
        </w:rPr>
      </w:pPr>
      <w:r>
        <w:rPr>
          <w:rFonts w:eastAsia="Times New Roman"/>
          <w:bCs/>
          <w:szCs w:val="24"/>
        </w:rPr>
        <w:t xml:space="preserve">Α. </w:t>
      </w:r>
      <w:r>
        <w:rPr>
          <w:rFonts w:eastAsia="Times New Roman"/>
          <w:bCs/>
          <w:szCs w:val="24"/>
        </w:rPr>
        <w:t xml:space="preserve">ΕΠΙΚΑΙΡΕΣ ΕΡΩΤΗΣΕΙΣ </w:t>
      </w:r>
      <w:r>
        <w:rPr>
          <w:rFonts w:eastAsia="Times New Roman"/>
          <w:bCs/>
          <w:szCs w:val="24"/>
        </w:rPr>
        <w:t>Πρώτου Κύκλου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w:t>
      </w:r>
      <w:r>
        <w:rPr>
          <w:rFonts w:eastAsia="Times New Roman"/>
          <w:bCs/>
          <w:szCs w:val="24"/>
        </w:rPr>
        <w:t xml:space="preserve"> </w:t>
      </w:r>
      <w:r>
        <w:rPr>
          <w:rFonts w:eastAsia="Times New Roman"/>
          <w:bCs/>
          <w:szCs w:val="24"/>
        </w:rPr>
        <w:t xml:space="preserve">της </w:t>
      </w:r>
      <w:r>
        <w:rPr>
          <w:rFonts w:eastAsia="Times New Roman"/>
          <w:bCs/>
          <w:szCs w:val="24"/>
        </w:rPr>
        <w:t>Βουλής)</w:t>
      </w:r>
    </w:p>
    <w:p w14:paraId="1DA6B134" w14:textId="77777777" w:rsidR="00C35B6B" w:rsidRDefault="00F72DCD">
      <w:pPr>
        <w:spacing w:after="0" w:line="600" w:lineRule="auto"/>
        <w:ind w:firstLine="720"/>
        <w:jc w:val="both"/>
        <w:rPr>
          <w:rFonts w:eastAsia="Times New Roman"/>
          <w:szCs w:val="24"/>
        </w:rPr>
      </w:pPr>
      <w:r>
        <w:rPr>
          <w:rFonts w:eastAsia="Times New Roman"/>
          <w:szCs w:val="24"/>
        </w:rPr>
        <w:t>1. Η με αριθμό 716/11-4-2017 επίκαιρη ερώτηση της Βουλευτού Λ</w:t>
      </w:r>
      <w:r>
        <w:rPr>
          <w:rFonts w:eastAsia="Times New Roman"/>
          <w:szCs w:val="24"/>
        </w:rPr>
        <w:t>αρίσης</w:t>
      </w:r>
      <w:r>
        <w:rPr>
          <w:rFonts w:eastAsia="Times New Roman"/>
          <w:szCs w:val="24"/>
        </w:rPr>
        <w:t xml:space="preserve"> του Συνασπισμού Ριζοσπαστικής Αριστεράς κ. </w:t>
      </w:r>
      <w:r>
        <w:rPr>
          <w:rFonts w:eastAsia="Times New Roman"/>
          <w:bCs/>
          <w:szCs w:val="24"/>
        </w:rPr>
        <w:t>Άννας Βαγενά</w:t>
      </w:r>
      <w:r>
        <w:rPr>
          <w:rFonts w:eastAsia="Times New Roman"/>
          <w:b/>
          <w:bCs/>
          <w:szCs w:val="24"/>
        </w:rPr>
        <w:t xml:space="preserve"> </w:t>
      </w:r>
      <w:r>
        <w:rPr>
          <w:rFonts w:eastAsia="Times New Roman"/>
          <w:szCs w:val="24"/>
        </w:rPr>
        <w:t xml:space="preserve">προς την Υπουργό </w:t>
      </w:r>
      <w:r>
        <w:rPr>
          <w:rFonts w:eastAsia="Times New Roman"/>
          <w:bCs/>
          <w:szCs w:val="24"/>
        </w:rPr>
        <w:t>Πολιτισμού και Αθλητισμού,</w:t>
      </w:r>
      <w:r>
        <w:rPr>
          <w:rFonts w:eastAsia="Times New Roman"/>
          <w:b/>
          <w:bCs/>
          <w:szCs w:val="24"/>
        </w:rPr>
        <w:t xml:space="preserve"> </w:t>
      </w:r>
      <w:r>
        <w:rPr>
          <w:rFonts w:eastAsia="Times New Roman"/>
          <w:szCs w:val="24"/>
        </w:rPr>
        <w:t>σχετικά με το Α΄ Αρχαίο Θέατρο της Λάρισας και την επ’ αυτού στρατηγική του Υπουργείου Πολιτισμού και Αθλητισμού.</w:t>
      </w:r>
    </w:p>
    <w:p w14:paraId="1DA6B135" w14:textId="77777777" w:rsidR="00C35B6B" w:rsidRDefault="00F72DCD">
      <w:pPr>
        <w:spacing w:after="0" w:line="600" w:lineRule="auto"/>
        <w:ind w:firstLine="720"/>
        <w:jc w:val="both"/>
        <w:rPr>
          <w:rFonts w:eastAsia="Times New Roman"/>
          <w:szCs w:val="24"/>
        </w:rPr>
      </w:pPr>
      <w:r>
        <w:rPr>
          <w:rFonts w:eastAsia="Times New Roman"/>
          <w:szCs w:val="24"/>
        </w:rPr>
        <w:t xml:space="preserve">2. Η με αριθμό 711/10-4-2017 επίκαιρη ερώτηση του Βουλευτή Δράμας της Νέας Δημοκρατίας κ. </w:t>
      </w:r>
      <w:r>
        <w:rPr>
          <w:rFonts w:eastAsia="Times New Roman"/>
          <w:bCs/>
          <w:szCs w:val="24"/>
        </w:rPr>
        <w:t>Δημητρίο</w:t>
      </w:r>
      <w:r>
        <w:rPr>
          <w:rFonts w:eastAsia="Times New Roman"/>
          <w:bCs/>
          <w:szCs w:val="24"/>
        </w:rPr>
        <w:t>υ Κυριαζίδη</w:t>
      </w:r>
      <w:r>
        <w:rPr>
          <w:rFonts w:eastAsia="Times New Roman"/>
          <w:szCs w:val="24"/>
        </w:rPr>
        <w:t xml:space="preserve"> προς τον Υπουργό </w:t>
      </w:r>
      <w:r>
        <w:rPr>
          <w:rFonts w:eastAsia="Times New Roman"/>
          <w:bCs/>
          <w:szCs w:val="24"/>
        </w:rPr>
        <w:t xml:space="preserve">Υποδομών </w:t>
      </w:r>
      <w:r>
        <w:rPr>
          <w:rFonts w:eastAsia="Times New Roman"/>
          <w:szCs w:val="24"/>
        </w:rPr>
        <w:t>και Μεταφορών,</w:t>
      </w:r>
      <w:r>
        <w:rPr>
          <w:rFonts w:eastAsia="Times New Roman"/>
          <w:b/>
          <w:szCs w:val="24"/>
        </w:rPr>
        <w:t xml:space="preserve"> </w:t>
      </w:r>
      <w:r>
        <w:rPr>
          <w:rFonts w:eastAsia="Times New Roman"/>
          <w:szCs w:val="24"/>
        </w:rPr>
        <w:t xml:space="preserve">σχετικά με την υλοποίηση του έργου της κατασκευής του </w:t>
      </w:r>
      <w:r w:rsidRPr="006D5BE0">
        <w:rPr>
          <w:rFonts w:eastAsia="Times New Roman"/>
          <w:szCs w:val="24"/>
        </w:rPr>
        <w:t>ο</w:t>
      </w:r>
      <w:r w:rsidRPr="006D5BE0">
        <w:rPr>
          <w:rFonts w:eastAsia="Times New Roman"/>
          <w:szCs w:val="24"/>
        </w:rPr>
        <w:t xml:space="preserve">δικού </w:t>
      </w:r>
      <w:r w:rsidRPr="006D5BE0">
        <w:rPr>
          <w:rFonts w:eastAsia="Times New Roman"/>
          <w:szCs w:val="24"/>
        </w:rPr>
        <w:t>ά</w:t>
      </w:r>
      <w:r>
        <w:rPr>
          <w:rFonts w:eastAsia="Times New Roman"/>
          <w:szCs w:val="24"/>
        </w:rPr>
        <w:t>ξονα Δράμα-Αμφίπολη.</w:t>
      </w:r>
    </w:p>
    <w:p w14:paraId="1DA6B136" w14:textId="77777777" w:rsidR="00C35B6B" w:rsidRDefault="00F72DCD">
      <w:pPr>
        <w:spacing w:after="0" w:line="600" w:lineRule="auto"/>
        <w:ind w:firstLine="720"/>
        <w:jc w:val="both"/>
        <w:rPr>
          <w:rFonts w:eastAsia="Times New Roman"/>
          <w:szCs w:val="24"/>
        </w:rPr>
      </w:pPr>
      <w:r>
        <w:rPr>
          <w:rFonts w:eastAsia="Times New Roman"/>
          <w:szCs w:val="24"/>
        </w:rPr>
        <w:t>3. Η με αριθμό 720/11-4-2017 επίκαιρη ερώτηση του Βουλευτή Ηρακλείου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szCs w:val="24"/>
        </w:rPr>
        <w:t xml:space="preserve"> προς τον Υπουργό </w:t>
      </w:r>
      <w:r>
        <w:rPr>
          <w:rFonts w:eastAsia="Times New Roman"/>
          <w:bCs/>
          <w:szCs w:val="24"/>
        </w:rPr>
        <w:t>Περιβάλλοντος και Ενέργειας,</w:t>
      </w:r>
      <w:r>
        <w:rPr>
          <w:rFonts w:eastAsia="Times New Roman"/>
          <w:b/>
          <w:bCs/>
          <w:szCs w:val="24"/>
        </w:rPr>
        <w:t xml:space="preserve"> </w:t>
      </w:r>
      <w:r>
        <w:rPr>
          <w:rFonts w:eastAsia="Times New Roman"/>
          <w:szCs w:val="24"/>
        </w:rPr>
        <w:t>σχετικά με την ανάγκη δραστικής μείωσης των υπερβολικών χρεώσεων των καταναλωτών από τη ΔΕΗ.</w:t>
      </w:r>
    </w:p>
    <w:p w14:paraId="1DA6B137" w14:textId="77777777" w:rsidR="00C35B6B" w:rsidRDefault="00F72DCD">
      <w:pPr>
        <w:spacing w:after="0" w:line="600" w:lineRule="auto"/>
        <w:ind w:firstLine="720"/>
        <w:jc w:val="both"/>
        <w:rPr>
          <w:rFonts w:eastAsia="Times New Roman"/>
          <w:szCs w:val="24"/>
        </w:rPr>
      </w:pPr>
      <w:r>
        <w:rPr>
          <w:rFonts w:eastAsia="Times New Roman"/>
          <w:szCs w:val="24"/>
        </w:rPr>
        <w:lastRenderedPageBreak/>
        <w:t>4. Η με αριθμό 722/11-4-2017 επίκαιρη ερώτηση του Βουλευτή Β΄ Αθηνών του Κομμουνιστικού Κόμματο</w:t>
      </w:r>
      <w:r>
        <w:rPr>
          <w:rFonts w:eastAsia="Times New Roman"/>
          <w:szCs w:val="24"/>
        </w:rPr>
        <w:t>ς Ελλάδ</w:t>
      </w:r>
      <w:r>
        <w:rPr>
          <w:rFonts w:eastAsia="Times New Roman"/>
          <w:szCs w:val="24"/>
        </w:rPr>
        <w:t>α</w:t>
      </w:r>
      <w:r>
        <w:rPr>
          <w:rFonts w:eastAsia="Times New Roman"/>
          <w:szCs w:val="24"/>
        </w:rPr>
        <w:t xml:space="preserve">ς κ. </w:t>
      </w:r>
      <w:r>
        <w:rPr>
          <w:rFonts w:eastAsia="Times New Roman"/>
          <w:bCs/>
          <w:szCs w:val="24"/>
        </w:rPr>
        <w:t xml:space="preserve">Χρήστου </w:t>
      </w:r>
      <w:proofErr w:type="spellStart"/>
      <w:r>
        <w:rPr>
          <w:rFonts w:eastAsia="Times New Roman"/>
          <w:bCs/>
          <w:szCs w:val="24"/>
        </w:rPr>
        <w:t>Κατσώτη</w:t>
      </w:r>
      <w:proofErr w:type="spellEnd"/>
      <w:r>
        <w:rPr>
          <w:rFonts w:eastAsia="Times New Roman"/>
          <w:szCs w:val="24"/>
        </w:rPr>
        <w:t xml:space="preserve"> προς τον Υπουργό </w:t>
      </w:r>
      <w:r>
        <w:rPr>
          <w:rFonts w:eastAsia="Times New Roman"/>
          <w:bCs/>
          <w:szCs w:val="24"/>
        </w:rPr>
        <w:t>Μεταναστευτικής Πολιτικής,</w:t>
      </w:r>
      <w:r>
        <w:rPr>
          <w:rFonts w:eastAsia="Times New Roman"/>
          <w:b/>
          <w:bCs/>
          <w:szCs w:val="24"/>
        </w:rPr>
        <w:t xml:space="preserve"> </w:t>
      </w:r>
      <w:r>
        <w:rPr>
          <w:rFonts w:eastAsia="Times New Roman"/>
          <w:szCs w:val="24"/>
        </w:rPr>
        <w:t xml:space="preserve">σχετικά με τα προβλήματα των συμβασιούχων εργαζομένων στις υπηρεσίες ασύλου, στα </w:t>
      </w:r>
      <w:proofErr w:type="spellStart"/>
      <w:r>
        <w:rPr>
          <w:rFonts w:eastAsia="Times New Roman"/>
          <w:szCs w:val="24"/>
        </w:rPr>
        <w:t>hotspots</w:t>
      </w:r>
      <w:proofErr w:type="spellEnd"/>
      <w:r>
        <w:rPr>
          <w:rFonts w:eastAsia="Times New Roman"/>
          <w:szCs w:val="24"/>
        </w:rPr>
        <w:t>, τα κέντρα φιλοξενίας προσφύγων και τις άλλες υπηρεσίες του Υπουργείου Μεταναστευτικής Πολιτι</w:t>
      </w:r>
      <w:r>
        <w:rPr>
          <w:rFonts w:eastAsia="Times New Roman"/>
          <w:szCs w:val="24"/>
        </w:rPr>
        <w:t>κής. </w:t>
      </w:r>
    </w:p>
    <w:p w14:paraId="1DA6B138" w14:textId="77777777" w:rsidR="00C35B6B" w:rsidRDefault="00F72DCD">
      <w:pPr>
        <w:spacing w:after="0" w:line="600" w:lineRule="auto"/>
        <w:ind w:firstLine="720"/>
        <w:jc w:val="both"/>
        <w:rPr>
          <w:rFonts w:eastAsia="Times New Roman"/>
          <w:szCs w:val="24"/>
        </w:rPr>
      </w:pPr>
      <w:r>
        <w:rPr>
          <w:rFonts w:eastAsia="Times New Roman"/>
          <w:bCs/>
          <w:szCs w:val="24"/>
        </w:rPr>
        <w:t xml:space="preserve">Β. </w:t>
      </w:r>
      <w:r>
        <w:rPr>
          <w:rFonts w:eastAsia="Times New Roman"/>
          <w:bCs/>
          <w:szCs w:val="24"/>
        </w:rPr>
        <w:t xml:space="preserve">ΕΠΙΚΑΙΡΕΣ ΕΡΩΤΗΣΕΙΣ </w:t>
      </w:r>
      <w:r>
        <w:rPr>
          <w:rFonts w:eastAsia="Times New Roman"/>
          <w:bCs/>
          <w:szCs w:val="24"/>
        </w:rPr>
        <w:t>Δεύτερου Κύκλου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w:t>
      </w:r>
      <w:r>
        <w:rPr>
          <w:rFonts w:eastAsia="Times New Roman"/>
          <w:bCs/>
          <w:szCs w:val="24"/>
        </w:rPr>
        <w:t xml:space="preserve"> </w:t>
      </w:r>
      <w:r>
        <w:rPr>
          <w:rFonts w:eastAsia="Times New Roman"/>
          <w:bCs/>
          <w:szCs w:val="24"/>
        </w:rPr>
        <w:t xml:space="preserve">της </w:t>
      </w:r>
      <w:r>
        <w:rPr>
          <w:rFonts w:eastAsia="Times New Roman"/>
          <w:bCs/>
          <w:szCs w:val="24"/>
        </w:rPr>
        <w:t>Βουλής)</w:t>
      </w:r>
    </w:p>
    <w:p w14:paraId="1DA6B139" w14:textId="77777777" w:rsidR="00C35B6B" w:rsidRDefault="00F72DCD">
      <w:pPr>
        <w:spacing w:after="0" w:line="600" w:lineRule="auto"/>
        <w:ind w:firstLine="720"/>
        <w:jc w:val="both"/>
        <w:rPr>
          <w:rFonts w:eastAsia="Times New Roman"/>
          <w:szCs w:val="24"/>
        </w:rPr>
      </w:pPr>
      <w:r>
        <w:rPr>
          <w:rFonts w:eastAsia="Times New Roman"/>
          <w:szCs w:val="24"/>
        </w:rPr>
        <w:t xml:space="preserve">1. Η με αριθμό 717/11-4-2017 επίκαιρη ερώτηση του Βουλευτή Αττικής του Συνασπισμού Ριζοσπαστικής Αριστεράς κ. </w:t>
      </w:r>
      <w:r>
        <w:rPr>
          <w:rFonts w:eastAsia="Times New Roman"/>
          <w:bCs/>
          <w:szCs w:val="24"/>
        </w:rPr>
        <w:t xml:space="preserve">Παναγιώτη (Πάνου) </w:t>
      </w:r>
      <w:proofErr w:type="spellStart"/>
      <w:r>
        <w:rPr>
          <w:rFonts w:eastAsia="Times New Roman"/>
          <w:bCs/>
          <w:szCs w:val="24"/>
        </w:rPr>
        <w:t>Σκουρολιάκου</w:t>
      </w:r>
      <w:proofErr w:type="spellEnd"/>
      <w:r>
        <w:rPr>
          <w:rFonts w:eastAsia="Times New Roman"/>
          <w:b/>
          <w:bCs/>
          <w:szCs w:val="24"/>
        </w:rPr>
        <w:t xml:space="preserve"> </w:t>
      </w:r>
      <w:r>
        <w:rPr>
          <w:rFonts w:eastAsia="Times New Roman"/>
          <w:szCs w:val="24"/>
        </w:rPr>
        <w:t>προς την Υπου</w:t>
      </w:r>
      <w:r>
        <w:rPr>
          <w:rFonts w:eastAsia="Times New Roman"/>
          <w:szCs w:val="24"/>
        </w:rPr>
        <w:t xml:space="preserve">ργό </w:t>
      </w:r>
      <w:r>
        <w:rPr>
          <w:rFonts w:eastAsia="Times New Roman"/>
          <w:bCs/>
          <w:szCs w:val="24"/>
        </w:rPr>
        <w:t>Πολιτισμού και Αθλητισμού,</w:t>
      </w:r>
      <w:r>
        <w:rPr>
          <w:rFonts w:eastAsia="Times New Roman"/>
          <w:szCs w:val="24"/>
        </w:rPr>
        <w:t xml:space="preserve"> σχετικά με την υπολειτουργία των </w:t>
      </w:r>
      <w:r>
        <w:rPr>
          <w:rFonts w:eastAsia="Times New Roman"/>
          <w:szCs w:val="24"/>
        </w:rPr>
        <w:t>δ</w:t>
      </w:r>
      <w:r>
        <w:rPr>
          <w:rFonts w:eastAsia="Times New Roman"/>
          <w:szCs w:val="24"/>
        </w:rPr>
        <w:t xml:space="preserve">ημοτικών </w:t>
      </w:r>
      <w:r>
        <w:rPr>
          <w:rFonts w:eastAsia="Times New Roman"/>
          <w:szCs w:val="24"/>
        </w:rPr>
        <w:t>π</w:t>
      </w:r>
      <w:r>
        <w:rPr>
          <w:rFonts w:eastAsia="Times New Roman"/>
          <w:szCs w:val="24"/>
        </w:rPr>
        <w:t xml:space="preserve">εριφερειακών </w:t>
      </w:r>
      <w:r>
        <w:rPr>
          <w:rFonts w:eastAsia="Times New Roman"/>
          <w:szCs w:val="24"/>
        </w:rPr>
        <w:t>θ</w:t>
      </w:r>
      <w:r>
        <w:rPr>
          <w:rFonts w:eastAsia="Times New Roman"/>
          <w:szCs w:val="24"/>
        </w:rPr>
        <w:t>εάτρων.</w:t>
      </w:r>
    </w:p>
    <w:p w14:paraId="1DA6B13A" w14:textId="77777777" w:rsidR="00C35B6B" w:rsidRDefault="00F72DCD">
      <w:pPr>
        <w:spacing w:after="0" w:line="600" w:lineRule="auto"/>
        <w:ind w:firstLine="720"/>
        <w:jc w:val="both"/>
        <w:rPr>
          <w:rFonts w:eastAsia="Times New Roman"/>
          <w:szCs w:val="24"/>
        </w:rPr>
      </w:pPr>
      <w:r>
        <w:rPr>
          <w:rFonts w:eastAsia="Times New Roman"/>
          <w:szCs w:val="24"/>
        </w:rPr>
        <w:t>2. Η με αριθμό 721/11-4-2017 επίκαιρη ερώτηση του Βουλευτή Αχαΐας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w:t>
      </w:r>
      <w:r>
        <w:rPr>
          <w:rFonts w:eastAsia="Times New Roman"/>
          <w:bCs/>
          <w:szCs w:val="24"/>
        </w:rPr>
        <w:t>Θεόδωρου Παπαθεοδώρου</w:t>
      </w:r>
      <w:r>
        <w:rPr>
          <w:rFonts w:eastAsia="Times New Roman"/>
          <w:szCs w:val="24"/>
        </w:rPr>
        <w:t xml:space="preserve"> προς τον Υπουργό </w:t>
      </w:r>
      <w:r>
        <w:rPr>
          <w:rFonts w:eastAsia="Times New Roman"/>
          <w:bCs/>
          <w:szCs w:val="24"/>
        </w:rPr>
        <w:t>Υποδομώ</w:t>
      </w:r>
      <w:r>
        <w:rPr>
          <w:rFonts w:eastAsia="Times New Roman"/>
          <w:bCs/>
          <w:szCs w:val="24"/>
        </w:rPr>
        <w:t xml:space="preserve">ν και Μεταφορών, </w:t>
      </w:r>
      <w:r>
        <w:rPr>
          <w:rFonts w:eastAsia="Times New Roman"/>
          <w:szCs w:val="24"/>
        </w:rPr>
        <w:t xml:space="preserve">σχετικά με τις καθυστερήσεις στην υλοποίηση του έργου επέκτασης του </w:t>
      </w:r>
      <w:r>
        <w:rPr>
          <w:rFonts w:eastAsia="Times New Roman"/>
          <w:szCs w:val="24"/>
        </w:rPr>
        <w:t>π</w:t>
      </w:r>
      <w:r>
        <w:rPr>
          <w:rFonts w:eastAsia="Times New Roman"/>
          <w:szCs w:val="24"/>
        </w:rPr>
        <w:t xml:space="preserve">ροαστιακού μεταξύ Πάτρας και </w:t>
      </w:r>
      <w:r>
        <w:rPr>
          <w:rFonts w:eastAsia="Times New Roman"/>
          <w:szCs w:val="24"/>
        </w:rPr>
        <w:t>δ</w:t>
      </w:r>
      <w:r>
        <w:rPr>
          <w:rFonts w:eastAsia="Times New Roman"/>
          <w:szCs w:val="24"/>
        </w:rPr>
        <w:t>υτικής Αχαΐας.</w:t>
      </w:r>
    </w:p>
    <w:p w14:paraId="1DA6B13B" w14:textId="77777777" w:rsidR="00C35B6B" w:rsidRDefault="00F72DCD">
      <w:pPr>
        <w:spacing w:after="0" w:line="600" w:lineRule="auto"/>
        <w:ind w:firstLine="720"/>
        <w:jc w:val="both"/>
        <w:rPr>
          <w:rFonts w:eastAsia="Times New Roman"/>
          <w:szCs w:val="24"/>
        </w:rPr>
      </w:pPr>
      <w:r>
        <w:rPr>
          <w:rFonts w:eastAsia="Times New Roman"/>
          <w:szCs w:val="24"/>
        </w:rPr>
        <w:lastRenderedPageBreak/>
        <w:t xml:space="preserve">3. Η με αριθμό 727/11-4-2017 επίκαιρη ερώτηση του Ανεξάρτητου Βουλευτή Αχαΐας κ. </w:t>
      </w:r>
      <w:r>
        <w:rPr>
          <w:rFonts w:eastAsia="Times New Roman"/>
          <w:bCs/>
          <w:szCs w:val="24"/>
        </w:rPr>
        <w:t>Νικολάου Νικολόπουλου</w:t>
      </w:r>
      <w:r>
        <w:rPr>
          <w:rFonts w:eastAsia="Times New Roman"/>
          <w:szCs w:val="24"/>
        </w:rPr>
        <w:t xml:space="preserve"> προς τον Υπουργό </w:t>
      </w:r>
      <w:r>
        <w:rPr>
          <w:rFonts w:eastAsia="Times New Roman"/>
          <w:bCs/>
          <w:szCs w:val="24"/>
        </w:rPr>
        <w:t>Παιδε</w:t>
      </w:r>
      <w:r>
        <w:rPr>
          <w:rFonts w:eastAsia="Times New Roman"/>
          <w:bCs/>
          <w:szCs w:val="24"/>
        </w:rPr>
        <w:t>ίας, Έρευνας και Θρησκευμάτων,</w:t>
      </w:r>
      <w:r>
        <w:rPr>
          <w:rFonts w:eastAsia="Times New Roman"/>
          <w:b/>
          <w:bCs/>
          <w:szCs w:val="24"/>
        </w:rPr>
        <w:t xml:space="preserve"> </w:t>
      </w:r>
      <w:r>
        <w:rPr>
          <w:rFonts w:eastAsia="Times New Roman"/>
          <w:szCs w:val="24"/>
        </w:rPr>
        <w:t>σχετικά με την ανακοίνωση της Γ΄ ΕΛΜΕ Θεσσαλονίκης για την μετάδοση του τηλεπαιχνιδιού «</w:t>
      </w:r>
      <w:proofErr w:type="spellStart"/>
      <w:r>
        <w:rPr>
          <w:rFonts w:eastAsia="Times New Roman"/>
          <w:szCs w:val="24"/>
        </w:rPr>
        <w:t>Survivor</w:t>
      </w:r>
      <w:proofErr w:type="spellEnd"/>
      <w:r>
        <w:rPr>
          <w:rFonts w:eastAsia="Times New Roman"/>
          <w:szCs w:val="24"/>
        </w:rPr>
        <w:t>».</w:t>
      </w:r>
    </w:p>
    <w:p w14:paraId="1DA6B13C" w14:textId="77777777" w:rsidR="00C35B6B" w:rsidRDefault="00F72DCD">
      <w:pPr>
        <w:spacing w:after="0" w:line="600" w:lineRule="auto"/>
        <w:ind w:firstLine="720"/>
        <w:jc w:val="both"/>
        <w:rPr>
          <w:rFonts w:eastAsia="Times New Roman"/>
          <w:szCs w:val="24"/>
        </w:rPr>
      </w:pPr>
      <w:r>
        <w:rPr>
          <w:rFonts w:eastAsia="Times New Roman"/>
          <w:szCs w:val="24"/>
        </w:rPr>
        <w:t>4. Η με αριθμό 690/4-4-2017 επίκαιρη ερώτηση του Βουλευτή Ηρακλείου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w:t>
      </w:r>
      <w:r>
        <w:rPr>
          <w:rFonts w:eastAsia="Times New Roman"/>
          <w:bCs/>
          <w:szCs w:val="24"/>
        </w:rPr>
        <w:t xml:space="preserve">Βασιλείου </w:t>
      </w:r>
      <w:proofErr w:type="spellStart"/>
      <w:r>
        <w:rPr>
          <w:rFonts w:eastAsia="Times New Roman"/>
          <w:bCs/>
          <w:szCs w:val="24"/>
        </w:rPr>
        <w:t>Κ</w:t>
      </w:r>
      <w:r>
        <w:rPr>
          <w:rFonts w:eastAsia="Times New Roman"/>
          <w:bCs/>
          <w:szCs w:val="24"/>
        </w:rPr>
        <w:t>εγκέρογλου</w:t>
      </w:r>
      <w:proofErr w:type="spellEnd"/>
      <w:r>
        <w:rPr>
          <w:rFonts w:eastAsia="Times New Roman"/>
          <w:szCs w:val="24"/>
        </w:rPr>
        <w:t xml:space="preserve"> προς την Υπουργό </w:t>
      </w:r>
      <w:r>
        <w:rPr>
          <w:rFonts w:eastAsia="Times New Roman"/>
          <w:bCs/>
          <w:szCs w:val="24"/>
        </w:rPr>
        <w:t>Εργασίας, Κοινωνικής Ασφάλισης και Κοινωνικής Αλληλεγγύης,</w:t>
      </w:r>
      <w:r>
        <w:rPr>
          <w:rFonts w:eastAsia="Times New Roman"/>
          <w:b/>
          <w:bCs/>
          <w:szCs w:val="24"/>
        </w:rPr>
        <w:t xml:space="preserve"> </w:t>
      </w:r>
      <w:r>
        <w:rPr>
          <w:rFonts w:eastAsia="Times New Roman"/>
          <w:szCs w:val="24"/>
        </w:rPr>
        <w:t>σχετικά με την ανάγκη άμεσης έκδοσης απόφασης για τους υπό συνταξιοδότηση αγρότες. </w:t>
      </w:r>
    </w:p>
    <w:p w14:paraId="1DA6B13D" w14:textId="77777777" w:rsidR="00C35B6B" w:rsidRDefault="00F72DCD">
      <w:pPr>
        <w:spacing w:after="0" w:line="600" w:lineRule="auto"/>
        <w:ind w:firstLine="720"/>
        <w:jc w:val="both"/>
        <w:rPr>
          <w:rFonts w:eastAsia="Times New Roman"/>
          <w:szCs w:val="24"/>
        </w:rPr>
      </w:pPr>
      <w:r>
        <w:rPr>
          <w:rFonts w:eastAsia="Times New Roman"/>
          <w:szCs w:val="24"/>
        </w:rPr>
        <w:t>5. Η με αριθμό 666/28-3-2017 επίκαιρη ερώτηση του Βουλευτή Ηρακλείου της Δημοκρατικής</w:t>
      </w:r>
      <w:r>
        <w:rPr>
          <w:rFonts w:eastAsia="Times New Roman"/>
          <w:szCs w:val="24"/>
        </w:rPr>
        <w:t xml:space="preserve">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szCs w:val="24"/>
        </w:rPr>
        <w:t xml:space="preserve"> προς τον Υπουργό </w:t>
      </w:r>
      <w:r>
        <w:rPr>
          <w:rFonts w:eastAsia="Times New Roman"/>
          <w:bCs/>
          <w:szCs w:val="24"/>
        </w:rPr>
        <w:t>Οικονομικών,</w:t>
      </w:r>
      <w:r>
        <w:rPr>
          <w:rFonts w:eastAsia="Times New Roman"/>
          <w:b/>
          <w:bCs/>
          <w:szCs w:val="24"/>
        </w:rPr>
        <w:t xml:space="preserve"> </w:t>
      </w:r>
      <w:r>
        <w:rPr>
          <w:rFonts w:eastAsia="Times New Roman"/>
          <w:szCs w:val="24"/>
        </w:rPr>
        <w:t>με θέμα αναγκαία και επιβεβλημένη νομοθετική ρύθμιση, προκειμένου να παραμείνουν στο ειδικό καθεστώς περίπου τετρακόσιες χιλιάδες αγρότες.</w:t>
      </w:r>
    </w:p>
    <w:p w14:paraId="1DA6B13E" w14:textId="77777777" w:rsidR="00C35B6B" w:rsidRDefault="00F72DCD">
      <w:pPr>
        <w:spacing w:after="0" w:line="600" w:lineRule="auto"/>
        <w:ind w:firstLine="720"/>
        <w:jc w:val="both"/>
        <w:rPr>
          <w:rFonts w:eastAsia="Times New Roman"/>
          <w:szCs w:val="24"/>
        </w:rPr>
      </w:pPr>
      <w:r>
        <w:rPr>
          <w:rFonts w:eastAsia="Times New Roman"/>
          <w:szCs w:val="24"/>
        </w:rPr>
        <w:t xml:space="preserve">6. Η με αριθμό 649/27-3-2017 επίκαιρη ερώτηση του Ανεξάρτητου Βουλευτή Β΄ Αθηνών κ. </w:t>
      </w:r>
      <w:r>
        <w:rPr>
          <w:rFonts w:eastAsia="Times New Roman"/>
          <w:bCs/>
          <w:szCs w:val="24"/>
        </w:rPr>
        <w:t>Ευσταθίου Παναγούλη</w:t>
      </w:r>
      <w:r>
        <w:rPr>
          <w:rFonts w:eastAsia="Times New Roman"/>
          <w:szCs w:val="24"/>
        </w:rPr>
        <w:t xml:space="preserve"> προς τον Υπουργό </w:t>
      </w:r>
      <w:r>
        <w:rPr>
          <w:rFonts w:eastAsia="Times New Roman"/>
          <w:bCs/>
          <w:szCs w:val="24"/>
        </w:rPr>
        <w:t>Εσωτερικών,</w:t>
      </w:r>
      <w:r>
        <w:rPr>
          <w:rFonts w:eastAsia="Times New Roman"/>
          <w:b/>
          <w:bCs/>
          <w:szCs w:val="24"/>
        </w:rPr>
        <w:t xml:space="preserve"> </w:t>
      </w:r>
      <w:r>
        <w:rPr>
          <w:rFonts w:eastAsia="Times New Roman"/>
          <w:szCs w:val="24"/>
        </w:rPr>
        <w:t xml:space="preserve">με θέμα προκλητική χρήση χημικών </w:t>
      </w:r>
      <w:r>
        <w:rPr>
          <w:rFonts w:eastAsia="Times New Roman"/>
          <w:szCs w:val="24"/>
        </w:rPr>
        <w:lastRenderedPageBreak/>
        <w:t>σε διαδηλωτές παρά την πρόσφατη ρητή απαγόρευση της Κυβέρνησης και τη δέσμευση του Υπουργο</w:t>
      </w:r>
      <w:r>
        <w:rPr>
          <w:rFonts w:eastAsia="Times New Roman"/>
          <w:szCs w:val="24"/>
        </w:rPr>
        <w:t>ύ.</w:t>
      </w:r>
    </w:p>
    <w:p w14:paraId="1DA6B13F" w14:textId="77777777" w:rsidR="00C35B6B" w:rsidRDefault="00F72DCD">
      <w:pPr>
        <w:spacing w:after="0" w:line="600" w:lineRule="auto"/>
        <w:ind w:firstLine="720"/>
        <w:jc w:val="both"/>
        <w:rPr>
          <w:rFonts w:eastAsia="Times New Roman"/>
          <w:szCs w:val="24"/>
        </w:rPr>
      </w:pPr>
      <w:r>
        <w:rPr>
          <w:rFonts w:eastAsia="Times New Roman"/>
          <w:szCs w:val="24"/>
        </w:rPr>
        <w:t>7. Η με αριθμό 461/8-2-2017 επίκαιρη ερώτηση της Βουλευτού Β΄ Αθηνών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κ. </w:t>
      </w:r>
      <w:r>
        <w:rPr>
          <w:rFonts w:eastAsia="Times New Roman"/>
          <w:bCs/>
          <w:szCs w:val="24"/>
        </w:rPr>
        <w:t xml:space="preserve">Ελένης </w:t>
      </w:r>
      <w:proofErr w:type="spellStart"/>
      <w:r>
        <w:rPr>
          <w:rFonts w:eastAsia="Times New Roman"/>
          <w:bCs/>
          <w:szCs w:val="24"/>
        </w:rPr>
        <w:t>Ζαρούλια</w:t>
      </w:r>
      <w:proofErr w:type="spellEnd"/>
      <w:r>
        <w:rPr>
          <w:rFonts w:eastAsia="Times New Roman"/>
          <w:szCs w:val="24"/>
        </w:rPr>
        <w:t xml:space="preserve"> προς τον Υπουργό </w:t>
      </w:r>
      <w:r>
        <w:rPr>
          <w:rFonts w:eastAsia="Times New Roman"/>
          <w:bCs/>
          <w:szCs w:val="24"/>
        </w:rPr>
        <w:t>Εσωτερικών,</w:t>
      </w:r>
      <w:r>
        <w:rPr>
          <w:rFonts w:eastAsia="Times New Roman"/>
          <w:b/>
          <w:bCs/>
          <w:szCs w:val="24"/>
        </w:rPr>
        <w:t xml:space="preserve"> </w:t>
      </w:r>
      <w:r>
        <w:rPr>
          <w:rFonts w:eastAsia="Times New Roman"/>
          <w:szCs w:val="24"/>
        </w:rPr>
        <w:t xml:space="preserve">σχετικά με την τρομοκρατική επίθεση με </w:t>
      </w:r>
      <w:proofErr w:type="spellStart"/>
      <w:r>
        <w:rPr>
          <w:rFonts w:eastAsia="Times New Roman"/>
          <w:szCs w:val="24"/>
        </w:rPr>
        <w:t>καλάσνικοφ</w:t>
      </w:r>
      <w:proofErr w:type="spellEnd"/>
      <w:r>
        <w:rPr>
          <w:rFonts w:eastAsia="Times New Roman"/>
          <w:szCs w:val="24"/>
        </w:rPr>
        <w:t xml:space="preserve"> κατά ανδρών των ΜΑΤ.</w:t>
      </w:r>
    </w:p>
    <w:p w14:paraId="1DA6B140" w14:textId="77777777" w:rsidR="00C35B6B" w:rsidRDefault="00F72DCD">
      <w:pPr>
        <w:spacing w:after="0" w:line="600" w:lineRule="auto"/>
        <w:ind w:firstLine="720"/>
        <w:jc w:val="both"/>
        <w:rPr>
          <w:rFonts w:eastAsia="Times New Roman"/>
          <w:szCs w:val="24"/>
        </w:rPr>
      </w:pPr>
      <w:r>
        <w:rPr>
          <w:rFonts w:eastAsia="Times New Roman"/>
          <w:szCs w:val="24"/>
        </w:rPr>
        <w:t>8. Η με αριθμό 367/20-1-2017 επ</w:t>
      </w:r>
      <w:r>
        <w:rPr>
          <w:rFonts w:eastAsia="Times New Roman"/>
          <w:szCs w:val="24"/>
        </w:rPr>
        <w:t>ίκαιρη ερώτηση του Βουλευτή Ε</w:t>
      </w:r>
      <w:r>
        <w:rPr>
          <w:rFonts w:eastAsia="Times New Roman"/>
          <w:szCs w:val="24"/>
        </w:rPr>
        <w:t>υ</w:t>
      </w:r>
      <w:r>
        <w:rPr>
          <w:rFonts w:eastAsia="Times New Roman"/>
          <w:szCs w:val="24"/>
        </w:rPr>
        <w:t>βο</w:t>
      </w:r>
      <w:r>
        <w:rPr>
          <w:rFonts w:eastAsia="Times New Roman"/>
          <w:szCs w:val="24"/>
        </w:rPr>
        <w:t>ί</w:t>
      </w:r>
      <w:r>
        <w:rPr>
          <w:rFonts w:eastAsia="Times New Roman"/>
          <w:szCs w:val="24"/>
        </w:rPr>
        <w:t>ας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κ. </w:t>
      </w:r>
      <w:r>
        <w:rPr>
          <w:rFonts w:eastAsia="Times New Roman"/>
          <w:bCs/>
          <w:szCs w:val="24"/>
        </w:rPr>
        <w:t>Νικολάου Μίχου</w:t>
      </w:r>
      <w:r>
        <w:rPr>
          <w:rFonts w:eastAsia="Times New Roman"/>
          <w:szCs w:val="24"/>
        </w:rPr>
        <w:t xml:space="preserve"> προς τον Υπουργό </w:t>
      </w:r>
      <w:r>
        <w:rPr>
          <w:rFonts w:eastAsia="Times New Roman"/>
          <w:bCs/>
          <w:szCs w:val="24"/>
        </w:rPr>
        <w:t>Εσωτερικών,</w:t>
      </w:r>
      <w:r>
        <w:rPr>
          <w:rFonts w:eastAsia="Times New Roman"/>
          <w:b/>
          <w:bCs/>
          <w:szCs w:val="24"/>
        </w:rPr>
        <w:t xml:space="preserve"> </w:t>
      </w:r>
      <w:r>
        <w:rPr>
          <w:rFonts w:eastAsia="Times New Roman"/>
          <w:szCs w:val="24"/>
        </w:rPr>
        <w:t>σχετικά με την απαράδεκτη εκτόπιση τριάντα έξι χιλιάδων επτακοσίων εξήντα εννέα τέκνων Ελλήνων από τους βρεφονηπιακούς σταθμούς. </w:t>
      </w:r>
    </w:p>
    <w:p w14:paraId="1DA6B141" w14:textId="77777777" w:rsidR="00C35B6B" w:rsidRDefault="00F72DCD">
      <w:pPr>
        <w:spacing w:after="0" w:line="600" w:lineRule="auto"/>
        <w:ind w:firstLine="720"/>
        <w:jc w:val="both"/>
        <w:rPr>
          <w:rFonts w:eastAsia="Times New Roman"/>
          <w:szCs w:val="24"/>
        </w:rPr>
      </w:pPr>
      <w:r>
        <w:rPr>
          <w:rFonts w:eastAsia="Times New Roman"/>
          <w:bCs/>
          <w:szCs w:val="24"/>
        </w:rPr>
        <w:t>ΑΝΑΦΟΡΕΣ</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 xml:space="preserve">ΕΡΩΤΗΣΕΙΣ </w:t>
      </w:r>
      <w:r>
        <w:rPr>
          <w:rFonts w:eastAsia="Times New Roman"/>
          <w:bCs/>
          <w:szCs w:val="24"/>
        </w:rPr>
        <w:t>(Άρθρο 130 παρ</w:t>
      </w:r>
      <w:r>
        <w:rPr>
          <w:rFonts w:eastAsia="Times New Roman"/>
          <w:bCs/>
          <w:szCs w:val="24"/>
        </w:rPr>
        <w:t>άγραφος</w:t>
      </w:r>
      <w:r>
        <w:rPr>
          <w:rFonts w:eastAsia="Times New Roman"/>
          <w:bCs/>
          <w:szCs w:val="24"/>
        </w:rPr>
        <w:t xml:space="preserve"> 5 </w:t>
      </w:r>
      <w:r>
        <w:rPr>
          <w:rFonts w:eastAsia="Times New Roman"/>
          <w:bCs/>
          <w:szCs w:val="24"/>
        </w:rPr>
        <w:t xml:space="preserve">του </w:t>
      </w:r>
      <w:r>
        <w:rPr>
          <w:rFonts w:eastAsia="Times New Roman"/>
          <w:bCs/>
          <w:szCs w:val="24"/>
        </w:rPr>
        <w:t>Καν</w:t>
      </w:r>
      <w:r>
        <w:rPr>
          <w:rFonts w:eastAsia="Times New Roman"/>
          <w:bCs/>
          <w:szCs w:val="24"/>
        </w:rPr>
        <w:t>ονισμού</w:t>
      </w:r>
      <w:r>
        <w:rPr>
          <w:rFonts w:eastAsia="Times New Roman"/>
          <w:bCs/>
          <w:szCs w:val="24"/>
        </w:rPr>
        <w:t xml:space="preserve"> </w:t>
      </w:r>
      <w:r>
        <w:rPr>
          <w:rFonts w:eastAsia="Times New Roman"/>
          <w:bCs/>
          <w:szCs w:val="24"/>
        </w:rPr>
        <w:t xml:space="preserve">της </w:t>
      </w:r>
      <w:r>
        <w:rPr>
          <w:rFonts w:eastAsia="Times New Roman"/>
          <w:bCs/>
          <w:szCs w:val="24"/>
        </w:rPr>
        <w:t>Βουλής)</w:t>
      </w:r>
    </w:p>
    <w:p w14:paraId="1DA6B142" w14:textId="77777777" w:rsidR="00C35B6B" w:rsidRDefault="00F72DCD">
      <w:pPr>
        <w:spacing w:after="0" w:line="600" w:lineRule="auto"/>
        <w:ind w:firstLine="720"/>
        <w:jc w:val="both"/>
        <w:rPr>
          <w:rFonts w:eastAsia="Times New Roman"/>
          <w:szCs w:val="24"/>
        </w:rPr>
      </w:pPr>
      <w:r>
        <w:rPr>
          <w:rFonts w:eastAsia="Times New Roman"/>
          <w:szCs w:val="24"/>
        </w:rPr>
        <w:t xml:space="preserve">1. Η με αριθμό 2795/23-1-2017 ερώτηση του Βουλευτή Δράμας της Νέας Δημοκρατίας κ. </w:t>
      </w:r>
      <w:r>
        <w:rPr>
          <w:rFonts w:eastAsia="Times New Roman"/>
          <w:bCs/>
          <w:szCs w:val="24"/>
        </w:rPr>
        <w:t>Δημητρίου Κυριαζίδη</w:t>
      </w:r>
      <w:r>
        <w:rPr>
          <w:rFonts w:eastAsia="Times New Roman"/>
          <w:szCs w:val="24"/>
        </w:rPr>
        <w:t xml:space="preserve"> προς την Υπουργό </w:t>
      </w:r>
      <w:r>
        <w:rPr>
          <w:rFonts w:eastAsia="Times New Roman"/>
          <w:bCs/>
          <w:szCs w:val="24"/>
        </w:rPr>
        <w:t xml:space="preserve">Εργασίας, Κοινωνικής Ασφάλισης και Κοινωνικής Αλληλεγγύης </w:t>
      </w:r>
      <w:r>
        <w:rPr>
          <w:rFonts w:eastAsia="Times New Roman"/>
          <w:szCs w:val="24"/>
        </w:rPr>
        <w:t>με θέμα</w:t>
      </w:r>
      <w:r>
        <w:rPr>
          <w:rFonts w:eastAsia="Times New Roman"/>
          <w:szCs w:val="24"/>
        </w:rPr>
        <w:t>,</w:t>
      </w:r>
      <w:r>
        <w:rPr>
          <w:rFonts w:eastAsia="Times New Roman"/>
          <w:szCs w:val="24"/>
        </w:rPr>
        <w:t xml:space="preserve"> </w:t>
      </w:r>
      <w:r>
        <w:rPr>
          <w:rFonts w:eastAsia="Times New Roman"/>
          <w:szCs w:val="24"/>
        </w:rPr>
        <w:t>υ</w:t>
      </w:r>
      <w:r>
        <w:rPr>
          <w:rFonts w:eastAsia="Times New Roman"/>
          <w:szCs w:val="24"/>
        </w:rPr>
        <w:t>πεξαίρ</w:t>
      </w:r>
      <w:r>
        <w:rPr>
          <w:rFonts w:eastAsia="Times New Roman"/>
          <w:szCs w:val="24"/>
        </w:rPr>
        <w:t>εση στην οικονομική διαχείριση του Θεραπευτηρίου Χρόνιων Παθήσεων Δράμας.</w:t>
      </w:r>
    </w:p>
    <w:p w14:paraId="1DA6B143" w14:textId="77777777" w:rsidR="00C35B6B" w:rsidRDefault="00F72DCD">
      <w:pPr>
        <w:spacing w:after="0" w:line="600" w:lineRule="auto"/>
        <w:ind w:firstLine="720"/>
        <w:jc w:val="both"/>
        <w:rPr>
          <w:rFonts w:eastAsia="Times New Roman"/>
          <w:szCs w:val="24"/>
        </w:rPr>
      </w:pPr>
      <w:r>
        <w:rPr>
          <w:rFonts w:eastAsia="Times New Roman"/>
          <w:szCs w:val="24"/>
        </w:rPr>
        <w:lastRenderedPageBreak/>
        <w:t xml:space="preserve">2. Η με αριθμό 3354/274/10-2-2017 ερώτηση και αίτηση κατάθεσης εγγράφων του Βουλευτή Β΄ Αθηνών της Νέας Δημοκρατίας κ. </w:t>
      </w:r>
      <w:r>
        <w:rPr>
          <w:rFonts w:eastAsia="Times New Roman"/>
          <w:bCs/>
          <w:szCs w:val="24"/>
        </w:rPr>
        <w:t>Σπυρίδωνος</w:t>
      </w:r>
      <w:r>
        <w:rPr>
          <w:rFonts w:eastAsia="Times New Roman"/>
          <w:bCs/>
          <w:szCs w:val="24"/>
        </w:rPr>
        <w:t xml:space="preserve"> </w:t>
      </w:r>
      <w:r>
        <w:rPr>
          <w:rFonts w:eastAsia="Times New Roman"/>
          <w:bCs/>
          <w:szCs w:val="24"/>
        </w:rPr>
        <w:t>-</w:t>
      </w:r>
      <w:r>
        <w:rPr>
          <w:rFonts w:eastAsia="Times New Roman"/>
          <w:bCs/>
          <w:szCs w:val="24"/>
        </w:rPr>
        <w:t xml:space="preserve"> </w:t>
      </w:r>
      <w:proofErr w:type="spellStart"/>
      <w:r>
        <w:rPr>
          <w:rFonts w:eastAsia="Times New Roman"/>
          <w:bCs/>
          <w:szCs w:val="24"/>
        </w:rPr>
        <w:t>Α</w:t>
      </w:r>
      <w:r>
        <w:rPr>
          <w:rFonts w:eastAsia="Times New Roman"/>
          <w:bCs/>
          <w:szCs w:val="24"/>
        </w:rPr>
        <w:t>δ</w:t>
      </w:r>
      <w:r>
        <w:rPr>
          <w:rFonts w:eastAsia="Times New Roman"/>
          <w:bCs/>
          <w:szCs w:val="24"/>
        </w:rPr>
        <w:t>ώ</w:t>
      </w:r>
      <w:r>
        <w:rPr>
          <w:rFonts w:eastAsia="Times New Roman"/>
          <w:bCs/>
          <w:szCs w:val="24"/>
        </w:rPr>
        <w:t>νι</w:t>
      </w:r>
      <w:r>
        <w:rPr>
          <w:rFonts w:eastAsia="Times New Roman"/>
          <w:bCs/>
          <w:szCs w:val="24"/>
        </w:rPr>
        <w:t>δος</w:t>
      </w:r>
      <w:proofErr w:type="spellEnd"/>
      <w:r>
        <w:rPr>
          <w:rFonts w:eastAsia="Times New Roman"/>
          <w:bCs/>
          <w:szCs w:val="24"/>
        </w:rPr>
        <w:t xml:space="preserve"> Γεωργιάδη</w:t>
      </w:r>
      <w:r>
        <w:rPr>
          <w:rFonts w:eastAsia="Times New Roman"/>
          <w:szCs w:val="24"/>
        </w:rPr>
        <w:t xml:space="preserve"> προς τον Υπουργό </w:t>
      </w:r>
      <w:r>
        <w:rPr>
          <w:rFonts w:eastAsia="Times New Roman"/>
          <w:bCs/>
          <w:szCs w:val="24"/>
        </w:rPr>
        <w:t xml:space="preserve">Υγείας, </w:t>
      </w:r>
      <w:r>
        <w:rPr>
          <w:rFonts w:eastAsia="Times New Roman"/>
          <w:szCs w:val="24"/>
        </w:rPr>
        <w:t>με θέμ</w:t>
      </w:r>
      <w:r>
        <w:rPr>
          <w:rFonts w:eastAsia="Times New Roman"/>
          <w:szCs w:val="24"/>
        </w:rPr>
        <w:t xml:space="preserve">α αναφορικά με τη σύλληψη αλλοδαπού οδοντιάτρου με την κατηγορία χρηματισμού στη δομή της </w:t>
      </w:r>
      <w:proofErr w:type="spellStart"/>
      <w:r>
        <w:rPr>
          <w:rFonts w:eastAsia="Times New Roman"/>
          <w:szCs w:val="24"/>
        </w:rPr>
        <w:t>Αμυγδαλέζας</w:t>
      </w:r>
      <w:proofErr w:type="spellEnd"/>
      <w:r>
        <w:rPr>
          <w:rFonts w:eastAsia="Times New Roman"/>
          <w:szCs w:val="24"/>
        </w:rPr>
        <w:t>.</w:t>
      </w:r>
    </w:p>
    <w:p w14:paraId="1DA6B144" w14:textId="77777777" w:rsidR="00C35B6B" w:rsidRDefault="00F72DCD">
      <w:pPr>
        <w:spacing w:after="0" w:line="600" w:lineRule="auto"/>
        <w:ind w:firstLine="720"/>
        <w:jc w:val="both"/>
        <w:rPr>
          <w:rFonts w:eastAsia="Times New Roman"/>
          <w:szCs w:val="24"/>
        </w:rPr>
      </w:pPr>
      <w:r>
        <w:rPr>
          <w:rFonts w:eastAsia="Times New Roman"/>
          <w:szCs w:val="24"/>
        </w:rPr>
        <w:t>3. Η με αριθμό 1775/6-12-2016 ερώτηση της Βουλευτού Αττικής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w:t>
      </w:r>
      <w:r>
        <w:rPr>
          <w:rFonts w:eastAsia="Times New Roman"/>
          <w:bCs/>
          <w:szCs w:val="24"/>
        </w:rPr>
        <w:t>Παρασκευής</w:t>
      </w:r>
      <w:r>
        <w:rPr>
          <w:rFonts w:eastAsia="Times New Roman"/>
          <w:b/>
          <w:szCs w:val="24"/>
        </w:rPr>
        <w:t xml:space="preserve"> </w:t>
      </w:r>
      <w:proofErr w:type="spellStart"/>
      <w:r>
        <w:rPr>
          <w:rFonts w:eastAsia="Times New Roman"/>
          <w:bCs/>
          <w:szCs w:val="24"/>
        </w:rPr>
        <w:t>Χριστοφιλοπούλου</w:t>
      </w:r>
      <w:proofErr w:type="spellEnd"/>
      <w:r>
        <w:rPr>
          <w:rFonts w:eastAsia="Times New Roman"/>
          <w:szCs w:val="24"/>
        </w:rPr>
        <w:t xml:space="preserve"> προς τον Υπουργό </w:t>
      </w:r>
      <w:r>
        <w:rPr>
          <w:rFonts w:eastAsia="Times New Roman"/>
          <w:bCs/>
          <w:szCs w:val="24"/>
        </w:rPr>
        <w:t>Υγείας,</w:t>
      </w:r>
      <w:r>
        <w:rPr>
          <w:rFonts w:eastAsia="Times New Roman"/>
          <w:b/>
          <w:bCs/>
          <w:szCs w:val="24"/>
        </w:rPr>
        <w:t xml:space="preserve"> </w:t>
      </w:r>
      <w:r>
        <w:rPr>
          <w:rFonts w:eastAsia="Times New Roman"/>
          <w:szCs w:val="24"/>
        </w:rPr>
        <w:t>σχετικά με την αδιαφορία του Υπουργείου Υγείας για το Νοσοκομείο Ζακύνθου. </w:t>
      </w:r>
    </w:p>
    <w:p w14:paraId="1DA6B145" w14:textId="77777777" w:rsidR="00C35B6B" w:rsidRDefault="00F72DCD">
      <w:pPr>
        <w:spacing w:after="0" w:line="600" w:lineRule="auto"/>
        <w:ind w:firstLine="720"/>
        <w:jc w:val="both"/>
        <w:rPr>
          <w:rFonts w:eastAsia="Times New Roman"/>
          <w:szCs w:val="24"/>
        </w:rPr>
      </w:pPr>
      <w:r>
        <w:rPr>
          <w:rFonts w:eastAsia="Times New Roman"/>
          <w:szCs w:val="24"/>
        </w:rPr>
        <w:t xml:space="preserve">4. Η με αριθμό 2718/19-1-2017 ερώτηση του Ανεξάρτητου Βουλευτή Β΄ Αθηνών κ. </w:t>
      </w:r>
      <w:r>
        <w:rPr>
          <w:rFonts w:eastAsia="Times New Roman"/>
          <w:bCs/>
          <w:szCs w:val="24"/>
        </w:rPr>
        <w:t>Γεωργίου</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Δημητρίου Καρρά</w:t>
      </w:r>
      <w:r>
        <w:rPr>
          <w:rFonts w:eastAsia="Times New Roman"/>
          <w:szCs w:val="24"/>
        </w:rPr>
        <w:t xml:space="preserve"> προς τον Υπουργό </w:t>
      </w:r>
      <w:r>
        <w:rPr>
          <w:rFonts w:eastAsia="Times New Roman"/>
          <w:bCs/>
          <w:szCs w:val="24"/>
        </w:rPr>
        <w:t>Μεταναστευτικής</w:t>
      </w:r>
      <w:r>
        <w:rPr>
          <w:rFonts w:eastAsia="Times New Roman"/>
          <w:b/>
          <w:szCs w:val="24"/>
        </w:rPr>
        <w:t xml:space="preserve"> </w:t>
      </w:r>
      <w:r>
        <w:rPr>
          <w:rFonts w:eastAsia="Times New Roman"/>
          <w:bCs/>
          <w:szCs w:val="24"/>
        </w:rPr>
        <w:t>Πολιτικής,</w:t>
      </w:r>
      <w:r>
        <w:rPr>
          <w:rFonts w:eastAsia="Times New Roman"/>
          <w:b/>
          <w:bCs/>
          <w:szCs w:val="24"/>
        </w:rPr>
        <w:t xml:space="preserve"> </w:t>
      </w:r>
      <w:r>
        <w:rPr>
          <w:rFonts w:eastAsia="Times New Roman"/>
          <w:szCs w:val="24"/>
        </w:rPr>
        <w:t>με θέμα την ανάγκη λήψεως</w:t>
      </w:r>
      <w:r>
        <w:rPr>
          <w:rFonts w:eastAsia="Times New Roman"/>
          <w:szCs w:val="24"/>
        </w:rPr>
        <w:t xml:space="preserve"> νομοθετικών μέτρων για την επιτάχυνση των διαδικασιών ενώπιον των δικαστηρίων επί υποθέσεων προσώπων των οποίων έχει απορριφθεί η αίτηση χορηγήσεως διεθνούς προστασίας-ασύλου.</w:t>
      </w:r>
    </w:p>
    <w:p w14:paraId="1DA6B146" w14:textId="77777777" w:rsidR="00C35B6B" w:rsidRDefault="00F72DC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1DA6B147" w14:textId="77777777" w:rsidR="00C35B6B" w:rsidRDefault="00F72DCD">
      <w:pPr>
        <w:spacing w:line="600" w:lineRule="auto"/>
        <w:ind w:firstLine="720"/>
        <w:jc w:val="both"/>
        <w:rPr>
          <w:rFonts w:eastAsia="Times New Roman" w:cs="Times New Roman"/>
          <w:szCs w:val="24"/>
        </w:rPr>
      </w:pPr>
      <w:r>
        <w:rPr>
          <w:rFonts w:eastAsia="Times New Roman" w:cs="Times New Roman"/>
          <w:b/>
          <w:bCs/>
          <w:szCs w:val="24"/>
        </w:rPr>
        <w:lastRenderedPageBreak/>
        <w:t xml:space="preserve">ΟΛΟΙ ΟΙ ΒΟΥΛΕΥΤΕΣ: </w:t>
      </w:r>
      <w:r>
        <w:rPr>
          <w:rFonts w:eastAsia="Times New Roman" w:cs="Times New Roman"/>
          <w:szCs w:val="24"/>
        </w:rPr>
        <w:t>Μάλιστα, μάλιστα.</w:t>
      </w:r>
    </w:p>
    <w:p w14:paraId="1DA6B148" w14:textId="77777777" w:rsidR="00C35B6B" w:rsidRDefault="00F72DCD">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Με τη συναίνεση του Σώματος και ώρα 10.45΄ </w:t>
      </w:r>
      <w:proofErr w:type="spellStart"/>
      <w:r>
        <w:rPr>
          <w:rFonts w:eastAsia="Times New Roman"/>
          <w:szCs w:val="24"/>
        </w:rPr>
        <w:t>λύεται</w:t>
      </w:r>
      <w:proofErr w:type="spellEnd"/>
      <w:r>
        <w:rPr>
          <w:rFonts w:eastAsia="Times New Roman"/>
          <w:szCs w:val="24"/>
        </w:rPr>
        <w:t xml:space="preserve"> η συνεδρίαση για αύριο, ημέρα Παρασκευή 21 Απριλίου 2017 και ώρα 10.00΄, με αντικείμενο εργασιών του Σώματος</w:t>
      </w:r>
      <w:r>
        <w:rPr>
          <w:rFonts w:eastAsia="Times New Roman"/>
          <w:szCs w:val="24"/>
        </w:rPr>
        <w:t>:</w:t>
      </w:r>
      <w:r>
        <w:rPr>
          <w:rFonts w:eastAsia="Times New Roman"/>
          <w:szCs w:val="24"/>
        </w:rPr>
        <w:t xml:space="preserve"> κοινοβουλευτικό έλεγχο</w:t>
      </w:r>
      <w:r>
        <w:rPr>
          <w:rFonts w:eastAsia="Times New Roman"/>
          <w:szCs w:val="24"/>
        </w:rPr>
        <w:t>,</w:t>
      </w:r>
      <w:r>
        <w:rPr>
          <w:rFonts w:eastAsia="Times New Roman"/>
          <w:szCs w:val="24"/>
        </w:rPr>
        <w:t xml:space="preserve"> συζήτηση επικαίρων ερωτήσεων. </w:t>
      </w:r>
    </w:p>
    <w:p w14:paraId="1DA6B149" w14:textId="77777777" w:rsidR="00C35B6B" w:rsidRDefault="00F72DCD">
      <w:pPr>
        <w:spacing w:line="600" w:lineRule="auto"/>
        <w:jc w:val="center"/>
        <w:rPr>
          <w:rFonts w:eastAsia="Times New Roman"/>
          <w:szCs w:val="24"/>
        </w:rPr>
      </w:pPr>
      <w:r>
        <w:rPr>
          <w:rFonts w:eastAsia="Times New Roman"/>
          <w:b/>
          <w:bCs/>
          <w:szCs w:val="24"/>
        </w:rPr>
        <w:t xml:space="preserve">Ο ΠΡΟΕΔΡΟΣ                                                        </w:t>
      </w:r>
      <w:r>
        <w:rPr>
          <w:rFonts w:eastAsia="Times New Roman"/>
          <w:b/>
          <w:bCs/>
          <w:szCs w:val="24"/>
        </w:rPr>
        <w:t xml:space="preserve">          </w:t>
      </w:r>
      <w:r>
        <w:rPr>
          <w:rFonts w:eastAsia="Times New Roman"/>
          <w:b/>
          <w:bCs/>
          <w:szCs w:val="24"/>
        </w:rPr>
        <w:t>ΟΙ ΓΡΑΜΜΑΤΕΙΣ</w:t>
      </w:r>
    </w:p>
    <w:p w14:paraId="1DA6B14A" w14:textId="77777777" w:rsidR="00C35B6B" w:rsidRDefault="00C35B6B">
      <w:pPr>
        <w:tabs>
          <w:tab w:val="left" w:pos="2738"/>
          <w:tab w:val="center" w:pos="4753"/>
          <w:tab w:val="left" w:pos="5723"/>
        </w:tabs>
        <w:spacing w:line="600" w:lineRule="auto"/>
        <w:ind w:firstLine="720"/>
        <w:jc w:val="both"/>
        <w:rPr>
          <w:rFonts w:eastAsia="Times New Roman"/>
          <w:b/>
          <w:szCs w:val="24"/>
        </w:rPr>
      </w:pPr>
    </w:p>
    <w:sectPr w:rsidR="00C35B6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B+UGAyL27B1xmk1lRdgQzL92MuI=" w:salt="CZnwZhctCtTYNex7bNqpl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B6B"/>
    <w:rsid w:val="004C67AA"/>
    <w:rsid w:val="00C35B6B"/>
    <w:rsid w:val="00F72DC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6B03D"/>
  <w15:docId w15:val="{2233BC87-196C-446A-BF52-BEC256013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35C3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35C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371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435</MetadataID>
    <Session xmlns="641f345b-441b-4b81-9152-adc2e73ba5e1">Β´</Session>
    <Date xmlns="641f345b-441b-4b81-9152-adc2e73ba5e1">2017-04-19T21:00:00+00:00</Date>
    <Status xmlns="641f345b-441b-4b81-9152-adc2e73ba5e1">
      <Url>http://srv-sp1/praktika/Lists/Incoming_Metadata/EditForm.aspx?ID=435&amp;Source=/praktika/Recordings_Library/Forms/AllItems.aspx</Url>
      <Description>Δημοσιεύτηκε</Description>
    </Status>
    <Meeting xmlns="641f345b-441b-4b81-9152-adc2e73ba5e1">ΡΗ´</Meeting>
  </documentManagement>
</p:properties>
</file>

<file path=customXml/itemProps1.xml><?xml version="1.0" encoding="utf-8"?>
<ds:datastoreItem xmlns:ds="http://schemas.openxmlformats.org/officeDocument/2006/customXml" ds:itemID="{FFA2D629-B614-43D4-B4F7-FB00CD39E8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A7FDFE-329B-44EB-9444-05ABA1A2F537}">
  <ds:schemaRefs>
    <ds:schemaRef ds:uri="http://schemas.microsoft.com/sharepoint/v3/contenttype/forms"/>
  </ds:schemaRefs>
</ds:datastoreItem>
</file>

<file path=customXml/itemProps3.xml><?xml version="1.0" encoding="utf-8"?>
<ds:datastoreItem xmlns:ds="http://schemas.openxmlformats.org/officeDocument/2006/customXml" ds:itemID="{15927458-0AA9-45CE-BA6A-093477E55868}">
  <ds:schemaRefs>
    <ds:schemaRef ds:uri="http://purl.org/dc/dcmitype/"/>
    <ds:schemaRef ds:uri="http://www.w3.org/XML/1998/namespace"/>
    <ds:schemaRef ds:uri="http://purl.org/dc/terms/"/>
    <ds:schemaRef ds:uri="http://schemas.microsoft.com/office/2006/metadata/properties"/>
    <ds:schemaRef ds:uri="http://schemas.openxmlformats.org/package/2006/metadata/core-properties"/>
    <ds:schemaRef ds:uri="http://purl.org/dc/elements/1.1/"/>
    <ds:schemaRef ds:uri="http://schemas.microsoft.com/office/2006/documentManagement/types"/>
    <ds:schemaRef ds:uri="http://schemas.microsoft.com/office/infopath/2007/PartnerControls"/>
    <ds:schemaRef ds:uri="641f345b-441b-4b81-9152-adc2e73ba5e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63</Pages>
  <Words>11448</Words>
  <Characters>61820</Characters>
  <Application>Microsoft Office Word</Application>
  <DocSecurity>0</DocSecurity>
  <Lines>515</Lines>
  <Paragraphs>146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73122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2017-04-27T08:31:00Z</dcterms:created>
  <dcterms:modified xsi:type="dcterms:W3CDTF">2017-04-27T08:31:00Z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