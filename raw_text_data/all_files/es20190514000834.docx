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673A02" w14:textId="77777777" w:rsidR="00EB4E04" w:rsidRPr="00EB4E04" w:rsidRDefault="00EB4E04" w:rsidP="00EB4E04">
      <w:pPr>
        <w:spacing w:after="0" w:line="360" w:lineRule="auto"/>
        <w:rPr>
          <w:ins w:id="0" w:author="Φλούδα Χριστίνα" w:date="2019-05-22T10:37:00Z"/>
          <w:rFonts w:eastAsia="Times New Roman"/>
          <w:szCs w:val="24"/>
          <w:lang w:eastAsia="en-US"/>
        </w:rPr>
      </w:pPr>
      <w:ins w:id="1" w:author="Φλούδα Χριστίνα" w:date="2019-05-22T10:37:00Z">
        <w:r w:rsidRPr="00EB4E0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A2953EA" w14:textId="77777777" w:rsidR="00EB4E04" w:rsidRPr="00EB4E04" w:rsidRDefault="00EB4E04" w:rsidP="00EB4E04">
      <w:pPr>
        <w:spacing w:after="0" w:line="360" w:lineRule="auto"/>
        <w:rPr>
          <w:ins w:id="2" w:author="Φλούδα Χριστίνα" w:date="2019-05-22T10:37:00Z"/>
          <w:rFonts w:eastAsia="Times New Roman"/>
          <w:szCs w:val="24"/>
          <w:lang w:eastAsia="en-US"/>
        </w:rPr>
      </w:pPr>
    </w:p>
    <w:p w14:paraId="7E851524" w14:textId="77777777" w:rsidR="00EB4E04" w:rsidRPr="00EB4E04" w:rsidRDefault="00EB4E04" w:rsidP="00EB4E04">
      <w:pPr>
        <w:spacing w:after="0" w:line="360" w:lineRule="auto"/>
        <w:rPr>
          <w:ins w:id="3" w:author="Φλούδα Χριστίνα" w:date="2019-05-22T10:37:00Z"/>
          <w:rFonts w:eastAsia="Times New Roman"/>
          <w:szCs w:val="24"/>
          <w:lang w:eastAsia="en-US"/>
        </w:rPr>
      </w:pPr>
      <w:ins w:id="4" w:author="Φλούδα Χριστίνα" w:date="2019-05-22T10:37:00Z">
        <w:r w:rsidRPr="00EB4E04">
          <w:rPr>
            <w:rFonts w:eastAsia="Times New Roman"/>
            <w:szCs w:val="24"/>
            <w:lang w:eastAsia="en-US"/>
          </w:rPr>
          <w:t>ΠΙΝΑΚΑΣ ΠΕΡΙΕΧΟΜΕΝΩΝ</w:t>
        </w:r>
      </w:ins>
    </w:p>
    <w:p w14:paraId="5288FDD0" w14:textId="77777777" w:rsidR="00EB4E04" w:rsidRPr="00EB4E04" w:rsidRDefault="00EB4E04" w:rsidP="00EB4E04">
      <w:pPr>
        <w:spacing w:after="0" w:line="360" w:lineRule="auto"/>
        <w:rPr>
          <w:ins w:id="5" w:author="Φλούδα Χριστίνα" w:date="2019-05-22T10:37:00Z"/>
          <w:rFonts w:eastAsia="Times New Roman"/>
          <w:szCs w:val="24"/>
          <w:lang w:eastAsia="en-US"/>
        </w:rPr>
      </w:pPr>
      <w:ins w:id="6" w:author="Φλούδα Χριστίνα" w:date="2019-05-22T10:37:00Z">
        <w:r w:rsidRPr="00EB4E04">
          <w:rPr>
            <w:rFonts w:eastAsia="Times New Roman"/>
            <w:szCs w:val="24"/>
            <w:lang w:eastAsia="en-US"/>
          </w:rPr>
          <w:t xml:space="preserve">ΙΖ΄ ΠΕΡΙΟΔΟΣ </w:t>
        </w:r>
      </w:ins>
    </w:p>
    <w:p w14:paraId="6C7DF897" w14:textId="77777777" w:rsidR="00EB4E04" w:rsidRPr="00EB4E04" w:rsidRDefault="00EB4E04" w:rsidP="00EB4E04">
      <w:pPr>
        <w:spacing w:after="0" w:line="360" w:lineRule="auto"/>
        <w:rPr>
          <w:ins w:id="7" w:author="Φλούδα Χριστίνα" w:date="2019-05-22T10:37:00Z"/>
          <w:rFonts w:eastAsia="Times New Roman"/>
          <w:szCs w:val="24"/>
          <w:lang w:eastAsia="en-US"/>
        </w:rPr>
      </w:pPr>
      <w:ins w:id="8" w:author="Φλούδα Χριστίνα" w:date="2019-05-22T10:37:00Z">
        <w:r w:rsidRPr="00EB4E04">
          <w:rPr>
            <w:rFonts w:eastAsia="Times New Roman"/>
            <w:szCs w:val="24"/>
            <w:lang w:eastAsia="en-US"/>
          </w:rPr>
          <w:t>ΠΡΟΕΔΡΕΥΟΜΕΝΗΣ ΚΟΙΝΟΒΟΥΛΕΥΤΙΚΗΣ ΔΗΜΟΚΡΑΤΙΑΣ</w:t>
        </w:r>
      </w:ins>
    </w:p>
    <w:p w14:paraId="37B6A581" w14:textId="77777777" w:rsidR="00EB4E04" w:rsidRPr="00EB4E04" w:rsidRDefault="00EB4E04" w:rsidP="00EB4E04">
      <w:pPr>
        <w:spacing w:after="0" w:line="360" w:lineRule="auto"/>
        <w:rPr>
          <w:ins w:id="9" w:author="Φλούδα Χριστίνα" w:date="2019-05-22T10:37:00Z"/>
          <w:rFonts w:eastAsia="Times New Roman"/>
          <w:szCs w:val="24"/>
          <w:lang w:eastAsia="en-US"/>
        </w:rPr>
      </w:pPr>
      <w:ins w:id="10" w:author="Φλούδα Χριστίνα" w:date="2019-05-22T10:37:00Z">
        <w:r w:rsidRPr="00EB4E04">
          <w:rPr>
            <w:rFonts w:eastAsia="Times New Roman"/>
            <w:szCs w:val="24"/>
            <w:lang w:eastAsia="en-US"/>
          </w:rPr>
          <w:t>ΣΥΝΟΔΟΣ Δ΄</w:t>
        </w:r>
      </w:ins>
    </w:p>
    <w:p w14:paraId="74F80806" w14:textId="77777777" w:rsidR="00EB4E04" w:rsidRPr="00EB4E04" w:rsidRDefault="00EB4E04" w:rsidP="00EB4E04">
      <w:pPr>
        <w:spacing w:after="0" w:line="360" w:lineRule="auto"/>
        <w:rPr>
          <w:ins w:id="11" w:author="Φλούδα Χριστίνα" w:date="2019-05-22T10:37:00Z"/>
          <w:rFonts w:eastAsia="Times New Roman"/>
          <w:szCs w:val="24"/>
          <w:lang w:eastAsia="en-US"/>
        </w:rPr>
      </w:pPr>
    </w:p>
    <w:p w14:paraId="6A58B6ED" w14:textId="77777777" w:rsidR="00EB4E04" w:rsidRPr="00EB4E04" w:rsidRDefault="00EB4E04" w:rsidP="00EB4E04">
      <w:pPr>
        <w:spacing w:after="0" w:line="360" w:lineRule="auto"/>
        <w:rPr>
          <w:ins w:id="12" w:author="Φλούδα Χριστίνα" w:date="2019-05-22T10:37:00Z"/>
          <w:rFonts w:eastAsia="Times New Roman"/>
          <w:szCs w:val="24"/>
          <w:lang w:eastAsia="en-US"/>
        </w:rPr>
      </w:pPr>
      <w:ins w:id="13" w:author="Φλούδα Χριστίνα" w:date="2019-05-22T10:37:00Z">
        <w:r w:rsidRPr="00EB4E04">
          <w:rPr>
            <w:rFonts w:eastAsia="Times New Roman"/>
            <w:szCs w:val="24"/>
            <w:lang w:eastAsia="en-US"/>
          </w:rPr>
          <w:t>ΣΥΝΕΔΡΙΑΣΗ ΡΚΓ΄</w:t>
        </w:r>
      </w:ins>
    </w:p>
    <w:p w14:paraId="686E9FE6" w14:textId="77777777" w:rsidR="00EB4E04" w:rsidRPr="00EB4E04" w:rsidRDefault="00EB4E04" w:rsidP="00EB4E04">
      <w:pPr>
        <w:spacing w:after="0" w:line="360" w:lineRule="auto"/>
        <w:rPr>
          <w:ins w:id="14" w:author="Φλούδα Χριστίνα" w:date="2019-05-22T10:37:00Z"/>
          <w:rFonts w:eastAsia="Times New Roman"/>
          <w:szCs w:val="24"/>
          <w:lang w:eastAsia="en-US"/>
        </w:rPr>
      </w:pPr>
      <w:ins w:id="15" w:author="Φλούδα Χριστίνα" w:date="2019-05-22T10:37:00Z">
        <w:r w:rsidRPr="00EB4E04">
          <w:rPr>
            <w:rFonts w:eastAsia="Times New Roman"/>
            <w:szCs w:val="24"/>
            <w:lang w:eastAsia="en-US"/>
          </w:rPr>
          <w:t>Τρίτη  14 Μαΐου 2019</w:t>
        </w:r>
      </w:ins>
    </w:p>
    <w:p w14:paraId="76F939C8" w14:textId="77777777" w:rsidR="00EB4E04" w:rsidRPr="00EB4E04" w:rsidRDefault="00EB4E04" w:rsidP="00EB4E04">
      <w:pPr>
        <w:spacing w:after="0" w:line="360" w:lineRule="auto"/>
        <w:rPr>
          <w:ins w:id="16" w:author="Φλούδα Χριστίνα" w:date="2019-05-22T10:37:00Z"/>
          <w:rFonts w:eastAsia="Times New Roman"/>
          <w:szCs w:val="24"/>
          <w:lang w:eastAsia="en-US"/>
        </w:rPr>
      </w:pPr>
    </w:p>
    <w:p w14:paraId="522A97D4" w14:textId="77777777" w:rsidR="00EB4E04" w:rsidRPr="00EB4E04" w:rsidRDefault="00EB4E04" w:rsidP="00EB4E04">
      <w:pPr>
        <w:spacing w:after="0" w:line="360" w:lineRule="auto"/>
        <w:rPr>
          <w:ins w:id="17" w:author="Φλούδα Χριστίνα" w:date="2019-05-22T10:37:00Z"/>
          <w:rFonts w:eastAsia="Times New Roman"/>
          <w:szCs w:val="24"/>
          <w:lang w:eastAsia="en-US"/>
        </w:rPr>
      </w:pPr>
      <w:ins w:id="18" w:author="Φλούδα Χριστίνα" w:date="2019-05-22T10:37:00Z">
        <w:r w:rsidRPr="00EB4E04">
          <w:rPr>
            <w:rFonts w:eastAsia="Times New Roman"/>
            <w:szCs w:val="24"/>
            <w:lang w:eastAsia="en-US"/>
          </w:rPr>
          <w:t>ΘΕΜΑΤΑ</w:t>
        </w:r>
      </w:ins>
    </w:p>
    <w:p w14:paraId="470F88B1" w14:textId="77777777" w:rsidR="00EB4E04" w:rsidRPr="00EB4E04" w:rsidRDefault="00EB4E04" w:rsidP="00EB4E04">
      <w:pPr>
        <w:spacing w:after="0" w:line="360" w:lineRule="auto"/>
        <w:rPr>
          <w:ins w:id="19" w:author="Φλούδα Χριστίνα" w:date="2019-05-22T10:37:00Z"/>
          <w:rFonts w:eastAsia="Times New Roman"/>
          <w:szCs w:val="24"/>
          <w:lang w:eastAsia="en-US"/>
        </w:rPr>
      </w:pPr>
      <w:ins w:id="20" w:author="Φλούδα Χριστίνα" w:date="2019-05-22T10:37:00Z">
        <w:r w:rsidRPr="00EB4E04">
          <w:rPr>
            <w:rFonts w:eastAsia="Times New Roman"/>
            <w:szCs w:val="24"/>
            <w:lang w:eastAsia="en-US"/>
          </w:rPr>
          <w:t xml:space="preserve"> </w:t>
        </w:r>
        <w:r w:rsidRPr="00EB4E04">
          <w:rPr>
            <w:rFonts w:eastAsia="Times New Roman"/>
            <w:szCs w:val="24"/>
            <w:lang w:eastAsia="en-US"/>
          </w:rPr>
          <w:br/>
          <w:t xml:space="preserve">Α. ΕΙΔΙΚΑ ΘΕΜΑΤΑ </w:t>
        </w:r>
        <w:r w:rsidRPr="00EB4E04">
          <w:rPr>
            <w:rFonts w:eastAsia="Times New Roman"/>
            <w:szCs w:val="24"/>
            <w:lang w:eastAsia="en-US"/>
          </w:rPr>
          <w:br/>
          <w:t xml:space="preserve">1.  Άδεια απουσίας του Βουλευτή κ. Α. Λοβέρδου, σελ. </w:t>
        </w:r>
        <w:r w:rsidRPr="00EB4E04">
          <w:rPr>
            <w:rFonts w:eastAsia="Times New Roman"/>
            <w:szCs w:val="24"/>
            <w:lang w:eastAsia="en-US"/>
          </w:rPr>
          <w:br/>
          <w:t xml:space="preserve">2. Ανακοινώνεται ότι τη συνεδρίαση παρακολουθούν μαθητές από το 11ο Δημοτικό Σχολείο Χαϊδαρίου, από τα Εκπαιδευτήρια Μαλλιάρα, συνταξιούχοι υπάλληλοι της Ευρωπαϊκής Ένωσης, μαθητές από το 39ο Δημοτικό Σχολείο Λάρισας, το Γυμνάσιο Πυθαγορείου Σάμου, το Γυμνάσιο Κονταριώτισσας Πιερίας, το Γυμνάσιο Καρουσάδων Κέρκυρας, το 3ο Δημοτικό Σχολείο Ηγουμενίτσας, το Δημοτικό Σχολείο Ασπροκκλησίου Σαγιάδας και τη Σχολή Δημοσιογραφίας «ΑΝΤΕΝΝΑ», σελ. </w:t>
        </w:r>
        <w:r w:rsidRPr="00EB4E04">
          <w:rPr>
            <w:rFonts w:eastAsia="Times New Roman"/>
            <w:szCs w:val="24"/>
            <w:lang w:eastAsia="en-US"/>
          </w:rPr>
          <w:br/>
          <w:t xml:space="preserve">3. Επί διαδικαστικού θέματος, σελ. </w:t>
        </w:r>
        <w:r w:rsidRPr="00EB4E04">
          <w:rPr>
            <w:rFonts w:eastAsia="Times New Roman"/>
            <w:szCs w:val="24"/>
            <w:lang w:eastAsia="en-US"/>
          </w:rPr>
          <w:br/>
          <w:t xml:space="preserve">4. Επί προσωπικού θέματος, σελ. </w:t>
        </w:r>
        <w:r w:rsidRPr="00EB4E04">
          <w:rPr>
            <w:rFonts w:eastAsia="Times New Roman"/>
            <w:szCs w:val="24"/>
            <w:lang w:eastAsia="en-US"/>
          </w:rPr>
          <w:br/>
          <w:t xml:space="preserve">5. Η Επιτροπή Κανονισμού της Βουλής καταθέτει την έκθεσή της στην πρόταση του Προέδρου της Βουλής των Ελλήνων: «Για την τροποποίηση του Κανονισμού της Βουλής Μέρος Κοινοβουλευτικό (ΦΕΚ 106 Α΄/24-6-1987) όπως ισχύει», σελ. </w:t>
        </w:r>
        <w:r w:rsidRPr="00EB4E04">
          <w:rPr>
            <w:rFonts w:eastAsia="Times New Roman"/>
            <w:szCs w:val="24"/>
            <w:lang w:eastAsia="en-US"/>
          </w:rPr>
          <w:br/>
          <w:t xml:space="preserve"> </w:t>
        </w:r>
        <w:r w:rsidRPr="00EB4E04">
          <w:rPr>
            <w:rFonts w:eastAsia="Times New Roman"/>
            <w:szCs w:val="24"/>
            <w:lang w:eastAsia="en-US"/>
          </w:rPr>
          <w:br/>
          <w:t xml:space="preserve">Β. ΝΟΜΟΘΕΤΙΚΗ ΕΡΓΑΣΙΑ </w:t>
        </w:r>
        <w:r w:rsidRPr="00EB4E04">
          <w:rPr>
            <w:rFonts w:eastAsia="Times New Roman"/>
            <w:szCs w:val="24"/>
            <w:lang w:eastAsia="en-US"/>
          </w:rPr>
          <w:br/>
          <w:t xml:space="preserve">1. Συζήτηση του σχεδίου νόμου του Υπουργείου του σχεδίου νόμου του Υπουργείου Εργασίας, Κοινωνικής Ασφάλισης και Αλληλεγγύης: «Ρύθμιση οφειλών προς τους φορείς κοινωνικής ασφάλισης, τη φορολογική διοίκηση και τους ΟΤΑ Α' Βαθμού συνταξιοδοτικές ρυθμίσεις δημοσίου και λοιπές ασφαλιστικές και συνταξιοδοτικές διατάξεις, ενίσχυση της προστασίας των εργαζομένων και άλλες διατάξεις», σελ. </w:t>
        </w:r>
        <w:r w:rsidRPr="00EB4E04">
          <w:rPr>
            <w:rFonts w:eastAsia="Times New Roman"/>
            <w:szCs w:val="24"/>
            <w:lang w:eastAsia="en-US"/>
          </w:rPr>
          <w:br/>
          <w:t xml:space="preserve"> </w:t>
        </w:r>
        <w:r w:rsidRPr="00EB4E04">
          <w:rPr>
            <w:rFonts w:eastAsia="Times New Roman"/>
            <w:szCs w:val="24"/>
            <w:lang w:eastAsia="en-US"/>
          </w:rPr>
          <w:br/>
          <w:t xml:space="preserve">Γ. ΝΟΜΟΘΕΤΙΚΗ ΕΡΓΑΣΙΑ </w:t>
        </w:r>
        <w:r w:rsidRPr="00EB4E04">
          <w:rPr>
            <w:rFonts w:eastAsia="Times New Roman"/>
            <w:szCs w:val="24"/>
            <w:lang w:eastAsia="en-US"/>
          </w:rPr>
          <w:br/>
          <w:t>2. Κατάθεση Εκθέσεων Διαρκών Επιτροπών:</w:t>
        </w:r>
        <w:r w:rsidRPr="00EB4E04">
          <w:rPr>
            <w:rFonts w:eastAsia="Times New Roman"/>
            <w:szCs w:val="24"/>
            <w:lang w:eastAsia="en-US"/>
          </w:rPr>
          <w:br/>
          <w:t xml:space="preserve">    α) Η Διαρκής Επιτροπή Κοινωνικών Υποθέσεων καταθέτει την έκθεσή της στο σχέδιο νόμου του Υπουργείου Υγείας: «Κύρωση της σύμβασης δωρεάς μεταξύ του Ελληνικού Δημοσίου, του Γενικού Νοσοκομείου Παίδων Πεντέλης και των συνεκτελεστών της διαθήκης της Ελισάβετ Παπαγιαννοπούλου», σελ. </w:t>
        </w:r>
        <w:r w:rsidRPr="00EB4E04">
          <w:rPr>
            <w:rFonts w:eastAsia="Times New Roman"/>
            <w:szCs w:val="24"/>
            <w:lang w:eastAsia="en-US"/>
          </w:rPr>
          <w:br/>
          <w:t xml:space="preserve">    β) Η Διαρκής Επιτροπή Εθνικής  Άμυνας και Εξωτερικών Υποθέσεων καταθέτει την έκθεσή τους στο σχέδιο νόμου του Υπουργείου Εξωτερικών: «Κύρωση της Συμφωνίας μεταξύ της Ελληνικής Δημοκρατίας και της Δημοκρατίας της Βόρειας Μακεδονίας σχετικά με την εγκατάσταση συνοριακού σημείου διέλευσης στην περιοχή της Λίμνης Πρέσπας και άλλες διατάξεις», σελ. </w:t>
        </w:r>
        <w:r w:rsidRPr="00EB4E04">
          <w:rPr>
            <w:rFonts w:eastAsia="Times New Roman"/>
            <w:szCs w:val="24"/>
            <w:lang w:eastAsia="en-US"/>
          </w:rPr>
          <w:br/>
          <w:t xml:space="preserve">    γ) Η Διαρκής Επιτροπή Εθνικής  Άμυνας και Εξωτερικών Υποθέσεων καταθέτει την έκθεσή τους στο σχέδιο νόμου του Υπουργείου Εξωτερικών: «Κύρωση της Συμφωνίας μεταξύ της Ελληνικής Δημοκρατίας και της Δημοκρατίας της Βόρειας Μακεδονίας σχετικά με την εγκατάσταση νέου συνοριακού σημείου διέλευσης ανάμεσα στις δύο χώρες, το οποίο θα συνδέει τους Προμάχους στην Ελληνική Δημοκρατία και το Μάιντεν (Majden) στη Δημοκρατία της Βόρειας Μακεδονίας», σελ. </w:t>
        </w:r>
        <w:r w:rsidRPr="00EB4E04">
          <w:rPr>
            <w:rFonts w:eastAsia="Times New Roman"/>
            <w:szCs w:val="24"/>
            <w:lang w:eastAsia="en-US"/>
          </w:rPr>
          <w:br/>
          <w:t xml:space="preserve"> </w:t>
        </w:r>
        <w:r w:rsidRPr="00EB4E04">
          <w:rPr>
            <w:rFonts w:eastAsia="Times New Roman"/>
            <w:szCs w:val="24"/>
            <w:lang w:eastAsia="en-US"/>
          </w:rPr>
          <w:br/>
          <w:t>ΠΡΟΕΔΡΕΥΟΝΤΕΣ</w:t>
        </w:r>
      </w:ins>
    </w:p>
    <w:p w14:paraId="39FBBEA0" w14:textId="77777777" w:rsidR="00EB4E04" w:rsidRPr="00EB4E04" w:rsidRDefault="00EB4E04" w:rsidP="00EB4E04">
      <w:pPr>
        <w:spacing w:after="0" w:line="360" w:lineRule="auto"/>
        <w:rPr>
          <w:ins w:id="21" w:author="Φλούδα Χριστίνα" w:date="2019-05-22T10:37:00Z"/>
          <w:rFonts w:eastAsia="Times New Roman"/>
          <w:szCs w:val="24"/>
          <w:lang w:eastAsia="en-US"/>
        </w:rPr>
      </w:pPr>
      <w:ins w:id="22" w:author="Φλούδα Χριστίνα" w:date="2019-05-22T10:37:00Z">
        <w:r w:rsidRPr="00EB4E04">
          <w:rPr>
            <w:rFonts w:eastAsia="Times New Roman"/>
            <w:szCs w:val="24"/>
            <w:lang w:eastAsia="en-US"/>
          </w:rPr>
          <w:t>ΒΑΡΕΜΕΝΟΣ Γ. , σελ.</w:t>
        </w:r>
        <w:r w:rsidRPr="00EB4E04">
          <w:rPr>
            <w:rFonts w:eastAsia="Times New Roman"/>
            <w:szCs w:val="24"/>
            <w:lang w:eastAsia="en-US"/>
          </w:rPr>
          <w:br/>
          <w:t>ΚΑΚΛΑΜΑΝΗΣ Ν. , σελ.</w:t>
        </w:r>
        <w:r w:rsidRPr="00EB4E04">
          <w:rPr>
            <w:rFonts w:eastAsia="Times New Roman"/>
            <w:szCs w:val="24"/>
            <w:lang w:eastAsia="en-US"/>
          </w:rPr>
          <w:br/>
          <w:t>ΚΟΥΡΑΚΗΣ Α. , σελ.</w:t>
        </w:r>
        <w:r w:rsidRPr="00EB4E04">
          <w:rPr>
            <w:rFonts w:eastAsia="Times New Roman"/>
            <w:szCs w:val="24"/>
            <w:lang w:eastAsia="en-US"/>
          </w:rPr>
          <w:br/>
          <w:t>ΚΡΕΜΑΣΤΙΝΟΣ Δ. , σελ.</w:t>
        </w:r>
        <w:r w:rsidRPr="00EB4E04">
          <w:rPr>
            <w:rFonts w:eastAsia="Times New Roman"/>
            <w:szCs w:val="24"/>
            <w:lang w:eastAsia="en-US"/>
          </w:rPr>
          <w:br/>
          <w:t>ΛΑΜΠΡΟΥΛΗΣ Γ. , σελ.</w:t>
        </w:r>
        <w:r w:rsidRPr="00EB4E04">
          <w:rPr>
            <w:rFonts w:eastAsia="Times New Roman"/>
            <w:szCs w:val="24"/>
            <w:lang w:eastAsia="en-US"/>
          </w:rPr>
          <w:br/>
        </w:r>
        <w:r w:rsidRPr="00EB4E04">
          <w:rPr>
            <w:rFonts w:eastAsia="Times New Roman"/>
            <w:szCs w:val="24"/>
            <w:lang w:eastAsia="en-US"/>
          </w:rPr>
          <w:br/>
        </w:r>
      </w:ins>
    </w:p>
    <w:p w14:paraId="09CCCF2E" w14:textId="77777777" w:rsidR="00EB4E04" w:rsidRPr="00EB4E04" w:rsidRDefault="00EB4E04" w:rsidP="00EB4E04">
      <w:pPr>
        <w:spacing w:after="0" w:line="360" w:lineRule="auto"/>
        <w:rPr>
          <w:ins w:id="23" w:author="Φλούδα Χριστίνα" w:date="2019-05-22T10:37:00Z"/>
          <w:rFonts w:eastAsia="Times New Roman"/>
          <w:szCs w:val="24"/>
          <w:lang w:eastAsia="en-US"/>
        </w:rPr>
      </w:pPr>
      <w:ins w:id="24" w:author="Φλούδα Χριστίνα" w:date="2019-05-22T10:37:00Z">
        <w:r w:rsidRPr="00EB4E04">
          <w:rPr>
            <w:rFonts w:eastAsia="Times New Roman"/>
            <w:szCs w:val="24"/>
            <w:lang w:eastAsia="en-US"/>
          </w:rPr>
          <w:t>ΟΜΙΛΗΤΕΣ</w:t>
        </w:r>
      </w:ins>
    </w:p>
    <w:p w14:paraId="25F642A3" w14:textId="1134BD07" w:rsidR="00EB4E04" w:rsidRDefault="00EB4E04" w:rsidP="00EB4E04">
      <w:pPr>
        <w:spacing w:line="600" w:lineRule="auto"/>
        <w:ind w:firstLine="720"/>
        <w:jc w:val="center"/>
        <w:rPr>
          <w:ins w:id="25" w:author="Φλούδα Χριστίνα" w:date="2019-05-22T10:37:00Z"/>
          <w:rFonts w:eastAsia="Times New Roman" w:cs="Times New Roman"/>
          <w:szCs w:val="24"/>
        </w:rPr>
      </w:pPr>
      <w:ins w:id="26" w:author="Φλούδα Χριστίνα" w:date="2019-05-22T10:37:00Z">
        <w:r w:rsidRPr="00EB4E04">
          <w:rPr>
            <w:rFonts w:eastAsia="Times New Roman"/>
            <w:szCs w:val="24"/>
            <w:lang w:eastAsia="en-US"/>
          </w:rPr>
          <w:br/>
          <w:t>Α. Επί διαδικαστικού θέματος:</w:t>
        </w:r>
        <w:r w:rsidRPr="00EB4E04">
          <w:rPr>
            <w:rFonts w:eastAsia="Times New Roman"/>
            <w:szCs w:val="24"/>
            <w:lang w:eastAsia="en-US"/>
          </w:rPr>
          <w:br/>
          <w:t>ΑΝΤΩΝΙΟΥ Μ. , σελ.</w:t>
        </w:r>
        <w:r w:rsidRPr="00EB4E04">
          <w:rPr>
            <w:rFonts w:eastAsia="Times New Roman"/>
            <w:szCs w:val="24"/>
            <w:lang w:eastAsia="en-US"/>
          </w:rPr>
          <w:br/>
          <w:t>ΑΥΛΩΝΙΤΟΥ Ε. , σελ.</w:t>
        </w:r>
        <w:r w:rsidRPr="00EB4E04">
          <w:rPr>
            <w:rFonts w:eastAsia="Times New Roman"/>
            <w:szCs w:val="24"/>
            <w:lang w:eastAsia="en-US"/>
          </w:rPr>
          <w:br/>
          <w:t>ΒΑΡΔΑΚΗΣ Σ. , σελ.</w:t>
        </w:r>
        <w:r w:rsidRPr="00EB4E04">
          <w:rPr>
            <w:rFonts w:eastAsia="Times New Roman"/>
            <w:szCs w:val="24"/>
            <w:lang w:eastAsia="en-US"/>
          </w:rPr>
          <w:br/>
          <w:t>ΒΑΡΕΜΕΝΟΣ Γ. , σελ.</w:t>
        </w:r>
        <w:r w:rsidRPr="00EB4E04">
          <w:rPr>
            <w:rFonts w:eastAsia="Times New Roman"/>
            <w:szCs w:val="24"/>
            <w:lang w:eastAsia="en-US"/>
          </w:rPr>
          <w:br/>
          <w:t>ΒΕΣΥΡΟΠΟΥΛΟΣ Α. , σελ.</w:t>
        </w:r>
        <w:r w:rsidRPr="00EB4E04">
          <w:rPr>
            <w:rFonts w:eastAsia="Times New Roman"/>
            <w:szCs w:val="24"/>
            <w:lang w:eastAsia="en-US"/>
          </w:rPr>
          <w:br/>
          <w:t>ΒΡΟΥΤΣΗΣ Ι. , σελ.</w:t>
        </w:r>
        <w:r w:rsidRPr="00EB4E04">
          <w:rPr>
            <w:rFonts w:eastAsia="Times New Roman"/>
            <w:szCs w:val="24"/>
            <w:lang w:eastAsia="en-US"/>
          </w:rPr>
          <w:br/>
          <w:t>ΔΕΝΔΙΑΣ Ν. , σελ.</w:t>
        </w:r>
        <w:r w:rsidRPr="00EB4E04">
          <w:rPr>
            <w:rFonts w:eastAsia="Times New Roman"/>
            <w:szCs w:val="24"/>
            <w:lang w:eastAsia="en-US"/>
          </w:rPr>
          <w:br/>
          <w:t>ΗΓΟΥΜΕΝΙΔΗΣ Ν. , σελ.</w:t>
        </w:r>
        <w:r w:rsidRPr="00EB4E04">
          <w:rPr>
            <w:rFonts w:eastAsia="Times New Roman"/>
            <w:szCs w:val="24"/>
            <w:lang w:eastAsia="en-US"/>
          </w:rPr>
          <w:br/>
          <w:t>ΚΑΒΒΑΔΑΣ Α. , σελ.</w:t>
        </w:r>
        <w:r w:rsidRPr="00EB4E04">
          <w:rPr>
            <w:rFonts w:eastAsia="Times New Roman"/>
            <w:szCs w:val="24"/>
            <w:lang w:eastAsia="en-US"/>
          </w:rPr>
          <w:br/>
          <w:t>ΚΑΚΛΑΜΑΝΗΣ Ν. , σελ.</w:t>
        </w:r>
        <w:r w:rsidRPr="00EB4E04">
          <w:rPr>
            <w:rFonts w:eastAsia="Times New Roman"/>
            <w:szCs w:val="24"/>
            <w:lang w:eastAsia="en-US"/>
          </w:rPr>
          <w:br/>
          <w:t>ΚΑΡΡΑΣ Γ. , σελ.</w:t>
        </w:r>
        <w:r w:rsidRPr="00EB4E04">
          <w:rPr>
            <w:rFonts w:eastAsia="Times New Roman"/>
            <w:szCs w:val="24"/>
            <w:lang w:eastAsia="en-US"/>
          </w:rPr>
          <w:br/>
          <w:t>ΚΕΓΚΕΡΟΓΛΟΥ Β. , σελ.</w:t>
        </w:r>
        <w:r w:rsidRPr="00EB4E04">
          <w:rPr>
            <w:rFonts w:eastAsia="Times New Roman"/>
            <w:szCs w:val="24"/>
            <w:lang w:eastAsia="en-US"/>
          </w:rPr>
          <w:br/>
          <w:t>ΚΟΥΡΑΚΗΣ Α. , σελ.</w:t>
        </w:r>
        <w:r w:rsidRPr="00EB4E04">
          <w:rPr>
            <w:rFonts w:eastAsia="Times New Roman"/>
            <w:szCs w:val="24"/>
            <w:lang w:eastAsia="en-US"/>
          </w:rPr>
          <w:br/>
          <w:t>ΚΡΕΜΑΣΤΙΝΟΣ Δ. , σελ.</w:t>
        </w:r>
        <w:r w:rsidRPr="00EB4E04">
          <w:rPr>
            <w:rFonts w:eastAsia="Times New Roman"/>
            <w:szCs w:val="24"/>
            <w:lang w:eastAsia="en-US"/>
          </w:rPr>
          <w:br/>
          <w:t>ΚΥΡΙΑΖΙΔΗΣ Δ. , σελ.</w:t>
        </w:r>
        <w:r w:rsidRPr="00EB4E04">
          <w:rPr>
            <w:rFonts w:eastAsia="Times New Roman"/>
            <w:szCs w:val="24"/>
            <w:lang w:eastAsia="en-US"/>
          </w:rPr>
          <w:br/>
          <w:t>ΛΑΜΠΡΟΥΛΗΣ Γ. , σελ.</w:t>
        </w:r>
        <w:r w:rsidRPr="00EB4E04">
          <w:rPr>
            <w:rFonts w:eastAsia="Times New Roman"/>
            <w:szCs w:val="24"/>
            <w:lang w:eastAsia="en-US"/>
          </w:rPr>
          <w:br/>
          <w:t>ΛΑΠΠΑΣ Σ. , σελ.</w:t>
        </w:r>
        <w:r w:rsidRPr="00EB4E04">
          <w:rPr>
            <w:rFonts w:eastAsia="Times New Roman"/>
            <w:szCs w:val="24"/>
            <w:lang w:eastAsia="en-US"/>
          </w:rPr>
          <w:br/>
          <w:t>ΛΟΒΕΡΔΟΣ Α. , σελ.</w:t>
        </w:r>
        <w:r w:rsidRPr="00EB4E04">
          <w:rPr>
            <w:rFonts w:eastAsia="Times New Roman"/>
            <w:szCs w:val="24"/>
            <w:lang w:eastAsia="en-US"/>
          </w:rPr>
          <w:br/>
          <w:t>ΛΥΜΠΕΡΑΚΗ Α. , σελ.</w:t>
        </w:r>
        <w:r w:rsidRPr="00EB4E04">
          <w:rPr>
            <w:rFonts w:eastAsia="Times New Roman"/>
            <w:szCs w:val="24"/>
            <w:lang w:eastAsia="en-US"/>
          </w:rPr>
          <w:br/>
          <w:t>ΜΑΝΤΑΣ Χ. , σελ.</w:t>
        </w:r>
        <w:r w:rsidRPr="00EB4E04">
          <w:rPr>
            <w:rFonts w:eastAsia="Times New Roman"/>
            <w:szCs w:val="24"/>
            <w:lang w:eastAsia="en-US"/>
          </w:rPr>
          <w:br/>
          <w:t>ΜΠΑΡΚΑΣ Κ. , σελ.</w:t>
        </w:r>
        <w:r w:rsidRPr="00EB4E04">
          <w:rPr>
            <w:rFonts w:eastAsia="Times New Roman"/>
            <w:szCs w:val="24"/>
            <w:lang w:eastAsia="en-US"/>
          </w:rPr>
          <w:br/>
          <w:t>ΜΠΓΙΑΛΑΣ Χ. , σελ.</w:t>
        </w:r>
        <w:r w:rsidRPr="00EB4E04">
          <w:rPr>
            <w:rFonts w:eastAsia="Times New Roman"/>
            <w:szCs w:val="24"/>
            <w:lang w:eastAsia="en-US"/>
          </w:rPr>
          <w:br/>
          <w:t>ΜΠΟΥΡΑΣ Α. , σελ.</w:t>
        </w:r>
        <w:r w:rsidRPr="00EB4E04">
          <w:rPr>
            <w:rFonts w:eastAsia="Times New Roman"/>
            <w:szCs w:val="24"/>
            <w:lang w:eastAsia="en-US"/>
          </w:rPr>
          <w:br/>
          <w:t>ΤΣΙΑΡΑΣ Κ. , σελ.</w:t>
        </w:r>
        <w:r w:rsidRPr="00EB4E04">
          <w:rPr>
            <w:rFonts w:eastAsia="Times New Roman"/>
            <w:szCs w:val="24"/>
            <w:lang w:eastAsia="en-US"/>
          </w:rPr>
          <w:br/>
        </w:r>
        <w:r w:rsidRPr="00EB4E04">
          <w:rPr>
            <w:rFonts w:eastAsia="Times New Roman"/>
            <w:szCs w:val="24"/>
            <w:lang w:eastAsia="en-US"/>
          </w:rPr>
          <w:br/>
          <w:t>Β. Επί προσωπικού θέματος:</w:t>
        </w:r>
        <w:r w:rsidRPr="00EB4E04">
          <w:rPr>
            <w:rFonts w:eastAsia="Times New Roman"/>
            <w:szCs w:val="24"/>
            <w:lang w:eastAsia="en-US"/>
          </w:rPr>
          <w:br/>
          <w:t>ΚΑΒΒΑΔΑΣ Α. , σελ.</w:t>
        </w:r>
        <w:r w:rsidRPr="00EB4E04">
          <w:rPr>
            <w:rFonts w:eastAsia="Times New Roman"/>
            <w:szCs w:val="24"/>
            <w:lang w:eastAsia="en-US"/>
          </w:rPr>
          <w:br/>
          <w:t>ΚΡΕΜΑΣΤΙΝΟΣ Δ. , σελ.</w:t>
        </w:r>
        <w:r w:rsidRPr="00EB4E04">
          <w:rPr>
            <w:rFonts w:eastAsia="Times New Roman"/>
            <w:szCs w:val="24"/>
            <w:lang w:eastAsia="en-US"/>
          </w:rPr>
          <w:br/>
        </w:r>
        <w:r w:rsidRPr="00EB4E04">
          <w:rPr>
            <w:rFonts w:eastAsia="Times New Roman"/>
            <w:szCs w:val="24"/>
            <w:lang w:eastAsia="en-US"/>
          </w:rPr>
          <w:br/>
          <w:t>Γ. Επί του σχεδίου νόμου του Υπουργείου Εργασίας, Κοινωνικής Ασφάλισης και Αλληλεγγύης:</w:t>
        </w:r>
        <w:r w:rsidRPr="00EB4E04">
          <w:rPr>
            <w:rFonts w:eastAsia="Times New Roman"/>
            <w:szCs w:val="24"/>
            <w:lang w:eastAsia="en-US"/>
          </w:rPr>
          <w:br/>
          <w:t>ΑΝΤΩΝΙΟΥ Μ. , σελ.</w:t>
        </w:r>
        <w:r w:rsidRPr="00EB4E04">
          <w:rPr>
            <w:rFonts w:eastAsia="Times New Roman"/>
            <w:szCs w:val="24"/>
            <w:lang w:eastAsia="en-US"/>
          </w:rPr>
          <w:br/>
          <w:t>ΑΡΑΜΠΑΤΖΗ Φ. , σελ.</w:t>
        </w:r>
        <w:r w:rsidRPr="00EB4E04">
          <w:rPr>
            <w:rFonts w:eastAsia="Times New Roman"/>
            <w:szCs w:val="24"/>
            <w:lang w:eastAsia="en-US"/>
          </w:rPr>
          <w:br/>
          <w:t>ΑΥΛΩΝΙΤΟΥ Ε. , σελ.</w:t>
        </w:r>
        <w:r w:rsidRPr="00EB4E04">
          <w:rPr>
            <w:rFonts w:eastAsia="Times New Roman"/>
            <w:szCs w:val="24"/>
            <w:lang w:eastAsia="en-US"/>
          </w:rPr>
          <w:br/>
          <w:t>ΑΧΤΣΙΟΓΛΟΥ Ε. , σελ.</w:t>
        </w:r>
        <w:r w:rsidRPr="00EB4E04">
          <w:rPr>
            <w:rFonts w:eastAsia="Times New Roman"/>
            <w:szCs w:val="24"/>
            <w:lang w:eastAsia="en-US"/>
          </w:rPr>
          <w:br/>
          <w:t>ΒΑΓΙΩΝΑΚΗ Ε. , σελ.</w:t>
        </w:r>
        <w:r w:rsidRPr="00EB4E04">
          <w:rPr>
            <w:rFonts w:eastAsia="Times New Roman"/>
            <w:szCs w:val="24"/>
            <w:lang w:eastAsia="en-US"/>
          </w:rPr>
          <w:br/>
          <w:t>ΒΑΡΔΑΚΗΣ Σ. , σελ.</w:t>
        </w:r>
        <w:r w:rsidRPr="00EB4E04">
          <w:rPr>
            <w:rFonts w:eastAsia="Times New Roman"/>
            <w:szCs w:val="24"/>
            <w:lang w:eastAsia="en-US"/>
          </w:rPr>
          <w:br/>
          <w:t>ΒΑΡΔΑΛΗΣ Α. , σελ.</w:t>
        </w:r>
        <w:r w:rsidRPr="00EB4E04">
          <w:rPr>
            <w:rFonts w:eastAsia="Times New Roman"/>
            <w:szCs w:val="24"/>
            <w:lang w:eastAsia="en-US"/>
          </w:rPr>
          <w:br/>
          <w:t>ΒΕΣΥΡΟΠΟΥΛΟΣ Α. , σελ.</w:t>
        </w:r>
        <w:r w:rsidRPr="00EB4E04">
          <w:rPr>
            <w:rFonts w:eastAsia="Times New Roman"/>
            <w:szCs w:val="24"/>
            <w:lang w:eastAsia="en-US"/>
          </w:rPr>
          <w:br/>
          <w:t>ΒΕΤΤΑΣ Δ. , σελ.</w:t>
        </w:r>
        <w:r w:rsidRPr="00EB4E04">
          <w:rPr>
            <w:rFonts w:eastAsia="Times New Roman"/>
            <w:szCs w:val="24"/>
            <w:lang w:eastAsia="en-US"/>
          </w:rPr>
          <w:br/>
          <w:t>ΒΛΑΧΟΣ Γ. , σελ.</w:t>
        </w:r>
        <w:r w:rsidRPr="00EB4E04">
          <w:rPr>
            <w:rFonts w:eastAsia="Times New Roman"/>
            <w:szCs w:val="24"/>
            <w:lang w:eastAsia="en-US"/>
          </w:rPr>
          <w:br/>
          <w:t>ΒΟΡΙΔΗΣ Μ. , σελ.</w:t>
        </w:r>
        <w:r w:rsidRPr="00EB4E04">
          <w:rPr>
            <w:rFonts w:eastAsia="Times New Roman"/>
            <w:szCs w:val="24"/>
            <w:lang w:eastAsia="en-US"/>
          </w:rPr>
          <w:br/>
          <w:t>ΒΟΥΛΤΕΨΗ Σ. , σελ.</w:t>
        </w:r>
        <w:r w:rsidRPr="00EB4E04">
          <w:rPr>
            <w:rFonts w:eastAsia="Times New Roman"/>
            <w:szCs w:val="24"/>
            <w:lang w:eastAsia="en-US"/>
          </w:rPr>
          <w:br/>
          <w:t>ΒΡΟΥΤΣΗΣ Ι. , σελ.</w:t>
        </w:r>
        <w:r w:rsidRPr="00EB4E04">
          <w:rPr>
            <w:rFonts w:eastAsia="Times New Roman"/>
            <w:szCs w:val="24"/>
            <w:lang w:eastAsia="en-US"/>
          </w:rPr>
          <w:br/>
          <w:t>ΓΕΡΜΕΝΗΣ Γ. , σελ.</w:t>
        </w:r>
        <w:r w:rsidRPr="00EB4E04">
          <w:rPr>
            <w:rFonts w:eastAsia="Times New Roman"/>
            <w:szCs w:val="24"/>
            <w:lang w:eastAsia="en-US"/>
          </w:rPr>
          <w:br/>
          <w:t>ΓΕΡΟΒΑΣΙΛΗ  Ό. , σελ.</w:t>
        </w:r>
        <w:r w:rsidRPr="00EB4E04">
          <w:rPr>
            <w:rFonts w:eastAsia="Times New Roman"/>
            <w:szCs w:val="24"/>
            <w:lang w:eastAsia="en-US"/>
          </w:rPr>
          <w:br/>
          <w:t>ΓΕΩΡΓΑΝΤΑΣ Γ. , σελ.</w:t>
        </w:r>
        <w:r w:rsidRPr="00EB4E04">
          <w:rPr>
            <w:rFonts w:eastAsia="Times New Roman"/>
            <w:szCs w:val="24"/>
            <w:lang w:eastAsia="en-US"/>
          </w:rPr>
          <w:br/>
          <w:t>ΓΕΩΡΓΙΑΔΗΣ Σ. , σελ.</w:t>
        </w:r>
        <w:r w:rsidRPr="00EB4E04">
          <w:rPr>
            <w:rFonts w:eastAsia="Times New Roman"/>
            <w:szCs w:val="24"/>
            <w:lang w:eastAsia="en-US"/>
          </w:rPr>
          <w:br/>
          <w:t>ΓΚΑΡΑ Α. , σελ.</w:t>
        </w:r>
        <w:r w:rsidRPr="00EB4E04">
          <w:rPr>
            <w:rFonts w:eastAsia="Times New Roman"/>
            <w:szCs w:val="24"/>
            <w:lang w:eastAsia="en-US"/>
          </w:rPr>
          <w:br/>
          <w:t>ΓΡΕΓΟΣ Α. , σελ.</w:t>
        </w:r>
        <w:r w:rsidRPr="00EB4E04">
          <w:rPr>
            <w:rFonts w:eastAsia="Times New Roman"/>
            <w:szCs w:val="24"/>
            <w:lang w:eastAsia="en-US"/>
          </w:rPr>
          <w:br/>
          <w:t>ΔΕΝΔΙΑΣ Ν. , σελ.</w:t>
        </w:r>
        <w:r w:rsidRPr="00EB4E04">
          <w:rPr>
            <w:rFonts w:eastAsia="Times New Roman"/>
            <w:szCs w:val="24"/>
            <w:lang w:eastAsia="en-US"/>
          </w:rPr>
          <w:br/>
          <w:t>ΔΗΜΑΣ Χ. , σελ.</w:t>
        </w:r>
        <w:r w:rsidRPr="00EB4E04">
          <w:rPr>
            <w:rFonts w:eastAsia="Times New Roman"/>
            <w:szCs w:val="24"/>
            <w:lang w:eastAsia="en-US"/>
          </w:rPr>
          <w:br/>
          <w:t>ΔΗΜΗΤΡΙΑΔΗΣ Δ. , σελ.</w:t>
        </w:r>
        <w:r w:rsidRPr="00EB4E04">
          <w:rPr>
            <w:rFonts w:eastAsia="Times New Roman"/>
            <w:szCs w:val="24"/>
            <w:lang w:eastAsia="en-US"/>
          </w:rPr>
          <w:br/>
          <w:t>ΔΡΙΤΣΑΣ Θ. , σελ.</w:t>
        </w:r>
        <w:r w:rsidRPr="00EB4E04">
          <w:rPr>
            <w:rFonts w:eastAsia="Times New Roman"/>
            <w:szCs w:val="24"/>
            <w:lang w:eastAsia="en-US"/>
          </w:rPr>
          <w:br/>
          <w:t>ΕΜΜΑΝΟΥΗΛΙΔΗΣ Δ. , σελ.</w:t>
        </w:r>
        <w:r w:rsidRPr="00EB4E04">
          <w:rPr>
            <w:rFonts w:eastAsia="Times New Roman"/>
            <w:szCs w:val="24"/>
            <w:lang w:eastAsia="en-US"/>
          </w:rPr>
          <w:br/>
          <w:t>ΗΓΟΥΜΕΝΙΔΗΣ Ν. , σελ.</w:t>
        </w:r>
        <w:r w:rsidRPr="00EB4E04">
          <w:rPr>
            <w:rFonts w:eastAsia="Times New Roman"/>
            <w:szCs w:val="24"/>
            <w:lang w:eastAsia="en-US"/>
          </w:rPr>
          <w:br/>
          <w:t>ΘΕΟΦΥΛΑΚΤΟΣ Ι. , σελ.</w:t>
        </w:r>
        <w:r w:rsidRPr="00EB4E04">
          <w:rPr>
            <w:rFonts w:eastAsia="Times New Roman"/>
            <w:szCs w:val="24"/>
            <w:lang w:eastAsia="en-US"/>
          </w:rPr>
          <w:br/>
          <w:t>ΘΡΑΨΑΝΙΩΤΗΣ Ε. , σελ.</w:t>
        </w:r>
        <w:r w:rsidRPr="00EB4E04">
          <w:rPr>
            <w:rFonts w:eastAsia="Times New Roman"/>
            <w:szCs w:val="24"/>
            <w:lang w:eastAsia="en-US"/>
          </w:rPr>
          <w:br/>
          <w:t>ΚΑΒΒΑΔΑΣ Α. , σελ.</w:t>
        </w:r>
        <w:r w:rsidRPr="00EB4E04">
          <w:rPr>
            <w:rFonts w:eastAsia="Times New Roman"/>
            <w:szCs w:val="24"/>
            <w:lang w:eastAsia="en-US"/>
          </w:rPr>
          <w:br/>
          <w:t>ΚΑΡΑΘΑΝΑΣΟΠΟΥΛΟΣ Ν. , σελ.</w:t>
        </w:r>
        <w:r w:rsidRPr="00EB4E04">
          <w:rPr>
            <w:rFonts w:eastAsia="Times New Roman"/>
            <w:szCs w:val="24"/>
            <w:lang w:eastAsia="en-US"/>
          </w:rPr>
          <w:br/>
          <w:t>ΚΑΡΑΚΩΣΤΑ Ε. , σελ.</w:t>
        </w:r>
        <w:r w:rsidRPr="00EB4E04">
          <w:rPr>
            <w:rFonts w:eastAsia="Times New Roman"/>
            <w:szCs w:val="24"/>
            <w:lang w:eastAsia="en-US"/>
          </w:rPr>
          <w:br/>
          <w:t>ΚΑΡΑΣΜΑΝΗΣ Γ. , σελ.</w:t>
        </w:r>
        <w:r w:rsidRPr="00EB4E04">
          <w:rPr>
            <w:rFonts w:eastAsia="Times New Roman"/>
            <w:szCs w:val="24"/>
            <w:lang w:eastAsia="en-US"/>
          </w:rPr>
          <w:br/>
          <w:t>ΚΑΡΡΑΣ Γ. , σελ.</w:t>
        </w:r>
        <w:r w:rsidRPr="00EB4E04">
          <w:rPr>
            <w:rFonts w:eastAsia="Times New Roman"/>
            <w:szCs w:val="24"/>
            <w:lang w:eastAsia="en-US"/>
          </w:rPr>
          <w:br/>
          <w:t>ΚΑΣΤΟΡΗΣ Α. , σελ.</w:t>
        </w:r>
        <w:r w:rsidRPr="00EB4E04">
          <w:rPr>
            <w:rFonts w:eastAsia="Times New Roman"/>
            <w:szCs w:val="24"/>
            <w:lang w:eastAsia="en-US"/>
          </w:rPr>
          <w:br/>
          <w:t>ΚΑΤΣΑΒΡΙΑ - ΣΙΩΡΟΠΟΥΛΟΥ Χ. , σελ.</w:t>
        </w:r>
        <w:r w:rsidRPr="00EB4E04">
          <w:rPr>
            <w:rFonts w:eastAsia="Times New Roman"/>
            <w:szCs w:val="24"/>
            <w:lang w:eastAsia="en-US"/>
          </w:rPr>
          <w:br/>
          <w:t>ΚΑΤΣΗΣ Μ. , σελ.</w:t>
        </w:r>
        <w:r w:rsidRPr="00EB4E04">
          <w:rPr>
            <w:rFonts w:eastAsia="Times New Roman"/>
            <w:szCs w:val="24"/>
            <w:lang w:eastAsia="en-US"/>
          </w:rPr>
          <w:br/>
          <w:t>ΚΑΤΣΩΤΗΣ Χ. , σελ.</w:t>
        </w:r>
        <w:r w:rsidRPr="00EB4E04">
          <w:rPr>
            <w:rFonts w:eastAsia="Times New Roman"/>
            <w:szCs w:val="24"/>
            <w:lang w:eastAsia="en-US"/>
          </w:rPr>
          <w:br/>
          <w:t>ΚΕΓΚΕΡΟΓΛΟΥ Β. , σελ.</w:t>
        </w:r>
        <w:r w:rsidRPr="00EB4E04">
          <w:rPr>
            <w:rFonts w:eastAsia="Times New Roman"/>
            <w:szCs w:val="24"/>
            <w:lang w:eastAsia="en-US"/>
          </w:rPr>
          <w:br/>
          <w:t>ΚΟΖΟΜΠΟΛΗ - ΑΜΑΝΑΤΙΔΗ Π. , σελ.</w:t>
        </w:r>
        <w:r w:rsidRPr="00EB4E04">
          <w:rPr>
            <w:rFonts w:eastAsia="Times New Roman"/>
            <w:szCs w:val="24"/>
            <w:lang w:eastAsia="en-US"/>
          </w:rPr>
          <w:br/>
          <w:t>ΚΥΡΙΑΖΙΔΗΣ Δ. , σελ.</w:t>
        </w:r>
        <w:r w:rsidRPr="00EB4E04">
          <w:rPr>
            <w:rFonts w:eastAsia="Times New Roman"/>
            <w:szCs w:val="24"/>
            <w:lang w:eastAsia="en-US"/>
          </w:rPr>
          <w:br/>
          <w:t>ΛΑΠΠΑΣ Σ. , σελ.</w:t>
        </w:r>
        <w:r w:rsidRPr="00EB4E04">
          <w:rPr>
            <w:rFonts w:eastAsia="Times New Roman"/>
            <w:szCs w:val="24"/>
            <w:lang w:eastAsia="en-US"/>
          </w:rPr>
          <w:br/>
          <w:t>ΛΟΒΕΡΔΟΣ Α. , σελ.</w:t>
        </w:r>
        <w:r w:rsidRPr="00EB4E04">
          <w:rPr>
            <w:rFonts w:eastAsia="Times New Roman"/>
            <w:szCs w:val="24"/>
            <w:lang w:eastAsia="en-US"/>
          </w:rPr>
          <w:br/>
          <w:t>ΜΑΝΙΟΣ Ν. , σελ.</w:t>
        </w:r>
        <w:r w:rsidRPr="00EB4E04">
          <w:rPr>
            <w:rFonts w:eastAsia="Times New Roman"/>
            <w:szCs w:val="24"/>
            <w:lang w:eastAsia="en-US"/>
          </w:rPr>
          <w:br/>
          <w:t>ΜΑΝΤΑΣ Χ. , σελ.</w:t>
        </w:r>
        <w:r w:rsidRPr="00EB4E04">
          <w:rPr>
            <w:rFonts w:eastAsia="Times New Roman"/>
            <w:szCs w:val="24"/>
            <w:lang w:eastAsia="en-US"/>
          </w:rPr>
          <w:br/>
          <w:t>ΜΑΥΡΩΤΑΣ Γ. , σελ.</w:t>
        </w:r>
        <w:r w:rsidRPr="00EB4E04">
          <w:rPr>
            <w:rFonts w:eastAsia="Times New Roman"/>
            <w:szCs w:val="24"/>
            <w:lang w:eastAsia="en-US"/>
          </w:rPr>
          <w:br/>
          <w:t>ΜΕΓΑΛΟΜΥΣΤΑΚΑΣ Α. , σελ.</w:t>
        </w:r>
        <w:r w:rsidRPr="00EB4E04">
          <w:rPr>
            <w:rFonts w:eastAsia="Times New Roman"/>
            <w:szCs w:val="24"/>
            <w:lang w:eastAsia="en-US"/>
          </w:rPr>
          <w:br/>
          <w:t>ΜΕΪΚΟΠΟΥΛΟΣ Α. , σελ.</w:t>
        </w:r>
        <w:r w:rsidRPr="00EB4E04">
          <w:rPr>
            <w:rFonts w:eastAsia="Times New Roman"/>
            <w:szCs w:val="24"/>
            <w:lang w:eastAsia="en-US"/>
          </w:rPr>
          <w:br/>
          <w:t>ΜΙΧΑΗΛΙΔΗΣ Α. , σελ.</w:t>
        </w:r>
        <w:r w:rsidRPr="00EB4E04">
          <w:rPr>
            <w:rFonts w:eastAsia="Times New Roman"/>
            <w:szCs w:val="24"/>
            <w:lang w:eastAsia="en-US"/>
          </w:rPr>
          <w:br/>
          <w:t>ΜΙΧΕΛΗΣ Α. , σελ.</w:t>
        </w:r>
        <w:r w:rsidRPr="00EB4E04">
          <w:rPr>
            <w:rFonts w:eastAsia="Times New Roman"/>
            <w:szCs w:val="24"/>
            <w:lang w:eastAsia="en-US"/>
          </w:rPr>
          <w:br/>
          <w:t>ΜΠΑΛΩΜΕΝΑΚΗΣ Α. , σελ.</w:t>
        </w:r>
        <w:r w:rsidRPr="00EB4E04">
          <w:rPr>
            <w:rFonts w:eastAsia="Times New Roman"/>
            <w:szCs w:val="24"/>
            <w:lang w:eastAsia="en-US"/>
          </w:rPr>
          <w:br/>
          <w:t>ΜΠΑΡΓΙΩΤΑΣ Κ. , σελ.</w:t>
        </w:r>
        <w:r w:rsidRPr="00EB4E04">
          <w:rPr>
            <w:rFonts w:eastAsia="Times New Roman"/>
            <w:szCs w:val="24"/>
            <w:lang w:eastAsia="en-US"/>
          </w:rPr>
          <w:br/>
          <w:t>ΜΠΑΡΚΑΣ Κ. , σελ.</w:t>
        </w:r>
        <w:r w:rsidRPr="00EB4E04">
          <w:rPr>
            <w:rFonts w:eastAsia="Times New Roman"/>
            <w:szCs w:val="24"/>
            <w:lang w:eastAsia="en-US"/>
          </w:rPr>
          <w:br/>
          <w:t>ΜΠΓΙΑΛΑΣ Χ. , σελ.</w:t>
        </w:r>
        <w:r w:rsidRPr="00EB4E04">
          <w:rPr>
            <w:rFonts w:eastAsia="Times New Roman"/>
            <w:szCs w:val="24"/>
            <w:lang w:eastAsia="en-US"/>
          </w:rPr>
          <w:br/>
          <w:t>ΝΥΦΟΥΔΗΣ Ν. , σελ.</w:t>
        </w:r>
        <w:r w:rsidRPr="00EB4E04">
          <w:rPr>
            <w:rFonts w:eastAsia="Times New Roman"/>
            <w:szCs w:val="24"/>
            <w:lang w:eastAsia="en-US"/>
          </w:rPr>
          <w:br/>
          <w:t>ΞΑΝΘΟΣ Α. , σελ.</w:t>
        </w:r>
        <w:r w:rsidRPr="00EB4E04">
          <w:rPr>
            <w:rFonts w:eastAsia="Times New Roman"/>
            <w:szCs w:val="24"/>
            <w:lang w:eastAsia="en-US"/>
          </w:rPr>
          <w:br/>
          <w:t>ΞΥΔΑΚΗΣ Ν. , σελ.</w:t>
        </w:r>
        <w:r w:rsidRPr="00EB4E04">
          <w:rPr>
            <w:rFonts w:eastAsia="Times New Roman"/>
            <w:szCs w:val="24"/>
            <w:lang w:eastAsia="en-US"/>
          </w:rPr>
          <w:br/>
          <w:t>ΠΑΠΑΝΑΤΣΙΟΥ Α. , σελ.</w:t>
        </w:r>
        <w:r w:rsidRPr="00EB4E04">
          <w:rPr>
            <w:rFonts w:eastAsia="Times New Roman"/>
            <w:szCs w:val="24"/>
            <w:lang w:eastAsia="en-US"/>
          </w:rPr>
          <w:br/>
          <w:t>ΠΑΠΠΑΣ Χ. , σελ.</w:t>
        </w:r>
        <w:r w:rsidRPr="00EB4E04">
          <w:rPr>
            <w:rFonts w:eastAsia="Times New Roman"/>
            <w:szCs w:val="24"/>
            <w:lang w:eastAsia="en-US"/>
          </w:rPr>
          <w:br/>
          <w:t>ΠΕΤΡΟΠΟΥΛΟΣ Α. , σελ.</w:t>
        </w:r>
        <w:r w:rsidRPr="00EB4E04">
          <w:rPr>
            <w:rFonts w:eastAsia="Times New Roman"/>
            <w:szCs w:val="24"/>
            <w:lang w:eastAsia="en-US"/>
          </w:rPr>
          <w:br/>
          <w:t>ΡΑΠΤΗ Ζ. , σελ.</w:t>
        </w:r>
        <w:r w:rsidRPr="00EB4E04">
          <w:rPr>
            <w:rFonts w:eastAsia="Times New Roman"/>
            <w:szCs w:val="24"/>
            <w:lang w:eastAsia="en-US"/>
          </w:rPr>
          <w:br/>
          <w:t>ΡΙΖΟΥΛΗΣ Α. , σελ.</w:t>
        </w:r>
        <w:r w:rsidRPr="00EB4E04">
          <w:rPr>
            <w:rFonts w:eastAsia="Times New Roman"/>
            <w:szCs w:val="24"/>
            <w:lang w:eastAsia="en-US"/>
          </w:rPr>
          <w:br/>
          <w:t>ΣΑΡΑΚΙΩΤΗΣ Ι. , σελ.</w:t>
        </w:r>
        <w:r w:rsidRPr="00EB4E04">
          <w:rPr>
            <w:rFonts w:eastAsia="Times New Roman"/>
            <w:szCs w:val="24"/>
            <w:lang w:eastAsia="en-US"/>
          </w:rPr>
          <w:br/>
          <w:t>ΣΕΒΑΣΤΑΚΗΣ Δ. , σελ.</w:t>
        </w:r>
        <w:r w:rsidRPr="00EB4E04">
          <w:rPr>
            <w:rFonts w:eastAsia="Times New Roman"/>
            <w:szCs w:val="24"/>
            <w:lang w:eastAsia="en-US"/>
          </w:rPr>
          <w:br/>
          <w:t>ΣΚΟΥΡΟΛΙΑΚΟΣ Π. , σελ.</w:t>
        </w:r>
        <w:r w:rsidRPr="00EB4E04">
          <w:rPr>
            <w:rFonts w:eastAsia="Times New Roman"/>
            <w:szCs w:val="24"/>
            <w:lang w:eastAsia="en-US"/>
          </w:rPr>
          <w:br/>
          <w:t>ΣΤΑΪΚΟΥΡΑΣ Χ. , σελ.</w:t>
        </w:r>
        <w:r w:rsidRPr="00EB4E04">
          <w:rPr>
            <w:rFonts w:eastAsia="Times New Roman"/>
            <w:szCs w:val="24"/>
            <w:lang w:eastAsia="en-US"/>
          </w:rPr>
          <w:br/>
          <w:t>ΣΤΟΓΙΑΝΝΙΔΗΣ Γ. , σελ.</w:t>
        </w:r>
        <w:r w:rsidRPr="00EB4E04">
          <w:rPr>
            <w:rFonts w:eastAsia="Times New Roman"/>
            <w:szCs w:val="24"/>
            <w:lang w:eastAsia="en-US"/>
          </w:rPr>
          <w:br/>
          <w:t>ΣΥΝΤΥΧΑΚΗΣ Ε. , σελ.</w:t>
        </w:r>
        <w:r w:rsidRPr="00EB4E04">
          <w:rPr>
            <w:rFonts w:eastAsia="Times New Roman"/>
            <w:szCs w:val="24"/>
            <w:lang w:eastAsia="en-US"/>
          </w:rPr>
          <w:br/>
          <w:t>ΣΥΡΙΓΟΣ Α. , σελ.</w:t>
        </w:r>
        <w:r w:rsidRPr="00EB4E04">
          <w:rPr>
            <w:rFonts w:eastAsia="Times New Roman"/>
            <w:szCs w:val="24"/>
            <w:lang w:eastAsia="en-US"/>
          </w:rPr>
          <w:br/>
          <w:t>ΣΥΡΜΑΛΕΝΙΟΣ Ν. , σελ.</w:t>
        </w:r>
        <w:r w:rsidRPr="00EB4E04">
          <w:rPr>
            <w:rFonts w:eastAsia="Times New Roman"/>
            <w:szCs w:val="24"/>
            <w:lang w:eastAsia="en-US"/>
          </w:rPr>
          <w:br/>
          <w:t>ΤΑΣΟΥΛΑΣ Κ. , σελ.</w:t>
        </w:r>
        <w:r w:rsidRPr="00EB4E04">
          <w:rPr>
            <w:rFonts w:eastAsia="Times New Roman"/>
            <w:szCs w:val="24"/>
            <w:lang w:eastAsia="en-US"/>
          </w:rPr>
          <w:br/>
          <w:t>ΤΡΑΓΑΚΗΣ Ι. , σελ.</w:t>
        </w:r>
        <w:r w:rsidRPr="00EB4E04">
          <w:rPr>
            <w:rFonts w:eastAsia="Times New Roman"/>
            <w:szCs w:val="24"/>
            <w:lang w:eastAsia="en-US"/>
          </w:rPr>
          <w:br/>
          <w:t>ΤΡΙΑΝΤΑΦΥΛΛΟΥ Μ. , σελ.</w:t>
        </w:r>
        <w:r w:rsidRPr="00EB4E04">
          <w:rPr>
            <w:rFonts w:eastAsia="Times New Roman"/>
            <w:szCs w:val="24"/>
            <w:lang w:eastAsia="en-US"/>
          </w:rPr>
          <w:br/>
          <w:t>ΤΣΙΑΡΑΣ Κ. , σελ.</w:t>
        </w:r>
        <w:r w:rsidRPr="00EB4E04">
          <w:rPr>
            <w:rFonts w:eastAsia="Times New Roman"/>
            <w:szCs w:val="24"/>
            <w:lang w:eastAsia="en-US"/>
          </w:rPr>
          <w:br/>
          <w:t>ΤΣΙΡΩΝΗΣ Ι. , σελ.</w:t>
        </w:r>
        <w:r w:rsidRPr="00EB4E04">
          <w:rPr>
            <w:rFonts w:eastAsia="Times New Roman"/>
            <w:szCs w:val="24"/>
            <w:lang w:eastAsia="en-US"/>
          </w:rPr>
          <w:br/>
          <w:t>ΦΟΡΤΣΑΚΗΣ Θ. , σελ.</w:t>
        </w:r>
        <w:r w:rsidRPr="00EB4E04">
          <w:rPr>
            <w:rFonts w:eastAsia="Times New Roman"/>
            <w:szCs w:val="24"/>
            <w:lang w:eastAsia="en-US"/>
          </w:rPr>
          <w:br/>
          <w:t>ΦΩΤΙΟΥ Θ. , σελ.</w:t>
        </w:r>
        <w:r w:rsidRPr="00EB4E04">
          <w:rPr>
            <w:rFonts w:eastAsia="Times New Roman"/>
            <w:szCs w:val="24"/>
            <w:lang w:eastAsia="en-US"/>
          </w:rPr>
          <w:br/>
          <w:t>ΧΑΡΑΚΟΠΟΥΛΟΣ Μ. , σελ.</w:t>
        </w:r>
        <w:r w:rsidRPr="00EB4E04">
          <w:rPr>
            <w:rFonts w:eastAsia="Times New Roman"/>
            <w:szCs w:val="24"/>
            <w:lang w:eastAsia="en-US"/>
          </w:rPr>
          <w:br/>
          <w:t>ΧΑΡΙΤΣΗΣ Α. , σελ.</w:t>
        </w:r>
        <w:r w:rsidRPr="00EB4E04">
          <w:rPr>
            <w:rFonts w:eastAsia="Times New Roman"/>
            <w:szCs w:val="24"/>
            <w:lang w:eastAsia="en-US"/>
          </w:rPr>
          <w:br/>
          <w:t>ΧΑΤΖΗΓΕΩΡΓΙΟΥ Ε. , σελ.</w:t>
        </w:r>
        <w:r w:rsidRPr="00EB4E04">
          <w:rPr>
            <w:rFonts w:eastAsia="Times New Roman"/>
            <w:szCs w:val="24"/>
            <w:lang w:eastAsia="en-US"/>
          </w:rPr>
          <w:br/>
        </w:r>
        <w:r w:rsidRPr="00EB4E04">
          <w:rPr>
            <w:rFonts w:eastAsia="Times New Roman"/>
            <w:szCs w:val="24"/>
            <w:lang w:eastAsia="en-US"/>
          </w:rPr>
          <w:br/>
          <w:t>ΠΑΡΕΜΒΑΣΕΙΣ:</w:t>
        </w:r>
        <w:r w:rsidRPr="00EB4E04">
          <w:rPr>
            <w:rFonts w:eastAsia="Times New Roman"/>
            <w:szCs w:val="24"/>
            <w:lang w:eastAsia="en-US"/>
          </w:rPr>
          <w:br/>
          <w:t>ΚΑΚΛΑΜΑΝΗΣ Ν. , σελ.</w:t>
        </w:r>
        <w:r w:rsidRPr="00EB4E04">
          <w:rPr>
            <w:rFonts w:eastAsia="Times New Roman"/>
            <w:szCs w:val="24"/>
            <w:lang w:eastAsia="en-US"/>
          </w:rPr>
          <w:br/>
          <w:t>ΚΡΕΜΑΣΤΙΝΟΣ Δ. , σελ.</w:t>
        </w:r>
        <w:r w:rsidRPr="00EB4E04">
          <w:rPr>
            <w:rFonts w:eastAsia="Times New Roman"/>
            <w:szCs w:val="24"/>
            <w:lang w:eastAsia="en-US"/>
          </w:rPr>
          <w:br/>
        </w:r>
      </w:ins>
    </w:p>
    <w:p w14:paraId="4318AFD0" w14:textId="3F9A853D" w:rsidR="001D7CFB" w:rsidRDefault="00EB4E04">
      <w:pPr>
        <w:spacing w:line="600" w:lineRule="auto"/>
        <w:ind w:firstLine="720"/>
        <w:jc w:val="center"/>
        <w:rPr>
          <w:rFonts w:eastAsia="Times New Roman" w:cs="Times New Roman"/>
          <w:szCs w:val="24"/>
        </w:rPr>
      </w:pPr>
      <w:r w:rsidRPr="00CA1CEA">
        <w:rPr>
          <w:rFonts w:eastAsia="Times New Roman" w:cs="Times New Roman"/>
          <w:szCs w:val="24"/>
        </w:rPr>
        <w:t>ΠΡΑΚΤΙΚΑ ΒΟΥΛΗΣ</w:t>
      </w:r>
    </w:p>
    <w:p w14:paraId="4318AFD1" w14:textId="77777777" w:rsidR="001D7CFB" w:rsidRDefault="00EB4E04">
      <w:pPr>
        <w:spacing w:line="600" w:lineRule="auto"/>
        <w:ind w:firstLine="720"/>
        <w:jc w:val="center"/>
        <w:rPr>
          <w:rFonts w:eastAsia="Times New Roman" w:cs="Times New Roman"/>
          <w:szCs w:val="24"/>
        </w:rPr>
      </w:pPr>
      <w:r w:rsidRPr="00CA1CEA">
        <w:rPr>
          <w:rFonts w:eastAsia="Times New Roman" w:cs="Times New Roman"/>
          <w:szCs w:val="24"/>
        </w:rPr>
        <w:t>Ι</w:t>
      </w:r>
      <w:r w:rsidRPr="00CA1CEA">
        <w:rPr>
          <w:rFonts w:eastAsia="Times New Roman" w:cs="Times New Roman"/>
          <w:szCs w:val="24"/>
        </w:rPr>
        <w:t xml:space="preserve">Ζ΄ ΠΕΡΙΟΔΟΣ </w:t>
      </w:r>
    </w:p>
    <w:p w14:paraId="4318AFD2" w14:textId="77777777" w:rsidR="001D7CFB" w:rsidRDefault="00EB4E04">
      <w:pPr>
        <w:spacing w:line="600" w:lineRule="auto"/>
        <w:ind w:firstLine="720"/>
        <w:jc w:val="center"/>
        <w:rPr>
          <w:rFonts w:eastAsia="Times New Roman" w:cs="Times New Roman"/>
          <w:szCs w:val="24"/>
        </w:rPr>
      </w:pPr>
      <w:r w:rsidRPr="00CA1CEA">
        <w:rPr>
          <w:rFonts w:eastAsia="Times New Roman" w:cs="Times New Roman"/>
          <w:szCs w:val="24"/>
        </w:rPr>
        <w:t>ΠΡΟΕΔΡΕΥΟΜΕΝΗΣ ΚΟΙΝΟΒΟΥΛΕΥΤΙΚΗΣ ΔΗΜΟΚΡΑΤΙΑΣ</w:t>
      </w:r>
    </w:p>
    <w:p w14:paraId="4318AFD3" w14:textId="77777777" w:rsidR="001D7CFB" w:rsidRDefault="00EB4E04">
      <w:pPr>
        <w:spacing w:line="600" w:lineRule="auto"/>
        <w:ind w:firstLine="720"/>
        <w:jc w:val="center"/>
        <w:rPr>
          <w:rFonts w:eastAsia="Times New Roman" w:cs="Times New Roman"/>
          <w:szCs w:val="24"/>
        </w:rPr>
      </w:pPr>
      <w:bookmarkStart w:id="27" w:name="_GoBack"/>
      <w:bookmarkEnd w:id="27"/>
      <w:r w:rsidRPr="00CA1CEA">
        <w:rPr>
          <w:rFonts w:eastAsia="Times New Roman" w:cs="Times New Roman"/>
          <w:szCs w:val="24"/>
        </w:rPr>
        <w:t>ΣΥΝΟΔΟΣ Δ΄</w:t>
      </w:r>
    </w:p>
    <w:p w14:paraId="4318AFD4" w14:textId="77777777" w:rsidR="001D7CFB" w:rsidRDefault="00EB4E04">
      <w:pPr>
        <w:spacing w:line="600" w:lineRule="auto"/>
        <w:ind w:firstLine="720"/>
        <w:jc w:val="center"/>
        <w:rPr>
          <w:rFonts w:eastAsia="Times New Roman" w:cs="Times New Roman"/>
          <w:szCs w:val="24"/>
        </w:rPr>
      </w:pPr>
      <w:r w:rsidRPr="00CA1CEA">
        <w:rPr>
          <w:rFonts w:eastAsia="Times New Roman" w:cs="Times New Roman"/>
          <w:szCs w:val="24"/>
        </w:rPr>
        <w:t>ΣΥΝΕΔΡΙΑΣΗ ΡΚ</w:t>
      </w:r>
      <w:r>
        <w:rPr>
          <w:rFonts w:eastAsia="Times New Roman" w:cs="Times New Roman"/>
          <w:szCs w:val="24"/>
        </w:rPr>
        <w:t>Γ</w:t>
      </w:r>
      <w:r w:rsidRPr="00CA1CEA">
        <w:rPr>
          <w:rFonts w:eastAsia="Times New Roman" w:cs="Times New Roman"/>
          <w:szCs w:val="24"/>
        </w:rPr>
        <w:t>΄</w:t>
      </w:r>
    </w:p>
    <w:p w14:paraId="4318AFD5" w14:textId="77777777" w:rsidR="001D7CFB" w:rsidRDefault="00EB4E04">
      <w:pPr>
        <w:spacing w:line="600" w:lineRule="auto"/>
        <w:ind w:firstLine="720"/>
        <w:jc w:val="center"/>
        <w:rPr>
          <w:rFonts w:eastAsia="Times New Roman" w:cs="Times New Roman"/>
          <w:szCs w:val="24"/>
        </w:rPr>
      </w:pPr>
      <w:r>
        <w:rPr>
          <w:rFonts w:eastAsia="Times New Roman" w:cs="Times New Roman"/>
          <w:szCs w:val="24"/>
        </w:rPr>
        <w:t xml:space="preserve">Τρίτη </w:t>
      </w:r>
      <w:r w:rsidRPr="00CA1CEA">
        <w:rPr>
          <w:rFonts w:eastAsia="Times New Roman" w:cs="Times New Roman"/>
          <w:szCs w:val="24"/>
        </w:rPr>
        <w:t>1</w:t>
      </w:r>
      <w:r>
        <w:rPr>
          <w:rFonts w:eastAsia="Times New Roman" w:cs="Times New Roman"/>
          <w:szCs w:val="24"/>
        </w:rPr>
        <w:t>4</w:t>
      </w:r>
      <w:r w:rsidRPr="00CA1CEA">
        <w:rPr>
          <w:rFonts w:eastAsia="Times New Roman" w:cs="Times New Roman"/>
          <w:szCs w:val="24"/>
        </w:rPr>
        <w:t xml:space="preserve"> Μαΐου 2019</w:t>
      </w:r>
    </w:p>
    <w:p w14:paraId="4318AFD6" w14:textId="77777777" w:rsidR="001D7CFB" w:rsidRDefault="00EB4E04">
      <w:pPr>
        <w:spacing w:line="600" w:lineRule="auto"/>
        <w:ind w:firstLine="720"/>
        <w:jc w:val="both"/>
        <w:rPr>
          <w:rFonts w:eastAsia="Times New Roman" w:cs="Times New Roman"/>
          <w:szCs w:val="24"/>
        </w:rPr>
      </w:pPr>
      <w:r w:rsidRPr="00CA1CEA">
        <w:rPr>
          <w:rFonts w:eastAsia="Times New Roman" w:cs="Times New Roman"/>
          <w:szCs w:val="24"/>
        </w:rPr>
        <w:t>Αθήνα, σήμερα στις 1</w:t>
      </w:r>
      <w:r>
        <w:rPr>
          <w:rFonts w:eastAsia="Times New Roman" w:cs="Times New Roman"/>
          <w:szCs w:val="24"/>
        </w:rPr>
        <w:t>4</w:t>
      </w:r>
      <w:r w:rsidRPr="00CA1CEA">
        <w:rPr>
          <w:rFonts w:eastAsia="Times New Roman" w:cs="Times New Roman"/>
          <w:szCs w:val="24"/>
        </w:rPr>
        <w:t xml:space="preserve"> Μαΐου 2019, ημέρα </w:t>
      </w:r>
      <w:r>
        <w:rPr>
          <w:rFonts w:eastAsia="Times New Roman" w:cs="Times New Roman"/>
          <w:szCs w:val="24"/>
        </w:rPr>
        <w:t xml:space="preserve">Τρίτη </w:t>
      </w:r>
      <w:r w:rsidRPr="00CA1CEA">
        <w:rPr>
          <w:rFonts w:eastAsia="Times New Roman" w:cs="Times New Roman"/>
          <w:szCs w:val="24"/>
        </w:rPr>
        <w:t>και ώρα 1</w:t>
      </w:r>
      <w:r>
        <w:rPr>
          <w:rFonts w:eastAsia="Times New Roman" w:cs="Times New Roman"/>
          <w:szCs w:val="24"/>
        </w:rPr>
        <w:t>1</w:t>
      </w:r>
      <w:r w:rsidRPr="00CA1CEA">
        <w:rPr>
          <w:rFonts w:eastAsia="Times New Roman" w:cs="Times New Roman"/>
          <w:szCs w:val="24"/>
        </w:rPr>
        <w:t>.</w:t>
      </w:r>
      <w:r>
        <w:rPr>
          <w:rFonts w:eastAsia="Times New Roman" w:cs="Times New Roman"/>
          <w:szCs w:val="24"/>
        </w:rPr>
        <w:t>11</w:t>
      </w:r>
      <w:r w:rsidRPr="00CA1CEA">
        <w:rPr>
          <w:rFonts w:eastAsia="Times New Roman" w:cs="Times New Roman"/>
          <w:szCs w:val="24"/>
        </w:rPr>
        <w:t>΄</w:t>
      </w:r>
      <w:r>
        <w:rPr>
          <w:rFonts w:eastAsia="Times New Roman" w:cs="Times New Roman"/>
          <w:szCs w:val="24"/>
        </w:rPr>
        <w:t>,</w:t>
      </w:r>
      <w:r w:rsidRPr="00CA1CEA">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cs="Times New Roman"/>
          <w:szCs w:val="24"/>
        </w:rPr>
        <w:t>Δ</w:t>
      </w:r>
      <w:r w:rsidRPr="00CA1CEA">
        <w:rPr>
          <w:rFonts w:eastAsia="Times New Roman" w:cs="Times New Roman"/>
          <w:szCs w:val="24"/>
        </w:rPr>
        <w:t xml:space="preserve">΄ Αντιπροέδρου αυτής κ. </w:t>
      </w:r>
      <w:r w:rsidRPr="001E1DA6">
        <w:rPr>
          <w:rFonts w:eastAsia="Times New Roman" w:cs="Times New Roman"/>
          <w:b/>
          <w:szCs w:val="24"/>
        </w:rPr>
        <w:t>ΝΙΚΗΤΑ ΚΑΚΛΑΜΑΝΗ</w:t>
      </w:r>
      <w:r>
        <w:rPr>
          <w:rFonts w:eastAsia="Times New Roman" w:cs="Times New Roman"/>
          <w:szCs w:val="24"/>
        </w:rPr>
        <w:t>.</w:t>
      </w:r>
    </w:p>
    <w:p w14:paraId="4318AFD7" w14:textId="77777777" w:rsidR="001D7CFB" w:rsidRDefault="00EB4E04">
      <w:pPr>
        <w:spacing w:line="600" w:lineRule="auto"/>
        <w:ind w:firstLine="540"/>
        <w:jc w:val="both"/>
        <w:rPr>
          <w:rFonts w:eastAsia="Times New Roman" w:cs="Times New Roman"/>
          <w:szCs w:val="24"/>
        </w:rPr>
      </w:pPr>
      <w:r>
        <w:rPr>
          <w:rFonts w:eastAsia="Times New Roman" w:cs="Times New Roman"/>
          <w:b/>
          <w:bCs/>
          <w:szCs w:val="24"/>
        </w:rPr>
        <w:t>ΠΡΟΕΔΡΕΥΩΝ (Νικήτας Κακλαμάνης):</w:t>
      </w:r>
      <w:r w:rsidRPr="00DA5606">
        <w:rPr>
          <w:rFonts w:eastAsia="Times New Roman" w:cs="Times New Roman"/>
          <w:b/>
          <w:bCs/>
          <w:szCs w:val="24"/>
        </w:rPr>
        <w:t xml:space="preserve"> </w:t>
      </w:r>
      <w:r w:rsidRPr="00DA5606">
        <w:rPr>
          <w:rFonts w:eastAsia="Times New Roman" w:cs="Times New Roman"/>
          <w:szCs w:val="24"/>
        </w:rPr>
        <w:t xml:space="preserve">Κυρίες και κύριοι συνάδελφοι, </w:t>
      </w:r>
      <w:r>
        <w:rPr>
          <w:rFonts w:eastAsia="Times New Roman" w:cs="Times New Roman"/>
          <w:szCs w:val="24"/>
        </w:rPr>
        <w:t>αρχίζει η συνεδρίαση.</w:t>
      </w:r>
    </w:p>
    <w:p w14:paraId="4318AFD8" w14:textId="77777777" w:rsidR="001D7CFB" w:rsidRDefault="00EB4E04">
      <w:pPr>
        <w:spacing w:line="600" w:lineRule="auto"/>
        <w:ind w:firstLine="540"/>
        <w:jc w:val="both"/>
        <w:rPr>
          <w:rFonts w:eastAsia="Times New Roman" w:cs="Times New Roman"/>
          <w:szCs w:val="24"/>
        </w:rPr>
      </w:pPr>
      <w:r>
        <w:rPr>
          <w:rFonts w:eastAsia="Times New Roman" w:cs="Times New Roman"/>
          <w:szCs w:val="24"/>
        </w:rPr>
        <w:lastRenderedPageBreak/>
        <w:t>Ε</w:t>
      </w:r>
      <w:r w:rsidRPr="00DA5606">
        <w:rPr>
          <w:rFonts w:eastAsia="Times New Roman" w:cs="Times New Roman"/>
          <w:szCs w:val="24"/>
        </w:rPr>
        <w:t>ισερχόμαστ</w:t>
      </w:r>
      <w:r w:rsidRPr="00DA5606">
        <w:rPr>
          <w:rFonts w:eastAsia="Times New Roman" w:cs="Times New Roman"/>
          <w:szCs w:val="24"/>
        </w:rPr>
        <w:t>ε στην ημερήσια διάταξη της</w:t>
      </w:r>
    </w:p>
    <w:p w14:paraId="4318AFD9" w14:textId="77777777" w:rsidR="001D7CFB" w:rsidRDefault="00EB4E04">
      <w:pPr>
        <w:keepNext/>
        <w:spacing w:line="600" w:lineRule="auto"/>
        <w:ind w:firstLine="720"/>
        <w:jc w:val="center"/>
        <w:outlineLvl w:val="0"/>
        <w:rPr>
          <w:rFonts w:eastAsia="Times New Roman" w:cs="Times New Roman"/>
          <w:b/>
          <w:bCs/>
          <w:szCs w:val="24"/>
        </w:rPr>
      </w:pPr>
      <w:r w:rsidRPr="00DA5606">
        <w:rPr>
          <w:rFonts w:eastAsia="Times New Roman" w:cs="Times New Roman"/>
          <w:b/>
          <w:bCs/>
          <w:szCs w:val="24"/>
        </w:rPr>
        <w:t>ΝΟΜΟΘΕΤΙΚΗΣ ΕΡΓΑΣΙΑΣ</w:t>
      </w:r>
    </w:p>
    <w:p w14:paraId="4318AFDA"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Συνέχιση της σ</w:t>
      </w:r>
      <w:r w:rsidRPr="00833A50">
        <w:rPr>
          <w:rFonts w:eastAsia="Times New Roman"/>
          <w:color w:val="201F1E"/>
          <w:szCs w:val="24"/>
        </w:rPr>
        <w:t>υζήτησης και ψήφιση του σχεδίου</w:t>
      </w:r>
      <w:r>
        <w:rPr>
          <w:rFonts w:eastAsia="Times New Roman"/>
          <w:color w:val="201F1E"/>
          <w:szCs w:val="24"/>
        </w:rPr>
        <w:t xml:space="preserve"> νόμου του Υπουργείου Εργασίας, Κ</w:t>
      </w:r>
      <w:r w:rsidRPr="00833A50">
        <w:rPr>
          <w:rFonts w:eastAsia="Times New Roman"/>
          <w:color w:val="201F1E"/>
          <w:szCs w:val="24"/>
        </w:rPr>
        <w:t xml:space="preserve">οινωνικής </w:t>
      </w:r>
      <w:r>
        <w:rPr>
          <w:rFonts w:eastAsia="Times New Roman"/>
          <w:color w:val="201F1E"/>
          <w:szCs w:val="24"/>
        </w:rPr>
        <w:t>Α</w:t>
      </w:r>
      <w:r w:rsidRPr="00833A50">
        <w:rPr>
          <w:rFonts w:eastAsia="Times New Roman"/>
          <w:color w:val="201F1E"/>
          <w:szCs w:val="24"/>
        </w:rPr>
        <w:t xml:space="preserve">σφάλισης και </w:t>
      </w:r>
      <w:r>
        <w:rPr>
          <w:rFonts w:eastAsia="Times New Roman"/>
          <w:color w:val="201F1E"/>
          <w:szCs w:val="24"/>
        </w:rPr>
        <w:t>Α</w:t>
      </w:r>
      <w:r w:rsidRPr="00833A50">
        <w:rPr>
          <w:rFonts w:eastAsia="Times New Roman"/>
          <w:color w:val="201F1E"/>
          <w:szCs w:val="24"/>
        </w:rPr>
        <w:t>λληλεγγύης</w:t>
      </w:r>
      <w:r>
        <w:rPr>
          <w:rFonts w:eastAsia="Times New Roman"/>
          <w:color w:val="201F1E"/>
          <w:szCs w:val="24"/>
        </w:rPr>
        <w:t>:</w:t>
      </w:r>
      <w:r w:rsidRPr="00833A50">
        <w:rPr>
          <w:rFonts w:eastAsia="Times New Roman"/>
          <w:color w:val="201F1E"/>
          <w:szCs w:val="24"/>
        </w:rPr>
        <w:t xml:space="preserve"> </w:t>
      </w:r>
      <w:r>
        <w:rPr>
          <w:rFonts w:eastAsia="Times New Roman"/>
          <w:color w:val="201F1E"/>
          <w:szCs w:val="24"/>
        </w:rPr>
        <w:t>«Ρ</w:t>
      </w:r>
      <w:r w:rsidRPr="00833A50">
        <w:rPr>
          <w:rFonts w:eastAsia="Times New Roman"/>
          <w:color w:val="201F1E"/>
          <w:szCs w:val="24"/>
        </w:rPr>
        <w:t xml:space="preserve">ύθμιση οφειλών προς τους φορείς </w:t>
      </w:r>
      <w:r w:rsidRPr="00833A50">
        <w:rPr>
          <w:rFonts w:eastAsia="Times New Roman"/>
          <w:color w:val="201F1E"/>
          <w:szCs w:val="24"/>
        </w:rPr>
        <w:t>Κ</w:t>
      </w:r>
      <w:r w:rsidRPr="00833A50">
        <w:rPr>
          <w:rFonts w:eastAsia="Times New Roman"/>
          <w:color w:val="201F1E"/>
          <w:szCs w:val="24"/>
        </w:rPr>
        <w:t xml:space="preserve">οινωνικής </w:t>
      </w:r>
      <w:r w:rsidRPr="00833A50">
        <w:rPr>
          <w:rFonts w:eastAsia="Times New Roman"/>
          <w:color w:val="201F1E"/>
          <w:szCs w:val="24"/>
        </w:rPr>
        <w:t>Α</w:t>
      </w:r>
      <w:r w:rsidRPr="00833A50">
        <w:rPr>
          <w:rFonts w:eastAsia="Times New Roman"/>
          <w:color w:val="201F1E"/>
          <w:szCs w:val="24"/>
        </w:rPr>
        <w:t>σφάλισης</w:t>
      </w:r>
      <w:r>
        <w:rPr>
          <w:rFonts w:eastAsia="Times New Roman"/>
          <w:color w:val="201F1E"/>
          <w:szCs w:val="24"/>
        </w:rPr>
        <w:t>,</w:t>
      </w:r>
      <w:r w:rsidRPr="00833A50">
        <w:rPr>
          <w:rFonts w:eastAsia="Times New Roman"/>
          <w:color w:val="201F1E"/>
          <w:szCs w:val="24"/>
        </w:rPr>
        <w:t xml:space="preserve"> τη </w:t>
      </w:r>
      <w:r w:rsidRPr="00833A50">
        <w:rPr>
          <w:rFonts w:eastAsia="Times New Roman"/>
          <w:color w:val="201F1E"/>
          <w:szCs w:val="24"/>
        </w:rPr>
        <w:t>Φ</w:t>
      </w:r>
      <w:r w:rsidRPr="00833A50">
        <w:rPr>
          <w:rFonts w:eastAsia="Times New Roman"/>
          <w:color w:val="201F1E"/>
          <w:szCs w:val="24"/>
        </w:rPr>
        <w:t xml:space="preserve">ορολογική </w:t>
      </w:r>
      <w:r w:rsidRPr="00833A50">
        <w:rPr>
          <w:rFonts w:eastAsia="Times New Roman"/>
          <w:color w:val="201F1E"/>
          <w:szCs w:val="24"/>
        </w:rPr>
        <w:t>Δ</w:t>
      </w:r>
      <w:r w:rsidRPr="00833A50">
        <w:rPr>
          <w:rFonts w:eastAsia="Times New Roman"/>
          <w:color w:val="201F1E"/>
          <w:szCs w:val="24"/>
        </w:rPr>
        <w:t>ιοίκηση</w:t>
      </w:r>
      <w:r w:rsidRPr="00833A50">
        <w:rPr>
          <w:rFonts w:eastAsia="Times New Roman"/>
          <w:color w:val="201F1E"/>
          <w:szCs w:val="24"/>
        </w:rPr>
        <w:t xml:space="preserve"> και τους </w:t>
      </w:r>
      <w:r w:rsidRPr="00833A50">
        <w:rPr>
          <w:rFonts w:eastAsia="Times New Roman"/>
          <w:color w:val="201F1E"/>
          <w:szCs w:val="24"/>
        </w:rPr>
        <w:t>Ο</w:t>
      </w:r>
      <w:r>
        <w:rPr>
          <w:rFonts w:eastAsia="Times New Roman"/>
          <w:color w:val="201F1E"/>
          <w:szCs w:val="24"/>
        </w:rPr>
        <w:t>.</w:t>
      </w:r>
      <w:r w:rsidRPr="00833A50">
        <w:rPr>
          <w:rFonts w:eastAsia="Times New Roman"/>
          <w:color w:val="201F1E"/>
          <w:szCs w:val="24"/>
        </w:rPr>
        <w:t>Τ</w:t>
      </w:r>
      <w:r>
        <w:rPr>
          <w:rFonts w:eastAsia="Times New Roman"/>
          <w:color w:val="201F1E"/>
          <w:szCs w:val="24"/>
        </w:rPr>
        <w:t>.</w:t>
      </w:r>
      <w:r w:rsidRPr="00833A50">
        <w:rPr>
          <w:rFonts w:eastAsia="Times New Roman"/>
          <w:color w:val="201F1E"/>
          <w:szCs w:val="24"/>
        </w:rPr>
        <w:t>Α</w:t>
      </w:r>
      <w:r>
        <w:rPr>
          <w:rFonts w:eastAsia="Times New Roman"/>
          <w:color w:val="201F1E"/>
          <w:szCs w:val="24"/>
        </w:rPr>
        <w:t>.</w:t>
      </w:r>
      <w:r w:rsidRPr="00833A50">
        <w:rPr>
          <w:rFonts w:eastAsia="Times New Roman"/>
          <w:color w:val="201F1E"/>
          <w:szCs w:val="24"/>
        </w:rPr>
        <w:t xml:space="preserve"> </w:t>
      </w:r>
      <w:r w:rsidRPr="00833A50">
        <w:rPr>
          <w:rFonts w:eastAsia="Times New Roman"/>
          <w:color w:val="201F1E"/>
          <w:szCs w:val="24"/>
        </w:rPr>
        <w:t>α</w:t>
      </w:r>
      <w:r>
        <w:rPr>
          <w:rFonts w:eastAsia="Times New Roman"/>
          <w:color w:val="201F1E"/>
          <w:szCs w:val="24"/>
        </w:rPr>
        <w:t>΄</w:t>
      </w:r>
      <w:r w:rsidRPr="00833A50">
        <w:rPr>
          <w:rFonts w:eastAsia="Times New Roman"/>
          <w:color w:val="201F1E"/>
          <w:szCs w:val="24"/>
        </w:rPr>
        <w:t xml:space="preserve"> </w:t>
      </w:r>
      <w:r>
        <w:rPr>
          <w:rFonts w:eastAsia="Times New Roman"/>
          <w:color w:val="201F1E"/>
          <w:szCs w:val="24"/>
        </w:rPr>
        <w:t>β</w:t>
      </w:r>
      <w:r w:rsidRPr="00833A50">
        <w:rPr>
          <w:rFonts w:eastAsia="Times New Roman"/>
          <w:color w:val="201F1E"/>
          <w:szCs w:val="24"/>
        </w:rPr>
        <w:t>αθμού</w:t>
      </w:r>
      <w:r>
        <w:rPr>
          <w:rFonts w:eastAsia="Times New Roman"/>
          <w:color w:val="201F1E"/>
          <w:szCs w:val="24"/>
        </w:rPr>
        <w:t>,</w:t>
      </w:r>
      <w:r w:rsidRPr="00833A50">
        <w:rPr>
          <w:rFonts w:eastAsia="Times New Roman"/>
          <w:color w:val="201F1E"/>
          <w:szCs w:val="24"/>
        </w:rPr>
        <w:t xml:space="preserve"> </w:t>
      </w:r>
      <w:r w:rsidRPr="00833A50">
        <w:rPr>
          <w:rFonts w:eastAsia="Times New Roman"/>
          <w:color w:val="201F1E"/>
          <w:szCs w:val="24"/>
        </w:rPr>
        <w:t>Σ</w:t>
      </w:r>
      <w:r w:rsidRPr="00833A50">
        <w:rPr>
          <w:rFonts w:eastAsia="Times New Roman"/>
          <w:color w:val="201F1E"/>
          <w:szCs w:val="24"/>
        </w:rPr>
        <w:t>υνταξιοδοτικές</w:t>
      </w:r>
      <w:r w:rsidRPr="00833A50">
        <w:rPr>
          <w:rFonts w:eastAsia="Times New Roman"/>
          <w:color w:val="201F1E"/>
          <w:szCs w:val="24"/>
        </w:rPr>
        <w:t xml:space="preserve"> ρυθμίσεις </w:t>
      </w:r>
      <w:r>
        <w:rPr>
          <w:rFonts w:eastAsia="Times New Roman"/>
          <w:color w:val="201F1E"/>
          <w:szCs w:val="24"/>
        </w:rPr>
        <w:t>Δ</w:t>
      </w:r>
      <w:r>
        <w:rPr>
          <w:rFonts w:eastAsia="Times New Roman"/>
          <w:color w:val="201F1E"/>
          <w:szCs w:val="24"/>
        </w:rPr>
        <w:t>ημοσίου</w:t>
      </w:r>
      <w:r w:rsidRPr="00833A50">
        <w:rPr>
          <w:rFonts w:eastAsia="Times New Roman"/>
          <w:color w:val="201F1E"/>
          <w:szCs w:val="24"/>
        </w:rPr>
        <w:t xml:space="preserve"> και λοιπές ασφαλιστικές και συνταξιοδοτικές διατάξεις</w:t>
      </w:r>
      <w:r>
        <w:rPr>
          <w:rFonts w:eastAsia="Times New Roman"/>
          <w:color w:val="201F1E"/>
          <w:szCs w:val="24"/>
        </w:rPr>
        <w:t>,</w:t>
      </w:r>
      <w:r w:rsidRPr="00833A50">
        <w:rPr>
          <w:rFonts w:eastAsia="Times New Roman"/>
          <w:color w:val="201F1E"/>
          <w:szCs w:val="24"/>
        </w:rPr>
        <w:t xml:space="preserve"> ενίσχυση της προστασίας των εργαζομένων και άλλες διατάξεις</w:t>
      </w:r>
      <w:r>
        <w:rPr>
          <w:rFonts w:eastAsia="Times New Roman"/>
          <w:color w:val="201F1E"/>
          <w:szCs w:val="24"/>
        </w:rPr>
        <w:t>».</w:t>
      </w:r>
      <w:r w:rsidRPr="00833A50">
        <w:rPr>
          <w:rFonts w:eastAsia="Times New Roman"/>
          <w:color w:val="201F1E"/>
          <w:szCs w:val="24"/>
        </w:rPr>
        <w:t xml:space="preserve"> </w:t>
      </w:r>
    </w:p>
    <w:p w14:paraId="4318AFDB" w14:textId="77777777" w:rsidR="001D7CFB" w:rsidRDefault="00EB4E04">
      <w:pPr>
        <w:spacing w:line="600" w:lineRule="auto"/>
        <w:ind w:firstLine="720"/>
        <w:jc w:val="both"/>
        <w:rPr>
          <w:rFonts w:eastAsia="Times New Roman"/>
          <w:color w:val="201F1E"/>
          <w:szCs w:val="24"/>
        </w:rPr>
      </w:pPr>
      <w:r w:rsidRPr="00833A50">
        <w:rPr>
          <w:rFonts w:eastAsia="Times New Roman"/>
          <w:color w:val="201F1E"/>
          <w:szCs w:val="24"/>
        </w:rPr>
        <w:t>Ακούστε τώρα τι θα σας πω</w:t>
      </w:r>
      <w:r>
        <w:rPr>
          <w:rFonts w:eastAsia="Times New Roman"/>
          <w:color w:val="201F1E"/>
          <w:szCs w:val="24"/>
        </w:rPr>
        <w:t>.</w:t>
      </w:r>
      <w:r w:rsidRPr="00833A50">
        <w:rPr>
          <w:rFonts w:eastAsia="Times New Roman"/>
          <w:color w:val="201F1E"/>
          <w:szCs w:val="24"/>
        </w:rPr>
        <w:t xml:space="preserve"> </w:t>
      </w:r>
      <w:r>
        <w:rPr>
          <w:rFonts w:eastAsia="Times New Roman"/>
          <w:color w:val="201F1E"/>
          <w:szCs w:val="24"/>
        </w:rPr>
        <w:t>Τ</w:t>
      </w:r>
      <w:r w:rsidRPr="00833A50">
        <w:rPr>
          <w:rFonts w:eastAsia="Times New Roman"/>
          <w:color w:val="201F1E"/>
          <w:szCs w:val="24"/>
        </w:rPr>
        <w:t xml:space="preserve">ο νομοσχέδιο </w:t>
      </w:r>
      <w:r>
        <w:rPr>
          <w:rFonts w:eastAsia="Times New Roman"/>
          <w:color w:val="201F1E"/>
          <w:szCs w:val="24"/>
        </w:rPr>
        <w:t>ε</w:t>
      </w:r>
      <w:r w:rsidRPr="00833A50">
        <w:rPr>
          <w:rFonts w:eastAsia="Times New Roman"/>
          <w:color w:val="201F1E"/>
          <w:szCs w:val="24"/>
        </w:rPr>
        <w:t>ίναι επείγον</w:t>
      </w:r>
      <w:r>
        <w:rPr>
          <w:rFonts w:eastAsia="Times New Roman"/>
          <w:color w:val="201F1E"/>
          <w:szCs w:val="24"/>
        </w:rPr>
        <w:t>. Τ</w:t>
      </w:r>
      <w:r w:rsidRPr="00833A50">
        <w:rPr>
          <w:rFonts w:eastAsia="Times New Roman"/>
          <w:color w:val="201F1E"/>
          <w:szCs w:val="24"/>
        </w:rPr>
        <w:t>ο ξέρετε όλοι</w:t>
      </w:r>
      <w:r>
        <w:rPr>
          <w:rFonts w:eastAsia="Times New Roman"/>
          <w:color w:val="201F1E"/>
          <w:szCs w:val="24"/>
        </w:rPr>
        <w:t>. Αντί χθε</w:t>
      </w:r>
      <w:r w:rsidRPr="00833A50">
        <w:rPr>
          <w:rFonts w:eastAsia="Times New Roman"/>
          <w:color w:val="201F1E"/>
          <w:szCs w:val="24"/>
        </w:rPr>
        <w:t>ς να είστ</w:t>
      </w:r>
      <w:r w:rsidRPr="00833A50">
        <w:rPr>
          <w:rFonts w:eastAsia="Times New Roman"/>
          <w:color w:val="201F1E"/>
          <w:szCs w:val="24"/>
        </w:rPr>
        <w:t>ε όλοι εδώ</w:t>
      </w:r>
      <w:r>
        <w:rPr>
          <w:rFonts w:eastAsia="Times New Roman"/>
          <w:color w:val="201F1E"/>
          <w:szCs w:val="24"/>
        </w:rPr>
        <w:t>,</w:t>
      </w:r>
      <w:r w:rsidRPr="00833A50">
        <w:rPr>
          <w:rFonts w:eastAsia="Times New Roman"/>
          <w:color w:val="201F1E"/>
          <w:szCs w:val="24"/>
        </w:rPr>
        <w:t xml:space="preserve"> όταν εκφωνούν</w:t>
      </w:r>
      <w:r>
        <w:rPr>
          <w:rFonts w:eastAsia="Times New Roman"/>
          <w:color w:val="201F1E"/>
          <w:szCs w:val="24"/>
        </w:rPr>
        <w:t>ταν</w:t>
      </w:r>
      <w:r w:rsidRPr="00833A50">
        <w:rPr>
          <w:rFonts w:eastAsia="Times New Roman"/>
          <w:color w:val="201F1E"/>
          <w:szCs w:val="24"/>
        </w:rPr>
        <w:t xml:space="preserve"> τα ονόματα συναδέλφων ένθεν και εκείθεν</w:t>
      </w:r>
      <w:r>
        <w:rPr>
          <w:rFonts w:eastAsia="Times New Roman"/>
          <w:color w:val="201F1E"/>
          <w:szCs w:val="24"/>
        </w:rPr>
        <w:t>,</w:t>
      </w:r>
      <w:r w:rsidRPr="00833A50">
        <w:rPr>
          <w:rFonts w:eastAsia="Times New Roman"/>
          <w:color w:val="201F1E"/>
          <w:szCs w:val="24"/>
        </w:rPr>
        <w:t xml:space="preserve"> δεν </w:t>
      </w:r>
      <w:r>
        <w:rPr>
          <w:rFonts w:eastAsia="Times New Roman"/>
          <w:color w:val="201F1E"/>
          <w:szCs w:val="24"/>
        </w:rPr>
        <w:t>ή</w:t>
      </w:r>
      <w:r>
        <w:rPr>
          <w:rFonts w:eastAsia="Times New Roman"/>
          <w:color w:val="201F1E"/>
          <w:szCs w:val="24"/>
        </w:rPr>
        <w:t>σασ</w:t>
      </w:r>
      <w:r w:rsidRPr="00833A50">
        <w:rPr>
          <w:rFonts w:eastAsia="Times New Roman"/>
          <w:color w:val="201F1E"/>
          <w:szCs w:val="24"/>
        </w:rPr>
        <w:t>ταν</w:t>
      </w:r>
      <w:r>
        <w:rPr>
          <w:rFonts w:eastAsia="Times New Roman"/>
          <w:color w:val="201F1E"/>
          <w:szCs w:val="24"/>
        </w:rPr>
        <w:t>.</w:t>
      </w:r>
      <w:r w:rsidRPr="00833A50">
        <w:rPr>
          <w:rFonts w:eastAsia="Times New Roman"/>
          <w:color w:val="201F1E"/>
          <w:szCs w:val="24"/>
        </w:rPr>
        <w:t xml:space="preserve"> </w:t>
      </w:r>
      <w:r>
        <w:rPr>
          <w:rFonts w:eastAsia="Times New Roman"/>
          <w:color w:val="201F1E"/>
          <w:szCs w:val="24"/>
        </w:rPr>
        <w:t>Λ</w:t>
      </w:r>
      <w:r w:rsidRPr="00833A50">
        <w:rPr>
          <w:rFonts w:eastAsia="Times New Roman"/>
          <w:color w:val="201F1E"/>
          <w:szCs w:val="24"/>
        </w:rPr>
        <w:t xml:space="preserve">ογικά θα έπρεπε να έχουν διαγραφεί </w:t>
      </w:r>
      <w:r>
        <w:rPr>
          <w:rFonts w:eastAsia="Times New Roman"/>
          <w:color w:val="201F1E"/>
          <w:szCs w:val="24"/>
        </w:rPr>
        <w:t xml:space="preserve">οι </w:t>
      </w:r>
      <w:r w:rsidRPr="00833A50">
        <w:rPr>
          <w:rFonts w:eastAsia="Times New Roman"/>
          <w:color w:val="201F1E"/>
          <w:szCs w:val="24"/>
        </w:rPr>
        <w:t>συνάδελφοι</w:t>
      </w:r>
      <w:r>
        <w:rPr>
          <w:rFonts w:eastAsia="Times New Roman"/>
          <w:color w:val="201F1E"/>
          <w:szCs w:val="24"/>
        </w:rPr>
        <w:t>.</w:t>
      </w:r>
      <w:r w:rsidRPr="00833A50">
        <w:rPr>
          <w:rFonts w:eastAsia="Times New Roman"/>
          <w:color w:val="201F1E"/>
          <w:szCs w:val="24"/>
        </w:rPr>
        <w:t xml:space="preserve"> </w:t>
      </w:r>
      <w:r>
        <w:rPr>
          <w:rFonts w:eastAsia="Times New Roman"/>
          <w:color w:val="201F1E"/>
          <w:szCs w:val="24"/>
        </w:rPr>
        <w:t>Δ</w:t>
      </w:r>
      <w:r w:rsidRPr="00833A50">
        <w:rPr>
          <w:rFonts w:eastAsia="Times New Roman"/>
          <w:color w:val="201F1E"/>
          <w:szCs w:val="24"/>
        </w:rPr>
        <w:t>εν τους διαγράψαμε</w:t>
      </w:r>
      <w:r>
        <w:rPr>
          <w:rFonts w:eastAsia="Times New Roman"/>
          <w:color w:val="201F1E"/>
          <w:szCs w:val="24"/>
        </w:rPr>
        <w:t>.</w:t>
      </w:r>
      <w:r w:rsidRPr="00833A50">
        <w:rPr>
          <w:rFonts w:eastAsia="Times New Roman"/>
          <w:color w:val="201F1E"/>
          <w:szCs w:val="24"/>
        </w:rPr>
        <w:t xml:space="preserve"> </w:t>
      </w:r>
      <w:r>
        <w:rPr>
          <w:rFonts w:eastAsia="Times New Roman"/>
          <w:color w:val="201F1E"/>
          <w:szCs w:val="24"/>
        </w:rPr>
        <w:t>Σ</w:t>
      </w:r>
      <w:r w:rsidRPr="00833A50">
        <w:rPr>
          <w:rFonts w:eastAsia="Times New Roman"/>
          <w:color w:val="201F1E"/>
          <w:szCs w:val="24"/>
        </w:rPr>
        <w:t xml:space="preserve">ήμερα οι γραμματείες των κομμάτων είχαν ενημερωθεί </w:t>
      </w:r>
      <w:r>
        <w:rPr>
          <w:rFonts w:eastAsia="Times New Roman"/>
          <w:color w:val="201F1E"/>
          <w:szCs w:val="24"/>
        </w:rPr>
        <w:t>π</w:t>
      </w:r>
      <w:r w:rsidRPr="00833A50">
        <w:rPr>
          <w:rFonts w:eastAsia="Times New Roman"/>
          <w:color w:val="201F1E"/>
          <w:szCs w:val="24"/>
        </w:rPr>
        <w:t xml:space="preserve">οιοι είναι οι πρώτοι </w:t>
      </w:r>
      <w:r>
        <w:rPr>
          <w:rFonts w:eastAsia="Times New Roman"/>
          <w:color w:val="201F1E"/>
          <w:szCs w:val="24"/>
        </w:rPr>
        <w:t>δεκαπέντε. Δ</w:t>
      </w:r>
      <w:r w:rsidRPr="00833A50">
        <w:rPr>
          <w:rFonts w:eastAsia="Times New Roman"/>
          <w:color w:val="201F1E"/>
          <w:szCs w:val="24"/>
        </w:rPr>
        <w:t xml:space="preserve">εν είναι εδώ οι περισσότεροι από τους πρώτους </w:t>
      </w:r>
      <w:r>
        <w:rPr>
          <w:rFonts w:eastAsia="Times New Roman"/>
          <w:color w:val="201F1E"/>
          <w:szCs w:val="24"/>
        </w:rPr>
        <w:t>δεκαπέντε.</w:t>
      </w:r>
      <w:r w:rsidRPr="00833A50">
        <w:rPr>
          <w:rFonts w:eastAsia="Times New Roman"/>
          <w:color w:val="201F1E"/>
          <w:szCs w:val="24"/>
        </w:rPr>
        <w:t xml:space="preserve"> </w:t>
      </w:r>
    </w:p>
    <w:p w14:paraId="4318AFDC"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lastRenderedPageBreak/>
        <w:t>Γι’</w:t>
      </w:r>
      <w:r w:rsidRPr="00833A50">
        <w:rPr>
          <w:rFonts w:eastAsia="Times New Roman"/>
          <w:color w:val="201F1E"/>
          <w:szCs w:val="24"/>
        </w:rPr>
        <w:t xml:space="preserve"> αυτό η πρώτη πεντάδα</w:t>
      </w:r>
      <w:r>
        <w:rPr>
          <w:rFonts w:eastAsia="Times New Roman"/>
          <w:color w:val="201F1E"/>
          <w:szCs w:val="24"/>
        </w:rPr>
        <w:t xml:space="preserve"> δεν είναι σύμφωνη με τη σειρά.</w:t>
      </w:r>
      <w:r w:rsidRPr="00833A50">
        <w:rPr>
          <w:rFonts w:eastAsia="Times New Roman"/>
          <w:color w:val="201F1E"/>
          <w:szCs w:val="24"/>
        </w:rPr>
        <w:t xml:space="preserve"> </w:t>
      </w:r>
      <w:r>
        <w:rPr>
          <w:rFonts w:eastAsia="Times New Roman"/>
          <w:color w:val="201F1E"/>
          <w:szCs w:val="24"/>
        </w:rPr>
        <w:t xml:space="preserve">Μη μου πείτε γιατί δεν είναι. Απλά για </w:t>
      </w:r>
      <w:r w:rsidRPr="00833A50">
        <w:rPr>
          <w:rFonts w:eastAsia="Times New Roman"/>
          <w:color w:val="201F1E"/>
          <w:szCs w:val="24"/>
        </w:rPr>
        <w:t>να μη χά</w:t>
      </w:r>
      <w:r>
        <w:rPr>
          <w:rFonts w:eastAsia="Times New Roman"/>
          <w:color w:val="201F1E"/>
          <w:szCs w:val="24"/>
        </w:rPr>
        <w:t>σ</w:t>
      </w:r>
      <w:r w:rsidRPr="00833A50">
        <w:rPr>
          <w:rFonts w:eastAsia="Times New Roman"/>
          <w:color w:val="201F1E"/>
          <w:szCs w:val="24"/>
        </w:rPr>
        <w:t>ω χρόνο</w:t>
      </w:r>
      <w:r>
        <w:rPr>
          <w:rFonts w:eastAsia="Times New Roman"/>
          <w:color w:val="201F1E"/>
          <w:szCs w:val="24"/>
        </w:rPr>
        <w:t>,</w:t>
      </w:r>
      <w:r w:rsidRPr="00833A50">
        <w:rPr>
          <w:rFonts w:eastAsia="Times New Roman"/>
          <w:color w:val="201F1E"/>
          <w:szCs w:val="24"/>
        </w:rPr>
        <w:t xml:space="preserve"> </w:t>
      </w:r>
      <w:r>
        <w:rPr>
          <w:rFonts w:eastAsia="Times New Roman"/>
          <w:color w:val="201F1E"/>
          <w:szCs w:val="24"/>
        </w:rPr>
        <w:t xml:space="preserve">όσοι είστε εδώ και </w:t>
      </w:r>
      <w:r w:rsidRPr="00833A50">
        <w:rPr>
          <w:rFonts w:eastAsia="Times New Roman"/>
          <w:color w:val="201F1E"/>
          <w:szCs w:val="24"/>
        </w:rPr>
        <w:t xml:space="preserve">κάποιοι που </w:t>
      </w:r>
      <w:r>
        <w:rPr>
          <w:rFonts w:eastAsia="Times New Roman"/>
          <w:color w:val="201F1E"/>
          <w:szCs w:val="24"/>
        </w:rPr>
        <w:t>είστε</w:t>
      </w:r>
      <w:r w:rsidRPr="00833A50">
        <w:rPr>
          <w:rFonts w:eastAsia="Times New Roman"/>
          <w:color w:val="201F1E"/>
          <w:szCs w:val="24"/>
        </w:rPr>
        <w:t xml:space="preserve"> παρακάτω</w:t>
      </w:r>
      <w:r>
        <w:rPr>
          <w:rFonts w:eastAsia="Times New Roman"/>
          <w:color w:val="201F1E"/>
          <w:szCs w:val="24"/>
        </w:rPr>
        <w:t>,</w:t>
      </w:r>
      <w:r w:rsidRPr="00833A50">
        <w:rPr>
          <w:rFonts w:eastAsia="Times New Roman"/>
          <w:color w:val="201F1E"/>
          <w:szCs w:val="24"/>
        </w:rPr>
        <w:t xml:space="preserve"> θα </w:t>
      </w:r>
      <w:r>
        <w:rPr>
          <w:rFonts w:eastAsia="Times New Roman"/>
          <w:color w:val="201F1E"/>
          <w:szCs w:val="24"/>
        </w:rPr>
        <w:t>μπείτε</w:t>
      </w:r>
      <w:r w:rsidRPr="00833A50">
        <w:rPr>
          <w:rFonts w:eastAsia="Times New Roman"/>
          <w:color w:val="201F1E"/>
          <w:szCs w:val="24"/>
        </w:rPr>
        <w:t xml:space="preserve"> </w:t>
      </w:r>
      <w:r>
        <w:rPr>
          <w:rFonts w:eastAsia="Times New Roman"/>
          <w:color w:val="201F1E"/>
          <w:szCs w:val="24"/>
        </w:rPr>
        <w:t>μέσα</w:t>
      </w:r>
      <w:r w:rsidRPr="00833A50">
        <w:rPr>
          <w:rFonts w:eastAsia="Times New Roman"/>
          <w:color w:val="201F1E"/>
          <w:szCs w:val="24"/>
        </w:rPr>
        <w:t xml:space="preserve"> </w:t>
      </w:r>
      <w:r>
        <w:rPr>
          <w:rFonts w:eastAsia="Times New Roman"/>
          <w:color w:val="201F1E"/>
          <w:szCs w:val="24"/>
        </w:rPr>
        <w:t>σ</w:t>
      </w:r>
      <w:r w:rsidRPr="00833A50">
        <w:rPr>
          <w:rFonts w:eastAsia="Times New Roman"/>
          <w:color w:val="201F1E"/>
          <w:szCs w:val="24"/>
        </w:rPr>
        <w:t>την πρώτη πεντάδα</w:t>
      </w:r>
      <w:r>
        <w:rPr>
          <w:rFonts w:eastAsia="Times New Roman"/>
          <w:color w:val="201F1E"/>
          <w:szCs w:val="24"/>
        </w:rPr>
        <w:t>,</w:t>
      </w:r>
      <w:r w:rsidRPr="00833A50">
        <w:rPr>
          <w:rFonts w:eastAsia="Times New Roman"/>
          <w:color w:val="201F1E"/>
          <w:szCs w:val="24"/>
        </w:rPr>
        <w:t xml:space="preserve"> η ο</w:t>
      </w:r>
      <w:r w:rsidRPr="00833A50">
        <w:rPr>
          <w:rFonts w:eastAsia="Times New Roman"/>
          <w:color w:val="201F1E"/>
          <w:szCs w:val="24"/>
        </w:rPr>
        <w:t xml:space="preserve">ποία είναι </w:t>
      </w:r>
      <w:r>
        <w:rPr>
          <w:rFonts w:eastAsia="Times New Roman"/>
          <w:color w:val="201F1E"/>
          <w:szCs w:val="24"/>
        </w:rPr>
        <w:t xml:space="preserve">η εξής: ο κ. Σταϊκούρας, ο κ </w:t>
      </w:r>
      <w:r w:rsidRPr="00833A50">
        <w:rPr>
          <w:rFonts w:eastAsia="Times New Roman"/>
          <w:color w:val="201F1E"/>
          <w:szCs w:val="24"/>
        </w:rPr>
        <w:t xml:space="preserve"> </w:t>
      </w:r>
      <w:r>
        <w:rPr>
          <w:rFonts w:eastAsia="Times New Roman"/>
          <w:color w:val="201F1E"/>
          <w:szCs w:val="24"/>
        </w:rPr>
        <w:t>Θ</w:t>
      </w:r>
      <w:r w:rsidRPr="00833A50">
        <w:rPr>
          <w:rFonts w:eastAsia="Times New Roman"/>
          <w:color w:val="201F1E"/>
          <w:szCs w:val="24"/>
        </w:rPr>
        <w:t>ραψανιώτης</w:t>
      </w:r>
      <w:r>
        <w:rPr>
          <w:rFonts w:eastAsia="Times New Roman"/>
          <w:color w:val="201F1E"/>
          <w:szCs w:val="24"/>
        </w:rPr>
        <w:t>,</w:t>
      </w:r>
      <w:r w:rsidRPr="00833A50">
        <w:rPr>
          <w:rFonts w:eastAsia="Times New Roman"/>
          <w:color w:val="201F1E"/>
          <w:szCs w:val="24"/>
        </w:rPr>
        <w:t xml:space="preserve"> ο </w:t>
      </w:r>
      <w:r>
        <w:rPr>
          <w:rFonts w:eastAsia="Times New Roman"/>
          <w:color w:val="201F1E"/>
          <w:szCs w:val="24"/>
        </w:rPr>
        <w:t>κ.</w:t>
      </w:r>
      <w:r w:rsidRPr="00833A50">
        <w:rPr>
          <w:rFonts w:eastAsia="Times New Roman"/>
          <w:color w:val="201F1E"/>
          <w:szCs w:val="24"/>
        </w:rPr>
        <w:t xml:space="preserve"> Σεβαστάκη</w:t>
      </w:r>
      <w:r>
        <w:rPr>
          <w:rFonts w:eastAsia="Times New Roman"/>
          <w:color w:val="201F1E"/>
          <w:szCs w:val="24"/>
        </w:rPr>
        <w:t>ς,</w:t>
      </w:r>
      <w:r w:rsidRPr="00833A50">
        <w:rPr>
          <w:rFonts w:eastAsia="Times New Roman"/>
          <w:color w:val="201F1E"/>
          <w:szCs w:val="24"/>
        </w:rPr>
        <w:t xml:space="preserve"> η </w:t>
      </w:r>
      <w:r>
        <w:rPr>
          <w:rFonts w:eastAsia="Times New Roman"/>
          <w:color w:val="201F1E"/>
          <w:szCs w:val="24"/>
        </w:rPr>
        <w:t>κ. Β</w:t>
      </w:r>
      <w:r w:rsidRPr="00833A50">
        <w:rPr>
          <w:rFonts w:eastAsia="Times New Roman"/>
          <w:color w:val="201F1E"/>
          <w:szCs w:val="24"/>
        </w:rPr>
        <w:t xml:space="preserve">ούλτεψη και ο </w:t>
      </w:r>
      <w:r>
        <w:rPr>
          <w:rFonts w:eastAsia="Times New Roman"/>
          <w:color w:val="201F1E"/>
          <w:szCs w:val="24"/>
        </w:rPr>
        <w:t>κ.</w:t>
      </w:r>
      <w:r w:rsidRPr="00833A50">
        <w:rPr>
          <w:rFonts w:eastAsia="Times New Roman"/>
          <w:color w:val="201F1E"/>
          <w:szCs w:val="24"/>
        </w:rPr>
        <w:t xml:space="preserve"> </w:t>
      </w:r>
      <w:r>
        <w:rPr>
          <w:rFonts w:eastAsia="Times New Roman"/>
          <w:color w:val="201F1E"/>
          <w:szCs w:val="24"/>
        </w:rPr>
        <w:t>Β</w:t>
      </w:r>
      <w:r w:rsidRPr="00833A50">
        <w:rPr>
          <w:rFonts w:eastAsia="Times New Roman"/>
          <w:color w:val="201F1E"/>
          <w:szCs w:val="24"/>
        </w:rPr>
        <w:t>έττας</w:t>
      </w:r>
      <w:r>
        <w:rPr>
          <w:rFonts w:eastAsia="Times New Roman"/>
          <w:color w:val="201F1E"/>
          <w:szCs w:val="24"/>
        </w:rPr>
        <w:t>. Αυτή η πεντάδα ε</w:t>
      </w:r>
      <w:r w:rsidRPr="00833A50">
        <w:rPr>
          <w:rFonts w:eastAsia="Times New Roman"/>
          <w:color w:val="201F1E"/>
          <w:szCs w:val="24"/>
        </w:rPr>
        <w:t xml:space="preserve">πομένως </w:t>
      </w:r>
      <w:r>
        <w:rPr>
          <w:rFonts w:eastAsia="Times New Roman"/>
          <w:color w:val="201F1E"/>
          <w:szCs w:val="24"/>
        </w:rPr>
        <w:t>ναι μεν</w:t>
      </w:r>
      <w:r w:rsidRPr="00833A50">
        <w:rPr>
          <w:rFonts w:eastAsia="Times New Roman"/>
          <w:color w:val="201F1E"/>
          <w:szCs w:val="24"/>
        </w:rPr>
        <w:t xml:space="preserve"> είναι εγγεγραμμένοι</w:t>
      </w:r>
      <w:r>
        <w:rPr>
          <w:rFonts w:eastAsia="Times New Roman"/>
          <w:color w:val="201F1E"/>
          <w:szCs w:val="24"/>
        </w:rPr>
        <w:t>,</w:t>
      </w:r>
      <w:r w:rsidRPr="00833A50">
        <w:rPr>
          <w:rFonts w:eastAsia="Times New Roman"/>
          <w:color w:val="201F1E"/>
          <w:szCs w:val="24"/>
        </w:rPr>
        <w:t xml:space="preserve"> αλλά εκ των ενόντων το κάνω για να μη χάσω χρόνο</w:t>
      </w:r>
      <w:r>
        <w:rPr>
          <w:rFonts w:eastAsia="Times New Roman"/>
          <w:color w:val="201F1E"/>
          <w:szCs w:val="24"/>
        </w:rPr>
        <w:t>.</w:t>
      </w:r>
      <w:r w:rsidRPr="00833A50">
        <w:rPr>
          <w:rFonts w:eastAsia="Times New Roman"/>
          <w:color w:val="201F1E"/>
          <w:szCs w:val="24"/>
        </w:rPr>
        <w:t xml:space="preserve"> </w:t>
      </w:r>
    </w:p>
    <w:p w14:paraId="4318AFDD"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Τελειώνοντας η πεντάδα, θα δώσω τον λόγο στον κ. Ξ</w:t>
      </w:r>
      <w:r>
        <w:rPr>
          <w:rFonts w:eastAsia="Times New Roman"/>
          <w:color w:val="201F1E"/>
          <w:szCs w:val="24"/>
        </w:rPr>
        <w:t xml:space="preserve">ανθό </w:t>
      </w:r>
      <w:r w:rsidRPr="00833A50">
        <w:rPr>
          <w:rFonts w:eastAsia="Times New Roman"/>
          <w:color w:val="201F1E"/>
          <w:szCs w:val="24"/>
        </w:rPr>
        <w:t xml:space="preserve">να υπερασπιστεί την τροπολογία του για να </w:t>
      </w:r>
      <w:r>
        <w:rPr>
          <w:rFonts w:eastAsia="Times New Roman"/>
          <w:color w:val="201F1E"/>
          <w:szCs w:val="24"/>
        </w:rPr>
        <w:t>α</w:t>
      </w:r>
      <w:r w:rsidRPr="00833A50">
        <w:rPr>
          <w:rFonts w:eastAsia="Times New Roman"/>
          <w:color w:val="201F1E"/>
          <w:szCs w:val="24"/>
        </w:rPr>
        <w:t>πέλθει</w:t>
      </w:r>
      <w:r>
        <w:rPr>
          <w:rFonts w:eastAsia="Times New Roman"/>
          <w:color w:val="201F1E"/>
          <w:szCs w:val="24"/>
        </w:rPr>
        <w:t xml:space="preserve">. Ήρθε και η </w:t>
      </w:r>
      <w:r>
        <w:rPr>
          <w:rFonts w:eastAsia="Times New Roman"/>
          <w:color w:val="201F1E"/>
          <w:szCs w:val="24"/>
        </w:rPr>
        <w:t>κ</w:t>
      </w:r>
      <w:r>
        <w:rPr>
          <w:rFonts w:eastAsia="Times New Roman"/>
          <w:color w:val="201F1E"/>
          <w:szCs w:val="24"/>
        </w:rPr>
        <w:t>.</w:t>
      </w:r>
      <w:r>
        <w:rPr>
          <w:rFonts w:eastAsia="Times New Roman"/>
          <w:color w:val="201F1E"/>
          <w:szCs w:val="24"/>
        </w:rPr>
        <w:t xml:space="preserve"> Φωτίου και ο κ. Πετρόπουλος.</w:t>
      </w:r>
    </w:p>
    <w:p w14:paraId="4318AFDE" w14:textId="77777777" w:rsidR="001D7CFB" w:rsidRDefault="00EB4E04">
      <w:pPr>
        <w:spacing w:line="600" w:lineRule="auto"/>
        <w:ind w:firstLine="720"/>
        <w:jc w:val="both"/>
        <w:rPr>
          <w:rFonts w:eastAsia="Times New Roman"/>
          <w:color w:val="201F1E"/>
          <w:szCs w:val="24"/>
        </w:rPr>
      </w:pPr>
      <w:r w:rsidRPr="00833A50">
        <w:rPr>
          <w:rFonts w:eastAsia="Times New Roman"/>
          <w:color w:val="201F1E"/>
          <w:szCs w:val="24"/>
        </w:rPr>
        <w:t xml:space="preserve">Σας ενημερώνουμε </w:t>
      </w:r>
      <w:r>
        <w:rPr>
          <w:rFonts w:eastAsia="Times New Roman"/>
          <w:color w:val="201F1E"/>
          <w:szCs w:val="24"/>
        </w:rPr>
        <w:t>ε</w:t>
      </w:r>
      <w:r w:rsidRPr="00833A50">
        <w:rPr>
          <w:rFonts w:eastAsia="Times New Roman"/>
          <w:color w:val="201F1E"/>
          <w:szCs w:val="24"/>
        </w:rPr>
        <w:t xml:space="preserve">πίσης </w:t>
      </w:r>
      <w:r>
        <w:rPr>
          <w:rFonts w:eastAsia="Times New Roman"/>
          <w:color w:val="201F1E"/>
          <w:szCs w:val="24"/>
        </w:rPr>
        <w:t>ότι, σε συνεννόηση με τον Π</w:t>
      </w:r>
      <w:r w:rsidRPr="00833A50">
        <w:rPr>
          <w:rFonts w:eastAsia="Times New Roman"/>
          <w:color w:val="201F1E"/>
          <w:szCs w:val="24"/>
        </w:rPr>
        <w:t>ρόεδρο της Βουλής</w:t>
      </w:r>
      <w:r>
        <w:rPr>
          <w:rFonts w:eastAsia="Times New Roman"/>
          <w:color w:val="201F1E"/>
          <w:szCs w:val="24"/>
        </w:rPr>
        <w:t>,</w:t>
      </w:r>
      <w:r w:rsidRPr="00833A50">
        <w:rPr>
          <w:rFonts w:eastAsia="Times New Roman"/>
          <w:color w:val="201F1E"/>
          <w:szCs w:val="24"/>
        </w:rPr>
        <w:t xml:space="preserve"> το νομοσχέδιο λόγω των τροπολογιών</w:t>
      </w:r>
      <w:r>
        <w:rPr>
          <w:rFonts w:eastAsia="Times New Roman"/>
          <w:color w:val="201F1E"/>
          <w:szCs w:val="24"/>
        </w:rPr>
        <w:t>,</w:t>
      </w:r>
      <w:r w:rsidRPr="00833A50">
        <w:rPr>
          <w:rFonts w:eastAsia="Times New Roman"/>
          <w:color w:val="201F1E"/>
          <w:szCs w:val="24"/>
        </w:rPr>
        <w:t xml:space="preserve"> που κατετέθησαν θα πάει και αύριο το πρωί μέχρι τις 2 το μεσημέρι</w:t>
      </w:r>
      <w:r>
        <w:rPr>
          <w:rFonts w:eastAsia="Times New Roman"/>
          <w:color w:val="201F1E"/>
          <w:szCs w:val="24"/>
        </w:rPr>
        <w:t>.</w:t>
      </w:r>
      <w:r w:rsidRPr="00833A50">
        <w:rPr>
          <w:rFonts w:eastAsia="Times New Roman"/>
          <w:color w:val="201F1E"/>
          <w:szCs w:val="24"/>
        </w:rPr>
        <w:t xml:space="preserve"> </w:t>
      </w:r>
      <w:r>
        <w:rPr>
          <w:rFonts w:eastAsia="Times New Roman"/>
          <w:color w:val="201F1E"/>
          <w:szCs w:val="24"/>
        </w:rPr>
        <w:t>Α</w:t>
      </w:r>
      <w:r w:rsidRPr="00833A50">
        <w:rPr>
          <w:rFonts w:eastAsia="Times New Roman"/>
          <w:color w:val="201F1E"/>
          <w:szCs w:val="24"/>
        </w:rPr>
        <w:t xml:space="preserve">υτό σημαίνει ότι </w:t>
      </w:r>
      <w:r>
        <w:rPr>
          <w:rFonts w:eastAsia="Times New Roman"/>
          <w:color w:val="201F1E"/>
          <w:szCs w:val="24"/>
        </w:rPr>
        <w:t>κι εγώ και οι υπόλοιποι συνάδελφοι της Έδρας θα δείξουμε μι</w:t>
      </w:r>
      <w:r w:rsidRPr="00833A50">
        <w:rPr>
          <w:rFonts w:eastAsia="Times New Roman"/>
          <w:color w:val="201F1E"/>
          <w:szCs w:val="24"/>
        </w:rPr>
        <w:t xml:space="preserve">α ανοχή στο πεντάλεπτο για </w:t>
      </w:r>
      <w:r>
        <w:rPr>
          <w:rFonts w:eastAsia="Times New Roman"/>
          <w:color w:val="201F1E"/>
          <w:szCs w:val="24"/>
        </w:rPr>
        <w:t>ένα-</w:t>
      </w:r>
      <w:r w:rsidRPr="00833A50">
        <w:rPr>
          <w:rFonts w:eastAsia="Times New Roman"/>
          <w:color w:val="201F1E"/>
          <w:szCs w:val="24"/>
        </w:rPr>
        <w:t xml:space="preserve">ενάμιση </w:t>
      </w:r>
      <w:r>
        <w:rPr>
          <w:rFonts w:eastAsia="Times New Roman"/>
          <w:color w:val="201F1E"/>
          <w:szCs w:val="24"/>
        </w:rPr>
        <w:t>λεπτό, α</w:t>
      </w:r>
      <w:r w:rsidRPr="00833A50">
        <w:rPr>
          <w:rFonts w:eastAsia="Times New Roman"/>
          <w:color w:val="201F1E"/>
          <w:szCs w:val="24"/>
        </w:rPr>
        <w:t>λλά μέχρις εκεί</w:t>
      </w:r>
      <w:r>
        <w:rPr>
          <w:rFonts w:eastAsia="Times New Roman"/>
          <w:color w:val="201F1E"/>
          <w:szCs w:val="24"/>
        </w:rPr>
        <w:t>,</w:t>
      </w:r>
      <w:r w:rsidRPr="00833A50">
        <w:rPr>
          <w:rFonts w:eastAsia="Times New Roman"/>
          <w:color w:val="201F1E"/>
          <w:szCs w:val="24"/>
        </w:rPr>
        <w:t xml:space="preserve"> διότι είναι εγγεγραμμένοι </w:t>
      </w:r>
      <w:r>
        <w:rPr>
          <w:rFonts w:eastAsia="Times New Roman"/>
          <w:color w:val="201F1E"/>
          <w:szCs w:val="24"/>
        </w:rPr>
        <w:t>ενενήντα τρεις. Το εί</w:t>
      </w:r>
      <w:r>
        <w:rPr>
          <w:rFonts w:eastAsia="Times New Roman"/>
          <w:color w:val="201F1E"/>
          <w:szCs w:val="24"/>
        </w:rPr>
        <w:t xml:space="preserve">κοσι πέντε το χθεσινό </w:t>
      </w:r>
      <w:r w:rsidRPr="00833A50">
        <w:rPr>
          <w:rFonts w:eastAsia="Times New Roman"/>
          <w:color w:val="201F1E"/>
          <w:szCs w:val="24"/>
        </w:rPr>
        <w:t>δεν είναι πραγματικό</w:t>
      </w:r>
      <w:r>
        <w:rPr>
          <w:rFonts w:eastAsia="Times New Roman"/>
          <w:color w:val="201F1E"/>
          <w:szCs w:val="24"/>
        </w:rPr>
        <w:t>,</w:t>
      </w:r>
      <w:r w:rsidRPr="00833A50">
        <w:rPr>
          <w:rFonts w:eastAsia="Times New Roman"/>
          <w:color w:val="201F1E"/>
          <w:szCs w:val="24"/>
        </w:rPr>
        <w:t xml:space="preserve"> </w:t>
      </w:r>
      <w:r>
        <w:rPr>
          <w:rFonts w:eastAsia="Times New Roman"/>
          <w:color w:val="201F1E"/>
          <w:szCs w:val="24"/>
        </w:rPr>
        <w:t>ό</w:t>
      </w:r>
      <w:r w:rsidRPr="00833A50">
        <w:rPr>
          <w:rFonts w:eastAsia="Times New Roman"/>
          <w:color w:val="201F1E"/>
          <w:szCs w:val="24"/>
        </w:rPr>
        <w:t>πως σας είπα</w:t>
      </w:r>
      <w:r>
        <w:rPr>
          <w:rFonts w:eastAsia="Times New Roman"/>
          <w:color w:val="201F1E"/>
          <w:szCs w:val="24"/>
        </w:rPr>
        <w:t>.</w:t>
      </w:r>
      <w:r w:rsidRPr="00833A50">
        <w:rPr>
          <w:rFonts w:eastAsia="Times New Roman"/>
          <w:color w:val="201F1E"/>
          <w:szCs w:val="24"/>
        </w:rPr>
        <w:t xml:space="preserve"> </w:t>
      </w:r>
      <w:r>
        <w:rPr>
          <w:rFonts w:eastAsia="Times New Roman"/>
          <w:color w:val="201F1E"/>
          <w:szCs w:val="24"/>
        </w:rPr>
        <w:t>Ε</w:t>
      </w:r>
      <w:r w:rsidRPr="00833A50">
        <w:rPr>
          <w:rFonts w:eastAsia="Times New Roman"/>
          <w:color w:val="201F1E"/>
          <w:szCs w:val="24"/>
        </w:rPr>
        <w:t xml:space="preserve">ίναι πλασματικό </w:t>
      </w:r>
      <w:r w:rsidRPr="00833A50">
        <w:rPr>
          <w:rFonts w:eastAsia="Times New Roman"/>
          <w:color w:val="201F1E"/>
          <w:szCs w:val="24"/>
        </w:rPr>
        <w:lastRenderedPageBreak/>
        <w:t xml:space="preserve">γιατί </w:t>
      </w:r>
      <w:r>
        <w:rPr>
          <w:rFonts w:eastAsia="Times New Roman"/>
          <w:color w:val="201F1E"/>
          <w:szCs w:val="24"/>
        </w:rPr>
        <w:t>έλειπαν περίπου εννιά συνάδελφοι.</w:t>
      </w:r>
      <w:r w:rsidRPr="00833A50">
        <w:rPr>
          <w:rFonts w:eastAsia="Times New Roman"/>
          <w:color w:val="201F1E"/>
          <w:szCs w:val="24"/>
        </w:rPr>
        <w:t xml:space="preserve"> </w:t>
      </w:r>
      <w:r>
        <w:rPr>
          <w:rFonts w:eastAsia="Times New Roman"/>
          <w:color w:val="201F1E"/>
          <w:szCs w:val="24"/>
        </w:rPr>
        <w:t>Άρα,</w:t>
      </w:r>
      <w:r w:rsidRPr="00833A50">
        <w:rPr>
          <w:rFonts w:eastAsia="Times New Roman"/>
          <w:color w:val="201F1E"/>
          <w:szCs w:val="24"/>
        </w:rPr>
        <w:t xml:space="preserve"> για να μπορέσετε να μιλήσετε </w:t>
      </w:r>
      <w:r>
        <w:rPr>
          <w:rFonts w:eastAsia="Times New Roman"/>
          <w:color w:val="201F1E"/>
          <w:szCs w:val="24"/>
        </w:rPr>
        <w:t>όλοι</w:t>
      </w:r>
      <w:r w:rsidRPr="00833A50">
        <w:rPr>
          <w:rFonts w:eastAsia="Times New Roman"/>
          <w:color w:val="201F1E"/>
          <w:szCs w:val="24"/>
        </w:rPr>
        <w:t xml:space="preserve"> μέχρι αύριο το μεσημέρι να είμαστε όσο μπορούμε </w:t>
      </w:r>
      <w:r>
        <w:rPr>
          <w:rFonts w:eastAsia="Times New Roman"/>
          <w:color w:val="201F1E"/>
          <w:szCs w:val="24"/>
        </w:rPr>
        <w:t>αυτοπειθαρχημένοι.</w:t>
      </w:r>
      <w:r w:rsidRPr="00833A50">
        <w:rPr>
          <w:rFonts w:eastAsia="Times New Roman"/>
          <w:color w:val="201F1E"/>
          <w:szCs w:val="24"/>
        </w:rPr>
        <w:t xml:space="preserve"> </w:t>
      </w:r>
    </w:p>
    <w:p w14:paraId="4318AFDF"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Ξ</w:t>
      </w:r>
      <w:r w:rsidRPr="00833A50">
        <w:rPr>
          <w:rFonts w:eastAsia="Times New Roman"/>
          <w:color w:val="201F1E"/>
          <w:szCs w:val="24"/>
        </w:rPr>
        <w:t>εκινάμε</w:t>
      </w:r>
      <w:r>
        <w:rPr>
          <w:rFonts w:eastAsia="Times New Roman"/>
          <w:color w:val="201F1E"/>
          <w:szCs w:val="24"/>
        </w:rPr>
        <w:t>, λ</w:t>
      </w:r>
      <w:r w:rsidRPr="00833A50">
        <w:rPr>
          <w:rFonts w:eastAsia="Times New Roman"/>
          <w:color w:val="201F1E"/>
          <w:szCs w:val="24"/>
        </w:rPr>
        <w:t>οιπόν</w:t>
      </w:r>
      <w:r>
        <w:rPr>
          <w:rFonts w:eastAsia="Times New Roman"/>
          <w:color w:val="201F1E"/>
          <w:szCs w:val="24"/>
        </w:rPr>
        <w:t>,</w:t>
      </w:r>
      <w:r w:rsidRPr="00833A50">
        <w:rPr>
          <w:rFonts w:eastAsia="Times New Roman"/>
          <w:color w:val="201F1E"/>
          <w:szCs w:val="24"/>
        </w:rPr>
        <w:t xml:space="preserve"> με τον </w:t>
      </w:r>
      <w:r>
        <w:rPr>
          <w:rFonts w:eastAsia="Times New Roman"/>
          <w:color w:val="201F1E"/>
          <w:szCs w:val="24"/>
        </w:rPr>
        <w:t>κ. Σταϊκ</w:t>
      </w:r>
      <w:r>
        <w:rPr>
          <w:rFonts w:eastAsia="Times New Roman"/>
          <w:color w:val="201F1E"/>
          <w:szCs w:val="24"/>
        </w:rPr>
        <w:t>ούρα. Στη συνέχεια θα μιλήσουν οι κ.κ.</w:t>
      </w:r>
      <w:r w:rsidRPr="00833A50">
        <w:rPr>
          <w:rFonts w:eastAsia="Times New Roman"/>
          <w:color w:val="201F1E"/>
          <w:szCs w:val="24"/>
        </w:rPr>
        <w:t xml:space="preserve"> </w:t>
      </w:r>
      <w:r>
        <w:rPr>
          <w:rFonts w:eastAsia="Times New Roman"/>
          <w:color w:val="201F1E"/>
          <w:szCs w:val="24"/>
        </w:rPr>
        <w:t>Θ</w:t>
      </w:r>
      <w:r w:rsidRPr="00833A50">
        <w:rPr>
          <w:rFonts w:eastAsia="Times New Roman"/>
          <w:color w:val="201F1E"/>
          <w:szCs w:val="24"/>
        </w:rPr>
        <w:t>ραψανιώτη</w:t>
      </w:r>
      <w:r>
        <w:rPr>
          <w:rFonts w:eastAsia="Times New Roman"/>
          <w:color w:val="201F1E"/>
          <w:szCs w:val="24"/>
        </w:rPr>
        <w:t>ς,</w:t>
      </w:r>
      <w:r w:rsidRPr="00833A50">
        <w:rPr>
          <w:rFonts w:eastAsia="Times New Roman"/>
          <w:color w:val="201F1E"/>
          <w:szCs w:val="24"/>
        </w:rPr>
        <w:t xml:space="preserve"> </w:t>
      </w:r>
      <w:r>
        <w:rPr>
          <w:rFonts w:eastAsia="Times New Roman"/>
          <w:color w:val="201F1E"/>
          <w:szCs w:val="24"/>
        </w:rPr>
        <w:t>Σ</w:t>
      </w:r>
      <w:r w:rsidRPr="00833A50">
        <w:rPr>
          <w:rFonts w:eastAsia="Times New Roman"/>
          <w:color w:val="201F1E"/>
          <w:szCs w:val="24"/>
        </w:rPr>
        <w:t>εβαστάκης</w:t>
      </w:r>
      <w:r>
        <w:rPr>
          <w:rFonts w:eastAsia="Times New Roman"/>
          <w:color w:val="201F1E"/>
          <w:szCs w:val="24"/>
        </w:rPr>
        <w:t>, Βούλτεψη,</w:t>
      </w:r>
      <w:r w:rsidRPr="00833A50">
        <w:rPr>
          <w:rFonts w:eastAsia="Times New Roman"/>
          <w:color w:val="201F1E"/>
          <w:szCs w:val="24"/>
        </w:rPr>
        <w:t xml:space="preserve"> </w:t>
      </w:r>
      <w:r>
        <w:rPr>
          <w:rFonts w:eastAsia="Times New Roman"/>
          <w:color w:val="201F1E"/>
          <w:szCs w:val="24"/>
        </w:rPr>
        <w:t>Β</w:t>
      </w:r>
      <w:r w:rsidRPr="00833A50">
        <w:rPr>
          <w:rFonts w:eastAsia="Times New Roman"/>
          <w:color w:val="201F1E"/>
          <w:szCs w:val="24"/>
        </w:rPr>
        <w:t>έττας</w:t>
      </w:r>
      <w:r>
        <w:rPr>
          <w:rFonts w:eastAsia="Times New Roman"/>
          <w:color w:val="201F1E"/>
          <w:szCs w:val="24"/>
        </w:rPr>
        <w:t>.</w:t>
      </w:r>
      <w:r w:rsidRPr="00833A50">
        <w:rPr>
          <w:rFonts w:eastAsia="Times New Roman"/>
          <w:color w:val="201F1E"/>
          <w:szCs w:val="24"/>
        </w:rPr>
        <w:t xml:space="preserve"> </w:t>
      </w:r>
      <w:r>
        <w:rPr>
          <w:rFonts w:eastAsia="Times New Roman"/>
          <w:color w:val="201F1E"/>
          <w:szCs w:val="24"/>
        </w:rPr>
        <w:t>Μ</w:t>
      </w:r>
      <w:r w:rsidRPr="00833A50">
        <w:rPr>
          <w:rFonts w:eastAsia="Times New Roman"/>
          <w:color w:val="201F1E"/>
          <w:szCs w:val="24"/>
        </w:rPr>
        <w:t xml:space="preserve">ετά θα δώσω το λόγο στον </w:t>
      </w:r>
      <w:r>
        <w:rPr>
          <w:rFonts w:eastAsia="Times New Roman"/>
          <w:color w:val="201F1E"/>
          <w:szCs w:val="24"/>
        </w:rPr>
        <w:t>κ.</w:t>
      </w:r>
      <w:r w:rsidRPr="00833A50">
        <w:rPr>
          <w:rFonts w:eastAsia="Times New Roman"/>
          <w:color w:val="201F1E"/>
          <w:szCs w:val="24"/>
        </w:rPr>
        <w:t xml:space="preserve"> </w:t>
      </w:r>
      <w:r>
        <w:rPr>
          <w:rFonts w:eastAsia="Times New Roman"/>
          <w:color w:val="201F1E"/>
          <w:szCs w:val="24"/>
        </w:rPr>
        <w:t>Ξ</w:t>
      </w:r>
      <w:r w:rsidRPr="00833A50">
        <w:rPr>
          <w:rFonts w:eastAsia="Times New Roman"/>
          <w:color w:val="201F1E"/>
          <w:szCs w:val="24"/>
        </w:rPr>
        <w:t xml:space="preserve">ανθό και ελπίζω να έχουν έρθει </w:t>
      </w:r>
      <w:r>
        <w:rPr>
          <w:rFonts w:eastAsia="Times New Roman"/>
          <w:color w:val="201F1E"/>
          <w:szCs w:val="24"/>
        </w:rPr>
        <w:t>οι συνάδελφοι και να μπούμε σε μι</w:t>
      </w:r>
      <w:r w:rsidRPr="00833A50">
        <w:rPr>
          <w:rFonts w:eastAsia="Times New Roman"/>
          <w:color w:val="201F1E"/>
          <w:szCs w:val="24"/>
        </w:rPr>
        <w:t>α κανονικότητα του καταλόγου</w:t>
      </w:r>
      <w:r>
        <w:rPr>
          <w:rFonts w:eastAsia="Times New Roman"/>
          <w:color w:val="201F1E"/>
          <w:szCs w:val="24"/>
        </w:rPr>
        <w:t>.</w:t>
      </w:r>
      <w:r w:rsidRPr="00833A50">
        <w:rPr>
          <w:rFonts w:eastAsia="Times New Roman"/>
          <w:color w:val="201F1E"/>
          <w:szCs w:val="24"/>
        </w:rPr>
        <w:t xml:space="preserve"> </w:t>
      </w:r>
      <w:r>
        <w:rPr>
          <w:rFonts w:eastAsia="Times New Roman"/>
          <w:color w:val="201F1E"/>
          <w:szCs w:val="24"/>
        </w:rPr>
        <w:t>Α</w:t>
      </w:r>
      <w:r w:rsidRPr="00833A50">
        <w:rPr>
          <w:rFonts w:eastAsia="Times New Roman"/>
          <w:color w:val="201F1E"/>
          <w:szCs w:val="24"/>
        </w:rPr>
        <w:t xml:space="preserve">ν λείπει κάποιος </w:t>
      </w:r>
      <w:r>
        <w:rPr>
          <w:rFonts w:eastAsia="Times New Roman"/>
          <w:color w:val="201F1E"/>
          <w:szCs w:val="24"/>
        </w:rPr>
        <w:t>από ένα κόμμα και</w:t>
      </w:r>
      <w:r w:rsidRPr="00833A50">
        <w:rPr>
          <w:rFonts w:eastAsia="Times New Roman"/>
          <w:color w:val="201F1E"/>
          <w:szCs w:val="24"/>
        </w:rPr>
        <w:t xml:space="preserve"> είναι ένας άλλ</w:t>
      </w:r>
      <w:r w:rsidRPr="00833A50">
        <w:rPr>
          <w:rFonts w:eastAsia="Times New Roman"/>
          <w:color w:val="201F1E"/>
          <w:szCs w:val="24"/>
        </w:rPr>
        <w:t>ος από το ίδιο κόμμα εδώ</w:t>
      </w:r>
      <w:r>
        <w:rPr>
          <w:rFonts w:eastAsia="Times New Roman"/>
          <w:color w:val="201F1E"/>
          <w:szCs w:val="24"/>
        </w:rPr>
        <w:t>,</w:t>
      </w:r>
      <w:r w:rsidRPr="00833A50">
        <w:rPr>
          <w:rFonts w:eastAsia="Times New Roman"/>
          <w:color w:val="201F1E"/>
          <w:szCs w:val="24"/>
        </w:rPr>
        <w:t xml:space="preserve"> θα παίρνει </w:t>
      </w:r>
      <w:r>
        <w:rPr>
          <w:rFonts w:eastAsia="Times New Roman"/>
          <w:color w:val="201F1E"/>
          <w:szCs w:val="24"/>
        </w:rPr>
        <w:t xml:space="preserve">τη </w:t>
      </w:r>
      <w:r w:rsidRPr="00833A50">
        <w:rPr>
          <w:rFonts w:eastAsia="Times New Roman"/>
          <w:color w:val="201F1E"/>
          <w:szCs w:val="24"/>
        </w:rPr>
        <w:t xml:space="preserve">θέση </w:t>
      </w:r>
      <w:r>
        <w:rPr>
          <w:rFonts w:eastAsia="Times New Roman"/>
          <w:color w:val="201F1E"/>
          <w:szCs w:val="24"/>
        </w:rPr>
        <w:t xml:space="preserve">του. </w:t>
      </w:r>
    </w:p>
    <w:p w14:paraId="4318AFE0"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Ορίστε κ. Σ</w:t>
      </w:r>
      <w:r w:rsidRPr="00833A50">
        <w:rPr>
          <w:rFonts w:eastAsia="Times New Roman"/>
          <w:color w:val="201F1E"/>
          <w:szCs w:val="24"/>
        </w:rPr>
        <w:t>ταϊκούρα</w:t>
      </w:r>
      <w:r>
        <w:rPr>
          <w:rFonts w:eastAsia="Times New Roman"/>
          <w:color w:val="201F1E"/>
          <w:szCs w:val="24"/>
        </w:rPr>
        <w:t>. Έχετε τον λόγο.</w:t>
      </w:r>
    </w:p>
    <w:p w14:paraId="4318AFE1" w14:textId="77777777" w:rsidR="001D7CFB" w:rsidRDefault="00EB4E04">
      <w:pPr>
        <w:spacing w:line="600" w:lineRule="auto"/>
        <w:ind w:firstLine="720"/>
        <w:jc w:val="both"/>
        <w:rPr>
          <w:rFonts w:eastAsia="Times New Roman"/>
          <w:color w:val="201F1E"/>
          <w:szCs w:val="24"/>
        </w:rPr>
      </w:pPr>
      <w:r w:rsidRPr="00647C47">
        <w:rPr>
          <w:rFonts w:eastAsia="Times New Roman"/>
          <w:b/>
          <w:color w:val="201F1E"/>
          <w:szCs w:val="24"/>
        </w:rPr>
        <w:t>ΧΡΗΣΤΟΣ ΣΤΑΪΚΟΥΡΑΣ:</w:t>
      </w:r>
      <w:r>
        <w:rPr>
          <w:rFonts w:eastAsia="Times New Roman"/>
          <w:color w:val="201F1E"/>
          <w:szCs w:val="24"/>
        </w:rPr>
        <w:t xml:space="preserve"> Κυρίες και κύριοι συνάδελφοι, η Κυβέρνηση πανηγυρίζει. Π</w:t>
      </w:r>
      <w:r w:rsidRPr="00833A50">
        <w:rPr>
          <w:rFonts w:eastAsia="Times New Roman"/>
          <w:color w:val="201F1E"/>
          <w:szCs w:val="24"/>
        </w:rPr>
        <w:t xml:space="preserve">ανηγυρίζει για </w:t>
      </w:r>
      <w:r>
        <w:rPr>
          <w:rFonts w:eastAsia="Times New Roman"/>
          <w:color w:val="201F1E"/>
          <w:szCs w:val="24"/>
        </w:rPr>
        <w:t>τα αχρείαστα υπερπλεονάσματα.</w:t>
      </w:r>
      <w:r w:rsidRPr="00833A50">
        <w:rPr>
          <w:rFonts w:eastAsia="Times New Roman"/>
          <w:color w:val="201F1E"/>
          <w:szCs w:val="24"/>
        </w:rPr>
        <w:t xml:space="preserve"> </w:t>
      </w:r>
      <w:r>
        <w:rPr>
          <w:rFonts w:eastAsia="Times New Roman"/>
          <w:color w:val="201F1E"/>
          <w:szCs w:val="24"/>
        </w:rPr>
        <w:t>Αλήθεια όμως,</w:t>
      </w:r>
      <w:r w:rsidRPr="00833A50">
        <w:rPr>
          <w:rFonts w:eastAsia="Times New Roman"/>
          <w:color w:val="201F1E"/>
          <w:szCs w:val="24"/>
        </w:rPr>
        <w:t xml:space="preserve"> δικαιούται να πανηγυρίζει</w:t>
      </w:r>
      <w:r>
        <w:rPr>
          <w:rFonts w:eastAsia="Times New Roman"/>
          <w:color w:val="201F1E"/>
          <w:szCs w:val="24"/>
        </w:rPr>
        <w:t xml:space="preserve">; </w:t>
      </w:r>
      <w:r w:rsidRPr="00833A50">
        <w:rPr>
          <w:rFonts w:eastAsia="Times New Roman"/>
          <w:color w:val="201F1E"/>
          <w:szCs w:val="24"/>
        </w:rPr>
        <w:t xml:space="preserve"> </w:t>
      </w:r>
      <w:r>
        <w:rPr>
          <w:rFonts w:eastAsia="Times New Roman"/>
          <w:color w:val="201F1E"/>
          <w:szCs w:val="24"/>
        </w:rPr>
        <w:t>Πράγματι θα δικαιούτο, αν αυτά προέρχονταν</w:t>
      </w:r>
      <w:r w:rsidRPr="00833A50">
        <w:rPr>
          <w:rFonts w:eastAsia="Times New Roman"/>
          <w:color w:val="201F1E"/>
          <w:szCs w:val="24"/>
        </w:rPr>
        <w:t xml:space="preserve"> </w:t>
      </w:r>
      <w:r w:rsidRPr="00833A50">
        <w:rPr>
          <w:rFonts w:eastAsia="Times New Roman"/>
          <w:color w:val="201F1E"/>
          <w:szCs w:val="24"/>
        </w:rPr>
        <w:lastRenderedPageBreak/>
        <w:t>από υψηλότερους ρυθμούς οικονομικής μεγέθυνσης</w:t>
      </w:r>
      <w:r>
        <w:rPr>
          <w:rFonts w:eastAsia="Times New Roman"/>
          <w:color w:val="201F1E"/>
          <w:szCs w:val="24"/>
        </w:rPr>
        <w:t>.</w:t>
      </w:r>
      <w:r w:rsidRPr="00833A50">
        <w:rPr>
          <w:rFonts w:eastAsia="Times New Roman"/>
          <w:color w:val="201F1E"/>
          <w:szCs w:val="24"/>
        </w:rPr>
        <w:t xml:space="preserve"> </w:t>
      </w:r>
      <w:r>
        <w:rPr>
          <w:rFonts w:eastAsia="Times New Roman"/>
          <w:color w:val="201F1E"/>
          <w:szCs w:val="24"/>
        </w:rPr>
        <w:t>Η</w:t>
      </w:r>
      <w:r w:rsidRPr="00833A50">
        <w:rPr>
          <w:rFonts w:eastAsia="Times New Roman"/>
          <w:color w:val="201F1E"/>
          <w:szCs w:val="24"/>
        </w:rPr>
        <w:t xml:space="preserve"> κυβέρνηση όμως </w:t>
      </w:r>
      <w:r>
        <w:rPr>
          <w:rFonts w:eastAsia="Times New Roman"/>
          <w:color w:val="201F1E"/>
          <w:szCs w:val="24"/>
        </w:rPr>
        <w:t>αποδεδειγμένα,</w:t>
      </w:r>
      <w:r w:rsidRPr="00833A50">
        <w:rPr>
          <w:rFonts w:eastAsia="Times New Roman"/>
          <w:color w:val="201F1E"/>
          <w:szCs w:val="24"/>
        </w:rPr>
        <w:t xml:space="preserve"> συστηματικά </w:t>
      </w:r>
      <w:r>
        <w:rPr>
          <w:rFonts w:eastAsia="Times New Roman"/>
          <w:color w:val="201F1E"/>
          <w:szCs w:val="24"/>
        </w:rPr>
        <w:t>αποτυγχάνει σε αναπτυξιακούς στόχους. Θα δικαιούταν να πανηγυρίζει, αν αυτά προέρχονταν από τη συρρίκνωση της φοροδιαφυγή</w:t>
      </w:r>
      <w:r>
        <w:rPr>
          <w:rFonts w:eastAsia="Times New Roman"/>
          <w:color w:val="201F1E"/>
          <w:szCs w:val="24"/>
        </w:rPr>
        <w:t>ς. Όμως η φοροδιαφυγή, κυρίως το ΦΠΑ, διογκώνεται. Συνεπώς πού οφείλονται τα υπερπλεονάσματα; Οφείλονται στην υπερφορολόγηση, στις κατασχέσεις και την εσωτερική στάση πληρωμών με τη μη έκδοση νέων συντάξεων και την κατάρρευση του προγράμματος δημοσίων επεν</w:t>
      </w:r>
      <w:r>
        <w:rPr>
          <w:rFonts w:eastAsia="Times New Roman"/>
          <w:color w:val="201F1E"/>
          <w:szCs w:val="24"/>
        </w:rPr>
        <w:t xml:space="preserve">δύσεων, με αποτέλεσμα την καθήλωση της οικονομίας σε χαμηλές πτήσεις, την κατάρρευση της μεσαίας τάξης, τη διόγκωση του ιδιωτικού χρέους. </w:t>
      </w:r>
    </w:p>
    <w:p w14:paraId="4318AFE2"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Από τις αρχές του 2015 οι οφειλές των πολιτών προς εφορία και ασφαλιστικά ταμεία έχουν εκτοξευτεί μέχρι σήμερα κατά 6</w:t>
      </w:r>
      <w:r>
        <w:rPr>
          <w:rFonts w:eastAsia="Times New Roman"/>
          <w:color w:val="201F1E"/>
          <w:szCs w:val="24"/>
        </w:rPr>
        <w:t xml:space="preserve">5%, υπερβαίνοντας πλέον τα 140 δισεκατομμύρια ευρώ. Αυτή είναι η οδυνηρή πραγματικότητα. Και έρχεται σήμερα η Κυβέρνηση των φόρων, των κατασχέσεων και των πλειστηριασμών, προεκλογικά με μεγάλη </w:t>
      </w:r>
      <w:r>
        <w:rPr>
          <w:rFonts w:eastAsia="Times New Roman"/>
          <w:color w:val="201F1E"/>
          <w:szCs w:val="24"/>
        </w:rPr>
        <w:lastRenderedPageBreak/>
        <w:t>καθυστέρηση, αντιγράφοντας αποσπασματικά προτάσεις της Αξιωματι</w:t>
      </w:r>
      <w:r>
        <w:rPr>
          <w:rFonts w:eastAsia="Times New Roman"/>
          <w:color w:val="201F1E"/>
          <w:szCs w:val="24"/>
        </w:rPr>
        <w:t xml:space="preserve">κής Αντιπολίτευσης να διορθώσει λίγα από τα πολλά σφάλματά της. </w:t>
      </w:r>
    </w:p>
    <w:p w14:paraId="4318AFE3"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Αφού πρώτα πήρε δέκα από τα πορτοφόλια όλων των πολιτών, επιστρέφει σήμερα το ένα από αυτά. Προχωρά σε πλαίσιο ρυθμίσεων χωρίς να αντιμετωπίζει συνολικά το πρόβλημα του ιδιωτικού χρέους, θέτο</w:t>
      </w:r>
      <w:r>
        <w:rPr>
          <w:rFonts w:eastAsia="Times New Roman"/>
          <w:color w:val="201F1E"/>
          <w:szCs w:val="24"/>
        </w:rPr>
        <w:t>ντας αυστηρά εισοδηματικά κριτήρια ακόμα και για πολύ μικρές οφειλές ιδιωτών, προβλέποντας πολύ λίγες δόσεις για τις επιχειρήσεις, μη επιβραβεύοντας τους συνεπείς φορολογούμενους.</w:t>
      </w:r>
    </w:p>
    <w:p w14:paraId="4318AFE4"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Προχωρά στην επαναφορά του ΦΠΑ στην εστίαση και τα τρόφιμα στο επίπεδο που ή</w:t>
      </w:r>
      <w:r>
        <w:rPr>
          <w:rFonts w:eastAsia="Times New Roman"/>
          <w:color w:val="201F1E"/>
          <w:szCs w:val="24"/>
        </w:rPr>
        <w:t xml:space="preserve">ταν στις αρχές του 2015, εξαιρώντας μάλιστα σειρά προϊόντων. </w:t>
      </w:r>
    </w:p>
    <w:p w14:paraId="4318AFE5"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 xml:space="preserve">Προχωρά στη χορήγηση επιδόματος προς τους συνταξιούχους, όταν έχει περικόψει ισόποσα και μόνιμα το ΕΚΑΣ ή έχει αυξήσει ισόποσα και μόνιμα τις εισφορές υπέρ υγείας για τις κύριες και επικουρικές </w:t>
      </w:r>
      <w:r>
        <w:rPr>
          <w:rFonts w:eastAsia="Times New Roman"/>
          <w:color w:val="201F1E"/>
          <w:szCs w:val="24"/>
        </w:rPr>
        <w:t xml:space="preserve">συντάξεις. </w:t>
      </w:r>
    </w:p>
    <w:p w14:paraId="4318AFE6"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lastRenderedPageBreak/>
        <w:t xml:space="preserve">Αρνείται όμως να προχωρήσει άμεσα στην κατάργηση της μείωσης του αφορολόγητου όπως προτείνει η Νέα Δημοκρατία. </w:t>
      </w:r>
    </w:p>
    <w:p w14:paraId="4318AFE7"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Υπενθυμίζεται ότι η σημερινή Κυβέρνηση μόνη της μείωσε ήδη μία φορά το αφορολόγητο και ψήφισε πάλι μόνη της τη δεύτερη μείωση το 2017. Μειώσεις του αφορολόγητου που έχουν και θα έχουν τεράστιο κόστος στο διαθέσιμο εισόδημα των πολιτών, μισθωτών και συνταξι</w:t>
      </w:r>
      <w:r>
        <w:rPr>
          <w:rFonts w:eastAsia="Times New Roman"/>
          <w:color w:val="201F1E"/>
          <w:szCs w:val="24"/>
        </w:rPr>
        <w:t xml:space="preserve">ούχων, ιδιαίτερα των ασθενέστερων στρωμάτων της κοινωνίας υπερκαλύπτοντας τις όποιες παροχές. </w:t>
      </w:r>
    </w:p>
    <w:p w14:paraId="4318AFE8"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Κυρίες και κύριοι συνάδελφοι, οι πολίτες γνωρίζουν πολύ καλά πλέον ότι ο κ. Τσίπρας με τα λόγια πουλάει πολλά κεράσια, αλλά κρατάει μικρό καλάθι. Και δεν πείθοντ</w:t>
      </w:r>
      <w:r>
        <w:rPr>
          <w:rFonts w:eastAsia="Times New Roman"/>
          <w:color w:val="201F1E"/>
          <w:szCs w:val="24"/>
        </w:rPr>
        <w:t xml:space="preserve">αι από τα ψεύτικα τα λόγια τα μεγάλα. Επιζητούν ειλικρίνεια, σοβαρότητα, υπευθυνότητα, μετριοπάθεια. Αναζητούν ένα συνολικό, συνεκτικό και ρεαλιστικό οικονομικό </w:t>
      </w:r>
      <w:r>
        <w:rPr>
          <w:rFonts w:eastAsia="Times New Roman"/>
          <w:color w:val="201F1E"/>
          <w:szCs w:val="24"/>
        </w:rPr>
        <w:lastRenderedPageBreak/>
        <w:t>σχέδιο. Σχέδιο που διαθέτει και θα υλοποιήσει η Νέα Δημοκρατία. Κι εδώ υπάρχουν οι  μεγάλες ιδε</w:t>
      </w:r>
      <w:r>
        <w:rPr>
          <w:rFonts w:eastAsia="Times New Roman"/>
          <w:color w:val="201F1E"/>
          <w:szCs w:val="24"/>
        </w:rPr>
        <w:t xml:space="preserve">ολογικές και πολιτικές διαφορές με τον ΣΥΡΙΖΑ. </w:t>
      </w:r>
    </w:p>
    <w:p w14:paraId="4318AFE9"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 xml:space="preserve">Εμείς, διασφαλίζοντας ατομική προκοπή και συλλογική ευημερία, θα αυξήσουμε τον πλούτο της χώρας, θα μεγαλώσουμε την πίτα. Ο ΣΥΡΙΖΑ αποδεδειγμένα επί τετραετίας αδυνατεί αυτό να το πετύχει. </w:t>
      </w:r>
    </w:p>
    <w:p w14:paraId="4318AFEA"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Εμείς, ενισχύοντας</w:t>
      </w:r>
      <w:r>
        <w:rPr>
          <w:rFonts w:eastAsia="Times New Roman"/>
          <w:color w:val="201F1E"/>
          <w:szCs w:val="24"/>
        </w:rPr>
        <w:t xml:space="preserve"> τις επενδύσεις και την εξωστρέφεια, θα βελτιώσουμε τη σύνθεση του πλούτου της χώρας. Ο ΣΥΡΙΖΑ αποδεδειγμένα αδυνατεί να πετύχει την αναγκαία παραγωγική ανασυγκρότηση της οικονομίας. </w:t>
      </w:r>
    </w:p>
    <w:p w14:paraId="4318AFEB"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Ο ακαθάριστος σχηματισμός παγίου κεφαλαίου, δηλαδή οι επενδύσεις, συρρικ</w:t>
      </w:r>
      <w:r>
        <w:rPr>
          <w:rFonts w:eastAsia="Times New Roman"/>
          <w:color w:val="201F1E"/>
          <w:szCs w:val="24"/>
        </w:rPr>
        <w:t>νώνεται. Μεγάλες επενδύσεις τελματώνουν. Σημαντικές αποκρατικοποιήσεις καθηλώνονται. Σήμερα υφίσταται αρνητικός ρυθμός καθαρών επεν</w:t>
      </w:r>
      <w:r>
        <w:rPr>
          <w:rFonts w:eastAsia="Times New Roman"/>
          <w:color w:val="201F1E"/>
          <w:szCs w:val="24"/>
        </w:rPr>
        <w:lastRenderedPageBreak/>
        <w:t>δύσεων. Εμείς, με στήριξη όσων αδυνατούν να παρακολουθήσουν τους ρυθμούς ενός κόσμου που αλλάζει ταχύτατα, θα πετύχουμε κοινω</w:t>
      </w:r>
      <w:r>
        <w:rPr>
          <w:rFonts w:eastAsia="Times New Roman"/>
          <w:color w:val="201F1E"/>
          <w:szCs w:val="24"/>
        </w:rPr>
        <w:t xml:space="preserve">νικά δικαιότερη κατανομή του μεγαλύτερου παραγόμενου πλούτου. Ο ΣΥΡΙΖΑ αποδεδειγμένα διανέμει τη φτώχεια και τη μιζέρια που ο ίδιος δημιούργησε. </w:t>
      </w:r>
    </w:p>
    <w:p w14:paraId="4318AFEC"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Εμείς θα μειώσουμε πιο αποφασιστικά τη φορολογία νοικοκυριών και επιχειρήσεων. Ο ΣΥΡΙΖΑ αποδεδειγμένα κατ’ επι</w:t>
      </w:r>
      <w:r>
        <w:rPr>
          <w:rFonts w:eastAsia="Times New Roman"/>
          <w:color w:val="201F1E"/>
          <w:szCs w:val="24"/>
        </w:rPr>
        <w:t xml:space="preserve">λογήν του επέβαλε είκοσι εννιά νέους φόρους. </w:t>
      </w:r>
    </w:p>
    <w:p w14:paraId="4318AFED"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 xml:space="preserve">Εμείς θα υλοποιήσουμε διαρθρωτικές αλλαγές που ενισχύουν την παραγωγικότητα της οικονομίας. </w:t>
      </w:r>
    </w:p>
    <w:p w14:paraId="4318AFEE"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Ο </w:t>
      </w:r>
      <w:r w:rsidRPr="00980096">
        <w:rPr>
          <w:rFonts w:eastAsia="Times New Roman" w:cs="Times New Roman"/>
          <w:szCs w:val="24"/>
        </w:rPr>
        <w:t>ΣΥΡΙΖΑ</w:t>
      </w:r>
      <w:r>
        <w:rPr>
          <w:rFonts w:eastAsia="Times New Roman" w:cs="Times New Roman"/>
          <w:szCs w:val="24"/>
        </w:rPr>
        <w:t xml:space="preserve"> αποδεδειγμένα έχει αλλεργία σε αυτές, με αποτέλεσμα να υποβαθμίζεται συστηματικά η κατάταξη της χώρας στους </w:t>
      </w:r>
      <w:r>
        <w:rPr>
          <w:rFonts w:eastAsia="Times New Roman" w:cs="Times New Roman"/>
          <w:szCs w:val="24"/>
        </w:rPr>
        <w:t xml:space="preserve">διεθνείς δείκτες ανταγωνιστικότητας. Εμείς θα ενισχύσουμε τη ρευστότητα στην πραγματική οικονομία, αποπληρώνοντας οφειλές του </w:t>
      </w:r>
      <w:r>
        <w:rPr>
          <w:rFonts w:eastAsia="Times New Roman" w:cs="Times New Roman"/>
          <w:szCs w:val="24"/>
        </w:rPr>
        <w:t>δ</w:t>
      </w:r>
      <w:r>
        <w:rPr>
          <w:rFonts w:eastAsia="Times New Roman" w:cs="Times New Roman"/>
          <w:szCs w:val="24"/>
        </w:rPr>
        <w:t xml:space="preserve">ημοσίου, εκτελώντας το πρόγραμμα δημοσίων επενδύσεων, αίροντας </w:t>
      </w:r>
      <w:r>
        <w:rPr>
          <w:rFonts w:eastAsia="Times New Roman" w:cs="Times New Roman"/>
          <w:szCs w:val="24"/>
        </w:rPr>
        <w:lastRenderedPageBreak/>
        <w:t>τους υφιστάμενους κεφαλαιακούς περιορισμούς, αξιοποιώντας τα διαθέ</w:t>
      </w:r>
      <w:r>
        <w:rPr>
          <w:rFonts w:eastAsia="Times New Roman" w:cs="Times New Roman"/>
          <w:szCs w:val="24"/>
        </w:rPr>
        <w:t>σιμα ευρωπαϊκά χρηματοδοτικά εργαλεία, ενισχύοντας μέσω της εύρυθμης λειτουργίας του τραπεζικού συστήματος την πιστωτική επέκταση.</w:t>
      </w:r>
    </w:p>
    <w:p w14:paraId="4318AFEF"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Ο </w:t>
      </w:r>
      <w:r w:rsidRPr="00980096">
        <w:rPr>
          <w:rFonts w:eastAsia="Times New Roman" w:cs="Times New Roman"/>
          <w:szCs w:val="24"/>
        </w:rPr>
        <w:t>ΣΥΡΙΖΑ</w:t>
      </w:r>
      <w:r>
        <w:rPr>
          <w:rFonts w:eastAsia="Times New Roman" w:cs="Times New Roman"/>
          <w:szCs w:val="24"/>
        </w:rPr>
        <w:t xml:space="preserve"> αποδεδειγμένα στέγνωσε την πραγματική οικονομία. Εμείς θα δημιουργήσουμε ένα πιο ευέλικτο, λειτουργικό και παραγωγικ</w:t>
      </w:r>
      <w:r>
        <w:rPr>
          <w:rFonts w:eastAsia="Times New Roman" w:cs="Times New Roman"/>
          <w:szCs w:val="24"/>
        </w:rPr>
        <w:t xml:space="preserve">ό κράτος. Ένα κράτος που θα μεριμνά για την εξασφάλιση της μέγιστης οικονομικής αποτελεσματικότητας και την κοινωνικά δικαιότερη κατανομή του πλούτου, χωρίς απολύσεις στο </w:t>
      </w:r>
      <w:r>
        <w:rPr>
          <w:rFonts w:eastAsia="Times New Roman" w:cs="Times New Roman"/>
          <w:szCs w:val="24"/>
        </w:rPr>
        <w:t>δ</w:t>
      </w:r>
      <w:r>
        <w:rPr>
          <w:rFonts w:eastAsia="Times New Roman" w:cs="Times New Roman"/>
          <w:szCs w:val="24"/>
        </w:rPr>
        <w:t>ημόσιο, αλλά και χωρίς τη διόγκωσή του, κάνοντας προσλήψεις εκεί που υπάρχουν πραγμα</w:t>
      </w:r>
      <w:r>
        <w:rPr>
          <w:rFonts w:eastAsia="Times New Roman" w:cs="Times New Roman"/>
          <w:szCs w:val="24"/>
        </w:rPr>
        <w:t>τικά ανάγκες με αξιοκρατικά κριτήρια.</w:t>
      </w:r>
    </w:p>
    <w:p w14:paraId="4318AFF0"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Ο </w:t>
      </w:r>
      <w:r w:rsidRPr="00980096">
        <w:rPr>
          <w:rFonts w:eastAsia="Times New Roman" w:cs="Times New Roman"/>
          <w:szCs w:val="24"/>
        </w:rPr>
        <w:t>ΣΥΡΙΖΑ</w:t>
      </w:r>
      <w:r>
        <w:rPr>
          <w:rFonts w:eastAsia="Times New Roman" w:cs="Times New Roman"/>
          <w:szCs w:val="24"/>
        </w:rPr>
        <w:t xml:space="preserve"> αποδεδειγμένα δημιουργεί ένα μεγαλύτερο, πελατειακό και μη αποδοτικό κράτος. Εμείς θα επενδύσουμε στις νέες ενδογενείς πηγές ανάπτυξης, βελτιώνοντας την ποιότητα και την αποδοτικότητα της εκπαίδευσης, της έρευ</w:t>
      </w:r>
      <w:r>
        <w:rPr>
          <w:rFonts w:eastAsia="Times New Roman" w:cs="Times New Roman"/>
          <w:szCs w:val="24"/>
        </w:rPr>
        <w:t>νας και της καινοτομίας, παρέχοντας υψηλής ποιότητας γνώσεις σε σύνδεση με την αγορά εργασίας, με διεύρυνση των επιλογών για όλους τους πολίτες. Ο Σ</w:t>
      </w:r>
      <w:r w:rsidRPr="00980096">
        <w:rPr>
          <w:rFonts w:eastAsia="Times New Roman" w:cs="Times New Roman"/>
          <w:szCs w:val="24"/>
        </w:rPr>
        <w:t>ΥΡΙΖΑ</w:t>
      </w:r>
      <w:r>
        <w:rPr>
          <w:rFonts w:eastAsia="Times New Roman" w:cs="Times New Roman"/>
          <w:szCs w:val="24"/>
        </w:rPr>
        <w:t xml:space="preserve"> αποδεδειγμένα διακατέχεται από κοντόφθαλμη λογική </w:t>
      </w:r>
      <w:r>
        <w:rPr>
          <w:rFonts w:eastAsia="Times New Roman" w:cs="Times New Roman"/>
          <w:szCs w:val="24"/>
        </w:rPr>
        <w:lastRenderedPageBreak/>
        <w:t>και μικροκομματική σκοπιμότητα. Εμείς θα οικοδομήσουμε μια ανοιχτή κοινωνία ως πυλώνα οικονομικής σταθερότητας, με την εμπέδωση της ασφάλειας και του δικαίου.</w:t>
      </w:r>
      <w:r w:rsidRPr="00804277">
        <w:rPr>
          <w:rFonts w:eastAsia="Times New Roman" w:cs="Times New Roman"/>
          <w:szCs w:val="24"/>
        </w:rPr>
        <w:t xml:space="preserve"> </w:t>
      </w:r>
    </w:p>
    <w:p w14:paraId="4318AFF1"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Ο </w:t>
      </w:r>
      <w:r w:rsidRPr="00980096">
        <w:rPr>
          <w:rFonts w:eastAsia="Times New Roman" w:cs="Times New Roman"/>
          <w:szCs w:val="24"/>
        </w:rPr>
        <w:t>ΣΥΡΙΖΑ</w:t>
      </w:r>
      <w:r>
        <w:rPr>
          <w:rFonts w:eastAsia="Times New Roman" w:cs="Times New Roman"/>
          <w:szCs w:val="24"/>
        </w:rPr>
        <w:t xml:space="preserve"> αποδεδειγμένα υποβαθμίζει την ποιότη</w:t>
      </w:r>
      <w:r>
        <w:rPr>
          <w:rFonts w:eastAsia="Times New Roman" w:cs="Times New Roman"/>
          <w:szCs w:val="24"/>
        </w:rPr>
        <w:t xml:space="preserve">τα της </w:t>
      </w:r>
      <w:r>
        <w:rPr>
          <w:rFonts w:eastAsia="Times New Roman" w:cs="Times New Roman"/>
          <w:szCs w:val="24"/>
        </w:rPr>
        <w:t>δ</w:t>
      </w:r>
      <w:r>
        <w:rPr>
          <w:rFonts w:eastAsia="Times New Roman" w:cs="Times New Roman"/>
          <w:szCs w:val="24"/>
        </w:rPr>
        <w:t>ημοκρατίας, υπονομεύει το κράτος δικαίου, απειλεί τη διάκριση των εξουσιών. Εμείς εργαζόμαστε και θα εργαστούμε μέσα από την μεγαλύτερη ευρωπαϊκή οικογένεια, στηριζόμενοι στις αρχές της κοινωνικής οικονομίας της αγοράς…</w:t>
      </w:r>
    </w:p>
    <w:p w14:paraId="4318AFF2" w14:textId="77777777" w:rsidR="001D7CFB" w:rsidRDefault="00EB4E04">
      <w:pPr>
        <w:spacing w:line="600" w:lineRule="auto"/>
        <w:ind w:firstLine="720"/>
        <w:jc w:val="both"/>
        <w:rPr>
          <w:rFonts w:eastAsia="Times New Roman" w:cs="Times New Roman"/>
          <w:szCs w:val="24"/>
        </w:rPr>
      </w:pPr>
      <w:r w:rsidRPr="00363684">
        <w:rPr>
          <w:rFonts w:eastAsia="Times New Roman" w:cs="Times New Roman"/>
          <w:b/>
          <w:szCs w:val="24"/>
        </w:rPr>
        <w:t>ΠΡΟΕΔΡΕΥΩΝ (Νικήτας Κακλαμάν</w:t>
      </w:r>
      <w:r w:rsidRPr="00363684">
        <w:rPr>
          <w:rFonts w:eastAsia="Times New Roman" w:cs="Times New Roman"/>
          <w:b/>
          <w:szCs w:val="24"/>
        </w:rPr>
        <w:t>ης):</w:t>
      </w:r>
      <w:r w:rsidRPr="00363684">
        <w:rPr>
          <w:rFonts w:eastAsia="Times New Roman" w:cs="Times New Roman"/>
          <w:szCs w:val="24"/>
        </w:rPr>
        <w:t xml:space="preserve"> </w:t>
      </w:r>
      <w:r>
        <w:rPr>
          <w:rFonts w:eastAsia="Times New Roman" w:cs="Times New Roman"/>
          <w:szCs w:val="24"/>
        </w:rPr>
        <w:t>Κλείνετε, κύριε Σταϊκούρα.</w:t>
      </w:r>
    </w:p>
    <w:p w14:paraId="4318AFF3"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Σε μισό λεπτό</w:t>
      </w:r>
      <w:r w:rsidRPr="00DB5AA5">
        <w:rPr>
          <w:rFonts w:eastAsia="Times New Roman" w:cs="Times New Roman"/>
          <w:szCs w:val="24"/>
        </w:rPr>
        <w:t>,</w:t>
      </w:r>
      <w:r>
        <w:rPr>
          <w:rFonts w:eastAsia="Times New Roman" w:cs="Times New Roman"/>
          <w:szCs w:val="24"/>
        </w:rPr>
        <w:t xml:space="preserve"> κύριε Πρόεδρε.</w:t>
      </w:r>
    </w:p>
    <w:p w14:paraId="4318AFF4"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…για την ενίσχυση του ρόλου της Ελλάδας σε μια καλύτερη, όμως, Ευρώπη, την Ευρώπη της βιώσιμης ανάπτυξης, της ευημερίας, της ασφάλειας, της δημιουργικής αλληλεγγύης, του σεβα</w:t>
      </w:r>
      <w:r>
        <w:rPr>
          <w:rFonts w:eastAsia="Times New Roman" w:cs="Times New Roman"/>
          <w:szCs w:val="24"/>
        </w:rPr>
        <w:t xml:space="preserve">σμού των εθνικών και πατριωτικών ευαισθησιών. Ο </w:t>
      </w:r>
      <w:r w:rsidRPr="00980096">
        <w:rPr>
          <w:rFonts w:eastAsia="Times New Roman" w:cs="Times New Roman"/>
          <w:szCs w:val="24"/>
        </w:rPr>
        <w:t>ΣΥΡΙΖΑ</w:t>
      </w:r>
      <w:r>
        <w:rPr>
          <w:rFonts w:eastAsia="Times New Roman" w:cs="Times New Roman"/>
          <w:szCs w:val="24"/>
        </w:rPr>
        <w:t xml:space="preserve"> αποδεδειγμένα ακόμα ψάχνει ανάδοχο.</w:t>
      </w:r>
    </w:p>
    <w:p w14:paraId="4318AFF5"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κλείνοντας: Η χώρα διαθέτει αρκετά συγκριτικά πλεονεκτήματα. Και κυρίως διαθέτει καλά εκπαιδευμένο και καταρτισμένο ανθρώπινο κεφάλαιο,</w:t>
      </w:r>
      <w:r>
        <w:rPr>
          <w:rFonts w:eastAsia="Times New Roman" w:cs="Times New Roman"/>
          <w:szCs w:val="24"/>
        </w:rPr>
        <w:t xml:space="preserve"> έτοιμο να προσφέρει στην προσπάθεια ανάταξης της οικονομίας. Αυτές, όμως, οι προσπάθειες θα ευοδωθούν μόνο εφόσον εφαρμόσουμε…</w:t>
      </w:r>
    </w:p>
    <w:p w14:paraId="4318AFF6" w14:textId="77777777" w:rsidR="001D7CFB" w:rsidRDefault="00EB4E04">
      <w:pPr>
        <w:spacing w:line="600" w:lineRule="auto"/>
        <w:ind w:firstLine="720"/>
        <w:jc w:val="both"/>
        <w:rPr>
          <w:rFonts w:eastAsia="Times New Roman" w:cs="Times New Roman"/>
          <w:szCs w:val="24"/>
        </w:rPr>
      </w:pPr>
      <w:r w:rsidRPr="00363684">
        <w:rPr>
          <w:rFonts w:eastAsia="Times New Roman" w:cs="Times New Roman"/>
          <w:b/>
          <w:szCs w:val="24"/>
        </w:rPr>
        <w:t>ΠΡΟΕΔΡΕΥΩΝ (Νικήτας Κακλαμάνης):</w:t>
      </w:r>
      <w:r w:rsidRPr="00363684">
        <w:rPr>
          <w:rFonts w:eastAsia="Times New Roman" w:cs="Times New Roman"/>
          <w:szCs w:val="24"/>
        </w:rPr>
        <w:t xml:space="preserve"> </w:t>
      </w:r>
      <w:r>
        <w:rPr>
          <w:rFonts w:eastAsia="Times New Roman" w:cs="Times New Roman"/>
          <w:szCs w:val="24"/>
        </w:rPr>
        <w:t>Κύριε Σταϊκούρα, δεν θα αφήσω άλλο.</w:t>
      </w:r>
    </w:p>
    <w:p w14:paraId="4318AFF7"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ΧΡΗΣΤΟΣ ΣΤΑΪΚΟΥΡΑΣ:</w:t>
      </w:r>
      <w:r w:rsidRPr="00EB79C9">
        <w:rPr>
          <w:rFonts w:eastAsia="Times New Roman" w:cs="Times New Roman"/>
          <w:b/>
          <w:szCs w:val="24"/>
        </w:rPr>
        <w:t xml:space="preserve"> </w:t>
      </w:r>
      <w:r>
        <w:rPr>
          <w:rFonts w:eastAsia="Times New Roman" w:cs="Times New Roman"/>
          <w:szCs w:val="24"/>
        </w:rPr>
        <w:t>…εκείνες τις πολιτικές που θα τις αναδε</w:t>
      </w:r>
      <w:r>
        <w:rPr>
          <w:rFonts w:eastAsia="Times New Roman" w:cs="Times New Roman"/>
          <w:szCs w:val="24"/>
        </w:rPr>
        <w:t>ίξουν, θα τις διευκολύνουν και θα τις επιβεβαιώσουν. Πλησιάζει η μέρα που θα κλείσει ένας τετραετής κύκλος ανευθυνότητας, ιδεοληψιών και τυχοδιωκτισμού. Και οι πολίτες θα ανοίξουν έναν νέο κύκλο υπευθυνότητας, αξιοπιστίας, μετριοπάθειας, σεμνότητας και απο</w:t>
      </w:r>
      <w:r>
        <w:rPr>
          <w:rFonts w:eastAsia="Times New Roman" w:cs="Times New Roman"/>
          <w:szCs w:val="24"/>
        </w:rPr>
        <w:t>τελεσματικότητας. Και αυτό τον κύκλο θα τον πορευθούν με τη Νέα Δημοκρατία.</w:t>
      </w:r>
    </w:p>
    <w:p w14:paraId="4318AFF8" w14:textId="77777777" w:rsidR="001D7CFB" w:rsidRPr="00255783" w:rsidRDefault="00EB4E04">
      <w:pPr>
        <w:spacing w:line="600" w:lineRule="auto"/>
        <w:ind w:firstLine="720"/>
        <w:jc w:val="both"/>
        <w:rPr>
          <w:rFonts w:eastAsia="Times New Roman" w:cs="Times New Roman"/>
          <w:szCs w:val="24"/>
          <w:rPrChange w:id="28" w:author="Φλούδα Χριστίνα" w:date="2019-05-22T10:36:00Z">
            <w:rPr>
              <w:rFonts w:eastAsia="Times New Roman" w:cs="Times New Roman"/>
              <w:szCs w:val="24"/>
              <w:lang w:val="en-US"/>
            </w:rPr>
          </w:rPrChange>
        </w:rPr>
      </w:pPr>
      <w:r>
        <w:rPr>
          <w:rFonts w:eastAsia="Times New Roman" w:cs="Times New Roman"/>
          <w:szCs w:val="24"/>
        </w:rPr>
        <w:t>Σας ευχαριστώ πολύ, κ</w:t>
      </w:r>
      <w:r w:rsidRPr="004D5EEA">
        <w:rPr>
          <w:rFonts w:eastAsia="Times New Roman" w:cs="Times New Roman"/>
          <w:szCs w:val="24"/>
        </w:rPr>
        <w:t>ύριε Πρόεδρε</w:t>
      </w:r>
      <w:r>
        <w:rPr>
          <w:rFonts w:eastAsia="Times New Roman" w:cs="Times New Roman"/>
          <w:szCs w:val="24"/>
        </w:rPr>
        <w:t>.</w:t>
      </w:r>
    </w:p>
    <w:p w14:paraId="4318AFF9" w14:textId="77777777" w:rsidR="001D7CFB" w:rsidRDefault="00EB4E04">
      <w:pPr>
        <w:spacing w:line="720" w:lineRule="auto"/>
        <w:ind w:firstLine="720"/>
        <w:jc w:val="center"/>
        <w:rPr>
          <w:rFonts w:eastAsia="Times New Roman" w:cs="Times New Roman"/>
          <w:szCs w:val="24"/>
        </w:rPr>
      </w:pPr>
      <w:r>
        <w:rPr>
          <w:rFonts w:eastAsia="Times New Roman" w:cs="Times New Roman"/>
          <w:szCs w:val="24"/>
        </w:rPr>
        <w:t>(Χ</w:t>
      </w:r>
      <w:r w:rsidRPr="00B40644">
        <w:rPr>
          <w:rFonts w:eastAsia="Times New Roman" w:cs="Times New Roman"/>
          <w:szCs w:val="24"/>
        </w:rPr>
        <w:t>ειροκροτήματα</w:t>
      </w:r>
      <w:r>
        <w:rPr>
          <w:rFonts w:eastAsia="Times New Roman" w:cs="Times New Roman"/>
          <w:szCs w:val="24"/>
        </w:rPr>
        <w:t xml:space="preserve"> από την πτέρυγα της Νέας Δημοκρατίας)</w:t>
      </w:r>
    </w:p>
    <w:p w14:paraId="4318AFFA" w14:textId="77777777" w:rsidR="001D7CFB" w:rsidRDefault="00EB4E04">
      <w:pPr>
        <w:spacing w:line="720" w:lineRule="auto"/>
        <w:ind w:firstLine="720"/>
        <w:jc w:val="both"/>
        <w:rPr>
          <w:rFonts w:eastAsia="Times New Roman" w:cs="Times New Roman"/>
          <w:szCs w:val="24"/>
        </w:rPr>
      </w:pPr>
      <w:r w:rsidRPr="00363684">
        <w:rPr>
          <w:rFonts w:eastAsia="Times New Roman" w:cs="Times New Roman"/>
          <w:b/>
          <w:szCs w:val="24"/>
        </w:rPr>
        <w:lastRenderedPageBreak/>
        <w:t>ΠΡΟΕΔΡΕΥΩΝ (Νικήτας Κακλαμάνης):</w:t>
      </w:r>
      <w:r w:rsidRPr="00363684">
        <w:rPr>
          <w:rFonts w:eastAsia="Times New Roman" w:cs="Times New Roman"/>
          <w:szCs w:val="24"/>
        </w:rPr>
        <w:t xml:space="preserve"> </w:t>
      </w:r>
      <w:r>
        <w:rPr>
          <w:rFonts w:eastAsia="Times New Roman" w:cs="Times New Roman"/>
          <w:szCs w:val="24"/>
        </w:rPr>
        <w:t>Τι με ευχαριστείτε; Είπαμε, μια σχετική ανοχή σε όλους. Όχ</w:t>
      </w:r>
      <w:r>
        <w:rPr>
          <w:rFonts w:eastAsia="Times New Roman" w:cs="Times New Roman"/>
          <w:szCs w:val="24"/>
        </w:rPr>
        <w:t>ι οι πρώτοι πέντε, δέκα να ξεχνούν ότι έπονται άλλοι εξήντα.</w:t>
      </w:r>
    </w:p>
    <w:p w14:paraId="4318AFFB" w14:textId="77777777" w:rsidR="001D7CFB" w:rsidRDefault="00EB4E04">
      <w:pPr>
        <w:spacing w:line="720" w:lineRule="auto"/>
        <w:ind w:firstLine="720"/>
        <w:jc w:val="both"/>
        <w:rPr>
          <w:rFonts w:eastAsia="Times New Roman" w:cs="Times New Roman"/>
          <w:szCs w:val="24"/>
        </w:rPr>
      </w:pPr>
      <w:r>
        <w:rPr>
          <w:rFonts w:eastAsia="Times New Roman" w:cs="Times New Roman"/>
          <w:szCs w:val="24"/>
        </w:rPr>
        <w:t>Ο κ. Θραψανιώτης έχει τον λόγο.</w:t>
      </w:r>
    </w:p>
    <w:p w14:paraId="4318AFFC"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ΕΜΜΑΝΟΥΗΛ ΘΡΑΨΑΝΙΩΤΗΣ:</w:t>
      </w:r>
      <w:r>
        <w:rPr>
          <w:rFonts w:eastAsia="Times New Roman" w:cs="Times New Roman"/>
          <w:szCs w:val="24"/>
        </w:rPr>
        <w:t xml:space="preserve"> Ευχαριστώ, κ</w:t>
      </w:r>
      <w:r w:rsidRPr="004D5EEA">
        <w:rPr>
          <w:rFonts w:eastAsia="Times New Roman" w:cs="Times New Roman"/>
          <w:szCs w:val="24"/>
        </w:rPr>
        <w:t>ύριε Πρόεδρε</w:t>
      </w:r>
      <w:r>
        <w:rPr>
          <w:rFonts w:eastAsia="Times New Roman" w:cs="Times New Roman"/>
          <w:szCs w:val="24"/>
        </w:rPr>
        <w:t>.</w:t>
      </w:r>
    </w:p>
    <w:p w14:paraId="4318AFFD"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Μπαίνω στον πειρασμό να ρωτήσω τον κ. Σταϊκούρα: Αυτά, τα οποία υπόσχεστε ότι θα κάνετε τώρα, γιατί δεν τα κάνατε </w:t>
      </w:r>
      <w:r>
        <w:rPr>
          <w:rFonts w:eastAsia="Times New Roman" w:cs="Times New Roman"/>
          <w:szCs w:val="24"/>
        </w:rPr>
        <w:t>τα προηγούμενα χρόνια για να μην χρεωκοπήσει η χώρα, κύριε Σταϊκούρα; Εσείς δεν κυβερνούσατε; Εσείς κυβερνούσατε.</w:t>
      </w:r>
    </w:p>
    <w:p w14:paraId="4318AFFE"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Μα, τα είχαμε το 2014. Δεν καταλάβατε τι είπε;</w:t>
      </w:r>
    </w:p>
    <w:p w14:paraId="4318AFFF" w14:textId="77777777" w:rsidR="001D7CFB" w:rsidRDefault="00EB4E04">
      <w:pPr>
        <w:spacing w:line="600" w:lineRule="auto"/>
        <w:ind w:firstLine="720"/>
        <w:jc w:val="both"/>
        <w:rPr>
          <w:rFonts w:eastAsia="Times New Roman" w:cs="Times New Roman"/>
          <w:szCs w:val="24"/>
        </w:rPr>
      </w:pPr>
      <w:r w:rsidRPr="00363684">
        <w:rPr>
          <w:rFonts w:eastAsia="Times New Roman" w:cs="Times New Roman"/>
          <w:b/>
          <w:szCs w:val="24"/>
        </w:rPr>
        <w:lastRenderedPageBreak/>
        <w:t>ΠΡΟΕΔΡΕΥΩΝ (Νικήτας Κακλαμάνης):</w:t>
      </w:r>
      <w:r w:rsidRPr="00363684">
        <w:rPr>
          <w:rFonts w:eastAsia="Times New Roman" w:cs="Times New Roman"/>
          <w:szCs w:val="24"/>
        </w:rPr>
        <w:t xml:space="preserve"> </w:t>
      </w:r>
      <w:r>
        <w:rPr>
          <w:rFonts w:eastAsia="Times New Roman" w:cs="Times New Roman"/>
          <w:szCs w:val="24"/>
        </w:rPr>
        <w:t>Κύριε Βεσυρόπουλε, δεν ρώτησε εσάς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w:t>
      </w:r>
      <w:r>
        <w:rPr>
          <w:rFonts w:eastAsia="Times New Roman" w:cs="Times New Roman"/>
          <w:szCs w:val="24"/>
        </w:rPr>
        <w:t xml:space="preserve"> Ρώτησε τον κ. Σταϊκούρα, ο οποίος κάθεται από πίσω σας. Παρακαλώ, ηρεμία.</w:t>
      </w:r>
    </w:p>
    <w:p w14:paraId="4318B000"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ΕΜΜΑΝΟΥΗΛ ΘΡΑΨΑΝΙΩΤΗΣ:</w:t>
      </w:r>
      <w:r>
        <w:rPr>
          <w:rFonts w:eastAsia="Times New Roman" w:cs="Times New Roman"/>
          <w:szCs w:val="24"/>
        </w:rPr>
        <w:t xml:space="preserve"> Κύριε Πρόεδρε, πριν λίγο καιρό ξεναγήθηκε σε αυτήν εδώ την Αίθουσα το 5</w:t>
      </w:r>
      <w:r w:rsidRPr="006A1C92">
        <w:rPr>
          <w:rFonts w:eastAsia="Times New Roman" w:cs="Times New Roman"/>
          <w:szCs w:val="24"/>
          <w:vertAlign w:val="superscript"/>
        </w:rPr>
        <w:t>ο</w:t>
      </w:r>
      <w:r>
        <w:rPr>
          <w:rFonts w:eastAsia="Times New Roman" w:cs="Times New Roman"/>
          <w:szCs w:val="24"/>
        </w:rPr>
        <w:t xml:space="preserve"> Δημοτικό Σχολείο του Αγίου Νικολάου Κρήτης. Ρώτησα, λοιπόν, τα παιδιά -καθόντουσαν εκεί πίσω ακριβώς- αν έχουν παρακολουθήσει συνεδριάσεις της Βουλής, εάν έχουν άποψη για τις συζητήσεις μεταξύ των Βουλευτών και πώς κρίνουν γενικά το επίπεδο του Κοινοβουλί</w:t>
      </w:r>
      <w:r>
        <w:rPr>
          <w:rFonts w:eastAsia="Times New Roman" w:cs="Times New Roman"/>
          <w:szCs w:val="24"/>
        </w:rPr>
        <w:t>ου. Φαντάζεστε την απάντηση; Περιττό να πω ότι η συντριπτική τους πλειοψηφία εξέφρασε αρνητικά σχόλια.</w:t>
      </w:r>
      <w:r w:rsidRPr="001D06A8">
        <w:rPr>
          <w:rFonts w:eastAsia="Times New Roman" w:cs="Times New Roman"/>
          <w:szCs w:val="24"/>
        </w:rPr>
        <w:t xml:space="preserve"> </w:t>
      </w:r>
      <w:r>
        <w:rPr>
          <w:rFonts w:eastAsia="Times New Roman" w:cs="Times New Roman"/>
          <w:szCs w:val="24"/>
        </w:rPr>
        <w:t>Και αν το αναφέρω αυτό είναι γιατί, εκτός από τους μεγαλύτερους σε ηλικία που παρακολουθούν τις συνεδριάσεις της Βουλής, παρακολουθούν και παιδιά. Και σε</w:t>
      </w:r>
      <w:r>
        <w:rPr>
          <w:rFonts w:eastAsia="Times New Roman" w:cs="Times New Roman"/>
          <w:szCs w:val="24"/>
        </w:rPr>
        <w:t xml:space="preserve"> αυτά θα πρέπει να είμαστε πολύ πιο προσεκτικοί, γιατί η Βουλή θα πρέπει να είναι παράδειγμα προς μίμηση και όχι προς αποφυγή. </w:t>
      </w:r>
    </w:p>
    <w:p w14:paraId="4318B001"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συζητούμε σήμερα το νομοσχέδιο για τη ρύθμιση των οφειλών</w:t>
      </w:r>
      <w:r>
        <w:rPr>
          <w:rFonts w:eastAsia="Times New Roman" w:cs="Times New Roman"/>
          <w:szCs w:val="24"/>
        </w:rPr>
        <w:t>,</w:t>
      </w:r>
      <w:r>
        <w:rPr>
          <w:rFonts w:eastAsia="Times New Roman" w:cs="Times New Roman"/>
          <w:szCs w:val="24"/>
        </w:rPr>
        <w:t xml:space="preserve"> που έχουν δημιουργηθεί σε ασφαλιστικά τα</w:t>
      </w:r>
      <w:r>
        <w:rPr>
          <w:rFonts w:eastAsia="Times New Roman" w:cs="Times New Roman"/>
          <w:szCs w:val="24"/>
        </w:rPr>
        <w:t>μεία, το δημόσιο, για φυσικά πρόσωπα και τους οργανισμούς. Με το προτεινόμενο σχέδιο νόμου δίνεται η δυνατότητα ρύθμισης σε εκατομμύρια πολίτες με ληξιπρόθεσμες οφειλές. Οφειλές που σωρεύτηκαν και η πλειοψηφία των οφειλετών δεν μπόρεσαν να ανταποκριθούν στ</w:t>
      </w:r>
      <w:r>
        <w:rPr>
          <w:rFonts w:eastAsia="Times New Roman" w:cs="Times New Roman"/>
          <w:szCs w:val="24"/>
        </w:rPr>
        <w:t xml:space="preserve">ις υποχρεώσεις τους εξαιτίας της βίαιης προσαρμογής και των περιοριστικών πολιτικών που επιβλήθηκαν στη χώρα μας κατά τη διάρκεια των μνημονίων κυρίως. </w:t>
      </w:r>
    </w:p>
    <w:p w14:paraId="4318B002"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Τι εννοούμε, όμως, «βίαιη προσαρμογή» και πού οφείλεται; Πώς και γιατί δημιουργήθηκαν αυτές οι οφειλές;</w:t>
      </w:r>
      <w:r>
        <w:rPr>
          <w:rFonts w:eastAsia="Times New Roman" w:cs="Times New Roman"/>
          <w:szCs w:val="24"/>
        </w:rPr>
        <w:t xml:space="preserve"> Αν πάμε πίσω στην ισχυρή Ελλάδα, την Ελλάδα των Ολυμπιακών Αγώνων, αλλά και πιο πίσω ακόμα, θα συνειδητοποιήσουμε ότι όλη αυτή την περίοδο είχε δημιουργηθεί μια εικονική πραγματικότητα. Ζούσαμε έναν μύθο. Έναν μύθο που μετατράπηκε σε εφιάλτη. Και την ευθύ</w:t>
      </w:r>
      <w:r>
        <w:rPr>
          <w:rFonts w:eastAsia="Times New Roman" w:cs="Times New Roman"/>
          <w:szCs w:val="24"/>
        </w:rPr>
        <w:t xml:space="preserve">νη φέρουν ακέραια τα κόμματα </w:t>
      </w:r>
      <w:r>
        <w:rPr>
          <w:rFonts w:eastAsia="Times New Roman" w:cs="Times New Roman"/>
          <w:szCs w:val="24"/>
        </w:rPr>
        <w:t>,</w:t>
      </w:r>
      <w:r>
        <w:rPr>
          <w:rFonts w:eastAsia="Times New Roman" w:cs="Times New Roman"/>
          <w:szCs w:val="24"/>
        </w:rPr>
        <w:t xml:space="preserve">που κυβέρνησαν τη χώρα όλα </w:t>
      </w:r>
      <w:r>
        <w:rPr>
          <w:rFonts w:eastAsia="Times New Roman" w:cs="Times New Roman"/>
          <w:szCs w:val="24"/>
        </w:rPr>
        <w:lastRenderedPageBreak/>
        <w:t xml:space="preserve">αυτά τα προηγούμενα χρόνια. Γιατί πιστεύω ότι δεν υπάρχει ούτε ένας πολίτης αυτής της χώρας που να αμφισβητεί ότι τη χώρα χρεωκόπησαν οι πολιτικές σας. </w:t>
      </w:r>
    </w:p>
    <w:p w14:paraId="4318B003"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Να δούμε, όμως, πώς και γιατί όλη αυτή η εικόν</w:t>
      </w:r>
      <w:r>
        <w:rPr>
          <w:rFonts w:eastAsia="Times New Roman" w:cs="Times New Roman"/>
          <w:szCs w:val="24"/>
        </w:rPr>
        <w:t>α της ισχυρής Ελλάδας κατέρρευσε σαν χάρτινος πύργος, παρασύροντας στα ερείπια τη συντριπτική πλειοψηφία του πληθυσμού, οδηγώντας τη στη φτωχοποίηση. Θυμόμαστε όλοι την περίοδο της επίπλαστης ευμάρειας, τον βομβαρδισμό από τηλεοράσεων: «Πάρε και εσύ ένα δά</w:t>
      </w:r>
      <w:r>
        <w:rPr>
          <w:rFonts w:eastAsia="Times New Roman" w:cs="Times New Roman"/>
          <w:szCs w:val="24"/>
        </w:rPr>
        <w:t>νειο να βάλεις το δικό σου κεραμίδι πάνω από το κεφάλι σου. Να μην είσαι στο νοίκι. Πάρε δάνειο να πας διακοπές. Πάρε δάνειο να πας να κάνεις γιορτές. Πάρε δάνειο για να παίξεις στο Χρηματιστήριο». Ειδικά με το τελευταίο, εκεί και αν χάθηκαν περιουσίες. Ήτ</w:t>
      </w:r>
      <w:r>
        <w:rPr>
          <w:rFonts w:eastAsia="Times New Roman" w:cs="Times New Roman"/>
          <w:szCs w:val="24"/>
        </w:rPr>
        <w:t xml:space="preserve">αν η εποχή του αέρα. </w:t>
      </w:r>
    </w:p>
    <w:p w14:paraId="4318B004"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Αυτός, λοιπόν, που ήθελε το δικό του κεραμίδι το είδε σαν ευκαιρία. Φούσκωσαν τα μυαλά του. Το μέτρησε, το ξαναμέτρησε, τον παρότρυνε εξάλλου και η μεγάλη μας φίλη. «Άρα, δεν μπορεί, δίκιο θα έχουν, σκέφτηκε». Με </w:t>
      </w:r>
      <w:r>
        <w:rPr>
          <w:rFonts w:eastAsia="Times New Roman" w:cs="Times New Roman"/>
          <w:szCs w:val="24"/>
        </w:rPr>
        <w:lastRenderedPageBreak/>
        <w:t>μισθό 1.500 ευρώ ή 2.</w:t>
      </w:r>
      <w:r>
        <w:rPr>
          <w:rFonts w:eastAsia="Times New Roman" w:cs="Times New Roman"/>
          <w:szCs w:val="24"/>
        </w:rPr>
        <w:t xml:space="preserve">000 ευρώ στο δημόσιο ή στον ιδιωτικό τομέα θα έδινε 500 ευρώ για το δάνειο και θα του έμεναν και τα υπόλοιπα για να ρυθμίσει τη ζωή του. «Θα μου μένουν τα  υπόλοιπα και θα έχω το δικό μου κεραμίδι πάνω από το κεφάλι μου. Σαν καλό μου ακούγεται», σκέφτηκε. </w:t>
      </w:r>
      <w:r>
        <w:rPr>
          <w:rFonts w:eastAsia="Times New Roman" w:cs="Times New Roman"/>
          <w:szCs w:val="24"/>
        </w:rPr>
        <w:t>Δεν αναρωτήθηκε, όμως, ποτέ πού βρέθηκαν αυτά τα χρήματα που σκορπούσαν απλόχερα οι τράπεζες. Από ποια παραγωγική διαδικασία προέκυψαν. Ποιες παραγωγικές επενδύσεις έγιναν όλα αυτά τα προηγούμενα χρόνια. Ήταν θέματα που δεν απασχολούσαν τους πολίτες. Έβλεπ</w:t>
      </w:r>
      <w:r>
        <w:rPr>
          <w:rFonts w:eastAsia="Times New Roman" w:cs="Times New Roman"/>
          <w:szCs w:val="24"/>
        </w:rPr>
        <w:t xml:space="preserve">αν μπροστά τους τις ευκαιρίες, χωρίς να βλέπουν τη φάκα. Πού να ξέρουν από οικονομικές αναλύσεις και προβλέψεις; Πού να ξέρουν για ποιον λόγο μας δάνειζαν οι αγορές με υψηλά επιτόκια 6,5% το 2006, την εποχή της ισχυρής Ελλάδας; Ούτε την </w:t>
      </w:r>
      <w:r>
        <w:rPr>
          <w:rFonts w:eastAsia="Times New Roman" w:cs="Times New Roman"/>
          <w:szCs w:val="24"/>
        </w:rPr>
        <w:t>έ</w:t>
      </w:r>
      <w:r>
        <w:rPr>
          <w:rFonts w:eastAsia="Times New Roman" w:cs="Times New Roman"/>
          <w:szCs w:val="24"/>
        </w:rPr>
        <w:t>κθεση της Τράπεζας</w:t>
      </w:r>
      <w:r>
        <w:rPr>
          <w:rFonts w:eastAsia="Times New Roman" w:cs="Times New Roman"/>
          <w:szCs w:val="24"/>
        </w:rPr>
        <w:t xml:space="preserve"> της Ελλάδος ούτε ότι η κατάσταση δεν είναι διαχειρίσιμη γνώριζαν -ήταν βλέπετε εμπιστευτική- ούτε τις προειδοποιήσεις του κ. Σούρλα περί </w:t>
      </w:r>
      <w:r>
        <w:rPr>
          <w:rFonts w:eastAsia="Times New Roman" w:cs="Times New Roman"/>
          <w:szCs w:val="24"/>
        </w:rPr>
        <w:t>διαφ</w:t>
      </w:r>
      <w:r>
        <w:rPr>
          <w:rFonts w:eastAsia="Times New Roman" w:cs="Times New Roman"/>
          <w:szCs w:val="24"/>
        </w:rPr>
        <w:t>θ</w:t>
      </w:r>
      <w:r>
        <w:rPr>
          <w:rFonts w:eastAsia="Times New Roman" w:cs="Times New Roman"/>
          <w:szCs w:val="24"/>
        </w:rPr>
        <w:t>οράς</w:t>
      </w:r>
      <w:r>
        <w:rPr>
          <w:rFonts w:eastAsia="Times New Roman" w:cs="Times New Roman"/>
          <w:szCs w:val="24"/>
        </w:rPr>
        <w:t xml:space="preserve"> στην Ελλάδα εν </w:t>
      </w:r>
      <w:r>
        <w:rPr>
          <w:rFonts w:eastAsia="Times New Roman" w:cs="Times New Roman"/>
          <w:szCs w:val="24"/>
        </w:rPr>
        <w:lastRenderedPageBreak/>
        <w:t>μέσω κρίσης ούτε τις ανησυχίες του κ. Κρεμαστινού για την εκτόξευση των δαπανών υγείας από 2,</w:t>
      </w:r>
      <w:r>
        <w:rPr>
          <w:rFonts w:eastAsia="Times New Roman" w:cs="Times New Roman"/>
          <w:szCs w:val="24"/>
        </w:rPr>
        <w:t xml:space="preserve">5 δισεκατομμύρια το 2000 στα 9 δισεκατομμύρια το 2010, αναρωτώμενος πού πήγαν αυτά τα χρήματα. Ήταν η εποχή του «όποιος πρόλαβε, πρόλαβε». </w:t>
      </w:r>
    </w:p>
    <w:p w14:paraId="4318B005"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Τώρα ξέρουμε. Και αν δεν τα μάθαμε όλα, τουλάχιστον υποψιαζόμαστε. Το κεραμίδι πάνω από το κεφάλι μας, αντί να μας π</w:t>
      </w:r>
      <w:r>
        <w:rPr>
          <w:rFonts w:eastAsia="Times New Roman" w:cs="Times New Roman"/>
          <w:szCs w:val="24"/>
        </w:rPr>
        <w:t>ροστατεύει, μας ήρθε κατακέφαλα. Πρώτα εκείνοι που μας δάνειζαν, μας λένε «Φέρτε μας αυτά που μας χρωστάτε. Μα, δεν τα έχουμε. Θα τα βρούμε εμείς, αλλά με τους δικούς μας όρους». Και το αποτέλεσμα; Να η μείωση μισθών και συντάξεων κατά 40% με δώδεκα οριζόν</w:t>
      </w:r>
      <w:r>
        <w:rPr>
          <w:rFonts w:eastAsia="Times New Roman" w:cs="Times New Roman"/>
          <w:szCs w:val="24"/>
        </w:rPr>
        <w:t>τιες περικοπές. Να η απώλεια του εθνικού εισοδήματος κατά 25%. Να το κούρεμα των ομολόγων των ασφαλιστικών ταμείων. Η θεωρία του σοκ. Η βίαιη προσαρμογή. Ποιος πλήρωσε και πληρώνει όλα αυτά; Προφανώς όχι εκείνοι που ευθύνονται για τη χρεωκοπία. Εκείνοι φρό</w:t>
      </w:r>
      <w:r>
        <w:rPr>
          <w:rFonts w:eastAsia="Times New Roman" w:cs="Times New Roman"/>
          <w:szCs w:val="24"/>
        </w:rPr>
        <w:t xml:space="preserve">ντισαν </w:t>
      </w:r>
      <w:r>
        <w:rPr>
          <w:rFonts w:eastAsia="Times New Roman" w:cs="Times New Roman"/>
          <w:szCs w:val="24"/>
        </w:rPr>
        <w:lastRenderedPageBreak/>
        <w:t xml:space="preserve">να τα εξασφαλίσουν. Πλήρωσαν τα θύματα που εσείς δημιουργήσατε. Πρώτα απ’ όλα, εκείνοι που έχασαν τη δουλειά τους και έμειναν άνεργοι. Στο 27,8% η ανεργία το 2014 από το 7,7% το 2008. Εκείνοι που είδαν τον προγραμματισμό τους να τινάζεται στον αέρα </w:t>
      </w:r>
      <w:r>
        <w:rPr>
          <w:rFonts w:eastAsia="Times New Roman" w:cs="Times New Roman"/>
          <w:szCs w:val="24"/>
        </w:rPr>
        <w:t>και άρχισαν να σκέφτονται πώς θα τα βγάλουν πέρα. Επιχειρήσεις μικρές και μεγάλες που δεν μπόρεσαν να αντεπεξέλθουν. Οι μισθωτοί και οι συνταξιούχοι. Εκεί που έπαιρναν έναν μισθό ικανοποιητικό, είδαν να μειώνονται οι αποδοχές τους δραματικά κατά 40%. Έπρεπ</w:t>
      </w:r>
      <w:r>
        <w:rPr>
          <w:rFonts w:eastAsia="Times New Roman" w:cs="Times New Roman"/>
          <w:szCs w:val="24"/>
        </w:rPr>
        <w:t xml:space="preserve">ε να καλύψουν δάνεια, ασφαλιστικές εισφορές, φόρους, φως, νερό, τηλέφωνο. Και αν τύχαινε να έχουν παιδιά που να σπουδάζουν, δεν τα έβγαζαν με τίποτα. Άρχισαν λοιπόν να ιεραρχούν τις ανάγκες τους, να μην πληρώνουν τις ασφαλιστικές εισφορές, τις φορολογικές </w:t>
      </w:r>
      <w:r>
        <w:rPr>
          <w:rFonts w:eastAsia="Times New Roman" w:cs="Times New Roman"/>
          <w:szCs w:val="24"/>
        </w:rPr>
        <w:t>τους υποχρεώσεις, το ρεύμα, το δάνειο, την πιστωτική κάρτα, γιατί αλλιώς τα είχαν προγραμματίσει. Αν τύχαινε δε να αρρωστήσουν, ούτε περίθαλψη δεν είχαν. Οι ανασφάλιστοι στα 2,5 εκατομμύρια. Αυτή είναι η βίαιη προσαρμογή. Αυτή ήταν η εικόνα που μας παραδώσ</w:t>
      </w:r>
      <w:r>
        <w:rPr>
          <w:rFonts w:eastAsia="Times New Roman" w:cs="Times New Roman"/>
          <w:szCs w:val="24"/>
        </w:rPr>
        <w:t xml:space="preserve">ατε. </w:t>
      </w:r>
    </w:p>
    <w:p w14:paraId="4318B006" w14:textId="77777777" w:rsidR="001D7CFB" w:rsidRDefault="00EB4E04">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με το σχέδιο νόμου που τίθεται και συζητούμε, δημιουργούνται οι προϋποθέσεις για να πάρουν ανάσα εκατομμύρια Ελλήνων. Υπολογίζεται ότι πάνω από τρία εκατομμύρια θα ρυθμίσουν τις οφειλές τους, ενώ ένας μεγάλος αριθμός με τ</w:t>
      </w:r>
      <w:r>
        <w:rPr>
          <w:rFonts w:eastAsia="Times New Roman" w:cs="Times New Roman"/>
          <w:szCs w:val="24"/>
        </w:rPr>
        <w:t xml:space="preserve">ις ρυθμίσεις θα πάρει σύνταξη και θα παρακρατείται από την οφειλή του. Γίνεται επαναπροσδιορισμός της βασικής οφειλής και διαγραφή κατά 85% των προσαυξήσεων, ενώ για τους αγρότες γίνεται διαγραφή των προσαυξήσεων κατά 100% για οφειλή μέχρι 6.000 ευρώ. </w:t>
      </w:r>
    </w:p>
    <w:p w14:paraId="4318B007" w14:textId="77777777" w:rsidR="001D7CFB" w:rsidRDefault="00EB4E0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Με </w:t>
      </w:r>
      <w:r>
        <w:rPr>
          <w:rFonts w:eastAsia="Times New Roman" w:cs="Times New Roman"/>
          <w:szCs w:val="24"/>
        </w:rPr>
        <w:t>τα μέτρα που εξήγγειλε η Κυβέρνηση, όπως 13</w:t>
      </w:r>
      <w:r w:rsidRPr="009C654F">
        <w:rPr>
          <w:rFonts w:eastAsia="Times New Roman" w:cs="Times New Roman"/>
          <w:szCs w:val="24"/>
          <w:vertAlign w:val="superscript"/>
        </w:rPr>
        <w:t>η</w:t>
      </w:r>
      <w:r>
        <w:rPr>
          <w:rFonts w:eastAsia="Times New Roman" w:cs="Times New Roman"/>
          <w:szCs w:val="24"/>
        </w:rPr>
        <w:t xml:space="preserve"> σύνταξη σε μόνιμη βάση,  μείωση του ΦΠΑ στην εστίαση, μείωση του ΦΠΑ στο ρεύμα από 13% στο 6%, θα μειώσει το κόστος διαβίωσης στους πολίτες, ενώ η μείωση του φορολογικού συντελεστή στους συνεταιρισμούς στο 10% κ</w:t>
      </w:r>
      <w:r>
        <w:rPr>
          <w:rFonts w:eastAsia="Times New Roman" w:cs="Times New Roman"/>
          <w:szCs w:val="24"/>
        </w:rPr>
        <w:t xml:space="preserve">αι η έκπτωση κατά 10% από το φορολογητέο εισόδημα στους συνεταιρισμένους αγρότες ενισχύει το συνεταιριστικό κίνημα. </w:t>
      </w:r>
    </w:p>
    <w:p w14:paraId="4318B008" w14:textId="77777777" w:rsidR="001D7CFB" w:rsidRDefault="00EB4E04">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Επίσης, θα γίνουν προσλήψεις τεσσεράμισι χιλιάδων μόνιμων εκπαιδευτικών ειδικής αγωγής το 2019 και άλλων εννιάμισι χιλιάδων.</w:t>
      </w:r>
    </w:p>
    <w:p w14:paraId="4318B009" w14:textId="77777777" w:rsidR="001D7CFB" w:rsidRDefault="00EB4E04">
      <w:pPr>
        <w:tabs>
          <w:tab w:val="left" w:pos="1905"/>
        </w:tabs>
        <w:spacing w:line="600" w:lineRule="auto"/>
        <w:ind w:firstLine="720"/>
        <w:jc w:val="both"/>
        <w:rPr>
          <w:rFonts w:eastAsia="Times New Roman" w:cs="Times New Roman"/>
          <w:szCs w:val="24"/>
        </w:rPr>
      </w:pPr>
      <w:r>
        <w:rPr>
          <w:rFonts w:eastAsia="Times New Roman" w:cs="Times New Roman"/>
          <w:szCs w:val="24"/>
        </w:rPr>
        <w:t>Θέλω να επισημ</w:t>
      </w:r>
      <w:r>
        <w:rPr>
          <w:rFonts w:eastAsia="Times New Roman" w:cs="Times New Roman"/>
          <w:szCs w:val="24"/>
        </w:rPr>
        <w:t>άνω, κλείνοντας, πως είναι γεγονός ότι υπάρχουν κατηγορίες πολιτών</w:t>
      </w:r>
      <w:r>
        <w:rPr>
          <w:rFonts w:eastAsia="Times New Roman" w:cs="Times New Roman"/>
          <w:szCs w:val="24"/>
        </w:rPr>
        <w:t>,</w:t>
      </w:r>
      <w:r>
        <w:rPr>
          <w:rFonts w:eastAsia="Times New Roman" w:cs="Times New Roman"/>
          <w:szCs w:val="24"/>
        </w:rPr>
        <w:t xml:space="preserve"> που είδαν να έρχονται τα πάνω κάτω στη ζωή τους και δεν μπόρεσαν να ανταποκριθούν στις υποχρεώσεις τους. Εκείνους να στηρίξουμε. Υπάρχουν επίσης εκείνοι οι οποίοι κατά τη διάρκεια της κρίσης, με δυσκολία πολλές φορές, ανταποκρίθηκαν στις υποχρεώσεις τους.</w:t>
      </w:r>
      <w:r>
        <w:rPr>
          <w:rFonts w:eastAsia="Times New Roman" w:cs="Times New Roman"/>
          <w:szCs w:val="24"/>
        </w:rPr>
        <w:t xml:space="preserve"> Εκείνους να τους επιβραβεύσουμε. Υπάρχουν, τέλος, κι εκείνοι που είναι κατ’ επάγγελμα κακοπληρωτές. Εκείνους να τους πατάξουμε. </w:t>
      </w:r>
    </w:p>
    <w:p w14:paraId="4318B00A" w14:textId="77777777" w:rsidR="001D7CFB" w:rsidRDefault="00EB4E04">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συνάδελφε, κλείστε, παρακαλώ.</w:t>
      </w:r>
    </w:p>
    <w:p w14:paraId="4318B00B" w14:textId="77777777" w:rsidR="001D7CFB" w:rsidRDefault="00EB4E04">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ΕΜΜΑΝΟΥΗΛ ΘΡΑΨΑΝΙΩΤΗΣ: </w:t>
      </w:r>
      <w:r>
        <w:rPr>
          <w:rFonts w:eastAsia="Times New Roman" w:cs="Times New Roman"/>
          <w:szCs w:val="24"/>
        </w:rPr>
        <w:t>Κλείνω, κύριε Πρόεδρε.</w:t>
      </w:r>
    </w:p>
    <w:p w14:paraId="4318B00C" w14:textId="77777777" w:rsidR="001D7CFB" w:rsidRDefault="00EB4E04">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Με τα συγκε</w:t>
      </w:r>
      <w:r>
        <w:rPr>
          <w:rFonts w:eastAsia="Times New Roman" w:cs="Times New Roman"/>
          <w:szCs w:val="24"/>
        </w:rPr>
        <w:t>κριμένα μέτρα και τις ρυθμίσεις που φέρνει το νομοσχέδιο η χώρα αφήνει πίσω τα μνημόνια, μπαίνει σε κανονικότητα και αργά, αλλά με σταθερά βήματα και προπάντων με σεβασμό στη διαχείριση των χρημάτων του ελληνικού λαού, μπαίνει σε τροχιά ανάπτυξης. Να είστε</w:t>
      </w:r>
      <w:r>
        <w:rPr>
          <w:rFonts w:eastAsia="Times New Roman" w:cs="Times New Roman"/>
          <w:szCs w:val="24"/>
        </w:rPr>
        <w:t xml:space="preserve"> βέβαιοι ότι ο ελληνικός λαός θα το εκτιμήσει. </w:t>
      </w:r>
    </w:p>
    <w:p w14:paraId="4318B00D" w14:textId="77777777" w:rsidR="001D7CFB" w:rsidRDefault="00EB4E04">
      <w:pPr>
        <w:tabs>
          <w:tab w:val="left" w:pos="1905"/>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318B00E" w14:textId="77777777" w:rsidR="001D7CFB" w:rsidRDefault="00EB4E04">
      <w:pPr>
        <w:tabs>
          <w:tab w:val="left" w:pos="190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18B00F" w14:textId="77777777" w:rsidR="001D7CFB" w:rsidRDefault="00EB4E04">
      <w:pPr>
        <w:spacing w:line="600" w:lineRule="auto"/>
        <w:ind w:firstLine="720"/>
        <w:jc w:val="both"/>
        <w:rPr>
          <w:rFonts w:eastAsia="Times New Roman" w:cs="Times New Roman"/>
          <w:szCs w:val="24"/>
        </w:rPr>
      </w:pPr>
      <w:r w:rsidRPr="00444245">
        <w:rPr>
          <w:rFonts w:eastAsia="Times New Roman"/>
          <w:b/>
          <w:bCs/>
          <w:szCs w:val="24"/>
        </w:rPr>
        <w:t xml:space="preserve">ΠΡΟΕΔΡΕΥΩΝ (Νικήτας Κακλαμάνης): </w:t>
      </w:r>
      <w:r w:rsidRPr="00F038AF">
        <w:rPr>
          <w:rFonts w:eastAsia="Times New Roman"/>
          <w:szCs w:val="24"/>
        </w:rPr>
        <w:t>Κυρίες</w:t>
      </w:r>
      <w:r>
        <w:rPr>
          <w:rFonts w:eastAsia="Times New Roman" w:cs="Times New Roman"/>
        </w:rPr>
        <w:t xml:space="preserve"> και κύριοι συνάδελφοι, έχω την τιμή να ανακοινώσω στο Σώμα ότι τη συνεδρίασή μας παρακολουθούν από</w:t>
      </w:r>
      <w:r>
        <w:rPr>
          <w:rFonts w:eastAsia="Times New Roman" w:cs="Times New Roman"/>
        </w:rPr>
        <w:t xml:space="preserve">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w:t>
      </w:r>
      <w:r w:rsidRPr="00F038AF">
        <w:rPr>
          <w:rFonts w:eastAsia="Times New Roman"/>
          <w:szCs w:val="24"/>
        </w:rPr>
        <w:t xml:space="preserve"> </w:t>
      </w:r>
      <w:r w:rsidRPr="00F038AF">
        <w:rPr>
          <w:rFonts w:eastAsia="Times New Roman" w:cs="Times New Roman"/>
          <w:szCs w:val="24"/>
        </w:rPr>
        <w:t xml:space="preserve">είκοσι </w:t>
      </w:r>
      <w:r>
        <w:rPr>
          <w:rFonts w:eastAsia="Times New Roman" w:cs="Times New Roman"/>
          <w:szCs w:val="24"/>
        </w:rPr>
        <w:t>τέσσερις</w:t>
      </w:r>
      <w:r w:rsidRPr="00F038AF">
        <w:rPr>
          <w:rFonts w:eastAsia="Times New Roman" w:cs="Times New Roman"/>
          <w:szCs w:val="24"/>
        </w:rPr>
        <w:t xml:space="preserve"> μαθήτριες και μαθητές και δύο συνοδοί εκπα</w:t>
      </w:r>
      <w:r w:rsidRPr="00F038AF">
        <w:rPr>
          <w:rFonts w:eastAsia="Times New Roman" w:cs="Times New Roman"/>
          <w:szCs w:val="24"/>
        </w:rPr>
        <w:t xml:space="preserve">ιδευτικοί από το </w:t>
      </w:r>
      <w:r>
        <w:rPr>
          <w:rFonts w:eastAsia="Times New Roman" w:cs="Times New Roman"/>
          <w:szCs w:val="24"/>
        </w:rPr>
        <w:t>11</w:t>
      </w:r>
      <w:r w:rsidRPr="009C654F">
        <w:rPr>
          <w:rFonts w:eastAsia="Times New Roman" w:cs="Times New Roman"/>
          <w:szCs w:val="24"/>
          <w:vertAlign w:val="superscript"/>
        </w:rPr>
        <w:t>ο</w:t>
      </w:r>
      <w:r>
        <w:rPr>
          <w:rFonts w:eastAsia="Times New Roman" w:cs="Times New Roman"/>
          <w:szCs w:val="24"/>
        </w:rPr>
        <w:t xml:space="preserve"> </w:t>
      </w:r>
      <w:r w:rsidRPr="00F038AF">
        <w:rPr>
          <w:rFonts w:eastAsia="Times New Roman" w:cs="Times New Roman"/>
          <w:szCs w:val="24"/>
        </w:rPr>
        <w:t xml:space="preserve">Δημοτικό Σχολείο </w:t>
      </w:r>
      <w:r>
        <w:rPr>
          <w:rFonts w:eastAsia="Times New Roman" w:cs="Times New Roman"/>
          <w:szCs w:val="24"/>
        </w:rPr>
        <w:t>Χαϊδαρίου</w:t>
      </w:r>
      <w:r w:rsidRPr="00F038AF">
        <w:rPr>
          <w:rFonts w:eastAsia="Times New Roman" w:cs="Times New Roman"/>
          <w:szCs w:val="24"/>
        </w:rPr>
        <w:t xml:space="preserve">. </w:t>
      </w:r>
    </w:p>
    <w:p w14:paraId="4318B010" w14:textId="77777777" w:rsidR="001D7CFB" w:rsidRDefault="00EB4E04">
      <w:pPr>
        <w:spacing w:line="600" w:lineRule="auto"/>
        <w:ind w:firstLine="720"/>
        <w:jc w:val="both"/>
        <w:rPr>
          <w:rFonts w:eastAsia="Times New Roman" w:cs="Times New Roman"/>
          <w:szCs w:val="24"/>
        </w:rPr>
      </w:pPr>
      <w:r w:rsidRPr="00F038AF">
        <w:rPr>
          <w:rFonts w:eastAsia="Times New Roman" w:cs="Times New Roman"/>
          <w:szCs w:val="24"/>
        </w:rPr>
        <w:lastRenderedPageBreak/>
        <w:t xml:space="preserve">Η Βουλή σάς καλωσορίζει. </w:t>
      </w:r>
    </w:p>
    <w:p w14:paraId="4318B011" w14:textId="77777777" w:rsidR="001D7CFB" w:rsidRDefault="00EB4E04">
      <w:pPr>
        <w:spacing w:line="600" w:lineRule="auto"/>
        <w:ind w:firstLine="720"/>
        <w:jc w:val="center"/>
        <w:rPr>
          <w:rFonts w:eastAsia="Times New Roman"/>
          <w:szCs w:val="24"/>
        </w:rPr>
      </w:pPr>
      <w:r w:rsidRPr="00F038AF">
        <w:rPr>
          <w:rFonts w:eastAsia="Times New Roman"/>
          <w:szCs w:val="24"/>
        </w:rPr>
        <w:t>(Χειροκροτήματα απ’ όλες τις πτέρυγες της Βουλής)</w:t>
      </w:r>
    </w:p>
    <w:p w14:paraId="4318B012" w14:textId="77777777" w:rsidR="001D7CFB" w:rsidRDefault="00EB4E04">
      <w:pPr>
        <w:tabs>
          <w:tab w:val="left" w:pos="1905"/>
        </w:tabs>
        <w:spacing w:line="600" w:lineRule="auto"/>
        <w:ind w:firstLine="720"/>
        <w:jc w:val="both"/>
        <w:rPr>
          <w:rFonts w:eastAsia="Times New Roman"/>
          <w:bCs/>
          <w:szCs w:val="24"/>
        </w:rPr>
      </w:pPr>
      <w:r>
        <w:rPr>
          <w:rFonts w:eastAsia="Times New Roman"/>
          <w:bCs/>
          <w:szCs w:val="24"/>
        </w:rPr>
        <w:t>Προχωράμε όπως είπαμε με τους εξής: Σεβαστάκης, Βούλτεψη, Βέττας, από χθες ήρθαν οι δύο συνάδελφοι, Νυφούδης και Ξυδάκης. Εδώ σταμ</w:t>
      </w:r>
      <w:r>
        <w:rPr>
          <w:rFonts w:eastAsia="Times New Roman"/>
          <w:bCs/>
          <w:szCs w:val="24"/>
        </w:rPr>
        <w:t xml:space="preserve">ατώ με τον κατάλογο και δίνω τον λόγο στον κ. Ξανθό να υπερασπιστεί την τροπολογία του και συνεχίζουμε πια με μια αρκετή κανονικότητα του καταλόγου. </w:t>
      </w:r>
    </w:p>
    <w:p w14:paraId="4318B013" w14:textId="77777777" w:rsidR="001D7CFB" w:rsidRDefault="00EB4E04">
      <w:pPr>
        <w:tabs>
          <w:tab w:val="left" w:pos="1905"/>
        </w:tabs>
        <w:spacing w:line="600" w:lineRule="auto"/>
        <w:ind w:firstLine="720"/>
        <w:jc w:val="both"/>
        <w:rPr>
          <w:rFonts w:eastAsia="Times New Roman"/>
          <w:bCs/>
          <w:szCs w:val="24"/>
        </w:rPr>
      </w:pPr>
      <w:r>
        <w:rPr>
          <w:rFonts w:eastAsia="Times New Roman"/>
          <w:bCs/>
          <w:szCs w:val="24"/>
        </w:rPr>
        <w:t xml:space="preserve">Κύριε Σεβαστάκη, έχετε τον λόγο. </w:t>
      </w:r>
    </w:p>
    <w:p w14:paraId="4318B014" w14:textId="77777777" w:rsidR="001D7CFB" w:rsidRDefault="00EB4E04">
      <w:pPr>
        <w:tabs>
          <w:tab w:val="left" w:pos="1905"/>
        </w:tabs>
        <w:spacing w:line="600" w:lineRule="auto"/>
        <w:ind w:firstLine="720"/>
        <w:jc w:val="both"/>
        <w:rPr>
          <w:rFonts w:eastAsia="Times New Roman"/>
          <w:bCs/>
          <w:szCs w:val="24"/>
        </w:rPr>
      </w:pPr>
      <w:r w:rsidRPr="00695065">
        <w:rPr>
          <w:rFonts w:eastAsia="Times New Roman"/>
          <w:b/>
          <w:bCs/>
          <w:szCs w:val="24"/>
        </w:rPr>
        <w:t>ΔΗΜΗΤΡΙΟΣ ΣΕΒΑΣΤΑΚΗΣ:</w:t>
      </w:r>
      <w:r>
        <w:rPr>
          <w:rFonts w:eastAsia="Times New Roman"/>
          <w:bCs/>
          <w:szCs w:val="24"/>
        </w:rPr>
        <w:t xml:space="preserve"> Ευχαριστώ πολύ.</w:t>
      </w:r>
    </w:p>
    <w:p w14:paraId="4318B015" w14:textId="77777777" w:rsidR="001D7CFB" w:rsidRDefault="00EB4E04">
      <w:pPr>
        <w:tabs>
          <w:tab w:val="left" w:pos="1905"/>
        </w:tabs>
        <w:spacing w:line="600" w:lineRule="auto"/>
        <w:ind w:firstLine="720"/>
        <w:jc w:val="both"/>
        <w:rPr>
          <w:rFonts w:eastAsia="Times New Roman"/>
          <w:bCs/>
          <w:szCs w:val="24"/>
        </w:rPr>
      </w:pPr>
      <w:r>
        <w:rPr>
          <w:rFonts w:eastAsia="Times New Roman"/>
          <w:bCs/>
          <w:szCs w:val="24"/>
        </w:rPr>
        <w:t>Το κράτος πρόνοιας, δηλαδή η οργαν</w:t>
      </w:r>
      <w:r>
        <w:rPr>
          <w:rFonts w:eastAsia="Times New Roman"/>
          <w:bCs/>
          <w:szCs w:val="24"/>
        </w:rPr>
        <w:t xml:space="preserve">ωμένη και ισόρροπη διασπορά κοινωνικού αγαθού, υγείας, παιδείας κ.λπ., θεωρείται ακριβή, θεωρείται ότι επιβαρύνει την ανάπτυξη. Οι σχολές </w:t>
      </w:r>
      <w:r>
        <w:rPr>
          <w:rFonts w:eastAsia="Times New Roman"/>
          <w:bCs/>
          <w:szCs w:val="24"/>
        </w:rPr>
        <w:t>σκέψ</w:t>
      </w:r>
      <w:r>
        <w:rPr>
          <w:rFonts w:eastAsia="Times New Roman"/>
          <w:bCs/>
          <w:szCs w:val="24"/>
        </w:rPr>
        <w:t>η</w:t>
      </w:r>
      <w:r>
        <w:rPr>
          <w:rFonts w:eastAsia="Times New Roman"/>
          <w:bCs/>
          <w:szCs w:val="24"/>
        </w:rPr>
        <w:t>ς</w:t>
      </w:r>
      <w:r>
        <w:rPr>
          <w:rFonts w:eastAsia="Times New Roman"/>
          <w:bCs/>
          <w:szCs w:val="24"/>
        </w:rPr>
        <w:t xml:space="preserve"> που οργανώνονται γύρω από αυτήν την αντίληψη θεωρούν ότι υπάρχει ένα αναπτυξιακό σφρίγος, υπάρχει ένας καπιταλισμός ο οποίος παράγει </w:t>
      </w:r>
      <w:r>
        <w:rPr>
          <w:rFonts w:eastAsia="Times New Roman"/>
          <w:bCs/>
          <w:szCs w:val="24"/>
        </w:rPr>
        <w:lastRenderedPageBreak/>
        <w:t xml:space="preserve">πλούτο. Αυτό ανεβάζει το οικονομικό επίπεδο ολόκληρου του λαού και επομένως μπορεί ο λαός να αγοράζει υπηρεσίες παιδείας, </w:t>
      </w:r>
      <w:r>
        <w:rPr>
          <w:rFonts w:eastAsia="Times New Roman"/>
          <w:bCs/>
          <w:szCs w:val="24"/>
        </w:rPr>
        <w:t>υπηρεσίες υγείας, δημόσιου χώρου, μετακίνησης κ.λπ</w:t>
      </w:r>
      <w:r>
        <w:rPr>
          <w:rFonts w:eastAsia="Times New Roman"/>
          <w:bCs/>
          <w:szCs w:val="24"/>
        </w:rPr>
        <w:t>.</w:t>
      </w:r>
      <w:r>
        <w:rPr>
          <w:rFonts w:eastAsia="Times New Roman"/>
          <w:bCs/>
          <w:szCs w:val="24"/>
        </w:rPr>
        <w:t>.</w:t>
      </w:r>
      <w:r>
        <w:rPr>
          <w:rFonts w:eastAsia="Times New Roman"/>
          <w:bCs/>
          <w:szCs w:val="24"/>
        </w:rPr>
        <w:t xml:space="preserve"> Αυτές τις σχολές σκέψης θεωρούμε ότι τις τσουβαλιάζουμε γύρω από τον γενικόλογο όρο «νεοφιλελευθερισμός». Στην ελληνική εκδοχή του αυτή η σύλληψη είναι μυθολογική, είναι μια κατασκευή, ακόμα κι αν την εκ</w:t>
      </w:r>
      <w:r>
        <w:rPr>
          <w:rFonts w:eastAsia="Times New Roman"/>
          <w:bCs/>
          <w:szCs w:val="24"/>
        </w:rPr>
        <w:t>φωνεί ένας εχέφρων του αστικού χώρου, όπως ο κ. Σταϊκούρας, ένας μετρημένος άνθρωπος. Είναι μια μυθολογική κατασκευή, διότι δεν υπάρχει εδώ και πάρα πολλά χρόνια, πάρα πολλές δεκαετίες, παραγωγικό σφρίγος και επομένως δεν υπάρχει συλλογικά παραγόμενος πλού</w:t>
      </w:r>
      <w:r>
        <w:rPr>
          <w:rFonts w:eastAsia="Times New Roman"/>
          <w:bCs/>
          <w:szCs w:val="24"/>
        </w:rPr>
        <w:t>τος. Υπάρχουν τρόποι να παράγεις, να δημιουργείς ρυθμούς ανάπτυξης, οι οποίοι όμως δεν έχουν σχέση με την παραγωγική ταυτότητα της χώρας, με τον πραγματικό δηλαδή πλούτο της χώρας. Η κατάρρευση του κράτους πρόνοιας ήταν επακόλουθο της κατάρρευσης του δημόσ</w:t>
      </w:r>
      <w:r>
        <w:rPr>
          <w:rFonts w:eastAsia="Times New Roman"/>
          <w:bCs/>
          <w:szCs w:val="24"/>
        </w:rPr>
        <w:t xml:space="preserve">ιου πλούτου, ήταν επακόλουθο της χρεοκοπίας. </w:t>
      </w:r>
    </w:p>
    <w:p w14:paraId="4318B016" w14:textId="77777777" w:rsidR="001D7CFB" w:rsidRDefault="00EB4E04">
      <w:pPr>
        <w:tabs>
          <w:tab w:val="left" w:pos="1905"/>
        </w:tabs>
        <w:spacing w:line="600" w:lineRule="auto"/>
        <w:ind w:firstLine="720"/>
        <w:jc w:val="both"/>
        <w:rPr>
          <w:rFonts w:eastAsia="Times New Roman"/>
          <w:bCs/>
          <w:szCs w:val="24"/>
        </w:rPr>
      </w:pPr>
      <w:r>
        <w:rPr>
          <w:rFonts w:eastAsia="Times New Roman"/>
          <w:bCs/>
          <w:szCs w:val="24"/>
        </w:rPr>
        <w:lastRenderedPageBreak/>
        <w:t>Νομίζω ότι σήμερα μπορούμε με διαφορετικό τρόπο να κοιτάμε, με διαφορετικούς βαθμούς αισιοδοξίας, το θεμελιώδες πρόβλημά μας. Υπάρχει μια άλλη αντίληψη, διαφορετική από αυτή τη σχολή σκέψης που λέει ότι, αν έχε</w:t>
      </w:r>
      <w:r>
        <w:rPr>
          <w:rFonts w:eastAsia="Times New Roman"/>
          <w:bCs/>
          <w:szCs w:val="24"/>
        </w:rPr>
        <w:t>ις χρήματα, αγοράζεις παιδεία ή υγεία. Λέει η άλλη αντίληψη ότι κερδοφόρος δεν είναι μόνο η επιχειρηματική επιτυχία, αλλά είναι η ανάκτηση της κοινωνικής συνοχής, ότι η κοινωνική συνοχή, το να μπορέσεις να σώσεις δηλαδή τον αφανισμένο, είναι μορφή συλλογικ</w:t>
      </w:r>
      <w:r>
        <w:rPr>
          <w:rFonts w:eastAsia="Times New Roman"/>
          <w:bCs/>
          <w:szCs w:val="24"/>
        </w:rPr>
        <w:t>ής κερδοφορίας, μιας διαφορετικού τύπου κερδοφορίας, όχι άμεσα οικονομικής, αλλά έμμεσα οικονομικής. Η κοινωνική συνοχή είναι η προϋπόθεση για να υπάρξουν και αναπτυξιακοί ανασχεδιασμοί και παραγωγικοί αναπροσανατολισμοί. Αυτός που βγάζει περισσότερα μπορε</w:t>
      </w:r>
      <w:r>
        <w:rPr>
          <w:rFonts w:eastAsia="Times New Roman"/>
          <w:bCs/>
          <w:szCs w:val="24"/>
        </w:rPr>
        <w:t>ί να μετριάσει το κέρδος του, το περίσσευμά του, βοηθώντας τον αδύναμο, αυτόν που είναι εκτός συστήματος. Αυτό λέει αυτή η αντίληψη.</w:t>
      </w:r>
    </w:p>
    <w:p w14:paraId="4318B017" w14:textId="77777777" w:rsidR="001D7CFB" w:rsidRDefault="00EB4E04">
      <w:pPr>
        <w:tabs>
          <w:tab w:val="left" w:pos="1905"/>
        </w:tabs>
        <w:spacing w:line="600" w:lineRule="auto"/>
        <w:ind w:firstLine="720"/>
        <w:jc w:val="both"/>
        <w:rPr>
          <w:rFonts w:eastAsia="Times New Roman"/>
          <w:bCs/>
          <w:szCs w:val="24"/>
        </w:rPr>
      </w:pPr>
      <w:r>
        <w:rPr>
          <w:rFonts w:eastAsia="Times New Roman"/>
          <w:bCs/>
          <w:szCs w:val="24"/>
        </w:rPr>
        <w:lastRenderedPageBreak/>
        <w:t>Υπάρχει αντίλογος, ότι αυτό είναι ζημιογόνο, ότι δημιουργεί φρένο. Νομίζω ότι η διεθνής πείρα, η διεθνής εμπειρία, η βιβλιογραφία μας λέει ότι όχι, το να πετάξεις το ένα τρίτο της κοινωνίας ή το μισό της κοινωνίας εκτός συστήματος δεν είναι απάντηση. Το να</w:t>
      </w:r>
      <w:r>
        <w:rPr>
          <w:rFonts w:eastAsia="Times New Roman"/>
          <w:bCs/>
          <w:szCs w:val="24"/>
        </w:rPr>
        <w:t xml:space="preserve"> κρατήσεις κάποιους πόρους θεμελιώδους αστικού κράτους, μέριμνας και πρόνοιας, ενεργούς, ότι αυτό δημιουργεί σε βάθος χρόνου μεγαλύτερες αναπτυξιακές ροπές και δίνει διέξοδο, τουλάχιστον ιδεολογική και συναισθηματική διέξοδο. Τα μέτρα λοιπόν, συνδεόμενα ή </w:t>
      </w:r>
      <w:r>
        <w:rPr>
          <w:rFonts w:eastAsia="Times New Roman"/>
          <w:bCs/>
          <w:szCs w:val="24"/>
        </w:rPr>
        <w:t>όχι σε ένα συνεχές, όπως εντόπισε στην πάντα εύστοχη και ζυγισμένη κριτική της η κ. Λυμπεράκη, στην ομιλία της, «κερδίζοντας της αμεριμνησία», ναι βεβαίως δικαιούμαστε να κερδίσουμε ή να διεκδικήσουμε μια νέα αμεριμνησία, όχι αμνησία όμως, όχι να ξεχάσουμε</w:t>
      </w:r>
      <w:r>
        <w:rPr>
          <w:rFonts w:eastAsia="Times New Roman"/>
          <w:bCs/>
          <w:szCs w:val="24"/>
        </w:rPr>
        <w:t xml:space="preserve"> το θεμελιώδες παραγωγικό μας ελάττωμα, αυτό που μας βύθισε εδώ και τριάντα χρόνια σε μια ψευδή ευωχία και στο τέλος στη χρεοκοπία.</w:t>
      </w:r>
    </w:p>
    <w:p w14:paraId="4318B018" w14:textId="77777777" w:rsidR="001D7CFB" w:rsidRDefault="00EB4E04">
      <w:pPr>
        <w:tabs>
          <w:tab w:val="left" w:pos="1905"/>
        </w:tabs>
        <w:spacing w:line="600" w:lineRule="auto"/>
        <w:ind w:firstLine="720"/>
        <w:jc w:val="both"/>
        <w:rPr>
          <w:rFonts w:eastAsia="Times New Roman"/>
          <w:bCs/>
          <w:szCs w:val="24"/>
        </w:rPr>
      </w:pPr>
      <w:r>
        <w:rPr>
          <w:rFonts w:eastAsia="Times New Roman"/>
          <w:bCs/>
          <w:szCs w:val="24"/>
        </w:rPr>
        <w:lastRenderedPageBreak/>
        <w:t>Λέω λοιπόν ότι τα μέτρα ανήκουν στην άλλη κατεύθυνση, στην κατεύθυνση της επούλωσης, της ανάκτησης του δημόσιου χώρου. Είναι</w:t>
      </w:r>
      <w:r>
        <w:rPr>
          <w:rFonts w:eastAsia="Times New Roman"/>
          <w:bCs/>
          <w:szCs w:val="24"/>
        </w:rPr>
        <w:t xml:space="preserve"> μια μεταφορική έννοια του δημόσιου χώρου να μπορεί κάποιος να διασώζεται και να επιζεί και να χαίρεται τις «υπηρεσίες» -εντός εισαγωγικών, κακός ο όρος- παιδείας, υγείας και δημόσιου χώρου. Αυτή λοιπόν είναι η πραγματική επανοικειοποίηση του προγράμματος.</w:t>
      </w:r>
      <w:r>
        <w:rPr>
          <w:rFonts w:eastAsia="Times New Roman"/>
          <w:bCs/>
          <w:szCs w:val="24"/>
        </w:rPr>
        <w:t xml:space="preserve"> Για πάρα πολλά χρόνια, για τέσσερα χρόνια, γινόταν κριτική ότι δεν είσαι ιδιοκτήτης του προγράμματος. Από την πλευρά της Νέας Δημοκρατίας η κριτική προς τον ΣΥΡΙΖΑ ήταν ότι «δεν μπορείτε να εφαρμόσετε το πρόγραμμα ανάκτησης της οικονομικής κανονικότητας, </w:t>
      </w:r>
      <w:r>
        <w:rPr>
          <w:rFonts w:eastAsia="Times New Roman"/>
          <w:bCs/>
          <w:szCs w:val="24"/>
        </w:rPr>
        <w:t xml:space="preserve">γιατί δεν είστε ιδιοκτήτες του, δεν το πιστεύετε ιδεολογικά». Η πραγματική λοιπόν επανοικειοποίηση του προγράμματος είναι αυτή που αποπειρώνται τα μέτρα, τα οποία, όπως και να το κάνει κανείς και μέσα από την αντιπολιτευτική πλειοδοσία, δεν μπορεί παρά να </w:t>
      </w:r>
      <w:r>
        <w:rPr>
          <w:rFonts w:eastAsia="Times New Roman"/>
          <w:bCs/>
          <w:szCs w:val="24"/>
        </w:rPr>
        <w:t>δεχθεί κανείς ότι είναι σε μια θετική κατεύθυνση. Δηλαδή και η μονιμοποίηση της 13</w:t>
      </w:r>
      <w:r w:rsidRPr="002D1A9D">
        <w:rPr>
          <w:rFonts w:eastAsia="Times New Roman"/>
          <w:bCs/>
          <w:szCs w:val="24"/>
          <w:vertAlign w:val="superscript"/>
        </w:rPr>
        <w:t>ης</w:t>
      </w:r>
      <w:r>
        <w:rPr>
          <w:rFonts w:eastAsia="Times New Roman"/>
          <w:bCs/>
          <w:szCs w:val="24"/>
        </w:rPr>
        <w:t xml:space="preserve"> σύνταξης –βεβαίως έχουν χάσει ένα μεγάλο μέρος των πόρων τους, όπως τους έχει χάσει η χώρα, δεν μπορεί </w:t>
      </w:r>
      <w:r>
        <w:rPr>
          <w:rFonts w:eastAsia="Times New Roman"/>
          <w:bCs/>
          <w:szCs w:val="24"/>
        </w:rPr>
        <w:lastRenderedPageBreak/>
        <w:t>να τους χάνει η χώρα και να μην τραυματίζεται κανείς- όμως αυτό δηλώ</w:t>
      </w:r>
      <w:r>
        <w:rPr>
          <w:rFonts w:eastAsia="Times New Roman"/>
          <w:bCs/>
          <w:szCs w:val="24"/>
        </w:rPr>
        <w:t xml:space="preserve">νει μια στροφή. Ή οι συντάξεις χηρείας, δηλαδή αμυντικά μέτρα, που όμως συντείνουν σε αυτό που όλοι θέλουμε. </w:t>
      </w:r>
    </w:p>
    <w:p w14:paraId="4318B019" w14:textId="77777777" w:rsidR="001D7CFB" w:rsidRDefault="00EB4E04">
      <w:pPr>
        <w:tabs>
          <w:tab w:val="left" w:pos="1905"/>
        </w:tabs>
        <w:spacing w:line="600" w:lineRule="auto"/>
        <w:ind w:firstLine="720"/>
        <w:jc w:val="both"/>
        <w:rPr>
          <w:rFonts w:eastAsia="Times New Roman"/>
          <w:bCs/>
          <w:szCs w:val="24"/>
        </w:rPr>
      </w:pPr>
      <w:r>
        <w:rPr>
          <w:rFonts w:eastAsia="Times New Roman"/>
          <w:bCs/>
          <w:szCs w:val="24"/>
        </w:rPr>
        <w:t>Δεν θα βρεθεί στη δύσκολη θέση να διακόπτει ο κύριος Πρόεδρος, γιατί κλείνω την ομιλία μου πριν περάσει το επτάλεπτο της επιείκειας, αλλά νομίζω ό</w:t>
      </w:r>
      <w:r>
        <w:rPr>
          <w:rFonts w:eastAsia="Times New Roman"/>
          <w:bCs/>
          <w:szCs w:val="24"/>
        </w:rPr>
        <w:t>τι αυτόν τον χώρο επιείκειας τον κερδίζουμε συλλογικά. Θα ήθελα η Αντιπολίτευση να αντιπροτείνει συγκεκριμένα αντίμετρα και όχι να προσπαθεί να κρύψει το ότι είναι προφανώς σε μια σωστή κατεύθυνση, θετική κατεύθυνση, υποβοηθητική κατεύθυνση της μικρής, αμυ</w:t>
      </w:r>
      <w:r>
        <w:rPr>
          <w:rFonts w:eastAsia="Times New Roman"/>
          <w:bCs/>
          <w:szCs w:val="24"/>
        </w:rPr>
        <w:t xml:space="preserve">ντικής οικονομίας αυτά που προτείνει η Κυβέρνηση. Θα ήθελα μια τέτοια αντιπολίτευση και μια τέτοια διοίκηση της χώρας. Έτσι κι αλλιώς, το στοίχημα της ανάκτησης της παραγωγικής ταυτότητας και το ζήτημα της ανάκτησης της αυτοεκτίμησης είναι μπροστά μας. </w:t>
      </w:r>
    </w:p>
    <w:p w14:paraId="4318B01A" w14:textId="77777777" w:rsidR="001D7CFB" w:rsidRDefault="00EB4E04">
      <w:pPr>
        <w:tabs>
          <w:tab w:val="left" w:pos="1905"/>
        </w:tabs>
        <w:spacing w:line="600" w:lineRule="auto"/>
        <w:ind w:firstLine="720"/>
        <w:jc w:val="both"/>
        <w:rPr>
          <w:rFonts w:eastAsia="Times New Roman"/>
          <w:bCs/>
          <w:szCs w:val="24"/>
        </w:rPr>
      </w:pPr>
      <w:r>
        <w:rPr>
          <w:rFonts w:eastAsia="Times New Roman"/>
          <w:bCs/>
          <w:szCs w:val="24"/>
        </w:rPr>
        <w:lastRenderedPageBreak/>
        <w:t>Έν</w:t>
      </w:r>
      <w:r>
        <w:rPr>
          <w:rFonts w:eastAsia="Times New Roman"/>
          <w:bCs/>
          <w:szCs w:val="24"/>
        </w:rPr>
        <w:t xml:space="preserve">α μεγάλο μέρος της χρεοκοπίας είναι ιδεολογική, είναι συναισθηματική, και οφείλουμε και προς αυτή την πλευρά να δώσουμε απαντήσεις σαν πολιτικό σύστημα. Ευχαριστώ. </w:t>
      </w:r>
    </w:p>
    <w:p w14:paraId="4318B01B" w14:textId="77777777" w:rsidR="001D7CFB" w:rsidRDefault="00EB4E04">
      <w:pPr>
        <w:tabs>
          <w:tab w:val="left" w:pos="1905"/>
        </w:tabs>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4318B01C" w14:textId="77777777" w:rsidR="001D7CFB" w:rsidRDefault="00EB4E04">
      <w:pPr>
        <w:spacing w:line="600" w:lineRule="auto"/>
        <w:ind w:firstLine="720"/>
        <w:jc w:val="both"/>
        <w:rPr>
          <w:rFonts w:eastAsia="Times New Roman" w:cs="Times New Roman"/>
          <w:szCs w:val="24"/>
        </w:rPr>
      </w:pPr>
      <w:r w:rsidRPr="00834AA6">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w:t>
      </w:r>
      <w:r>
        <w:rPr>
          <w:rFonts w:eastAsia="Times New Roman" w:cs="Times New Roman"/>
          <w:szCs w:val="24"/>
        </w:rPr>
        <w:t>η κ. Βούλτεψη.</w:t>
      </w:r>
    </w:p>
    <w:p w14:paraId="4318B01D" w14:textId="77777777" w:rsidR="001D7CFB" w:rsidRDefault="00EB4E04">
      <w:pPr>
        <w:spacing w:line="600" w:lineRule="auto"/>
        <w:ind w:firstLine="720"/>
        <w:jc w:val="both"/>
        <w:rPr>
          <w:rFonts w:eastAsia="Times New Roman" w:cs="Times New Roman"/>
          <w:szCs w:val="24"/>
        </w:rPr>
      </w:pPr>
      <w:r w:rsidRPr="00834AA6">
        <w:rPr>
          <w:rFonts w:eastAsia="Times New Roman" w:cs="Times New Roman"/>
          <w:b/>
          <w:szCs w:val="24"/>
        </w:rPr>
        <w:t>ΣΟΦΙΑ ΒΟΥΛΤΕΨΗ:</w:t>
      </w:r>
      <w:r>
        <w:rPr>
          <w:rFonts w:eastAsia="Times New Roman" w:cs="Times New Roman"/>
          <w:szCs w:val="24"/>
        </w:rPr>
        <w:t xml:space="preserve"> Κυρίες και κύριοι συνάδελφοι, το πολίτευμά μας έχει διολισθήσει σε τυραννίδα. Κυριαρχούν τ</w:t>
      </w:r>
      <w:r w:rsidRPr="00834AA6">
        <w:rPr>
          <w:rFonts w:eastAsia="Times New Roman" w:cs="Times New Roman"/>
          <w:szCs w:val="24"/>
        </w:rPr>
        <w:t>ο ψέμα</w:t>
      </w:r>
      <w:r>
        <w:rPr>
          <w:rFonts w:eastAsia="Times New Roman" w:cs="Times New Roman"/>
          <w:szCs w:val="24"/>
        </w:rPr>
        <w:t>,</w:t>
      </w:r>
      <w:r w:rsidRPr="00834AA6">
        <w:rPr>
          <w:rFonts w:eastAsia="Times New Roman" w:cs="Times New Roman"/>
          <w:szCs w:val="24"/>
        </w:rPr>
        <w:t xml:space="preserve"> η προπαγάνδα</w:t>
      </w:r>
      <w:r>
        <w:rPr>
          <w:rFonts w:eastAsia="Times New Roman" w:cs="Times New Roman"/>
          <w:szCs w:val="24"/>
        </w:rPr>
        <w:t>,</w:t>
      </w:r>
      <w:r w:rsidRPr="00834AA6">
        <w:rPr>
          <w:rFonts w:eastAsia="Times New Roman" w:cs="Times New Roman"/>
          <w:szCs w:val="24"/>
        </w:rPr>
        <w:t xml:space="preserve"> η διαστροφή της πραγματικότητας</w:t>
      </w:r>
      <w:r>
        <w:rPr>
          <w:rFonts w:eastAsia="Times New Roman" w:cs="Times New Roman"/>
          <w:szCs w:val="24"/>
        </w:rPr>
        <w:t>,</w:t>
      </w:r>
      <w:r w:rsidRPr="00834AA6">
        <w:rPr>
          <w:rFonts w:eastAsia="Times New Roman" w:cs="Times New Roman"/>
          <w:szCs w:val="24"/>
        </w:rPr>
        <w:t xml:space="preserve"> η βία</w:t>
      </w:r>
      <w:r>
        <w:rPr>
          <w:rFonts w:eastAsia="Times New Roman" w:cs="Times New Roman"/>
          <w:szCs w:val="24"/>
        </w:rPr>
        <w:t>,</w:t>
      </w:r>
      <w:r w:rsidRPr="00834AA6">
        <w:rPr>
          <w:rFonts w:eastAsia="Times New Roman" w:cs="Times New Roman"/>
          <w:szCs w:val="24"/>
        </w:rPr>
        <w:t xml:space="preserve"> η ανομία</w:t>
      </w:r>
      <w:r>
        <w:rPr>
          <w:rFonts w:eastAsia="Times New Roman" w:cs="Times New Roman"/>
          <w:szCs w:val="24"/>
        </w:rPr>
        <w:t>, οι</w:t>
      </w:r>
      <w:r w:rsidRPr="00834AA6">
        <w:rPr>
          <w:rFonts w:eastAsia="Times New Roman" w:cs="Times New Roman"/>
          <w:szCs w:val="24"/>
        </w:rPr>
        <w:t xml:space="preserve"> κρυφές σχέσεις με επιχειρηματίες</w:t>
      </w:r>
      <w:r>
        <w:rPr>
          <w:rFonts w:eastAsia="Times New Roman" w:cs="Times New Roman"/>
          <w:szCs w:val="24"/>
        </w:rPr>
        <w:t>,</w:t>
      </w:r>
      <w:r w:rsidRPr="00834AA6">
        <w:rPr>
          <w:rFonts w:eastAsia="Times New Roman" w:cs="Times New Roman"/>
          <w:szCs w:val="24"/>
        </w:rPr>
        <w:t xml:space="preserve"> ο έλεγχος </w:t>
      </w:r>
      <w:r>
        <w:rPr>
          <w:rFonts w:eastAsia="Times New Roman" w:cs="Times New Roman"/>
          <w:szCs w:val="24"/>
        </w:rPr>
        <w:t>σ</w:t>
      </w:r>
      <w:r w:rsidRPr="00834AA6">
        <w:rPr>
          <w:rFonts w:eastAsia="Times New Roman" w:cs="Times New Roman"/>
          <w:szCs w:val="24"/>
        </w:rPr>
        <w:t>την ενημέρωση</w:t>
      </w:r>
      <w:r>
        <w:rPr>
          <w:rFonts w:eastAsia="Times New Roman" w:cs="Times New Roman"/>
          <w:szCs w:val="24"/>
        </w:rPr>
        <w:t>,</w:t>
      </w:r>
      <w:r w:rsidRPr="00834AA6">
        <w:rPr>
          <w:rFonts w:eastAsia="Times New Roman" w:cs="Times New Roman"/>
          <w:szCs w:val="24"/>
        </w:rPr>
        <w:t xml:space="preserve"> </w:t>
      </w:r>
      <w:r w:rsidRPr="00834AA6">
        <w:rPr>
          <w:rFonts w:eastAsia="Times New Roman" w:cs="Times New Roman"/>
          <w:szCs w:val="24"/>
        </w:rPr>
        <w:t>ο κρατικός καπιταλισμός</w:t>
      </w:r>
      <w:r>
        <w:rPr>
          <w:rFonts w:eastAsia="Times New Roman" w:cs="Times New Roman"/>
          <w:szCs w:val="24"/>
        </w:rPr>
        <w:t>,</w:t>
      </w:r>
      <w:r w:rsidRPr="00834AA6">
        <w:rPr>
          <w:rFonts w:eastAsia="Times New Roman" w:cs="Times New Roman"/>
          <w:szCs w:val="24"/>
        </w:rPr>
        <w:t xml:space="preserve"> η συναλλαγή εντός και εκτός συνόρων</w:t>
      </w:r>
      <w:r>
        <w:rPr>
          <w:rFonts w:eastAsia="Times New Roman" w:cs="Times New Roman"/>
          <w:szCs w:val="24"/>
        </w:rPr>
        <w:t>,</w:t>
      </w:r>
      <w:r w:rsidRPr="00834AA6">
        <w:rPr>
          <w:rFonts w:eastAsia="Times New Roman" w:cs="Times New Roman"/>
          <w:szCs w:val="24"/>
        </w:rPr>
        <w:t xml:space="preserve"> η </w:t>
      </w:r>
      <w:r>
        <w:rPr>
          <w:rFonts w:eastAsia="Times New Roman" w:cs="Times New Roman"/>
          <w:szCs w:val="24"/>
        </w:rPr>
        <w:t xml:space="preserve">τρυφηλή </w:t>
      </w:r>
      <w:r w:rsidRPr="00834AA6">
        <w:rPr>
          <w:rFonts w:eastAsia="Times New Roman" w:cs="Times New Roman"/>
          <w:szCs w:val="24"/>
        </w:rPr>
        <w:t>και άσωτη ζωή</w:t>
      </w:r>
      <w:r>
        <w:rPr>
          <w:rFonts w:eastAsia="Times New Roman" w:cs="Times New Roman"/>
          <w:szCs w:val="24"/>
        </w:rPr>
        <w:t>. Έ</w:t>
      </w:r>
      <w:r w:rsidRPr="00834AA6">
        <w:rPr>
          <w:rFonts w:eastAsia="Times New Roman" w:cs="Times New Roman"/>
          <w:szCs w:val="24"/>
        </w:rPr>
        <w:t xml:space="preserve">να μείγμα </w:t>
      </w:r>
      <w:r>
        <w:rPr>
          <w:rFonts w:eastAsia="Times New Roman" w:cs="Times New Roman"/>
          <w:szCs w:val="24"/>
        </w:rPr>
        <w:t xml:space="preserve">περονισμού και </w:t>
      </w:r>
      <w:r w:rsidRPr="00834AA6">
        <w:rPr>
          <w:rFonts w:eastAsia="Times New Roman" w:cs="Times New Roman"/>
          <w:szCs w:val="24"/>
        </w:rPr>
        <w:t>σταλινισμού</w:t>
      </w:r>
      <w:r>
        <w:rPr>
          <w:rFonts w:eastAsia="Times New Roman" w:cs="Times New Roman"/>
          <w:szCs w:val="24"/>
        </w:rPr>
        <w:t>,</w:t>
      </w:r>
      <w:r w:rsidRPr="00834AA6">
        <w:rPr>
          <w:rFonts w:eastAsia="Times New Roman" w:cs="Times New Roman"/>
          <w:szCs w:val="24"/>
        </w:rPr>
        <w:t xml:space="preserve"> με μία νέα </w:t>
      </w:r>
      <w:r>
        <w:rPr>
          <w:rFonts w:eastAsia="Times New Roman" w:cs="Times New Roman"/>
          <w:szCs w:val="24"/>
        </w:rPr>
        <w:t xml:space="preserve">άρχουσα τάξη </w:t>
      </w:r>
      <w:r w:rsidRPr="00834AA6">
        <w:rPr>
          <w:rFonts w:eastAsia="Times New Roman" w:cs="Times New Roman"/>
          <w:szCs w:val="24"/>
        </w:rPr>
        <w:t>που περιφρονεί το δημόσιο αίσθημα</w:t>
      </w:r>
      <w:r>
        <w:rPr>
          <w:rFonts w:eastAsia="Times New Roman" w:cs="Times New Roman"/>
          <w:szCs w:val="24"/>
        </w:rPr>
        <w:t>,</w:t>
      </w:r>
      <w:r w:rsidRPr="00834AA6">
        <w:rPr>
          <w:rFonts w:eastAsia="Times New Roman" w:cs="Times New Roman"/>
          <w:szCs w:val="24"/>
        </w:rPr>
        <w:t xml:space="preserve"> υποτιμά τη νοημοσύνη του λαού και την αξιοπρέπειά του</w:t>
      </w:r>
      <w:r>
        <w:rPr>
          <w:rFonts w:eastAsia="Times New Roman" w:cs="Times New Roman"/>
          <w:szCs w:val="24"/>
        </w:rPr>
        <w:t>,</w:t>
      </w:r>
      <w:r w:rsidRPr="00834AA6">
        <w:rPr>
          <w:rFonts w:eastAsia="Times New Roman" w:cs="Times New Roman"/>
          <w:szCs w:val="24"/>
        </w:rPr>
        <w:t xml:space="preserve"> την ίδια ώρα που</w:t>
      </w:r>
      <w:r w:rsidRPr="00834AA6">
        <w:rPr>
          <w:rFonts w:eastAsia="Times New Roman" w:cs="Times New Roman"/>
          <w:szCs w:val="24"/>
        </w:rPr>
        <w:t xml:space="preserve"> δήθεν δίνει αγώνες για τους </w:t>
      </w:r>
      <w:r>
        <w:rPr>
          <w:rFonts w:eastAsia="Times New Roman" w:cs="Times New Roman"/>
          <w:szCs w:val="24"/>
        </w:rPr>
        <w:t>φτωχούς</w:t>
      </w:r>
      <w:r w:rsidRPr="00834AA6">
        <w:rPr>
          <w:rFonts w:eastAsia="Times New Roman" w:cs="Times New Roman"/>
          <w:szCs w:val="24"/>
        </w:rPr>
        <w:t xml:space="preserve"> από τα κότερα μιας νέας φιλόδοξης πλουτοκρατίας</w:t>
      </w:r>
      <w:r>
        <w:rPr>
          <w:rFonts w:eastAsia="Times New Roman" w:cs="Times New Roman"/>
          <w:szCs w:val="24"/>
        </w:rPr>
        <w:t>.</w:t>
      </w:r>
    </w:p>
    <w:p w14:paraId="4318B01E"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lastRenderedPageBreak/>
        <w:t>Μ</w:t>
      </w:r>
      <w:r w:rsidRPr="00834AA6">
        <w:rPr>
          <w:rFonts w:eastAsia="Times New Roman" w:cs="Times New Roman"/>
          <w:szCs w:val="24"/>
        </w:rPr>
        <w:t xml:space="preserve">άθαμε χθες πως ο </w:t>
      </w:r>
      <w:r>
        <w:rPr>
          <w:rFonts w:eastAsia="Times New Roman" w:cs="Times New Roman"/>
          <w:szCs w:val="24"/>
        </w:rPr>
        <w:t>κ.</w:t>
      </w:r>
      <w:r w:rsidRPr="00834AA6">
        <w:rPr>
          <w:rFonts w:eastAsia="Times New Roman" w:cs="Times New Roman"/>
          <w:szCs w:val="24"/>
        </w:rPr>
        <w:t xml:space="preserve"> Τσίπρας δεν έχει πρόβλημα με τα κότερα και θεωρεί </w:t>
      </w:r>
      <w:r>
        <w:rPr>
          <w:rFonts w:eastAsia="Times New Roman" w:cs="Times New Roman"/>
          <w:szCs w:val="24"/>
        </w:rPr>
        <w:t xml:space="preserve">ότι </w:t>
      </w:r>
      <w:r w:rsidRPr="00834AA6">
        <w:rPr>
          <w:rFonts w:eastAsia="Times New Roman" w:cs="Times New Roman"/>
          <w:szCs w:val="24"/>
        </w:rPr>
        <w:t>τα φαινόμενα σήψης και αδιαφορίας αποτελούν τμήμα της ιδιωτικής του ζωής</w:t>
      </w:r>
      <w:r>
        <w:rPr>
          <w:rFonts w:eastAsia="Times New Roman" w:cs="Times New Roman"/>
          <w:szCs w:val="24"/>
        </w:rPr>
        <w:t>. Πρότυπά</w:t>
      </w:r>
      <w:r w:rsidRPr="00834AA6">
        <w:rPr>
          <w:rFonts w:eastAsia="Times New Roman" w:cs="Times New Roman"/>
          <w:szCs w:val="24"/>
        </w:rPr>
        <w:t xml:space="preserve"> του</w:t>
      </w:r>
      <w:r>
        <w:rPr>
          <w:rFonts w:eastAsia="Times New Roman" w:cs="Times New Roman"/>
          <w:szCs w:val="24"/>
        </w:rPr>
        <w:t>,</w:t>
      </w:r>
      <w:r w:rsidRPr="00834AA6">
        <w:rPr>
          <w:rFonts w:eastAsia="Times New Roman" w:cs="Times New Roman"/>
          <w:szCs w:val="24"/>
        </w:rPr>
        <w:t xml:space="preserve"> βέβαια</w:t>
      </w:r>
      <w:r>
        <w:rPr>
          <w:rFonts w:eastAsia="Times New Roman" w:cs="Times New Roman"/>
          <w:szCs w:val="24"/>
        </w:rPr>
        <w:t>,</w:t>
      </w:r>
      <w:r w:rsidRPr="00834AA6">
        <w:rPr>
          <w:rFonts w:eastAsia="Times New Roman" w:cs="Times New Roman"/>
          <w:szCs w:val="24"/>
        </w:rPr>
        <w:t xml:space="preserve"> είναι ο αλήστου μνήμης </w:t>
      </w:r>
      <w:r>
        <w:rPr>
          <w:rFonts w:eastAsia="Times New Roman" w:cs="Times New Roman"/>
          <w:szCs w:val="24"/>
        </w:rPr>
        <w:t>Ε</w:t>
      </w:r>
      <w:r w:rsidRPr="00AF31CA">
        <w:rPr>
          <w:rFonts w:eastAsia="Times New Roman" w:cs="Times New Roman"/>
          <w:szCs w:val="24"/>
        </w:rPr>
        <w:t xml:space="preserve">νβέρ </w:t>
      </w:r>
      <w:r w:rsidRPr="00834AA6">
        <w:rPr>
          <w:rFonts w:eastAsia="Times New Roman" w:cs="Times New Roman"/>
          <w:szCs w:val="24"/>
        </w:rPr>
        <w:t xml:space="preserve">Χότζα και ο </w:t>
      </w:r>
      <w:r>
        <w:rPr>
          <w:rFonts w:eastAsia="Times New Roman" w:cs="Times New Roman"/>
          <w:szCs w:val="24"/>
        </w:rPr>
        <w:t>Μ</w:t>
      </w:r>
      <w:r w:rsidRPr="00834AA6">
        <w:rPr>
          <w:rFonts w:eastAsia="Times New Roman" w:cs="Times New Roman"/>
          <w:szCs w:val="24"/>
        </w:rPr>
        <w:t>αδούρο</w:t>
      </w:r>
      <w:r>
        <w:rPr>
          <w:rFonts w:eastAsia="Times New Roman" w:cs="Times New Roman"/>
          <w:szCs w:val="24"/>
        </w:rPr>
        <w:t>. Ο</w:t>
      </w:r>
      <w:r w:rsidRPr="00834AA6">
        <w:rPr>
          <w:rFonts w:eastAsia="Times New Roman" w:cs="Times New Roman"/>
          <w:szCs w:val="24"/>
        </w:rPr>
        <w:t xml:space="preserve"> Χότζα</w:t>
      </w:r>
      <w:r>
        <w:rPr>
          <w:rFonts w:eastAsia="Times New Roman" w:cs="Times New Roman"/>
          <w:szCs w:val="24"/>
        </w:rPr>
        <w:t xml:space="preserve">, </w:t>
      </w:r>
      <w:r w:rsidRPr="00834AA6">
        <w:rPr>
          <w:rFonts w:eastAsia="Times New Roman" w:cs="Times New Roman"/>
          <w:szCs w:val="24"/>
        </w:rPr>
        <w:t>ζούσε σε παλάτια</w:t>
      </w:r>
      <w:r>
        <w:rPr>
          <w:rFonts w:eastAsia="Times New Roman" w:cs="Times New Roman"/>
          <w:szCs w:val="24"/>
        </w:rPr>
        <w:t>,</w:t>
      </w:r>
      <w:r w:rsidRPr="00834AA6">
        <w:rPr>
          <w:rFonts w:eastAsia="Times New Roman" w:cs="Times New Roman"/>
          <w:szCs w:val="24"/>
        </w:rPr>
        <w:t xml:space="preserve"> αλλά δεν μπορούσε</w:t>
      </w:r>
      <w:r>
        <w:rPr>
          <w:rFonts w:eastAsia="Times New Roman" w:cs="Times New Roman"/>
          <w:szCs w:val="24"/>
        </w:rPr>
        <w:t xml:space="preserve"> -όπως </w:t>
      </w:r>
      <w:r w:rsidRPr="00834AA6">
        <w:rPr>
          <w:rFonts w:eastAsia="Times New Roman" w:cs="Times New Roman"/>
          <w:szCs w:val="24"/>
        </w:rPr>
        <w:t>έλεγαν στο λαό</w:t>
      </w:r>
      <w:r>
        <w:rPr>
          <w:rFonts w:eastAsia="Times New Roman" w:cs="Times New Roman"/>
          <w:szCs w:val="24"/>
        </w:rPr>
        <w:t>-</w:t>
      </w:r>
      <w:r w:rsidRPr="00834AA6">
        <w:rPr>
          <w:rFonts w:eastAsia="Times New Roman" w:cs="Times New Roman"/>
          <w:szCs w:val="24"/>
        </w:rPr>
        <w:t xml:space="preserve"> να τα χαρεί</w:t>
      </w:r>
      <w:r>
        <w:rPr>
          <w:rFonts w:eastAsia="Times New Roman" w:cs="Times New Roman"/>
          <w:szCs w:val="24"/>
        </w:rPr>
        <w:t>, γ</w:t>
      </w:r>
      <w:r w:rsidRPr="00834AA6">
        <w:rPr>
          <w:rFonts w:eastAsia="Times New Roman" w:cs="Times New Roman"/>
          <w:szCs w:val="24"/>
        </w:rPr>
        <w:t xml:space="preserve">ιατί </w:t>
      </w:r>
      <w:r>
        <w:rPr>
          <w:rFonts w:eastAsia="Times New Roman" w:cs="Times New Roman"/>
          <w:szCs w:val="24"/>
        </w:rPr>
        <w:t>έμενε</w:t>
      </w:r>
      <w:r w:rsidRPr="00834AA6">
        <w:rPr>
          <w:rFonts w:eastAsia="Times New Roman" w:cs="Times New Roman"/>
          <w:szCs w:val="24"/>
        </w:rPr>
        <w:t xml:space="preserve"> ξάγρυπνος όλη τη νύχτα για να σκέφτεται το λαό και τα προβλήματά του</w:t>
      </w:r>
      <w:r>
        <w:rPr>
          <w:rFonts w:eastAsia="Times New Roman" w:cs="Times New Roman"/>
          <w:szCs w:val="24"/>
        </w:rPr>
        <w:t>. Ο</w:t>
      </w:r>
      <w:r w:rsidRPr="00834AA6">
        <w:rPr>
          <w:rFonts w:eastAsia="Times New Roman" w:cs="Times New Roman"/>
          <w:szCs w:val="24"/>
        </w:rPr>
        <w:t xml:space="preserve"> </w:t>
      </w:r>
      <w:r>
        <w:rPr>
          <w:rFonts w:eastAsia="Times New Roman" w:cs="Times New Roman"/>
          <w:szCs w:val="24"/>
        </w:rPr>
        <w:t>Μ</w:t>
      </w:r>
      <w:r w:rsidRPr="00834AA6">
        <w:rPr>
          <w:rFonts w:eastAsia="Times New Roman" w:cs="Times New Roman"/>
          <w:szCs w:val="24"/>
        </w:rPr>
        <w:t>αδούρο</w:t>
      </w:r>
      <w:r>
        <w:rPr>
          <w:rFonts w:eastAsia="Times New Roman" w:cs="Times New Roman"/>
          <w:szCs w:val="24"/>
        </w:rPr>
        <w:t xml:space="preserve">, </w:t>
      </w:r>
      <w:r w:rsidRPr="00834AA6">
        <w:rPr>
          <w:rFonts w:eastAsia="Times New Roman" w:cs="Times New Roman"/>
          <w:szCs w:val="24"/>
        </w:rPr>
        <w:t xml:space="preserve">βλέπει ότι ο λαός </w:t>
      </w:r>
      <w:r>
        <w:rPr>
          <w:rFonts w:eastAsia="Times New Roman" w:cs="Times New Roman"/>
          <w:szCs w:val="24"/>
        </w:rPr>
        <w:t>του</w:t>
      </w:r>
      <w:r w:rsidRPr="00834AA6">
        <w:rPr>
          <w:rFonts w:eastAsia="Times New Roman" w:cs="Times New Roman"/>
          <w:szCs w:val="24"/>
        </w:rPr>
        <w:t xml:space="preserve"> πεινάει</w:t>
      </w:r>
      <w:r>
        <w:rPr>
          <w:rFonts w:eastAsia="Times New Roman" w:cs="Times New Roman"/>
          <w:szCs w:val="24"/>
        </w:rPr>
        <w:t>,</w:t>
      </w:r>
      <w:r w:rsidRPr="00834AA6">
        <w:rPr>
          <w:rFonts w:eastAsia="Times New Roman" w:cs="Times New Roman"/>
          <w:szCs w:val="24"/>
        </w:rPr>
        <w:t xml:space="preserve"> ό</w:t>
      </w:r>
      <w:r w:rsidRPr="00834AA6">
        <w:rPr>
          <w:rFonts w:eastAsia="Times New Roman" w:cs="Times New Roman"/>
          <w:szCs w:val="24"/>
        </w:rPr>
        <w:t>τι γίνονται γέννες στα νοσοκομεία χωρίς ηλεκτρικό ρεύμα</w:t>
      </w:r>
      <w:r>
        <w:rPr>
          <w:rFonts w:eastAsia="Times New Roman" w:cs="Times New Roman"/>
          <w:szCs w:val="24"/>
        </w:rPr>
        <w:t>,</w:t>
      </w:r>
      <w:r w:rsidRPr="00834AA6">
        <w:rPr>
          <w:rFonts w:eastAsia="Times New Roman" w:cs="Times New Roman"/>
          <w:szCs w:val="24"/>
        </w:rPr>
        <w:t xml:space="preserve"> ότι έχει αποδεκατιστεί ο ζωολογι</w:t>
      </w:r>
      <w:r>
        <w:rPr>
          <w:rFonts w:eastAsia="Times New Roman" w:cs="Times New Roman"/>
          <w:szCs w:val="24"/>
        </w:rPr>
        <w:t>κός κήπος του Καράκας και οι άνθρωποι έχουν</w:t>
      </w:r>
      <w:r w:rsidRPr="00834AA6">
        <w:rPr>
          <w:rFonts w:eastAsia="Times New Roman" w:cs="Times New Roman"/>
          <w:szCs w:val="24"/>
        </w:rPr>
        <w:t xml:space="preserve"> σφάξει </w:t>
      </w:r>
      <w:r>
        <w:rPr>
          <w:rFonts w:eastAsia="Times New Roman" w:cs="Times New Roman"/>
          <w:szCs w:val="24"/>
        </w:rPr>
        <w:t>και έχουν φάει</w:t>
      </w:r>
      <w:r w:rsidRPr="00834AA6">
        <w:rPr>
          <w:rFonts w:eastAsia="Times New Roman" w:cs="Times New Roman"/>
          <w:szCs w:val="24"/>
        </w:rPr>
        <w:t xml:space="preserve"> τα λιοντάρια</w:t>
      </w:r>
      <w:r>
        <w:rPr>
          <w:rFonts w:eastAsia="Times New Roman" w:cs="Times New Roman"/>
          <w:szCs w:val="24"/>
        </w:rPr>
        <w:t>. Τ</w:t>
      </w:r>
      <w:r w:rsidRPr="00834AA6">
        <w:rPr>
          <w:rFonts w:eastAsia="Times New Roman" w:cs="Times New Roman"/>
          <w:szCs w:val="24"/>
        </w:rPr>
        <w:t xml:space="preserve">α λιοντάρια </w:t>
      </w:r>
      <w:r>
        <w:rPr>
          <w:rFonts w:eastAsia="Times New Roman" w:cs="Times New Roman"/>
          <w:szCs w:val="24"/>
        </w:rPr>
        <w:t>έφαγαν</w:t>
      </w:r>
      <w:r w:rsidRPr="00834AA6">
        <w:rPr>
          <w:rFonts w:eastAsia="Times New Roman" w:cs="Times New Roman"/>
          <w:szCs w:val="24"/>
        </w:rPr>
        <w:t xml:space="preserve"> οι άνθρωποι στη Βενεζουέλα</w:t>
      </w:r>
      <w:r>
        <w:rPr>
          <w:rFonts w:eastAsia="Times New Roman" w:cs="Times New Roman"/>
          <w:szCs w:val="24"/>
        </w:rPr>
        <w:t>!</w:t>
      </w:r>
      <w:r w:rsidRPr="00834AA6">
        <w:rPr>
          <w:rFonts w:eastAsia="Times New Roman" w:cs="Times New Roman"/>
          <w:szCs w:val="24"/>
        </w:rPr>
        <w:t xml:space="preserve"> Εκεί τους </w:t>
      </w:r>
      <w:r>
        <w:rPr>
          <w:rFonts w:eastAsia="Times New Roman" w:cs="Times New Roman"/>
          <w:szCs w:val="24"/>
        </w:rPr>
        <w:t xml:space="preserve">κατάντησε </w:t>
      </w:r>
      <w:r w:rsidRPr="00834AA6">
        <w:rPr>
          <w:rFonts w:eastAsia="Times New Roman" w:cs="Times New Roman"/>
          <w:szCs w:val="24"/>
        </w:rPr>
        <w:t xml:space="preserve">ο </w:t>
      </w:r>
      <w:r>
        <w:rPr>
          <w:rFonts w:eastAsia="Times New Roman" w:cs="Times New Roman"/>
          <w:szCs w:val="24"/>
        </w:rPr>
        <w:t>Μ</w:t>
      </w:r>
      <w:r w:rsidRPr="00834AA6">
        <w:rPr>
          <w:rFonts w:eastAsia="Times New Roman" w:cs="Times New Roman"/>
          <w:szCs w:val="24"/>
        </w:rPr>
        <w:t xml:space="preserve">αδούρο </w:t>
      </w:r>
      <w:r>
        <w:rPr>
          <w:rFonts w:eastAsia="Times New Roman" w:cs="Times New Roman"/>
          <w:szCs w:val="24"/>
        </w:rPr>
        <w:t>σας!</w:t>
      </w:r>
    </w:p>
    <w:p w14:paraId="4318B01F"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Αυτο</w:t>
      </w:r>
      <w:r>
        <w:rPr>
          <w:rFonts w:eastAsia="Times New Roman" w:cs="Times New Roman"/>
          <w:szCs w:val="24"/>
        </w:rPr>
        <w:t>ί,</w:t>
      </w:r>
      <w:r w:rsidRPr="00834AA6">
        <w:rPr>
          <w:rFonts w:eastAsia="Times New Roman" w:cs="Times New Roman"/>
          <w:szCs w:val="24"/>
        </w:rPr>
        <w:t xml:space="preserve"> λοιπόν</w:t>
      </w:r>
      <w:r>
        <w:rPr>
          <w:rFonts w:eastAsia="Times New Roman" w:cs="Times New Roman"/>
          <w:szCs w:val="24"/>
        </w:rPr>
        <w:t>,</w:t>
      </w:r>
      <w:r w:rsidRPr="00834AA6">
        <w:rPr>
          <w:rFonts w:eastAsia="Times New Roman" w:cs="Times New Roman"/>
          <w:szCs w:val="24"/>
        </w:rPr>
        <w:t xml:space="preserve"> είναι τα πρότυπα </w:t>
      </w:r>
      <w:r>
        <w:rPr>
          <w:rFonts w:eastAsia="Times New Roman" w:cs="Times New Roman"/>
          <w:szCs w:val="24"/>
        </w:rPr>
        <w:t xml:space="preserve">σας. Και ο κ. Τσίπρας λέει </w:t>
      </w:r>
      <w:r w:rsidRPr="00834AA6">
        <w:rPr>
          <w:rFonts w:eastAsia="Times New Roman" w:cs="Times New Roman"/>
          <w:szCs w:val="24"/>
        </w:rPr>
        <w:t xml:space="preserve">ότι </w:t>
      </w:r>
      <w:r>
        <w:rPr>
          <w:rFonts w:eastAsia="Times New Roman" w:cs="Times New Roman"/>
          <w:szCs w:val="24"/>
        </w:rPr>
        <w:t>αγωνιά</w:t>
      </w:r>
      <w:r w:rsidRPr="00834AA6">
        <w:rPr>
          <w:rFonts w:eastAsia="Times New Roman" w:cs="Times New Roman"/>
          <w:szCs w:val="24"/>
        </w:rPr>
        <w:t xml:space="preserve"> για το λαό</w:t>
      </w:r>
      <w:r>
        <w:rPr>
          <w:rFonts w:eastAsia="Times New Roman" w:cs="Times New Roman"/>
          <w:szCs w:val="24"/>
        </w:rPr>
        <w:t xml:space="preserve">. </w:t>
      </w:r>
    </w:p>
    <w:p w14:paraId="4318B020"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lastRenderedPageBreak/>
        <w:t>Κ</w:t>
      </w:r>
      <w:r w:rsidRPr="00834AA6">
        <w:rPr>
          <w:rFonts w:eastAsia="Times New Roman" w:cs="Times New Roman"/>
          <w:szCs w:val="24"/>
        </w:rPr>
        <w:t>αι επειδή σας φαίνονται περίεργα όλα αυτά</w:t>
      </w:r>
      <w:r>
        <w:rPr>
          <w:rFonts w:eastAsia="Times New Roman" w:cs="Times New Roman"/>
          <w:szCs w:val="24"/>
        </w:rPr>
        <w:t>,</w:t>
      </w:r>
      <w:r w:rsidRPr="00834AA6">
        <w:rPr>
          <w:rFonts w:eastAsia="Times New Roman" w:cs="Times New Roman"/>
          <w:szCs w:val="24"/>
        </w:rPr>
        <w:t xml:space="preserve"> θέλω να σας πω ότι ο Θουκυδίδης έλεγε ότι η υβριστική </w:t>
      </w:r>
      <w:r>
        <w:rPr>
          <w:rFonts w:eastAsia="Times New Roman" w:cs="Times New Roman"/>
          <w:szCs w:val="24"/>
        </w:rPr>
        <w:t>δ</w:t>
      </w:r>
      <w:r w:rsidRPr="00834AA6">
        <w:rPr>
          <w:rFonts w:eastAsia="Times New Roman" w:cs="Times New Roman"/>
          <w:szCs w:val="24"/>
        </w:rPr>
        <w:t>ημόσια έκφραση του λόγου αποτελεί περιφρόνηση προς το λαό</w:t>
      </w:r>
      <w:r>
        <w:rPr>
          <w:rFonts w:eastAsia="Times New Roman" w:cs="Times New Roman"/>
          <w:szCs w:val="24"/>
        </w:rPr>
        <w:t>. Και έ</w:t>
      </w:r>
      <w:r w:rsidRPr="00834AA6">
        <w:rPr>
          <w:rFonts w:eastAsia="Times New Roman" w:cs="Times New Roman"/>
          <w:szCs w:val="24"/>
        </w:rPr>
        <w:t xml:space="preserve">γραψε </w:t>
      </w:r>
      <w:r>
        <w:rPr>
          <w:rFonts w:eastAsia="Times New Roman" w:cs="Times New Roman"/>
          <w:szCs w:val="24"/>
        </w:rPr>
        <w:t>πως η αυ</w:t>
      </w:r>
      <w:r>
        <w:rPr>
          <w:rFonts w:eastAsia="Times New Roman" w:cs="Times New Roman"/>
          <w:szCs w:val="24"/>
        </w:rPr>
        <w:t xml:space="preserve">θάδης επίδειξη, η λαμπρότητά της ιδιωτικής ζωής, η </w:t>
      </w:r>
      <w:r w:rsidRPr="00834AA6">
        <w:rPr>
          <w:rFonts w:eastAsia="Times New Roman" w:cs="Times New Roman"/>
          <w:szCs w:val="24"/>
        </w:rPr>
        <w:t>ηδυπαθής λαμπρότητα δημιουργεί υπόνοιες τυραννίδας</w:t>
      </w:r>
      <w:r>
        <w:rPr>
          <w:rFonts w:eastAsia="Times New Roman" w:cs="Times New Roman"/>
          <w:szCs w:val="24"/>
        </w:rPr>
        <w:t>.</w:t>
      </w:r>
    </w:p>
    <w:p w14:paraId="4318B021"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Ο </w:t>
      </w:r>
      <w:r w:rsidRPr="00834AA6">
        <w:rPr>
          <w:rFonts w:eastAsia="Times New Roman" w:cs="Times New Roman"/>
          <w:szCs w:val="24"/>
        </w:rPr>
        <w:t>Αριστοτέλης έγραψε ότι ο τύραννος επιδιώκει τις απολαύσεις</w:t>
      </w:r>
      <w:r>
        <w:rPr>
          <w:rFonts w:eastAsia="Times New Roman" w:cs="Times New Roman"/>
          <w:szCs w:val="24"/>
        </w:rPr>
        <w:t>, ενώ ο βασιλιάς -ο</w:t>
      </w:r>
      <w:r w:rsidRPr="00834AA6">
        <w:rPr>
          <w:rFonts w:eastAsia="Times New Roman" w:cs="Times New Roman"/>
          <w:szCs w:val="24"/>
        </w:rPr>
        <w:t xml:space="preserve"> ηγέτης δηλαδή</w:t>
      </w:r>
      <w:r>
        <w:rPr>
          <w:rFonts w:eastAsia="Times New Roman" w:cs="Times New Roman"/>
          <w:szCs w:val="24"/>
        </w:rPr>
        <w:t>-</w:t>
      </w:r>
      <w:r w:rsidRPr="00834AA6">
        <w:rPr>
          <w:rFonts w:eastAsia="Times New Roman" w:cs="Times New Roman"/>
          <w:szCs w:val="24"/>
        </w:rPr>
        <w:t xml:space="preserve"> το κοινό καλό και τις τιμές</w:t>
      </w:r>
      <w:r>
        <w:rPr>
          <w:rFonts w:eastAsia="Times New Roman" w:cs="Times New Roman"/>
          <w:szCs w:val="24"/>
        </w:rPr>
        <w:t>.</w:t>
      </w:r>
      <w:r w:rsidRPr="00834AA6">
        <w:rPr>
          <w:rFonts w:eastAsia="Times New Roman" w:cs="Times New Roman"/>
          <w:szCs w:val="24"/>
        </w:rPr>
        <w:t xml:space="preserve"> </w:t>
      </w:r>
    </w:p>
    <w:p w14:paraId="4318B022" w14:textId="77777777" w:rsidR="001D7CFB" w:rsidRDefault="00EB4E04">
      <w:pPr>
        <w:spacing w:line="600" w:lineRule="auto"/>
        <w:ind w:firstLine="720"/>
        <w:jc w:val="both"/>
        <w:rPr>
          <w:rFonts w:eastAsia="Times New Roman" w:cs="Times New Roman"/>
          <w:szCs w:val="24"/>
        </w:rPr>
      </w:pPr>
      <w:r w:rsidRPr="00834AA6">
        <w:rPr>
          <w:rFonts w:eastAsia="Times New Roman" w:cs="Times New Roman"/>
          <w:szCs w:val="24"/>
        </w:rPr>
        <w:t>Αυτή είναι η διαφορά</w:t>
      </w:r>
      <w:r>
        <w:rPr>
          <w:rFonts w:eastAsia="Times New Roman" w:cs="Times New Roman"/>
          <w:szCs w:val="24"/>
        </w:rPr>
        <w:t xml:space="preserve">. Ο </w:t>
      </w:r>
      <w:r w:rsidRPr="00834AA6">
        <w:rPr>
          <w:rFonts w:eastAsia="Times New Roman" w:cs="Times New Roman"/>
          <w:szCs w:val="24"/>
        </w:rPr>
        <w:t>κ</w:t>
      </w:r>
      <w:r>
        <w:rPr>
          <w:rFonts w:eastAsia="Times New Roman" w:cs="Times New Roman"/>
          <w:szCs w:val="24"/>
        </w:rPr>
        <w:t>.</w:t>
      </w:r>
      <w:r w:rsidRPr="00834AA6">
        <w:rPr>
          <w:rFonts w:eastAsia="Times New Roman" w:cs="Times New Roman"/>
          <w:szCs w:val="24"/>
        </w:rPr>
        <w:t xml:space="preserve"> Τσίπρας έχει επιλέξει τη λαμπρότητα της ιδιωτικής </w:t>
      </w:r>
      <w:r>
        <w:rPr>
          <w:rFonts w:eastAsia="Times New Roman" w:cs="Times New Roman"/>
          <w:szCs w:val="24"/>
        </w:rPr>
        <w:t xml:space="preserve">ζωής </w:t>
      </w:r>
      <w:r w:rsidRPr="00834AA6">
        <w:rPr>
          <w:rFonts w:eastAsia="Times New Roman" w:cs="Times New Roman"/>
          <w:szCs w:val="24"/>
        </w:rPr>
        <w:t>και τις απολαύσεις</w:t>
      </w:r>
      <w:r>
        <w:rPr>
          <w:rFonts w:eastAsia="Times New Roman" w:cs="Times New Roman"/>
          <w:szCs w:val="24"/>
        </w:rPr>
        <w:t>. Αυτό, όμως,</w:t>
      </w:r>
      <w:r w:rsidRPr="00834AA6">
        <w:rPr>
          <w:rFonts w:eastAsia="Times New Roman" w:cs="Times New Roman"/>
          <w:szCs w:val="24"/>
        </w:rPr>
        <w:t xml:space="preserve"> δεν είναι </w:t>
      </w:r>
      <w:r>
        <w:rPr>
          <w:rFonts w:eastAsia="Times New Roman" w:cs="Times New Roman"/>
          <w:szCs w:val="24"/>
        </w:rPr>
        <w:t>ηγεσία,</w:t>
      </w:r>
      <w:r w:rsidRPr="00834AA6">
        <w:rPr>
          <w:rFonts w:eastAsia="Times New Roman" w:cs="Times New Roman"/>
          <w:szCs w:val="24"/>
        </w:rPr>
        <w:t xml:space="preserve"> είναι τυραννία</w:t>
      </w:r>
      <w:r>
        <w:rPr>
          <w:rFonts w:eastAsia="Times New Roman" w:cs="Times New Roman"/>
          <w:szCs w:val="24"/>
        </w:rPr>
        <w:t>.</w:t>
      </w:r>
    </w:p>
    <w:p w14:paraId="4318B023"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Ήταν κουρασμένος, ακούσαμε τ</w:t>
      </w:r>
      <w:r w:rsidRPr="00834AA6">
        <w:rPr>
          <w:rFonts w:eastAsia="Times New Roman" w:cs="Times New Roman"/>
          <w:szCs w:val="24"/>
        </w:rPr>
        <w:t>η συνεργάτιδά του να λέει για το ολέθριο καλοκαίρι του 2018</w:t>
      </w:r>
      <w:r>
        <w:rPr>
          <w:rFonts w:eastAsia="Times New Roman" w:cs="Times New Roman"/>
          <w:szCs w:val="24"/>
        </w:rPr>
        <w:t>,</w:t>
      </w:r>
      <w:r w:rsidRPr="00834AA6">
        <w:rPr>
          <w:rFonts w:eastAsia="Times New Roman" w:cs="Times New Roman"/>
          <w:szCs w:val="24"/>
        </w:rPr>
        <w:t xml:space="preserve"> </w:t>
      </w:r>
      <w:r>
        <w:rPr>
          <w:rFonts w:eastAsia="Times New Roman" w:cs="Times New Roman"/>
          <w:szCs w:val="24"/>
        </w:rPr>
        <w:t>ο κ.</w:t>
      </w:r>
      <w:r w:rsidRPr="00834AA6">
        <w:rPr>
          <w:rFonts w:eastAsia="Times New Roman" w:cs="Times New Roman"/>
          <w:szCs w:val="24"/>
        </w:rPr>
        <w:t xml:space="preserve"> Τσίπρας</w:t>
      </w:r>
      <w:r>
        <w:rPr>
          <w:rFonts w:eastAsia="Times New Roman" w:cs="Times New Roman"/>
          <w:szCs w:val="24"/>
        </w:rPr>
        <w:t>. Από τι</w:t>
      </w:r>
      <w:r w:rsidRPr="00834AA6">
        <w:rPr>
          <w:rFonts w:eastAsia="Times New Roman" w:cs="Times New Roman"/>
          <w:szCs w:val="24"/>
        </w:rPr>
        <w:t xml:space="preserve"> έχει κουραστεί ο </w:t>
      </w:r>
      <w:r>
        <w:rPr>
          <w:rFonts w:eastAsia="Times New Roman" w:cs="Times New Roman"/>
          <w:szCs w:val="24"/>
        </w:rPr>
        <w:t>κ.</w:t>
      </w:r>
      <w:r w:rsidRPr="00834AA6">
        <w:rPr>
          <w:rFonts w:eastAsia="Times New Roman" w:cs="Times New Roman"/>
          <w:szCs w:val="24"/>
        </w:rPr>
        <w:t xml:space="preserve"> Τσίπ</w:t>
      </w:r>
      <w:r w:rsidRPr="00834AA6">
        <w:rPr>
          <w:rFonts w:eastAsia="Times New Roman" w:cs="Times New Roman"/>
          <w:szCs w:val="24"/>
        </w:rPr>
        <w:t>ρας</w:t>
      </w:r>
      <w:r>
        <w:rPr>
          <w:rFonts w:eastAsia="Times New Roman" w:cs="Times New Roman"/>
          <w:szCs w:val="24"/>
        </w:rPr>
        <w:t>,</w:t>
      </w:r>
      <w:r w:rsidRPr="00834AA6">
        <w:rPr>
          <w:rFonts w:eastAsia="Times New Roman" w:cs="Times New Roman"/>
          <w:szCs w:val="24"/>
        </w:rPr>
        <w:t xml:space="preserve"> κυρίες και κύριοι συνάδελφοι</w:t>
      </w:r>
      <w:r>
        <w:rPr>
          <w:rFonts w:eastAsia="Times New Roman" w:cs="Times New Roman"/>
          <w:szCs w:val="24"/>
        </w:rPr>
        <w:t>; Κ</w:t>
      </w:r>
      <w:r w:rsidRPr="00834AA6">
        <w:rPr>
          <w:rFonts w:eastAsia="Times New Roman" w:cs="Times New Roman"/>
          <w:szCs w:val="24"/>
        </w:rPr>
        <w:t xml:space="preserve">ουράστηκε να </w:t>
      </w:r>
      <w:r>
        <w:rPr>
          <w:rFonts w:eastAsia="Times New Roman" w:cs="Times New Roman"/>
          <w:szCs w:val="24"/>
        </w:rPr>
        <w:t>υπογράφει</w:t>
      </w:r>
      <w:r w:rsidRPr="00834AA6">
        <w:rPr>
          <w:rFonts w:eastAsia="Times New Roman" w:cs="Times New Roman"/>
          <w:szCs w:val="24"/>
        </w:rPr>
        <w:t xml:space="preserve"> μνημόνια</w:t>
      </w:r>
      <w:r>
        <w:rPr>
          <w:rFonts w:eastAsia="Times New Roman" w:cs="Times New Roman"/>
          <w:szCs w:val="24"/>
        </w:rPr>
        <w:t>,</w:t>
      </w:r>
      <w:r w:rsidRPr="00834AA6">
        <w:rPr>
          <w:rFonts w:eastAsia="Times New Roman" w:cs="Times New Roman"/>
          <w:szCs w:val="24"/>
        </w:rPr>
        <w:t xml:space="preserve"> να κόβει το </w:t>
      </w:r>
      <w:r>
        <w:rPr>
          <w:rFonts w:eastAsia="Times New Roman" w:cs="Times New Roman"/>
          <w:szCs w:val="24"/>
        </w:rPr>
        <w:t>ΕΚΑΣ,</w:t>
      </w:r>
      <w:r w:rsidRPr="00834AA6">
        <w:rPr>
          <w:rFonts w:eastAsia="Times New Roman" w:cs="Times New Roman"/>
          <w:szCs w:val="24"/>
        </w:rPr>
        <w:t xml:space="preserve"> να ρίχνει έξω τη ΔΕΗ και τα ΕΛΤΑ</w:t>
      </w:r>
      <w:r>
        <w:rPr>
          <w:rFonts w:eastAsia="Times New Roman" w:cs="Times New Roman"/>
          <w:szCs w:val="24"/>
        </w:rPr>
        <w:t>, ν</w:t>
      </w:r>
      <w:r w:rsidRPr="00834AA6">
        <w:rPr>
          <w:rFonts w:eastAsia="Times New Roman" w:cs="Times New Roman"/>
          <w:szCs w:val="24"/>
        </w:rPr>
        <w:t>α βάζει φόρους και capital control</w:t>
      </w:r>
      <w:r>
        <w:rPr>
          <w:rFonts w:eastAsia="Times New Roman" w:cs="Times New Roman"/>
          <w:szCs w:val="24"/>
        </w:rPr>
        <w:t>,</w:t>
      </w:r>
      <w:r w:rsidRPr="00834AA6">
        <w:rPr>
          <w:rFonts w:eastAsia="Times New Roman" w:cs="Times New Roman"/>
          <w:szCs w:val="24"/>
        </w:rPr>
        <w:t xml:space="preserve"> να καταστρέφει τις τράπεζες</w:t>
      </w:r>
      <w:r>
        <w:rPr>
          <w:rFonts w:eastAsia="Times New Roman" w:cs="Times New Roman"/>
          <w:szCs w:val="24"/>
        </w:rPr>
        <w:t>,</w:t>
      </w:r>
      <w:r w:rsidRPr="00834AA6">
        <w:rPr>
          <w:rFonts w:eastAsia="Times New Roman" w:cs="Times New Roman"/>
          <w:szCs w:val="24"/>
        </w:rPr>
        <w:t xml:space="preserve"> να </w:t>
      </w:r>
      <w:r w:rsidRPr="00834AA6">
        <w:rPr>
          <w:rFonts w:eastAsia="Times New Roman" w:cs="Times New Roman"/>
          <w:szCs w:val="24"/>
        </w:rPr>
        <w:lastRenderedPageBreak/>
        <w:t>παρα</w:t>
      </w:r>
      <w:r>
        <w:rPr>
          <w:rFonts w:eastAsia="Times New Roman" w:cs="Times New Roman"/>
          <w:szCs w:val="24"/>
        </w:rPr>
        <w:t xml:space="preserve">δίδει τη δημόσια περιουσία στο </w:t>
      </w:r>
      <w:r>
        <w:rPr>
          <w:rFonts w:eastAsia="Times New Roman" w:cs="Times New Roman"/>
          <w:szCs w:val="24"/>
        </w:rPr>
        <w:t>υ</w:t>
      </w:r>
      <w:r w:rsidRPr="00834AA6">
        <w:rPr>
          <w:rFonts w:eastAsia="Times New Roman" w:cs="Times New Roman"/>
          <w:szCs w:val="24"/>
        </w:rPr>
        <w:t>πε</w:t>
      </w:r>
      <w:r>
        <w:rPr>
          <w:rFonts w:eastAsia="Times New Roman" w:cs="Times New Roman"/>
          <w:szCs w:val="24"/>
        </w:rPr>
        <w:t>ρταμείο και τη Μακεδονία στο</w:t>
      </w:r>
      <w:r>
        <w:rPr>
          <w:rFonts w:eastAsia="Times New Roman" w:cs="Times New Roman"/>
          <w:szCs w:val="24"/>
        </w:rPr>
        <w:t>υς Σ</w:t>
      </w:r>
      <w:r w:rsidRPr="00834AA6">
        <w:rPr>
          <w:rFonts w:eastAsia="Times New Roman" w:cs="Times New Roman"/>
          <w:szCs w:val="24"/>
        </w:rPr>
        <w:t>λάβους</w:t>
      </w:r>
      <w:r>
        <w:rPr>
          <w:rFonts w:eastAsia="Times New Roman" w:cs="Times New Roman"/>
          <w:szCs w:val="24"/>
        </w:rPr>
        <w:t>,</w:t>
      </w:r>
      <w:r w:rsidRPr="00834AA6">
        <w:rPr>
          <w:rFonts w:eastAsia="Times New Roman" w:cs="Times New Roman"/>
          <w:szCs w:val="24"/>
        </w:rPr>
        <w:t xml:space="preserve"> να πηγαίνει </w:t>
      </w:r>
      <w:r>
        <w:rPr>
          <w:rFonts w:eastAsia="Times New Roman" w:cs="Times New Roman"/>
          <w:szCs w:val="24"/>
        </w:rPr>
        <w:t>β</w:t>
      </w:r>
      <w:r w:rsidRPr="00834AA6">
        <w:rPr>
          <w:rFonts w:eastAsia="Times New Roman" w:cs="Times New Roman"/>
          <w:szCs w:val="24"/>
        </w:rPr>
        <w:t>όλτες με το</w:t>
      </w:r>
      <w:r>
        <w:rPr>
          <w:rFonts w:eastAsia="Times New Roman" w:cs="Times New Roman"/>
          <w:szCs w:val="24"/>
        </w:rPr>
        <w:t>ν</w:t>
      </w:r>
      <w:r w:rsidRPr="00834AA6">
        <w:rPr>
          <w:rFonts w:eastAsia="Times New Roman" w:cs="Times New Roman"/>
          <w:szCs w:val="24"/>
        </w:rPr>
        <w:t xml:space="preserve"> </w:t>
      </w:r>
      <w:r>
        <w:rPr>
          <w:rFonts w:eastAsia="Times New Roman" w:cs="Times New Roman"/>
          <w:szCs w:val="24"/>
        </w:rPr>
        <w:t>Ζάεφ</w:t>
      </w:r>
      <w:r w:rsidRPr="00834AA6">
        <w:rPr>
          <w:rFonts w:eastAsia="Times New Roman" w:cs="Times New Roman"/>
          <w:szCs w:val="24"/>
        </w:rPr>
        <w:t xml:space="preserve"> στο </w:t>
      </w:r>
      <w:r w:rsidRPr="005920F7">
        <w:rPr>
          <w:rFonts w:eastAsia="Times New Roman" w:cs="Times New Roman"/>
          <w:szCs w:val="24"/>
        </w:rPr>
        <w:t xml:space="preserve">Μόσταρ </w:t>
      </w:r>
      <w:r w:rsidRPr="00834AA6">
        <w:rPr>
          <w:rFonts w:eastAsia="Times New Roman" w:cs="Times New Roman"/>
          <w:szCs w:val="24"/>
        </w:rPr>
        <w:t xml:space="preserve">της </w:t>
      </w:r>
      <w:r w:rsidRPr="005920F7">
        <w:rPr>
          <w:rFonts w:eastAsia="Times New Roman" w:cs="Times New Roman"/>
          <w:szCs w:val="24"/>
        </w:rPr>
        <w:t>Βοσνίας</w:t>
      </w:r>
      <w:r>
        <w:rPr>
          <w:rFonts w:eastAsia="Times New Roman" w:cs="Times New Roman"/>
          <w:szCs w:val="24"/>
        </w:rPr>
        <w:t>, ενώ εδώ καιγόμασταν; Α</w:t>
      </w:r>
      <w:r w:rsidRPr="00834AA6">
        <w:rPr>
          <w:rFonts w:eastAsia="Times New Roman" w:cs="Times New Roman"/>
          <w:szCs w:val="24"/>
        </w:rPr>
        <w:t>πό όλα αυτά κουράστηκε και ενώ μετρούσαμε νεκρούς για διακοπές</w:t>
      </w:r>
      <w:r>
        <w:rPr>
          <w:rFonts w:eastAsia="Times New Roman" w:cs="Times New Roman"/>
          <w:szCs w:val="24"/>
        </w:rPr>
        <w:t>,</w:t>
      </w:r>
      <w:r w:rsidRPr="00834AA6">
        <w:rPr>
          <w:rFonts w:eastAsia="Times New Roman" w:cs="Times New Roman"/>
          <w:szCs w:val="24"/>
        </w:rPr>
        <w:t xml:space="preserve"> έφυγε εκείνος για διακοπές με το κότερο</w:t>
      </w:r>
      <w:r>
        <w:rPr>
          <w:rFonts w:eastAsia="Times New Roman" w:cs="Times New Roman"/>
          <w:szCs w:val="24"/>
        </w:rPr>
        <w:t>,</w:t>
      </w:r>
      <w:r w:rsidRPr="00834AA6">
        <w:rPr>
          <w:rFonts w:eastAsia="Times New Roman" w:cs="Times New Roman"/>
          <w:szCs w:val="24"/>
        </w:rPr>
        <w:t xml:space="preserve"> δείχνοντας το</w:t>
      </w:r>
      <w:r>
        <w:rPr>
          <w:rFonts w:eastAsia="Times New Roman" w:cs="Times New Roman"/>
          <w:szCs w:val="24"/>
        </w:rPr>
        <w:t>ν</w:t>
      </w:r>
      <w:r w:rsidRPr="00834AA6">
        <w:rPr>
          <w:rFonts w:eastAsia="Times New Roman" w:cs="Times New Roman"/>
          <w:szCs w:val="24"/>
        </w:rPr>
        <w:t xml:space="preserve"> πραγματικό του χαρακτήρα</w:t>
      </w:r>
      <w:r>
        <w:rPr>
          <w:rFonts w:eastAsia="Times New Roman" w:cs="Times New Roman"/>
          <w:szCs w:val="24"/>
        </w:rPr>
        <w:t xml:space="preserve">; </w:t>
      </w:r>
    </w:p>
    <w:p w14:paraId="4318B024"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Τ</w:t>
      </w:r>
      <w:r w:rsidRPr="00834AA6">
        <w:rPr>
          <w:rFonts w:eastAsia="Times New Roman" w:cs="Times New Roman"/>
          <w:szCs w:val="24"/>
        </w:rPr>
        <w:t>ην περασμένη Παρασκ</w:t>
      </w:r>
      <w:r w:rsidRPr="00834AA6">
        <w:rPr>
          <w:rFonts w:eastAsia="Times New Roman" w:cs="Times New Roman"/>
          <w:szCs w:val="24"/>
        </w:rPr>
        <w:t xml:space="preserve">ευή ο </w:t>
      </w:r>
      <w:r>
        <w:rPr>
          <w:rFonts w:eastAsia="Times New Roman" w:cs="Times New Roman"/>
          <w:szCs w:val="24"/>
        </w:rPr>
        <w:t>κ.</w:t>
      </w:r>
      <w:r w:rsidRPr="00834AA6">
        <w:rPr>
          <w:rFonts w:eastAsia="Times New Roman" w:cs="Times New Roman"/>
          <w:szCs w:val="24"/>
        </w:rPr>
        <w:t xml:space="preserve"> Τσίπρας μας έλεγε από αυτό </w:t>
      </w:r>
      <w:r>
        <w:rPr>
          <w:rFonts w:eastAsia="Times New Roman" w:cs="Times New Roman"/>
          <w:szCs w:val="24"/>
        </w:rPr>
        <w:t xml:space="preserve">εδώ </w:t>
      </w:r>
      <w:r w:rsidRPr="00834AA6">
        <w:rPr>
          <w:rFonts w:eastAsia="Times New Roman" w:cs="Times New Roman"/>
          <w:szCs w:val="24"/>
        </w:rPr>
        <w:t xml:space="preserve">το </w:t>
      </w:r>
      <w:r>
        <w:rPr>
          <w:rFonts w:eastAsia="Times New Roman" w:cs="Times New Roman"/>
          <w:szCs w:val="24"/>
        </w:rPr>
        <w:t>Βήμα</w:t>
      </w:r>
      <w:r w:rsidRPr="00834AA6">
        <w:rPr>
          <w:rFonts w:eastAsia="Times New Roman" w:cs="Times New Roman"/>
          <w:szCs w:val="24"/>
        </w:rPr>
        <w:t xml:space="preserve"> ότι βγήκαμε από τα μνημόνια</w:t>
      </w:r>
      <w:r>
        <w:rPr>
          <w:rFonts w:eastAsia="Times New Roman" w:cs="Times New Roman"/>
          <w:szCs w:val="24"/>
        </w:rPr>
        <w:t>. Έ</w:t>
      </w:r>
      <w:r w:rsidRPr="00834AA6">
        <w:rPr>
          <w:rFonts w:eastAsia="Times New Roman" w:cs="Times New Roman"/>
          <w:szCs w:val="24"/>
        </w:rPr>
        <w:t xml:space="preserve">χω εδώ </w:t>
      </w:r>
      <w:r>
        <w:rPr>
          <w:rFonts w:eastAsia="Times New Roman" w:cs="Times New Roman"/>
          <w:szCs w:val="24"/>
        </w:rPr>
        <w:t xml:space="preserve">από το Αθηναϊκό Πρακτορείο </w:t>
      </w:r>
      <w:r w:rsidRPr="00834AA6">
        <w:rPr>
          <w:rFonts w:eastAsia="Times New Roman" w:cs="Times New Roman"/>
          <w:szCs w:val="24"/>
        </w:rPr>
        <w:t>τις ανακοινώσεις</w:t>
      </w:r>
      <w:r>
        <w:rPr>
          <w:rFonts w:eastAsia="Times New Roman" w:cs="Times New Roman"/>
          <w:szCs w:val="24"/>
        </w:rPr>
        <w:t xml:space="preserve"> της ΕΛΣΤΑΤ -θα καταθέσω τα σχετικά στοιχεία για τα Πρακτικά- </w:t>
      </w:r>
      <w:r w:rsidRPr="00834AA6">
        <w:rPr>
          <w:rFonts w:eastAsia="Times New Roman" w:cs="Times New Roman"/>
          <w:szCs w:val="24"/>
        </w:rPr>
        <w:t>εκείνης της ημέρας</w:t>
      </w:r>
      <w:r>
        <w:rPr>
          <w:rFonts w:eastAsia="Times New Roman" w:cs="Times New Roman"/>
          <w:szCs w:val="24"/>
        </w:rPr>
        <w:t>:</w:t>
      </w:r>
      <w:r w:rsidRPr="00834AA6">
        <w:rPr>
          <w:rFonts w:eastAsia="Times New Roman" w:cs="Times New Roman"/>
          <w:szCs w:val="24"/>
        </w:rPr>
        <w:t xml:space="preserve"> </w:t>
      </w:r>
      <w:r>
        <w:rPr>
          <w:rFonts w:eastAsia="Times New Roman" w:cs="Times New Roman"/>
          <w:szCs w:val="24"/>
        </w:rPr>
        <w:t>«Α</w:t>
      </w:r>
      <w:r w:rsidRPr="00834AA6">
        <w:rPr>
          <w:rFonts w:eastAsia="Times New Roman" w:cs="Times New Roman"/>
          <w:szCs w:val="24"/>
        </w:rPr>
        <w:t xml:space="preserve">ύξηση 28,1% </w:t>
      </w:r>
      <w:r>
        <w:rPr>
          <w:rFonts w:eastAsia="Times New Roman" w:cs="Times New Roman"/>
          <w:szCs w:val="24"/>
        </w:rPr>
        <w:t>το έλλειμμα του εμπορικού ι</w:t>
      </w:r>
      <w:r w:rsidRPr="00834AA6">
        <w:rPr>
          <w:rFonts w:eastAsia="Times New Roman" w:cs="Times New Roman"/>
          <w:szCs w:val="24"/>
        </w:rPr>
        <w:t>σοζυγίου</w:t>
      </w:r>
      <w:r>
        <w:rPr>
          <w:rFonts w:eastAsia="Times New Roman" w:cs="Times New Roman"/>
          <w:szCs w:val="24"/>
        </w:rPr>
        <w:t>».</w:t>
      </w:r>
      <w:r w:rsidRPr="00834AA6">
        <w:rPr>
          <w:rFonts w:eastAsia="Times New Roman" w:cs="Times New Roman"/>
          <w:szCs w:val="24"/>
        </w:rPr>
        <w:t xml:space="preserve"> </w:t>
      </w:r>
      <w:r>
        <w:rPr>
          <w:rFonts w:eastAsia="Times New Roman" w:cs="Times New Roman"/>
          <w:szCs w:val="24"/>
        </w:rPr>
        <w:t>«Α</w:t>
      </w:r>
      <w:r w:rsidRPr="00834AA6">
        <w:rPr>
          <w:rFonts w:eastAsia="Times New Roman" w:cs="Times New Roman"/>
          <w:szCs w:val="24"/>
        </w:rPr>
        <w:t>ύξηση εισαγωγών</w:t>
      </w:r>
      <w:r>
        <w:rPr>
          <w:rFonts w:eastAsia="Times New Roman" w:cs="Times New Roman"/>
          <w:szCs w:val="24"/>
        </w:rPr>
        <w:t>,</w:t>
      </w:r>
      <w:r w:rsidRPr="00834AA6">
        <w:rPr>
          <w:rFonts w:eastAsia="Times New Roman" w:cs="Times New Roman"/>
          <w:szCs w:val="24"/>
        </w:rPr>
        <w:t xml:space="preserve"> μείωση εξαγωγών</w:t>
      </w:r>
      <w:r>
        <w:rPr>
          <w:rFonts w:eastAsia="Times New Roman" w:cs="Times New Roman"/>
          <w:szCs w:val="24"/>
        </w:rPr>
        <w:t>».</w:t>
      </w:r>
      <w:r w:rsidRPr="00834AA6">
        <w:rPr>
          <w:rFonts w:eastAsia="Times New Roman" w:cs="Times New Roman"/>
          <w:szCs w:val="24"/>
        </w:rPr>
        <w:t xml:space="preserve"> </w:t>
      </w:r>
      <w:r>
        <w:rPr>
          <w:rFonts w:eastAsia="Times New Roman" w:cs="Times New Roman"/>
          <w:szCs w:val="24"/>
        </w:rPr>
        <w:t>«Λ</w:t>
      </w:r>
      <w:r w:rsidRPr="00834AA6">
        <w:rPr>
          <w:rFonts w:eastAsia="Times New Roman" w:cs="Times New Roman"/>
          <w:szCs w:val="24"/>
        </w:rPr>
        <w:t>ηξιπρόθεσμες οφειλές</w:t>
      </w:r>
      <w:r>
        <w:rPr>
          <w:rFonts w:eastAsia="Times New Roman" w:cs="Times New Roman"/>
          <w:szCs w:val="24"/>
        </w:rPr>
        <w:t>». Κ</w:t>
      </w:r>
      <w:r w:rsidRPr="00834AA6">
        <w:rPr>
          <w:rFonts w:eastAsia="Times New Roman" w:cs="Times New Roman"/>
          <w:szCs w:val="24"/>
        </w:rPr>
        <w:t>αι αυτ</w:t>
      </w:r>
      <w:r>
        <w:rPr>
          <w:rFonts w:eastAsia="Times New Roman" w:cs="Times New Roman"/>
          <w:szCs w:val="24"/>
        </w:rPr>
        <w:t xml:space="preserve">ά </w:t>
      </w:r>
      <w:r w:rsidRPr="00834AA6">
        <w:rPr>
          <w:rFonts w:eastAsia="Times New Roman" w:cs="Times New Roman"/>
          <w:szCs w:val="24"/>
        </w:rPr>
        <w:t xml:space="preserve">είναι χρήματα </w:t>
      </w:r>
      <w:r>
        <w:rPr>
          <w:rFonts w:eastAsia="Times New Roman" w:cs="Times New Roman"/>
          <w:szCs w:val="24"/>
        </w:rPr>
        <w:t>που περιμένουν</w:t>
      </w:r>
      <w:r w:rsidRPr="00834AA6">
        <w:rPr>
          <w:rFonts w:eastAsia="Times New Roman" w:cs="Times New Roman"/>
          <w:szCs w:val="24"/>
        </w:rPr>
        <w:t xml:space="preserve"> κάποιοι για να ζήσουν</w:t>
      </w:r>
      <w:r>
        <w:rPr>
          <w:rFonts w:eastAsia="Times New Roman" w:cs="Times New Roman"/>
          <w:szCs w:val="24"/>
        </w:rPr>
        <w:t xml:space="preserve">. Σύμφωνα με </w:t>
      </w:r>
      <w:r w:rsidRPr="00834AA6">
        <w:rPr>
          <w:rFonts w:eastAsia="Times New Roman" w:cs="Times New Roman"/>
          <w:szCs w:val="24"/>
        </w:rPr>
        <w:t>επίσημα</w:t>
      </w:r>
      <w:r>
        <w:rPr>
          <w:rFonts w:eastAsia="Times New Roman" w:cs="Times New Roman"/>
          <w:szCs w:val="24"/>
        </w:rPr>
        <w:t xml:space="preserve"> στοιχεία της ΕΛΣΤΑΤ, κύριε Ξανθέ, </w:t>
      </w:r>
      <w:r w:rsidRPr="00834AA6">
        <w:rPr>
          <w:rFonts w:eastAsia="Times New Roman" w:cs="Times New Roman"/>
          <w:szCs w:val="24"/>
        </w:rPr>
        <w:t>οι</w:t>
      </w:r>
      <w:r>
        <w:rPr>
          <w:rFonts w:eastAsia="Times New Roman" w:cs="Times New Roman"/>
          <w:szCs w:val="24"/>
        </w:rPr>
        <w:t xml:space="preserve"> ληξιπρόθεσμες υποχρεώσεις της Κ</w:t>
      </w:r>
      <w:r w:rsidRPr="00834AA6">
        <w:rPr>
          <w:rFonts w:eastAsia="Times New Roman" w:cs="Times New Roman"/>
          <w:szCs w:val="24"/>
        </w:rPr>
        <w:t xml:space="preserve">υβέρνησης </w:t>
      </w:r>
      <w:r>
        <w:rPr>
          <w:rFonts w:eastAsia="Times New Roman" w:cs="Times New Roman"/>
          <w:szCs w:val="24"/>
        </w:rPr>
        <w:t>στα νοσοκομεία αυξήθηκαν</w:t>
      </w:r>
      <w:r w:rsidRPr="00834AA6">
        <w:rPr>
          <w:rFonts w:eastAsia="Times New Roman" w:cs="Times New Roman"/>
          <w:szCs w:val="24"/>
        </w:rPr>
        <w:t xml:space="preserve"> </w:t>
      </w:r>
      <w:r w:rsidRPr="00834AA6">
        <w:rPr>
          <w:rFonts w:eastAsia="Times New Roman" w:cs="Times New Roman"/>
          <w:szCs w:val="24"/>
        </w:rPr>
        <w:t xml:space="preserve">στα </w:t>
      </w:r>
      <w:r>
        <w:rPr>
          <w:rFonts w:eastAsia="Times New Roman" w:cs="Times New Roman"/>
          <w:szCs w:val="24"/>
        </w:rPr>
        <w:t>531</w:t>
      </w:r>
      <w:r w:rsidRPr="00834AA6">
        <w:rPr>
          <w:rFonts w:eastAsia="Times New Roman" w:cs="Times New Roman"/>
          <w:szCs w:val="24"/>
        </w:rPr>
        <w:t xml:space="preserve"> εκατομμύρια ευρώ</w:t>
      </w:r>
      <w:r>
        <w:rPr>
          <w:rFonts w:eastAsia="Times New Roman" w:cs="Times New Roman"/>
          <w:szCs w:val="24"/>
        </w:rPr>
        <w:t>. «Α</w:t>
      </w:r>
      <w:r w:rsidRPr="00834AA6">
        <w:rPr>
          <w:rFonts w:eastAsia="Times New Roman" w:cs="Times New Roman"/>
          <w:szCs w:val="24"/>
        </w:rPr>
        <w:t>ύξηση του πληθωρισμού και αύξηση στα βασικά είδη διατροφής</w:t>
      </w:r>
      <w:r>
        <w:rPr>
          <w:rFonts w:eastAsia="Times New Roman" w:cs="Times New Roman"/>
          <w:szCs w:val="24"/>
        </w:rPr>
        <w:t>». Ακόμα</w:t>
      </w:r>
      <w:r w:rsidRPr="00834AA6">
        <w:rPr>
          <w:rFonts w:eastAsia="Times New Roman" w:cs="Times New Roman"/>
          <w:szCs w:val="24"/>
        </w:rPr>
        <w:t xml:space="preserve"> </w:t>
      </w:r>
      <w:r w:rsidRPr="00834AA6">
        <w:rPr>
          <w:rFonts w:eastAsia="Times New Roman" w:cs="Times New Roman"/>
          <w:szCs w:val="24"/>
        </w:rPr>
        <w:lastRenderedPageBreak/>
        <w:t xml:space="preserve">και </w:t>
      </w:r>
      <w:r>
        <w:rPr>
          <w:rFonts w:eastAsia="Times New Roman" w:cs="Times New Roman"/>
          <w:szCs w:val="24"/>
        </w:rPr>
        <w:t>σ</w:t>
      </w:r>
      <w:r w:rsidRPr="00834AA6">
        <w:rPr>
          <w:rFonts w:eastAsia="Times New Roman" w:cs="Times New Roman"/>
          <w:szCs w:val="24"/>
        </w:rPr>
        <w:t>το ψωμί υπήρξε αύξηση</w:t>
      </w:r>
      <w:r>
        <w:rPr>
          <w:rFonts w:eastAsia="Times New Roman" w:cs="Times New Roman"/>
          <w:szCs w:val="24"/>
        </w:rPr>
        <w:t>, σύμφωνα με την ΕΛΣΤΑΤ. «Μ</w:t>
      </w:r>
      <w:r w:rsidRPr="00834AA6">
        <w:rPr>
          <w:rFonts w:eastAsia="Times New Roman" w:cs="Times New Roman"/>
          <w:szCs w:val="24"/>
        </w:rPr>
        <w:t>είωση στον όγκο της ιδιωτικής οικο</w:t>
      </w:r>
      <w:r>
        <w:rPr>
          <w:rFonts w:eastAsia="Times New Roman" w:cs="Times New Roman"/>
          <w:szCs w:val="24"/>
        </w:rPr>
        <w:t>ν</w:t>
      </w:r>
      <w:r w:rsidRPr="00834AA6">
        <w:rPr>
          <w:rFonts w:eastAsia="Times New Roman" w:cs="Times New Roman"/>
          <w:szCs w:val="24"/>
        </w:rPr>
        <w:t>ομικής δραστηριότητας 22</w:t>
      </w:r>
      <w:r>
        <w:rPr>
          <w:rFonts w:eastAsia="Times New Roman" w:cs="Times New Roman"/>
          <w:szCs w:val="24"/>
        </w:rPr>
        <w:t>,5</w:t>
      </w:r>
      <w:r w:rsidRPr="00834AA6">
        <w:rPr>
          <w:rFonts w:eastAsia="Times New Roman" w:cs="Times New Roman"/>
          <w:szCs w:val="24"/>
        </w:rPr>
        <w:t>%</w:t>
      </w:r>
      <w:r>
        <w:rPr>
          <w:rFonts w:eastAsia="Times New Roman" w:cs="Times New Roman"/>
          <w:szCs w:val="24"/>
        </w:rPr>
        <w:t>,</w:t>
      </w:r>
      <w:r w:rsidRPr="00834AA6">
        <w:rPr>
          <w:rFonts w:eastAsia="Times New Roman" w:cs="Times New Roman"/>
          <w:szCs w:val="24"/>
        </w:rPr>
        <w:t xml:space="preserve"> μείωση στη βιομηχανική παραγωγή 2,7%</w:t>
      </w:r>
      <w:r>
        <w:rPr>
          <w:rFonts w:eastAsia="Times New Roman" w:cs="Times New Roman"/>
          <w:szCs w:val="24"/>
        </w:rPr>
        <w:t xml:space="preserve">». </w:t>
      </w:r>
    </w:p>
    <w:p w14:paraId="4318B025"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Α</w:t>
      </w:r>
      <w:r w:rsidRPr="00834AA6">
        <w:rPr>
          <w:rFonts w:eastAsia="Times New Roman" w:cs="Times New Roman"/>
          <w:szCs w:val="24"/>
        </w:rPr>
        <w:t>υτά</w:t>
      </w:r>
      <w:r w:rsidRPr="00834AA6">
        <w:rPr>
          <w:rFonts w:eastAsia="Times New Roman" w:cs="Times New Roman"/>
          <w:szCs w:val="24"/>
        </w:rPr>
        <w:t xml:space="preserve"> να τα </w:t>
      </w:r>
      <w:r>
        <w:rPr>
          <w:rFonts w:eastAsia="Times New Roman" w:cs="Times New Roman"/>
          <w:szCs w:val="24"/>
        </w:rPr>
        <w:t>δώσετε</w:t>
      </w:r>
      <w:r w:rsidRPr="00834AA6">
        <w:rPr>
          <w:rFonts w:eastAsia="Times New Roman" w:cs="Times New Roman"/>
          <w:szCs w:val="24"/>
        </w:rPr>
        <w:t xml:space="preserve"> στον </w:t>
      </w:r>
      <w:r>
        <w:rPr>
          <w:rFonts w:eastAsia="Times New Roman" w:cs="Times New Roman"/>
          <w:szCs w:val="24"/>
        </w:rPr>
        <w:t>κ. Τ</w:t>
      </w:r>
      <w:r w:rsidRPr="00834AA6">
        <w:rPr>
          <w:rFonts w:eastAsia="Times New Roman" w:cs="Times New Roman"/>
          <w:szCs w:val="24"/>
        </w:rPr>
        <w:t>σακαλώτο να τα δει</w:t>
      </w:r>
      <w:r>
        <w:rPr>
          <w:rFonts w:eastAsia="Times New Roman" w:cs="Times New Roman"/>
          <w:szCs w:val="24"/>
        </w:rPr>
        <w:t>, ο οποίος</w:t>
      </w:r>
      <w:r w:rsidRPr="00834AA6">
        <w:rPr>
          <w:rFonts w:eastAsia="Times New Roman" w:cs="Times New Roman"/>
          <w:szCs w:val="24"/>
        </w:rPr>
        <w:t xml:space="preserve"> υποδύεται ότι </w:t>
      </w:r>
      <w:r>
        <w:rPr>
          <w:rFonts w:eastAsia="Times New Roman" w:cs="Times New Roman"/>
          <w:szCs w:val="24"/>
        </w:rPr>
        <w:t>τα</w:t>
      </w:r>
      <w:r w:rsidRPr="00834AA6">
        <w:rPr>
          <w:rFonts w:eastAsia="Times New Roman" w:cs="Times New Roman"/>
          <w:szCs w:val="24"/>
        </w:rPr>
        <w:t xml:space="preserve"> ξέρει όλα</w:t>
      </w:r>
      <w:r>
        <w:rPr>
          <w:rFonts w:eastAsia="Times New Roman" w:cs="Times New Roman"/>
          <w:szCs w:val="24"/>
        </w:rPr>
        <w:t>, καθώς</w:t>
      </w:r>
      <w:r w:rsidRPr="00834AA6">
        <w:rPr>
          <w:rFonts w:eastAsia="Times New Roman" w:cs="Times New Roman"/>
          <w:szCs w:val="24"/>
        </w:rPr>
        <w:t xml:space="preserve"> και </w:t>
      </w:r>
      <w:r>
        <w:rPr>
          <w:rFonts w:eastAsia="Times New Roman" w:cs="Times New Roman"/>
          <w:szCs w:val="24"/>
        </w:rPr>
        <w:t>σ</w:t>
      </w:r>
      <w:r w:rsidRPr="00834AA6">
        <w:rPr>
          <w:rFonts w:eastAsia="Times New Roman" w:cs="Times New Roman"/>
          <w:szCs w:val="24"/>
        </w:rPr>
        <w:t xml:space="preserve">τον </w:t>
      </w:r>
      <w:r>
        <w:rPr>
          <w:rFonts w:eastAsia="Times New Roman" w:cs="Times New Roman"/>
          <w:szCs w:val="24"/>
        </w:rPr>
        <w:t>κ.</w:t>
      </w:r>
      <w:r w:rsidRPr="00834AA6">
        <w:rPr>
          <w:rFonts w:eastAsia="Times New Roman" w:cs="Times New Roman"/>
          <w:szCs w:val="24"/>
        </w:rPr>
        <w:t xml:space="preserve"> Παππά που κυκλοφορεί εδώ και εκεί</w:t>
      </w:r>
      <w:r>
        <w:rPr>
          <w:rFonts w:eastAsia="Times New Roman" w:cs="Times New Roman"/>
          <w:szCs w:val="24"/>
        </w:rPr>
        <w:t>,</w:t>
      </w:r>
      <w:r w:rsidRPr="00834AA6">
        <w:rPr>
          <w:rFonts w:eastAsia="Times New Roman" w:cs="Times New Roman"/>
          <w:szCs w:val="24"/>
        </w:rPr>
        <w:t xml:space="preserve"> </w:t>
      </w:r>
      <w:r>
        <w:rPr>
          <w:rFonts w:eastAsia="Times New Roman" w:cs="Times New Roman"/>
          <w:szCs w:val="24"/>
        </w:rPr>
        <w:t>λέγοντας</w:t>
      </w:r>
      <w:r w:rsidRPr="00834AA6">
        <w:rPr>
          <w:rFonts w:eastAsia="Times New Roman" w:cs="Times New Roman"/>
          <w:szCs w:val="24"/>
        </w:rPr>
        <w:t xml:space="preserve"> διάφορα ψέματα για την οικονομία</w:t>
      </w:r>
      <w:r>
        <w:rPr>
          <w:rFonts w:eastAsia="Times New Roman" w:cs="Times New Roman"/>
          <w:szCs w:val="24"/>
        </w:rPr>
        <w:t>. Διότι η</w:t>
      </w:r>
      <w:r w:rsidRPr="00834AA6">
        <w:rPr>
          <w:rFonts w:eastAsia="Times New Roman" w:cs="Times New Roman"/>
          <w:szCs w:val="24"/>
        </w:rPr>
        <w:t xml:space="preserve"> μοναδική αλήθεια είναι αυτή</w:t>
      </w:r>
      <w:r>
        <w:rPr>
          <w:rFonts w:eastAsia="Times New Roman" w:cs="Times New Roman"/>
          <w:szCs w:val="24"/>
        </w:rPr>
        <w:t>.</w:t>
      </w:r>
    </w:p>
    <w:p w14:paraId="4318B026"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Επίσης,</w:t>
      </w:r>
      <w:r w:rsidRPr="00834AA6">
        <w:rPr>
          <w:rFonts w:eastAsia="Times New Roman" w:cs="Times New Roman"/>
          <w:szCs w:val="24"/>
        </w:rPr>
        <w:t xml:space="preserve"> δείγμα της τυραννίδας</w:t>
      </w:r>
      <w:r>
        <w:rPr>
          <w:rFonts w:eastAsia="Times New Roman" w:cs="Times New Roman"/>
          <w:szCs w:val="24"/>
        </w:rPr>
        <w:t xml:space="preserve"> -και θα το κα</w:t>
      </w:r>
      <w:r>
        <w:rPr>
          <w:rFonts w:eastAsia="Times New Roman" w:cs="Times New Roman"/>
          <w:szCs w:val="24"/>
        </w:rPr>
        <w:t>ταθέσω κι αυτό στα Πρακτικά για να δείτε την κατάντια σας-</w:t>
      </w:r>
      <w:r w:rsidRPr="00834AA6">
        <w:rPr>
          <w:rFonts w:eastAsia="Times New Roman" w:cs="Times New Roman"/>
          <w:szCs w:val="24"/>
        </w:rPr>
        <w:t xml:space="preserve"> είναι η χθεσινή ανακοίνωση της κυρίας Γραμματέως</w:t>
      </w:r>
      <w:r>
        <w:rPr>
          <w:rFonts w:eastAsia="Times New Roman" w:cs="Times New Roman"/>
          <w:szCs w:val="24"/>
        </w:rPr>
        <w:t xml:space="preserve"> της </w:t>
      </w:r>
      <w:r w:rsidRPr="00834AA6">
        <w:rPr>
          <w:rFonts w:eastAsia="Times New Roman" w:cs="Times New Roman"/>
          <w:szCs w:val="24"/>
        </w:rPr>
        <w:t xml:space="preserve">Ισότητας των </w:t>
      </w:r>
      <w:r>
        <w:rPr>
          <w:rFonts w:eastAsia="Times New Roman" w:cs="Times New Roman"/>
          <w:szCs w:val="24"/>
        </w:rPr>
        <w:t>Φ</w:t>
      </w:r>
      <w:r w:rsidRPr="00834AA6">
        <w:rPr>
          <w:rFonts w:eastAsia="Times New Roman" w:cs="Times New Roman"/>
          <w:szCs w:val="24"/>
        </w:rPr>
        <w:t>ύλων</w:t>
      </w:r>
      <w:r>
        <w:rPr>
          <w:rFonts w:eastAsia="Times New Roman" w:cs="Times New Roman"/>
          <w:szCs w:val="24"/>
        </w:rPr>
        <w:t>,</w:t>
      </w:r>
      <w:r w:rsidRPr="00834AA6">
        <w:rPr>
          <w:rFonts w:eastAsia="Times New Roman" w:cs="Times New Roman"/>
          <w:szCs w:val="24"/>
        </w:rPr>
        <w:t xml:space="preserve"> η οποία δεν βρήκε να πει τίποτα για το </w:t>
      </w:r>
      <w:r>
        <w:rPr>
          <w:rFonts w:eastAsia="Times New Roman" w:cs="Times New Roman"/>
          <w:szCs w:val="24"/>
        </w:rPr>
        <w:t>Πρέσβη</w:t>
      </w:r>
      <w:r w:rsidRPr="00834AA6">
        <w:rPr>
          <w:rFonts w:eastAsia="Times New Roman" w:cs="Times New Roman"/>
          <w:szCs w:val="24"/>
        </w:rPr>
        <w:t xml:space="preserve"> του </w:t>
      </w:r>
      <w:r>
        <w:rPr>
          <w:rFonts w:eastAsia="Times New Roman" w:cs="Times New Roman"/>
          <w:szCs w:val="24"/>
        </w:rPr>
        <w:t>Μ</w:t>
      </w:r>
      <w:r w:rsidRPr="00834AA6">
        <w:rPr>
          <w:rFonts w:eastAsia="Times New Roman" w:cs="Times New Roman"/>
          <w:szCs w:val="24"/>
        </w:rPr>
        <w:t>αδούρο και τις σεξουαλικές παρενοχλήσεις</w:t>
      </w:r>
      <w:r>
        <w:rPr>
          <w:rFonts w:eastAsia="Times New Roman" w:cs="Times New Roman"/>
          <w:szCs w:val="24"/>
        </w:rPr>
        <w:t>,</w:t>
      </w:r>
      <w:r w:rsidRPr="00834AA6">
        <w:rPr>
          <w:rFonts w:eastAsia="Times New Roman" w:cs="Times New Roman"/>
          <w:szCs w:val="24"/>
        </w:rPr>
        <w:t xml:space="preserve"> αλλά εξέδωσε υβριστική ανακοίνω</w:t>
      </w:r>
      <w:r w:rsidRPr="00834AA6">
        <w:rPr>
          <w:rFonts w:eastAsia="Times New Roman" w:cs="Times New Roman"/>
          <w:szCs w:val="24"/>
        </w:rPr>
        <w:t xml:space="preserve">ση εναντίον του </w:t>
      </w:r>
      <w:r>
        <w:rPr>
          <w:rFonts w:eastAsia="Times New Roman" w:cs="Times New Roman"/>
          <w:szCs w:val="24"/>
        </w:rPr>
        <w:t>Αρχηγού τ</w:t>
      </w:r>
      <w:r w:rsidRPr="00834AA6">
        <w:rPr>
          <w:rFonts w:eastAsia="Times New Roman" w:cs="Times New Roman"/>
          <w:szCs w:val="24"/>
        </w:rPr>
        <w:t>ης Αξιωματικής Αντιπολίτευσης</w:t>
      </w:r>
      <w:r>
        <w:rPr>
          <w:rFonts w:eastAsia="Times New Roman" w:cs="Times New Roman"/>
          <w:szCs w:val="24"/>
        </w:rPr>
        <w:t>.</w:t>
      </w:r>
      <w:r w:rsidRPr="00834AA6">
        <w:rPr>
          <w:rFonts w:eastAsia="Times New Roman" w:cs="Times New Roman"/>
          <w:szCs w:val="24"/>
        </w:rPr>
        <w:t xml:space="preserve"> Με ποιο δικαίωμα</w:t>
      </w:r>
      <w:r>
        <w:rPr>
          <w:rFonts w:eastAsia="Times New Roman" w:cs="Times New Roman"/>
          <w:szCs w:val="24"/>
        </w:rPr>
        <w:t>;</w:t>
      </w:r>
      <w:r w:rsidRPr="00834AA6">
        <w:rPr>
          <w:rFonts w:eastAsia="Times New Roman" w:cs="Times New Roman"/>
          <w:szCs w:val="24"/>
        </w:rPr>
        <w:t xml:space="preserve"> Ποια είναι αυτή η κυρία</w:t>
      </w:r>
      <w:r>
        <w:rPr>
          <w:rFonts w:eastAsia="Times New Roman" w:cs="Times New Roman"/>
          <w:szCs w:val="24"/>
        </w:rPr>
        <w:t>;</w:t>
      </w:r>
      <w:r w:rsidRPr="00834AA6">
        <w:rPr>
          <w:rFonts w:eastAsia="Times New Roman" w:cs="Times New Roman"/>
          <w:szCs w:val="24"/>
        </w:rPr>
        <w:t xml:space="preserve"> </w:t>
      </w:r>
      <w:r>
        <w:rPr>
          <w:rFonts w:eastAsia="Times New Roman" w:cs="Times New Roman"/>
          <w:szCs w:val="24"/>
        </w:rPr>
        <w:t>Μ</w:t>
      </w:r>
      <w:r w:rsidRPr="00834AA6">
        <w:rPr>
          <w:rFonts w:eastAsia="Times New Roman" w:cs="Times New Roman"/>
          <w:szCs w:val="24"/>
        </w:rPr>
        <w:t>ία κρατική λειτουργός</w:t>
      </w:r>
      <w:r>
        <w:rPr>
          <w:rFonts w:eastAsia="Times New Roman" w:cs="Times New Roman"/>
          <w:szCs w:val="24"/>
        </w:rPr>
        <w:t>,</w:t>
      </w:r>
      <w:r w:rsidRPr="00834AA6">
        <w:rPr>
          <w:rFonts w:eastAsia="Times New Roman" w:cs="Times New Roman"/>
          <w:szCs w:val="24"/>
        </w:rPr>
        <w:t xml:space="preserve"> διορισμένη</w:t>
      </w:r>
      <w:r>
        <w:rPr>
          <w:rFonts w:eastAsia="Times New Roman" w:cs="Times New Roman"/>
          <w:szCs w:val="24"/>
        </w:rPr>
        <w:t>,</w:t>
      </w:r>
      <w:r w:rsidRPr="00834AA6">
        <w:rPr>
          <w:rFonts w:eastAsia="Times New Roman" w:cs="Times New Roman"/>
          <w:szCs w:val="24"/>
        </w:rPr>
        <w:t xml:space="preserve"> απαντάει και υβρίζει με αυτό τον τρόπο</w:t>
      </w:r>
      <w:r>
        <w:rPr>
          <w:rFonts w:eastAsia="Times New Roman" w:cs="Times New Roman"/>
          <w:szCs w:val="24"/>
        </w:rPr>
        <w:t>;</w:t>
      </w:r>
      <w:r w:rsidRPr="00834AA6">
        <w:rPr>
          <w:rFonts w:eastAsia="Times New Roman" w:cs="Times New Roman"/>
          <w:szCs w:val="24"/>
        </w:rPr>
        <w:t xml:space="preserve"> </w:t>
      </w:r>
      <w:r>
        <w:rPr>
          <w:rFonts w:eastAsia="Times New Roman" w:cs="Times New Roman"/>
          <w:szCs w:val="24"/>
        </w:rPr>
        <w:t>Α</w:t>
      </w:r>
      <w:r w:rsidRPr="00834AA6">
        <w:rPr>
          <w:rFonts w:eastAsia="Times New Roman" w:cs="Times New Roman"/>
          <w:szCs w:val="24"/>
        </w:rPr>
        <w:t>υτό</w:t>
      </w:r>
      <w:r>
        <w:rPr>
          <w:rFonts w:eastAsia="Times New Roman" w:cs="Times New Roman"/>
          <w:szCs w:val="24"/>
        </w:rPr>
        <w:t>, όμως,</w:t>
      </w:r>
      <w:r w:rsidRPr="00834AA6">
        <w:rPr>
          <w:rFonts w:eastAsia="Times New Roman" w:cs="Times New Roman"/>
          <w:szCs w:val="24"/>
        </w:rPr>
        <w:t xml:space="preserve"> είναι το καθεστώς </w:t>
      </w:r>
      <w:r>
        <w:rPr>
          <w:rFonts w:eastAsia="Times New Roman" w:cs="Times New Roman"/>
          <w:szCs w:val="24"/>
        </w:rPr>
        <w:t>σας, η</w:t>
      </w:r>
      <w:r w:rsidRPr="00834AA6">
        <w:rPr>
          <w:rFonts w:eastAsia="Times New Roman" w:cs="Times New Roman"/>
          <w:szCs w:val="24"/>
        </w:rPr>
        <w:t xml:space="preserve"> τυραννίδα </w:t>
      </w:r>
      <w:r>
        <w:rPr>
          <w:rFonts w:eastAsia="Times New Roman" w:cs="Times New Roman"/>
          <w:szCs w:val="24"/>
        </w:rPr>
        <w:t>σας.</w:t>
      </w:r>
    </w:p>
    <w:p w14:paraId="4318B027" w14:textId="77777777" w:rsidR="001D7CFB" w:rsidRDefault="00EB4E04">
      <w:pPr>
        <w:spacing w:line="600" w:lineRule="auto"/>
        <w:ind w:firstLine="720"/>
        <w:jc w:val="both"/>
        <w:rPr>
          <w:rFonts w:eastAsia="Times New Roman" w:cs="Times New Roman"/>
          <w:szCs w:val="24"/>
        </w:rPr>
      </w:pPr>
      <w:r w:rsidRPr="000D63A8">
        <w:rPr>
          <w:rFonts w:eastAsia="Times New Roman" w:cs="Times New Roman"/>
          <w:szCs w:val="24"/>
        </w:rPr>
        <w:lastRenderedPageBreak/>
        <w:t xml:space="preserve">(Στο σημείο αυτό </w:t>
      </w:r>
      <w:r>
        <w:rPr>
          <w:rFonts w:eastAsia="Times New Roman" w:cs="Times New Roman"/>
          <w:szCs w:val="24"/>
        </w:rPr>
        <w:t>η</w:t>
      </w:r>
      <w:r w:rsidRPr="000D63A8">
        <w:rPr>
          <w:rFonts w:eastAsia="Times New Roman" w:cs="Times New Roman"/>
          <w:szCs w:val="24"/>
        </w:rPr>
        <w:t xml:space="preserve"> Βουλευτής κ. </w:t>
      </w:r>
      <w:r>
        <w:rPr>
          <w:rFonts w:eastAsia="Times New Roman" w:cs="Times New Roman"/>
          <w:szCs w:val="24"/>
        </w:rPr>
        <w:t>Σοφία Βούλτεψη</w:t>
      </w:r>
      <w:r w:rsidRPr="000D63A8">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4318B028" w14:textId="77777777" w:rsidR="001D7CFB" w:rsidRDefault="00EB4E04">
      <w:pPr>
        <w:spacing w:line="600" w:lineRule="auto"/>
        <w:ind w:firstLine="720"/>
        <w:jc w:val="both"/>
        <w:rPr>
          <w:rFonts w:eastAsia="Times New Roman" w:cs="Times New Roman"/>
          <w:szCs w:val="24"/>
        </w:rPr>
      </w:pPr>
      <w:r w:rsidRPr="00834AA6">
        <w:rPr>
          <w:rFonts w:eastAsia="Times New Roman" w:cs="Times New Roman"/>
          <w:szCs w:val="24"/>
        </w:rPr>
        <w:t xml:space="preserve"> </w:t>
      </w:r>
      <w:r>
        <w:rPr>
          <w:rFonts w:eastAsia="Times New Roman" w:cs="Times New Roman"/>
          <w:szCs w:val="24"/>
        </w:rPr>
        <w:t>Ο κ. Τσίπρας προσπαθεί να βγει</w:t>
      </w:r>
      <w:r w:rsidRPr="00834AA6">
        <w:rPr>
          <w:rFonts w:eastAsia="Times New Roman" w:cs="Times New Roman"/>
          <w:szCs w:val="24"/>
        </w:rPr>
        <w:t xml:space="preserve"> από το δικό του μνημόνιο</w:t>
      </w:r>
      <w:r>
        <w:rPr>
          <w:rFonts w:eastAsia="Times New Roman" w:cs="Times New Roman"/>
          <w:szCs w:val="24"/>
        </w:rPr>
        <w:t xml:space="preserve">. Διότι </w:t>
      </w:r>
      <w:r>
        <w:rPr>
          <w:rFonts w:eastAsia="Times New Roman" w:cs="Times New Roman"/>
          <w:szCs w:val="24"/>
        </w:rPr>
        <w:t xml:space="preserve">εμείς είχαμε </w:t>
      </w:r>
      <w:r w:rsidRPr="00834AA6">
        <w:rPr>
          <w:rFonts w:eastAsia="Times New Roman" w:cs="Times New Roman"/>
          <w:szCs w:val="24"/>
        </w:rPr>
        <w:t xml:space="preserve">13% </w:t>
      </w:r>
      <w:r>
        <w:rPr>
          <w:rFonts w:eastAsia="Times New Roman" w:cs="Times New Roman"/>
          <w:szCs w:val="24"/>
        </w:rPr>
        <w:t>το</w:t>
      </w:r>
      <w:r w:rsidRPr="00834AA6">
        <w:rPr>
          <w:rFonts w:eastAsia="Times New Roman" w:cs="Times New Roman"/>
          <w:szCs w:val="24"/>
        </w:rPr>
        <w:t xml:space="preserve"> ΦΠΑ στην εστίαση</w:t>
      </w:r>
      <w:r>
        <w:rPr>
          <w:rFonts w:eastAsia="Times New Roman" w:cs="Times New Roman"/>
          <w:szCs w:val="24"/>
        </w:rPr>
        <w:t>,</w:t>
      </w:r>
      <w:r w:rsidRPr="00834AA6">
        <w:rPr>
          <w:rFonts w:eastAsia="Times New Roman" w:cs="Times New Roman"/>
          <w:szCs w:val="24"/>
        </w:rPr>
        <w:t xml:space="preserve"> τον πήγε στο 24</w:t>
      </w:r>
      <w:r>
        <w:rPr>
          <w:rFonts w:eastAsia="Times New Roman" w:cs="Times New Roman"/>
          <w:szCs w:val="24"/>
        </w:rPr>
        <w:t>%</w:t>
      </w:r>
      <w:r w:rsidRPr="00834AA6">
        <w:rPr>
          <w:rFonts w:eastAsia="Times New Roman" w:cs="Times New Roman"/>
          <w:szCs w:val="24"/>
        </w:rPr>
        <w:t xml:space="preserve"> και προσπαθεί να επιστρέψει εκεί που ήμασταν το </w:t>
      </w:r>
      <w:r>
        <w:rPr>
          <w:rFonts w:eastAsia="Times New Roman" w:cs="Times New Roman"/>
          <w:szCs w:val="24"/>
        </w:rPr>
        <w:t>20</w:t>
      </w:r>
      <w:r w:rsidRPr="00834AA6">
        <w:rPr>
          <w:rFonts w:eastAsia="Times New Roman" w:cs="Times New Roman"/>
          <w:szCs w:val="24"/>
        </w:rPr>
        <w:t>14</w:t>
      </w:r>
      <w:r>
        <w:rPr>
          <w:rFonts w:eastAsia="Times New Roman" w:cs="Times New Roman"/>
          <w:szCs w:val="24"/>
        </w:rPr>
        <w:t>. Επίσης, αποκαλεί το εκλογικό επίδομα 13</w:t>
      </w:r>
      <w:r w:rsidRPr="008900BB">
        <w:rPr>
          <w:rFonts w:eastAsia="Times New Roman" w:cs="Times New Roman"/>
          <w:szCs w:val="24"/>
          <w:vertAlign w:val="superscript"/>
        </w:rPr>
        <w:t>η</w:t>
      </w:r>
      <w:r>
        <w:rPr>
          <w:rFonts w:eastAsia="Times New Roman" w:cs="Times New Roman"/>
          <w:szCs w:val="24"/>
        </w:rPr>
        <w:t xml:space="preserve"> </w:t>
      </w:r>
      <w:r w:rsidRPr="00834AA6">
        <w:rPr>
          <w:rFonts w:eastAsia="Times New Roman" w:cs="Times New Roman"/>
          <w:szCs w:val="24"/>
        </w:rPr>
        <w:t>σύνταξη</w:t>
      </w:r>
      <w:r>
        <w:rPr>
          <w:rFonts w:eastAsia="Times New Roman" w:cs="Times New Roman"/>
          <w:szCs w:val="24"/>
        </w:rPr>
        <w:t>,</w:t>
      </w:r>
      <w:r w:rsidRPr="00834AA6">
        <w:rPr>
          <w:rFonts w:eastAsia="Times New Roman" w:cs="Times New Roman"/>
          <w:szCs w:val="24"/>
        </w:rPr>
        <w:t xml:space="preserve"> ενώ έχει κόψει το </w:t>
      </w:r>
      <w:r>
        <w:rPr>
          <w:rFonts w:eastAsia="Times New Roman" w:cs="Times New Roman"/>
          <w:szCs w:val="24"/>
        </w:rPr>
        <w:t>ΕΚΑΣ και έχει βάλει ασφαλιστική εισφορά</w:t>
      </w:r>
      <w:r w:rsidRPr="00834AA6">
        <w:rPr>
          <w:rFonts w:eastAsia="Times New Roman" w:cs="Times New Roman"/>
          <w:szCs w:val="24"/>
        </w:rPr>
        <w:t xml:space="preserve"> στις συντάξεις </w:t>
      </w:r>
      <w:r>
        <w:rPr>
          <w:rFonts w:eastAsia="Times New Roman" w:cs="Times New Roman"/>
          <w:szCs w:val="24"/>
        </w:rPr>
        <w:t xml:space="preserve">6% </w:t>
      </w:r>
      <w:r w:rsidRPr="00834AA6">
        <w:rPr>
          <w:rFonts w:eastAsia="Times New Roman" w:cs="Times New Roman"/>
          <w:szCs w:val="24"/>
        </w:rPr>
        <w:t>υπέρ υγείας</w:t>
      </w:r>
      <w:r>
        <w:rPr>
          <w:rFonts w:eastAsia="Times New Roman" w:cs="Times New Roman"/>
          <w:szCs w:val="24"/>
        </w:rPr>
        <w:t xml:space="preserve">. </w:t>
      </w:r>
    </w:p>
    <w:p w14:paraId="4318B029"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Ν</w:t>
      </w:r>
      <w:r w:rsidRPr="00834AA6">
        <w:rPr>
          <w:rFonts w:eastAsia="Times New Roman" w:cs="Times New Roman"/>
          <w:szCs w:val="24"/>
        </w:rPr>
        <w:t>α θυμί</w:t>
      </w:r>
      <w:r w:rsidRPr="00834AA6">
        <w:rPr>
          <w:rFonts w:eastAsia="Times New Roman" w:cs="Times New Roman"/>
          <w:szCs w:val="24"/>
        </w:rPr>
        <w:t>σω ότι το 2014</w:t>
      </w:r>
      <w:r>
        <w:rPr>
          <w:rFonts w:eastAsia="Times New Roman" w:cs="Times New Roman"/>
          <w:szCs w:val="24"/>
        </w:rPr>
        <w:t xml:space="preserve"> -που </w:t>
      </w:r>
      <w:r w:rsidRPr="00834AA6">
        <w:rPr>
          <w:rFonts w:eastAsia="Times New Roman" w:cs="Times New Roman"/>
          <w:szCs w:val="24"/>
        </w:rPr>
        <w:t>τότε</w:t>
      </w:r>
      <w:r>
        <w:rPr>
          <w:rFonts w:eastAsia="Times New Roman" w:cs="Times New Roman"/>
          <w:szCs w:val="24"/>
        </w:rPr>
        <w:t>,</w:t>
      </w:r>
      <w:r w:rsidRPr="00834AA6">
        <w:rPr>
          <w:rFonts w:eastAsia="Times New Roman" w:cs="Times New Roman"/>
          <w:szCs w:val="24"/>
        </w:rPr>
        <w:t xml:space="preserve"> αν θυμάστε</w:t>
      </w:r>
      <w:r>
        <w:rPr>
          <w:rFonts w:eastAsia="Times New Roman" w:cs="Times New Roman"/>
          <w:szCs w:val="24"/>
        </w:rPr>
        <w:t>,</w:t>
      </w:r>
      <w:r w:rsidRPr="00834AA6">
        <w:rPr>
          <w:rFonts w:eastAsia="Times New Roman" w:cs="Times New Roman"/>
          <w:szCs w:val="24"/>
        </w:rPr>
        <w:t xml:space="preserve"> μοιραζόταν το περίφημο κοινωνικό μέρισμα</w:t>
      </w:r>
      <w:r>
        <w:rPr>
          <w:rFonts w:eastAsia="Times New Roman" w:cs="Times New Roman"/>
          <w:szCs w:val="24"/>
        </w:rPr>
        <w:t>,</w:t>
      </w:r>
      <w:r w:rsidRPr="00834AA6">
        <w:rPr>
          <w:rFonts w:eastAsia="Times New Roman" w:cs="Times New Roman"/>
          <w:szCs w:val="24"/>
        </w:rPr>
        <w:t xml:space="preserve"> το οποίο </w:t>
      </w:r>
      <w:r>
        <w:rPr>
          <w:rFonts w:eastAsia="Times New Roman" w:cs="Times New Roman"/>
          <w:szCs w:val="24"/>
        </w:rPr>
        <w:t>λέγατε</w:t>
      </w:r>
      <w:r w:rsidRPr="00834AA6">
        <w:rPr>
          <w:rFonts w:eastAsia="Times New Roman" w:cs="Times New Roman"/>
          <w:szCs w:val="24"/>
        </w:rPr>
        <w:t xml:space="preserve"> ότι είναι από τα ματ</w:t>
      </w:r>
      <w:r>
        <w:rPr>
          <w:rFonts w:eastAsia="Times New Roman" w:cs="Times New Roman"/>
          <w:szCs w:val="24"/>
        </w:rPr>
        <w:t>ωμένα πλεονάσματα και ψίχουλα κ</w:t>
      </w:r>
      <w:r w:rsidRPr="00834AA6">
        <w:rPr>
          <w:rFonts w:eastAsia="Times New Roman" w:cs="Times New Roman"/>
          <w:szCs w:val="24"/>
        </w:rPr>
        <w:t>ι όλα αυτά που λέγατε</w:t>
      </w:r>
      <w:r>
        <w:rPr>
          <w:rFonts w:eastAsia="Times New Roman" w:cs="Times New Roman"/>
          <w:szCs w:val="24"/>
        </w:rPr>
        <w:t>-</w:t>
      </w:r>
      <w:r w:rsidRPr="00834AA6">
        <w:rPr>
          <w:rFonts w:eastAsia="Times New Roman" w:cs="Times New Roman"/>
          <w:szCs w:val="24"/>
        </w:rPr>
        <w:t xml:space="preserve"> </w:t>
      </w:r>
      <w:r>
        <w:rPr>
          <w:rFonts w:eastAsia="Times New Roman" w:cs="Times New Roman"/>
          <w:szCs w:val="24"/>
        </w:rPr>
        <w:t xml:space="preserve">η δική μας Κυβέρνηση </w:t>
      </w:r>
      <w:r w:rsidRPr="00834AA6">
        <w:rPr>
          <w:rFonts w:eastAsia="Times New Roman" w:cs="Times New Roman"/>
          <w:szCs w:val="24"/>
        </w:rPr>
        <w:t xml:space="preserve">διέκοψε τη διανομή του κοινωνικού μερίσματος ενόψει των </w:t>
      </w:r>
      <w:r>
        <w:rPr>
          <w:rFonts w:eastAsia="Times New Roman" w:cs="Times New Roman"/>
          <w:szCs w:val="24"/>
        </w:rPr>
        <w:t>ευρωεκλογ</w:t>
      </w:r>
      <w:r>
        <w:rPr>
          <w:rFonts w:eastAsia="Times New Roman" w:cs="Times New Roman"/>
          <w:szCs w:val="24"/>
        </w:rPr>
        <w:t xml:space="preserve">ών </w:t>
      </w:r>
      <w:r w:rsidRPr="00834AA6">
        <w:rPr>
          <w:rFonts w:eastAsia="Times New Roman" w:cs="Times New Roman"/>
          <w:szCs w:val="24"/>
        </w:rPr>
        <w:t>του 2014 και ανακοίνωσε ότι θα επανεκκινήσει στα τέλη Μαΐου</w:t>
      </w:r>
      <w:r>
        <w:rPr>
          <w:rFonts w:eastAsia="Times New Roman" w:cs="Times New Roman"/>
          <w:szCs w:val="24"/>
        </w:rPr>
        <w:t>. Πόση</w:t>
      </w:r>
      <w:r w:rsidRPr="00834AA6">
        <w:rPr>
          <w:rFonts w:eastAsia="Times New Roman" w:cs="Times New Roman"/>
          <w:szCs w:val="24"/>
        </w:rPr>
        <w:t xml:space="preserve"> διαφορά από σήμερα</w:t>
      </w:r>
      <w:r>
        <w:rPr>
          <w:rFonts w:eastAsia="Times New Roman" w:cs="Times New Roman"/>
          <w:szCs w:val="24"/>
        </w:rPr>
        <w:t>,</w:t>
      </w:r>
      <w:r w:rsidRPr="00834AA6">
        <w:rPr>
          <w:rFonts w:eastAsia="Times New Roman" w:cs="Times New Roman"/>
          <w:szCs w:val="24"/>
        </w:rPr>
        <w:t xml:space="preserve"> πέντε χρόνια μετά</w:t>
      </w:r>
      <w:r>
        <w:rPr>
          <w:rFonts w:eastAsia="Times New Roman" w:cs="Times New Roman"/>
          <w:szCs w:val="24"/>
        </w:rPr>
        <w:t>, που δίνετε</w:t>
      </w:r>
      <w:r w:rsidRPr="00834AA6">
        <w:rPr>
          <w:rFonts w:eastAsia="Times New Roman" w:cs="Times New Roman"/>
          <w:szCs w:val="24"/>
        </w:rPr>
        <w:t xml:space="preserve"> αυτό το εκλογικό επίδομα ακριβώς την τελευταία προεκλογική εβδομάδα</w:t>
      </w:r>
      <w:r>
        <w:rPr>
          <w:rFonts w:eastAsia="Times New Roman" w:cs="Times New Roman"/>
          <w:szCs w:val="24"/>
        </w:rPr>
        <w:t xml:space="preserve"> </w:t>
      </w:r>
      <w:r w:rsidRPr="00834AA6">
        <w:rPr>
          <w:rFonts w:eastAsia="Times New Roman" w:cs="Times New Roman"/>
          <w:szCs w:val="24"/>
        </w:rPr>
        <w:t xml:space="preserve">πριν από τις </w:t>
      </w:r>
      <w:r>
        <w:rPr>
          <w:rFonts w:eastAsia="Times New Roman" w:cs="Times New Roman"/>
          <w:szCs w:val="24"/>
        </w:rPr>
        <w:t>ε</w:t>
      </w:r>
      <w:r w:rsidRPr="00834AA6">
        <w:rPr>
          <w:rFonts w:eastAsia="Times New Roman" w:cs="Times New Roman"/>
          <w:szCs w:val="24"/>
        </w:rPr>
        <w:t>υρωεκλογές</w:t>
      </w:r>
      <w:r>
        <w:rPr>
          <w:rFonts w:eastAsia="Times New Roman" w:cs="Times New Roman"/>
          <w:szCs w:val="24"/>
        </w:rPr>
        <w:t>!</w:t>
      </w:r>
    </w:p>
    <w:p w14:paraId="4318B02A"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κυρίες και κύριοι </w:t>
      </w:r>
      <w:r w:rsidRPr="00834AA6">
        <w:rPr>
          <w:rFonts w:eastAsia="Times New Roman" w:cs="Times New Roman"/>
          <w:szCs w:val="24"/>
        </w:rPr>
        <w:t>συνάδελφοι</w:t>
      </w:r>
      <w:r>
        <w:rPr>
          <w:rFonts w:eastAsia="Times New Roman" w:cs="Times New Roman"/>
          <w:szCs w:val="24"/>
        </w:rPr>
        <w:t>,</w:t>
      </w:r>
      <w:r w:rsidRPr="00834AA6">
        <w:rPr>
          <w:rFonts w:eastAsia="Times New Roman" w:cs="Times New Roman"/>
          <w:szCs w:val="24"/>
        </w:rPr>
        <w:t xml:space="preserve"> </w:t>
      </w:r>
      <w:r>
        <w:rPr>
          <w:rFonts w:eastAsia="Times New Roman" w:cs="Times New Roman"/>
          <w:szCs w:val="24"/>
        </w:rPr>
        <w:t xml:space="preserve">ο πνιγμένος στα απόνερα </w:t>
      </w:r>
      <w:r w:rsidRPr="00834AA6">
        <w:rPr>
          <w:rFonts w:eastAsia="Times New Roman" w:cs="Times New Roman"/>
          <w:szCs w:val="24"/>
        </w:rPr>
        <w:t>του κότερου από τα μαλλιά του πιάνεται</w:t>
      </w:r>
      <w:r>
        <w:rPr>
          <w:rFonts w:eastAsia="Times New Roman" w:cs="Times New Roman"/>
          <w:szCs w:val="24"/>
        </w:rPr>
        <w:t>.</w:t>
      </w:r>
      <w:r w:rsidRPr="00834AA6">
        <w:rPr>
          <w:rFonts w:eastAsia="Times New Roman" w:cs="Times New Roman"/>
          <w:szCs w:val="24"/>
        </w:rPr>
        <w:t xml:space="preserve"> Περιμένουμε τώρα τον </w:t>
      </w:r>
      <w:r>
        <w:rPr>
          <w:rFonts w:eastAsia="Times New Roman" w:cs="Times New Roman"/>
          <w:szCs w:val="24"/>
        </w:rPr>
        <w:t>κ.</w:t>
      </w:r>
      <w:r w:rsidRPr="00834AA6">
        <w:rPr>
          <w:rFonts w:eastAsia="Times New Roman" w:cs="Times New Roman"/>
          <w:szCs w:val="24"/>
        </w:rPr>
        <w:t xml:space="preserve"> Τσίπρα να μας πει ότι και στον Μαρξ άρεσε η καλοπέραση</w:t>
      </w:r>
      <w:r>
        <w:rPr>
          <w:rFonts w:eastAsia="Times New Roman" w:cs="Times New Roman"/>
          <w:szCs w:val="24"/>
        </w:rPr>
        <w:t>.</w:t>
      </w:r>
      <w:r w:rsidRPr="00834AA6">
        <w:rPr>
          <w:rFonts w:eastAsia="Times New Roman" w:cs="Times New Roman"/>
          <w:szCs w:val="24"/>
        </w:rPr>
        <w:t xml:space="preserve"> </w:t>
      </w:r>
      <w:r>
        <w:rPr>
          <w:rFonts w:eastAsia="Times New Roman" w:cs="Times New Roman"/>
          <w:szCs w:val="24"/>
        </w:rPr>
        <w:t>Κ</w:t>
      </w:r>
      <w:r w:rsidRPr="00834AA6">
        <w:rPr>
          <w:rFonts w:eastAsia="Times New Roman" w:cs="Times New Roman"/>
          <w:szCs w:val="24"/>
        </w:rPr>
        <w:t>αι πετώντας ψίχουλα από το κότερο να υπόσχεται τα πάντα</w:t>
      </w:r>
      <w:r>
        <w:rPr>
          <w:rFonts w:eastAsia="Times New Roman" w:cs="Times New Roman"/>
          <w:szCs w:val="24"/>
        </w:rPr>
        <w:t>, α</w:t>
      </w:r>
      <w:r w:rsidRPr="00834AA6">
        <w:rPr>
          <w:rFonts w:eastAsia="Times New Roman" w:cs="Times New Roman"/>
          <w:szCs w:val="24"/>
        </w:rPr>
        <w:t xml:space="preserve">κόμη και να ανεβάσει ξανά </w:t>
      </w:r>
      <w:r>
        <w:rPr>
          <w:rFonts w:eastAsia="Times New Roman" w:cs="Times New Roman"/>
          <w:szCs w:val="24"/>
        </w:rPr>
        <w:t xml:space="preserve">κατηγορία τον ΠΑΣ </w:t>
      </w:r>
      <w:r w:rsidRPr="00834AA6">
        <w:rPr>
          <w:rFonts w:eastAsia="Times New Roman" w:cs="Times New Roman"/>
          <w:szCs w:val="24"/>
        </w:rPr>
        <w:t>Γιάνν</w:t>
      </w:r>
      <w:r>
        <w:rPr>
          <w:rFonts w:eastAsia="Times New Roman" w:cs="Times New Roman"/>
          <w:szCs w:val="24"/>
        </w:rPr>
        <w:t>ε</w:t>
      </w:r>
      <w:r w:rsidRPr="00834AA6">
        <w:rPr>
          <w:rFonts w:eastAsia="Times New Roman" w:cs="Times New Roman"/>
          <w:szCs w:val="24"/>
        </w:rPr>
        <w:t>να</w:t>
      </w:r>
      <w:r>
        <w:rPr>
          <w:rFonts w:eastAsia="Times New Roman" w:cs="Times New Roman"/>
          <w:szCs w:val="24"/>
        </w:rPr>
        <w:t>.</w:t>
      </w:r>
    </w:p>
    <w:p w14:paraId="4318B02B"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w:t>
      </w:r>
      <w:r w:rsidRPr="00834AA6">
        <w:rPr>
          <w:rFonts w:eastAsia="Times New Roman" w:cs="Times New Roman"/>
          <w:szCs w:val="24"/>
        </w:rPr>
        <w:t>υχαριστώ πολύ</w:t>
      </w:r>
      <w:r>
        <w:rPr>
          <w:rFonts w:eastAsia="Times New Roman" w:cs="Times New Roman"/>
          <w:szCs w:val="24"/>
        </w:rPr>
        <w:t>.</w:t>
      </w:r>
    </w:p>
    <w:p w14:paraId="4318B02C" w14:textId="77777777" w:rsidR="001D7CFB" w:rsidRDefault="00EB4E0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18B02D" w14:textId="77777777" w:rsidR="001D7CFB" w:rsidRDefault="00EB4E04">
      <w:pPr>
        <w:spacing w:line="600" w:lineRule="auto"/>
        <w:ind w:firstLine="720"/>
        <w:jc w:val="both"/>
        <w:rPr>
          <w:rFonts w:eastAsia="Times New Roman" w:cs="Times New Roman"/>
          <w:szCs w:val="24"/>
        </w:rPr>
      </w:pPr>
      <w:r w:rsidRPr="00E6234E">
        <w:rPr>
          <w:rFonts w:eastAsia="Times New Roman" w:cs="Times New Roman"/>
          <w:b/>
          <w:szCs w:val="24"/>
        </w:rPr>
        <w:t>ΠΡΟΕΔΡΕΥΩΝ (Νικήτας Κακλαμάνης):</w:t>
      </w:r>
      <w:r>
        <w:rPr>
          <w:rFonts w:eastAsia="Times New Roman" w:cs="Times New Roman"/>
          <w:szCs w:val="24"/>
        </w:rPr>
        <w:t xml:space="preserve"> Ευχαριστώ.</w:t>
      </w:r>
    </w:p>
    <w:p w14:paraId="4318B02E"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δύο συνάδελφοι από χθες, όπως προανήγγειλα, ο κ. Ν</w:t>
      </w:r>
      <w:r w:rsidRPr="00834AA6">
        <w:rPr>
          <w:rFonts w:eastAsia="Times New Roman" w:cs="Times New Roman"/>
          <w:szCs w:val="24"/>
        </w:rPr>
        <w:t xml:space="preserve">υφούδης και ο </w:t>
      </w:r>
      <w:r>
        <w:rPr>
          <w:rFonts w:eastAsia="Times New Roman" w:cs="Times New Roman"/>
          <w:szCs w:val="24"/>
        </w:rPr>
        <w:t>κ.</w:t>
      </w:r>
      <w:r w:rsidRPr="00834AA6">
        <w:rPr>
          <w:rFonts w:eastAsia="Times New Roman" w:cs="Times New Roman"/>
          <w:szCs w:val="24"/>
        </w:rPr>
        <w:t xml:space="preserve"> Ξυδάκης και μετά </w:t>
      </w:r>
      <w:r>
        <w:rPr>
          <w:rFonts w:eastAsia="Times New Roman" w:cs="Times New Roman"/>
          <w:szCs w:val="24"/>
        </w:rPr>
        <w:t>μ</w:t>
      </w:r>
      <w:r w:rsidRPr="00834AA6">
        <w:rPr>
          <w:rFonts w:eastAsia="Times New Roman" w:cs="Times New Roman"/>
          <w:szCs w:val="24"/>
        </w:rPr>
        <w:t xml:space="preserve">παίνουμε στην κανονικότητα </w:t>
      </w:r>
      <w:r>
        <w:rPr>
          <w:rFonts w:eastAsia="Times New Roman" w:cs="Times New Roman"/>
          <w:szCs w:val="24"/>
        </w:rPr>
        <w:t>μας. Ο Υ</w:t>
      </w:r>
      <w:r w:rsidRPr="00834AA6">
        <w:rPr>
          <w:rFonts w:eastAsia="Times New Roman" w:cs="Times New Roman"/>
          <w:szCs w:val="24"/>
        </w:rPr>
        <w:t>πουργός</w:t>
      </w:r>
      <w:r>
        <w:rPr>
          <w:rFonts w:eastAsia="Times New Roman" w:cs="Times New Roman"/>
          <w:szCs w:val="24"/>
        </w:rPr>
        <w:t>, ο</w:t>
      </w:r>
      <w:r w:rsidRPr="00834AA6">
        <w:rPr>
          <w:rFonts w:eastAsia="Times New Roman" w:cs="Times New Roman"/>
          <w:szCs w:val="24"/>
        </w:rPr>
        <w:t xml:space="preserve"> κ</w:t>
      </w:r>
      <w:r>
        <w:rPr>
          <w:rFonts w:eastAsia="Times New Roman" w:cs="Times New Roman"/>
          <w:szCs w:val="24"/>
        </w:rPr>
        <w:t>. Ξ</w:t>
      </w:r>
      <w:r w:rsidRPr="00834AA6">
        <w:rPr>
          <w:rFonts w:eastAsia="Times New Roman" w:cs="Times New Roman"/>
          <w:szCs w:val="24"/>
        </w:rPr>
        <w:t>ανθός</w:t>
      </w:r>
      <w:r>
        <w:rPr>
          <w:rFonts w:eastAsia="Times New Roman" w:cs="Times New Roman"/>
          <w:szCs w:val="24"/>
        </w:rPr>
        <w:t>,</w:t>
      </w:r>
      <w:r w:rsidRPr="00834AA6">
        <w:rPr>
          <w:rFonts w:eastAsia="Times New Roman" w:cs="Times New Roman"/>
          <w:szCs w:val="24"/>
        </w:rPr>
        <w:t xml:space="preserve"> μου είπε </w:t>
      </w:r>
      <w:r>
        <w:rPr>
          <w:rFonts w:eastAsia="Times New Roman" w:cs="Times New Roman"/>
          <w:szCs w:val="24"/>
        </w:rPr>
        <w:t xml:space="preserve">ότι </w:t>
      </w:r>
      <w:r w:rsidRPr="00834AA6">
        <w:rPr>
          <w:rFonts w:eastAsia="Times New Roman" w:cs="Times New Roman"/>
          <w:szCs w:val="24"/>
        </w:rPr>
        <w:t>θα μιλήσει λίγο αργότερα</w:t>
      </w:r>
      <w:r>
        <w:rPr>
          <w:rFonts w:eastAsia="Times New Roman" w:cs="Times New Roman"/>
          <w:szCs w:val="24"/>
        </w:rPr>
        <w:t>,</w:t>
      </w:r>
      <w:r w:rsidRPr="00834AA6">
        <w:rPr>
          <w:rFonts w:eastAsia="Times New Roman" w:cs="Times New Roman"/>
          <w:szCs w:val="24"/>
        </w:rPr>
        <w:t xml:space="preserve"> γιατί περιμένει μία νομοτεχνική βελτίωση</w:t>
      </w:r>
      <w:r>
        <w:rPr>
          <w:rFonts w:eastAsia="Times New Roman" w:cs="Times New Roman"/>
          <w:szCs w:val="24"/>
        </w:rPr>
        <w:t xml:space="preserve">. </w:t>
      </w:r>
    </w:p>
    <w:p w14:paraId="4318B02F"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ένας συνάδελφος, εν ενεργεία Βουλευτής, ο οποίος </w:t>
      </w:r>
      <w:r w:rsidRPr="00834AA6">
        <w:rPr>
          <w:rFonts w:eastAsia="Times New Roman" w:cs="Times New Roman"/>
          <w:szCs w:val="24"/>
        </w:rPr>
        <w:t>είναι και υποψήφιος περιφερειάρχης</w:t>
      </w:r>
      <w:r>
        <w:rPr>
          <w:rFonts w:eastAsia="Times New Roman" w:cs="Times New Roman"/>
          <w:szCs w:val="24"/>
        </w:rPr>
        <w:t>, ο κ. Συντυχάκης, είναι ν</w:t>
      </w:r>
      <w:r>
        <w:rPr>
          <w:rFonts w:eastAsia="Times New Roman" w:cs="Times New Roman"/>
          <w:szCs w:val="24"/>
        </w:rPr>
        <w:t xml:space="preserve">α μιλήσει μετά από δέκα συναδέλφους. Επειδή, όμως, πρέπει να πάει για την περιοδεία του στην Κρήτη, αν έχετε </w:t>
      </w:r>
      <w:r w:rsidRPr="00834AA6">
        <w:rPr>
          <w:rFonts w:eastAsia="Times New Roman" w:cs="Times New Roman"/>
          <w:szCs w:val="24"/>
        </w:rPr>
        <w:t>την καλοσύνη</w:t>
      </w:r>
      <w:r>
        <w:rPr>
          <w:rFonts w:eastAsia="Times New Roman" w:cs="Times New Roman"/>
          <w:szCs w:val="24"/>
        </w:rPr>
        <w:t>, μετά τον κ.</w:t>
      </w:r>
      <w:r w:rsidRPr="00834AA6">
        <w:rPr>
          <w:rFonts w:eastAsia="Times New Roman" w:cs="Times New Roman"/>
          <w:szCs w:val="24"/>
        </w:rPr>
        <w:t xml:space="preserve"> </w:t>
      </w:r>
      <w:r>
        <w:rPr>
          <w:rFonts w:eastAsia="Times New Roman" w:cs="Times New Roman"/>
          <w:szCs w:val="24"/>
        </w:rPr>
        <w:t xml:space="preserve">Ξυδάκη να μιλήσει ο κ. Συντυχάκης και να </w:t>
      </w:r>
      <w:r w:rsidRPr="00834AA6">
        <w:rPr>
          <w:rFonts w:eastAsia="Times New Roman" w:cs="Times New Roman"/>
          <w:szCs w:val="24"/>
        </w:rPr>
        <w:t>συνεχίσουμε πια κανονικά με τον κατάλογο</w:t>
      </w:r>
      <w:r>
        <w:rPr>
          <w:rFonts w:eastAsia="Times New Roman" w:cs="Times New Roman"/>
          <w:szCs w:val="24"/>
        </w:rPr>
        <w:t>. Συμφωνείτε;</w:t>
      </w:r>
    </w:p>
    <w:p w14:paraId="4318B030"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ΟΛ</w:t>
      </w:r>
      <w:r w:rsidRPr="008503DE">
        <w:rPr>
          <w:rFonts w:eastAsia="Times New Roman" w:cs="Times New Roman"/>
          <w:b/>
          <w:szCs w:val="24"/>
        </w:rPr>
        <w:t xml:space="preserve">ΟΙ </w:t>
      </w:r>
      <w:r>
        <w:rPr>
          <w:rFonts w:eastAsia="Times New Roman" w:cs="Times New Roman"/>
          <w:b/>
          <w:szCs w:val="24"/>
        </w:rPr>
        <w:t xml:space="preserve">ΟΙ </w:t>
      </w:r>
      <w:r w:rsidRPr="008503DE">
        <w:rPr>
          <w:rFonts w:eastAsia="Times New Roman" w:cs="Times New Roman"/>
          <w:b/>
          <w:szCs w:val="24"/>
        </w:rPr>
        <w:t>ΒΟΥΛΕΥΤΕΣ:</w:t>
      </w:r>
      <w:r>
        <w:rPr>
          <w:rFonts w:eastAsia="Times New Roman" w:cs="Times New Roman"/>
          <w:szCs w:val="24"/>
        </w:rPr>
        <w:t xml:space="preserve"> Μάλιστα</w:t>
      </w:r>
      <w:r>
        <w:rPr>
          <w:rFonts w:eastAsia="Times New Roman" w:cs="Times New Roman"/>
          <w:szCs w:val="24"/>
        </w:rPr>
        <w:t>, μάλιστα.</w:t>
      </w:r>
    </w:p>
    <w:p w14:paraId="4318B031" w14:textId="77777777" w:rsidR="001D7CFB" w:rsidRDefault="00EB4E04">
      <w:pPr>
        <w:spacing w:line="600" w:lineRule="auto"/>
        <w:ind w:firstLine="720"/>
        <w:jc w:val="both"/>
        <w:rPr>
          <w:rFonts w:eastAsia="Times New Roman" w:cs="Times New Roman"/>
          <w:szCs w:val="24"/>
        </w:rPr>
      </w:pPr>
      <w:r w:rsidRPr="00E6234E">
        <w:rPr>
          <w:rFonts w:eastAsia="Times New Roman" w:cs="Times New Roman"/>
          <w:b/>
          <w:szCs w:val="24"/>
        </w:rPr>
        <w:t>ΠΡΟΕΔΡΕΥΩΝ (Νικήτας Κακλαμάνης):</w:t>
      </w:r>
      <w:r>
        <w:rPr>
          <w:rFonts w:eastAsia="Times New Roman" w:cs="Times New Roman"/>
          <w:szCs w:val="24"/>
        </w:rPr>
        <w:t xml:space="preserve"> Ω</w:t>
      </w:r>
      <w:r w:rsidRPr="00834AA6">
        <w:rPr>
          <w:rFonts w:eastAsia="Times New Roman" w:cs="Times New Roman"/>
          <w:szCs w:val="24"/>
        </w:rPr>
        <w:t>ραία</w:t>
      </w:r>
      <w:r>
        <w:rPr>
          <w:rFonts w:eastAsia="Times New Roman" w:cs="Times New Roman"/>
          <w:szCs w:val="24"/>
        </w:rPr>
        <w:t>. Σ</w:t>
      </w:r>
      <w:r w:rsidRPr="00834AA6">
        <w:rPr>
          <w:rFonts w:eastAsia="Times New Roman" w:cs="Times New Roman"/>
          <w:szCs w:val="24"/>
        </w:rPr>
        <w:t>τη Βουλή έχετε ομοφωνία</w:t>
      </w:r>
      <w:r>
        <w:rPr>
          <w:rFonts w:eastAsia="Times New Roman" w:cs="Times New Roman"/>
          <w:szCs w:val="24"/>
        </w:rPr>
        <w:t>, κύριε Συντυχάκη. Στην Κρήτη δεν ξέρω!</w:t>
      </w:r>
    </w:p>
    <w:p w14:paraId="4318B032"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Π</w:t>
      </w:r>
      <w:r w:rsidRPr="00834AA6">
        <w:rPr>
          <w:rFonts w:eastAsia="Times New Roman" w:cs="Times New Roman"/>
          <w:szCs w:val="24"/>
        </w:rPr>
        <w:t>ροχωράμε</w:t>
      </w:r>
      <w:r>
        <w:rPr>
          <w:rFonts w:eastAsia="Times New Roman" w:cs="Times New Roman"/>
          <w:szCs w:val="24"/>
        </w:rPr>
        <w:t>. Ο κ. Βέττας έχει τον λόγο.</w:t>
      </w:r>
    </w:p>
    <w:p w14:paraId="4318B033" w14:textId="77777777" w:rsidR="001D7CFB" w:rsidRDefault="00EB4E04">
      <w:pPr>
        <w:spacing w:line="600" w:lineRule="auto"/>
        <w:ind w:firstLine="720"/>
        <w:jc w:val="both"/>
        <w:rPr>
          <w:rFonts w:eastAsia="Times New Roman" w:cs="Times New Roman"/>
          <w:szCs w:val="24"/>
        </w:rPr>
      </w:pPr>
      <w:r w:rsidRPr="008503DE">
        <w:rPr>
          <w:rFonts w:eastAsia="Times New Roman" w:cs="Times New Roman"/>
          <w:b/>
          <w:szCs w:val="24"/>
        </w:rPr>
        <w:t>ΔΗΜΗΤΡΙΟΣ ΒΕΤΤΑΣ:</w:t>
      </w:r>
      <w:r>
        <w:rPr>
          <w:rFonts w:eastAsia="Times New Roman" w:cs="Times New Roman"/>
          <w:szCs w:val="24"/>
        </w:rPr>
        <w:t xml:space="preserve"> Κύριε Π</w:t>
      </w:r>
      <w:r w:rsidRPr="00834AA6">
        <w:rPr>
          <w:rFonts w:eastAsia="Times New Roman" w:cs="Times New Roman"/>
          <w:szCs w:val="24"/>
        </w:rPr>
        <w:t>ρόεδρε</w:t>
      </w:r>
      <w:r>
        <w:rPr>
          <w:rFonts w:eastAsia="Times New Roman" w:cs="Times New Roman"/>
          <w:szCs w:val="24"/>
        </w:rPr>
        <w:t>, κύριοι Υπουργοί, αγαπητές και α</w:t>
      </w:r>
      <w:r w:rsidRPr="00834AA6">
        <w:rPr>
          <w:rFonts w:eastAsia="Times New Roman" w:cs="Times New Roman"/>
          <w:szCs w:val="24"/>
        </w:rPr>
        <w:t>γαπητοί συνάδελφοι</w:t>
      </w:r>
      <w:r>
        <w:rPr>
          <w:rFonts w:eastAsia="Times New Roman" w:cs="Times New Roman"/>
          <w:szCs w:val="24"/>
        </w:rPr>
        <w:t>,</w:t>
      </w:r>
      <w:r w:rsidRPr="00834AA6">
        <w:rPr>
          <w:rFonts w:eastAsia="Times New Roman" w:cs="Times New Roman"/>
          <w:szCs w:val="24"/>
        </w:rPr>
        <w:t xml:space="preserve"> να αλλάξουμε λίγο το κλίμα</w:t>
      </w:r>
      <w:r>
        <w:rPr>
          <w:rFonts w:eastAsia="Times New Roman" w:cs="Times New Roman"/>
          <w:szCs w:val="24"/>
        </w:rPr>
        <w:t xml:space="preserve">, αρχίζοντας ως εξής: Το να </w:t>
      </w:r>
      <w:r w:rsidRPr="00834AA6">
        <w:rPr>
          <w:rFonts w:eastAsia="Times New Roman" w:cs="Times New Roman"/>
          <w:szCs w:val="24"/>
        </w:rPr>
        <w:t xml:space="preserve">αγνοεί ένας απλός πολίτης ότι ένα Υπουργείο Εργασίας δεν μπορεί να </w:t>
      </w:r>
      <w:r w:rsidRPr="00834AA6">
        <w:rPr>
          <w:rFonts w:eastAsia="Times New Roman" w:cs="Times New Roman"/>
          <w:szCs w:val="24"/>
        </w:rPr>
        <w:lastRenderedPageBreak/>
        <w:t>παρεμβαίνει και να αλλάζει το περιεχόμενο των συλλογικών συμβάσεων</w:t>
      </w:r>
      <w:r>
        <w:rPr>
          <w:rFonts w:eastAsia="Times New Roman" w:cs="Times New Roman"/>
          <w:szCs w:val="24"/>
        </w:rPr>
        <w:t>, το θεωρώ λ</w:t>
      </w:r>
      <w:r w:rsidRPr="00834AA6">
        <w:rPr>
          <w:rFonts w:eastAsia="Times New Roman" w:cs="Times New Roman"/>
          <w:szCs w:val="24"/>
        </w:rPr>
        <w:t>ογικό</w:t>
      </w:r>
      <w:r>
        <w:rPr>
          <w:rFonts w:eastAsia="Times New Roman" w:cs="Times New Roman"/>
          <w:szCs w:val="24"/>
        </w:rPr>
        <w:t>.</w:t>
      </w:r>
      <w:r w:rsidRPr="00834AA6">
        <w:rPr>
          <w:rFonts w:eastAsia="Times New Roman" w:cs="Times New Roman"/>
          <w:szCs w:val="24"/>
        </w:rPr>
        <w:t xml:space="preserve"> Γιατί να το ξέρ</w:t>
      </w:r>
      <w:r>
        <w:rPr>
          <w:rFonts w:eastAsia="Times New Roman" w:cs="Times New Roman"/>
          <w:szCs w:val="24"/>
        </w:rPr>
        <w:t>ει ο</w:t>
      </w:r>
      <w:r w:rsidRPr="00834AA6">
        <w:rPr>
          <w:rFonts w:eastAsia="Times New Roman" w:cs="Times New Roman"/>
          <w:szCs w:val="24"/>
        </w:rPr>
        <w:t xml:space="preserve"> άνθρωπος</w:t>
      </w:r>
      <w:r>
        <w:rPr>
          <w:rFonts w:eastAsia="Times New Roman" w:cs="Times New Roman"/>
          <w:szCs w:val="24"/>
        </w:rPr>
        <w:t xml:space="preserve">; Το να το </w:t>
      </w:r>
      <w:r w:rsidRPr="00834AA6">
        <w:rPr>
          <w:rFonts w:eastAsia="Times New Roman" w:cs="Times New Roman"/>
          <w:szCs w:val="24"/>
        </w:rPr>
        <w:t xml:space="preserve">αγνοεί </w:t>
      </w:r>
      <w:r>
        <w:rPr>
          <w:rFonts w:eastAsia="Times New Roman" w:cs="Times New Roman"/>
          <w:szCs w:val="24"/>
        </w:rPr>
        <w:t>ο Υ</w:t>
      </w:r>
      <w:r w:rsidRPr="00834AA6">
        <w:rPr>
          <w:rFonts w:eastAsia="Times New Roman" w:cs="Times New Roman"/>
          <w:szCs w:val="24"/>
        </w:rPr>
        <w:t>πουργός</w:t>
      </w:r>
      <w:r>
        <w:rPr>
          <w:rFonts w:eastAsia="Times New Roman" w:cs="Times New Roman"/>
          <w:szCs w:val="24"/>
        </w:rPr>
        <w:t xml:space="preserve"> Εργασίας της συγκυβέρνησης Σαμαρά-Β</w:t>
      </w:r>
      <w:r w:rsidRPr="00834AA6">
        <w:rPr>
          <w:rFonts w:eastAsia="Times New Roman" w:cs="Times New Roman"/>
          <w:szCs w:val="24"/>
        </w:rPr>
        <w:t>ενιζέλου</w:t>
      </w:r>
      <w:r>
        <w:rPr>
          <w:rFonts w:eastAsia="Times New Roman" w:cs="Times New Roman"/>
          <w:szCs w:val="24"/>
        </w:rPr>
        <w:t>,</w:t>
      </w:r>
      <w:r w:rsidRPr="00834AA6">
        <w:rPr>
          <w:rFonts w:eastAsia="Times New Roman" w:cs="Times New Roman"/>
          <w:szCs w:val="24"/>
        </w:rPr>
        <w:t xml:space="preserve"> αυτό είναι και αδιανόητο και επικίνδυνο</w:t>
      </w:r>
      <w:r>
        <w:rPr>
          <w:rFonts w:eastAsia="Times New Roman" w:cs="Times New Roman"/>
          <w:szCs w:val="24"/>
        </w:rPr>
        <w:t>, α</w:t>
      </w:r>
      <w:r w:rsidRPr="00834AA6">
        <w:rPr>
          <w:rFonts w:eastAsia="Times New Roman" w:cs="Times New Roman"/>
          <w:szCs w:val="24"/>
        </w:rPr>
        <w:t>λλά κυρίως είναι πάρα πολύ απογοητευτικό</w:t>
      </w:r>
      <w:r>
        <w:rPr>
          <w:rFonts w:eastAsia="Times New Roman" w:cs="Times New Roman"/>
          <w:szCs w:val="24"/>
        </w:rPr>
        <w:t>. Κ</w:t>
      </w:r>
      <w:r w:rsidRPr="00834AA6">
        <w:rPr>
          <w:rFonts w:eastAsia="Times New Roman" w:cs="Times New Roman"/>
          <w:szCs w:val="24"/>
        </w:rPr>
        <w:t xml:space="preserve">αι λέω </w:t>
      </w:r>
      <w:r>
        <w:rPr>
          <w:rFonts w:eastAsia="Times New Roman" w:cs="Times New Roman"/>
          <w:szCs w:val="24"/>
        </w:rPr>
        <w:t>ότι</w:t>
      </w:r>
      <w:r w:rsidRPr="00834AA6">
        <w:rPr>
          <w:rFonts w:eastAsia="Times New Roman" w:cs="Times New Roman"/>
          <w:szCs w:val="24"/>
        </w:rPr>
        <w:t xml:space="preserve"> είναι απογοητευτικό</w:t>
      </w:r>
      <w:r>
        <w:rPr>
          <w:rFonts w:eastAsia="Times New Roman" w:cs="Times New Roman"/>
          <w:szCs w:val="24"/>
        </w:rPr>
        <w:t>,</w:t>
      </w:r>
      <w:r w:rsidRPr="00834AA6">
        <w:rPr>
          <w:rFonts w:eastAsia="Times New Roman" w:cs="Times New Roman"/>
          <w:szCs w:val="24"/>
        </w:rPr>
        <w:t xml:space="preserve"> για</w:t>
      </w:r>
      <w:r>
        <w:rPr>
          <w:rFonts w:eastAsia="Times New Roman" w:cs="Times New Roman"/>
          <w:szCs w:val="24"/>
        </w:rPr>
        <w:t>τί</w:t>
      </w:r>
      <w:r w:rsidRPr="00834AA6">
        <w:rPr>
          <w:rFonts w:eastAsia="Times New Roman" w:cs="Times New Roman"/>
          <w:szCs w:val="24"/>
        </w:rPr>
        <w:t xml:space="preserve"> </w:t>
      </w:r>
      <w:r>
        <w:rPr>
          <w:rFonts w:eastAsia="Times New Roman" w:cs="Times New Roman"/>
          <w:szCs w:val="24"/>
        </w:rPr>
        <w:t xml:space="preserve">πρέπει να </w:t>
      </w:r>
      <w:r w:rsidRPr="00834AA6">
        <w:rPr>
          <w:rFonts w:eastAsia="Times New Roman" w:cs="Times New Roman"/>
          <w:szCs w:val="24"/>
        </w:rPr>
        <w:t xml:space="preserve">μιλάμε </w:t>
      </w:r>
      <w:r>
        <w:rPr>
          <w:rFonts w:eastAsia="Times New Roman" w:cs="Times New Roman"/>
          <w:szCs w:val="24"/>
        </w:rPr>
        <w:t xml:space="preserve">με ονόματα για το ποιος έδωσε τι στους επόμενους. </w:t>
      </w:r>
    </w:p>
    <w:p w14:paraId="4318B034"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Ο Υ</w:t>
      </w:r>
      <w:r w:rsidRPr="00834AA6">
        <w:rPr>
          <w:rFonts w:eastAsia="Times New Roman" w:cs="Times New Roman"/>
          <w:szCs w:val="24"/>
        </w:rPr>
        <w:t>πουργός Ε</w:t>
      </w:r>
      <w:r w:rsidRPr="00834AA6">
        <w:rPr>
          <w:rFonts w:eastAsia="Times New Roman" w:cs="Times New Roman"/>
          <w:szCs w:val="24"/>
        </w:rPr>
        <w:t>ργασίας τη</w:t>
      </w:r>
      <w:r>
        <w:rPr>
          <w:rFonts w:eastAsia="Times New Roman" w:cs="Times New Roman"/>
          <w:szCs w:val="24"/>
        </w:rPr>
        <w:t>ς</w:t>
      </w:r>
      <w:r w:rsidRPr="00834AA6">
        <w:rPr>
          <w:rFonts w:eastAsia="Times New Roman" w:cs="Times New Roman"/>
          <w:szCs w:val="24"/>
        </w:rPr>
        <w:t xml:space="preserve"> </w:t>
      </w:r>
      <w:r>
        <w:rPr>
          <w:rFonts w:eastAsia="Times New Roman" w:cs="Times New Roman"/>
          <w:szCs w:val="24"/>
        </w:rPr>
        <w:t>συγκυβέρνησης Σ</w:t>
      </w:r>
      <w:r w:rsidRPr="00834AA6">
        <w:rPr>
          <w:rFonts w:eastAsia="Times New Roman" w:cs="Times New Roman"/>
          <w:szCs w:val="24"/>
        </w:rPr>
        <w:t>αμαρά</w:t>
      </w:r>
      <w:r>
        <w:rPr>
          <w:rFonts w:eastAsia="Times New Roman" w:cs="Times New Roman"/>
          <w:szCs w:val="24"/>
        </w:rPr>
        <w:t xml:space="preserve"> </w:t>
      </w:r>
      <w:r w:rsidRPr="00834AA6">
        <w:rPr>
          <w:rFonts w:eastAsia="Times New Roman" w:cs="Times New Roman"/>
          <w:szCs w:val="24"/>
        </w:rPr>
        <w:t>-</w:t>
      </w:r>
      <w:r>
        <w:rPr>
          <w:rFonts w:eastAsia="Times New Roman" w:cs="Times New Roman"/>
          <w:szCs w:val="24"/>
        </w:rPr>
        <w:t xml:space="preserve"> </w:t>
      </w:r>
      <w:r>
        <w:rPr>
          <w:rFonts w:eastAsia="Times New Roman" w:cs="Times New Roman"/>
          <w:szCs w:val="24"/>
        </w:rPr>
        <w:t>Β</w:t>
      </w:r>
      <w:r w:rsidRPr="00834AA6">
        <w:rPr>
          <w:rFonts w:eastAsia="Times New Roman" w:cs="Times New Roman"/>
          <w:szCs w:val="24"/>
        </w:rPr>
        <w:t>ενιζέλου</w:t>
      </w:r>
      <w:r>
        <w:rPr>
          <w:rFonts w:eastAsia="Times New Roman" w:cs="Times New Roman"/>
          <w:szCs w:val="24"/>
        </w:rPr>
        <w:t xml:space="preserve"> -</w:t>
      </w:r>
      <w:r w:rsidRPr="00834AA6">
        <w:rPr>
          <w:rFonts w:eastAsia="Times New Roman" w:cs="Times New Roman"/>
          <w:szCs w:val="24"/>
        </w:rPr>
        <w:t xml:space="preserve">δεν </w:t>
      </w:r>
      <w:r>
        <w:rPr>
          <w:rFonts w:eastAsia="Times New Roman" w:cs="Times New Roman"/>
          <w:szCs w:val="24"/>
        </w:rPr>
        <w:t>αναφέρω</w:t>
      </w:r>
      <w:r w:rsidRPr="00834AA6">
        <w:rPr>
          <w:rFonts w:eastAsia="Times New Roman" w:cs="Times New Roman"/>
          <w:szCs w:val="24"/>
        </w:rPr>
        <w:t xml:space="preserve"> το όνομά του </w:t>
      </w:r>
      <w:r>
        <w:rPr>
          <w:rFonts w:eastAsia="Times New Roman" w:cs="Times New Roman"/>
          <w:szCs w:val="24"/>
        </w:rPr>
        <w:t>γιατί λείπει- έκανε</w:t>
      </w:r>
      <w:r w:rsidRPr="00834AA6">
        <w:rPr>
          <w:rFonts w:eastAsia="Times New Roman" w:cs="Times New Roman"/>
          <w:szCs w:val="24"/>
        </w:rPr>
        <w:t xml:space="preserve"> συγκεκριμένα πράγματα</w:t>
      </w:r>
      <w:r>
        <w:rPr>
          <w:rFonts w:eastAsia="Times New Roman" w:cs="Times New Roman"/>
          <w:szCs w:val="24"/>
        </w:rPr>
        <w:t>. Ή</w:t>
      </w:r>
      <w:r w:rsidRPr="00834AA6">
        <w:rPr>
          <w:rFonts w:eastAsia="Times New Roman" w:cs="Times New Roman"/>
          <w:szCs w:val="24"/>
        </w:rPr>
        <w:t xml:space="preserve">ταν ο </w:t>
      </w:r>
      <w:r>
        <w:rPr>
          <w:rFonts w:eastAsia="Times New Roman" w:cs="Times New Roman"/>
          <w:szCs w:val="24"/>
        </w:rPr>
        <w:t>Υ</w:t>
      </w:r>
      <w:r w:rsidRPr="00834AA6">
        <w:rPr>
          <w:rFonts w:eastAsia="Times New Roman" w:cs="Times New Roman"/>
          <w:szCs w:val="24"/>
        </w:rPr>
        <w:t xml:space="preserve">πουργός ο οποίος έβαλε το όνομά του και την υπογραφή του κάτω από τον </w:t>
      </w:r>
      <w:r>
        <w:rPr>
          <w:rFonts w:eastAsia="Times New Roman" w:cs="Times New Roman"/>
          <w:szCs w:val="24"/>
        </w:rPr>
        <w:t>υπο</w:t>
      </w:r>
      <w:r w:rsidRPr="00834AA6">
        <w:rPr>
          <w:rFonts w:eastAsia="Times New Roman" w:cs="Times New Roman"/>
          <w:szCs w:val="24"/>
        </w:rPr>
        <w:t>κατώτατο μισθό</w:t>
      </w:r>
      <w:r>
        <w:rPr>
          <w:rFonts w:eastAsia="Times New Roman" w:cs="Times New Roman"/>
          <w:szCs w:val="24"/>
        </w:rPr>
        <w:t>,</w:t>
      </w:r>
      <w:r w:rsidRPr="00834AA6">
        <w:rPr>
          <w:rFonts w:eastAsia="Times New Roman" w:cs="Times New Roman"/>
          <w:szCs w:val="24"/>
        </w:rPr>
        <w:t xml:space="preserve"> από αυτή</w:t>
      </w:r>
      <w:r>
        <w:rPr>
          <w:rFonts w:eastAsia="Times New Roman" w:cs="Times New Roman"/>
          <w:szCs w:val="24"/>
        </w:rPr>
        <w:t>ν</w:t>
      </w:r>
      <w:r w:rsidRPr="00834AA6">
        <w:rPr>
          <w:rFonts w:eastAsia="Times New Roman" w:cs="Times New Roman"/>
          <w:szCs w:val="24"/>
        </w:rPr>
        <w:t xml:space="preserve"> τη ρατσιστική και </w:t>
      </w:r>
      <w:r>
        <w:rPr>
          <w:rFonts w:eastAsia="Times New Roman" w:cs="Times New Roman"/>
          <w:szCs w:val="24"/>
        </w:rPr>
        <w:t>άθλια διάταξη, τη</w:t>
      </w:r>
      <w:r w:rsidRPr="00834AA6">
        <w:rPr>
          <w:rFonts w:eastAsia="Times New Roman" w:cs="Times New Roman"/>
          <w:szCs w:val="24"/>
        </w:rPr>
        <w:t>ν οποία πήραμε πίσω</w:t>
      </w:r>
      <w:r>
        <w:rPr>
          <w:rFonts w:eastAsia="Times New Roman" w:cs="Times New Roman"/>
          <w:szCs w:val="24"/>
        </w:rPr>
        <w:t xml:space="preserve">. Ο Υπουργός αυτός, για να γνωρίζουμε όλοι τι λέμε, ήταν αυτός ο </w:t>
      </w:r>
      <w:r w:rsidRPr="00834AA6">
        <w:rPr>
          <w:rFonts w:eastAsia="Times New Roman" w:cs="Times New Roman"/>
          <w:szCs w:val="24"/>
        </w:rPr>
        <w:t>οποίος έκανε θηριώδεις περικοπές σε μισθούς</w:t>
      </w:r>
      <w:r>
        <w:rPr>
          <w:rFonts w:eastAsia="Times New Roman" w:cs="Times New Roman"/>
          <w:szCs w:val="24"/>
        </w:rPr>
        <w:t>,</w:t>
      </w:r>
      <w:r w:rsidRPr="00834AA6">
        <w:rPr>
          <w:rFonts w:eastAsia="Times New Roman" w:cs="Times New Roman"/>
          <w:szCs w:val="24"/>
        </w:rPr>
        <w:t xml:space="preserve"> συντάξεις</w:t>
      </w:r>
      <w:r>
        <w:rPr>
          <w:rFonts w:eastAsia="Times New Roman" w:cs="Times New Roman"/>
          <w:szCs w:val="24"/>
        </w:rPr>
        <w:t>,</w:t>
      </w:r>
      <w:r w:rsidRPr="00834AA6">
        <w:rPr>
          <w:rFonts w:eastAsia="Times New Roman" w:cs="Times New Roman"/>
          <w:szCs w:val="24"/>
        </w:rPr>
        <w:t xml:space="preserve"> επιδόματα</w:t>
      </w:r>
      <w:r>
        <w:rPr>
          <w:rFonts w:eastAsia="Times New Roman" w:cs="Times New Roman"/>
          <w:szCs w:val="24"/>
        </w:rPr>
        <w:t>. Ο Υ</w:t>
      </w:r>
      <w:r w:rsidRPr="00834AA6">
        <w:rPr>
          <w:rFonts w:eastAsia="Times New Roman" w:cs="Times New Roman"/>
          <w:szCs w:val="24"/>
        </w:rPr>
        <w:t xml:space="preserve">πουργός αυτός έχει βάλει την υπογραφή του κάτω από κατάργηση συλλογικών συμβάσεων και </w:t>
      </w:r>
      <w:r>
        <w:rPr>
          <w:rFonts w:eastAsia="Times New Roman" w:cs="Times New Roman"/>
          <w:szCs w:val="24"/>
        </w:rPr>
        <w:t xml:space="preserve">ο Υπουργός αυτός </w:t>
      </w:r>
      <w:r w:rsidRPr="00834AA6">
        <w:rPr>
          <w:rFonts w:eastAsia="Times New Roman" w:cs="Times New Roman"/>
          <w:szCs w:val="24"/>
        </w:rPr>
        <w:t>τη</w:t>
      </w:r>
      <w:r>
        <w:rPr>
          <w:rFonts w:eastAsia="Times New Roman" w:cs="Times New Roman"/>
          <w:szCs w:val="24"/>
        </w:rPr>
        <w:t>ς</w:t>
      </w:r>
      <w:r w:rsidRPr="00834AA6">
        <w:rPr>
          <w:rFonts w:eastAsia="Times New Roman" w:cs="Times New Roman"/>
          <w:szCs w:val="24"/>
        </w:rPr>
        <w:t xml:space="preserve"> συγκυβέρνηση</w:t>
      </w:r>
      <w:r>
        <w:rPr>
          <w:rFonts w:eastAsia="Times New Roman" w:cs="Times New Roman"/>
          <w:szCs w:val="24"/>
        </w:rPr>
        <w:t>ς</w:t>
      </w:r>
      <w:r w:rsidRPr="00834AA6">
        <w:rPr>
          <w:rFonts w:eastAsia="Times New Roman" w:cs="Times New Roman"/>
          <w:szCs w:val="24"/>
        </w:rPr>
        <w:t xml:space="preserve"> </w:t>
      </w:r>
      <w:r>
        <w:rPr>
          <w:rFonts w:eastAsia="Times New Roman" w:cs="Times New Roman"/>
          <w:szCs w:val="24"/>
        </w:rPr>
        <w:t>Σ</w:t>
      </w:r>
      <w:r w:rsidRPr="00834AA6">
        <w:rPr>
          <w:rFonts w:eastAsia="Times New Roman" w:cs="Times New Roman"/>
          <w:szCs w:val="24"/>
        </w:rPr>
        <w:t>αμαρά</w:t>
      </w:r>
      <w:r>
        <w:rPr>
          <w:rFonts w:eastAsia="Times New Roman" w:cs="Times New Roman"/>
          <w:szCs w:val="24"/>
        </w:rPr>
        <w:t xml:space="preserve"> </w:t>
      </w:r>
      <w:r w:rsidRPr="00834AA6">
        <w:rPr>
          <w:rFonts w:eastAsia="Times New Roman" w:cs="Times New Roman"/>
          <w:szCs w:val="24"/>
        </w:rPr>
        <w:t>-</w:t>
      </w:r>
      <w:r>
        <w:rPr>
          <w:rFonts w:eastAsia="Times New Roman" w:cs="Times New Roman"/>
          <w:szCs w:val="24"/>
        </w:rPr>
        <w:t xml:space="preserve"> </w:t>
      </w:r>
      <w:r>
        <w:rPr>
          <w:rFonts w:eastAsia="Times New Roman" w:cs="Times New Roman"/>
          <w:szCs w:val="24"/>
        </w:rPr>
        <w:t>Β</w:t>
      </w:r>
      <w:r w:rsidRPr="00834AA6">
        <w:rPr>
          <w:rFonts w:eastAsia="Times New Roman" w:cs="Times New Roman"/>
          <w:szCs w:val="24"/>
        </w:rPr>
        <w:t xml:space="preserve">ενιζέλου </w:t>
      </w:r>
      <w:r>
        <w:rPr>
          <w:rFonts w:eastAsia="Times New Roman" w:cs="Times New Roman"/>
          <w:szCs w:val="24"/>
        </w:rPr>
        <w:t>-</w:t>
      </w:r>
      <w:r w:rsidRPr="00834AA6">
        <w:rPr>
          <w:rFonts w:eastAsia="Times New Roman" w:cs="Times New Roman"/>
          <w:szCs w:val="24"/>
        </w:rPr>
        <w:t>ανήκ</w:t>
      </w:r>
      <w:r>
        <w:rPr>
          <w:rFonts w:eastAsia="Times New Roman" w:cs="Times New Roman"/>
          <w:szCs w:val="24"/>
        </w:rPr>
        <w:t>ει</w:t>
      </w:r>
      <w:r w:rsidRPr="00834AA6">
        <w:rPr>
          <w:rFonts w:eastAsia="Times New Roman" w:cs="Times New Roman"/>
          <w:szCs w:val="24"/>
        </w:rPr>
        <w:t xml:space="preserve"> στη Νέα Δημοκρατία</w:t>
      </w:r>
      <w:r>
        <w:rPr>
          <w:rFonts w:eastAsia="Times New Roman" w:cs="Times New Roman"/>
          <w:szCs w:val="24"/>
        </w:rPr>
        <w:t>-</w:t>
      </w:r>
      <w:r w:rsidRPr="00834AA6">
        <w:rPr>
          <w:rFonts w:eastAsia="Times New Roman" w:cs="Times New Roman"/>
          <w:szCs w:val="24"/>
        </w:rPr>
        <w:t xml:space="preserve"> παρέδωσε στην </w:t>
      </w:r>
      <w:r>
        <w:rPr>
          <w:rFonts w:eastAsia="Times New Roman" w:cs="Times New Roman"/>
          <w:szCs w:val="24"/>
        </w:rPr>
        <w:t>Κ</w:t>
      </w:r>
      <w:r w:rsidRPr="00834AA6">
        <w:rPr>
          <w:rFonts w:eastAsia="Times New Roman" w:cs="Times New Roman"/>
          <w:szCs w:val="24"/>
        </w:rPr>
        <w:t xml:space="preserve">υβέρνηση ΣΥΡΙΖΑ μία </w:t>
      </w:r>
      <w:r w:rsidRPr="00834AA6">
        <w:rPr>
          <w:rFonts w:eastAsia="Times New Roman" w:cs="Times New Roman"/>
          <w:szCs w:val="24"/>
        </w:rPr>
        <w:lastRenderedPageBreak/>
        <w:t>πολύ βαριά ατζέντα</w:t>
      </w:r>
      <w:r>
        <w:rPr>
          <w:rFonts w:eastAsia="Times New Roman" w:cs="Times New Roman"/>
          <w:szCs w:val="24"/>
        </w:rPr>
        <w:t>:</w:t>
      </w:r>
      <w:r w:rsidRPr="00834AA6">
        <w:rPr>
          <w:rFonts w:eastAsia="Times New Roman" w:cs="Times New Roman"/>
          <w:szCs w:val="24"/>
        </w:rPr>
        <w:t xml:space="preserve"> δυόμισι εκατομμύρια </w:t>
      </w:r>
      <w:r>
        <w:rPr>
          <w:rFonts w:eastAsia="Times New Roman" w:cs="Times New Roman"/>
          <w:szCs w:val="24"/>
        </w:rPr>
        <w:t xml:space="preserve">ανασφάλιστο </w:t>
      </w:r>
      <w:r w:rsidRPr="00834AA6">
        <w:rPr>
          <w:rFonts w:eastAsia="Times New Roman" w:cs="Times New Roman"/>
          <w:szCs w:val="24"/>
        </w:rPr>
        <w:t>κόσμο</w:t>
      </w:r>
      <w:r>
        <w:rPr>
          <w:rFonts w:eastAsia="Times New Roman" w:cs="Times New Roman"/>
          <w:szCs w:val="24"/>
        </w:rPr>
        <w:t>,</w:t>
      </w:r>
      <w:r w:rsidRPr="00834AA6">
        <w:rPr>
          <w:rFonts w:eastAsia="Times New Roman" w:cs="Times New Roman"/>
          <w:szCs w:val="24"/>
        </w:rPr>
        <w:t xml:space="preserve"> </w:t>
      </w:r>
      <w:r>
        <w:rPr>
          <w:rFonts w:eastAsia="Times New Roman" w:cs="Times New Roman"/>
          <w:szCs w:val="24"/>
        </w:rPr>
        <w:t>ένα εκατομμύριο διακόσιες χιλιάδες</w:t>
      </w:r>
      <w:r w:rsidRPr="00834AA6">
        <w:rPr>
          <w:rFonts w:eastAsia="Times New Roman" w:cs="Times New Roman"/>
          <w:szCs w:val="24"/>
        </w:rPr>
        <w:t xml:space="preserve"> άνεργο κόσμο</w:t>
      </w:r>
      <w:r>
        <w:rPr>
          <w:rFonts w:eastAsia="Times New Roman" w:cs="Times New Roman"/>
          <w:szCs w:val="24"/>
        </w:rPr>
        <w:t>,</w:t>
      </w:r>
      <w:r w:rsidRPr="00834AA6">
        <w:rPr>
          <w:rFonts w:eastAsia="Times New Roman" w:cs="Times New Roman"/>
          <w:szCs w:val="24"/>
        </w:rPr>
        <w:t xml:space="preserve"> εκατοντάδες χιλιάδες εμπόρους</w:t>
      </w:r>
      <w:r>
        <w:rPr>
          <w:rFonts w:eastAsia="Times New Roman" w:cs="Times New Roman"/>
          <w:szCs w:val="24"/>
        </w:rPr>
        <w:t>,</w:t>
      </w:r>
      <w:r w:rsidRPr="00834AA6">
        <w:rPr>
          <w:rFonts w:eastAsia="Times New Roman" w:cs="Times New Roman"/>
          <w:szCs w:val="24"/>
        </w:rPr>
        <w:t xml:space="preserve"> </w:t>
      </w:r>
      <w:r w:rsidRPr="00834AA6">
        <w:rPr>
          <w:rFonts w:eastAsia="Times New Roman" w:cs="Times New Roman"/>
          <w:szCs w:val="24"/>
        </w:rPr>
        <w:t>επαγγελματίες</w:t>
      </w:r>
      <w:r>
        <w:rPr>
          <w:rFonts w:eastAsia="Times New Roman" w:cs="Times New Roman"/>
          <w:szCs w:val="24"/>
        </w:rPr>
        <w:t>, επιχειρηματίες κατα</w:t>
      </w:r>
      <w:r w:rsidRPr="00834AA6">
        <w:rPr>
          <w:rFonts w:eastAsia="Times New Roman" w:cs="Times New Roman"/>
          <w:szCs w:val="24"/>
        </w:rPr>
        <w:t>χρεωμένους</w:t>
      </w:r>
      <w:r>
        <w:rPr>
          <w:rFonts w:eastAsia="Times New Roman" w:cs="Times New Roman"/>
          <w:szCs w:val="24"/>
        </w:rPr>
        <w:t>. Αυτό έδωσε ο Υ</w:t>
      </w:r>
      <w:r w:rsidRPr="00834AA6">
        <w:rPr>
          <w:rFonts w:eastAsia="Times New Roman" w:cs="Times New Roman"/>
          <w:szCs w:val="24"/>
        </w:rPr>
        <w:t xml:space="preserve">πουργός </w:t>
      </w:r>
      <w:r>
        <w:rPr>
          <w:rFonts w:eastAsia="Times New Roman" w:cs="Times New Roman"/>
          <w:szCs w:val="24"/>
        </w:rPr>
        <w:t xml:space="preserve">σας. </w:t>
      </w:r>
    </w:p>
    <w:p w14:paraId="4318B035"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Ζήσαμε, λοιπόν, εκείνα </w:t>
      </w:r>
      <w:r w:rsidRPr="00834AA6">
        <w:rPr>
          <w:rFonts w:eastAsia="Times New Roman" w:cs="Times New Roman"/>
          <w:szCs w:val="24"/>
        </w:rPr>
        <w:t>τα προγράμματα</w:t>
      </w:r>
      <w:r>
        <w:rPr>
          <w:rFonts w:eastAsia="Times New Roman" w:cs="Times New Roman"/>
          <w:szCs w:val="24"/>
        </w:rPr>
        <w:t xml:space="preserve">, τα είδαμε, αξιολογήθηκαν από τον κόσμο. Νομίζετε ότι ο κόσμος είναι κορόιδο και δεν θυμάται. Δεν θυμάται πότε απέκτησε τα χρέη στο </w:t>
      </w:r>
      <w:r w:rsidRPr="00834AA6">
        <w:rPr>
          <w:rFonts w:eastAsia="Times New Roman" w:cs="Times New Roman"/>
          <w:szCs w:val="24"/>
        </w:rPr>
        <w:t>ΤΕΒΕ</w:t>
      </w:r>
      <w:r>
        <w:rPr>
          <w:rFonts w:eastAsia="Times New Roman" w:cs="Times New Roman"/>
          <w:szCs w:val="24"/>
        </w:rPr>
        <w:t>. Α</w:t>
      </w:r>
      <w:r w:rsidRPr="00834AA6">
        <w:rPr>
          <w:rFonts w:eastAsia="Times New Roman" w:cs="Times New Roman"/>
          <w:szCs w:val="24"/>
        </w:rPr>
        <w:t>υτό π</w:t>
      </w:r>
      <w:r w:rsidRPr="00834AA6">
        <w:rPr>
          <w:rFonts w:eastAsia="Times New Roman" w:cs="Times New Roman"/>
          <w:szCs w:val="24"/>
        </w:rPr>
        <w:t>ιστεύετε</w:t>
      </w:r>
      <w:r>
        <w:rPr>
          <w:rFonts w:eastAsia="Times New Roman" w:cs="Times New Roman"/>
          <w:szCs w:val="24"/>
        </w:rPr>
        <w:t xml:space="preserve">. Πιστεύετε ότι ο κόσμος δεν θυμάται και θα ξεχάσει. </w:t>
      </w:r>
    </w:p>
    <w:p w14:paraId="4318B036"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Άκουσα διάφορα. «Φ</w:t>
      </w:r>
      <w:r w:rsidRPr="00834AA6">
        <w:rPr>
          <w:rFonts w:eastAsia="Times New Roman" w:cs="Times New Roman"/>
          <w:szCs w:val="24"/>
        </w:rPr>
        <w:t>έραμε</w:t>
      </w:r>
      <w:r>
        <w:rPr>
          <w:rFonts w:eastAsia="Times New Roman" w:cs="Times New Roman"/>
          <w:szCs w:val="24"/>
        </w:rPr>
        <w:t>…» -</w:t>
      </w:r>
      <w:r w:rsidRPr="00834AA6">
        <w:rPr>
          <w:rFonts w:eastAsia="Times New Roman" w:cs="Times New Roman"/>
          <w:szCs w:val="24"/>
        </w:rPr>
        <w:t>λέει</w:t>
      </w:r>
      <w:r>
        <w:rPr>
          <w:rFonts w:eastAsia="Times New Roman" w:cs="Times New Roman"/>
          <w:szCs w:val="24"/>
        </w:rPr>
        <w:t>- «…</w:t>
      </w:r>
      <w:r w:rsidRPr="00834AA6">
        <w:rPr>
          <w:rFonts w:eastAsia="Times New Roman" w:cs="Times New Roman"/>
          <w:szCs w:val="24"/>
        </w:rPr>
        <w:t>το ΦΠΑ στο 13%</w:t>
      </w:r>
      <w:r>
        <w:rPr>
          <w:rFonts w:eastAsia="Times New Roman" w:cs="Times New Roman"/>
          <w:szCs w:val="24"/>
        </w:rPr>
        <w:t xml:space="preserve">, το οποίο πήγατε </w:t>
      </w:r>
      <w:r w:rsidRPr="00834AA6">
        <w:rPr>
          <w:rFonts w:eastAsia="Times New Roman" w:cs="Times New Roman"/>
          <w:szCs w:val="24"/>
        </w:rPr>
        <w:t>στο 14%</w:t>
      </w:r>
      <w:r>
        <w:rPr>
          <w:rFonts w:eastAsia="Times New Roman" w:cs="Times New Roman"/>
          <w:szCs w:val="24"/>
        </w:rPr>
        <w:t>».</w:t>
      </w:r>
      <w:r w:rsidRPr="00834AA6">
        <w:rPr>
          <w:rFonts w:eastAsia="Times New Roman" w:cs="Times New Roman"/>
          <w:szCs w:val="24"/>
        </w:rPr>
        <w:t xml:space="preserve"> Ακούστε να </w:t>
      </w:r>
      <w:r>
        <w:rPr>
          <w:rFonts w:eastAsia="Times New Roman" w:cs="Times New Roman"/>
          <w:szCs w:val="24"/>
        </w:rPr>
        <w:t>σας</w:t>
      </w:r>
      <w:r w:rsidRPr="00834AA6">
        <w:rPr>
          <w:rFonts w:eastAsia="Times New Roman" w:cs="Times New Roman"/>
          <w:szCs w:val="24"/>
        </w:rPr>
        <w:t xml:space="preserve"> πω </w:t>
      </w:r>
      <w:r>
        <w:rPr>
          <w:rFonts w:eastAsia="Times New Roman" w:cs="Times New Roman"/>
          <w:szCs w:val="24"/>
        </w:rPr>
        <w:t xml:space="preserve">κάτι. Το φέρατε για λίγες ημέρες, κυρία Βούλτεψη. </w:t>
      </w:r>
    </w:p>
    <w:p w14:paraId="4318B037"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Τι λέτε;</w:t>
      </w:r>
    </w:p>
    <w:p w14:paraId="4318B038"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ΔΗΜΗΤΡΙΟΣ ΒΕΤΤΑΣ:</w:t>
      </w:r>
      <w:r>
        <w:rPr>
          <w:rFonts w:eastAsia="Times New Roman" w:cs="Times New Roman"/>
          <w:szCs w:val="24"/>
        </w:rPr>
        <w:t xml:space="preserve"> Ξέρετ</w:t>
      </w:r>
      <w:r>
        <w:rPr>
          <w:rFonts w:eastAsia="Times New Roman" w:cs="Times New Roman"/>
          <w:szCs w:val="24"/>
        </w:rPr>
        <w:t xml:space="preserve">ε τι κάνατε; Φέρατε ένα ΦΠΑ στο 13% -ήσασταν εκτός στόχων στα </w:t>
      </w:r>
      <w:r w:rsidRPr="00834AA6">
        <w:rPr>
          <w:rFonts w:eastAsia="Times New Roman" w:cs="Times New Roman"/>
          <w:szCs w:val="24"/>
        </w:rPr>
        <w:t>πρωτογενή πλεονάσματα</w:t>
      </w:r>
      <w:r>
        <w:rPr>
          <w:rFonts w:eastAsia="Times New Roman" w:cs="Times New Roman"/>
          <w:szCs w:val="24"/>
        </w:rPr>
        <w:t>-</w:t>
      </w:r>
      <w:r w:rsidRPr="00834AA6">
        <w:rPr>
          <w:rFonts w:eastAsia="Times New Roman" w:cs="Times New Roman"/>
          <w:szCs w:val="24"/>
        </w:rPr>
        <w:t xml:space="preserve"> χ</w:t>
      </w:r>
      <w:r>
        <w:rPr>
          <w:rFonts w:eastAsia="Times New Roman" w:cs="Times New Roman"/>
          <w:szCs w:val="24"/>
        </w:rPr>
        <w:t>ωρίς ν</w:t>
      </w:r>
      <w:r w:rsidRPr="00834AA6">
        <w:rPr>
          <w:rFonts w:eastAsia="Times New Roman" w:cs="Times New Roman"/>
          <w:szCs w:val="24"/>
        </w:rPr>
        <w:t>α έχετε ρυθμίσει το δημόσιο χρέος</w:t>
      </w:r>
      <w:r>
        <w:rPr>
          <w:rFonts w:eastAsia="Times New Roman" w:cs="Times New Roman"/>
          <w:szCs w:val="24"/>
        </w:rPr>
        <w:t xml:space="preserve">. Έλειπαν </w:t>
      </w:r>
      <w:r w:rsidRPr="00834AA6">
        <w:rPr>
          <w:rFonts w:eastAsia="Times New Roman" w:cs="Times New Roman"/>
          <w:szCs w:val="24"/>
        </w:rPr>
        <w:t xml:space="preserve">500 εκατομμύρια για να πληρωθούν μισθοί και </w:t>
      </w:r>
      <w:r w:rsidRPr="00834AA6">
        <w:rPr>
          <w:rFonts w:eastAsia="Times New Roman" w:cs="Times New Roman"/>
          <w:szCs w:val="24"/>
        </w:rPr>
        <w:lastRenderedPageBreak/>
        <w:t xml:space="preserve">συντάξεις το Φλεβάρη του </w:t>
      </w:r>
      <w:r>
        <w:rPr>
          <w:rFonts w:eastAsia="Times New Roman" w:cs="Times New Roman"/>
          <w:szCs w:val="24"/>
        </w:rPr>
        <w:t>2015 και έπρεπε</w:t>
      </w:r>
      <w:r w:rsidRPr="00834AA6">
        <w:rPr>
          <w:rFonts w:eastAsia="Times New Roman" w:cs="Times New Roman"/>
          <w:szCs w:val="24"/>
        </w:rPr>
        <w:t xml:space="preserve"> να πληρώσουμε το </w:t>
      </w:r>
      <w:r>
        <w:rPr>
          <w:rFonts w:eastAsia="Times New Roman" w:cs="Times New Roman"/>
          <w:szCs w:val="24"/>
        </w:rPr>
        <w:t>20</w:t>
      </w:r>
      <w:r w:rsidRPr="00834AA6">
        <w:rPr>
          <w:rFonts w:eastAsia="Times New Roman" w:cs="Times New Roman"/>
          <w:szCs w:val="24"/>
        </w:rPr>
        <w:t xml:space="preserve">15 το </w:t>
      </w:r>
      <w:r>
        <w:rPr>
          <w:rFonts w:eastAsia="Times New Roman" w:cs="Times New Roman"/>
          <w:szCs w:val="24"/>
        </w:rPr>
        <w:t>20</w:t>
      </w:r>
      <w:r w:rsidRPr="00834AA6">
        <w:rPr>
          <w:rFonts w:eastAsia="Times New Roman" w:cs="Times New Roman"/>
          <w:szCs w:val="24"/>
        </w:rPr>
        <w:t>16</w:t>
      </w:r>
      <w:r>
        <w:rPr>
          <w:rFonts w:eastAsia="Times New Roman" w:cs="Times New Roman"/>
          <w:szCs w:val="24"/>
        </w:rPr>
        <w:t xml:space="preserve"> πενήντα δισεκατομμύρια. Τέτοιο ΦΠΑ το φέρναμε κι εμείς!</w:t>
      </w:r>
    </w:p>
    <w:p w14:paraId="4318B039" w14:textId="77777777" w:rsidR="001D7CFB" w:rsidRDefault="00EB4E04">
      <w:pPr>
        <w:spacing w:line="600" w:lineRule="auto"/>
        <w:ind w:firstLine="720"/>
        <w:jc w:val="both"/>
        <w:rPr>
          <w:rFonts w:eastAsia="Times New Roman" w:cs="Times New Roman"/>
          <w:szCs w:val="24"/>
        </w:rPr>
      </w:pPr>
      <w:r w:rsidRPr="00C22852">
        <w:rPr>
          <w:rFonts w:eastAsia="Times New Roman" w:cs="Times New Roman"/>
          <w:b/>
          <w:szCs w:val="24"/>
        </w:rPr>
        <w:t>ΣΟΦΙΑ ΒΟΥΛΤΕΨΗ:</w:t>
      </w:r>
      <w:r w:rsidRPr="00C22852">
        <w:rPr>
          <w:rFonts w:eastAsia="Times New Roman" w:cs="Times New Roman"/>
          <w:szCs w:val="24"/>
        </w:rPr>
        <w:t xml:space="preserve"> </w:t>
      </w:r>
      <w:r>
        <w:rPr>
          <w:rFonts w:eastAsia="Times New Roman" w:cs="Times New Roman"/>
          <w:szCs w:val="24"/>
        </w:rPr>
        <w:t>Από το 2013 μειώσαμε το ΦΠΑ.</w:t>
      </w:r>
    </w:p>
    <w:p w14:paraId="4318B03A" w14:textId="77777777" w:rsidR="001D7CFB" w:rsidRDefault="00EB4E04">
      <w:pPr>
        <w:spacing w:line="600" w:lineRule="auto"/>
        <w:ind w:firstLine="720"/>
        <w:jc w:val="both"/>
        <w:rPr>
          <w:rFonts w:eastAsia="Times New Roman" w:cs="Times New Roman"/>
          <w:szCs w:val="24"/>
        </w:rPr>
      </w:pPr>
      <w:r w:rsidRPr="00C22852">
        <w:rPr>
          <w:rFonts w:eastAsia="Times New Roman" w:cs="Times New Roman"/>
          <w:b/>
          <w:szCs w:val="24"/>
        </w:rPr>
        <w:t>ΔΗΜΗΤΡΙΟΣ ΒΕΤΤΑΣ:</w:t>
      </w:r>
      <w:r>
        <w:rPr>
          <w:rFonts w:eastAsia="Times New Roman" w:cs="Times New Roman"/>
          <w:b/>
          <w:szCs w:val="24"/>
        </w:rPr>
        <w:t xml:space="preserve"> </w:t>
      </w:r>
      <w:r>
        <w:rPr>
          <w:rFonts w:eastAsia="Times New Roman" w:cs="Times New Roman"/>
          <w:szCs w:val="24"/>
        </w:rPr>
        <w:t>Τέτοιο ΦΠΑ το φέρναμε κι εμείς!</w:t>
      </w:r>
    </w:p>
    <w:p w14:paraId="4318B03B"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Το φέρνουμε τώρα με ξεχρεωμένη τη χώρα, </w:t>
      </w:r>
      <w:r w:rsidRPr="00834AA6">
        <w:rPr>
          <w:rFonts w:eastAsia="Times New Roman" w:cs="Times New Roman"/>
          <w:szCs w:val="24"/>
        </w:rPr>
        <w:t xml:space="preserve">με ρυθμισμένο το χρέος </w:t>
      </w:r>
      <w:r>
        <w:rPr>
          <w:rFonts w:eastAsia="Times New Roman" w:cs="Times New Roman"/>
          <w:szCs w:val="24"/>
        </w:rPr>
        <w:t>της, με υπερπλεονάσματα, με μερίσματα στο</w:t>
      </w:r>
      <w:r>
        <w:rPr>
          <w:rFonts w:eastAsia="Times New Roman" w:cs="Times New Roman"/>
          <w:szCs w:val="24"/>
        </w:rPr>
        <w:t>ν κόσμο. Τώρα το φέρνουμε.</w:t>
      </w:r>
    </w:p>
    <w:p w14:paraId="4318B03C"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Άκουσα, επίσης, μια πάρα πολύ ωραία άποψη για το επίδομα. Κατηγόρησε η κ. Βούλτεψη </w:t>
      </w:r>
      <w:r w:rsidRPr="00A15699">
        <w:rPr>
          <w:rFonts w:eastAsia="Times New Roman" w:cs="Times New Roman"/>
          <w:szCs w:val="24"/>
        </w:rPr>
        <w:t>-</w:t>
      </w:r>
      <w:r>
        <w:rPr>
          <w:rFonts w:eastAsia="Times New Roman" w:cs="Times New Roman"/>
          <w:szCs w:val="24"/>
        </w:rPr>
        <w:t>και κατηγορεί</w:t>
      </w:r>
      <w:r w:rsidRPr="00A15699">
        <w:rPr>
          <w:rFonts w:eastAsia="Times New Roman" w:cs="Times New Roman"/>
          <w:szCs w:val="24"/>
        </w:rPr>
        <w:t>-</w:t>
      </w:r>
      <w:r>
        <w:rPr>
          <w:rFonts w:eastAsia="Times New Roman" w:cs="Times New Roman"/>
          <w:szCs w:val="24"/>
        </w:rPr>
        <w:t xml:space="preserve"> για παροχή το μόνιμο μέτρο του ΣΥΡΙΖΑ.</w:t>
      </w:r>
    </w:p>
    <w:p w14:paraId="4318B03D"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Κυρία Βούλτεψη, θυμάστε αν είχατε ψηφίσει ένα πρόσκαιρο μέτρο πριν τις εκλογές του 2014; Το</w:t>
      </w:r>
      <w:r>
        <w:rPr>
          <w:rFonts w:eastAsia="Times New Roman" w:cs="Times New Roman"/>
          <w:szCs w:val="24"/>
        </w:rPr>
        <w:t xml:space="preserve"> θυμάστε; </w:t>
      </w:r>
    </w:p>
    <w:p w14:paraId="4318B03E" w14:textId="77777777" w:rsidR="001D7CFB" w:rsidRDefault="00EB4E04">
      <w:pPr>
        <w:spacing w:line="600" w:lineRule="auto"/>
        <w:ind w:firstLine="720"/>
        <w:jc w:val="both"/>
        <w:rPr>
          <w:rFonts w:eastAsia="Times New Roman" w:cs="Times New Roman"/>
          <w:szCs w:val="24"/>
        </w:rPr>
      </w:pPr>
      <w:r w:rsidRPr="007C5D5A">
        <w:rPr>
          <w:rFonts w:eastAsia="Times New Roman" w:cs="Times New Roman"/>
          <w:b/>
          <w:szCs w:val="24"/>
        </w:rPr>
        <w:t>ΣΟΦΙΑ ΒΟΥΛΤΕΨΗ:</w:t>
      </w:r>
      <w:r>
        <w:rPr>
          <w:rFonts w:eastAsia="Times New Roman" w:cs="Times New Roman"/>
          <w:b/>
          <w:szCs w:val="24"/>
        </w:rPr>
        <w:t xml:space="preserve"> </w:t>
      </w:r>
      <w:r>
        <w:rPr>
          <w:rFonts w:eastAsia="Times New Roman" w:cs="Times New Roman"/>
          <w:szCs w:val="24"/>
        </w:rPr>
        <w:t>... (</w:t>
      </w:r>
      <w:r>
        <w:rPr>
          <w:rFonts w:eastAsia="Times New Roman" w:cs="Times New Roman"/>
          <w:szCs w:val="24"/>
        </w:rPr>
        <w:t xml:space="preserve">δεν </w:t>
      </w:r>
      <w:r>
        <w:rPr>
          <w:rFonts w:eastAsia="Times New Roman" w:cs="Times New Roman"/>
          <w:szCs w:val="24"/>
        </w:rPr>
        <w:t>ακούστηκε)</w:t>
      </w:r>
    </w:p>
    <w:p w14:paraId="4318B03F"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lastRenderedPageBreak/>
        <w:t>ΔΗΜΗΤΡΙΟΣ ΒΕΤΤΑΣ:</w:t>
      </w:r>
      <w:r>
        <w:rPr>
          <w:rFonts w:eastAsia="Times New Roman" w:cs="Times New Roman"/>
          <w:szCs w:val="24"/>
        </w:rPr>
        <w:t xml:space="preserve"> Ξεχνάτε εύκολα! Τα θυμόμαστε, όμως, εμείς.</w:t>
      </w:r>
    </w:p>
    <w:p w14:paraId="4318B040" w14:textId="77777777" w:rsidR="001D7CFB" w:rsidRDefault="00EB4E04">
      <w:pPr>
        <w:spacing w:line="600" w:lineRule="auto"/>
        <w:ind w:firstLine="720"/>
        <w:jc w:val="both"/>
        <w:rPr>
          <w:rFonts w:eastAsia="Times New Roman" w:cs="Times New Roman"/>
          <w:szCs w:val="24"/>
        </w:rPr>
      </w:pPr>
      <w:r w:rsidRPr="007C5D5A">
        <w:rPr>
          <w:rFonts w:eastAsia="Times New Roman" w:cs="Times New Roman"/>
          <w:b/>
          <w:szCs w:val="24"/>
        </w:rPr>
        <w:t xml:space="preserve">ΠΡΟΕΔΡΕΥΩΝ (Νικήτας Κακλαμάνης): </w:t>
      </w:r>
      <w:r>
        <w:rPr>
          <w:rFonts w:eastAsia="Times New Roman" w:cs="Times New Roman"/>
          <w:szCs w:val="24"/>
        </w:rPr>
        <w:t>Κυρία Βούλτεψη, δεν ακούγεστε και ούτως ή άλλως δεν γράφεται τίποτε.</w:t>
      </w:r>
    </w:p>
    <w:p w14:paraId="4318B041"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Λέει ψέματα συνέχεια.</w:t>
      </w:r>
    </w:p>
    <w:p w14:paraId="4318B042"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 xml:space="preserve">ΩΝ (Νικήτας Κακλαμάνης): </w:t>
      </w:r>
      <w:r>
        <w:rPr>
          <w:rFonts w:eastAsia="Times New Roman" w:cs="Times New Roman"/>
          <w:szCs w:val="24"/>
        </w:rPr>
        <w:t>Ωραία, τι να κάνουμε; Θέλει να πει ο συνάδελφος αυτά που θέλει.</w:t>
      </w:r>
    </w:p>
    <w:p w14:paraId="4318B043"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ΔΗΜΗΤΡΙΟΣ ΒΕΤΤΑΣ: </w:t>
      </w:r>
      <w:r>
        <w:rPr>
          <w:rFonts w:eastAsia="Times New Roman" w:cs="Times New Roman"/>
          <w:szCs w:val="24"/>
        </w:rPr>
        <w:t>Κύριε Πρόεδρε, επιτρέψτε μου να εκφράσω την άποψή μου και να μιλήσω.</w:t>
      </w:r>
    </w:p>
    <w:p w14:paraId="4318B044"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Ακούσαμε τον κ. Μητσοτάκη να μιλάει -και τα στελέχη του- πότε για τα δώρα, ότι ε</w:t>
      </w:r>
      <w:r>
        <w:rPr>
          <w:rFonts w:eastAsia="Times New Roman" w:cs="Times New Roman"/>
          <w:szCs w:val="24"/>
        </w:rPr>
        <w:t>ίναι αντιπαραγωγικά, πότε για τα επιδόματα ανεργίας, ότι δεν είναι αναπτυξιακά, πότε για το ένα, πότε για το άλλο, πότε για το επταήμερο. Πιστεύει κανείς ότι είναι αφελής; Πιστεύει κάποιος ότι υπάρχει ένα επιτελείο το οποίο κάνει λάθος και τους συμβουλεύει</w:t>
      </w:r>
      <w:r>
        <w:rPr>
          <w:rFonts w:eastAsia="Times New Roman" w:cs="Times New Roman"/>
          <w:szCs w:val="24"/>
        </w:rPr>
        <w:t xml:space="preserve"> λάθος; Κάνετε λάθος. Ο κ. Μητσοτάκης έχει σκληρή ατζέντα. Μιλάει για επταήμερα, μιλάει για εργασιακούς </w:t>
      </w:r>
      <w:r>
        <w:rPr>
          <w:rFonts w:eastAsia="Times New Roman" w:cs="Times New Roman"/>
          <w:szCs w:val="24"/>
        </w:rPr>
        <w:lastRenderedPageBreak/>
        <w:t xml:space="preserve">μεσαίωνες, γιατί είναι δεσμευμένος. Μιλάει, επίσης -ω του θαύματος!- για ιδιωτική ασφάλιση και ιδιωτική ιατροφαρμακευτική περίθαλψη, δηλαδή όποιος έχει </w:t>
      </w:r>
      <w:r>
        <w:rPr>
          <w:rFonts w:eastAsia="Times New Roman" w:cs="Times New Roman"/>
          <w:szCs w:val="24"/>
        </w:rPr>
        <w:t>θα ζήσει και όποιος δεν έχει, θα πεθάνει. Αυτή είναι η ιστορία της ατζέντας.</w:t>
      </w:r>
    </w:p>
    <w:p w14:paraId="4318B045"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Πάμε, λοιπόν, τώρα στον επανυπολογισμό. Θα ακούσετε σήμερα πολλές ομιλίες. Και θέλω να πω στον κόσμο που θα ακούσει σήμερα το εξής: Εάν ακούσετε Βουλευτή της Νέας Δημοκρατίας ή Βο</w:t>
      </w:r>
      <w:r>
        <w:rPr>
          <w:rFonts w:eastAsia="Times New Roman" w:cs="Times New Roman"/>
          <w:szCs w:val="24"/>
        </w:rPr>
        <w:t xml:space="preserve">υλευτή του ΠΑΣΟΚ, του ΚΙΝΑΛ ή του ΔΗΣΥ να αναφέρονται στον επανυπολογισμό, δηλαδή στη διαγραφή του τεράστιου χρέους του Έλληνα επιχειρηματία, του Έλληνα εμπόρου, του Έλληνα ελεύθερου επαγγελματία, ειλικρινά θα είναι έκπληξη. Δεν μιλάει κανείς για αυτό. </w:t>
      </w:r>
    </w:p>
    <w:p w14:paraId="4318B046"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Μι</w:t>
      </w:r>
      <w:r>
        <w:rPr>
          <w:rFonts w:eastAsia="Times New Roman" w:cs="Times New Roman"/>
          <w:szCs w:val="24"/>
        </w:rPr>
        <w:t xml:space="preserve">λάμε, λοιπόν, για μια σεισάχθεια η οποία είναι πρωτόγνωρη στη σύγχρονη πολιτική ιστορία της χώρας. Τι σημαίνει αυτό; Και αυτό είναι προεκλογικό; Δόθηκε πολύ μεγάλη μάχη για αυτόν τον επανυπολογισμό από πάρα </w:t>
      </w:r>
      <w:r>
        <w:rPr>
          <w:rFonts w:eastAsia="Times New Roman" w:cs="Times New Roman"/>
          <w:szCs w:val="24"/>
        </w:rPr>
        <w:lastRenderedPageBreak/>
        <w:t>πολλούς ανθρώπους και είναι ιδιαίτερα τιμητικό. Κ</w:t>
      </w:r>
      <w:r>
        <w:rPr>
          <w:rFonts w:eastAsia="Times New Roman" w:cs="Times New Roman"/>
          <w:szCs w:val="24"/>
        </w:rPr>
        <w:t>αι αποτελεί ύβρη, ταυτόχρονα, για την Αξιωματική Αντιπολίτευση, αλλά και για όποιον στην αντιπολίτευση δεν αναφερθεί σε αυτή τη συζήτηση για τον επανυπολογισμό.</w:t>
      </w:r>
    </w:p>
    <w:p w14:paraId="4318B047"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Από το 2000 και μετά επανυπολογίζονται τα χρέη ανθρώπων με βάση τον νόμο Κατρούγκαλου. Θέλετε α</w:t>
      </w:r>
      <w:r>
        <w:rPr>
          <w:rFonts w:eastAsia="Times New Roman" w:cs="Times New Roman"/>
          <w:szCs w:val="24"/>
        </w:rPr>
        <w:t xml:space="preserve">ύριο το πρωί να ψηφίσετε τη διάταξη αυτή, για να φανείτε καλοί στον κόσμο, αλλά, ταυτόχρονα, όταν έρθετε -όπως λέτε εσείς- να καταργήσετε αυτόν τον νόμο. Εγώ δεν θα εκφράσω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κυβερνητική επιλογή. Να το ξέρετε. Εκφράζω, όμως, απόλυτα την προσωπική μου </w:t>
      </w:r>
      <w:r>
        <w:rPr>
          <w:rFonts w:eastAsia="Times New Roman" w:cs="Times New Roman"/>
          <w:szCs w:val="24"/>
        </w:rPr>
        <w:t>επιλογή. Δεν θα ήθελα προσωπικά να ψηφίσετε αυτόν τον νόμο, δεν θα ήθελα να ψηφίσετε τον επανυπολογισμό. Ήσασταν οι κύριοι υπεύθυνοι, διότι αν από το 2010 και μετά είχατε πάρει μέτρα με έναν νόμο Κατρούγκαλου ή με έναν νόμο τύπου Κατρούγκαλου, ο κόσμος δεν</w:t>
      </w:r>
      <w:r>
        <w:rPr>
          <w:rFonts w:eastAsia="Times New Roman" w:cs="Times New Roman"/>
          <w:szCs w:val="24"/>
        </w:rPr>
        <w:t xml:space="preserve"> θα χρώσταγε 45.000, 50.000 ή 60.000 ευρώ. Δεν κάνατε απολύτως τίποτα. Ειλικρινά, λοιπόν, δεν θα ήθελα να ψηφίσετε τον επανυπολογισμό.</w:t>
      </w:r>
    </w:p>
    <w:p w14:paraId="4318B048"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lastRenderedPageBreak/>
        <w:t xml:space="preserve">Τι θα συμβεί με αυτόν τον νόμο; Επτακόσιες χιλιάδες άνθρωποι θα επανυπολογίσουν τα χρέη τους, τις οφειλές τους μάλλον, τις εισφορές τους μάλλον και επομένως τα ενδεχόμενα χρέη τους, αυτά που έχουν </w:t>
      </w:r>
      <w:r w:rsidRPr="00A15699">
        <w:rPr>
          <w:rFonts w:eastAsia="Times New Roman" w:cs="Times New Roman"/>
          <w:szCs w:val="24"/>
        </w:rPr>
        <w:t>χτίσει</w:t>
      </w:r>
      <w:r>
        <w:rPr>
          <w:rFonts w:eastAsia="Times New Roman" w:cs="Times New Roman"/>
          <w:szCs w:val="24"/>
        </w:rPr>
        <w:t xml:space="preserve"> όλα αυτά τα χρόνια και θα έχουν τη δυνατότητα να τα </w:t>
      </w:r>
      <w:r>
        <w:rPr>
          <w:rFonts w:eastAsia="Times New Roman" w:cs="Times New Roman"/>
          <w:szCs w:val="24"/>
        </w:rPr>
        <w:t>ρυθμίσουν σε εκατόν είκοσι δόσεις. Πρώτα είναι ο επανυλογισμός και μετά οι εκατόν είκοσι δόσεις. Κρύβετε εντέχνως τον επανυπολογισμό κάτω από τις εκατόν είκοσι δόσεις. Εδώ είναι η ουσία του πράγματος! Αυτό περιμένει ο κόσμος!</w:t>
      </w:r>
    </w:p>
    <w:p w14:paraId="4318B049"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Είναι επτακόσιες χιλιάδες άνθρ</w:t>
      </w:r>
      <w:r>
        <w:rPr>
          <w:rFonts w:eastAsia="Times New Roman" w:cs="Times New Roman"/>
          <w:szCs w:val="24"/>
        </w:rPr>
        <w:t>ωποι. Ανοικτά και κλειστά μαγαζιά. Δεν μιλάει κανένας σας για κανένα μαγαζί. Κανένας σας δεν μιλάει. Μιλάτε για επιχειρηματικότητα, για ανάπτυξη. Περιμένουν επτακόσιες χιλιάδες μαγαζιά να πείτε μία λέξη. Δεν θα μιλήσει ούτε ένας Βουλευτής σας. Θα τους μετρ</w:t>
      </w:r>
      <w:r>
        <w:rPr>
          <w:rFonts w:eastAsia="Times New Roman" w:cs="Times New Roman"/>
          <w:szCs w:val="24"/>
        </w:rPr>
        <w:t>ήσω έναν, έναν εγώ προσωπικά για να δω αν κάνω λάθος.</w:t>
      </w:r>
    </w:p>
    <w:p w14:paraId="4318B04A"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lastRenderedPageBreak/>
        <w:t xml:space="preserve">Ογδόντα χιλιάδες άνθρωποι θα πάρουν τα επόμενα χρόνια συντάξεις, άνθρωποι οι οποίοι δεν υπήρχε περίπτωση να πάρουν, γιατί χρωστούσαν 60.000 ή 70.000 και έπρεπε να αποπληρώσουν το ποσό μέχρι να κατέβει </w:t>
      </w:r>
      <w:r>
        <w:rPr>
          <w:rFonts w:eastAsia="Times New Roman" w:cs="Times New Roman"/>
          <w:szCs w:val="24"/>
        </w:rPr>
        <w:t>το ποσό αυτό στις 20.000 και στη συνέχεια να ρυθμίσουν και τις 20.000. Καταλαβαίνετε, λοιπόν,  πόσο κοσμογονικό και πόσο σημαντικό είναι αυτό το νομοσχέδιο. Όπως σας είπα είναι η μεγαλύτερη σεισάχθεια που έχει συμβεί στη νεότερη πολιτική ιστορία της χώρας.</w:t>
      </w:r>
    </w:p>
    <w:p w14:paraId="4318B04B"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Να το ψηφίσετε, αν θέλετε, αλλά να μιλήσετε για αυτό, να μιλήσετε για τον επανυπολογισμό, για τα χρέη του κόσμου</w:t>
      </w:r>
      <w:r>
        <w:rPr>
          <w:rFonts w:eastAsia="Times New Roman" w:cs="Times New Roman"/>
          <w:szCs w:val="24"/>
        </w:rPr>
        <w:t>,</w:t>
      </w:r>
      <w:r>
        <w:rPr>
          <w:rFonts w:eastAsia="Times New Roman" w:cs="Times New Roman"/>
          <w:szCs w:val="24"/>
        </w:rPr>
        <w:t xml:space="preserve"> που διαγράφονται επί ΣΥΡΙΖΑ, επί Αλέξη Τσίπρα.</w:t>
      </w:r>
    </w:p>
    <w:p w14:paraId="4318B04C"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318B04D" w14:textId="77777777" w:rsidR="001D7CFB" w:rsidRDefault="00EB4E0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18B04E"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ΠΡΟΕΔΡΕΥΩΝ (Νικήτας Κακλ</w:t>
      </w:r>
      <w:r>
        <w:rPr>
          <w:rFonts w:eastAsia="Times New Roman" w:cs="Times New Roman"/>
          <w:b/>
          <w:szCs w:val="24"/>
        </w:rPr>
        <w:t xml:space="preserve">αμάνης): </w:t>
      </w:r>
      <w:r>
        <w:rPr>
          <w:rFonts w:eastAsia="Times New Roman" w:cs="Times New Roman"/>
          <w:szCs w:val="24"/>
        </w:rPr>
        <w:t>Κι εγώ σας ευχαριστώ, κύριε Βέττα.</w:t>
      </w:r>
    </w:p>
    <w:p w14:paraId="4318B04F"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lastRenderedPageBreak/>
        <w:t>Ακολουθούν οι συνάδελφοι Νυφούδης, Ξυδάκης, Συντυχάκης και μπαίνουμε πια στον κατάλογο. Λέω ποιοι είναι: Χατζηδάκης, Εμμανουηλίδης, Γρέγος, Καστόρης, Βλάχος. Είναι η πεντάδα πλέον με βάση τον κατάλογο.</w:t>
      </w:r>
    </w:p>
    <w:p w14:paraId="4318B050"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Κύριε Νυφο</w:t>
      </w:r>
      <w:r>
        <w:rPr>
          <w:rFonts w:eastAsia="Times New Roman" w:cs="Times New Roman"/>
          <w:szCs w:val="24"/>
        </w:rPr>
        <w:t>ύδη, έχετε τον λόγο.</w:t>
      </w:r>
    </w:p>
    <w:p w14:paraId="4318B051" w14:textId="77777777" w:rsidR="001D7CFB" w:rsidRDefault="00EB4E04">
      <w:pPr>
        <w:spacing w:line="600" w:lineRule="auto"/>
        <w:ind w:firstLine="720"/>
        <w:jc w:val="both"/>
        <w:rPr>
          <w:rFonts w:eastAsia="Times New Roman" w:cs="Times New Roman"/>
          <w:szCs w:val="24"/>
        </w:rPr>
      </w:pPr>
      <w:r w:rsidRPr="00544F7A">
        <w:rPr>
          <w:rFonts w:eastAsia="Times New Roman" w:cs="Times New Roman"/>
          <w:b/>
          <w:szCs w:val="24"/>
        </w:rPr>
        <w:t>ΝΙΚΟΛΑΟΣ ΝΥΦΟΥΔΗΣ:</w:t>
      </w:r>
      <w:r>
        <w:rPr>
          <w:rFonts w:eastAsia="Times New Roman" w:cs="Times New Roman"/>
          <w:szCs w:val="24"/>
        </w:rPr>
        <w:t xml:space="preserve"> Ευχαριστώ, κύριε Πρόεδρε.</w:t>
      </w:r>
    </w:p>
    <w:p w14:paraId="4318B052"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μόλις χθες εισήχθη για συζήτηση στην Ολομέλεια της Βουλής, με τη διαδικασία του επείγοντος, ένα πάρα πολύ σημαντικό νομοσχέδιο. Είναι ένα νομοσχέδιο</w:t>
      </w:r>
      <w:r>
        <w:rPr>
          <w:rFonts w:eastAsia="Times New Roman" w:cs="Times New Roman"/>
          <w:szCs w:val="24"/>
        </w:rPr>
        <w:t>,</w:t>
      </w:r>
      <w:r>
        <w:rPr>
          <w:rFonts w:eastAsia="Times New Roman" w:cs="Times New Roman"/>
          <w:szCs w:val="24"/>
        </w:rPr>
        <w:t xml:space="preserve"> που περιλα</w:t>
      </w:r>
      <w:r>
        <w:rPr>
          <w:rFonts w:eastAsia="Times New Roman" w:cs="Times New Roman"/>
          <w:szCs w:val="24"/>
        </w:rPr>
        <w:t>μβάνει διατάξεις οι οποίες επιφέρουν ρυθμίσεις που οι πολίτες και οι επιχειρηματίες της χώρας περιμένουν με αγωνία από καιρό. Τυχαία έρχεται μια εβδομάδα πριν από τις εκλογές! Στην ουσία μιλάμε για ένα πολυνομοσχέδιο εκατόν είκοσι περίπου άρθρων, όσων δηλα</w:t>
      </w:r>
      <w:r>
        <w:rPr>
          <w:rFonts w:eastAsia="Times New Roman" w:cs="Times New Roman"/>
          <w:szCs w:val="24"/>
        </w:rPr>
        <w:t xml:space="preserve">δή και των δόσεων που αναφέρονται ότι θα έχουν στη διάθεσή τους οι οφειλέτες για να ρυθμίσουν τις ληξιπρόθεσμες οφειλές τους στην εφορεία, τα ασφαλιστικά ταμεία και τους δήμους. </w:t>
      </w:r>
    </w:p>
    <w:p w14:paraId="4318B053"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lastRenderedPageBreak/>
        <w:t>Είναι, όμως, έτσι; Οι εκατόν είκοσι δόσεις τελικά στο μέτρημα μας βγαίνουν πο</w:t>
      </w:r>
      <w:r>
        <w:rPr>
          <w:rFonts w:eastAsia="Times New Roman" w:cs="Times New Roman"/>
          <w:szCs w:val="24"/>
        </w:rPr>
        <w:t>λύ λιγότερες, γιατί δεν θα είναι εκατόν είκοσι, αλλά μέχρι εκατόν είκοσι. Να το πω και αλλιώς, κύριοι συνάδελφοι: Εκατόν είκοσι δόσεις, όχι όμως για όλους, αλλά μόνο για λίγους.</w:t>
      </w:r>
    </w:p>
    <w:p w14:paraId="4318B054"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Να γίνω, όμως, πιο συγκεκριμένος. </w:t>
      </w:r>
    </w:p>
    <w:p w14:paraId="4318B055"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Για τις οφειλές στην εφορεία, επειδή για το</w:t>
      </w:r>
      <w:r>
        <w:rPr>
          <w:rFonts w:eastAsia="Times New Roman" w:cs="Times New Roman"/>
          <w:szCs w:val="24"/>
        </w:rPr>
        <w:t xml:space="preserve">ν υπολογισμό του αριθμού των δόσεων και του ύψους της μηνιαίας δόσης λαμβάνεται </w:t>
      </w:r>
      <w:r>
        <w:rPr>
          <w:rFonts w:eastAsia="Times New Roman" w:cs="Times New Roman"/>
          <w:szCs w:val="24"/>
        </w:rPr>
        <w:t>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και το εισόδημα -κάτι που για άγνωστο λόγο δεν ισχύει για τις οφειλές σε δήμους και ασφαλιστικά ταμεία- όσο μεγαλύτερο είναι το ύψος της </w:t>
      </w:r>
      <w:r w:rsidRPr="00D36469">
        <w:rPr>
          <w:rFonts w:eastAsia="Times New Roman" w:cs="Times New Roman"/>
          <w:szCs w:val="24"/>
        </w:rPr>
        <w:t>οφειλής και το εισόδημα,</w:t>
      </w:r>
      <w:r>
        <w:rPr>
          <w:rFonts w:eastAsia="Times New Roman" w:cs="Times New Roman"/>
          <w:szCs w:val="24"/>
        </w:rPr>
        <w:t xml:space="preserve"> τόσο </w:t>
      </w:r>
      <w:r>
        <w:rPr>
          <w:rFonts w:eastAsia="Times New Roman" w:cs="Times New Roman"/>
          <w:szCs w:val="24"/>
        </w:rPr>
        <w:t>πιο εύκολα ο οφειλέτης θα κερδίζει τις εκατόν είκοσι δόσεις.</w:t>
      </w:r>
    </w:p>
    <w:p w14:paraId="4318B056"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Στην πραγματικότητα, όμως, η πλειονότητα των οφειλετών θα έχουν στη διάθεσή τους μέχρι πενήντα μήνες, καθώς η ελάχιστη μηνιαία δόση 30 ευρώ, που ορίστηκε, θα λειτουργεί ως «κόφτης». Αυτό σημαίνει</w:t>
      </w:r>
      <w:r>
        <w:rPr>
          <w:rFonts w:eastAsia="Times New Roman" w:cs="Times New Roman"/>
          <w:szCs w:val="24"/>
        </w:rPr>
        <w:t xml:space="preserve"> ότι οι μικρο-</w:t>
      </w:r>
      <w:r>
        <w:rPr>
          <w:rFonts w:eastAsia="Times New Roman" w:cs="Times New Roman"/>
          <w:szCs w:val="24"/>
        </w:rPr>
        <w:lastRenderedPageBreak/>
        <w:t xml:space="preserve">οφειλέτες που αριθμούν περί τα </w:t>
      </w:r>
      <w:r>
        <w:rPr>
          <w:rFonts w:eastAsia="Times New Roman" w:cs="Times New Roman"/>
          <w:szCs w:val="24"/>
        </w:rPr>
        <w:t>δυόμισ</w:t>
      </w:r>
      <w:r>
        <w:rPr>
          <w:rFonts w:eastAsia="Times New Roman" w:cs="Times New Roman"/>
          <w:szCs w:val="24"/>
        </w:rPr>
        <w:t>ι</w:t>
      </w:r>
      <w:r>
        <w:rPr>
          <w:rFonts w:eastAsia="Times New Roman" w:cs="Times New Roman"/>
          <w:szCs w:val="24"/>
        </w:rPr>
        <w:t xml:space="preserve"> εκατομμύρια φορολογούμενους, δεν θα δουν ποτέ τις εκατόν είκοσι δόσεις παρά μόνο στα πρωτοσέλιδα των εφημερίδων. Και αυτά ισχύουν μόνο για τα φυσικά πρόσωπα, καθώς για τις επιχειρήσεις ο μέγιστος αριθμός</w:t>
      </w:r>
      <w:r>
        <w:rPr>
          <w:rFonts w:eastAsia="Times New Roman" w:cs="Times New Roman"/>
          <w:szCs w:val="24"/>
        </w:rPr>
        <w:t xml:space="preserve"> των δόσεων είναι μόλις δεκαοκτώ και κατ’ εξαίρεση θα μπορεί να φτάνει τις τριάντα.</w:t>
      </w:r>
    </w:p>
    <w:p w14:paraId="4318B057"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Από την άλλη, σχετικά με τις οφειλές στα ασφαλιστικά ταμεία, προβλέπεται ότι για τους ελεύθερους επαγγελματίες, τους αυτοαπασχολούμενους και τους εργοδότες, η ελάχιστη μηνι</w:t>
      </w:r>
      <w:r>
        <w:rPr>
          <w:rFonts w:eastAsia="Times New Roman" w:cs="Times New Roman"/>
          <w:szCs w:val="24"/>
        </w:rPr>
        <w:t>αία δόση θα είναι 50 ευρώ, 30 για τους αγρότες, με ανώτερο αριθμό δόσεων τις εκατόν είκοσι, ενώ για τις οφειλές προς τους δήμους προβλέπεται μέγιστος αριθμός εκατό δόσεων.</w:t>
      </w:r>
    </w:p>
    <w:p w14:paraId="4318B058"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Και αφού η Κυβέρνηση ρύθμισε, όπως εκείνη το εννοεί, τις ληξιπρόθεσμες οφειλές πολιτ</w:t>
      </w:r>
      <w:r>
        <w:rPr>
          <w:rFonts w:eastAsia="Times New Roman" w:cs="Times New Roman"/>
          <w:szCs w:val="24"/>
        </w:rPr>
        <w:t xml:space="preserve">ών και επιχειρήσεων, πέρασε και στις συντάξεις, για την ακρίβεια στις συντάξεις χηρείας. Ο νόμος Κατρούγκαλου ψηφίστηκε το 2016. Αλήθεια, ποια είναι τα δεδομένα που άλλαξαν από τότε; Υπάρχει σχετική μελέτη να μας την παρουσιάσετε ή δεν </w:t>
      </w:r>
      <w:r>
        <w:rPr>
          <w:rFonts w:eastAsia="Times New Roman" w:cs="Times New Roman"/>
          <w:szCs w:val="24"/>
        </w:rPr>
        <w:lastRenderedPageBreak/>
        <w:t>έγινε μελέτη ούτε τό</w:t>
      </w:r>
      <w:r>
        <w:rPr>
          <w:rFonts w:eastAsia="Times New Roman" w:cs="Times New Roman"/>
          <w:szCs w:val="24"/>
        </w:rPr>
        <w:t>τε που κόπηκαν οι συντάξεις, ούτε τώρα που επανέρχονται και η μόνη διαφορά του τότε και του τώρα είναι ότι είμαστε σε προεκλογική περίοδο;</w:t>
      </w:r>
    </w:p>
    <w:p w14:paraId="4318B059"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Το παρόν νομοσχέδιο επιπλέον των ανωτέρω περιλαμβάνει ευτυχώς -πρέπει να το ομολογήσουμε- και κάποιες διατάξεις που ε</w:t>
      </w:r>
      <w:r>
        <w:rPr>
          <w:rFonts w:eastAsia="Times New Roman" w:cs="Times New Roman"/>
          <w:szCs w:val="24"/>
        </w:rPr>
        <w:t>ίναι προς τη σωστή κατεύθυνση, όπως είναι αυτή της εισαγωγής πλαισίου προστασίας για τους εργαζόμενους κούριερ και ντελίβερι ή της αναστολής καταβολής εισφορών ασφάλισης για τους πληγέντες από τις πυρκαγιές στον Νομό Αττικής τον περασμένο Ιούλιο.</w:t>
      </w:r>
    </w:p>
    <w:p w14:paraId="4318B05A"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Περιλαμβά</w:t>
      </w:r>
      <w:r>
        <w:rPr>
          <w:rFonts w:eastAsia="Times New Roman" w:cs="Times New Roman"/>
          <w:szCs w:val="24"/>
        </w:rPr>
        <w:t>νει, όμως, και πλήθος άλλων ρυθμίσεων, διατάξεων αποσπασματικών και άσχετων μεταξύ τους, όπως οι ρυθμίσεις για το ΕΦΚΑ, το Σώμα Επιθεώρησης Εργασίας, τον ΟΑΕΔ, το ΤΣΜΕΔΕ, τα ΚΤΕΛ και άλλων που μοιάζουν να έχουν προεκλογική σκοπιμότητα. Ευλόγως θα αναρωτιέτ</w:t>
      </w:r>
      <w:r>
        <w:rPr>
          <w:rFonts w:eastAsia="Times New Roman" w:cs="Times New Roman"/>
          <w:szCs w:val="24"/>
        </w:rPr>
        <w:t>αι κανείς αν πρόκειται για ανεπάρκεια της διοίκησης ή κάτι άλλο.</w:t>
      </w:r>
    </w:p>
    <w:p w14:paraId="4318B05B"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lastRenderedPageBreak/>
        <w:t>Ας πάμε, όμως, και στον περιβόητο βάσιμο λόγο απόλυσης, που δεν ξέρει κανείς τελικά αν έχει σκοπό να προστατεύσει τους εργαζόμενους από ενδεχομένως αδικαιολόγητη απόλυσή τους ή να τους τιμωρή</w:t>
      </w:r>
      <w:r>
        <w:rPr>
          <w:rFonts w:eastAsia="Times New Roman" w:cs="Times New Roman"/>
          <w:szCs w:val="24"/>
        </w:rPr>
        <w:t>σει, γιατί, όπως φαίνεται, σαφώς η πρόβλεψη περί ύπαρξης βάσιμου λόγου απόλυσης, τελικά δημιουργεί πρόσθετες γραφειοκρατικές υποχρεώσεις στις επιχειρήσεις, χωρίς απαραίτητα να παρέχει ουσιαστική, πρόσθετη κατοχύρωση στους εργαζομένους, που θα ήταν το ζητού</w:t>
      </w:r>
      <w:r>
        <w:rPr>
          <w:rFonts w:eastAsia="Times New Roman" w:cs="Times New Roman"/>
          <w:szCs w:val="24"/>
        </w:rPr>
        <w:t>μενο.</w:t>
      </w:r>
    </w:p>
    <w:p w14:paraId="4318B05C"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Ενσωματώνει μεν την ευρωπαίκή νομοθεσία, με στρεβλό, όμως, τρόπο και δυσχεραίνει σε τέτοιο βαθμό τις απολύσεις, που τελικά μπορεί να αποτελέσει αντικίνητρο για τις προσλήψεις. Το πιθανότερο είναι τελικά να οδηγήσει τους εργοδότες να αποφεύγουν να συν</w:t>
      </w:r>
      <w:r>
        <w:rPr>
          <w:rFonts w:eastAsia="Times New Roman" w:cs="Times New Roman"/>
          <w:szCs w:val="24"/>
        </w:rPr>
        <w:t xml:space="preserve">άπτουν με το προσωπικό τους συμβάσεις αορίστου χρόνου και να προτιμούν την εύκολη λύση της πρόσληψης προσωπικού με συμβάσεις εργασίας ορισμένου χρόνου. </w:t>
      </w:r>
    </w:p>
    <w:p w14:paraId="4318B05D"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lastRenderedPageBreak/>
        <w:t>Για ποια προστασία, λοιπόν, του εργαζομένου μιλάμε, κυρίες και κύριοι συνάδελφοι του ΣΥΡΙΖΑ; Το νομοσχέ</w:t>
      </w:r>
      <w:r>
        <w:rPr>
          <w:rFonts w:eastAsia="Times New Roman" w:cs="Times New Roman"/>
          <w:szCs w:val="24"/>
        </w:rPr>
        <w:t>διο αυτό μπορεί να διευκολύνει έστω κάποιους από τους οφειλέτες, ωστόσο δεν δίνει πνοή στην οικονομία. Ας μην γελιόμαστε. Δεν χρειάζονται μέτρα αποσπασματικά, όπως αυτά που φέρνει το παρόν νομοσχέδιο. Χρειάζονται μέτρα αναπτυξιακά που θα δώσουν κίνητρο στι</w:t>
      </w:r>
      <w:r>
        <w:rPr>
          <w:rFonts w:eastAsia="Times New Roman" w:cs="Times New Roman"/>
          <w:szCs w:val="24"/>
        </w:rPr>
        <w:t>ς επενδύσεις και, μάλιστα, υψηλής παραγωγικότητας, προκειμένου η οικονομία μας να μπορέσει να αναπτυχθεί με ενίσχυση των εισοδημάτων.</w:t>
      </w:r>
    </w:p>
    <w:p w14:paraId="4318B05E"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Πάμε τώρα στις τροπολογίες με τις οποίες φέρνετε τα μέτρα τα οποία υποσχεθήκατε την περασμένη εβδομάδα στο Ζάππειο. Αυτός </w:t>
      </w:r>
      <w:r>
        <w:rPr>
          <w:rFonts w:eastAsia="Times New Roman" w:cs="Times New Roman"/>
          <w:szCs w:val="24"/>
        </w:rPr>
        <w:t>είναι ο τρόπος που συνηθίζετε να νομοθετείτε για τα μεγάλα και για τα σοβαρά, με τις τροπολογίες της τελευταίας στιγμής. Δεν μας εκπλήσσει πια.</w:t>
      </w:r>
    </w:p>
    <w:p w14:paraId="4318B05F" w14:textId="77777777" w:rsidR="001D7CFB" w:rsidRDefault="00EB4E04">
      <w:pPr>
        <w:spacing w:line="600" w:lineRule="auto"/>
        <w:ind w:firstLine="720"/>
        <w:jc w:val="both"/>
        <w:rPr>
          <w:rFonts w:eastAsia="Times New Roman"/>
          <w:szCs w:val="24"/>
        </w:rPr>
      </w:pPr>
      <w:r>
        <w:rPr>
          <w:rFonts w:eastAsia="Times New Roman"/>
          <w:szCs w:val="24"/>
        </w:rPr>
        <w:t>Νομοθετείτε την επαναφορά της 13</w:t>
      </w:r>
      <w:r w:rsidRPr="008E4589">
        <w:rPr>
          <w:rFonts w:eastAsia="Times New Roman"/>
          <w:szCs w:val="24"/>
          <w:vertAlign w:val="superscript"/>
        </w:rPr>
        <w:t>ης</w:t>
      </w:r>
      <w:r>
        <w:rPr>
          <w:rFonts w:eastAsia="Times New Roman"/>
          <w:szCs w:val="24"/>
        </w:rPr>
        <w:t xml:space="preserve"> σύνταξης, η οποία δεν θα καταβάλλεται, όπως συνηθιζόταν, τα Χριστούγεννα, αλλά Μάιο μήνα, έξι μήνες πριν από τις προσεχείς εκλογές. Νομοθετείτε τη μείωση του ΦΠΑ από 24% σε </w:t>
      </w:r>
      <w:r>
        <w:rPr>
          <w:rFonts w:eastAsia="Times New Roman"/>
          <w:szCs w:val="24"/>
        </w:rPr>
        <w:lastRenderedPageBreak/>
        <w:t>13% για διάφορα αγαθά και υπηρεσίες, όπως για είδη ζυμαρικών, ψαριών, για το αλάτι</w:t>
      </w:r>
      <w:r>
        <w:rPr>
          <w:rFonts w:eastAsia="Times New Roman"/>
          <w:szCs w:val="24"/>
        </w:rPr>
        <w:t>, το ξύδι, τα παρασκευάσματα από δημητριακά και άλλα και επαναφέρετε το μειωμένο ΦΠΑ στην εστίαση.</w:t>
      </w:r>
    </w:p>
    <w:p w14:paraId="4318B060" w14:textId="77777777" w:rsidR="001D7CFB" w:rsidRDefault="00EB4E04">
      <w:pPr>
        <w:spacing w:line="600" w:lineRule="auto"/>
        <w:ind w:firstLine="720"/>
        <w:jc w:val="both"/>
        <w:rPr>
          <w:rFonts w:eastAsia="Times New Roman"/>
          <w:szCs w:val="24"/>
        </w:rPr>
      </w:pPr>
      <w:r>
        <w:rPr>
          <w:rFonts w:eastAsia="Times New Roman"/>
          <w:szCs w:val="24"/>
        </w:rPr>
        <w:t>Εφόσον, όμως, τον μειώνετε, γιατί δεν τολμάτε να κάνετε αυτό που έχουν τολμήσει χώρες όπως η Μεγάλη Βρετανία, που θεωρούνται άκρως φιλελεύθερες, αλλά έχουν κ</w:t>
      </w:r>
      <w:r>
        <w:rPr>
          <w:rFonts w:eastAsia="Times New Roman"/>
          <w:szCs w:val="24"/>
        </w:rPr>
        <w:t>ατανοήσει ότι βασικά προϊόντα του ν</w:t>
      </w:r>
      <w:r w:rsidRPr="00A77049">
        <w:rPr>
          <w:rFonts w:eastAsia="Times New Roman"/>
          <w:szCs w:val="24"/>
        </w:rPr>
        <w:t>οικοκυριού δεν μπορ</w:t>
      </w:r>
      <w:r>
        <w:rPr>
          <w:rFonts w:eastAsia="Times New Roman"/>
          <w:szCs w:val="24"/>
        </w:rPr>
        <w:t>ούν</w:t>
      </w:r>
      <w:r w:rsidRPr="00A77049">
        <w:rPr>
          <w:rFonts w:eastAsia="Times New Roman"/>
          <w:szCs w:val="24"/>
        </w:rPr>
        <w:t xml:space="preserve"> να επιβαρύνονται με ΦΠΑ</w:t>
      </w:r>
      <w:r>
        <w:rPr>
          <w:rFonts w:eastAsia="Times New Roman"/>
          <w:szCs w:val="24"/>
        </w:rPr>
        <w:t>;</w:t>
      </w:r>
    </w:p>
    <w:p w14:paraId="4318B061" w14:textId="77777777" w:rsidR="001D7CFB" w:rsidRDefault="00EB4E04">
      <w:pPr>
        <w:spacing w:line="600" w:lineRule="auto"/>
        <w:ind w:firstLine="720"/>
        <w:jc w:val="both"/>
        <w:rPr>
          <w:rFonts w:eastAsia="Times New Roman"/>
          <w:szCs w:val="24"/>
        </w:rPr>
      </w:pPr>
      <w:r>
        <w:rPr>
          <w:rFonts w:eastAsia="Times New Roman"/>
          <w:szCs w:val="24"/>
        </w:rPr>
        <w:t>Α</w:t>
      </w:r>
      <w:r w:rsidRPr="00A77049">
        <w:rPr>
          <w:rFonts w:eastAsia="Times New Roman"/>
          <w:szCs w:val="24"/>
        </w:rPr>
        <w:t>ρθρογρ</w:t>
      </w:r>
      <w:r>
        <w:rPr>
          <w:rFonts w:eastAsia="Times New Roman"/>
          <w:szCs w:val="24"/>
        </w:rPr>
        <w:t xml:space="preserve">αφώ από το </w:t>
      </w:r>
      <w:r w:rsidRPr="00A77049">
        <w:rPr>
          <w:rFonts w:eastAsia="Times New Roman"/>
          <w:szCs w:val="24"/>
        </w:rPr>
        <w:t>2012 τονίζοντας πως δεν μπορεί η χώρα να βιώνει μία πρωτόγνωρη κρίση και να επιβαρύνονται με ΦΠΑ το ψωμί</w:t>
      </w:r>
      <w:r>
        <w:rPr>
          <w:rFonts w:eastAsia="Times New Roman"/>
          <w:szCs w:val="24"/>
        </w:rPr>
        <w:t>,</w:t>
      </w:r>
      <w:r w:rsidRPr="00A77049">
        <w:rPr>
          <w:rFonts w:eastAsia="Times New Roman"/>
          <w:szCs w:val="24"/>
        </w:rPr>
        <w:t xml:space="preserve"> το γάλα και άλλα </w:t>
      </w:r>
      <w:r>
        <w:rPr>
          <w:rFonts w:eastAsia="Times New Roman"/>
          <w:szCs w:val="24"/>
        </w:rPr>
        <w:t>β</w:t>
      </w:r>
      <w:r w:rsidRPr="00A77049">
        <w:rPr>
          <w:rFonts w:eastAsia="Times New Roman"/>
          <w:szCs w:val="24"/>
        </w:rPr>
        <w:t>ασικά προϊόντα</w:t>
      </w:r>
      <w:r>
        <w:rPr>
          <w:rFonts w:eastAsia="Times New Roman"/>
          <w:szCs w:val="24"/>
        </w:rPr>
        <w:t>.</w:t>
      </w:r>
      <w:r w:rsidRPr="00A77049">
        <w:rPr>
          <w:rFonts w:eastAsia="Times New Roman"/>
          <w:szCs w:val="24"/>
        </w:rPr>
        <w:t xml:space="preserve"> </w:t>
      </w:r>
    </w:p>
    <w:p w14:paraId="4318B062" w14:textId="77777777" w:rsidR="001D7CFB" w:rsidRDefault="00EB4E04">
      <w:pPr>
        <w:spacing w:line="600" w:lineRule="auto"/>
        <w:ind w:firstLine="720"/>
        <w:jc w:val="both"/>
        <w:rPr>
          <w:rFonts w:eastAsia="Times New Roman"/>
          <w:szCs w:val="24"/>
        </w:rPr>
      </w:pPr>
      <w:r w:rsidRPr="00A77049">
        <w:rPr>
          <w:rFonts w:eastAsia="Times New Roman"/>
          <w:szCs w:val="24"/>
        </w:rPr>
        <w:lastRenderedPageBreak/>
        <w:t>Σήμερα</w:t>
      </w:r>
      <w:r>
        <w:rPr>
          <w:rFonts w:eastAsia="Times New Roman"/>
          <w:szCs w:val="24"/>
        </w:rPr>
        <w:t>,</w:t>
      </w:r>
      <w:r w:rsidRPr="00A77049">
        <w:rPr>
          <w:rFonts w:eastAsia="Times New Roman"/>
          <w:szCs w:val="24"/>
        </w:rPr>
        <w:t xml:space="preserve"> λοιπόν</w:t>
      </w:r>
      <w:r>
        <w:rPr>
          <w:rFonts w:eastAsia="Times New Roman"/>
          <w:szCs w:val="24"/>
        </w:rPr>
        <w:t>,</w:t>
      </w:r>
      <w:r w:rsidRPr="00A77049">
        <w:rPr>
          <w:rFonts w:eastAsia="Times New Roman"/>
          <w:szCs w:val="24"/>
        </w:rPr>
        <w:t xml:space="preserve"> συζητάμε για ένα νομοσχέδιο </w:t>
      </w:r>
      <w:r>
        <w:rPr>
          <w:rFonts w:eastAsia="Times New Roman"/>
          <w:szCs w:val="24"/>
        </w:rPr>
        <w:t xml:space="preserve">που </w:t>
      </w:r>
      <w:r w:rsidRPr="00A77049">
        <w:rPr>
          <w:rFonts w:eastAsia="Times New Roman"/>
          <w:szCs w:val="24"/>
        </w:rPr>
        <w:t>περιλαμβάνει πολύ σημαντικές ρυθμίσεις</w:t>
      </w:r>
      <w:r>
        <w:rPr>
          <w:rFonts w:eastAsia="Times New Roman"/>
          <w:szCs w:val="24"/>
        </w:rPr>
        <w:t>,</w:t>
      </w:r>
      <w:r w:rsidRPr="00A77049">
        <w:rPr>
          <w:rFonts w:eastAsia="Times New Roman"/>
          <w:szCs w:val="24"/>
        </w:rPr>
        <w:t xml:space="preserve"> οι οποίες θα έπρεπε να μπορούν να δώσουν βραχυπρόθεσμα ανάσα σε εκατοντάδες νοικοκυριά και επιχειρήσεις που χτυπήθηκαν από την κρίση και που δυσκολεύονται να ανταποκριθούν στις υποχρ</w:t>
      </w:r>
      <w:r>
        <w:rPr>
          <w:rFonts w:eastAsia="Times New Roman"/>
          <w:szCs w:val="24"/>
        </w:rPr>
        <w:t xml:space="preserve">εώσεις τους απέναντι στο κράτος, </w:t>
      </w:r>
      <w:r w:rsidRPr="00A77049">
        <w:rPr>
          <w:rFonts w:eastAsia="Times New Roman"/>
          <w:szCs w:val="24"/>
        </w:rPr>
        <w:t>αλλά ακόμη περισσότερο σε νοικοκυριά που αδυνατούν να τα βγάλουν πέρα με αξιοπρέπεια</w:t>
      </w:r>
      <w:r>
        <w:rPr>
          <w:rFonts w:eastAsia="Times New Roman"/>
          <w:szCs w:val="24"/>
        </w:rPr>
        <w:t>.</w:t>
      </w:r>
    </w:p>
    <w:p w14:paraId="4318B063" w14:textId="77777777" w:rsidR="001D7CFB" w:rsidRDefault="00EB4E04">
      <w:pPr>
        <w:spacing w:line="600" w:lineRule="auto"/>
        <w:ind w:firstLine="720"/>
        <w:jc w:val="both"/>
        <w:rPr>
          <w:rFonts w:eastAsia="Times New Roman"/>
          <w:szCs w:val="24"/>
        </w:rPr>
      </w:pPr>
      <w:r w:rsidRPr="00A77049">
        <w:rPr>
          <w:rFonts w:eastAsia="Times New Roman"/>
          <w:szCs w:val="24"/>
        </w:rPr>
        <w:t>Γι</w:t>
      </w:r>
      <w:r>
        <w:rPr>
          <w:rFonts w:eastAsia="Times New Roman"/>
          <w:szCs w:val="24"/>
        </w:rPr>
        <w:t>’</w:t>
      </w:r>
      <w:r w:rsidRPr="00A77049">
        <w:rPr>
          <w:rFonts w:eastAsia="Times New Roman"/>
          <w:szCs w:val="24"/>
        </w:rPr>
        <w:t xml:space="preserve"> αυτό</w:t>
      </w:r>
      <w:r>
        <w:rPr>
          <w:rFonts w:eastAsia="Times New Roman"/>
          <w:szCs w:val="24"/>
        </w:rPr>
        <w:t>,</w:t>
      </w:r>
      <w:r w:rsidRPr="00A77049">
        <w:rPr>
          <w:rFonts w:eastAsia="Times New Roman"/>
          <w:szCs w:val="24"/>
        </w:rPr>
        <w:t xml:space="preserve"> λοιπόν</w:t>
      </w:r>
      <w:r>
        <w:rPr>
          <w:rFonts w:eastAsia="Times New Roman"/>
          <w:szCs w:val="24"/>
        </w:rPr>
        <w:t xml:space="preserve">, σταματήστε να νομοθετείτε με </w:t>
      </w:r>
      <w:r w:rsidRPr="00A77049">
        <w:rPr>
          <w:rFonts w:eastAsia="Times New Roman"/>
          <w:szCs w:val="24"/>
        </w:rPr>
        <w:t>προχειρότητα</w:t>
      </w:r>
      <w:r>
        <w:rPr>
          <w:rFonts w:eastAsia="Times New Roman"/>
          <w:szCs w:val="24"/>
        </w:rPr>
        <w:t>, σ</w:t>
      </w:r>
      <w:r w:rsidRPr="00A77049">
        <w:rPr>
          <w:rFonts w:eastAsia="Times New Roman"/>
          <w:szCs w:val="24"/>
        </w:rPr>
        <w:t xml:space="preserve">ταματήστε </w:t>
      </w:r>
      <w:r>
        <w:rPr>
          <w:rFonts w:eastAsia="Times New Roman"/>
          <w:szCs w:val="24"/>
        </w:rPr>
        <w:t xml:space="preserve">να </w:t>
      </w:r>
      <w:r w:rsidRPr="00A77049">
        <w:rPr>
          <w:rFonts w:eastAsia="Times New Roman"/>
          <w:szCs w:val="24"/>
        </w:rPr>
        <w:t>νομοθετείτ</w:t>
      </w:r>
      <w:r>
        <w:rPr>
          <w:rFonts w:eastAsia="Times New Roman"/>
          <w:szCs w:val="24"/>
        </w:rPr>
        <w:t>ε</w:t>
      </w:r>
      <w:r w:rsidRPr="00A77049">
        <w:rPr>
          <w:rFonts w:eastAsia="Times New Roman"/>
          <w:szCs w:val="24"/>
        </w:rPr>
        <w:t xml:space="preserve"> μέτρα που φαίνονται εντυπωσιακά</w:t>
      </w:r>
      <w:r>
        <w:rPr>
          <w:rFonts w:eastAsia="Times New Roman"/>
          <w:szCs w:val="24"/>
        </w:rPr>
        <w:t>,</w:t>
      </w:r>
      <w:r w:rsidRPr="00A77049">
        <w:rPr>
          <w:rFonts w:eastAsia="Times New Roman"/>
          <w:szCs w:val="24"/>
        </w:rPr>
        <w:t xml:space="preserve"> αλλά που στην ουσ</w:t>
      </w:r>
      <w:r w:rsidRPr="00A77049">
        <w:rPr>
          <w:rFonts w:eastAsia="Times New Roman"/>
          <w:szCs w:val="24"/>
        </w:rPr>
        <w:t>ία τους είναι ανεπαρκή</w:t>
      </w:r>
      <w:r>
        <w:rPr>
          <w:rFonts w:eastAsia="Times New Roman"/>
          <w:szCs w:val="24"/>
        </w:rPr>
        <w:t>.</w:t>
      </w:r>
      <w:r w:rsidRPr="00A77049">
        <w:rPr>
          <w:rFonts w:eastAsia="Times New Roman"/>
          <w:szCs w:val="24"/>
        </w:rPr>
        <w:t xml:space="preserve"> Σταματήστε</w:t>
      </w:r>
      <w:r>
        <w:rPr>
          <w:rFonts w:eastAsia="Times New Roman"/>
          <w:szCs w:val="24"/>
        </w:rPr>
        <w:t>,</w:t>
      </w:r>
      <w:r w:rsidRPr="00A77049">
        <w:rPr>
          <w:rFonts w:eastAsia="Times New Roman"/>
          <w:szCs w:val="24"/>
        </w:rPr>
        <w:t xml:space="preserve"> επιτέλους</w:t>
      </w:r>
      <w:r>
        <w:rPr>
          <w:rFonts w:eastAsia="Times New Roman"/>
          <w:szCs w:val="24"/>
        </w:rPr>
        <w:t>, να νομοθετείτε</w:t>
      </w:r>
      <w:r w:rsidRPr="00A77049">
        <w:rPr>
          <w:rFonts w:eastAsia="Times New Roman"/>
          <w:szCs w:val="24"/>
        </w:rPr>
        <w:t xml:space="preserve"> με το βλέμμα στις κάλπες</w:t>
      </w:r>
      <w:r>
        <w:rPr>
          <w:rFonts w:eastAsia="Times New Roman"/>
          <w:szCs w:val="24"/>
        </w:rPr>
        <w:t>,</w:t>
      </w:r>
      <w:r w:rsidRPr="00A77049">
        <w:rPr>
          <w:rFonts w:eastAsia="Times New Roman"/>
          <w:szCs w:val="24"/>
        </w:rPr>
        <w:t xml:space="preserve"> γιατί προσβάλλετ</w:t>
      </w:r>
      <w:r>
        <w:rPr>
          <w:rFonts w:eastAsia="Times New Roman"/>
          <w:szCs w:val="24"/>
        </w:rPr>
        <w:t>ε τ</w:t>
      </w:r>
      <w:r w:rsidRPr="00A77049">
        <w:rPr>
          <w:rFonts w:eastAsia="Times New Roman"/>
          <w:szCs w:val="24"/>
        </w:rPr>
        <w:t>ο</w:t>
      </w:r>
      <w:r>
        <w:rPr>
          <w:rFonts w:eastAsia="Times New Roman"/>
          <w:szCs w:val="24"/>
        </w:rPr>
        <w:t>ν</w:t>
      </w:r>
      <w:r w:rsidRPr="00A77049">
        <w:rPr>
          <w:rFonts w:eastAsia="Times New Roman"/>
          <w:szCs w:val="24"/>
        </w:rPr>
        <w:t xml:space="preserve"> ελληνικό λαό με την απροκάλυ</w:t>
      </w:r>
      <w:r>
        <w:rPr>
          <w:rFonts w:eastAsia="Times New Roman"/>
          <w:szCs w:val="24"/>
        </w:rPr>
        <w:t>πτη προσπάθεια σας να εξαγοράσετε</w:t>
      </w:r>
      <w:r w:rsidRPr="00A77049">
        <w:rPr>
          <w:rFonts w:eastAsia="Times New Roman"/>
          <w:szCs w:val="24"/>
        </w:rPr>
        <w:t xml:space="preserve"> την ψήφο του</w:t>
      </w:r>
      <w:r>
        <w:rPr>
          <w:rFonts w:eastAsia="Times New Roman"/>
          <w:szCs w:val="24"/>
        </w:rPr>
        <w:t>.</w:t>
      </w:r>
    </w:p>
    <w:p w14:paraId="4318B064" w14:textId="77777777" w:rsidR="001D7CFB" w:rsidRDefault="00EB4E04">
      <w:pPr>
        <w:spacing w:line="600" w:lineRule="auto"/>
        <w:ind w:firstLine="720"/>
        <w:jc w:val="both"/>
        <w:rPr>
          <w:rFonts w:eastAsia="Times New Roman"/>
          <w:szCs w:val="24"/>
        </w:rPr>
      </w:pPr>
      <w:r>
        <w:rPr>
          <w:rFonts w:eastAsia="Times New Roman"/>
          <w:szCs w:val="24"/>
        </w:rPr>
        <w:t>Κ</w:t>
      </w:r>
      <w:r w:rsidRPr="00A77049">
        <w:rPr>
          <w:rFonts w:eastAsia="Times New Roman"/>
          <w:szCs w:val="24"/>
        </w:rPr>
        <w:t xml:space="preserve">αι </w:t>
      </w:r>
      <w:r>
        <w:rPr>
          <w:rFonts w:eastAsia="Times New Roman"/>
          <w:szCs w:val="24"/>
        </w:rPr>
        <w:t>εσείς,</w:t>
      </w:r>
      <w:r w:rsidRPr="00A77049">
        <w:rPr>
          <w:rFonts w:eastAsia="Times New Roman"/>
          <w:szCs w:val="24"/>
        </w:rPr>
        <w:t xml:space="preserve"> </w:t>
      </w:r>
      <w:r>
        <w:rPr>
          <w:rFonts w:eastAsia="Times New Roman"/>
          <w:szCs w:val="24"/>
        </w:rPr>
        <w:t>κύριοι της Α</w:t>
      </w:r>
      <w:r w:rsidRPr="00A77049">
        <w:rPr>
          <w:rFonts w:eastAsia="Times New Roman"/>
          <w:szCs w:val="24"/>
        </w:rPr>
        <w:t>ξιωματικής Αντιπολίτευσης</w:t>
      </w:r>
      <w:r>
        <w:rPr>
          <w:rFonts w:eastAsia="Times New Roman"/>
          <w:szCs w:val="24"/>
        </w:rPr>
        <w:t>, σ</w:t>
      </w:r>
      <w:r w:rsidRPr="00A77049">
        <w:rPr>
          <w:rFonts w:eastAsia="Times New Roman"/>
          <w:szCs w:val="24"/>
        </w:rPr>
        <w:t xml:space="preserve">ταματήστε να επιδίδεστε σε κοκορομαχίες εντυπώσεων </w:t>
      </w:r>
      <w:r>
        <w:rPr>
          <w:rFonts w:eastAsia="Times New Roman"/>
          <w:szCs w:val="24"/>
        </w:rPr>
        <w:t>ε</w:t>
      </w:r>
      <w:r w:rsidRPr="00A77049">
        <w:rPr>
          <w:rFonts w:eastAsia="Times New Roman"/>
          <w:szCs w:val="24"/>
        </w:rPr>
        <w:t>ν</w:t>
      </w:r>
      <w:r>
        <w:rPr>
          <w:rFonts w:eastAsia="Times New Roman"/>
          <w:szCs w:val="24"/>
        </w:rPr>
        <w:t xml:space="preserve"> </w:t>
      </w:r>
      <w:r>
        <w:rPr>
          <w:rFonts w:eastAsia="Times New Roman"/>
          <w:szCs w:val="24"/>
        </w:rPr>
        <w:t>ό</w:t>
      </w:r>
      <w:r w:rsidRPr="00A77049">
        <w:rPr>
          <w:rFonts w:eastAsia="Times New Roman"/>
          <w:szCs w:val="24"/>
        </w:rPr>
        <w:t>ψει</w:t>
      </w:r>
      <w:r w:rsidRPr="00A77049">
        <w:rPr>
          <w:rFonts w:eastAsia="Times New Roman"/>
          <w:szCs w:val="24"/>
        </w:rPr>
        <w:t xml:space="preserve"> εκλογών</w:t>
      </w:r>
      <w:r>
        <w:rPr>
          <w:rFonts w:eastAsia="Times New Roman"/>
          <w:szCs w:val="24"/>
        </w:rPr>
        <w:t>.</w:t>
      </w:r>
    </w:p>
    <w:p w14:paraId="4318B065" w14:textId="77777777" w:rsidR="001D7CFB" w:rsidRDefault="00EB4E04">
      <w:pPr>
        <w:spacing w:line="600" w:lineRule="auto"/>
        <w:ind w:firstLine="720"/>
        <w:jc w:val="both"/>
        <w:rPr>
          <w:rFonts w:eastAsia="Times New Roman"/>
          <w:szCs w:val="24"/>
        </w:rPr>
      </w:pPr>
      <w:r w:rsidRPr="00A77049">
        <w:rPr>
          <w:rFonts w:eastAsia="Times New Roman"/>
          <w:szCs w:val="24"/>
        </w:rPr>
        <w:lastRenderedPageBreak/>
        <w:t>Θα μου επιτρέψετε</w:t>
      </w:r>
      <w:r>
        <w:rPr>
          <w:rFonts w:eastAsia="Times New Roman"/>
          <w:szCs w:val="24"/>
        </w:rPr>
        <w:t>,</w:t>
      </w:r>
      <w:r w:rsidRPr="00A77049">
        <w:rPr>
          <w:rFonts w:eastAsia="Times New Roman"/>
          <w:szCs w:val="24"/>
        </w:rPr>
        <w:t xml:space="preserve"> κλείνοντας</w:t>
      </w:r>
      <w:r>
        <w:rPr>
          <w:rFonts w:eastAsia="Times New Roman"/>
          <w:szCs w:val="24"/>
        </w:rPr>
        <w:t>,</w:t>
      </w:r>
      <w:r w:rsidRPr="00A77049">
        <w:rPr>
          <w:rFonts w:eastAsia="Times New Roman"/>
          <w:szCs w:val="24"/>
        </w:rPr>
        <w:t xml:space="preserve"> </w:t>
      </w:r>
      <w:r>
        <w:rPr>
          <w:rFonts w:eastAsia="Times New Roman"/>
          <w:szCs w:val="24"/>
        </w:rPr>
        <w:t xml:space="preserve">να πω </w:t>
      </w:r>
      <w:r w:rsidRPr="00A77049">
        <w:rPr>
          <w:rFonts w:eastAsia="Times New Roman"/>
          <w:szCs w:val="24"/>
        </w:rPr>
        <w:t>κάτι που πιστεύω ότι θα έβρισκε σύμφωνο κάθε Έλληνα</w:t>
      </w:r>
      <w:r>
        <w:rPr>
          <w:rFonts w:eastAsia="Times New Roman"/>
          <w:szCs w:val="24"/>
        </w:rPr>
        <w:t>,</w:t>
      </w:r>
      <w:r w:rsidRPr="00A77049">
        <w:rPr>
          <w:rFonts w:eastAsia="Times New Roman"/>
          <w:szCs w:val="24"/>
        </w:rPr>
        <w:t xml:space="preserve"> την πολλάκις διατυπωμένη θέση του Ποταμιού</w:t>
      </w:r>
      <w:r>
        <w:rPr>
          <w:rFonts w:eastAsia="Times New Roman"/>
          <w:szCs w:val="24"/>
        </w:rPr>
        <w:t>.</w:t>
      </w:r>
      <w:r w:rsidRPr="00A77049">
        <w:rPr>
          <w:rFonts w:eastAsia="Times New Roman"/>
          <w:szCs w:val="24"/>
        </w:rPr>
        <w:t xml:space="preserve"> Στόχος μας είναι η δημιουργία διατηρήσιμ</w:t>
      </w:r>
      <w:r>
        <w:rPr>
          <w:rFonts w:eastAsia="Times New Roman"/>
          <w:szCs w:val="24"/>
        </w:rPr>
        <w:t>ων</w:t>
      </w:r>
      <w:r w:rsidRPr="00A77049">
        <w:rPr>
          <w:rFonts w:eastAsia="Times New Roman"/>
          <w:szCs w:val="24"/>
        </w:rPr>
        <w:t xml:space="preserve"> και καλά αμειβόμενων θέσεων εργασίας</w:t>
      </w:r>
      <w:r>
        <w:rPr>
          <w:rFonts w:eastAsia="Times New Roman"/>
          <w:szCs w:val="24"/>
        </w:rPr>
        <w:t>,</w:t>
      </w:r>
      <w:r w:rsidRPr="00A77049">
        <w:rPr>
          <w:rFonts w:eastAsia="Times New Roman"/>
          <w:szCs w:val="24"/>
        </w:rPr>
        <w:t xml:space="preserve"> η μείωση </w:t>
      </w:r>
      <w:r>
        <w:rPr>
          <w:rFonts w:eastAsia="Times New Roman"/>
          <w:szCs w:val="24"/>
        </w:rPr>
        <w:t>ο</w:t>
      </w:r>
      <w:r w:rsidRPr="00A77049">
        <w:rPr>
          <w:rFonts w:eastAsia="Times New Roman"/>
          <w:szCs w:val="24"/>
        </w:rPr>
        <w:t>ικονομικών βαρών της μεσαίας τάξης και της μικρομεσαίας επιχειρηματικότητας</w:t>
      </w:r>
      <w:r>
        <w:rPr>
          <w:rFonts w:eastAsia="Times New Roman"/>
          <w:szCs w:val="24"/>
        </w:rPr>
        <w:t>,</w:t>
      </w:r>
      <w:r w:rsidRPr="00A77049">
        <w:rPr>
          <w:rFonts w:eastAsia="Times New Roman"/>
          <w:szCs w:val="24"/>
        </w:rPr>
        <w:t xml:space="preserve"> καθώς και η προσέλκυση μεγάλων </w:t>
      </w:r>
      <w:r>
        <w:rPr>
          <w:rFonts w:eastAsia="Times New Roman"/>
          <w:szCs w:val="24"/>
        </w:rPr>
        <w:t>ε</w:t>
      </w:r>
      <w:r w:rsidRPr="00A77049">
        <w:rPr>
          <w:rFonts w:eastAsia="Times New Roman"/>
          <w:szCs w:val="24"/>
        </w:rPr>
        <w:t>πενδύσεων</w:t>
      </w:r>
      <w:r>
        <w:rPr>
          <w:rFonts w:eastAsia="Times New Roman"/>
          <w:szCs w:val="24"/>
        </w:rPr>
        <w:t xml:space="preserve">. </w:t>
      </w:r>
    </w:p>
    <w:p w14:paraId="4318B066" w14:textId="77777777" w:rsidR="001D7CFB" w:rsidRDefault="00EB4E04">
      <w:pPr>
        <w:spacing w:line="600" w:lineRule="auto"/>
        <w:ind w:firstLine="720"/>
        <w:jc w:val="both"/>
        <w:rPr>
          <w:rFonts w:eastAsia="Times New Roman"/>
          <w:szCs w:val="24"/>
        </w:rPr>
      </w:pPr>
      <w:r>
        <w:rPr>
          <w:rFonts w:eastAsia="Times New Roman"/>
          <w:szCs w:val="24"/>
        </w:rPr>
        <w:t xml:space="preserve">Μόνο τότε, κύριοι </w:t>
      </w:r>
      <w:r w:rsidRPr="00A77049">
        <w:rPr>
          <w:rFonts w:eastAsia="Times New Roman"/>
          <w:szCs w:val="24"/>
        </w:rPr>
        <w:t>της Κυβέρνησης</w:t>
      </w:r>
      <w:r>
        <w:rPr>
          <w:rFonts w:eastAsia="Times New Roman"/>
          <w:szCs w:val="24"/>
        </w:rPr>
        <w:t>,</w:t>
      </w:r>
      <w:r w:rsidRPr="00A77049">
        <w:rPr>
          <w:rFonts w:eastAsia="Times New Roman"/>
          <w:szCs w:val="24"/>
        </w:rPr>
        <w:t xml:space="preserve"> θα μπορείτε να μιλάτε για μέτρα αναπτυξιακής προοπτι</w:t>
      </w:r>
      <w:r w:rsidRPr="00A77049">
        <w:rPr>
          <w:rFonts w:eastAsia="Times New Roman"/>
          <w:szCs w:val="24"/>
        </w:rPr>
        <w:t xml:space="preserve">κής και όχι </w:t>
      </w:r>
      <w:r>
        <w:rPr>
          <w:rFonts w:eastAsia="Times New Roman"/>
          <w:szCs w:val="24"/>
        </w:rPr>
        <w:t>για ημίμε</w:t>
      </w:r>
      <w:r w:rsidRPr="00A77049">
        <w:rPr>
          <w:rFonts w:eastAsia="Times New Roman"/>
          <w:szCs w:val="24"/>
        </w:rPr>
        <w:t xml:space="preserve">τρα της κάλπης ή αλλιώς κάλπικα </w:t>
      </w:r>
      <w:r>
        <w:rPr>
          <w:rFonts w:eastAsia="Times New Roman"/>
          <w:szCs w:val="24"/>
        </w:rPr>
        <w:t>ημίμετρα.</w:t>
      </w:r>
    </w:p>
    <w:p w14:paraId="4318B067" w14:textId="77777777" w:rsidR="001D7CFB" w:rsidRDefault="00EB4E04">
      <w:pPr>
        <w:spacing w:line="600" w:lineRule="auto"/>
        <w:ind w:firstLine="720"/>
        <w:jc w:val="both"/>
        <w:rPr>
          <w:rFonts w:eastAsia="Times New Roman"/>
          <w:szCs w:val="24"/>
        </w:rPr>
      </w:pPr>
      <w:r>
        <w:rPr>
          <w:rFonts w:eastAsia="Times New Roman"/>
          <w:szCs w:val="24"/>
        </w:rPr>
        <w:t>Ε</w:t>
      </w:r>
      <w:r w:rsidRPr="00A77049">
        <w:rPr>
          <w:rFonts w:eastAsia="Times New Roman"/>
          <w:szCs w:val="24"/>
        </w:rPr>
        <w:t>υχαριστώ πολύ</w:t>
      </w:r>
      <w:r>
        <w:rPr>
          <w:rFonts w:eastAsia="Times New Roman"/>
          <w:szCs w:val="24"/>
        </w:rPr>
        <w:t>.</w:t>
      </w:r>
    </w:p>
    <w:p w14:paraId="4318B068" w14:textId="77777777" w:rsidR="001D7CFB" w:rsidRDefault="00EB4E0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4318B069" w14:textId="77777777" w:rsidR="001D7CFB" w:rsidRDefault="00EB4E04">
      <w:pPr>
        <w:spacing w:line="600" w:lineRule="auto"/>
        <w:ind w:firstLine="720"/>
        <w:jc w:val="both"/>
        <w:rPr>
          <w:rFonts w:eastAsia="Times New Roman"/>
          <w:szCs w:val="24"/>
        </w:rPr>
      </w:pPr>
      <w:r>
        <w:rPr>
          <w:rFonts w:eastAsia="Times New Roman" w:cs="Times New Roman"/>
          <w:b/>
          <w:szCs w:val="24"/>
        </w:rPr>
        <w:t xml:space="preserve">ΠΡΟΕΔΡΕΥΩΝ (Νικήτας Κακλαμάνης): </w:t>
      </w:r>
      <w:r>
        <w:rPr>
          <w:rFonts w:eastAsia="Times New Roman"/>
          <w:szCs w:val="24"/>
        </w:rPr>
        <w:t xml:space="preserve">Τον λόγο έχει ο κ. </w:t>
      </w:r>
      <w:r w:rsidRPr="00A77049">
        <w:rPr>
          <w:rFonts w:eastAsia="Times New Roman"/>
          <w:szCs w:val="24"/>
        </w:rPr>
        <w:t>Νίκος Ξυδάκης</w:t>
      </w:r>
      <w:r>
        <w:rPr>
          <w:rFonts w:eastAsia="Times New Roman"/>
          <w:szCs w:val="24"/>
        </w:rPr>
        <w:t>,</w:t>
      </w:r>
      <w:r w:rsidRPr="00A77049">
        <w:rPr>
          <w:rFonts w:eastAsia="Times New Roman"/>
          <w:szCs w:val="24"/>
        </w:rPr>
        <w:t xml:space="preserve"> Βουλευτής </w:t>
      </w:r>
      <w:r>
        <w:rPr>
          <w:rFonts w:eastAsia="Times New Roman"/>
          <w:szCs w:val="24"/>
        </w:rPr>
        <w:t xml:space="preserve">του </w:t>
      </w:r>
      <w:r w:rsidRPr="00A77049">
        <w:rPr>
          <w:rFonts w:eastAsia="Times New Roman"/>
          <w:szCs w:val="24"/>
        </w:rPr>
        <w:t>ΣΥΡΙΖΑ</w:t>
      </w:r>
      <w:r>
        <w:rPr>
          <w:rFonts w:eastAsia="Times New Roman"/>
          <w:szCs w:val="24"/>
        </w:rPr>
        <w:t xml:space="preserve">. </w:t>
      </w:r>
    </w:p>
    <w:p w14:paraId="4318B06A" w14:textId="77777777" w:rsidR="001D7CFB" w:rsidRDefault="00EB4E04">
      <w:pPr>
        <w:spacing w:line="600" w:lineRule="auto"/>
        <w:ind w:firstLine="720"/>
        <w:jc w:val="both"/>
        <w:rPr>
          <w:rFonts w:eastAsia="Times New Roman"/>
          <w:szCs w:val="24"/>
        </w:rPr>
      </w:pPr>
      <w:r>
        <w:rPr>
          <w:rFonts w:eastAsia="Times New Roman"/>
          <w:szCs w:val="24"/>
        </w:rPr>
        <w:t>Τώρα</w:t>
      </w:r>
      <w:r w:rsidRPr="00A77049">
        <w:rPr>
          <w:rFonts w:eastAsia="Times New Roman"/>
          <w:szCs w:val="24"/>
        </w:rPr>
        <w:t xml:space="preserve"> πρέπει να τα λέμε</w:t>
      </w:r>
      <w:r>
        <w:rPr>
          <w:rFonts w:eastAsia="Times New Roman"/>
          <w:szCs w:val="24"/>
        </w:rPr>
        <w:t>,</w:t>
      </w:r>
      <w:r w:rsidRPr="00A77049">
        <w:rPr>
          <w:rFonts w:eastAsia="Times New Roman"/>
          <w:szCs w:val="24"/>
        </w:rPr>
        <w:t xml:space="preserve"> γιατί έρχονται κα</w:t>
      </w:r>
      <w:r w:rsidRPr="00A77049">
        <w:rPr>
          <w:rFonts w:eastAsia="Times New Roman"/>
          <w:szCs w:val="24"/>
        </w:rPr>
        <w:t>ι εκλογές και καλό είναι να τα λέμε</w:t>
      </w:r>
      <w:r>
        <w:rPr>
          <w:rFonts w:eastAsia="Times New Roman"/>
          <w:szCs w:val="24"/>
        </w:rPr>
        <w:t>.</w:t>
      </w:r>
      <w:r w:rsidRPr="00A77049">
        <w:rPr>
          <w:rFonts w:eastAsia="Times New Roman"/>
          <w:szCs w:val="24"/>
        </w:rPr>
        <w:t xml:space="preserve"> </w:t>
      </w:r>
    </w:p>
    <w:p w14:paraId="4318B06B" w14:textId="77777777" w:rsidR="001D7CFB" w:rsidRDefault="00EB4E04">
      <w:pPr>
        <w:spacing w:line="600" w:lineRule="auto"/>
        <w:ind w:firstLine="720"/>
        <w:jc w:val="both"/>
        <w:rPr>
          <w:rFonts w:eastAsia="Times New Roman"/>
          <w:szCs w:val="24"/>
        </w:rPr>
      </w:pPr>
      <w:r w:rsidRPr="0011777F">
        <w:rPr>
          <w:rFonts w:eastAsia="Times New Roman"/>
          <w:b/>
          <w:szCs w:val="24"/>
        </w:rPr>
        <w:lastRenderedPageBreak/>
        <w:t>ΝΙΚ</w:t>
      </w:r>
      <w:r>
        <w:rPr>
          <w:rFonts w:eastAsia="Times New Roman"/>
          <w:b/>
          <w:szCs w:val="24"/>
        </w:rPr>
        <w:t>ΟΛΑ</w:t>
      </w:r>
      <w:r w:rsidRPr="0011777F">
        <w:rPr>
          <w:rFonts w:eastAsia="Times New Roman"/>
          <w:b/>
          <w:szCs w:val="24"/>
        </w:rPr>
        <w:t>ΟΣ ΞΥΔΑΚΗΣ:</w:t>
      </w:r>
      <w:r>
        <w:rPr>
          <w:rFonts w:eastAsia="Times New Roman"/>
          <w:szCs w:val="24"/>
        </w:rPr>
        <w:t xml:space="preserve"> </w:t>
      </w:r>
      <w:r w:rsidRPr="00A77049">
        <w:rPr>
          <w:rFonts w:eastAsia="Times New Roman"/>
          <w:szCs w:val="24"/>
        </w:rPr>
        <w:t>Ευχαριστώ πολύ</w:t>
      </w:r>
      <w:r w:rsidRPr="0011777F">
        <w:rPr>
          <w:rFonts w:eastAsia="Times New Roman"/>
          <w:szCs w:val="24"/>
        </w:rPr>
        <w:t>,</w:t>
      </w:r>
      <w:r w:rsidRPr="00A77049">
        <w:rPr>
          <w:rFonts w:eastAsia="Times New Roman"/>
          <w:szCs w:val="24"/>
        </w:rPr>
        <w:t xml:space="preserve"> κύριε Πρόεδρε και για την υπεν</w:t>
      </w:r>
      <w:r>
        <w:rPr>
          <w:rFonts w:eastAsia="Times New Roman"/>
          <w:szCs w:val="24"/>
        </w:rPr>
        <w:t>θύμιση των πολιτικών αποχρώσεων, διότι και σε αυτήν</w:t>
      </w:r>
      <w:r w:rsidRPr="00A77049">
        <w:rPr>
          <w:rFonts w:eastAsia="Times New Roman"/>
          <w:szCs w:val="24"/>
        </w:rPr>
        <w:t xml:space="preserve"> εδώ τη συνεδρίαση </w:t>
      </w:r>
      <w:r>
        <w:rPr>
          <w:rFonts w:eastAsia="Times New Roman"/>
          <w:szCs w:val="24"/>
        </w:rPr>
        <w:t xml:space="preserve">μπορώ να πω ότι </w:t>
      </w:r>
      <w:r w:rsidRPr="00A77049">
        <w:rPr>
          <w:rFonts w:eastAsia="Times New Roman"/>
          <w:szCs w:val="24"/>
        </w:rPr>
        <w:t>αναμετριούνται δύο πολιτικές αντιλήψεις</w:t>
      </w:r>
      <w:r>
        <w:rPr>
          <w:rFonts w:eastAsia="Times New Roman"/>
          <w:szCs w:val="24"/>
        </w:rPr>
        <w:t>,</w:t>
      </w:r>
      <w:r w:rsidRPr="00A77049">
        <w:rPr>
          <w:rFonts w:eastAsia="Times New Roman"/>
          <w:szCs w:val="24"/>
        </w:rPr>
        <w:t xml:space="preserve"> δύο πολιτικοί κόσμοι και ο </w:t>
      </w:r>
      <w:r w:rsidRPr="00A77049">
        <w:rPr>
          <w:rFonts w:eastAsia="Times New Roman"/>
          <w:szCs w:val="24"/>
        </w:rPr>
        <w:t xml:space="preserve">τρόπος που αντιλαμβανόμαστε την οργάνωση της κοινωνίας και την ανάταξη των πληγών </w:t>
      </w:r>
      <w:r>
        <w:rPr>
          <w:rFonts w:eastAsia="Times New Roman"/>
          <w:szCs w:val="24"/>
        </w:rPr>
        <w:t>-</w:t>
      </w:r>
      <w:r w:rsidRPr="00A77049">
        <w:rPr>
          <w:rFonts w:eastAsia="Times New Roman"/>
          <w:szCs w:val="24"/>
        </w:rPr>
        <w:t>υλικών</w:t>
      </w:r>
      <w:r>
        <w:rPr>
          <w:rFonts w:eastAsia="Times New Roman"/>
          <w:szCs w:val="24"/>
        </w:rPr>
        <w:t>,</w:t>
      </w:r>
      <w:r w:rsidRPr="00A77049">
        <w:rPr>
          <w:rFonts w:eastAsia="Times New Roman"/>
          <w:szCs w:val="24"/>
        </w:rPr>
        <w:t xml:space="preserve"> σωματικών και ψυχικών</w:t>
      </w:r>
      <w:r>
        <w:rPr>
          <w:rFonts w:eastAsia="Times New Roman"/>
          <w:szCs w:val="24"/>
        </w:rPr>
        <w:t>-</w:t>
      </w:r>
      <w:r w:rsidRPr="00A77049">
        <w:rPr>
          <w:rFonts w:eastAsia="Times New Roman"/>
          <w:szCs w:val="24"/>
        </w:rPr>
        <w:t xml:space="preserve"> από την πολυετή κρίση και τον τρόπο που αντιλαμβανόμαστε ότι θα αφήσουμε ένα</w:t>
      </w:r>
      <w:r>
        <w:rPr>
          <w:rFonts w:eastAsia="Times New Roman"/>
          <w:szCs w:val="24"/>
        </w:rPr>
        <w:t>ν</w:t>
      </w:r>
      <w:r w:rsidRPr="00A77049">
        <w:rPr>
          <w:rFonts w:eastAsia="Times New Roman"/>
          <w:szCs w:val="24"/>
        </w:rPr>
        <w:t xml:space="preserve"> κόσμο στα παιδιά </w:t>
      </w:r>
      <w:r>
        <w:rPr>
          <w:rFonts w:eastAsia="Times New Roman"/>
          <w:szCs w:val="24"/>
        </w:rPr>
        <w:t>μας.</w:t>
      </w:r>
    </w:p>
    <w:p w14:paraId="4318B06C" w14:textId="77777777" w:rsidR="001D7CFB" w:rsidRDefault="00EB4E04">
      <w:pPr>
        <w:spacing w:line="600" w:lineRule="auto"/>
        <w:ind w:firstLine="720"/>
        <w:jc w:val="both"/>
        <w:rPr>
          <w:rFonts w:eastAsia="Times New Roman"/>
          <w:szCs w:val="24"/>
        </w:rPr>
      </w:pPr>
      <w:r>
        <w:rPr>
          <w:rFonts w:eastAsia="Times New Roman"/>
          <w:szCs w:val="24"/>
        </w:rPr>
        <w:t>Η αντιπαράθεση των</w:t>
      </w:r>
      <w:r w:rsidRPr="00A77049">
        <w:rPr>
          <w:rFonts w:eastAsia="Times New Roman"/>
          <w:szCs w:val="24"/>
        </w:rPr>
        <w:t xml:space="preserve"> κόσμων και των αντιλήψεων για την οργάνωση της κοινωνίας μπορούμε να πούμε ότι εκτυλίσσεται σε όλο το μετ</w:t>
      </w:r>
      <w:r>
        <w:rPr>
          <w:rFonts w:eastAsia="Times New Roman"/>
          <w:szCs w:val="24"/>
        </w:rPr>
        <w:t>α</w:t>
      </w:r>
      <w:r w:rsidRPr="00A77049">
        <w:rPr>
          <w:rFonts w:eastAsia="Times New Roman"/>
          <w:szCs w:val="24"/>
        </w:rPr>
        <w:t>πόλεμο</w:t>
      </w:r>
      <w:r>
        <w:rPr>
          <w:rFonts w:eastAsia="Times New Roman"/>
          <w:szCs w:val="24"/>
        </w:rPr>
        <w:t>,</w:t>
      </w:r>
      <w:r w:rsidRPr="00A77049">
        <w:rPr>
          <w:rFonts w:eastAsia="Times New Roman"/>
          <w:szCs w:val="24"/>
        </w:rPr>
        <w:t xml:space="preserve"> σε όλη τη διάρκεια του </w:t>
      </w:r>
      <w:r>
        <w:rPr>
          <w:rFonts w:eastAsia="Times New Roman"/>
          <w:szCs w:val="24"/>
        </w:rPr>
        <w:t>μετε</w:t>
      </w:r>
      <w:r w:rsidRPr="00A77049">
        <w:rPr>
          <w:rFonts w:eastAsia="Times New Roman"/>
          <w:szCs w:val="24"/>
        </w:rPr>
        <w:t xml:space="preserve">μφυλίου και του </w:t>
      </w:r>
      <w:r>
        <w:rPr>
          <w:rFonts w:eastAsia="Times New Roman"/>
          <w:szCs w:val="24"/>
        </w:rPr>
        <w:t>κ</w:t>
      </w:r>
      <w:r w:rsidRPr="00A77049">
        <w:rPr>
          <w:rFonts w:eastAsia="Times New Roman"/>
          <w:szCs w:val="24"/>
        </w:rPr>
        <w:t>ράτους της ανοικοδόμησης</w:t>
      </w:r>
      <w:r>
        <w:rPr>
          <w:rFonts w:eastAsia="Times New Roman"/>
          <w:szCs w:val="24"/>
        </w:rPr>
        <w:t xml:space="preserve"> και στα</w:t>
      </w:r>
      <w:r w:rsidRPr="00A77049">
        <w:rPr>
          <w:rFonts w:eastAsia="Times New Roman"/>
          <w:szCs w:val="24"/>
        </w:rPr>
        <w:t xml:space="preserve"> χ</w:t>
      </w:r>
      <w:r>
        <w:rPr>
          <w:rFonts w:eastAsia="Times New Roman"/>
          <w:szCs w:val="24"/>
        </w:rPr>
        <w:t xml:space="preserve">ρόνια κυρίως της μεταπολίτευσης. </w:t>
      </w:r>
    </w:p>
    <w:p w14:paraId="4318B06D" w14:textId="77777777" w:rsidR="001D7CFB" w:rsidRDefault="00EB4E04">
      <w:pPr>
        <w:spacing w:line="600" w:lineRule="auto"/>
        <w:ind w:firstLine="720"/>
        <w:jc w:val="both"/>
        <w:rPr>
          <w:rFonts w:eastAsia="Times New Roman"/>
          <w:szCs w:val="24"/>
        </w:rPr>
      </w:pPr>
      <w:r>
        <w:rPr>
          <w:rFonts w:eastAsia="Times New Roman"/>
          <w:szCs w:val="24"/>
        </w:rPr>
        <w:t>Η</w:t>
      </w:r>
      <w:r w:rsidRPr="00A77049">
        <w:rPr>
          <w:rFonts w:eastAsia="Times New Roman"/>
          <w:szCs w:val="24"/>
        </w:rPr>
        <w:t xml:space="preserve"> πολιτική την οποία μπορεί </w:t>
      </w:r>
      <w:r>
        <w:rPr>
          <w:rFonts w:eastAsia="Times New Roman"/>
          <w:szCs w:val="24"/>
        </w:rPr>
        <w:t>ν</w:t>
      </w:r>
      <w:r>
        <w:rPr>
          <w:rFonts w:eastAsia="Times New Roman"/>
          <w:szCs w:val="24"/>
        </w:rPr>
        <w:t xml:space="preserve">α ασκήσει </w:t>
      </w:r>
      <w:r w:rsidRPr="00A77049">
        <w:rPr>
          <w:rFonts w:eastAsia="Times New Roman"/>
          <w:szCs w:val="24"/>
        </w:rPr>
        <w:t>αυτή</w:t>
      </w:r>
      <w:r>
        <w:rPr>
          <w:rFonts w:eastAsia="Times New Roman"/>
          <w:szCs w:val="24"/>
        </w:rPr>
        <w:t>ν</w:t>
      </w:r>
      <w:r w:rsidRPr="00A77049">
        <w:rPr>
          <w:rFonts w:eastAsia="Times New Roman"/>
          <w:szCs w:val="24"/>
        </w:rPr>
        <w:t xml:space="preserve"> τη στιγμή η Κυβέρνηση ΣΥΡΙΖΑ</w:t>
      </w:r>
      <w:r>
        <w:rPr>
          <w:rFonts w:eastAsia="Times New Roman"/>
          <w:szCs w:val="24"/>
        </w:rPr>
        <w:t>, η</w:t>
      </w:r>
      <w:r w:rsidRPr="00A77049">
        <w:rPr>
          <w:rFonts w:eastAsia="Times New Roman"/>
          <w:szCs w:val="24"/>
        </w:rPr>
        <w:t xml:space="preserve"> Κυβέρνηση </w:t>
      </w:r>
      <w:r>
        <w:rPr>
          <w:rFonts w:eastAsia="Times New Roman"/>
          <w:szCs w:val="24"/>
        </w:rPr>
        <w:t xml:space="preserve">της </w:t>
      </w:r>
      <w:r w:rsidRPr="00A77049">
        <w:rPr>
          <w:rFonts w:eastAsia="Times New Roman"/>
          <w:szCs w:val="24"/>
        </w:rPr>
        <w:t>Αριστεράς</w:t>
      </w:r>
      <w:r>
        <w:rPr>
          <w:rFonts w:eastAsia="Times New Roman"/>
          <w:szCs w:val="24"/>
        </w:rPr>
        <w:t>,</w:t>
      </w:r>
      <w:r w:rsidRPr="00A77049">
        <w:rPr>
          <w:rFonts w:eastAsia="Times New Roman"/>
          <w:szCs w:val="24"/>
        </w:rPr>
        <w:t xml:space="preserve"> είναι μία πολιτική ακριβώς </w:t>
      </w:r>
      <w:r>
        <w:rPr>
          <w:rFonts w:eastAsia="Times New Roman"/>
          <w:szCs w:val="24"/>
        </w:rPr>
        <w:t xml:space="preserve">που </w:t>
      </w:r>
      <w:r w:rsidRPr="00A77049">
        <w:rPr>
          <w:rFonts w:eastAsia="Times New Roman"/>
          <w:szCs w:val="24"/>
        </w:rPr>
        <w:t>προσπαθεί να θεραπεύσει τα μεγάλα ρήγματα</w:t>
      </w:r>
      <w:r>
        <w:rPr>
          <w:rFonts w:eastAsia="Times New Roman"/>
          <w:szCs w:val="24"/>
        </w:rPr>
        <w:t>,</w:t>
      </w:r>
      <w:r w:rsidRPr="00A77049">
        <w:rPr>
          <w:rFonts w:eastAsia="Times New Roman"/>
          <w:szCs w:val="24"/>
        </w:rPr>
        <w:t xml:space="preserve"> που υπέστη η ελληνική κοινωνία </w:t>
      </w:r>
      <w:r w:rsidRPr="00A77049">
        <w:rPr>
          <w:rFonts w:eastAsia="Times New Roman"/>
          <w:szCs w:val="24"/>
        </w:rPr>
        <w:lastRenderedPageBreak/>
        <w:t>όταν ανυπεράσπιστ</w:t>
      </w:r>
      <w:r>
        <w:rPr>
          <w:rFonts w:eastAsia="Times New Roman"/>
          <w:szCs w:val="24"/>
        </w:rPr>
        <w:t>η</w:t>
      </w:r>
      <w:r w:rsidRPr="00A77049">
        <w:rPr>
          <w:rFonts w:eastAsia="Times New Roman"/>
          <w:szCs w:val="24"/>
        </w:rPr>
        <w:t xml:space="preserve"> βρέθηκε στους ανέμους</w:t>
      </w:r>
      <w:r>
        <w:rPr>
          <w:rFonts w:eastAsia="Times New Roman"/>
          <w:szCs w:val="24"/>
        </w:rPr>
        <w:t>,</w:t>
      </w:r>
      <w:r w:rsidRPr="00A77049">
        <w:rPr>
          <w:rFonts w:eastAsia="Times New Roman"/>
          <w:szCs w:val="24"/>
        </w:rPr>
        <w:t xml:space="preserve"> στις θύελλες της </w:t>
      </w:r>
      <w:r>
        <w:rPr>
          <w:rFonts w:eastAsia="Times New Roman"/>
          <w:szCs w:val="24"/>
        </w:rPr>
        <w:t>δ</w:t>
      </w:r>
      <w:r w:rsidRPr="00A77049">
        <w:rPr>
          <w:rFonts w:eastAsia="Times New Roman"/>
          <w:szCs w:val="24"/>
        </w:rPr>
        <w:t xml:space="preserve">ιεθνούς κρίσης το </w:t>
      </w:r>
      <w:r w:rsidRPr="00A77049">
        <w:rPr>
          <w:rFonts w:eastAsia="Times New Roman"/>
          <w:szCs w:val="24"/>
        </w:rPr>
        <w:t xml:space="preserve">2008 με έναν </w:t>
      </w:r>
      <w:r>
        <w:rPr>
          <w:rFonts w:eastAsia="Times New Roman"/>
          <w:szCs w:val="24"/>
        </w:rPr>
        <w:t xml:space="preserve">κοινωνικό σχηματισμό αντιστοιχισμένο </w:t>
      </w:r>
      <w:r w:rsidRPr="00A77049">
        <w:rPr>
          <w:rFonts w:eastAsia="Times New Roman"/>
          <w:szCs w:val="24"/>
        </w:rPr>
        <w:t>σε ένα</w:t>
      </w:r>
      <w:r>
        <w:rPr>
          <w:rFonts w:eastAsia="Times New Roman"/>
          <w:szCs w:val="24"/>
        </w:rPr>
        <w:t>ν</w:t>
      </w:r>
      <w:r w:rsidRPr="00A77049">
        <w:rPr>
          <w:rFonts w:eastAsia="Times New Roman"/>
          <w:szCs w:val="24"/>
        </w:rPr>
        <w:t xml:space="preserve"> εύθραυστο και </w:t>
      </w:r>
      <w:r>
        <w:rPr>
          <w:rFonts w:eastAsia="Times New Roman"/>
          <w:szCs w:val="24"/>
        </w:rPr>
        <w:t xml:space="preserve">αλυσιτελή </w:t>
      </w:r>
      <w:r w:rsidRPr="00A77049">
        <w:rPr>
          <w:rFonts w:eastAsia="Times New Roman"/>
          <w:szCs w:val="24"/>
        </w:rPr>
        <w:t>παραγωγικό ιστό</w:t>
      </w:r>
      <w:r>
        <w:rPr>
          <w:rFonts w:eastAsia="Times New Roman"/>
          <w:szCs w:val="24"/>
        </w:rPr>
        <w:t>,</w:t>
      </w:r>
      <w:r w:rsidRPr="00A77049">
        <w:rPr>
          <w:rFonts w:eastAsia="Times New Roman"/>
          <w:szCs w:val="24"/>
        </w:rPr>
        <w:t xml:space="preserve"> </w:t>
      </w:r>
      <w:r>
        <w:rPr>
          <w:rFonts w:eastAsia="Times New Roman"/>
          <w:szCs w:val="24"/>
        </w:rPr>
        <w:t xml:space="preserve">με </w:t>
      </w:r>
      <w:r w:rsidRPr="00A77049">
        <w:rPr>
          <w:rFonts w:eastAsia="Times New Roman"/>
          <w:szCs w:val="24"/>
        </w:rPr>
        <w:t xml:space="preserve">μία </w:t>
      </w:r>
      <w:r>
        <w:rPr>
          <w:rFonts w:eastAsia="Times New Roman"/>
          <w:szCs w:val="24"/>
        </w:rPr>
        <w:t>δ</w:t>
      </w:r>
      <w:r w:rsidRPr="00A77049">
        <w:rPr>
          <w:rFonts w:eastAsia="Times New Roman"/>
          <w:szCs w:val="24"/>
        </w:rPr>
        <w:t xml:space="preserve">ημόσια </w:t>
      </w:r>
      <w:r>
        <w:rPr>
          <w:rFonts w:eastAsia="Times New Roman"/>
          <w:szCs w:val="24"/>
        </w:rPr>
        <w:t>δ</w:t>
      </w:r>
      <w:r w:rsidRPr="00A77049">
        <w:rPr>
          <w:rFonts w:eastAsia="Times New Roman"/>
          <w:szCs w:val="24"/>
        </w:rPr>
        <w:t>ιοίκηση και μία πολιτική τάξη που δεν μπορούσε να αντιληφθεί</w:t>
      </w:r>
      <w:r>
        <w:rPr>
          <w:rFonts w:eastAsia="Times New Roman"/>
          <w:szCs w:val="24"/>
        </w:rPr>
        <w:t>,</w:t>
      </w:r>
      <w:r w:rsidRPr="00A77049">
        <w:rPr>
          <w:rFonts w:eastAsia="Times New Roman"/>
          <w:szCs w:val="24"/>
        </w:rPr>
        <w:t xml:space="preserve"> να αναγνώσει το περιβάλλον και να αντιδράσει εγκαίρως σε αυτό</w:t>
      </w:r>
      <w:r>
        <w:rPr>
          <w:rFonts w:eastAsia="Times New Roman"/>
          <w:szCs w:val="24"/>
        </w:rPr>
        <w:t>.</w:t>
      </w:r>
    </w:p>
    <w:p w14:paraId="4318B06E" w14:textId="77777777" w:rsidR="001D7CFB" w:rsidRDefault="00EB4E04">
      <w:pPr>
        <w:spacing w:line="600" w:lineRule="auto"/>
        <w:ind w:firstLine="720"/>
        <w:jc w:val="both"/>
        <w:rPr>
          <w:rFonts w:eastAsia="Times New Roman"/>
          <w:szCs w:val="24"/>
        </w:rPr>
      </w:pPr>
      <w:r>
        <w:rPr>
          <w:rFonts w:eastAsia="Times New Roman"/>
          <w:szCs w:val="24"/>
        </w:rPr>
        <w:t>Α</w:t>
      </w:r>
      <w:r w:rsidRPr="00A77049">
        <w:rPr>
          <w:rFonts w:eastAsia="Times New Roman"/>
          <w:szCs w:val="24"/>
        </w:rPr>
        <w:t xml:space="preserve">υτός ακριβώς ο </w:t>
      </w:r>
      <w:r w:rsidRPr="00A77049">
        <w:rPr>
          <w:rFonts w:eastAsia="Times New Roman"/>
          <w:szCs w:val="24"/>
        </w:rPr>
        <w:t>μεγάλος κοινωνικός σχηματισμός</w:t>
      </w:r>
      <w:r>
        <w:rPr>
          <w:rFonts w:eastAsia="Times New Roman"/>
          <w:szCs w:val="24"/>
        </w:rPr>
        <w:t xml:space="preserve"> περιεγράφη σ</w:t>
      </w:r>
      <w:r w:rsidRPr="00A77049">
        <w:rPr>
          <w:rFonts w:eastAsia="Times New Roman"/>
          <w:szCs w:val="24"/>
        </w:rPr>
        <w:t xml:space="preserve">τη δεκαετία του </w:t>
      </w:r>
      <w:r>
        <w:rPr>
          <w:rFonts w:eastAsia="Times New Roman"/>
          <w:szCs w:val="24"/>
        </w:rPr>
        <w:t>’</w:t>
      </w:r>
      <w:r w:rsidRPr="00A77049">
        <w:rPr>
          <w:rFonts w:eastAsia="Times New Roman"/>
          <w:szCs w:val="24"/>
        </w:rPr>
        <w:t>80</w:t>
      </w:r>
      <w:r>
        <w:rPr>
          <w:rFonts w:eastAsia="Times New Roman"/>
          <w:szCs w:val="24"/>
        </w:rPr>
        <w:t xml:space="preserve"> </w:t>
      </w:r>
      <w:r w:rsidRPr="00A77049">
        <w:rPr>
          <w:rFonts w:eastAsia="Times New Roman"/>
          <w:szCs w:val="24"/>
        </w:rPr>
        <w:t xml:space="preserve">ως μικρομεσαίο </w:t>
      </w:r>
      <w:r>
        <w:rPr>
          <w:rFonts w:eastAsia="Times New Roman"/>
          <w:szCs w:val="24"/>
        </w:rPr>
        <w:t xml:space="preserve">αρχιπέλαγος, ως </w:t>
      </w:r>
      <w:r w:rsidRPr="00A77049">
        <w:rPr>
          <w:rFonts w:eastAsia="Times New Roman"/>
          <w:szCs w:val="24"/>
        </w:rPr>
        <w:t xml:space="preserve">το αχανές πλήθος των </w:t>
      </w:r>
      <w:r>
        <w:rPr>
          <w:rFonts w:eastAsia="Times New Roman"/>
          <w:szCs w:val="24"/>
        </w:rPr>
        <w:t>μη προνομιούχων, στο οποίο και καθρε</w:t>
      </w:r>
      <w:r w:rsidRPr="00A77049">
        <w:rPr>
          <w:rFonts w:eastAsia="Times New Roman"/>
          <w:szCs w:val="24"/>
        </w:rPr>
        <w:t>φτ</w:t>
      </w:r>
      <w:r>
        <w:rPr>
          <w:rFonts w:eastAsia="Times New Roman"/>
          <w:szCs w:val="24"/>
        </w:rPr>
        <w:t xml:space="preserve">ίστηκαν </w:t>
      </w:r>
      <w:r w:rsidRPr="00A77049">
        <w:rPr>
          <w:rFonts w:eastAsia="Times New Roman"/>
          <w:szCs w:val="24"/>
        </w:rPr>
        <w:t>και οι δικαιούχοι της αναδιανομής</w:t>
      </w:r>
      <w:r>
        <w:rPr>
          <w:rFonts w:eastAsia="Times New Roman"/>
          <w:szCs w:val="24"/>
        </w:rPr>
        <w:t>,</w:t>
      </w:r>
      <w:r w:rsidRPr="00A77049">
        <w:rPr>
          <w:rFonts w:eastAsia="Times New Roman"/>
          <w:szCs w:val="24"/>
        </w:rPr>
        <w:t xml:space="preserve"> αλλά και πολ</w:t>
      </w:r>
      <w:r>
        <w:rPr>
          <w:rFonts w:eastAsia="Times New Roman"/>
          <w:szCs w:val="24"/>
        </w:rPr>
        <w:t>λοί</w:t>
      </w:r>
      <w:r w:rsidRPr="00A77049">
        <w:rPr>
          <w:rFonts w:eastAsia="Times New Roman"/>
          <w:szCs w:val="24"/>
        </w:rPr>
        <w:t xml:space="preserve"> προνομιούχοι </w:t>
      </w:r>
      <w:r>
        <w:rPr>
          <w:rFonts w:eastAsia="Times New Roman"/>
          <w:szCs w:val="24"/>
        </w:rPr>
        <w:t>αγκιστρωμένοι στη νομενκλατούρα</w:t>
      </w:r>
      <w:r>
        <w:rPr>
          <w:rFonts w:eastAsia="Times New Roman"/>
          <w:szCs w:val="24"/>
        </w:rPr>
        <w:t xml:space="preserve"> </w:t>
      </w:r>
      <w:r w:rsidRPr="00A77049">
        <w:rPr>
          <w:rFonts w:eastAsia="Times New Roman"/>
          <w:szCs w:val="24"/>
        </w:rPr>
        <w:t xml:space="preserve">που είχε φτιαχτεί ήδη από το κράτος της δεξιάς </w:t>
      </w:r>
      <w:r>
        <w:rPr>
          <w:rFonts w:eastAsia="Times New Roman"/>
          <w:szCs w:val="24"/>
        </w:rPr>
        <w:t xml:space="preserve">και υπέκυψε </w:t>
      </w:r>
      <w:r w:rsidRPr="00A77049">
        <w:rPr>
          <w:rFonts w:eastAsia="Times New Roman"/>
          <w:szCs w:val="24"/>
        </w:rPr>
        <w:t>σε αυτό και το κράτος του ΠΑΣΟΚ</w:t>
      </w:r>
      <w:r>
        <w:rPr>
          <w:rFonts w:eastAsia="Times New Roman"/>
          <w:szCs w:val="24"/>
        </w:rPr>
        <w:t>,</w:t>
      </w:r>
      <w:r w:rsidRPr="00A77049">
        <w:rPr>
          <w:rFonts w:eastAsia="Times New Roman"/>
          <w:szCs w:val="24"/>
        </w:rPr>
        <w:t xml:space="preserve"> οι αξιωματούχοι των ΔΕΚΟ</w:t>
      </w:r>
      <w:r>
        <w:rPr>
          <w:rFonts w:eastAsia="Times New Roman"/>
          <w:szCs w:val="24"/>
        </w:rPr>
        <w:t>,</w:t>
      </w:r>
      <w:r w:rsidRPr="00A77049">
        <w:rPr>
          <w:rFonts w:eastAsia="Times New Roman"/>
          <w:szCs w:val="24"/>
        </w:rPr>
        <w:t xml:space="preserve"> των υπερτροφικών οργανισμών</w:t>
      </w:r>
      <w:r>
        <w:rPr>
          <w:rFonts w:eastAsia="Times New Roman"/>
          <w:szCs w:val="24"/>
        </w:rPr>
        <w:t>,</w:t>
      </w:r>
      <w:r w:rsidRPr="00A77049">
        <w:rPr>
          <w:rFonts w:eastAsia="Times New Roman"/>
          <w:szCs w:val="24"/>
        </w:rPr>
        <w:t xml:space="preserve"> της διείσδυσης σε κάθε πτυχή του δημοσίου και οικονομικού βίου</w:t>
      </w:r>
      <w:r>
        <w:rPr>
          <w:rFonts w:eastAsia="Times New Roman"/>
          <w:szCs w:val="24"/>
        </w:rPr>
        <w:t>.</w:t>
      </w:r>
      <w:r w:rsidRPr="00A77049">
        <w:rPr>
          <w:rFonts w:eastAsia="Times New Roman"/>
          <w:szCs w:val="24"/>
        </w:rPr>
        <w:t xml:space="preserve"> Και ακριβώς πάνω σε αυτούς τους σχηματισμούς</w:t>
      </w:r>
      <w:r>
        <w:rPr>
          <w:rFonts w:eastAsia="Times New Roman"/>
          <w:szCs w:val="24"/>
        </w:rPr>
        <w:t>,</w:t>
      </w:r>
      <w:r w:rsidRPr="00A77049">
        <w:rPr>
          <w:rFonts w:eastAsia="Times New Roman"/>
          <w:szCs w:val="24"/>
        </w:rPr>
        <w:t xml:space="preserve"> π</w:t>
      </w:r>
      <w:r>
        <w:rPr>
          <w:rFonts w:eastAsia="Times New Roman"/>
          <w:szCs w:val="24"/>
        </w:rPr>
        <w:t>ου εν πολλοίς έγιναν αναπαραγωγεί</w:t>
      </w:r>
      <w:r w:rsidRPr="00A77049">
        <w:rPr>
          <w:rFonts w:eastAsia="Times New Roman"/>
          <w:szCs w:val="24"/>
        </w:rPr>
        <w:t>ς εξουσίας</w:t>
      </w:r>
      <w:r>
        <w:rPr>
          <w:rFonts w:eastAsia="Times New Roman"/>
          <w:szCs w:val="24"/>
        </w:rPr>
        <w:t>,</w:t>
      </w:r>
      <w:r w:rsidRPr="00A77049">
        <w:rPr>
          <w:rFonts w:eastAsia="Times New Roman"/>
          <w:szCs w:val="24"/>
        </w:rPr>
        <w:t xml:space="preserve"> </w:t>
      </w:r>
      <w:r>
        <w:rPr>
          <w:rFonts w:eastAsia="Times New Roman"/>
          <w:szCs w:val="24"/>
        </w:rPr>
        <w:t>β</w:t>
      </w:r>
      <w:r w:rsidRPr="00A77049">
        <w:rPr>
          <w:rFonts w:eastAsia="Times New Roman"/>
          <w:szCs w:val="24"/>
        </w:rPr>
        <w:t xml:space="preserve">ρέθηκε η Ελλάδα μετά το 2000 </w:t>
      </w:r>
      <w:r>
        <w:rPr>
          <w:rFonts w:eastAsia="Times New Roman"/>
          <w:szCs w:val="24"/>
        </w:rPr>
        <w:t xml:space="preserve">αυτάρεσκη, </w:t>
      </w:r>
      <w:r w:rsidRPr="00A77049">
        <w:rPr>
          <w:rFonts w:eastAsia="Times New Roman"/>
          <w:szCs w:val="24"/>
        </w:rPr>
        <w:t>αμέριμνη να ακούει</w:t>
      </w:r>
      <w:r>
        <w:rPr>
          <w:rFonts w:eastAsia="Times New Roman"/>
          <w:szCs w:val="24"/>
        </w:rPr>
        <w:t xml:space="preserve"> τους</w:t>
      </w:r>
      <w:r w:rsidRPr="00A77049">
        <w:rPr>
          <w:rFonts w:eastAsia="Times New Roman"/>
          <w:szCs w:val="24"/>
        </w:rPr>
        <w:t xml:space="preserve"> παιάνες της κυβέρνησης Σημίτη περί ισχυρής Ελλάδας </w:t>
      </w:r>
      <w:r>
        <w:rPr>
          <w:rFonts w:eastAsia="Times New Roman"/>
          <w:szCs w:val="24"/>
        </w:rPr>
        <w:t>των</w:t>
      </w:r>
      <w:r w:rsidRPr="00A77049">
        <w:rPr>
          <w:rFonts w:eastAsia="Times New Roman"/>
          <w:szCs w:val="24"/>
        </w:rPr>
        <w:t xml:space="preserve"> </w:t>
      </w:r>
      <w:r>
        <w:rPr>
          <w:rFonts w:eastAsia="Times New Roman"/>
          <w:szCs w:val="24"/>
          <w:lang w:val="en-US"/>
        </w:rPr>
        <w:t>club</w:t>
      </w:r>
      <w:r w:rsidRPr="00A77049">
        <w:rPr>
          <w:rFonts w:eastAsia="Times New Roman"/>
          <w:szCs w:val="24"/>
        </w:rPr>
        <w:t xml:space="preserve"> </w:t>
      </w:r>
      <w:r>
        <w:rPr>
          <w:rFonts w:eastAsia="Times New Roman"/>
          <w:szCs w:val="24"/>
        </w:rPr>
        <w:t xml:space="preserve">και </w:t>
      </w:r>
      <w:r w:rsidRPr="00A77049">
        <w:rPr>
          <w:rFonts w:eastAsia="Times New Roman"/>
          <w:szCs w:val="24"/>
        </w:rPr>
        <w:t xml:space="preserve">των G20 και δεν ξέρω σε τι </w:t>
      </w:r>
      <w:r w:rsidRPr="00A77049">
        <w:rPr>
          <w:rFonts w:eastAsia="Times New Roman"/>
          <w:szCs w:val="24"/>
        </w:rPr>
        <w:lastRenderedPageBreak/>
        <w:t>άλλο</w:t>
      </w:r>
      <w:r>
        <w:rPr>
          <w:rFonts w:eastAsia="Times New Roman"/>
          <w:szCs w:val="24"/>
        </w:rPr>
        <w:t>,</w:t>
      </w:r>
      <w:r w:rsidRPr="00A77049">
        <w:rPr>
          <w:rFonts w:eastAsia="Times New Roman"/>
          <w:szCs w:val="24"/>
        </w:rPr>
        <w:t xml:space="preserve"> να διασκεδάζει και να επαίρεται </w:t>
      </w:r>
      <w:r>
        <w:rPr>
          <w:rFonts w:eastAsia="Times New Roman"/>
          <w:szCs w:val="24"/>
        </w:rPr>
        <w:t>με το ευρωκύπε</w:t>
      </w:r>
      <w:r>
        <w:rPr>
          <w:rFonts w:eastAsia="Times New Roman"/>
          <w:szCs w:val="24"/>
        </w:rPr>
        <w:t xml:space="preserve">λλο του </w:t>
      </w:r>
      <w:r w:rsidRPr="00A77049">
        <w:rPr>
          <w:rFonts w:eastAsia="Times New Roman"/>
          <w:szCs w:val="24"/>
        </w:rPr>
        <w:t>2004</w:t>
      </w:r>
      <w:r>
        <w:rPr>
          <w:rFonts w:eastAsia="Times New Roman"/>
          <w:szCs w:val="24"/>
        </w:rPr>
        <w:t>,</w:t>
      </w:r>
      <w:r w:rsidRPr="00A77049">
        <w:rPr>
          <w:rFonts w:eastAsia="Times New Roman"/>
          <w:szCs w:val="24"/>
        </w:rPr>
        <w:t xml:space="preserve"> με το θαύμα των Ολυμπιακών του 2004 και με το θαύμα του κόμματ</w:t>
      </w:r>
      <w:r>
        <w:rPr>
          <w:rFonts w:eastAsia="Times New Roman"/>
          <w:szCs w:val="24"/>
        </w:rPr>
        <w:t>ο</w:t>
      </w:r>
      <w:r w:rsidRPr="00A77049">
        <w:rPr>
          <w:rFonts w:eastAsia="Times New Roman"/>
          <w:szCs w:val="24"/>
        </w:rPr>
        <w:t xml:space="preserve">ς του Χρηματιστηρίου και του θαύματος της πιστωτικής </w:t>
      </w:r>
      <w:r>
        <w:rPr>
          <w:rFonts w:eastAsia="Times New Roman"/>
          <w:szCs w:val="24"/>
        </w:rPr>
        <w:t>υπερ</w:t>
      </w:r>
      <w:r w:rsidRPr="00A77049">
        <w:rPr>
          <w:rFonts w:eastAsia="Times New Roman"/>
          <w:szCs w:val="24"/>
        </w:rPr>
        <w:t>επέκτασης</w:t>
      </w:r>
      <w:r>
        <w:rPr>
          <w:rFonts w:eastAsia="Times New Roman"/>
          <w:szCs w:val="24"/>
        </w:rPr>
        <w:t>.</w:t>
      </w:r>
    </w:p>
    <w:p w14:paraId="4318B06F" w14:textId="77777777" w:rsidR="001D7CFB" w:rsidRDefault="00EB4E04">
      <w:pPr>
        <w:spacing w:line="600" w:lineRule="auto"/>
        <w:ind w:firstLine="720"/>
        <w:jc w:val="both"/>
        <w:rPr>
          <w:rFonts w:eastAsia="Times New Roman"/>
          <w:szCs w:val="24"/>
        </w:rPr>
      </w:pPr>
      <w:r>
        <w:rPr>
          <w:rFonts w:eastAsia="Times New Roman"/>
          <w:szCs w:val="24"/>
        </w:rPr>
        <w:t>Α</w:t>
      </w:r>
      <w:r w:rsidRPr="00A77049">
        <w:rPr>
          <w:rFonts w:eastAsia="Times New Roman"/>
          <w:szCs w:val="24"/>
        </w:rPr>
        <w:t>υτός ο κόσμος συνέχισε να ζει έτσι αμέριμνος</w:t>
      </w:r>
      <w:r>
        <w:rPr>
          <w:rFonts w:eastAsia="Times New Roman"/>
          <w:szCs w:val="24"/>
        </w:rPr>
        <w:t xml:space="preserve"> με τις ίδιες πεποιθήσεις από τι</w:t>
      </w:r>
      <w:r w:rsidRPr="00A77049">
        <w:rPr>
          <w:rFonts w:eastAsia="Times New Roman"/>
          <w:szCs w:val="24"/>
        </w:rPr>
        <w:t>ς κυβ</w:t>
      </w:r>
      <w:r>
        <w:rPr>
          <w:rFonts w:eastAsia="Times New Roman"/>
          <w:szCs w:val="24"/>
        </w:rPr>
        <w:t>ε</w:t>
      </w:r>
      <w:r w:rsidRPr="00A77049">
        <w:rPr>
          <w:rFonts w:eastAsia="Times New Roman"/>
          <w:szCs w:val="24"/>
        </w:rPr>
        <w:t>ρν</w:t>
      </w:r>
      <w:r>
        <w:rPr>
          <w:rFonts w:eastAsia="Times New Roman"/>
          <w:szCs w:val="24"/>
        </w:rPr>
        <w:t>ήσεις της</w:t>
      </w:r>
      <w:r w:rsidRPr="00A77049">
        <w:rPr>
          <w:rFonts w:eastAsia="Times New Roman"/>
          <w:szCs w:val="24"/>
        </w:rPr>
        <w:t xml:space="preserve"> Νέας Δημοκρατίας</w:t>
      </w:r>
      <w:r>
        <w:rPr>
          <w:rFonts w:eastAsia="Times New Roman"/>
          <w:szCs w:val="24"/>
        </w:rPr>
        <w:t xml:space="preserve"> </w:t>
      </w:r>
      <w:r w:rsidRPr="00A77049">
        <w:rPr>
          <w:rFonts w:eastAsia="Times New Roman"/>
          <w:szCs w:val="24"/>
        </w:rPr>
        <w:t>μετά</w:t>
      </w:r>
      <w:r>
        <w:rPr>
          <w:rFonts w:eastAsia="Times New Roman"/>
          <w:szCs w:val="24"/>
        </w:rPr>
        <w:t>,</w:t>
      </w:r>
      <w:r w:rsidRPr="00A77049">
        <w:rPr>
          <w:rFonts w:eastAsia="Times New Roman"/>
          <w:szCs w:val="24"/>
        </w:rPr>
        <w:t xml:space="preserve"> ότι είμαστε ισχυροί</w:t>
      </w:r>
      <w:r>
        <w:rPr>
          <w:rFonts w:eastAsia="Times New Roman"/>
          <w:szCs w:val="24"/>
        </w:rPr>
        <w:t>,</w:t>
      </w:r>
      <w:r w:rsidRPr="00A77049">
        <w:rPr>
          <w:rFonts w:eastAsia="Times New Roman"/>
          <w:szCs w:val="24"/>
        </w:rPr>
        <w:t xml:space="preserve"> δεν έχουμε ανάγκη κανέναν</w:t>
      </w:r>
      <w:r>
        <w:rPr>
          <w:rFonts w:eastAsia="Times New Roman"/>
          <w:szCs w:val="24"/>
        </w:rPr>
        <w:t>,</w:t>
      </w:r>
      <w:r w:rsidRPr="00A77049">
        <w:rPr>
          <w:rFonts w:eastAsia="Times New Roman"/>
          <w:szCs w:val="24"/>
        </w:rPr>
        <w:t xml:space="preserve"> αλλά θα δανειζόμαστε στον αιώνα τον άπαντα</w:t>
      </w:r>
      <w:r>
        <w:rPr>
          <w:rFonts w:eastAsia="Times New Roman"/>
          <w:szCs w:val="24"/>
        </w:rPr>
        <w:t>. Κ</w:t>
      </w:r>
      <w:r w:rsidRPr="00A77049">
        <w:rPr>
          <w:rFonts w:eastAsia="Times New Roman"/>
          <w:szCs w:val="24"/>
        </w:rPr>
        <w:t>αι πάνω σε αυτό</w:t>
      </w:r>
      <w:r>
        <w:rPr>
          <w:rFonts w:eastAsia="Times New Roman"/>
          <w:szCs w:val="24"/>
        </w:rPr>
        <w:t>ν</w:t>
      </w:r>
      <w:r w:rsidRPr="00A77049">
        <w:rPr>
          <w:rFonts w:eastAsia="Times New Roman"/>
          <w:szCs w:val="24"/>
        </w:rPr>
        <w:t xml:space="preserve"> τον τ</w:t>
      </w:r>
      <w:r>
        <w:rPr>
          <w:rFonts w:eastAsia="Times New Roman"/>
          <w:szCs w:val="24"/>
        </w:rPr>
        <w:t>εράστιο φενακισμό, τον</w:t>
      </w:r>
      <w:r w:rsidRPr="00A77049">
        <w:rPr>
          <w:rFonts w:eastAsia="Times New Roman"/>
          <w:szCs w:val="24"/>
        </w:rPr>
        <w:t xml:space="preserve"> φενακισμό διαρκείας στο </w:t>
      </w:r>
      <w:r>
        <w:rPr>
          <w:rFonts w:eastAsia="Times New Roman"/>
          <w:szCs w:val="24"/>
        </w:rPr>
        <w:t>ποιοι είμαστε και πώ</w:t>
      </w:r>
      <w:r w:rsidRPr="00A77049">
        <w:rPr>
          <w:rFonts w:eastAsia="Times New Roman"/>
          <w:szCs w:val="24"/>
        </w:rPr>
        <w:t>ς μπορούμε να βαδίσουμε</w:t>
      </w:r>
      <w:r>
        <w:rPr>
          <w:rFonts w:eastAsia="Times New Roman"/>
          <w:szCs w:val="24"/>
        </w:rPr>
        <w:t>,</w:t>
      </w:r>
      <w:r w:rsidRPr="00A77049">
        <w:rPr>
          <w:rFonts w:eastAsia="Times New Roman"/>
          <w:szCs w:val="24"/>
        </w:rPr>
        <w:t xml:space="preserve"> ακόμα ταλαιπωρούμαστε </w:t>
      </w:r>
      <w:r>
        <w:rPr>
          <w:rFonts w:eastAsia="Times New Roman"/>
          <w:szCs w:val="24"/>
        </w:rPr>
        <w:t xml:space="preserve">κουτσοί, ανάπηροι, </w:t>
      </w:r>
      <w:r w:rsidRPr="00A77049">
        <w:rPr>
          <w:rFonts w:eastAsia="Times New Roman"/>
          <w:szCs w:val="24"/>
        </w:rPr>
        <w:t>π</w:t>
      </w:r>
      <w:r w:rsidRPr="00A77049">
        <w:rPr>
          <w:rFonts w:eastAsia="Times New Roman"/>
          <w:szCs w:val="24"/>
        </w:rPr>
        <w:t>ληγωμένοι</w:t>
      </w:r>
      <w:r>
        <w:rPr>
          <w:rFonts w:eastAsia="Times New Roman"/>
          <w:szCs w:val="24"/>
        </w:rPr>
        <w:t>,</w:t>
      </w:r>
      <w:r w:rsidRPr="00A77049">
        <w:rPr>
          <w:rFonts w:eastAsia="Times New Roman"/>
          <w:szCs w:val="24"/>
        </w:rPr>
        <w:t xml:space="preserve"> αλλά </w:t>
      </w:r>
      <w:r>
        <w:rPr>
          <w:rFonts w:eastAsia="Times New Roman"/>
          <w:szCs w:val="24"/>
        </w:rPr>
        <w:t xml:space="preserve">που </w:t>
      </w:r>
      <w:r w:rsidRPr="00A77049">
        <w:rPr>
          <w:rFonts w:eastAsia="Times New Roman"/>
          <w:szCs w:val="24"/>
        </w:rPr>
        <w:t>τώρα πια έ</w:t>
      </w:r>
      <w:r>
        <w:rPr>
          <w:rFonts w:eastAsia="Times New Roman"/>
          <w:szCs w:val="24"/>
        </w:rPr>
        <w:t xml:space="preserve">χουμε καταλάβει αρκετά πράγματα, τα </w:t>
      </w:r>
      <w:r w:rsidRPr="00A77049">
        <w:rPr>
          <w:rFonts w:eastAsia="Times New Roman"/>
          <w:szCs w:val="24"/>
        </w:rPr>
        <w:t xml:space="preserve">έχουμε νιώσει στο πετσί </w:t>
      </w:r>
      <w:r>
        <w:rPr>
          <w:rFonts w:eastAsia="Times New Roman"/>
          <w:szCs w:val="24"/>
        </w:rPr>
        <w:t>μας.</w:t>
      </w:r>
    </w:p>
    <w:p w14:paraId="4318B070" w14:textId="77777777" w:rsidR="001D7CFB" w:rsidRDefault="00EB4E04">
      <w:pPr>
        <w:spacing w:line="600" w:lineRule="auto"/>
        <w:ind w:firstLine="720"/>
        <w:jc w:val="both"/>
        <w:rPr>
          <w:rFonts w:eastAsia="Times New Roman"/>
          <w:szCs w:val="24"/>
        </w:rPr>
      </w:pPr>
      <w:r>
        <w:rPr>
          <w:rFonts w:eastAsia="Times New Roman"/>
          <w:szCs w:val="24"/>
        </w:rPr>
        <w:t>Τ</w:t>
      </w:r>
      <w:r w:rsidRPr="00A77049">
        <w:rPr>
          <w:rFonts w:eastAsia="Times New Roman"/>
          <w:szCs w:val="24"/>
        </w:rPr>
        <w:t>ο θέμα είναι τώρα τι κάνουμε</w:t>
      </w:r>
      <w:r>
        <w:rPr>
          <w:rFonts w:eastAsia="Times New Roman"/>
          <w:szCs w:val="24"/>
        </w:rPr>
        <w:t>. Θυμούμαι πάντα μια</w:t>
      </w:r>
      <w:r w:rsidRPr="00A77049">
        <w:rPr>
          <w:rFonts w:eastAsia="Times New Roman"/>
          <w:szCs w:val="24"/>
        </w:rPr>
        <w:t xml:space="preserve"> ταινία του Κεν Λόουτς</w:t>
      </w:r>
      <w:r>
        <w:rPr>
          <w:rFonts w:eastAsia="Times New Roman"/>
          <w:szCs w:val="24"/>
        </w:rPr>
        <w:t>,</w:t>
      </w:r>
      <w:r w:rsidRPr="00A77049">
        <w:rPr>
          <w:rFonts w:eastAsia="Times New Roman"/>
          <w:szCs w:val="24"/>
        </w:rPr>
        <w:t xml:space="preserve"> που περιέγραφε την κατάσταση της βρετανικής κοινωνίας</w:t>
      </w:r>
      <w:r>
        <w:rPr>
          <w:rFonts w:eastAsia="Times New Roman"/>
          <w:szCs w:val="24"/>
        </w:rPr>
        <w:t>,</w:t>
      </w:r>
      <w:r w:rsidRPr="00A77049">
        <w:rPr>
          <w:rFonts w:eastAsia="Times New Roman"/>
          <w:szCs w:val="24"/>
        </w:rPr>
        <w:t xml:space="preserve"> της βρετανικής εργατικής τάξης με</w:t>
      </w:r>
      <w:r w:rsidRPr="00A77049">
        <w:rPr>
          <w:rFonts w:eastAsia="Times New Roman"/>
          <w:szCs w:val="24"/>
        </w:rPr>
        <w:t xml:space="preserve">τά το μεγάλο κύμα του </w:t>
      </w:r>
      <w:r>
        <w:rPr>
          <w:rFonts w:eastAsia="Times New Roman"/>
          <w:szCs w:val="24"/>
        </w:rPr>
        <w:t>Θατσερισμού τη «Β</w:t>
      </w:r>
      <w:r w:rsidRPr="00A77049">
        <w:rPr>
          <w:rFonts w:eastAsia="Times New Roman"/>
          <w:szCs w:val="24"/>
        </w:rPr>
        <w:t>ροχή από πέ</w:t>
      </w:r>
      <w:r w:rsidRPr="00A77049">
        <w:rPr>
          <w:rFonts w:eastAsia="Times New Roman"/>
          <w:szCs w:val="24"/>
        </w:rPr>
        <w:lastRenderedPageBreak/>
        <w:t>τρες</w:t>
      </w:r>
      <w:r>
        <w:rPr>
          <w:rFonts w:eastAsia="Times New Roman"/>
          <w:szCs w:val="24"/>
        </w:rPr>
        <w:t>». Η ταινία έ</w:t>
      </w:r>
      <w:r w:rsidRPr="00A77049">
        <w:rPr>
          <w:rFonts w:eastAsia="Times New Roman"/>
          <w:szCs w:val="24"/>
        </w:rPr>
        <w:t>θιξε ένα ζήτημα</w:t>
      </w:r>
      <w:r>
        <w:rPr>
          <w:rFonts w:eastAsia="Times New Roman"/>
          <w:szCs w:val="24"/>
        </w:rPr>
        <w:t>,</w:t>
      </w:r>
      <w:r w:rsidRPr="00A77049">
        <w:rPr>
          <w:rFonts w:eastAsia="Times New Roman"/>
          <w:szCs w:val="24"/>
        </w:rPr>
        <w:t xml:space="preserve"> το οποίο το </w:t>
      </w:r>
      <w:r>
        <w:rPr>
          <w:rFonts w:eastAsia="Times New Roman"/>
          <w:szCs w:val="24"/>
        </w:rPr>
        <w:t>ζ</w:t>
      </w:r>
      <w:r w:rsidRPr="00A77049">
        <w:rPr>
          <w:rFonts w:eastAsia="Times New Roman"/>
          <w:szCs w:val="24"/>
        </w:rPr>
        <w:t xml:space="preserve">ούμε </w:t>
      </w:r>
      <w:r>
        <w:rPr>
          <w:rFonts w:eastAsia="Times New Roman"/>
          <w:szCs w:val="24"/>
        </w:rPr>
        <w:t xml:space="preserve">τώρα </w:t>
      </w:r>
      <w:r w:rsidRPr="00A77049">
        <w:rPr>
          <w:rFonts w:eastAsia="Times New Roman"/>
          <w:szCs w:val="24"/>
        </w:rPr>
        <w:t>στην Ελλάδα</w:t>
      </w:r>
      <w:r>
        <w:rPr>
          <w:rFonts w:eastAsia="Times New Roman"/>
          <w:szCs w:val="24"/>
        </w:rPr>
        <w:t>:</w:t>
      </w:r>
      <w:r w:rsidRPr="00A77049">
        <w:rPr>
          <w:rFonts w:eastAsia="Times New Roman"/>
          <w:szCs w:val="24"/>
        </w:rPr>
        <w:t xml:space="preserve"> </w:t>
      </w:r>
      <w:r>
        <w:rPr>
          <w:rFonts w:eastAsia="Times New Roman"/>
          <w:szCs w:val="24"/>
        </w:rPr>
        <w:t>τ</w:t>
      </w:r>
      <w:r w:rsidRPr="00A77049">
        <w:rPr>
          <w:rFonts w:eastAsia="Times New Roman"/>
          <w:szCs w:val="24"/>
        </w:rPr>
        <w:t xml:space="preserve">η </w:t>
      </w:r>
      <w:r>
        <w:rPr>
          <w:rFonts w:eastAsia="Times New Roman"/>
          <w:szCs w:val="24"/>
        </w:rPr>
        <w:t xml:space="preserve">μεγάλη κοινωνική πληγή </w:t>
      </w:r>
      <w:r w:rsidRPr="00A77049">
        <w:rPr>
          <w:rFonts w:eastAsia="Times New Roman"/>
          <w:szCs w:val="24"/>
        </w:rPr>
        <w:t>των μακροχρονίως ανέργων</w:t>
      </w:r>
      <w:r>
        <w:rPr>
          <w:rFonts w:eastAsia="Times New Roman"/>
          <w:szCs w:val="24"/>
        </w:rPr>
        <w:t>,</w:t>
      </w:r>
      <w:r w:rsidRPr="00A77049">
        <w:rPr>
          <w:rFonts w:eastAsia="Times New Roman"/>
          <w:szCs w:val="24"/>
        </w:rPr>
        <w:t xml:space="preserve"> των ανθρώπων που μένουν εκτός δουλειά</w:t>
      </w:r>
      <w:r>
        <w:rPr>
          <w:rFonts w:eastAsia="Times New Roman"/>
          <w:szCs w:val="24"/>
        </w:rPr>
        <w:t>ς</w:t>
      </w:r>
      <w:r w:rsidRPr="00A77049">
        <w:rPr>
          <w:rFonts w:eastAsia="Times New Roman"/>
          <w:szCs w:val="24"/>
        </w:rPr>
        <w:t xml:space="preserve"> στα </w:t>
      </w:r>
      <w:r>
        <w:rPr>
          <w:rFonts w:eastAsia="Times New Roman"/>
          <w:szCs w:val="24"/>
        </w:rPr>
        <w:t>σαράντα πέντε</w:t>
      </w:r>
      <w:r>
        <w:rPr>
          <w:rFonts w:eastAsia="Times New Roman"/>
          <w:szCs w:val="24"/>
        </w:rPr>
        <w:t>,</w:t>
      </w:r>
      <w:r w:rsidRPr="00A77049">
        <w:rPr>
          <w:rFonts w:eastAsia="Times New Roman"/>
          <w:szCs w:val="24"/>
        </w:rPr>
        <w:t xml:space="preserve"> στα </w:t>
      </w:r>
      <w:r>
        <w:rPr>
          <w:rFonts w:eastAsia="Times New Roman"/>
          <w:szCs w:val="24"/>
        </w:rPr>
        <w:t>πενήντα</w:t>
      </w:r>
      <w:r w:rsidRPr="00A77049">
        <w:rPr>
          <w:rFonts w:eastAsia="Times New Roman"/>
          <w:szCs w:val="24"/>
        </w:rPr>
        <w:t xml:space="preserve"> και </w:t>
      </w:r>
      <w:r>
        <w:rPr>
          <w:rFonts w:eastAsia="Times New Roman"/>
          <w:szCs w:val="24"/>
        </w:rPr>
        <w:t xml:space="preserve">πενήντα </w:t>
      </w:r>
      <w:r>
        <w:rPr>
          <w:rFonts w:eastAsia="Times New Roman"/>
          <w:szCs w:val="24"/>
        </w:rPr>
        <w:t>πέντε</w:t>
      </w:r>
      <w:r>
        <w:rPr>
          <w:rFonts w:eastAsia="Times New Roman"/>
          <w:szCs w:val="24"/>
        </w:rPr>
        <w:t>.</w:t>
      </w:r>
      <w:r w:rsidRPr="00A77049">
        <w:rPr>
          <w:rFonts w:eastAsia="Times New Roman"/>
          <w:szCs w:val="24"/>
        </w:rPr>
        <w:t xml:space="preserve"> Είναι άνθρωποι</w:t>
      </w:r>
      <w:r>
        <w:rPr>
          <w:rFonts w:eastAsia="Times New Roman"/>
          <w:szCs w:val="24"/>
        </w:rPr>
        <w:t>,</w:t>
      </w:r>
      <w:r w:rsidRPr="00A77049">
        <w:rPr>
          <w:rFonts w:eastAsia="Times New Roman"/>
          <w:szCs w:val="24"/>
        </w:rPr>
        <w:t xml:space="preserve"> οι οποίοι μετατρέπονται σε κοινωνικούς νεκρούς</w:t>
      </w:r>
      <w:r>
        <w:rPr>
          <w:rFonts w:eastAsia="Times New Roman"/>
          <w:szCs w:val="24"/>
        </w:rPr>
        <w:t>.</w:t>
      </w:r>
    </w:p>
    <w:p w14:paraId="4318B071" w14:textId="77777777" w:rsidR="001D7CFB" w:rsidRDefault="00EB4E04">
      <w:pPr>
        <w:spacing w:line="600" w:lineRule="auto"/>
        <w:ind w:firstLine="720"/>
        <w:jc w:val="both"/>
        <w:rPr>
          <w:rFonts w:eastAsia="Times New Roman"/>
          <w:szCs w:val="24"/>
        </w:rPr>
      </w:pPr>
      <w:r w:rsidRPr="00A77049">
        <w:rPr>
          <w:rFonts w:eastAsia="Times New Roman"/>
          <w:szCs w:val="24"/>
        </w:rPr>
        <w:t>Αυτά είναι τα μεγάλα προβλήματα που απασχολούν την Ελλάδα αυτή</w:t>
      </w:r>
      <w:r>
        <w:rPr>
          <w:rFonts w:eastAsia="Times New Roman"/>
          <w:szCs w:val="24"/>
        </w:rPr>
        <w:t>ν</w:t>
      </w:r>
      <w:r w:rsidRPr="00A77049">
        <w:rPr>
          <w:rFonts w:eastAsia="Times New Roman"/>
          <w:szCs w:val="24"/>
        </w:rPr>
        <w:t xml:space="preserve"> τη στιγμή</w:t>
      </w:r>
      <w:r>
        <w:rPr>
          <w:rFonts w:eastAsia="Times New Roman"/>
          <w:szCs w:val="24"/>
        </w:rPr>
        <w:t>.</w:t>
      </w:r>
      <w:r w:rsidRPr="00A77049">
        <w:rPr>
          <w:rFonts w:eastAsia="Times New Roman"/>
          <w:szCs w:val="24"/>
        </w:rPr>
        <w:t xml:space="preserve"> Δεν είναι καν μόν</w:t>
      </w:r>
      <w:r>
        <w:rPr>
          <w:rFonts w:eastAsia="Times New Roman"/>
          <w:szCs w:val="24"/>
        </w:rPr>
        <w:t>η</w:t>
      </w:r>
      <w:r w:rsidRPr="00A77049">
        <w:rPr>
          <w:rFonts w:eastAsia="Times New Roman"/>
          <w:szCs w:val="24"/>
        </w:rPr>
        <w:t xml:space="preserve"> της τόσο βαριά η νεανική ανεργία</w:t>
      </w:r>
      <w:r>
        <w:rPr>
          <w:rFonts w:eastAsia="Times New Roman"/>
          <w:szCs w:val="24"/>
        </w:rPr>
        <w:t>.</w:t>
      </w:r>
      <w:r w:rsidRPr="00A77049">
        <w:rPr>
          <w:rFonts w:eastAsia="Times New Roman"/>
          <w:szCs w:val="24"/>
        </w:rPr>
        <w:t xml:space="preserve"> </w:t>
      </w:r>
      <w:r>
        <w:rPr>
          <w:rFonts w:eastAsia="Times New Roman"/>
          <w:szCs w:val="24"/>
        </w:rPr>
        <w:t>Ε</w:t>
      </w:r>
      <w:r w:rsidRPr="00A77049">
        <w:rPr>
          <w:rFonts w:eastAsia="Times New Roman"/>
          <w:szCs w:val="24"/>
        </w:rPr>
        <w:t>ίναι πάρα πολύ σημαντική ποσοστιαία</w:t>
      </w:r>
      <w:r>
        <w:rPr>
          <w:rFonts w:eastAsia="Times New Roman"/>
          <w:szCs w:val="24"/>
        </w:rPr>
        <w:t>.</w:t>
      </w:r>
      <w:r w:rsidRPr="00A77049">
        <w:rPr>
          <w:rFonts w:eastAsia="Times New Roman"/>
          <w:szCs w:val="24"/>
        </w:rPr>
        <w:t xml:space="preserve"> </w:t>
      </w:r>
      <w:r>
        <w:rPr>
          <w:rFonts w:eastAsia="Times New Roman"/>
          <w:szCs w:val="24"/>
        </w:rPr>
        <w:t>Ε</w:t>
      </w:r>
      <w:r w:rsidRPr="00A77049">
        <w:rPr>
          <w:rFonts w:eastAsia="Times New Roman"/>
          <w:szCs w:val="24"/>
        </w:rPr>
        <w:t>ίναι μικρή σε απόλ</w:t>
      </w:r>
      <w:r w:rsidRPr="00A77049">
        <w:rPr>
          <w:rFonts w:eastAsia="Times New Roman"/>
          <w:szCs w:val="24"/>
        </w:rPr>
        <w:t>υτους αριθμούς</w:t>
      </w:r>
      <w:r>
        <w:rPr>
          <w:rFonts w:eastAsia="Times New Roman"/>
          <w:szCs w:val="24"/>
        </w:rPr>
        <w:t>.</w:t>
      </w:r>
      <w:r w:rsidRPr="00A77049">
        <w:rPr>
          <w:rFonts w:eastAsia="Times New Roman"/>
          <w:szCs w:val="24"/>
        </w:rPr>
        <w:t xml:space="preserve"> </w:t>
      </w:r>
      <w:r>
        <w:rPr>
          <w:rFonts w:eastAsia="Times New Roman"/>
          <w:szCs w:val="24"/>
        </w:rPr>
        <w:t>Κ</w:t>
      </w:r>
      <w:r w:rsidRPr="00A77049">
        <w:rPr>
          <w:rFonts w:eastAsia="Times New Roman"/>
          <w:szCs w:val="24"/>
        </w:rPr>
        <w:t>αι</w:t>
      </w:r>
      <w:r>
        <w:rPr>
          <w:rFonts w:eastAsia="Times New Roman"/>
          <w:szCs w:val="24"/>
        </w:rPr>
        <w:t xml:space="preserve"> εν</w:t>
      </w:r>
      <w:r w:rsidRPr="00A77049">
        <w:rPr>
          <w:rFonts w:eastAsia="Times New Roman"/>
          <w:szCs w:val="24"/>
        </w:rPr>
        <w:t xml:space="preserve"> πάση περιπτώσει</w:t>
      </w:r>
      <w:r>
        <w:rPr>
          <w:rFonts w:eastAsia="Times New Roman"/>
          <w:szCs w:val="24"/>
        </w:rPr>
        <w:t>,</w:t>
      </w:r>
      <w:r w:rsidRPr="00A77049">
        <w:rPr>
          <w:rFonts w:eastAsia="Times New Roman"/>
          <w:szCs w:val="24"/>
        </w:rPr>
        <w:t xml:space="preserve"> μαζί με αυτή</w:t>
      </w:r>
      <w:r>
        <w:rPr>
          <w:rFonts w:eastAsia="Times New Roman"/>
          <w:szCs w:val="24"/>
        </w:rPr>
        <w:t>ν</w:t>
      </w:r>
      <w:r w:rsidRPr="00A77049">
        <w:rPr>
          <w:rFonts w:eastAsia="Times New Roman"/>
          <w:szCs w:val="24"/>
        </w:rPr>
        <w:t xml:space="preserve"> την ιδιαίτερη μέριμνα που πρέπει να δείχνουμε για τους νέους</w:t>
      </w:r>
      <w:r>
        <w:rPr>
          <w:rFonts w:eastAsia="Times New Roman"/>
          <w:szCs w:val="24"/>
        </w:rPr>
        <w:t>,</w:t>
      </w:r>
      <w:r w:rsidRPr="00A77049">
        <w:rPr>
          <w:rFonts w:eastAsia="Times New Roman"/>
          <w:szCs w:val="24"/>
        </w:rPr>
        <w:t xml:space="preserve"> πρέπει να δούμε τους μακροχρόνιους ανέργους</w:t>
      </w:r>
      <w:r>
        <w:rPr>
          <w:rFonts w:eastAsia="Times New Roman"/>
          <w:szCs w:val="24"/>
        </w:rPr>
        <w:t>,</w:t>
      </w:r>
      <w:r w:rsidRPr="00A77049">
        <w:rPr>
          <w:rFonts w:eastAsia="Times New Roman"/>
          <w:szCs w:val="24"/>
        </w:rPr>
        <w:t xml:space="preserve"> τους μεγάλους ανθρώπους</w:t>
      </w:r>
      <w:r>
        <w:rPr>
          <w:rFonts w:eastAsia="Times New Roman"/>
          <w:szCs w:val="24"/>
        </w:rPr>
        <w:t>,</w:t>
      </w:r>
      <w:r w:rsidRPr="00A77049">
        <w:rPr>
          <w:rFonts w:eastAsia="Times New Roman"/>
          <w:szCs w:val="24"/>
        </w:rPr>
        <w:t xml:space="preserve"> τους ανθρώπους που μένουν έτσι κι αλλιώς έξω από </w:t>
      </w:r>
      <w:r>
        <w:rPr>
          <w:rFonts w:eastAsia="Times New Roman"/>
          <w:szCs w:val="24"/>
        </w:rPr>
        <w:t>τους ταχύτατους</w:t>
      </w:r>
      <w:r w:rsidRPr="00A77049">
        <w:rPr>
          <w:rFonts w:eastAsia="Times New Roman"/>
          <w:szCs w:val="24"/>
        </w:rPr>
        <w:t xml:space="preserve"> μετασ</w:t>
      </w:r>
      <w:r w:rsidRPr="00A77049">
        <w:rPr>
          <w:rFonts w:eastAsia="Times New Roman"/>
          <w:szCs w:val="24"/>
        </w:rPr>
        <w:t>χηματισμούς της εργασίας</w:t>
      </w:r>
      <w:r>
        <w:rPr>
          <w:rFonts w:eastAsia="Times New Roman"/>
          <w:szCs w:val="24"/>
        </w:rPr>
        <w:t>,</w:t>
      </w:r>
      <w:r w:rsidRPr="00A77049">
        <w:rPr>
          <w:rFonts w:eastAsia="Times New Roman"/>
          <w:szCs w:val="24"/>
        </w:rPr>
        <w:t xml:space="preserve"> αυτούς τους ανθρώπους οι οποίοι δεν τολμούν να ονειρευτούν</w:t>
      </w:r>
      <w:r>
        <w:rPr>
          <w:rFonts w:eastAsia="Times New Roman"/>
          <w:szCs w:val="24"/>
        </w:rPr>
        <w:t>. Τ</w:t>
      </w:r>
      <w:r w:rsidRPr="00A77049">
        <w:rPr>
          <w:rFonts w:eastAsia="Times New Roman"/>
          <w:szCs w:val="24"/>
        </w:rPr>
        <w:t xml:space="preserve">ο μόνο που μπορεί </w:t>
      </w:r>
      <w:r>
        <w:rPr>
          <w:rFonts w:eastAsia="Times New Roman"/>
          <w:szCs w:val="24"/>
        </w:rPr>
        <w:t xml:space="preserve">να ονειρευτούν </w:t>
      </w:r>
      <w:r w:rsidRPr="00A77049">
        <w:rPr>
          <w:rFonts w:eastAsia="Times New Roman"/>
          <w:szCs w:val="24"/>
        </w:rPr>
        <w:t xml:space="preserve">είναι </w:t>
      </w:r>
      <w:r>
        <w:rPr>
          <w:rFonts w:eastAsia="Times New Roman"/>
          <w:szCs w:val="24"/>
        </w:rPr>
        <w:t xml:space="preserve">να </w:t>
      </w:r>
      <w:r w:rsidRPr="00A77049">
        <w:rPr>
          <w:rFonts w:eastAsia="Times New Roman"/>
          <w:szCs w:val="24"/>
        </w:rPr>
        <w:t>συμπληρώσουν μερικά χρόνια ένσημα για να βγουν από</w:t>
      </w:r>
      <w:r>
        <w:rPr>
          <w:rFonts w:eastAsia="Times New Roman"/>
          <w:szCs w:val="24"/>
        </w:rPr>
        <w:t>μα</w:t>
      </w:r>
      <w:r w:rsidRPr="00A77049">
        <w:rPr>
          <w:rFonts w:eastAsia="Times New Roman"/>
          <w:szCs w:val="24"/>
        </w:rPr>
        <w:t>χ</w:t>
      </w:r>
      <w:r>
        <w:rPr>
          <w:rFonts w:eastAsia="Times New Roman"/>
          <w:szCs w:val="24"/>
        </w:rPr>
        <w:t>οι</w:t>
      </w:r>
      <w:r w:rsidRPr="00A77049">
        <w:rPr>
          <w:rFonts w:eastAsia="Times New Roman"/>
          <w:szCs w:val="24"/>
        </w:rPr>
        <w:t xml:space="preserve"> στη σύνταξη</w:t>
      </w:r>
      <w:r>
        <w:rPr>
          <w:rFonts w:eastAsia="Times New Roman"/>
          <w:szCs w:val="24"/>
        </w:rPr>
        <w:t>.</w:t>
      </w:r>
    </w:p>
    <w:p w14:paraId="4318B072" w14:textId="77777777" w:rsidR="001D7CFB" w:rsidRDefault="00EB4E04">
      <w:pPr>
        <w:spacing w:line="600" w:lineRule="auto"/>
        <w:ind w:firstLine="720"/>
        <w:jc w:val="both"/>
        <w:rPr>
          <w:rFonts w:eastAsia="Times New Roman"/>
          <w:szCs w:val="24"/>
        </w:rPr>
      </w:pPr>
      <w:r>
        <w:rPr>
          <w:rFonts w:eastAsia="Times New Roman"/>
          <w:szCs w:val="24"/>
        </w:rPr>
        <w:lastRenderedPageBreak/>
        <w:t xml:space="preserve">Μέρος </w:t>
      </w:r>
      <w:r w:rsidRPr="00A77049">
        <w:rPr>
          <w:rFonts w:eastAsia="Times New Roman"/>
          <w:szCs w:val="24"/>
        </w:rPr>
        <w:t>της κοινωνικής δικαιοσύνης και της επιβαλλόμενης ανα</w:t>
      </w:r>
      <w:r w:rsidRPr="00A77049">
        <w:rPr>
          <w:rFonts w:eastAsia="Times New Roman"/>
          <w:szCs w:val="24"/>
        </w:rPr>
        <w:t>διανομής που οφείλουμε σαν κοινωνία για να διατηρήσουμε την κοινωνική συνοχή</w:t>
      </w:r>
      <w:r>
        <w:rPr>
          <w:rFonts w:eastAsia="Times New Roman"/>
          <w:szCs w:val="24"/>
        </w:rPr>
        <w:t>,</w:t>
      </w:r>
      <w:r w:rsidRPr="00A77049">
        <w:rPr>
          <w:rFonts w:eastAsia="Times New Roman"/>
          <w:szCs w:val="24"/>
        </w:rPr>
        <w:t xml:space="preserve"> για να έχουμε ανοιχτές τις πόρτες της </w:t>
      </w:r>
      <w:r>
        <w:rPr>
          <w:rFonts w:eastAsia="Times New Roman"/>
          <w:szCs w:val="24"/>
        </w:rPr>
        <w:t>ε</w:t>
      </w:r>
      <w:r w:rsidRPr="00A77049">
        <w:rPr>
          <w:rFonts w:eastAsia="Times New Roman"/>
          <w:szCs w:val="24"/>
        </w:rPr>
        <w:t>υκαιρίας και της διαρκούς κοινωνικής σύγκλισης</w:t>
      </w:r>
      <w:r>
        <w:rPr>
          <w:rFonts w:eastAsia="Times New Roman"/>
          <w:szCs w:val="24"/>
        </w:rPr>
        <w:t xml:space="preserve"> -</w:t>
      </w:r>
      <w:r w:rsidRPr="00A77049">
        <w:rPr>
          <w:rFonts w:eastAsia="Times New Roman"/>
          <w:szCs w:val="24"/>
        </w:rPr>
        <w:t>γιατί αυτή είναι η ουσία της δημοκρατίας</w:t>
      </w:r>
      <w:r>
        <w:rPr>
          <w:rFonts w:eastAsia="Times New Roman"/>
          <w:szCs w:val="24"/>
        </w:rPr>
        <w:t xml:space="preserve">- </w:t>
      </w:r>
      <w:r w:rsidRPr="00A77049">
        <w:rPr>
          <w:rFonts w:eastAsia="Times New Roman"/>
          <w:szCs w:val="24"/>
        </w:rPr>
        <w:t>εκφράζεται με αυτά τα μέτρα</w:t>
      </w:r>
      <w:r>
        <w:rPr>
          <w:rFonts w:eastAsia="Times New Roman"/>
          <w:szCs w:val="24"/>
        </w:rPr>
        <w:t>,</w:t>
      </w:r>
      <w:r w:rsidRPr="00A77049">
        <w:rPr>
          <w:rFonts w:eastAsia="Times New Roman"/>
          <w:szCs w:val="24"/>
        </w:rPr>
        <w:t xml:space="preserve"> μέτρα επισκευής και </w:t>
      </w:r>
      <w:r w:rsidRPr="00A77049">
        <w:rPr>
          <w:rFonts w:eastAsia="Times New Roman"/>
          <w:szCs w:val="24"/>
        </w:rPr>
        <w:t xml:space="preserve">ανάταξης από </w:t>
      </w:r>
      <w:r>
        <w:rPr>
          <w:rFonts w:eastAsia="Times New Roman"/>
          <w:szCs w:val="24"/>
        </w:rPr>
        <w:t>τ</w:t>
      </w:r>
      <w:r w:rsidRPr="00A77049">
        <w:rPr>
          <w:rFonts w:eastAsia="Times New Roman"/>
          <w:szCs w:val="24"/>
        </w:rPr>
        <w:t>α βαρύτατα τραύματα της κρίσης και μαζί ένας πυρήνας ενός ευρύτερου κοινωνικού σχεδίου για μία κοινωνική ανασυγκρότηση με πίστη στη δημοκρατία</w:t>
      </w:r>
      <w:r>
        <w:rPr>
          <w:rFonts w:eastAsia="Times New Roman"/>
          <w:szCs w:val="24"/>
        </w:rPr>
        <w:t>,</w:t>
      </w:r>
      <w:r w:rsidRPr="00A77049">
        <w:rPr>
          <w:rFonts w:eastAsia="Times New Roman"/>
          <w:szCs w:val="24"/>
        </w:rPr>
        <w:t xml:space="preserve"> με ανανέωση των πολιτικών δικαιωμάτων</w:t>
      </w:r>
      <w:r>
        <w:rPr>
          <w:rFonts w:eastAsia="Times New Roman"/>
          <w:szCs w:val="24"/>
        </w:rPr>
        <w:t>,</w:t>
      </w:r>
      <w:r w:rsidRPr="00A77049">
        <w:rPr>
          <w:rFonts w:eastAsia="Times New Roman"/>
          <w:szCs w:val="24"/>
        </w:rPr>
        <w:t xml:space="preserve"> με διεύρυνση και στερέωση των κοινωνικών δικαιωμάτων</w:t>
      </w:r>
      <w:r>
        <w:rPr>
          <w:rFonts w:eastAsia="Times New Roman"/>
          <w:szCs w:val="24"/>
        </w:rPr>
        <w:t>,</w:t>
      </w:r>
      <w:r w:rsidRPr="00A77049">
        <w:rPr>
          <w:rFonts w:eastAsia="Times New Roman"/>
          <w:szCs w:val="24"/>
        </w:rPr>
        <w:t xml:space="preserve"> με πί</w:t>
      </w:r>
      <w:r w:rsidRPr="00A77049">
        <w:rPr>
          <w:rFonts w:eastAsia="Times New Roman"/>
          <w:szCs w:val="24"/>
        </w:rPr>
        <w:t>στη στα ατομικά δικαιώματα</w:t>
      </w:r>
      <w:r>
        <w:rPr>
          <w:rFonts w:eastAsia="Times New Roman"/>
          <w:szCs w:val="24"/>
        </w:rPr>
        <w:t>.</w:t>
      </w:r>
    </w:p>
    <w:p w14:paraId="4318B073" w14:textId="77777777" w:rsidR="001D7CFB" w:rsidRDefault="00EB4E04">
      <w:pPr>
        <w:spacing w:line="600" w:lineRule="auto"/>
        <w:ind w:firstLine="720"/>
        <w:jc w:val="both"/>
        <w:rPr>
          <w:rFonts w:eastAsia="Times New Roman"/>
          <w:szCs w:val="24"/>
        </w:rPr>
      </w:pPr>
      <w:r w:rsidRPr="00A77049">
        <w:rPr>
          <w:rFonts w:eastAsia="Times New Roman"/>
          <w:szCs w:val="24"/>
        </w:rPr>
        <w:t xml:space="preserve"> Η ατζέντα της Αριστεράς </w:t>
      </w:r>
      <w:r>
        <w:rPr>
          <w:rFonts w:eastAsia="Times New Roman"/>
          <w:szCs w:val="24"/>
        </w:rPr>
        <w:t>ε</w:t>
      </w:r>
      <w:r w:rsidRPr="00A77049">
        <w:rPr>
          <w:rFonts w:eastAsia="Times New Roman"/>
          <w:szCs w:val="24"/>
        </w:rPr>
        <w:t>ίναι βαθιά α</w:t>
      </w:r>
      <w:r>
        <w:rPr>
          <w:rFonts w:eastAsia="Times New Roman"/>
          <w:szCs w:val="24"/>
        </w:rPr>
        <w:t>γ</w:t>
      </w:r>
      <w:r w:rsidRPr="00A77049">
        <w:rPr>
          <w:rFonts w:eastAsia="Times New Roman"/>
          <w:szCs w:val="24"/>
        </w:rPr>
        <w:t xml:space="preserve">κυρωμένη σε όλη την παράδοση της νεωτερικής αριστεράς </w:t>
      </w:r>
      <w:r>
        <w:rPr>
          <w:rFonts w:eastAsia="Times New Roman"/>
          <w:szCs w:val="24"/>
        </w:rPr>
        <w:t>-</w:t>
      </w:r>
      <w:r w:rsidRPr="00A77049">
        <w:rPr>
          <w:rFonts w:eastAsia="Times New Roman"/>
          <w:szCs w:val="24"/>
        </w:rPr>
        <w:t xml:space="preserve">από τον καιρό της </w:t>
      </w:r>
      <w:r>
        <w:rPr>
          <w:rFonts w:eastAsia="Times New Roman"/>
          <w:szCs w:val="24"/>
        </w:rPr>
        <w:t>Γ</w:t>
      </w:r>
      <w:r w:rsidRPr="00A77049">
        <w:rPr>
          <w:rFonts w:eastAsia="Times New Roman"/>
          <w:szCs w:val="24"/>
        </w:rPr>
        <w:t>αλλικής επα</w:t>
      </w:r>
      <w:r>
        <w:rPr>
          <w:rFonts w:eastAsia="Times New Roman"/>
          <w:szCs w:val="24"/>
        </w:rPr>
        <w:t xml:space="preserve">νάστασης τουλάχιστον και έπειτα- </w:t>
      </w:r>
      <w:r w:rsidRPr="00A77049">
        <w:rPr>
          <w:rFonts w:eastAsia="Times New Roman"/>
          <w:szCs w:val="24"/>
        </w:rPr>
        <w:t xml:space="preserve">και ενσωματώνει όλες τις απελευθερωτικές και </w:t>
      </w:r>
      <w:r>
        <w:rPr>
          <w:rFonts w:eastAsia="Times New Roman"/>
          <w:szCs w:val="24"/>
        </w:rPr>
        <w:t xml:space="preserve">χειραφετητικές </w:t>
      </w:r>
      <w:r w:rsidRPr="00A77049">
        <w:rPr>
          <w:rFonts w:eastAsia="Times New Roman"/>
          <w:szCs w:val="24"/>
        </w:rPr>
        <w:t xml:space="preserve">παραδόσεις του </w:t>
      </w:r>
      <w:r>
        <w:rPr>
          <w:rFonts w:eastAsia="Times New Roman"/>
          <w:szCs w:val="24"/>
        </w:rPr>
        <w:t>20</w:t>
      </w:r>
      <w:r w:rsidRPr="001B1C4E">
        <w:rPr>
          <w:rFonts w:eastAsia="Times New Roman"/>
          <w:szCs w:val="24"/>
          <w:vertAlign w:val="superscript"/>
        </w:rPr>
        <w:t>ου</w:t>
      </w:r>
      <w:r>
        <w:rPr>
          <w:rFonts w:eastAsia="Times New Roman"/>
          <w:szCs w:val="24"/>
        </w:rPr>
        <w:t xml:space="preserve"> </w:t>
      </w:r>
      <w:r w:rsidRPr="00A77049">
        <w:rPr>
          <w:rFonts w:eastAsia="Times New Roman"/>
          <w:szCs w:val="24"/>
        </w:rPr>
        <w:t>αιώνα και από τον</w:t>
      </w:r>
      <w:r>
        <w:rPr>
          <w:rFonts w:eastAsia="Times New Roman"/>
          <w:szCs w:val="24"/>
        </w:rPr>
        <w:t xml:space="preserve"> φιλελευθερισμό και από τον νεο</w:t>
      </w:r>
      <w:r w:rsidRPr="00A77049">
        <w:rPr>
          <w:rFonts w:eastAsia="Times New Roman"/>
          <w:szCs w:val="24"/>
        </w:rPr>
        <w:t xml:space="preserve">μαρξισμό και από τις μεγάλες ανάγκες </w:t>
      </w:r>
      <w:r>
        <w:rPr>
          <w:rFonts w:eastAsia="Times New Roman"/>
          <w:szCs w:val="24"/>
        </w:rPr>
        <w:t xml:space="preserve">που </w:t>
      </w:r>
      <w:r w:rsidRPr="00A77049">
        <w:rPr>
          <w:rFonts w:eastAsia="Times New Roman"/>
          <w:szCs w:val="24"/>
        </w:rPr>
        <w:t>προκύπτουν στις δυτικές κοινωνίες από τους βαθείς μετασχηματισμούς</w:t>
      </w:r>
      <w:r>
        <w:rPr>
          <w:rFonts w:eastAsia="Times New Roman"/>
          <w:szCs w:val="24"/>
        </w:rPr>
        <w:t xml:space="preserve"> της</w:t>
      </w:r>
      <w:r w:rsidRPr="00A77049">
        <w:rPr>
          <w:rFonts w:eastAsia="Times New Roman"/>
          <w:szCs w:val="24"/>
        </w:rPr>
        <w:t xml:space="preserve"> εργασίας</w:t>
      </w:r>
      <w:r>
        <w:rPr>
          <w:rFonts w:eastAsia="Times New Roman"/>
          <w:szCs w:val="24"/>
        </w:rPr>
        <w:t>.</w:t>
      </w:r>
    </w:p>
    <w:p w14:paraId="4318B074" w14:textId="77777777" w:rsidR="001D7CFB" w:rsidRDefault="00EB4E04">
      <w:pPr>
        <w:spacing w:line="600" w:lineRule="auto"/>
        <w:ind w:firstLine="720"/>
        <w:jc w:val="both"/>
        <w:rPr>
          <w:rFonts w:eastAsia="Times New Roman"/>
          <w:szCs w:val="24"/>
        </w:rPr>
      </w:pPr>
      <w:r>
        <w:rPr>
          <w:rFonts w:eastAsia="Times New Roman"/>
          <w:szCs w:val="24"/>
        </w:rPr>
        <w:lastRenderedPageBreak/>
        <w:t>Η</w:t>
      </w:r>
      <w:r w:rsidRPr="00A77049">
        <w:rPr>
          <w:rFonts w:eastAsia="Times New Roman"/>
          <w:szCs w:val="24"/>
        </w:rPr>
        <w:t xml:space="preserve"> μέριμνά μας είναι για τον κόσμο της εργασίας</w:t>
      </w:r>
      <w:r>
        <w:rPr>
          <w:rFonts w:eastAsia="Times New Roman"/>
          <w:szCs w:val="24"/>
        </w:rPr>
        <w:t>,</w:t>
      </w:r>
      <w:r w:rsidRPr="00A77049">
        <w:rPr>
          <w:rFonts w:eastAsia="Times New Roman"/>
          <w:szCs w:val="24"/>
        </w:rPr>
        <w:t xml:space="preserve"> για τον κόσμο των </w:t>
      </w:r>
      <w:r w:rsidRPr="00A77049">
        <w:rPr>
          <w:rFonts w:eastAsia="Times New Roman"/>
          <w:szCs w:val="24"/>
        </w:rPr>
        <w:t>ελεύθερων επαγγελμάτων</w:t>
      </w:r>
      <w:r>
        <w:rPr>
          <w:rFonts w:eastAsia="Times New Roman"/>
          <w:szCs w:val="24"/>
        </w:rPr>
        <w:t>,</w:t>
      </w:r>
      <w:r w:rsidRPr="00A77049">
        <w:rPr>
          <w:rFonts w:eastAsia="Times New Roman"/>
          <w:szCs w:val="24"/>
        </w:rPr>
        <w:t xml:space="preserve"> για τον κόσμο της οικονομίας</w:t>
      </w:r>
      <w:r>
        <w:rPr>
          <w:rFonts w:eastAsia="Times New Roman"/>
          <w:szCs w:val="24"/>
        </w:rPr>
        <w:t>,</w:t>
      </w:r>
      <w:r w:rsidRPr="00A77049">
        <w:rPr>
          <w:rFonts w:eastAsia="Times New Roman"/>
          <w:szCs w:val="24"/>
        </w:rPr>
        <w:t xml:space="preserve"> της </w:t>
      </w:r>
      <w:r>
        <w:rPr>
          <w:rFonts w:eastAsia="Times New Roman"/>
          <w:szCs w:val="24"/>
        </w:rPr>
        <w:t>ευφυίας,</w:t>
      </w:r>
      <w:r w:rsidRPr="00A77049">
        <w:rPr>
          <w:rFonts w:eastAsia="Times New Roman"/>
          <w:szCs w:val="24"/>
        </w:rPr>
        <w:t xml:space="preserve"> για τον κόσμο της αξίας</w:t>
      </w:r>
      <w:r>
        <w:rPr>
          <w:rFonts w:eastAsia="Times New Roman"/>
          <w:szCs w:val="24"/>
        </w:rPr>
        <w:t xml:space="preserve">, για τον κόσμο της επιστήμης, </w:t>
      </w:r>
      <w:r w:rsidRPr="00A77049">
        <w:rPr>
          <w:rFonts w:eastAsia="Times New Roman"/>
          <w:szCs w:val="24"/>
        </w:rPr>
        <w:t>για τον κόσμο της έρευνας</w:t>
      </w:r>
      <w:r>
        <w:rPr>
          <w:rFonts w:eastAsia="Times New Roman"/>
          <w:szCs w:val="24"/>
        </w:rPr>
        <w:t>,</w:t>
      </w:r>
      <w:r w:rsidRPr="00A77049">
        <w:rPr>
          <w:rFonts w:eastAsia="Times New Roman"/>
          <w:szCs w:val="24"/>
        </w:rPr>
        <w:t xml:space="preserve"> για τον κόσμο της νέας επιχειρηματικότητας</w:t>
      </w:r>
      <w:r>
        <w:rPr>
          <w:rFonts w:eastAsia="Times New Roman"/>
          <w:szCs w:val="24"/>
        </w:rPr>
        <w:t>. Κ</w:t>
      </w:r>
      <w:r w:rsidRPr="00A77049">
        <w:rPr>
          <w:rFonts w:eastAsia="Times New Roman"/>
          <w:szCs w:val="24"/>
        </w:rPr>
        <w:t>αι όλα αυτά συνοψίζονται τώρα που αρχίζει να ξεδιπλώνεται ένα π</w:t>
      </w:r>
      <w:r w:rsidRPr="00A77049">
        <w:rPr>
          <w:rFonts w:eastAsia="Times New Roman"/>
          <w:szCs w:val="24"/>
        </w:rPr>
        <w:t xml:space="preserve">ρόγραμμα κοινωνικής </w:t>
      </w:r>
      <w:r>
        <w:rPr>
          <w:rFonts w:eastAsia="Times New Roman"/>
          <w:szCs w:val="24"/>
        </w:rPr>
        <w:t>α</w:t>
      </w:r>
      <w:r w:rsidRPr="00A77049">
        <w:rPr>
          <w:rFonts w:eastAsia="Times New Roman"/>
          <w:szCs w:val="24"/>
        </w:rPr>
        <w:t xml:space="preserve">νασυγκρότησης και δημοκρατικής </w:t>
      </w:r>
      <w:r>
        <w:rPr>
          <w:rFonts w:eastAsia="Times New Roman"/>
          <w:szCs w:val="24"/>
        </w:rPr>
        <w:t>α</w:t>
      </w:r>
      <w:r w:rsidRPr="00A77049">
        <w:rPr>
          <w:rFonts w:eastAsia="Times New Roman"/>
          <w:szCs w:val="24"/>
        </w:rPr>
        <w:t>ναγέννησης</w:t>
      </w:r>
      <w:r>
        <w:rPr>
          <w:rFonts w:eastAsia="Times New Roman"/>
          <w:szCs w:val="24"/>
        </w:rPr>
        <w:t>.</w:t>
      </w:r>
    </w:p>
    <w:p w14:paraId="4318B075" w14:textId="77777777" w:rsidR="001D7CFB" w:rsidRDefault="00EB4E04">
      <w:pPr>
        <w:spacing w:line="600" w:lineRule="auto"/>
        <w:ind w:firstLine="720"/>
        <w:jc w:val="both"/>
        <w:rPr>
          <w:rFonts w:eastAsia="Times New Roman"/>
          <w:szCs w:val="24"/>
        </w:rPr>
      </w:pPr>
      <w:r>
        <w:rPr>
          <w:rFonts w:eastAsia="Times New Roman"/>
          <w:szCs w:val="24"/>
        </w:rPr>
        <w:t>Σ</w:t>
      </w:r>
      <w:r w:rsidRPr="00A77049">
        <w:rPr>
          <w:rFonts w:eastAsia="Times New Roman"/>
          <w:szCs w:val="24"/>
        </w:rPr>
        <w:t>υγχαίρω τους Υπουργούς της Υγείας</w:t>
      </w:r>
      <w:r>
        <w:rPr>
          <w:rFonts w:eastAsia="Times New Roman"/>
          <w:szCs w:val="24"/>
        </w:rPr>
        <w:t>.</w:t>
      </w:r>
      <w:r w:rsidRPr="00A77049">
        <w:rPr>
          <w:rFonts w:eastAsia="Times New Roman"/>
          <w:szCs w:val="24"/>
        </w:rPr>
        <w:t xml:space="preserve"> Βλέπω εδώ τον Ανδρέα τον Ξανθό</w:t>
      </w:r>
      <w:r>
        <w:rPr>
          <w:rFonts w:eastAsia="Times New Roman"/>
          <w:szCs w:val="24"/>
        </w:rPr>
        <w:t>,</w:t>
      </w:r>
      <w:r w:rsidRPr="00A77049">
        <w:rPr>
          <w:rFonts w:eastAsia="Times New Roman"/>
          <w:szCs w:val="24"/>
        </w:rPr>
        <w:t xml:space="preserve"> έναν σιωπηλό εργάτη</w:t>
      </w:r>
      <w:r>
        <w:rPr>
          <w:rFonts w:eastAsia="Times New Roman"/>
          <w:szCs w:val="24"/>
        </w:rPr>
        <w:t>,</w:t>
      </w:r>
      <w:r w:rsidRPr="00A77049">
        <w:rPr>
          <w:rFonts w:eastAsia="Times New Roman"/>
          <w:szCs w:val="24"/>
        </w:rPr>
        <w:t xml:space="preserve"> έναν σιωπηλό πολιτικό ήρωα που οικοδομεί το δημοκρατικό κράτος της νέας εποχής</w:t>
      </w:r>
      <w:r>
        <w:rPr>
          <w:rFonts w:eastAsia="Times New Roman"/>
          <w:szCs w:val="24"/>
        </w:rPr>
        <w:t>.</w:t>
      </w:r>
      <w:r w:rsidRPr="00A77049">
        <w:rPr>
          <w:rFonts w:eastAsia="Times New Roman"/>
          <w:szCs w:val="24"/>
        </w:rPr>
        <w:t xml:space="preserve"> Συγχαίρω </w:t>
      </w:r>
      <w:r>
        <w:rPr>
          <w:rFonts w:eastAsia="Times New Roman"/>
          <w:szCs w:val="24"/>
        </w:rPr>
        <w:t xml:space="preserve">όλους </w:t>
      </w:r>
      <w:r w:rsidRPr="00A77049">
        <w:rPr>
          <w:rFonts w:eastAsia="Times New Roman"/>
          <w:szCs w:val="24"/>
        </w:rPr>
        <w:t>τους αν</w:t>
      </w:r>
      <w:r w:rsidRPr="00A77049">
        <w:rPr>
          <w:rFonts w:eastAsia="Times New Roman"/>
          <w:szCs w:val="24"/>
        </w:rPr>
        <w:t xml:space="preserve">θρώπους </w:t>
      </w:r>
      <w:r>
        <w:rPr>
          <w:rFonts w:eastAsia="Times New Roman"/>
          <w:szCs w:val="24"/>
        </w:rPr>
        <w:t>της</w:t>
      </w:r>
      <w:r w:rsidRPr="00A77049">
        <w:rPr>
          <w:rFonts w:eastAsia="Times New Roman"/>
          <w:szCs w:val="24"/>
        </w:rPr>
        <w:t xml:space="preserve"> </w:t>
      </w:r>
      <w:r>
        <w:rPr>
          <w:rFonts w:eastAsia="Times New Roman"/>
          <w:szCs w:val="24"/>
        </w:rPr>
        <w:t>Κυβέρνησης</w:t>
      </w:r>
      <w:r w:rsidRPr="00A77049">
        <w:rPr>
          <w:rFonts w:eastAsia="Times New Roman"/>
          <w:szCs w:val="24"/>
        </w:rPr>
        <w:t xml:space="preserve"> που</w:t>
      </w:r>
      <w:r>
        <w:rPr>
          <w:rFonts w:eastAsia="Times New Roman"/>
          <w:szCs w:val="24"/>
        </w:rPr>
        <w:t>,</w:t>
      </w:r>
      <w:r w:rsidRPr="00A77049">
        <w:rPr>
          <w:rFonts w:eastAsia="Times New Roman"/>
          <w:szCs w:val="24"/>
        </w:rPr>
        <w:t xml:space="preserve"> χωρίς να φωνάζουν</w:t>
      </w:r>
      <w:r>
        <w:rPr>
          <w:rFonts w:eastAsia="Times New Roman"/>
          <w:szCs w:val="24"/>
        </w:rPr>
        <w:t>,</w:t>
      </w:r>
      <w:r w:rsidRPr="00A77049">
        <w:rPr>
          <w:rFonts w:eastAsia="Times New Roman"/>
          <w:szCs w:val="24"/>
        </w:rPr>
        <w:t xml:space="preserve"> αποδίδουν έργο και τιμούν την κοινωνία και σέβονται τον κόπο και τον πόνο του ελληνικού λαού</w:t>
      </w:r>
      <w:r>
        <w:rPr>
          <w:rFonts w:eastAsia="Times New Roman"/>
          <w:szCs w:val="24"/>
        </w:rPr>
        <w:t>.</w:t>
      </w:r>
    </w:p>
    <w:p w14:paraId="4318B076" w14:textId="77777777" w:rsidR="001D7CFB" w:rsidRDefault="00EB4E04">
      <w:pPr>
        <w:spacing w:line="600" w:lineRule="auto"/>
        <w:ind w:firstLine="720"/>
        <w:jc w:val="both"/>
        <w:rPr>
          <w:rFonts w:eastAsia="Times New Roman"/>
          <w:szCs w:val="24"/>
        </w:rPr>
      </w:pPr>
      <w:r w:rsidRPr="00A77049">
        <w:rPr>
          <w:rFonts w:eastAsia="Times New Roman"/>
          <w:szCs w:val="24"/>
        </w:rPr>
        <w:t>Σας ευχαριστώ πολύ</w:t>
      </w:r>
      <w:r>
        <w:rPr>
          <w:rFonts w:eastAsia="Times New Roman"/>
          <w:szCs w:val="24"/>
        </w:rPr>
        <w:t>.</w:t>
      </w:r>
    </w:p>
    <w:p w14:paraId="4318B077" w14:textId="77777777" w:rsidR="001D7CFB" w:rsidRDefault="00EB4E04">
      <w:pPr>
        <w:spacing w:line="600" w:lineRule="auto"/>
        <w:ind w:firstLine="720"/>
        <w:jc w:val="center"/>
        <w:rPr>
          <w:rFonts w:eastAsia="Times New Roman"/>
          <w:szCs w:val="24"/>
        </w:rPr>
      </w:pPr>
      <w:r>
        <w:rPr>
          <w:rFonts w:eastAsia="Times New Roman" w:cs="Times New Roman"/>
          <w:szCs w:val="24"/>
        </w:rPr>
        <w:t>(Χειροκροτήματα από την πτέρυγα του</w:t>
      </w:r>
      <w:r w:rsidRPr="00694875">
        <w:rPr>
          <w:rFonts w:eastAsia="Times New Roman" w:cs="Times New Roman"/>
          <w:szCs w:val="24"/>
        </w:rPr>
        <w:t xml:space="preserve"> </w:t>
      </w:r>
      <w:r>
        <w:rPr>
          <w:rFonts w:eastAsia="Times New Roman" w:cs="Times New Roman"/>
          <w:szCs w:val="24"/>
        </w:rPr>
        <w:t>ΣΥΡΙΖΑ)</w:t>
      </w:r>
    </w:p>
    <w:p w14:paraId="4318B078" w14:textId="77777777" w:rsidR="001D7CFB" w:rsidRDefault="00EB4E04">
      <w:pPr>
        <w:spacing w:line="600" w:lineRule="auto"/>
        <w:ind w:firstLine="720"/>
        <w:jc w:val="both"/>
        <w:rPr>
          <w:rFonts w:eastAsia="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rPr>
        <w:t xml:space="preserve">Κυρίες και κύριοι </w:t>
      </w:r>
      <w:r>
        <w:rPr>
          <w:rFonts w:eastAsia="Times New Roman" w:cs="Times New Roman"/>
        </w:rPr>
        <w:t>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w:t>
      </w:r>
      <w:r>
        <w:rPr>
          <w:rFonts w:eastAsia="Times New Roman" w:cs="Times New Roman"/>
        </w:rPr>
        <w:t xml:space="preserve">ς και λειτουργίας της Βουλής, σαράντα επτά μαθητές και μαθήτριες και δύο εκπαιδευτικοί συνοδοί τους από τα Εκπαιδευτήρια Μαλλιάρα. </w:t>
      </w:r>
    </w:p>
    <w:p w14:paraId="4318B079" w14:textId="77777777" w:rsidR="001D7CFB" w:rsidRDefault="00EB4E04">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4318B07A" w14:textId="77777777" w:rsidR="001D7CFB" w:rsidRDefault="00EB4E04">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4318B07B" w14:textId="77777777" w:rsidR="001D7CFB" w:rsidRDefault="00EB4E04">
      <w:pPr>
        <w:spacing w:line="600" w:lineRule="auto"/>
        <w:ind w:firstLine="720"/>
        <w:jc w:val="both"/>
        <w:rPr>
          <w:rFonts w:eastAsia="Times New Roman"/>
          <w:szCs w:val="24"/>
        </w:rPr>
      </w:pPr>
      <w:r>
        <w:rPr>
          <w:rFonts w:eastAsia="Times New Roman"/>
          <w:szCs w:val="24"/>
        </w:rPr>
        <w:t>Κλείνουμε αυτόν τον πρώτο</w:t>
      </w:r>
      <w:r w:rsidRPr="00A77049">
        <w:rPr>
          <w:rFonts w:eastAsia="Times New Roman"/>
          <w:szCs w:val="24"/>
        </w:rPr>
        <w:t xml:space="preserve"> λίγο αλαλούμ κύκλο με τον </w:t>
      </w:r>
      <w:r>
        <w:rPr>
          <w:rFonts w:eastAsia="Times New Roman"/>
          <w:szCs w:val="24"/>
        </w:rPr>
        <w:t>κ.</w:t>
      </w:r>
      <w:r w:rsidRPr="00A77049">
        <w:rPr>
          <w:rFonts w:eastAsia="Times New Roman"/>
          <w:szCs w:val="24"/>
        </w:rPr>
        <w:t xml:space="preserve"> Συντυχάκη και μπαίνουμε μετά στην κανονικότητα</w:t>
      </w:r>
      <w:r>
        <w:rPr>
          <w:rFonts w:eastAsia="Times New Roman"/>
          <w:szCs w:val="24"/>
        </w:rPr>
        <w:t xml:space="preserve"> με τους </w:t>
      </w:r>
      <w:r>
        <w:rPr>
          <w:rFonts w:eastAsia="Times New Roman"/>
          <w:szCs w:val="24"/>
        </w:rPr>
        <w:t>κ</w:t>
      </w:r>
      <w:r>
        <w:rPr>
          <w:rFonts w:eastAsia="Times New Roman"/>
          <w:szCs w:val="24"/>
        </w:rPr>
        <w:t>υρίους</w:t>
      </w:r>
      <w:r>
        <w:rPr>
          <w:rFonts w:eastAsia="Times New Roman"/>
          <w:szCs w:val="24"/>
        </w:rPr>
        <w:t>.</w:t>
      </w:r>
      <w:r w:rsidRPr="00A77049">
        <w:rPr>
          <w:rFonts w:eastAsia="Times New Roman"/>
          <w:szCs w:val="24"/>
        </w:rPr>
        <w:t xml:space="preserve"> Χατζηδάκ</w:t>
      </w:r>
      <w:r>
        <w:rPr>
          <w:rFonts w:eastAsia="Times New Roman"/>
          <w:szCs w:val="24"/>
        </w:rPr>
        <w:t>η και Εμμανουηλίδη.</w:t>
      </w:r>
    </w:p>
    <w:p w14:paraId="4318B07C" w14:textId="77777777" w:rsidR="001D7CFB" w:rsidRDefault="00EB4E04">
      <w:pPr>
        <w:spacing w:line="600" w:lineRule="auto"/>
        <w:ind w:firstLine="720"/>
        <w:jc w:val="both"/>
        <w:rPr>
          <w:rFonts w:eastAsia="Times New Roman"/>
          <w:szCs w:val="24"/>
        </w:rPr>
      </w:pPr>
      <w:r w:rsidRPr="00A77049">
        <w:rPr>
          <w:rFonts w:eastAsia="Times New Roman"/>
          <w:szCs w:val="24"/>
        </w:rPr>
        <w:t xml:space="preserve"> </w:t>
      </w:r>
      <w:r w:rsidRPr="001B1C4E">
        <w:rPr>
          <w:rFonts w:eastAsia="Times New Roman"/>
          <w:b/>
          <w:szCs w:val="24"/>
        </w:rPr>
        <w:t>ΕΜΜΑΝΟΥΗΛ ΣΥΝΤΥΧΑΚΗΣ:</w:t>
      </w:r>
      <w:r w:rsidRPr="001B1C4E">
        <w:rPr>
          <w:rFonts w:eastAsia="Times New Roman"/>
          <w:szCs w:val="24"/>
        </w:rPr>
        <w:t xml:space="preserve"> </w:t>
      </w:r>
      <w:r w:rsidRPr="00A77049">
        <w:rPr>
          <w:rFonts w:eastAsia="Times New Roman"/>
          <w:szCs w:val="24"/>
        </w:rPr>
        <w:t>Σας ευχαριστώ</w:t>
      </w:r>
      <w:r w:rsidRPr="001B1C4E">
        <w:rPr>
          <w:rFonts w:eastAsia="Times New Roman"/>
          <w:szCs w:val="24"/>
        </w:rPr>
        <w:t xml:space="preserve">, </w:t>
      </w:r>
      <w:r>
        <w:rPr>
          <w:rFonts w:eastAsia="Times New Roman"/>
          <w:szCs w:val="24"/>
        </w:rPr>
        <w:t>κύριε Πρόεδρε.</w:t>
      </w:r>
    </w:p>
    <w:p w14:paraId="4318B07D" w14:textId="77777777" w:rsidR="001D7CFB" w:rsidRDefault="00EB4E04">
      <w:pPr>
        <w:spacing w:line="600" w:lineRule="auto"/>
        <w:ind w:firstLine="720"/>
        <w:jc w:val="both"/>
        <w:rPr>
          <w:rFonts w:eastAsia="Times New Roman"/>
          <w:szCs w:val="24"/>
        </w:rPr>
      </w:pPr>
      <w:r w:rsidRPr="00A77049">
        <w:rPr>
          <w:rFonts w:eastAsia="Times New Roman"/>
          <w:szCs w:val="24"/>
        </w:rPr>
        <w:lastRenderedPageBreak/>
        <w:t xml:space="preserve"> </w:t>
      </w:r>
      <w:r>
        <w:rPr>
          <w:rFonts w:eastAsia="Times New Roman"/>
          <w:szCs w:val="24"/>
        </w:rPr>
        <w:t>Η</w:t>
      </w:r>
      <w:r w:rsidRPr="00A77049">
        <w:rPr>
          <w:rFonts w:eastAsia="Times New Roman"/>
          <w:szCs w:val="24"/>
        </w:rPr>
        <w:t xml:space="preserve"> Κυβέρνηση ξαν</w:t>
      </w:r>
      <w:r>
        <w:rPr>
          <w:rFonts w:eastAsia="Times New Roman"/>
          <w:szCs w:val="24"/>
        </w:rPr>
        <w:t>α</w:t>
      </w:r>
      <w:r w:rsidRPr="00A77049">
        <w:rPr>
          <w:rFonts w:eastAsia="Times New Roman"/>
          <w:szCs w:val="24"/>
        </w:rPr>
        <w:t>στήνει ένα σκηνικό εξαπάτησης του λαού με το αφήγημα περί θετικώ</w:t>
      </w:r>
      <w:r w:rsidRPr="00A77049">
        <w:rPr>
          <w:rFonts w:eastAsia="Times New Roman"/>
          <w:szCs w:val="24"/>
        </w:rPr>
        <w:t>ν μέτρων στη λογική του Χότζα</w:t>
      </w:r>
      <w:r>
        <w:rPr>
          <w:rFonts w:eastAsia="Times New Roman"/>
          <w:szCs w:val="24"/>
        </w:rPr>
        <w:t>,</w:t>
      </w:r>
      <w:r w:rsidRPr="00A77049">
        <w:rPr>
          <w:rFonts w:eastAsia="Times New Roman"/>
          <w:szCs w:val="24"/>
        </w:rPr>
        <w:t xml:space="preserve"> </w:t>
      </w:r>
      <w:r>
        <w:rPr>
          <w:rFonts w:eastAsia="Times New Roman"/>
          <w:szCs w:val="24"/>
        </w:rPr>
        <w:t>«</w:t>
      </w:r>
      <w:r w:rsidRPr="00A77049">
        <w:rPr>
          <w:rFonts w:eastAsia="Times New Roman"/>
          <w:szCs w:val="24"/>
        </w:rPr>
        <w:t xml:space="preserve">σου </w:t>
      </w:r>
      <w:r>
        <w:rPr>
          <w:rFonts w:eastAsia="Times New Roman"/>
          <w:szCs w:val="24"/>
        </w:rPr>
        <w:t xml:space="preserve">παίρνω δέκα και σου επιστρέφω ένα», </w:t>
      </w:r>
      <w:r w:rsidRPr="00A77049">
        <w:rPr>
          <w:rFonts w:eastAsia="Times New Roman"/>
          <w:szCs w:val="24"/>
        </w:rPr>
        <w:t>τα οποία</w:t>
      </w:r>
      <w:r>
        <w:rPr>
          <w:rFonts w:eastAsia="Times New Roman"/>
          <w:szCs w:val="24"/>
        </w:rPr>
        <w:t>,</w:t>
      </w:r>
      <w:r w:rsidRPr="00A77049">
        <w:rPr>
          <w:rFonts w:eastAsia="Times New Roman"/>
          <w:szCs w:val="24"/>
        </w:rPr>
        <w:t xml:space="preserve"> βέβαια</w:t>
      </w:r>
      <w:r>
        <w:rPr>
          <w:rFonts w:eastAsia="Times New Roman"/>
          <w:szCs w:val="24"/>
        </w:rPr>
        <w:t>,</w:t>
      </w:r>
      <w:r w:rsidRPr="00A77049">
        <w:rPr>
          <w:rFonts w:eastAsia="Times New Roman"/>
          <w:szCs w:val="24"/>
        </w:rPr>
        <w:t xml:space="preserve"> σε τίποτα δεν αλλάζουν ούτε το αποκρουστικό</w:t>
      </w:r>
      <w:r>
        <w:rPr>
          <w:rFonts w:eastAsia="Times New Roman"/>
          <w:szCs w:val="24"/>
        </w:rPr>
        <w:t>,</w:t>
      </w:r>
      <w:r w:rsidRPr="00A77049">
        <w:rPr>
          <w:rFonts w:eastAsia="Times New Roman"/>
          <w:szCs w:val="24"/>
        </w:rPr>
        <w:t xml:space="preserve"> αντιλαϊκό και βάρβαρο πρόσωπο της Κυβέρνησης</w:t>
      </w:r>
      <w:r>
        <w:rPr>
          <w:rFonts w:eastAsia="Times New Roman"/>
          <w:szCs w:val="24"/>
        </w:rPr>
        <w:t>,</w:t>
      </w:r>
      <w:r w:rsidRPr="00A77049">
        <w:rPr>
          <w:rFonts w:eastAsia="Times New Roman"/>
          <w:szCs w:val="24"/>
        </w:rPr>
        <w:t xml:space="preserve"> ούτε την τραγική κατάσταση που ζει η συντριπτική πλειοψηφία του λαού</w:t>
      </w:r>
      <w:r>
        <w:rPr>
          <w:rFonts w:eastAsia="Times New Roman"/>
          <w:szCs w:val="24"/>
        </w:rPr>
        <w:t>.</w:t>
      </w:r>
    </w:p>
    <w:p w14:paraId="4318B07E" w14:textId="77777777" w:rsidR="001D7CFB" w:rsidRDefault="00EB4E04">
      <w:pPr>
        <w:spacing w:line="600" w:lineRule="auto"/>
        <w:ind w:firstLine="720"/>
        <w:jc w:val="both"/>
        <w:rPr>
          <w:rFonts w:eastAsia="Times New Roman"/>
          <w:szCs w:val="24"/>
        </w:rPr>
      </w:pPr>
      <w:r>
        <w:rPr>
          <w:rFonts w:eastAsia="Times New Roman"/>
          <w:szCs w:val="24"/>
        </w:rPr>
        <w:t>Γι’</w:t>
      </w:r>
      <w:r w:rsidRPr="000A531F">
        <w:rPr>
          <w:rFonts w:eastAsia="Times New Roman"/>
          <w:szCs w:val="24"/>
        </w:rPr>
        <w:t xml:space="preserve"> α</w:t>
      </w:r>
      <w:r w:rsidRPr="000A531F">
        <w:rPr>
          <w:rFonts w:eastAsia="Times New Roman"/>
          <w:szCs w:val="24"/>
        </w:rPr>
        <w:t>υτό και καλούμε τους εργαζόμενους να μην τσιμπήσουν το τυράκι στη φάκα</w:t>
      </w:r>
      <w:r>
        <w:rPr>
          <w:rFonts w:eastAsia="Times New Roman"/>
          <w:szCs w:val="24"/>
        </w:rPr>
        <w:t>,</w:t>
      </w:r>
      <w:r w:rsidRPr="000A531F">
        <w:rPr>
          <w:rFonts w:eastAsia="Times New Roman"/>
          <w:szCs w:val="24"/>
        </w:rPr>
        <w:t xml:space="preserve"> να μην ξεγελαστούν</w:t>
      </w:r>
      <w:r>
        <w:rPr>
          <w:rFonts w:eastAsia="Times New Roman"/>
          <w:szCs w:val="24"/>
        </w:rPr>
        <w:t xml:space="preserve">. Ο ΣΥΡΙΖΑ και η Νέα Δημοκρατία, από κοινού, </w:t>
      </w:r>
      <w:r w:rsidRPr="000A531F">
        <w:rPr>
          <w:rFonts w:eastAsia="Times New Roman"/>
          <w:szCs w:val="24"/>
        </w:rPr>
        <w:t>μέσα από ανούσιες αντιπαραθέσεις</w:t>
      </w:r>
      <w:r>
        <w:rPr>
          <w:rFonts w:eastAsia="Times New Roman"/>
          <w:szCs w:val="24"/>
        </w:rPr>
        <w:t>,</w:t>
      </w:r>
      <w:r w:rsidRPr="000A531F">
        <w:rPr>
          <w:rFonts w:eastAsia="Times New Roman"/>
          <w:szCs w:val="24"/>
        </w:rPr>
        <w:t xml:space="preserve"> πα</w:t>
      </w:r>
      <w:r>
        <w:rPr>
          <w:rFonts w:eastAsia="Times New Roman"/>
          <w:szCs w:val="24"/>
        </w:rPr>
        <w:t>ροχ</w:t>
      </w:r>
      <w:r w:rsidRPr="000A531F">
        <w:rPr>
          <w:rFonts w:eastAsia="Times New Roman"/>
          <w:szCs w:val="24"/>
        </w:rPr>
        <w:t>ολογίες</w:t>
      </w:r>
      <w:r>
        <w:rPr>
          <w:rFonts w:eastAsia="Times New Roman"/>
          <w:szCs w:val="24"/>
        </w:rPr>
        <w:t>,</w:t>
      </w:r>
      <w:r w:rsidRPr="000A531F">
        <w:rPr>
          <w:rFonts w:eastAsia="Times New Roman"/>
          <w:szCs w:val="24"/>
        </w:rPr>
        <w:t xml:space="preserve"> μέσα από δήθεν προοδευτικά και αντιφασιστικά μέτωπα</w:t>
      </w:r>
      <w:r>
        <w:rPr>
          <w:rFonts w:eastAsia="Times New Roman"/>
          <w:szCs w:val="24"/>
        </w:rPr>
        <w:t>,</w:t>
      </w:r>
      <w:r w:rsidRPr="000A531F">
        <w:rPr>
          <w:rFonts w:eastAsia="Times New Roman"/>
          <w:szCs w:val="24"/>
        </w:rPr>
        <w:t xml:space="preserve"> προσπαθούν να εγκλωβ</w:t>
      </w:r>
      <w:r w:rsidRPr="000A531F">
        <w:rPr>
          <w:rFonts w:eastAsia="Times New Roman"/>
          <w:szCs w:val="24"/>
        </w:rPr>
        <w:t>ίσουν το</w:t>
      </w:r>
      <w:r>
        <w:rPr>
          <w:rFonts w:eastAsia="Times New Roman"/>
          <w:szCs w:val="24"/>
        </w:rPr>
        <w:t>ν</w:t>
      </w:r>
      <w:r w:rsidRPr="000A531F">
        <w:rPr>
          <w:rFonts w:eastAsia="Times New Roman"/>
          <w:szCs w:val="24"/>
        </w:rPr>
        <w:t xml:space="preserve"> λαό σε ψευτοδιλήμματα </w:t>
      </w:r>
      <w:r w:rsidRPr="000A531F">
        <w:rPr>
          <w:rFonts w:eastAsia="Times New Roman"/>
          <w:szCs w:val="24"/>
        </w:rPr>
        <w:t>εν</w:t>
      </w:r>
      <w:r>
        <w:rPr>
          <w:rFonts w:eastAsia="Times New Roman"/>
          <w:szCs w:val="24"/>
        </w:rPr>
        <w:t xml:space="preserve"> </w:t>
      </w:r>
      <w:r w:rsidRPr="000A531F">
        <w:rPr>
          <w:rFonts w:eastAsia="Times New Roman"/>
          <w:szCs w:val="24"/>
        </w:rPr>
        <w:t>όψει</w:t>
      </w:r>
      <w:r w:rsidRPr="000A531F">
        <w:rPr>
          <w:rFonts w:eastAsia="Times New Roman"/>
          <w:szCs w:val="24"/>
        </w:rPr>
        <w:t xml:space="preserve"> των εκλογών και να οξύνουν την πόλωση στα δευτερεύοντα</w:t>
      </w:r>
      <w:r>
        <w:rPr>
          <w:rFonts w:eastAsia="Times New Roman"/>
          <w:szCs w:val="24"/>
        </w:rPr>
        <w:t>,</w:t>
      </w:r>
      <w:r w:rsidRPr="000A531F">
        <w:rPr>
          <w:rFonts w:eastAsia="Times New Roman"/>
          <w:szCs w:val="24"/>
        </w:rPr>
        <w:t xml:space="preserve"> κρύβ</w:t>
      </w:r>
      <w:r>
        <w:rPr>
          <w:rFonts w:eastAsia="Times New Roman"/>
          <w:szCs w:val="24"/>
        </w:rPr>
        <w:t xml:space="preserve">οντας την ταύτισή τους </w:t>
      </w:r>
      <w:r w:rsidRPr="000A531F">
        <w:rPr>
          <w:rFonts w:eastAsia="Times New Roman"/>
          <w:szCs w:val="24"/>
        </w:rPr>
        <w:t>στο κύριο και βασικό</w:t>
      </w:r>
      <w:r>
        <w:rPr>
          <w:rFonts w:eastAsia="Times New Roman"/>
          <w:szCs w:val="24"/>
        </w:rPr>
        <w:t>,</w:t>
      </w:r>
      <w:r w:rsidRPr="000A531F">
        <w:rPr>
          <w:rFonts w:eastAsia="Times New Roman"/>
          <w:szCs w:val="24"/>
        </w:rPr>
        <w:t xml:space="preserve"> που είναι το τσάκισμα του λαού για την ενίσχυση της κερδοφορίας μιας χούφτας πλουτοκρατών και κρατώντας υποταγμένη τη σκέψη του σε επικίνδυνες χρεοκοπημένες λογικές του μικρότερου κακού</w:t>
      </w:r>
      <w:r>
        <w:rPr>
          <w:rFonts w:eastAsia="Times New Roman"/>
          <w:szCs w:val="24"/>
        </w:rPr>
        <w:t>.</w:t>
      </w:r>
    </w:p>
    <w:p w14:paraId="4318B07F" w14:textId="77777777" w:rsidR="001D7CFB" w:rsidRDefault="00EB4E04">
      <w:pPr>
        <w:spacing w:line="600" w:lineRule="auto"/>
        <w:ind w:firstLine="720"/>
        <w:jc w:val="both"/>
        <w:rPr>
          <w:rFonts w:eastAsia="Times New Roman"/>
          <w:szCs w:val="24"/>
        </w:rPr>
      </w:pPr>
      <w:r w:rsidRPr="000A531F">
        <w:rPr>
          <w:rFonts w:eastAsia="Times New Roman"/>
          <w:szCs w:val="24"/>
        </w:rPr>
        <w:lastRenderedPageBreak/>
        <w:t xml:space="preserve"> </w:t>
      </w:r>
      <w:r>
        <w:rPr>
          <w:rFonts w:eastAsia="Times New Roman"/>
          <w:szCs w:val="24"/>
        </w:rPr>
        <w:t>Ό</w:t>
      </w:r>
      <w:r w:rsidRPr="000A531F">
        <w:rPr>
          <w:rFonts w:eastAsia="Times New Roman"/>
          <w:szCs w:val="24"/>
        </w:rPr>
        <w:t>ντως</w:t>
      </w:r>
      <w:r>
        <w:rPr>
          <w:rFonts w:eastAsia="Times New Roman"/>
          <w:szCs w:val="24"/>
        </w:rPr>
        <w:t>,</w:t>
      </w:r>
      <w:r w:rsidRPr="000A531F">
        <w:rPr>
          <w:rFonts w:eastAsia="Times New Roman"/>
          <w:szCs w:val="24"/>
        </w:rPr>
        <w:t xml:space="preserve"> </w:t>
      </w:r>
      <w:r>
        <w:rPr>
          <w:rFonts w:eastAsia="Times New Roman"/>
          <w:szCs w:val="24"/>
        </w:rPr>
        <w:t>κύριε Ξυδάκη,</w:t>
      </w:r>
      <w:r w:rsidRPr="000A531F">
        <w:rPr>
          <w:rFonts w:eastAsia="Times New Roman"/>
          <w:szCs w:val="24"/>
        </w:rPr>
        <w:t xml:space="preserve"> δύο κόσμοι συγκρούονται σήμερα</w:t>
      </w:r>
      <w:r>
        <w:rPr>
          <w:rFonts w:eastAsia="Times New Roman"/>
          <w:szCs w:val="24"/>
        </w:rPr>
        <w:t>. Ο</w:t>
      </w:r>
      <w:r w:rsidRPr="000A531F">
        <w:rPr>
          <w:rFonts w:eastAsia="Times New Roman"/>
          <w:szCs w:val="24"/>
        </w:rPr>
        <w:t xml:space="preserve"> ένας είναι ο</w:t>
      </w:r>
      <w:r w:rsidRPr="000A531F">
        <w:rPr>
          <w:rFonts w:eastAsia="Times New Roman"/>
          <w:szCs w:val="24"/>
        </w:rPr>
        <w:t xml:space="preserve"> δικός </w:t>
      </w:r>
      <w:r>
        <w:rPr>
          <w:rFonts w:eastAsia="Times New Roman"/>
          <w:szCs w:val="24"/>
        </w:rPr>
        <w:t>σας,</w:t>
      </w:r>
      <w:r w:rsidRPr="000A531F">
        <w:rPr>
          <w:rFonts w:eastAsia="Times New Roman"/>
          <w:szCs w:val="24"/>
        </w:rPr>
        <w:t xml:space="preserve"> </w:t>
      </w:r>
      <w:r>
        <w:rPr>
          <w:rFonts w:eastAsia="Times New Roman"/>
          <w:szCs w:val="24"/>
        </w:rPr>
        <w:t>όλων</w:t>
      </w:r>
      <w:r w:rsidRPr="000A531F">
        <w:rPr>
          <w:rFonts w:eastAsia="Times New Roman"/>
          <w:szCs w:val="24"/>
        </w:rPr>
        <w:t xml:space="preserve"> </w:t>
      </w:r>
      <w:r>
        <w:rPr>
          <w:rFonts w:eastAsia="Times New Roman"/>
          <w:szCs w:val="24"/>
        </w:rPr>
        <w:t>σας,</w:t>
      </w:r>
      <w:r w:rsidRPr="000A531F">
        <w:rPr>
          <w:rFonts w:eastAsia="Times New Roman"/>
          <w:szCs w:val="24"/>
        </w:rPr>
        <w:t xml:space="preserve"> του ΣΥΡΙΖΑ</w:t>
      </w:r>
      <w:r>
        <w:rPr>
          <w:rFonts w:eastAsia="Times New Roman"/>
          <w:szCs w:val="24"/>
        </w:rPr>
        <w:t>,</w:t>
      </w:r>
      <w:r w:rsidRPr="000A531F">
        <w:rPr>
          <w:rFonts w:eastAsia="Times New Roman"/>
          <w:szCs w:val="24"/>
        </w:rPr>
        <w:t xml:space="preserve"> της Νέας Δημοκρατίας</w:t>
      </w:r>
      <w:r>
        <w:rPr>
          <w:rFonts w:eastAsia="Times New Roman"/>
          <w:szCs w:val="24"/>
        </w:rPr>
        <w:t>,</w:t>
      </w:r>
      <w:r w:rsidRPr="000A531F">
        <w:rPr>
          <w:rFonts w:eastAsia="Times New Roman"/>
          <w:szCs w:val="24"/>
        </w:rPr>
        <w:t xml:space="preserve"> του ΠΑΣΟΚ</w:t>
      </w:r>
      <w:r>
        <w:rPr>
          <w:rFonts w:eastAsia="Times New Roman"/>
          <w:szCs w:val="24"/>
        </w:rPr>
        <w:t>,</w:t>
      </w:r>
      <w:r w:rsidRPr="000A531F">
        <w:rPr>
          <w:rFonts w:eastAsia="Times New Roman"/>
          <w:szCs w:val="24"/>
        </w:rPr>
        <w:t xml:space="preserve"> του </w:t>
      </w:r>
      <w:r>
        <w:rPr>
          <w:rFonts w:eastAsia="Times New Roman"/>
          <w:szCs w:val="24"/>
        </w:rPr>
        <w:t>Ποταμιού,</w:t>
      </w:r>
      <w:r w:rsidRPr="000A531F">
        <w:rPr>
          <w:rFonts w:eastAsia="Times New Roman"/>
          <w:szCs w:val="24"/>
        </w:rPr>
        <w:t xml:space="preserve"> της Ένωσης Κεντρώων</w:t>
      </w:r>
      <w:r>
        <w:rPr>
          <w:rFonts w:eastAsia="Times New Roman"/>
          <w:szCs w:val="24"/>
        </w:rPr>
        <w:t>,</w:t>
      </w:r>
      <w:r w:rsidRPr="000A531F">
        <w:rPr>
          <w:rFonts w:eastAsia="Times New Roman"/>
          <w:szCs w:val="24"/>
        </w:rPr>
        <w:t xml:space="preserve"> με κύριο μέλημα να δια</w:t>
      </w:r>
      <w:r>
        <w:rPr>
          <w:rFonts w:eastAsia="Times New Roman"/>
          <w:szCs w:val="24"/>
        </w:rPr>
        <w:t>σώσετε</w:t>
      </w:r>
      <w:r w:rsidRPr="000A531F">
        <w:rPr>
          <w:rFonts w:eastAsia="Times New Roman"/>
          <w:szCs w:val="24"/>
        </w:rPr>
        <w:t xml:space="preserve"> αυτό το βάρβαρο καπιταλιστικό σύστημα</w:t>
      </w:r>
      <w:r>
        <w:rPr>
          <w:rFonts w:eastAsia="Times New Roman"/>
          <w:szCs w:val="24"/>
        </w:rPr>
        <w:t>,</w:t>
      </w:r>
      <w:r w:rsidRPr="000A531F">
        <w:rPr>
          <w:rFonts w:eastAsia="Times New Roman"/>
          <w:szCs w:val="24"/>
        </w:rPr>
        <w:t xml:space="preserve"> τα μονοπώλια και τα προνόμι</w:t>
      </w:r>
      <w:r>
        <w:rPr>
          <w:rFonts w:eastAsia="Times New Roman"/>
          <w:szCs w:val="24"/>
        </w:rPr>
        <w:t>ά</w:t>
      </w:r>
      <w:r w:rsidRPr="000A531F">
        <w:rPr>
          <w:rFonts w:eastAsia="Times New Roman"/>
          <w:szCs w:val="24"/>
        </w:rPr>
        <w:t xml:space="preserve"> </w:t>
      </w:r>
      <w:r>
        <w:rPr>
          <w:rFonts w:eastAsia="Times New Roman"/>
          <w:szCs w:val="24"/>
        </w:rPr>
        <w:t xml:space="preserve">τους, </w:t>
      </w:r>
      <w:r w:rsidRPr="000A531F">
        <w:rPr>
          <w:rFonts w:eastAsia="Times New Roman"/>
          <w:szCs w:val="24"/>
        </w:rPr>
        <w:t>τον ιμπεριαλισμό και ο άλλος κόσμος είναι αυτός που</w:t>
      </w:r>
      <w:r w:rsidRPr="000A531F">
        <w:rPr>
          <w:rFonts w:eastAsia="Times New Roman"/>
          <w:szCs w:val="24"/>
        </w:rPr>
        <w:t xml:space="preserve"> υπηρετεί το Κομμουνιστικό Κόμμα της Ελλάδας</w:t>
      </w:r>
      <w:r>
        <w:rPr>
          <w:rFonts w:eastAsia="Times New Roman"/>
          <w:szCs w:val="24"/>
        </w:rPr>
        <w:t>,</w:t>
      </w:r>
      <w:r w:rsidRPr="000A531F">
        <w:rPr>
          <w:rFonts w:eastAsia="Times New Roman"/>
          <w:szCs w:val="24"/>
        </w:rPr>
        <w:t xml:space="preserve"> </w:t>
      </w:r>
      <w:r>
        <w:rPr>
          <w:rFonts w:eastAsia="Times New Roman"/>
          <w:szCs w:val="24"/>
        </w:rPr>
        <w:t>σ</w:t>
      </w:r>
      <w:r w:rsidRPr="000A531F">
        <w:rPr>
          <w:rFonts w:eastAsia="Times New Roman"/>
          <w:szCs w:val="24"/>
        </w:rPr>
        <w:t xml:space="preserve">τη λογική από τον καθένα </w:t>
      </w:r>
      <w:r>
        <w:rPr>
          <w:rFonts w:eastAsia="Times New Roman"/>
          <w:szCs w:val="24"/>
        </w:rPr>
        <w:t>σ</w:t>
      </w:r>
      <w:r w:rsidRPr="000A531F">
        <w:rPr>
          <w:rFonts w:eastAsia="Times New Roman"/>
          <w:szCs w:val="24"/>
        </w:rPr>
        <w:t>ύμφωνα με τις ικανότητές του</w:t>
      </w:r>
      <w:r>
        <w:rPr>
          <w:rFonts w:eastAsia="Times New Roman"/>
          <w:szCs w:val="24"/>
        </w:rPr>
        <w:t>,</w:t>
      </w:r>
      <w:r w:rsidRPr="000A531F">
        <w:rPr>
          <w:rFonts w:eastAsia="Times New Roman"/>
          <w:szCs w:val="24"/>
        </w:rPr>
        <w:t xml:space="preserve"> στον καθένα </w:t>
      </w:r>
      <w:r>
        <w:rPr>
          <w:rFonts w:eastAsia="Times New Roman"/>
          <w:szCs w:val="24"/>
        </w:rPr>
        <w:t>σ</w:t>
      </w:r>
      <w:r w:rsidRPr="000A531F">
        <w:rPr>
          <w:rFonts w:eastAsia="Times New Roman"/>
          <w:szCs w:val="24"/>
        </w:rPr>
        <w:t>ύμφωνα με τις ανάγκες του</w:t>
      </w:r>
      <w:r>
        <w:rPr>
          <w:rFonts w:eastAsia="Times New Roman"/>
          <w:szCs w:val="24"/>
        </w:rPr>
        <w:t>.</w:t>
      </w:r>
    </w:p>
    <w:p w14:paraId="4318B080" w14:textId="77777777" w:rsidR="001D7CFB" w:rsidRDefault="00EB4E04">
      <w:pPr>
        <w:spacing w:line="600" w:lineRule="auto"/>
        <w:ind w:firstLine="720"/>
        <w:jc w:val="both"/>
        <w:rPr>
          <w:rFonts w:eastAsia="Times New Roman"/>
          <w:szCs w:val="24"/>
        </w:rPr>
      </w:pPr>
      <w:r w:rsidRPr="000A531F">
        <w:rPr>
          <w:rFonts w:eastAsia="Times New Roman"/>
          <w:szCs w:val="24"/>
        </w:rPr>
        <w:t xml:space="preserve"> </w:t>
      </w:r>
      <w:r>
        <w:rPr>
          <w:rFonts w:eastAsia="Times New Roman"/>
          <w:szCs w:val="24"/>
        </w:rPr>
        <w:t>Γι’</w:t>
      </w:r>
      <w:r w:rsidRPr="000A531F">
        <w:rPr>
          <w:rFonts w:eastAsia="Times New Roman"/>
          <w:szCs w:val="24"/>
        </w:rPr>
        <w:t xml:space="preserve"> αυτό βέβαια και κρύβεστε</w:t>
      </w:r>
      <w:r>
        <w:rPr>
          <w:rFonts w:eastAsia="Times New Roman"/>
          <w:szCs w:val="24"/>
        </w:rPr>
        <w:t>.</w:t>
      </w:r>
      <w:r w:rsidRPr="000A531F">
        <w:rPr>
          <w:rFonts w:eastAsia="Times New Roman"/>
          <w:szCs w:val="24"/>
        </w:rPr>
        <w:t xml:space="preserve"> </w:t>
      </w:r>
      <w:r>
        <w:rPr>
          <w:rFonts w:eastAsia="Times New Roman"/>
          <w:szCs w:val="24"/>
        </w:rPr>
        <w:t>Γι’</w:t>
      </w:r>
      <w:r w:rsidRPr="000A531F">
        <w:rPr>
          <w:rFonts w:eastAsia="Times New Roman"/>
          <w:szCs w:val="24"/>
        </w:rPr>
        <w:t xml:space="preserve"> αυτό την ταύτιση σας </w:t>
      </w:r>
      <w:r>
        <w:rPr>
          <w:rFonts w:eastAsia="Times New Roman"/>
          <w:szCs w:val="24"/>
        </w:rPr>
        <w:t>σ</w:t>
      </w:r>
      <w:r w:rsidRPr="000A531F">
        <w:rPr>
          <w:rFonts w:eastAsia="Times New Roman"/>
          <w:szCs w:val="24"/>
        </w:rPr>
        <w:t>τα σημαντικά</w:t>
      </w:r>
      <w:r>
        <w:rPr>
          <w:rFonts w:eastAsia="Times New Roman"/>
          <w:szCs w:val="24"/>
        </w:rPr>
        <w:t>,</w:t>
      </w:r>
      <w:r w:rsidRPr="000A531F">
        <w:rPr>
          <w:rFonts w:eastAsia="Times New Roman"/>
          <w:szCs w:val="24"/>
        </w:rPr>
        <w:t xml:space="preserve"> </w:t>
      </w:r>
      <w:r>
        <w:rPr>
          <w:rFonts w:eastAsia="Times New Roman"/>
          <w:szCs w:val="24"/>
        </w:rPr>
        <w:t>που τσακίζουν</w:t>
      </w:r>
      <w:r w:rsidRPr="000A531F">
        <w:rPr>
          <w:rFonts w:eastAsia="Times New Roman"/>
          <w:szCs w:val="24"/>
        </w:rPr>
        <w:t xml:space="preserve"> το λαό</w:t>
      </w:r>
      <w:r>
        <w:rPr>
          <w:rFonts w:eastAsia="Times New Roman"/>
          <w:szCs w:val="24"/>
        </w:rPr>
        <w:t>,</w:t>
      </w:r>
      <w:r w:rsidRPr="000A531F">
        <w:rPr>
          <w:rFonts w:eastAsia="Times New Roman"/>
          <w:szCs w:val="24"/>
        </w:rPr>
        <w:t xml:space="preserve"> </w:t>
      </w:r>
      <w:r>
        <w:rPr>
          <w:rFonts w:eastAsia="Times New Roman"/>
          <w:szCs w:val="24"/>
        </w:rPr>
        <w:t>τη μετατρέπετε</w:t>
      </w:r>
      <w:r w:rsidRPr="000A531F">
        <w:rPr>
          <w:rFonts w:eastAsia="Times New Roman"/>
          <w:szCs w:val="24"/>
        </w:rPr>
        <w:t xml:space="preserve"> συνει</w:t>
      </w:r>
      <w:r w:rsidRPr="000A531F">
        <w:rPr>
          <w:rFonts w:eastAsia="Times New Roman"/>
          <w:szCs w:val="24"/>
        </w:rPr>
        <w:t>δητά σε προσχηματική διαφωνία</w:t>
      </w:r>
      <w:r>
        <w:rPr>
          <w:rFonts w:eastAsia="Times New Roman"/>
          <w:szCs w:val="24"/>
        </w:rPr>
        <w:t>, καυγαδίζοντας</w:t>
      </w:r>
      <w:r w:rsidRPr="000A531F">
        <w:rPr>
          <w:rFonts w:eastAsia="Times New Roman"/>
          <w:szCs w:val="24"/>
        </w:rPr>
        <w:t xml:space="preserve"> αισχρά και προκλητικά για το ποιος θα πρωτοπάρει τα εύσημα από το μεγάλο κεφάλαιο</w:t>
      </w:r>
      <w:r>
        <w:rPr>
          <w:rFonts w:eastAsia="Times New Roman"/>
          <w:szCs w:val="24"/>
        </w:rPr>
        <w:t>.</w:t>
      </w:r>
      <w:r w:rsidRPr="000A531F">
        <w:rPr>
          <w:rFonts w:eastAsia="Times New Roman"/>
          <w:szCs w:val="24"/>
        </w:rPr>
        <w:t xml:space="preserve"> </w:t>
      </w:r>
      <w:r>
        <w:rPr>
          <w:rFonts w:eastAsia="Times New Roman"/>
          <w:szCs w:val="24"/>
        </w:rPr>
        <w:t>Η</w:t>
      </w:r>
      <w:r w:rsidRPr="000A531F">
        <w:rPr>
          <w:rFonts w:eastAsia="Times New Roman"/>
          <w:szCs w:val="24"/>
        </w:rPr>
        <w:t xml:space="preserve"> πάσα </w:t>
      </w:r>
      <w:r>
        <w:rPr>
          <w:rFonts w:eastAsia="Times New Roman"/>
          <w:szCs w:val="24"/>
        </w:rPr>
        <w:t>ή</w:t>
      </w:r>
      <w:r w:rsidRPr="000A531F">
        <w:rPr>
          <w:rFonts w:eastAsia="Times New Roman"/>
          <w:szCs w:val="24"/>
        </w:rPr>
        <w:t>ρθε</w:t>
      </w:r>
      <w:r>
        <w:rPr>
          <w:rFonts w:eastAsia="Times New Roman"/>
          <w:szCs w:val="24"/>
        </w:rPr>
        <w:t>,</w:t>
      </w:r>
      <w:r w:rsidRPr="000A531F">
        <w:rPr>
          <w:rFonts w:eastAsia="Times New Roman"/>
          <w:szCs w:val="24"/>
        </w:rPr>
        <w:t xml:space="preserve"> βέβαια</w:t>
      </w:r>
      <w:r>
        <w:rPr>
          <w:rFonts w:eastAsia="Times New Roman"/>
          <w:szCs w:val="24"/>
        </w:rPr>
        <w:t>,</w:t>
      </w:r>
      <w:r w:rsidRPr="000A531F">
        <w:rPr>
          <w:rFonts w:eastAsia="Times New Roman"/>
          <w:szCs w:val="24"/>
        </w:rPr>
        <w:t xml:space="preserve"> με αφορμή την πρόταση του Προέδρου της Νέας Δημοκρατίας για την καθιέρωση </w:t>
      </w:r>
      <w:r>
        <w:rPr>
          <w:rFonts w:eastAsia="Times New Roman"/>
          <w:szCs w:val="24"/>
        </w:rPr>
        <w:t>επταήμερης</w:t>
      </w:r>
      <w:r w:rsidRPr="000A531F">
        <w:rPr>
          <w:rFonts w:eastAsia="Times New Roman"/>
          <w:szCs w:val="24"/>
        </w:rPr>
        <w:t xml:space="preserve"> δουλειάς</w:t>
      </w:r>
      <w:r>
        <w:rPr>
          <w:rFonts w:eastAsia="Times New Roman"/>
          <w:szCs w:val="24"/>
        </w:rPr>
        <w:t>.</w:t>
      </w:r>
      <w:r w:rsidRPr="000A531F">
        <w:rPr>
          <w:rFonts w:eastAsia="Times New Roman"/>
          <w:szCs w:val="24"/>
        </w:rPr>
        <w:t xml:space="preserve"> </w:t>
      </w:r>
      <w:r>
        <w:rPr>
          <w:rFonts w:eastAsia="Times New Roman"/>
          <w:szCs w:val="24"/>
        </w:rPr>
        <w:t>Τ</w:t>
      </w:r>
      <w:r w:rsidRPr="000A531F">
        <w:rPr>
          <w:rFonts w:eastAsia="Times New Roman"/>
          <w:szCs w:val="24"/>
        </w:rPr>
        <w:t>ον πρόλαβαν</w:t>
      </w:r>
      <w:r>
        <w:rPr>
          <w:rFonts w:eastAsia="Times New Roman"/>
          <w:szCs w:val="24"/>
        </w:rPr>
        <w:t>,</w:t>
      </w:r>
      <w:r w:rsidRPr="000A531F">
        <w:rPr>
          <w:rFonts w:eastAsia="Times New Roman"/>
          <w:szCs w:val="24"/>
        </w:rPr>
        <w:t xml:space="preserve"> βέβαια</w:t>
      </w:r>
      <w:r>
        <w:rPr>
          <w:rFonts w:eastAsia="Times New Roman"/>
          <w:szCs w:val="24"/>
        </w:rPr>
        <w:t>,</w:t>
      </w:r>
      <w:r w:rsidRPr="000A531F">
        <w:rPr>
          <w:rFonts w:eastAsia="Times New Roman"/>
          <w:szCs w:val="24"/>
        </w:rPr>
        <w:t xml:space="preserve"> </w:t>
      </w:r>
      <w:r>
        <w:rPr>
          <w:rFonts w:eastAsia="Times New Roman"/>
          <w:szCs w:val="24"/>
        </w:rPr>
        <w:t>ο</w:t>
      </w:r>
      <w:r w:rsidRPr="000A531F">
        <w:rPr>
          <w:rFonts w:eastAsia="Times New Roman"/>
          <w:szCs w:val="24"/>
        </w:rPr>
        <w:t xml:space="preserve">ι συνδικαλιστές του ΠΑΣΟΚ και της Νέας Δημοκρατίας στην </w:t>
      </w:r>
      <w:r>
        <w:rPr>
          <w:rFonts w:eastAsia="Times New Roman"/>
          <w:szCs w:val="24"/>
        </w:rPr>
        <w:t>Ο</w:t>
      </w:r>
      <w:r w:rsidRPr="000A531F">
        <w:rPr>
          <w:rFonts w:eastAsia="Times New Roman"/>
          <w:szCs w:val="24"/>
        </w:rPr>
        <w:t>μοσπονδία Επισιτισμού Τουρισμού</w:t>
      </w:r>
      <w:r>
        <w:rPr>
          <w:rFonts w:eastAsia="Times New Roman"/>
          <w:szCs w:val="24"/>
        </w:rPr>
        <w:t>,</w:t>
      </w:r>
      <w:r w:rsidRPr="000A531F">
        <w:rPr>
          <w:rFonts w:eastAsia="Times New Roman"/>
          <w:szCs w:val="24"/>
        </w:rPr>
        <w:t xml:space="preserve"> οι οποίοι μαζί με τους ξενοδόχους υπέγραψαν την κλαδική </w:t>
      </w:r>
      <w:r w:rsidRPr="000A531F">
        <w:rPr>
          <w:rFonts w:eastAsia="Times New Roman"/>
          <w:szCs w:val="24"/>
        </w:rPr>
        <w:lastRenderedPageBreak/>
        <w:t>σύμβαση που επιβάλλει επταήμερη εργασία στα ξενοδοχεία στις περιόδους αιχμής</w:t>
      </w:r>
      <w:r>
        <w:rPr>
          <w:rFonts w:eastAsia="Times New Roman"/>
          <w:szCs w:val="24"/>
        </w:rPr>
        <w:t>,</w:t>
      </w:r>
      <w:r w:rsidRPr="000A531F">
        <w:rPr>
          <w:rFonts w:eastAsia="Times New Roman"/>
          <w:szCs w:val="24"/>
        </w:rPr>
        <w:t xml:space="preserve"> για την οποία</w:t>
      </w:r>
      <w:r>
        <w:rPr>
          <w:rFonts w:eastAsia="Times New Roman"/>
          <w:szCs w:val="24"/>
        </w:rPr>
        <w:t>,</w:t>
      </w:r>
      <w:r w:rsidRPr="000A531F">
        <w:rPr>
          <w:rFonts w:eastAsia="Times New Roman"/>
          <w:szCs w:val="24"/>
        </w:rPr>
        <w:t xml:space="preserve"> βέβαια</w:t>
      </w:r>
      <w:r>
        <w:rPr>
          <w:rFonts w:eastAsia="Times New Roman"/>
          <w:szCs w:val="24"/>
        </w:rPr>
        <w:t>,</w:t>
      </w:r>
      <w:r w:rsidRPr="000A531F">
        <w:rPr>
          <w:rFonts w:eastAsia="Times New Roman"/>
          <w:szCs w:val="24"/>
        </w:rPr>
        <w:t xml:space="preserve"> είναι υπερήφαν</w:t>
      </w:r>
      <w:r>
        <w:rPr>
          <w:rFonts w:eastAsia="Times New Roman"/>
          <w:szCs w:val="24"/>
        </w:rPr>
        <w:t>η</w:t>
      </w:r>
      <w:r w:rsidRPr="000A531F">
        <w:rPr>
          <w:rFonts w:eastAsia="Times New Roman"/>
          <w:szCs w:val="24"/>
        </w:rPr>
        <w:t xml:space="preserve"> </w:t>
      </w:r>
      <w:r>
        <w:rPr>
          <w:rFonts w:eastAsia="Times New Roman"/>
          <w:szCs w:val="24"/>
        </w:rPr>
        <w:t xml:space="preserve">η </w:t>
      </w:r>
      <w:r w:rsidRPr="000A531F">
        <w:rPr>
          <w:rFonts w:eastAsia="Times New Roman"/>
          <w:szCs w:val="24"/>
        </w:rPr>
        <w:t>Υπουργός Εργασίας</w:t>
      </w:r>
      <w:r>
        <w:rPr>
          <w:rFonts w:eastAsia="Times New Roman"/>
          <w:szCs w:val="24"/>
        </w:rPr>
        <w:t>. Έτσι δεν είναι, κύριε Σωκράτη Βαρδάκη; Δεν βλέπω εδώ τον κύριο εισηγητή</w:t>
      </w:r>
      <w:r w:rsidRPr="000A531F">
        <w:rPr>
          <w:rFonts w:eastAsia="Times New Roman"/>
          <w:szCs w:val="24"/>
        </w:rPr>
        <w:t xml:space="preserve"> του ΣΥΡΙΖΑ και </w:t>
      </w:r>
      <w:r>
        <w:rPr>
          <w:rFonts w:eastAsia="Times New Roman"/>
          <w:szCs w:val="24"/>
        </w:rPr>
        <w:t xml:space="preserve">πρώην Πρόεδρο του </w:t>
      </w:r>
      <w:r w:rsidRPr="000A531F">
        <w:rPr>
          <w:rFonts w:eastAsia="Times New Roman"/>
          <w:szCs w:val="24"/>
        </w:rPr>
        <w:t>Εργατικού Κέντρου Ηρακλείου</w:t>
      </w:r>
      <w:r>
        <w:rPr>
          <w:rFonts w:eastAsia="Times New Roman"/>
          <w:szCs w:val="24"/>
        </w:rPr>
        <w:t>,</w:t>
      </w:r>
      <w:r w:rsidRPr="000A531F">
        <w:rPr>
          <w:rFonts w:eastAsia="Times New Roman"/>
          <w:szCs w:val="24"/>
        </w:rPr>
        <w:t xml:space="preserve"> </w:t>
      </w:r>
      <w:r>
        <w:rPr>
          <w:rFonts w:eastAsia="Times New Roman"/>
          <w:szCs w:val="24"/>
        </w:rPr>
        <w:t>ο οποίος</w:t>
      </w:r>
      <w:r w:rsidRPr="000A531F">
        <w:rPr>
          <w:rFonts w:eastAsia="Times New Roman"/>
          <w:szCs w:val="24"/>
        </w:rPr>
        <w:t xml:space="preserve"> βέβαια έτρεξε κ</w:t>
      </w:r>
      <w:r>
        <w:rPr>
          <w:rFonts w:eastAsia="Times New Roman"/>
          <w:szCs w:val="24"/>
        </w:rPr>
        <w:t>α</w:t>
      </w:r>
      <w:r w:rsidRPr="000A531F">
        <w:rPr>
          <w:rFonts w:eastAsia="Times New Roman"/>
          <w:szCs w:val="24"/>
        </w:rPr>
        <w:t>ι εκείνος</w:t>
      </w:r>
      <w:r>
        <w:rPr>
          <w:rFonts w:eastAsia="Times New Roman"/>
          <w:szCs w:val="24"/>
        </w:rPr>
        <w:t xml:space="preserve"> στην Κρήτη να υπερθεματίσει γι’</w:t>
      </w:r>
      <w:r w:rsidRPr="000A531F">
        <w:rPr>
          <w:rFonts w:eastAsia="Times New Roman"/>
          <w:szCs w:val="24"/>
        </w:rPr>
        <w:t xml:space="preserve"> αυτή την επαίσχυ</w:t>
      </w:r>
      <w:r w:rsidRPr="000A531F">
        <w:rPr>
          <w:rFonts w:eastAsia="Times New Roman"/>
          <w:szCs w:val="24"/>
        </w:rPr>
        <w:t>ντη κλαδική σύμβαση</w:t>
      </w:r>
      <w:r>
        <w:rPr>
          <w:rFonts w:eastAsia="Times New Roman"/>
          <w:szCs w:val="24"/>
        </w:rPr>
        <w:t>.</w:t>
      </w:r>
      <w:r w:rsidRPr="000A531F">
        <w:rPr>
          <w:rFonts w:eastAsia="Times New Roman"/>
          <w:szCs w:val="24"/>
        </w:rPr>
        <w:t xml:space="preserve"> Μπράβο</w:t>
      </w:r>
      <w:r>
        <w:rPr>
          <w:rFonts w:eastAsia="Times New Roman"/>
          <w:szCs w:val="24"/>
        </w:rPr>
        <w:t>!</w:t>
      </w:r>
    </w:p>
    <w:p w14:paraId="4318B081" w14:textId="77777777" w:rsidR="001D7CFB" w:rsidRDefault="00EB4E04">
      <w:pPr>
        <w:spacing w:line="600" w:lineRule="auto"/>
        <w:ind w:firstLine="720"/>
        <w:jc w:val="both"/>
        <w:rPr>
          <w:rFonts w:eastAsia="Times New Roman"/>
          <w:szCs w:val="24"/>
        </w:rPr>
      </w:pPr>
      <w:r>
        <w:rPr>
          <w:rFonts w:eastAsia="Times New Roman"/>
          <w:szCs w:val="24"/>
        </w:rPr>
        <w:t>Ο</w:t>
      </w:r>
      <w:r w:rsidRPr="000A531F">
        <w:rPr>
          <w:rFonts w:eastAsia="Times New Roman"/>
          <w:szCs w:val="24"/>
        </w:rPr>
        <w:t xml:space="preserve"> ΣΥΡΙΖΑ</w:t>
      </w:r>
      <w:r>
        <w:rPr>
          <w:rFonts w:eastAsia="Times New Roman"/>
          <w:szCs w:val="24"/>
        </w:rPr>
        <w:t xml:space="preserve">, λοιπόν, για να θολώσει τα νερά, </w:t>
      </w:r>
      <w:r w:rsidRPr="000A531F">
        <w:rPr>
          <w:rFonts w:eastAsia="Times New Roman"/>
          <w:szCs w:val="24"/>
        </w:rPr>
        <w:t>ξαναβγαίνει στα κάγκελα με τον Πρωθυπουρ</w:t>
      </w:r>
      <w:r>
        <w:rPr>
          <w:rFonts w:eastAsia="Times New Roman"/>
          <w:szCs w:val="24"/>
        </w:rPr>
        <w:t>γό να κατακεραυνώνει τη δουλειά</w:t>
      </w:r>
      <w:r>
        <w:rPr>
          <w:rFonts w:eastAsia="Times New Roman"/>
          <w:szCs w:val="24"/>
        </w:rPr>
        <w:t xml:space="preserve"> </w:t>
      </w:r>
      <w:r>
        <w:rPr>
          <w:rFonts w:eastAsia="Times New Roman"/>
          <w:szCs w:val="24"/>
        </w:rPr>
        <w:t>-</w:t>
      </w:r>
      <w:r>
        <w:rPr>
          <w:rFonts w:eastAsia="Times New Roman"/>
          <w:szCs w:val="24"/>
        </w:rPr>
        <w:t xml:space="preserve"> </w:t>
      </w:r>
      <w:r w:rsidRPr="000A531F">
        <w:rPr>
          <w:rFonts w:eastAsia="Times New Roman"/>
          <w:szCs w:val="24"/>
        </w:rPr>
        <w:t>λάστιχο</w:t>
      </w:r>
      <w:r>
        <w:rPr>
          <w:rFonts w:eastAsia="Times New Roman"/>
          <w:szCs w:val="24"/>
        </w:rPr>
        <w:t>.</w:t>
      </w:r>
      <w:r w:rsidRPr="000A531F">
        <w:rPr>
          <w:rFonts w:eastAsia="Times New Roman"/>
          <w:szCs w:val="24"/>
        </w:rPr>
        <w:t xml:space="preserve"> </w:t>
      </w:r>
      <w:r>
        <w:rPr>
          <w:rFonts w:eastAsia="Times New Roman"/>
          <w:szCs w:val="24"/>
        </w:rPr>
        <w:t>Κ</w:t>
      </w:r>
      <w:r w:rsidRPr="000A531F">
        <w:rPr>
          <w:rFonts w:eastAsia="Times New Roman"/>
          <w:szCs w:val="24"/>
        </w:rPr>
        <w:t>αι οι δύο θα λέγαμε τσακώνονται σε ξένο αχυρώνα</w:t>
      </w:r>
      <w:r>
        <w:rPr>
          <w:rFonts w:eastAsia="Times New Roman"/>
          <w:szCs w:val="24"/>
        </w:rPr>
        <w:t>.</w:t>
      </w:r>
      <w:r w:rsidRPr="000A531F">
        <w:rPr>
          <w:rFonts w:eastAsia="Times New Roman"/>
          <w:szCs w:val="24"/>
        </w:rPr>
        <w:t xml:space="preserve"> </w:t>
      </w:r>
      <w:r>
        <w:rPr>
          <w:rFonts w:eastAsia="Times New Roman"/>
          <w:szCs w:val="24"/>
        </w:rPr>
        <w:t>Ο</w:t>
      </w:r>
      <w:r w:rsidRPr="000A531F">
        <w:rPr>
          <w:rFonts w:eastAsia="Times New Roman"/>
          <w:szCs w:val="24"/>
        </w:rPr>
        <w:t>ι εργαζόμενοι στα ξενοδοχεία</w:t>
      </w:r>
      <w:r>
        <w:rPr>
          <w:rFonts w:eastAsia="Times New Roman"/>
          <w:szCs w:val="24"/>
        </w:rPr>
        <w:t>,</w:t>
      </w:r>
      <w:r w:rsidRPr="000A531F">
        <w:rPr>
          <w:rFonts w:eastAsia="Times New Roman"/>
          <w:szCs w:val="24"/>
        </w:rPr>
        <w:t xml:space="preserve"> </w:t>
      </w:r>
      <w:r>
        <w:rPr>
          <w:rFonts w:eastAsia="Times New Roman"/>
          <w:szCs w:val="24"/>
        </w:rPr>
        <w:t>όμως,</w:t>
      </w:r>
      <w:r w:rsidRPr="000A531F">
        <w:rPr>
          <w:rFonts w:eastAsia="Times New Roman"/>
          <w:szCs w:val="24"/>
        </w:rPr>
        <w:t xml:space="preserve"> ζουν στο πετσί </w:t>
      </w:r>
      <w:r w:rsidRPr="000A531F">
        <w:rPr>
          <w:rFonts w:eastAsia="Times New Roman"/>
          <w:szCs w:val="24"/>
        </w:rPr>
        <w:t>τους άθλιες συνθήκες δουλειάς</w:t>
      </w:r>
      <w:r>
        <w:rPr>
          <w:rFonts w:eastAsia="Times New Roman"/>
          <w:szCs w:val="24"/>
        </w:rPr>
        <w:t>,</w:t>
      </w:r>
      <w:r w:rsidRPr="000A531F">
        <w:rPr>
          <w:rFonts w:eastAsia="Times New Roman"/>
          <w:szCs w:val="24"/>
        </w:rPr>
        <w:t xml:space="preserve"> με σπαστά και εξαντλητικά ωράρια</w:t>
      </w:r>
      <w:r>
        <w:rPr>
          <w:rFonts w:eastAsia="Times New Roman"/>
          <w:szCs w:val="24"/>
        </w:rPr>
        <w:t>,</w:t>
      </w:r>
      <w:r w:rsidRPr="000A531F">
        <w:rPr>
          <w:rFonts w:eastAsia="Times New Roman"/>
          <w:szCs w:val="24"/>
        </w:rPr>
        <w:t xml:space="preserve"> χωρίς ρεπό</w:t>
      </w:r>
      <w:r>
        <w:rPr>
          <w:rFonts w:eastAsia="Times New Roman"/>
          <w:szCs w:val="24"/>
        </w:rPr>
        <w:t>,</w:t>
      </w:r>
      <w:r w:rsidRPr="000A531F">
        <w:rPr>
          <w:rFonts w:eastAsia="Times New Roman"/>
          <w:szCs w:val="24"/>
        </w:rPr>
        <w:t xml:space="preserve"> χωρίς ξεκούραση</w:t>
      </w:r>
      <w:r>
        <w:rPr>
          <w:rFonts w:eastAsia="Times New Roman"/>
          <w:szCs w:val="24"/>
        </w:rPr>
        <w:t>,</w:t>
      </w:r>
      <w:r w:rsidRPr="000A531F">
        <w:rPr>
          <w:rFonts w:eastAsia="Times New Roman"/>
          <w:szCs w:val="24"/>
        </w:rPr>
        <w:t xml:space="preserve"> με </w:t>
      </w:r>
      <w:r>
        <w:rPr>
          <w:rFonts w:eastAsia="Times New Roman"/>
          <w:szCs w:val="24"/>
        </w:rPr>
        <w:t>καταστρατηγημένο</w:t>
      </w:r>
      <w:r w:rsidRPr="000A531F">
        <w:rPr>
          <w:rFonts w:eastAsia="Times New Roman"/>
          <w:szCs w:val="24"/>
        </w:rPr>
        <w:t xml:space="preserve"> τον ημερήσιο και εβδομαδιαίο χρόνο εργασίας</w:t>
      </w:r>
      <w:r>
        <w:rPr>
          <w:rFonts w:eastAsia="Times New Roman"/>
          <w:szCs w:val="24"/>
        </w:rPr>
        <w:t>,</w:t>
      </w:r>
      <w:r w:rsidRPr="000A531F">
        <w:rPr>
          <w:rFonts w:eastAsia="Times New Roman"/>
          <w:szCs w:val="24"/>
        </w:rPr>
        <w:t xml:space="preserve"> που επιβλήθηκ</w:t>
      </w:r>
      <w:r>
        <w:rPr>
          <w:rFonts w:eastAsia="Times New Roman"/>
          <w:szCs w:val="24"/>
        </w:rPr>
        <w:t xml:space="preserve">ε με τις δικές τους κυβερνήσεις, </w:t>
      </w:r>
      <w:r w:rsidRPr="000A531F">
        <w:rPr>
          <w:rFonts w:eastAsia="Times New Roman"/>
          <w:szCs w:val="24"/>
        </w:rPr>
        <w:t>τις πλάτες του εργοδοτικού συνδικαλισμού και τις απ</w:t>
      </w:r>
      <w:r w:rsidRPr="000A531F">
        <w:rPr>
          <w:rFonts w:eastAsia="Times New Roman"/>
          <w:szCs w:val="24"/>
        </w:rPr>
        <w:t>οφάσεις της Ευρωπαϊκής Ένωσης</w:t>
      </w:r>
      <w:r>
        <w:rPr>
          <w:rFonts w:eastAsia="Times New Roman"/>
          <w:szCs w:val="24"/>
        </w:rPr>
        <w:t>.</w:t>
      </w:r>
    </w:p>
    <w:p w14:paraId="4318B082" w14:textId="77777777" w:rsidR="001D7CFB" w:rsidRDefault="00EB4E04">
      <w:pPr>
        <w:spacing w:line="600" w:lineRule="auto"/>
        <w:ind w:firstLine="720"/>
        <w:jc w:val="both"/>
        <w:rPr>
          <w:rFonts w:eastAsia="Times New Roman"/>
          <w:szCs w:val="24"/>
        </w:rPr>
      </w:pPr>
      <w:r>
        <w:rPr>
          <w:rFonts w:eastAsia="Times New Roman"/>
          <w:szCs w:val="24"/>
        </w:rPr>
        <w:lastRenderedPageBreak/>
        <w:t>Τ</w:t>
      </w:r>
      <w:r w:rsidRPr="000A531F">
        <w:rPr>
          <w:rFonts w:eastAsia="Times New Roman"/>
          <w:szCs w:val="24"/>
        </w:rPr>
        <w:t>ην ίδια στιγμή</w:t>
      </w:r>
      <w:r>
        <w:rPr>
          <w:rFonts w:eastAsia="Times New Roman"/>
          <w:szCs w:val="24"/>
        </w:rPr>
        <w:t xml:space="preserve">, οι ξενοδόχοι, </w:t>
      </w:r>
      <w:r w:rsidRPr="000A531F">
        <w:rPr>
          <w:rFonts w:eastAsia="Times New Roman"/>
          <w:szCs w:val="24"/>
        </w:rPr>
        <w:t xml:space="preserve">με τζίρο μόλις πέρυσι 15 δισεκατομμύρια </w:t>
      </w:r>
      <w:r>
        <w:rPr>
          <w:rFonts w:eastAsia="Times New Roman"/>
          <w:szCs w:val="24"/>
        </w:rPr>
        <w:t xml:space="preserve">και άνω, </w:t>
      </w:r>
      <w:r w:rsidRPr="000A531F">
        <w:rPr>
          <w:rFonts w:eastAsia="Times New Roman"/>
          <w:szCs w:val="24"/>
        </w:rPr>
        <w:t>με νέες fast track επενδύσεις</w:t>
      </w:r>
      <w:r>
        <w:rPr>
          <w:rFonts w:eastAsia="Times New Roman"/>
          <w:szCs w:val="24"/>
        </w:rPr>
        <w:t>,</w:t>
      </w:r>
      <w:r w:rsidRPr="000A531F">
        <w:rPr>
          <w:rFonts w:eastAsia="Times New Roman"/>
          <w:szCs w:val="24"/>
        </w:rPr>
        <w:t xml:space="preserve"> εξαγορές ξενοδοχεί</w:t>
      </w:r>
      <w:r>
        <w:rPr>
          <w:rFonts w:eastAsia="Times New Roman"/>
          <w:szCs w:val="24"/>
        </w:rPr>
        <w:t>ων -</w:t>
      </w:r>
      <w:r w:rsidRPr="000A531F">
        <w:rPr>
          <w:rFonts w:eastAsia="Times New Roman"/>
          <w:szCs w:val="24"/>
        </w:rPr>
        <w:t>τόσο φτωχαδάκια</w:t>
      </w:r>
      <w:r>
        <w:rPr>
          <w:rFonts w:eastAsia="Times New Roman"/>
          <w:szCs w:val="24"/>
        </w:rPr>
        <w:t>-</w:t>
      </w:r>
      <w:r w:rsidRPr="000A531F">
        <w:rPr>
          <w:rFonts w:eastAsia="Times New Roman"/>
          <w:szCs w:val="24"/>
        </w:rPr>
        <w:t xml:space="preserve"> </w:t>
      </w:r>
      <w:r>
        <w:rPr>
          <w:rFonts w:eastAsia="Times New Roman"/>
          <w:szCs w:val="24"/>
        </w:rPr>
        <w:t>δίνουν συγχαρητήρια στην Κ</w:t>
      </w:r>
      <w:r w:rsidRPr="000A531F">
        <w:rPr>
          <w:rFonts w:eastAsia="Times New Roman"/>
          <w:szCs w:val="24"/>
        </w:rPr>
        <w:t>υβέρνηση για τη μείωση του ΦΠΑ</w:t>
      </w:r>
      <w:r>
        <w:rPr>
          <w:rFonts w:eastAsia="Times New Roman"/>
          <w:szCs w:val="24"/>
        </w:rPr>
        <w:t>,</w:t>
      </w:r>
      <w:r w:rsidRPr="000A531F">
        <w:rPr>
          <w:rFonts w:eastAsia="Times New Roman"/>
          <w:szCs w:val="24"/>
        </w:rPr>
        <w:t xml:space="preserve"> ευελπιστώντας ότι</w:t>
      </w:r>
      <w:r w:rsidRPr="000A531F">
        <w:rPr>
          <w:rFonts w:eastAsia="Times New Roman"/>
          <w:szCs w:val="24"/>
        </w:rPr>
        <w:t xml:space="preserve"> ο διάλογος ξενοδόχων και </w:t>
      </w:r>
      <w:r>
        <w:rPr>
          <w:rFonts w:eastAsia="Times New Roman"/>
          <w:szCs w:val="24"/>
        </w:rPr>
        <w:t>Κ</w:t>
      </w:r>
      <w:r w:rsidRPr="000A531F">
        <w:rPr>
          <w:rFonts w:eastAsia="Times New Roman"/>
          <w:szCs w:val="24"/>
        </w:rPr>
        <w:t>υβέρνησης θα συνεχιστεί για την περαιτέρω ελάφρυνση των βαρών του ελληνικού ξενοδοχείου</w:t>
      </w:r>
      <w:r>
        <w:rPr>
          <w:rFonts w:eastAsia="Times New Roman"/>
          <w:szCs w:val="24"/>
        </w:rPr>
        <w:t>,</w:t>
      </w:r>
      <w:r w:rsidRPr="000A531F">
        <w:rPr>
          <w:rFonts w:eastAsia="Times New Roman"/>
          <w:szCs w:val="24"/>
        </w:rPr>
        <w:t xml:space="preserve"> όπως χαρακτηριστικά αναφέρουν</w:t>
      </w:r>
      <w:r>
        <w:rPr>
          <w:rFonts w:eastAsia="Times New Roman"/>
          <w:szCs w:val="24"/>
        </w:rPr>
        <w:t>,</w:t>
      </w:r>
      <w:r w:rsidRPr="000A531F">
        <w:rPr>
          <w:rFonts w:eastAsia="Times New Roman"/>
          <w:szCs w:val="24"/>
        </w:rPr>
        <w:t xml:space="preserve"> και τη βελτίωση της ανταγωνιστικότητας του κλάδου</w:t>
      </w:r>
      <w:r>
        <w:rPr>
          <w:rFonts w:eastAsia="Times New Roman"/>
          <w:szCs w:val="24"/>
        </w:rPr>
        <w:t xml:space="preserve">. Ο διάλογος αυτός περιλαμβάνει στο μενού του έναν κατάλογο </w:t>
      </w:r>
      <w:r>
        <w:rPr>
          <w:rFonts w:eastAsia="Times New Roman"/>
          <w:szCs w:val="24"/>
        </w:rPr>
        <w:t>από αιτήματα ξενοδόχων,</w:t>
      </w:r>
      <w:r w:rsidRPr="000A531F">
        <w:rPr>
          <w:rFonts w:eastAsia="Times New Roman"/>
          <w:szCs w:val="24"/>
        </w:rPr>
        <w:t xml:space="preserve"> όπως </w:t>
      </w:r>
      <w:r>
        <w:rPr>
          <w:rFonts w:eastAsia="Times New Roman"/>
          <w:szCs w:val="24"/>
        </w:rPr>
        <w:t>τ</w:t>
      </w:r>
      <w:r w:rsidRPr="000A531F">
        <w:rPr>
          <w:rFonts w:eastAsia="Times New Roman"/>
          <w:szCs w:val="24"/>
        </w:rPr>
        <w:t>η μείωση των εργοδοτικών ασφαλιστικών εισφορών κατά 5%</w:t>
      </w:r>
      <w:r>
        <w:rPr>
          <w:rFonts w:eastAsia="Times New Roman"/>
          <w:szCs w:val="24"/>
        </w:rPr>
        <w:t>, τον εξορθολογισμό</w:t>
      </w:r>
      <w:r w:rsidRPr="000A531F">
        <w:rPr>
          <w:rFonts w:eastAsia="Times New Roman"/>
          <w:szCs w:val="24"/>
        </w:rPr>
        <w:t xml:space="preserve"> των προστίμων για παραβάσεις</w:t>
      </w:r>
      <w:r>
        <w:rPr>
          <w:rFonts w:eastAsia="Times New Roman"/>
          <w:szCs w:val="24"/>
        </w:rPr>
        <w:t>,</w:t>
      </w:r>
      <w:r w:rsidRPr="000A531F">
        <w:rPr>
          <w:rFonts w:eastAsia="Times New Roman"/>
          <w:szCs w:val="24"/>
        </w:rPr>
        <w:t xml:space="preserve"> αλλαγές στα ωράρια και το ρεπό</w:t>
      </w:r>
      <w:r>
        <w:rPr>
          <w:rFonts w:eastAsia="Times New Roman"/>
          <w:szCs w:val="24"/>
        </w:rPr>
        <w:t>,</w:t>
      </w:r>
      <w:r w:rsidRPr="000A531F">
        <w:rPr>
          <w:rFonts w:eastAsia="Times New Roman"/>
          <w:szCs w:val="24"/>
        </w:rPr>
        <w:t xml:space="preserve"> απασχόληση του προσωπικού της κουζίνας με σπαστό ωράριο και πάει λέγοντας</w:t>
      </w:r>
      <w:r>
        <w:rPr>
          <w:rFonts w:eastAsia="Times New Roman"/>
          <w:szCs w:val="24"/>
        </w:rPr>
        <w:t>.</w:t>
      </w:r>
    </w:p>
    <w:p w14:paraId="4318B083" w14:textId="77777777" w:rsidR="001D7CFB" w:rsidRDefault="00EB4E04">
      <w:pPr>
        <w:spacing w:line="600" w:lineRule="auto"/>
        <w:ind w:firstLine="720"/>
        <w:jc w:val="both"/>
        <w:rPr>
          <w:rFonts w:eastAsia="Times New Roman"/>
          <w:szCs w:val="24"/>
        </w:rPr>
      </w:pPr>
      <w:r>
        <w:rPr>
          <w:rFonts w:eastAsia="Times New Roman"/>
          <w:szCs w:val="24"/>
        </w:rPr>
        <w:t>Η</w:t>
      </w:r>
      <w:r w:rsidRPr="000A531F">
        <w:rPr>
          <w:rFonts w:eastAsia="Times New Roman"/>
          <w:szCs w:val="24"/>
        </w:rPr>
        <w:t xml:space="preserve"> κυνικότητα τη</w:t>
      </w:r>
      <w:r w:rsidRPr="000A531F">
        <w:rPr>
          <w:rFonts w:eastAsia="Times New Roman"/>
          <w:szCs w:val="24"/>
        </w:rPr>
        <w:t xml:space="preserve">ς πολιτικής </w:t>
      </w:r>
      <w:r>
        <w:rPr>
          <w:rFonts w:eastAsia="Times New Roman"/>
          <w:szCs w:val="24"/>
        </w:rPr>
        <w:t>σας,</w:t>
      </w:r>
      <w:r w:rsidRPr="000A531F">
        <w:rPr>
          <w:rFonts w:eastAsia="Times New Roman"/>
          <w:szCs w:val="24"/>
        </w:rPr>
        <w:t xml:space="preserve"> </w:t>
      </w:r>
      <w:r>
        <w:rPr>
          <w:rFonts w:eastAsia="Times New Roman"/>
          <w:szCs w:val="24"/>
        </w:rPr>
        <w:t>όμως,</w:t>
      </w:r>
      <w:r w:rsidRPr="000A531F">
        <w:rPr>
          <w:rFonts w:eastAsia="Times New Roman"/>
          <w:szCs w:val="24"/>
        </w:rPr>
        <w:t xml:space="preserve"> δεν έχει ούτε ιερό ούτε </w:t>
      </w:r>
      <w:r>
        <w:rPr>
          <w:rFonts w:eastAsia="Times New Roman"/>
          <w:szCs w:val="24"/>
        </w:rPr>
        <w:t>ό</w:t>
      </w:r>
      <w:r w:rsidRPr="000A531F">
        <w:rPr>
          <w:rFonts w:eastAsia="Times New Roman"/>
          <w:szCs w:val="24"/>
        </w:rPr>
        <w:t>σιο</w:t>
      </w:r>
      <w:r>
        <w:rPr>
          <w:rFonts w:eastAsia="Times New Roman"/>
          <w:szCs w:val="24"/>
        </w:rPr>
        <w:t>.</w:t>
      </w:r>
      <w:r w:rsidRPr="000A531F">
        <w:rPr>
          <w:rFonts w:eastAsia="Times New Roman"/>
          <w:szCs w:val="24"/>
        </w:rPr>
        <w:t xml:space="preserve"> </w:t>
      </w:r>
      <w:r>
        <w:rPr>
          <w:rFonts w:eastAsia="Times New Roman"/>
          <w:szCs w:val="24"/>
        </w:rPr>
        <w:t>Η</w:t>
      </w:r>
      <w:r w:rsidRPr="000A531F">
        <w:rPr>
          <w:rFonts w:eastAsia="Times New Roman"/>
          <w:szCs w:val="24"/>
        </w:rPr>
        <w:t xml:space="preserve"> </w:t>
      </w:r>
      <w:r>
        <w:rPr>
          <w:rFonts w:eastAsia="Times New Roman"/>
          <w:szCs w:val="24"/>
        </w:rPr>
        <w:t>Κ</w:t>
      </w:r>
      <w:r w:rsidRPr="000A531F">
        <w:rPr>
          <w:rFonts w:eastAsia="Times New Roman"/>
          <w:szCs w:val="24"/>
        </w:rPr>
        <w:t>υβέρνηση όχι μόνο διατήρησε τους αντεργατικούς νόμους της Νέας Δημοκρατίας και του ΠΑΣΟΚ για τη διευθέτηση του χρόνου εργασίας</w:t>
      </w:r>
      <w:r>
        <w:rPr>
          <w:rFonts w:eastAsia="Times New Roman"/>
          <w:szCs w:val="24"/>
        </w:rPr>
        <w:t>,</w:t>
      </w:r>
      <w:r w:rsidRPr="000A531F">
        <w:rPr>
          <w:rFonts w:eastAsia="Times New Roman"/>
          <w:szCs w:val="24"/>
        </w:rPr>
        <w:t xml:space="preserve"> αλλά τους ενίσχυσε ακόμη περισσότερο με τη θέσπιση του νόμου για </w:t>
      </w:r>
      <w:r>
        <w:rPr>
          <w:rFonts w:eastAsia="Times New Roman"/>
          <w:szCs w:val="24"/>
        </w:rPr>
        <w:t>δωδεκάω</w:t>
      </w:r>
      <w:r>
        <w:rPr>
          <w:rFonts w:eastAsia="Times New Roman"/>
          <w:szCs w:val="24"/>
        </w:rPr>
        <w:t xml:space="preserve">ρη </w:t>
      </w:r>
      <w:r w:rsidRPr="000A531F">
        <w:rPr>
          <w:rFonts w:eastAsia="Times New Roman"/>
          <w:szCs w:val="24"/>
        </w:rPr>
        <w:t>δουλειά στους νοσοκομειακούς γιατρούς</w:t>
      </w:r>
      <w:r>
        <w:rPr>
          <w:rFonts w:eastAsia="Times New Roman"/>
          <w:szCs w:val="24"/>
        </w:rPr>
        <w:t>,</w:t>
      </w:r>
      <w:r w:rsidRPr="000A531F">
        <w:rPr>
          <w:rFonts w:eastAsia="Times New Roman"/>
          <w:szCs w:val="24"/>
        </w:rPr>
        <w:t xml:space="preserve"> </w:t>
      </w:r>
      <w:r>
        <w:rPr>
          <w:rFonts w:eastAsia="Times New Roman"/>
          <w:szCs w:val="24"/>
        </w:rPr>
        <w:lastRenderedPageBreak/>
        <w:t>τ</w:t>
      </w:r>
      <w:r w:rsidRPr="000A531F">
        <w:rPr>
          <w:rFonts w:eastAsia="Times New Roman"/>
          <w:szCs w:val="24"/>
        </w:rPr>
        <w:t xml:space="preserve">η διατήρηση της μείωσης </w:t>
      </w:r>
      <w:r>
        <w:rPr>
          <w:rFonts w:eastAsia="Times New Roman"/>
          <w:szCs w:val="24"/>
        </w:rPr>
        <w:t>στις</w:t>
      </w:r>
      <w:r w:rsidRPr="000A531F">
        <w:rPr>
          <w:rFonts w:eastAsia="Times New Roman"/>
          <w:szCs w:val="24"/>
        </w:rPr>
        <w:t xml:space="preserve"> αμοιβ</w:t>
      </w:r>
      <w:r>
        <w:rPr>
          <w:rFonts w:eastAsia="Times New Roman"/>
          <w:szCs w:val="24"/>
        </w:rPr>
        <w:t>έ</w:t>
      </w:r>
      <w:r w:rsidRPr="000A531F">
        <w:rPr>
          <w:rFonts w:eastAsia="Times New Roman"/>
          <w:szCs w:val="24"/>
        </w:rPr>
        <w:t>ς των υπερωριών</w:t>
      </w:r>
      <w:r>
        <w:rPr>
          <w:rFonts w:eastAsia="Times New Roman"/>
          <w:szCs w:val="24"/>
        </w:rPr>
        <w:t>,</w:t>
      </w:r>
      <w:r w:rsidRPr="000A531F">
        <w:rPr>
          <w:rFonts w:eastAsia="Times New Roman"/>
          <w:szCs w:val="24"/>
        </w:rPr>
        <w:t xml:space="preserve"> την επιβολή </w:t>
      </w:r>
      <w:r>
        <w:rPr>
          <w:rFonts w:eastAsia="Times New Roman"/>
          <w:szCs w:val="24"/>
        </w:rPr>
        <w:t>δουλειάς τριάντα δύο</w:t>
      </w:r>
      <w:r w:rsidRPr="000A531F">
        <w:rPr>
          <w:rFonts w:eastAsia="Times New Roman"/>
          <w:szCs w:val="24"/>
        </w:rPr>
        <w:t xml:space="preserve"> Κυριακές το</w:t>
      </w:r>
      <w:r>
        <w:rPr>
          <w:rFonts w:eastAsia="Times New Roman"/>
          <w:szCs w:val="24"/>
        </w:rPr>
        <w:t>ν</w:t>
      </w:r>
      <w:r w:rsidRPr="000A531F">
        <w:rPr>
          <w:rFonts w:eastAsia="Times New Roman"/>
          <w:szCs w:val="24"/>
        </w:rPr>
        <w:t xml:space="preserve"> χρόνο</w:t>
      </w:r>
      <w:r>
        <w:rPr>
          <w:rFonts w:eastAsia="Times New Roman"/>
          <w:szCs w:val="24"/>
        </w:rPr>
        <w:t>,</w:t>
      </w:r>
      <w:r w:rsidRPr="000A531F">
        <w:rPr>
          <w:rFonts w:eastAsia="Times New Roman"/>
          <w:szCs w:val="24"/>
        </w:rPr>
        <w:t xml:space="preserve"> </w:t>
      </w:r>
      <w:r>
        <w:rPr>
          <w:rFonts w:eastAsia="Times New Roman"/>
          <w:szCs w:val="24"/>
        </w:rPr>
        <w:t>σμπαραλιάζοντας</w:t>
      </w:r>
      <w:r w:rsidRPr="000A531F">
        <w:rPr>
          <w:rFonts w:eastAsia="Times New Roman"/>
          <w:szCs w:val="24"/>
        </w:rPr>
        <w:t xml:space="preserve"> έτσι τον ημερήσιο χρόνο εργασίας</w:t>
      </w:r>
      <w:r>
        <w:rPr>
          <w:rFonts w:eastAsia="Times New Roman"/>
          <w:szCs w:val="24"/>
        </w:rPr>
        <w:t>.</w:t>
      </w:r>
    </w:p>
    <w:p w14:paraId="4318B084" w14:textId="77777777" w:rsidR="001D7CFB" w:rsidRDefault="00EB4E04">
      <w:pPr>
        <w:spacing w:line="600" w:lineRule="auto"/>
        <w:ind w:firstLine="720"/>
        <w:jc w:val="both"/>
        <w:rPr>
          <w:rFonts w:eastAsia="Times New Roman"/>
          <w:szCs w:val="24"/>
        </w:rPr>
      </w:pPr>
      <w:r>
        <w:rPr>
          <w:rFonts w:eastAsia="Times New Roman"/>
          <w:szCs w:val="24"/>
        </w:rPr>
        <w:t>Ο ΣΥΡΙΖΑ στηρίζει με όλες του</w:t>
      </w:r>
      <w:r w:rsidRPr="000A531F">
        <w:rPr>
          <w:rFonts w:eastAsia="Times New Roman"/>
          <w:szCs w:val="24"/>
        </w:rPr>
        <w:t xml:space="preserve"> τις δυνάμεις </w:t>
      </w:r>
      <w:r>
        <w:rPr>
          <w:rFonts w:eastAsia="Times New Roman"/>
          <w:szCs w:val="24"/>
        </w:rPr>
        <w:t>κ</w:t>
      </w:r>
      <w:r w:rsidRPr="000A531F">
        <w:rPr>
          <w:rFonts w:eastAsia="Times New Roman"/>
          <w:szCs w:val="24"/>
        </w:rPr>
        <w:t>αι συνδιαμορφώ</w:t>
      </w:r>
      <w:r w:rsidRPr="000A531F">
        <w:rPr>
          <w:rFonts w:eastAsia="Times New Roman"/>
          <w:szCs w:val="24"/>
        </w:rPr>
        <w:t xml:space="preserve">νει πολιτικές </w:t>
      </w:r>
      <w:r>
        <w:rPr>
          <w:rFonts w:eastAsia="Times New Roman"/>
          <w:szCs w:val="24"/>
        </w:rPr>
        <w:t xml:space="preserve">της </w:t>
      </w:r>
      <w:r w:rsidRPr="000A531F">
        <w:rPr>
          <w:rFonts w:eastAsia="Times New Roman"/>
          <w:szCs w:val="24"/>
        </w:rPr>
        <w:t xml:space="preserve">Ευρωπαϊκής Ένωσης </w:t>
      </w:r>
      <w:r>
        <w:rPr>
          <w:rFonts w:eastAsia="Times New Roman"/>
          <w:szCs w:val="24"/>
        </w:rPr>
        <w:t>,</w:t>
      </w:r>
      <w:r w:rsidRPr="000A531F">
        <w:rPr>
          <w:rFonts w:eastAsia="Times New Roman"/>
          <w:szCs w:val="24"/>
        </w:rPr>
        <w:t xml:space="preserve">που επιτρέπουν και προωθούν τις </w:t>
      </w:r>
      <w:r>
        <w:rPr>
          <w:rFonts w:eastAsia="Times New Roman"/>
          <w:szCs w:val="24"/>
        </w:rPr>
        <w:t>δώδεκα και δεκατρείς</w:t>
      </w:r>
      <w:r w:rsidRPr="000A531F">
        <w:rPr>
          <w:rFonts w:eastAsia="Times New Roman"/>
          <w:szCs w:val="24"/>
        </w:rPr>
        <w:t xml:space="preserve"> ώρες εργασίας την ημέρα</w:t>
      </w:r>
      <w:r>
        <w:rPr>
          <w:rFonts w:eastAsia="Times New Roman"/>
          <w:szCs w:val="24"/>
        </w:rPr>
        <w:t>,</w:t>
      </w:r>
      <w:r w:rsidRPr="000A531F">
        <w:rPr>
          <w:rFonts w:eastAsia="Times New Roman"/>
          <w:szCs w:val="24"/>
        </w:rPr>
        <w:t xml:space="preserve"> όπως και τη δουλειά </w:t>
      </w:r>
      <w:r>
        <w:rPr>
          <w:rFonts w:eastAsia="Times New Roman"/>
          <w:szCs w:val="24"/>
        </w:rPr>
        <w:t>για</w:t>
      </w:r>
      <w:r w:rsidRPr="000A531F">
        <w:rPr>
          <w:rFonts w:eastAsia="Times New Roman"/>
          <w:szCs w:val="24"/>
        </w:rPr>
        <w:t xml:space="preserve"> έως και </w:t>
      </w:r>
      <w:r>
        <w:rPr>
          <w:rFonts w:eastAsia="Times New Roman"/>
          <w:szCs w:val="24"/>
        </w:rPr>
        <w:t>δώδεκα</w:t>
      </w:r>
      <w:r w:rsidRPr="000A531F">
        <w:rPr>
          <w:rFonts w:eastAsia="Times New Roman"/>
          <w:szCs w:val="24"/>
        </w:rPr>
        <w:t xml:space="preserve"> συνεχόμενες μέρες</w:t>
      </w:r>
      <w:r>
        <w:rPr>
          <w:rFonts w:eastAsia="Times New Roman"/>
          <w:szCs w:val="24"/>
        </w:rPr>
        <w:t>,</w:t>
      </w:r>
      <w:r w:rsidRPr="000A531F">
        <w:rPr>
          <w:rFonts w:eastAsia="Times New Roman"/>
          <w:szCs w:val="24"/>
        </w:rPr>
        <w:t xml:space="preserve"> όπως είναι σε όλη την Ευρωπαϊκή Ένωση</w:t>
      </w:r>
      <w:r>
        <w:rPr>
          <w:rFonts w:eastAsia="Times New Roman"/>
          <w:szCs w:val="24"/>
        </w:rPr>
        <w:t>.</w:t>
      </w:r>
      <w:r w:rsidRPr="000A531F">
        <w:rPr>
          <w:rFonts w:eastAsia="Times New Roman"/>
          <w:szCs w:val="24"/>
        </w:rPr>
        <w:t xml:space="preserve"> </w:t>
      </w:r>
      <w:r>
        <w:rPr>
          <w:rFonts w:eastAsia="Times New Roman"/>
          <w:szCs w:val="24"/>
        </w:rPr>
        <w:t>Α</w:t>
      </w:r>
      <w:r w:rsidRPr="000A531F">
        <w:rPr>
          <w:rFonts w:eastAsia="Times New Roman"/>
          <w:szCs w:val="24"/>
        </w:rPr>
        <w:t>υτά στηρίζει απόλυτα και η Νέα Δημοκρατία</w:t>
      </w:r>
      <w:r>
        <w:rPr>
          <w:rFonts w:eastAsia="Times New Roman"/>
          <w:szCs w:val="24"/>
        </w:rPr>
        <w:t xml:space="preserve"> κ</w:t>
      </w:r>
      <w:r>
        <w:rPr>
          <w:rFonts w:eastAsia="Times New Roman"/>
          <w:szCs w:val="24"/>
        </w:rPr>
        <w:t>αι</w:t>
      </w:r>
      <w:r w:rsidRPr="000A531F">
        <w:rPr>
          <w:rFonts w:eastAsia="Times New Roman"/>
          <w:szCs w:val="24"/>
        </w:rPr>
        <w:t xml:space="preserve"> τα άλλα κόμματα</w:t>
      </w:r>
      <w:r>
        <w:rPr>
          <w:rFonts w:eastAsia="Times New Roman"/>
          <w:szCs w:val="24"/>
        </w:rPr>
        <w:t>,</w:t>
      </w:r>
      <w:r w:rsidRPr="000A531F">
        <w:rPr>
          <w:rFonts w:eastAsia="Times New Roman"/>
          <w:szCs w:val="24"/>
        </w:rPr>
        <w:t xml:space="preserve"> </w:t>
      </w:r>
      <w:r>
        <w:rPr>
          <w:rFonts w:eastAsia="Times New Roman"/>
          <w:szCs w:val="24"/>
        </w:rPr>
        <w:t>χ</w:t>
      </w:r>
      <w:r w:rsidRPr="000A531F">
        <w:rPr>
          <w:rFonts w:eastAsia="Times New Roman"/>
          <w:szCs w:val="24"/>
        </w:rPr>
        <w:t xml:space="preserve">ωρίς </w:t>
      </w:r>
      <w:r w:rsidRPr="000A531F">
        <w:rPr>
          <w:rFonts w:eastAsia="Times New Roman"/>
          <w:szCs w:val="24"/>
        </w:rPr>
        <w:t>κα</w:t>
      </w:r>
      <w:r>
        <w:rPr>
          <w:rFonts w:eastAsia="Times New Roman"/>
          <w:szCs w:val="24"/>
        </w:rPr>
        <w:t>μ</w:t>
      </w:r>
      <w:r w:rsidRPr="000A531F">
        <w:rPr>
          <w:rFonts w:eastAsia="Times New Roman"/>
          <w:szCs w:val="24"/>
        </w:rPr>
        <w:t>μία</w:t>
      </w:r>
      <w:r w:rsidRPr="000A531F">
        <w:rPr>
          <w:rFonts w:eastAsia="Times New Roman"/>
          <w:szCs w:val="24"/>
        </w:rPr>
        <w:t xml:space="preserve"> επιφύλαξη</w:t>
      </w:r>
      <w:r>
        <w:rPr>
          <w:rFonts w:eastAsia="Times New Roman"/>
          <w:szCs w:val="24"/>
        </w:rPr>
        <w:t>.</w:t>
      </w:r>
      <w:r w:rsidRPr="000A531F">
        <w:rPr>
          <w:rFonts w:eastAsia="Times New Roman"/>
          <w:szCs w:val="24"/>
        </w:rPr>
        <w:t xml:space="preserve"> </w:t>
      </w:r>
    </w:p>
    <w:p w14:paraId="4318B085" w14:textId="77777777" w:rsidR="001D7CFB" w:rsidRDefault="00EB4E04">
      <w:pPr>
        <w:spacing w:line="600" w:lineRule="auto"/>
        <w:ind w:firstLine="720"/>
        <w:jc w:val="both"/>
        <w:rPr>
          <w:rFonts w:eastAsia="Times New Roman"/>
          <w:szCs w:val="24"/>
        </w:rPr>
      </w:pPr>
      <w:r>
        <w:rPr>
          <w:rFonts w:eastAsia="Times New Roman"/>
          <w:szCs w:val="24"/>
        </w:rPr>
        <w:t>Η</w:t>
      </w:r>
      <w:r w:rsidRPr="000A531F">
        <w:rPr>
          <w:rFonts w:eastAsia="Times New Roman"/>
          <w:szCs w:val="24"/>
        </w:rPr>
        <w:t xml:space="preserve"> </w:t>
      </w:r>
      <w:r>
        <w:rPr>
          <w:rFonts w:eastAsia="Times New Roman"/>
          <w:szCs w:val="24"/>
        </w:rPr>
        <w:t>Κ</w:t>
      </w:r>
      <w:r w:rsidRPr="000A531F">
        <w:rPr>
          <w:rFonts w:eastAsia="Times New Roman"/>
          <w:szCs w:val="24"/>
        </w:rPr>
        <w:t xml:space="preserve">υβέρνηση του ΣΥΡΙΖΑ διατηρεί στο ακέραιο τον νόμο που χτυπά το </w:t>
      </w:r>
      <w:r>
        <w:rPr>
          <w:rFonts w:eastAsia="Times New Roman"/>
          <w:szCs w:val="24"/>
        </w:rPr>
        <w:t>οκτά</w:t>
      </w:r>
      <w:r w:rsidRPr="000A531F">
        <w:rPr>
          <w:rFonts w:eastAsia="Times New Roman"/>
          <w:szCs w:val="24"/>
        </w:rPr>
        <w:t>ωρο</w:t>
      </w:r>
      <w:r>
        <w:rPr>
          <w:rFonts w:eastAsia="Times New Roman"/>
          <w:szCs w:val="24"/>
        </w:rPr>
        <w:t>,</w:t>
      </w:r>
      <w:r w:rsidRPr="000A531F">
        <w:rPr>
          <w:rFonts w:eastAsia="Times New Roman"/>
          <w:szCs w:val="24"/>
        </w:rPr>
        <w:t xml:space="preserve"> εφευρίσκοντας διάφορους τρόπους διευθέτησης του χρόνου εργασίας</w:t>
      </w:r>
      <w:r>
        <w:rPr>
          <w:rFonts w:eastAsia="Times New Roman"/>
          <w:szCs w:val="24"/>
        </w:rPr>
        <w:t>,</w:t>
      </w:r>
      <w:r w:rsidRPr="000A531F">
        <w:rPr>
          <w:rFonts w:eastAsia="Times New Roman"/>
          <w:szCs w:val="24"/>
        </w:rPr>
        <w:t xml:space="preserve"> δίνοντας τη δυνατότητα στον εργοδότη να αυξάνει τον ημερήσιο χρόνο εργασίας και ταυτόχρονα</w:t>
      </w:r>
      <w:r>
        <w:rPr>
          <w:rFonts w:eastAsia="Times New Roman"/>
          <w:szCs w:val="24"/>
        </w:rPr>
        <w:t>,</w:t>
      </w:r>
      <w:r w:rsidRPr="000A531F">
        <w:rPr>
          <w:rFonts w:eastAsia="Times New Roman"/>
          <w:szCs w:val="24"/>
        </w:rPr>
        <w:t xml:space="preserve"> να πληρώνει τις επιπλέον ώρες χωρίς προσα</w:t>
      </w:r>
      <w:r>
        <w:rPr>
          <w:rFonts w:eastAsia="Times New Roman"/>
          <w:szCs w:val="24"/>
        </w:rPr>
        <w:t>ύξηση.</w:t>
      </w:r>
      <w:r w:rsidRPr="000A531F">
        <w:rPr>
          <w:rFonts w:eastAsia="Times New Roman"/>
          <w:szCs w:val="24"/>
        </w:rPr>
        <w:t xml:space="preserve"> </w:t>
      </w:r>
    </w:p>
    <w:p w14:paraId="4318B086" w14:textId="77777777" w:rsidR="001D7CFB" w:rsidRDefault="00EB4E04">
      <w:pPr>
        <w:spacing w:line="600" w:lineRule="auto"/>
        <w:ind w:firstLine="720"/>
        <w:jc w:val="both"/>
        <w:rPr>
          <w:rFonts w:eastAsia="Times New Roman"/>
          <w:szCs w:val="24"/>
        </w:rPr>
      </w:pPr>
      <w:r w:rsidRPr="00216BFF">
        <w:rPr>
          <w:rFonts w:eastAsia="Times New Roman"/>
          <w:color w:val="0A0A0A"/>
          <w:sz w:val="23"/>
          <w:szCs w:val="23"/>
          <w:shd w:val="clear" w:color="auto" w:fill="FFFFFF"/>
        </w:rPr>
        <w:t>(Στο σημείο αυτό κτυπάει το κουδούνι λήξεως του χρόνου ομιλίας του κυρίου Βουλευτή)</w:t>
      </w:r>
    </w:p>
    <w:p w14:paraId="4318B087" w14:textId="77777777" w:rsidR="001D7CFB" w:rsidRDefault="00EB4E04">
      <w:pPr>
        <w:spacing w:line="600" w:lineRule="auto"/>
        <w:ind w:firstLine="720"/>
        <w:jc w:val="both"/>
        <w:rPr>
          <w:rFonts w:eastAsia="Times New Roman"/>
          <w:szCs w:val="24"/>
        </w:rPr>
      </w:pPr>
      <w:r>
        <w:rPr>
          <w:rFonts w:eastAsia="Times New Roman"/>
          <w:szCs w:val="24"/>
        </w:rPr>
        <w:lastRenderedPageBreak/>
        <w:t>Η</w:t>
      </w:r>
      <w:r w:rsidRPr="000A531F">
        <w:rPr>
          <w:rFonts w:eastAsia="Times New Roman"/>
          <w:szCs w:val="24"/>
        </w:rPr>
        <w:t xml:space="preserve"> Νέα Δημοκρατία και το ΠΑΣΟΚ </w:t>
      </w:r>
      <w:r>
        <w:rPr>
          <w:rFonts w:eastAsia="Times New Roman"/>
          <w:szCs w:val="24"/>
        </w:rPr>
        <w:t>δ</w:t>
      </w:r>
      <w:r w:rsidRPr="000A531F">
        <w:rPr>
          <w:rFonts w:eastAsia="Times New Roman"/>
          <w:szCs w:val="24"/>
        </w:rPr>
        <w:t>εν διαφων</w:t>
      </w:r>
      <w:r>
        <w:rPr>
          <w:rFonts w:eastAsia="Times New Roman"/>
          <w:szCs w:val="24"/>
        </w:rPr>
        <w:t>ούν</w:t>
      </w:r>
      <w:r w:rsidRPr="000A531F">
        <w:rPr>
          <w:rFonts w:eastAsia="Times New Roman"/>
          <w:szCs w:val="24"/>
        </w:rPr>
        <w:t xml:space="preserve"> σε τίποτα με αυτές τις πολιτικές</w:t>
      </w:r>
      <w:r>
        <w:rPr>
          <w:rFonts w:eastAsia="Times New Roman"/>
          <w:szCs w:val="24"/>
        </w:rPr>
        <w:t>.</w:t>
      </w:r>
      <w:r w:rsidRPr="000A531F">
        <w:rPr>
          <w:rFonts w:eastAsia="Times New Roman"/>
          <w:szCs w:val="24"/>
        </w:rPr>
        <w:t xml:space="preserve"> </w:t>
      </w:r>
      <w:r>
        <w:rPr>
          <w:rFonts w:eastAsia="Times New Roman"/>
          <w:szCs w:val="24"/>
        </w:rPr>
        <w:t>Α</w:t>
      </w:r>
      <w:r w:rsidRPr="000A531F">
        <w:rPr>
          <w:rFonts w:eastAsia="Times New Roman"/>
          <w:szCs w:val="24"/>
        </w:rPr>
        <w:t>ντίθετα</w:t>
      </w:r>
      <w:r>
        <w:rPr>
          <w:rFonts w:eastAsia="Times New Roman"/>
          <w:szCs w:val="24"/>
        </w:rPr>
        <w:t>,</w:t>
      </w:r>
      <w:r w:rsidRPr="000A531F">
        <w:rPr>
          <w:rFonts w:eastAsia="Times New Roman"/>
          <w:szCs w:val="24"/>
        </w:rPr>
        <w:t xml:space="preserve"> υπερθεματίζουν</w:t>
      </w:r>
      <w:r>
        <w:rPr>
          <w:rFonts w:eastAsia="Times New Roman"/>
          <w:szCs w:val="24"/>
        </w:rPr>
        <w:t>.</w:t>
      </w:r>
      <w:r w:rsidRPr="000A531F">
        <w:rPr>
          <w:rFonts w:eastAsia="Times New Roman"/>
          <w:szCs w:val="24"/>
        </w:rPr>
        <w:t xml:space="preserve"> </w:t>
      </w:r>
      <w:r>
        <w:rPr>
          <w:rFonts w:eastAsia="Times New Roman"/>
          <w:szCs w:val="24"/>
        </w:rPr>
        <w:t>Ο</w:t>
      </w:r>
      <w:r w:rsidRPr="000A531F">
        <w:rPr>
          <w:rFonts w:eastAsia="Times New Roman"/>
          <w:szCs w:val="24"/>
        </w:rPr>
        <w:t xml:space="preserve"> ΣΥΡΙΖΑ με </w:t>
      </w:r>
      <w:r>
        <w:rPr>
          <w:rFonts w:eastAsia="Times New Roman"/>
          <w:szCs w:val="24"/>
        </w:rPr>
        <w:t>νόμο του</w:t>
      </w:r>
      <w:r w:rsidRPr="000A531F">
        <w:rPr>
          <w:rFonts w:eastAsia="Times New Roman"/>
          <w:szCs w:val="24"/>
        </w:rPr>
        <w:t xml:space="preserve"> </w:t>
      </w:r>
      <w:r>
        <w:rPr>
          <w:rFonts w:eastAsia="Times New Roman"/>
          <w:szCs w:val="24"/>
        </w:rPr>
        <w:t>20</w:t>
      </w:r>
      <w:r w:rsidRPr="000A531F">
        <w:rPr>
          <w:rFonts w:eastAsia="Times New Roman"/>
          <w:szCs w:val="24"/>
        </w:rPr>
        <w:t>17</w:t>
      </w:r>
      <w:r>
        <w:rPr>
          <w:rFonts w:eastAsia="Times New Roman"/>
          <w:szCs w:val="24"/>
        </w:rPr>
        <w:t>, ως</w:t>
      </w:r>
      <w:r w:rsidRPr="000A531F">
        <w:rPr>
          <w:rFonts w:eastAsia="Times New Roman"/>
          <w:szCs w:val="24"/>
        </w:rPr>
        <w:t xml:space="preserve"> συνέχεια του προηγούμενου του </w:t>
      </w:r>
      <w:r>
        <w:rPr>
          <w:rFonts w:eastAsia="Times New Roman"/>
          <w:szCs w:val="24"/>
        </w:rPr>
        <w:t>20</w:t>
      </w:r>
      <w:r w:rsidRPr="000A531F">
        <w:rPr>
          <w:rFonts w:eastAsia="Times New Roman"/>
          <w:szCs w:val="24"/>
        </w:rPr>
        <w:t>13 της Νέας Δημοκρατίας και του ΠΑΣΟΚ</w:t>
      </w:r>
      <w:r>
        <w:rPr>
          <w:rFonts w:eastAsia="Times New Roman"/>
          <w:szCs w:val="24"/>
        </w:rPr>
        <w:t>,</w:t>
      </w:r>
      <w:r w:rsidRPr="000A531F">
        <w:rPr>
          <w:rFonts w:eastAsia="Times New Roman"/>
          <w:szCs w:val="24"/>
        </w:rPr>
        <w:t xml:space="preserve"> </w:t>
      </w:r>
      <w:r>
        <w:rPr>
          <w:rFonts w:eastAsia="Times New Roman"/>
          <w:szCs w:val="24"/>
        </w:rPr>
        <w:t>δίνει</w:t>
      </w:r>
      <w:r w:rsidRPr="000A531F">
        <w:rPr>
          <w:rFonts w:eastAsia="Times New Roman"/>
          <w:szCs w:val="24"/>
        </w:rPr>
        <w:t xml:space="preserve"> ισχυρό χτύπημα στην κυριακάτικη αργία</w:t>
      </w:r>
      <w:r>
        <w:rPr>
          <w:rFonts w:eastAsia="Times New Roman"/>
          <w:szCs w:val="24"/>
        </w:rPr>
        <w:t>.</w:t>
      </w:r>
      <w:r w:rsidRPr="000A531F">
        <w:rPr>
          <w:rFonts w:eastAsia="Times New Roman"/>
          <w:szCs w:val="24"/>
        </w:rPr>
        <w:t xml:space="preserve"> </w:t>
      </w:r>
      <w:r>
        <w:rPr>
          <w:rFonts w:eastAsia="Times New Roman"/>
          <w:szCs w:val="24"/>
        </w:rPr>
        <w:t>Θ</w:t>
      </w:r>
      <w:r w:rsidRPr="000A531F">
        <w:rPr>
          <w:rFonts w:eastAsia="Times New Roman"/>
          <w:szCs w:val="24"/>
        </w:rPr>
        <w:t xml:space="preserve">έσπισε το άνοιγμα των καταστημάτων </w:t>
      </w:r>
      <w:r w:rsidRPr="000A531F">
        <w:rPr>
          <w:rFonts w:eastAsia="Times New Roman"/>
          <w:szCs w:val="24"/>
        </w:rPr>
        <w:t>όλες τις Κυριακές</w:t>
      </w:r>
      <w:r>
        <w:rPr>
          <w:rFonts w:eastAsia="Times New Roman"/>
          <w:szCs w:val="24"/>
        </w:rPr>
        <w:t>,</w:t>
      </w:r>
      <w:r w:rsidRPr="000A531F">
        <w:rPr>
          <w:rFonts w:eastAsia="Times New Roman"/>
          <w:szCs w:val="24"/>
        </w:rPr>
        <w:t xml:space="preserve"> από το</w:t>
      </w:r>
      <w:r>
        <w:rPr>
          <w:rFonts w:eastAsia="Times New Roman"/>
          <w:szCs w:val="24"/>
        </w:rPr>
        <w:t>ν</w:t>
      </w:r>
      <w:r w:rsidRPr="000A531F">
        <w:rPr>
          <w:rFonts w:eastAsia="Times New Roman"/>
          <w:szCs w:val="24"/>
        </w:rPr>
        <w:t xml:space="preserve"> Μάιο μέχρι και τον Οκτώβρη</w:t>
      </w:r>
      <w:r>
        <w:rPr>
          <w:rFonts w:eastAsia="Times New Roman"/>
          <w:szCs w:val="24"/>
        </w:rPr>
        <w:t>,</w:t>
      </w:r>
      <w:r w:rsidRPr="000A531F">
        <w:rPr>
          <w:rFonts w:eastAsia="Times New Roman"/>
          <w:szCs w:val="24"/>
        </w:rPr>
        <w:t xml:space="preserve"> στις τουριστικές περιοχές</w:t>
      </w:r>
      <w:r>
        <w:rPr>
          <w:rFonts w:eastAsia="Times New Roman"/>
          <w:szCs w:val="24"/>
        </w:rPr>
        <w:t>,</w:t>
      </w:r>
      <w:r w:rsidRPr="000A531F">
        <w:rPr>
          <w:rFonts w:eastAsia="Times New Roman"/>
          <w:szCs w:val="24"/>
        </w:rPr>
        <w:t xml:space="preserve"> στην Αθήνα</w:t>
      </w:r>
      <w:r>
        <w:rPr>
          <w:rFonts w:eastAsia="Times New Roman"/>
          <w:szCs w:val="24"/>
        </w:rPr>
        <w:t>,</w:t>
      </w:r>
      <w:r w:rsidRPr="000A531F">
        <w:rPr>
          <w:rFonts w:eastAsia="Times New Roman"/>
          <w:szCs w:val="24"/>
        </w:rPr>
        <w:t xml:space="preserve"> στην Κρήτη</w:t>
      </w:r>
      <w:r>
        <w:rPr>
          <w:rFonts w:eastAsia="Times New Roman"/>
          <w:szCs w:val="24"/>
        </w:rPr>
        <w:t xml:space="preserve"> και</w:t>
      </w:r>
      <w:r w:rsidRPr="000A531F">
        <w:rPr>
          <w:rFonts w:eastAsia="Times New Roman"/>
          <w:szCs w:val="24"/>
        </w:rPr>
        <w:t xml:space="preserve"> αλλού</w:t>
      </w:r>
      <w:r>
        <w:rPr>
          <w:rFonts w:eastAsia="Times New Roman"/>
          <w:szCs w:val="24"/>
        </w:rPr>
        <w:t>.</w:t>
      </w:r>
      <w:r w:rsidRPr="000A531F">
        <w:rPr>
          <w:rFonts w:eastAsia="Times New Roman"/>
          <w:szCs w:val="24"/>
        </w:rPr>
        <w:t xml:space="preserve"> </w:t>
      </w:r>
      <w:r>
        <w:rPr>
          <w:rFonts w:eastAsia="Times New Roman"/>
          <w:szCs w:val="24"/>
        </w:rPr>
        <w:t>Στην Κρήτη, μ</w:t>
      </w:r>
      <w:r w:rsidRPr="000A531F">
        <w:rPr>
          <w:rFonts w:eastAsia="Times New Roman"/>
          <w:szCs w:val="24"/>
        </w:rPr>
        <w:t>άλιστα</w:t>
      </w:r>
      <w:r>
        <w:rPr>
          <w:rFonts w:eastAsia="Times New Roman"/>
          <w:szCs w:val="24"/>
        </w:rPr>
        <w:t>,</w:t>
      </w:r>
      <w:r w:rsidRPr="000A531F">
        <w:rPr>
          <w:rFonts w:eastAsia="Times New Roman"/>
          <w:szCs w:val="24"/>
        </w:rPr>
        <w:t xml:space="preserve"> πρωτοστάτησε η </w:t>
      </w:r>
      <w:r>
        <w:rPr>
          <w:rFonts w:eastAsia="Times New Roman"/>
          <w:szCs w:val="24"/>
        </w:rPr>
        <w:t>Π</w:t>
      </w:r>
      <w:r w:rsidRPr="000A531F">
        <w:rPr>
          <w:rFonts w:eastAsia="Times New Roman"/>
          <w:szCs w:val="24"/>
        </w:rPr>
        <w:t xml:space="preserve">εριφέρεια και </w:t>
      </w:r>
      <w:r>
        <w:rPr>
          <w:rFonts w:eastAsia="Times New Roman"/>
          <w:szCs w:val="24"/>
        </w:rPr>
        <w:t xml:space="preserve">οι παρατάξεις </w:t>
      </w:r>
      <w:r w:rsidRPr="000A531F">
        <w:rPr>
          <w:rFonts w:eastAsia="Times New Roman"/>
          <w:szCs w:val="24"/>
        </w:rPr>
        <w:t xml:space="preserve">στο σύνολό </w:t>
      </w:r>
      <w:r>
        <w:rPr>
          <w:rFonts w:eastAsia="Times New Roman"/>
          <w:szCs w:val="24"/>
        </w:rPr>
        <w:t>τους,</w:t>
      </w:r>
      <w:r w:rsidRPr="000A531F">
        <w:rPr>
          <w:rFonts w:eastAsia="Times New Roman"/>
          <w:szCs w:val="24"/>
        </w:rPr>
        <w:t xml:space="preserve"> του ΣΥΡΙΖΑ</w:t>
      </w:r>
      <w:r>
        <w:rPr>
          <w:rFonts w:eastAsia="Times New Roman"/>
          <w:szCs w:val="24"/>
        </w:rPr>
        <w:t>,</w:t>
      </w:r>
      <w:r w:rsidRPr="000A531F">
        <w:rPr>
          <w:rFonts w:eastAsia="Times New Roman"/>
          <w:szCs w:val="24"/>
        </w:rPr>
        <w:t xml:space="preserve"> της Νέας Δημοκρατίας και του ΠΑΣΟΚ</w:t>
      </w:r>
      <w:r>
        <w:rPr>
          <w:rFonts w:eastAsia="Times New Roman"/>
          <w:szCs w:val="24"/>
        </w:rPr>
        <w:t>,</w:t>
      </w:r>
      <w:r w:rsidRPr="000A531F">
        <w:rPr>
          <w:rFonts w:eastAsia="Times New Roman"/>
          <w:szCs w:val="24"/>
        </w:rPr>
        <w:t xml:space="preserve"> για την κατάργηση της αργίας</w:t>
      </w:r>
      <w:r>
        <w:rPr>
          <w:rFonts w:eastAsia="Times New Roman"/>
          <w:szCs w:val="24"/>
        </w:rPr>
        <w:t xml:space="preserve"> της </w:t>
      </w:r>
      <w:r w:rsidRPr="000A531F">
        <w:rPr>
          <w:rFonts w:eastAsia="Times New Roman"/>
          <w:szCs w:val="24"/>
        </w:rPr>
        <w:t>Κυριακής</w:t>
      </w:r>
      <w:r>
        <w:rPr>
          <w:rFonts w:eastAsia="Times New Roman"/>
          <w:szCs w:val="24"/>
        </w:rPr>
        <w:t>.</w:t>
      </w:r>
      <w:r w:rsidRPr="000A531F">
        <w:rPr>
          <w:rFonts w:eastAsia="Times New Roman"/>
          <w:szCs w:val="24"/>
        </w:rPr>
        <w:t xml:space="preserve"> </w:t>
      </w:r>
      <w:r>
        <w:rPr>
          <w:rFonts w:eastAsia="Times New Roman"/>
          <w:szCs w:val="24"/>
        </w:rPr>
        <w:t>Ε</w:t>
      </w:r>
      <w:r w:rsidRPr="000A531F">
        <w:rPr>
          <w:rFonts w:eastAsia="Times New Roman"/>
          <w:szCs w:val="24"/>
        </w:rPr>
        <w:t>ίναι εκείνοι σήμερα που όλοι μαζί στηρίζουν επίσημα και ανεπίσημα το</w:t>
      </w:r>
      <w:r>
        <w:rPr>
          <w:rFonts w:eastAsia="Times New Roman"/>
          <w:szCs w:val="24"/>
        </w:rPr>
        <w:t>ν</w:t>
      </w:r>
      <w:r w:rsidRPr="000A531F">
        <w:rPr>
          <w:rFonts w:eastAsia="Times New Roman"/>
          <w:szCs w:val="24"/>
        </w:rPr>
        <w:t xml:space="preserve"> </w:t>
      </w:r>
      <w:r>
        <w:rPr>
          <w:rFonts w:eastAsia="Times New Roman"/>
          <w:szCs w:val="24"/>
        </w:rPr>
        <w:t>νυν</w:t>
      </w:r>
      <w:r w:rsidRPr="000A531F">
        <w:rPr>
          <w:rFonts w:eastAsia="Times New Roman"/>
          <w:szCs w:val="24"/>
        </w:rPr>
        <w:t xml:space="preserve"> </w:t>
      </w:r>
      <w:r>
        <w:rPr>
          <w:rFonts w:eastAsia="Times New Roman"/>
          <w:szCs w:val="24"/>
        </w:rPr>
        <w:t>και εκ νέου</w:t>
      </w:r>
      <w:r w:rsidRPr="000A531F">
        <w:rPr>
          <w:rFonts w:eastAsia="Times New Roman"/>
          <w:szCs w:val="24"/>
        </w:rPr>
        <w:t xml:space="preserve"> υποψήφιο περιφερειάρχη</w:t>
      </w:r>
      <w:r>
        <w:rPr>
          <w:rFonts w:eastAsia="Times New Roman"/>
          <w:szCs w:val="24"/>
        </w:rPr>
        <w:t>.</w:t>
      </w:r>
    </w:p>
    <w:p w14:paraId="4318B088" w14:textId="77777777" w:rsidR="001D7CFB" w:rsidRDefault="00EB4E04">
      <w:pPr>
        <w:spacing w:line="600" w:lineRule="auto"/>
        <w:ind w:firstLine="720"/>
        <w:jc w:val="both"/>
        <w:rPr>
          <w:rFonts w:eastAsia="Times New Roman"/>
          <w:szCs w:val="24"/>
        </w:rPr>
      </w:pPr>
      <w:r>
        <w:rPr>
          <w:rFonts w:eastAsia="Times New Roman"/>
          <w:szCs w:val="24"/>
        </w:rPr>
        <w:t>Ο</w:t>
      </w:r>
      <w:r w:rsidRPr="000A531F">
        <w:rPr>
          <w:rFonts w:eastAsia="Times New Roman"/>
          <w:szCs w:val="24"/>
        </w:rPr>
        <w:t xml:space="preserve"> ΣΥΡΙΖΑ νομοθέτησε το</w:t>
      </w:r>
      <w:r>
        <w:rPr>
          <w:rFonts w:eastAsia="Times New Roman"/>
          <w:szCs w:val="24"/>
        </w:rPr>
        <w:t>ν</w:t>
      </w:r>
      <w:r w:rsidRPr="000A531F">
        <w:rPr>
          <w:rFonts w:eastAsia="Times New Roman"/>
          <w:szCs w:val="24"/>
        </w:rPr>
        <w:t xml:space="preserve"> νόμο </w:t>
      </w:r>
      <w:r>
        <w:rPr>
          <w:rFonts w:eastAsia="Times New Roman"/>
          <w:szCs w:val="24"/>
        </w:rPr>
        <w:t>Β</w:t>
      </w:r>
      <w:r w:rsidRPr="000A531F">
        <w:rPr>
          <w:rFonts w:eastAsia="Times New Roman"/>
          <w:szCs w:val="24"/>
        </w:rPr>
        <w:t>ρούτση</w:t>
      </w:r>
      <w:r>
        <w:rPr>
          <w:rFonts w:eastAsia="Times New Roman"/>
          <w:szCs w:val="24"/>
        </w:rPr>
        <w:t>,</w:t>
      </w:r>
      <w:r w:rsidRPr="000A531F">
        <w:rPr>
          <w:rFonts w:eastAsia="Times New Roman"/>
          <w:szCs w:val="24"/>
        </w:rPr>
        <w:t xml:space="preserve"> ο οποίος δ</w:t>
      </w:r>
      <w:r>
        <w:rPr>
          <w:rFonts w:eastAsia="Times New Roman"/>
          <w:szCs w:val="24"/>
        </w:rPr>
        <w:t>ικαιωματικά παίρνει τον τίτλο του «νόμου</w:t>
      </w:r>
      <w:r>
        <w:rPr>
          <w:rFonts w:eastAsia="Times New Roman"/>
          <w:szCs w:val="24"/>
        </w:rPr>
        <w:t xml:space="preserve"> </w:t>
      </w:r>
      <w:r>
        <w:rPr>
          <w:rFonts w:eastAsia="Times New Roman"/>
          <w:szCs w:val="24"/>
        </w:rPr>
        <w:t>-</w:t>
      </w:r>
      <w:r>
        <w:rPr>
          <w:rFonts w:eastAsia="Times New Roman"/>
          <w:szCs w:val="24"/>
        </w:rPr>
        <w:t xml:space="preserve"> </w:t>
      </w:r>
      <w:r w:rsidRPr="000A531F">
        <w:rPr>
          <w:rFonts w:eastAsia="Times New Roman"/>
          <w:szCs w:val="24"/>
        </w:rPr>
        <w:t>δολοφ</w:t>
      </w:r>
      <w:r>
        <w:rPr>
          <w:rFonts w:eastAsia="Times New Roman"/>
          <w:szCs w:val="24"/>
        </w:rPr>
        <w:t>όνου»</w:t>
      </w:r>
      <w:r>
        <w:rPr>
          <w:rFonts w:eastAsia="Times New Roman"/>
          <w:szCs w:val="24"/>
        </w:rPr>
        <w:t xml:space="preserve">, που πλέον είναι νόμος Βρούτση-Αχτσιόγλου, </w:t>
      </w:r>
      <w:r w:rsidRPr="000A531F">
        <w:rPr>
          <w:rFonts w:eastAsia="Times New Roman"/>
          <w:szCs w:val="24"/>
        </w:rPr>
        <w:t xml:space="preserve">που καταργεί τον καθορισμό </w:t>
      </w:r>
      <w:r>
        <w:rPr>
          <w:rFonts w:eastAsia="Times New Roman"/>
          <w:szCs w:val="24"/>
        </w:rPr>
        <w:t>τ</w:t>
      </w:r>
      <w:r w:rsidRPr="000A531F">
        <w:rPr>
          <w:rFonts w:eastAsia="Times New Roman"/>
          <w:szCs w:val="24"/>
        </w:rPr>
        <w:t xml:space="preserve">ου κατώτερου μισθού μέσα από τις </w:t>
      </w:r>
      <w:r w:rsidRPr="000A531F">
        <w:rPr>
          <w:rFonts w:eastAsia="Times New Roman"/>
          <w:szCs w:val="24"/>
        </w:rPr>
        <w:lastRenderedPageBreak/>
        <w:t>συλλογικές διαπραγματεύσεις εργοδοσίας και εργαζομένων και θα ορίζεται πλέον με απόφαση της εκάστοτε κυβέρνησης</w:t>
      </w:r>
      <w:r>
        <w:rPr>
          <w:rFonts w:eastAsia="Times New Roman"/>
          <w:szCs w:val="24"/>
        </w:rPr>
        <w:t>.</w:t>
      </w:r>
      <w:r w:rsidRPr="000A531F">
        <w:rPr>
          <w:rFonts w:eastAsia="Times New Roman"/>
          <w:szCs w:val="24"/>
        </w:rPr>
        <w:t xml:space="preserve"> </w:t>
      </w:r>
      <w:r>
        <w:rPr>
          <w:rFonts w:eastAsia="Times New Roman"/>
          <w:szCs w:val="24"/>
        </w:rPr>
        <w:t>Ν</w:t>
      </w:r>
      <w:r w:rsidRPr="000A531F">
        <w:rPr>
          <w:rFonts w:eastAsia="Times New Roman"/>
          <w:szCs w:val="24"/>
        </w:rPr>
        <w:t>α</w:t>
      </w:r>
      <w:r>
        <w:rPr>
          <w:rFonts w:eastAsia="Times New Roman"/>
          <w:szCs w:val="24"/>
        </w:rPr>
        <w:t>,</w:t>
      </w:r>
      <w:r w:rsidRPr="000A531F">
        <w:rPr>
          <w:rFonts w:eastAsia="Times New Roman"/>
          <w:szCs w:val="24"/>
        </w:rPr>
        <w:t xml:space="preserve"> </w:t>
      </w:r>
      <w:r>
        <w:rPr>
          <w:rFonts w:eastAsia="Times New Roman"/>
          <w:szCs w:val="24"/>
        </w:rPr>
        <w:t>λ</w:t>
      </w:r>
      <w:r w:rsidRPr="000A531F">
        <w:rPr>
          <w:rFonts w:eastAsia="Times New Roman"/>
          <w:szCs w:val="24"/>
        </w:rPr>
        <w:t>οιπόν</w:t>
      </w:r>
      <w:r>
        <w:rPr>
          <w:rFonts w:eastAsia="Times New Roman"/>
          <w:szCs w:val="24"/>
        </w:rPr>
        <w:t>,</w:t>
      </w:r>
      <w:r w:rsidRPr="000A531F">
        <w:rPr>
          <w:rFonts w:eastAsia="Times New Roman"/>
          <w:szCs w:val="24"/>
        </w:rPr>
        <w:t xml:space="preserve"> οι μεγάλες διαφορές μεταξύ</w:t>
      </w:r>
      <w:r w:rsidRPr="000A531F">
        <w:rPr>
          <w:rFonts w:eastAsia="Times New Roman"/>
          <w:szCs w:val="24"/>
        </w:rPr>
        <w:t xml:space="preserve"> της προόδου και της συντήρησης</w:t>
      </w:r>
      <w:r>
        <w:rPr>
          <w:rFonts w:eastAsia="Times New Roman"/>
          <w:szCs w:val="24"/>
        </w:rPr>
        <w:t>,</w:t>
      </w:r>
      <w:r w:rsidRPr="000A531F">
        <w:rPr>
          <w:rFonts w:eastAsia="Times New Roman"/>
          <w:szCs w:val="24"/>
        </w:rPr>
        <w:t xml:space="preserve"> του φωτός και του σκότους</w:t>
      </w:r>
      <w:r>
        <w:rPr>
          <w:rFonts w:eastAsia="Times New Roman"/>
          <w:szCs w:val="24"/>
        </w:rPr>
        <w:t>!</w:t>
      </w:r>
      <w:r w:rsidRPr="000A531F">
        <w:rPr>
          <w:rFonts w:eastAsia="Times New Roman"/>
          <w:szCs w:val="24"/>
        </w:rPr>
        <w:t xml:space="preserve"> </w:t>
      </w:r>
      <w:r>
        <w:rPr>
          <w:rFonts w:eastAsia="Times New Roman"/>
          <w:szCs w:val="24"/>
        </w:rPr>
        <w:t>Κ</w:t>
      </w:r>
      <w:r w:rsidRPr="000A531F">
        <w:rPr>
          <w:rFonts w:eastAsia="Times New Roman"/>
          <w:szCs w:val="24"/>
        </w:rPr>
        <w:t>αι εις ανώτερα</w:t>
      </w:r>
      <w:r>
        <w:rPr>
          <w:rFonts w:eastAsia="Times New Roman"/>
          <w:szCs w:val="24"/>
        </w:rPr>
        <w:t>,</w:t>
      </w:r>
      <w:r w:rsidRPr="000A531F">
        <w:rPr>
          <w:rFonts w:eastAsia="Times New Roman"/>
          <w:szCs w:val="24"/>
        </w:rPr>
        <w:t xml:space="preserve"> φυσικά</w:t>
      </w:r>
      <w:r>
        <w:rPr>
          <w:rFonts w:eastAsia="Times New Roman"/>
          <w:szCs w:val="24"/>
        </w:rPr>
        <w:t>,</w:t>
      </w:r>
      <w:r w:rsidRPr="000A531F">
        <w:rPr>
          <w:rFonts w:eastAsia="Times New Roman"/>
          <w:szCs w:val="24"/>
        </w:rPr>
        <w:t xml:space="preserve"> όλ</w:t>
      </w:r>
      <w:r>
        <w:rPr>
          <w:rFonts w:eastAsia="Times New Roman"/>
          <w:szCs w:val="24"/>
        </w:rPr>
        <w:t xml:space="preserve">ων σας! </w:t>
      </w:r>
    </w:p>
    <w:p w14:paraId="4318B089" w14:textId="77777777" w:rsidR="001D7CFB" w:rsidRDefault="00EB4E04">
      <w:pPr>
        <w:spacing w:line="600" w:lineRule="auto"/>
        <w:ind w:firstLine="720"/>
        <w:jc w:val="both"/>
        <w:rPr>
          <w:rFonts w:eastAsia="Times New Roman"/>
          <w:szCs w:val="24"/>
        </w:rPr>
      </w:pPr>
      <w:r>
        <w:rPr>
          <w:rFonts w:eastAsia="Times New Roman"/>
          <w:szCs w:val="24"/>
        </w:rPr>
        <w:t>Κ</w:t>
      </w:r>
      <w:r w:rsidRPr="000A531F">
        <w:rPr>
          <w:rFonts w:eastAsia="Times New Roman"/>
          <w:szCs w:val="24"/>
        </w:rPr>
        <w:t>ύριοι του ΣΥΡΙΖΑ</w:t>
      </w:r>
      <w:r>
        <w:rPr>
          <w:rFonts w:eastAsia="Times New Roman"/>
          <w:szCs w:val="24"/>
        </w:rPr>
        <w:t>,</w:t>
      </w:r>
      <w:r w:rsidRPr="000A531F">
        <w:rPr>
          <w:rFonts w:eastAsia="Times New Roman"/>
          <w:szCs w:val="24"/>
        </w:rPr>
        <w:t xml:space="preserve"> ειδικά εσάς δεν σας </w:t>
      </w:r>
      <w:r>
        <w:rPr>
          <w:rFonts w:eastAsia="Times New Roman"/>
          <w:szCs w:val="24"/>
        </w:rPr>
        <w:t>σώζουν</w:t>
      </w:r>
      <w:r w:rsidRPr="000A531F">
        <w:rPr>
          <w:rFonts w:eastAsia="Times New Roman"/>
          <w:szCs w:val="24"/>
        </w:rPr>
        <w:t xml:space="preserve"> τα σποτάκια με τον Βελουχιώτη</w:t>
      </w:r>
      <w:r>
        <w:rPr>
          <w:rFonts w:eastAsia="Times New Roman"/>
          <w:szCs w:val="24"/>
        </w:rPr>
        <w:t>,</w:t>
      </w:r>
      <w:r w:rsidRPr="000A531F">
        <w:rPr>
          <w:rFonts w:eastAsia="Times New Roman"/>
          <w:szCs w:val="24"/>
        </w:rPr>
        <w:t xml:space="preserve"> το</w:t>
      </w:r>
      <w:r>
        <w:rPr>
          <w:rFonts w:eastAsia="Times New Roman"/>
          <w:szCs w:val="24"/>
        </w:rPr>
        <w:t>ν</w:t>
      </w:r>
      <w:r w:rsidRPr="000A531F">
        <w:rPr>
          <w:rFonts w:eastAsia="Times New Roman"/>
          <w:szCs w:val="24"/>
        </w:rPr>
        <w:t xml:space="preserve"> </w:t>
      </w:r>
      <w:r>
        <w:rPr>
          <w:rFonts w:eastAsia="Times New Roman"/>
          <w:szCs w:val="24"/>
        </w:rPr>
        <w:t xml:space="preserve">Πλουμπίδη, </w:t>
      </w:r>
      <w:r w:rsidRPr="000A531F">
        <w:rPr>
          <w:rFonts w:eastAsia="Times New Roman"/>
          <w:szCs w:val="24"/>
        </w:rPr>
        <w:t>το</w:t>
      </w:r>
      <w:r>
        <w:rPr>
          <w:rFonts w:eastAsia="Times New Roman"/>
          <w:szCs w:val="24"/>
        </w:rPr>
        <w:t>ν</w:t>
      </w:r>
      <w:r w:rsidRPr="000A531F">
        <w:rPr>
          <w:rFonts w:eastAsia="Times New Roman"/>
          <w:szCs w:val="24"/>
        </w:rPr>
        <w:t xml:space="preserve"> </w:t>
      </w:r>
      <w:r>
        <w:rPr>
          <w:rFonts w:eastAsia="Times New Roman"/>
          <w:szCs w:val="24"/>
        </w:rPr>
        <w:t>Ζ</w:t>
      </w:r>
      <w:r w:rsidRPr="000A531F">
        <w:rPr>
          <w:rFonts w:eastAsia="Times New Roman"/>
          <w:szCs w:val="24"/>
        </w:rPr>
        <w:t>αχαριάδη και τον Μπελογιάννη</w:t>
      </w:r>
      <w:r>
        <w:rPr>
          <w:rFonts w:eastAsia="Times New Roman"/>
          <w:szCs w:val="24"/>
        </w:rPr>
        <w:t>.</w:t>
      </w:r>
      <w:r w:rsidRPr="000A531F">
        <w:rPr>
          <w:rFonts w:eastAsia="Times New Roman"/>
          <w:szCs w:val="24"/>
        </w:rPr>
        <w:t xml:space="preserve"> </w:t>
      </w:r>
      <w:r>
        <w:rPr>
          <w:rFonts w:eastAsia="Times New Roman"/>
          <w:szCs w:val="24"/>
        </w:rPr>
        <w:t>Ο</w:t>
      </w:r>
      <w:r w:rsidRPr="000A531F">
        <w:rPr>
          <w:rFonts w:eastAsia="Times New Roman"/>
          <w:szCs w:val="24"/>
        </w:rPr>
        <w:t xml:space="preserve"> λαός </w:t>
      </w:r>
      <w:r>
        <w:rPr>
          <w:rFonts w:eastAsia="Times New Roman"/>
          <w:szCs w:val="24"/>
        </w:rPr>
        <w:t>πλέον</w:t>
      </w:r>
      <w:r w:rsidRPr="000A531F">
        <w:rPr>
          <w:rFonts w:eastAsia="Times New Roman"/>
          <w:szCs w:val="24"/>
        </w:rPr>
        <w:t xml:space="preserve"> δεν τρώει κουτόχορτο</w:t>
      </w:r>
      <w:r w:rsidRPr="000A531F">
        <w:rPr>
          <w:rFonts w:eastAsia="Times New Roman"/>
          <w:szCs w:val="24"/>
        </w:rPr>
        <w:t xml:space="preserve"> </w:t>
      </w:r>
      <w:r>
        <w:rPr>
          <w:rFonts w:eastAsia="Times New Roman"/>
          <w:szCs w:val="24"/>
        </w:rPr>
        <w:t>κ</w:t>
      </w:r>
      <w:r w:rsidRPr="000A531F">
        <w:rPr>
          <w:rFonts w:eastAsia="Times New Roman"/>
          <w:szCs w:val="24"/>
        </w:rPr>
        <w:t xml:space="preserve">αι ειδικά όλοι </w:t>
      </w:r>
      <w:r>
        <w:rPr>
          <w:rFonts w:eastAsia="Times New Roman"/>
          <w:szCs w:val="24"/>
        </w:rPr>
        <w:t>ε</w:t>
      </w:r>
      <w:r w:rsidRPr="000A531F">
        <w:rPr>
          <w:rFonts w:eastAsia="Times New Roman"/>
          <w:szCs w:val="24"/>
        </w:rPr>
        <w:t>κείνοι οι αριστεροί που σας πίστεψαν και φυσικά</w:t>
      </w:r>
      <w:r>
        <w:rPr>
          <w:rFonts w:eastAsia="Times New Roman"/>
          <w:szCs w:val="24"/>
        </w:rPr>
        <w:t>,</w:t>
      </w:r>
      <w:r w:rsidRPr="000A531F">
        <w:rPr>
          <w:rFonts w:eastAsia="Times New Roman"/>
          <w:szCs w:val="24"/>
        </w:rPr>
        <w:t xml:space="preserve"> σήμερα σας έχ</w:t>
      </w:r>
      <w:r>
        <w:rPr>
          <w:rFonts w:eastAsia="Times New Roman"/>
          <w:szCs w:val="24"/>
        </w:rPr>
        <w:t>ουν</w:t>
      </w:r>
      <w:r w:rsidRPr="000A531F">
        <w:rPr>
          <w:rFonts w:eastAsia="Times New Roman"/>
          <w:szCs w:val="24"/>
        </w:rPr>
        <w:t xml:space="preserve"> γυρίσει την πλάτη</w:t>
      </w:r>
      <w:r>
        <w:rPr>
          <w:rFonts w:eastAsia="Times New Roman"/>
          <w:szCs w:val="24"/>
        </w:rPr>
        <w:t>.</w:t>
      </w:r>
      <w:r w:rsidRPr="000A531F">
        <w:rPr>
          <w:rFonts w:eastAsia="Times New Roman"/>
          <w:szCs w:val="24"/>
        </w:rPr>
        <w:t xml:space="preserve"> </w:t>
      </w:r>
      <w:r>
        <w:rPr>
          <w:rFonts w:eastAsia="Times New Roman"/>
          <w:szCs w:val="24"/>
        </w:rPr>
        <w:t>Ο</w:t>
      </w:r>
      <w:r w:rsidRPr="000A531F">
        <w:rPr>
          <w:rFonts w:eastAsia="Times New Roman"/>
          <w:szCs w:val="24"/>
        </w:rPr>
        <w:t xml:space="preserve"> κόσμος είναι υποψιασμένος</w:t>
      </w:r>
      <w:r>
        <w:rPr>
          <w:rFonts w:eastAsia="Times New Roman"/>
          <w:szCs w:val="24"/>
        </w:rPr>
        <w:t>.</w:t>
      </w:r>
      <w:r w:rsidRPr="000A531F">
        <w:rPr>
          <w:rFonts w:eastAsia="Times New Roman"/>
          <w:szCs w:val="24"/>
        </w:rPr>
        <w:t xml:space="preserve"> Δεν ξεχνά τα έργα και τις ημέρες της </w:t>
      </w:r>
      <w:r>
        <w:rPr>
          <w:rFonts w:eastAsia="Times New Roman"/>
          <w:szCs w:val="24"/>
        </w:rPr>
        <w:t xml:space="preserve">τετραετίας </w:t>
      </w:r>
      <w:r w:rsidRPr="000A531F">
        <w:rPr>
          <w:rFonts w:eastAsia="Times New Roman"/>
          <w:szCs w:val="24"/>
        </w:rPr>
        <w:t>του ΣΥΡΙΖΑ μαζί με το ακροδεξιό κόμμα των ΑΝΕΛ</w:t>
      </w:r>
      <w:r>
        <w:rPr>
          <w:rFonts w:eastAsia="Times New Roman"/>
          <w:szCs w:val="24"/>
        </w:rPr>
        <w:t>,</w:t>
      </w:r>
      <w:r w:rsidRPr="000A531F">
        <w:rPr>
          <w:rFonts w:eastAsia="Times New Roman"/>
          <w:szCs w:val="24"/>
        </w:rPr>
        <w:t xml:space="preserve"> ούτε της Νέας Δημοκρατίας και του ΠΑΣΟΚ</w:t>
      </w:r>
      <w:r>
        <w:rPr>
          <w:rFonts w:eastAsia="Times New Roman"/>
          <w:szCs w:val="24"/>
        </w:rPr>
        <w:t>.</w:t>
      </w:r>
      <w:r w:rsidRPr="000A531F">
        <w:rPr>
          <w:rFonts w:eastAsia="Times New Roman"/>
          <w:szCs w:val="24"/>
        </w:rPr>
        <w:t xml:space="preserve"> </w:t>
      </w:r>
    </w:p>
    <w:p w14:paraId="4318B08A" w14:textId="77777777" w:rsidR="001D7CFB" w:rsidRDefault="00EB4E04">
      <w:pPr>
        <w:spacing w:line="600" w:lineRule="auto"/>
        <w:ind w:firstLine="720"/>
        <w:jc w:val="both"/>
        <w:rPr>
          <w:rFonts w:eastAsia="Times New Roman"/>
          <w:szCs w:val="24"/>
        </w:rPr>
      </w:pPr>
      <w:r>
        <w:rPr>
          <w:rFonts w:eastAsia="Times New Roman"/>
          <w:szCs w:val="24"/>
        </w:rPr>
        <w:t>Μ</w:t>
      </w:r>
      <w:r w:rsidRPr="000A531F">
        <w:rPr>
          <w:rFonts w:eastAsia="Times New Roman"/>
          <w:szCs w:val="24"/>
        </w:rPr>
        <w:t xml:space="preserve">όνο </w:t>
      </w:r>
      <w:r>
        <w:rPr>
          <w:rFonts w:eastAsia="Times New Roman"/>
          <w:szCs w:val="24"/>
        </w:rPr>
        <w:t xml:space="preserve">η </w:t>
      </w:r>
      <w:r w:rsidRPr="000A531F">
        <w:rPr>
          <w:rFonts w:eastAsia="Times New Roman"/>
          <w:szCs w:val="24"/>
        </w:rPr>
        <w:t xml:space="preserve">ισχυροποίηση του </w:t>
      </w:r>
      <w:r>
        <w:rPr>
          <w:rFonts w:eastAsia="Times New Roman"/>
          <w:szCs w:val="24"/>
        </w:rPr>
        <w:t xml:space="preserve">ΚΚΕ </w:t>
      </w:r>
      <w:r w:rsidRPr="000A531F">
        <w:rPr>
          <w:rFonts w:eastAsia="Times New Roman"/>
          <w:szCs w:val="24"/>
        </w:rPr>
        <w:t>στις ευρωεκλογές</w:t>
      </w:r>
      <w:r>
        <w:rPr>
          <w:rFonts w:eastAsia="Times New Roman"/>
          <w:szCs w:val="24"/>
        </w:rPr>
        <w:t>,</w:t>
      </w:r>
      <w:r w:rsidRPr="000A531F">
        <w:rPr>
          <w:rFonts w:eastAsia="Times New Roman"/>
          <w:szCs w:val="24"/>
        </w:rPr>
        <w:t xml:space="preserve"> της Λαϊκής Συσπείρωσης με το κόκκινο γαρύφαλλο στις δημοτικές και περιφερειακές εκλογές και κυρίως</w:t>
      </w:r>
      <w:r>
        <w:rPr>
          <w:rFonts w:eastAsia="Times New Roman"/>
          <w:szCs w:val="24"/>
        </w:rPr>
        <w:t>,</w:t>
      </w:r>
      <w:r w:rsidRPr="000A531F">
        <w:rPr>
          <w:rFonts w:eastAsia="Times New Roman"/>
          <w:szCs w:val="24"/>
        </w:rPr>
        <w:t xml:space="preserve"> η ενίσχυση των ταξικών </w:t>
      </w:r>
      <w:r>
        <w:rPr>
          <w:rFonts w:eastAsia="Times New Roman"/>
          <w:szCs w:val="24"/>
        </w:rPr>
        <w:t>δ</w:t>
      </w:r>
      <w:r w:rsidRPr="000A531F">
        <w:rPr>
          <w:rFonts w:eastAsia="Times New Roman"/>
          <w:szCs w:val="24"/>
        </w:rPr>
        <w:t>υνάμεων στο κίνημα</w:t>
      </w:r>
      <w:r>
        <w:rPr>
          <w:rFonts w:eastAsia="Times New Roman"/>
          <w:szCs w:val="24"/>
        </w:rPr>
        <w:t xml:space="preserve"> και </w:t>
      </w:r>
      <w:r w:rsidRPr="000A531F">
        <w:rPr>
          <w:rFonts w:eastAsia="Times New Roman"/>
          <w:szCs w:val="24"/>
        </w:rPr>
        <w:t xml:space="preserve">η συστράτευση </w:t>
      </w:r>
      <w:r w:rsidRPr="000A531F">
        <w:rPr>
          <w:rFonts w:eastAsia="Times New Roman"/>
          <w:szCs w:val="24"/>
        </w:rPr>
        <w:lastRenderedPageBreak/>
        <w:t>του λα</w:t>
      </w:r>
      <w:r w:rsidRPr="000A531F">
        <w:rPr>
          <w:rFonts w:eastAsia="Times New Roman"/>
          <w:szCs w:val="24"/>
        </w:rPr>
        <w:t>ού της εργατικής τάξης μαζί του αποτελούν την καλύτερη εγγύηση στον αγώνα του λαού μας για την ανάκτηση των απωλειών που τους αφαίρεσ</w:t>
      </w:r>
      <w:r>
        <w:rPr>
          <w:rFonts w:eastAsia="Times New Roman"/>
          <w:szCs w:val="24"/>
        </w:rPr>
        <w:t>αν</w:t>
      </w:r>
      <w:r w:rsidRPr="000A531F">
        <w:rPr>
          <w:rFonts w:eastAsia="Times New Roman"/>
          <w:szCs w:val="24"/>
        </w:rPr>
        <w:t xml:space="preserve"> όλοι οι άλλοι</w:t>
      </w:r>
      <w:r>
        <w:rPr>
          <w:rFonts w:eastAsia="Times New Roman"/>
          <w:szCs w:val="24"/>
        </w:rPr>
        <w:t xml:space="preserve">, όλοι εσείς δηλαδή, από κοινού, για να </w:t>
      </w:r>
      <w:r w:rsidRPr="000A531F">
        <w:rPr>
          <w:rFonts w:eastAsia="Times New Roman"/>
          <w:szCs w:val="24"/>
        </w:rPr>
        <w:t>ανοίξει ο δρόμος για μικρές και μεγάλες ανατροπές</w:t>
      </w:r>
      <w:r>
        <w:rPr>
          <w:rFonts w:eastAsia="Times New Roman"/>
          <w:szCs w:val="24"/>
        </w:rPr>
        <w:t>,</w:t>
      </w:r>
      <w:r w:rsidRPr="000A531F">
        <w:rPr>
          <w:rFonts w:eastAsia="Times New Roman"/>
          <w:szCs w:val="24"/>
        </w:rPr>
        <w:t xml:space="preserve"> για να ζήσει ο λ</w:t>
      </w:r>
      <w:r w:rsidRPr="000A531F">
        <w:rPr>
          <w:rFonts w:eastAsia="Times New Roman"/>
          <w:szCs w:val="24"/>
        </w:rPr>
        <w:t>αός στην κοινωνία όπου οι ανάγκες των πολλών θα είναι πάνω από τα κέρδη των λίγων</w:t>
      </w:r>
      <w:r>
        <w:rPr>
          <w:rFonts w:eastAsia="Times New Roman"/>
          <w:szCs w:val="24"/>
        </w:rPr>
        <w:t>.</w:t>
      </w:r>
    </w:p>
    <w:p w14:paraId="4318B08B" w14:textId="77777777" w:rsidR="001D7CFB" w:rsidRDefault="00EB4E04">
      <w:pPr>
        <w:spacing w:line="600" w:lineRule="auto"/>
        <w:ind w:firstLine="720"/>
        <w:jc w:val="both"/>
        <w:rPr>
          <w:rFonts w:eastAsia="Times New Roman"/>
          <w:szCs w:val="24"/>
        </w:rPr>
      </w:pPr>
      <w:r>
        <w:rPr>
          <w:rFonts w:eastAsia="Times New Roman"/>
          <w:szCs w:val="24"/>
        </w:rPr>
        <w:t>Ε</w:t>
      </w:r>
      <w:r w:rsidRPr="000A531F">
        <w:rPr>
          <w:rFonts w:eastAsia="Times New Roman"/>
          <w:szCs w:val="24"/>
        </w:rPr>
        <w:t>υχαριστώ</w:t>
      </w:r>
      <w:r>
        <w:rPr>
          <w:rFonts w:eastAsia="Times New Roman"/>
          <w:szCs w:val="24"/>
        </w:rPr>
        <w:t>, κύριε Πρόεδρε.</w:t>
      </w:r>
    </w:p>
    <w:p w14:paraId="4318B08C" w14:textId="77777777" w:rsidR="001D7CFB" w:rsidRDefault="00EB4E0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Τον λόγο έχει ο Αντιπρόεδρος της Νέας Δημοκρατίας και Β</w:t>
      </w:r>
      <w:r w:rsidRPr="000A531F">
        <w:rPr>
          <w:rFonts w:eastAsia="Times New Roman"/>
          <w:szCs w:val="24"/>
        </w:rPr>
        <w:t xml:space="preserve">ουλευτής Βόρειου </w:t>
      </w:r>
      <w:r>
        <w:rPr>
          <w:rFonts w:eastAsia="Times New Roman"/>
          <w:szCs w:val="24"/>
        </w:rPr>
        <w:t>Τ</w:t>
      </w:r>
      <w:r w:rsidRPr="000A531F">
        <w:rPr>
          <w:rFonts w:eastAsia="Times New Roman"/>
          <w:szCs w:val="24"/>
        </w:rPr>
        <w:t>ομέα Αθηνών κ</w:t>
      </w:r>
      <w:r>
        <w:rPr>
          <w:rFonts w:eastAsia="Times New Roman"/>
          <w:szCs w:val="24"/>
        </w:rPr>
        <w:t>.</w:t>
      </w:r>
      <w:r w:rsidRPr="000A531F">
        <w:rPr>
          <w:rFonts w:eastAsia="Times New Roman"/>
          <w:szCs w:val="24"/>
        </w:rPr>
        <w:t xml:space="preserve"> Χατζηδάκης</w:t>
      </w:r>
      <w:r>
        <w:rPr>
          <w:rFonts w:eastAsia="Times New Roman"/>
          <w:szCs w:val="24"/>
        </w:rPr>
        <w:t xml:space="preserve">. Τα λέω όλα τα </w:t>
      </w:r>
      <w:r>
        <w:rPr>
          <w:rFonts w:eastAsia="Times New Roman"/>
          <w:szCs w:val="24"/>
        </w:rPr>
        <w:t xml:space="preserve">στοιχεία, τουλάχιστον για όσους συναδέλφους ξέρω και πού κατεβαίνουν.  </w:t>
      </w:r>
    </w:p>
    <w:p w14:paraId="4318B08D" w14:textId="77777777" w:rsidR="001D7CFB" w:rsidRDefault="00EB4E04">
      <w:pPr>
        <w:spacing w:line="600" w:lineRule="auto"/>
        <w:ind w:firstLine="720"/>
        <w:jc w:val="both"/>
        <w:rPr>
          <w:rFonts w:eastAsia="Times New Roman"/>
          <w:szCs w:val="24"/>
        </w:rPr>
      </w:pPr>
      <w:r w:rsidRPr="00F3175E">
        <w:rPr>
          <w:rFonts w:eastAsia="Times New Roman"/>
          <w:b/>
          <w:szCs w:val="24"/>
        </w:rPr>
        <w:t>ΚΩΝΣΤΑΝΤΙΝΟΣ ΧΑΤΖΗΔΑΚΗΣ:</w:t>
      </w:r>
      <w:r>
        <w:rPr>
          <w:rFonts w:eastAsia="Times New Roman"/>
          <w:szCs w:val="24"/>
        </w:rPr>
        <w:t xml:space="preserve"> Ευχαριστώ, κύριε Πρόεδρε. Τα είπατε όλα, όλες τις λεπτομέρειες. </w:t>
      </w:r>
    </w:p>
    <w:p w14:paraId="4318B08E" w14:textId="77777777" w:rsidR="001D7CFB" w:rsidRDefault="00EB4E04">
      <w:pPr>
        <w:spacing w:line="600" w:lineRule="auto"/>
        <w:ind w:firstLine="720"/>
        <w:jc w:val="both"/>
        <w:rPr>
          <w:rFonts w:eastAsia="Times New Roman"/>
          <w:szCs w:val="24"/>
        </w:rPr>
      </w:pPr>
      <w:r>
        <w:rPr>
          <w:rFonts w:eastAsia="Times New Roman"/>
          <w:szCs w:val="24"/>
        </w:rPr>
        <w:lastRenderedPageBreak/>
        <w:t>Κ</w:t>
      </w:r>
      <w:r w:rsidRPr="000A531F">
        <w:rPr>
          <w:rFonts w:eastAsia="Times New Roman"/>
          <w:szCs w:val="24"/>
        </w:rPr>
        <w:t xml:space="preserve">υρίες και κύριοι </w:t>
      </w:r>
      <w:r>
        <w:rPr>
          <w:rFonts w:eastAsia="Times New Roman"/>
          <w:szCs w:val="24"/>
        </w:rPr>
        <w:t xml:space="preserve">συνάδελφοι, ήρθε η ώρα των αποκαλύψεων. Όχι για εσάς, αλλά για εμάς, για τη </w:t>
      </w:r>
      <w:r>
        <w:rPr>
          <w:rFonts w:eastAsia="Times New Roman"/>
          <w:szCs w:val="24"/>
        </w:rPr>
        <w:t>Νέα Δημοκρατία. Ήρθε η ώρα να παραδεχθούμε, κυρίες και κύριοι του</w:t>
      </w:r>
      <w:r w:rsidRPr="000A531F">
        <w:rPr>
          <w:rFonts w:eastAsia="Times New Roman"/>
          <w:szCs w:val="24"/>
        </w:rPr>
        <w:t xml:space="preserve"> ΣΥΡΙΖΑ</w:t>
      </w:r>
      <w:r>
        <w:rPr>
          <w:rFonts w:eastAsia="Times New Roman"/>
          <w:szCs w:val="24"/>
        </w:rPr>
        <w:t>,</w:t>
      </w:r>
      <w:r w:rsidRPr="000A531F">
        <w:rPr>
          <w:rFonts w:eastAsia="Times New Roman"/>
          <w:szCs w:val="24"/>
        </w:rPr>
        <w:t xml:space="preserve"> ότι </w:t>
      </w:r>
      <w:r>
        <w:rPr>
          <w:rFonts w:eastAsia="Times New Roman"/>
          <w:szCs w:val="24"/>
        </w:rPr>
        <w:t>ε</w:t>
      </w:r>
      <w:r w:rsidRPr="000A531F">
        <w:rPr>
          <w:rFonts w:eastAsia="Times New Roman"/>
          <w:szCs w:val="24"/>
        </w:rPr>
        <w:t>ίμαστε κακοί άνθρωποι</w:t>
      </w:r>
      <w:r>
        <w:rPr>
          <w:rFonts w:eastAsia="Times New Roman"/>
          <w:szCs w:val="24"/>
        </w:rPr>
        <w:t>!</w:t>
      </w:r>
      <w:r w:rsidRPr="000A531F">
        <w:rPr>
          <w:rFonts w:eastAsia="Times New Roman"/>
          <w:szCs w:val="24"/>
        </w:rPr>
        <w:t xml:space="preserve"> </w:t>
      </w:r>
      <w:r>
        <w:rPr>
          <w:rFonts w:eastAsia="Times New Roman"/>
          <w:szCs w:val="24"/>
        </w:rPr>
        <w:t>Δ</w:t>
      </w:r>
      <w:r w:rsidRPr="000A531F">
        <w:rPr>
          <w:rFonts w:eastAsia="Times New Roman"/>
          <w:szCs w:val="24"/>
        </w:rPr>
        <w:t>εν θέλουμε το καλό της κοινωνίας</w:t>
      </w:r>
      <w:r>
        <w:rPr>
          <w:rFonts w:eastAsia="Times New Roman"/>
          <w:szCs w:val="24"/>
        </w:rPr>
        <w:t>!</w:t>
      </w:r>
      <w:r w:rsidRPr="000A531F">
        <w:rPr>
          <w:rFonts w:eastAsia="Times New Roman"/>
          <w:szCs w:val="24"/>
        </w:rPr>
        <w:t xml:space="preserve"> </w:t>
      </w:r>
      <w:r>
        <w:rPr>
          <w:rFonts w:eastAsia="Times New Roman"/>
          <w:szCs w:val="24"/>
        </w:rPr>
        <w:t>Δ</w:t>
      </w:r>
      <w:r w:rsidRPr="000A531F">
        <w:rPr>
          <w:rFonts w:eastAsia="Times New Roman"/>
          <w:szCs w:val="24"/>
        </w:rPr>
        <w:t>εν έχουμε μανάδες εμείς</w:t>
      </w:r>
      <w:r>
        <w:rPr>
          <w:rFonts w:eastAsia="Times New Roman"/>
          <w:szCs w:val="24"/>
        </w:rPr>
        <w:t>!</w:t>
      </w:r>
      <w:r w:rsidRPr="000A531F">
        <w:rPr>
          <w:rFonts w:eastAsia="Times New Roman"/>
          <w:szCs w:val="24"/>
        </w:rPr>
        <w:t xml:space="preserve"> </w:t>
      </w:r>
      <w:r>
        <w:rPr>
          <w:rFonts w:eastAsia="Times New Roman"/>
          <w:szCs w:val="24"/>
        </w:rPr>
        <w:t>Δ</w:t>
      </w:r>
      <w:r w:rsidRPr="000A531F">
        <w:rPr>
          <w:rFonts w:eastAsia="Times New Roman"/>
          <w:szCs w:val="24"/>
        </w:rPr>
        <w:t>εν έχουμε πατεράδες</w:t>
      </w:r>
      <w:r>
        <w:rPr>
          <w:rFonts w:eastAsia="Times New Roman"/>
          <w:szCs w:val="24"/>
        </w:rPr>
        <w:t>!</w:t>
      </w:r>
      <w:r w:rsidRPr="000A531F">
        <w:rPr>
          <w:rFonts w:eastAsia="Times New Roman"/>
          <w:szCs w:val="24"/>
        </w:rPr>
        <w:t xml:space="preserve"> </w:t>
      </w:r>
      <w:r>
        <w:rPr>
          <w:rFonts w:eastAsia="Times New Roman"/>
          <w:szCs w:val="24"/>
        </w:rPr>
        <w:t>Δ</w:t>
      </w:r>
      <w:r w:rsidRPr="000A531F">
        <w:rPr>
          <w:rFonts w:eastAsia="Times New Roman"/>
          <w:szCs w:val="24"/>
        </w:rPr>
        <w:t>εν έχουμε ψηφοφόρους</w:t>
      </w:r>
      <w:r>
        <w:rPr>
          <w:rFonts w:eastAsia="Times New Roman"/>
          <w:szCs w:val="24"/>
        </w:rPr>
        <w:t>!</w:t>
      </w:r>
      <w:r w:rsidRPr="000A531F">
        <w:rPr>
          <w:rFonts w:eastAsia="Times New Roman"/>
          <w:szCs w:val="24"/>
        </w:rPr>
        <w:t xml:space="preserve"> </w:t>
      </w:r>
      <w:r>
        <w:rPr>
          <w:rFonts w:eastAsia="Times New Roman"/>
          <w:szCs w:val="24"/>
        </w:rPr>
        <w:t>Θ</w:t>
      </w:r>
      <w:r w:rsidRPr="000A531F">
        <w:rPr>
          <w:rFonts w:eastAsia="Times New Roman"/>
          <w:szCs w:val="24"/>
        </w:rPr>
        <w:t>έλουμε να τσακίσουμε τους πάντες</w:t>
      </w:r>
      <w:r>
        <w:rPr>
          <w:rFonts w:eastAsia="Times New Roman"/>
          <w:szCs w:val="24"/>
        </w:rPr>
        <w:t>,</w:t>
      </w:r>
      <w:r w:rsidRPr="000A531F">
        <w:rPr>
          <w:rFonts w:eastAsia="Times New Roman"/>
          <w:szCs w:val="24"/>
        </w:rPr>
        <w:t xml:space="preserve"> εργαζόμενους</w:t>
      </w:r>
      <w:r>
        <w:rPr>
          <w:rFonts w:eastAsia="Times New Roman"/>
          <w:szCs w:val="24"/>
        </w:rPr>
        <w:t>,</w:t>
      </w:r>
      <w:r w:rsidRPr="000A531F">
        <w:rPr>
          <w:rFonts w:eastAsia="Times New Roman"/>
          <w:szCs w:val="24"/>
        </w:rPr>
        <w:t xml:space="preserve"> μικρομεσαίους</w:t>
      </w:r>
      <w:r>
        <w:rPr>
          <w:rFonts w:eastAsia="Times New Roman"/>
          <w:szCs w:val="24"/>
        </w:rPr>
        <w:t>,</w:t>
      </w:r>
      <w:r w:rsidRPr="000A531F">
        <w:rPr>
          <w:rFonts w:eastAsia="Times New Roman"/>
          <w:szCs w:val="24"/>
        </w:rPr>
        <w:t xml:space="preserve"> συνταξιούχους</w:t>
      </w:r>
      <w:r>
        <w:rPr>
          <w:rFonts w:eastAsia="Times New Roman"/>
          <w:szCs w:val="24"/>
        </w:rPr>
        <w:t>,</w:t>
      </w:r>
      <w:r w:rsidRPr="000A531F">
        <w:rPr>
          <w:rFonts w:eastAsia="Times New Roman"/>
          <w:szCs w:val="24"/>
        </w:rPr>
        <w:t xml:space="preserve"> να μην αφήσουμε λίθον επί λίθου</w:t>
      </w:r>
      <w:r>
        <w:rPr>
          <w:rFonts w:eastAsia="Times New Roman"/>
          <w:szCs w:val="24"/>
        </w:rPr>
        <w:t>!</w:t>
      </w:r>
      <w:r w:rsidRPr="000A531F">
        <w:rPr>
          <w:rFonts w:eastAsia="Times New Roman"/>
          <w:szCs w:val="24"/>
        </w:rPr>
        <w:t xml:space="preserve"> </w:t>
      </w:r>
      <w:r>
        <w:rPr>
          <w:rFonts w:eastAsia="Times New Roman"/>
          <w:szCs w:val="24"/>
        </w:rPr>
        <w:t>Δ</w:t>
      </w:r>
      <w:r w:rsidRPr="000A531F">
        <w:rPr>
          <w:rFonts w:eastAsia="Times New Roman"/>
          <w:szCs w:val="24"/>
        </w:rPr>
        <w:t>εν θέλουμε να αφήσουμε τίποτα όρθιο</w:t>
      </w:r>
      <w:r>
        <w:rPr>
          <w:rFonts w:eastAsia="Times New Roman"/>
          <w:szCs w:val="24"/>
        </w:rPr>
        <w:t>!</w:t>
      </w:r>
      <w:r w:rsidRPr="000A531F">
        <w:rPr>
          <w:rFonts w:eastAsia="Times New Roman"/>
          <w:szCs w:val="24"/>
        </w:rPr>
        <w:t xml:space="preserve"> </w:t>
      </w:r>
      <w:r>
        <w:rPr>
          <w:rFonts w:eastAsia="Times New Roman"/>
          <w:szCs w:val="24"/>
        </w:rPr>
        <w:t>Τ</w:t>
      </w:r>
      <w:r w:rsidRPr="000A531F">
        <w:rPr>
          <w:rFonts w:eastAsia="Times New Roman"/>
          <w:szCs w:val="24"/>
        </w:rPr>
        <w:t>α έχετε πει όλα αυτές τις μέρες</w:t>
      </w:r>
      <w:r>
        <w:rPr>
          <w:rFonts w:eastAsia="Times New Roman"/>
          <w:szCs w:val="24"/>
        </w:rPr>
        <w:t>.</w:t>
      </w:r>
      <w:r w:rsidRPr="000A531F">
        <w:rPr>
          <w:rFonts w:eastAsia="Times New Roman"/>
          <w:szCs w:val="24"/>
        </w:rPr>
        <w:t xml:space="preserve"> Έχετε δίκιο</w:t>
      </w:r>
      <w:r>
        <w:rPr>
          <w:rFonts w:eastAsia="Times New Roman"/>
          <w:szCs w:val="24"/>
        </w:rPr>
        <w:t>.</w:t>
      </w:r>
      <w:r w:rsidRPr="000A531F">
        <w:rPr>
          <w:rFonts w:eastAsia="Times New Roman"/>
          <w:szCs w:val="24"/>
        </w:rPr>
        <w:t xml:space="preserve"> Πάμε παρακάτω</w:t>
      </w:r>
      <w:r>
        <w:rPr>
          <w:rFonts w:eastAsia="Times New Roman"/>
          <w:szCs w:val="24"/>
        </w:rPr>
        <w:t>.</w:t>
      </w:r>
    </w:p>
    <w:p w14:paraId="4318B08F" w14:textId="77777777" w:rsidR="001D7CFB" w:rsidRDefault="00EB4E04">
      <w:pPr>
        <w:spacing w:line="600" w:lineRule="auto"/>
        <w:ind w:firstLine="720"/>
        <w:jc w:val="both"/>
        <w:rPr>
          <w:rFonts w:eastAsia="Times New Roman"/>
          <w:szCs w:val="24"/>
        </w:rPr>
      </w:pPr>
      <w:r w:rsidRPr="000A531F">
        <w:rPr>
          <w:rFonts w:eastAsia="Times New Roman"/>
          <w:szCs w:val="24"/>
        </w:rPr>
        <w:t xml:space="preserve"> </w:t>
      </w:r>
      <w:r>
        <w:rPr>
          <w:rFonts w:eastAsia="Times New Roman"/>
          <w:szCs w:val="24"/>
        </w:rPr>
        <w:t>Εμάς, τ</w:t>
      </w:r>
      <w:r w:rsidRPr="000A531F">
        <w:rPr>
          <w:rFonts w:eastAsia="Times New Roman"/>
          <w:szCs w:val="24"/>
        </w:rPr>
        <w:t>ελικά</w:t>
      </w:r>
      <w:r>
        <w:rPr>
          <w:rFonts w:eastAsia="Times New Roman"/>
          <w:szCs w:val="24"/>
        </w:rPr>
        <w:t>,</w:t>
      </w:r>
      <w:r w:rsidRPr="000A531F">
        <w:rPr>
          <w:rFonts w:eastAsia="Times New Roman"/>
          <w:szCs w:val="24"/>
        </w:rPr>
        <w:t xml:space="preserve"> τι μας έμεινε</w:t>
      </w:r>
      <w:r>
        <w:rPr>
          <w:rFonts w:eastAsia="Times New Roman"/>
          <w:szCs w:val="24"/>
        </w:rPr>
        <w:t>;</w:t>
      </w:r>
      <w:r w:rsidRPr="000A531F">
        <w:rPr>
          <w:rFonts w:eastAsia="Times New Roman"/>
          <w:szCs w:val="24"/>
        </w:rPr>
        <w:t xml:space="preserve"> </w:t>
      </w:r>
      <w:r>
        <w:rPr>
          <w:rFonts w:eastAsia="Times New Roman"/>
          <w:szCs w:val="24"/>
        </w:rPr>
        <w:t>Ε</w:t>
      </w:r>
      <w:r w:rsidRPr="000A531F">
        <w:rPr>
          <w:rFonts w:eastAsia="Times New Roman"/>
          <w:szCs w:val="24"/>
        </w:rPr>
        <w:t xml:space="preserve">ίχαμε την εντύπωση </w:t>
      </w:r>
      <w:r>
        <w:rPr>
          <w:rFonts w:eastAsia="Times New Roman"/>
          <w:szCs w:val="24"/>
        </w:rPr>
        <w:t xml:space="preserve">ότι μας έμειναν </w:t>
      </w:r>
      <w:r w:rsidRPr="000A531F">
        <w:rPr>
          <w:rFonts w:eastAsia="Times New Roman"/>
          <w:szCs w:val="24"/>
        </w:rPr>
        <w:t xml:space="preserve">οι βιομήχανοι και οι </w:t>
      </w:r>
      <w:r w:rsidRPr="000A531F">
        <w:rPr>
          <w:rFonts w:eastAsia="Times New Roman"/>
          <w:szCs w:val="24"/>
        </w:rPr>
        <w:t>εφοπλιστές</w:t>
      </w:r>
      <w:r>
        <w:rPr>
          <w:rFonts w:eastAsia="Times New Roman"/>
          <w:szCs w:val="24"/>
        </w:rPr>
        <w:t>.</w:t>
      </w:r>
      <w:r w:rsidRPr="000A531F">
        <w:rPr>
          <w:rFonts w:eastAsia="Times New Roman"/>
          <w:szCs w:val="24"/>
        </w:rPr>
        <w:t xml:space="preserve"> </w:t>
      </w:r>
      <w:r>
        <w:rPr>
          <w:rFonts w:eastAsia="Times New Roman"/>
          <w:szCs w:val="24"/>
        </w:rPr>
        <w:t>Αλίμονο,</w:t>
      </w:r>
      <w:r w:rsidRPr="000A531F">
        <w:rPr>
          <w:rFonts w:eastAsia="Times New Roman"/>
          <w:szCs w:val="24"/>
        </w:rPr>
        <w:t xml:space="preserve"> </w:t>
      </w:r>
      <w:r>
        <w:rPr>
          <w:rFonts w:eastAsia="Times New Roman"/>
          <w:szCs w:val="24"/>
        </w:rPr>
        <w:t xml:space="preserve">όμως, </w:t>
      </w:r>
      <w:r w:rsidRPr="000A531F">
        <w:rPr>
          <w:rFonts w:eastAsia="Times New Roman"/>
          <w:szCs w:val="24"/>
        </w:rPr>
        <w:t xml:space="preserve">τους </w:t>
      </w:r>
      <w:r>
        <w:rPr>
          <w:rFonts w:eastAsia="Times New Roman"/>
          <w:szCs w:val="24"/>
        </w:rPr>
        <w:t>χάσαμε κ</w:t>
      </w:r>
      <w:r w:rsidRPr="000A531F">
        <w:rPr>
          <w:rFonts w:eastAsia="Times New Roman"/>
          <w:szCs w:val="24"/>
        </w:rPr>
        <w:t xml:space="preserve">ι </w:t>
      </w:r>
      <w:r>
        <w:rPr>
          <w:rFonts w:eastAsia="Times New Roman"/>
          <w:szCs w:val="24"/>
        </w:rPr>
        <w:t>αυτούς,</w:t>
      </w:r>
      <w:r w:rsidRPr="000A531F">
        <w:rPr>
          <w:rFonts w:eastAsia="Times New Roman"/>
          <w:szCs w:val="24"/>
        </w:rPr>
        <w:t xml:space="preserve"> διότι καλούνε πια τον κ</w:t>
      </w:r>
      <w:r>
        <w:rPr>
          <w:rFonts w:eastAsia="Times New Roman"/>
          <w:szCs w:val="24"/>
        </w:rPr>
        <w:t>.</w:t>
      </w:r>
      <w:r w:rsidRPr="000A531F">
        <w:rPr>
          <w:rFonts w:eastAsia="Times New Roman"/>
          <w:szCs w:val="24"/>
        </w:rPr>
        <w:t xml:space="preserve"> Τσίπρα στα κότερ</w:t>
      </w:r>
      <w:r>
        <w:rPr>
          <w:rFonts w:eastAsia="Times New Roman"/>
          <w:szCs w:val="24"/>
        </w:rPr>
        <w:t>ά</w:t>
      </w:r>
      <w:r w:rsidRPr="000A531F">
        <w:rPr>
          <w:rFonts w:eastAsia="Times New Roman"/>
          <w:szCs w:val="24"/>
        </w:rPr>
        <w:t xml:space="preserve"> </w:t>
      </w:r>
      <w:r>
        <w:rPr>
          <w:rFonts w:eastAsia="Times New Roman"/>
          <w:szCs w:val="24"/>
        </w:rPr>
        <w:t xml:space="preserve">τους! Μείναμε μόνοι μας, λοιπόν! Μείναμε </w:t>
      </w:r>
      <w:r w:rsidRPr="000A531F">
        <w:rPr>
          <w:rFonts w:eastAsia="Times New Roman"/>
          <w:szCs w:val="24"/>
        </w:rPr>
        <w:t xml:space="preserve">μόνοι </w:t>
      </w:r>
      <w:r>
        <w:rPr>
          <w:rFonts w:eastAsia="Times New Roman"/>
          <w:szCs w:val="24"/>
        </w:rPr>
        <w:t>μας!</w:t>
      </w:r>
    </w:p>
    <w:p w14:paraId="4318B090" w14:textId="77777777" w:rsidR="001D7CFB" w:rsidRDefault="00EB4E04">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318B091" w14:textId="77777777" w:rsidR="001D7CFB" w:rsidRDefault="00EB4E04">
      <w:pPr>
        <w:spacing w:line="600" w:lineRule="auto"/>
        <w:ind w:firstLine="720"/>
        <w:jc w:val="both"/>
        <w:rPr>
          <w:rFonts w:eastAsia="Times New Roman"/>
          <w:szCs w:val="24"/>
        </w:rPr>
      </w:pPr>
      <w:r w:rsidRPr="000A531F">
        <w:rPr>
          <w:rFonts w:eastAsia="Times New Roman"/>
          <w:szCs w:val="24"/>
        </w:rPr>
        <w:lastRenderedPageBreak/>
        <w:t xml:space="preserve"> </w:t>
      </w:r>
      <w:r>
        <w:rPr>
          <w:rFonts w:eastAsia="Times New Roman"/>
          <w:szCs w:val="24"/>
        </w:rPr>
        <w:t>Και</w:t>
      </w:r>
      <w:r w:rsidRPr="000A531F">
        <w:rPr>
          <w:rFonts w:eastAsia="Times New Roman"/>
          <w:szCs w:val="24"/>
        </w:rPr>
        <w:t xml:space="preserve"> εσείς πανηγυρίζετε</w:t>
      </w:r>
      <w:r>
        <w:rPr>
          <w:rFonts w:eastAsia="Times New Roman"/>
          <w:szCs w:val="24"/>
        </w:rPr>
        <w:t>.</w:t>
      </w:r>
      <w:r w:rsidRPr="000A531F">
        <w:rPr>
          <w:rFonts w:eastAsia="Times New Roman"/>
          <w:szCs w:val="24"/>
        </w:rPr>
        <w:t xml:space="preserve"> </w:t>
      </w:r>
      <w:r>
        <w:rPr>
          <w:rFonts w:eastAsia="Times New Roman"/>
          <w:szCs w:val="24"/>
        </w:rPr>
        <w:t>Ν</w:t>
      </w:r>
      <w:r w:rsidRPr="000A531F">
        <w:rPr>
          <w:rFonts w:eastAsia="Times New Roman"/>
          <w:szCs w:val="24"/>
        </w:rPr>
        <w:t>α δούμε γιατί πανηγυρίζετε</w:t>
      </w:r>
      <w:r>
        <w:rPr>
          <w:rFonts w:eastAsia="Times New Roman"/>
          <w:szCs w:val="24"/>
        </w:rPr>
        <w:t>,</w:t>
      </w:r>
      <w:r w:rsidRPr="000A531F">
        <w:rPr>
          <w:rFonts w:eastAsia="Times New Roman"/>
          <w:szCs w:val="24"/>
        </w:rPr>
        <w:t xml:space="preserve"> διό</w:t>
      </w:r>
      <w:r w:rsidRPr="000A531F">
        <w:rPr>
          <w:rFonts w:eastAsia="Times New Roman"/>
          <w:szCs w:val="24"/>
        </w:rPr>
        <w:t>τι έχετε μία ροπή στ</w:t>
      </w:r>
      <w:r>
        <w:rPr>
          <w:rFonts w:eastAsia="Times New Roman"/>
          <w:szCs w:val="24"/>
        </w:rPr>
        <w:t>α</w:t>
      </w:r>
      <w:r w:rsidRPr="000A531F">
        <w:rPr>
          <w:rFonts w:eastAsia="Times New Roman"/>
          <w:szCs w:val="24"/>
        </w:rPr>
        <w:t xml:space="preserve"> πανηγύρι</w:t>
      </w:r>
      <w:r>
        <w:rPr>
          <w:rFonts w:eastAsia="Times New Roman"/>
          <w:szCs w:val="24"/>
        </w:rPr>
        <w:t>α.</w:t>
      </w:r>
      <w:r w:rsidRPr="000A531F">
        <w:rPr>
          <w:rFonts w:eastAsia="Times New Roman"/>
          <w:szCs w:val="24"/>
        </w:rPr>
        <w:t xml:space="preserve"> </w:t>
      </w:r>
      <w:r>
        <w:rPr>
          <w:rFonts w:eastAsia="Times New Roman"/>
          <w:szCs w:val="24"/>
        </w:rPr>
        <w:t>Π</w:t>
      </w:r>
      <w:r w:rsidRPr="000A531F">
        <w:rPr>
          <w:rFonts w:eastAsia="Times New Roman"/>
          <w:szCs w:val="24"/>
        </w:rPr>
        <w:t xml:space="preserve">ανηγυρίζετε </w:t>
      </w:r>
      <w:r>
        <w:rPr>
          <w:rFonts w:eastAsia="Times New Roman"/>
          <w:szCs w:val="24"/>
        </w:rPr>
        <w:t>γ</w:t>
      </w:r>
      <w:r w:rsidRPr="000A531F">
        <w:rPr>
          <w:rFonts w:eastAsia="Times New Roman"/>
          <w:szCs w:val="24"/>
        </w:rPr>
        <w:t>ια το επταήμερο</w:t>
      </w:r>
      <w:r>
        <w:rPr>
          <w:rFonts w:eastAsia="Times New Roman"/>
          <w:szCs w:val="24"/>
        </w:rPr>
        <w:t>.</w:t>
      </w:r>
      <w:r w:rsidRPr="000A531F">
        <w:rPr>
          <w:rFonts w:eastAsia="Times New Roman"/>
          <w:szCs w:val="24"/>
        </w:rPr>
        <w:t xml:space="preserve"> </w:t>
      </w:r>
      <w:r>
        <w:rPr>
          <w:rFonts w:eastAsia="Times New Roman"/>
          <w:szCs w:val="24"/>
        </w:rPr>
        <w:t>Υ</w:t>
      </w:r>
      <w:r w:rsidRPr="000A531F">
        <w:rPr>
          <w:rFonts w:eastAsia="Times New Roman"/>
          <w:szCs w:val="24"/>
        </w:rPr>
        <w:t xml:space="preserve">ποτίθεται </w:t>
      </w:r>
      <w:r>
        <w:rPr>
          <w:rFonts w:eastAsia="Times New Roman"/>
          <w:szCs w:val="24"/>
        </w:rPr>
        <w:t xml:space="preserve">ότι ο </w:t>
      </w:r>
      <w:r w:rsidRPr="000A531F">
        <w:rPr>
          <w:rFonts w:eastAsia="Times New Roman"/>
          <w:szCs w:val="24"/>
        </w:rPr>
        <w:t>Κυριάκος Μητσοτάκης</w:t>
      </w:r>
      <w:r>
        <w:rPr>
          <w:rFonts w:eastAsia="Times New Roman"/>
          <w:szCs w:val="24"/>
        </w:rPr>
        <w:t>,</w:t>
      </w:r>
      <w:r w:rsidRPr="000A531F">
        <w:rPr>
          <w:rFonts w:eastAsia="Times New Roman"/>
          <w:szCs w:val="24"/>
        </w:rPr>
        <w:t xml:space="preserve"> μόνος πολιτικός τον κόσμο</w:t>
      </w:r>
      <w:r>
        <w:rPr>
          <w:rFonts w:eastAsia="Times New Roman"/>
          <w:szCs w:val="24"/>
        </w:rPr>
        <w:t>,</w:t>
      </w:r>
      <w:r w:rsidRPr="000A531F">
        <w:rPr>
          <w:rFonts w:eastAsia="Times New Roman"/>
          <w:szCs w:val="24"/>
        </w:rPr>
        <w:t xml:space="preserve"> θέλει να βάλει όλους τους εργαζόμενους </w:t>
      </w:r>
      <w:r>
        <w:rPr>
          <w:rFonts w:eastAsia="Times New Roman"/>
          <w:szCs w:val="24"/>
        </w:rPr>
        <w:t>ν</w:t>
      </w:r>
      <w:r w:rsidRPr="000A531F">
        <w:rPr>
          <w:rFonts w:eastAsia="Times New Roman"/>
          <w:szCs w:val="24"/>
        </w:rPr>
        <w:t>α δουλεύουν Χριστούγεννα</w:t>
      </w:r>
      <w:r>
        <w:rPr>
          <w:rFonts w:eastAsia="Times New Roman"/>
          <w:szCs w:val="24"/>
        </w:rPr>
        <w:t>,</w:t>
      </w:r>
      <w:r w:rsidRPr="000A531F">
        <w:rPr>
          <w:rFonts w:eastAsia="Times New Roman"/>
          <w:szCs w:val="24"/>
        </w:rPr>
        <w:t xml:space="preserve"> Πάσχα</w:t>
      </w:r>
      <w:r>
        <w:rPr>
          <w:rFonts w:eastAsia="Times New Roman"/>
          <w:szCs w:val="24"/>
        </w:rPr>
        <w:t>,</w:t>
      </w:r>
      <w:r w:rsidRPr="000A531F">
        <w:rPr>
          <w:rFonts w:eastAsia="Times New Roman"/>
          <w:szCs w:val="24"/>
        </w:rPr>
        <w:t xml:space="preserve"> καλοκαίρια</w:t>
      </w:r>
      <w:r>
        <w:rPr>
          <w:rFonts w:eastAsia="Times New Roman"/>
          <w:szCs w:val="24"/>
        </w:rPr>
        <w:t>,</w:t>
      </w:r>
      <w:r w:rsidRPr="000A531F">
        <w:rPr>
          <w:rFonts w:eastAsia="Times New Roman"/>
          <w:szCs w:val="24"/>
        </w:rPr>
        <w:t xml:space="preserve"> να μην κάνουν τίποτα άλλο</w:t>
      </w:r>
      <w:r>
        <w:rPr>
          <w:rFonts w:eastAsia="Times New Roman"/>
          <w:szCs w:val="24"/>
        </w:rPr>
        <w:t>,</w:t>
      </w:r>
      <w:r w:rsidRPr="000A531F">
        <w:rPr>
          <w:rFonts w:eastAsia="Times New Roman"/>
          <w:szCs w:val="24"/>
        </w:rPr>
        <w:t xml:space="preserve"> συνεχώς</w:t>
      </w:r>
      <w:r>
        <w:rPr>
          <w:rFonts w:eastAsia="Times New Roman"/>
          <w:szCs w:val="24"/>
        </w:rPr>
        <w:t>,</w:t>
      </w:r>
      <w:r w:rsidRPr="000A531F">
        <w:rPr>
          <w:rFonts w:eastAsia="Times New Roman"/>
          <w:szCs w:val="24"/>
        </w:rPr>
        <w:t xml:space="preserve"> </w:t>
      </w:r>
      <w:r>
        <w:rPr>
          <w:rFonts w:eastAsia="Times New Roman"/>
          <w:szCs w:val="24"/>
        </w:rPr>
        <w:t>τριακό</w:t>
      </w:r>
      <w:r>
        <w:rPr>
          <w:rFonts w:eastAsia="Times New Roman"/>
          <w:szCs w:val="24"/>
        </w:rPr>
        <w:t>σιες εξήντα πέντε μέρες</w:t>
      </w:r>
      <w:r w:rsidRPr="000A531F">
        <w:rPr>
          <w:rFonts w:eastAsia="Times New Roman"/>
          <w:szCs w:val="24"/>
        </w:rPr>
        <w:t xml:space="preserve"> το</w:t>
      </w:r>
      <w:r>
        <w:rPr>
          <w:rFonts w:eastAsia="Times New Roman"/>
          <w:szCs w:val="24"/>
        </w:rPr>
        <w:t>ν</w:t>
      </w:r>
      <w:r w:rsidRPr="000A531F">
        <w:rPr>
          <w:rFonts w:eastAsia="Times New Roman"/>
          <w:szCs w:val="24"/>
        </w:rPr>
        <w:t xml:space="preserve"> χρόνο να δουλεύουν</w:t>
      </w:r>
      <w:r>
        <w:rPr>
          <w:rFonts w:eastAsia="Times New Roman"/>
          <w:szCs w:val="24"/>
        </w:rPr>
        <w:t>.</w:t>
      </w:r>
    </w:p>
    <w:p w14:paraId="4318B092" w14:textId="77777777" w:rsidR="001D7CFB" w:rsidRDefault="00EB4E04">
      <w:pPr>
        <w:spacing w:line="600" w:lineRule="auto"/>
        <w:ind w:firstLine="720"/>
        <w:jc w:val="both"/>
        <w:rPr>
          <w:rFonts w:eastAsia="Times New Roman"/>
          <w:szCs w:val="24"/>
        </w:rPr>
      </w:pPr>
      <w:r w:rsidRPr="00BD3F15">
        <w:rPr>
          <w:rFonts w:eastAsia="Times New Roman"/>
          <w:b/>
          <w:szCs w:val="24"/>
        </w:rPr>
        <w:t xml:space="preserve">ΚΩΝΣΤΑΝΤΙΝΟΣ ΤΑΣΟΥΛΑΣ: </w:t>
      </w:r>
      <w:r>
        <w:rPr>
          <w:rFonts w:eastAsia="Times New Roman"/>
          <w:szCs w:val="24"/>
        </w:rPr>
        <w:t xml:space="preserve">Και Καθαρά Δευτέρα! </w:t>
      </w:r>
    </w:p>
    <w:p w14:paraId="4318B093" w14:textId="77777777" w:rsidR="001D7CFB" w:rsidRDefault="00EB4E04">
      <w:pPr>
        <w:spacing w:line="600" w:lineRule="auto"/>
        <w:ind w:firstLine="720"/>
        <w:jc w:val="both"/>
        <w:rPr>
          <w:rFonts w:eastAsia="Times New Roman"/>
          <w:szCs w:val="24"/>
        </w:rPr>
      </w:pPr>
      <w:r w:rsidRPr="00F3175E">
        <w:rPr>
          <w:rFonts w:eastAsia="Times New Roman"/>
          <w:b/>
          <w:szCs w:val="24"/>
        </w:rPr>
        <w:t>ΚΩΝΣΤΑΝΤΙΝΟΣ ΧΑΤΖΗΔΑΚΗΣ:</w:t>
      </w:r>
      <w:r>
        <w:rPr>
          <w:rFonts w:eastAsia="Times New Roman"/>
          <w:szCs w:val="24"/>
        </w:rPr>
        <w:t xml:space="preserve"> Α</w:t>
      </w:r>
      <w:r w:rsidRPr="000A531F">
        <w:rPr>
          <w:rFonts w:eastAsia="Times New Roman"/>
          <w:szCs w:val="24"/>
        </w:rPr>
        <w:t>ποδεικνύεται</w:t>
      </w:r>
      <w:r>
        <w:rPr>
          <w:rFonts w:eastAsia="Times New Roman"/>
          <w:szCs w:val="24"/>
        </w:rPr>
        <w:t>,</w:t>
      </w:r>
      <w:r w:rsidRPr="000A531F">
        <w:rPr>
          <w:rFonts w:eastAsia="Times New Roman"/>
          <w:szCs w:val="24"/>
        </w:rPr>
        <w:t xml:space="preserve"> λοιπόν</w:t>
      </w:r>
      <w:r>
        <w:rPr>
          <w:rFonts w:eastAsia="Times New Roman"/>
          <w:szCs w:val="24"/>
        </w:rPr>
        <w:t>,</w:t>
      </w:r>
      <w:r w:rsidRPr="000A531F">
        <w:rPr>
          <w:rFonts w:eastAsia="Times New Roman"/>
          <w:szCs w:val="24"/>
        </w:rPr>
        <w:t xml:space="preserve"> ότι ενώ ο Κυριάκος Μητσοτάκης </w:t>
      </w:r>
      <w:r>
        <w:rPr>
          <w:rFonts w:eastAsia="Times New Roman"/>
          <w:szCs w:val="24"/>
        </w:rPr>
        <w:t>α</w:t>
      </w:r>
      <w:r w:rsidRPr="000A531F">
        <w:rPr>
          <w:rFonts w:eastAsia="Times New Roman"/>
          <w:szCs w:val="24"/>
        </w:rPr>
        <w:t xml:space="preserve">ναφέρθηκε στην περίπτωση </w:t>
      </w:r>
      <w:r>
        <w:rPr>
          <w:rFonts w:eastAsia="Times New Roman"/>
          <w:szCs w:val="24"/>
        </w:rPr>
        <w:t>«</w:t>
      </w:r>
      <w:r w:rsidRPr="000A531F">
        <w:rPr>
          <w:rFonts w:eastAsia="Times New Roman"/>
          <w:szCs w:val="24"/>
        </w:rPr>
        <w:t>ΠΑΠΑΣΤΡΑΤΟΣ</w:t>
      </w:r>
      <w:r>
        <w:rPr>
          <w:rFonts w:eastAsia="Times New Roman"/>
          <w:szCs w:val="24"/>
        </w:rPr>
        <w:t xml:space="preserve">», τελικώς </w:t>
      </w:r>
      <w:r w:rsidRPr="000A531F">
        <w:rPr>
          <w:rFonts w:eastAsia="Times New Roman"/>
          <w:szCs w:val="24"/>
        </w:rPr>
        <w:t>πρώτος ο κ</w:t>
      </w:r>
      <w:r>
        <w:rPr>
          <w:rFonts w:eastAsia="Times New Roman"/>
          <w:szCs w:val="24"/>
        </w:rPr>
        <w:t>.</w:t>
      </w:r>
      <w:r w:rsidRPr="000A531F">
        <w:rPr>
          <w:rFonts w:eastAsia="Times New Roman"/>
          <w:szCs w:val="24"/>
        </w:rPr>
        <w:t xml:space="preserve"> Τσίπρας</w:t>
      </w:r>
      <w:r>
        <w:rPr>
          <w:rFonts w:eastAsia="Times New Roman"/>
          <w:szCs w:val="24"/>
        </w:rPr>
        <w:t>,</w:t>
      </w:r>
      <w:r w:rsidRPr="000A531F">
        <w:rPr>
          <w:rFonts w:eastAsia="Times New Roman"/>
          <w:szCs w:val="24"/>
        </w:rPr>
        <w:t xml:space="preserve"> που κατακεραύνωσε τον κ</w:t>
      </w:r>
      <w:r>
        <w:rPr>
          <w:rFonts w:eastAsia="Times New Roman"/>
          <w:szCs w:val="24"/>
        </w:rPr>
        <w:t xml:space="preserve">. </w:t>
      </w:r>
      <w:r w:rsidRPr="000A531F">
        <w:rPr>
          <w:rFonts w:eastAsia="Times New Roman"/>
          <w:szCs w:val="24"/>
        </w:rPr>
        <w:t>Μητσοτάκη</w:t>
      </w:r>
      <w:r>
        <w:rPr>
          <w:rFonts w:eastAsia="Times New Roman"/>
          <w:szCs w:val="24"/>
        </w:rPr>
        <w:t>,</w:t>
      </w:r>
      <w:r w:rsidRPr="000A531F">
        <w:rPr>
          <w:rFonts w:eastAsia="Times New Roman"/>
          <w:szCs w:val="24"/>
        </w:rPr>
        <w:t xml:space="preserve"> είχε επισκεφτεί από το </w:t>
      </w:r>
      <w:r>
        <w:rPr>
          <w:rFonts w:eastAsia="Times New Roman"/>
          <w:szCs w:val="24"/>
        </w:rPr>
        <w:t>2017 τον</w:t>
      </w:r>
      <w:r w:rsidRPr="000A531F">
        <w:rPr>
          <w:rFonts w:eastAsia="Times New Roman"/>
          <w:szCs w:val="24"/>
        </w:rPr>
        <w:t xml:space="preserve"> </w:t>
      </w:r>
      <w:r>
        <w:rPr>
          <w:rFonts w:eastAsia="Times New Roman"/>
          <w:szCs w:val="24"/>
        </w:rPr>
        <w:t>«</w:t>
      </w:r>
      <w:r w:rsidRPr="000A531F">
        <w:rPr>
          <w:rFonts w:eastAsia="Times New Roman"/>
          <w:szCs w:val="24"/>
        </w:rPr>
        <w:t>ΠΑΠΑΣΤΡΑΤΟ</w:t>
      </w:r>
      <w:r>
        <w:rPr>
          <w:rFonts w:eastAsia="Times New Roman"/>
          <w:szCs w:val="24"/>
        </w:rPr>
        <w:t>»</w:t>
      </w:r>
      <w:r w:rsidRPr="000A531F">
        <w:rPr>
          <w:rFonts w:eastAsia="Times New Roman"/>
          <w:szCs w:val="24"/>
        </w:rPr>
        <w:t xml:space="preserve"> και είχε επαινέσει το εργασιακό καθεστώς </w:t>
      </w:r>
      <w:r>
        <w:rPr>
          <w:rFonts w:eastAsia="Times New Roman"/>
          <w:szCs w:val="24"/>
        </w:rPr>
        <w:t>και η κ. Αχτσιόγλου,</w:t>
      </w:r>
      <w:r w:rsidRPr="000A531F">
        <w:rPr>
          <w:rFonts w:eastAsia="Times New Roman"/>
          <w:szCs w:val="24"/>
        </w:rPr>
        <w:t xml:space="preserve"> </w:t>
      </w:r>
      <w:r>
        <w:rPr>
          <w:rFonts w:eastAsia="Times New Roman"/>
          <w:szCs w:val="24"/>
        </w:rPr>
        <w:t>η οποία επίσης</w:t>
      </w:r>
      <w:r w:rsidRPr="000A531F">
        <w:rPr>
          <w:rFonts w:eastAsia="Times New Roman"/>
          <w:szCs w:val="24"/>
        </w:rPr>
        <w:t xml:space="preserve"> κατακεραύνωσε</w:t>
      </w:r>
      <w:r>
        <w:rPr>
          <w:rFonts w:eastAsia="Times New Roman"/>
          <w:szCs w:val="24"/>
        </w:rPr>
        <w:t>,</w:t>
      </w:r>
      <w:r w:rsidRPr="000A531F">
        <w:rPr>
          <w:rFonts w:eastAsia="Times New Roman"/>
          <w:szCs w:val="24"/>
        </w:rPr>
        <w:t xml:space="preserve"> είχε αποδεχθεί τη σύμβαση</w:t>
      </w:r>
      <w:r>
        <w:rPr>
          <w:rFonts w:eastAsia="Times New Roman"/>
          <w:szCs w:val="24"/>
        </w:rPr>
        <w:t>.</w:t>
      </w:r>
      <w:r w:rsidRPr="000A531F">
        <w:rPr>
          <w:rFonts w:eastAsia="Times New Roman"/>
          <w:szCs w:val="24"/>
        </w:rPr>
        <w:t xml:space="preserve"> </w:t>
      </w:r>
      <w:r>
        <w:rPr>
          <w:rFonts w:eastAsia="Times New Roman"/>
          <w:szCs w:val="24"/>
        </w:rPr>
        <w:t>Ή μ</w:t>
      </w:r>
      <w:r w:rsidRPr="000A531F">
        <w:rPr>
          <w:rFonts w:eastAsia="Times New Roman"/>
          <w:szCs w:val="24"/>
        </w:rPr>
        <w:t>ήπως δεν αποδείχθηκε</w:t>
      </w:r>
      <w:r>
        <w:rPr>
          <w:rFonts w:eastAsia="Times New Roman"/>
          <w:szCs w:val="24"/>
        </w:rPr>
        <w:t>;</w:t>
      </w:r>
      <w:r w:rsidRPr="000A531F">
        <w:rPr>
          <w:rFonts w:eastAsia="Times New Roman"/>
          <w:szCs w:val="24"/>
        </w:rPr>
        <w:t xml:space="preserve"> </w:t>
      </w:r>
    </w:p>
    <w:p w14:paraId="4318B094"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lastRenderedPageBreak/>
        <w:t>Α</w:t>
      </w:r>
      <w:r w:rsidRPr="00E13609">
        <w:rPr>
          <w:rFonts w:eastAsia="Times New Roman" w:cs="Times New Roman"/>
          <w:szCs w:val="24"/>
        </w:rPr>
        <w:t>ποδείχτηκε κάτι άλλο</w:t>
      </w:r>
      <w:r>
        <w:rPr>
          <w:rFonts w:eastAsia="Times New Roman" w:cs="Times New Roman"/>
          <w:szCs w:val="24"/>
        </w:rPr>
        <w:t>. Ή</w:t>
      </w:r>
      <w:r w:rsidRPr="00E13609">
        <w:rPr>
          <w:rFonts w:eastAsia="Times New Roman" w:cs="Times New Roman"/>
          <w:szCs w:val="24"/>
        </w:rPr>
        <w:t>ρθε ο</w:t>
      </w:r>
      <w:r w:rsidRPr="00E13609">
        <w:rPr>
          <w:rFonts w:eastAsia="Times New Roman" w:cs="Times New Roman"/>
          <w:szCs w:val="24"/>
        </w:rPr>
        <w:t xml:space="preserve"> εισηγητής </w:t>
      </w:r>
      <w:r>
        <w:rPr>
          <w:rFonts w:eastAsia="Times New Roman" w:cs="Times New Roman"/>
          <w:szCs w:val="24"/>
        </w:rPr>
        <w:t>μας, ο Γιάννης Β</w:t>
      </w:r>
      <w:r w:rsidRPr="00E13609">
        <w:rPr>
          <w:rFonts w:eastAsia="Times New Roman" w:cs="Times New Roman"/>
          <w:szCs w:val="24"/>
        </w:rPr>
        <w:t>ρούτσης</w:t>
      </w:r>
      <w:r>
        <w:rPr>
          <w:rFonts w:eastAsia="Times New Roman" w:cs="Times New Roman"/>
          <w:szCs w:val="24"/>
        </w:rPr>
        <w:t>, χθες και σας κατέθεσε</w:t>
      </w:r>
      <w:r w:rsidRPr="00E13609">
        <w:rPr>
          <w:rFonts w:eastAsia="Times New Roman" w:cs="Times New Roman"/>
          <w:szCs w:val="24"/>
        </w:rPr>
        <w:t xml:space="preserve"> </w:t>
      </w:r>
      <w:r>
        <w:rPr>
          <w:rFonts w:eastAsia="Times New Roman" w:cs="Times New Roman"/>
          <w:szCs w:val="24"/>
        </w:rPr>
        <w:t xml:space="preserve">μία </w:t>
      </w:r>
      <w:r w:rsidRPr="00E13609">
        <w:rPr>
          <w:rFonts w:eastAsia="Times New Roman" w:cs="Times New Roman"/>
          <w:szCs w:val="24"/>
        </w:rPr>
        <w:t>κλαδική σύμβαση</w:t>
      </w:r>
      <w:r>
        <w:rPr>
          <w:rFonts w:eastAsia="Times New Roman" w:cs="Times New Roman"/>
          <w:szCs w:val="24"/>
        </w:rPr>
        <w:t xml:space="preserve"> η οποία –π</w:t>
      </w:r>
      <w:r w:rsidRPr="00E13609">
        <w:rPr>
          <w:rFonts w:eastAsia="Times New Roman" w:cs="Times New Roman"/>
          <w:szCs w:val="24"/>
        </w:rPr>
        <w:t>ροσέξτε</w:t>
      </w:r>
      <w:r>
        <w:rPr>
          <w:rFonts w:eastAsia="Times New Roman" w:cs="Times New Roman"/>
          <w:szCs w:val="24"/>
        </w:rPr>
        <w:t>-</w:t>
      </w:r>
      <w:r w:rsidRPr="00E13609">
        <w:rPr>
          <w:rFonts w:eastAsia="Times New Roman" w:cs="Times New Roman"/>
          <w:szCs w:val="24"/>
        </w:rPr>
        <w:t xml:space="preserve"> δεν μιλούσε για επταήμερη λειτουργία</w:t>
      </w:r>
      <w:r>
        <w:rPr>
          <w:rFonts w:eastAsia="Times New Roman" w:cs="Times New Roman"/>
          <w:szCs w:val="24"/>
        </w:rPr>
        <w:t>, ό</w:t>
      </w:r>
      <w:r w:rsidRPr="00E13609">
        <w:rPr>
          <w:rFonts w:eastAsia="Times New Roman" w:cs="Times New Roman"/>
          <w:szCs w:val="24"/>
        </w:rPr>
        <w:t xml:space="preserve">πως ήταν η υπόθεση </w:t>
      </w:r>
      <w:r>
        <w:rPr>
          <w:rFonts w:eastAsia="Times New Roman" w:cs="Times New Roman"/>
          <w:szCs w:val="24"/>
        </w:rPr>
        <w:t>«</w:t>
      </w:r>
      <w:r w:rsidRPr="00E13609">
        <w:rPr>
          <w:rFonts w:eastAsia="Times New Roman" w:cs="Times New Roman"/>
          <w:szCs w:val="24"/>
        </w:rPr>
        <w:t>ΠΑΠΑΣΤΡΑΤΟΥ</w:t>
      </w:r>
      <w:r>
        <w:rPr>
          <w:rFonts w:eastAsia="Times New Roman" w:cs="Times New Roman"/>
          <w:szCs w:val="24"/>
        </w:rPr>
        <w:t>»,</w:t>
      </w:r>
      <w:r w:rsidRPr="00E13609">
        <w:rPr>
          <w:rFonts w:eastAsia="Times New Roman" w:cs="Times New Roman"/>
          <w:szCs w:val="24"/>
        </w:rPr>
        <w:t xml:space="preserve"> αλλά για επταήμερη εργασία στον τουρισμό</w:t>
      </w:r>
      <w:r>
        <w:rPr>
          <w:rFonts w:eastAsia="Times New Roman" w:cs="Times New Roman"/>
          <w:szCs w:val="24"/>
        </w:rPr>
        <w:t>!</w:t>
      </w:r>
      <w:r w:rsidRPr="00E13609">
        <w:rPr>
          <w:rFonts w:eastAsia="Times New Roman" w:cs="Times New Roman"/>
          <w:szCs w:val="24"/>
        </w:rPr>
        <w:t xml:space="preserve"> Τι έχετε να πείτε</w:t>
      </w:r>
      <w:r>
        <w:rPr>
          <w:rFonts w:eastAsia="Times New Roman" w:cs="Times New Roman"/>
          <w:szCs w:val="24"/>
        </w:rPr>
        <w:t>; «Α</w:t>
      </w:r>
      <w:r w:rsidRPr="00E13609">
        <w:rPr>
          <w:rFonts w:eastAsia="Times New Roman" w:cs="Times New Roman"/>
          <w:szCs w:val="24"/>
        </w:rPr>
        <w:t>πορία ψάλτου</w:t>
      </w:r>
      <w:r>
        <w:rPr>
          <w:rFonts w:eastAsia="Times New Roman" w:cs="Times New Roman"/>
          <w:szCs w:val="24"/>
        </w:rPr>
        <w:t>,</w:t>
      </w:r>
      <w:r w:rsidRPr="00E13609">
        <w:rPr>
          <w:rFonts w:eastAsia="Times New Roman" w:cs="Times New Roman"/>
          <w:szCs w:val="24"/>
        </w:rPr>
        <w:t xml:space="preserve"> βηξ</w:t>
      </w:r>
      <w:r>
        <w:rPr>
          <w:rFonts w:eastAsia="Times New Roman" w:cs="Times New Roman"/>
          <w:szCs w:val="24"/>
        </w:rPr>
        <w:t>»!</w:t>
      </w:r>
    </w:p>
    <w:p w14:paraId="4318B095"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 Κ</w:t>
      </w:r>
      <w:r w:rsidRPr="00E13609">
        <w:rPr>
          <w:rFonts w:eastAsia="Times New Roman" w:cs="Times New Roman"/>
          <w:szCs w:val="24"/>
        </w:rPr>
        <w:t>αι σήμερα έχω να καταθέσω και τρίτη σύμβαση</w:t>
      </w:r>
      <w:r>
        <w:rPr>
          <w:rFonts w:eastAsia="Times New Roman" w:cs="Times New Roman"/>
          <w:szCs w:val="24"/>
        </w:rPr>
        <w:t>. Α</w:t>
      </w:r>
      <w:r w:rsidRPr="00E13609">
        <w:rPr>
          <w:rFonts w:eastAsia="Times New Roman" w:cs="Times New Roman"/>
          <w:szCs w:val="24"/>
        </w:rPr>
        <w:t>ν ψάξουμε</w:t>
      </w:r>
      <w:r>
        <w:rPr>
          <w:rFonts w:eastAsia="Times New Roman" w:cs="Times New Roman"/>
          <w:szCs w:val="24"/>
        </w:rPr>
        <w:t>, θ</w:t>
      </w:r>
      <w:r w:rsidRPr="00E13609">
        <w:rPr>
          <w:rFonts w:eastAsia="Times New Roman" w:cs="Times New Roman"/>
          <w:szCs w:val="24"/>
        </w:rPr>
        <w:t>α δούμε πολλές επί ΣΥΡΙΖΑ</w:t>
      </w:r>
      <w:r>
        <w:rPr>
          <w:rFonts w:eastAsia="Times New Roman" w:cs="Times New Roman"/>
          <w:szCs w:val="24"/>
        </w:rPr>
        <w:t>. Έχουμε, λ</w:t>
      </w:r>
      <w:r w:rsidRPr="00E13609">
        <w:rPr>
          <w:rFonts w:eastAsia="Times New Roman" w:cs="Times New Roman"/>
          <w:szCs w:val="24"/>
        </w:rPr>
        <w:t>οιπόν</w:t>
      </w:r>
      <w:r>
        <w:rPr>
          <w:rFonts w:eastAsia="Times New Roman" w:cs="Times New Roman"/>
          <w:szCs w:val="24"/>
        </w:rPr>
        <w:t>,</w:t>
      </w:r>
      <w:r w:rsidRPr="00E13609">
        <w:rPr>
          <w:rFonts w:eastAsia="Times New Roman" w:cs="Times New Roman"/>
          <w:szCs w:val="24"/>
        </w:rPr>
        <w:t xml:space="preserve"> φρέσκα κουλούρια</w:t>
      </w:r>
      <w:r>
        <w:rPr>
          <w:rFonts w:eastAsia="Times New Roman" w:cs="Times New Roman"/>
          <w:szCs w:val="24"/>
        </w:rPr>
        <w:t>! Σ</w:t>
      </w:r>
      <w:r w:rsidRPr="00E13609">
        <w:rPr>
          <w:rFonts w:eastAsia="Times New Roman" w:cs="Times New Roman"/>
          <w:szCs w:val="24"/>
        </w:rPr>
        <w:t>υλλογική σύμβαση εργασ</w:t>
      </w:r>
      <w:r>
        <w:rPr>
          <w:rFonts w:eastAsia="Times New Roman" w:cs="Times New Roman"/>
          <w:szCs w:val="24"/>
        </w:rPr>
        <w:t>ίας προσωπικού ΤΡΑΙΝΟΣΕ ΑΕ 2018-2020, η οποία υπεγράφη στις 15</w:t>
      </w:r>
      <w:r>
        <w:rPr>
          <w:rFonts w:eastAsia="Times New Roman" w:cs="Times New Roman"/>
          <w:szCs w:val="24"/>
        </w:rPr>
        <w:t>-</w:t>
      </w:r>
      <w:r>
        <w:rPr>
          <w:rFonts w:eastAsia="Times New Roman" w:cs="Times New Roman"/>
          <w:szCs w:val="24"/>
        </w:rPr>
        <w:t>11</w:t>
      </w:r>
      <w:r>
        <w:rPr>
          <w:rFonts w:eastAsia="Times New Roman" w:cs="Times New Roman"/>
          <w:szCs w:val="24"/>
        </w:rPr>
        <w:t>-</w:t>
      </w:r>
      <w:r w:rsidRPr="00E13609">
        <w:rPr>
          <w:rFonts w:eastAsia="Times New Roman" w:cs="Times New Roman"/>
          <w:szCs w:val="24"/>
        </w:rPr>
        <w:t>2018</w:t>
      </w:r>
      <w:r>
        <w:rPr>
          <w:rFonts w:eastAsia="Times New Roman" w:cs="Times New Roman"/>
          <w:szCs w:val="24"/>
        </w:rPr>
        <w:t>, δηλαδή, Τσίπρας</w:t>
      </w:r>
      <w:r>
        <w:rPr>
          <w:rFonts w:eastAsia="Times New Roman" w:cs="Times New Roman"/>
          <w:szCs w:val="24"/>
        </w:rPr>
        <w:t xml:space="preserve"> – </w:t>
      </w:r>
      <w:r>
        <w:rPr>
          <w:rFonts w:eastAsia="Times New Roman" w:cs="Times New Roman"/>
          <w:szCs w:val="24"/>
        </w:rPr>
        <w:t>Σπίρτζης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sidRPr="00E13609">
        <w:rPr>
          <w:rFonts w:eastAsia="Times New Roman" w:cs="Times New Roman"/>
          <w:szCs w:val="24"/>
        </w:rPr>
        <w:t>χτσιόγλου</w:t>
      </w:r>
      <w:r>
        <w:rPr>
          <w:rFonts w:eastAsia="Times New Roman" w:cs="Times New Roman"/>
          <w:szCs w:val="24"/>
        </w:rPr>
        <w:t>.</w:t>
      </w:r>
      <w:r w:rsidRPr="00E13609">
        <w:rPr>
          <w:rFonts w:eastAsia="Times New Roman" w:cs="Times New Roman"/>
          <w:szCs w:val="24"/>
        </w:rPr>
        <w:t xml:space="preserve"> </w:t>
      </w:r>
      <w:r>
        <w:rPr>
          <w:rFonts w:eastAsia="Times New Roman" w:cs="Times New Roman"/>
          <w:szCs w:val="24"/>
        </w:rPr>
        <w:t>Τ</w:t>
      </w:r>
      <w:r w:rsidRPr="00E13609">
        <w:rPr>
          <w:rFonts w:eastAsia="Times New Roman" w:cs="Times New Roman"/>
          <w:szCs w:val="24"/>
        </w:rPr>
        <w:t>ι λέει</w:t>
      </w:r>
      <w:r>
        <w:rPr>
          <w:rFonts w:eastAsia="Times New Roman" w:cs="Times New Roman"/>
          <w:szCs w:val="24"/>
        </w:rPr>
        <w:t>,</w:t>
      </w:r>
      <w:r w:rsidRPr="00E13609">
        <w:rPr>
          <w:rFonts w:eastAsia="Times New Roman" w:cs="Times New Roman"/>
          <w:szCs w:val="24"/>
        </w:rPr>
        <w:t xml:space="preserve"> </w:t>
      </w:r>
      <w:r>
        <w:rPr>
          <w:rFonts w:eastAsia="Times New Roman" w:cs="Times New Roman"/>
          <w:szCs w:val="24"/>
        </w:rPr>
        <w:t>λ</w:t>
      </w:r>
      <w:r w:rsidRPr="00E13609">
        <w:rPr>
          <w:rFonts w:eastAsia="Times New Roman" w:cs="Times New Roman"/>
          <w:szCs w:val="24"/>
        </w:rPr>
        <w:t>οιπόν</w:t>
      </w:r>
      <w:r>
        <w:rPr>
          <w:rFonts w:eastAsia="Times New Roman" w:cs="Times New Roman"/>
          <w:szCs w:val="24"/>
        </w:rPr>
        <w:t>,</w:t>
      </w:r>
      <w:r w:rsidRPr="00E13609">
        <w:rPr>
          <w:rFonts w:eastAsia="Times New Roman" w:cs="Times New Roman"/>
          <w:szCs w:val="24"/>
        </w:rPr>
        <w:t xml:space="preserve"> αυτή η σύμβαση</w:t>
      </w:r>
      <w:r>
        <w:rPr>
          <w:rFonts w:eastAsia="Times New Roman" w:cs="Times New Roman"/>
          <w:szCs w:val="24"/>
        </w:rPr>
        <w:t>; Λ</w:t>
      </w:r>
      <w:r w:rsidRPr="00E13609">
        <w:rPr>
          <w:rFonts w:eastAsia="Times New Roman" w:cs="Times New Roman"/>
          <w:szCs w:val="24"/>
        </w:rPr>
        <w:t xml:space="preserve">έει </w:t>
      </w:r>
      <w:r>
        <w:rPr>
          <w:rFonts w:eastAsia="Times New Roman" w:cs="Times New Roman"/>
          <w:szCs w:val="24"/>
        </w:rPr>
        <w:t xml:space="preserve">για </w:t>
      </w:r>
      <w:r w:rsidRPr="00E13609">
        <w:rPr>
          <w:rFonts w:eastAsia="Times New Roman" w:cs="Times New Roman"/>
          <w:szCs w:val="24"/>
        </w:rPr>
        <w:t>διευθέτηση χρόνου εργασίας μηχανοδηγών</w:t>
      </w:r>
      <w:r>
        <w:rPr>
          <w:rFonts w:eastAsia="Times New Roman" w:cs="Times New Roman"/>
          <w:szCs w:val="24"/>
        </w:rPr>
        <w:t>. «Οι μηχανοδηγοί δύναται να εργαστούν πέραν του πενθημέρου για</w:t>
      </w:r>
      <w:r w:rsidRPr="00E13609">
        <w:rPr>
          <w:rFonts w:eastAsia="Times New Roman" w:cs="Times New Roman"/>
          <w:szCs w:val="24"/>
        </w:rPr>
        <w:t xml:space="preserve"> δύο επιπλέον μέρες</w:t>
      </w:r>
      <w:r>
        <w:rPr>
          <w:rFonts w:eastAsia="Times New Roman" w:cs="Times New Roman"/>
          <w:szCs w:val="24"/>
        </w:rPr>
        <w:t xml:space="preserve"> -επτά συνεχόμενες μέρες-.».  Ε</w:t>
      </w:r>
      <w:r w:rsidRPr="00E13609">
        <w:rPr>
          <w:rFonts w:eastAsia="Times New Roman" w:cs="Times New Roman"/>
          <w:szCs w:val="24"/>
        </w:rPr>
        <w:t>λπίζω να κλείσει και αυτό το τραγελαφικό θέμα</w:t>
      </w:r>
      <w:r>
        <w:rPr>
          <w:rFonts w:eastAsia="Times New Roman" w:cs="Times New Roman"/>
          <w:szCs w:val="24"/>
        </w:rPr>
        <w:t xml:space="preserve">, το οποίο άνοιξε. </w:t>
      </w:r>
      <w:r>
        <w:rPr>
          <w:rFonts w:eastAsia="Times New Roman" w:cs="Times New Roman"/>
          <w:szCs w:val="24"/>
        </w:rPr>
        <w:t>Διότι πια δεν έχει</w:t>
      </w:r>
      <w:r w:rsidRPr="00E13609">
        <w:rPr>
          <w:rFonts w:eastAsia="Times New Roman" w:cs="Times New Roman"/>
          <w:szCs w:val="24"/>
        </w:rPr>
        <w:t xml:space="preserve"> κανένα νόημα</w:t>
      </w:r>
      <w:r>
        <w:rPr>
          <w:rFonts w:eastAsia="Times New Roman" w:cs="Times New Roman"/>
          <w:szCs w:val="24"/>
        </w:rPr>
        <w:t>. Γ</w:t>
      </w:r>
      <w:r w:rsidRPr="00E13609">
        <w:rPr>
          <w:rFonts w:eastAsia="Times New Roman" w:cs="Times New Roman"/>
          <w:szCs w:val="24"/>
        </w:rPr>
        <w:t>ελοιοποιεί</w:t>
      </w:r>
      <w:r>
        <w:rPr>
          <w:rFonts w:eastAsia="Times New Roman" w:cs="Times New Roman"/>
          <w:szCs w:val="24"/>
        </w:rPr>
        <w:t>ται η</w:t>
      </w:r>
      <w:r w:rsidRPr="00E13609">
        <w:rPr>
          <w:rFonts w:eastAsia="Times New Roman" w:cs="Times New Roman"/>
          <w:szCs w:val="24"/>
        </w:rPr>
        <w:t xml:space="preserve"> παράταξή </w:t>
      </w:r>
      <w:r>
        <w:rPr>
          <w:rFonts w:eastAsia="Times New Roman" w:cs="Times New Roman"/>
          <w:szCs w:val="24"/>
        </w:rPr>
        <w:t>σας,</w:t>
      </w:r>
      <w:r w:rsidRPr="00E13609">
        <w:rPr>
          <w:rFonts w:eastAsia="Times New Roman" w:cs="Times New Roman"/>
          <w:szCs w:val="24"/>
        </w:rPr>
        <w:t xml:space="preserve"> όπως αντιλαμβάνεστε</w:t>
      </w:r>
      <w:r>
        <w:rPr>
          <w:rFonts w:eastAsia="Times New Roman" w:cs="Times New Roman"/>
          <w:szCs w:val="24"/>
        </w:rPr>
        <w:t xml:space="preserve">. </w:t>
      </w:r>
    </w:p>
    <w:p w14:paraId="4318B096" w14:textId="77777777" w:rsidR="001D7CFB" w:rsidRDefault="00EB4E04">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4318B097" w14:textId="77777777" w:rsidR="001D7CFB" w:rsidRDefault="00EB4E04">
      <w:pPr>
        <w:spacing w:line="600" w:lineRule="auto"/>
        <w:ind w:firstLine="720"/>
        <w:jc w:val="both"/>
        <w:rPr>
          <w:rFonts w:eastAsia="Times New Roman" w:cs="Times New Roman"/>
          <w:bCs/>
          <w:szCs w:val="24"/>
        </w:rPr>
      </w:pPr>
      <w:r w:rsidRPr="00FA75EE">
        <w:rPr>
          <w:rFonts w:eastAsia="Times New Roman"/>
          <w:bCs/>
          <w:color w:val="0A0A0A"/>
          <w:sz w:val="23"/>
          <w:szCs w:val="23"/>
          <w:shd w:val="clear" w:color="auto" w:fill="FFFFFF"/>
        </w:rPr>
        <w:lastRenderedPageBreak/>
        <w:t xml:space="preserve">(Στο σημείο αυτό ο Βουλευτής κ. </w:t>
      </w:r>
      <w:r>
        <w:rPr>
          <w:rFonts w:eastAsia="Times New Roman"/>
          <w:bCs/>
          <w:color w:val="0A0A0A"/>
          <w:sz w:val="23"/>
          <w:szCs w:val="23"/>
          <w:shd w:val="clear" w:color="auto" w:fill="FFFFFF"/>
        </w:rPr>
        <w:t>Κωνσταντίνος Χατζηδάκης καταθέτει για τα Πρακτικά την προαναφερθείσα συλλογική σύμβα</w:t>
      </w:r>
      <w:r>
        <w:rPr>
          <w:rFonts w:eastAsia="Times New Roman"/>
          <w:bCs/>
          <w:color w:val="0A0A0A"/>
          <w:sz w:val="23"/>
          <w:szCs w:val="23"/>
          <w:shd w:val="clear" w:color="auto" w:fill="FFFFFF"/>
        </w:rPr>
        <w:t>ση εργασίας, η οποία βρίσκεται</w:t>
      </w:r>
      <w:r w:rsidRPr="00FA75EE">
        <w:rPr>
          <w:rFonts w:eastAsia="Times New Roman"/>
          <w:bCs/>
          <w:color w:val="0A0A0A"/>
          <w:sz w:val="23"/>
          <w:szCs w:val="23"/>
          <w:shd w:val="clear" w:color="auto" w:fill="FFFFFF"/>
        </w:rPr>
        <w:t xml:space="preserve"> στο αρχείο του Τμήματος Γραμματείας της Διεύθυνσης Στενογραφίας και Πρακτικών της Βουλής)</w:t>
      </w:r>
    </w:p>
    <w:p w14:paraId="4318B098"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 Ε</w:t>
      </w:r>
      <w:r w:rsidRPr="00E13609">
        <w:rPr>
          <w:rFonts w:eastAsia="Times New Roman" w:cs="Times New Roman"/>
          <w:szCs w:val="24"/>
        </w:rPr>
        <w:t>σείς λέτε</w:t>
      </w:r>
      <w:r>
        <w:rPr>
          <w:rFonts w:eastAsia="Times New Roman" w:cs="Times New Roman"/>
          <w:szCs w:val="24"/>
        </w:rPr>
        <w:t>: «Μα,</w:t>
      </w:r>
      <w:r w:rsidRPr="00E13609">
        <w:rPr>
          <w:rFonts w:eastAsia="Times New Roman" w:cs="Times New Roman"/>
          <w:szCs w:val="24"/>
        </w:rPr>
        <w:t xml:space="preserve"> τι να κάνουμε</w:t>
      </w:r>
      <w:r>
        <w:rPr>
          <w:rFonts w:eastAsia="Times New Roman" w:cs="Times New Roman"/>
          <w:szCs w:val="24"/>
        </w:rPr>
        <w:t>; Υ</w:t>
      </w:r>
      <w:r w:rsidRPr="00E13609">
        <w:rPr>
          <w:rFonts w:eastAsia="Times New Roman" w:cs="Times New Roman"/>
          <w:szCs w:val="24"/>
        </w:rPr>
        <w:t xml:space="preserve">πάρχει </w:t>
      </w:r>
      <w:r>
        <w:rPr>
          <w:rFonts w:eastAsia="Times New Roman" w:cs="Times New Roman"/>
          <w:szCs w:val="24"/>
        </w:rPr>
        <w:t xml:space="preserve">η </w:t>
      </w:r>
      <w:r w:rsidRPr="00E13609">
        <w:rPr>
          <w:rFonts w:eastAsia="Times New Roman" w:cs="Times New Roman"/>
          <w:szCs w:val="24"/>
        </w:rPr>
        <w:t>ελευθερία των συμβάσεων</w:t>
      </w:r>
      <w:r>
        <w:rPr>
          <w:rFonts w:eastAsia="Times New Roman" w:cs="Times New Roman"/>
          <w:szCs w:val="24"/>
        </w:rPr>
        <w:t>». Χαίρω πολύ! Ποιος, όμως,</w:t>
      </w:r>
      <w:r w:rsidRPr="00E13609">
        <w:rPr>
          <w:rFonts w:eastAsia="Times New Roman" w:cs="Times New Roman"/>
          <w:szCs w:val="24"/>
        </w:rPr>
        <w:t xml:space="preserve"> </w:t>
      </w:r>
      <w:r>
        <w:rPr>
          <w:rFonts w:eastAsia="Times New Roman" w:cs="Times New Roman"/>
          <w:szCs w:val="24"/>
        </w:rPr>
        <w:t>είναι Κ</w:t>
      </w:r>
      <w:r w:rsidRPr="00E13609">
        <w:rPr>
          <w:rFonts w:eastAsia="Times New Roman" w:cs="Times New Roman"/>
          <w:szCs w:val="24"/>
        </w:rPr>
        <w:t>υβέρνηση</w:t>
      </w:r>
      <w:r>
        <w:rPr>
          <w:rFonts w:eastAsia="Times New Roman" w:cs="Times New Roman"/>
          <w:szCs w:val="24"/>
        </w:rPr>
        <w:t>; Μ</w:t>
      </w:r>
      <w:r w:rsidRPr="00E13609">
        <w:rPr>
          <w:rFonts w:eastAsia="Times New Roman" w:cs="Times New Roman"/>
          <w:szCs w:val="24"/>
        </w:rPr>
        <w:t>ήπως δεν εί</w:t>
      </w:r>
      <w:r>
        <w:rPr>
          <w:rFonts w:eastAsia="Times New Roman" w:cs="Times New Roman"/>
          <w:szCs w:val="24"/>
        </w:rPr>
        <w:t>στε Κ</w:t>
      </w:r>
      <w:r w:rsidRPr="00E13609">
        <w:rPr>
          <w:rFonts w:eastAsia="Times New Roman" w:cs="Times New Roman"/>
          <w:szCs w:val="24"/>
        </w:rPr>
        <w:t>υβέρνηση εσείς που στήσατε όλο αυτό το κακόγουστο θέατρο εναντίον του κ</w:t>
      </w:r>
      <w:r>
        <w:rPr>
          <w:rFonts w:eastAsia="Times New Roman" w:cs="Times New Roman"/>
          <w:szCs w:val="24"/>
        </w:rPr>
        <w:t>.</w:t>
      </w:r>
      <w:r w:rsidRPr="00E13609">
        <w:rPr>
          <w:rFonts w:eastAsia="Times New Roman" w:cs="Times New Roman"/>
          <w:szCs w:val="24"/>
        </w:rPr>
        <w:t xml:space="preserve"> Μητσοτάκη για τις προθέσεις του κ</w:t>
      </w:r>
      <w:r>
        <w:rPr>
          <w:rFonts w:eastAsia="Times New Roman" w:cs="Times New Roman"/>
          <w:szCs w:val="24"/>
        </w:rPr>
        <w:t>.</w:t>
      </w:r>
      <w:r w:rsidRPr="00E13609">
        <w:rPr>
          <w:rFonts w:eastAsia="Times New Roman" w:cs="Times New Roman"/>
          <w:szCs w:val="24"/>
        </w:rPr>
        <w:t xml:space="preserve"> Μητσοτάκη</w:t>
      </w:r>
      <w:r>
        <w:rPr>
          <w:rFonts w:eastAsia="Times New Roman" w:cs="Times New Roman"/>
          <w:szCs w:val="24"/>
        </w:rPr>
        <w:t>,</w:t>
      </w:r>
      <w:r w:rsidRPr="00E13609">
        <w:rPr>
          <w:rFonts w:eastAsia="Times New Roman" w:cs="Times New Roman"/>
          <w:szCs w:val="24"/>
        </w:rPr>
        <w:t xml:space="preserve"> υποδυόμενοι τους υπερασπιστές των εργαζομένων και των συμφερόντων </w:t>
      </w:r>
      <w:r>
        <w:rPr>
          <w:rFonts w:eastAsia="Times New Roman" w:cs="Times New Roman"/>
          <w:szCs w:val="24"/>
        </w:rPr>
        <w:t>τους, όταν συμβαίνουν όλα αυτά μ</w:t>
      </w:r>
      <w:r w:rsidRPr="00E13609">
        <w:rPr>
          <w:rFonts w:eastAsia="Times New Roman" w:cs="Times New Roman"/>
          <w:szCs w:val="24"/>
        </w:rPr>
        <w:t>ε την επταήμερη λειτουργία αλλά και την</w:t>
      </w:r>
      <w:r w:rsidRPr="00E13609">
        <w:rPr>
          <w:rFonts w:eastAsia="Times New Roman" w:cs="Times New Roman"/>
          <w:szCs w:val="24"/>
        </w:rPr>
        <w:t xml:space="preserve"> επταήμερη εργασία</w:t>
      </w:r>
      <w:r>
        <w:rPr>
          <w:rFonts w:eastAsia="Times New Roman" w:cs="Times New Roman"/>
          <w:szCs w:val="24"/>
        </w:rPr>
        <w:t>; Κ</w:t>
      </w:r>
      <w:r w:rsidRPr="00E13609">
        <w:rPr>
          <w:rFonts w:eastAsia="Times New Roman" w:cs="Times New Roman"/>
          <w:szCs w:val="24"/>
        </w:rPr>
        <w:t>αι εσείς τι είστε</w:t>
      </w:r>
      <w:r>
        <w:rPr>
          <w:rFonts w:eastAsia="Times New Roman" w:cs="Times New Roman"/>
          <w:szCs w:val="24"/>
        </w:rPr>
        <w:t>;</w:t>
      </w:r>
      <w:r w:rsidRPr="00E13609">
        <w:rPr>
          <w:rFonts w:eastAsia="Times New Roman" w:cs="Times New Roman"/>
          <w:szCs w:val="24"/>
        </w:rPr>
        <w:t xml:space="preserve"> Είστε τροχονόμοι</w:t>
      </w:r>
      <w:r>
        <w:rPr>
          <w:rFonts w:eastAsia="Times New Roman" w:cs="Times New Roman"/>
          <w:szCs w:val="24"/>
        </w:rPr>
        <w:t>; Δεν είστε Κ</w:t>
      </w:r>
      <w:r w:rsidRPr="00E13609">
        <w:rPr>
          <w:rFonts w:eastAsia="Times New Roman" w:cs="Times New Roman"/>
          <w:szCs w:val="24"/>
        </w:rPr>
        <w:t>υβέρνηση</w:t>
      </w:r>
      <w:r>
        <w:rPr>
          <w:rFonts w:eastAsia="Times New Roman" w:cs="Times New Roman"/>
          <w:szCs w:val="24"/>
        </w:rPr>
        <w:t>;</w:t>
      </w:r>
    </w:p>
    <w:p w14:paraId="4318B099"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lastRenderedPageBreak/>
        <w:t>Κ</w:t>
      </w:r>
      <w:r w:rsidRPr="00E13609">
        <w:rPr>
          <w:rFonts w:eastAsia="Times New Roman" w:cs="Times New Roman"/>
          <w:szCs w:val="24"/>
        </w:rPr>
        <w:t>υρίες και κύριοι</w:t>
      </w:r>
      <w:r>
        <w:rPr>
          <w:rFonts w:eastAsia="Times New Roman" w:cs="Times New Roman"/>
          <w:szCs w:val="24"/>
        </w:rPr>
        <w:t>, είναι</w:t>
      </w:r>
      <w:r w:rsidRPr="00E13609">
        <w:rPr>
          <w:rFonts w:eastAsia="Times New Roman" w:cs="Times New Roman"/>
          <w:szCs w:val="24"/>
        </w:rPr>
        <w:t xml:space="preserve"> καιρός να σοβαρευτείτε</w:t>
      </w:r>
      <w:r>
        <w:rPr>
          <w:rFonts w:eastAsia="Times New Roman" w:cs="Times New Roman"/>
          <w:szCs w:val="24"/>
        </w:rPr>
        <w:t>. Μ</w:t>
      </w:r>
      <w:r w:rsidRPr="00E13609">
        <w:rPr>
          <w:rFonts w:eastAsia="Times New Roman" w:cs="Times New Roman"/>
          <w:szCs w:val="24"/>
        </w:rPr>
        <w:t>η νομίζετε ότι με αυτό τον τρόπο θα εξαπατήσετε τους ψηφοφόρους</w:t>
      </w:r>
      <w:r>
        <w:rPr>
          <w:rFonts w:eastAsia="Times New Roman" w:cs="Times New Roman"/>
          <w:szCs w:val="24"/>
        </w:rPr>
        <w:t>.</w:t>
      </w:r>
      <w:r w:rsidRPr="00E13609">
        <w:rPr>
          <w:rFonts w:eastAsia="Times New Roman" w:cs="Times New Roman"/>
          <w:szCs w:val="24"/>
        </w:rPr>
        <w:t xml:space="preserve"> Μία του</w:t>
      </w:r>
      <w:r>
        <w:rPr>
          <w:rFonts w:eastAsia="Times New Roman" w:cs="Times New Roman"/>
          <w:szCs w:val="24"/>
        </w:rPr>
        <w:t xml:space="preserve"> ψεύτη,</w:t>
      </w:r>
      <w:r w:rsidRPr="00E13609">
        <w:rPr>
          <w:rFonts w:eastAsia="Times New Roman" w:cs="Times New Roman"/>
          <w:szCs w:val="24"/>
        </w:rPr>
        <w:t xml:space="preserve"> δυο του</w:t>
      </w:r>
      <w:r>
        <w:rPr>
          <w:rFonts w:eastAsia="Times New Roman" w:cs="Times New Roman"/>
          <w:szCs w:val="24"/>
        </w:rPr>
        <w:t xml:space="preserve"> ψεύτη,</w:t>
      </w:r>
      <w:r w:rsidRPr="00E13609">
        <w:rPr>
          <w:rFonts w:eastAsia="Times New Roman" w:cs="Times New Roman"/>
          <w:szCs w:val="24"/>
        </w:rPr>
        <w:t xml:space="preserve"> τρεις και η κακή του ώρα</w:t>
      </w:r>
      <w:r>
        <w:rPr>
          <w:rFonts w:eastAsia="Times New Roman" w:cs="Times New Roman"/>
          <w:szCs w:val="24"/>
        </w:rPr>
        <w:t>! Κ</w:t>
      </w:r>
      <w:r w:rsidRPr="00E13609">
        <w:rPr>
          <w:rFonts w:eastAsia="Times New Roman" w:cs="Times New Roman"/>
          <w:szCs w:val="24"/>
        </w:rPr>
        <w:t>αι φτ</w:t>
      </w:r>
      <w:r w:rsidRPr="00E13609">
        <w:rPr>
          <w:rFonts w:eastAsia="Times New Roman" w:cs="Times New Roman"/>
          <w:szCs w:val="24"/>
        </w:rPr>
        <w:t>άνει η κακή σας ώρα</w:t>
      </w:r>
      <w:r>
        <w:rPr>
          <w:rFonts w:eastAsia="Times New Roman" w:cs="Times New Roman"/>
          <w:szCs w:val="24"/>
        </w:rPr>
        <w:t>. Ε</w:t>
      </w:r>
      <w:r w:rsidRPr="00E13609">
        <w:rPr>
          <w:rFonts w:eastAsia="Times New Roman" w:cs="Times New Roman"/>
          <w:szCs w:val="24"/>
        </w:rPr>
        <w:t>ίναι η 26</w:t>
      </w:r>
      <w:r w:rsidRPr="00144737">
        <w:rPr>
          <w:rFonts w:eastAsia="Times New Roman" w:cs="Times New Roman"/>
          <w:szCs w:val="24"/>
          <w:vertAlign w:val="superscript"/>
        </w:rPr>
        <w:t>η</w:t>
      </w:r>
      <w:r w:rsidRPr="00E13609">
        <w:rPr>
          <w:rFonts w:eastAsia="Times New Roman" w:cs="Times New Roman"/>
          <w:szCs w:val="24"/>
        </w:rPr>
        <w:t xml:space="preserve"> Μαΐου</w:t>
      </w:r>
      <w:r>
        <w:rPr>
          <w:rFonts w:eastAsia="Times New Roman" w:cs="Times New Roman"/>
          <w:szCs w:val="24"/>
        </w:rPr>
        <w:t>,</w:t>
      </w:r>
      <w:r w:rsidRPr="00E13609">
        <w:rPr>
          <w:rFonts w:eastAsia="Times New Roman" w:cs="Times New Roman"/>
          <w:szCs w:val="24"/>
        </w:rPr>
        <w:t xml:space="preserve"> ημέρα των ευρωεκλογών και των περιφερειακών εκλογών</w:t>
      </w:r>
      <w:r>
        <w:rPr>
          <w:rFonts w:eastAsia="Times New Roman" w:cs="Times New Roman"/>
          <w:szCs w:val="24"/>
        </w:rPr>
        <w:t xml:space="preserve">. </w:t>
      </w:r>
    </w:p>
    <w:p w14:paraId="4318B09A"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Α</w:t>
      </w:r>
      <w:r w:rsidRPr="00E13609">
        <w:rPr>
          <w:rFonts w:eastAsia="Times New Roman" w:cs="Times New Roman"/>
          <w:szCs w:val="24"/>
        </w:rPr>
        <w:t xml:space="preserve">πό κει και </w:t>
      </w:r>
      <w:r>
        <w:rPr>
          <w:rFonts w:eastAsia="Times New Roman" w:cs="Times New Roman"/>
          <w:szCs w:val="24"/>
        </w:rPr>
        <w:t>πέρα, κυρίες και κύριοι</w:t>
      </w:r>
      <w:r w:rsidRPr="00E13609">
        <w:rPr>
          <w:rFonts w:eastAsia="Times New Roman" w:cs="Times New Roman"/>
          <w:szCs w:val="24"/>
        </w:rPr>
        <w:t xml:space="preserve"> συνάδελφοι</w:t>
      </w:r>
      <w:r>
        <w:rPr>
          <w:rFonts w:eastAsia="Times New Roman" w:cs="Times New Roman"/>
          <w:szCs w:val="24"/>
        </w:rPr>
        <w:t>,</w:t>
      </w:r>
      <w:r w:rsidRPr="00E13609">
        <w:rPr>
          <w:rFonts w:eastAsia="Times New Roman" w:cs="Times New Roman"/>
          <w:szCs w:val="24"/>
        </w:rPr>
        <w:t xml:space="preserve"> μέσα στα πανηγύρια αυτά ξεχάσατε με</w:t>
      </w:r>
      <w:r>
        <w:rPr>
          <w:rFonts w:eastAsia="Times New Roman" w:cs="Times New Roman"/>
          <w:szCs w:val="24"/>
        </w:rPr>
        <w:t xml:space="preserve">ρικές λεπτομέρειες που αφορούν </w:t>
      </w:r>
      <w:r w:rsidRPr="00E13609">
        <w:rPr>
          <w:rFonts w:eastAsia="Times New Roman" w:cs="Times New Roman"/>
          <w:szCs w:val="24"/>
        </w:rPr>
        <w:t>το νομοσχέδιο αυτό</w:t>
      </w:r>
      <w:r>
        <w:rPr>
          <w:rFonts w:eastAsia="Times New Roman" w:cs="Times New Roman"/>
          <w:szCs w:val="24"/>
        </w:rPr>
        <w:t>. Φόροι! Ξ</w:t>
      </w:r>
      <w:r w:rsidRPr="00E13609">
        <w:rPr>
          <w:rFonts w:eastAsia="Times New Roman" w:cs="Times New Roman"/>
          <w:szCs w:val="24"/>
        </w:rPr>
        <w:t xml:space="preserve">εχάσατε ότι </w:t>
      </w:r>
      <w:r>
        <w:rPr>
          <w:rFonts w:eastAsia="Times New Roman" w:cs="Times New Roman"/>
          <w:szCs w:val="24"/>
        </w:rPr>
        <w:t>από το 2</w:t>
      </w:r>
      <w:r>
        <w:rPr>
          <w:rFonts w:eastAsia="Times New Roman" w:cs="Times New Roman"/>
          <w:szCs w:val="24"/>
        </w:rPr>
        <w:t>015 μέχρι το 20</w:t>
      </w:r>
      <w:r w:rsidRPr="00E13609">
        <w:rPr>
          <w:rFonts w:eastAsia="Times New Roman" w:cs="Times New Roman"/>
          <w:szCs w:val="24"/>
        </w:rPr>
        <w:t xml:space="preserve">18 είμαστε η πρώτη χώρα </w:t>
      </w:r>
      <w:r>
        <w:rPr>
          <w:rFonts w:eastAsia="Times New Roman" w:cs="Times New Roman"/>
          <w:szCs w:val="24"/>
        </w:rPr>
        <w:t>στις</w:t>
      </w:r>
      <w:r w:rsidRPr="00E13609">
        <w:rPr>
          <w:rFonts w:eastAsia="Times New Roman" w:cs="Times New Roman"/>
          <w:szCs w:val="24"/>
        </w:rPr>
        <w:t xml:space="preserve"> </w:t>
      </w:r>
      <w:r>
        <w:rPr>
          <w:rFonts w:eastAsia="Times New Roman" w:cs="Times New Roman"/>
          <w:szCs w:val="24"/>
        </w:rPr>
        <w:t>σαράντα</w:t>
      </w:r>
      <w:r w:rsidRPr="00E13609">
        <w:rPr>
          <w:rFonts w:eastAsia="Times New Roman" w:cs="Times New Roman"/>
          <w:szCs w:val="24"/>
        </w:rPr>
        <w:t xml:space="preserve"> χώρες του ΟΟΣΑ στην αύξηση των φόρων</w:t>
      </w:r>
      <w:r>
        <w:rPr>
          <w:rFonts w:eastAsia="Times New Roman" w:cs="Times New Roman"/>
          <w:szCs w:val="24"/>
        </w:rPr>
        <w:t>. Ξ</w:t>
      </w:r>
      <w:r w:rsidRPr="00E13609">
        <w:rPr>
          <w:rFonts w:eastAsia="Times New Roman" w:cs="Times New Roman"/>
          <w:szCs w:val="24"/>
        </w:rPr>
        <w:t>εχάσατε ότι επί των ημερών σας έχουμε ρεκόρ στους έμμεσους φόρους</w:t>
      </w:r>
      <w:r>
        <w:rPr>
          <w:rFonts w:eastAsia="Times New Roman" w:cs="Times New Roman"/>
          <w:szCs w:val="24"/>
        </w:rPr>
        <w:t>,</w:t>
      </w:r>
      <w:r w:rsidRPr="00E13609">
        <w:rPr>
          <w:rFonts w:eastAsia="Times New Roman" w:cs="Times New Roman"/>
          <w:szCs w:val="24"/>
        </w:rPr>
        <w:t xml:space="preserve"> που πληρώνονται από τους φτωχούς ανθρώπους</w:t>
      </w:r>
      <w:r>
        <w:rPr>
          <w:rFonts w:eastAsia="Times New Roman" w:cs="Times New Roman"/>
          <w:szCs w:val="24"/>
        </w:rPr>
        <w:t>,</w:t>
      </w:r>
      <w:r w:rsidRPr="00E13609">
        <w:rPr>
          <w:rFonts w:eastAsia="Times New Roman" w:cs="Times New Roman"/>
          <w:szCs w:val="24"/>
        </w:rPr>
        <w:t xml:space="preserve"> εξίσου με τους εφοπλιστές και τους βιομηχάνους</w:t>
      </w:r>
      <w:r>
        <w:rPr>
          <w:rFonts w:eastAsia="Times New Roman" w:cs="Times New Roman"/>
          <w:szCs w:val="24"/>
        </w:rPr>
        <w:t>, εξίσου</w:t>
      </w:r>
      <w:r>
        <w:rPr>
          <w:rFonts w:eastAsia="Times New Roman" w:cs="Times New Roman"/>
          <w:szCs w:val="24"/>
        </w:rPr>
        <w:t xml:space="preserve"> με τις ε</w:t>
      </w:r>
      <w:r w:rsidRPr="00E13609">
        <w:rPr>
          <w:rFonts w:eastAsia="Times New Roman" w:cs="Times New Roman"/>
          <w:szCs w:val="24"/>
        </w:rPr>
        <w:t>λίτ</w:t>
      </w:r>
      <w:r>
        <w:rPr>
          <w:rFonts w:eastAsia="Times New Roman" w:cs="Times New Roman"/>
          <w:szCs w:val="24"/>
        </w:rPr>
        <w:t>. Κ</w:t>
      </w:r>
      <w:r w:rsidRPr="00E13609">
        <w:rPr>
          <w:rFonts w:eastAsia="Times New Roman" w:cs="Times New Roman"/>
          <w:szCs w:val="24"/>
        </w:rPr>
        <w:t>αι τώρα ερχόσαστε απλώς να ακυρώσετε τρία από τα δεκάδες μέτρα</w:t>
      </w:r>
      <w:r>
        <w:rPr>
          <w:rFonts w:eastAsia="Times New Roman" w:cs="Times New Roman"/>
          <w:szCs w:val="24"/>
        </w:rPr>
        <w:t>,</w:t>
      </w:r>
      <w:r w:rsidRPr="00E13609">
        <w:rPr>
          <w:rFonts w:eastAsia="Times New Roman" w:cs="Times New Roman"/>
          <w:szCs w:val="24"/>
        </w:rPr>
        <w:t xml:space="preserve"> τα οποία πήρατε εσείς οι ίδιοι στην αρχή της διακυβέρνησής </w:t>
      </w:r>
      <w:r>
        <w:rPr>
          <w:rFonts w:eastAsia="Times New Roman" w:cs="Times New Roman"/>
          <w:szCs w:val="24"/>
        </w:rPr>
        <w:t xml:space="preserve">σας. </w:t>
      </w:r>
    </w:p>
    <w:p w14:paraId="4318B09B" w14:textId="77777777" w:rsidR="001D7CFB" w:rsidRDefault="00EB4E04">
      <w:pPr>
        <w:spacing w:line="600" w:lineRule="auto"/>
        <w:ind w:firstLine="720"/>
        <w:jc w:val="both"/>
        <w:rPr>
          <w:rFonts w:eastAsia="Times New Roman" w:cs="Times New Roman"/>
          <w:szCs w:val="24"/>
        </w:rPr>
      </w:pPr>
      <w:r w:rsidRPr="0002536E">
        <w:rPr>
          <w:rFonts w:eastAsia="Times New Roman"/>
          <w:color w:val="0A0A0A"/>
          <w:sz w:val="23"/>
          <w:szCs w:val="23"/>
          <w:shd w:val="clear" w:color="auto" w:fill="FFFFFF"/>
        </w:rPr>
        <w:t>(Στο σημείο αυτό κτυπάει το κουδούνι λήξεως του χρόνου ομιλίας του κυρίου Βουλευτή)</w:t>
      </w:r>
    </w:p>
    <w:p w14:paraId="4318B09C"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lastRenderedPageBreak/>
        <w:t xml:space="preserve">Και βεβαίως καθόλου τυχαίο δεν είναι ότι </w:t>
      </w:r>
      <w:r w:rsidRPr="00E13609">
        <w:rPr>
          <w:rFonts w:eastAsia="Times New Roman" w:cs="Times New Roman"/>
          <w:szCs w:val="24"/>
        </w:rPr>
        <w:t>μετά από την αύξηση των φόρων στα επίπεδα αυτά η Ελλάδα είναι τελευταία στις επενδύσεις σε ολόκληρη την Ευρωπαϊκή Ένωση</w:t>
      </w:r>
      <w:r>
        <w:rPr>
          <w:rFonts w:eastAsia="Times New Roman" w:cs="Times New Roman"/>
          <w:szCs w:val="24"/>
        </w:rPr>
        <w:t>. Τ</w:t>
      </w:r>
      <w:r w:rsidRPr="00E13609">
        <w:rPr>
          <w:rFonts w:eastAsia="Times New Roman" w:cs="Times New Roman"/>
          <w:szCs w:val="24"/>
        </w:rPr>
        <w:t xml:space="preserve">ο </w:t>
      </w:r>
      <w:r>
        <w:rPr>
          <w:rFonts w:eastAsia="Times New Roman" w:cs="Times New Roman"/>
          <w:szCs w:val="24"/>
        </w:rPr>
        <w:t>δε 2018 -που υ</w:t>
      </w:r>
      <w:r w:rsidRPr="00E13609">
        <w:rPr>
          <w:rFonts w:eastAsia="Times New Roman" w:cs="Times New Roman"/>
          <w:szCs w:val="24"/>
        </w:rPr>
        <w:t>ποτίθεται ότι ήταν χρονιά εκτόξευσης οικονομίας</w:t>
      </w:r>
      <w:r>
        <w:rPr>
          <w:rFonts w:eastAsia="Times New Roman" w:cs="Times New Roman"/>
          <w:szCs w:val="24"/>
        </w:rPr>
        <w:t>-</w:t>
      </w:r>
      <w:r w:rsidRPr="00E13609">
        <w:rPr>
          <w:rFonts w:eastAsia="Times New Roman" w:cs="Times New Roman"/>
          <w:szCs w:val="24"/>
        </w:rPr>
        <w:t xml:space="preserve"> είχαμε τρία δισεκατομμύρια λ</w:t>
      </w:r>
      <w:r w:rsidRPr="00E13609">
        <w:rPr>
          <w:rFonts w:eastAsia="Times New Roman" w:cs="Times New Roman"/>
          <w:szCs w:val="24"/>
        </w:rPr>
        <w:t xml:space="preserve">ιγότερες επενδύσεις σε σχέση με το </w:t>
      </w:r>
      <w:r>
        <w:rPr>
          <w:rFonts w:eastAsia="Times New Roman" w:cs="Times New Roman"/>
          <w:szCs w:val="24"/>
        </w:rPr>
        <w:t>20</w:t>
      </w:r>
      <w:r w:rsidRPr="00E13609">
        <w:rPr>
          <w:rFonts w:eastAsia="Times New Roman" w:cs="Times New Roman"/>
          <w:szCs w:val="24"/>
        </w:rPr>
        <w:t>17</w:t>
      </w:r>
      <w:r>
        <w:rPr>
          <w:rFonts w:eastAsia="Times New Roman" w:cs="Times New Roman"/>
          <w:szCs w:val="24"/>
        </w:rPr>
        <w:t>. Και επί των ημερών σας</w:t>
      </w:r>
      <w:r w:rsidRPr="00E13609">
        <w:rPr>
          <w:rFonts w:eastAsia="Times New Roman" w:cs="Times New Roman"/>
          <w:szCs w:val="24"/>
        </w:rPr>
        <w:t xml:space="preserve"> τα πράγματα πάνε χειρότερα κάθε χρονιά που περνάει</w:t>
      </w:r>
      <w:r>
        <w:rPr>
          <w:rFonts w:eastAsia="Times New Roman" w:cs="Times New Roman"/>
          <w:szCs w:val="24"/>
        </w:rPr>
        <w:t>.</w:t>
      </w:r>
    </w:p>
    <w:p w14:paraId="4318B09D"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Να πάμε στις συντάξει</w:t>
      </w:r>
      <w:r w:rsidRPr="00E13609">
        <w:rPr>
          <w:rFonts w:eastAsia="Times New Roman" w:cs="Times New Roman"/>
          <w:szCs w:val="24"/>
        </w:rPr>
        <w:t>ς</w:t>
      </w:r>
      <w:r>
        <w:rPr>
          <w:rFonts w:eastAsia="Times New Roman" w:cs="Times New Roman"/>
          <w:szCs w:val="24"/>
        </w:rPr>
        <w:t>.</w:t>
      </w:r>
      <w:r w:rsidRPr="00E13609">
        <w:rPr>
          <w:rFonts w:eastAsia="Times New Roman" w:cs="Times New Roman"/>
          <w:szCs w:val="24"/>
        </w:rPr>
        <w:t xml:space="preserve"> </w:t>
      </w:r>
      <w:r>
        <w:rPr>
          <w:rFonts w:eastAsia="Times New Roman" w:cs="Times New Roman"/>
          <w:szCs w:val="24"/>
        </w:rPr>
        <w:t xml:space="preserve">Διαφημίζετε </w:t>
      </w:r>
      <w:r w:rsidRPr="00E13609">
        <w:rPr>
          <w:rFonts w:eastAsia="Times New Roman" w:cs="Times New Roman"/>
          <w:szCs w:val="24"/>
        </w:rPr>
        <w:t xml:space="preserve">την περιβόητη </w:t>
      </w:r>
      <w:r>
        <w:rPr>
          <w:rFonts w:eastAsia="Times New Roman" w:cs="Times New Roman"/>
          <w:szCs w:val="24"/>
        </w:rPr>
        <w:t>δέκατη τρίτη</w:t>
      </w:r>
      <w:r w:rsidRPr="00E13609">
        <w:rPr>
          <w:rFonts w:eastAsia="Times New Roman" w:cs="Times New Roman"/>
          <w:szCs w:val="24"/>
        </w:rPr>
        <w:t xml:space="preserve"> σύνταξη</w:t>
      </w:r>
      <w:r>
        <w:rPr>
          <w:rFonts w:eastAsia="Times New Roman" w:cs="Times New Roman"/>
          <w:szCs w:val="24"/>
        </w:rPr>
        <w:t>. Μα, θα ήταν δέκατη τρίτη</w:t>
      </w:r>
      <w:r w:rsidRPr="00E13609">
        <w:rPr>
          <w:rFonts w:eastAsia="Times New Roman" w:cs="Times New Roman"/>
          <w:szCs w:val="24"/>
        </w:rPr>
        <w:t xml:space="preserve"> </w:t>
      </w:r>
      <w:r>
        <w:rPr>
          <w:rFonts w:eastAsia="Times New Roman" w:cs="Times New Roman"/>
          <w:szCs w:val="24"/>
        </w:rPr>
        <w:t>σύνταξη, εάν δίνατε</w:t>
      </w:r>
      <w:r w:rsidRPr="00E13609">
        <w:rPr>
          <w:rFonts w:eastAsia="Times New Roman" w:cs="Times New Roman"/>
          <w:szCs w:val="24"/>
        </w:rPr>
        <w:t xml:space="preserve"> 2,2 δισεκατομμύρια</w:t>
      </w:r>
      <w:r>
        <w:rPr>
          <w:rFonts w:eastAsia="Times New Roman" w:cs="Times New Roman"/>
          <w:szCs w:val="24"/>
        </w:rPr>
        <w:t>. Κ</w:t>
      </w:r>
      <w:r w:rsidRPr="00E13609">
        <w:rPr>
          <w:rFonts w:eastAsia="Times New Roman" w:cs="Times New Roman"/>
          <w:szCs w:val="24"/>
        </w:rPr>
        <w:t>αι</w:t>
      </w:r>
      <w:r w:rsidRPr="00E13609">
        <w:rPr>
          <w:rFonts w:eastAsia="Times New Roman" w:cs="Times New Roman"/>
          <w:szCs w:val="24"/>
        </w:rPr>
        <w:t xml:space="preserve"> </w:t>
      </w:r>
      <w:r>
        <w:rPr>
          <w:rFonts w:eastAsia="Times New Roman" w:cs="Times New Roman"/>
          <w:szCs w:val="24"/>
        </w:rPr>
        <w:t>εσείς δίνετε</w:t>
      </w:r>
      <w:r w:rsidRPr="00E13609">
        <w:rPr>
          <w:rFonts w:eastAsia="Times New Roman" w:cs="Times New Roman"/>
          <w:szCs w:val="24"/>
        </w:rPr>
        <w:t xml:space="preserve"> 800 εκατομμύρια</w:t>
      </w:r>
      <w:r>
        <w:rPr>
          <w:rFonts w:eastAsia="Times New Roman" w:cs="Times New Roman"/>
          <w:szCs w:val="24"/>
        </w:rPr>
        <w:t>, δηλαδή,</w:t>
      </w:r>
      <w:r w:rsidRPr="00E13609">
        <w:rPr>
          <w:rFonts w:eastAsia="Times New Roman" w:cs="Times New Roman"/>
          <w:szCs w:val="24"/>
        </w:rPr>
        <w:t xml:space="preserve"> το ένα τρίτο</w:t>
      </w:r>
      <w:r>
        <w:rPr>
          <w:rFonts w:eastAsia="Times New Roman" w:cs="Times New Roman"/>
          <w:szCs w:val="24"/>
        </w:rPr>
        <w:t>! Είναι ένα επίδομα ευρωεκλογών, που π</w:t>
      </w:r>
      <w:r w:rsidRPr="00E13609">
        <w:rPr>
          <w:rFonts w:eastAsia="Times New Roman" w:cs="Times New Roman"/>
          <w:szCs w:val="24"/>
        </w:rPr>
        <w:t>άλι καλά που δεν έχετε στηθεί έξω από τις κάλπες να το μοιράζετε σε κάθε συνταξιούχο που περνάει</w:t>
      </w:r>
      <w:r>
        <w:rPr>
          <w:rFonts w:eastAsia="Times New Roman" w:cs="Times New Roman"/>
          <w:szCs w:val="24"/>
        </w:rPr>
        <w:t>.</w:t>
      </w:r>
    </w:p>
    <w:p w14:paraId="4318B09E"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w:t>
      </w:r>
      <w:r w:rsidRPr="00E13609">
        <w:rPr>
          <w:rFonts w:eastAsia="Times New Roman" w:cs="Times New Roman"/>
          <w:szCs w:val="24"/>
        </w:rPr>
        <w:t xml:space="preserve">ν τω μεταξύ </w:t>
      </w:r>
      <w:r>
        <w:rPr>
          <w:rFonts w:eastAsia="Times New Roman" w:cs="Times New Roman"/>
          <w:szCs w:val="24"/>
        </w:rPr>
        <w:t>έ</w:t>
      </w:r>
      <w:r w:rsidRPr="00E13609">
        <w:rPr>
          <w:rFonts w:eastAsia="Times New Roman" w:cs="Times New Roman"/>
          <w:szCs w:val="24"/>
        </w:rPr>
        <w:t>χετε ξεχάσει ότι κόψατε τελείως το ΕΚΑΣ</w:t>
      </w:r>
      <w:r>
        <w:rPr>
          <w:rFonts w:eastAsia="Times New Roman" w:cs="Times New Roman"/>
          <w:szCs w:val="24"/>
        </w:rPr>
        <w:t>, που κόστιζ</w:t>
      </w:r>
      <w:r w:rsidRPr="00E13609">
        <w:rPr>
          <w:rFonts w:eastAsia="Times New Roman" w:cs="Times New Roman"/>
          <w:szCs w:val="24"/>
        </w:rPr>
        <w:t>ε στ</w:t>
      </w:r>
      <w:r w:rsidRPr="00E13609">
        <w:rPr>
          <w:rFonts w:eastAsia="Times New Roman" w:cs="Times New Roman"/>
          <w:szCs w:val="24"/>
        </w:rPr>
        <w:t>ον προϋπ</w:t>
      </w:r>
      <w:r>
        <w:rPr>
          <w:rFonts w:eastAsia="Times New Roman" w:cs="Times New Roman"/>
          <w:szCs w:val="24"/>
        </w:rPr>
        <w:t>ολογισμό περισσότερα χρήματα απ’</w:t>
      </w:r>
      <w:r w:rsidRPr="00E13609">
        <w:rPr>
          <w:rFonts w:eastAsia="Times New Roman" w:cs="Times New Roman"/>
          <w:szCs w:val="24"/>
        </w:rPr>
        <w:t xml:space="preserve"> αυτή την περιβόητη </w:t>
      </w:r>
      <w:r>
        <w:rPr>
          <w:rFonts w:eastAsia="Times New Roman" w:cs="Times New Roman"/>
          <w:szCs w:val="24"/>
        </w:rPr>
        <w:t>δέκατη τρίτη</w:t>
      </w:r>
      <w:r w:rsidRPr="00E13609">
        <w:rPr>
          <w:rFonts w:eastAsia="Times New Roman" w:cs="Times New Roman"/>
          <w:szCs w:val="24"/>
        </w:rPr>
        <w:t xml:space="preserve"> σύνταξη</w:t>
      </w:r>
      <w:r>
        <w:rPr>
          <w:rFonts w:eastAsia="Times New Roman" w:cs="Times New Roman"/>
          <w:szCs w:val="24"/>
        </w:rPr>
        <w:t>,</w:t>
      </w:r>
      <w:r w:rsidRPr="00E13609">
        <w:rPr>
          <w:rFonts w:eastAsia="Times New Roman" w:cs="Times New Roman"/>
          <w:szCs w:val="24"/>
        </w:rPr>
        <w:t xml:space="preserve"> πάνω από 900 εκατομμύρια</w:t>
      </w:r>
      <w:r>
        <w:rPr>
          <w:rFonts w:eastAsia="Times New Roman" w:cs="Times New Roman"/>
          <w:szCs w:val="24"/>
        </w:rPr>
        <w:t>. Έ</w:t>
      </w:r>
      <w:r w:rsidRPr="00E13609">
        <w:rPr>
          <w:rFonts w:eastAsia="Times New Roman" w:cs="Times New Roman"/>
          <w:szCs w:val="24"/>
        </w:rPr>
        <w:t xml:space="preserve">χετε πετσοκόψει τις επικουρικές </w:t>
      </w:r>
      <w:r w:rsidRPr="00E13609">
        <w:rPr>
          <w:rFonts w:eastAsia="Times New Roman" w:cs="Times New Roman"/>
          <w:szCs w:val="24"/>
        </w:rPr>
        <w:lastRenderedPageBreak/>
        <w:t>συντάξεις</w:t>
      </w:r>
      <w:r>
        <w:rPr>
          <w:rFonts w:eastAsia="Times New Roman" w:cs="Times New Roman"/>
          <w:szCs w:val="24"/>
        </w:rPr>
        <w:t>. Κ</w:t>
      </w:r>
      <w:r w:rsidRPr="00E13609">
        <w:rPr>
          <w:rFonts w:eastAsia="Times New Roman" w:cs="Times New Roman"/>
          <w:szCs w:val="24"/>
        </w:rPr>
        <w:t>αι με το</w:t>
      </w:r>
      <w:r>
        <w:rPr>
          <w:rFonts w:eastAsia="Times New Roman" w:cs="Times New Roman"/>
          <w:szCs w:val="24"/>
        </w:rPr>
        <w:t>ν</w:t>
      </w:r>
      <w:r w:rsidRPr="00E13609">
        <w:rPr>
          <w:rFonts w:eastAsia="Times New Roman" w:cs="Times New Roman"/>
          <w:szCs w:val="24"/>
        </w:rPr>
        <w:t xml:space="preserve"> νόμο Κατρούγκαλου κάνετε περικοπές για όλους τους καινούργιους συνταξιούχους</w:t>
      </w:r>
      <w:r>
        <w:rPr>
          <w:rFonts w:eastAsia="Times New Roman" w:cs="Times New Roman"/>
          <w:szCs w:val="24"/>
        </w:rPr>
        <w:t>,</w:t>
      </w:r>
      <w:r w:rsidRPr="00E13609">
        <w:rPr>
          <w:rFonts w:eastAsia="Times New Roman" w:cs="Times New Roman"/>
          <w:szCs w:val="24"/>
        </w:rPr>
        <w:t xml:space="preserve"> που φτάνουν μέχ</w:t>
      </w:r>
      <w:r w:rsidRPr="00E13609">
        <w:rPr>
          <w:rFonts w:eastAsia="Times New Roman" w:cs="Times New Roman"/>
          <w:szCs w:val="24"/>
        </w:rPr>
        <w:t>ρι το 38%</w:t>
      </w:r>
      <w:r>
        <w:rPr>
          <w:rFonts w:eastAsia="Times New Roman" w:cs="Times New Roman"/>
          <w:szCs w:val="24"/>
        </w:rPr>
        <w:t>. Είναι, δηλαδή,</w:t>
      </w:r>
      <w:r w:rsidRPr="00E13609">
        <w:rPr>
          <w:rFonts w:eastAsia="Times New Roman" w:cs="Times New Roman"/>
          <w:szCs w:val="24"/>
        </w:rPr>
        <w:t xml:space="preserve"> μεσοσταθμικά μία σύνταξη για κάθε καινούργιο συνταξιούχο</w:t>
      </w:r>
      <w:r>
        <w:rPr>
          <w:rFonts w:eastAsia="Times New Roman" w:cs="Times New Roman"/>
          <w:szCs w:val="24"/>
        </w:rPr>
        <w:t>.</w:t>
      </w:r>
    </w:p>
    <w:p w14:paraId="4318B09F"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Για δε τη μείωση του αφορολόγητου</w:t>
      </w:r>
      <w:r w:rsidRPr="00E13609">
        <w:rPr>
          <w:rFonts w:eastAsia="Times New Roman" w:cs="Times New Roman"/>
          <w:szCs w:val="24"/>
        </w:rPr>
        <w:t xml:space="preserve"> </w:t>
      </w:r>
      <w:r>
        <w:rPr>
          <w:rFonts w:eastAsia="Times New Roman" w:cs="Times New Roman"/>
          <w:szCs w:val="24"/>
        </w:rPr>
        <w:t>-που</w:t>
      </w:r>
      <w:r w:rsidRPr="00E13609">
        <w:rPr>
          <w:rFonts w:eastAsia="Times New Roman" w:cs="Times New Roman"/>
          <w:szCs w:val="24"/>
        </w:rPr>
        <w:t xml:space="preserve"> εσείς </w:t>
      </w:r>
      <w:r>
        <w:rPr>
          <w:rFonts w:eastAsia="Times New Roman" w:cs="Times New Roman"/>
          <w:szCs w:val="24"/>
        </w:rPr>
        <w:t>θεσπίσατε</w:t>
      </w:r>
      <w:r w:rsidRPr="00E13609">
        <w:rPr>
          <w:rFonts w:eastAsia="Times New Roman" w:cs="Times New Roman"/>
          <w:szCs w:val="24"/>
        </w:rPr>
        <w:t xml:space="preserve"> το </w:t>
      </w:r>
      <w:r>
        <w:rPr>
          <w:rFonts w:eastAsia="Times New Roman" w:cs="Times New Roman"/>
          <w:szCs w:val="24"/>
        </w:rPr>
        <w:t>20</w:t>
      </w:r>
      <w:r w:rsidRPr="00E13609">
        <w:rPr>
          <w:rFonts w:eastAsia="Times New Roman" w:cs="Times New Roman"/>
          <w:szCs w:val="24"/>
        </w:rPr>
        <w:t>17</w:t>
      </w:r>
      <w:r>
        <w:rPr>
          <w:rFonts w:eastAsia="Times New Roman" w:cs="Times New Roman"/>
          <w:szCs w:val="24"/>
        </w:rPr>
        <w:t>- μην</w:t>
      </w:r>
      <w:r w:rsidRPr="00E13609">
        <w:rPr>
          <w:rFonts w:eastAsia="Times New Roman" w:cs="Times New Roman"/>
          <w:szCs w:val="24"/>
        </w:rPr>
        <w:t xml:space="preserve"> ξεχνάμε </w:t>
      </w:r>
      <w:r>
        <w:rPr>
          <w:rFonts w:eastAsia="Times New Roman" w:cs="Times New Roman"/>
          <w:szCs w:val="24"/>
        </w:rPr>
        <w:t xml:space="preserve">ότι </w:t>
      </w:r>
      <w:r w:rsidRPr="00E13609">
        <w:rPr>
          <w:rFonts w:eastAsia="Times New Roman" w:cs="Times New Roman"/>
          <w:szCs w:val="24"/>
        </w:rPr>
        <w:t>ένας συνταξιούχος που σήμερα παίρνει 750 ευρώ και δεν φορολογείται</w:t>
      </w:r>
      <w:r>
        <w:rPr>
          <w:rFonts w:eastAsia="Times New Roman" w:cs="Times New Roman"/>
          <w:szCs w:val="24"/>
        </w:rPr>
        <w:t>,</w:t>
      </w:r>
      <w:r w:rsidRPr="00E13609">
        <w:rPr>
          <w:rFonts w:eastAsia="Times New Roman" w:cs="Times New Roman"/>
          <w:szCs w:val="24"/>
        </w:rPr>
        <w:t xml:space="preserve"> θα πληρώνει 442 ευρώ</w:t>
      </w:r>
      <w:r>
        <w:rPr>
          <w:rFonts w:eastAsia="Times New Roman" w:cs="Times New Roman"/>
          <w:szCs w:val="24"/>
        </w:rPr>
        <w:t>. Ν</w:t>
      </w:r>
      <w:r w:rsidRPr="00E13609">
        <w:rPr>
          <w:rFonts w:eastAsia="Times New Roman" w:cs="Times New Roman"/>
          <w:szCs w:val="24"/>
        </w:rPr>
        <w:t>α</w:t>
      </w:r>
      <w:r w:rsidRPr="00E13609">
        <w:rPr>
          <w:rFonts w:eastAsia="Times New Roman" w:cs="Times New Roman"/>
          <w:szCs w:val="24"/>
        </w:rPr>
        <w:t xml:space="preserve"> </w:t>
      </w:r>
      <w:r>
        <w:rPr>
          <w:rFonts w:eastAsia="Times New Roman" w:cs="Times New Roman"/>
          <w:szCs w:val="24"/>
        </w:rPr>
        <w:t xml:space="preserve">σας </w:t>
      </w:r>
      <w:r w:rsidRPr="00E13609">
        <w:rPr>
          <w:rFonts w:eastAsia="Times New Roman" w:cs="Times New Roman"/>
          <w:szCs w:val="24"/>
        </w:rPr>
        <w:t xml:space="preserve">στήσουμε </w:t>
      </w:r>
      <w:r>
        <w:rPr>
          <w:rFonts w:eastAsia="Times New Roman" w:cs="Times New Roman"/>
          <w:szCs w:val="24"/>
        </w:rPr>
        <w:t xml:space="preserve">και </w:t>
      </w:r>
      <w:r w:rsidRPr="00E13609">
        <w:rPr>
          <w:rFonts w:eastAsia="Times New Roman" w:cs="Times New Roman"/>
          <w:szCs w:val="24"/>
        </w:rPr>
        <w:t xml:space="preserve">ανδριάντα και για αυτά τα κοινωνικά σας </w:t>
      </w:r>
      <w:r>
        <w:rPr>
          <w:rFonts w:eastAsia="Times New Roman" w:cs="Times New Roman"/>
          <w:szCs w:val="24"/>
        </w:rPr>
        <w:t>μέτρα!</w:t>
      </w:r>
    </w:p>
    <w:p w14:paraId="4318B0A0"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Ν</w:t>
      </w:r>
      <w:r w:rsidRPr="00E13609">
        <w:rPr>
          <w:rFonts w:eastAsia="Times New Roman" w:cs="Times New Roman"/>
          <w:szCs w:val="24"/>
        </w:rPr>
        <w:t>α περάσω στις δόσεις</w:t>
      </w:r>
      <w:r>
        <w:rPr>
          <w:rFonts w:eastAsia="Times New Roman" w:cs="Times New Roman"/>
          <w:szCs w:val="24"/>
        </w:rPr>
        <w:t>; Γ</w:t>
      </w:r>
      <w:r w:rsidRPr="00E13609">
        <w:rPr>
          <w:rFonts w:eastAsia="Times New Roman" w:cs="Times New Roman"/>
          <w:szCs w:val="24"/>
        </w:rPr>
        <w:t xml:space="preserve">ιατί έχουμε τις ρυθμίσεις </w:t>
      </w:r>
      <w:r>
        <w:rPr>
          <w:rFonts w:eastAsia="Times New Roman" w:cs="Times New Roman"/>
          <w:szCs w:val="24"/>
        </w:rPr>
        <w:t>-τις οποίες εμείς</w:t>
      </w:r>
      <w:r w:rsidRPr="00E13609">
        <w:rPr>
          <w:rFonts w:eastAsia="Times New Roman" w:cs="Times New Roman"/>
          <w:szCs w:val="24"/>
        </w:rPr>
        <w:t xml:space="preserve"> ψηφίζουμε</w:t>
      </w:r>
      <w:r>
        <w:rPr>
          <w:rFonts w:eastAsia="Times New Roman" w:cs="Times New Roman"/>
          <w:szCs w:val="24"/>
        </w:rPr>
        <w:t>-</w:t>
      </w:r>
      <w:r w:rsidRPr="00E13609">
        <w:rPr>
          <w:rFonts w:eastAsia="Times New Roman" w:cs="Times New Roman"/>
          <w:szCs w:val="24"/>
        </w:rPr>
        <w:t xml:space="preserve"> που έρχονται σήμερα για τι</w:t>
      </w:r>
      <w:r>
        <w:rPr>
          <w:rFonts w:eastAsia="Times New Roman" w:cs="Times New Roman"/>
          <w:szCs w:val="24"/>
        </w:rPr>
        <w:t>ς δόσεις;</w:t>
      </w:r>
      <w:r w:rsidRPr="00E13609">
        <w:rPr>
          <w:rFonts w:eastAsia="Times New Roman" w:cs="Times New Roman"/>
          <w:szCs w:val="24"/>
        </w:rPr>
        <w:t xml:space="preserve"> Πρώτον</w:t>
      </w:r>
      <w:r>
        <w:rPr>
          <w:rFonts w:eastAsia="Times New Roman" w:cs="Times New Roman"/>
          <w:szCs w:val="24"/>
        </w:rPr>
        <w:t>,</w:t>
      </w:r>
      <w:r w:rsidRPr="00E13609">
        <w:rPr>
          <w:rFonts w:eastAsia="Times New Roman" w:cs="Times New Roman"/>
          <w:szCs w:val="24"/>
        </w:rPr>
        <w:t xml:space="preserve"> γιατί απέτυχαν οι</w:t>
      </w:r>
      <w:r>
        <w:rPr>
          <w:rFonts w:eastAsia="Times New Roman" w:cs="Times New Roman"/>
          <w:szCs w:val="24"/>
        </w:rPr>
        <w:t xml:space="preserve"> προηγούμενες ρυθμίσεις που κάνατε ή</w:t>
      </w:r>
      <w:r w:rsidRPr="00E13609">
        <w:rPr>
          <w:rFonts w:eastAsia="Times New Roman" w:cs="Times New Roman"/>
          <w:szCs w:val="24"/>
        </w:rPr>
        <w:t xml:space="preserve">δη από το </w:t>
      </w:r>
      <w:r>
        <w:rPr>
          <w:rFonts w:eastAsia="Times New Roman" w:cs="Times New Roman"/>
          <w:szCs w:val="24"/>
        </w:rPr>
        <w:t>20</w:t>
      </w:r>
      <w:r w:rsidRPr="00E13609">
        <w:rPr>
          <w:rFonts w:eastAsia="Times New Roman" w:cs="Times New Roman"/>
          <w:szCs w:val="24"/>
        </w:rPr>
        <w:t>14</w:t>
      </w:r>
      <w:r>
        <w:rPr>
          <w:rFonts w:eastAsia="Times New Roman" w:cs="Times New Roman"/>
          <w:szCs w:val="24"/>
        </w:rPr>
        <w:t>.</w:t>
      </w:r>
      <w:r>
        <w:rPr>
          <w:rFonts w:eastAsia="Times New Roman" w:cs="Times New Roman"/>
          <w:szCs w:val="24"/>
        </w:rPr>
        <w:t xml:space="preserve"> Δ</w:t>
      </w:r>
      <w:r w:rsidRPr="00E13609">
        <w:rPr>
          <w:rFonts w:eastAsia="Times New Roman" w:cs="Times New Roman"/>
          <w:szCs w:val="24"/>
        </w:rPr>
        <w:t>εύτερον</w:t>
      </w:r>
      <w:r>
        <w:rPr>
          <w:rFonts w:eastAsia="Times New Roman" w:cs="Times New Roman"/>
          <w:szCs w:val="24"/>
        </w:rPr>
        <w:t>,</w:t>
      </w:r>
      <w:r w:rsidRPr="00E13609">
        <w:rPr>
          <w:rFonts w:eastAsia="Times New Roman" w:cs="Times New Roman"/>
          <w:szCs w:val="24"/>
        </w:rPr>
        <w:t xml:space="preserve"> διότι απέτυχε ο περιβόητος εξωδικαστικός μηχανισμός</w:t>
      </w:r>
      <w:r>
        <w:rPr>
          <w:rFonts w:eastAsia="Times New Roman" w:cs="Times New Roman"/>
          <w:szCs w:val="24"/>
        </w:rPr>
        <w:t>. Μ</w:t>
      </w:r>
      <w:r w:rsidRPr="00E13609">
        <w:rPr>
          <w:rFonts w:eastAsia="Times New Roman" w:cs="Times New Roman"/>
          <w:szCs w:val="24"/>
        </w:rPr>
        <w:t xml:space="preserve">ας λέγατε εδώ ότι μέσα σε </w:t>
      </w:r>
      <w:r>
        <w:rPr>
          <w:rFonts w:eastAsia="Times New Roman" w:cs="Times New Roman"/>
          <w:szCs w:val="24"/>
        </w:rPr>
        <w:t>ογδόντα έξι</w:t>
      </w:r>
      <w:r w:rsidRPr="00E13609">
        <w:rPr>
          <w:rFonts w:eastAsia="Times New Roman" w:cs="Times New Roman"/>
          <w:szCs w:val="24"/>
        </w:rPr>
        <w:t xml:space="preserve"> μέρες θα τακτοποιηθούν </w:t>
      </w:r>
      <w:r>
        <w:rPr>
          <w:rFonts w:eastAsia="Times New Roman" w:cs="Times New Roman"/>
          <w:szCs w:val="24"/>
        </w:rPr>
        <w:t>τριακόσιες χιλιάδες</w:t>
      </w:r>
      <w:r w:rsidRPr="00E13609">
        <w:rPr>
          <w:rFonts w:eastAsia="Times New Roman" w:cs="Times New Roman"/>
          <w:szCs w:val="24"/>
        </w:rPr>
        <w:t xml:space="preserve"> επιχειρήσεις και τακτοποιήθηκαν </w:t>
      </w:r>
      <w:r>
        <w:rPr>
          <w:rFonts w:eastAsia="Times New Roman" w:cs="Times New Roman"/>
          <w:szCs w:val="24"/>
        </w:rPr>
        <w:t>χίλες εξακόσιες!</w:t>
      </w:r>
    </w:p>
    <w:p w14:paraId="4318B0A1"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lastRenderedPageBreak/>
        <w:t>Τρίτον, διότι</w:t>
      </w:r>
      <w:r w:rsidRPr="00E13609">
        <w:rPr>
          <w:rFonts w:eastAsia="Times New Roman" w:cs="Times New Roman"/>
          <w:szCs w:val="24"/>
        </w:rPr>
        <w:t xml:space="preserve"> τα χρέη προς την εφορία και τα ασφαλιστικά ταμε</w:t>
      </w:r>
      <w:r w:rsidRPr="00E13609">
        <w:rPr>
          <w:rFonts w:eastAsia="Times New Roman" w:cs="Times New Roman"/>
          <w:szCs w:val="24"/>
        </w:rPr>
        <w:t xml:space="preserve">ία από το </w:t>
      </w:r>
      <w:r>
        <w:rPr>
          <w:rFonts w:eastAsia="Times New Roman" w:cs="Times New Roman"/>
          <w:szCs w:val="24"/>
        </w:rPr>
        <w:t>2014 ίσα με</w:t>
      </w:r>
      <w:r w:rsidRPr="00E13609">
        <w:rPr>
          <w:rFonts w:eastAsia="Times New Roman" w:cs="Times New Roman"/>
          <w:szCs w:val="24"/>
        </w:rPr>
        <w:t xml:space="preserve"> σήμερα αυξήθηκαν κατά 64%</w:t>
      </w:r>
      <w:r>
        <w:rPr>
          <w:rFonts w:eastAsia="Times New Roman" w:cs="Times New Roman"/>
          <w:szCs w:val="24"/>
        </w:rPr>
        <w:t xml:space="preserve">, το ιδιωτικό χρέος. Είναι </w:t>
      </w:r>
      <w:r w:rsidRPr="00E13609">
        <w:rPr>
          <w:rFonts w:eastAsia="Times New Roman" w:cs="Times New Roman"/>
          <w:szCs w:val="24"/>
        </w:rPr>
        <w:t>επίσημα στοιχεία</w:t>
      </w:r>
      <w:r>
        <w:rPr>
          <w:rFonts w:eastAsia="Times New Roman" w:cs="Times New Roman"/>
          <w:szCs w:val="24"/>
        </w:rPr>
        <w:t>,</w:t>
      </w:r>
      <w:r w:rsidRPr="00E13609">
        <w:rPr>
          <w:rFonts w:eastAsia="Times New Roman" w:cs="Times New Roman"/>
          <w:szCs w:val="24"/>
        </w:rPr>
        <w:t xml:space="preserve"> κατατεθειμένα πολλές φορές </w:t>
      </w:r>
      <w:r>
        <w:rPr>
          <w:rFonts w:eastAsia="Times New Roman" w:cs="Times New Roman"/>
          <w:szCs w:val="24"/>
        </w:rPr>
        <w:t>σ</w:t>
      </w:r>
      <w:r w:rsidRPr="00E13609">
        <w:rPr>
          <w:rFonts w:eastAsia="Times New Roman" w:cs="Times New Roman"/>
          <w:szCs w:val="24"/>
        </w:rPr>
        <w:t>τον προϋπολογισμό της Βουλής</w:t>
      </w:r>
      <w:r>
        <w:rPr>
          <w:rFonts w:eastAsia="Times New Roman" w:cs="Times New Roman"/>
          <w:szCs w:val="24"/>
        </w:rPr>
        <w:t>.</w:t>
      </w:r>
    </w:p>
    <w:p w14:paraId="4318B0A2" w14:textId="77777777" w:rsidR="001D7CFB" w:rsidRDefault="00EB4E04">
      <w:pPr>
        <w:spacing w:line="600" w:lineRule="auto"/>
        <w:ind w:firstLine="720"/>
        <w:jc w:val="both"/>
        <w:rPr>
          <w:rFonts w:eastAsia="Times New Roman" w:cs="Times New Roman"/>
          <w:szCs w:val="24"/>
        </w:rPr>
      </w:pPr>
      <w:r w:rsidRPr="00E13609">
        <w:rPr>
          <w:rFonts w:eastAsia="Times New Roman" w:cs="Times New Roman"/>
          <w:szCs w:val="24"/>
        </w:rPr>
        <w:t xml:space="preserve"> Επομένως</w:t>
      </w:r>
      <w:r>
        <w:rPr>
          <w:rFonts w:eastAsia="Times New Roman" w:cs="Times New Roman"/>
          <w:szCs w:val="24"/>
        </w:rPr>
        <w:t>, σήμερα φέρνετε κάποιε</w:t>
      </w:r>
      <w:r w:rsidRPr="00E13609">
        <w:rPr>
          <w:rFonts w:eastAsia="Times New Roman" w:cs="Times New Roman"/>
          <w:szCs w:val="24"/>
        </w:rPr>
        <w:t>ς πυροσβεστικές λύσεις</w:t>
      </w:r>
      <w:r>
        <w:rPr>
          <w:rFonts w:eastAsia="Times New Roman" w:cs="Times New Roman"/>
          <w:szCs w:val="24"/>
        </w:rPr>
        <w:t>. Είναι</w:t>
      </w:r>
      <w:r w:rsidRPr="00E13609">
        <w:rPr>
          <w:rFonts w:eastAsia="Times New Roman" w:cs="Times New Roman"/>
          <w:szCs w:val="24"/>
        </w:rPr>
        <w:t xml:space="preserve"> καλοδεχούμενες</w:t>
      </w:r>
      <w:r>
        <w:rPr>
          <w:rFonts w:eastAsia="Times New Roman" w:cs="Times New Roman"/>
          <w:szCs w:val="24"/>
        </w:rPr>
        <w:t>.</w:t>
      </w:r>
      <w:r w:rsidRPr="00E13609">
        <w:rPr>
          <w:rFonts w:eastAsia="Times New Roman" w:cs="Times New Roman"/>
          <w:szCs w:val="24"/>
        </w:rPr>
        <w:t xml:space="preserve"> Εμείς δεν κά</w:t>
      </w:r>
      <w:r>
        <w:rPr>
          <w:rFonts w:eastAsia="Times New Roman" w:cs="Times New Roman"/>
          <w:szCs w:val="24"/>
        </w:rPr>
        <w:t>νουμε την αντιπο</w:t>
      </w:r>
      <w:r>
        <w:rPr>
          <w:rFonts w:eastAsia="Times New Roman" w:cs="Times New Roman"/>
          <w:szCs w:val="24"/>
        </w:rPr>
        <w:t>λίτευση που κάνα</w:t>
      </w:r>
      <w:r w:rsidRPr="00E13609">
        <w:rPr>
          <w:rFonts w:eastAsia="Times New Roman" w:cs="Times New Roman"/>
          <w:szCs w:val="24"/>
        </w:rPr>
        <w:t xml:space="preserve">τε </w:t>
      </w:r>
      <w:r>
        <w:rPr>
          <w:rFonts w:eastAsia="Times New Roman" w:cs="Times New Roman"/>
          <w:szCs w:val="24"/>
        </w:rPr>
        <w:t>εσείς. Όταν εμείς</w:t>
      </w:r>
      <w:r w:rsidRPr="00E13609">
        <w:rPr>
          <w:rFonts w:eastAsia="Times New Roman" w:cs="Times New Roman"/>
          <w:szCs w:val="24"/>
        </w:rPr>
        <w:t xml:space="preserve"> </w:t>
      </w:r>
      <w:r>
        <w:rPr>
          <w:rFonts w:eastAsia="Times New Roman" w:cs="Times New Roman"/>
          <w:szCs w:val="24"/>
        </w:rPr>
        <w:t>μειώναμε το ΦΠΑ, εσείς πηγαίνα</w:t>
      </w:r>
      <w:r w:rsidRPr="00E13609">
        <w:rPr>
          <w:rFonts w:eastAsia="Times New Roman" w:cs="Times New Roman"/>
          <w:szCs w:val="24"/>
        </w:rPr>
        <w:t>τε απέναντι</w:t>
      </w:r>
      <w:r>
        <w:rPr>
          <w:rFonts w:eastAsia="Times New Roman" w:cs="Times New Roman"/>
          <w:szCs w:val="24"/>
        </w:rPr>
        <w:t>,</w:t>
      </w:r>
      <w:r w:rsidRPr="00E13609">
        <w:rPr>
          <w:rFonts w:eastAsia="Times New Roman" w:cs="Times New Roman"/>
          <w:szCs w:val="24"/>
        </w:rPr>
        <w:t xml:space="preserve"> όταν φέρναμε μειώσεις φόρων </w:t>
      </w:r>
      <w:r>
        <w:rPr>
          <w:rFonts w:eastAsia="Times New Roman" w:cs="Times New Roman"/>
          <w:szCs w:val="24"/>
        </w:rPr>
        <w:t>-όποιες</w:t>
      </w:r>
      <w:r w:rsidRPr="00E13609">
        <w:rPr>
          <w:rFonts w:eastAsia="Times New Roman" w:cs="Times New Roman"/>
          <w:szCs w:val="24"/>
        </w:rPr>
        <w:t xml:space="preserve"> ήταν</w:t>
      </w:r>
      <w:r>
        <w:rPr>
          <w:rFonts w:eastAsia="Times New Roman" w:cs="Times New Roman"/>
          <w:szCs w:val="24"/>
        </w:rPr>
        <w:t>-</w:t>
      </w:r>
      <w:r w:rsidRPr="00E13609">
        <w:rPr>
          <w:rFonts w:eastAsia="Times New Roman" w:cs="Times New Roman"/>
          <w:szCs w:val="24"/>
        </w:rPr>
        <w:t xml:space="preserve"> την τελευταία χρόνια</w:t>
      </w:r>
      <w:r>
        <w:rPr>
          <w:rFonts w:eastAsia="Times New Roman" w:cs="Times New Roman"/>
          <w:szCs w:val="24"/>
        </w:rPr>
        <w:t>,</w:t>
      </w:r>
      <w:r w:rsidRPr="00E13609">
        <w:rPr>
          <w:rFonts w:eastAsia="Times New Roman" w:cs="Times New Roman"/>
          <w:szCs w:val="24"/>
        </w:rPr>
        <w:t xml:space="preserve"> πηγαίνα</w:t>
      </w:r>
      <w:r>
        <w:rPr>
          <w:rFonts w:eastAsia="Times New Roman" w:cs="Times New Roman"/>
          <w:szCs w:val="24"/>
        </w:rPr>
        <w:t>τε απέναντι.</w:t>
      </w:r>
      <w:r w:rsidRPr="00E13609">
        <w:rPr>
          <w:rFonts w:eastAsia="Times New Roman" w:cs="Times New Roman"/>
          <w:szCs w:val="24"/>
        </w:rPr>
        <w:t xml:space="preserve"> </w:t>
      </w:r>
      <w:r>
        <w:rPr>
          <w:rFonts w:eastAsia="Times New Roman" w:cs="Times New Roman"/>
          <w:szCs w:val="24"/>
        </w:rPr>
        <w:t>Είναι</w:t>
      </w:r>
      <w:r w:rsidRPr="00E13609">
        <w:rPr>
          <w:rFonts w:eastAsia="Times New Roman" w:cs="Times New Roman"/>
          <w:szCs w:val="24"/>
        </w:rPr>
        <w:t xml:space="preserve"> καλοδεχούμενα αυτά τα μέτρα</w:t>
      </w:r>
      <w:r>
        <w:rPr>
          <w:rFonts w:eastAsia="Times New Roman" w:cs="Times New Roman"/>
          <w:szCs w:val="24"/>
        </w:rPr>
        <w:t>.</w:t>
      </w:r>
    </w:p>
    <w:p w14:paraId="4318B0A3" w14:textId="77777777" w:rsidR="001D7CFB" w:rsidRDefault="00EB4E04">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Κύριε Αντιπρόεδρε, θα πρ</w:t>
      </w:r>
      <w:r>
        <w:rPr>
          <w:rFonts w:eastAsia="Times New Roman"/>
          <w:bCs/>
          <w:szCs w:val="24"/>
        </w:rPr>
        <w:t xml:space="preserve">έπει να ολοκληρώσετε. </w:t>
      </w:r>
    </w:p>
    <w:p w14:paraId="4318B0A4" w14:textId="77777777" w:rsidR="001D7CFB" w:rsidRDefault="00EB4E04">
      <w:pPr>
        <w:spacing w:line="600" w:lineRule="auto"/>
        <w:ind w:firstLine="720"/>
        <w:jc w:val="both"/>
        <w:rPr>
          <w:rFonts w:eastAsia="Times New Roman" w:cs="Times New Roman"/>
          <w:szCs w:val="24"/>
        </w:rPr>
      </w:pPr>
      <w:r w:rsidRPr="00A14644">
        <w:rPr>
          <w:rFonts w:eastAsia="Times New Roman"/>
          <w:b/>
          <w:bCs/>
          <w:szCs w:val="24"/>
        </w:rPr>
        <w:t>ΚΩΝΣΤΑΝΤΙΝΟΣ ΧΑΤΖΗΔΑΚΗΣ:</w:t>
      </w:r>
      <w:r>
        <w:rPr>
          <w:rFonts w:eastAsia="Times New Roman"/>
          <w:bCs/>
          <w:szCs w:val="24"/>
        </w:rPr>
        <w:t xml:space="preserve"> Τελειώνω αμέσως, κύριε Πρόεδρε.</w:t>
      </w:r>
    </w:p>
    <w:p w14:paraId="4318B0A5"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Εκείνο το οποίο είναι βέβαιο</w:t>
      </w:r>
      <w:r w:rsidRPr="00E13609">
        <w:rPr>
          <w:rFonts w:eastAsia="Times New Roman" w:cs="Times New Roman"/>
          <w:szCs w:val="24"/>
        </w:rPr>
        <w:t xml:space="preserve"> </w:t>
      </w:r>
      <w:r>
        <w:rPr>
          <w:rFonts w:eastAsia="Times New Roman" w:cs="Times New Roman"/>
          <w:szCs w:val="24"/>
        </w:rPr>
        <w:t xml:space="preserve">είναι </w:t>
      </w:r>
      <w:r w:rsidRPr="00E13609">
        <w:rPr>
          <w:rFonts w:eastAsia="Times New Roman" w:cs="Times New Roman"/>
          <w:szCs w:val="24"/>
        </w:rPr>
        <w:t>ότι δεν έχετε κανένα συνολικό σχέδιο για την ανάπτυξη της οικονομίας</w:t>
      </w:r>
      <w:r>
        <w:rPr>
          <w:rFonts w:eastAsia="Times New Roman" w:cs="Times New Roman"/>
          <w:szCs w:val="24"/>
        </w:rPr>
        <w:t>. Και το σχέδιο αυτό π</w:t>
      </w:r>
      <w:r w:rsidRPr="00E13609">
        <w:rPr>
          <w:rFonts w:eastAsia="Times New Roman" w:cs="Times New Roman"/>
          <w:szCs w:val="24"/>
        </w:rPr>
        <w:t xml:space="preserve">ροφανώς θα πρέπει να είναι κάτι που έχει εφαρμοστεί σε όλες τις άλλες ευρωπαϊκές χώρες και </w:t>
      </w:r>
      <w:r w:rsidRPr="00E13609">
        <w:rPr>
          <w:rFonts w:eastAsia="Times New Roman" w:cs="Times New Roman"/>
          <w:szCs w:val="24"/>
        </w:rPr>
        <w:lastRenderedPageBreak/>
        <w:t>στις άλλες πρώην μνημονιακές χώρες</w:t>
      </w:r>
      <w:r>
        <w:rPr>
          <w:rFonts w:eastAsia="Times New Roman" w:cs="Times New Roman"/>
          <w:szCs w:val="24"/>
        </w:rPr>
        <w:t>. Και αυτό είναι</w:t>
      </w:r>
      <w:r w:rsidRPr="00E13609">
        <w:rPr>
          <w:rFonts w:eastAsia="Times New Roman" w:cs="Times New Roman"/>
          <w:szCs w:val="24"/>
        </w:rPr>
        <w:t xml:space="preserve"> λιγότεροι φόροι</w:t>
      </w:r>
      <w:r>
        <w:rPr>
          <w:rFonts w:eastAsia="Times New Roman" w:cs="Times New Roman"/>
          <w:szCs w:val="24"/>
        </w:rPr>
        <w:t>,</w:t>
      </w:r>
      <w:r w:rsidRPr="00E13609">
        <w:rPr>
          <w:rFonts w:eastAsia="Times New Roman" w:cs="Times New Roman"/>
          <w:szCs w:val="24"/>
        </w:rPr>
        <w:t xml:space="preserve"> λιγότερες δαπάνες</w:t>
      </w:r>
      <w:r>
        <w:rPr>
          <w:rFonts w:eastAsia="Times New Roman" w:cs="Times New Roman"/>
          <w:szCs w:val="24"/>
        </w:rPr>
        <w:t>,</w:t>
      </w:r>
      <w:r w:rsidRPr="00E13609">
        <w:rPr>
          <w:rFonts w:eastAsia="Times New Roman" w:cs="Times New Roman"/>
          <w:szCs w:val="24"/>
        </w:rPr>
        <w:t xml:space="preserve"> ενίσχυση της μικρομεσαίας επιχειρηματικότητας</w:t>
      </w:r>
      <w:r>
        <w:rPr>
          <w:rFonts w:eastAsia="Times New Roman" w:cs="Times New Roman"/>
          <w:szCs w:val="24"/>
        </w:rPr>
        <w:t>,</w:t>
      </w:r>
      <w:r w:rsidRPr="00E13609">
        <w:rPr>
          <w:rFonts w:eastAsia="Times New Roman" w:cs="Times New Roman"/>
          <w:szCs w:val="24"/>
        </w:rPr>
        <w:t xml:space="preserve"> για να πάρει μπροστά η μηχανή τ</w:t>
      </w:r>
      <w:r w:rsidRPr="00E13609">
        <w:rPr>
          <w:rFonts w:eastAsia="Times New Roman" w:cs="Times New Roman"/>
          <w:szCs w:val="24"/>
        </w:rPr>
        <w:t xml:space="preserve">ης </w:t>
      </w:r>
      <w:r>
        <w:rPr>
          <w:rFonts w:eastAsia="Times New Roman" w:cs="Times New Roman"/>
          <w:szCs w:val="24"/>
        </w:rPr>
        <w:t>οικονομίας. Α</w:t>
      </w:r>
      <w:r w:rsidRPr="00E13609">
        <w:rPr>
          <w:rFonts w:eastAsia="Times New Roman" w:cs="Times New Roman"/>
          <w:szCs w:val="24"/>
        </w:rPr>
        <w:t>υτή είναι η λύση</w:t>
      </w:r>
      <w:r>
        <w:rPr>
          <w:rFonts w:eastAsia="Times New Roman" w:cs="Times New Roman"/>
          <w:szCs w:val="24"/>
        </w:rPr>
        <w:t>.</w:t>
      </w:r>
    </w:p>
    <w:p w14:paraId="4318B0A6"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κλείνω διότι τελειώνει ο χρόνος μου. Όμως, μην έ</w:t>
      </w:r>
      <w:r w:rsidRPr="00E13609">
        <w:rPr>
          <w:rFonts w:eastAsia="Times New Roman" w:cs="Times New Roman"/>
          <w:szCs w:val="24"/>
        </w:rPr>
        <w:t>χετε κα</w:t>
      </w:r>
      <w:r>
        <w:rPr>
          <w:rFonts w:eastAsia="Times New Roman" w:cs="Times New Roman"/>
          <w:szCs w:val="24"/>
        </w:rPr>
        <w:t>μ</w:t>
      </w:r>
      <w:r w:rsidRPr="00E13609">
        <w:rPr>
          <w:rFonts w:eastAsia="Times New Roman" w:cs="Times New Roman"/>
          <w:szCs w:val="24"/>
        </w:rPr>
        <w:t>μία αμφιβολία</w:t>
      </w:r>
      <w:r>
        <w:rPr>
          <w:rFonts w:eastAsia="Times New Roman" w:cs="Times New Roman"/>
          <w:szCs w:val="24"/>
        </w:rPr>
        <w:t>,</w:t>
      </w:r>
      <w:r w:rsidRPr="00E13609">
        <w:rPr>
          <w:rFonts w:eastAsia="Times New Roman" w:cs="Times New Roman"/>
          <w:szCs w:val="24"/>
        </w:rPr>
        <w:t xml:space="preserve"> τελειώνει και ο χρόνος της κυβερνητικής πλειοψηφίας σε πολύ λίγες μέρες</w:t>
      </w:r>
      <w:r>
        <w:rPr>
          <w:rFonts w:eastAsia="Times New Roman" w:cs="Times New Roman"/>
          <w:szCs w:val="24"/>
        </w:rPr>
        <w:t>!</w:t>
      </w:r>
    </w:p>
    <w:p w14:paraId="4318B0A7" w14:textId="77777777" w:rsidR="001D7CFB" w:rsidRDefault="00EB4E04">
      <w:pPr>
        <w:spacing w:line="600" w:lineRule="auto"/>
        <w:ind w:firstLine="720"/>
        <w:jc w:val="center"/>
        <w:rPr>
          <w:rFonts w:eastAsia="Times New Roman"/>
          <w:bCs/>
          <w:szCs w:val="24"/>
        </w:rPr>
      </w:pPr>
      <w:r w:rsidRPr="007207BF">
        <w:rPr>
          <w:rFonts w:eastAsia="Times New Roman"/>
          <w:bCs/>
          <w:szCs w:val="24"/>
        </w:rPr>
        <w:t>(</w:t>
      </w:r>
      <w:r w:rsidRPr="00C707D9">
        <w:rPr>
          <w:rFonts w:eastAsia="Times New Roman"/>
          <w:bCs/>
          <w:szCs w:val="24"/>
        </w:rPr>
        <w:t>Χειροκροτήματα</w:t>
      </w:r>
      <w:r w:rsidRPr="007207BF">
        <w:rPr>
          <w:rFonts w:eastAsia="Times New Roman"/>
          <w:bCs/>
          <w:szCs w:val="24"/>
        </w:rPr>
        <w:t xml:space="preserve"> από την πτέρυγα</w:t>
      </w:r>
      <w:r w:rsidRPr="00C707D9">
        <w:rPr>
          <w:rFonts w:eastAsia="Times New Roman"/>
          <w:bCs/>
          <w:szCs w:val="24"/>
        </w:rPr>
        <w:t xml:space="preserve"> </w:t>
      </w:r>
      <w:r w:rsidRPr="003E6473">
        <w:rPr>
          <w:rFonts w:eastAsia="Times New Roman"/>
          <w:bCs/>
          <w:szCs w:val="24"/>
        </w:rPr>
        <w:t>της Νέας Δημοκρα</w:t>
      </w:r>
      <w:r w:rsidRPr="003E6473">
        <w:rPr>
          <w:rFonts w:eastAsia="Times New Roman"/>
          <w:bCs/>
          <w:szCs w:val="24"/>
        </w:rPr>
        <w:t>τίας)</w:t>
      </w:r>
    </w:p>
    <w:p w14:paraId="4318B0A8" w14:textId="77777777" w:rsidR="001D7CFB" w:rsidRDefault="00EB4E04">
      <w:pPr>
        <w:spacing w:line="600" w:lineRule="auto"/>
        <w:ind w:firstLine="720"/>
        <w:jc w:val="both"/>
        <w:rPr>
          <w:rFonts w:eastAsia="Times New Roman" w:cs="Times New Roman"/>
          <w:szCs w:val="24"/>
        </w:rPr>
      </w:pPr>
      <w:r>
        <w:rPr>
          <w:rFonts w:eastAsia="Times New Roman"/>
          <w:b/>
          <w:bCs/>
          <w:szCs w:val="24"/>
        </w:rPr>
        <w:t xml:space="preserve">ΠΡΟΕΔΡΕΥΩΝ (Νικήτας Κακλαμάνης): </w:t>
      </w:r>
      <w:r>
        <w:rPr>
          <w:rFonts w:eastAsia="Times New Roman" w:cs="Times New Roman"/>
          <w:szCs w:val="24"/>
        </w:rPr>
        <w:t>Μ</w:t>
      </w:r>
      <w:r w:rsidRPr="00E13609">
        <w:rPr>
          <w:rFonts w:eastAsia="Times New Roman" w:cs="Times New Roman"/>
          <w:szCs w:val="24"/>
        </w:rPr>
        <w:t>ετά το</w:t>
      </w:r>
      <w:r>
        <w:rPr>
          <w:rFonts w:eastAsia="Times New Roman" w:cs="Times New Roman"/>
          <w:szCs w:val="24"/>
        </w:rPr>
        <w:t>ν</w:t>
      </w:r>
      <w:r w:rsidRPr="00E13609">
        <w:rPr>
          <w:rFonts w:eastAsia="Times New Roman" w:cs="Times New Roman"/>
          <w:szCs w:val="24"/>
        </w:rPr>
        <w:t xml:space="preserve"> κ</w:t>
      </w:r>
      <w:r>
        <w:rPr>
          <w:rFonts w:eastAsia="Times New Roman" w:cs="Times New Roman"/>
          <w:szCs w:val="24"/>
        </w:rPr>
        <w:t>.</w:t>
      </w:r>
      <w:r w:rsidRPr="00E13609">
        <w:rPr>
          <w:rFonts w:eastAsia="Times New Roman" w:cs="Times New Roman"/>
          <w:szCs w:val="24"/>
        </w:rPr>
        <w:t xml:space="preserve"> Εμμανουήλ</w:t>
      </w:r>
      <w:r>
        <w:rPr>
          <w:rFonts w:eastAsia="Times New Roman" w:cs="Times New Roman"/>
          <w:szCs w:val="24"/>
        </w:rPr>
        <w:t>ίδη</w:t>
      </w:r>
      <w:r w:rsidRPr="00E13609">
        <w:rPr>
          <w:rFonts w:eastAsia="Times New Roman" w:cs="Times New Roman"/>
          <w:szCs w:val="24"/>
        </w:rPr>
        <w:t xml:space="preserve"> Δημ</w:t>
      </w:r>
      <w:r>
        <w:rPr>
          <w:rFonts w:eastAsia="Times New Roman" w:cs="Times New Roman"/>
          <w:szCs w:val="24"/>
        </w:rPr>
        <w:t>ήτριο που καλώ εις το Βήμα, θ</w:t>
      </w:r>
      <w:r w:rsidRPr="00E13609">
        <w:rPr>
          <w:rFonts w:eastAsia="Times New Roman" w:cs="Times New Roman"/>
          <w:szCs w:val="24"/>
        </w:rPr>
        <w:t>α παρουσιάσει την τροπολογία της για πέντε λεπτά η κ</w:t>
      </w:r>
      <w:r>
        <w:rPr>
          <w:rFonts w:eastAsia="Times New Roman" w:cs="Times New Roman"/>
          <w:szCs w:val="24"/>
        </w:rPr>
        <w:t>.</w:t>
      </w:r>
      <w:r w:rsidRPr="00E13609">
        <w:rPr>
          <w:rFonts w:eastAsia="Times New Roman" w:cs="Times New Roman"/>
          <w:szCs w:val="24"/>
        </w:rPr>
        <w:t xml:space="preserve"> Γεροβασίλη και συνεχίζουμε</w:t>
      </w:r>
      <w:r>
        <w:rPr>
          <w:rFonts w:eastAsia="Times New Roman" w:cs="Times New Roman"/>
          <w:szCs w:val="24"/>
        </w:rPr>
        <w:t>.</w:t>
      </w:r>
    </w:p>
    <w:p w14:paraId="4318B0A9"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Ορίστε,</w:t>
      </w:r>
      <w:r w:rsidRPr="00E13609">
        <w:rPr>
          <w:rFonts w:eastAsia="Times New Roman" w:cs="Times New Roman"/>
          <w:szCs w:val="24"/>
        </w:rPr>
        <w:t xml:space="preserve"> κύριε Εμμανουηλίδη</w:t>
      </w:r>
      <w:r>
        <w:rPr>
          <w:rFonts w:eastAsia="Times New Roman" w:cs="Times New Roman"/>
          <w:szCs w:val="24"/>
        </w:rPr>
        <w:t>, έχετε τον λόγο.</w:t>
      </w:r>
    </w:p>
    <w:p w14:paraId="4318B0AA" w14:textId="77777777" w:rsidR="001D7CFB" w:rsidRDefault="00EB4E04">
      <w:pPr>
        <w:spacing w:line="600" w:lineRule="auto"/>
        <w:ind w:firstLine="720"/>
        <w:jc w:val="both"/>
        <w:rPr>
          <w:rFonts w:eastAsia="Times New Roman" w:cs="Times New Roman"/>
          <w:szCs w:val="24"/>
        </w:rPr>
      </w:pPr>
      <w:r w:rsidRPr="002139D6">
        <w:rPr>
          <w:rFonts w:eastAsia="Times New Roman" w:cs="Times New Roman"/>
          <w:b/>
          <w:szCs w:val="24"/>
        </w:rPr>
        <w:t>ΔΗΜΗΤΡΙΟΣ ΕΜΜΑΝΟΥΗΛΙΔΗΣ:</w:t>
      </w:r>
      <w:r w:rsidRPr="00E13609">
        <w:rPr>
          <w:rFonts w:eastAsia="Times New Roman" w:cs="Times New Roman"/>
          <w:szCs w:val="24"/>
        </w:rPr>
        <w:t xml:space="preserve"> </w:t>
      </w:r>
      <w:r>
        <w:rPr>
          <w:rFonts w:eastAsia="Times New Roman" w:cs="Times New Roman"/>
          <w:szCs w:val="24"/>
        </w:rPr>
        <w:t>Ε</w:t>
      </w:r>
      <w:r w:rsidRPr="00E13609">
        <w:rPr>
          <w:rFonts w:eastAsia="Times New Roman" w:cs="Times New Roman"/>
          <w:szCs w:val="24"/>
        </w:rPr>
        <w:t>υχαριστώ</w:t>
      </w:r>
      <w:r>
        <w:rPr>
          <w:rFonts w:eastAsia="Times New Roman" w:cs="Times New Roman"/>
          <w:szCs w:val="24"/>
        </w:rPr>
        <w:t>, κύριε Π</w:t>
      </w:r>
      <w:r w:rsidRPr="00E13609">
        <w:rPr>
          <w:rFonts w:eastAsia="Times New Roman" w:cs="Times New Roman"/>
          <w:szCs w:val="24"/>
        </w:rPr>
        <w:t>ρόεδρε</w:t>
      </w:r>
      <w:r>
        <w:rPr>
          <w:rFonts w:eastAsia="Times New Roman" w:cs="Times New Roman"/>
          <w:szCs w:val="24"/>
        </w:rPr>
        <w:t>.</w:t>
      </w:r>
    </w:p>
    <w:p w14:paraId="4318B0AB"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lastRenderedPageBreak/>
        <w:t>Κ</w:t>
      </w:r>
      <w:r w:rsidRPr="00E13609">
        <w:rPr>
          <w:rFonts w:eastAsia="Times New Roman" w:cs="Times New Roman"/>
          <w:szCs w:val="24"/>
        </w:rPr>
        <w:t>υρίες και κύριοι συνάδελφοι</w:t>
      </w:r>
      <w:r>
        <w:rPr>
          <w:rFonts w:eastAsia="Times New Roman" w:cs="Times New Roman"/>
          <w:szCs w:val="24"/>
        </w:rPr>
        <w:t>, ιχνηλατώντας την π</w:t>
      </w:r>
      <w:r w:rsidRPr="00E13609">
        <w:rPr>
          <w:rFonts w:eastAsia="Times New Roman" w:cs="Times New Roman"/>
          <w:szCs w:val="24"/>
        </w:rPr>
        <w:t>ολιτική κατάσταση από το 2010 μέχρι σήμερα</w:t>
      </w:r>
      <w:r>
        <w:rPr>
          <w:rFonts w:eastAsia="Times New Roman" w:cs="Times New Roman"/>
          <w:szCs w:val="24"/>
        </w:rPr>
        <w:t>,</w:t>
      </w:r>
      <w:r w:rsidRPr="00E13609">
        <w:rPr>
          <w:rFonts w:eastAsia="Times New Roman" w:cs="Times New Roman"/>
          <w:szCs w:val="24"/>
        </w:rPr>
        <w:t xml:space="preserve"> στέκομαι σε τρεις όρους</w:t>
      </w:r>
      <w:r>
        <w:rPr>
          <w:rFonts w:eastAsia="Times New Roman" w:cs="Times New Roman"/>
          <w:szCs w:val="24"/>
        </w:rPr>
        <w:t>:</w:t>
      </w:r>
      <w:r w:rsidRPr="00E13609">
        <w:rPr>
          <w:rFonts w:eastAsia="Times New Roman" w:cs="Times New Roman"/>
          <w:szCs w:val="24"/>
        </w:rPr>
        <w:t xml:space="preserve"> μόνιμοι ιδιοκτήτες</w:t>
      </w:r>
      <w:r>
        <w:rPr>
          <w:rFonts w:eastAsia="Times New Roman" w:cs="Times New Roman"/>
          <w:szCs w:val="24"/>
        </w:rPr>
        <w:t>,</w:t>
      </w:r>
      <w:r w:rsidRPr="00E13609">
        <w:rPr>
          <w:rFonts w:eastAsia="Times New Roman" w:cs="Times New Roman"/>
          <w:szCs w:val="24"/>
        </w:rPr>
        <w:t xml:space="preserve"> βραχυχρόνιες μισθώσεις </w:t>
      </w:r>
      <w:r>
        <w:rPr>
          <w:rFonts w:eastAsia="Times New Roman" w:cs="Times New Roman"/>
          <w:szCs w:val="24"/>
        </w:rPr>
        <w:t xml:space="preserve">και ενοικιοστάσιο. Η συμπεριφορά </w:t>
      </w:r>
      <w:r w:rsidRPr="00E13609">
        <w:rPr>
          <w:rFonts w:eastAsia="Times New Roman" w:cs="Times New Roman"/>
          <w:szCs w:val="24"/>
        </w:rPr>
        <w:t>της Αξιωματικής Αντιπολίτευσης</w:t>
      </w:r>
      <w:r>
        <w:rPr>
          <w:rFonts w:eastAsia="Times New Roman" w:cs="Times New Roman"/>
          <w:szCs w:val="24"/>
        </w:rPr>
        <w:t xml:space="preserve"> όλο</w:t>
      </w:r>
      <w:r w:rsidRPr="00E13609">
        <w:rPr>
          <w:rFonts w:eastAsia="Times New Roman" w:cs="Times New Roman"/>
          <w:szCs w:val="24"/>
        </w:rPr>
        <w:t xml:space="preserve"> αυτό το διάστημα έδειξε ότι μ</w:t>
      </w:r>
      <w:r>
        <w:rPr>
          <w:rFonts w:eastAsia="Times New Roman" w:cs="Times New Roman"/>
          <w:szCs w:val="24"/>
        </w:rPr>
        <w:t>ία αντίληψη και μία πρακτική τού</w:t>
      </w:r>
      <w:r w:rsidRPr="00E13609">
        <w:rPr>
          <w:rFonts w:eastAsia="Times New Roman" w:cs="Times New Roman"/>
          <w:szCs w:val="24"/>
        </w:rPr>
        <w:t>ς διακατέχει</w:t>
      </w:r>
      <w:r>
        <w:rPr>
          <w:rFonts w:eastAsia="Times New Roman" w:cs="Times New Roman"/>
          <w:szCs w:val="24"/>
        </w:rPr>
        <w:t>,</w:t>
      </w:r>
      <w:r w:rsidRPr="00E13609">
        <w:rPr>
          <w:rFonts w:eastAsia="Times New Roman" w:cs="Times New Roman"/>
          <w:szCs w:val="24"/>
        </w:rPr>
        <w:t xml:space="preserve"> αυτή περί των μόνιμων ιδιοκτητών</w:t>
      </w:r>
      <w:r>
        <w:rPr>
          <w:rFonts w:eastAsia="Times New Roman" w:cs="Times New Roman"/>
          <w:szCs w:val="24"/>
        </w:rPr>
        <w:t>.</w:t>
      </w:r>
    </w:p>
    <w:p w14:paraId="4318B0AC"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Τον Γενάρη του 2015 αναλαμβάνουμε την Κ</w:t>
      </w:r>
      <w:r w:rsidRPr="00E13609">
        <w:rPr>
          <w:rFonts w:eastAsia="Times New Roman" w:cs="Times New Roman"/>
          <w:szCs w:val="24"/>
        </w:rPr>
        <w:t xml:space="preserve">υβέρνηση </w:t>
      </w:r>
      <w:r>
        <w:rPr>
          <w:rFonts w:eastAsia="Times New Roman" w:cs="Times New Roman"/>
          <w:szCs w:val="24"/>
        </w:rPr>
        <w:t>και λειτουργούμε</w:t>
      </w:r>
      <w:r w:rsidRPr="00E13609">
        <w:rPr>
          <w:rFonts w:eastAsia="Times New Roman" w:cs="Times New Roman"/>
          <w:szCs w:val="24"/>
        </w:rPr>
        <w:t xml:space="preserve"> στη λογική των βραχυχρόνιων μισθώσεων</w:t>
      </w:r>
      <w:r>
        <w:rPr>
          <w:rFonts w:eastAsia="Times New Roman" w:cs="Times New Roman"/>
          <w:szCs w:val="24"/>
        </w:rPr>
        <w:t xml:space="preserve">, </w:t>
      </w:r>
      <w:r>
        <w:rPr>
          <w:rFonts w:eastAsia="Times New Roman" w:cs="Times New Roman"/>
          <w:szCs w:val="24"/>
          <w:lang w:val="en-US"/>
        </w:rPr>
        <w:t>AIRBNB</w:t>
      </w:r>
      <w:r w:rsidRPr="002139D6">
        <w:rPr>
          <w:rFonts w:eastAsia="Times New Roman" w:cs="Times New Roman"/>
          <w:szCs w:val="24"/>
        </w:rPr>
        <w:t>.</w:t>
      </w:r>
      <w:r>
        <w:rPr>
          <w:rFonts w:eastAsia="Times New Roman" w:cs="Times New Roman"/>
          <w:szCs w:val="24"/>
        </w:rPr>
        <w:t xml:space="preserve"> Δ</w:t>
      </w:r>
      <w:r w:rsidRPr="00E13609">
        <w:rPr>
          <w:rFonts w:eastAsia="Times New Roman" w:cs="Times New Roman"/>
          <w:szCs w:val="24"/>
        </w:rPr>
        <w:t>εν το είπαμε εμείς</w:t>
      </w:r>
      <w:r>
        <w:rPr>
          <w:rFonts w:eastAsia="Times New Roman" w:cs="Times New Roman"/>
          <w:szCs w:val="24"/>
        </w:rPr>
        <w:t>. Τ</w:t>
      </w:r>
      <w:r w:rsidRPr="00E13609">
        <w:rPr>
          <w:rFonts w:eastAsia="Times New Roman" w:cs="Times New Roman"/>
          <w:szCs w:val="24"/>
        </w:rPr>
        <w:t>ο είπαν οι ί</w:t>
      </w:r>
      <w:r w:rsidRPr="00E13609">
        <w:rPr>
          <w:rFonts w:eastAsia="Times New Roman" w:cs="Times New Roman"/>
          <w:szCs w:val="24"/>
        </w:rPr>
        <w:t>διοι με τη λογική της σύντομης παρένθεσης</w:t>
      </w:r>
      <w:r>
        <w:rPr>
          <w:rFonts w:eastAsia="Times New Roman" w:cs="Times New Roman"/>
          <w:szCs w:val="24"/>
        </w:rPr>
        <w:t>. Κ</w:t>
      </w:r>
      <w:r w:rsidRPr="00E13609">
        <w:rPr>
          <w:rFonts w:eastAsia="Times New Roman" w:cs="Times New Roman"/>
          <w:szCs w:val="24"/>
        </w:rPr>
        <w:t xml:space="preserve">αι φτάνουμε </w:t>
      </w:r>
      <w:r>
        <w:rPr>
          <w:rFonts w:eastAsia="Times New Roman" w:cs="Times New Roman"/>
          <w:szCs w:val="24"/>
        </w:rPr>
        <w:t>τον Μάιο του 20</w:t>
      </w:r>
      <w:r w:rsidRPr="00E13609">
        <w:rPr>
          <w:rFonts w:eastAsia="Times New Roman" w:cs="Times New Roman"/>
          <w:szCs w:val="24"/>
        </w:rPr>
        <w:t xml:space="preserve">19 </w:t>
      </w:r>
      <w:r>
        <w:rPr>
          <w:rFonts w:eastAsia="Times New Roman" w:cs="Times New Roman"/>
          <w:szCs w:val="24"/>
        </w:rPr>
        <w:t xml:space="preserve">να </w:t>
      </w:r>
      <w:r w:rsidRPr="00E13609">
        <w:rPr>
          <w:rFonts w:eastAsia="Times New Roman" w:cs="Times New Roman"/>
          <w:szCs w:val="24"/>
        </w:rPr>
        <w:t>απειλείται η Νέα Δημοκρατία με ενοικιοστάσιο</w:t>
      </w:r>
      <w:r>
        <w:rPr>
          <w:rFonts w:eastAsia="Times New Roman" w:cs="Times New Roman"/>
          <w:szCs w:val="24"/>
        </w:rPr>
        <w:t>,</w:t>
      </w:r>
      <w:r w:rsidRPr="00E13609">
        <w:rPr>
          <w:rFonts w:eastAsia="Times New Roman" w:cs="Times New Roman"/>
          <w:szCs w:val="24"/>
        </w:rPr>
        <w:t xml:space="preserve"> που δεν οφείλεται σε συμπεριφορά αυθαίρετων καταληψιών</w:t>
      </w:r>
      <w:r>
        <w:rPr>
          <w:rFonts w:eastAsia="Times New Roman" w:cs="Times New Roman"/>
          <w:szCs w:val="24"/>
        </w:rPr>
        <w:t>,</w:t>
      </w:r>
      <w:r w:rsidRPr="00E13609">
        <w:rPr>
          <w:rFonts w:eastAsia="Times New Roman" w:cs="Times New Roman"/>
          <w:szCs w:val="24"/>
        </w:rPr>
        <w:t xml:space="preserve"> αλλά η παραμονή μας γίνεται με τη συναίνεση της κοινωνίας</w:t>
      </w:r>
      <w:r>
        <w:rPr>
          <w:rFonts w:eastAsia="Times New Roman" w:cs="Times New Roman"/>
          <w:szCs w:val="24"/>
        </w:rPr>
        <w:t>, γιατί ο ΣΥΡΙΖΑ</w:t>
      </w:r>
      <w:r w:rsidRPr="00E13609">
        <w:rPr>
          <w:rFonts w:eastAsia="Times New Roman" w:cs="Times New Roman"/>
          <w:szCs w:val="24"/>
        </w:rPr>
        <w:t xml:space="preserve"> και</w:t>
      </w:r>
      <w:r w:rsidRPr="00E13609">
        <w:rPr>
          <w:rFonts w:eastAsia="Times New Roman" w:cs="Times New Roman"/>
          <w:szCs w:val="24"/>
        </w:rPr>
        <w:t xml:space="preserve"> στηρίζει την κοινωνία</w:t>
      </w:r>
      <w:r>
        <w:rPr>
          <w:rFonts w:eastAsia="Times New Roman" w:cs="Times New Roman"/>
          <w:szCs w:val="24"/>
        </w:rPr>
        <w:t xml:space="preserve"> και</w:t>
      </w:r>
      <w:r w:rsidRPr="00E13609">
        <w:rPr>
          <w:rFonts w:eastAsia="Times New Roman" w:cs="Times New Roman"/>
          <w:szCs w:val="24"/>
        </w:rPr>
        <w:t xml:space="preserve"> παράλληλα στηρίζεται από αυτήν</w:t>
      </w:r>
      <w:r>
        <w:rPr>
          <w:rFonts w:eastAsia="Times New Roman" w:cs="Times New Roman"/>
          <w:szCs w:val="24"/>
        </w:rPr>
        <w:t>.</w:t>
      </w:r>
      <w:r w:rsidRPr="00E13609">
        <w:rPr>
          <w:rFonts w:eastAsia="Times New Roman" w:cs="Times New Roman"/>
          <w:szCs w:val="24"/>
        </w:rPr>
        <w:t xml:space="preserve"> Αυτή είναι η διαδρομή των τεσσάρων χρόνων που διανύσαμε</w:t>
      </w:r>
      <w:r>
        <w:rPr>
          <w:rFonts w:eastAsia="Times New Roman" w:cs="Times New Roman"/>
          <w:szCs w:val="24"/>
        </w:rPr>
        <w:t>.</w:t>
      </w:r>
      <w:r w:rsidRPr="00E13609">
        <w:rPr>
          <w:rFonts w:eastAsia="Times New Roman" w:cs="Times New Roman"/>
          <w:szCs w:val="24"/>
        </w:rPr>
        <w:t xml:space="preserve"> </w:t>
      </w:r>
    </w:p>
    <w:p w14:paraId="4318B0AD"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lastRenderedPageBreak/>
        <w:t>Κ</w:t>
      </w:r>
      <w:r w:rsidRPr="00E13609">
        <w:rPr>
          <w:rFonts w:eastAsia="Times New Roman" w:cs="Times New Roman"/>
          <w:szCs w:val="24"/>
        </w:rPr>
        <w:t xml:space="preserve">αι </w:t>
      </w:r>
      <w:r>
        <w:rPr>
          <w:rFonts w:eastAsia="Times New Roman" w:cs="Times New Roman"/>
          <w:szCs w:val="24"/>
        </w:rPr>
        <w:t xml:space="preserve">μπαίνει το </w:t>
      </w:r>
      <w:r w:rsidRPr="00E13609">
        <w:rPr>
          <w:rFonts w:eastAsia="Times New Roman" w:cs="Times New Roman"/>
          <w:szCs w:val="24"/>
        </w:rPr>
        <w:t>ερώτημα</w:t>
      </w:r>
      <w:r>
        <w:rPr>
          <w:rFonts w:eastAsia="Times New Roman" w:cs="Times New Roman"/>
          <w:szCs w:val="24"/>
        </w:rPr>
        <w:t>: Πώ</w:t>
      </w:r>
      <w:r w:rsidRPr="00E13609">
        <w:rPr>
          <w:rFonts w:eastAsia="Times New Roman" w:cs="Times New Roman"/>
          <w:szCs w:val="24"/>
        </w:rPr>
        <w:t xml:space="preserve">ς γίνεται αυτοί οι παρείσακτοι στο πολιτικό σύστημα να αντέχουν σε αλλεπάλληλες εκλογικές αναμετρήσεις </w:t>
      </w:r>
      <w:r>
        <w:rPr>
          <w:rFonts w:eastAsia="Times New Roman" w:cs="Times New Roman"/>
          <w:szCs w:val="24"/>
        </w:rPr>
        <w:t>-λ</w:t>
      </w:r>
      <w:r w:rsidRPr="00E13609">
        <w:rPr>
          <w:rFonts w:eastAsia="Times New Roman" w:cs="Times New Roman"/>
          <w:szCs w:val="24"/>
        </w:rPr>
        <w:t>έει η Νέ</w:t>
      </w:r>
      <w:r w:rsidRPr="00E13609">
        <w:rPr>
          <w:rFonts w:eastAsia="Times New Roman" w:cs="Times New Roman"/>
          <w:szCs w:val="24"/>
        </w:rPr>
        <w:t>α Δημοκρατία</w:t>
      </w:r>
      <w:r>
        <w:rPr>
          <w:rFonts w:eastAsia="Times New Roman" w:cs="Times New Roman"/>
          <w:szCs w:val="24"/>
        </w:rPr>
        <w:t>-</w:t>
      </w:r>
      <w:r w:rsidRPr="00E13609">
        <w:rPr>
          <w:rFonts w:eastAsia="Times New Roman" w:cs="Times New Roman"/>
          <w:szCs w:val="24"/>
        </w:rPr>
        <w:t xml:space="preserve"> παρά τις όποιες στρατηγικές και τακτικές επιδείξαμε και η κ</w:t>
      </w:r>
      <w:r>
        <w:rPr>
          <w:rFonts w:eastAsia="Times New Roman" w:cs="Times New Roman"/>
          <w:szCs w:val="24"/>
        </w:rPr>
        <w:t>οινωνία, π</w:t>
      </w:r>
      <w:r w:rsidRPr="00E13609">
        <w:rPr>
          <w:rFonts w:eastAsia="Times New Roman" w:cs="Times New Roman"/>
          <w:szCs w:val="24"/>
        </w:rPr>
        <w:t>αρά το γεγονός ότι πιέστηκε μέσα από μέτρα που χρειάστηκε να πάρει ο ΣΥΡΙΖΑ</w:t>
      </w:r>
      <w:r>
        <w:rPr>
          <w:rFonts w:eastAsia="Times New Roman" w:cs="Times New Roman"/>
          <w:szCs w:val="24"/>
        </w:rPr>
        <w:t>,</w:t>
      </w:r>
      <w:r w:rsidRPr="00E13609">
        <w:rPr>
          <w:rFonts w:eastAsia="Times New Roman" w:cs="Times New Roman"/>
          <w:szCs w:val="24"/>
        </w:rPr>
        <w:t xml:space="preserve"> </w:t>
      </w:r>
      <w:r>
        <w:rPr>
          <w:rFonts w:eastAsia="Times New Roman" w:cs="Times New Roman"/>
          <w:szCs w:val="24"/>
        </w:rPr>
        <w:t>ακόμη να ακουμπά σε</w:t>
      </w:r>
      <w:r w:rsidRPr="00E13609">
        <w:rPr>
          <w:rFonts w:eastAsia="Times New Roman" w:cs="Times New Roman"/>
          <w:szCs w:val="24"/>
        </w:rPr>
        <w:t xml:space="preserve"> </w:t>
      </w:r>
      <w:r>
        <w:rPr>
          <w:rFonts w:eastAsia="Times New Roman" w:cs="Times New Roman"/>
          <w:szCs w:val="24"/>
        </w:rPr>
        <w:t>αυτούς;</w:t>
      </w:r>
    </w:p>
    <w:p w14:paraId="4318B0AE"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Η </w:t>
      </w:r>
      <w:r w:rsidRPr="00E13609">
        <w:rPr>
          <w:rFonts w:eastAsia="Times New Roman" w:cs="Times New Roman"/>
          <w:szCs w:val="24"/>
        </w:rPr>
        <w:t>απάντηση βρίσκεται</w:t>
      </w:r>
      <w:r>
        <w:rPr>
          <w:rFonts w:eastAsia="Times New Roman" w:cs="Times New Roman"/>
          <w:szCs w:val="24"/>
        </w:rPr>
        <w:t>,</w:t>
      </w:r>
      <w:r w:rsidRPr="00E13609">
        <w:rPr>
          <w:rFonts w:eastAsia="Times New Roman" w:cs="Times New Roman"/>
          <w:szCs w:val="24"/>
        </w:rPr>
        <w:t xml:space="preserve"> κυρίες και κύριο</w:t>
      </w:r>
      <w:r>
        <w:rPr>
          <w:rFonts w:eastAsia="Times New Roman" w:cs="Times New Roman"/>
          <w:szCs w:val="24"/>
        </w:rPr>
        <w:t>ι, στο ότι ευτυχώς δεν ε</w:t>
      </w:r>
      <w:r w:rsidRPr="00E13609">
        <w:rPr>
          <w:rFonts w:eastAsia="Times New Roman" w:cs="Times New Roman"/>
          <w:szCs w:val="24"/>
        </w:rPr>
        <w:t>ίμαστε</w:t>
      </w:r>
      <w:r w:rsidRPr="00E13609">
        <w:rPr>
          <w:rFonts w:eastAsia="Times New Roman" w:cs="Times New Roman"/>
          <w:szCs w:val="24"/>
        </w:rPr>
        <w:t xml:space="preserve"> ίδιοι</w:t>
      </w:r>
      <w:r>
        <w:rPr>
          <w:rFonts w:eastAsia="Times New Roman" w:cs="Times New Roman"/>
          <w:szCs w:val="24"/>
        </w:rPr>
        <w:t>.</w:t>
      </w:r>
      <w:r w:rsidRPr="00E13609">
        <w:rPr>
          <w:rFonts w:eastAsia="Times New Roman" w:cs="Times New Roman"/>
          <w:szCs w:val="24"/>
        </w:rPr>
        <w:t xml:space="preserve"> Ευ</w:t>
      </w:r>
      <w:r>
        <w:rPr>
          <w:rFonts w:eastAsia="Times New Roman" w:cs="Times New Roman"/>
          <w:szCs w:val="24"/>
        </w:rPr>
        <w:t>τυχώς η κοινωνία έχει και κρίση, β</w:t>
      </w:r>
      <w:r w:rsidRPr="00E13609">
        <w:rPr>
          <w:rFonts w:eastAsia="Times New Roman" w:cs="Times New Roman"/>
          <w:szCs w:val="24"/>
        </w:rPr>
        <w:t>εβαίως έ</w:t>
      </w:r>
      <w:r>
        <w:rPr>
          <w:rFonts w:eastAsia="Times New Roman" w:cs="Times New Roman"/>
          <w:szCs w:val="24"/>
        </w:rPr>
        <w:t>χει και μνήμη και το κυριότερο απ’</w:t>
      </w:r>
      <w:r w:rsidRPr="00E13609">
        <w:rPr>
          <w:rFonts w:eastAsia="Times New Roman" w:cs="Times New Roman"/>
          <w:szCs w:val="24"/>
        </w:rPr>
        <w:t xml:space="preserve"> όλα </w:t>
      </w:r>
      <w:r>
        <w:rPr>
          <w:rFonts w:eastAsia="Times New Roman" w:cs="Times New Roman"/>
          <w:szCs w:val="24"/>
        </w:rPr>
        <w:t xml:space="preserve">είναι ότι </w:t>
      </w:r>
      <w:r w:rsidRPr="00E13609">
        <w:rPr>
          <w:rFonts w:eastAsia="Times New Roman" w:cs="Times New Roman"/>
          <w:szCs w:val="24"/>
        </w:rPr>
        <w:t>έχει το στοιχείο της κοινωνικής αυτοσυντήρησης</w:t>
      </w:r>
      <w:r>
        <w:rPr>
          <w:rFonts w:eastAsia="Times New Roman" w:cs="Times New Roman"/>
          <w:szCs w:val="24"/>
        </w:rPr>
        <w:t>. Α</w:t>
      </w:r>
      <w:r w:rsidRPr="00E13609">
        <w:rPr>
          <w:rFonts w:eastAsia="Times New Roman" w:cs="Times New Roman"/>
          <w:szCs w:val="24"/>
        </w:rPr>
        <w:t xml:space="preserve">ντιλαμβάνεται ότι </w:t>
      </w:r>
      <w:r>
        <w:rPr>
          <w:rFonts w:eastAsia="Times New Roman" w:cs="Times New Roman"/>
          <w:szCs w:val="24"/>
        </w:rPr>
        <w:t>η διαδρομή αυτή -</w:t>
      </w:r>
      <w:r w:rsidRPr="00E13609">
        <w:rPr>
          <w:rFonts w:eastAsia="Times New Roman" w:cs="Times New Roman"/>
          <w:szCs w:val="24"/>
        </w:rPr>
        <w:t>επώδυνη για την κοινωνία</w:t>
      </w:r>
      <w:r>
        <w:rPr>
          <w:rFonts w:eastAsia="Times New Roman" w:cs="Times New Roman"/>
          <w:szCs w:val="24"/>
        </w:rPr>
        <w:t xml:space="preserve">- έφτασε σε μία </w:t>
      </w:r>
      <w:r w:rsidRPr="00E13609">
        <w:rPr>
          <w:rFonts w:eastAsia="Times New Roman" w:cs="Times New Roman"/>
          <w:szCs w:val="24"/>
        </w:rPr>
        <w:t>διέξοδο</w:t>
      </w:r>
      <w:r>
        <w:rPr>
          <w:rFonts w:eastAsia="Times New Roman" w:cs="Times New Roman"/>
          <w:szCs w:val="24"/>
        </w:rPr>
        <w:t>.</w:t>
      </w:r>
    </w:p>
    <w:p w14:paraId="4318B0AF"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Και ποια είναι η </w:t>
      </w:r>
      <w:r>
        <w:rPr>
          <w:rFonts w:eastAsia="Times New Roman" w:cs="Times New Roman"/>
          <w:szCs w:val="24"/>
        </w:rPr>
        <w:t>διέξοδος; Είναι η 21</w:t>
      </w:r>
      <w:r w:rsidRPr="004630E3">
        <w:rPr>
          <w:rFonts w:eastAsia="Times New Roman" w:cs="Times New Roman"/>
          <w:szCs w:val="24"/>
          <w:vertAlign w:val="superscript"/>
        </w:rPr>
        <w:t>η</w:t>
      </w:r>
      <w:r>
        <w:rPr>
          <w:rFonts w:eastAsia="Times New Roman" w:cs="Times New Roman"/>
          <w:szCs w:val="24"/>
        </w:rPr>
        <w:t xml:space="preserve"> Αυγούστου γιατί από εκείνη τη στιγμή ξεδιπλώνεται ένα πρόγραμμα κυρίως μελετημένο και κάθε ημέρα υπό μορφή μεγαλύτερου φωτισμού της κοινωνίας αυτή να αντιλαμβάνεται ότι κάθε ξημέρωμα είναι καλύτερο από την προηγούμενη ημέρα.</w:t>
      </w:r>
    </w:p>
    <w:p w14:paraId="4318B0B0"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lastRenderedPageBreak/>
        <w:t xml:space="preserve">Στη λογική αυτή έχουμε τα μέτρα αυτά που έχουν παρθεί όλο το τελευταίο διάστημα. Η αιτίαση της Νέας Δημοκρατίας είναι ότι τα μέτρα αυτά είναι προεκλογικά. Μα, με δεδομένο ότι από την αρχή μιλούσαν για εκλογές, με βάση αυτό, δεν θα έπρεπε να υπάρχει κανένα </w:t>
      </w:r>
      <w:r>
        <w:rPr>
          <w:rFonts w:eastAsia="Times New Roman" w:cs="Times New Roman"/>
          <w:szCs w:val="24"/>
        </w:rPr>
        <w:t xml:space="preserve">μέτρο γιατί όλος ο προηγούμενος χρόνος ήταν, κατ’ αυτούς, χρόνος προεκλογικός. </w:t>
      </w:r>
    </w:p>
    <w:p w14:paraId="4318B0B1"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«Είναι», λέει, «επίδομα», «είναι ψίχουλα», «δεν είναι δέκατη τρίτη σύνταξη». Δεν ξέρω τι είναι. Εκείνο που ξέρω είναι ότι 500 ευρώ θα μπουν στις τσέπες ανθρώπων που έχουν δεινο</w:t>
      </w:r>
      <w:r>
        <w:rPr>
          <w:rFonts w:eastAsia="Times New Roman" w:cs="Times New Roman"/>
          <w:szCs w:val="24"/>
        </w:rPr>
        <w:t>παθήσει. Αυτό εσείς σκεφτείτε πώς θα το ονομάσετε και πώς θα το παρουσιάσετε στην κοινωνία.</w:t>
      </w:r>
    </w:p>
    <w:p w14:paraId="4318B0B2"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Εμείς λέμε ότι αυτά είχαμε δυνατότητα να κάνουμε και αυτά κάναμε.</w:t>
      </w:r>
    </w:p>
    <w:p w14:paraId="4318B0B3" w14:textId="77777777" w:rsidR="001D7CFB" w:rsidRDefault="00EB4E04">
      <w:pPr>
        <w:spacing w:line="600" w:lineRule="auto"/>
        <w:ind w:firstLine="720"/>
        <w:jc w:val="both"/>
        <w:rPr>
          <w:rFonts w:eastAsia="Times New Roman" w:cs="Times New Roman"/>
          <w:szCs w:val="24"/>
        </w:rPr>
      </w:pPr>
      <w:r w:rsidRPr="005C4FB6">
        <w:rPr>
          <w:rFonts w:eastAsia="Times New Roman" w:cs="Times New Roman"/>
          <w:b/>
          <w:szCs w:val="24"/>
        </w:rPr>
        <w:t>ΚΩΝΣΤΑΝΤΙΝΟΣ ΤΣΙΑΡΑΣ:</w:t>
      </w:r>
      <w:r>
        <w:rPr>
          <w:rFonts w:eastAsia="Times New Roman" w:cs="Times New Roman"/>
          <w:szCs w:val="24"/>
        </w:rPr>
        <w:t xml:space="preserve"> Είναι σύνταξη;</w:t>
      </w:r>
    </w:p>
    <w:p w14:paraId="4318B0B4" w14:textId="77777777" w:rsidR="001D7CFB" w:rsidRDefault="00EB4E04">
      <w:pPr>
        <w:spacing w:line="600" w:lineRule="auto"/>
        <w:ind w:firstLine="720"/>
        <w:jc w:val="both"/>
        <w:rPr>
          <w:rFonts w:eastAsia="Times New Roman" w:cs="Times New Roman"/>
          <w:szCs w:val="24"/>
        </w:rPr>
      </w:pPr>
      <w:r w:rsidRPr="005C4FB6">
        <w:rPr>
          <w:rFonts w:eastAsia="Times New Roman" w:cs="Times New Roman"/>
          <w:b/>
          <w:szCs w:val="24"/>
        </w:rPr>
        <w:t>ΔΗΜΗΤΡΙΟΣ ΕΜΜΑΝΟΥΗΛΙΔΗΣ:</w:t>
      </w:r>
      <w:r>
        <w:rPr>
          <w:rFonts w:eastAsia="Times New Roman" w:cs="Times New Roman"/>
          <w:szCs w:val="24"/>
        </w:rPr>
        <w:t xml:space="preserve"> Είναι 500 ευρώ και νομίζω αυτό ο κόσ</w:t>
      </w:r>
      <w:r>
        <w:rPr>
          <w:rFonts w:eastAsia="Times New Roman" w:cs="Times New Roman"/>
          <w:szCs w:val="24"/>
        </w:rPr>
        <w:t>μος το αντιλαμβάνεται.</w:t>
      </w:r>
    </w:p>
    <w:p w14:paraId="4318B0B5"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lastRenderedPageBreak/>
        <w:t>Εκείνο που δεν μπορέσατε να καταλάβετε είναι αυτήν την κυβίστηση, όπως λέτε, που κάναμε. Αναφέρομαι στο δημοψήφισμα. Σας πονάει ιδιαίτερα γιατί δεν θελήσαμε σε εκείνο το κρίσιμο διάστημα να πάρουμε τον λαό και τη χώρα και να χορέψουμ</w:t>
      </w:r>
      <w:r>
        <w:rPr>
          <w:rFonts w:eastAsia="Times New Roman" w:cs="Times New Roman"/>
          <w:szCs w:val="24"/>
        </w:rPr>
        <w:t xml:space="preserve">ε τον χορό του Ζαλόγγου. </w:t>
      </w:r>
    </w:p>
    <w:p w14:paraId="4318B0B6"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Πήραμε στις πλάτες μας όλο αυτό το κοινωνικό και πολιτικό φορτίο και βήμα-βήμα, με απόλυτη συναίσθηση της ιστορικής και της κοινωνικής ευθύνης μπορέσαμε και βρήκαμε διάδρομο για να φτάσουμε εδώ που φτάσαμε σήμερα και να δίνουμε στ</w:t>
      </w:r>
      <w:r>
        <w:rPr>
          <w:rFonts w:eastAsia="Times New Roman" w:cs="Times New Roman"/>
          <w:szCs w:val="24"/>
        </w:rPr>
        <w:t xml:space="preserve">ην κοινωνία στοιχεία οικονομικά, στοιχεία κοινωνικά που όλα αυτά τα χρόνια τα είχε αποστερήσει το σύστημα το παλιό. </w:t>
      </w:r>
    </w:p>
    <w:p w14:paraId="4318B0B7"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Γιατί επιτέλους τα μνημόνια δεν ήρθαν εξ ουρανού, αλλά τα μνημόνια ήρθαν εξαιτίας μιας ληστρικής, εγκληματικής πολιτικής συμπεριφοράς και α</w:t>
      </w:r>
      <w:r>
        <w:rPr>
          <w:rFonts w:eastAsia="Times New Roman" w:cs="Times New Roman"/>
          <w:szCs w:val="24"/>
        </w:rPr>
        <w:t>πό το ΠΑΣΟΚ και από τη Νέα Δημοκρατία και ήρθαμε εμείς να δώσουμε λύση και λύτρωση στον λαό.</w:t>
      </w:r>
    </w:p>
    <w:p w14:paraId="4318B0B8"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lastRenderedPageBreak/>
        <w:t>Θα έλεγα ότι δεν μπορεί να είναι μικρού κοινωνικού διαμετρήματος το ανακουφιστικό μέτρο που έχει τον χαρακτήρα της σεισάχθειας, της ρύθμισης των χρεών. Στον κοινων</w:t>
      </w:r>
      <w:r>
        <w:rPr>
          <w:rFonts w:eastAsia="Times New Roman" w:cs="Times New Roman"/>
          <w:szCs w:val="24"/>
        </w:rPr>
        <w:t>ικό Καιάδα όλα αυτά τα χρόνια είχαν ριχθεί εκατοντάδες χιλιάδες άνθρωποι. Ήταν οι άνθρωποι της διπλανής πόρτας που έκλειναν τα μαγαζιά τους, που βρέθηκαν στην απόλυτη απόγνωση και ερχόμαστε εμείς σήμερα να δώσουμε λύση σε αυτό που δεν σκεφτήκατε, όχι δεν τ</w:t>
      </w:r>
      <w:r>
        <w:rPr>
          <w:rFonts w:eastAsia="Times New Roman" w:cs="Times New Roman"/>
          <w:szCs w:val="24"/>
        </w:rPr>
        <w:t>ολμήσατε να πράξετε, αλλά ούτε καν σκεφτήκατε, γιατί το πεδίο της δικής σας πολιτικής σκέψης βρίσκεται αλλού, σε έναν άλλο αστερισμό. Αυτό το γνωρίζει πολύ καλά η κοινωνία. Η 26</w:t>
      </w:r>
      <w:r w:rsidRPr="005C4FB6">
        <w:rPr>
          <w:rFonts w:eastAsia="Times New Roman" w:cs="Times New Roman"/>
          <w:szCs w:val="24"/>
          <w:vertAlign w:val="superscript"/>
        </w:rPr>
        <w:t>η</w:t>
      </w:r>
      <w:r>
        <w:rPr>
          <w:rFonts w:eastAsia="Times New Roman" w:cs="Times New Roman"/>
          <w:szCs w:val="24"/>
        </w:rPr>
        <w:t xml:space="preserve"> του Μάη θα είναι ημέρα που θα αποδοθούν τα του Κάισαρος τω Καίσαρι και τα του</w:t>
      </w:r>
      <w:r>
        <w:rPr>
          <w:rFonts w:eastAsia="Times New Roman" w:cs="Times New Roman"/>
          <w:szCs w:val="24"/>
        </w:rPr>
        <w:t xml:space="preserve"> Θεού τω Θεώ.</w:t>
      </w:r>
    </w:p>
    <w:p w14:paraId="4318B0B9"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Και κλείνω με μία πρόταση: Η τοποθέτηση της κ</w:t>
      </w:r>
      <w:r>
        <w:rPr>
          <w:rFonts w:eastAsia="Times New Roman" w:cs="Times New Roman"/>
          <w:szCs w:val="24"/>
        </w:rPr>
        <w:t>.</w:t>
      </w:r>
      <w:r>
        <w:rPr>
          <w:rFonts w:eastAsia="Times New Roman" w:cs="Times New Roman"/>
          <w:szCs w:val="24"/>
        </w:rPr>
        <w:t xml:space="preserve"> Βούλτεψη να γίνει το πολιτικό </w:t>
      </w:r>
      <w:r>
        <w:rPr>
          <w:rFonts w:eastAsia="Times New Roman" w:cs="Times New Roman"/>
          <w:szCs w:val="24"/>
          <w:lang w:val="en-US"/>
        </w:rPr>
        <w:t>spot</w:t>
      </w:r>
      <w:r>
        <w:rPr>
          <w:rFonts w:eastAsia="Times New Roman" w:cs="Times New Roman"/>
          <w:szCs w:val="24"/>
        </w:rPr>
        <w:t xml:space="preserve"> της Νέας Δημοκρατίας. </w:t>
      </w:r>
    </w:p>
    <w:p w14:paraId="4318B0BA"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Σας ευχαριστώ.</w:t>
      </w:r>
    </w:p>
    <w:p w14:paraId="4318B0BB" w14:textId="77777777" w:rsidR="001D7CFB" w:rsidRDefault="00EB4E0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18B0BC" w14:textId="77777777" w:rsidR="001D7CFB" w:rsidRDefault="00EB4E04">
      <w:pPr>
        <w:spacing w:line="600" w:lineRule="auto"/>
        <w:ind w:firstLine="720"/>
        <w:jc w:val="both"/>
        <w:rPr>
          <w:rFonts w:eastAsia="Times New Roman" w:cs="Times New Roman"/>
          <w:szCs w:val="24"/>
        </w:rPr>
      </w:pPr>
      <w:r w:rsidRPr="005C4FB6">
        <w:rPr>
          <w:rFonts w:eastAsia="Times New Roman" w:cs="Times New Roman"/>
          <w:b/>
          <w:szCs w:val="24"/>
        </w:rPr>
        <w:lastRenderedPageBreak/>
        <w:t>ΠΡΟΕΔΡΕΥΩΝ (Νικήτας Κακλαμάνης):</w:t>
      </w:r>
      <w:r>
        <w:rPr>
          <w:rFonts w:eastAsia="Times New Roman" w:cs="Times New Roman"/>
          <w:szCs w:val="24"/>
        </w:rPr>
        <w:t xml:space="preserve"> Όπως προείπα, θα πάρει τον λόγο για πέντε λεπ</w:t>
      </w:r>
      <w:r>
        <w:rPr>
          <w:rFonts w:eastAsia="Times New Roman" w:cs="Times New Roman"/>
          <w:szCs w:val="24"/>
        </w:rPr>
        <w:t xml:space="preserve">τά, για να παρουσιάσει την τροπολογία της η Υπουργός, η κ. Γεροβασίλη, η οποία θα παραμείνει για λίγο μετά στο Έδρανό της μήπως υπάρχει κάποια διευκρινιστική ερώτηση από κάποιον συνάδελφο. Θα προχωρήσουμε ύστερα με δύο ακόμα συναδέλφους, τον κ. Γρέγο, την </w:t>
      </w:r>
      <w:r>
        <w:rPr>
          <w:rFonts w:eastAsia="Times New Roman" w:cs="Times New Roman"/>
          <w:szCs w:val="24"/>
        </w:rPr>
        <w:t>κ. Κοζομπόλη και τον κ. Βλάχο και μετά είναι έτοιμος πια ο Υπουργός κ. Ξανθός, που είναι από το πρωί εδώ, και θα του δώσω τον λόγο να παρουσιάσει και τη δική του τροπολογία.</w:t>
      </w:r>
    </w:p>
    <w:p w14:paraId="4318B0BD"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Τον λόγο έχει η κυρία Υπουργός.</w:t>
      </w:r>
    </w:p>
    <w:p w14:paraId="4318B0BE"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Ιατρική και ακτινολογική αδεία, ελπίζω ότι παρατηρ</w:t>
      </w:r>
      <w:r>
        <w:rPr>
          <w:rFonts w:eastAsia="Times New Roman" w:cs="Times New Roman"/>
          <w:szCs w:val="24"/>
        </w:rPr>
        <w:t>ήσατε το νέο λουκ της κυρίας Υπουργού.</w:t>
      </w:r>
    </w:p>
    <w:p w14:paraId="4318B0BF" w14:textId="77777777" w:rsidR="001D7CFB" w:rsidRDefault="00EB4E04">
      <w:pPr>
        <w:spacing w:line="600" w:lineRule="auto"/>
        <w:ind w:firstLine="720"/>
        <w:jc w:val="both"/>
        <w:rPr>
          <w:rFonts w:eastAsia="Times New Roman" w:cs="Times New Roman"/>
          <w:szCs w:val="24"/>
        </w:rPr>
      </w:pPr>
      <w:r w:rsidRPr="005C4FB6">
        <w:rPr>
          <w:rFonts w:eastAsia="Times New Roman" w:cs="Times New Roman"/>
          <w:b/>
          <w:szCs w:val="24"/>
        </w:rPr>
        <w:t>ΟΛΓΑ ΓΕΡΟΒΑΣΙΛΗ (Υπουργός Προστασίας του Πολίτη):</w:t>
      </w:r>
      <w:r>
        <w:rPr>
          <w:rFonts w:eastAsia="Times New Roman" w:cs="Times New Roman"/>
          <w:szCs w:val="24"/>
        </w:rPr>
        <w:t xml:space="preserve"> Υπάρχει συναδελφική αλληλεγγύη.</w:t>
      </w:r>
    </w:p>
    <w:p w14:paraId="4318B0C0"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Εκμεταλλευόμενη την ακτινολογική άδεια που μου έδωσε ο κύριος Πρόεδρος, και τον ευχαριστώ, θα σας παρουσιάσω την τροπολογία με γενικό α</w:t>
      </w:r>
      <w:r>
        <w:rPr>
          <w:rFonts w:eastAsia="Times New Roman" w:cs="Times New Roman"/>
          <w:szCs w:val="24"/>
        </w:rPr>
        <w:t xml:space="preserve">ριθμό 2165 και ειδικό 179, η οποία έχει δύο σκέλη. </w:t>
      </w:r>
    </w:p>
    <w:p w14:paraId="4318B0C1"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lastRenderedPageBreak/>
        <w:t>Το ένα σκέλος αφορά τα εναέρια πυροσβεστικά μέσα στο πρώτο άρθρο. Με αυτήν την τροπολογία ρυθμίζονται χρέη της χώρας στους διεθνείς οργανισμούς από τους οποίους κάθε χρόνο μισθώνουμε εναέρια μέσα πυρόσβεσ</w:t>
      </w:r>
      <w:r>
        <w:rPr>
          <w:rFonts w:eastAsia="Times New Roman" w:cs="Times New Roman"/>
          <w:szCs w:val="24"/>
        </w:rPr>
        <w:t xml:space="preserve">ης. </w:t>
      </w:r>
    </w:p>
    <w:p w14:paraId="4318B0C2"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Όπως πιθανόν γνωρίζετε, η χώρα μας από το 2011 καταφεύγει σε διεθνή διαγωνισμό μέσω του ΝΑΤΟ και της υπηρεσίας του ΝΑΤΟ, της </w:t>
      </w:r>
      <w:r>
        <w:rPr>
          <w:rFonts w:eastAsia="Times New Roman" w:cs="Times New Roman"/>
          <w:szCs w:val="24"/>
          <w:lang w:val="en-US"/>
        </w:rPr>
        <w:t>NSPA</w:t>
      </w:r>
      <w:r>
        <w:rPr>
          <w:rFonts w:eastAsia="Times New Roman" w:cs="Times New Roman"/>
          <w:szCs w:val="24"/>
        </w:rPr>
        <w:t>, για να ενισχύσει περισσότερο τον στόλο εναέριων μέσων, πέραν δηλαδή των ιδιόκτητων, του Πυροσβεστικού Σώματος και να προ</w:t>
      </w:r>
      <w:r>
        <w:rPr>
          <w:rFonts w:eastAsia="Times New Roman" w:cs="Times New Roman"/>
          <w:szCs w:val="24"/>
        </w:rPr>
        <w:t>μηθευτεί ελικόπτερα που επιχειρούν την αντιπυρική περίοδο.</w:t>
      </w:r>
    </w:p>
    <w:p w14:paraId="4318B0C3"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Ωστόσο, αν και το ζήτημα της συνεπούς εκπλήρωσης των υποχρεώσεων είναι μείζον, έχει συσσωρευθεί ένα χρέος από το 2011 μέχρι το 2016 στο Πυροσβεστικό Σώμα. Αυτά τα χρέη προκύπτουν κυρίως από την επι</w:t>
      </w:r>
      <w:r>
        <w:rPr>
          <w:rFonts w:eastAsia="Times New Roman" w:cs="Times New Roman"/>
          <w:szCs w:val="24"/>
        </w:rPr>
        <w:t xml:space="preserve">πλέον χρήση των εναέριων μέσων κατά τη διάρκεια της αντιπυρικής περιόδου όσο κρίνεται αναγκαίο. Γίνεται, δηλαδή, η </w:t>
      </w:r>
      <w:r>
        <w:rPr>
          <w:rFonts w:eastAsia="Times New Roman" w:cs="Times New Roman"/>
          <w:szCs w:val="24"/>
        </w:rPr>
        <w:lastRenderedPageBreak/>
        <w:t>μίσθωση η οποία προβλέπει χρόνους, προβλέπει προσωπικό, προβλέπει συντήρηση. Ωστόσο κάθε χρόνο προκύπτει μία διαφορά εξαιτίας μεγαλύτερης χρή</w:t>
      </w:r>
      <w:r>
        <w:rPr>
          <w:rFonts w:eastAsia="Times New Roman" w:cs="Times New Roman"/>
          <w:szCs w:val="24"/>
        </w:rPr>
        <w:t>σης. Με την παρούσα τροπολογία λύνουμε αυτό το ζήτημα και για το υπαρκτό χρέος, αλλά και για την επόμενη πενταετία.</w:t>
      </w:r>
    </w:p>
    <w:p w14:paraId="4318B0C4"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Συγκεκριμένα γίνεται δυνατό να εκπληρώσει το Υπουργείο τις υποχρεώσεις από το 2011 στους διεθνείς οργανισμούς και θεσπίζονται οι προϋποθέσει</w:t>
      </w:r>
      <w:r>
        <w:rPr>
          <w:rFonts w:eastAsia="Times New Roman" w:cs="Times New Roman"/>
          <w:szCs w:val="24"/>
        </w:rPr>
        <w:t>ς με βάση τις οποίες αυτές οι οφειλές θα πληρώνονται. Συγκεκριμένα πληρώνονται αυτές οι οφειλές αφού πιστοποιηθούν από τα αρμόδια όργανα του Πυροσβεστικού Σώματος και εγκριθούν από το Νομικό Συμβούλιο του Κράτους.</w:t>
      </w:r>
    </w:p>
    <w:p w14:paraId="4318B0C5"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Θέλω να σταθώ μόνο για ένα λεπτό σε αυτά π</w:t>
      </w:r>
      <w:r>
        <w:rPr>
          <w:rFonts w:eastAsia="Times New Roman" w:cs="Times New Roman"/>
          <w:szCs w:val="24"/>
        </w:rPr>
        <w:t>ου έχετε ή δεν έχετε δει, αλλά, εν πάση περιπτώσει θεωρώ σκόπιμο να τα αναφέρω γιατί υπάρχει μια σειρά παραπληροφόρησης, όσον αφορά τη θωράκιση της χώρας και για την καινούρια αντιπυρική περίοδο, αλλά και για τα επόμενα χρόνια.</w:t>
      </w:r>
    </w:p>
    <w:p w14:paraId="4318B0C6"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lastRenderedPageBreak/>
        <w:t>Έχει παρουσιαστεί στη διαβού</w:t>
      </w:r>
      <w:r>
        <w:rPr>
          <w:rFonts w:eastAsia="Times New Roman" w:cs="Times New Roman"/>
          <w:szCs w:val="24"/>
        </w:rPr>
        <w:t>λευση, η οποία ολοκληρώνεται, ένας καινούριος νόμος. Θέλω να σας πω ότι αυτός ο νόμος είναι προϊόν δουλειάς πολλών μηνών διότι δεν ήταν εύκολο να διαμορφώσει ένα πολύ σύνθετο περιβάλλον και να το απλοποιήσει, αλλά ταυτοχρόνως να ενσωματώσει τη διεθνή εμπει</w:t>
      </w:r>
      <w:r>
        <w:rPr>
          <w:rFonts w:eastAsia="Times New Roman" w:cs="Times New Roman"/>
          <w:szCs w:val="24"/>
        </w:rPr>
        <w:t>ρία, τις απόψεις των επιστημονικών φορέων και διεθνών οργανισμών. Αυτόν τον νόμο θα έχουμε την ευκαιρία άμεσα να τον συζητήσουμε στη Βουλή.</w:t>
      </w:r>
    </w:p>
    <w:p w14:paraId="4318B0C7"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Επίσης, έχουμε αυξήσει κατά πολύ την επιχειρησιακή δυνατότητα του Πυροσβεστικού Σώματος και όσον αφορά τα εναέρια μέ</w:t>
      </w:r>
      <w:r>
        <w:rPr>
          <w:rFonts w:eastAsia="Times New Roman" w:cs="Times New Roman"/>
          <w:szCs w:val="24"/>
        </w:rPr>
        <w:t>σα που φέτος θα είναι έτοιμα με διαγωνιστική διαδικασία η οποία έχει ξεκινήσει από τις αρχές του Δεκεμβρίου του 2018 για τη μίσθωση. Στις 12 Απριλίου ο διεθνής διαγωνισμός ολοκληρώθηκε και έγινε αποδεκτή η προσφορά του αναδόχου, με αποτέλεσμα να έχουμε εξα</w:t>
      </w:r>
      <w:r>
        <w:rPr>
          <w:rFonts w:eastAsia="Times New Roman" w:cs="Times New Roman"/>
          <w:szCs w:val="24"/>
        </w:rPr>
        <w:t xml:space="preserve">σφαλίσει επιπλέον των εθνικών μέσων και τρία ελικόπτερα βαρέως τύπου και επτά μεσαίου τύπου κατ’ έτος με δυνατότητα να τα αυξάνουμε αυτά μέχρι και έξι βαρέως </w:t>
      </w:r>
      <w:r>
        <w:rPr>
          <w:rFonts w:eastAsia="Times New Roman" w:cs="Times New Roman"/>
          <w:szCs w:val="24"/>
        </w:rPr>
        <w:lastRenderedPageBreak/>
        <w:t>τύπου και δώδεκα μεσαίου τύπου κατ’ έτος για την επόμενη πενταετία με ειδικό δικαίωμα προαίρεσης π</w:t>
      </w:r>
      <w:r>
        <w:rPr>
          <w:rFonts w:eastAsia="Times New Roman" w:cs="Times New Roman"/>
          <w:szCs w:val="24"/>
        </w:rPr>
        <w:t>ου προβλέφθηκε στη σύμβαση.</w:t>
      </w:r>
    </w:p>
    <w:p w14:paraId="4318B0C8"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Επιπλέον, έχει συναφθεί και εκτελείται από τα τέλη Ιανουαρίου του 2019 έως τον Μάιο του 2020 η σύμβαση για τη συντήρηση όλων των ιδιόκτητων εναέριων μέσων της Πυροσβεστικής και της Αστυνομίας.</w:t>
      </w:r>
    </w:p>
    <w:p w14:paraId="4318B0C9"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Όσον αφορά την υλικοτεχνική υποδομή</w:t>
      </w:r>
      <w:r>
        <w:rPr>
          <w:rFonts w:eastAsia="Times New Roman" w:cs="Times New Roman"/>
          <w:szCs w:val="24"/>
        </w:rPr>
        <w:t xml:space="preserve"> και τις δυνατότητες, είναι σε εξέλιξη οι διαδικασίες και με χρήματα του Υπουργείου, αλλά και με μεγάλες προσφορές που είναι του ύψους των 27 εκατομμυρίων ευρώ. Η μεγαλύτερη είναι από το ίδρυμα </w:t>
      </w:r>
      <w:r>
        <w:rPr>
          <w:rFonts w:eastAsia="Times New Roman" w:cs="Times New Roman"/>
          <w:szCs w:val="24"/>
        </w:rPr>
        <w:t>«Σταύρος</w:t>
      </w:r>
      <w:r>
        <w:rPr>
          <w:rFonts w:eastAsia="Times New Roman" w:cs="Times New Roman"/>
          <w:szCs w:val="24"/>
        </w:rPr>
        <w:t xml:space="preserve"> Νιάρχος</w:t>
      </w:r>
      <w:r>
        <w:rPr>
          <w:rFonts w:eastAsia="Times New Roman" w:cs="Times New Roman"/>
          <w:szCs w:val="24"/>
        </w:rPr>
        <w:t>»</w:t>
      </w:r>
      <w:r>
        <w:rPr>
          <w:rFonts w:eastAsia="Times New Roman" w:cs="Times New Roman"/>
          <w:szCs w:val="24"/>
        </w:rPr>
        <w:t>, αλλά και από πολλούς άλλους ιδιωτικούς φορε</w:t>
      </w:r>
      <w:r>
        <w:rPr>
          <w:rFonts w:eastAsia="Times New Roman" w:cs="Times New Roman"/>
          <w:szCs w:val="24"/>
        </w:rPr>
        <w:t xml:space="preserve">ίς, ιδιωτικές εταιρίες. </w:t>
      </w:r>
    </w:p>
    <w:p w14:paraId="4318B0CA"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Είναι σε εξέλιξη και η αγορά και πυροσβεστικών αυτοκινήτων και πυροσβεστικών πλοίων, αλλά και μέτρων προστασίας των πυροσβεστών που επιχειρούν. </w:t>
      </w:r>
    </w:p>
    <w:p w14:paraId="4318B0CB"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lastRenderedPageBreak/>
        <w:t>Ταυτοχρόνως, έχουμε μονιμοποιήσει δυο χιλιάδες διακόσιους πυροσβέστες πενταετούς θητεί</w:t>
      </w:r>
      <w:r>
        <w:rPr>
          <w:rFonts w:eastAsia="Times New Roman" w:cs="Times New Roman"/>
          <w:szCs w:val="24"/>
        </w:rPr>
        <w:t>ας. Έχουμε προσλάβει περίπου εννιακόσιους καινούργιους πενταετούς θητείας. Έχουμε διευρύνει το ωράριο των πενταετών πυροσβεστών για να μπορούν να δουλεύουν τα σαββατοκύριακα και τις αργίες. Είναι σε εξέλιξη η διαγωνιστική διαδικασία για χίλιους περίπου επο</w:t>
      </w:r>
      <w:r>
        <w:rPr>
          <w:rFonts w:eastAsia="Times New Roman" w:cs="Times New Roman"/>
          <w:szCs w:val="24"/>
        </w:rPr>
        <w:t>χικούς πυροσβέστες.</w:t>
      </w:r>
    </w:p>
    <w:p w14:paraId="4318B0CC"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Αυτό σημαίνει ότι η αύξηση, η οποία έγινε στο ανθρώπινο δυναμικό, είναι πάρα πολύ μεγάλη. Έτσι, για όσους έχουν την αγωνία, η χώρα εγκαίρως είναι θωρακισμένη για να αντιμετωπίσει, όχι μόνο τη φετινή περίοδο αλλά και με τον </w:t>
      </w:r>
      <w:r>
        <w:rPr>
          <w:rFonts w:eastAsia="Times New Roman" w:cs="Times New Roman"/>
          <w:szCs w:val="24"/>
        </w:rPr>
        <w:t>προγραμματισμό όλο την επόμενη πενταετία, με όλες τις διαδικασίες, οι οποίες κινήθηκαν έγκαιρα, διότι, όπως σας είπα, έχουν κινηθεί από τον Δεκέμβριο.</w:t>
      </w:r>
    </w:p>
    <w:p w14:paraId="4318B0CD"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lastRenderedPageBreak/>
        <w:t>Καλό θα ήταν αυτοί οι οποίοι κάνουν και δηλώσεις για όλα αυτά να ενημερώνονται από πριν, διότι βλέπουμε δ</w:t>
      </w:r>
      <w:r>
        <w:rPr>
          <w:rFonts w:eastAsia="Times New Roman" w:cs="Times New Roman"/>
          <w:szCs w:val="24"/>
        </w:rPr>
        <w:t>ηλώσεις από ανθρώπους οι οποίοι δεν φρόντισαν να ενημερωθούν πριν μιλήσουν και σπείρουν ένα αίσθημα ανασφάλειας στον ελληνικό λαό.</w:t>
      </w:r>
    </w:p>
    <w:p w14:paraId="4318B0CE"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Κύριοι συνάδελφοι, δεν είναι αυτό πεδίο…</w:t>
      </w:r>
    </w:p>
    <w:p w14:paraId="4318B0CF" w14:textId="77777777" w:rsidR="001D7CFB" w:rsidRDefault="00EB4E04">
      <w:pPr>
        <w:spacing w:line="600" w:lineRule="auto"/>
        <w:ind w:firstLine="720"/>
        <w:jc w:val="both"/>
        <w:rPr>
          <w:rFonts w:eastAsia="Times New Roman" w:cs="Times New Roman"/>
          <w:szCs w:val="24"/>
        </w:rPr>
      </w:pPr>
      <w:r w:rsidRPr="00511F33">
        <w:rPr>
          <w:rFonts w:eastAsia="Times New Roman" w:cs="Times New Roman"/>
          <w:b/>
          <w:szCs w:val="24"/>
        </w:rPr>
        <w:t xml:space="preserve">ΠΡΟΕΔΡΕΥΩΝ (Νικήτας Κακλαμάνης): </w:t>
      </w:r>
      <w:r>
        <w:rPr>
          <w:rFonts w:eastAsia="Times New Roman" w:cs="Times New Roman"/>
          <w:szCs w:val="24"/>
        </w:rPr>
        <w:t>Και με αυτό, κυρία Υπουργέ, ολοκληρώστε.</w:t>
      </w:r>
    </w:p>
    <w:p w14:paraId="4318B0D0" w14:textId="77777777" w:rsidR="001D7CFB" w:rsidRDefault="00EB4E04">
      <w:pPr>
        <w:spacing w:line="600" w:lineRule="auto"/>
        <w:ind w:firstLine="720"/>
        <w:jc w:val="both"/>
        <w:rPr>
          <w:rFonts w:eastAsia="Times New Roman" w:cs="Times New Roman"/>
          <w:szCs w:val="24"/>
        </w:rPr>
      </w:pPr>
      <w:r w:rsidRPr="00E62529">
        <w:rPr>
          <w:rFonts w:eastAsia="Times New Roman" w:cs="Times New Roman"/>
          <w:b/>
          <w:szCs w:val="24"/>
        </w:rPr>
        <w:t>ΟΛΓΑ ΓΕΡΟΒ</w:t>
      </w:r>
      <w:r w:rsidRPr="00E62529">
        <w:rPr>
          <w:rFonts w:eastAsia="Times New Roman" w:cs="Times New Roman"/>
          <w:b/>
          <w:szCs w:val="24"/>
        </w:rPr>
        <w:t xml:space="preserve">ΑΣΙΛΗ (Υπουργός </w:t>
      </w:r>
      <w:r>
        <w:rPr>
          <w:rFonts w:eastAsia="Times New Roman" w:cs="Times New Roman"/>
          <w:b/>
          <w:szCs w:val="24"/>
        </w:rPr>
        <w:t>Προστασίας του Πολίτη</w:t>
      </w:r>
      <w:r w:rsidRPr="00E62529">
        <w:rPr>
          <w:rFonts w:eastAsia="Times New Roman" w:cs="Times New Roman"/>
          <w:b/>
          <w:szCs w:val="24"/>
        </w:rPr>
        <w:t>):</w:t>
      </w:r>
      <w:r w:rsidRPr="00136764">
        <w:rPr>
          <w:rFonts w:eastAsia="Times New Roman" w:cs="Times New Roman"/>
          <w:b/>
          <w:szCs w:val="24"/>
        </w:rPr>
        <w:t xml:space="preserve"> </w:t>
      </w:r>
      <w:r>
        <w:rPr>
          <w:rFonts w:eastAsia="Times New Roman" w:cs="Times New Roman"/>
          <w:szCs w:val="24"/>
        </w:rPr>
        <w:t>...αντιπαράθεσης.</w:t>
      </w:r>
    </w:p>
    <w:p w14:paraId="4318B0D1"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Κλείνω με το δεύτερο σκέλος της τροπολογίας. </w:t>
      </w:r>
    </w:p>
    <w:p w14:paraId="4318B0D2" w14:textId="77777777" w:rsidR="001D7CFB" w:rsidRDefault="00EB4E04">
      <w:pPr>
        <w:spacing w:line="600" w:lineRule="auto"/>
        <w:ind w:firstLine="720"/>
        <w:jc w:val="both"/>
        <w:rPr>
          <w:rFonts w:eastAsia="Times New Roman" w:cs="Times New Roman"/>
          <w:szCs w:val="24"/>
        </w:rPr>
      </w:pPr>
      <w:r w:rsidRPr="00511F33">
        <w:rPr>
          <w:rFonts w:eastAsia="Times New Roman" w:cs="Times New Roman"/>
          <w:b/>
          <w:szCs w:val="24"/>
        </w:rPr>
        <w:t xml:space="preserve">ΠΡΟΕΔΡΕΥΩΝ (Νικήτας Κακλαμάνης): </w:t>
      </w:r>
      <w:r>
        <w:rPr>
          <w:rFonts w:eastAsia="Times New Roman" w:cs="Times New Roman"/>
          <w:szCs w:val="24"/>
        </w:rPr>
        <w:t>Ναι, αλλά να είστε σύντομη.</w:t>
      </w:r>
    </w:p>
    <w:p w14:paraId="4318B0D3" w14:textId="77777777" w:rsidR="001D7CFB" w:rsidRDefault="00EB4E04">
      <w:pPr>
        <w:spacing w:line="600" w:lineRule="auto"/>
        <w:ind w:firstLine="720"/>
        <w:jc w:val="both"/>
        <w:rPr>
          <w:rFonts w:eastAsia="Times New Roman" w:cs="Times New Roman"/>
          <w:szCs w:val="24"/>
        </w:rPr>
      </w:pPr>
      <w:r w:rsidRPr="00E62529">
        <w:rPr>
          <w:rFonts w:eastAsia="Times New Roman" w:cs="Times New Roman"/>
          <w:b/>
          <w:szCs w:val="24"/>
        </w:rPr>
        <w:lastRenderedPageBreak/>
        <w:t xml:space="preserve">ΟΛΓΑ ΓΕΡΟΒΑΣΙΛΗ (Υπουργός </w:t>
      </w:r>
      <w:r>
        <w:rPr>
          <w:rFonts w:eastAsia="Times New Roman" w:cs="Times New Roman"/>
          <w:b/>
          <w:szCs w:val="24"/>
        </w:rPr>
        <w:t>Προστασίας του Πολίτη</w:t>
      </w:r>
      <w:r w:rsidRPr="00E62529">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Πρόεδρε, θα μου επιτρέψετε που το ε</w:t>
      </w:r>
      <w:r>
        <w:rPr>
          <w:rFonts w:eastAsia="Times New Roman" w:cs="Times New Roman"/>
          <w:szCs w:val="24"/>
        </w:rPr>
        <w:t>ίπα αυτό, αλλά ήταν ευκαιρία που βρίσκομαι σήμερα στο ελληνικό Κοινοβούλιο, διότι το θέμα είναι μείζον και αφορά όλον τον ελληνικό λαό.</w:t>
      </w:r>
    </w:p>
    <w:p w14:paraId="4318B0D4"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Το δεύτερο άρθρο, το οποίο είναι μικρό και τελειώνω, είναι η αύξηση της υπερωριακής απασχόλησης των αστυνομικών που προβ</w:t>
      </w:r>
      <w:r>
        <w:rPr>
          <w:rFonts w:eastAsia="Times New Roman" w:cs="Times New Roman"/>
          <w:szCs w:val="24"/>
        </w:rPr>
        <w:t xml:space="preserve">λέπεται εδώ. Είναι ο νόμιμος τρόπος για να αποδώσουμε αυτή την αύξηση που δεν είχε προβλεφθεί τα τελευταία χρόνια, χρειάστηκε όμως να γίνει, δηλαδή οι ώρες που είχαν προβλεφθεί ήταν 16 εκατομμύρια για το έτος 2017 και αυξάνονται κατά </w:t>
      </w:r>
      <w:r>
        <w:rPr>
          <w:rFonts w:eastAsia="Times New Roman" w:cs="Times New Roman"/>
          <w:szCs w:val="24"/>
        </w:rPr>
        <w:t>εννιακόσιες δύο χιλιάδ</w:t>
      </w:r>
      <w:r>
        <w:rPr>
          <w:rFonts w:eastAsia="Times New Roman" w:cs="Times New Roman"/>
          <w:szCs w:val="24"/>
        </w:rPr>
        <w:t>ες πεντακόσιες είκοσι επτά</w:t>
      </w:r>
      <w:r>
        <w:rPr>
          <w:rFonts w:eastAsia="Times New Roman" w:cs="Times New Roman"/>
          <w:szCs w:val="24"/>
        </w:rPr>
        <w:t xml:space="preserve"> ώρες και για το έτος 2018 αυξήθηκαν κατά </w:t>
      </w:r>
      <w:r>
        <w:rPr>
          <w:rFonts w:eastAsia="Times New Roman" w:cs="Times New Roman"/>
          <w:szCs w:val="24"/>
        </w:rPr>
        <w:t>εξακόσιες είκοσι χιλιάδες τριακόσιες δώδεκα</w:t>
      </w:r>
      <w:r>
        <w:rPr>
          <w:rFonts w:eastAsia="Times New Roman" w:cs="Times New Roman"/>
          <w:szCs w:val="24"/>
        </w:rPr>
        <w:t xml:space="preserve"> ώρες. </w:t>
      </w:r>
    </w:p>
    <w:p w14:paraId="4318B0D5"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Ξέρετε ότι οι ανάγκες της Ελληνικής Αστυνομίας τα τελευταία χρόνια συνεχώς αυξάνονται. Οι απαιτήσεις από το προσωπικό για να καλυφθούν οι</w:t>
      </w:r>
      <w:r>
        <w:rPr>
          <w:rFonts w:eastAsia="Times New Roman" w:cs="Times New Roman"/>
          <w:szCs w:val="24"/>
        </w:rPr>
        <w:t xml:space="preserve"> ανάγκες είναι πολλές. Ξέρετε ότι έχουν αυξηθεί οι εποχούμενες περιπολίες, με </w:t>
      </w:r>
      <w:r>
        <w:rPr>
          <w:rFonts w:eastAsia="Times New Roman" w:cs="Times New Roman"/>
          <w:szCs w:val="24"/>
        </w:rPr>
        <w:lastRenderedPageBreak/>
        <w:t>επιπλέον εργασία του αστυνομικού προσωπικού μεταξύ άλλων, προκειμένου να έχουμε ένα πολύ σημαντικό αποτέλεσμα στο σχέδιο «ΠΕΡΣΕΑΣ», όπως το ονόμασε η Ελληνική Αστυνομία, σχέδιο ε</w:t>
      </w:r>
      <w:r>
        <w:rPr>
          <w:rFonts w:eastAsia="Times New Roman" w:cs="Times New Roman"/>
          <w:szCs w:val="24"/>
        </w:rPr>
        <w:t>μφανούς αστυνόμευσης, που ξέρετε πόσο καθοριστικό είναι για να αισθανθεί ο πολίτης τον αστυνομικό δίπλα του και άρα να είναι ασφαλέστερος.</w:t>
      </w:r>
    </w:p>
    <w:p w14:paraId="4318B0D6"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Επίσης, ξέρουμε όλοι ότι οι ανάγκες και της διαχείρισης του μεταναστευτικού-προσφυγικού ζητήματος είναι πολύ αυξημένε</w:t>
      </w:r>
      <w:r>
        <w:rPr>
          <w:rFonts w:eastAsia="Times New Roman" w:cs="Times New Roman"/>
          <w:szCs w:val="24"/>
        </w:rPr>
        <w:t>ς όσον αφορά την προσφορά από την πλευρά της Ελληνικής Αστυνομίας σε αυτό το μεγάλο θέμα. Κατά συνέπεια, οι ώρες υπερωριακής απασχόλησης ήταν ανάγκη να αυξηθούν.</w:t>
      </w:r>
    </w:p>
    <w:p w14:paraId="4318B0D7"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Σας ευχαριστώ.</w:t>
      </w:r>
    </w:p>
    <w:p w14:paraId="4318B0D8" w14:textId="77777777" w:rsidR="001D7CFB" w:rsidRDefault="00EB4E04">
      <w:pPr>
        <w:spacing w:line="600" w:lineRule="auto"/>
        <w:ind w:firstLine="720"/>
        <w:jc w:val="both"/>
        <w:rPr>
          <w:rFonts w:eastAsia="Times New Roman" w:cs="Times New Roman"/>
          <w:szCs w:val="24"/>
        </w:rPr>
      </w:pPr>
      <w:r w:rsidRPr="00511F33">
        <w:rPr>
          <w:rFonts w:eastAsia="Times New Roman" w:cs="Times New Roman"/>
          <w:b/>
          <w:szCs w:val="24"/>
        </w:rPr>
        <w:t xml:space="preserve">ΠΡΟΕΔΡΕΥΩΝ (Νικήτας Κακλαμάνης): </w:t>
      </w:r>
      <w:r w:rsidRPr="00511F33">
        <w:rPr>
          <w:rFonts w:eastAsia="Times New Roman" w:cs="Times New Roman"/>
          <w:szCs w:val="24"/>
        </w:rPr>
        <w:t>Κ</w:t>
      </w:r>
      <w:r>
        <w:rPr>
          <w:rFonts w:eastAsia="Times New Roman" w:cs="Times New Roman"/>
          <w:szCs w:val="24"/>
        </w:rPr>
        <w:t>υρία Υπουργέ, σχετικά με τις υπερωρίες, γιατί</w:t>
      </w:r>
      <w:r>
        <w:rPr>
          <w:rFonts w:eastAsia="Times New Roman" w:cs="Times New Roman"/>
          <w:szCs w:val="24"/>
        </w:rPr>
        <w:t xml:space="preserve"> θυμάμαι ότι αυτό ήταν ένα θέμα που το έχουμε συζητήσει κατ’ ιδίαν πριν μήνες, οφείλω να πω ότι εσείς αμέσως αντιδράσατε θετικά. </w:t>
      </w:r>
      <w:r>
        <w:rPr>
          <w:rFonts w:eastAsia="Times New Roman" w:cs="Times New Roman"/>
          <w:szCs w:val="24"/>
        </w:rPr>
        <w:lastRenderedPageBreak/>
        <w:t xml:space="preserve">Όμως, τότε δεν είχατε έγκριση από το Υπουργείο Οικονομικών. Έχουν εγκριθεί; Υπάρχει υπογραφή Τσακαλώτου σε αυτά; </w:t>
      </w:r>
    </w:p>
    <w:p w14:paraId="4318B0D9" w14:textId="77777777" w:rsidR="001D7CFB" w:rsidRDefault="00EB4E04">
      <w:pPr>
        <w:spacing w:line="600" w:lineRule="auto"/>
        <w:ind w:firstLine="720"/>
        <w:jc w:val="both"/>
        <w:rPr>
          <w:rFonts w:eastAsia="Times New Roman" w:cs="Times New Roman"/>
          <w:szCs w:val="24"/>
        </w:rPr>
      </w:pPr>
      <w:r w:rsidRPr="00D67E6F">
        <w:rPr>
          <w:rFonts w:eastAsia="Times New Roman" w:cs="Times New Roman"/>
          <w:b/>
          <w:szCs w:val="24"/>
        </w:rPr>
        <w:t>ΟΛΓΑ ΓΕΡΟΒΑΣΙ</w:t>
      </w:r>
      <w:r w:rsidRPr="00D67E6F">
        <w:rPr>
          <w:rFonts w:eastAsia="Times New Roman" w:cs="Times New Roman"/>
          <w:b/>
          <w:szCs w:val="24"/>
        </w:rPr>
        <w:t xml:space="preserve">ΛΗ (Υπουργός Προστασίας του Πολίτη): </w:t>
      </w:r>
      <w:r>
        <w:rPr>
          <w:rFonts w:eastAsia="Times New Roman" w:cs="Times New Roman"/>
          <w:szCs w:val="24"/>
        </w:rPr>
        <w:t>Βεβαίως, υπάρχει υπογραφή.</w:t>
      </w:r>
    </w:p>
    <w:p w14:paraId="4318B0DA" w14:textId="77777777" w:rsidR="001D7CFB" w:rsidRDefault="00EB4E04">
      <w:pPr>
        <w:spacing w:line="600" w:lineRule="auto"/>
        <w:ind w:firstLine="720"/>
        <w:jc w:val="both"/>
        <w:rPr>
          <w:rFonts w:eastAsia="Times New Roman" w:cs="Times New Roman"/>
          <w:szCs w:val="24"/>
        </w:rPr>
      </w:pPr>
      <w:r w:rsidRPr="00511F33">
        <w:rPr>
          <w:rFonts w:eastAsia="Times New Roman" w:cs="Times New Roman"/>
          <w:b/>
          <w:szCs w:val="24"/>
        </w:rPr>
        <w:t xml:space="preserve">ΠΡΟΕΔΡΕΥΩΝ (Νικήτας Κακλαμάνης): </w:t>
      </w:r>
      <w:r>
        <w:rPr>
          <w:rFonts w:eastAsia="Times New Roman" w:cs="Times New Roman"/>
          <w:szCs w:val="24"/>
        </w:rPr>
        <w:t xml:space="preserve">Υπάρχει ή θα υπάρξει; </w:t>
      </w:r>
    </w:p>
    <w:p w14:paraId="4318B0DB" w14:textId="77777777" w:rsidR="001D7CFB" w:rsidRDefault="00EB4E04">
      <w:pPr>
        <w:spacing w:line="600" w:lineRule="auto"/>
        <w:ind w:firstLine="720"/>
        <w:jc w:val="both"/>
        <w:rPr>
          <w:rFonts w:eastAsia="Times New Roman" w:cs="Times New Roman"/>
          <w:szCs w:val="24"/>
        </w:rPr>
      </w:pPr>
      <w:r w:rsidRPr="00D67E6F">
        <w:rPr>
          <w:rFonts w:eastAsia="Times New Roman" w:cs="Times New Roman"/>
          <w:b/>
          <w:szCs w:val="24"/>
        </w:rPr>
        <w:t xml:space="preserve">ΟΛΓΑ ΓΕΡΟΒΑΣΙΛΗ (Υπουργός Προστασίας του Πολίτη): </w:t>
      </w:r>
      <w:r>
        <w:rPr>
          <w:rFonts w:eastAsia="Times New Roman" w:cs="Times New Roman"/>
          <w:szCs w:val="24"/>
        </w:rPr>
        <w:t>Για να κατατεθεί η τροπολογία, η οποία είναι κοστολογημένη, έχει υπογράψει το Υπουργεί</w:t>
      </w:r>
      <w:r>
        <w:rPr>
          <w:rFonts w:eastAsia="Times New Roman" w:cs="Times New Roman"/>
          <w:szCs w:val="24"/>
        </w:rPr>
        <w:t>ο Οικονομικών και είναι όλα λυμένα.</w:t>
      </w:r>
    </w:p>
    <w:p w14:paraId="4318B0DC" w14:textId="77777777" w:rsidR="001D7CFB" w:rsidRDefault="00EB4E04">
      <w:pPr>
        <w:spacing w:line="600" w:lineRule="auto"/>
        <w:ind w:firstLine="720"/>
        <w:jc w:val="both"/>
        <w:rPr>
          <w:rFonts w:eastAsia="Times New Roman" w:cs="Times New Roman"/>
          <w:szCs w:val="24"/>
        </w:rPr>
      </w:pPr>
      <w:r w:rsidRPr="00511F33">
        <w:rPr>
          <w:rFonts w:eastAsia="Times New Roman" w:cs="Times New Roman"/>
          <w:b/>
          <w:szCs w:val="24"/>
        </w:rPr>
        <w:t xml:space="preserve">ΠΡΟΕΔΡΕΥΩΝ (Νικήτας Κακλαμάνης): </w:t>
      </w:r>
      <w:r>
        <w:rPr>
          <w:rFonts w:eastAsia="Times New Roman" w:cs="Times New Roman"/>
          <w:szCs w:val="24"/>
        </w:rPr>
        <w:t>Έχει υπογράψει το Υπουργείο Οικονομικών. Ωραία, καθίστε.</w:t>
      </w:r>
    </w:p>
    <w:p w14:paraId="4318B0DD" w14:textId="77777777" w:rsidR="001D7CFB" w:rsidRDefault="00EB4E04">
      <w:pPr>
        <w:spacing w:line="600" w:lineRule="auto"/>
        <w:ind w:firstLine="720"/>
        <w:jc w:val="both"/>
        <w:rPr>
          <w:rFonts w:eastAsia="Times New Roman" w:cs="Times New Roman"/>
          <w:szCs w:val="24"/>
        </w:rPr>
      </w:pPr>
      <w:r w:rsidRPr="00564A40">
        <w:rPr>
          <w:rFonts w:eastAsia="Times New Roman" w:cs="Times New Roman"/>
          <w:b/>
          <w:szCs w:val="24"/>
        </w:rPr>
        <w:t>ΑΝΔΡΕΑΣ ΛΟΒΕΡΔΟΣ:</w:t>
      </w:r>
      <w:r>
        <w:rPr>
          <w:rFonts w:eastAsia="Times New Roman" w:cs="Times New Roman"/>
          <w:szCs w:val="24"/>
        </w:rPr>
        <w:t xml:space="preserve"> Κύριε Πρόεδρε…</w:t>
      </w:r>
    </w:p>
    <w:p w14:paraId="4318B0DE" w14:textId="77777777" w:rsidR="001D7CFB" w:rsidRDefault="00EB4E04">
      <w:pPr>
        <w:spacing w:line="600" w:lineRule="auto"/>
        <w:ind w:firstLine="720"/>
        <w:jc w:val="both"/>
        <w:rPr>
          <w:rFonts w:eastAsia="Times New Roman" w:cs="Times New Roman"/>
          <w:szCs w:val="24"/>
        </w:rPr>
      </w:pPr>
      <w:r w:rsidRPr="00511F33">
        <w:rPr>
          <w:rFonts w:eastAsia="Times New Roman" w:cs="Times New Roman"/>
          <w:b/>
          <w:szCs w:val="24"/>
        </w:rPr>
        <w:t xml:space="preserve">ΠΡΟΕΔΡΕΥΩΝ (Νικήτας Κακλαμάνης): </w:t>
      </w:r>
      <w:r>
        <w:rPr>
          <w:rFonts w:eastAsia="Times New Roman" w:cs="Times New Roman"/>
          <w:szCs w:val="24"/>
        </w:rPr>
        <w:t>Κύριε Λοβέρδο, θα μιλήσουν όλοι με τη σειρά. Θα δώσω δυο λεπτά σ</w:t>
      </w:r>
      <w:r>
        <w:rPr>
          <w:rFonts w:eastAsia="Times New Roman" w:cs="Times New Roman"/>
          <w:szCs w:val="24"/>
        </w:rPr>
        <w:t>τον καθένα.</w:t>
      </w:r>
    </w:p>
    <w:p w14:paraId="4318B0DF"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Τσιάρα, θέλετε κάτι να ρωτήσετε την κ. Γεροβασίλη εκ μέρους της Νέας Δημοκρατίας, κάποια διευκρίνιση για ένα-δυο λεπτά; </w:t>
      </w:r>
    </w:p>
    <w:p w14:paraId="4318B0E0"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Κυρία Υπουργέ, το μοναδικό που θέλω να μας διευκρινίσετε είναι με ποιον τρόπο θα γίνει αυτό, γιατί αναφέρατε ότι θα υπάρξει μια ουσιαστικά δικαιωματική απόδοση δικαιοσύνης σε ό,τι αφορά τις υπερωρίες των ενστόλων. Θέλω να μας πείτε λίγο συγκεκριμένα πώς θα</w:t>
      </w:r>
      <w:r>
        <w:rPr>
          <w:rFonts w:eastAsia="Times New Roman" w:cs="Times New Roman"/>
          <w:szCs w:val="24"/>
        </w:rPr>
        <w:t xml:space="preserve"> γίνει αυτό. </w:t>
      </w:r>
    </w:p>
    <w:p w14:paraId="4318B0E1" w14:textId="77777777" w:rsidR="001D7CFB" w:rsidRDefault="00EB4E04">
      <w:pPr>
        <w:spacing w:line="600" w:lineRule="auto"/>
        <w:ind w:firstLine="720"/>
        <w:jc w:val="both"/>
        <w:rPr>
          <w:rFonts w:eastAsia="Times New Roman" w:cs="Times New Roman"/>
          <w:szCs w:val="24"/>
        </w:rPr>
      </w:pPr>
      <w:r w:rsidRPr="00511F33">
        <w:rPr>
          <w:rFonts w:eastAsia="Times New Roman" w:cs="Times New Roman"/>
          <w:b/>
          <w:szCs w:val="24"/>
        </w:rPr>
        <w:t xml:space="preserve">ΠΡΟΕΔΡΕΥΩΝ (Νικήτας Κακλαμάνης): </w:t>
      </w:r>
      <w:r>
        <w:rPr>
          <w:rFonts w:eastAsia="Times New Roman" w:cs="Times New Roman"/>
          <w:szCs w:val="24"/>
        </w:rPr>
        <w:t xml:space="preserve">Κυρία Υπουργέ, θα απαντήσετε στο τέλος. Γράψτε όλες τις ερωτήσεις και θα σας δώσω τον λόγο να απαντήσετε. </w:t>
      </w:r>
    </w:p>
    <w:p w14:paraId="4318B0E2"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Από τη Χρυσή Αυγή θα ήθελε κάποιος να ρωτήσει κάτι; Όχι. </w:t>
      </w:r>
    </w:p>
    <w:p w14:paraId="4318B0E3"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Κύριε Γρέγο, θα σας δώσω τον λόγο, όταν θα έ</w:t>
      </w:r>
      <w:r>
        <w:rPr>
          <w:rFonts w:eastAsia="Times New Roman" w:cs="Times New Roman"/>
          <w:szCs w:val="24"/>
        </w:rPr>
        <w:t>ρθει η ώρα.</w:t>
      </w:r>
    </w:p>
    <w:p w14:paraId="4318B0E4"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Κύριε Λοβέρδο, έχετε τον λόγο για δύο λεπτά.</w:t>
      </w:r>
    </w:p>
    <w:p w14:paraId="4318B0E5"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Κύριε Πρόεδρε, όμως, εμείς είμαστε η τρίτη κοινοβουλευτική δύναμη.</w:t>
      </w:r>
    </w:p>
    <w:p w14:paraId="4318B0E6" w14:textId="77777777" w:rsidR="001D7CFB" w:rsidRDefault="00EB4E04">
      <w:pPr>
        <w:spacing w:line="600" w:lineRule="auto"/>
        <w:ind w:firstLine="720"/>
        <w:jc w:val="both"/>
        <w:rPr>
          <w:rFonts w:eastAsia="Times New Roman" w:cs="Times New Roman"/>
          <w:szCs w:val="24"/>
        </w:rPr>
      </w:pPr>
      <w:r w:rsidRPr="00511F33">
        <w:rPr>
          <w:rFonts w:eastAsia="Times New Roman" w:cs="Times New Roman"/>
          <w:b/>
          <w:szCs w:val="24"/>
        </w:rPr>
        <w:t xml:space="preserve">ΠΡΟΕΔΡΕΥΩΝ (Νικήτας Κακλαμάνης): </w:t>
      </w:r>
      <w:r>
        <w:rPr>
          <w:rFonts w:eastAsia="Times New Roman" w:cs="Times New Roman"/>
          <w:szCs w:val="24"/>
        </w:rPr>
        <w:t xml:space="preserve">Κύριε Λοβέρδο, συγγνώμη, δεν το πήγα έτσι. Ούτως ή άλλως, τρίτοι μιλάτε, αλλά </w:t>
      </w:r>
      <w:r>
        <w:rPr>
          <w:rFonts w:eastAsia="Times New Roman" w:cs="Times New Roman"/>
          <w:szCs w:val="24"/>
        </w:rPr>
        <w:t>ορθώς το είπατε.</w:t>
      </w:r>
    </w:p>
    <w:p w14:paraId="4318B0E7"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Ως εκ περισσού. </w:t>
      </w:r>
    </w:p>
    <w:p w14:paraId="4318B0E8"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Κυρία Υπουργέ, μιλήσατε για σχέδιο νόμου, το οποίο θα έρθει στη Βουλή</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μετά τις </w:t>
      </w:r>
      <w:r>
        <w:rPr>
          <w:rFonts w:eastAsia="Times New Roman" w:cs="Times New Roman"/>
          <w:szCs w:val="24"/>
        </w:rPr>
        <w:t>ε</w:t>
      </w:r>
      <w:r>
        <w:rPr>
          <w:rFonts w:eastAsia="Times New Roman" w:cs="Times New Roman"/>
          <w:szCs w:val="24"/>
        </w:rPr>
        <w:t xml:space="preserve">υρωεκλογές, άρα τον Ιούνιο, και το συνδυάσατε με την αντιπυρική περίοδο και την αντιπυρική προστασία. </w:t>
      </w:r>
    </w:p>
    <w:p w14:paraId="4318B0E9"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Μετά από έ</w:t>
      </w:r>
      <w:r>
        <w:rPr>
          <w:rFonts w:eastAsia="Times New Roman" w:cs="Times New Roman"/>
          <w:szCs w:val="24"/>
        </w:rPr>
        <w:t>ναν χρόνο ολόκληρο από την περσινή καταστροφή, μήπως η άσκηση νομοθετικής πρωτοβουλίας στο μέτρο που συνδέεται -όπως εσείς είπατε, εγώ δεν το ξέρω αυτό- με την προστασία του κόσμου και της χώρας από τις πύρινες λαίλαπες έρχεται αργά; Όμως, τον λόγο επ’ αυτ</w:t>
      </w:r>
      <w:r>
        <w:rPr>
          <w:rFonts w:eastAsia="Times New Roman" w:cs="Times New Roman"/>
          <w:szCs w:val="24"/>
        </w:rPr>
        <w:t xml:space="preserve">ού τον πήρα επειδή κάνατε αναφορά. Όμως, κατ’ ουσίαν είμαι εδώ από την περασμένη εβδομάδα περιμένοντας να πάρετε εσείς τον λόγο, διότι την προηγούμενη </w:t>
      </w:r>
      <w:r>
        <w:rPr>
          <w:rFonts w:eastAsia="Times New Roman" w:cs="Times New Roman"/>
          <w:szCs w:val="24"/>
        </w:rPr>
        <w:lastRenderedPageBreak/>
        <w:t>Τετάρτη το βράδυ -κύριε Πρόεδρε, είστε και Βουλευτής Α΄ Αθηνών- διακόσια μέτρα από την οδό Πατησίων έγινε</w:t>
      </w:r>
      <w:r>
        <w:rPr>
          <w:rFonts w:eastAsia="Times New Roman" w:cs="Times New Roman"/>
          <w:szCs w:val="24"/>
        </w:rPr>
        <w:t xml:space="preserve"> σε έναν φίλο μου, που μάλιστα είχαμε συνάντηση, ένα τρομακτικό τροχαίο ατύχημα. Δυο μεθυσμένοι, οι οποίοι μάλιστα τραυματίστηκαν, βγήκαν έξω από τα αυτοκίνητα τους και έπεσαν κάτω. Πήρε ο άνθρωπος την </w:t>
      </w:r>
      <w:r>
        <w:rPr>
          <w:rFonts w:eastAsia="Times New Roman" w:cs="Times New Roman"/>
          <w:szCs w:val="24"/>
        </w:rPr>
        <w:t>τ</w:t>
      </w:r>
      <w:r>
        <w:rPr>
          <w:rFonts w:eastAsia="Times New Roman" w:cs="Times New Roman"/>
          <w:szCs w:val="24"/>
        </w:rPr>
        <w:t xml:space="preserve">ροχαία, μη όντας καλά, και του είπε η </w:t>
      </w:r>
      <w:r>
        <w:rPr>
          <w:rFonts w:eastAsia="Times New Roman" w:cs="Times New Roman"/>
          <w:szCs w:val="24"/>
        </w:rPr>
        <w:t>τ</w:t>
      </w:r>
      <w:r>
        <w:rPr>
          <w:rFonts w:eastAsia="Times New Roman" w:cs="Times New Roman"/>
          <w:szCs w:val="24"/>
        </w:rPr>
        <w:t>ροχαία ότι έχε</w:t>
      </w:r>
      <w:r>
        <w:rPr>
          <w:rFonts w:eastAsia="Times New Roman" w:cs="Times New Roman"/>
          <w:szCs w:val="24"/>
        </w:rPr>
        <w:t xml:space="preserve">ι εντολή να μην μπαίνει στα Εξάρχεια. Αν και η </w:t>
      </w:r>
      <w:r>
        <w:rPr>
          <w:rFonts w:eastAsia="Times New Roman" w:cs="Times New Roman"/>
          <w:szCs w:val="24"/>
        </w:rPr>
        <w:t>τ</w:t>
      </w:r>
      <w:r>
        <w:rPr>
          <w:rFonts w:eastAsia="Times New Roman" w:cs="Times New Roman"/>
          <w:szCs w:val="24"/>
        </w:rPr>
        <w:t>ροχαία έχει τέτοια εντολή από εσάς, είναι πραγματικά τραγικό.</w:t>
      </w:r>
    </w:p>
    <w:p w14:paraId="4318B0EA"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Επικαλούμαι τον Αθηναίο πολίτη Δημήτριο </w:t>
      </w:r>
      <w:r w:rsidRPr="00230501">
        <w:rPr>
          <w:rFonts w:eastAsia="Times New Roman" w:cs="Times New Roman"/>
          <w:szCs w:val="24"/>
        </w:rPr>
        <w:t>Παγαδάκη,</w:t>
      </w:r>
      <w:r>
        <w:rPr>
          <w:rFonts w:eastAsia="Times New Roman" w:cs="Times New Roman"/>
          <w:szCs w:val="24"/>
        </w:rPr>
        <w:t xml:space="preserve"> την επικοινωνία που είχε -επειδή χαμογελάει, αντί να είναι σοβαρή- με προϊστάμενο της </w:t>
      </w:r>
      <w:r>
        <w:rPr>
          <w:rFonts w:eastAsia="Times New Roman" w:cs="Times New Roman"/>
          <w:szCs w:val="24"/>
        </w:rPr>
        <w:t>τ</w:t>
      </w:r>
      <w:r>
        <w:rPr>
          <w:rFonts w:eastAsia="Times New Roman" w:cs="Times New Roman"/>
          <w:szCs w:val="24"/>
        </w:rPr>
        <w:t>ροχαίας κ</w:t>
      </w:r>
      <w:r>
        <w:rPr>
          <w:rFonts w:eastAsia="Times New Roman" w:cs="Times New Roman"/>
          <w:szCs w:val="24"/>
        </w:rPr>
        <w:t xml:space="preserve">αι τη φράση, κύριε Κακλαμάνη, Βουλευτή της Α΄ Αθηνών: «Δεν μπορούμε να μπούμε στα Εξάρχεια, έχουμε σχετική εντολή». Αυτό το λέει η </w:t>
      </w:r>
      <w:r>
        <w:rPr>
          <w:rFonts w:eastAsia="Times New Roman" w:cs="Times New Roman"/>
          <w:szCs w:val="24"/>
        </w:rPr>
        <w:t>τ</w:t>
      </w:r>
      <w:r>
        <w:rPr>
          <w:rFonts w:eastAsia="Times New Roman" w:cs="Times New Roman"/>
          <w:szCs w:val="24"/>
        </w:rPr>
        <w:t>ροχαία και αυτό θέλω να απαντηθεί αλλά, παρακαλώ, χωρίς χαμόγελα.</w:t>
      </w:r>
    </w:p>
    <w:p w14:paraId="4318B0EB" w14:textId="77777777" w:rsidR="001D7CFB" w:rsidRDefault="00EB4E04">
      <w:pPr>
        <w:spacing w:line="600" w:lineRule="auto"/>
        <w:ind w:firstLine="720"/>
        <w:jc w:val="both"/>
        <w:rPr>
          <w:rFonts w:eastAsia="Times New Roman" w:cs="Times New Roman"/>
          <w:szCs w:val="24"/>
        </w:rPr>
      </w:pPr>
      <w:r w:rsidRPr="00511F33">
        <w:rPr>
          <w:rFonts w:eastAsia="Times New Roman" w:cs="Times New Roman"/>
          <w:b/>
          <w:szCs w:val="24"/>
        </w:rPr>
        <w:lastRenderedPageBreak/>
        <w:t xml:space="preserve">ΠΡΟΕΔΡΕΥΩΝ (Νικήτας Κακλαμάνης): </w:t>
      </w:r>
      <w:r w:rsidRPr="00511F33">
        <w:rPr>
          <w:rFonts w:eastAsia="Times New Roman" w:cs="Times New Roman"/>
          <w:szCs w:val="24"/>
        </w:rPr>
        <w:t>Κ</w:t>
      </w:r>
      <w:r>
        <w:rPr>
          <w:rFonts w:eastAsia="Times New Roman" w:cs="Times New Roman"/>
          <w:szCs w:val="24"/>
        </w:rPr>
        <w:t>υρία Υπουργέ, θα απαντήσ</w:t>
      </w:r>
      <w:r>
        <w:rPr>
          <w:rFonts w:eastAsia="Times New Roman" w:cs="Times New Roman"/>
          <w:szCs w:val="24"/>
        </w:rPr>
        <w:t>ετε και για αυτό όταν θα πάρετε τον λόγο.</w:t>
      </w:r>
    </w:p>
    <w:p w14:paraId="4318B0EC"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Κυρία Λυμπεράκη, θέλετε κάτι να ρωτήσετε την κυρία Υπουργό;</w:t>
      </w:r>
    </w:p>
    <w:p w14:paraId="4318B0ED"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ΑΝΤΙΓΟΝΗ ΛΥΜΠΕΡΑΚΗ: </w:t>
      </w:r>
      <w:r>
        <w:rPr>
          <w:rFonts w:eastAsia="Times New Roman" w:cs="Times New Roman"/>
          <w:szCs w:val="24"/>
        </w:rPr>
        <w:t>Όχι, κύριε Πρόεδρε.</w:t>
      </w:r>
    </w:p>
    <w:p w14:paraId="4318B0EE" w14:textId="77777777" w:rsidR="001D7CFB" w:rsidRDefault="00EB4E04">
      <w:pPr>
        <w:spacing w:line="600" w:lineRule="auto"/>
        <w:ind w:firstLine="720"/>
        <w:jc w:val="both"/>
        <w:rPr>
          <w:rFonts w:eastAsia="Times New Roman" w:cs="Times New Roman"/>
          <w:szCs w:val="24"/>
        </w:rPr>
      </w:pPr>
      <w:r w:rsidRPr="00511F33">
        <w:rPr>
          <w:rFonts w:eastAsia="Times New Roman" w:cs="Times New Roman"/>
          <w:b/>
          <w:szCs w:val="24"/>
        </w:rPr>
        <w:t xml:space="preserve">ΠΡΟΕΔΡΕΥΩΝ (Νικήτας Κακλαμάνης): </w:t>
      </w:r>
      <w:r>
        <w:rPr>
          <w:rFonts w:eastAsia="Times New Roman" w:cs="Times New Roman"/>
          <w:szCs w:val="24"/>
        </w:rPr>
        <w:t>Όμως, θα δώσω τον λόγο στον κ. Κατσώτη από το Κομμουνιστικό Κόμμα.</w:t>
      </w:r>
    </w:p>
    <w:p w14:paraId="4318B0EF" w14:textId="77777777" w:rsidR="001D7CFB" w:rsidRDefault="00EB4E04">
      <w:pPr>
        <w:spacing w:line="600" w:lineRule="auto"/>
        <w:ind w:firstLine="720"/>
        <w:jc w:val="center"/>
        <w:rPr>
          <w:rFonts w:eastAsia="Times New Roman" w:cs="Times New Roman"/>
          <w:szCs w:val="24"/>
        </w:rPr>
      </w:pPr>
      <w:r>
        <w:rPr>
          <w:rFonts w:eastAsia="Times New Roman" w:cs="Times New Roman"/>
          <w:szCs w:val="24"/>
        </w:rPr>
        <w:t xml:space="preserve">(Θόρυβος στην </w:t>
      </w:r>
      <w:r>
        <w:rPr>
          <w:rFonts w:eastAsia="Times New Roman" w:cs="Times New Roman"/>
          <w:szCs w:val="24"/>
        </w:rPr>
        <w:t>Αίθουσα)</w:t>
      </w:r>
    </w:p>
    <w:p w14:paraId="4318B0F0"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Η κυρία Υπουργός θα απαντήσει σε όλα εν ηρεμία. </w:t>
      </w:r>
    </w:p>
    <w:p w14:paraId="4318B0F1"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4318B0F2"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ΚΑΤΣΩΤΗΣ: </w:t>
      </w:r>
      <w:r>
        <w:rPr>
          <w:rFonts w:eastAsia="Times New Roman" w:cs="Times New Roman"/>
          <w:szCs w:val="24"/>
        </w:rPr>
        <w:t>Κυρία Υπουργέ, μόλις 13 Μαΐου απαντήσατε σε μ</w:t>
      </w:r>
      <w:r>
        <w:rPr>
          <w:rFonts w:eastAsia="Times New Roman" w:cs="Times New Roman"/>
          <w:szCs w:val="24"/>
        </w:rPr>
        <w:t>ί</w:t>
      </w:r>
      <w:r>
        <w:rPr>
          <w:rFonts w:eastAsia="Times New Roman" w:cs="Times New Roman"/>
          <w:szCs w:val="24"/>
        </w:rPr>
        <w:t xml:space="preserve">α ερώτηση που κάναμε για τη νέα αντιπυρική περίοδο και πρέπει να πω ότι με αυτά που είπατε σήμερα ανησυχούμε ακόμα περισσότερο για το πώς θα κυλήσει αυτή και πώς θα αντιμετωπίσει ακραία καιρικά φαινόμενα, είτε πυρκαγιές είτε πλημμύρες. </w:t>
      </w:r>
    </w:p>
    <w:p w14:paraId="4318B0F3"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Το ότι στηρίζεστε σ</w:t>
      </w:r>
      <w:r>
        <w:rPr>
          <w:rFonts w:eastAsia="Times New Roman" w:cs="Times New Roman"/>
          <w:szCs w:val="24"/>
        </w:rPr>
        <w:t>τους ευεργέτες, αυτό σημαίνει ότι δεν υπάρχει ο σχεδιασμός και η εξεύρεση αυτών των κονδυλίων για να υπάρξει η πλήρης στελέχωση των υπηρεσιών αλλά και η κατάλληλη υλικοτεχνική υποδομή, προκειμένου το Σώμα της Πυροσβεστικής να αντιμετωπίσει με αποτελεσματικ</w:t>
      </w:r>
      <w:r>
        <w:rPr>
          <w:rFonts w:eastAsia="Times New Roman" w:cs="Times New Roman"/>
          <w:szCs w:val="24"/>
        </w:rPr>
        <w:t>ότητα και με ασφάλεια για τη ζωή των ίδιων των ανθρώπων όλες αυτές τις καταστάσεις που θα αντιμετωπίσουμε και σε αυτή τη νέα αντιπυρική περίοδο.</w:t>
      </w:r>
    </w:p>
    <w:p w14:paraId="4318B0F4"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Η απάντησή σας στο ερώτημά μας δεν μας καλύπτει και το λέω γιατί την πήραμε μόλις σήμερα και πιστεύουμε ότι η Κ</w:t>
      </w:r>
      <w:r>
        <w:rPr>
          <w:rFonts w:eastAsia="Times New Roman" w:cs="Times New Roman"/>
          <w:szCs w:val="24"/>
        </w:rPr>
        <w:t>υβέρνηση έχει μεγάλες ευθύνες και πρέπει να πάρει τώρα μέτρα, προκειμένου να μην θρηνήσουμε θύματα τη νέα περίοδο.</w:t>
      </w:r>
    </w:p>
    <w:p w14:paraId="4318B0F5" w14:textId="77777777" w:rsidR="001D7CFB" w:rsidRDefault="00EB4E04">
      <w:pPr>
        <w:spacing w:line="600" w:lineRule="auto"/>
        <w:ind w:firstLine="720"/>
        <w:jc w:val="both"/>
        <w:rPr>
          <w:rFonts w:eastAsia="Times New Roman" w:cs="Times New Roman"/>
          <w:szCs w:val="24"/>
        </w:rPr>
      </w:pPr>
      <w:r w:rsidRPr="00511F33">
        <w:rPr>
          <w:rFonts w:eastAsia="Times New Roman" w:cs="Times New Roman"/>
          <w:b/>
          <w:szCs w:val="24"/>
        </w:rPr>
        <w:lastRenderedPageBreak/>
        <w:t xml:space="preserve">ΠΡΟΕΔΡΕΥΩΝ (Νικήτας Κακλαμάνης): </w:t>
      </w:r>
      <w:r>
        <w:rPr>
          <w:rFonts w:eastAsia="Times New Roman" w:cs="Times New Roman"/>
          <w:szCs w:val="24"/>
        </w:rPr>
        <w:t>Δίνω τον λόγο για πέντε λεπτά στην κ. Γεροβασίλη, την κυρία Υπουργό για να απαντήσει σε ό,τι άκουσε. Επιλέγε</w:t>
      </w:r>
      <w:r>
        <w:rPr>
          <w:rFonts w:eastAsia="Times New Roman" w:cs="Times New Roman"/>
          <w:szCs w:val="24"/>
        </w:rPr>
        <w:t>ι πού θέλει να απαντήσει.</w:t>
      </w:r>
    </w:p>
    <w:p w14:paraId="4318B0F6"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14:paraId="4318B0F7" w14:textId="77777777" w:rsidR="001D7CFB" w:rsidRDefault="00EB4E04">
      <w:pPr>
        <w:spacing w:line="600" w:lineRule="auto"/>
        <w:ind w:firstLine="720"/>
        <w:jc w:val="both"/>
        <w:rPr>
          <w:rFonts w:eastAsia="Times New Roman" w:cs="Times New Roman"/>
          <w:szCs w:val="24"/>
        </w:rPr>
      </w:pPr>
      <w:r w:rsidRPr="00D67E6F">
        <w:rPr>
          <w:rFonts w:eastAsia="Times New Roman" w:cs="Times New Roman"/>
          <w:b/>
          <w:szCs w:val="24"/>
        </w:rPr>
        <w:t xml:space="preserve">ΟΛΓΑ ΓΕΡΟΒΑΣΙΛΗ (Υπουργός Προστασίας του Πολίτη): </w:t>
      </w:r>
      <w:r>
        <w:rPr>
          <w:rFonts w:eastAsia="Times New Roman" w:cs="Times New Roman"/>
          <w:szCs w:val="24"/>
        </w:rPr>
        <w:t>Θα απαντήσω σε όλα, κύριε Πρόεδρε.</w:t>
      </w:r>
    </w:p>
    <w:p w14:paraId="4318B0F8"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Όσον αφορά το πρώτο ερώτημα, ο τρόπος πληρωμής είναι ο νόμιμος τρόπος πληρωμής. Εγκρίνονται χρήματα και έχουν γίνε</w:t>
      </w:r>
      <w:r>
        <w:rPr>
          <w:rFonts w:eastAsia="Times New Roman" w:cs="Times New Roman"/>
          <w:szCs w:val="24"/>
        </w:rPr>
        <w:t>ι όλα τα σχέδια του τι αντιστοιχεί στον κάθε εργαζόμενο από τις αντίστοιχες υπηρεσίες. Με βάση αυτά τα σχέδια και τις ώρες που εργάστηκε ο καθένας έχουν εγκριθεί τα χρήματα από το Λογιστήριο του Κράτους και στη συνέχεια θα καταβληθούν στον κάθε εργαζόμενο,</w:t>
      </w:r>
      <w:r>
        <w:rPr>
          <w:rFonts w:eastAsia="Times New Roman" w:cs="Times New Roman"/>
          <w:szCs w:val="24"/>
        </w:rPr>
        <w:t xml:space="preserve"> όπως γίνεται για υπερωριακή απασχόληση. Δεν ξέρω αν είναι κάποιο άλλο το ερώτημά σας ή κάτι δεν κατάλαβα. </w:t>
      </w:r>
    </w:p>
    <w:p w14:paraId="4318B0F9" w14:textId="77777777" w:rsidR="001D7CFB" w:rsidRDefault="00EB4E04">
      <w:pPr>
        <w:spacing w:line="600" w:lineRule="auto"/>
        <w:ind w:firstLine="720"/>
        <w:jc w:val="both"/>
        <w:rPr>
          <w:rFonts w:eastAsia="Times New Roman" w:cs="Times New Roman"/>
          <w:szCs w:val="24"/>
        </w:rPr>
      </w:pPr>
      <w:r w:rsidRPr="001525D0">
        <w:rPr>
          <w:rFonts w:eastAsia="Times New Roman" w:cs="Times New Roman"/>
          <w:b/>
          <w:szCs w:val="24"/>
        </w:rPr>
        <w:t>ΚΩΝΣΤΑΝΤΙΝΟΣ ΤΣΙΑΡΑΣ:</w:t>
      </w:r>
      <w:r>
        <w:rPr>
          <w:rFonts w:eastAsia="Times New Roman" w:cs="Times New Roman"/>
          <w:szCs w:val="24"/>
        </w:rPr>
        <w:t xml:space="preserve"> Δηλαδή, θα πληρώνονται υπερωρίες, αυτό εννοείτε.</w:t>
      </w:r>
    </w:p>
    <w:p w14:paraId="4318B0FA" w14:textId="77777777" w:rsidR="001D7CFB" w:rsidRDefault="00EB4E04">
      <w:pPr>
        <w:spacing w:line="600" w:lineRule="auto"/>
        <w:ind w:firstLine="720"/>
        <w:jc w:val="both"/>
        <w:rPr>
          <w:rFonts w:eastAsia="Times New Roman" w:cs="Times New Roman"/>
          <w:szCs w:val="24"/>
        </w:rPr>
      </w:pPr>
      <w:r w:rsidRPr="00D67E6F">
        <w:rPr>
          <w:rFonts w:eastAsia="Times New Roman" w:cs="Times New Roman"/>
          <w:b/>
          <w:szCs w:val="24"/>
        </w:rPr>
        <w:lastRenderedPageBreak/>
        <w:t xml:space="preserve">ΟΛΓΑ ΓΕΡΟΒΑΣΙΛΗ (Υπουργός Προστασίας του Πολίτη): </w:t>
      </w:r>
      <w:r>
        <w:rPr>
          <w:rFonts w:eastAsia="Times New Roman" w:cs="Times New Roman"/>
          <w:szCs w:val="24"/>
        </w:rPr>
        <w:t>Είναι υπερωρίες οι οποίες ο</w:t>
      </w:r>
      <w:r>
        <w:rPr>
          <w:rFonts w:eastAsia="Times New Roman" w:cs="Times New Roman"/>
          <w:szCs w:val="24"/>
        </w:rPr>
        <w:t>φείλονται από το τέλος του 2017 και του 2018 σε εργαζόμενους στην Ελληνική Αστυνομία.</w:t>
      </w:r>
    </w:p>
    <w:p w14:paraId="4318B0FB"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Δεν γίνεται κάποιος εξορθολογισμός. Δεν είναι εξορθολογισμός αυτός. </w:t>
      </w:r>
    </w:p>
    <w:p w14:paraId="4318B0FC" w14:textId="77777777" w:rsidR="001D7CFB" w:rsidRDefault="00EB4E04">
      <w:pPr>
        <w:spacing w:line="600" w:lineRule="auto"/>
        <w:ind w:firstLine="720"/>
        <w:jc w:val="both"/>
        <w:rPr>
          <w:rFonts w:eastAsia="Times New Roman" w:cs="Times New Roman"/>
          <w:szCs w:val="24"/>
        </w:rPr>
      </w:pPr>
      <w:r w:rsidRPr="005769C0">
        <w:rPr>
          <w:rFonts w:eastAsia="Times New Roman" w:cs="Times New Roman"/>
          <w:b/>
          <w:szCs w:val="24"/>
        </w:rPr>
        <w:t>ΟΛΓΑ ΓΕΡΟΒΑΣΙΛΗ (Υπουργός Προστασίας του Πολίτη):</w:t>
      </w:r>
      <w:r>
        <w:rPr>
          <w:rFonts w:eastAsia="Times New Roman" w:cs="Times New Roman"/>
          <w:b/>
          <w:szCs w:val="24"/>
        </w:rPr>
        <w:t xml:space="preserve"> </w:t>
      </w:r>
      <w:r>
        <w:rPr>
          <w:rFonts w:eastAsia="Times New Roman" w:cs="Times New Roman"/>
          <w:szCs w:val="24"/>
        </w:rPr>
        <w:t>Είναι αύξηση των ωρών που έχε</w:t>
      </w:r>
      <w:r>
        <w:rPr>
          <w:rFonts w:eastAsia="Times New Roman" w:cs="Times New Roman"/>
          <w:szCs w:val="24"/>
        </w:rPr>
        <w:t>ι ήδη συμβεί, δεν συμβαίνει τώρα. Είναι παρελθόν. Σας είπα ότι είναι από το τέλος του 2017, νομίζω από το τελευταίο τρίμηνο του 2017..</w:t>
      </w:r>
    </w:p>
    <w:p w14:paraId="4318B0FD" w14:textId="77777777" w:rsidR="001D7CFB" w:rsidRDefault="00EB4E04">
      <w:pPr>
        <w:spacing w:line="600" w:lineRule="auto"/>
        <w:ind w:firstLine="720"/>
        <w:jc w:val="both"/>
        <w:rPr>
          <w:rFonts w:eastAsia="Times New Roman" w:cs="Times New Roman"/>
          <w:szCs w:val="24"/>
        </w:rPr>
      </w:pPr>
      <w:r w:rsidRPr="00363684">
        <w:rPr>
          <w:rFonts w:eastAsia="Times New Roman" w:cs="Times New Roman"/>
          <w:b/>
          <w:szCs w:val="24"/>
        </w:rPr>
        <w:t>ΠΡΟΕΔΡΕΥΩΝ (Νικήτας Κακλαμάνης):</w:t>
      </w:r>
      <w:r w:rsidRPr="00363684">
        <w:rPr>
          <w:rFonts w:eastAsia="Times New Roman" w:cs="Times New Roman"/>
          <w:szCs w:val="24"/>
        </w:rPr>
        <w:t xml:space="preserve"> </w:t>
      </w:r>
      <w:r>
        <w:rPr>
          <w:rFonts w:eastAsia="Times New Roman" w:cs="Times New Roman"/>
          <w:szCs w:val="24"/>
        </w:rPr>
        <w:t>Δεδουλευμένα που θα πληρωθούν τώρα.</w:t>
      </w:r>
    </w:p>
    <w:p w14:paraId="4318B0FE" w14:textId="77777777" w:rsidR="001D7CFB" w:rsidRDefault="00EB4E04">
      <w:pPr>
        <w:spacing w:line="600" w:lineRule="auto"/>
        <w:ind w:firstLine="720"/>
        <w:jc w:val="both"/>
        <w:rPr>
          <w:rFonts w:eastAsia="Times New Roman" w:cs="Times New Roman"/>
          <w:szCs w:val="24"/>
        </w:rPr>
      </w:pPr>
      <w:r w:rsidRPr="005769C0">
        <w:rPr>
          <w:rFonts w:eastAsia="Times New Roman" w:cs="Times New Roman"/>
          <w:b/>
          <w:szCs w:val="24"/>
        </w:rPr>
        <w:t>ΟΛΓΑ ΓΕΡΟΒΑΣΙΛΗ (Υπουργός Προστασίας του Πολίτη):</w:t>
      </w:r>
      <w:r>
        <w:rPr>
          <w:rFonts w:eastAsia="Times New Roman" w:cs="Times New Roman"/>
          <w:b/>
          <w:szCs w:val="24"/>
        </w:rPr>
        <w:t xml:space="preserve"> </w:t>
      </w:r>
      <w:r>
        <w:rPr>
          <w:rFonts w:eastAsia="Times New Roman" w:cs="Times New Roman"/>
          <w:szCs w:val="24"/>
        </w:rPr>
        <w:t>Δε</w:t>
      </w:r>
      <w:r>
        <w:rPr>
          <w:rFonts w:eastAsia="Times New Roman" w:cs="Times New Roman"/>
          <w:szCs w:val="24"/>
        </w:rPr>
        <w:t>δουλευμένα τα οποία πληρώνονται.</w:t>
      </w:r>
    </w:p>
    <w:p w14:paraId="4318B0FF" w14:textId="77777777" w:rsidR="001D7CFB" w:rsidRDefault="00EB4E04">
      <w:pPr>
        <w:spacing w:line="600" w:lineRule="auto"/>
        <w:ind w:firstLine="720"/>
        <w:jc w:val="both"/>
        <w:rPr>
          <w:rFonts w:eastAsia="Times New Roman" w:cs="Times New Roman"/>
          <w:szCs w:val="24"/>
        </w:rPr>
      </w:pPr>
      <w:r w:rsidRPr="00363684">
        <w:rPr>
          <w:rFonts w:eastAsia="Times New Roman" w:cs="Times New Roman"/>
          <w:b/>
          <w:szCs w:val="24"/>
        </w:rPr>
        <w:t>ΠΡΟΕΔΡΕΥΩΝ (Νικήτας Κακλαμάνης):</w:t>
      </w:r>
      <w:r w:rsidRPr="00363684">
        <w:rPr>
          <w:rFonts w:eastAsia="Times New Roman" w:cs="Times New Roman"/>
          <w:szCs w:val="24"/>
        </w:rPr>
        <w:t xml:space="preserve"> </w:t>
      </w:r>
      <w:r>
        <w:rPr>
          <w:rFonts w:eastAsia="Times New Roman" w:cs="Times New Roman"/>
          <w:szCs w:val="24"/>
        </w:rPr>
        <w:t>Ωραία, προχωράμε παρακάτω.</w:t>
      </w:r>
    </w:p>
    <w:p w14:paraId="4318B100" w14:textId="77777777" w:rsidR="001D7CFB" w:rsidRDefault="00EB4E04">
      <w:pPr>
        <w:spacing w:line="600" w:lineRule="auto"/>
        <w:ind w:firstLine="720"/>
        <w:jc w:val="both"/>
        <w:rPr>
          <w:rFonts w:eastAsia="Times New Roman" w:cs="Times New Roman"/>
          <w:szCs w:val="24"/>
        </w:rPr>
      </w:pPr>
      <w:r w:rsidRPr="005769C0">
        <w:rPr>
          <w:rFonts w:eastAsia="Times New Roman" w:cs="Times New Roman"/>
          <w:b/>
          <w:szCs w:val="24"/>
        </w:rPr>
        <w:lastRenderedPageBreak/>
        <w:t>ΟΛΓΑ ΓΕΡΟΒΑΣΙΛΗ (Υπουργός Προστασίας του Πολίτη):</w:t>
      </w:r>
      <w:r>
        <w:rPr>
          <w:rFonts w:eastAsia="Times New Roman" w:cs="Times New Roman"/>
          <w:b/>
          <w:szCs w:val="24"/>
        </w:rPr>
        <w:t xml:space="preserve"> </w:t>
      </w:r>
      <w:r>
        <w:rPr>
          <w:rFonts w:eastAsia="Times New Roman" w:cs="Times New Roman"/>
          <w:szCs w:val="24"/>
        </w:rPr>
        <w:t>Όσον αφορά το δεύτερο ερώτημα του κ. Λοβέρδου, κύριε Λοβέρδο, δεν χαμογέλασα σε εσάς, χαμογέλασα διότι –και για αυτό είπα ότι θα χαμογελάω- υπάρχει ένας τεράστιος μύθος, τον οποίο ευχαριστώ που μου δίνετε την ευκαιρία να τον διαψεύσω εδώ σήμερα, ότι η πολι</w:t>
      </w:r>
      <w:r>
        <w:rPr>
          <w:rFonts w:eastAsia="Times New Roman" w:cs="Times New Roman"/>
          <w:szCs w:val="24"/>
        </w:rPr>
        <w:t xml:space="preserve">τική ηγεσία δεν αφήνει την Ελληνική Αστυνομία, όπως ήταν μέχρι τώρα, τώρα προστέθηκε και η </w:t>
      </w:r>
      <w:r>
        <w:rPr>
          <w:rFonts w:eastAsia="Times New Roman" w:cs="Times New Roman"/>
          <w:szCs w:val="24"/>
        </w:rPr>
        <w:t>τ</w:t>
      </w:r>
      <w:r>
        <w:rPr>
          <w:rFonts w:eastAsia="Times New Roman" w:cs="Times New Roman"/>
          <w:szCs w:val="24"/>
        </w:rPr>
        <w:t>ροχαία, να κάνει την δουλειά της.</w:t>
      </w:r>
    </w:p>
    <w:p w14:paraId="4318B101"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Θέλω να σας διαβεβαιώσω ότι η πολιτική ηγεσία του Υπουργείου και το Αρχηγείο της Ελληνικής Αστυνομίας είμαστε σε απόλυτη συνεργασί</w:t>
      </w:r>
      <w:r>
        <w:rPr>
          <w:rFonts w:eastAsia="Times New Roman" w:cs="Times New Roman"/>
          <w:szCs w:val="24"/>
        </w:rPr>
        <w:t>α, για να μπορέσουμε να είμαστε υποβοηθητικοί στην επιχειρησιακή δυνατότητα της Ελληνικής Αστυνομίας. Δεν έχει απαγορευθεί ποτέ στην Ελληνική Αστυνομία να κάνει οποιαδήποτε επιχείρηση και αυτό αποδεικνύεται. Υπάρχουν άνθρωποι στην Ελληνική Αστυνομία που γι</w:t>
      </w:r>
      <w:r>
        <w:rPr>
          <w:rFonts w:eastAsia="Times New Roman" w:cs="Times New Roman"/>
          <w:szCs w:val="24"/>
        </w:rPr>
        <w:t xml:space="preserve">α δικούς τους λόγους, προφανώς, επειδή θέλουν να πλήξουν την πολιτική ηγεσία, χρησιμοποιούν αυτό ως επιχείρημα. Αυτή είναι η καλή πλευρά. </w:t>
      </w:r>
      <w:r>
        <w:rPr>
          <w:rFonts w:eastAsia="Times New Roman" w:cs="Times New Roman"/>
          <w:szCs w:val="24"/>
        </w:rPr>
        <w:lastRenderedPageBreak/>
        <w:t>Δηλαδή να δεχθώ την πολιτική διαφωνία και ό,τι ο καθένας θεωρεί σκόπιμο ότι πρέπει να κάνει σε αυτή την κατεύθυνση.</w:t>
      </w:r>
    </w:p>
    <w:p w14:paraId="4318B102"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Όμ</w:t>
      </w:r>
      <w:r>
        <w:rPr>
          <w:rFonts w:eastAsia="Times New Roman" w:cs="Times New Roman"/>
          <w:szCs w:val="24"/>
        </w:rPr>
        <w:t>ως, το λένε αυτό και κάποιοι οι οποίοι θέλουν να κρύψουν ενδεχομένως τη δική τους ανικανότητα και αυτό είναι σοβαρό. Θα πρέπει αυτοί που εκστομίζουν από την πλευρά της</w:t>
      </w:r>
      <w:r w:rsidRPr="00307EF3">
        <w:rPr>
          <w:rFonts w:eastAsia="Times New Roman" w:cs="Times New Roman"/>
          <w:szCs w:val="24"/>
        </w:rPr>
        <w:t xml:space="preserve"> </w:t>
      </w:r>
      <w:r>
        <w:rPr>
          <w:rFonts w:eastAsia="Times New Roman" w:cs="Times New Roman"/>
          <w:szCs w:val="24"/>
        </w:rPr>
        <w:t xml:space="preserve">Ελληνικής Αστυνομίας αυτό το επιχείρημα να σκεφτούν ότι πρώτα πλήττονται οι ίδιοι μέσα </w:t>
      </w:r>
      <w:r>
        <w:rPr>
          <w:rFonts w:eastAsia="Times New Roman" w:cs="Times New Roman"/>
          <w:szCs w:val="24"/>
        </w:rPr>
        <w:t>από αυτό που προσπαθούν να κάνουν, να πλήξουν την πολιτική ηγεσία.</w:t>
      </w:r>
    </w:p>
    <w:p w14:paraId="4318B103"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Γι’ αυτό που μου είπατε και αναφέρατε και ονόματα κ</w:t>
      </w:r>
      <w:r>
        <w:rPr>
          <w:rFonts w:eastAsia="Times New Roman" w:cs="Times New Roman"/>
          <w:szCs w:val="24"/>
        </w:rPr>
        <w:t>.</w:t>
      </w:r>
      <w:r>
        <w:rPr>
          <w:rFonts w:eastAsia="Times New Roman" w:cs="Times New Roman"/>
          <w:szCs w:val="24"/>
        </w:rPr>
        <w:t>λπ., θα διαταχθεί αμέσως προκαταρκτική εξέταση, για να δούμε αν κάποιος – εγώ σίγουρα δεν είμαι αυτή- άλλος, που δεν το ξέρω αυτή την στι</w:t>
      </w:r>
      <w:r>
        <w:rPr>
          <w:rFonts w:eastAsia="Times New Roman" w:cs="Times New Roman"/>
          <w:szCs w:val="24"/>
        </w:rPr>
        <w:t xml:space="preserve">γμή, είπε σε κάποιον αξιωματικό της </w:t>
      </w:r>
      <w:r>
        <w:rPr>
          <w:rFonts w:eastAsia="Times New Roman" w:cs="Times New Roman"/>
          <w:szCs w:val="24"/>
        </w:rPr>
        <w:t>τ</w:t>
      </w:r>
      <w:r>
        <w:rPr>
          <w:rFonts w:eastAsia="Times New Roman" w:cs="Times New Roman"/>
          <w:szCs w:val="24"/>
        </w:rPr>
        <w:t>ροχαίας να μην κάνει την δουλειά του.</w:t>
      </w:r>
    </w:p>
    <w:p w14:paraId="4318B104"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lastRenderedPageBreak/>
        <w:t>Επίσης, αν ενημερωθήκατε, μόλις χθες υπήρξε επιχείρηση της Ελληνικής Αστυνομίας στην Πλατεία Εξαρχείων κι έχουμε ήδη επτά συλλήψεις εμπόρων ναρκωτικών πάνω στην πλατεία, που σημαίνε</w:t>
      </w:r>
      <w:r>
        <w:rPr>
          <w:rFonts w:eastAsia="Times New Roman" w:cs="Times New Roman"/>
          <w:szCs w:val="24"/>
        </w:rPr>
        <w:t>ι ότι δεν υπάρχει άβατο ούτε στην Πλατεία των Εξαρχείων.</w:t>
      </w:r>
    </w:p>
    <w:p w14:paraId="4318B105"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Εγώ είμαι βέβαιη από την πλευρά μου πως ό,τι η Ελληνική Αστυνομία θέλει να κάνει, είναι σε θέση να το κάνει και μπορεί και μένει η ίδια να το αποδείξει για τον εαυτό της.</w:t>
      </w:r>
    </w:p>
    <w:p w14:paraId="4318B106"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Αυτό, λοιπόν, το ότι εμείς δ</w:t>
      </w:r>
      <w:r>
        <w:rPr>
          <w:rFonts w:eastAsia="Times New Roman" w:cs="Times New Roman"/>
          <w:szCs w:val="24"/>
        </w:rPr>
        <w:t>εν αφήνουμε την Αστυνομία, διότι εμείς είμαστε λίγο μαζί με τους κακοποιούς και λίγο μαζί με όλους τους άλλους, το ποιος  «αγαπάει» την Ελληνική Αστυνομία, φαίνεται από τις πολιτικές που ακολουθεί ο καθένας απέναντι στην επιχειρησιακή δυνατότητα του Σώματο</w:t>
      </w:r>
      <w:r>
        <w:rPr>
          <w:rFonts w:eastAsia="Times New Roman" w:cs="Times New Roman"/>
          <w:szCs w:val="24"/>
        </w:rPr>
        <w:t>ς.</w:t>
      </w:r>
    </w:p>
    <w:p w14:paraId="4318B107" w14:textId="77777777" w:rsidR="001D7CFB" w:rsidRDefault="00EB4E04">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w:t>
      </w:r>
      <w:r w:rsidRPr="00980096">
        <w:rPr>
          <w:rFonts w:eastAsia="Times New Roman" w:cs="Times New Roman"/>
          <w:szCs w:val="24"/>
        </w:rPr>
        <w:t>ΣΥΡΙΖΑ</w:t>
      </w:r>
      <w:r>
        <w:rPr>
          <w:rFonts w:eastAsia="Times New Roman" w:cs="Times New Roman"/>
          <w:szCs w:val="24"/>
        </w:rPr>
        <w:t>)</w:t>
      </w:r>
    </w:p>
    <w:p w14:paraId="4318B108"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lastRenderedPageBreak/>
        <w:t>Αυτή είναι η απάντηση μου προς εσάς, σας ευχαριστώ που μου δώσατε την ευκαιρία, για να την στείλω και σε άλλους, όπως σε πολλούς συνδικαλιστές που έχουν να πάνε για δουλειά είκοσι χρόνια, αλλά παρ’ όλα αυτά ξέ</w:t>
      </w:r>
      <w:r>
        <w:rPr>
          <w:rFonts w:eastAsia="Times New Roman" w:cs="Times New Roman"/>
          <w:szCs w:val="24"/>
        </w:rPr>
        <w:t>ρουν ποιος δεν αφήνει να κάνουν τη δουλειά τους.</w:t>
      </w:r>
    </w:p>
    <w:p w14:paraId="4318B109" w14:textId="77777777" w:rsidR="001D7CFB" w:rsidRDefault="00EB4E04">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w:t>
      </w:r>
      <w:r w:rsidRPr="00980096">
        <w:rPr>
          <w:rFonts w:eastAsia="Times New Roman" w:cs="Times New Roman"/>
          <w:szCs w:val="24"/>
        </w:rPr>
        <w:t>ΣΥΡΙΖΑ</w:t>
      </w:r>
      <w:r>
        <w:rPr>
          <w:rFonts w:eastAsia="Times New Roman" w:cs="Times New Roman"/>
          <w:szCs w:val="24"/>
        </w:rPr>
        <w:t>)</w:t>
      </w:r>
    </w:p>
    <w:p w14:paraId="4318B10A"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Δεν απευθύνομαι συλλήβδην στους συνδικαλιστές, υπάρχουν συνδικαλιστές που, παρόλο που δικαιούνται συνδικαλιστικών αδειών, δεν τις παίρνουν και πάνε για δουλειά. Αυ</w:t>
      </w:r>
      <w:r>
        <w:rPr>
          <w:rFonts w:eastAsia="Times New Roman" w:cs="Times New Roman"/>
          <w:szCs w:val="24"/>
        </w:rPr>
        <w:t>τοί έχουν δικαίωμα να μιλάνε και να πουν ό,τι θέλουν κι ενάντια στην πολιτική ηγεσία, και να κρίνουν και να σχολιάζουν. Αλλά αυτοί που έχουν τριάντα μέρες άδεια το μήνα και δεν είναι ομοσπονδίες που έχουν το δικαίωμα, δεν έχουν το δικαίωμα να μιλάνε για τη</w:t>
      </w:r>
      <w:r>
        <w:rPr>
          <w:rFonts w:eastAsia="Times New Roman" w:cs="Times New Roman"/>
          <w:szCs w:val="24"/>
        </w:rPr>
        <w:t>ν επιχειρησιακή δυνατότητα της Ελληνικής Αστυνομίας ούτε για τους συναδέλφους τους, τους οποίους προσβάλλουν.</w:t>
      </w:r>
    </w:p>
    <w:p w14:paraId="4318B10B"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Όσον αφορά το τρίτο ερώτημα…</w:t>
      </w:r>
    </w:p>
    <w:p w14:paraId="4318B10C" w14:textId="77777777" w:rsidR="001D7CFB" w:rsidRDefault="00EB4E04">
      <w:pPr>
        <w:spacing w:line="600" w:lineRule="auto"/>
        <w:ind w:firstLine="720"/>
        <w:jc w:val="both"/>
        <w:rPr>
          <w:rFonts w:eastAsia="Times New Roman" w:cs="Times New Roman"/>
          <w:szCs w:val="24"/>
        </w:rPr>
      </w:pPr>
      <w:r w:rsidRPr="00363684">
        <w:rPr>
          <w:rFonts w:eastAsia="Times New Roman" w:cs="Times New Roman"/>
          <w:b/>
          <w:szCs w:val="24"/>
        </w:rPr>
        <w:lastRenderedPageBreak/>
        <w:t>ΠΡΟΕΔΡΕΥΩΝ (Νικήτας Κακλαμάνης):</w:t>
      </w:r>
      <w:r w:rsidRPr="00363684">
        <w:rPr>
          <w:rFonts w:eastAsia="Times New Roman" w:cs="Times New Roman"/>
          <w:szCs w:val="24"/>
        </w:rPr>
        <w:t xml:space="preserve"> </w:t>
      </w:r>
      <w:r>
        <w:rPr>
          <w:rFonts w:eastAsia="Times New Roman" w:cs="Times New Roman"/>
          <w:szCs w:val="24"/>
        </w:rPr>
        <w:t>Δεν ήταν ερώτημα, ήταν μ</w:t>
      </w:r>
      <w:r>
        <w:rPr>
          <w:rFonts w:eastAsia="Times New Roman" w:cs="Times New Roman"/>
          <w:szCs w:val="24"/>
        </w:rPr>
        <w:t>ί</w:t>
      </w:r>
      <w:r>
        <w:rPr>
          <w:rFonts w:eastAsia="Times New Roman" w:cs="Times New Roman"/>
          <w:szCs w:val="24"/>
        </w:rPr>
        <w:t>α τοποθέτηση με βάση μ</w:t>
      </w:r>
      <w:r>
        <w:rPr>
          <w:rFonts w:eastAsia="Times New Roman" w:cs="Times New Roman"/>
          <w:szCs w:val="24"/>
        </w:rPr>
        <w:t>ί</w:t>
      </w:r>
      <w:r>
        <w:rPr>
          <w:rFonts w:eastAsia="Times New Roman" w:cs="Times New Roman"/>
          <w:szCs w:val="24"/>
        </w:rPr>
        <w:t>α γραπτή απάντηση που δώσατε.</w:t>
      </w:r>
    </w:p>
    <w:p w14:paraId="4318B10D" w14:textId="77777777" w:rsidR="001D7CFB" w:rsidRDefault="00EB4E04">
      <w:pPr>
        <w:spacing w:line="600" w:lineRule="auto"/>
        <w:ind w:firstLine="720"/>
        <w:jc w:val="both"/>
        <w:rPr>
          <w:rFonts w:eastAsia="Times New Roman" w:cs="Times New Roman"/>
          <w:szCs w:val="24"/>
        </w:rPr>
      </w:pPr>
      <w:r w:rsidRPr="005769C0">
        <w:rPr>
          <w:rFonts w:eastAsia="Times New Roman" w:cs="Times New Roman"/>
          <w:b/>
          <w:szCs w:val="24"/>
        </w:rPr>
        <w:t>ΟΛΓΑ Γ</w:t>
      </w:r>
      <w:r w:rsidRPr="005769C0">
        <w:rPr>
          <w:rFonts w:eastAsia="Times New Roman" w:cs="Times New Roman"/>
          <w:b/>
          <w:szCs w:val="24"/>
        </w:rPr>
        <w:t>ΕΡΟΒΑΣΙΛΗ (Υπουργός Προστασίας του Πολίτη):</w:t>
      </w:r>
      <w:r>
        <w:rPr>
          <w:rFonts w:eastAsia="Times New Roman" w:cs="Times New Roman"/>
          <w:b/>
          <w:szCs w:val="24"/>
        </w:rPr>
        <w:t xml:space="preserve"> </w:t>
      </w:r>
      <w:r>
        <w:rPr>
          <w:rFonts w:eastAsia="Times New Roman" w:cs="Times New Roman"/>
          <w:szCs w:val="24"/>
        </w:rPr>
        <w:t>Σωστό, σωστό.</w:t>
      </w:r>
    </w:p>
    <w:p w14:paraId="4318B10E"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Είπατε κάτι για τον νόμο…</w:t>
      </w:r>
    </w:p>
    <w:p w14:paraId="4318B10F" w14:textId="77777777" w:rsidR="001D7CFB" w:rsidRDefault="00EB4E04">
      <w:pPr>
        <w:spacing w:line="600" w:lineRule="auto"/>
        <w:ind w:firstLine="720"/>
        <w:jc w:val="both"/>
        <w:rPr>
          <w:rFonts w:eastAsia="Times New Roman" w:cs="Times New Roman"/>
          <w:szCs w:val="24"/>
        </w:rPr>
      </w:pPr>
      <w:r w:rsidRPr="005769C0">
        <w:rPr>
          <w:rFonts w:eastAsia="Times New Roman" w:cs="Times New Roman"/>
          <w:b/>
          <w:szCs w:val="24"/>
        </w:rPr>
        <w:t>ΟΛΓΑ ΓΕΡΟΒΑΣΙΛΗ (Υπουργός Προστασίας του Πολίτη):</w:t>
      </w:r>
      <w:r>
        <w:rPr>
          <w:rFonts w:eastAsia="Times New Roman" w:cs="Times New Roman"/>
          <w:szCs w:val="24"/>
        </w:rPr>
        <w:t xml:space="preserve"> Ναι, ο νόμος αυτός ο οποίος, όπως σας, είπα ετοιμάστηκε τον τελευταίο μήνα και ακολουθεί τις διαδικασίες</w:t>
      </w:r>
      <w:r>
        <w:rPr>
          <w:rFonts w:eastAsia="Times New Roman" w:cs="Times New Roman"/>
          <w:szCs w:val="24"/>
        </w:rPr>
        <w:t xml:space="preserve"> διαβούλευσης κ</w:t>
      </w:r>
      <w:r>
        <w:rPr>
          <w:rFonts w:eastAsia="Times New Roman" w:cs="Times New Roman"/>
          <w:szCs w:val="24"/>
        </w:rPr>
        <w:t>.</w:t>
      </w:r>
      <w:r>
        <w:rPr>
          <w:rFonts w:eastAsia="Times New Roman" w:cs="Times New Roman"/>
          <w:szCs w:val="24"/>
        </w:rPr>
        <w:t>λπ. – είναι έτοιμος πριν ένα μήνα δηλαδή- πραγματικά και εμείς θα θέλαμε, κι εγώ θα ήθελα να είναι έτοιμος νωρίτερα.</w:t>
      </w:r>
    </w:p>
    <w:p w14:paraId="4318B110"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Θέλω να σας πω ότι ήταν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πολύ σύνθετη και δύσκολη διαδικασία, γιατί σας είπα ότι χρειάστηκε να λάβει πάρα πολλά υπόψη. Ιδρύει την Εθνική Αρχή Πολιτικής Προστασίας.</w:t>
      </w:r>
    </w:p>
    <w:p w14:paraId="4318B111" w14:textId="77777777" w:rsidR="001D7CFB" w:rsidRDefault="00EB4E04">
      <w:pPr>
        <w:spacing w:line="600" w:lineRule="auto"/>
        <w:ind w:firstLine="720"/>
        <w:jc w:val="both"/>
        <w:rPr>
          <w:rFonts w:eastAsia="Times New Roman" w:cs="Times New Roman"/>
          <w:szCs w:val="24"/>
        </w:rPr>
      </w:pPr>
      <w:r w:rsidRPr="001F4A95">
        <w:rPr>
          <w:rFonts w:eastAsia="Times New Roman" w:cs="Times New Roman"/>
          <w:b/>
          <w:szCs w:val="24"/>
        </w:rPr>
        <w:t>ΠΡΟΕΔΡΕΥΩΝ (Νικήτας Κακλαμάνης):</w:t>
      </w:r>
      <w:r>
        <w:rPr>
          <w:rFonts w:eastAsia="Times New Roman" w:cs="Times New Roman"/>
          <w:szCs w:val="24"/>
        </w:rPr>
        <w:t xml:space="preserve"> Μην μπαίνετε σε λεπτομέρειες. </w:t>
      </w:r>
    </w:p>
    <w:p w14:paraId="4318B112" w14:textId="77777777" w:rsidR="001D7CFB" w:rsidRDefault="00EB4E04">
      <w:pPr>
        <w:spacing w:line="600" w:lineRule="auto"/>
        <w:ind w:firstLine="720"/>
        <w:jc w:val="both"/>
        <w:rPr>
          <w:rFonts w:eastAsia="Times New Roman" w:cs="Times New Roman"/>
          <w:szCs w:val="24"/>
        </w:rPr>
      </w:pPr>
      <w:r w:rsidRPr="005769C0">
        <w:rPr>
          <w:rFonts w:eastAsia="Times New Roman" w:cs="Times New Roman"/>
          <w:b/>
          <w:szCs w:val="24"/>
        </w:rPr>
        <w:lastRenderedPageBreak/>
        <w:t>ΟΛΓΑ ΓΕΡΟΒΑΣΙΛΗ (Υπουργός Προστασίας του Πολίτη):</w:t>
      </w:r>
      <w:r>
        <w:rPr>
          <w:rFonts w:eastAsia="Times New Roman" w:cs="Times New Roman"/>
          <w:szCs w:val="24"/>
        </w:rPr>
        <w:t xml:space="preserve"> Όχ</w:t>
      </w:r>
      <w:r>
        <w:rPr>
          <w:rFonts w:eastAsia="Times New Roman" w:cs="Times New Roman"/>
          <w:szCs w:val="24"/>
        </w:rPr>
        <w:t>ι …</w:t>
      </w:r>
    </w:p>
    <w:p w14:paraId="4318B113" w14:textId="77777777" w:rsidR="001D7CFB" w:rsidRDefault="00EB4E04">
      <w:pPr>
        <w:spacing w:line="600" w:lineRule="auto"/>
        <w:ind w:firstLine="720"/>
        <w:jc w:val="both"/>
        <w:rPr>
          <w:rFonts w:eastAsia="Times New Roman" w:cs="Times New Roman"/>
          <w:szCs w:val="24"/>
        </w:rPr>
      </w:pPr>
      <w:r w:rsidRPr="001F4A95">
        <w:rPr>
          <w:rFonts w:eastAsia="Times New Roman" w:cs="Times New Roman"/>
          <w:b/>
          <w:szCs w:val="24"/>
        </w:rPr>
        <w:t>ΠΡΟΕΔΡΕΥΩΝ (Νικήτας Κακλαμάνης):</w:t>
      </w:r>
      <w:r w:rsidRPr="001F4A95">
        <w:rPr>
          <w:rFonts w:eastAsia="Times New Roman" w:cs="Times New Roman"/>
          <w:szCs w:val="24"/>
        </w:rPr>
        <w:t xml:space="preserve"> </w:t>
      </w:r>
      <w:r>
        <w:rPr>
          <w:rFonts w:eastAsia="Times New Roman" w:cs="Times New Roman"/>
          <w:szCs w:val="24"/>
        </w:rPr>
        <w:t>Κάναμε διακοπή για διευκρίνιση, δεν θα μετατρέψω σε επίκαιρη επερώτηση τώρα το θέμα, έχουμε το νομοσχέδιο. Του απαντήσατε του κ. Λοβέρδου γιατί δεν είναι ο νόμος ήδη έτοιμος. Απαντήστε τώρα στο Κομμουνιστικό Κόμμα και κ</w:t>
      </w:r>
      <w:r>
        <w:rPr>
          <w:rFonts w:eastAsia="Times New Roman" w:cs="Times New Roman"/>
          <w:szCs w:val="24"/>
        </w:rPr>
        <w:t xml:space="preserve">λείνουμε. </w:t>
      </w:r>
    </w:p>
    <w:p w14:paraId="4318B114" w14:textId="77777777" w:rsidR="001D7CFB" w:rsidRDefault="00EB4E04">
      <w:pPr>
        <w:spacing w:line="600" w:lineRule="auto"/>
        <w:ind w:firstLine="720"/>
        <w:jc w:val="both"/>
        <w:rPr>
          <w:rFonts w:eastAsia="Times New Roman" w:cs="Times New Roman"/>
          <w:szCs w:val="24"/>
        </w:rPr>
      </w:pPr>
      <w:r w:rsidRPr="005769C0">
        <w:rPr>
          <w:rFonts w:eastAsia="Times New Roman" w:cs="Times New Roman"/>
          <w:b/>
          <w:szCs w:val="24"/>
        </w:rPr>
        <w:t>ΟΛΓΑ ΓΕΡΟΒΑΣΙΛΗ (Υπουργός Προστασίας του Πολίτη):</w:t>
      </w:r>
      <w:r>
        <w:rPr>
          <w:rFonts w:eastAsia="Times New Roman" w:cs="Times New Roman"/>
          <w:szCs w:val="24"/>
        </w:rPr>
        <w:t xml:space="preserve"> Ωραία, ολοκληρώνω, κύριε Πρόεδρε.</w:t>
      </w:r>
    </w:p>
    <w:p w14:paraId="4318B115"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Ένα ολοκληρωμένο σχέδιο για τη χώρα πρώτη φορά κατατίθεται, δεν είχε κατατεθεί ποτέ. Πρώτη φορά τέτοια ολοκληρωμένη δουλειά. Υπήρχε ένα σχέδιο το οποίο δεν εφαρμ</w:t>
      </w:r>
      <w:r>
        <w:rPr>
          <w:rFonts w:eastAsia="Times New Roman" w:cs="Times New Roman"/>
          <w:szCs w:val="24"/>
        </w:rPr>
        <w:t>όστηκε ούτε από εσάς.</w:t>
      </w:r>
    </w:p>
    <w:p w14:paraId="4318B116" w14:textId="77777777" w:rsidR="001D7CFB" w:rsidRDefault="00EB4E04">
      <w:pPr>
        <w:spacing w:line="600" w:lineRule="auto"/>
        <w:ind w:firstLine="720"/>
        <w:jc w:val="both"/>
        <w:rPr>
          <w:rFonts w:eastAsia="Times New Roman" w:cs="Times New Roman"/>
          <w:szCs w:val="24"/>
        </w:rPr>
      </w:pPr>
      <w:r w:rsidRPr="001F4A95">
        <w:rPr>
          <w:rFonts w:eastAsia="Times New Roman" w:cs="Times New Roman"/>
          <w:b/>
          <w:szCs w:val="24"/>
        </w:rPr>
        <w:t>ΠΡΟΕΔΡΕΥΩΝ (Νικήτας Κακλαμάνης):</w:t>
      </w:r>
      <w:r w:rsidRPr="001F4A95">
        <w:rPr>
          <w:rFonts w:eastAsia="Times New Roman" w:cs="Times New Roman"/>
          <w:szCs w:val="24"/>
        </w:rPr>
        <w:t xml:space="preserve"> </w:t>
      </w:r>
      <w:r>
        <w:rPr>
          <w:rFonts w:eastAsia="Times New Roman" w:cs="Times New Roman"/>
          <w:szCs w:val="24"/>
        </w:rPr>
        <w:t>Θα το δούμε όταν θα το φέρετε. Κυρία Υπουργέ, δεν σας δίνω άλλο χρόνο.</w:t>
      </w:r>
    </w:p>
    <w:p w14:paraId="4318B117" w14:textId="77777777" w:rsidR="001D7CFB" w:rsidRDefault="00EB4E04">
      <w:pPr>
        <w:spacing w:line="600" w:lineRule="auto"/>
        <w:ind w:firstLine="720"/>
        <w:jc w:val="both"/>
        <w:rPr>
          <w:rFonts w:eastAsia="Times New Roman" w:cs="Times New Roman"/>
          <w:szCs w:val="24"/>
        </w:rPr>
      </w:pPr>
      <w:r w:rsidRPr="005769C0">
        <w:rPr>
          <w:rFonts w:eastAsia="Times New Roman" w:cs="Times New Roman"/>
          <w:b/>
          <w:szCs w:val="24"/>
        </w:rPr>
        <w:lastRenderedPageBreak/>
        <w:t>ΟΛΓΑ ΓΕΡΟΒΑΣΙΛΗ (Υπουργός Προστασίας του Πολίτη):</w:t>
      </w:r>
      <w:r>
        <w:rPr>
          <w:rFonts w:eastAsia="Times New Roman" w:cs="Times New Roman"/>
          <w:szCs w:val="24"/>
        </w:rPr>
        <w:t xml:space="preserve">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πρόταση ακόμη, κύριε Πρόεδρε, ότι ναι, στο νομοσχέδιο αυτό υπάρχουν προβλέψε</w:t>
      </w:r>
      <w:r>
        <w:rPr>
          <w:rFonts w:eastAsia="Times New Roman" w:cs="Times New Roman"/>
          <w:szCs w:val="24"/>
        </w:rPr>
        <w:t>ις –η εθνική αρχή δεν θα έχει κάνει όλη της τη δουλειά και δεν θα είναι έτοιμη γι’ αυτήν την περίοδο- υπάρχουν πολλές διατάξεις που είναι απαραίτητες και συντονίζουν καλύτερα το επιχειρησιακό έργο και γι’ αυτήν την περίοδο. Θα τα πούμε αυτά στη συζήτηση στ</w:t>
      </w:r>
      <w:r>
        <w:rPr>
          <w:rFonts w:eastAsia="Times New Roman" w:cs="Times New Roman"/>
          <w:szCs w:val="24"/>
        </w:rPr>
        <w:t>ην Ολομέλεια.</w:t>
      </w:r>
    </w:p>
    <w:p w14:paraId="4318B118"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Όσον αφορά το από πού πληρώνονται, κοιτάξτε, όλα αυτά που σας είπα για το πολιτικό προσωπικό, για τα εναέρια μέσα, ενοικιάσεις και αποκατάσταση ζημιών κ</w:t>
      </w:r>
      <w:r>
        <w:rPr>
          <w:rFonts w:eastAsia="Times New Roman" w:cs="Times New Roman"/>
          <w:szCs w:val="24"/>
        </w:rPr>
        <w:t>.</w:t>
      </w:r>
      <w:r>
        <w:rPr>
          <w:rFonts w:eastAsia="Times New Roman" w:cs="Times New Roman"/>
          <w:szCs w:val="24"/>
        </w:rPr>
        <w:t>λπ. είναι κρατικός προϋπολογισμός. Υπάρχει κρατικός προϋπολογισμός και προγράμματα. Είναι</w:t>
      </w:r>
      <w:r>
        <w:rPr>
          <w:rFonts w:eastAsia="Times New Roman" w:cs="Times New Roman"/>
          <w:szCs w:val="24"/>
        </w:rPr>
        <w:t xml:space="preserve"> σε εξέλιξη πολλοί διαγωνισμοί για πάρα πολλά οχήματα και του Πυροσβεστικού και του Αστυνομικού Σώματος και υπάρχουν –και ευχαριστούμε γι’ αυτό- και ιδιωτικές προσφορές, οι οποίες είναι καλοδεχούμενες, διότι ξέρετε ότι η οικονομική κρίση των δέκα τελευταίω</w:t>
      </w:r>
      <w:r>
        <w:rPr>
          <w:rFonts w:eastAsia="Times New Roman" w:cs="Times New Roman"/>
          <w:szCs w:val="24"/>
        </w:rPr>
        <w:t>ν ετών δεν άφησε ανέγγιχτο το Πυροσβεστικό Σώμα.</w:t>
      </w:r>
    </w:p>
    <w:p w14:paraId="4318B119"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lastRenderedPageBreak/>
        <w:t xml:space="preserve">Οφείλουμε να χρησιμοποιήσουμε όλου του τύπου και τις προσφορές των ιδιωτών και επαναλαμβάνω ότι τους ευχαριστούμε για τη μεγάλη ευαισθησία που έδειξαν να συμβάλλουν στη θωράκιση του Πυροσβεστικού Σώματος, όπως και την </w:t>
      </w:r>
      <w:r>
        <w:rPr>
          <w:rFonts w:eastAsia="Times New Roman" w:cs="Times New Roman"/>
          <w:szCs w:val="24"/>
        </w:rPr>
        <w:t>α</w:t>
      </w:r>
      <w:r>
        <w:rPr>
          <w:rFonts w:eastAsia="Times New Roman" w:cs="Times New Roman"/>
          <w:szCs w:val="24"/>
        </w:rPr>
        <w:t>υτοδιοίκηση, η οποία και αυτή έχει συ</w:t>
      </w:r>
      <w:r>
        <w:rPr>
          <w:rFonts w:eastAsia="Times New Roman" w:cs="Times New Roman"/>
          <w:szCs w:val="24"/>
        </w:rPr>
        <w:t>μβάλει και θυμίζω την Περιφέρεια Αττικής και άλλες περιφέρειες, όχι μόνον της Αττικής …</w:t>
      </w:r>
    </w:p>
    <w:p w14:paraId="4318B11A"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ΚΩΝΣΤΑΝΤΙΝΟΣ ΤΑΣΟΥΛΑΣ</w:t>
      </w:r>
      <w:r w:rsidRPr="00F851AF">
        <w:rPr>
          <w:rFonts w:eastAsia="Times New Roman" w:cs="Times New Roman"/>
          <w:b/>
          <w:szCs w:val="24"/>
        </w:rPr>
        <w:t>:</w:t>
      </w:r>
      <w:r w:rsidRPr="00F851AF">
        <w:rPr>
          <w:rFonts w:eastAsia="Times New Roman" w:cs="Times New Roman"/>
          <w:szCs w:val="24"/>
        </w:rPr>
        <w:t xml:space="preserve"> </w:t>
      </w:r>
      <w:r>
        <w:rPr>
          <w:rFonts w:eastAsia="Times New Roman" w:cs="Times New Roman"/>
          <w:szCs w:val="24"/>
        </w:rPr>
        <w:t>Ηπείρου.</w:t>
      </w:r>
    </w:p>
    <w:p w14:paraId="4318B11B" w14:textId="77777777" w:rsidR="001D7CFB" w:rsidRDefault="00EB4E04">
      <w:pPr>
        <w:spacing w:line="600" w:lineRule="auto"/>
        <w:ind w:firstLine="720"/>
        <w:jc w:val="both"/>
        <w:rPr>
          <w:rFonts w:eastAsia="Times New Roman" w:cs="Times New Roman"/>
          <w:szCs w:val="24"/>
        </w:rPr>
      </w:pPr>
      <w:r w:rsidRPr="005769C0">
        <w:rPr>
          <w:rFonts w:eastAsia="Times New Roman" w:cs="Times New Roman"/>
          <w:b/>
          <w:szCs w:val="24"/>
        </w:rPr>
        <w:t>ΟΛΓΑ ΓΕΡΟΒΑΣΙΛΗ (Υπουργός Προστασίας του Πολίτη):</w:t>
      </w:r>
      <w:r>
        <w:rPr>
          <w:rFonts w:eastAsia="Times New Roman" w:cs="Times New Roman"/>
          <w:szCs w:val="24"/>
        </w:rPr>
        <w:t xml:space="preserve"> Και Ηπείρου. Και δήμοι …</w:t>
      </w:r>
    </w:p>
    <w:p w14:paraId="4318B11C" w14:textId="77777777" w:rsidR="001D7CFB" w:rsidRDefault="00EB4E04">
      <w:pPr>
        <w:spacing w:line="600" w:lineRule="auto"/>
        <w:ind w:firstLine="720"/>
        <w:jc w:val="both"/>
        <w:rPr>
          <w:rFonts w:eastAsia="Times New Roman" w:cs="Times New Roman"/>
          <w:szCs w:val="24"/>
        </w:rPr>
      </w:pPr>
      <w:r w:rsidRPr="001F4A95">
        <w:rPr>
          <w:rFonts w:eastAsia="Times New Roman" w:cs="Times New Roman"/>
          <w:b/>
          <w:szCs w:val="24"/>
        </w:rPr>
        <w:t>ΠΡΟΕΔΡΕΥΩΝ (Νικήτας Κακλαμάνης):</w:t>
      </w:r>
      <w:r w:rsidRPr="001F4A95">
        <w:rPr>
          <w:rFonts w:eastAsia="Times New Roman" w:cs="Times New Roman"/>
          <w:szCs w:val="24"/>
        </w:rPr>
        <w:t xml:space="preserve"> </w:t>
      </w:r>
      <w:r>
        <w:rPr>
          <w:rFonts w:eastAsia="Times New Roman" w:cs="Times New Roman"/>
          <w:szCs w:val="24"/>
        </w:rPr>
        <w:t>Ολοκληρώσαμε, κυρία Υπουργέ,</w:t>
      </w:r>
      <w:r>
        <w:rPr>
          <w:rFonts w:eastAsia="Times New Roman" w:cs="Times New Roman"/>
          <w:szCs w:val="24"/>
        </w:rPr>
        <w:t xml:space="preserve"> παρακαλώ. Ήταν μεγάλη η διακοπή.</w:t>
      </w:r>
    </w:p>
    <w:p w14:paraId="4318B11D" w14:textId="77777777" w:rsidR="001D7CFB" w:rsidRDefault="00EB4E04">
      <w:pPr>
        <w:spacing w:line="600" w:lineRule="auto"/>
        <w:ind w:firstLine="720"/>
        <w:jc w:val="both"/>
        <w:rPr>
          <w:rFonts w:eastAsia="Times New Roman" w:cs="Times New Roman"/>
          <w:szCs w:val="24"/>
        </w:rPr>
      </w:pPr>
      <w:r w:rsidRPr="005769C0">
        <w:rPr>
          <w:rFonts w:eastAsia="Times New Roman" w:cs="Times New Roman"/>
          <w:b/>
          <w:szCs w:val="24"/>
        </w:rPr>
        <w:t>ΟΛΓΑ ΓΕΡΟΒΑΣΙΛΗ (Υπουργός Προστασίας του Πολίτη):</w:t>
      </w:r>
      <w:r>
        <w:rPr>
          <w:rFonts w:eastAsia="Times New Roman" w:cs="Times New Roman"/>
          <w:szCs w:val="24"/>
        </w:rPr>
        <w:t xml:space="preserve"> Ολοκλήρωσα, κύριε Πρόεδρε, ευχαριστώ.</w:t>
      </w:r>
    </w:p>
    <w:p w14:paraId="4318B11E" w14:textId="77777777" w:rsidR="001D7CFB" w:rsidRDefault="00EB4E04">
      <w:pPr>
        <w:spacing w:line="600" w:lineRule="auto"/>
        <w:ind w:firstLine="720"/>
        <w:jc w:val="both"/>
        <w:rPr>
          <w:rFonts w:eastAsia="Times New Roman" w:cs="Times New Roman"/>
          <w:szCs w:val="24"/>
        </w:rPr>
      </w:pPr>
      <w:r w:rsidRPr="001F4A95">
        <w:rPr>
          <w:rFonts w:eastAsia="Times New Roman" w:cs="Times New Roman"/>
          <w:b/>
          <w:szCs w:val="24"/>
        </w:rPr>
        <w:lastRenderedPageBreak/>
        <w:t>ΠΡΟΕΔΡΕΥΩΝ (Νικήτας Κακλαμάνης):</w:t>
      </w:r>
      <w:r w:rsidRPr="001F4A95">
        <w:rPr>
          <w:rFonts w:eastAsia="Times New Roman" w:cs="Times New Roman"/>
          <w:szCs w:val="24"/>
        </w:rPr>
        <w:t xml:space="preserve"> </w:t>
      </w:r>
      <w:r>
        <w:rPr>
          <w:rFonts w:eastAsia="Times New Roman" w:cs="Times New Roman"/>
          <w:szCs w:val="24"/>
        </w:rPr>
        <w:t xml:space="preserve">Θα προχωρήσουμε ως εξής. Θα δώσω τον λόγο στην κ. Κοζομπόλη –ζητώντας συγγνώμη από τον κ. Γρέγο με την ευγένεια που έχει- επειδή η κ. Κοζομπόλη πρέπει να πάει στην Επιτροπή Κανονισμού, για να προηγηθεί. </w:t>
      </w:r>
    </w:p>
    <w:p w14:paraId="4318B11F"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Μετά θα πάρουν τον λόγο ο κ. Γρέγος, ο κ. Βλάχος και</w:t>
      </w:r>
      <w:r>
        <w:rPr>
          <w:rFonts w:eastAsia="Times New Roman" w:cs="Times New Roman"/>
          <w:szCs w:val="24"/>
        </w:rPr>
        <w:t xml:space="preserve"> ο κ. Ξανθός για να παρουσιάσει τη δική του τροπολογία.</w:t>
      </w:r>
    </w:p>
    <w:p w14:paraId="4318B120"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Ορίστε, κυρία Κοζομπόλη.</w:t>
      </w:r>
    </w:p>
    <w:p w14:paraId="4318B121"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ΠΑΝΑΓΙΩΤΑ ΑΜΑΝΑΤΙΔΗ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ΚΟΖΟΜΠΟΛΗ</w:t>
      </w:r>
      <w:r w:rsidRPr="00DE5ADF">
        <w:rPr>
          <w:rFonts w:eastAsia="Times New Roman" w:cs="Times New Roman"/>
          <w:b/>
          <w:szCs w:val="24"/>
        </w:rPr>
        <w:t>:</w:t>
      </w:r>
      <w:r>
        <w:rPr>
          <w:rFonts w:eastAsia="Times New Roman" w:cs="Times New Roman"/>
          <w:szCs w:val="24"/>
        </w:rPr>
        <w:t xml:space="preserve"> Ευχαριστώ πολύ, κύριε Πρόεδρε, ευχαριστώ και για την προτεραιότητα.</w:t>
      </w:r>
    </w:p>
    <w:p w14:paraId="4318B122"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έρχεται προς ψήφιση ένα </w:t>
      </w:r>
      <w:r>
        <w:rPr>
          <w:rFonts w:eastAsia="Times New Roman" w:cs="Times New Roman"/>
          <w:szCs w:val="24"/>
        </w:rPr>
        <w:t>εμβλη</w:t>
      </w:r>
      <w:r>
        <w:rPr>
          <w:rFonts w:eastAsia="Times New Roman" w:cs="Times New Roman"/>
          <w:szCs w:val="24"/>
        </w:rPr>
        <w:t>ματικό σχέδιο ν</w:t>
      </w:r>
      <w:r>
        <w:rPr>
          <w:rFonts w:eastAsia="Times New Roman" w:cs="Times New Roman"/>
          <w:szCs w:val="24"/>
        </w:rPr>
        <w:t xml:space="preserve">όμου, αφού προηγουμένως έχουν νομοθετηθεί όλα όσα εξήγγειλε ο Πρωθυπουργός στη Θεσσαλονίκη και ήδη υλοποιούνται. Και αντί η Αντιπολίτευση και κυρίως η Αξιωματική Αντιπολίτευση να παίξει τον θεσμικό της ρόλο, να συμβάλει, να κάνει παρατηρήσεις και </w:t>
      </w:r>
      <w:r>
        <w:rPr>
          <w:rFonts w:eastAsia="Times New Roman" w:cs="Times New Roman"/>
          <w:szCs w:val="24"/>
        </w:rPr>
        <w:lastRenderedPageBreak/>
        <w:t>να προτεί</w:t>
      </w:r>
      <w:r>
        <w:rPr>
          <w:rFonts w:eastAsia="Times New Roman" w:cs="Times New Roman"/>
          <w:szCs w:val="24"/>
        </w:rPr>
        <w:t>νει σ’ αυτό το συγκεκριμένο εμβληματικό –επαναλαμβάνω- νομοσχέδιο, ακούμε μονότονα «πήρατε δέκα, μας φέρατε ένα. Εξαφανίσατε τη μεσαία τάξη, ασθμαίνοντας φτάνουμε εκεί που είχαμε φτάσει το 2014».</w:t>
      </w:r>
    </w:p>
    <w:p w14:paraId="4318B123"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εμείς δεν πήραμε από τους Έλλην</w:t>
      </w:r>
      <w:r>
        <w:rPr>
          <w:rFonts w:eastAsia="Times New Roman" w:cs="Times New Roman"/>
          <w:szCs w:val="24"/>
        </w:rPr>
        <w:t>ες πολίτες. Εμείς βρήκαμε μ</w:t>
      </w:r>
      <w:r>
        <w:rPr>
          <w:rFonts w:eastAsia="Times New Roman" w:cs="Times New Roman"/>
          <w:szCs w:val="24"/>
        </w:rPr>
        <w:t>ί</w:t>
      </w:r>
      <w:r>
        <w:rPr>
          <w:rFonts w:eastAsia="Times New Roman" w:cs="Times New Roman"/>
          <w:szCs w:val="24"/>
        </w:rPr>
        <w:t>α χρεοκοπημένη χώρα. Να θυμίσω ότι ενάμισ</w:t>
      </w:r>
      <w:r>
        <w:rPr>
          <w:rFonts w:eastAsia="Times New Roman" w:cs="Times New Roman"/>
          <w:szCs w:val="24"/>
        </w:rPr>
        <w:t>η</w:t>
      </w:r>
      <w:r>
        <w:rPr>
          <w:rFonts w:eastAsia="Times New Roman" w:cs="Times New Roman"/>
          <w:szCs w:val="24"/>
        </w:rPr>
        <w:t xml:space="preserve"> δισεκατομμύριο έδωσε ο προηγούμενος Υπουργός Οικονομικών στον κ. Μάρδα. Ενάμισ</w:t>
      </w:r>
      <w:r>
        <w:rPr>
          <w:rFonts w:eastAsia="Times New Roman" w:cs="Times New Roman"/>
          <w:szCs w:val="24"/>
        </w:rPr>
        <w:t>η</w:t>
      </w:r>
      <w:r>
        <w:rPr>
          <w:rFonts w:eastAsia="Times New Roman" w:cs="Times New Roman"/>
          <w:szCs w:val="24"/>
        </w:rPr>
        <w:t xml:space="preserve"> δισεκατομμύριο λοιπόν 26 Ιανουαρίου και στις 27 Ιανουαρίου λείπανε 550 εκατομμύρια για να πληρωθούν μισθο</w:t>
      </w:r>
      <w:r>
        <w:rPr>
          <w:rFonts w:eastAsia="Times New Roman" w:cs="Times New Roman"/>
          <w:szCs w:val="24"/>
        </w:rPr>
        <w:t>ί και συντάξεις. Αυτά παραλάβαμε. Και να θυμίσω, επίσης, αυτά τα άδεια ταμεία τα παραλάβαμε μετά από δώδεκα οριζόντιες μειώσεις στους μισθούς και στις συντάξεις, μετά από μέτρα 65 δισεκατομμυρίων και μετά από μείωση του ακαθάριστου εγχωρίου εισοδήματος κατ</w:t>
      </w:r>
      <w:r>
        <w:rPr>
          <w:rFonts w:eastAsia="Times New Roman" w:cs="Times New Roman"/>
          <w:szCs w:val="24"/>
        </w:rPr>
        <w:t xml:space="preserve">ά 25%. Η δήθεν, λοιπόν, </w:t>
      </w:r>
      <w:r>
        <w:rPr>
          <w:rFonts w:eastAsia="Times New Roman" w:cs="Times New Roman"/>
          <w:szCs w:val="24"/>
        </w:rPr>
        <w:t>ε</w:t>
      </w:r>
      <w:r>
        <w:rPr>
          <w:rFonts w:eastAsia="Times New Roman" w:cs="Times New Roman"/>
          <w:szCs w:val="24"/>
        </w:rPr>
        <w:t>πι</w:t>
      </w:r>
      <w:r>
        <w:rPr>
          <w:rFonts w:eastAsia="Times New Roman" w:cs="Times New Roman"/>
          <w:szCs w:val="24"/>
        </w:rPr>
        <w:t>στροφ</w:t>
      </w:r>
      <w:r>
        <w:rPr>
          <w:rFonts w:eastAsia="Times New Roman" w:cs="Times New Roman"/>
          <w:szCs w:val="24"/>
        </w:rPr>
        <w:t xml:space="preserve">ή στο ’14 υποτιμά τη νοημοσύνη μας, δεν τη δεχόμαστε. Γιατί η εικόνα της χώρας το ’14 ήταν αυτό που είπα, άδεια ταμεία και ελλείματα. Η </w:t>
      </w:r>
      <w:r>
        <w:rPr>
          <w:rFonts w:eastAsia="Times New Roman" w:cs="Times New Roman"/>
          <w:szCs w:val="24"/>
        </w:rPr>
        <w:lastRenderedPageBreak/>
        <w:t>πέμπτη</w:t>
      </w:r>
      <w:r>
        <w:rPr>
          <w:rFonts w:eastAsia="Times New Roman" w:cs="Times New Roman"/>
          <w:szCs w:val="24"/>
        </w:rPr>
        <w:t xml:space="preserve"> αξιολόγηση δεν είχε κλείσει</w:t>
      </w:r>
      <w:r>
        <w:rPr>
          <w:rFonts w:eastAsia="Times New Roman" w:cs="Times New Roman"/>
          <w:szCs w:val="24"/>
        </w:rPr>
        <w:t>,</w:t>
      </w:r>
      <w:r>
        <w:rPr>
          <w:rFonts w:eastAsia="Times New Roman" w:cs="Times New Roman"/>
          <w:szCs w:val="24"/>
        </w:rPr>
        <w:t xml:space="preserve"> ούτε θα έκλεινε. Το επιτόκιο δανεισμού είχε φτάσει 1</w:t>
      </w:r>
      <w:r>
        <w:rPr>
          <w:rFonts w:eastAsia="Times New Roman" w:cs="Times New Roman"/>
          <w:szCs w:val="24"/>
        </w:rPr>
        <w:t>0% και 140 δισεκατομμύρια είχαν κάνει φτερά από τις ελληνικές τράπεζες. Η ανεργία προσέγγιζε το 28% και η ανάπτυξη τελικά το 2014 διαμορφώθηκε στο 0,3% από εκείνο που είχε προϋπολογισθεί 2,7%. Δεν μπορείτε, λοιπόν, να μας λέτε ότι δεν φθάσαμε το 2,7% που ε</w:t>
      </w:r>
      <w:r>
        <w:rPr>
          <w:rFonts w:eastAsia="Times New Roman" w:cs="Times New Roman"/>
          <w:szCs w:val="24"/>
        </w:rPr>
        <w:t>σείς το είχατε προϋπολογίσει και που φυσικά δεν το φθάσατε.</w:t>
      </w:r>
    </w:p>
    <w:p w14:paraId="4318B124" w14:textId="77777777" w:rsidR="001D7CFB" w:rsidRDefault="00EB4E04">
      <w:pPr>
        <w:spacing w:line="600" w:lineRule="auto"/>
        <w:ind w:firstLine="720"/>
        <w:jc w:val="both"/>
        <w:rPr>
          <w:rFonts w:eastAsia="Times New Roman"/>
          <w:szCs w:val="24"/>
        </w:rPr>
      </w:pPr>
      <w:r>
        <w:rPr>
          <w:rFonts w:eastAsia="Times New Roman" w:cs="Times New Roman"/>
          <w:szCs w:val="24"/>
        </w:rPr>
        <w:t>Τα ασφαλιστικά ταμεία ήταν υπό κατάρρευση με έλλειμα 1,1 δισεκατομμύριο. Τετρακόσιες χιλιάδες παροχές απλήρωτες -γιατί κάτι έλεγε χθες ο κ. Βρούτσης, το επαναλαμβάνω, λοιπόν, κι έχω και στοιχεία γ</w:t>
      </w:r>
      <w:r>
        <w:rPr>
          <w:rFonts w:eastAsia="Times New Roman" w:cs="Times New Roman"/>
          <w:szCs w:val="24"/>
        </w:rPr>
        <w:t xml:space="preserve">ι’ αυτό- γιατί μέσα εδώ περιλαμβάνονται όχι μόνο κύριες συντάξεις, αλλά και επικουρικές και παροχές εφάπαξ, οι οποίες να θυμίσω ότι από το 2013 δεν δίνονταν και αν δεν γινόταν ο εξορθολογισμός, δεν θα δίνονταν ποτέ. </w:t>
      </w:r>
      <w:r>
        <w:rPr>
          <w:rFonts w:eastAsia="Times New Roman"/>
          <w:szCs w:val="24"/>
        </w:rPr>
        <w:t>Βέβαια, για τις τετρακόσιες χιλιάδες παρ</w:t>
      </w:r>
      <w:r>
        <w:rPr>
          <w:rFonts w:eastAsia="Times New Roman"/>
          <w:szCs w:val="24"/>
        </w:rPr>
        <w:t xml:space="preserve">οχές δεν υπήρχε πρόνοια για την εξόφλησή τους. </w:t>
      </w:r>
    </w:p>
    <w:p w14:paraId="4318B125" w14:textId="77777777" w:rsidR="001D7CFB" w:rsidRDefault="00EB4E04">
      <w:pPr>
        <w:spacing w:line="600" w:lineRule="auto"/>
        <w:ind w:firstLine="720"/>
        <w:jc w:val="both"/>
        <w:rPr>
          <w:rFonts w:eastAsia="Times New Roman"/>
          <w:szCs w:val="24"/>
        </w:rPr>
      </w:pPr>
      <w:r>
        <w:rPr>
          <w:rFonts w:eastAsia="Times New Roman"/>
          <w:szCs w:val="24"/>
        </w:rPr>
        <w:lastRenderedPageBreak/>
        <w:t xml:space="preserve">Σήμερα τι έχουμε υπόλοιπο; Σαράντα χιλιάδες κύριες συντάξεις, σαράντα πέντε </w:t>
      </w:r>
      <w:r>
        <w:rPr>
          <w:rFonts w:eastAsia="Times New Roman"/>
          <w:szCs w:val="24"/>
        </w:rPr>
        <w:t>χιλιάδες</w:t>
      </w:r>
      <w:r>
        <w:rPr>
          <w:rFonts w:eastAsia="Times New Roman"/>
          <w:szCs w:val="24"/>
        </w:rPr>
        <w:t xml:space="preserve"> επικουρικές και ενενήντα χιλιάδες εφάπαξ παροχές. Αυτό είναι. Εν τω μεταξύ έχουμε δώσει οκτακόσιες πενήντα χιλιάδες παροχές</w:t>
      </w:r>
      <w:r>
        <w:rPr>
          <w:rFonts w:eastAsia="Times New Roman"/>
          <w:szCs w:val="24"/>
        </w:rPr>
        <w:t xml:space="preserve"> συνολικά. Η πορεία της οικονομίας είναι τέτοια που επιτρέπει τη λήψη μέτρων ανακούφισης και αποκατάστασης αδικιών. Από τα εξίμισι δισεκατομμύρια </w:t>
      </w:r>
      <w:r>
        <w:rPr>
          <w:rFonts w:eastAsia="Times New Roman"/>
          <w:szCs w:val="24"/>
        </w:rPr>
        <w:t xml:space="preserve">μέτρα </w:t>
      </w:r>
      <w:r>
        <w:rPr>
          <w:rFonts w:eastAsia="Times New Roman"/>
          <w:szCs w:val="24"/>
        </w:rPr>
        <w:t>που πήραμε την τριετία 2015-2018 σε σχέση με τα εξήντα πέντε που πήραν οι προηγούμενες κυβερνήσεις, επισ</w:t>
      </w:r>
      <w:r>
        <w:rPr>
          <w:rFonts w:eastAsia="Times New Roman"/>
          <w:szCs w:val="24"/>
        </w:rPr>
        <w:t xml:space="preserve">τρέφουμε σήμερα το 1,1 δισεκατομμύριο. Αυτά είναι τα μέτρα με τη δέκατη τρίτη σύνταξη, αυτό είναι το κόστος των μέτρων με τον ΦΠΑ στην εστίαση και στην ενέργεια που επανέρχονται στο 13% και στο 6% αντίστοιχα. </w:t>
      </w:r>
    </w:p>
    <w:p w14:paraId="4318B126" w14:textId="77777777" w:rsidR="001D7CFB" w:rsidRDefault="00EB4E04">
      <w:pPr>
        <w:spacing w:line="600" w:lineRule="auto"/>
        <w:ind w:firstLine="720"/>
        <w:jc w:val="both"/>
        <w:rPr>
          <w:rFonts w:eastAsia="Times New Roman"/>
          <w:szCs w:val="24"/>
        </w:rPr>
      </w:pPr>
      <w:r>
        <w:rPr>
          <w:rFonts w:eastAsia="Times New Roman"/>
          <w:szCs w:val="24"/>
        </w:rPr>
        <w:lastRenderedPageBreak/>
        <w:t>Παράλληλα, εκτός από το 1,1 δισεκατομμύριο στο</w:t>
      </w:r>
      <w:r>
        <w:rPr>
          <w:rFonts w:eastAsia="Times New Roman"/>
          <w:szCs w:val="24"/>
        </w:rPr>
        <w:t xml:space="preserve"> οποίο αποτιμώνται τα σημερινά μέτρα, επαναθεμελιώσαμε το κοινωνικό κράτος, ανατάξαμε τον τομέα της υγείας που ήταν υπό κατάρρευση, ενισχύσαμε τον δημόσιο χαρακτήρα του και ήδη υπάρχει ένα πρόγραμμα που υλοποιείται, αυτό της πρωτοβάθμιας φροντίδας υγείας, </w:t>
      </w:r>
      <w:r>
        <w:rPr>
          <w:rFonts w:eastAsia="Times New Roman"/>
          <w:szCs w:val="24"/>
        </w:rPr>
        <w:t>που δίνει έμφαση στην πρόληψη.</w:t>
      </w:r>
    </w:p>
    <w:p w14:paraId="4318B127" w14:textId="77777777" w:rsidR="001D7CFB" w:rsidRDefault="00EB4E04">
      <w:pPr>
        <w:spacing w:line="600" w:lineRule="auto"/>
        <w:ind w:firstLine="720"/>
        <w:jc w:val="both"/>
        <w:rPr>
          <w:rFonts w:eastAsia="Times New Roman"/>
          <w:szCs w:val="24"/>
        </w:rPr>
      </w:pPr>
      <w:r>
        <w:rPr>
          <w:rFonts w:eastAsia="Times New Roman"/>
          <w:szCs w:val="24"/>
        </w:rPr>
        <w:t>Παράλληλα, κυρίες και κύριοι, δημιουργήσαμε ένα αποθεματικό 31 δισεκατομμυρίων που μας επιτρέπει να ασκήσουμε πολιτικές υπέρ των πολλών που σήκωσαν το βάρος της κρίσης. Σε όσους μιλούν για παροχολογία, να θυμίσω ότι παροχολογ</w:t>
      </w:r>
      <w:r>
        <w:rPr>
          <w:rFonts w:eastAsia="Times New Roman"/>
          <w:szCs w:val="24"/>
        </w:rPr>
        <w:t xml:space="preserve">ία είναι το πεντακοσάρικο που έδωσε η συγκυβέρνηση Σαμαρά-Βενιζέλου και το ενέγραψε στον προϋπολογισμό του 2015. </w:t>
      </w:r>
    </w:p>
    <w:p w14:paraId="4318B128" w14:textId="77777777" w:rsidR="001D7CFB" w:rsidRDefault="00EB4E04">
      <w:pPr>
        <w:spacing w:line="600" w:lineRule="auto"/>
        <w:ind w:firstLine="720"/>
        <w:jc w:val="both"/>
        <w:rPr>
          <w:rFonts w:eastAsia="Times New Roman"/>
          <w:szCs w:val="24"/>
        </w:rPr>
      </w:pPr>
      <w:r>
        <w:rPr>
          <w:rFonts w:eastAsia="Times New Roman"/>
          <w:szCs w:val="24"/>
        </w:rPr>
        <w:lastRenderedPageBreak/>
        <w:t>Το σχέδιο νόμου που έρχεται σήμερα προς ψήφιση, στο οποίο συμπεριλαμβάνονται η δέκατη τρίτη σύνταξη και οι μειώσεις στον ΦΠΑ, όπως προανέφερα,</w:t>
      </w:r>
      <w:r>
        <w:rPr>
          <w:rFonts w:eastAsia="Times New Roman"/>
          <w:szCs w:val="24"/>
        </w:rPr>
        <w:t xml:space="preserve"> γίνεται με απόλυτη ασφάλεια των δημόσιων οικονομικών και αποβλέπει στην ανακούφιση των ασφαλισμένων, στην προστασία της εργασίας, στην ανάκτηση και στη διεύρυνση των εργασιακών δικαιωμάτων, στη διευκόλυνση των οφειλετών προς το δημόσιο.</w:t>
      </w:r>
    </w:p>
    <w:p w14:paraId="4318B129" w14:textId="77777777" w:rsidR="001D7CFB" w:rsidRDefault="00EB4E04">
      <w:pPr>
        <w:spacing w:line="600" w:lineRule="auto"/>
        <w:ind w:firstLine="720"/>
        <w:jc w:val="both"/>
        <w:rPr>
          <w:rFonts w:eastAsia="Times New Roman"/>
          <w:szCs w:val="24"/>
        </w:rPr>
      </w:pPr>
      <w:r>
        <w:rPr>
          <w:rFonts w:eastAsia="Times New Roman"/>
          <w:szCs w:val="24"/>
        </w:rPr>
        <w:t>Θέλω εδώ να τονίσω</w:t>
      </w:r>
      <w:r>
        <w:rPr>
          <w:rFonts w:eastAsia="Times New Roman"/>
          <w:szCs w:val="24"/>
        </w:rPr>
        <w:t xml:space="preserve"> το εξής</w:t>
      </w:r>
      <w:r w:rsidRPr="00EE0D3E">
        <w:rPr>
          <w:rFonts w:eastAsia="Times New Roman"/>
          <w:szCs w:val="24"/>
        </w:rPr>
        <w:t xml:space="preserve">: </w:t>
      </w:r>
      <w:r>
        <w:rPr>
          <w:rFonts w:eastAsia="Times New Roman"/>
          <w:szCs w:val="24"/>
        </w:rPr>
        <w:t>Οι διατάξεις που αφορούν τη ρύθμιση των οφειλών δεν είναι μια τεχνική διακανονισμού του χρέους. Για όλες τις οφειλές των μη μισθωτών που δημιουργήθηκαν μέχρι τις 31</w:t>
      </w:r>
      <w:r>
        <w:rPr>
          <w:rFonts w:eastAsia="Times New Roman"/>
          <w:szCs w:val="24"/>
        </w:rPr>
        <w:t>-</w:t>
      </w:r>
      <w:r>
        <w:rPr>
          <w:rFonts w:eastAsia="Times New Roman"/>
          <w:szCs w:val="24"/>
        </w:rPr>
        <w:t>12</w:t>
      </w:r>
      <w:r>
        <w:rPr>
          <w:rFonts w:eastAsia="Times New Roman"/>
          <w:szCs w:val="24"/>
        </w:rPr>
        <w:t>-</w:t>
      </w:r>
      <w:r>
        <w:rPr>
          <w:rFonts w:eastAsia="Times New Roman"/>
          <w:szCs w:val="24"/>
        </w:rPr>
        <w:t>2018 γίνεται επανυπολογισμός με τις χαμηλότερες εισφορές που έχει εισάγει ο ν.</w:t>
      </w:r>
      <w:r>
        <w:rPr>
          <w:rFonts w:eastAsia="Times New Roman"/>
          <w:szCs w:val="24"/>
        </w:rPr>
        <w:t>4387</w:t>
      </w:r>
      <w:r>
        <w:rPr>
          <w:rFonts w:eastAsia="Times New Roman"/>
          <w:szCs w:val="24"/>
        </w:rPr>
        <w:t>/2016</w:t>
      </w:r>
      <w:r>
        <w:rPr>
          <w:rFonts w:eastAsia="Times New Roman"/>
          <w:szCs w:val="24"/>
        </w:rPr>
        <w:t xml:space="preserve"> και όχι με εκείνες που υπήρχαν, επομένως η συνολική οφειλή μειώνεται.</w:t>
      </w:r>
    </w:p>
    <w:p w14:paraId="4318B12A" w14:textId="77777777" w:rsidR="001D7CFB" w:rsidRDefault="00EB4E04">
      <w:pPr>
        <w:spacing w:line="600" w:lineRule="auto"/>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4318B12B" w14:textId="77777777" w:rsidR="001D7CFB" w:rsidRDefault="00EB4E04">
      <w:pPr>
        <w:spacing w:line="600" w:lineRule="auto"/>
        <w:ind w:firstLine="720"/>
        <w:jc w:val="both"/>
        <w:rPr>
          <w:rFonts w:eastAsia="Times New Roman"/>
          <w:szCs w:val="24"/>
        </w:rPr>
      </w:pPr>
      <w:r>
        <w:rPr>
          <w:rFonts w:eastAsia="Times New Roman"/>
          <w:szCs w:val="24"/>
        </w:rPr>
        <w:lastRenderedPageBreak/>
        <w:t xml:space="preserve">Επίσης, απεγκλωβίζονται ογδόντα χιλιάδες που παίρνουν συντάξεις. Επιγραμματικά αναφέρω την </w:t>
      </w:r>
      <w:r>
        <w:rPr>
          <w:rFonts w:eastAsia="Times New Roman"/>
          <w:szCs w:val="24"/>
        </w:rPr>
        <w:t>εμβληματική διάταξη του άρθρου 19, με την οποία η σύνταξη λόγω θανάτου του ασφαλισμένου ρυθμίζεται και επανέρχεται.</w:t>
      </w:r>
    </w:p>
    <w:p w14:paraId="4318B12C" w14:textId="77777777" w:rsidR="001D7CFB" w:rsidRDefault="00EB4E04">
      <w:pPr>
        <w:spacing w:line="600" w:lineRule="auto"/>
        <w:ind w:firstLine="720"/>
        <w:jc w:val="both"/>
        <w:rPr>
          <w:rFonts w:eastAsia="Times New Roman"/>
          <w:szCs w:val="24"/>
        </w:rPr>
      </w:pPr>
      <w:r>
        <w:rPr>
          <w:rFonts w:eastAsia="Times New Roman"/>
          <w:szCs w:val="24"/>
        </w:rPr>
        <w:t>Εδώ, κυρίες και κύριοι, θέλω να δείξω τον στρατηγικό σχεδιασμό αυτής της Κυβέρνησης για τη ρύθμιση ενός τεράστιου χρέους που μας κληροδοτήσα</w:t>
      </w:r>
      <w:r>
        <w:rPr>
          <w:rFonts w:eastAsia="Times New Roman"/>
          <w:szCs w:val="24"/>
        </w:rPr>
        <w:t>τε και για να κλείσει η δεύτερη αξιολόγηση, δεχτήκαμε αυτό το δύσκολο μέτρο στις συντάξεις χηρείας. Όμως, ο στόχος δεν χάθηκε. Αυτό έχει σημασία. Επανήλθαμε όταν τα δημόσια οικονομικά της χώρας ήταν καλύτερα και πριν την εφαρμογή του νόμου το μέτρο διορθώθ</w:t>
      </w:r>
      <w:r>
        <w:rPr>
          <w:rFonts w:eastAsia="Times New Roman"/>
          <w:szCs w:val="24"/>
        </w:rPr>
        <w:t>ηκε.</w:t>
      </w:r>
    </w:p>
    <w:p w14:paraId="4318B12D" w14:textId="77777777" w:rsidR="001D7CFB" w:rsidRDefault="00EB4E04">
      <w:pPr>
        <w:spacing w:line="600" w:lineRule="auto"/>
        <w:ind w:firstLine="720"/>
        <w:jc w:val="both"/>
        <w:rPr>
          <w:rFonts w:eastAsia="Times New Roman"/>
          <w:szCs w:val="24"/>
        </w:rPr>
      </w:pPr>
      <w:r>
        <w:rPr>
          <w:rFonts w:eastAsia="Times New Roman"/>
          <w:szCs w:val="24"/>
        </w:rPr>
        <w:t>Προβλέπεται κάτι επίσης εμβληματικό, η αιτιολογημένη απόλυση. Εισάγονται διατάξεις για τη θωράκιση της πλήρους απασχόλησης. Οι αναπληρωτές του ΟΑΕΔ παίρνουν άδεια ανατροφής τέκνου και εισάγονται διατάξεις για την υγεία και την ασφάλεια μιας μεγάλης με</w:t>
      </w:r>
      <w:r>
        <w:rPr>
          <w:rFonts w:eastAsia="Times New Roman"/>
          <w:szCs w:val="24"/>
        </w:rPr>
        <w:t xml:space="preserve">ρίδας εργαζομένων που εργάζονται με μεγάλο κίνδυνο, όπως οι </w:t>
      </w:r>
      <w:r>
        <w:rPr>
          <w:rFonts w:eastAsia="Times New Roman"/>
          <w:szCs w:val="24"/>
        </w:rPr>
        <w:lastRenderedPageBreak/>
        <w:t xml:space="preserve">εργαζόμενοι στη μεταφορά φαγητού και ταχυδρομικών υπηρεσιών, οι οποίοι προσφέρουν τις υπηρεσίες τους με μοτοσικλέτες και ποδήλατα. </w:t>
      </w:r>
    </w:p>
    <w:p w14:paraId="4318B12E" w14:textId="77777777" w:rsidR="001D7CFB" w:rsidRDefault="00EB4E04">
      <w:pPr>
        <w:spacing w:line="600" w:lineRule="auto"/>
        <w:ind w:firstLine="720"/>
        <w:jc w:val="both"/>
        <w:rPr>
          <w:rFonts w:eastAsia="Times New Roman"/>
          <w:szCs w:val="24"/>
        </w:rPr>
      </w:pPr>
      <w:r>
        <w:rPr>
          <w:rFonts w:eastAsia="Times New Roman"/>
          <w:szCs w:val="24"/>
        </w:rPr>
        <w:t>Ο ΣΕΠΕ που ενισχύεται διαρκώς, ενώ βρήκαμε διακόσιες εννέα θέσει</w:t>
      </w:r>
      <w:r>
        <w:rPr>
          <w:rFonts w:eastAsia="Times New Roman"/>
          <w:szCs w:val="24"/>
        </w:rPr>
        <w:t>ς καταργημένες. Τα αποτελέσματα φαίνονται.</w:t>
      </w:r>
    </w:p>
    <w:p w14:paraId="4318B12F" w14:textId="77777777" w:rsidR="001D7CFB" w:rsidRDefault="00EB4E04">
      <w:pPr>
        <w:spacing w:line="600" w:lineRule="auto"/>
        <w:ind w:firstLine="720"/>
        <w:jc w:val="both"/>
        <w:rPr>
          <w:rFonts w:eastAsia="Times New Roman"/>
          <w:szCs w:val="24"/>
        </w:rPr>
      </w:pPr>
      <w:r>
        <w:rPr>
          <w:rFonts w:eastAsia="Times New Roman"/>
          <w:szCs w:val="24"/>
        </w:rPr>
        <w:t>Ολοκληρώνω –και ευχαριστώ, κύριε Πρόεδρε- λέγοντας δύο πράγματα. Αναφέρω τον εμπαιγμό της τροπολογίας που φέρνετε για τη μείωση του αφορολόγητου, ενώ ξέρετε ότι αυτή η τροπολογία είναι από τα συμφωνημένα στο πρόγρ</w:t>
      </w:r>
      <w:r>
        <w:rPr>
          <w:rFonts w:eastAsia="Times New Roman"/>
          <w:szCs w:val="24"/>
        </w:rPr>
        <w:t>αμμα της δανειακής σύμβασης, μ</w:t>
      </w:r>
      <w:r>
        <w:rPr>
          <w:rFonts w:eastAsia="Times New Roman"/>
          <w:szCs w:val="24"/>
        </w:rPr>
        <w:t>ί</w:t>
      </w:r>
      <w:r>
        <w:rPr>
          <w:rFonts w:eastAsia="Times New Roman"/>
          <w:szCs w:val="24"/>
        </w:rPr>
        <w:t xml:space="preserve">α δανειακή σύμβαση που όλοι μαζί την ψηφίσαμε, σχεδόν όλες οι δυνάμεις αυτού του Κοινοβουλίου την ψήφισαν. Επομένως, τώρα τι ακριβώς μας λέτε; Να υπαναχωρήσουμε από </w:t>
      </w:r>
      <w:r>
        <w:rPr>
          <w:rFonts w:eastAsia="Times New Roman"/>
          <w:szCs w:val="24"/>
        </w:rPr>
        <w:lastRenderedPageBreak/>
        <w:t>τα συμφωνημένα; Δεν διατείνομαι ότι δεν μπορεί να αλλάξει αυ</w:t>
      </w:r>
      <w:r>
        <w:rPr>
          <w:rFonts w:eastAsia="Times New Roman"/>
          <w:szCs w:val="24"/>
        </w:rPr>
        <w:t>τό το συγκεκριμένο μέτρο, αλλά με λογική, με διαπραγμάτευση, με καλυτέρευση της οικονομίας, όπως έγινε και με τις συντάξεις. Επομένως, αυτή η ενέργεια είναι κατακριτέα.</w:t>
      </w:r>
    </w:p>
    <w:p w14:paraId="4318B130" w14:textId="77777777" w:rsidR="001D7CFB" w:rsidRDefault="00EB4E04">
      <w:pPr>
        <w:spacing w:line="600" w:lineRule="auto"/>
        <w:ind w:firstLine="720"/>
        <w:jc w:val="both"/>
        <w:rPr>
          <w:rFonts w:eastAsia="Times New Roman"/>
          <w:szCs w:val="24"/>
        </w:rPr>
      </w:pPr>
      <w:r w:rsidRPr="003A14CE">
        <w:rPr>
          <w:rFonts w:eastAsia="Times New Roman"/>
          <w:b/>
          <w:szCs w:val="24"/>
        </w:rPr>
        <w:t xml:space="preserve">ΠΡΟΕΔΡΕΥΩΝ (Νικήτας Κακλαμάνης): </w:t>
      </w:r>
      <w:r>
        <w:rPr>
          <w:rFonts w:eastAsia="Times New Roman"/>
          <w:szCs w:val="24"/>
        </w:rPr>
        <w:t>Ολοκληρώστε.</w:t>
      </w:r>
    </w:p>
    <w:p w14:paraId="4318B131" w14:textId="77777777" w:rsidR="001D7CFB" w:rsidRDefault="00EB4E04">
      <w:pPr>
        <w:spacing w:line="600" w:lineRule="auto"/>
        <w:ind w:firstLine="720"/>
        <w:jc w:val="both"/>
        <w:rPr>
          <w:rFonts w:eastAsia="Times New Roman"/>
          <w:szCs w:val="24"/>
        </w:rPr>
      </w:pPr>
      <w:r w:rsidRPr="003A14CE">
        <w:rPr>
          <w:rFonts w:eastAsia="Times New Roman"/>
          <w:b/>
          <w:szCs w:val="24"/>
        </w:rPr>
        <w:t>ΠΑΝΑΓΙΩΤΑ ΚΟΖΟΜΠΟΛΗ</w:t>
      </w:r>
      <w:r>
        <w:rPr>
          <w:rFonts w:eastAsia="Times New Roman"/>
          <w:b/>
          <w:szCs w:val="24"/>
        </w:rPr>
        <w:t xml:space="preserve"> </w:t>
      </w:r>
      <w:r w:rsidRPr="003A14CE">
        <w:rPr>
          <w:rFonts w:eastAsia="Times New Roman"/>
          <w:b/>
          <w:szCs w:val="24"/>
        </w:rPr>
        <w:t>-</w:t>
      </w:r>
      <w:r>
        <w:rPr>
          <w:rFonts w:eastAsia="Times New Roman"/>
          <w:b/>
          <w:szCs w:val="24"/>
        </w:rPr>
        <w:t xml:space="preserve"> </w:t>
      </w:r>
      <w:r w:rsidRPr="003A14CE">
        <w:rPr>
          <w:rFonts w:eastAsia="Times New Roman"/>
          <w:b/>
          <w:szCs w:val="24"/>
        </w:rPr>
        <w:t>ΑΜΑΝΑΤΙΔΗ:</w:t>
      </w:r>
      <w:r>
        <w:rPr>
          <w:rFonts w:eastAsia="Times New Roman"/>
          <w:b/>
          <w:szCs w:val="24"/>
        </w:rPr>
        <w:t xml:space="preserve"> </w:t>
      </w:r>
      <w:r>
        <w:rPr>
          <w:rFonts w:eastAsia="Times New Roman"/>
          <w:szCs w:val="24"/>
        </w:rPr>
        <w:t>Ολοκληρώ</w:t>
      </w:r>
      <w:r>
        <w:rPr>
          <w:rFonts w:eastAsia="Times New Roman"/>
          <w:szCs w:val="24"/>
        </w:rPr>
        <w:t>νω, κύριε Πρόεδρε, με μ</w:t>
      </w:r>
      <w:r>
        <w:rPr>
          <w:rFonts w:eastAsia="Times New Roman"/>
          <w:szCs w:val="24"/>
        </w:rPr>
        <w:t>ί</w:t>
      </w:r>
      <w:r>
        <w:rPr>
          <w:rFonts w:eastAsia="Times New Roman"/>
          <w:szCs w:val="24"/>
        </w:rPr>
        <w:t xml:space="preserve">α λέξη μόνο για όλο αυτό που γίνεται, για όλη την ψευδολογία και την υποκρισία για τα ακίνητα του Υπουργείου Πολιτισμού προς το Ταμείο Συμμετοχών. Πραγματικά είναι μεγάλη υποκρισία. Όλα τα κόμματα ψήφισαν αυτό το </w:t>
      </w:r>
      <w:r>
        <w:rPr>
          <w:rFonts w:eastAsia="Times New Roman"/>
          <w:szCs w:val="24"/>
        </w:rPr>
        <w:t>τ</w:t>
      </w:r>
      <w:r>
        <w:rPr>
          <w:rFonts w:eastAsia="Times New Roman"/>
          <w:szCs w:val="24"/>
        </w:rPr>
        <w:t>αμείο. Όταν ήλθε η</w:t>
      </w:r>
      <w:r>
        <w:rPr>
          <w:rFonts w:eastAsia="Times New Roman"/>
          <w:szCs w:val="24"/>
        </w:rPr>
        <w:t xml:space="preserve"> ώρα να εισφερθούν αυτά που είχαν συμφωνηθεί, όλοι διαρρήγνυαν τα ιμάτιά τους γιατί πουλάμε τη δημόσια περιουσία. </w:t>
      </w:r>
    </w:p>
    <w:p w14:paraId="4318B132" w14:textId="77777777" w:rsidR="001D7CFB" w:rsidRDefault="00EB4E04">
      <w:pPr>
        <w:spacing w:line="600" w:lineRule="auto"/>
        <w:ind w:firstLine="720"/>
        <w:jc w:val="both"/>
        <w:rPr>
          <w:rFonts w:eastAsia="Times New Roman"/>
          <w:szCs w:val="24"/>
        </w:rPr>
      </w:pPr>
      <w:r>
        <w:rPr>
          <w:rFonts w:eastAsia="Times New Roman"/>
          <w:szCs w:val="24"/>
        </w:rPr>
        <w:t>Θέλω να τονίσω απ’ αυτό εδώ το Βήμα ότι τίποτε από τα πράγματα εκτός συναλλαγής δεν μεταβιβάζεται. Απλώς οι βάσεις δεδομένων, περιουσιακών στ</w:t>
      </w:r>
      <w:r>
        <w:rPr>
          <w:rFonts w:eastAsia="Times New Roman"/>
          <w:szCs w:val="24"/>
        </w:rPr>
        <w:t xml:space="preserve">οιχείων που μας παραδώσατε, ήταν ελλιπέστατες. Ούτε αυτό δεν </w:t>
      </w:r>
      <w:r>
        <w:rPr>
          <w:rFonts w:eastAsia="Times New Roman"/>
          <w:szCs w:val="24"/>
        </w:rPr>
        <w:lastRenderedPageBreak/>
        <w:t>είχατε κάνει, να καταγράψετε τη δημόσια περιουσία. Χρησιμοποιώντας, λοιπόν, κάποια βάση δεδομένων του Κτηματολογίου ή κάτι άλλο, μπήκαν κωδικοί αριθμοί ακινήτων που ήταν εκτός συναλλαγής. Αυτό δε</w:t>
      </w:r>
      <w:r>
        <w:rPr>
          <w:rFonts w:eastAsia="Times New Roman"/>
          <w:szCs w:val="24"/>
        </w:rPr>
        <w:t>ν σημαίνει, όμως, ότι μεταγράφηκαν στο Υποθηκοφυλακείο. Σημαίνει …</w:t>
      </w:r>
    </w:p>
    <w:p w14:paraId="4318B133" w14:textId="77777777" w:rsidR="001D7CFB" w:rsidRDefault="00EB4E04">
      <w:pPr>
        <w:spacing w:line="600" w:lineRule="auto"/>
        <w:ind w:firstLine="720"/>
        <w:jc w:val="both"/>
        <w:rPr>
          <w:rFonts w:eastAsia="Times New Roman"/>
          <w:szCs w:val="24"/>
        </w:rPr>
      </w:pPr>
      <w:r w:rsidRPr="003A14CE">
        <w:rPr>
          <w:rFonts w:eastAsia="Times New Roman"/>
          <w:b/>
          <w:szCs w:val="24"/>
        </w:rPr>
        <w:t>ΠΡΟΕΔΡΕΥΩΝ (Νικήτας Κακλαμάνης):</w:t>
      </w:r>
      <w:r>
        <w:rPr>
          <w:rFonts w:eastAsia="Times New Roman"/>
          <w:b/>
          <w:szCs w:val="24"/>
        </w:rPr>
        <w:t xml:space="preserve"> </w:t>
      </w:r>
      <w:r>
        <w:rPr>
          <w:rFonts w:eastAsia="Times New Roman"/>
          <w:szCs w:val="24"/>
        </w:rPr>
        <w:t>Κυρία Κοζομπόλη, μη με κάνετε να μετανιώσω που σας διευκόλυνα. Κλείστε τώρα.</w:t>
      </w:r>
    </w:p>
    <w:p w14:paraId="4318B134" w14:textId="77777777" w:rsidR="001D7CFB" w:rsidRDefault="00EB4E04">
      <w:pPr>
        <w:spacing w:line="600" w:lineRule="auto"/>
        <w:ind w:firstLine="720"/>
        <w:jc w:val="both"/>
        <w:rPr>
          <w:rFonts w:eastAsia="Times New Roman"/>
          <w:szCs w:val="24"/>
        </w:rPr>
      </w:pPr>
      <w:r w:rsidRPr="003A14CE">
        <w:rPr>
          <w:rFonts w:eastAsia="Times New Roman"/>
          <w:b/>
          <w:szCs w:val="24"/>
        </w:rPr>
        <w:t>ΠΑΝΑΓΙΩΤΑ ΚΟΖΟΜΠΟΛΗ</w:t>
      </w:r>
      <w:r>
        <w:rPr>
          <w:rFonts w:eastAsia="Times New Roman"/>
          <w:b/>
          <w:szCs w:val="24"/>
        </w:rPr>
        <w:t xml:space="preserve"> </w:t>
      </w:r>
      <w:r w:rsidRPr="003A14CE">
        <w:rPr>
          <w:rFonts w:eastAsia="Times New Roman"/>
          <w:b/>
          <w:szCs w:val="24"/>
        </w:rPr>
        <w:t>-</w:t>
      </w:r>
      <w:r>
        <w:rPr>
          <w:rFonts w:eastAsia="Times New Roman"/>
          <w:b/>
          <w:szCs w:val="24"/>
        </w:rPr>
        <w:t xml:space="preserve"> </w:t>
      </w:r>
      <w:r w:rsidRPr="003A14CE">
        <w:rPr>
          <w:rFonts w:eastAsia="Times New Roman"/>
          <w:b/>
          <w:szCs w:val="24"/>
        </w:rPr>
        <w:t>ΑΜΑΝΑΤΙΔΗ:</w:t>
      </w:r>
      <w:r>
        <w:rPr>
          <w:rFonts w:eastAsia="Times New Roman"/>
          <w:b/>
          <w:szCs w:val="24"/>
        </w:rPr>
        <w:t xml:space="preserve"> </w:t>
      </w:r>
      <w:r>
        <w:rPr>
          <w:rFonts w:eastAsia="Times New Roman"/>
          <w:szCs w:val="24"/>
        </w:rPr>
        <w:t>Τελειώνω. Ευχαριστώ, κύριε Πρόεδρε.</w:t>
      </w:r>
    </w:p>
    <w:p w14:paraId="4318B135" w14:textId="77777777" w:rsidR="001D7CFB" w:rsidRDefault="00EB4E04">
      <w:pPr>
        <w:spacing w:line="600" w:lineRule="auto"/>
        <w:ind w:firstLine="720"/>
        <w:jc w:val="both"/>
        <w:rPr>
          <w:rFonts w:eastAsia="Times New Roman"/>
          <w:szCs w:val="24"/>
        </w:rPr>
      </w:pPr>
      <w:r>
        <w:rPr>
          <w:rFonts w:eastAsia="Times New Roman"/>
          <w:szCs w:val="24"/>
        </w:rPr>
        <w:t xml:space="preserve">Επομένως, </w:t>
      </w:r>
      <w:r>
        <w:rPr>
          <w:rFonts w:eastAsia="Times New Roman"/>
          <w:szCs w:val="24"/>
        </w:rPr>
        <w:t>θέλω να πω ότι δεν συντελείται καμμία μεταφορά ακινήτου που η μεταβίβασή του έχει εξαιρεθεί από τον νόμο. Οτιδήποτε άλλο διακινείται ή τάχα αποκαλύπτεται είναι αποτέλεσμα είτε άγνοιας νόμου είτε σκοπιμότητας.</w:t>
      </w:r>
    </w:p>
    <w:p w14:paraId="4318B136" w14:textId="77777777" w:rsidR="001D7CFB" w:rsidRDefault="00EB4E04">
      <w:pPr>
        <w:spacing w:line="600" w:lineRule="auto"/>
        <w:ind w:firstLine="720"/>
        <w:jc w:val="both"/>
        <w:rPr>
          <w:rFonts w:eastAsia="Times New Roman"/>
          <w:szCs w:val="24"/>
        </w:rPr>
      </w:pPr>
      <w:r>
        <w:rPr>
          <w:rFonts w:eastAsia="Times New Roman"/>
          <w:szCs w:val="24"/>
        </w:rPr>
        <w:t>Ευχαριστώ πολύ.</w:t>
      </w:r>
    </w:p>
    <w:p w14:paraId="4318B137" w14:textId="77777777" w:rsidR="001D7CFB" w:rsidRDefault="00EB4E04">
      <w:pPr>
        <w:spacing w:line="600" w:lineRule="auto"/>
        <w:ind w:firstLine="720"/>
        <w:jc w:val="center"/>
        <w:rPr>
          <w:rFonts w:eastAsia="Times New Roman"/>
          <w:szCs w:val="24"/>
        </w:rPr>
      </w:pPr>
      <w:r>
        <w:rPr>
          <w:rFonts w:eastAsia="Times New Roman"/>
          <w:szCs w:val="24"/>
        </w:rPr>
        <w:lastRenderedPageBreak/>
        <w:t>(Χειροκροτήματα από την πτέρυγα</w:t>
      </w:r>
      <w:r>
        <w:rPr>
          <w:rFonts w:eastAsia="Times New Roman"/>
          <w:szCs w:val="24"/>
        </w:rPr>
        <w:t xml:space="preserve"> του ΣΥΡΙΖΑ)</w:t>
      </w:r>
    </w:p>
    <w:p w14:paraId="4318B138" w14:textId="77777777" w:rsidR="001D7CFB" w:rsidRDefault="00EB4E04">
      <w:pPr>
        <w:spacing w:line="600" w:lineRule="auto"/>
        <w:ind w:firstLine="720"/>
        <w:jc w:val="both"/>
        <w:rPr>
          <w:rFonts w:eastAsia="Times New Roman"/>
          <w:szCs w:val="24"/>
        </w:rPr>
      </w:pPr>
      <w:r w:rsidRPr="003A14CE">
        <w:rPr>
          <w:rFonts w:eastAsia="Times New Roman"/>
          <w:b/>
          <w:szCs w:val="24"/>
        </w:rPr>
        <w:t>ΠΡΟΕΔΡΕΥΩΝ (Νικήτας Κακλαμάνης):</w:t>
      </w:r>
      <w:r>
        <w:rPr>
          <w:rFonts w:eastAsia="Times New Roman"/>
          <w:b/>
          <w:szCs w:val="24"/>
        </w:rPr>
        <w:t xml:space="preserve"> </w:t>
      </w:r>
      <w:r>
        <w:rPr>
          <w:rFonts w:eastAsia="Times New Roman"/>
          <w:szCs w:val="24"/>
        </w:rPr>
        <w:t>Τον λόγο έχει ο συνάδελφος Βουλευτής της Χρυσής Αυγής κ. Αντώνιος Γρέγος.</w:t>
      </w:r>
      <w:r w:rsidRPr="005650A3">
        <w:rPr>
          <w:rFonts w:eastAsia="Times New Roman"/>
          <w:szCs w:val="24"/>
        </w:rPr>
        <w:t xml:space="preserve"> </w:t>
      </w:r>
    </w:p>
    <w:p w14:paraId="4318B139" w14:textId="77777777" w:rsidR="001D7CFB" w:rsidRDefault="00EB4E04">
      <w:pPr>
        <w:spacing w:line="600" w:lineRule="auto"/>
        <w:ind w:firstLine="720"/>
        <w:jc w:val="both"/>
        <w:rPr>
          <w:rFonts w:eastAsia="Times New Roman"/>
          <w:szCs w:val="24"/>
        </w:rPr>
      </w:pPr>
      <w:r>
        <w:rPr>
          <w:rFonts w:eastAsia="Times New Roman"/>
          <w:szCs w:val="24"/>
        </w:rPr>
        <w:t>Ελάτε, κύριε Γρέγο, αφού πρώτα σας ευχαριστήσουμε για τη διευκόλυνση.</w:t>
      </w:r>
    </w:p>
    <w:p w14:paraId="4318B13A" w14:textId="77777777" w:rsidR="001D7CFB" w:rsidRDefault="00EB4E04">
      <w:pPr>
        <w:spacing w:line="600" w:lineRule="auto"/>
        <w:ind w:firstLine="720"/>
        <w:jc w:val="both"/>
        <w:rPr>
          <w:rFonts w:eastAsia="Times New Roman"/>
          <w:szCs w:val="24"/>
        </w:rPr>
      </w:pPr>
      <w:r w:rsidRPr="00F426D8">
        <w:rPr>
          <w:rFonts w:eastAsia="Times New Roman"/>
          <w:b/>
          <w:szCs w:val="24"/>
        </w:rPr>
        <w:t>ΑΝΤΩΝΙΟΣ ΓΡΕΓΟΣ:</w:t>
      </w:r>
      <w:r w:rsidRPr="005650A3">
        <w:rPr>
          <w:rFonts w:eastAsia="Times New Roman"/>
          <w:szCs w:val="24"/>
        </w:rPr>
        <w:t xml:space="preserve"> </w:t>
      </w:r>
      <w:r>
        <w:rPr>
          <w:rFonts w:eastAsia="Times New Roman"/>
          <w:szCs w:val="24"/>
        </w:rPr>
        <w:t>Ευχαριστώ, κύριε Πρόεδρε.</w:t>
      </w:r>
    </w:p>
    <w:p w14:paraId="4318B13B" w14:textId="77777777" w:rsidR="001D7CFB" w:rsidRDefault="00EB4E04">
      <w:pPr>
        <w:spacing w:line="600" w:lineRule="auto"/>
        <w:ind w:firstLine="720"/>
        <w:jc w:val="both"/>
        <w:rPr>
          <w:rFonts w:eastAsia="Times New Roman"/>
          <w:szCs w:val="24"/>
        </w:rPr>
      </w:pPr>
      <w:r>
        <w:rPr>
          <w:rFonts w:eastAsia="Times New Roman"/>
          <w:szCs w:val="24"/>
        </w:rPr>
        <w:t>Θα προσπαθήσω να είμαι</w:t>
      </w:r>
      <w:r>
        <w:rPr>
          <w:rFonts w:eastAsia="Times New Roman"/>
          <w:szCs w:val="24"/>
        </w:rPr>
        <w:t xml:space="preserve"> μέσα στον χρόνο που μου αναλογεί. Θα μπορούσα να αναλώσω όλη μου την ομιλία με το να απαντήσω στην Υπουργό που μόλις αποχώρησε. Θα κάνω, όμως, μερικές κρίσεις. Δεν μπορώ να αντισταθώ. Ελπίζω να μη χρειαστεί να επικαλεστούμε την ομιλία της όσον αφορά την α</w:t>
      </w:r>
      <w:r>
        <w:rPr>
          <w:rFonts w:eastAsia="Times New Roman"/>
          <w:szCs w:val="24"/>
        </w:rPr>
        <w:t xml:space="preserve">σφάλεια εν όψει της αντιπυρικής περιόδου. </w:t>
      </w:r>
    </w:p>
    <w:p w14:paraId="4318B13C" w14:textId="77777777" w:rsidR="001D7CFB" w:rsidRDefault="00EB4E04">
      <w:pPr>
        <w:spacing w:line="600" w:lineRule="auto"/>
        <w:ind w:firstLine="720"/>
        <w:jc w:val="both"/>
        <w:rPr>
          <w:rFonts w:eastAsia="Times New Roman"/>
          <w:szCs w:val="24"/>
        </w:rPr>
      </w:pPr>
      <w:r>
        <w:rPr>
          <w:rFonts w:eastAsia="Times New Roman"/>
          <w:szCs w:val="24"/>
        </w:rPr>
        <w:lastRenderedPageBreak/>
        <w:t>Όσο για το άβατο των Εξαρχείων, τα έχουμε πει. Είναι άβατο, αυτό το ξέρουμε όλοι. Φυσικά απαγορεύεται να παρέμβει η Ελληνική Αστυνομία μέσα στα Εξάρχεια. Αυτό γίνεται μόνο μετά από συγκεκριμένες εντολές κατά τη δι</w:t>
      </w:r>
      <w:r>
        <w:rPr>
          <w:rFonts w:eastAsia="Times New Roman"/>
          <w:szCs w:val="24"/>
        </w:rPr>
        <w:t>άρκεια στοχευμένων δήθεν επιχειρήσεων, αλλά και πάλι αποχωρεί άρον-άρον.</w:t>
      </w:r>
    </w:p>
    <w:p w14:paraId="4318B13D" w14:textId="77777777" w:rsidR="001D7CFB" w:rsidRDefault="00EB4E04">
      <w:pPr>
        <w:spacing w:line="600" w:lineRule="auto"/>
        <w:ind w:firstLine="720"/>
        <w:jc w:val="both"/>
        <w:rPr>
          <w:rFonts w:eastAsia="Times New Roman"/>
          <w:szCs w:val="24"/>
        </w:rPr>
      </w:pPr>
      <w:r>
        <w:rPr>
          <w:rFonts w:eastAsia="Times New Roman"/>
          <w:szCs w:val="24"/>
        </w:rPr>
        <w:t xml:space="preserve">Επίσης, απαγορεύονται και οι συλλήψεις των γνωστών παρακρατικών «μπαχαλάκηδων», οι οποίοι προσάγονται εντελώς συμπτωματικά και φυσικά αφήνονται αμέσως ελεύθεροι, γιατί βεβαίως, αν </w:t>
      </w:r>
      <w:r>
        <w:rPr>
          <w:rFonts w:eastAsia="Times New Roman"/>
          <w:szCs w:val="24"/>
        </w:rPr>
        <w:t>βγουν οι κουκούλες απ’ αυτά τα αποβράσματα, πολλά θα αποκαλυφθούν.</w:t>
      </w:r>
    </w:p>
    <w:p w14:paraId="4318B13E" w14:textId="77777777" w:rsidR="001D7CFB" w:rsidRDefault="00EB4E04">
      <w:pPr>
        <w:spacing w:line="600" w:lineRule="auto"/>
        <w:ind w:firstLine="720"/>
        <w:jc w:val="both"/>
        <w:rPr>
          <w:rFonts w:eastAsia="Times New Roman"/>
          <w:szCs w:val="24"/>
        </w:rPr>
      </w:pPr>
      <w:r>
        <w:rPr>
          <w:rFonts w:eastAsia="Times New Roman"/>
          <w:szCs w:val="24"/>
        </w:rPr>
        <w:t xml:space="preserve">Όσον αφορά την τροπολογία που κατέθεσε η Υπουργός, βεβαίως δεν μπορεί να διαφωνήσει κανείς με τα επιδόματα, αλλά πριν από τα επιδόματα που αφορούν τους αστυνομικούς, τους πυροσβέστες, τους </w:t>
      </w:r>
      <w:r>
        <w:rPr>
          <w:rFonts w:eastAsia="Times New Roman"/>
          <w:szCs w:val="24"/>
        </w:rPr>
        <w:t>ένστολους, προέχει η ασφάλειά τους. Είναι πολύ πιο σημαντική από ένα επίδομα.</w:t>
      </w:r>
    </w:p>
    <w:p w14:paraId="4318B13F" w14:textId="77777777" w:rsidR="001D7CFB" w:rsidRDefault="00EB4E04">
      <w:pPr>
        <w:spacing w:line="600" w:lineRule="auto"/>
        <w:ind w:firstLine="720"/>
        <w:jc w:val="both"/>
        <w:rPr>
          <w:rFonts w:eastAsia="Times New Roman"/>
          <w:szCs w:val="24"/>
        </w:rPr>
      </w:pPr>
      <w:r>
        <w:rPr>
          <w:rFonts w:eastAsia="Times New Roman"/>
          <w:szCs w:val="24"/>
        </w:rPr>
        <w:lastRenderedPageBreak/>
        <w:t>Σχετικά με το νομοσχέδιο, θα πω ότι είναι ένα νομοσχέδιο το οποίο το περίμεναν χιλιάδες πολίτες-θύματα της πολιτικής του ΣΥΡΙΖΑ και της Νέας Δημοκρατίας και του ΠΑΣΟΚ, θύματα φυσ</w:t>
      </w:r>
      <w:r>
        <w:rPr>
          <w:rFonts w:eastAsia="Times New Roman"/>
          <w:szCs w:val="24"/>
        </w:rPr>
        <w:t xml:space="preserve">ικά όχι μόνο οικονομικά, αλλά και πραγματικά. Μιλάω για τις χιλιάδες αυτοκτονίες που πλέον κανείς δεν καταγράφει. Κάποτε αυτό ήταν είδηση. Τώρα έχει χαθεί ο τραγικός αριθμός. </w:t>
      </w:r>
    </w:p>
    <w:p w14:paraId="4318B140" w14:textId="77777777" w:rsidR="001D7CFB" w:rsidRDefault="00EB4E04">
      <w:pPr>
        <w:spacing w:line="600" w:lineRule="auto"/>
        <w:ind w:firstLine="720"/>
        <w:jc w:val="both"/>
        <w:rPr>
          <w:rFonts w:eastAsia="Times New Roman"/>
          <w:szCs w:val="24"/>
        </w:rPr>
      </w:pPr>
      <w:r>
        <w:rPr>
          <w:rFonts w:eastAsia="Times New Roman"/>
          <w:szCs w:val="24"/>
        </w:rPr>
        <w:t>Σύμφωνα με στοιχεία που διαβιβάστηκαν στη Βουλή τώρα τελευταία -το 2016 είναι το</w:t>
      </w:r>
      <w:r>
        <w:rPr>
          <w:rFonts w:eastAsia="Times New Roman"/>
          <w:szCs w:val="24"/>
        </w:rPr>
        <w:t xml:space="preserve"> τελευταίο έτος για το οποίο υπάρχουν διαθέσιμα στοιχεία- οι αυτοκτονίες ανήλθαν σε </w:t>
      </w:r>
      <w:r>
        <w:rPr>
          <w:rFonts w:eastAsia="Times New Roman"/>
          <w:szCs w:val="24"/>
        </w:rPr>
        <w:t xml:space="preserve">τετρακόσια εξήντα </w:t>
      </w:r>
      <w:r>
        <w:rPr>
          <w:rFonts w:eastAsia="Times New Roman"/>
          <w:szCs w:val="24"/>
        </w:rPr>
        <w:t>τέσσερις</w:t>
      </w:r>
      <w:r>
        <w:rPr>
          <w:rFonts w:eastAsia="Times New Roman"/>
          <w:szCs w:val="24"/>
        </w:rPr>
        <w:t>. Το νούμερο αυτό, όμως, είναι μάλλον ενδεικτικό, γιατί πολλές δεν καταγράφονται ως τέτοιες, γιατί τίποτα ουσιαστικό δεν άλλαξε στα χρόνια της κρί</w:t>
      </w:r>
      <w:r>
        <w:rPr>
          <w:rFonts w:eastAsia="Times New Roman"/>
          <w:szCs w:val="24"/>
        </w:rPr>
        <w:t>σης που συνεχίζεται και θα συνεχίζεται όσο εφαρμόζετε τις σαφείς εντολές των δανειστών-τοκογλύφων.</w:t>
      </w:r>
    </w:p>
    <w:p w14:paraId="4318B141" w14:textId="77777777" w:rsidR="001D7CFB" w:rsidRDefault="00EB4E04">
      <w:pPr>
        <w:spacing w:line="600" w:lineRule="auto"/>
        <w:ind w:firstLine="720"/>
        <w:jc w:val="both"/>
        <w:rPr>
          <w:rFonts w:eastAsia="Times New Roman"/>
          <w:szCs w:val="24"/>
        </w:rPr>
      </w:pPr>
      <w:r>
        <w:rPr>
          <w:rFonts w:eastAsia="Times New Roman"/>
          <w:szCs w:val="24"/>
        </w:rPr>
        <w:lastRenderedPageBreak/>
        <w:t>Ακούσαμε πάρα πολλά σήμερα από τους αρμόδιους Υπουργούς, πράγματα που μας κάνουν να αναρωτιόμαστε αν ζούμε στην ίδια χώρα. Ο Υπουργός Οικονομικών μάλιστα είπ</w:t>
      </w:r>
      <w:r>
        <w:rPr>
          <w:rFonts w:eastAsia="Times New Roman"/>
          <w:szCs w:val="24"/>
        </w:rPr>
        <w:t>ε κάτι για ενεργειακή φτώχεια και κάποια άλλα ακατανόητα.</w:t>
      </w:r>
    </w:p>
    <w:p w14:paraId="4318B142" w14:textId="77777777" w:rsidR="001D7CFB" w:rsidRDefault="00EB4E04">
      <w:pPr>
        <w:spacing w:line="600" w:lineRule="auto"/>
        <w:ind w:firstLine="720"/>
        <w:jc w:val="both"/>
        <w:rPr>
          <w:rFonts w:eastAsia="Times New Roman"/>
          <w:szCs w:val="24"/>
        </w:rPr>
      </w:pPr>
      <w:r>
        <w:rPr>
          <w:rFonts w:eastAsia="Times New Roman"/>
          <w:szCs w:val="24"/>
        </w:rPr>
        <w:t>Προφανώς, όπως έχω ξαναπεί, τα στοιχεία για την ανεργία είναι πλαστά και εικονικά. Ξέρουμε πώς βγαίνουν και πώς τα χρησιμοποιείτε. Εγώ τουλάχιστον δεν έχω κάποιον γνωστό ή φίλο τα τελευταία χρόνια π</w:t>
      </w:r>
      <w:r>
        <w:rPr>
          <w:rFonts w:eastAsia="Times New Roman"/>
          <w:szCs w:val="24"/>
        </w:rPr>
        <w:t xml:space="preserve">ου να βρήκε έστω και μία αξιοπρεπή εργασία. </w:t>
      </w:r>
    </w:p>
    <w:p w14:paraId="4318B143" w14:textId="77777777" w:rsidR="001D7CFB" w:rsidRDefault="00EB4E04">
      <w:pPr>
        <w:spacing w:line="600" w:lineRule="auto"/>
        <w:ind w:firstLine="720"/>
        <w:jc w:val="both"/>
        <w:rPr>
          <w:rFonts w:eastAsia="Times New Roman"/>
          <w:szCs w:val="24"/>
        </w:rPr>
      </w:pPr>
      <w:r>
        <w:rPr>
          <w:rFonts w:eastAsia="Times New Roman"/>
          <w:szCs w:val="24"/>
        </w:rPr>
        <w:t>Βέβαια, όλα αυτά είναι πολύ μακριά από εσάς. Δεν τα ακούτε, δεν τα βλέπετε, γιατί πλέον δεν κυκλοφορείτε και στους δρόμους. Δεν βλέπετε τα κλειστά μαγαζιά, δεν βλέπετε -ή μάλλον κάνετε πως δεν βλέπετε- το παραεμ</w:t>
      </w:r>
      <w:r>
        <w:rPr>
          <w:rFonts w:eastAsia="Times New Roman"/>
          <w:szCs w:val="24"/>
        </w:rPr>
        <w:t xml:space="preserve">πόριο που οργιάζει στις μεγάλες πόλεις. Δεν βλέπετε την ερήμωση στα χωριά και τα προβλήματα των αγροτών. Δεν </w:t>
      </w:r>
      <w:r>
        <w:rPr>
          <w:rFonts w:eastAsia="Times New Roman"/>
          <w:szCs w:val="24"/>
        </w:rPr>
        <w:lastRenderedPageBreak/>
        <w:t>βλέπετε τα άδεια καλάθια της νοικοκυράς στα σο</w:t>
      </w:r>
      <w:r>
        <w:rPr>
          <w:rFonts w:eastAsia="Times New Roman"/>
          <w:szCs w:val="24"/>
        </w:rPr>
        <w:t>υ</w:t>
      </w:r>
      <w:r>
        <w:rPr>
          <w:rFonts w:eastAsia="Times New Roman"/>
          <w:szCs w:val="24"/>
        </w:rPr>
        <w:t>περμάρκετ και τους οικογενειάρχες να προσέχουν τις τιμές μήπως και βρεθεί κάποια προσφορά. Δεν βλέπε</w:t>
      </w:r>
      <w:r>
        <w:rPr>
          <w:rFonts w:eastAsia="Times New Roman"/>
          <w:szCs w:val="24"/>
        </w:rPr>
        <w:t>τε τους απλήρωτους λογαριασμούς της ΔΕΗ ή τις δόσεις στην εφορία που φέρνουν σε απόγνωση τους Έλληνες πολίτες. Δεν πηγαίνετε φυσικά στις λαϊκές για ευνόητους λόγους, για να δείτε πόσος κόσμος περιμένει μέχρι τελευταία στιγμή για να πέσουν οι τιμές. Δεν σας</w:t>
      </w:r>
      <w:r>
        <w:rPr>
          <w:rFonts w:eastAsia="Times New Roman"/>
          <w:szCs w:val="24"/>
        </w:rPr>
        <w:t xml:space="preserve"> νοιάζουν φυσικά οι νέοι που φεύγουν κατά χιλιάδες στο εξωτερικό για να βρουν μέσω κάποιου μ</w:t>
      </w:r>
      <w:r>
        <w:rPr>
          <w:rFonts w:eastAsia="Times New Roman"/>
          <w:szCs w:val="24"/>
        </w:rPr>
        <w:t>ί</w:t>
      </w:r>
      <w:r>
        <w:rPr>
          <w:rFonts w:eastAsia="Times New Roman"/>
          <w:szCs w:val="24"/>
        </w:rPr>
        <w:t xml:space="preserve">α απλή εργασία. </w:t>
      </w:r>
    </w:p>
    <w:p w14:paraId="4318B144" w14:textId="77777777" w:rsidR="001D7CFB" w:rsidRDefault="00EB4E04">
      <w:pPr>
        <w:spacing w:line="600" w:lineRule="auto"/>
        <w:ind w:firstLine="720"/>
        <w:jc w:val="both"/>
        <w:rPr>
          <w:rFonts w:eastAsia="Times New Roman"/>
          <w:szCs w:val="24"/>
        </w:rPr>
      </w:pPr>
      <w:r>
        <w:rPr>
          <w:rFonts w:eastAsia="Times New Roman"/>
          <w:szCs w:val="24"/>
        </w:rPr>
        <w:t xml:space="preserve">Τεράστιο ψέμα φυσικά είναι η έξοδος από τα μνημόνια. Ό,τι υπογράψατε το εφαρμόζετε πιστά. Μειώσατε τις συντάξεις, αυξήσατε τους φόρους, διαλύσατε </w:t>
      </w:r>
      <w:r>
        <w:rPr>
          <w:rFonts w:eastAsia="Times New Roman"/>
          <w:szCs w:val="24"/>
        </w:rPr>
        <w:t>την πρωτογενή παραγωγή, καλύψατε τους μεγαλοοφειλέτες, μειώσατε το αφορολόγητο πριν δύο χρόνια.</w:t>
      </w:r>
    </w:p>
    <w:p w14:paraId="4318B145" w14:textId="77777777" w:rsidR="001D7CFB" w:rsidRDefault="00EB4E04">
      <w:pPr>
        <w:spacing w:line="600" w:lineRule="auto"/>
        <w:ind w:firstLine="720"/>
        <w:jc w:val="both"/>
        <w:rPr>
          <w:rFonts w:eastAsia="Times New Roman"/>
          <w:szCs w:val="24"/>
        </w:rPr>
      </w:pPr>
      <w:r>
        <w:rPr>
          <w:rFonts w:eastAsia="Times New Roman"/>
          <w:szCs w:val="24"/>
        </w:rPr>
        <w:lastRenderedPageBreak/>
        <w:t>Π</w:t>
      </w:r>
      <w:r w:rsidRPr="00217D77">
        <w:rPr>
          <w:rFonts w:eastAsia="Times New Roman"/>
          <w:szCs w:val="24"/>
        </w:rPr>
        <w:t>ροχωρήσετε σε πλειστηριασμούς κατοικιών και μάλιστα πρώτων κατοικιών και με ηλεκτρονικό τρόπο</w:t>
      </w:r>
      <w:r>
        <w:rPr>
          <w:rFonts w:eastAsia="Times New Roman"/>
          <w:szCs w:val="24"/>
        </w:rPr>
        <w:t>,</w:t>
      </w:r>
      <w:r w:rsidRPr="00217D77">
        <w:rPr>
          <w:rFonts w:eastAsia="Times New Roman"/>
          <w:szCs w:val="24"/>
        </w:rPr>
        <w:t xml:space="preserve"> για να αποφύγετε τις αντιδράσεις</w:t>
      </w:r>
      <w:r>
        <w:rPr>
          <w:rFonts w:eastAsia="Times New Roman"/>
          <w:szCs w:val="24"/>
        </w:rPr>
        <w:t>.</w:t>
      </w:r>
      <w:r w:rsidRPr="00217D77">
        <w:rPr>
          <w:rFonts w:eastAsia="Times New Roman"/>
          <w:szCs w:val="24"/>
        </w:rPr>
        <w:t xml:space="preserve"> Όσο για τη </w:t>
      </w:r>
      <w:r>
        <w:rPr>
          <w:rFonts w:eastAsia="Times New Roman"/>
          <w:szCs w:val="24"/>
        </w:rPr>
        <w:t>13</w:t>
      </w:r>
      <w:r w:rsidRPr="00217D77">
        <w:rPr>
          <w:rFonts w:eastAsia="Times New Roman"/>
          <w:szCs w:val="24"/>
          <w:vertAlign w:val="superscript"/>
        </w:rPr>
        <w:t>η</w:t>
      </w:r>
      <w:r>
        <w:rPr>
          <w:rFonts w:eastAsia="Times New Roman"/>
          <w:szCs w:val="24"/>
        </w:rPr>
        <w:t xml:space="preserve"> </w:t>
      </w:r>
      <w:r w:rsidRPr="00217D77">
        <w:rPr>
          <w:rFonts w:eastAsia="Times New Roman"/>
          <w:szCs w:val="24"/>
        </w:rPr>
        <w:t>σύνταξη που επι</w:t>
      </w:r>
      <w:r w:rsidRPr="00217D77">
        <w:rPr>
          <w:rFonts w:eastAsia="Times New Roman"/>
          <w:szCs w:val="24"/>
        </w:rPr>
        <w:t>καλείστε</w:t>
      </w:r>
      <w:r>
        <w:rPr>
          <w:rFonts w:eastAsia="Times New Roman"/>
          <w:szCs w:val="24"/>
        </w:rPr>
        <w:t>,</w:t>
      </w:r>
      <w:r w:rsidRPr="00217D77">
        <w:rPr>
          <w:rFonts w:eastAsia="Times New Roman"/>
          <w:szCs w:val="24"/>
        </w:rPr>
        <w:t xml:space="preserve"> δεν είναι </w:t>
      </w:r>
      <w:r>
        <w:rPr>
          <w:rFonts w:eastAsia="Times New Roman"/>
          <w:szCs w:val="24"/>
        </w:rPr>
        <w:t>13</w:t>
      </w:r>
      <w:r w:rsidRPr="00217D77">
        <w:rPr>
          <w:rFonts w:eastAsia="Times New Roman"/>
          <w:szCs w:val="24"/>
          <w:vertAlign w:val="superscript"/>
        </w:rPr>
        <w:t>η</w:t>
      </w:r>
      <w:r>
        <w:rPr>
          <w:rFonts w:eastAsia="Times New Roman"/>
          <w:szCs w:val="24"/>
        </w:rPr>
        <w:t xml:space="preserve"> </w:t>
      </w:r>
      <w:r w:rsidRPr="00217D77">
        <w:rPr>
          <w:rFonts w:eastAsia="Times New Roman"/>
          <w:szCs w:val="24"/>
        </w:rPr>
        <w:t>σύνταξη</w:t>
      </w:r>
      <w:r>
        <w:rPr>
          <w:rFonts w:eastAsia="Times New Roman"/>
          <w:szCs w:val="24"/>
        </w:rPr>
        <w:t>,</w:t>
      </w:r>
      <w:r w:rsidRPr="00217D77">
        <w:rPr>
          <w:rFonts w:eastAsia="Times New Roman"/>
          <w:szCs w:val="24"/>
        </w:rPr>
        <w:t xml:space="preserve"> όπως μας εξήγησε η Υπουργός</w:t>
      </w:r>
      <w:r>
        <w:rPr>
          <w:rFonts w:eastAsia="Times New Roman"/>
          <w:szCs w:val="24"/>
        </w:rPr>
        <w:t>.</w:t>
      </w:r>
      <w:r w:rsidRPr="00217D77">
        <w:rPr>
          <w:rFonts w:eastAsia="Times New Roman"/>
          <w:szCs w:val="24"/>
        </w:rPr>
        <w:t xml:space="preserve"> </w:t>
      </w:r>
      <w:r>
        <w:rPr>
          <w:rFonts w:eastAsia="Times New Roman"/>
          <w:szCs w:val="24"/>
        </w:rPr>
        <w:t>Π</w:t>
      </w:r>
      <w:r w:rsidRPr="00217D77">
        <w:rPr>
          <w:rFonts w:eastAsia="Times New Roman"/>
          <w:szCs w:val="24"/>
        </w:rPr>
        <w:t>ρόκειται για ένα προσαρμοσμένο συνταξιοδοτικό επίδομα ανάλογα με τη σύνταξη</w:t>
      </w:r>
      <w:r>
        <w:rPr>
          <w:rFonts w:eastAsia="Times New Roman"/>
          <w:szCs w:val="24"/>
        </w:rPr>
        <w:t>.</w:t>
      </w:r>
    </w:p>
    <w:p w14:paraId="4318B146" w14:textId="77777777" w:rsidR="001D7CFB" w:rsidRDefault="00EB4E04">
      <w:pPr>
        <w:spacing w:line="600" w:lineRule="auto"/>
        <w:ind w:firstLine="720"/>
        <w:jc w:val="both"/>
        <w:rPr>
          <w:rFonts w:eastAsia="Times New Roman"/>
          <w:szCs w:val="24"/>
        </w:rPr>
      </w:pPr>
      <w:r>
        <w:rPr>
          <w:rFonts w:eastAsia="Times New Roman"/>
          <w:szCs w:val="24"/>
        </w:rPr>
        <w:t>Κ</w:t>
      </w:r>
      <w:r w:rsidRPr="00217D77">
        <w:rPr>
          <w:rFonts w:eastAsia="Times New Roman"/>
          <w:szCs w:val="24"/>
        </w:rPr>
        <w:t>άποτε λέγατε ότι οι άνθρωποι είναι πάνω από τους αριθμούς</w:t>
      </w:r>
      <w:r>
        <w:rPr>
          <w:rFonts w:eastAsia="Times New Roman"/>
          <w:szCs w:val="24"/>
        </w:rPr>
        <w:t>.</w:t>
      </w:r>
      <w:r w:rsidRPr="00217D77">
        <w:rPr>
          <w:rFonts w:eastAsia="Times New Roman"/>
          <w:szCs w:val="24"/>
        </w:rPr>
        <w:t xml:space="preserve"> </w:t>
      </w:r>
      <w:r>
        <w:rPr>
          <w:rFonts w:eastAsia="Times New Roman"/>
          <w:szCs w:val="24"/>
        </w:rPr>
        <w:t>Π</w:t>
      </w:r>
      <w:r w:rsidRPr="00217D77">
        <w:rPr>
          <w:rFonts w:eastAsia="Times New Roman"/>
          <w:szCs w:val="24"/>
        </w:rPr>
        <w:t>ραγματικά</w:t>
      </w:r>
      <w:r>
        <w:rPr>
          <w:rFonts w:eastAsia="Times New Roman"/>
          <w:szCs w:val="24"/>
        </w:rPr>
        <w:t>,</w:t>
      </w:r>
      <w:r w:rsidRPr="00217D77">
        <w:rPr>
          <w:rFonts w:eastAsia="Times New Roman"/>
          <w:szCs w:val="24"/>
        </w:rPr>
        <w:t xml:space="preserve"> τι ειρωνεία</w:t>
      </w:r>
      <w:r>
        <w:rPr>
          <w:rFonts w:eastAsia="Times New Roman"/>
          <w:szCs w:val="24"/>
        </w:rPr>
        <w:t>!</w:t>
      </w:r>
      <w:r w:rsidRPr="00217D77">
        <w:rPr>
          <w:rFonts w:eastAsia="Times New Roman"/>
          <w:szCs w:val="24"/>
        </w:rPr>
        <w:t xml:space="preserve"> </w:t>
      </w:r>
      <w:r>
        <w:rPr>
          <w:rFonts w:eastAsia="Times New Roman"/>
          <w:szCs w:val="24"/>
        </w:rPr>
        <w:t>Τ</w:t>
      </w:r>
      <w:r w:rsidRPr="00217D77">
        <w:rPr>
          <w:rFonts w:eastAsia="Times New Roman"/>
          <w:szCs w:val="24"/>
        </w:rPr>
        <w:t>ώρα μιλάτε μόνο για αριθμούς</w:t>
      </w:r>
      <w:r>
        <w:rPr>
          <w:rFonts w:eastAsia="Times New Roman"/>
          <w:szCs w:val="24"/>
        </w:rPr>
        <w:t>,</w:t>
      </w:r>
      <w:r w:rsidRPr="00217D77">
        <w:rPr>
          <w:rFonts w:eastAsia="Times New Roman"/>
          <w:szCs w:val="24"/>
        </w:rPr>
        <w:t xml:space="preserve"> </w:t>
      </w:r>
      <w:r>
        <w:rPr>
          <w:rFonts w:eastAsia="Times New Roman"/>
          <w:szCs w:val="24"/>
        </w:rPr>
        <w:t>π</w:t>
      </w:r>
      <w:r w:rsidRPr="00217D77">
        <w:rPr>
          <w:rFonts w:eastAsia="Times New Roman"/>
          <w:szCs w:val="24"/>
        </w:rPr>
        <w:t>ολλοί</w:t>
      </w:r>
      <w:r>
        <w:rPr>
          <w:rFonts w:eastAsia="Times New Roman"/>
          <w:szCs w:val="24"/>
        </w:rPr>
        <w:t xml:space="preserve"> από τους οποίους είναι εικονικοί. Β</w:t>
      </w:r>
      <w:r w:rsidRPr="00217D77">
        <w:rPr>
          <w:rFonts w:eastAsia="Times New Roman"/>
          <w:szCs w:val="24"/>
        </w:rPr>
        <w:t xml:space="preserve">λέπουμε και την Έκθεση </w:t>
      </w:r>
      <w:r>
        <w:rPr>
          <w:rFonts w:eastAsia="Times New Roman"/>
          <w:szCs w:val="24"/>
        </w:rPr>
        <w:t xml:space="preserve">του </w:t>
      </w:r>
      <w:r w:rsidRPr="00217D77">
        <w:rPr>
          <w:rFonts w:eastAsia="Times New Roman"/>
          <w:szCs w:val="24"/>
        </w:rPr>
        <w:t xml:space="preserve">Λογιστηρίου του </w:t>
      </w:r>
      <w:r>
        <w:rPr>
          <w:rFonts w:eastAsia="Times New Roman"/>
          <w:szCs w:val="24"/>
        </w:rPr>
        <w:t>Κ</w:t>
      </w:r>
      <w:r w:rsidRPr="00217D77">
        <w:rPr>
          <w:rFonts w:eastAsia="Times New Roman"/>
          <w:szCs w:val="24"/>
        </w:rPr>
        <w:t>ράτους</w:t>
      </w:r>
      <w:r>
        <w:rPr>
          <w:rFonts w:eastAsia="Times New Roman"/>
          <w:szCs w:val="24"/>
        </w:rPr>
        <w:t>.</w:t>
      </w:r>
      <w:r w:rsidRPr="00217D77">
        <w:rPr>
          <w:rFonts w:eastAsia="Times New Roman"/>
          <w:szCs w:val="24"/>
        </w:rPr>
        <w:t xml:space="preserve"> </w:t>
      </w:r>
      <w:r>
        <w:rPr>
          <w:rFonts w:eastAsia="Times New Roman"/>
          <w:szCs w:val="24"/>
        </w:rPr>
        <w:t>Β</w:t>
      </w:r>
      <w:r w:rsidRPr="00217D77">
        <w:rPr>
          <w:rFonts w:eastAsia="Times New Roman"/>
          <w:szCs w:val="24"/>
        </w:rPr>
        <w:t>λέπουμε τι συμβαίνει</w:t>
      </w:r>
      <w:r>
        <w:rPr>
          <w:rFonts w:eastAsia="Times New Roman"/>
          <w:szCs w:val="24"/>
        </w:rPr>
        <w:t xml:space="preserve">, ότι </w:t>
      </w:r>
      <w:r w:rsidRPr="00217D77">
        <w:rPr>
          <w:rFonts w:eastAsia="Times New Roman"/>
          <w:szCs w:val="24"/>
        </w:rPr>
        <w:t xml:space="preserve">τα μέτρα που πήρε η </w:t>
      </w:r>
      <w:r>
        <w:rPr>
          <w:rFonts w:eastAsia="Times New Roman"/>
          <w:szCs w:val="24"/>
        </w:rPr>
        <w:t>Κυβέρνηση είναι 1,27 δισεκατομμύρι</w:t>
      </w:r>
      <w:r>
        <w:rPr>
          <w:rFonts w:eastAsia="Times New Roman"/>
          <w:szCs w:val="24"/>
        </w:rPr>
        <w:t>ο</w:t>
      </w:r>
      <w:r>
        <w:rPr>
          <w:rFonts w:eastAsia="Times New Roman"/>
          <w:szCs w:val="24"/>
        </w:rPr>
        <w:t xml:space="preserve"> ευρώ,</w:t>
      </w:r>
      <w:r w:rsidRPr="00217D77">
        <w:rPr>
          <w:rFonts w:eastAsia="Times New Roman"/>
          <w:szCs w:val="24"/>
        </w:rPr>
        <w:t xml:space="preserve"> ενώ ο δημοσιονομικός χώρος </w:t>
      </w:r>
      <w:r>
        <w:rPr>
          <w:rFonts w:eastAsia="Times New Roman"/>
          <w:szCs w:val="24"/>
        </w:rPr>
        <w:t>ε</w:t>
      </w:r>
      <w:r w:rsidRPr="00217D77">
        <w:rPr>
          <w:rFonts w:eastAsia="Times New Roman"/>
          <w:szCs w:val="24"/>
        </w:rPr>
        <w:t>ίναι 1,4</w:t>
      </w:r>
      <w:r>
        <w:rPr>
          <w:rFonts w:eastAsia="Times New Roman"/>
          <w:szCs w:val="24"/>
        </w:rPr>
        <w:t xml:space="preserve"> δισεκατομμύρι</w:t>
      </w:r>
      <w:r>
        <w:rPr>
          <w:rFonts w:eastAsia="Times New Roman"/>
          <w:szCs w:val="24"/>
        </w:rPr>
        <w:t>ο</w:t>
      </w:r>
      <w:r>
        <w:rPr>
          <w:rFonts w:eastAsia="Times New Roman"/>
          <w:szCs w:val="24"/>
        </w:rPr>
        <w:t xml:space="preserve"> ευρώ</w:t>
      </w:r>
      <w:r w:rsidRPr="00217D77">
        <w:rPr>
          <w:rFonts w:eastAsia="Times New Roman"/>
          <w:szCs w:val="24"/>
        </w:rPr>
        <w:t xml:space="preserve"> για το τρέχον έτος</w:t>
      </w:r>
      <w:r>
        <w:rPr>
          <w:rFonts w:eastAsia="Times New Roman"/>
          <w:szCs w:val="24"/>
        </w:rPr>
        <w:t>.</w:t>
      </w:r>
      <w:r w:rsidRPr="00217D77">
        <w:rPr>
          <w:rFonts w:eastAsia="Times New Roman"/>
          <w:szCs w:val="24"/>
        </w:rPr>
        <w:t xml:space="preserve"> </w:t>
      </w:r>
      <w:r>
        <w:rPr>
          <w:rFonts w:eastAsia="Times New Roman"/>
          <w:szCs w:val="24"/>
        </w:rPr>
        <w:t>Θ</w:t>
      </w:r>
      <w:r w:rsidRPr="00217D77">
        <w:rPr>
          <w:rFonts w:eastAsia="Times New Roman"/>
          <w:szCs w:val="24"/>
        </w:rPr>
        <w:t>α μπορούσαμε να πούμε πάρα πολλά</w:t>
      </w:r>
      <w:r>
        <w:rPr>
          <w:rFonts w:eastAsia="Times New Roman"/>
          <w:szCs w:val="24"/>
        </w:rPr>
        <w:t>,</w:t>
      </w:r>
      <w:r w:rsidRPr="00217D77">
        <w:rPr>
          <w:rFonts w:eastAsia="Times New Roman"/>
          <w:szCs w:val="24"/>
        </w:rPr>
        <w:t xml:space="preserve"> αλλά ο χρόνος είναι ελάχιστος </w:t>
      </w:r>
      <w:r>
        <w:rPr>
          <w:rFonts w:eastAsia="Times New Roman"/>
          <w:szCs w:val="24"/>
        </w:rPr>
        <w:t>κ</w:t>
      </w:r>
      <w:r w:rsidRPr="00217D77">
        <w:rPr>
          <w:rFonts w:eastAsia="Times New Roman"/>
          <w:szCs w:val="24"/>
        </w:rPr>
        <w:t xml:space="preserve">αι ευτυχώς είναι λίγος ο χρόνος που σας </w:t>
      </w:r>
      <w:r>
        <w:rPr>
          <w:rFonts w:eastAsia="Times New Roman"/>
          <w:szCs w:val="24"/>
        </w:rPr>
        <w:t xml:space="preserve">έμεινε </w:t>
      </w:r>
      <w:r w:rsidRPr="00217D77">
        <w:rPr>
          <w:rFonts w:eastAsia="Times New Roman"/>
          <w:szCs w:val="24"/>
        </w:rPr>
        <w:t>ακόμα να κυβερνήσετε</w:t>
      </w:r>
      <w:r>
        <w:rPr>
          <w:rFonts w:eastAsia="Times New Roman"/>
          <w:szCs w:val="24"/>
        </w:rPr>
        <w:t>.</w:t>
      </w:r>
    </w:p>
    <w:p w14:paraId="4318B147" w14:textId="77777777" w:rsidR="001D7CFB" w:rsidRDefault="00EB4E04">
      <w:pPr>
        <w:spacing w:line="600" w:lineRule="auto"/>
        <w:ind w:firstLine="720"/>
        <w:jc w:val="both"/>
        <w:rPr>
          <w:rFonts w:eastAsia="Times New Roman"/>
          <w:szCs w:val="24"/>
        </w:rPr>
      </w:pPr>
      <w:r>
        <w:rPr>
          <w:rFonts w:eastAsia="Times New Roman"/>
          <w:szCs w:val="24"/>
        </w:rPr>
        <w:t>Ε</w:t>
      </w:r>
      <w:r w:rsidRPr="00217D77">
        <w:rPr>
          <w:rFonts w:eastAsia="Times New Roman"/>
          <w:szCs w:val="24"/>
        </w:rPr>
        <w:t xml:space="preserve">νδεικτικά θα καταθέσω </w:t>
      </w:r>
      <w:r>
        <w:rPr>
          <w:rFonts w:eastAsia="Times New Roman"/>
          <w:szCs w:val="24"/>
        </w:rPr>
        <w:t xml:space="preserve">μια </w:t>
      </w:r>
      <w:r w:rsidRPr="00217D77">
        <w:rPr>
          <w:rFonts w:eastAsia="Times New Roman"/>
          <w:szCs w:val="24"/>
        </w:rPr>
        <w:t xml:space="preserve">επιστολή από την Ένωση </w:t>
      </w:r>
      <w:r>
        <w:rPr>
          <w:rFonts w:eastAsia="Times New Roman"/>
          <w:szCs w:val="24"/>
        </w:rPr>
        <w:t>Ψυχι</w:t>
      </w:r>
      <w:r w:rsidRPr="00217D77">
        <w:rPr>
          <w:rFonts w:eastAsia="Times New Roman"/>
          <w:szCs w:val="24"/>
        </w:rPr>
        <w:t xml:space="preserve">ατρικών </w:t>
      </w:r>
      <w:r>
        <w:rPr>
          <w:rFonts w:eastAsia="Times New Roman"/>
          <w:szCs w:val="24"/>
        </w:rPr>
        <w:t xml:space="preserve">Κλινικών </w:t>
      </w:r>
      <w:r w:rsidRPr="00217D77">
        <w:rPr>
          <w:rFonts w:eastAsia="Times New Roman"/>
          <w:szCs w:val="24"/>
        </w:rPr>
        <w:t>Ελλάδος</w:t>
      </w:r>
      <w:r>
        <w:rPr>
          <w:rFonts w:eastAsia="Times New Roman"/>
          <w:szCs w:val="24"/>
        </w:rPr>
        <w:t>,</w:t>
      </w:r>
      <w:r w:rsidRPr="00217D77">
        <w:rPr>
          <w:rFonts w:eastAsia="Times New Roman"/>
          <w:szCs w:val="24"/>
        </w:rPr>
        <w:t xml:space="preserve"> γιατί δεν </w:t>
      </w:r>
      <w:r>
        <w:rPr>
          <w:rFonts w:eastAsia="Times New Roman"/>
          <w:szCs w:val="24"/>
        </w:rPr>
        <w:t xml:space="preserve">έχω χρόνο </w:t>
      </w:r>
      <w:r>
        <w:rPr>
          <w:rFonts w:eastAsia="Times New Roman"/>
          <w:szCs w:val="24"/>
        </w:rPr>
        <w:t xml:space="preserve">να αναφερθώ. </w:t>
      </w:r>
    </w:p>
    <w:p w14:paraId="4318B148" w14:textId="77777777" w:rsidR="001D7CFB" w:rsidRDefault="00EB4E04">
      <w:pPr>
        <w:spacing w:line="600" w:lineRule="auto"/>
        <w:ind w:firstLine="720"/>
        <w:jc w:val="both"/>
        <w:rPr>
          <w:rFonts w:eastAsia="Times New Roman"/>
          <w:szCs w:val="24"/>
        </w:rPr>
      </w:pPr>
      <w:r w:rsidRPr="00AF3B92">
        <w:rPr>
          <w:rFonts w:eastAsia="Times New Roman"/>
          <w:szCs w:val="24"/>
        </w:rPr>
        <w:lastRenderedPageBreak/>
        <w:t xml:space="preserve">(Στο σημείο αυτό ο Βουλευτής κ. </w:t>
      </w:r>
      <w:r>
        <w:rPr>
          <w:rFonts w:eastAsia="Times New Roman" w:cs="Times New Roman"/>
          <w:szCs w:val="24"/>
        </w:rPr>
        <w:t>Αντώνιος Γρέγος</w:t>
      </w:r>
      <w:r w:rsidRPr="00AF3B92">
        <w:rPr>
          <w:rFonts w:eastAsia="Times New Roman"/>
          <w:szCs w:val="24"/>
        </w:rPr>
        <w:t xml:space="preserve"> καταθέτει για τα Πρακτικά το προαναφερθέν έγγραφο, το οποίο βρίσκεται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14:paraId="4318B149" w14:textId="77777777" w:rsidR="001D7CFB" w:rsidRDefault="00EB4E04">
      <w:pPr>
        <w:spacing w:line="600" w:lineRule="auto"/>
        <w:ind w:firstLine="720"/>
        <w:jc w:val="both"/>
        <w:rPr>
          <w:rFonts w:eastAsia="Times New Roman"/>
          <w:szCs w:val="24"/>
        </w:rPr>
      </w:pPr>
      <w:r>
        <w:rPr>
          <w:rFonts w:eastAsia="Times New Roman"/>
          <w:szCs w:val="24"/>
        </w:rPr>
        <w:t>Γ</w:t>
      </w:r>
      <w:r w:rsidRPr="00217D77">
        <w:rPr>
          <w:rFonts w:eastAsia="Times New Roman"/>
          <w:szCs w:val="24"/>
        </w:rPr>
        <w:t>ράφει</w:t>
      </w:r>
      <w:r>
        <w:rPr>
          <w:rFonts w:eastAsia="Times New Roman"/>
          <w:szCs w:val="24"/>
        </w:rPr>
        <w:t>,</w:t>
      </w:r>
      <w:r w:rsidRPr="00217D77">
        <w:rPr>
          <w:rFonts w:eastAsia="Times New Roman"/>
          <w:szCs w:val="24"/>
        </w:rPr>
        <w:t xml:space="preserve"> </w:t>
      </w:r>
      <w:r>
        <w:rPr>
          <w:rFonts w:eastAsia="Times New Roman"/>
          <w:szCs w:val="24"/>
        </w:rPr>
        <w:t>λ</w:t>
      </w:r>
      <w:r w:rsidRPr="00217D77">
        <w:rPr>
          <w:rFonts w:eastAsia="Times New Roman"/>
          <w:szCs w:val="24"/>
        </w:rPr>
        <w:t>οιπόν</w:t>
      </w:r>
      <w:r>
        <w:rPr>
          <w:rFonts w:eastAsia="Times New Roman"/>
          <w:szCs w:val="24"/>
        </w:rPr>
        <w:t>: «Αναρωτιόμαστε σχε</w:t>
      </w:r>
      <w:r>
        <w:rPr>
          <w:rFonts w:eastAsia="Times New Roman"/>
          <w:szCs w:val="24"/>
        </w:rPr>
        <w:t>τικά με</w:t>
      </w:r>
      <w:r w:rsidRPr="00217D77">
        <w:rPr>
          <w:rFonts w:eastAsia="Times New Roman"/>
          <w:szCs w:val="24"/>
        </w:rPr>
        <w:t xml:space="preserve"> τη μείωση στην εστίαση</w:t>
      </w:r>
      <w:r>
        <w:rPr>
          <w:rFonts w:eastAsia="Times New Roman"/>
          <w:szCs w:val="24"/>
        </w:rPr>
        <w:t>.</w:t>
      </w:r>
      <w:r w:rsidRPr="00217D77">
        <w:rPr>
          <w:rFonts w:eastAsia="Times New Roman"/>
          <w:szCs w:val="24"/>
        </w:rPr>
        <w:t xml:space="preserve"> </w:t>
      </w:r>
      <w:r>
        <w:rPr>
          <w:rFonts w:eastAsia="Times New Roman"/>
          <w:szCs w:val="24"/>
        </w:rPr>
        <w:t>Δ</w:t>
      </w:r>
      <w:r w:rsidRPr="00217D77">
        <w:rPr>
          <w:rFonts w:eastAsia="Times New Roman"/>
          <w:szCs w:val="24"/>
        </w:rPr>
        <w:t>εν είναι εξίσου</w:t>
      </w:r>
      <w:r>
        <w:rPr>
          <w:rFonts w:eastAsia="Times New Roman"/>
          <w:szCs w:val="24"/>
        </w:rPr>
        <w:t>,</w:t>
      </w:r>
      <w:r w:rsidRPr="00217D77">
        <w:rPr>
          <w:rFonts w:eastAsia="Times New Roman"/>
          <w:szCs w:val="24"/>
        </w:rPr>
        <w:t xml:space="preserve"> αν όχι περισσότερο σημαντικό</w:t>
      </w:r>
      <w:r>
        <w:rPr>
          <w:rFonts w:eastAsia="Times New Roman"/>
          <w:szCs w:val="24"/>
        </w:rPr>
        <w:t>,</w:t>
      </w:r>
      <w:r w:rsidRPr="00217D77">
        <w:rPr>
          <w:rFonts w:eastAsia="Times New Roman"/>
          <w:szCs w:val="24"/>
        </w:rPr>
        <w:t xml:space="preserve"> να μειωθεί ο συντελεστής ΦΠΑ στην υγεία</w:t>
      </w:r>
      <w:r>
        <w:rPr>
          <w:rFonts w:eastAsia="Times New Roman"/>
          <w:szCs w:val="24"/>
        </w:rPr>
        <w:t>,</w:t>
      </w:r>
      <w:r w:rsidRPr="00217D77">
        <w:rPr>
          <w:rFonts w:eastAsia="Times New Roman"/>
          <w:szCs w:val="24"/>
        </w:rPr>
        <w:t xml:space="preserve"> τη στιγμή </w:t>
      </w:r>
      <w:r>
        <w:rPr>
          <w:rFonts w:eastAsia="Times New Roman"/>
          <w:szCs w:val="24"/>
        </w:rPr>
        <w:t xml:space="preserve">που στις </w:t>
      </w:r>
      <w:r w:rsidRPr="00217D77">
        <w:rPr>
          <w:rFonts w:eastAsia="Times New Roman"/>
          <w:szCs w:val="24"/>
        </w:rPr>
        <w:t xml:space="preserve">υπόλοιπες </w:t>
      </w:r>
      <w:r>
        <w:rPr>
          <w:rFonts w:eastAsia="Times New Roman"/>
          <w:szCs w:val="24"/>
        </w:rPr>
        <w:t>ε</w:t>
      </w:r>
      <w:r w:rsidRPr="00217D77">
        <w:rPr>
          <w:rFonts w:eastAsia="Times New Roman"/>
          <w:szCs w:val="24"/>
        </w:rPr>
        <w:t xml:space="preserve">υρωπαϊκές χώρες </w:t>
      </w:r>
      <w:r>
        <w:rPr>
          <w:rFonts w:eastAsia="Times New Roman"/>
          <w:szCs w:val="24"/>
        </w:rPr>
        <w:t>η υ</w:t>
      </w:r>
      <w:r w:rsidRPr="00217D77">
        <w:rPr>
          <w:rFonts w:eastAsia="Times New Roman"/>
          <w:szCs w:val="24"/>
        </w:rPr>
        <w:t>γεία δεν επιβαρύνεται με ΦΠΑ</w:t>
      </w:r>
      <w:r>
        <w:rPr>
          <w:rFonts w:eastAsia="Times New Roman"/>
          <w:szCs w:val="24"/>
        </w:rPr>
        <w:t>;</w:t>
      </w:r>
      <w:r w:rsidRPr="00217D77">
        <w:rPr>
          <w:rFonts w:eastAsia="Times New Roman"/>
          <w:szCs w:val="24"/>
        </w:rPr>
        <w:t xml:space="preserve"> </w:t>
      </w:r>
      <w:r>
        <w:rPr>
          <w:rFonts w:eastAsia="Times New Roman"/>
          <w:szCs w:val="24"/>
        </w:rPr>
        <w:t>Σ</w:t>
      </w:r>
      <w:r w:rsidRPr="00217D77">
        <w:rPr>
          <w:rFonts w:eastAsia="Times New Roman"/>
          <w:szCs w:val="24"/>
        </w:rPr>
        <w:t xml:space="preserve">την Ελλάδα οι αρμόδιοι </w:t>
      </w:r>
      <w:r>
        <w:rPr>
          <w:rFonts w:eastAsia="Times New Roman"/>
          <w:szCs w:val="24"/>
        </w:rPr>
        <w:t>Υ</w:t>
      </w:r>
      <w:r w:rsidRPr="00217D77">
        <w:rPr>
          <w:rFonts w:eastAsia="Times New Roman"/>
          <w:szCs w:val="24"/>
        </w:rPr>
        <w:t>πουργοί αρνούνται καν και να ακ</w:t>
      </w:r>
      <w:r w:rsidRPr="00217D77">
        <w:rPr>
          <w:rFonts w:eastAsia="Times New Roman"/>
          <w:szCs w:val="24"/>
        </w:rPr>
        <w:t>ούσουν για μειώσεις</w:t>
      </w:r>
      <w:r>
        <w:rPr>
          <w:rFonts w:eastAsia="Times New Roman"/>
          <w:szCs w:val="24"/>
        </w:rPr>
        <w:t>,</w:t>
      </w:r>
      <w:r w:rsidRPr="00217D77">
        <w:rPr>
          <w:rFonts w:eastAsia="Times New Roman"/>
          <w:szCs w:val="24"/>
        </w:rPr>
        <w:t xml:space="preserve"> ενώ παράλληλα </w:t>
      </w:r>
      <w:r>
        <w:rPr>
          <w:rFonts w:eastAsia="Times New Roman"/>
          <w:szCs w:val="24"/>
        </w:rPr>
        <w:t xml:space="preserve">νομοθετούν </w:t>
      </w:r>
      <w:r w:rsidRPr="00217D77">
        <w:rPr>
          <w:rFonts w:eastAsia="Times New Roman"/>
          <w:szCs w:val="24"/>
        </w:rPr>
        <w:t xml:space="preserve">μείωση </w:t>
      </w:r>
      <w:r>
        <w:rPr>
          <w:rFonts w:eastAsia="Times New Roman"/>
          <w:szCs w:val="24"/>
        </w:rPr>
        <w:t>στον ειδικό φόρο διαφήμιση</w:t>
      </w:r>
      <w:r w:rsidRPr="00217D77">
        <w:rPr>
          <w:rFonts w:eastAsia="Times New Roman"/>
          <w:szCs w:val="24"/>
        </w:rPr>
        <w:t>ς</w:t>
      </w:r>
      <w:r>
        <w:rPr>
          <w:rFonts w:eastAsia="Times New Roman"/>
          <w:szCs w:val="24"/>
        </w:rPr>
        <w:t>,</w:t>
      </w:r>
      <w:r w:rsidRPr="00217D77">
        <w:rPr>
          <w:rFonts w:eastAsia="Times New Roman"/>
          <w:szCs w:val="24"/>
        </w:rPr>
        <w:t xml:space="preserve"> εντελώς τυχαία</w:t>
      </w:r>
      <w:r>
        <w:rPr>
          <w:rFonts w:eastAsia="Times New Roman"/>
          <w:szCs w:val="24"/>
        </w:rPr>
        <w:t>,</w:t>
      </w:r>
      <w:r w:rsidRPr="00217D77">
        <w:rPr>
          <w:rFonts w:eastAsia="Times New Roman"/>
          <w:szCs w:val="24"/>
        </w:rPr>
        <w:t xml:space="preserve"> ένα</w:t>
      </w:r>
      <w:r>
        <w:rPr>
          <w:rFonts w:eastAsia="Times New Roman"/>
          <w:szCs w:val="24"/>
        </w:rPr>
        <w:t>ν</w:t>
      </w:r>
      <w:r w:rsidRPr="00217D77">
        <w:rPr>
          <w:rFonts w:eastAsia="Times New Roman"/>
          <w:szCs w:val="24"/>
        </w:rPr>
        <w:t xml:space="preserve"> περίπου μήνα προ των εκλογών</w:t>
      </w:r>
      <w:r>
        <w:rPr>
          <w:rFonts w:eastAsia="Times New Roman"/>
          <w:szCs w:val="24"/>
        </w:rPr>
        <w:t>». Α</w:t>
      </w:r>
      <w:r w:rsidRPr="00217D77">
        <w:rPr>
          <w:rFonts w:eastAsia="Times New Roman"/>
          <w:szCs w:val="24"/>
        </w:rPr>
        <w:t>ναφέρει και άλλα πολλά</w:t>
      </w:r>
      <w:r>
        <w:rPr>
          <w:rFonts w:eastAsia="Times New Roman"/>
          <w:szCs w:val="24"/>
        </w:rPr>
        <w:t>.</w:t>
      </w:r>
    </w:p>
    <w:p w14:paraId="4318B14A" w14:textId="77777777" w:rsidR="001D7CFB" w:rsidRDefault="00EB4E04">
      <w:pPr>
        <w:spacing w:line="600" w:lineRule="auto"/>
        <w:ind w:firstLine="720"/>
        <w:jc w:val="both"/>
        <w:rPr>
          <w:rFonts w:eastAsia="Times New Roman"/>
          <w:szCs w:val="24"/>
        </w:rPr>
      </w:pPr>
      <w:r>
        <w:rPr>
          <w:rFonts w:eastAsia="Times New Roman"/>
          <w:szCs w:val="24"/>
        </w:rPr>
        <w:t>Τ</w:t>
      </w:r>
      <w:r w:rsidRPr="00217D77">
        <w:rPr>
          <w:rFonts w:eastAsia="Times New Roman"/>
          <w:szCs w:val="24"/>
        </w:rPr>
        <w:t xml:space="preserve">ώρα βέβαια σε αυτό το νομοσχέδιο </w:t>
      </w:r>
      <w:r>
        <w:rPr>
          <w:rFonts w:eastAsia="Times New Roman"/>
          <w:szCs w:val="24"/>
        </w:rPr>
        <w:t xml:space="preserve">είδαμε παρέλαση Βουλευτών. Είναι προεκλογική </w:t>
      </w:r>
      <w:r w:rsidRPr="00217D77">
        <w:rPr>
          <w:rFonts w:eastAsia="Times New Roman"/>
          <w:szCs w:val="24"/>
        </w:rPr>
        <w:t>περίοδος</w:t>
      </w:r>
      <w:r>
        <w:rPr>
          <w:rFonts w:eastAsia="Times New Roman"/>
          <w:szCs w:val="24"/>
        </w:rPr>
        <w:t>.</w:t>
      </w:r>
      <w:r w:rsidRPr="00217D77">
        <w:rPr>
          <w:rFonts w:eastAsia="Times New Roman"/>
          <w:szCs w:val="24"/>
        </w:rPr>
        <w:t xml:space="preserve"> </w:t>
      </w:r>
      <w:r>
        <w:rPr>
          <w:rFonts w:eastAsia="Times New Roman"/>
          <w:szCs w:val="24"/>
        </w:rPr>
        <w:t>Σ</w:t>
      </w:r>
      <w:r w:rsidRPr="00217D77">
        <w:rPr>
          <w:rFonts w:eastAsia="Times New Roman"/>
          <w:szCs w:val="24"/>
        </w:rPr>
        <w:t xml:space="preserve">τους δρόμους και τις γειτονιές </w:t>
      </w:r>
      <w:r>
        <w:rPr>
          <w:rFonts w:eastAsia="Times New Roman"/>
          <w:szCs w:val="24"/>
        </w:rPr>
        <w:t xml:space="preserve">δεν </w:t>
      </w:r>
      <w:r w:rsidRPr="00217D77">
        <w:rPr>
          <w:rFonts w:eastAsia="Times New Roman"/>
          <w:szCs w:val="24"/>
        </w:rPr>
        <w:t>σας βλέπουμε πια</w:t>
      </w:r>
      <w:r>
        <w:rPr>
          <w:rFonts w:eastAsia="Times New Roman"/>
          <w:szCs w:val="24"/>
        </w:rPr>
        <w:t>.</w:t>
      </w:r>
      <w:r w:rsidRPr="00217D77">
        <w:rPr>
          <w:rFonts w:eastAsia="Times New Roman"/>
          <w:szCs w:val="24"/>
        </w:rPr>
        <w:t xml:space="preserve"> Μπορεί κάποιοι να πειστούν από αυτά τα ημίμετρα</w:t>
      </w:r>
      <w:r>
        <w:rPr>
          <w:rFonts w:eastAsia="Times New Roman"/>
          <w:szCs w:val="24"/>
        </w:rPr>
        <w:t>,</w:t>
      </w:r>
      <w:r w:rsidRPr="00217D77">
        <w:rPr>
          <w:rFonts w:eastAsia="Times New Roman"/>
          <w:szCs w:val="24"/>
        </w:rPr>
        <w:t xml:space="preserve"> </w:t>
      </w:r>
      <w:r>
        <w:rPr>
          <w:rFonts w:eastAsia="Times New Roman"/>
          <w:szCs w:val="24"/>
        </w:rPr>
        <w:t>α</w:t>
      </w:r>
      <w:r w:rsidRPr="00217D77">
        <w:rPr>
          <w:rFonts w:eastAsia="Times New Roman"/>
          <w:szCs w:val="24"/>
        </w:rPr>
        <w:t xml:space="preserve">λλά και πάλι νομίζω </w:t>
      </w:r>
      <w:r w:rsidRPr="00217D77">
        <w:rPr>
          <w:rFonts w:eastAsia="Times New Roman"/>
          <w:szCs w:val="24"/>
        </w:rPr>
        <w:lastRenderedPageBreak/>
        <w:t>οι περισσότεροι θα πάρουν ένα μικρό μέρος από τα χρήματα που δικαιούνται</w:t>
      </w:r>
      <w:r>
        <w:rPr>
          <w:rFonts w:eastAsia="Times New Roman"/>
          <w:szCs w:val="24"/>
        </w:rPr>
        <w:t>,</w:t>
      </w:r>
      <w:r w:rsidRPr="00217D77">
        <w:rPr>
          <w:rFonts w:eastAsia="Times New Roman"/>
          <w:szCs w:val="24"/>
        </w:rPr>
        <w:t xml:space="preserve"> αλλά ξέρουν πια το</w:t>
      </w:r>
      <w:r>
        <w:rPr>
          <w:rFonts w:eastAsia="Times New Roman"/>
          <w:szCs w:val="24"/>
        </w:rPr>
        <w:t>ν</w:t>
      </w:r>
      <w:r w:rsidRPr="00217D77">
        <w:rPr>
          <w:rFonts w:eastAsia="Times New Roman"/>
          <w:szCs w:val="24"/>
        </w:rPr>
        <w:t xml:space="preserve"> λόγο που το κάνετε και θα σας μαυρίσουν</w:t>
      </w:r>
      <w:r w:rsidRPr="00217D77">
        <w:rPr>
          <w:rFonts w:eastAsia="Times New Roman"/>
          <w:szCs w:val="24"/>
        </w:rPr>
        <w:t xml:space="preserve"> στις εκλογές που πλησιάζουν</w:t>
      </w:r>
      <w:r>
        <w:rPr>
          <w:rFonts w:eastAsia="Times New Roman"/>
          <w:szCs w:val="24"/>
        </w:rPr>
        <w:t>.</w:t>
      </w:r>
    </w:p>
    <w:p w14:paraId="4318B14B" w14:textId="77777777" w:rsidR="001D7CFB" w:rsidRDefault="00EB4E04">
      <w:pPr>
        <w:spacing w:line="600" w:lineRule="auto"/>
        <w:ind w:firstLine="720"/>
        <w:jc w:val="both"/>
        <w:rPr>
          <w:rFonts w:eastAsia="Times New Roman"/>
          <w:szCs w:val="24"/>
        </w:rPr>
      </w:pPr>
      <w:r>
        <w:rPr>
          <w:rFonts w:eastAsia="Times New Roman"/>
          <w:szCs w:val="24"/>
        </w:rPr>
        <w:t>Έ</w:t>
      </w:r>
      <w:r w:rsidRPr="00217D77">
        <w:rPr>
          <w:rFonts w:eastAsia="Times New Roman"/>
          <w:szCs w:val="24"/>
        </w:rPr>
        <w:t xml:space="preserve">νας απαράδεκτος φόρος </w:t>
      </w:r>
      <w:r>
        <w:rPr>
          <w:rFonts w:eastAsia="Times New Roman"/>
          <w:szCs w:val="24"/>
        </w:rPr>
        <w:t>–</w:t>
      </w:r>
      <w:r w:rsidRPr="00217D77">
        <w:rPr>
          <w:rFonts w:eastAsia="Times New Roman"/>
          <w:szCs w:val="24"/>
        </w:rPr>
        <w:t>τελειώνω</w:t>
      </w:r>
      <w:r>
        <w:rPr>
          <w:rFonts w:eastAsia="Times New Roman"/>
          <w:szCs w:val="24"/>
        </w:rPr>
        <w:t>,</w:t>
      </w:r>
      <w:r w:rsidRPr="00217D77">
        <w:rPr>
          <w:rFonts w:eastAsia="Times New Roman"/>
          <w:szCs w:val="24"/>
        </w:rPr>
        <w:t xml:space="preserve"> </w:t>
      </w:r>
      <w:r>
        <w:rPr>
          <w:rFonts w:eastAsia="Times New Roman"/>
          <w:szCs w:val="24"/>
        </w:rPr>
        <w:t>κύριε Π</w:t>
      </w:r>
      <w:r w:rsidRPr="00217D77">
        <w:rPr>
          <w:rFonts w:eastAsia="Times New Roman"/>
          <w:szCs w:val="24"/>
        </w:rPr>
        <w:t>ρόεδρε</w:t>
      </w:r>
      <w:r>
        <w:rPr>
          <w:rFonts w:eastAsia="Times New Roman"/>
          <w:szCs w:val="24"/>
        </w:rPr>
        <w:t>-</w:t>
      </w:r>
      <w:r w:rsidRPr="00217D77">
        <w:rPr>
          <w:rFonts w:eastAsia="Times New Roman"/>
          <w:szCs w:val="24"/>
        </w:rPr>
        <w:t xml:space="preserve"> είναι αυτός που επιβάλλετ</w:t>
      </w:r>
      <w:r>
        <w:rPr>
          <w:rFonts w:eastAsia="Times New Roman"/>
          <w:szCs w:val="24"/>
        </w:rPr>
        <w:t>ε</w:t>
      </w:r>
      <w:r w:rsidRPr="00217D77">
        <w:rPr>
          <w:rFonts w:eastAsia="Times New Roman"/>
          <w:szCs w:val="24"/>
        </w:rPr>
        <w:t xml:space="preserve"> στον κόσμο με τον υψηλό ΦΠΑ για το </w:t>
      </w:r>
      <w:r>
        <w:rPr>
          <w:rFonts w:eastAsia="Times New Roman"/>
          <w:szCs w:val="24"/>
        </w:rPr>
        <w:t>κρατικό συριζοκάναλο. Θ</w:t>
      </w:r>
      <w:r w:rsidRPr="00217D77">
        <w:rPr>
          <w:rFonts w:eastAsia="Times New Roman"/>
          <w:szCs w:val="24"/>
        </w:rPr>
        <w:t>α μου πείτε</w:t>
      </w:r>
      <w:r>
        <w:rPr>
          <w:rFonts w:eastAsia="Times New Roman"/>
          <w:szCs w:val="24"/>
        </w:rPr>
        <w:t>:</w:t>
      </w:r>
      <w:r w:rsidRPr="00217D77">
        <w:rPr>
          <w:rFonts w:eastAsia="Times New Roman"/>
          <w:szCs w:val="24"/>
        </w:rPr>
        <w:t xml:space="preserve"> </w:t>
      </w:r>
      <w:r>
        <w:rPr>
          <w:rFonts w:eastAsia="Times New Roman"/>
          <w:szCs w:val="24"/>
        </w:rPr>
        <w:t>«</w:t>
      </w:r>
      <w:r w:rsidRPr="00217D77">
        <w:rPr>
          <w:rFonts w:eastAsia="Times New Roman"/>
          <w:szCs w:val="24"/>
        </w:rPr>
        <w:t xml:space="preserve">ποιος βλέπει και </w:t>
      </w:r>
      <w:r>
        <w:rPr>
          <w:rFonts w:eastAsia="Times New Roman"/>
          <w:szCs w:val="24"/>
        </w:rPr>
        <w:t>π</w:t>
      </w:r>
      <w:r w:rsidRPr="00217D77">
        <w:rPr>
          <w:rFonts w:eastAsia="Times New Roman"/>
          <w:szCs w:val="24"/>
        </w:rPr>
        <w:t xml:space="preserve">οιος </w:t>
      </w:r>
      <w:r>
        <w:rPr>
          <w:rFonts w:eastAsia="Times New Roman"/>
          <w:szCs w:val="24"/>
        </w:rPr>
        <w:t>πιστεύει τις πολιτικές εκπομπές-</w:t>
      </w:r>
      <w:r w:rsidRPr="00217D77">
        <w:rPr>
          <w:rFonts w:eastAsia="Times New Roman"/>
          <w:szCs w:val="24"/>
        </w:rPr>
        <w:t>σκουπίδια του συγκεκριμ</w:t>
      </w:r>
      <w:r w:rsidRPr="00217D77">
        <w:rPr>
          <w:rFonts w:eastAsia="Times New Roman"/>
          <w:szCs w:val="24"/>
        </w:rPr>
        <w:t>ένου καναλιού</w:t>
      </w:r>
      <w:r>
        <w:rPr>
          <w:rFonts w:eastAsia="Times New Roman"/>
          <w:szCs w:val="24"/>
        </w:rPr>
        <w:t>;»,</w:t>
      </w:r>
      <w:r w:rsidRPr="00217D77">
        <w:rPr>
          <w:rFonts w:eastAsia="Times New Roman"/>
          <w:szCs w:val="24"/>
        </w:rPr>
        <w:t xml:space="preserve"> όμως εμείς συνεχίζουμε να πληρώνουμε</w:t>
      </w:r>
      <w:r>
        <w:rPr>
          <w:rFonts w:eastAsia="Times New Roman"/>
          <w:szCs w:val="24"/>
        </w:rPr>
        <w:t>. Τ</w:t>
      </w:r>
      <w:r w:rsidRPr="00217D77">
        <w:rPr>
          <w:rFonts w:eastAsia="Times New Roman"/>
          <w:szCs w:val="24"/>
        </w:rPr>
        <w:t xml:space="preserve">α προεκλογικά ψέματα του </w:t>
      </w:r>
      <w:r>
        <w:rPr>
          <w:rFonts w:eastAsia="Times New Roman"/>
          <w:szCs w:val="24"/>
        </w:rPr>
        <w:t>Π</w:t>
      </w:r>
      <w:r w:rsidRPr="00217D77">
        <w:rPr>
          <w:rFonts w:eastAsia="Times New Roman"/>
          <w:szCs w:val="24"/>
        </w:rPr>
        <w:t xml:space="preserve">ρωθυπουργού και των </w:t>
      </w:r>
      <w:r>
        <w:rPr>
          <w:rFonts w:eastAsia="Times New Roman"/>
          <w:szCs w:val="24"/>
        </w:rPr>
        <w:t>Υ</w:t>
      </w:r>
      <w:r w:rsidRPr="00217D77">
        <w:rPr>
          <w:rFonts w:eastAsia="Times New Roman"/>
          <w:szCs w:val="24"/>
        </w:rPr>
        <w:t>πουργών δεν θα έχουν το αποτέλεσμα που επιθυμείτε</w:t>
      </w:r>
      <w:r>
        <w:rPr>
          <w:rFonts w:eastAsia="Times New Roman"/>
          <w:szCs w:val="24"/>
        </w:rPr>
        <w:t>,</w:t>
      </w:r>
      <w:r w:rsidRPr="00217D77">
        <w:rPr>
          <w:rFonts w:eastAsia="Times New Roman"/>
          <w:szCs w:val="24"/>
        </w:rPr>
        <w:t xml:space="preserve"> ούτε και τα </w:t>
      </w:r>
      <w:r>
        <w:rPr>
          <w:rFonts w:eastAsia="Times New Roman"/>
          <w:szCs w:val="24"/>
        </w:rPr>
        <w:t xml:space="preserve">αντίστοιχα </w:t>
      </w:r>
      <w:r w:rsidRPr="00217D77">
        <w:rPr>
          <w:rFonts w:eastAsia="Times New Roman"/>
          <w:szCs w:val="24"/>
        </w:rPr>
        <w:t>της Νέας Δημοκρατίας</w:t>
      </w:r>
      <w:r>
        <w:rPr>
          <w:rFonts w:eastAsia="Times New Roman"/>
          <w:szCs w:val="24"/>
        </w:rPr>
        <w:t>.</w:t>
      </w:r>
      <w:r w:rsidRPr="00217D77">
        <w:rPr>
          <w:rFonts w:eastAsia="Times New Roman"/>
          <w:szCs w:val="24"/>
        </w:rPr>
        <w:t xml:space="preserve"> Εξάλλου το ίδιο είστε</w:t>
      </w:r>
      <w:r>
        <w:rPr>
          <w:rFonts w:eastAsia="Times New Roman"/>
          <w:szCs w:val="24"/>
        </w:rPr>
        <w:t>,</w:t>
      </w:r>
      <w:r w:rsidRPr="00217D77">
        <w:rPr>
          <w:rFonts w:eastAsia="Times New Roman"/>
          <w:szCs w:val="24"/>
        </w:rPr>
        <w:t xml:space="preserve"> το </w:t>
      </w:r>
      <w:r>
        <w:rPr>
          <w:rFonts w:eastAsia="Times New Roman"/>
          <w:szCs w:val="24"/>
        </w:rPr>
        <w:t>έ</w:t>
      </w:r>
      <w:r w:rsidRPr="00217D77">
        <w:rPr>
          <w:rFonts w:eastAsia="Times New Roman"/>
          <w:szCs w:val="24"/>
        </w:rPr>
        <w:t>χω ξαναπεί</w:t>
      </w:r>
      <w:r>
        <w:rPr>
          <w:rFonts w:eastAsia="Times New Roman"/>
          <w:szCs w:val="24"/>
        </w:rPr>
        <w:t>, μνημονιακοί και οι</w:t>
      </w:r>
      <w:r>
        <w:rPr>
          <w:rFonts w:eastAsia="Times New Roman"/>
          <w:szCs w:val="24"/>
        </w:rPr>
        <w:t xml:space="preserve"> μεν και οι δε. Το αποδεικνύετε</w:t>
      </w:r>
      <w:r w:rsidRPr="00217D77">
        <w:rPr>
          <w:rFonts w:eastAsia="Times New Roman"/>
          <w:szCs w:val="24"/>
        </w:rPr>
        <w:t xml:space="preserve"> κάθε μέρα με κάθε τρόπο</w:t>
      </w:r>
      <w:r>
        <w:rPr>
          <w:rFonts w:eastAsia="Times New Roman"/>
          <w:szCs w:val="24"/>
        </w:rPr>
        <w:t>.</w:t>
      </w:r>
      <w:r w:rsidRPr="00217D77">
        <w:rPr>
          <w:rFonts w:eastAsia="Times New Roman"/>
          <w:szCs w:val="24"/>
        </w:rPr>
        <w:t xml:space="preserve"> </w:t>
      </w:r>
      <w:r>
        <w:rPr>
          <w:rFonts w:eastAsia="Times New Roman"/>
          <w:szCs w:val="24"/>
        </w:rPr>
        <w:t>Θ</w:t>
      </w:r>
      <w:r w:rsidRPr="00217D77">
        <w:rPr>
          <w:rFonts w:eastAsia="Times New Roman"/>
          <w:szCs w:val="24"/>
        </w:rPr>
        <w:t xml:space="preserve">υμάμαι </w:t>
      </w:r>
      <w:r>
        <w:rPr>
          <w:rFonts w:eastAsia="Times New Roman"/>
          <w:szCs w:val="24"/>
        </w:rPr>
        <w:t xml:space="preserve">πώς </w:t>
      </w:r>
      <w:r w:rsidRPr="00217D77">
        <w:rPr>
          <w:rFonts w:eastAsia="Times New Roman"/>
          <w:szCs w:val="24"/>
        </w:rPr>
        <w:t xml:space="preserve">κορόιδευε ο κόσμος την κυβέρνηση </w:t>
      </w:r>
      <w:r>
        <w:rPr>
          <w:rFonts w:eastAsia="Times New Roman"/>
          <w:szCs w:val="24"/>
        </w:rPr>
        <w:t>Σ</w:t>
      </w:r>
      <w:r w:rsidRPr="00217D77">
        <w:rPr>
          <w:rFonts w:eastAsia="Times New Roman"/>
          <w:szCs w:val="24"/>
        </w:rPr>
        <w:t>αμαρά-</w:t>
      </w:r>
      <w:r>
        <w:rPr>
          <w:rFonts w:eastAsia="Times New Roman"/>
          <w:szCs w:val="24"/>
        </w:rPr>
        <w:t>Β</w:t>
      </w:r>
      <w:r w:rsidRPr="00217D77">
        <w:rPr>
          <w:rFonts w:eastAsia="Times New Roman"/>
          <w:szCs w:val="24"/>
        </w:rPr>
        <w:t xml:space="preserve">ενιζέλου όταν </w:t>
      </w:r>
      <w:r>
        <w:rPr>
          <w:rFonts w:eastAsia="Times New Roman"/>
          <w:szCs w:val="24"/>
        </w:rPr>
        <w:t>έλεγαν ότι βγαίνουμε</w:t>
      </w:r>
      <w:r w:rsidRPr="00217D77">
        <w:rPr>
          <w:rFonts w:eastAsia="Times New Roman"/>
          <w:szCs w:val="24"/>
        </w:rPr>
        <w:t xml:space="preserve"> </w:t>
      </w:r>
      <w:r>
        <w:rPr>
          <w:rFonts w:eastAsia="Times New Roman"/>
          <w:szCs w:val="24"/>
        </w:rPr>
        <w:t xml:space="preserve">στις </w:t>
      </w:r>
      <w:r w:rsidRPr="00217D77">
        <w:rPr>
          <w:rFonts w:eastAsia="Times New Roman"/>
          <w:szCs w:val="24"/>
        </w:rPr>
        <w:t>αγορές</w:t>
      </w:r>
      <w:r>
        <w:rPr>
          <w:rFonts w:eastAsia="Times New Roman"/>
          <w:szCs w:val="24"/>
        </w:rPr>
        <w:t>.</w:t>
      </w:r>
      <w:r w:rsidRPr="00217D77">
        <w:rPr>
          <w:rFonts w:eastAsia="Times New Roman"/>
          <w:szCs w:val="24"/>
        </w:rPr>
        <w:t xml:space="preserve"> </w:t>
      </w:r>
      <w:r>
        <w:rPr>
          <w:rFonts w:eastAsia="Times New Roman"/>
          <w:szCs w:val="24"/>
        </w:rPr>
        <w:t>Τ</w:t>
      </w:r>
      <w:r w:rsidRPr="00217D77">
        <w:rPr>
          <w:rFonts w:eastAsia="Times New Roman"/>
          <w:szCs w:val="24"/>
        </w:rPr>
        <w:t>ο ίδιο γίνεται και τώρα</w:t>
      </w:r>
      <w:r>
        <w:rPr>
          <w:rFonts w:eastAsia="Times New Roman"/>
          <w:szCs w:val="24"/>
        </w:rPr>
        <w:t>.</w:t>
      </w:r>
    </w:p>
    <w:p w14:paraId="4318B14C" w14:textId="77777777" w:rsidR="001D7CFB" w:rsidRDefault="00EB4E04">
      <w:pPr>
        <w:spacing w:line="600" w:lineRule="auto"/>
        <w:ind w:firstLine="720"/>
        <w:jc w:val="both"/>
        <w:rPr>
          <w:rFonts w:eastAsia="Times New Roman"/>
          <w:szCs w:val="24"/>
        </w:rPr>
      </w:pPr>
      <w:r>
        <w:rPr>
          <w:rFonts w:eastAsia="Times New Roman"/>
          <w:szCs w:val="24"/>
        </w:rPr>
        <w:lastRenderedPageBreak/>
        <w:t>Ε</w:t>
      </w:r>
      <w:r w:rsidRPr="00217D77">
        <w:rPr>
          <w:rFonts w:eastAsia="Times New Roman"/>
          <w:szCs w:val="24"/>
        </w:rPr>
        <w:t xml:space="preserve">πειδή ελέγχετε </w:t>
      </w:r>
      <w:r>
        <w:rPr>
          <w:rFonts w:eastAsia="Times New Roman"/>
          <w:szCs w:val="24"/>
        </w:rPr>
        <w:t>τ</w:t>
      </w:r>
      <w:r w:rsidRPr="00217D77">
        <w:rPr>
          <w:rFonts w:eastAsia="Times New Roman"/>
          <w:szCs w:val="24"/>
        </w:rPr>
        <w:t>α μέσα ενημέρωσης</w:t>
      </w:r>
      <w:r>
        <w:rPr>
          <w:rFonts w:eastAsia="Times New Roman"/>
          <w:szCs w:val="24"/>
        </w:rPr>
        <w:t xml:space="preserve">, κανάλια και </w:t>
      </w:r>
      <w:r w:rsidRPr="00217D77">
        <w:rPr>
          <w:rFonts w:eastAsia="Times New Roman"/>
          <w:szCs w:val="24"/>
        </w:rPr>
        <w:t>κάποιες φυλλάδες</w:t>
      </w:r>
      <w:r>
        <w:rPr>
          <w:rFonts w:eastAsia="Times New Roman"/>
          <w:szCs w:val="24"/>
        </w:rPr>
        <w:t>,</w:t>
      </w:r>
      <w:r w:rsidRPr="00217D77">
        <w:rPr>
          <w:rFonts w:eastAsia="Times New Roman"/>
          <w:szCs w:val="24"/>
        </w:rPr>
        <w:t xml:space="preserve"> νομίζε</w:t>
      </w:r>
      <w:r w:rsidRPr="00217D77">
        <w:rPr>
          <w:rFonts w:eastAsia="Times New Roman"/>
          <w:szCs w:val="24"/>
        </w:rPr>
        <w:t xml:space="preserve">τε ότι ο λαός </w:t>
      </w:r>
      <w:r>
        <w:rPr>
          <w:rFonts w:eastAsia="Times New Roman"/>
          <w:szCs w:val="24"/>
        </w:rPr>
        <w:t xml:space="preserve">σας </w:t>
      </w:r>
      <w:r w:rsidRPr="00217D77">
        <w:rPr>
          <w:rFonts w:eastAsia="Times New Roman"/>
          <w:szCs w:val="24"/>
        </w:rPr>
        <w:t>πιστεύει</w:t>
      </w:r>
      <w:r>
        <w:rPr>
          <w:rFonts w:eastAsia="Times New Roman"/>
          <w:szCs w:val="24"/>
        </w:rPr>
        <w:t>.</w:t>
      </w:r>
      <w:r w:rsidRPr="00217D77">
        <w:rPr>
          <w:rFonts w:eastAsia="Times New Roman"/>
          <w:szCs w:val="24"/>
        </w:rPr>
        <w:t xml:space="preserve"> </w:t>
      </w:r>
      <w:r>
        <w:rPr>
          <w:rFonts w:eastAsia="Times New Roman"/>
          <w:szCs w:val="24"/>
        </w:rPr>
        <w:t xml:space="preserve">Δεν πιστεύει ούτε τους </w:t>
      </w:r>
      <w:r w:rsidRPr="00217D77">
        <w:rPr>
          <w:rFonts w:eastAsia="Times New Roman"/>
          <w:szCs w:val="24"/>
        </w:rPr>
        <w:t>στημένου</w:t>
      </w:r>
      <w:r>
        <w:rPr>
          <w:rFonts w:eastAsia="Times New Roman"/>
          <w:szCs w:val="24"/>
        </w:rPr>
        <w:t>ς</w:t>
      </w:r>
      <w:r w:rsidRPr="00217D77">
        <w:rPr>
          <w:rFonts w:eastAsia="Times New Roman"/>
          <w:szCs w:val="24"/>
        </w:rPr>
        <w:t xml:space="preserve"> δημοσιογράφους</w:t>
      </w:r>
      <w:r>
        <w:rPr>
          <w:rFonts w:eastAsia="Times New Roman"/>
          <w:szCs w:val="24"/>
        </w:rPr>
        <w:t xml:space="preserve"> </w:t>
      </w:r>
      <w:r w:rsidRPr="00217D77">
        <w:rPr>
          <w:rFonts w:eastAsia="Times New Roman"/>
          <w:szCs w:val="24"/>
        </w:rPr>
        <w:t xml:space="preserve">ούτε τα ψηφοθηρικά κόλπα </w:t>
      </w:r>
      <w:r>
        <w:rPr>
          <w:rFonts w:eastAsia="Times New Roman"/>
          <w:szCs w:val="24"/>
        </w:rPr>
        <w:t>σας.</w:t>
      </w:r>
      <w:r w:rsidRPr="00217D77">
        <w:rPr>
          <w:rFonts w:eastAsia="Times New Roman"/>
          <w:szCs w:val="24"/>
        </w:rPr>
        <w:t xml:space="preserve"> </w:t>
      </w:r>
      <w:r>
        <w:rPr>
          <w:rFonts w:eastAsia="Times New Roman"/>
          <w:szCs w:val="24"/>
        </w:rPr>
        <w:t xml:space="preserve">Την καθημερινότητά </w:t>
      </w:r>
      <w:r w:rsidRPr="00217D77">
        <w:rPr>
          <w:rFonts w:eastAsia="Times New Roman"/>
          <w:szCs w:val="24"/>
        </w:rPr>
        <w:t xml:space="preserve">του πιστεύει και </w:t>
      </w:r>
      <w:r>
        <w:rPr>
          <w:rFonts w:eastAsia="Times New Roman"/>
          <w:szCs w:val="24"/>
        </w:rPr>
        <w:t xml:space="preserve">η </w:t>
      </w:r>
      <w:r w:rsidRPr="00217D77">
        <w:rPr>
          <w:rFonts w:eastAsia="Times New Roman"/>
          <w:szCs w:val="24"/>
        </w:rPr>
        <w:t>ελπίδα που είχα</w:t>
      </w:r>
      <w:r>
        <w:rPr>
          <w:rFonts w:eastAsia="Times New Roman"/>
          <w:szCs w:val="24"/>
        </w:rPr>
        <w:t>τε</w:t>
      </w:r>
      <w:r w:rsidRPr="00217D77">
        <w:rPr>
          <w:rFonts w:eastAsia="Times New Roman"/>
          <w:szCs w:val="24"/>
        </w:rPr>
        <w:t xml:space="preserve"> υποσχεθεί ότι έρχεται</w:t>
      </w:r>
      <w:r>
        <w:rPr>
          <w:rFonts w:eastAsia="Times New Roman"/>
          <w:szCs w:val="24"/>
        </w:rPr>
        <w:t>,</w:t>
      </w:r>
      <w:r w:rsidRPr="00217D77">
        <w:rPr>
          <w:rFonts w:eastAsia="Times New Roman"/>
          <w:szCs w:val="24"/>
        </w:rPr>
        <w:t xml:space="preserve"> έγινε οργή και απαξίωση</w:t>
      </w:r>
      <w:r>
        <w:rPr>
          <w:rFonts w:eastAsia="Times New Roman"/>
          <w:szCs w:val="24"/>
        </w:rPr>
        <w:t xml:space="preserve">. </w:t>
      </w:r>
      <w:r w:rsidRPr="00217D77">
        <w:rPr>
          <w:rFonts w:eastAsia="Times New Roman"/>
          <w:szCs w:val="24"/>
        </w:rPr>
        <w:t xml:space="preserve">Όσο για τα αφεντικά σας στο Βερολίνο </w:t>
      </w:r>
      <w:r>
        <w:rPr>
          <w:rFonts w:eastAsia="Times New Roman"/>
          <w:szCs w:val="24"/>
        </w:rPr>
        <w:t>και σ</w:t>
      </w:r>
      <w:r w:rsidRPr="00217D77">
        <w:rPr>
          <w:rFonts w:eastAsia="Times New Roman"/>
          <w:szCs w:val="24"/>
        </w:rPr>
        <w:t xml:space="preserve">τις </w:t>
      </w:r>
      <w:r w:rsidRPr="00217D77">
        <w:rPr>
          <w:rFonts w:eastAsia="Times New Roman"/>
          <w:szCs w:val="24"/>
        </w:rPr>
        <w:t>Βρυξέλλες</w:t>
      </w:r>
      <w:r>
        <w:rPr>
          <w:rFonts w:eastAsia="Times New Roman"/>
          <w:szCs w:val="24"/>
        </w:rPr>
        <w:t>,</w:t>
      </w:r>
      <w:r w:rsidRPr="00217D77">
        <w:rPr>
          <w:rFonts w:eastAsia="Times New Roman"/>
          <w:szCs w:val="24"/>
        </w:rPr>
        <w:t xml:space="preserve"> θα πάρουν σύντομα και αυτ</w:t>
      </w:r>
      <w:r>
        <w:rPr>
          <w:rFonts w:eastAsia="Times New Roman"/>
          <w:szCs w:val="24"/>
        </w:rPr>
        <w:t>οί</w:t>
      </w:r>
      <w:r w:rsidRPr="00217D77">
        <w:rPr>
          <w:rFonts w:eastAsia="Times New Roman"/>
          <w:szCs w:val="24"/>
        </w:rPr>
        <w:t xml:space="preserve"> το μήνυμα</w:t>
      </w:r>
      <w:r>
        <w:rPr>
          <w:rFonts w:eastAsia="Times New Roman"/>
          <w:szCs w:val="24"/>
        </w:rPr>
        <w:t>,</w:t>
      </w:r>
      <w:r w:rsidRPr="00217D77">
        <w:rPr>
          <w:rFonts w:eastAsia="Times New Roman"/>
          <w:szCs w:val="24"/>
        </w:rPr>
        <w:t xml:space="preserve"> ότι </w:t>
      </w:r>
      <w:r>
        <w:rPr>
          <w:rFonts w:eastAsia="Times New Roman"/>
          <w:szCs w:val="24"/>
        </w:rPr>
        <w:t>η ανοχή</w:t>
      </w:r>
      <w:r w:rsidRPr="00217D77">
        <w:rPr>
          <w:rFonts w:eastAsia="Times New Roman"/>
          <w:szCs w:val="24"/>
        </w:rPr>
        <w:t xml:space="preserve"> και </w:t>
      </w:r>
      <w:r>
        <w:rPr>
          <w:rFonts w:eastAsia="Times New Roman"/>
          <w:szCs w:val="24"/>
        </w:rPr>
        <w:t xml:space="preserve">οι </w:t>
      </w:r>
      <w:r w:rsidRPr="00217D77">
        <w:rPr>
          <w:rFonts w:eastAsia="Times New Roman"/>
          <w:szCs w:val="24"/>
        </w:rPr>
        <w:t>ψεύτικες υποσχέσεις τελείωσαν</w:t>
      </w:r>
      <w:r>
        <w:rPr>
          <w:rFonts w:eastAsia="Times New Roman"/>
          <w:szCs w:val="24"/>
        </w:rPr>
        <w:t>.</w:t>
      </w:r>
      <w:r w:rsidRPr="00217D77">
        <w:rPr>
          <w:rFonts w:eastAsia="Times New Roman"/>
          <w:szCs w:val="24"/>
        </w:rPr>
        <w:t xml:space="preserve"> Εξ</w:t>
      </w:r>
      <w:r>
        <w:rPr>
          <w:rFonts w:eastAsia="Times New Roman"/>
          <w:szCs w:val="24"/>
        </w:rPr>
        <w:t xml:space="preserve"> </w:t>
      </w:r>
      <w:r w:rsidRPr="00217D77">
        <w:rPr>
          <w:rFonts w:eastAsia="Times New Roman"/>
          <w:szCs w:val="24"/>
        </w:rPr>
        <w:t>άλλου</w:t>
      </w:r>
      <w:r>
        <w:rPr>
          <w:rFonts w:eastAsia="Times New Roman"/>
          <w:szCs w:val="24"/>
        </w:rPr>
        <w:t>,</w:t>
      </w:r>
      <w:r w:rsidRPr="00217D77">
        <w:rPr>
          <w:rFonts w:eastAsia="Times New Roman"/>
          <w:szCs w:val="24"/>
        </w:rPr>
        <w:t xml:space="preserve"> δεν </w:t>
      </w:r>
      <w:r>
        <w:rPr>
          <w:rFonts w:eastAsia="Times New Roman"/>
          <w:szCs w:val="24"/>
        </w:rPr>
        <w:t>αντιπροσωπεύετε</w:t>
      </w:r>
      <w:r w:rsidRPr="00217D77">
        <w:rPr>
          <w:rFonts w:eastAsia="Times New Roman"/>
          <w:szCs w:val="24"/>
        </w:rPr>
        <w:t xml:space="preserve"> πλέον τίποτα</w:t>
      </w:r>
      <w:r>
        <w:rPr>
          <w:rFonts w:eastAsia="Times New Roman"/>
          <w:szCs w:val="24"/>
        </w:rPr>
        <w:t>:</w:t>
      </w:r>
      <w:r w:rsidRPr="00217D77">
        <w:rPr>
          <w:rFonts w:eastAsia="Times New Roman"/>
          <w:szCs w:val="24"/>
        </w:rPr>
        <w:t xml:space="preserve"> μία μικρή μειοψηφί</w:t>
      </w:r>
      <w:r>
        <w:rPr>
          <w:rFonts w:eastAsia="Times New Roman"/>
          <w:szCs w:val="24"/>
        </w:rPr>
        <w:t>α κομματικών στελεχών και κάποιων</w:t>
      </w:r>
      <w:r w:rsidRPr="00217D77">
        <w:rPr>
          <w:rFonts w:eastAsia="Times New Roman"/>
          <w:szCs w:val="24"/>
        </w:rPr>
        <w:t xml:space="preserve"> βολεμένων</w:t>
      </w:r>
      <w:r>
        <w:rPr>
          <w:rFonts w:eastAsia="Times New Roman"/>
          <w:szCs w:val="24"/>
        </w:rPr>
        <w:t>.</w:t>
      </w:r>
      <w:r w:rsidRPr="00217D77">
        <w:rPr>
          <w:rFonts w:eastAsia="Times New Roman"/>
          <w:szCs w:val="24"/>
        </w:rPr>
        <w:t xml:space="preserve"> </w:t>
      </w:r>
      <w:r>
        <w:rPr>
          <w:rFonts w:eastAsia="Times New Roman"/>
          <w:szCs w:val="24"/>
        </w:rPr>
        <w:t>Σ</w:t>
      </w:r>
      <w:r w:rsidRPr="00217D77">
        <w:rPr>
          <w:rFonts w:eastAsia="Times New Roman"/>
          <w:szCs w:val="24"/>
        </w:rPr>
        <w:t>ύντομα όλα θα αλλάξουν και τίποτα δεν μπορείτε ν</w:t>
      </w:r>
      <w:r w:rsidRPr="00217D77">
        <w:rPr>
          <w:rFonts w:eastAsia="Times New Roman"/>
          <w:szCs w:val="24"/>
        </w:rPr>
        <w:t>α αλλάξετε</w:t>
      </w:r>
      <w:r>
        <w:rPr>
          <w:rFonts w:eastAsia="Times New Roman"/>
          <w:szCs w:val="24"/>
        </w:rPr>
        <w:t>.</w:t>
      </w:r>
    </w:p>
    <w:p w14:paraId="4318B14D" w14:textId="77777777" w:rsidR="001D7CFB" w:rsidRDefault="00EB4E04">
      <w:pPr>
        <w:spacing w:line="600" w:lineRule="auto"/>
        <w:ind w:firstLine="720"/>
        <w:jc w:val="both"/>
        <w:rPr>
          <w:rFonts w:eastAsia="Times New Roman"/>
          <w:szCs w:val="24"/>
        </w:rPr>
      </w:pPr>
      <w:r w:rsidRPr="00217D77">
        <w:rPr>
          <w:rFonts w:eastAsia="Times New Roman"/>
          <w:szCs w:val="24"/>
        </w:rPr>
        <w:t xml:space="preserve">Εμείς </w:t>
      </w:r>
      <w:r>
        <w:rPr>
          <w:rFonts w:eastAsia="Times New Roman"/>
          <w:szCs w:val="24"/>
        </w:rPr>
        <w:t xml:space="preserve">θα </w:t>
      </w:r>
      <w:r w:rsidRPr="00217D77">
        <w:rPr>
          <w:rFonts w:eastAsia="Times New Roman"/>
          <w:szCs w:val="24"/>
        </w:rPr>
        <w:t>είμαστε δίπλα στο</w:t>
      </w:r>
      <w:r>
        <w:rPr>
          <w:rFonts w:eastAsia="Times New Roman"/>
          <w:szCs w:val="24"/>
        </w:rPr>
        <w:t>ν</w:t>
      </w:r>
      <w:r w:rsidRPr="00217D77">
        <w:rPr>
          <w:rFonts w:eastAsia="Times New Roman"/>
          <w:szCs w:val="24"/>
        </w:rPr>
        <w:t xml:space="preserve"> </w:t>
      </w:r>
      <w:r>
        <w:rPr>
          <w:rFonts w:eastAsia="Times New Roman"/>
          <w:szCs w:val="24"/>
        </w:rPr>
        <w:t>ε</w:t>
      </w:r>
      <w:r w:rsidRPr="00217D77">
        <w:rPr>
          <w:rFonts w:eastAsia="Times New Roman"/>
          <w:szCs w:val="24"/>
        </w:rPr>
        <w:t xml:space="preserve">λληνικό λαό με κάθε τρόπο και φυσικά απέναντι σε εσάς και τις καταστροφικές πολιτικές </w:t>
      </w:r>
      <w:r>
        <w:rPr>
          <w:rFonts w:eastAsia="Times New Roman"/>
          <w:szCs w:val="24"/>
        </w:rPr>
        <w:t>σας.</w:t>
      </w:r>
      <w:r w:rsidRPr="00217D77">
        <w:rPr>
          <w:rFonts w:eastAsia="Times New Roman"/>
          <w:szCs w:val="24"/>
        </w:rPr>
        <w:t xml:space="preserve"> </w:t>
      </w:r>
      <w:r>
        <w:rPr>
          <w:rFonts w:eastAsia="Times New Roman"/>
          <w:szCs w:val="24"/>
        </w:rPr>
        <w:t>Την 26</w:t>
      </w:r>
      <w:r w:rsidRPr="00974B34">
        <w:rPr>
          <w:rFonts w:eastAsia="Times New Roman"/>
          <w:szCs w:val="24"/>
          <w:vertAlign w:val="superscript"/>
        </w:rPr>
        <w:t>η</w:t>
      </w:r>
      <w:r>
        <w:rPr>
          <w:rFonts w:eastAsia="Times New Roman"/>
          <w:szCs w:val="24"/>
        </w:rPr>
        <w:t xml:space="preserve"> </w:t>
      </w:r>
      <w:r w:rsidRPr="00217D77">
        <w:rPr>
          <w:rFonts w:eastAsia="Times New Roman"/>
          <w:szCs w:val="24"/>
        </w:rPr>
        <w:t>Μαΐου</w:t>
      </w:r>
      <w:r>
        <w:rPr>
          <w:rFonts w:eastAsia="Times New Roman"/>
          <w:szCs w:val="24"/>
        </w:rPr>
        <w:t>,</w:t>
      </w:r>
      <w:r w:rsidRPr="00217D77">
        <w:rPr>
          <w:rFonts w:eastAsia="Times New Roman"/>
          <w:szCs w:val="24"/>
        </w:rPr>
        <w:t xml:space="preserve"> εμείς</w:t>
      </w:r>
      <w:r>
        <w:rPr>
          <w:rFonts w:eastAsia="Times New Roman"/>
          <w:szCs w:val="24"/>
        </w:rPr>
        <w:t xml:space="preserve"> και</w:t>
      </w:r>
      <w:r w:rsidRPr="00217D77">
        <w:rPr>
          <w:rFonts w:eastAsia="Times New Roman"/>
          <w:szCs w:val="24"/>
        </w:rPr>
        <w:t xml:space="preserve"> οι εθνικιστικές δυνάμεις της Ευρώπης θα είμαστε οι νικητές</w:t>
      </w:r>
      <w:r>
        <w:rPr>
          <w:rFonts w:eastAsia="Times New Roman"/>
          <w:szCs w:val="24"/>
        </w:rPr>
        <w:t>.</w:t>
      </w:r>
    </w:p>
    <w:p w14:paraId="4318B14E" w14:textId="77777777" w:rsidR="001D7CFB" w:rsidRDefault="00EB4E04">
      <w:pPr>
        <w:spacing w:line="600" w:lineRule="auto"/>
        <w:ind w:firstLine="720"/>
        <w:jc w:val="both"/>
        <w:rPr>
          <w:rFonts w:eastAsia="Times New Roman"/>
          <w:szCs w:val="24"/>
        </w:rPr>
      </w:pPr>
      <w:r w:rsidRPr="00217D77">
        <w:rPr>
          <w:rFonts w:eastAsia="Times New Roman"/>
          <w:szCs w:val="24"/>
        </w:rPr>
        <w:t>Ευχαριστώ</w:t>
      </w:r>
      <w:r>
        <w:rPr>
          <w:rFonts w:eastAsia="Times New Roman"/>
          <w:szCs w:val="24"/>
        </w:rPr>
        <w:t>.</w:t>
      </w:r>
    </w:p>
    <w:p w14:paraId="4318B14F" w14:textId="77777777" w:rsidR="001D7CFB" w:rsidRDefault="00EB4E04">
      <w:pPr>
        <w:tabs>
          <w:tab w:val="left" w:pos="3189"/>
          <w:tab w:val="center" w:pos="4513"/>
        </w:tabs>
        <w:spacing w:line="600" w:lineRule="auto"/>
        <w:ind w:firstLine="720"/>
        <w:jc w:val="center"/>
        <w:rPr>
          <w:rFonts w:eastAsia="Times New Roman" w:cs="Times New Roman"/>
          <w:szCs w:val="24"/>
        </w:rPr>
      </w:pPr>
      <w:r w:rsidRPr="00345A29">
        <w:rPr>
          <w:rFonts w:eastAsia="Times New Roman" w:cs="Times New Roman"/>
          <w:szCs w:val="24"/>
        </w:rPr>
        <w:t xml:space="preserve">(Χειροκροτήματα από την πτέρυγα της </w:t>
      </w:r>
      <w:r>
        <w:rPr>
          <w:rFonts w:eastAsia="Times New Roman" w:cs="Times New Roman"/>
          <w:szCs w:val="24"/>
        </w:rPr>
        <w:t>Χρυσής Αυγής</w:t>
      </w:r>
      <w:r w:rsidRPr="00345A29">
        <w:rPr>
          <w:rFonts w:eastAsia="Times New Roman" w:cs="Times New Roman"/>
          <w:szCs w:val="24"/>
        </w:rPr>
        <w:t>)</w:t>
      </w:r>
    </w:p>
    <w:p w14:paraId="4318B150" w14:textId="77777777" w:rsidR="001D7CFB" w:rsidRDefault="00EB4E04">
      <w:pPr>
        <w:spacing w:line="600" w:lineRule="auto"/>
        <w:ind w:firstLine="720"/>
        <w:jc w:val="both"/>
        <w:rPr>
          <w:rFonts w:eastAsia="Times New Roman"/>
          <w:szCs w:val="24"/>
        </w:rPr>
      </w:pPr>
      <w:r w:rsidRPr="002B4F58">
        <w:rPr>
          <w:rFonts w:eastAsia="Times New Roman"/>
          <w:b/>
          <w:szCs w:val="24"/>
        </w:rPr>
        <w:lastRenderedPageBreak/>
        <w:t>ΙΩΑΝΝΗΣ ΒΡΟΥΤΣΗΣ:</w:t>
      </w:r>
      <w:r>
        <w:rPr>
          <w:rFonts w:eastAsia="Times New Roman"/>
          <w:szCs w:val="24"/>
        </w:rPr>
        <w:t xml:space="preserve"> Κύριε Πρόεδρε, θα ήθελα τον λόγο επί της διαδικασίας. </w:t>
      </w:r>
    </w:p>
    <w:p w14:paraId="4318B151" w14:textId="77777777" w:rsidR="001D7CFB" w:rsidRDefault="00EB4E04">
      <w:pPr>
        <w:spacing w:line="600" w:lineRule="auto"/>
        <w:ind w:firstLine="720"/>
        <w:jc w:val="both"/>
        <w:rPr>
          <w:rFonts w:eastAsia="Times New Roman"/>
          <w:szCs w:val="24"/>
        </w:rPr>
      </w:pPr>
      <w:r w:rsidRPr="00F15680">
        <w:rPr>
          <w:rFonts w:eastAsia="Times New Roman" w:cs="Times New Roman"/>
          <w:b/>
          <w:szCs w:val="24"/>
        </w:rPr>
        <w:t xml:space="preserve">ΠΡΟΕΔΡΕΥΩΝ (Νικήτας Κακλαμάνης): </w:t>
      </w:r>
      <w:r>
        <w:rPr>
          <w:rFonts w:eastAsia="Times New Roman" w:cs="Times New Roman"/>
          <w:szCs w:val="24"/>
        </w:rPr>
        <w:t>Ένα λεπτό, έχω εκφωνήσει τον κ. Βλάχο. Έ</w:t>
      </w:r>
      <w:r w:rsidRPr="00217D77">
        <w:rPr>
          <w:rFonts w:eastAsia="Times New Roman"/>
          <w:szCs w:val="24"/>
        </w:rPr>
        <w:t xml:space="preserve">χω πει ότι είναι ο </w:t>
      </w:r>
      <w:r>
        <w:rPr>
          <w:rFonts w:eastAsia="Times New Roman"/>
          <w:szCs w:val="24"/>
        </w:rPr>
        <w:t xml:space="preserve">κ. </w:t>
      </w:r>
      <w:r w:rsidRPr="00217D77">
        <w:rPr>
          <w:rFonts w:eastAsia="Times New Roman"/>
          <w:szCs w:val="24"/>
        </w:rPr>
        <w:t>Βλάχος και μετά έχω αναγγείλει</w:t>
      </w:r>
      <w:r>
        <w:rPr>
          <w:rFonts w:eastAsia="Times New Roman"/>
          <w:szCs w:val="24"/>
        </w:rPr>
        <w:t>,</w:t>
      </w:r>
      <w:r w:rsidRPr="00217D77">
        <w:rPr>
          <w:rFonts w:eastAsia="Times New Roman"/>
          <w:szCs w:val="24"/>
        </w:rPr>
        <w:t xml:space="preserve"> αφού προηγουμένως </w:t>
      </w:r>
      <w:r>
        <w:rPr>
          <w:rFonts w:eastAsia="Times New Roman"/>
          <w:szCs w:val="24"/>
        </w:rPr>
        <w:t xml:space="preserve">δώσω τον </w:t>
      </w:r>
      <w:r w:rsidRPr="00217D77">
        <w:rPr>
          <w:rFonts w:eastAsia="Times New Roman"/>
          <w:szCs w:val="24"/>
        </w:rPr>
        <w:t xml:space="preserve">λόγο </w:t>
      </w:r>
      <w:r>
        <w:rPr>
          <w:rFonts w:eastAsia="Times New Roman"/>
          <w:szCs w:val="24"/>
        </w:rPr>
        <w:t>στον κ. Β</w:t>
      </w:r>
      <w:r w:rsidRPr="00217D77">
        <w:rPr>
          <w:rFonts w:eastAsia="Times New Roman"/>
          <w:szCs w:val="24"/>
        </w:rPr>
        <w:t>ρούτση</w:t>
      </w:r>
      <w:r>
        <w:rPr>
          <w:rFonts w:eastAsia="Times New Roman"/>
          <w:szCs w:val="24"/>
        </w:rPr>
        <w:t xml:space="preserve">, τον κ. Ξανθό ώστε </w:t>
      </w:r>
      <w:r w:rsidRPr="00217D77">
        <w:rPr>
          <w:rFonts w:eastAsia="Times New Roman"/>
          <w:szCs w:val="24"/>
        </w:rPr>
        <w:t>να παρουσιάσει την τροπολογία του</w:t>
      </w:r>
      <w:r>
        <w:rPr>
          <w:rFonts w:eastAsia="Times New Roman"/>
          <w:szCs w:val="24"/>
        </w:rPr>
        <w:t xml:space="preserve"> και συνεχίζουμε. </w:t>
      </w:r>
    </w:p>
    <w:p w14:paraId="4318B152" w14:textId="77777777" w:rsidR="001D7CFB" w:rsidRDefault="00EB4E04">
      <w:pPr>
        <w:spacing w:line="600" w:lineRule="auto"/>
        <w:ind w:firstLine="720"/>
        <w:jc w:val="both"/>
        <w:rPr>
          <w:rFonts w:eastAsia="Times New Roman"/>
          <w:szCs w:val="24"/>
        </w:rPr>
      </w:pPr>
      <w:r>
        <w:rPr>
          <w:rFonts w:eastAsia="Times New Roman"/>
          <w:szCs w:val="24"/>
        </w:rPr>
        <w:t>Τον λόγο έχει ο κ. Βλάχος, Β</w:t>
      </w:r>
      <w:r w:rsidRPr="00217D77">
        <w:rPr>
          <w:rFonts w:eastAsia="Times New Roman"/>
          <w:szCs w:val="24"/>
        </w:rPr>
        <w:t xml:space="preserve">ουλευτής </w:t>
      </w:r>
      <w:r>
        <w:rPr>
          <w:rFonts w:eastAsia="Times New Roman"/>
          <w:szCs w:val="24"/>
        </w:rPr>
        <w:t xml:space="preserve">της </w:t>
      </w:r>
      <w:r w:rsidRPr="00217D77">
        <w:rPr>
          <w:rFonts w:eastAsia="Times New Roman"/>
          <w:szCs w:val="24"/>
        </w:rPr>
        <w:t xml:space="preserve">Νέας Δημοκρατίας </w:t>
      </w:r>
      <w:r>
        <w:rPr>
          <w:rFonts w:eastAsia="Times New Roman"/>
          <w:szCs w:val="24"/>
        </w:rPr>
        <w:t>Α</w:t>
      </w:r>
      <w:r w:rsidRPr="00217D77">
        <w:rPr>
          <w:rFonts w:eastAsia="Times New Roman"/>
          <w:szCs w:val="24"/>
        </w:rPr>
        <w:t xml:space="preserve">νατολικού </w:t>
      </w:r>
      <w:r>
        <w:rPr>
          <w:rFonts w:eastAsia="Times New Roman"/>
          <w:szCs w:val="24"/>
        </w:rPr>
        <w:t>Τ</w:t>
      </w:r>
      <w:r w:rsidRPr="00217D77">
        <w:rPr>
          <w:rFonts w:eastAsia="Times New Roman"/>
          <w:szCs w:val="24"/>
        </w:rPr>
        <w:t xml:space="preserve">ομέα </w:t>
      </w:r>
      <w:r>
        <w:rPr>
          <w:rFonts w:eastAsia="Times New Roman"/>
          <w:szCs w:val="24"/>
        </w:rPr>
        <w:t>Π</w:t>
      </w:r>
      <w:r w:rsidRPr="00217D77">
        <w:rPr>
          <w:rFonts w:eastAsia="Times New Roman"/>
          <w:szCs w:val="24"/>
        </w:rPr>
        <w:t>εριφέρειας Αττικής</w:t>
      </w:r>
      <w:r>
        <w:rPr>
          <w:rFonts w:eastAsia="Times New Roman"/>
          <w:szCs w:val="24"/>
        </w:rPr>
        <w:t>.</w:t>
      </w:r>
    </w:p>
    <w:p w14:paraId="4318B153" w14:textId="77777777" w:rsidR="001D7CFB" w:rsidRDefault="00EB4E04">
      <w:pPr>
        <w:spacing w:line="600" w:lineRule="auto"/>
        <w:ind w:firstLine="720"/>
        <w:jc w:val="both"/>
        <w:rPr>
          <w:rFonts w:eastAsia="Times New Roman"/>
          <w:szCs w:val="24"/>
        </w:rPr>
      </w:pPr>
      <w:r w:rsidRPr="00516324">
        <w:rPr>
          <w:rFonts w:eastAsia="Times New Roman"/>
          <w:b/>
          <w:szCs w:val="24"/>
        </w:rPr>
        <w:t>ΓΕΩΡΓΙΟΣ ΒΛΑΧΟΣ:</w:t>
      </w:r>
      <w:r>
        <w:rPr>
          <w:rFonts w:eastAsia="Times New Roman"/>
          <w:szCs w:val="24"/>
        </w:rPr>
        <w:t xml:space="preserve"> </w:t>
      </w:r>
      <w:r w:rsidRPr="00217D77">
        <w:rPr>
          <w:rFonts w:eastAsia="Times New Roman"/>
          <w:szCs w:val="24"/>
        </w:rPr>
        <w:t>Ευχαριστώ</w:t>
      </w:r>
      <w:r>
        <w:rPr>
          <w:rFonts w:eastAsia="Times New Roman"/>
          <w:szCs w:val="24"/>
        </w:rPr>
        <w:t>,</w:t>
      </w:r>
      <w:r w:rsidRPr="00217D77">
        <w:rPr>
          <w:rFonts w:eastAsia="Times New Roman"/>
          <w:szCs w:val="24"/>
        </w:rPr>
        <w:t xml:space="preserve"> κύριε </w:t>
      </w:r>
      <w:r>
        <w:rPr>
          <w:rFonts w:eastAsia="Times New Roman"/>
          <w:szCs w:val="24"/>
        </w:rPr>
        <w:t>Π</w:t>
      </w:r>
      <w:r w:rsidRPr="00217D77">
        <w:rPr>
          <w:rFonts w:eastAsia="Times New Roman"/>
          <w:szCs w:val="24"/>
        </w:rPr>
        <w:t>ρόεδρ</w:t>
      </w:r>
      <w:r w:rsidRPr="00217D77">
        <w:rPr>
          <w:rFonts w:eastAsia="Times New Roman"/>
          <w:szCs w:val="24"/>
        </w:rPr>
        <w:t>ε</w:t>
      </w:r>
      <w:r>
        <w:rPr>
          <w:rFonts w:eastAsia="Times New Roman"/>
          <w:szCs w:val="24"/>
        </w:rPr>
        <w:t>.</w:t>
      </w:r>
    </w:p>
    <w:p w14:paraId="4318B154" w14:textId="77777777" w:rsidR="001D7CFB" w:rsidRDefault="00EB4E04">
      <w:pPr>
        <w:spacing w:line="600" w:lineRule="auto"/>
        <w:ind w:firstLine="720"/>
        <w:jc w:val="both"/>
        <w:rPr>
          <w:rFonts w:eastAsia="Times New Roman"/>
          <w:szCs w:val="24"/>
        </w:rPr>
      </w:pPr>
      <w:r>
        <w:rPr>
          <w:rFonts w:eastAsia="Times New Roman"/>
          <w:szCs w:val="24"/>
        </w:rPr>
        <w:t>Κ</w:t>
      </w:r>
      <w:r w:rsidRPr="00217D77">
        <w:rPr>
          <w:rFonts w:eastAsia="Times New Roman"/>
          <w:szCs w:val="24"/>
        </w:rPr>
        <w:t>υρίες και κύριοι συνάδελφοι</w:t>
      </w:r>
      <w:r>
        <w:rPr>
          <w:rFonts w:eastAsia="Times New Roman"/>
          <w:szCs w:val="24"/>
        </w:rPr>
        <w:t>, η ρύθμιση για τις εκατόν είκοσι</w:t>
      </w:r>
      <w:r w:rsidRPr="00217D77">
        <w:rPr>
          <w:rFonts w:eastAsia="Times New Roman"/>
          <w:szCs w:val="24"/>
        </w:rPr>
        <w:t xml:space="preserve"> δόσεις </w:t>
      </w:r>
      <w:r>
        <w:rPr>
          <w:rFonts w:eastAsia="Times New Roman"/>
          <w:szCs w:val="24"/>
        </w:rPr>
        <w:t xml:space="preserve">επιβλήθηκε </w:t>
      </w:r>
      <w:r w:rsidRPr="00217D77">
        <w:rPr>
          <w:rFonts w:eastAsia="Times New Roman"/>
          <w:szCs w:val="24"/>
        </w:rPr>
        <w:t xml:space="preserve">από το αδιέξοδο στο οποίο η </w:t>
      </w:r>
      <w:r>
        <w:rPr>
          <w:rFonts w:eastAsia="Times New Roman"/>
          <w:szCs w:val="24"/>
        </w:rPr>
        <w:t>Κ</w:t>
      </w:r>
      <w:r w:rsidRPr="00217D77">
        <w:rPr>
          <w:rFonts w:eastAsia="Times New Roman"/>
          <w:szCs w:val="24"/>
        </w:rPr>
        <w:t xml:space="preserve">υβέρνηση </w:t>
      </w:r>
      <w:r>
        <w:rPr>
          <w:rFonts w:eastAsia="Times New Roman"/>
          <w:szCs w:val="24"/>
        </w:rPr>
        <w:t xml:space="preserve">οδήγησε τους </w:t>
      </w:r>
      <w:r w:rsidRPr="00217D77">
        <w:rPr>
          <w:rFonts w:eastAsia="Times New Roman"/>
          <w:szCs w:val="24"/>
        </w:rPr>
        <w:t>πολίτες αλλά και τις επιχειρήσεις</w:t>
      </w:r>
      <w:r>
        <w:rPr>
          <w:rFonts w:eastAsia="Times New Roman"/>
          <w:szCs w:val="24"/>
        </w:rPr>
        <w:t>.</w:t>
      </w:r>
      <w:r w:rsidRPr="00217D77">
        <w:rPr>
          <w:rFonts w:eastAsia="Times New Roman"/>
          <w:szCs w:val="24"/>
        </w:rPr>
        <w:t xml:space="preserve"> Είναι χαρακτηριστικό ότι οι οφειλές των συμπολιτών </w:t>
      </w:r>
      <w:r>
        <w:rPr>
          <w:rFonts w:eastAsia="Times New Roman"/>
          <w:szCs w:val="24"/>
        </w:rPr>
        <w:t>μας,</w:t>
      </w:r>
      <w:r w:rsidRPr="00217D77">
        <w:rPr>
          <w:rFonts w:eastAsia="Times New Roman"/>
          <w:szCs w:val="24"/>
        </w:rPr>
        <w:t xml:space="preserve"> όλων </w:t>
      </w:r>
      <w:r>
        <w:rPr>
          <w:rFonts w:eastAsia="Times New Roman"/>
          <w:szCs w:val="24"/>
        </w:rPr>
        <w:t>μας,</w:t>
      </w:r>
      <w:r w:rsidRPr="00217D77">
        <w:rPr>
          <w:rFonts w:eastAsia="Times New Roman"/>
          <w:szCs w:val="24"/>
        </w:rPr>
        <w:t xml:space="preserve"> προς την εφορία</w:t>
      </w:r>
      <w:r>
        <w:rPr>
          <w:rFonts w:eastAsia="Times New Roman"/>
          <w:szCs w:val="24"/>
        </w:rPr>
        <w:t>,</w:t>
      </w:r>
      <w:r w:rsidRPr="00217D77">
        <w:rPr>
          <w:rFonts w:eastAsia="Times New Roman"/>
          <w:szCs w:val="24"/>
        </w:rPr>
        <w:t xml:space="preserve"> προς</w:t>
      </w:r>
      <w:r w:rsidRPr="00217D77">
        <w:rPr>
          <w:rFonts w:eastAsia="Times New Roman"/>
          <w:szCs w:val="24"/>
        </w:rPr>
        <w:t xml:space="preserve"> τα ασφαλιστικά ταμεία</w:t>
      </w:r>
      <w:r>
        <w:rPr>
          <w:rFonts w:eastAsia="Times New Roman"/>
          <w:szCs w:val="24"/>
        </w:rPr>
        <w:t>,</w:t>
      </w:r>
      <w:r w:rsidRPr="00217D77">
        <w:rPr>
          <w:rFonts w:eastAsia="Times New Roman"/>
          <w:szCs w:val="24"/>
        </w:rPr>
        <w:t xml:space="preserve"> ήταν το 2014 περίπου 85 δισεκατομμύρια </w:t>
      </w:r>
      <w:r>
        <w:rPr>
          <w:rFonts w:eastAsia="Times New Roman"/>
          <w:szCs w:val="24"/>
        </w:rPr>
        <w:t xml:space="preserve">ευρώ </w:t>
      </w:r>
      <w:r w:rsidRPr="00217D77">
        <w:rPr>
          <w:rFonts w:eastAsia="Times New Roman"/>
          <w:szCs w:val="24"/>
        </w:rPr>
        <w:t>και το ποσό αυτό</w:t>
      </w:r>
      <w:r>
        <w:rPr>
          <w:rFonts w:eastAsia="Times New Roman"/>
          <w:szCs w:val="24"/>
        </w:rPr>
        <w:t>,</w:t>
      </w:r>
      <w:r w:rsidRPr="00217D77">
        <w:rPr>
          <w:rFonts w:eastAsia="Times New Roman"/>
          <w:szCs w:val="24"/>
        </w:rPr>
        <w:t xml:space="preserve"> τέσσερα χρόνια μετά</w:t>
      </w:r>
      <w:r>
        <w:rPr>
          <w:rFonts w:eastAsia="Times New Roman"/>
          <w:szCs w:val="24"/>
        </w:rPr>
        <w:t>,</w:t>
      </w:r>
      <w:r w:rsidRPr="00217D77">
        <w:rPr>
          <w:rFonts w:eastAsia="Times New Roman"/>
          <w:szCs w:val="24"/>
        </w:rPr>
        <w:t xml:space="preserve"> έχε</w:t>
      </w:r>
      <w:r>
        <w:rPr>
          <w:rFonts w:eastAsia="Times New Roman"/>
          <w:szCs w:val="24"/>
        </w:rPr>
        <w:t>ι εκτιναχθεί στα 140 δισεκατομμύ</w:t>
      </w:r>
      <w:r w:rsidRPr="00217D77">
        <w:rPr>
          <w:rFonts w:eastAsia="Times New Roman"/>
          <w:szCs w:val="24"/>
        </w:rPr>
        <w:t xml:space="preserve">ρια </w:t>
      </w:r>
      <w:r>
        <w:rPr>
          <w:rFonts w:eastAsia="Times New Roman"/>
          <w:szCs w:val="24"/>
        </w:rPr>
        <w:t xml:space="preserve">ευρώ. </w:t>
      </w:r>
    </w:p>
    <w:p w14:paraId="4318B155" w14:textId="77777777" w:rsidR="001D7CFB" w:rsidRDefault="00EB4E04">
      <w:pPr>
        <w:spacing w:line="600" w:lineRule="auto"/>
        <w:ind w:firstLine="720"/>
        <w:jc w:val="both"/>
        <w:rPr>
          <w:rFonts w:eastAsia="Times New Roman"/>
          <w:szCs w:val="24"/>
        </w:rPr>
      </w:pPr>
      <w:r>
        <w:rPr>
          <w:rFonts w:eastAsia="Times New Roman"/>
          <w:szCs w:val="24"/>
        </w:rPr>
        <w:lastRenderedPageBreak/>
        <w:t>Επίσης,</w:t>
      </w:r>
      <w:r w:rsidRPr="00217D77">
        <w:rPr>
          <w:rFonts w:eastAsia="Times New Roman"/>
          <w:szCs w:val="24"/>
        </w:rPr>
        <w:t xml:space="preserve"> </w:t>
      </w:r>
      <w:r>
        <w:rPr>
          <w:rFonts w:eastAsia="Times New Roman"/>
          <w:szCs w:val="24"/>
        </w:rPr>
        <w:t xml:space="preserve">τέσσερα </w:t>
      </w:r>
      <w:r w:rsidRPr="00217D77">
        <w:rPr>
          <w:rFonts w:eastAsia="Times New Roman"/>
          <w:szCs w:val="24"/>
        </w:rPr>
        <w:t xml:space="preserve">εκατομμύρια πολίτες έχουν οφειλές στην εφορία που υπερβαίνουν τα 104 </w:t>
      </w:r>
      <w:r>
        <w:rPr>
          <w:rFonts w:eastAsia="Times New Roman"/>
          <w:szCs w:val="24"/>
        </w:rPr>
        <w:t>δισεκατομμύρια ευρ</w:t>
      </w:r>
      <w:r>
        <w:rPr>
          <w:rFonts w:eastAsia="Times New Roman"/>
          <w:szCs w:val="24"/>
        </w:rPr>
        <w:t xml:space="preserve">ώ, </w:t>
      </w:r>
      <w:r w:rsidRPr="00217D77">
        <w:rPr>
          <w:rFonts w:eastAsia="Times New Roman"/>
          <w:szCs w:val="24"/>
        </w:rPr>
        <w:t xml:space="preserve">ενώ περίπου 1,5 εκατομμύριο πολίτες έχουν οφειλές στα ασφαλιστικά ταμεία που προσεγγίζουν τα 40 </w:t>
      </w:r>
      <w:r>
        <w:rPr>
          <w:rFonts w:eastAsia="Times New Roman"/>
          <w:szCs w:val="24"/>
        </w:rPr>
        <w:t>δισεκατομμύρια ευρώ.</w:t>
      </w:r>
      <w:r w:rsidRPr="00217D77">
        <w:rPr>
          <w:rFonts w:eastAsia="Times New Roman"/>
          <w:szCs w:val="24"/>
        </w:rPr>
        <w:t xml:space="preserve"> </w:t>
      </w:r>
      <w:r>
        <w:rPr>
          <w:rFonts w:eastAsia="Times New Roman"/>
          <w:szCs w:val="24"/>
        </w:rPr>
        <w:t>Τ</w:t>
      </w:r>
      <w:r w:rsidRPr="00217D77">
        <w:rPr>
          <w:rFonts w:eastAsia="Times New Roman"/>
          <w:szCs w:val="24"/>
        </w:rPr>
        <w:t>ην ίδια στιγμή</w:t>
      </w:r>
      <w:r>
        <w:rPr>
          <w:rFonts w:eastAsia="Times New Roman"/>
          <w:szCs w:val="24"/>
        </w:rPr>
        <w:t>, πάνω από ένα</w:t>
      </w:r>
      <w:r w:rsidRPr="00217D77">
        <w:rPr>
          <w:rFonts w:eastAsia="Times New Roman"/>
          <w:szCs w:val="24"/>
        </w:rPr>
        <w:t xml:space="preserve"> εκατομμύριο πολίτες έχουν υποστεί κατασχέσεις και σχεδόν </w:t>
      </w:r>
      <w:r>
        <w:rPr>
          <w:rFonts w:eastAsia="Times New Roman"/>
          <w:szCs w:val="24"/>
        </w:rPr>
        <w:t xml:space="preserve">ένα </w:t>
      </w:r>
      <w:r w:rsidRPr="00217D77">
        <w:rPr>
          <w:rFonts w:eastAsia="Times New Roman"/>
          <w:szCs w:val="24"/>
        </w:rPr>
        <w:t xml:space="preserve">εκατομμύριο πολίτες είναι αντιμέτωποι με </w:t>
      </w:r>
      <w:r w:rsidRPr="00217D77">
        <w:rPr>
          <w:rFonts w:eastAsia="Times New Roman"/>
          <w:szCs w:val="24"/>
        </w:rPr>
        <w:t>κατασχέσεις και πλειστηριασμούς το επόμενο διάστημα</w:t>
      </w:r>
      <w:r>
        <w:rPr>
          <w:rFonts w:eastAsia="Times New Roman"/>
          <w:szCs w:val="24"/>
        </w:rPr>
        <w:t xml:space="preserve">. Άρα, </w:t>
      </w:r>
      <w:r w:rsidRPr="00217D77">
        <w:rPr>
          <w:rFonts w:eastAsia="Times New Roman"/>
          <w:szCs w:val="24"/>
        </w:rPr>
        <w:t xml:space="preserve">η ρύθμιση </w:t>
      </w:r>
      <w:r>
        <w:rPr>
          <w:rFonts w:eastAsia="Times New Roman"/>
          <w:szCs w:val="24"/>
        </w:rPr>
        <w:t>των εκατόν είκοσι</w:t>
      </w:r>
      <w:r w:rsidRPr="00217D77">
        <w:rPr>
          <w:rFonts w:eastAsia="Times New Roman"/>
          <w:szCs w:val="24"/>
        </w:rPr>
        <w:t xml:space="preserve"> δόσεων </w:t>
      </w:r>
      <w:r>
        <w:rPr>
          <w:rFonts w:eastAsia="Times New Roman"/>
          <w:szCs w:val="24"/>
        </w:rPr>
        <w:t>ή</w:t>
      </w:r>
      <w:r w:rsidRPr="00217D77">
        <w:rPr>
          <w:rFonts w:eastAsia="Times New Roman"/>
          <w:szCs w:val="24"/>
        </w:rPr>
        <w:t xml:space="preserve">ταν εντελώς απαραίτητη μέσα </w:t>
      </w:r>
      <w:r>
        <w:rPr>
          <w:rFonts w:eastAsia="Times New Roman"/>
          <w:szCs w:val="24"/>
        </w:rPr>
        <w:t>από τις συνθήκες οι οποίες δημιουργήθηκαν. Όλα αυτά τα στοιχεία που ανέφερα,</w:t>
      </w:r>
      <w:r w:rsidRPr="00217D77">
        <w:rPr>
          <w:rFonts w:eastAsia="Times New Roman"/>
          <w:szCs w:val="24"/>
        </w:rPr>
        <w:t xml:space="preserve"> δημιούργησαν την ανάγκη και η ανάγκη απαιτούσε μία ρύθμισ</w:t>
      </w:r>
      <w:r w:rsidRPr="00217D77">
        <w:rPr>
          <w:rFonts w:eastAsia="Times New Roman"/>
          <w:szCs w:val="24"/>
        </w:rPr>
        <w:t>η</w:t>
      </w:r>
      <w:r>
        <w:rPr>
          <w:rFonts w:eastAsia="Times New Roman"/>
          <w:szCs w:val="24"/>
        </w:rPr>
        <w:t>.</w:t>
      </w:r>
      <w:r w:rsidRPr="00217D77">
        <w:rPr>
          <w:rFonts w:eastAsia="Times New Roman"/>
          <w:szCs w:val="24"/>
        </w:rPr>
        <w:t xml:space="preserve"> </w:t>
      </w:r>
    </w:p>
    <w:p w14:paraId="4318B156" w14:textId="77777777" w:rsidR="001D7CFB" w:rsidRDefault="00EB4E04">
      <w:pPr>
        <w:spacing w:line="600" w:lineRule="auto"/>
        <w:ind w:firstLine="720"/>
        <w:jc w:val="both"/>
        <w:rPr>
          <w:rFonts w:eastAsia="Times New Roman"/>
          <w:szCs w:val="24"/>
        </w:rPr>
      </w:pPr>
      <w:r>
        <w:rPr>
          <w:rFonts w:eastAsia="Times New Roman"/>
          <w:szCs w:val="24"/>
        </w:rPr>
        <w:t>Η</w:t>
      </w:r>
      <w:r w:rsidRPr="00217D77">
        <w:rPr>
          <w:rFonts w:eastAsia="Times New Roman"/>
          <w:szCs w:val="24"/>
        </w:rPr>
        <w:t xml:space="preserve"> ρύθμιση την οποία έφερε η Κυβέρνηση</w:t>
      </w:r>
      <w:r>
        <w:rPr>
          <w:rFonts w:eastAsia="Times New Roman"/>
          <w:szCs w:val="24"/>
        </w:rPr>
        <w:t>,</w:t>
      </w:r>
      <w:r w:rsidRPr="00217D77">
        <w:rPr>
          <w:rFonts w:eastAsia="Times New Roman"/>
          <w:szCs w:val="24"/>
        </w:rPr>
        <w:t xml:space="preserve"> μπορεί κανείς να ισχυριστεί ότι είναι σωστή</w:t>
      </w:r>
      <w:r>
        <w:rPr>
          <w:rFonts w:eastAsia="Times New Roman"/>
          <w:szCs w:val="24"/>
        </w:rPr>
        <w:t>; Είναι μια ρύθμιση, α</w:t>
      </w:r>
      <w:r w:rsidRPr="00217D77">
        <w:rPr>
          <w:rFonts w:eastAsia="Times New Roman"/>
          <w:szCs w:val="24"/>
        </w:rPr>
        <w:t>σφαλώς</w:t>
      </w:r>
      <w:r>
        <w:rPr>
          <w:rFonts w:eastAsia="Times New Roman"/>
          <w:szCs w:val="24"/>
        </w:rPr>
        <w:t>,</w:t>
      </w:r>
      <w:r w:rsidRPr="00217D77">
        <w:rPr>
          <w:rFonts w:eastAsia="Times New Roman"/>
          <w:szCs w:val="24"/>
        </w:rPr>
        <w:t xml:space="preserve"> αλλά </w:t>
      </w:r>
      <w:r>
        <w:rPr>
          <w:rFonts w:eastAsia="Times New Roman"/>
          <w:szCs w:val="24"/>
        </w:rPr>
        <w:t>μπορούσε</w:t>
      </w:r>
      <w:r w:rsidRPr="00217D77">
        <w:rPr>
          <w:rFonts w:eastAsia="Times New Roman"/>
          <w:szCs w:val="24"/>
        </w:rPr>
        <w:t xml:space="preserve"> να έρθει κάτι καλύτερο</w:t>
      </w:r>
      <w:r>
        <w:rPr>
          <w:rFonts w:eastAsia="Times New Roman"/>
          <w:szCs w:val="24"/>
        </w:rPr>
        <w:t xml:space="preserve">, </w:t>
      </w:r>
      <w:r w:rsidRPr="00217D77">
        <w:rPr>
          <w:rFonts w:eastAsia="Times New Roman"/>
          <w:szCs w:val="24"/>
        </w:rPr>
        <w:t>αφού μένουν εκκρεμότητες</w:t>
      </w:r>
      <w:r>
        <w:rPr>
          <w:rFonts w:eastAsia="Times New Roman"/>
          <w:szCs w:val="24"/>
        </w:rPr>
        <w:t>.</w:t>
      </w:r>
      <w:r w:rsidRPr="00217D77">
        <w:rPr>
          <w:rFonts w:eastAsia="Times New Roman"/>
          <w:szCs w:val="24"/>
        </w:rPr>
        <w:t xml:space="preserve"> </w:t>
      </w:r>
      <w:r>
        <w:rPr>
          <w:rFonts w:eastAsia="Times New Roman"/>
          <w:szCs w:val="24"/>
        </w:rPr>
        <w:t>Υ</w:t>
      </w:r>
      <w:r w:rsidRPr="00217D77">
        <w:rPr>
          <w:rFonts w:eastAsia="Times New Roman"/>
          <w:szCs w:val="24"/>
        </w:rPr>
        <w:t xml:space="preserve">πάρχουν </w:t>
      </w:r>
      <w:r>
        <w:rPr>
          <w:rFonts w:eastAsia="Times New Roman"/>
          <w:szCs w:val="24"/>
        </w:rPr>
        <w:t xml:space="preserve">κόφτες στη ρύθμιση αυτή </w:t>
      </w:r>
      <w:r w:rsidRPr="00217D77">
        <w:rPr>
          <w:rFonts w:eastAsia="Times New Roman"/>
          <w:szCs w:val="24"/>
        </w:rPr>
        <w:t>και πολλοί συμπολίτες μας όταν προσέλθουν ν</w:t>
      </w:r>
      <w:r w:rsidRPr="00217D77">
        <w:rPr>
          <w:rFonts w:eastAsia="Times New Roman"/>
          <w:szCs w:val="24"/>
        </w:rPr>
        <w:t>α ρυθμίσουν</w:t>
      </w:r>
      <w:r>
        <w:rPr>
          <w:rFonts w:eastAsia="Times New Roman"/>
          <w:szCs w:val="24"/>
        </w:rPr>
        <w:t>,</w:t>
      </w:r>
      <w:r w:rsidRPr="00217D77">
        <w:rPr>
          <w:rFonts w:eastAsia="Times New Roman"/>
          <w:szCs w:val="24"/>
        </w:rPr>
        <w:t xml:space="preserve"> να τακτοποιήσουν τις υποχρεώσεις </w:t>
      </w:r>
      <w:r>
        <w:rPr>
          <w:rFonts w:eastAsia="Times New Roman"/>
          <w:szCs w:val="24"/>
        </w:rPr>
        <w:t>τους,</w:t>
      </w:r>
      <w:r w:rsidRPr="00217D77">
        <w:rPr>
          <w:rFonts w:eastAsia="Times New Roman"/>
          <w:szCs w:val="24"/>
        </w:rPr>
        <w:t xml:space="preserve"> θα καταλάβουν</w:t>
      </w:r>
      <w:r>
        <w:rPr>
          <w:rFonts w:eastAsia="Times New Roman"/>
          <w:szCs w:val="24"/>
        </w:rPr>
        <w:t>,</w:t>
      </w:r>
      <w:r w:rsidRPr="00217D77">
        <w:rPr>
          <w:rFonts w:eastAsia="Times New Roman"/>
          <w:szCs w:val="24"/>
        </w:rPr>
        <w:t xml:space="preserve"> </w:t>
      </w:r>
      <w:r>
        <w:rPr>
          <w:rFonts w:eastAsia="Times New Roman"/>
          <w:szCs w:val="24"/>
        </w:rPr>
        <w:t>δ</w:t>
      </w:r>
      <w:r w:rsidRPr="00217D77">
        <w:rPr>
          <w:rFonts w:eastAsia="Times New Roman"/>
          <w:szCs w:val="24"/>
        </w:rPr>
        <w:t>υστυχώς</w:t>
      </w:r>
      <w:r>
        <w:rPr>
          <w:rFonts w:eastAsia="Times New Roman"/>
          <w:szCs w:val="24"/>
        </w:rPr>
        <w:t>,</w:t>
      </w:r>
      <w:r w:rsidRPr="00217D77">
        <w:rPr>
          <w:rFonts w:eastAsia="Times New Roman"/>
          <w:szCs w:val="24"/>
        </w:rPr>
        <w:t xml:space="preserve"> ότι η ρύθμιση αυτή δεν τους αφορά</w:t>
      </w:r>
      <w:r>
        <w:rPr>
          <w:rFonts w:eastAsia="Times New Roman"/>
          <w:szCs w:val="24"/>
        </w:rPr>
        <w:t>.</w:t>
      </w:r>
    </w:p>
    <w:p w14:paraId="4318B157" w14:textId="77777777" w:rsidR="001D7CFB" w:rsidRDefault="00EB4E04">
      <w:pPr>
        <w:spacing w:line="600" w:lineRule="auto"/>
        <w:ind w:firstLine="720"/>
        <w:jc w:val="both"/>
        <w:rPr>
          <w:rFonts w:eastAsia="Times New Roman"/>
          <w:szCs w:val="24"/>
        </w:rPr>
      </w:pPr>
      <w:r>
        <w:rPr>
          <w:rFonts w:eastAsia="Times New Roman"/>
          <w:szCs w:val="24"/>
        </w:rPr>
        <w:lastRenderedPageBreak/>
        <w:t>Η</w:t>
      </w:r>
      <w:r w:rsidRPr="00217D77">
        <w:rPr>
          <w:rFonts w:eastAsia="Times New Roman"/>
          <w:szCs w:val="24"/>
        </w:rPr>
        <w:t xml:space="preserve"> ρύθμιση </w:t>
      </w:r>
      <w:r>
        <w:rPr>
          <w:rFonts w:eastAsia="Times New Roman"/>
          <w:szCs w:val="24"/>
        </w:rPr>
        <w:t>αυτή η οποία έρχεται έχει κραυγαλέα σημεία. Κραυγαλέο σημείο είναι ότι έχει μόνο δεκαοκτώ</w:t>
      </w:r>
      <w:r w:rsidRPr="00217D77">
        <w:rPr>
          <w:rFonts w:eastAsia="Times New Roman"/>
          <w:szCs w:val="24"/>
        </w:rPr>
        <w:t xml:space="preserve"> δόσεις για εκκρεμότητες οι οποίες υπάρχουν σ</w:t>
      </w:r>
      <w:r w:rsidRPr="00217D77">
        <w:rPr>
          <w:rFonts w:eastAsia="Times New Roman"/>
          <w:szCs w:val="24"/>
        </w:rPr>
        <w:t xml:space="preserve">ε επιχειρήσεις </w:t>
      </w:r>
      <w:r>
        <w:rPr>
          <w:rFonts w:eastAsia="Times New Roman"/>
          <w:szCs w:val="24"/>
        </w:rPr>
        <w:t xml:space="preserve">και γενικά </w:t>
      </w:r>
      <w:r w:rsidRPr="00217D77">
        <w:rPr>
          <w:rFonts w:eastAsia="Times New Roman"/>
          <w:szCs w:val="24"/>
        </w:rPr>
        <w:t>σε συμπολίτες μας που έχουν επιχειρηματική δραστηριότητα</w:t>
      </w:r>
      <w:r>
        <w:rPr>
          <w:rFonts w:eastAsia="Times New Roman"/>
          <w:szCs w:val="24"/>
        </w:rPr>
        <w:t>.</w:t>
      </w:r>
      <w:r w:rsidRPr="00217D77">
        <w:rPr>
          <w:rFonts w:eastAsia="Times New Roman"/>
          <w:szCs w:val="24"/>
        </w:rPr>
        <w:t xml:space="preserve"> </w:t>
      </w:r>
      <w:r>
        <w:rPr>
          <w:rFonts w:eastAsia="Times New Roman"/>
          <w:szCs w:val="24"/>
        </w:rPr>
        <w:t>Έ</w:t>
      </w:r>
      <w:r w:rsidRPr="00217D77">
        <w:rPr>
          <w:rFonts w:eastAsia="Times New Roman"/>
          <w:szCs w:val="24"/>
        </w:rPr>
        <w:t>στω και κάτω από προϋπο</w:t>
      </w:r>
      <w:r>
        <w:rPr>
          <w:rFonts w:eastAsia="Times New Roman"/>
          <w:szCs w:val="24"/>
        </w:rPr>
        <w:t>θέσεις μπορούν να φτάσουν τις τριάντα.</w:t>
      </w:r>
      <w:r w:rsidRPr="00217D77">
        <w:rPr>
          <w:rFonts w:eastAsia="Times New Roman"/>
          <w:szCs w:val="24"/>
        </w:rPr>
        <w:t xml:space="preserve"> </w:t>
      </w:r>
      <w:r>
        <w:rPr>
          <w:rFonts w:eastAsia="Times New Roman"/>
          <w:szCs w:val="24"/>
        </w:rPr>
        <w:t>Ε</w:t>
      </w:r>
      <w:r w:rsidRPr="00217D77">
        <w:rPr>
          <w:rFonts w:eastAsia="Times New Roman"/>
          <w:szCs w:val="24"/>
        </w:rPr>
        <w:t xml:space="preserve">ίναι ένα πρόβλημα </w:t>
      </w:r>
      <w:r>
        <w:rPr>
          <w:rFonts w:eastAsia="Times New Roman"/>
          <w:szCs w:val="24"/>
        </w:rPr>
        <w:t>που</w:t>
      </w:r>
      <w:r w:rsidRPr="00217D77">
        <w:rPr>
          <w:rFonts w:eastAsia="Times New Roman"/>
          <w:szCs w:val="24"/>
        </w:rPr>
        <w:t xml:space="preserve"> προφανώς θα δημιουργηθεί και θα</w:t>
      </w:r>
      <w:r>
        <w:rPr>
          <w:rFonts w:eastAsia="Times New Roman"/>
          <w:szCs w:val="24"/>
        </w:rPr>
        <w:t xml:space="preserve"> αναδειχθεί το επόμενο διάστημα. Γι’</w:t>
      </w:r>
      <w:r w:rsidRPr="00217D77">
        <w:rPr>
          <w:rFonts w:eastAsia="Times New Roman"/>
          <w:szCs w:val="24"/>
        </w:rPr>
        <w:t xml:space="preserve"> αυτό</w:t>
      </w:r>
      <w:r>
        <w:rPr>
          <w:rFonts w:eastAsia="Times New Roman"/>
          <w:szCs w:val="24"/>
        </w:rPr>
        <w:t>,</w:t>
      </w:r>
      <w:r w:rsidRPr="00217D77">
        <w:rPr>
          <w:rFonts w:eastAsia="Times New Roman"/>
          <w:szCs w:val="24"/>
        </w:rPr>
        <w:t xml:space="preserve"> λοιπόν</w:t>
      </w:r>
      <w:r>
        <w:rPr>
          <w:rFonts w:eastAsia="Times New Roman"/>
          <w:szCs w:val="24"/>
        </w:rPr>
        <w:t>,</w:t>
      </w:r>
      <w:r w:rsidRPr="00217D77">
        <w:rPr>
          <w:rFonts w:eastAsia="Times New Roman"/>
          <w:szCs w:val="24"/>
        </w:rPr>
        <w:t xml:space="preserve"> η </w:t>
      </w:r>
      <w:r>
        <w:rPr>
          <w:rFonts w:eastAsia="Times New Roman"/>
          <w:szCs w:val="24"/>
        </w:rPr>
        <w:t>Κ</w:t>
      </w:r>
      <w:r w:rsidRPr="00217D77">
        <w:rPr>
          <w:rFonts w:eastAsia="Times New Roman"/>
          <w:szCs w:val="24"/>
        </w:rPr>
        <w:t>υ</w:t>
      </w:r>
      <w:r w:rsidRPr="00217D77">
        <w:rPr>
          <w:rFonts w:eastAsia="Times New Roman"/>
          <w:szCs w:val="24"/>
        </w:rPr>
        <w:t>βέρνηση και με αυτό που είπα προηγουμένως</w:t>
      </w:r>
      <w:r>
        <w:rPr>
          <w:rFonts w:eastAsia="Times New Roman"/>
          <w:szCs w:val="24"/>
        </w:rPr>
        <w:t>,</w:t>
      </w:r>
      <w:r w:rsidRPr="00217D77">
        <w:rPr>
          <w:rFonts w:eastAsia="Times New Roman"/>
          <w:szCs w:val="24"/>
        </w:rPr>
        <w:t xml:space="preserve"> δείχνει ότι δεν </w:t>
      </w:r>
      <w:r>
        <w:rPr>
          <w:rFonts w:eastAsia="Times New Roman"/>
          <w:szCs w:val="24"/>
        </w:rPr>
        <w:t xml:space="preserve">είδε </w:t>
      </w:r>
      <w:r w:rsidRPr="00217D77">
        <w:rPr>
          <w:rFonts w:eastAsia="Times New Roman"/>
          <w:szCs w:val="24"/>
        </w:rPr>
        <w:t>με γενναιότητα αυτή</w:t>
      </w:r>
      <w:r>
        <w:rPr>
          <w:rFonts w:eastAsia="Times New Roman"/>
          <w:szCs w:val="24"/>
        </w:rPr>
        <w:t>ν</w:t>
      </w:r>
      <w:r w:rsidRPr="00217D77">
        <w:rPr>
          <w:rFonts w:eastAsia="Times New Roman"/>
          <w:szCs w:val="24"/>
        </w:rPr>
        <w:t xml:space="preserve"> τη ρύθμιση</w:t>
      </w:r>
      <w:r>
        <w:rPr>
          <w:rFonts w:eastAsia="Times New Roman"/>
          <w:szCs w:val="24"/>
        </w:rPr>
        <w:t>.</w:t>
      </w:r>
      <w:r w:rsidRPr="00217D77">
        <w:rPr>
          <w:rFonts w:eastAsia="Times New Roman"/>
          <w:szCs w:val="24"/>
        </w:rPr>
        <w:t xml:space="preserve"> Δεν θέλησε να δώσει λύση στην πηγή του προβλήματος</w:t>
      </w:r>
      <w:r>
        <w:rPr>
          <w:rFonts w:eastAsia="Times New Roman"/>
          <w:szCs w:val="24"/>
        </w:rPr>
        <w:t>,</w:t>
      </w:r>
      <w:r w:rsidRPr="00217D77">
        <w:rPr>
          <w:rFonts w:eastAsia="Times New Roman"/>
          <w:szCs w:val="24"/>
        </w:rPr>
        <w:t xml:space="preserve"> αλλά </w:t>
      </w:r>
      <w:r>
        <w:rPr>
          <w:rFonts w:eastAsia="Times New Roman"/>
          <w:szCs w:val="24"/>
        </w:rPr>
        <w:t>όπως-όπως,</w:t>
      </w:r>
      <w:r w:rsidRPr="00217D77">
        <w:rPr>
          <w:rFonts w:eastAsia="Times New Roman"/>
          <w:szCs w:val="24"/>
        </w:rPr>
        <w:t xml:space="preserve"> λίγο πριν τις εκλογές</w:t>
      </w:r>
      <w:r>
        <w:rPr>
          <w:rFonts w:eastAsia="Times New Roman"/>
          <w:szCs w:val="24"/>
        </w:rPr>
        <w:t>,</w:t>
      </w:r>
      <w:r w:rsidRPr="00217D77">
        <w:rPr>
          <w:rFonts w:eastAsia="Times New Roman"/>
          <w:szCs w:val="24"/>
        </w:rPr>
        <w:t xml:space="preserve"> να έρθουν </w:t>
      </w:r>
      <w:r>
        <w:rPr>
          <w:rFonts w:eastAsia="Times New Roman"/>
          <w:szCs w:val="24"/>
        </w:rPr>
        <w:t xml:space="preserve">οι εκατόν είκοσι </w:t>
      </w:r>
      <w:r w:rsidRPr="00217D77">
        <w:rPr>
          <w:rFonts w:eastAsia="Times New Roman"/>
          <w:szCs w:val="24"/>
        </w:rPr>
        <w:t xml:space="preserve">δόσεις και από </w:t>
      </w:r>
      <w:r>
        <w:rPr>
          <w:rFonts w:eastAsia="Times New Roman"/>
          <w:szCs w:val="24"/>
        </w:rPr>
        <w:t>εκεί</w:t>
      </w:r>
      <w:r w:rsidRPr="00217D77">
        <w:rPr>
          <w:rFonts w:eastAsia="Times New Roman"/>
          <w:szCs w:val="24"/>
        </w:rPr>
        <w:t xml:space="preserve"> και πέρα ό</w:t>
      </w:r>
      <w:r>
        <w:rPr>
          <w:rFonts w:eastAsia="Times New Roman"/>
          <w:szCs w:val="24"/>
        </w:rPr>
        <w:t>,</w:t>
      </w:r>
      <w:r w:rsidRPr="00217D77">
        <w:rPr>
          <w:rFonts w:eastAsia="Times New Roman"/>
          <w:szCs w:val="24"/>
        </w:rPr>
        <w:t>τι γίνει έ</w:t>
      </w:r>
      <w:r w:rsidRPr="00217D77">
        <w:rPr>
          <w:rFonts w:eastAsia="Times New Roman"/>
          <w:szCs w:val="24"/>
        </w:rPr>
        <w:t>γινε</w:t>
      </w:r>
      <w:r>
        <w:rPr>
          <w:rFonts w:eastAsia="Times New Roman"/>
          <w:szCs w:val="24"/>
        </w:rPr>
        <w:t>. Ε</w:t>
      </w:r>
      <w:r w:rsidRPr="00217D77">
        <w:rPr>
          <w:rFonts w:eastAsia="Times New Roman"/>
          <w:szCs w:val="24"/>
        </w:rPr>
        <w:t xml:space="preserve">πίσης και το διάστημα το οποίο δίνει </w:t>
      </w:r>
      <w:r>
        <w:rPr>
          <w:rFonts w:eastAsia="Times New Roman"/>
          <w:szCs w:val="24"/>
        </w:rPr>
        <w:t>–σαράντα πέντε</w:t>
      </w:r>
      <w:r w:rsidRPr="00217D77">
        <w:rPr>
          <w:rFonts w:eastAsia="Times New Roman"/>
          <w:szCs w:val="24"/>
        </w:rPr>
        <w:t xml:space="preserve"> μέρες</w:t>
      </w:r>
      <w:r>
        <w:rPr>
          <w:rFonts w:eastAsia="Times New Roman"/>
          <w:szCs w:val="24"/>
        </w:rPr>
        <w:t>-</w:t>
      </w:r>
      <w:r w:rsidRPr="00217D77">
        <w:rPr>
          <w:rFonts w:eastAsia="Times New Roman"/>
          <w:szCs w:val="24"/>
        </w:rPr>
        <w:t xml:space="preserve"> θα έλεγα ότι είναι λίγο</w:t>
      </w:r>
      <w:r>
        <w:rPr>
          <w:rFonts w:eastAsia="Times New Roman"/>
          <w:szCs w:val="24"/>
        </w:rPr>
        <w:t xml:space="preserve">, αλλά αυτό </w:t>
      </w:r>
      <w:r w:rsidRPr="00217D77">
        <w:rPr>
          <w:rFonts w:eastAsia="Times New Roman"/>
          <w:szCs w:val="24"/>
        </w:rPr>
        <w:t>είναι κάτι το οποίο μπορ</w:t>
      </w:r>
      <w:r>
        <w:rPr>
          <w:rFonts w:eastAsia="Times New Roman"/>
          <w:szCs w:val="24"/>
        </w:rPr>
        <w:t xml:space="preserve">ούμε να το δούμε και </w:t>
      </w:r>
      <w:r w:rsidRPr="00217D77">
        <w:rPr>
          <w:rFonts w:eastAsia="Times New Roman"/>
          <w:szCs w:val="24"/>
        </w:rPr>
        <w:t>στη συνέχεια και να δοθεί παράταση</w:t>
      </w:r>
      <w:r>
        <w:rPr>
          <w:rFonts w:eastAsia="Times New Roman"/>
          <w:szCs w:val="24"/>
        </w:rPr>
        <w:t xml:space="preserve">. Δεν υπάρχει, λοιπόν, καμμία πρόβλεψη για τους συνεπείς. </w:t>
      </w:r>
    </w:p>
    <w:p w14:paraId="4318B158" w14:textId="77777777" w:rsidR="001D7CFB" w:rsidRDefault="00EB4E04">
      <w:pPr>
        <w:spacing w:line="600" w:lineRule="auto"/>
        <w:ind w:firstLine="720"/>
        <w:jc w:val="both"/>
        <w:rPr>
          <w:rFonts w:eastAsia="Times New Roman"/>
          <w:szCs w:val="24"/>
        </w:rPr>
      </w:pPr>
      <w:r>
        <w:rPr>
          <w:rFonts w:eastAsia="Times New Roman"/>
          <w:szCs w:val="24"/>
        </w:rPr>
        <w:lastRenderedPageBreak/>
        <w:t>Ε</w:t>
      </w:r>
      <w:r w:rsidRPr="00217D77">
        <w:rPr>
          <w:rFonts w:eastAsia="Times New Roman"/>
          <w:szCs w:val="24"/>
        </w:rPr>
        <w:t xml:space="preserve">δώ </w:t>
      </w:r>
      <w:r>
        <w:rPr>
          <w:rFonts w:eastAsia="Times New Roman"/>
          <w:szCs w:val="24"/>
        </w:rPr>
        <w:t>θ</w:t>
      </w:r>
      <w:r w:rsidRPr="00217D77">
        <w:rPr>
          <w:rFonts w:eastAsia="Times New Roman"/>
          <w:szCs w:val="24"/>
        </w:rPr>
        <w:t>α πρότεινα</w:t>
      </w:r>
      <w:r>
        <w:rPr>
          <w:rFonts w:eastAsia="Times New Roman"/>
          <w:szCs w:val="24"/>
        </w:rPr>
        <w:t>,</w:t>
      </w:r>
      <w:r w:rsidRPr="00217D77">
        <w:rPr>
          <w:rFonts w:eastAsia="Times New Roman"/>
          <w:szCs w:val="24"/>
        </w:rPr>
        <w:t xml:space="preserve"> </w:t>
      </w:r>
      <w:r>
        <w:rPr>
          <w:rFonts w:eastAsia="Times New Roman"/>
          <w:szCs w:val="24"/>
        </w:rPr>
        <w:t>κύριοι Υ</w:t>
      </w:r>
      <w:r w:rsidRPr="00217D77">
        <w:rPr>
          <w:rFonts w:eastAsia="Times New Roman"/>
          <w:szCs w:val="24"/>
        </w:rPr>
        <w:t xml:space="preserve">πουργοί της </w:t>
      </w:r>
      <w:r>
        <w:rPr>
          <w:rFonts w:eastAsia="Times New Roman"/>
          <w:szCs w:val="24"/>
        </w:rPr>
        <w:t>Κ</w:t>
      </w:r>
      <w:r w:rsidRPr="00217D77">
        <w:rPr>
          <w:rFonts w:eastAsia="Times New Roman"/>
          <w:szCs w:val="24"/>
        </w:rPr>
        <w:t>υβέρνησης</w:t>
      </w:r>
      <w:r>
        <w:rPr>
          <w:rFonts w:eastAsia="Times New Roman"/>
          <w:szCs w:val="24"/>
        </w:rPr>
        <w:t>,</w:t>
      </w:r>
      <w:r w:rsidRPr="00217D77">
        <w:rPr>
          <w:rFonts w:eastAsia="Times New Roman"/>
          <w:szCs w:val="24"/>
        </w:rPr>
        <w:t xml:space="preserve"> </w:t>
      </w:r>
      <w:r>
        <w:rPr>
          <w:rFonts w:eastAsia="Times New Roman"/>
          <w:szCs w:val="24"/>
        </w:rPr>
        <w:t>να</w:t>
      </w:r>
      <w:r w:rsidRPr="00217D77">
        <w:rPr>
          <w:rFonts w:eastAsia="Times New Roman"/>
          <w:szCs w:val="24"/>
        </w:rPr>
        <w:t xml:space="preserve"> συμπεριληφθούν και οι συνεπείς συμπ</w:t>
      </w:r>
      <w:r>
        <w:rPr>
          <w:rFonts w:eastAsia="Times New Roman"/>
          <w:szCs w:val="24"/>
        </w:rPr>
        <w:t>ολίτες μας των εκατό</w:t>
      </w:r>
      <w:r w:rsidRPr="00217D77">
        <w:rPr>
          <w:rFonts w:eastAsia="Times New Roman"/>
          <w:szCs w:val="24"/>
        </w:rPr>
        <w:t xml:space="preserve"> δόσεων</w:t>
      </w:r>
      <w:r>
        <w:rPr>
          <w:rFonts w:eastAsia="Times New Roman"/>
          <w:szCs w:val="24"/>
        </w:rPr>
        <w:t>,</w:t>
      </w:r>
      <w:r w:rsidRPr="00217D77">
        <w:rPr>
          <w:rFonts w:eastAsia="Times New Roman"/>
          <w:szCs w:val="24"/>
        </w:rPr>
        <w:t xml:space="preserve"> οι οποίοι αγανακτούν </w:t>
      </w:r>
      <w:r>
        <w:rPr>
          <w:rFonts w:eastAsia="Times New Roman"/>
          <w:szCs w:val="24"/>
        </w:rPr>
        <w:t>να βγάλουν τις υποχρεώσεις τους. Κ</w:t>
      </w:r>
      <w:r w:rsidRPr="00217D77">
        <w:rPr>
          <w:rFonts w:eastAsia="Times New Roman"/>
          <w:szCs w:val="24"/>
        </w:rPr>
        <w:t xml:space="preserve">ινδυνεύουν ανά πάσα στιγμή να εκπέσουν </w:t>
      </w:r>
      <w:r>
        <w:rPr>
          <w:rFonts w:eastAsia="Times New Roman"/>
          <w:szCs w:val="24"/>
        </w:rPr>
        <w:t xml:space="preserve">της ρύθμισης </w:t>
      </w:r>
      <w:r w:rsidRPr="00217D77">
        <w:rPr>
          <w:rFonts w:eastAsia="Times New Roman"/>
          <w:szCs w:val="24"/>
        </w:rPr>
        <w:t>που έχουν κάνει</w:t>
      </w:r>
      <w:r>
        <w:rPr>
          <w:rFonts w:eastAsia="Times New Roman"/>
          <w:szCs w:val="24"/>
        </w:rPr>
        <w:t xml:space="preserve">, </w:t>
      </w:r>
      <w:r w:rsidRPr="00217D77">
        <w:rPr>
          <w:rFonts w:eastAsia="Times New Roman"/>
          <w:szCs w:val="24"/>
        </w:rPr>
        <w:t xml:space="preserve">γιατί </w:t>
      </w:r>
      <w:r>
        <w:rPr>
          <w:rFonts w:eastAsia="Times New Roman"/>
          <w:szCs w:val="24"/>
        </w:rPr>
        <w:t>βεβαίως</w:t>
      </w:r>
      <w:r w:rsidRPr="00217D77">
        <w:rPr>
          <w:rFonts w:eastAsia="Times New Roman"/>
          <w:szCs w:val="24"/>
        </w:rPr>
        <w:t xml:space="preserve"> έχουν συμφωνήσει </w:t>
      </w:r>
      <w:r>
        <w:rPr>
          <w:rFonts w:eastAsia="Times New Roman"/>
          <w:szCs w:val="24"/>
        </w:rPr>
        <w:t>μι</w:t>
      </w:r>
      <w:r>
        <w:rPr>
          <w:rFonts w:eastAsia="Times New Roman"/>
          <w:szCs w:val="24"/>
        </w:rPr>
        <w:t xml:space="preserve">α </w:t>
      </w:r>
      <w:r w:rsidRPr="00217D77">
        <w:rPr>
          <w:rFonts w:eastAsia="Times New Roman"/>
          <w:szCs w:val="24"/>
        </w:rPr>
        <w:t>υψηλή δόση</w:t>
      </w:r>
      <w:r>
        <w:rPr>
          <w:rFonts w:eastAsia="Times New Roman"/>
          <w:szCs w:val="24"/>
        </w:rPr>
        <w:t>,</w:t>
      </w:r>
      <w:r w:rsidRPr="00217D77">
        <w:rPr>
          <w:rFonts w:eastAsia="Times New Roman"/>
          <w:szCs w:val="24"/>
        </w:rPr>
        <w:t xml:space="preserve"> την οποία δεν θα μπορέσου</w:t>
      </w:r>
      <w:r>
        <w:rPr>
          <w:rFonts w:eastAsia="Times New Roman"/>
          <w:szCs w:val="24"/>
        </w:rPr>
        <w:t>ν πιθανώς μέχρι το τέλος να την τακτοποιήσουν. Θα μπορούσαν οι συνεπείς –το λέω ξανά- συμπολίτες μας των εκατό</w:t>
      </w:r>
      <w:r w:rsidRPr="00217D77">
        <w:rPr>
          <w:rFonts w:eastAsia="Times New Roman"/>
          <w:szCs w:val="24"/>
        </w:rPr>
        <w:t xml:space="preserve"> δόσεων </w:t>
      </w:r>
      <w:r>
        <w:rPr>
          <w:rFonts w:eastAsia="Times New Roman"/>
          <w:szCs w:val="24"/>
        </w:rPr>
        <w:t>να ενταχθούν στη ρύθμιση των εκατόν είκοσι</w:t>
      </w:r>
      <w:r w:rsidRPr="00217D77">
        <w:rPr>
          <w:rFonts w:eastAsia="Times New Roman"/>
          <w:szCs w:val="24"/>
        </w:rPr>
        <w:t xml:space="preserve"> δόσεων</w:t>
      </w:r>
      <w:r>
        <w:rPr>
          <w:rFonts w:eastAsia="Times New Roman"/>
          <w:szCs w:val="24"/>
        </w:rPr>
        <w:t>.</w:t>
      </w:r>
      <w:r w:rsidRPr="00217D77">
        <w:rPr>
          <w:rFonts w:eastAsia="Times New Roman"/>
          <w:szCs w:val="24"/>
        </w:rPr>
        <w:t xml:space="preserve"> </w:t>
      </w:r>
      <w:r>
        <w:rPr>
          <w:rFonts w:eastAsia="Times New Roman"/>
          <w:szCs w:val="24"/>
        </w:rPr>
        <w:t xml:space="preserve">Αυτό </w:t>
      </w:r>
      <w:r w:rsidRPr="00217D77">
        <w:rPr>
          <w:rFonts w:eastAsia="Times New Roman"/>
          <w:szCs w:val="24"/>
        </w:rPr>
        <w:t xml:space="preserve">σημαίνει </w:t>
      </w:r>
      <w:r>
        <w:rPr>
          <w:rFonts w:eastAsia="Times New Roman"/>
          <w:szCs w:val="24"/>
        </w:rPr>
        <w:t>«</w:t>
      </w:r>
      <w:r w:rsidRPr="00217D77">
        <w:rPr>
          <w:rFonts w:eastAsia="Times New Roman"/>
          <w:szCs w:val="24"/>
        </w:rPr>
        <w:t>γενναιότητα</w:t>
      </w:r>
      <w:r>
        <w:rPr>
          <w:rFonts w:eastAsia="Times New Roman"/>
          <w:szCs w:val="24"/>
        </w:rPr>
        <w:t>»,</w:t>
      </w:r>
      <w:r w:rsidRPr="00217D77">
        <w:rPr>
          <w:rFonts w:eastAsia="Times New Roman"/>
          <w:szCs w:val="24"/>
        </w:rPr>
        <w:t xml:space="preserve"> αυτό σημαίνει </w:t>
      </w:r>
      <w:r>
        <w:rPr>
          <w:rFonts w:eastAsia="Times New Roman"/>
          <w:szCs w:val="24"/>
        </w:rPr>
        <w:t>«</w:t>
      </w:r>
      <w:r w:rsidRPr="00217D77">
        <w:rPr>
          <w:rFonts w:eastAsia="Times New Roman"/>
          <w:szCs w:val="24"/>
        </w:rPr>
        <w:t>βλέπ</w:t>
      </w:r>
      <w:r w:rsidRPr="00217D77">
        <w:rPr>
          <w:rFonts w:eastAsia="Times New Roman"/>
          <w:szCs w:val="24"/>
        </w:rPr>
        <w:t>ω το πρόβλημα</w:t>
      </w:r>
      <w:r>
        <w:rPr>
          <w:rFonts w:eastAsia="Times New Roman"/>
          <w:szCs w:val="24"/>
        </w:rPr>
        <w:t>»,</w:t>
      </w:r>
      <w:r w:rsidRPr="00217D77">
        <w:rPr>
          <w:rFonts w:eastAsia="Times New Roman"/>
          <w:szCs w:val="24"/>
        </w:rPr>
        <w:t xml:space="preserve"> αυτό σημαίνει </w:t>
      </w:r>
      <w:r>
        <w:rPr>
          <w:rFonts w:eastAsia="Times New Roman"/>
          <w:szCs w:val="24"/>
        </w:rPr>
        <w:t>«</w:t>
      </w:r>
      <w:r w:rsidRPr="00217D77">
        <w:rPr>
          <w:rFonts w:eastAsia="Times New Roman"/>
          <w:szCs w:val="24"/>
        </w:rPr>
        <w:t>θέλω να δώσω λύση</w:t>
      </w:r>
      <w:r>
        <w:rPr>
          <w:rFonts w:eastAsia="Times New Roman"/>
          <w:szCs w:val="24"/>
        </w:rPr>
        <w:t>»</w:t>
      </w:r>
      <w:r w:rsidRPr="00217D77">
        <w:rPr>
          <w:rFonts w:eastAsia="Times New Roman"/>
          <w:szCs w:val="24"/>
        </w:rPr>
        <w:t xml:space="preserve"> και όχι μετά</w:t>
      </w:r>
      <w:r>
        <w:rPr>
          <w:rFonts w:eastAsia="Times New Roman"/>
          <w:szCs w:val="24"/>
        </w:rPr>
        <w:t xml:space="preserve"> από λίγους μήνες, να συ</w:t>
      </w:r>
      <w:r w:rsidRPr="00217D77">
        <w:rPr>
          <w:rFonts w:eastAsia="Times New Roman"/>
          <w:szCs w:val="24"/>
        </w:rPr>
        <w:t xml:space="preserve">ζητάμε </w:t>
      </w:r>
      <w:r>
        <w:rPr>
          <w:rFonts w:eastAsia="Times New Roman"/>
          <w:szCs w:val="24"/>
        </w:rPr>
        <w:t>ξανά τα ίδια. Αυτά όσον αφορά το πρώτο μέρος με τις εκατόν είκοσι δόσεις.</w:t>
      </w:r>
    </w:p>
    <w:p w14:paraId="4318B159" w14:textId="77777777" w:rsidR="001D7CFB" w:rsidRDefault="00EB4E04">
      <w:pPr>
        <w:spacing w:line="600" w:lineRule="auto"/>
        <w:ind w:firstLine="720"/>
        <w:jc w:val="both"/>
        <w:rPr>
          <w:rFonts w:eastAsia="Times New Roman"/>
          <w:szCs w:val="24"/>
        </w:rPr>
      </w:pPr>
      <w:r>
        <w:rPr>
          <w:rFonts w:eastAsia="Times New Roman"/>
          <w:szCs w:val="24"/>
        </w:rPr>
        <w:t xml:space="preserve">Ερχόμαστε στην περίφημη </w:t>
      </w:r>
      <w:r w:rsidRPr="00217D77">
        <w:rPr>
          <w:rFonts w:eastAsia="Times New Roman"/>
          <w:szCs w:val="24"/>
        </w:rPr>
        <w:t>τροπολογία</w:t>
      </w:r>
      <w:r>
        <w:rPr>
          <w:rFonts w:eastAsia="Times New Roman"/>
          <w:szCs w:val="24"/>
        </w:rPr>
        <w:t xml:space="preserve">. Εδώ πραγματικά, </w:t>
      </w:r>
      <w:r w:rsidRPr="002F320A">
        <w:rPr>
          <w:rFonts w:eastAsia="Times New Roman"/>
          <w:szCs w:val="24"/>
        </w:rPr>
        <w:t>κυρίες και κύριοι συνάδελφοι,</w:t>
      </w:r>
      <w:r>
        <w:rPr>
          <w:rFonts w:eastAsia="Times New Roman"/>
          <w:szCs w:val="24"/>
        </w:rPr>
        <w:t xml:space="preserve"> έχουμε </w:t>
      </w:r>
      <w:r>
        <w:rPr>
          <w:rFonts w:eastAsia="Times New Roman"/>
          <w:szCs w:val="24"/>
        </w:rPr>
        <w:t>τέσσερις μύθους –κατά τη γνώμη μου- και δέκα αλήθειες. Ο πρώτος μύθος είναι ότι οι πολλοί γεύονται τους καρπούς των θυσιών τους με αυτήν την τροπολογία. Η</w:t>
      </w:r>
      <w:r w:rsidRPr="00217D77">
        <w:rPr>
          <w:rFonts w:eastAsia="Times New Roman"/>
          <w:szCs w:val="24"/>
        </w:rPr>
        <w:t xml:space="preserve"> αλήθεια </w:t>
      </w:r>
      <w:r>
        <w:rPr>
          <w:rFonts w:eastAsia="Times New Roman"/>
          <w:szCs w:val="24"/>
        </w:rPr>
        <w:t xml:space="preserve">είναι ότι οι πολλοί πραγματικά </w:t>
      </w:r>
      <w:r w:rsidRPr="00217D77">
        <w:rPr>
          <w:rFonts w:eastAsia="Times New Roman"/>
          <w:szCs w:val="24"/>
        </w:rPr>
        <w:t xml:space="preserve">δεν απολαμβάνουν </w:t>
      </w:r>
      <w:r>
        <w:rPr>
          <w:rFonts w:eastAsia="Times New Roman"/>
          <w:szCs w:val="24"/>
        </w:rPr>
        <w:t xml:space="preserve">τίποτα. Και </w:t>
      </w:r>
      <w:r>
        <w:rPr>
          <w:rFonts w:eastAsia="Times New Roman"/>
          <w:szCs w:val="24"/>
        </w:rPr>
        <w:lastRenderedPageBreak/>
        <w:t xml:space="preserve">εννοώ το ένα </w:t>
      </w:r>
      <w:r w:rsidRPr="00217D77">
        <w:rPr>
          <w:rFonts w:eastAsia="Times New Roman"/>
          <w:szCs w:val="24"/>
        </w:rPr>
        <w:t>εκατομμύριο ανέργους</w:t>
      </w:r>
      <w:r w:rsidRPr="00217D77">
        <w:rPr>
          <w:rFonts w:eastAsia="Times New Roman"/>
          <w:szCs w:val="24"/>
        </w:rPr>
        <w:t xml:space="preserve"> και κυρίως </w:t>
      </w:r>
      <w:r>
        <w:rPr>
          <w:rFonts w:eastAsia="Times New Roman"/>
          <w:szCs w:val="24"/>
        </w:rPr>
        <w:t xml:space="preserve">εκείνους που είναι μακροχρόνια άνεργοι. Μιλώ για τις οικογένειες </w:t>
      </w:r>
      <w:r w:rsidRPr="00217D77">
        <w:rPr>
          <w:rFonts w:eastAsia="Times New Roman"/>
          <w:szCs w:val="24"/>
        </w:rPr>
        <w:t>που δεν έχουν καθόλου εισόδημα</w:t>
      </w:r>
      <w:r>
        <w:rPr>
          <w:rFonts w:eastAsia="Times New Roman"/>
          <w:szCs w:val="24"/>
        </w:rPr>
        <w:t>,</w:t>
      </w:r>
      <w:r w:rsidRPr="00217D77">
        <w:rPr>
          <w:rFonts w:eastAsia="Times New Roman"/>
          <w:szCs w:val="24"/>
        </w:rPr>
        <w:t xml:space="preserve"> μιλώ για εκείνους που είναι άστεγοι </w:t>
      </w:r>
      <w:r>
        <w:rPr>
          <w:rFonts w:eastAsia="Times New Roman"/>
          <w:szCs w:val="24"/>
        </w:rPr>
        <w:t xml:space="preserve">ή </w:t>
      </w:r>
      <w:r w:rsidRPr="00217D77">
        <w:rPr>
          <w:rFonts w:eastAsia="Times New Roman"/>
          <w:szCs w:val="24"/>
        </w:rPr>
        <w:t xml:space="preserve">που γενικά αντιμετωπίζουν προβλήματα </w:t>
      </w:r>
      <w:r>
        <w:rPr>
          <w:rFonts w:eastAsia="Times New Roman"/>
          <w:szCs w:val="24"/>
        </w:rPr>
        <w:t xml:space="preserve">καθημερινής </w:t>
      </w:r>
      <w:r w:rsidRPr="00217D77">
        <w:rPr>
          <w:rFonts w:eastAsia="Times New Roman"/>
          <w:szCs w:val="24"/>
        </w:rPr>
        <w:t>επιβίωση</w:t>
      </w:r>
      <w:r>
        <w:rPr>
          <w:rFonts w:eastAsia="Times New Roman"/>
          <w:szCs w:val="24"/>
        </w:rPr>
        <w:t>ς.</w:t>
      </w:r>
    </w:p>
    <w:p w14:paraId="4318B15A" w14:textId="77777777" w:rsidR="001D7CFB" w:rsidRDefault="00EB4E04">
      <w:pPr>
        <w:spacing w:line="600" w:lineRule="auto"/>
        <w:ind w:firstLine="720"/>
        <w:jc w:val="both"/>
        <w:rPr>
          <w:rFonts w:eastAsia="Times New Roman"/>
          <w:szCs w:val="24"/>
        </w:rPr>
      </w:pPr>
      <w:r>
        <w:rPr>
          <w:rFonts w:eastAsia="Times New Roman"/>
          <w:szCs w:val="24"/>
        </w:rPr>
        <w:t>Η</w:t>
      </w:r>
      <w:r w:rsidRPr="00217D77">
        <w:rPr>
          <w:rFonts w:eastAsia="Times New Roman"/>
          <w:szCs w:val="24"/>
        </w:rPr>
        <w:t xml:space="preserve"> δεύτερη αλήθεια είναι ότι ακόμα </w:t>
      </w:r>
      <w:r>
        <w:rPr>
          <w:rFonts w:eastAsia="Times New Roman"/>
          <w:szCs w:val="24"/>
        </w:rPr>
        <w:t>και</w:t>
      </w:r>
      <w:r w:rsidRPr="00217D77">
        <w:rPr>
          <w:rFonts w:eastAsia="Times New Roman"/>
          <w:szCs w:val="24"/>
        </w:rPr>
        <w:t xml:space="preserve"> </w:t>
      </w:r>
      <w:r>
        <w:rPr>
          <w:rFonts w:eastAsia="Times New Roman"/>
          <w:szCs w:val="24"/>
        </w:rPr>
        <w:t xml:space="preserve">από </w:t>
      </w:r>
      <w:r>
        <w:rPr>
          <w:rFonts w:eastAsia="Times New Roman"/>
          <w:szCs w:val="24"/>
        </w:rPr>
        <w:t>εκείνους</w:t>
      </w:r>
      <w:r w:rsidRPr="00217D77">
        <w:rPr>
          <w:rFonts w:eastAsia="Times New Roman"/>
          <w:szCs w:val="24"/>
        </w:rPr>
        <w:t xml:space="preserve"> τους οποίους επιλέξατε να πάρουν αυτό το προεκλογικό επίδομα</w:t>
      </w:r>
      <w:r>
        <w:rPr>
          <w:rFonts w:eastAsia="Times New Roman"/>
          <w:szCs w:val="24"/>
        </w:rPr>
        <w:t xml:space="preserve">, </w:t>
      </w:r>
      <w:r w:rsidRPr="00217D77">
        <w:rPr>
          <w:rFonts w:eastAsia="Times New Roman"/>
          <w:szCs w:val="24"/>
        </w:rPr>
        <w:t xml:space="preserve">δηλαδή </w:t>
      </w:r>
      <w:r>
        <w:rPr>
          <w:rFonts w:eastAsia="Times New Roman"/>
          <w:szCs w:val="24"/>
        </w:rPr>
        <w:t xml:space="preserve">οι </w:t>
      </w:r>
      <w:r w:rsidRPr="00217D77">
        <w:rPr>
          <w:rFonts w:eastAsia="Times New Roman"/>
          <w:szCs w:val="24"/>
        </w:rPr>
        <w:t>συνταξιούχοι</w:t>
      </w:r>
      <w:r>
        <w:rPr>
          <w:rFonts w:eastAsia="Times New Roman"/>
          <w:szCs w:val="24"/>
        </w:rPr>
        <w:t>,</w:t>
      </w:r>
      <w:r w:rsidRPr="00217D77">
        <w:rPr>
          <w:rFonts w:eastAsia="Times New Roman"/>
          <w:szCs w:val="24"/>
        </w:rPr>
        <w:t xml:space="preserve"> έχετε αφαιρέσει </w:t>
      </w:r>
      <w:r>
        <w:rPr>
          <w:rFonts w:eastAsia="Times New Roman"/>
          <w:szCs w:val="24"/>
        </w:rPr>
        <w:t xml:space="preserve">δέκα, επιστρέφετε ένα </w:t>
      </w:r>
      <w:r w:rsidRPr="00217D77">
        <w:rPr>
          <w:rFonts w:eastAsia="Times New Roman"/>
          <w:szCs w:val="24"/>
        </w:rPr>
        <w:t>και θέλετε με αυτό να πείσετε ότι πρέπει να είναι ικανοποιημένοι</w:t>
      </w:r>
      <w:r>
        <w:rPr>
          <w:rFonts w:eastAsia="Times New Roman"/>
          <w:szCs w:val="24"/>
        </w:rPr>
        <w:t>.</w:t>
      </w:r>
      <w:r w:rsidRPr="00217D77">
        <w:rPr>
          <w:rFonts w:eastAsia="Times New Roman"/>
          <w:szCs w:val="24"/>
        </w:rPr>
        <w:t xml:space="preserve"> </w:t>
      </w:r>
      <w:r>
        <w:rPr>
          <w:rFonts w:eastAsia="Times New Roman"/>
          <w:szCs w:val="24"/>
        </w:rPr>
        <w:t>Μ</w:t>
      </w:r>
      <w:r w:rsidRPr="00217D77">
        <w:rPr>
          <w:rFonts w:eastAsia="Times New Roman"/>
          <w:szCs w:val="24"/>
        </w:rPr>
        <w:t>ιλώ για το ΕΚΑΣ</w:t>
      </w:r>
      <w:r>
        <w:rPr>
          <w:rFonts w:eastAsia="Times New Roman"/>
          <w:szCs w:val="24"/>
        </w:rPr>
        <w:t>,</w:t>
      </w:r>
      <w:r w:rsidRPr="00217D77">
        <w:rPr>
          <w:rFonts w:eastAsia="Times New Roman"/>
          <w:szCs w:val="24"/>
        </w:rPr>
        <w:t xml:space="preserve"> το οποίο καταργήσατε</w:t>
      </w:r>
      <w:r>
        <w:rPr>
          <w:rFonts w:eastAsia="Times New Roman"/>
          <w:szCs w:val="24"/>
        </w:rPr>
        <w:t>,</w:t>
      </w:r>
      <w:r w:rsidRPr="00217D77">
        <w:rPr>
          <w:rFonts w:eastAsia="Times New Roman"/>
          <w:szCs w:val="24"/>
        </w:rPr>
        <w:t xml:space="preserve"> το οποίο ήταν σε </w:t>
      </w:r>
      <w:r w:rsidRPr="00217D77">
        <w:rPr>
          <w:rFonts w:eastAsia="Times New Roman"/>
          <w:szCs w:val="24"/>
        </w:rPr>
        <w:t xml:space="preserve">μόνιμη βάση και σήμερα γίνεται προσπάθεια να αντικατασταθεί </w:t>
      </w:r>
      <w:r>
        <w:rPr>
          <w:rFonts w:eastAsia="Times New Roman"/>
          <w:szCs w:val="24"/>
        </w:rPr>
        <w:t>αυτό με ένα προεκλογικό επίδομα. Μ</w:t>
      </w:r>
      <w:r w:rsidRPr="00217D77">
        <w:rPr>
          <w:rFonts w:eastAsia="Times New Roman"/>
          <w:szCs w:val="24"/>
        </w:rPr>
        <w:t xml:space="preserve">ε δεδομένο ότι </w:t>
      </w:r>
      <w:r>
        <w:rPr>
          <w:rFonts w:eastAsia="Times New Roman"/>
          <w:szCs w:val="24"/>
        </w:rPr>
        <w:t xml:space="preserve">έχετε </w:t>
      </w:r>
      <w:r w:rsidRPr="00217D77">
        <w:rPr>
          <w:rFonts w:eastAsia="Times New Roman"/>
          <w:szCs w:val="24"/>
        </w:rPr>
        <w:t xml:space="preserve">ψηφίσει </w:t>
      </w:r>
      <w:r>
        <w:rPr>
          <w:rFonts w:eastAsia="Times New Roman"/>
          <w:szCs w:val="24"/>
        </w:rPr>
        <w:t>και τη μείωση του αφορολόγητου -α</w:t>
      </w:r>
      <w:r w:rsidRPr="00217D77">
        <w:rPr>
          <w:rFonts w:eastAsia="Times New Roman"/>
          <w:szCs w:val="24"/>
        </w:rPr>
        <w:t xml:space="preserve">ν αυτό ισχύσει και σαν </w:t>
      </w:r>
      <w:r>
        <w:rPr>
          <w:rFonts w:eastAsia="Times New Roman"/>
          <w:szCs w:val="24"/>
        </w:rPr>
        <w:t>ψηφισμένο κανείς</w:t>
      </w:r>
      <w:r w:rsidRPr="00217D77">
        <w:rPr>
          <w:rFonts w:eastAsia="Times New Roman"/>
          <w:szCs w:val="24"/>
        </w:rPr>
        <w:t xml:space="preserve"> </w:t>
      </w:r>
      <w:r>
        <w:rPr>
          <w:rFonts w:eastAsia="Times New Roman"/>
          <w:szCs w:val="24"/>
        </w:rPr>
        <w:t>π</w:t>
      </w:r>
      <w:r w:rsidRPr="00217D77">
        <w:rPr>
          <w:rFonts w:eastAsia="Times New Roman"/>
          <w:szCs w:val="24"/>
        </w:rPr>
        <w:t>ρέπει να περιμένει</w:t>
      </w:r>
      <w:r>
        <w:rPr>
          <w:rFonts w:eastAsia="Times New Roman"/>
          <w:szCs w:val="24"/>
        </w:rPr>
        <w:t xml:space="preserve"> ότι θα ισχύσει- </w:t>
      </w:r>
      <w:r w:rsidRPr="00217D77">
        <w:rPr>
          <w:rFonts w:eastAsia="Times New Roman"/>
          <w:szCs w:val="24"/>
        </w:rPr>
        <w:t xml:space="preserve">ουσιαστικά </w:t>
      </w:r>
      <w:r>
        <w:rPr>
          <w:rFonts w:eastAsia="Times New Roman"/>
          <w:szCs w:val="24"/>
        </w:rPr>
        <w:t xml:space="preserve">αυτά τα </w:t>
      </w:r>
      <w:r w:rsidRPr="00217D77">
        <w:rPr>
          <w:rFonts w:eastAsia="Times New Roman"/>
          <w:szCs w:val="24"/>
        </w:rPr>
        <w:t>οποία</w:t>
      </w:r>
      <w:r w:rsidRPr="00217D77">
        <w:rPr>
          <w:rFonts w:eastAsia="Times New Roman"/>
          <w:szCs w:val="24"/>
        </w:rPr>
        <w:t xml:space="preserve"> σήμερα </w:t>
      </w:r>
      <w:r>
        <w:rPr>
          <w:rFonts w:eastAsia="Times New Roman"/>
          <w:szCs w:val="24"/>
        </w:rPr>
        <w:t xml:space="preserve">δίνετε, θα επιστραφούν πολλαπλάσια. </w:t>
      </w:r>
    </w:p>
    <w:p w14:paraId="4318B15B" w14:textId="77777777" w:rsidR="001D7CFB" w:rsidRDefault="00EB4E04">
      <w:pPr>
        <w:spacing w:line="600" w:lineRule="auto"/>
        <w:ind w:firstLine="720"/>
        <w:jc w:val="both"/>
        <w:rPr>
          <w:rFonts w:eastAsia="Times New Roman"/>
          <w:szCs w:val="24"/>
        </w:rPr>
      </w:pPr>
      <w:r>
        <w:rPr>
          <w:rFonts w:eastAsia="Times New Roman"/>
          <w:szCs w:val="24"/>
        </w:rPr>
        <w:lastRenderedPageBreak/>
        <w:t>Έρχομαι στον δεύτερο μύθο, δηλαδή ότι π</w:t>
      </w:r>
      <w:r w:rsidRPr="00217D77">
        <w:rPr>
          <w:rFonts w:eastAsia="Times New Roman"/>
          <w:szCs w:val="24"/>
        </w:rPr>
        <w:t xml:space="preserve">ροέρχεται από το </w:t>
      </w:r>
      <w:r>
        <w:rPr>
          <w:rFonts w:eastAsia="Times New Roman"/>
          <w:szCs w:val="24"/>
        </w:rPr>
        <w:t>υπερ</w:t>
      </w:r>
      <w:r w:rsidRPr="00217D77">
        <w:rPr>
          <w:rFonts w:eastAsia="Times New Roman"/>
          <w:szCs w:val="24"/>
        </w:rPr>
        <w:t>πλεόνασμα του προϋπολογισμού</w:t>
      </w:r>
      <w:r>
        <w:rPr>
          <w:rFonts w:eastAsia="Times New Roman"/>
          <w:szCs w:val="24"/>
        </w:rPr>
        <w:t>.</w:t>
      </w:r>
      <w:r w:rsidRPr="00217D77">
        <w:rPr>
          <w:rFonts w:eastAsia="Times New Roman"/>
          <w:szCs w:val="24"/>
        </w:rPr>
        <w:t xml:space="preserve"> Η αλήθεια είναι ότι προέρχεται από την υπερφορολόγηση</w:t>
      </w:r>
      <w:r>
        <w:rPr>
          <w:rFonts w:eastAsia="Times New Roman"/>
          <w:szCs w:val="24"/>
        </w:rPr>
        <w:t>,</w:t>
      </w:r>
      <w:r w:rsidRPr="00217D77">
        <w:rPr>
          <w:rFonts w:eastAsia="Times New Roman"/>
          <w:szCs w:val="24"/>
        </w:rPr>
        <w:t xml:space="preserve"> την περικοπή των δημοσίων </w:t>
      </w:r>
      <w:r>
        <w:rPr>
          <w:rFonts w:eastAsia="Times New Roman"/>
          <w:szCs w:val="24"/>
        </w:rPr>
        <w:t>ε</w:t>
      </w:r>
      <w:r w:rsidRPr="00217D77">
        <w:rPr>
          <w:rFonts w:eastAsia="Times New Roman"/>
          <w:szCs w:val="24"/>
        </w:rPr>
        <w:t>πενδύσεων</w:t>
      </w:r>
      <w:r>
        <w:rPr>
          <w:rFonts w:eastAsia="Times New Roman"/>
          <w:szCs w:val="24"/>
        </w:rPr>
        <w:t>,</w:t>
      </w:r>
      <w:r w:rsidRPr="00217D77">
        <w:rPr>
          <w:rFonts w:eastAsia="Times New Roman"/>
          <w:szCs w:val="24"/>
        </w:rPr>
        <w:t xml:space="preserve"> τα χρήματα που καθυστερεί το</w:t>
      </w:r>
      <w:r w:rsidRPr="00217D77">
        <w:rPr>
          <w:rFonts w:eastAsia="Times New Roman"/>
          <w:szCs w:val="24"/>
        </w:rPr>
        <w:t xml:space="preserve"> δημόσιο να καταβάλλει τόσο προς τις επιχειρήσεις</w:t>
      </w:r>
      <w:r>
        <w:rPr>
          <w:rFonts w:eastAsia="Times New Roman"/>
          <w:szCs w:val="24"/>
        </w:rPr>
        <w:t>,</w:t>
      </w:r>
      <w:r w:rsidRPr="00217D77">
        <w:rPr>
          <w:rFonts w:eastAsia="Times New Roman"/>
          <w:szCs w:val="24"/>
        </w:rPr>
        <w:t xml:space="preserve"> όσο και προς τους πολίτες</w:t>
      </w:r>
      <w:r>
        <w:rPr>
          <w:rFonts w:eastAsia="Times New Roman"/>
          <w:szCs w:val="24"/>
        </w:rPr>
        <w:t>. Α</w:t>
      </w:r>
      <w:r w:rsidRPr="00217D77">
        <w:rPr>
          <w:rFonts w:eastAsia="Times New Roman"/>
          <w:szCs w:val="24"/>
        </w:rPr>
        <w:t xml:space="preserve">ναφέρω </w:t>
      </w:r>
      <w:r>
        <w:rPr>
          <w:rFonts w:eastAsia="Times New Roman"/>
          <w:szCs w:val="24"/>
        </w:rPr>
        <w:t>ε</w:t>
      </w:r>
      <w:r w:rsidRPr="00217D77">
        <w:rPr>
          <w:rFonts w:eastAsia="Times New Roman"/>
          <w:szCs w:val="24"/>
        </w:rPr>
        <w:t xml:space="preserve">δώ </w:t>
      </w:r>
      <w:r>
        <w:rPr>
          <w:rFonts w:eastAsia="Times New Roman"/>
          <w:szCs w:val="24"/>
        </w:rPr>
        <w:t xml:space="preserve">κάτι που ακούστηκε </w:t>
      </w:r>
      <w:r w:rsidRPr="00217D77">
        <w:rPr>
          <w:rFonts w:eastAsia="Times New Roman"/>
          <w:szCs w:val="24"/>
        </w:rPr>
        <w:t xml:space="preserve">επανειλημμένα σε </w:t>
      </w:r>
      <w:r>
        <w:rPr>
          <w:rFonts w:eastAsia="Times New Roman"/>
          <w:szCs w:val="24"/>
        </w:rPr>
        <w:t xml:space="preserve">αυτήν την Αίθουσα, ότι υπάρχουν πάνω από διακόσιες </w:t>
      </w:r>
      <w:r w:rsidRPr="00217D77">
        <w:rPr>
          <w:rFonts w:eastAsia="Times New Roman"/>
          <w:szCs w:val="24"/>
        </w:rPr>
        <w:t xml:space="preserve">χιλιάδες συμπολίτες μας που περιμένουν να πάρουν </w:t>
      </w:r>
      <w:r>
        <w:rPr>
          <w:rFonts w:eastAsia="Times New Roman"/>
          <w:szCs w:val="24"/>
        </w:rPr>
        <w:t xml:space="preserve">τις συντάξεις τους. </w:t>
      </w:r>
    </w:p>
    <w:p w14:paraId="4318B15C" w14:textId="77777777" w:rsidR="001D7CFB" w:rsidRDefault="00EB4E04">
      <w:pPr>
        <w:spacing w:line="600" w:lineRule="auto"/>
        <w:ind w:firstLine="720"/>
        <w:jc w:val="both"/>
        <w:rPr>
          <w:rFonts w:eastAsia="Times New Roman"/>
          <w:szCs w:val="24"/>
        </w:rPr>
      </w:pPr>
      <w:r>
        <w:rPr>
          <w:rFonts w:eastAsia="Times New Roman"/>
          <w:szCs w:val="24"/>
        </w:rPr>
        <w:t>Τρίτος μύ</w:t>
      </w:r>
      <w:r>
        <w:rPr>
          <w:rFonts w:eastAsia="Times New Roman"/>
          <w:szCs w:val="24"/>
        </w:rPr>
        <w:t xml:space="preserve">θος: «Καταβάλλεται τώρα, γιατί τώρα </w:t>
      </w:r>
      <w:r w:rsidRPr="00217D77">
        <w:rPr>
          <w:rFonts w:eastAsia="Times New Roman"/>
          <w:szCs w:val="24"/>
        </w:rPr>
        <w:t>το επιτρέπει η δημοσιονομική κατάσταση της χώρας</w:t>
      </w:r>
      <w:r>
        <w:rPr>
          <w:rFonts w:eastAsia="Times New Roman"/>
          <w:szCs w:val="24"/>
        </w:rPr>
        <w:t>».</w:t>
      </w:r>
      <w:r w:rsidRPr="00217D77">
        <w:rPr>
          <w:rFonts w:eastAsia="Times New Roman"/>
          <w:szCs w:val="24"/>
        </w:rPr>
        <w:t xml:space="preserve"> </w:t>
      </w:r>
      <w:r>
        <w:rPr>
          <w:rFonts w:eastAsia="Times New Roman"/>
          <w:szCs w:val="24"/>
        </w:rPr>
        <w:t xml:space="preserve">Η αλήθεια, </w:t>
      </w:r>
      <w:r w:rsidRPr="005B109D">
        <w:rPr>
          <w:rFonts w:eastAsia="Times New Roman"/>
          <w:szCs w:val="24"/>
        </w:rPr>
        <w:t>κυρίες και κύριοι συνάδελφοι,</w:t>
      </w:r>
      <w:r>
        <w:rPr>
          <w:rFonts w:eastAsia="Times New Roman"/>
          <w:szCs w:val="24"/>
        </w:rPr>
        <w:t xml:space="preserve"> είναι ότι καταβάλλεται τώρα, γιατί εξυπηρετεί αποκλειστικά και μόνο τις εκλογικές σκοπιμότητες της Κ</w:t>
      </w:r>
      <w:r w:rsidRPr="00217D77">
        <w:rPr>
          <w:rFonts w:eastAsia="Times New Roman"/>
          <w:szCs w:val="24"/>
        </w:rPr>
        <w:t xml:space="preserve">υβέρνησης και </w:t>
      </w:r>
      <w:r>
        <w:rPr>
          <w:rFonts w:eastAsia="Times New Roman"/>
          <w:szCs w:val="24"/>
        </w:rPr>
        <w:t xml:space="preserve">συγκεκριμένα </w:t>
      </w:r>
      <w:r w:rsidRPr="00217D77">
        <w:rPr>
          <w:rFonts w:eastAsia="Times New Roman"/>
          <w:szCs w:val="24"/>
        </w:rPr>
        <w:t>τ</w:t>
      </w:r>
      <w:r w:rsidRPr="00217D77">
        <w:rPr>
          <w:rFonts w:eastAsia="Times New Roman"/>
          <w:szCs w:val="24"/>
        </w:rPr>
        <w:t>ου ΣΥΡΙΖΑ</w:t>
      </w:r>
      <w:r>
        <w:rPr>
          <w:rFonts w:eastAsia="Times New Roman"/>
          <w:szCs w:val="24"/>
        </w:rPr>
        <w:t>.</w:t>
      </w:r>
      <w:r w:rsidRPr="00217D77">
        <w:rPr>
          <w:rFonts w:eastAsia="Times New Roman"/>
          <w:szCs w:val="24"/>
        </w:rPr>
        <w:t xml:space="preserve"> </w:t>
      </w:r>
      <w:r>
        <w:rPr>
          <w:rFonts w:eastAsia="Times New Roman"/>
          <w:szCs w:val="24"/>
        </w:rPr>
        <w:t xml:space="preserve">Θυμίζω τους πανηγυρισμούς, </w:t>
      </w:r>
      <w:r w:rsidRPr="00217D77">
        <w:rPr>
          <w:rFonts w:eastAsia="Times New Roman"/>
          <w:szCs w:val="24"/>
        </w:rPr>
        <w:t>τις γραβάτες</w:t>
      </w:r>
      <w:r>
        <w:rPr>
          <w:rFonts w:eastAsia="Times New Roman"/>
          <w:szCs w:val="24"/>
        </w:rPr>
        <w:t>,</w:t>
      </w:r>
      <w:r w:rsidRPr="00217D77">
        <w:rPr>
          <w:rFonts w:eastAsia="Times New Roman"/>
          <w:szCs w:val="24"/>
        </w:rPr>
        <w:t xml:space="preserve"> τις πομπώδει</w:t>
      </w:r>
      <w:r>
        <w:rPr>
          <w:rFonts w:eastAsia="Times New Roman"/>
          <w:szCs w:val="24"/>
        </w:rPr>
        <w:t>ς δηλώσεις τον Αύγουστο του 2018</w:t>
      </w:r>
      <w:r w:rsidRPr="00217D77">
        <w:rPr>
          <w:rFonts w:eastAsia="Times New Roman"/>
          <w:szCs w:val="24"/>
        </w:rPr>
        <w:t xml:space="preserve"> ότι τάχα </w:t>
      </w:r>
      <w:r>
        <w:rPr>
          <w:rFonts w:eastAsia="Times New Roman"/>
          <w:szCs w:val="24"/>
        </w:rPr>
        <w:t>β</w:t>
      </w:r>
      <w:r w:rsidRPr="00217D77">
        <w:rPr>
          <w:rFonts w:eastAsia="Times New Roman"/>
          <w:szCs w:val="24"/>
        </w:rPr>
        <w:t>γήκαμε από τα μνημόνια και την επιτήρηση</w:t>
      </w:r>
      <w:r>
        <w:rPr>
          <w:rFonts w:eastAsia="Times New Roman"/>
          <w:szCs w:val="24"/>
        </w:rPr>
        <w:t>.</w:t>
      </w:r>
      <w:r w:rsidRPr="00217D77">
        <w:rPr>
          <w:rFonts w:eastAsia="Times New Roman"/>
          <w:szCs w:val="24"/>
        </w:rPr>
        <w:t xml:space="preserve"> </w:t>
      </w:r>
      <w:r>
        <w:rPr>
          <w:rFonts w:eastAsia="Times New Roman"/>
          <w:szCs w:val="24"/>
        </w:rPr>
        <w:t>Α</w:t>
      </w:r>
      <w:r w:rsidRPr="00217D77">
        <w:rPr>
          <w:rFonts w:eastAsia="Times New Roman"/>
          <w:szCs w:val="24"/>
        </w:rPr>
        <w:t xml:space="preserve">λλά από τότε </w:t>
      </w:r>
      <w:r w:rsidRPr="00217D77">
        <w:rPr>
          <w:rFonts w:eastAsia="Times New Roman"/>
          <w:szCs w:val="24"/>
        </w:rPr>
        <w:lastRenderedPageBreak/>
        <w:t>πέρασαν εννέα μήνες</w:t>
      </w:r>
      <w:r>
        <w:rPr>
          <w:rFonts w:eastAsia="Times New Roman"/>
          <w:szCs w:val="24"/>
        </w:rPr>
        <w:t>.</w:t>
      </w:r>
      <w:r w:rsidRPr="00217D77">
        <w:rPr>
          <w:rFonts w:eastAsia="Times New Roman"/>
          <w:szCs w:val="24"/>
        </w:rPr>
        <w:t xml:space="preserve"> </w:t>
      </w:r>
      <w:r>
        <w:rPr>
          <w:rFonts w:eastAsia="Times New Roman"/>
          <w:szCs w:val="24"/>
        </w:rPr>
        <w:t>Ε</w:t>
      </w:r>
      <w:r w:rsidRPr="00217D77">
        <w:rPr>
          <w:rFonts w:eastAsia="Times New Roman"/>
          <w:szCs w:val="24"/>
        </w:rPr>
        <w:t>ύλογο</w:t>
      </w:r>
      <w:r>
        <w:rPr>
          <w:rFonts w:eastAsia="Times New Roman"/>
          <w:szCs w:val="24"/>
        </w:rPr>
        <w:t>,</w:t>
      </w:r>
      <w:r w:rsidRPr="00217D77">
        <w:rPr>
          <w:rFonts w:eastAsia="Times New Roman"/>
          <w:szCs w:val="24"/>
        </w:rPr>
        <w:t xml:space="preserve"> </w:t>
      </w:r>
      <w:r>
        <w:rPr>
          <w:rFonts w:eastAsia="Times New Roman"/>
          <w:szCs w:val="24"/>
        </w:rPr>
        <w:t>λ</w:t>
      </w:r>
      <w:r w:rsidRPr="00217D77">
        <w:rPr>
          <w:rFonts w:eastAsia="Times New Roman"/>
          <w:szCs w:val="24"/>
        </w:rPr>
        <w:t>οιπόν</w:t>
      </w:r>
      <w:r>
        <w:rPr>
          <w:rFonts w:eastAsia="Times New Roman"/>
          <w:szCs w:val="24"/>
        </w:rPr>
        <w:t>, είναι</w:t>
      </w:r>
      <w:r w:rsidRPr="00217D77">
        <w:rPr>
          <w:rFonts w:eastAsia="Times New Roman"/>
          <w:szCs w:val="24"/>
        </w:rPr>
        <w:t xml:space="preserve"> το ερώτημα</w:t>
      </w:r>
      <w:r>
        <w:rPr>
          <w:rFonts w:eastAsia="Times New Roman"/>
          <w:szCs w:val="24"/>
        </w:rPr>
        <w:t>:</w:t>
      </w:r>
      <w:r w:rsidRPr="00217D77">
        <w:rPr>
          <w:rFonts w:eastAsia="Times New Roman"/>
          <w:szCs w:val="24"/>
        </w:rPr>
        <w:t xml:space="preserve"> </w:t>
      </w:r>
      <w:r>
        <w:rPr>
          <w:rFonts w:eastAsia="Times New Roman"/>
          <w:szCs w:val="24"/>
        </w:rPr>
        <w:t xml:space="preserve">Γιατί τώρα; Γιατί όχι τον Οκτώβριο, τον Νοέμβριο, </w:t>
      </w:r>
      <w:r w:rsidRPr="00217D77">
        <w:rPr>
          <w:rFonts w:eastAsia="Times New Roman"/>
          <w:szCs w:val="24"/>
        </w:rPr>
        <w:t>τον Φεβρουάριο</w:t>
      </w:r>
      <w:r>
        <w:rPr>
          <w:rFonts w:eastAsia="Times New Roman"/>
          <w:szCs w:val="24"/>
        </w:rPr>
        <w:t>,</w:t>
      </w:r>
      <w:r w:rsidRPr="00217D77">
        <w:rPr>
          <w:rFonts w:eastAsia="Times New Roman"/>
          <w:szCs w:val="24"/>
        </w:rPr>
        <w:t xml:space="preserve"> τον Μάρτιο</w:t>
      </w:r>
      <w:r>
        <w:rPr>
          <w:rFonts w:eastAsia="Times New Roman"/>
          <w:szCs w:val="24"/>
        </w:rPr>
        <w:t>; Γιατί τώρα;</w:t>
      </w:r>
      <w:r w:rsidRPr="00217D77">
        <w:rPr>
          <w:rFonts w:eastAsia="Times New Roman"/>
          <w:szCs w:val="24"/>
        </w:rPr>
        <w:t xml:space="preserve"> </w:t>
      </w:r>
    </w:p>
    <w:p w14:paraId="4318B15D"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Η</w:t>
      </w:r>
      <w:r w:rsidRPr="006C34F0">
        <w:rPr>
          <w:rFonts w:eastAsia="Times New Roman"/>
          <w:color w:val="201F1E"/>
          <w:szCs w:val="24"/>
        </w:rPr>
        <w:t xml:space="preserve"> αλήθεια είναι ότι πρόκειται για τη μεγαλύτερη επιχείρηση </w:t>
      </w:r>
      <w:r>
        <w:rPr>
          <w:rFonts w:eastAsia="Times New Roman"/>
          <w:color w:val="201F1E"/>
          <w:szCs w:val="24"/>
        </w:rPr>
        <w:t>εξα</w:t>
      </w:r>
      <w:r w:rsidRPr="006C34F0">
        <w:rPr>
          <w:rFonts w:eastAsia="Times New Roman"/>
          <w:color w:val="201F1E"/>
          <w:szCs w:val="24"/>
        </w:rPr>
        <w:t xml:space="preserve">γοράς </w:t>
      </w:r>
      <w:r>
        <w:rPr>
          <w:rFonts w:eastAsia="Times New Roman"/>
          <w:color w:val="201F1E"/>
          <w:szCs w:val="24"/>
        </w:rPr>
        <w:t>ψήφων τα τελευταία χρόνια. Αποκαλυπτικό δε είναι -</w:t>
      </w:r>
      <w:r w:rsidRPr="006C34F0">
        <w:rPr>
          <w:rFonts w:eastAsia="Times New Roman"/>
          <w:color w:val="201F1E"/>
          <w:szCs w:val="24"/>
        </w:rPr>
        <w:t>να σας θυμίσω λίγο</w:t>
      </w:r>
      <w:r>
        <w:rPr>
          <w:rFonts w:eastAsia="Times New Roman"/>
          <w:color w:val="201F1E"/>
          <w:szCs w:val="24"/>
        </w:rPr>
        <w:t>,</w:t>
      </w:r>
      <w:r w:rsidRPr="006C34F0">
        <w:rPr>
          <w:rFonts w:eastAsia="Times New Roman"/>
          <w:color w:val="201F1E"/>
          <w:szCs w:val="24"/>
        </w:rPr>
        <w:t xml:space="preserve"> το </w:t>
      </w:r>
      <w:r>
        <w:rPr>
          <w:rFonts w:eastAsia="Times New Roman"/>
          <w:color w:val="201F1E"/>
          <w:szCs w:val="24"/>
        </w:rPr>
        <w:t>έχετε δει όλοι- το πρωτο</w:t>
      </w:r>
      <w:r>
        <w:rPr>
          <w:rFonts w:eastAsia="Times New Roman"/>
          <w:color w:val="201F1E"/>
          <w:szCs w:val="24"/>
        </w:rPr>
        <w:t>σέλιδο κ</w:t>
      </w:r>
      <w:r w:rsidRPr="006C34F0">
        <w:rPr>
          <w:rFonts w:eastAsia="Times New Roman"/>
          <w:color w:val="201F1E"/>
          <w:szCs w:val="24"/>
        </w:rPr>
        <w:t>αθημερινής εφημερίδας</w:t>
      </w:r>
      <w:r>
        <w:rPr>
          <w:rFonts w:eastAsia="Times New Roman"/>
          <w:color w:val="201F1E"/>
          <w:szCs w:val="24"/>
        </w:rPr>
        <w:t>,</w:t>
      </w:r>
      <w:r w:rsidRPr="006C34F0">
        <w:rPr>
          <w:rFonts w:eastAsia="Times New Roman"/>
          <w:color w:val="201F1E"/>
          <w:szCs w:val="24"/>
        </w:rPr>
        <w:t xml:space="preserve"> η οποία αναφέρει </w:t>
      </w:r>
      <w:r>
        <w:rPr>
          <w:rFonts w:eastAsia="Times New Roman"/>
          <w:color w:val="201F1E"/>
          <w:szCs w:val="24"/>
        </w:rPr>
        <w:t>«τεράστια ανταπόκριση στην κοινωνία από τα μέτρα σ</w:t>
      </w:r>
      <w:r w:rsidRPr="006C34F0">
        <w:rPr>
          <w:rFonts w:eastAsia="Times New Roman"/>
          <w:color w:val="201F1E"/>
          <w:szCs w:val="24"/>
        </w:rPr>
        <w:t>ύμφωνα με τις πρώτες μετρήσεις</w:t>
      </w:r>
      <w:r>
        <w:rPr>
          <w:rFonts w:eastAsia="Times New Roman"/>
          <w:color w:val="201F1E"/>
          <w:szCs w:val="24"/>
        </w:rPr>
        <w:t>». Άρα, οι μετρήσεις είναι εκείνο που ενδιαφέρει.</w:t>
      </w:r>
      <w:r w:rsidRPr="006C34F0">
        <w:rPr>
          <w:rFonts w:eastAsia="Times New Roman"/>
          <w:color w:val="201F1E"/>
          <w:szCs w:val="24"/>
        </w:rPr>
        <w:t xml:space="preserve"> </w:t>
      </w:r>
      <w:r>
        <w:rPr>
          <w:rFonts w:eastAsia="Times New Roman"/>
          <w:color w:val="201F1E"/>
          <w:szCs w:val="24"/>
        </w:rPr>
        <w:t>«Τ</w:t>
      </w:r>
      <w:r w:rsidRPr="006C34F0">
        <w:rPr>
          <w:rFonts w:eastAsia="Times New Roman"/>
          <w:color w:val="201F1E"/>
          <w:szCs w:val="24"/>
        </w:rPr>
        <w:t xml:space="preserve">ο πακέτο Τσίπρα </w:t>
      </w:r>
      <w:r>
        <w:rPr>
          <w:rFonts w:eastAsia="Times New Roman"/>
          <w:color w:val="201F1E"/>
          <w:szCs w:val="24"/>
        </w:rPr>
        <w:t>κλείνει τ</w:t>
      </w:r>
      <w:r w:rsidRPr="006C34F0">
        <w:rPr>
          <w:rFonts w:eastAsia="Times New Roman"/>
          <w:color w:val="201F1E"/>
          <w:szCs w:val="24"/>
        </w:rPr>
        <w:t>η</w:t>
      </w:r>
      <w:r>
        <w:rPr>
          <w:rFonts w:eastAsia="Times New Roman"/>
          <w:color w:val="201F1E"/>
          <w:szCs w:val="24"/>
        </w:rPr>
        <w:t>ν</w:t>
      </w:r>
      <w:r w:rsidRPr="006C34F0">
        <w:rPr>
          <w:rFonts w:eastAsia="Times New Roman"/>
          <w:color w:val="201F1E"/>
          <w:szCs w:val="24"/>
        </w:rPr>
        <w:t xml:space="preserve"> ψαλίδα ανάμεσα στη Νέα Δημοκρατία και </w:t>
      </w:r>
      <w:r>
        <w:rPr>
          <w:rFonts w:eastAsia="Times New Roman"/>
          <w:color w:val="201F1E"/>
          <w:szCs w:val="24"/>
        </w:rPr>
        <w:t>τον</w:t>
      </w:r>
      <w:r w:rsidRPr="006C34F0">
        <w:rPr>
          <w:rFonts w:eastAsia="Times New Roman"/>
          <w:color w:val="201F1E"/>
          <w:szCs w:val="24"/>
        </w:rPr>
        <w:t xml:space="preserve"> ΣΥΡΙΖΑ</w:t>
      </w:r>
      <w:r>
        <w:rPr>
          <w:rFonts w:eastAsia="Times New Roman"/>
          <w:color w:val="201F1E"/>
          <w:szCs w:val="24"/>
        </w:rPr>
        <w:t xml:space="preserve">». Άρα, </w:t>
      </w:r>
      <w:r w:rsidRPr="006C34F0">
        <w:rPr>
          <w:rFonts w:eastAsia="Times New Roman"/>
          <w:color w:val="201F1E"/>
          <w:szCs w:val="24"/>
        </w:rPr>
        <w:t xml:space="preserve">αυτό το πακέτο δεν </w:t>
      </w:r>
      <w:r>
        <w:rPr>
          <w:rFonts w:eastAsia="Times New Roman"/>
          <w:color w:val="201F1E"/>
          <w:szCs w:val="24"/>
        </w:rPr>
        <w:t xml:space="preserve">δόθηκε –και κανείς δεν το περιμένει- προς ανακούφιση των συμπολιτών μας, </w:t>
      </w:r>
      <w:r w:rsidRPr="006C34F0">
        <w:rPr>
          <w:rFonts w:eastAsia="Times New Roman"/>
          <w:color w:val="201F1E"/>
          <w:szCs w:val="24"/>
        </w:rPr>
        <w:t xml:space="preserve">αλλά για </w:t>
      </w:r>
      <w:r>
        <w:rPr>
          <w:rFonts w:eastAsia="Times New Roman"/>
          <w:color w:val="201F1E"/>
          <w:szCs w:val="24"/>
        </w:rPr>
        <w:t>κλείσει η περίφημη</w:t>
      </w:r>
      <w:r w:rsidRPr="006C34F0">
        <w:rPr>
          <w:rFonts w:eastAsia="Times New Roman"/>
          <w:color w:val="201F1E"/>
          <w:szCs w:val="24"/>
        </w:rPr>
        <w:t xml:space="preserve"> ψαλίδα </w:t>
      </w:r>
      <w:r>
        <w:rPr>
          <w:rFonts w:eastAsia="Times New Roman"/>
          <w:color w:val="201F1E"/>
          <w:szCs w:val="24"/>
        </w:rPr>
        <w:t xml:space="preserve">για να πάμε στις εκλογές. Δηλαδή, στη σκοπιμότητα των εκλογών </w:t>
      </w:r>
      <w:r w:rsidRPr="006C34F0">
        <w:rPr>
          <w:rFonts w:eastAsia="Times New Roman"/>
          <w:color w:val="201F1E"/>
          <w:szCs w:val="24"/>
        </w:rPr>
        <w:t xml:space="preserve">κοροϊδεύουμε τους </w:t>
      </w:r>
      <w:r>
        <w:rPr>
          <w:rFonts w:eastAsia="Times New Roman"/>
          <w:color w:val="201F1E"/>
          <w:szCs w:val="24"/>
        </w:rPr>
        <w:t>συμ</w:t>
      </w:r>
      <w:r w:rsidRPr="006C34F0">
        <w:rPr>
          <w:rFonts w:eastAsia="Times New Roman"/>
          <w:color w:val="201F1E"/>
          <w:szCs w:val="24"/>
        </w:rPr>
        <w:t xml:space="preserve">πολίτες </w:t>
      </w:r>
      <w:r>
        <w:rPr>
          <w:rFonts w:eastAsia="Times New Roman"/>
          <w:color w:val="201F1E"/>
          <w:szCs w:val="24"/>
        </w:rPr>
        <w:t>μας.</w:t>
      </w:r>
      <w:r w:rsidRPr="006C34F0">
        <w:rPr>
          <w:rFonts w:eastAsia="Times New Roman"/>
          <w:color w:val="201F1E"/>
          <w:szCs w:val="24"/>
        </w:rPr>
        <w:t xml:space="preserve"> </w:t>
      </w:r>
      <w:r>
        <w:rPr>
          <w:rFonts w:eastAsia="Times New Roman"/>
          <w:color w:val="201F1E"/>
          <w:szCs w:val="24"/>
        </w:rPr>
        <w:t>Α</w:t>
      </w:r>
      <w:r w:rsidRPr="006C34F0">
        <w:rPr>
          <w:rFonts w:eastAsia="Times New Roman"/>
          <w:color w:val="201F1E"/>
          <w:szCs w:val="24"/>
        </w:rPr>
        <w:t xml:space="preserve">υτή είναι η ουσία και </w:t>
      </w:r>
      <w:r>
        <w:rPr>
          <w:rFonts w:eastAsia="Times New Roman"/>
          <w:color w:val="201F1E"/>
          <w:szCs w:val="24"/>
        </w:rPr>
        <w:t>με</w:t>
      </w:r>
      <w:r>
        <w:rPr>
          <w:rFonts w:eastAsia="Times New Roman"/>
          <w:color w:val="201F1E"/>
          <w:szCs w:val="24"/>
        </w:rPr>
        <w:t xml:space="preserve"> </w:t>
      </w:r>
      <w:r w:rsidRPr="006C34F0">
        <w:rPr>
          <w:rFonts w:eastAsia="Times New Roman"/>
          <w:color w:val="201F1E"/>
          <w:szCs w:val="24"/>
        </w:rPr>
        <w:t xml:space="preserve">αυτό θα </w:t>
      </w:r>
      <w:r>
        <w:rPr>
          <w:rFonts w:eastAsia="Times New Roman"/>
          <w:color w:val="201F1E"/>
          <w:szCs w:val="24"/>
        </w:rPr>
        <w:t>έχετε</w:t>
      </w:r>
      <w:r w:rsidRPr="006C34F0">
        <w:rPr>
          <w:rFonts w:eastAsia="Times New Roman"/>
          <w:color w:val="201F1E"/>
          <w:szCs w:val="24"/>
        </w:rPr>
        <w:t xml:space="preserve"> να </w:t>
      </w:r>
      <w:r>
        <w:rPr>
          <w:rFonts w:eastAsia="Times New Roman"/>
          <w:color w:val="201F1E"/>
          <w:szCs w:val="24"/>
        </w:rPr>
        <w:t>ανα</w:t>
      </w:r>
      <w:r w:rsidRPr="006C34F0">
        <w:rPr>
          <w:rFonts w:eastAsia="Times New Roman"/>
          <w:color w:val="201F1E"/>
          <w:szCs w:val="24"/>
        </w:rPr>
        <w:t xml:space="preserve">μετρηθείτε μετά από </w:t>
      </w:r>
      <w:r>
        <w:rPr>
          <w:rFonts w:eastAsia="Times New Roman"/>
          <w:color w:val="201F1E"/>
          <w:szCs w:val="24"/>
        </w:rPr>
        <w:t>δέκα</w:t>
      </w:r>
      <w:r w:rsidRPr="006C34F0">
        <w:rPr>
          <w:rFonts w:eastAsia="Times New Roman"/>
          <w:color w:val="201F1E"/>
          <w:szCs w:val="24"/>
        </w:rPr>
        <w:t xml:space="preserve"> μέρες στην κάλπη</w:t>
      </w:r>
      <w:r>
        <w:rPr>
          <w:rFonts w:eastAsia="Times New Roman"/>
          <w:color w:val="201F1E"/>
          <w:szCs w:val="24"/>
        </w:rPr>
        <w:t xml:space="preserve">. </w:t>
      </w:r>
    </w:p>
    <w:p w14:paraId="4318B15E"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lastRenderedPageBreak/>
        <w:t>Να πάμε</w:t>
      </w:r>
      <w:r w:rsidRPr="006C34F0">
        <w:rPr>
          <w:rFonts w:eastAsia="Times New Roman"/>
          <w:color w:val="201F1E"/>
          <w:szCs w:val="24"/>
        </w:rPr>
        <w:t xml:space="preserve"> στο</w:t>
      </w:r>
      <w:r>
        <w:rPr>
          <w:rFonts w:eastAsia="Times New Roman"/>
          <w:color w:val="201F1E"/>
          <w:szCs w:val="24"/>
        </w:rPr>
        <w:t>ν τέταρτο μύθο.</w:t>
      </w:r>
      <w:r w:rsidRPr="006C34F0">
        <w:rPr>
          <w:rFonts w:eastAsia="Times New Roman"/>
          <w:color w:val="201F1E"/>
          <w:szCs w:val="24"/>
        </w:rPr>
        <w:t xml:space="preserve"> </w:t>
      </w:r>
      <w:r>
        <w:rPr>
          <w:rFonts w:eastAsia="Times New Roman"/>
          <w:color w:val="201F1E"/>
          <w:szCs w:val="24"/>
        </w:rPr>
        <w:t>Τ</w:t>
      </w:r>
      <w:r w:rsidRPr="006C34F0">
        <w:rPr>
          <w:rFonts w:eastAsia="Times New Roman"/>
          <w:color w:val="201F1E"/>
          <w:szCs w:val="24"/>
        </w:rPr>
        <w:t>ο πακέτο μέτρων εκτός από την κοι</w:t>
      </w:r>
      <w:r>
        <w:rPr>
          <w:rFonts w:eastAsia="Times New Roman"/>
          <w:color w:val="201F1E"/>
          <w:szCs w:val="24"/>
        </w:rPr>
        <w:t>νωνική στόχευση έχει λέει και φι</w:t>
      </w:r>
      <w:r w:rsidRPr="006C34F0">
        <w:rPr>
          <w:rFonts w:eastAsia="Times New Roman"/>
          <w:color w:val="201F1E"/>
          <w:szCs w:val="24"/>
        </w:rPr>
        <w:t>λοαναπτυξιακό χαρακτήρα</w:t>
      </w:r>
      <w:r>
        <w:rPr>
          <w:rFonts w:eastAsia="Times New Roman"/>
          <w:color w:val="201F1E"/>
          <w:szCs w:val="24"/>
        </w:rPr>
        <w:t>.</w:t>
      </w:r>
      <w:r w:rsidRPr="006C34F0">
        <w:rPr>
          <w:rFonts w:eastAsia="Times New Roman"/>
          <w:color w:val="201F1E"/>
          <w:szCs w:val="24"/>
        </w:rPr>
        <w:t xml:space="preserve"> Η αλήθεια είναι ότι οι συντελεστές </w:t>
      </w:r>
      <w:r>
        <w:rPr>
          <w:rFonts w:eastAsia="Times New Roman"/>
          <w:color w:val="201F1E"/>
          <w:szCs w:val="24"/>
        </w:rPr>
        <w:t>ΦΠΑ</w:t>
      </w:r>
      <w:r w:rsidRPr="006C34F0">
        <w:rPr>
          <w:rFonts w:eastAsia="Times New Roman"/>
          <w:color w:val="201F1E"/>
          <w:szCs w:val="24"/>
        </w:rPr>
        <w:t xml:space="preserve"> επιστρέφουν στα επίπεδα που τους </w:t>
      </w:r>
      <w:r>
        <w:rPr>
          <w:rFonts w:eastAsia="Times New Roman"/>
          <w:color w:val="201F1E"/>
          <w:szCs w:val="24"/>
        </w:rPr>
        <w:t>π</w:t>
      </w:r>
      <w:r>
        <w:rPr>
          <w:rFonts w:eastAsia="Times New Roman"/>
          <w:color w:val="201F1E"/>
          <w:szCs w:val="24"/>
        </w:rPr>
        <w:t>αραλάβατε</w:t>
      </w:r>
      <w:r w:rsidRPr="006C34F0">
        <w:rPr>
          <w:rFonts w:eastAsia="Times New Roman"/>
          <w:color w:val="201F1E"/>
          <w:szCs w:val="24"/>
        </w:rPr>
        <w:t xml:space="preserve"> το 2014 </w:t>
      </w:r>
      <w:r>
        <w:rPr>
          <w:rFonts w:eastAsia="Times New Roman"/>
          <w:color w:val="201F1E"/>
          <w:szCs w:val="24"/>
        </w:rPr>
        <w:t>με την</w:t>
      </w:r>
      <w:r w:rsidRPr="006C34F0">
        <w:rPr>
          <w:rFonts w:eastAsia="Times New Roman"/>
          <w:color w:val="201F1E"/>
          <w:szCs w:val="24"/>
        </w:rPr>
        <w:t xml:space="preserve"> κυβέρνηση της Νέας Δημοκρατίας</w:t>
      </w:r>
      <w:r>
        <w:rPr>
          <w:rFonts w:eastAsia="Times New Roman"/>
          <w:color w:val="201F1E"/>
          <w:szCs w:val="24"/>
        </w:rPr>
        <w:t>. Κατ’ αυτόν τον τρόπο,</w:t>
      </w:r>
      <w:r w:rsidRPr="006C34F0">
        <w:rPr>
          <w:rFonts w:eastAsia="Times New Roman"/>
          <w:color w:val="201F1E"/>
          <w:szCs w:val="24"/>
        </w:rPr>
        <w:t xml:space="preserve"> βεβαίως</w:t>
      </w:r>
      <w:r>
        <w:rPr>
          <w:rFonts w:eastAsia="Times New Roman"/>
          <w:color w:val="201F1E"/>
          <w:szCs w:val="24"/>
        </w:rPr>
        <w:t>,</w:t>
      </w:r>
      <w:r w:rsidRPr="006C34F0">
        <w:rPr>
          <w:rFonts w:eastAsia="Times New Roman"/>
          <w:color w:val="201F1E"/>
          <w:szCs w:val="24"/>
        </w:rPr>
        <w:t xml:space="preserve"> αναγνωρίζετε τις ολέθριες συνέπειες της πολιτικής </w:t>
      </w:r>
      <w:r>
        <w:rPr>
          <w:rFonts w:eastAsia="Times New Roman"/>
          <w:color w:val="201F1E"/>
          <w:szCs w:val="24"/>
        </w:rPr>
        <w:t xml:space="preserve">σας </w:t>
      </w:r>
      <w:r w:rsidRPr="006C34F0">
        <w:rPr>
          <w:rFonts w:eastAsia="Times New Roman"/>
          <w:color w:val="201F1E"/>
          <w:szCs w:val="24"/>
        </w:rPr>
        <w:t>στην οικονομία όλα αυτά τα χρόνια</w:t>
      </w:r>
      <w:r>
        <w:rPr>
          <w:rFonts w:eastAsia="Times New Roman"/>
          <w:color w:val="201F1E"/>
          <w:szCs w:val="24"/>
        </w:rPr>
        <w:t>. Η αλήθεια είναι ότι κανένα φιλο</w:t>
      </w:r>
      <w:r w:rsidRPr="006C34F0">
        <w:rPr>
          <w:rFonts w:eastAsia="Times New Roman"/>
          <w:color w:val="201F1E"/>
          <w:szCs w:val="24"/>
        </w:rPr>
        <w:t>αναπτυξιακό μέτρο δεν περιλαμβάνει το πακέτο</w:t>
      </w:r>
      <w:r>
        <w:rPr>
          <w:rFonts w:eastAsia="Times New Roman"/>
          <w:color w:val="201F1E"/>
          <w:szCs w:val="24"/>
        </w:rPr>
        <w:t>.</w:t>
      </w:r>
      <w:r w:rsidRPr="006C34F0">
        <w:rPr>
          <w:rFonts w:eastAsia="Times New Roman"/>
          <w:color w:val="201F1E"/>
          <w:szCs w:val="24"/>
        </w:rPr>
        <w:t xml:space="preserve"> </w:t>
      </w:r>
      <w:r>
        <w:rPr>
          <w:rFonts w:eastAsia="Times New Roman"/>
          <w:color w:val="201F1E"/>
          <w:szCs w:val="24"/>
        </w:rPr>
        <w:t>Η</w:t>
      </w:r>
      <w:r w:rsidRPr="006C34F0">
        <w:rPr>
          <w:rFonts w:eastAsia="Times New Roman"/>
          <w:color w:val="201F1E"/>
          <w:szCs w:val="24"/>
        </w:rPr>
        <w:t xml:space="preserve"> αλήθεια</w:t>
      </w:r>
      <w:r>
        <w:rPr>
          <w:rFonts w:eastAsia="Times New Roman"/>
          <w:color w:val="201F1E"/>
          <w:szCs w:val="24"/>
        </w:rPr>
        <w:t>,</w:t>
      </w:r>
      <w:r w:rsidRPr="006C34F0">
        <w:rPr>
          <w:rFonts w:eastAsia="Times New Roman"/>
          <w:color w:val="201F1E"/>
          <w:szCs w:val="24"/>
        </w:rPr>
        <w:t xml:space="preserve"> </w:t>
      </w:r>
      <w:r>
        <w:rPr>
          <w:rFonts w:eastAsia="Times New Roman"/>
          <w:color w:val="201F1E"/>
          <w:szCs w:val="24"/>
        </w:rPr>
        <w:t>επίσης,</w:t>
      </w:r>
      <w:r w:rsidRPr="006C34F0">
        <w:rPr>
          <w:rFonts w:eastAsia="Times New Roman"/>
          <w:color w:val="201F1E"/>
          <w:szCs w:val="24"/>
        </w:rPr>
        <w:t xml:space="preserve"> είναι ότι δεν πρόκειται να έχει και εκλογικά αποτελέσματα</w:t>
      </w:r>
      <w:r>
        <w:rPr>
          <w:rFonts w:eastAsia="Times New Roman"/>
          <w:color w:val="201F1E"/>
          <w:szCs w:val="24"/>
        </w:rPr>
        <w:t>.</w:t>
      </w:r>
      <w:r w:rsidRPr="006C34F0">
        <w:rPr>
          <w:rFonts w:eastAsia="Times New Roman"/>
          <w:color w:val="201F1E"/>
          <w:szCs w:val="24"/>
        </w:rPr>
        <w:t xml:space="preserve"> </w:t>
      </w:r>
      <w:r>
        <w:rPr>
          <w:rFonts w:eastAsia="Times New Roman"/>
          <w:color w:val="201F1E"/>
          <w:szCs w:val="24"/>
        </w:rPr>
        <w:t>Κ</w:t>
      </w:r>
      <w:r w:rsidRPr="006C34F0">
        <w:rPr>
          <w:rFonts w:eastAsia="Times New Roman"/>
          <w:color w:val="201F1E"/>
          <w:szCs w:val="24"/>
        </w:rPr>
        <w:t xml:space="preserve">αι </w:t>
      </w:r>
      <w:r>
        <w:rPr>
          <w:rFonts w:eastAsia="Times New Roman"/>
          <w:color w:val="201F1E"/>
          <w:szCs w:val="24"/>
        </w:rPr>
        <w:t>α</w:t>
      </w:r>
      <w:r w:rsidRPr="006C34F0">
        <w:rPr>
          <w:rFonts w:eastAsia="Times New Roman"/>
          <w:color w:val="201F1E"/>
          <w:szCs w:val="24"/>
        </w:rPr>
        <w:t>υτό έχει αποδειχθεί κατ</w:t>
      </w:r>
      <w:r>
        <w:rPr>
          <w:rFonts w:eastAsia="Times New Roman"/>
          <w:color w:val="201F1E"/>
          <w:szCs w:val="24"/>
        </w:rPr>
        <w:t>’</w:t>
      </w:r>
      <w:r w:rsidRPr="006C34F0">
        <w:rPr>
          <w:rFonts w:eastAsia="Times New Roman"/>
          <w:color w:val="201F1E"/>
          <w:szCs w:val="24"/>
        </w:rPr>
        <w:t xml:space="preserve"> επανάληψη</w:t>
      </w:r>
      <w:r>
        <w:rPr>
          <w:rFonts w:eastAsia="Times New Roman"/>
          <w:color w:val="201F1E"/>
          <w:szCs w:val="24"/>
        </w:rPr>
        <w:t>.</w:t>
      </w:r>
      <w:r w:rsidRPr="006C34F0">
        <w:rPr>
          <w:rFonts w:eastAsia="Times New Roman"/>
          <w:color w:val="201F1E"/>
          <w:szCs w:val="24"/>
        </w:rPr>
        <w:t xml:space="preserve"> </w:t>
      </w:r>
      <w:r>
        <w:rPr>
          <w:rFonts w:eastAsia="Times New Roman"/>
          <w:color w:val="201F1E"/>
          <w:szCs w:val="24"/>
        </w:rPr>
        <w:t>Ε</w:t>
      </w:r>
      <w:r w:rsidRPr="006C34F0">
        <w:rPr>
          <w:rFonts w:eastAsia="Times New Roman"/>
          <w:color w:val="201F1E"/>
          <w:szCs w:val="24"/>
        </w:rPr>
        <w:t>ίναι μία κίνηση απελπισίας και μόνο</w:t>
      </w:r>
      <w:r>
        <w:rPr>
          <w:rFonts w:eastAsia="Times New Roman"/>
          <w:color w:val="201F1E"/>
          <w:szCs w:val="24"/>
        </w:rPr>
        <w:t xml:space="preserve">. </w:t>
      </w:r>
    </w:p>
    <w:p w14:paraId="4318B15F" w14:textId="77777777" w:rsidR="001D7CFB" w:rsidRDefault="00EB4E04">
      <w:pPr>
        <w:spacing w:line="600" w:lineRule="auto"/>
        <w:ind w:firstLine="720"/>
        <w:jc w:val="both"/>
        <w:rPr>
          <w:rFonts w:eastAsia="Times New Roman"/>
          <w:color w:val="201F1E"/>
          <w:szCs w:val="24"/>
        </w:rPr>
      </w:pPr>
      <w:r w:rsidRPr="006C34F0">
        <w:rPr>
          <w:rFonts w:eastAsia="Times New Roman"/>
          <w:b/>
          <w:color w:val="201F1E"/>
          <w:szCs w:val="24"/>
        </w:rPr>
        <w:t>ΠΡΟΕΔΡΕΥΩΝ (Νικήτας Κακλαμάνης):</w:t>
      </w:r>
      <w:r>
        <w:rPr>
          <w:rFonts w:eastAsia="Times New Roman"/>
          <w:color w:val="201F1E"/>
          <w:szCs w:val="24"/>
        </w:rPr>
        <w:t xml:space="preserve"> Κύριε Βλάχο, συντομεύετε την ομιλία σας. </w:t>
      </w:r>
    </w:p>
    <w:p w14:paraId="4318B160" w14:textId="77777777" w:rsidR="001D7CFB" w:rsidRDefault="00EB4E04">
      <w:pPr>
        <w:spacing w:line="600" w:lineRule="auto"/>
        <w:ind w:firstLine="720"/>
        <w:jc w:val="both"/>
        <w:rPr>
          <w:rFonts w:eastAsia="Times New Roman"/>
          <w:color w:val="201F1E"/>
          <w:szCs w:val="24"/>
        </w:rPr>
      </w:pPr>
      <w:r w:rsidRPr="006C34F0">
        <w:rPr>
          <w:rFonts w:eastAsia="Times New Roman"/>
          <w:b/>
          <w:color w:val="201F1E"/>
          <w:szCs w:val="24"/>
        </w:rPr>
        <w:t>ΓΕΩΡΓΙΟΣ ΒΛΑΧΟΣ:</w:t>
      </w:r>
      <w:r>
        <w:rPr>
          <w:rFonts w:eastAsia="Times New Roman"/>
          <w:color w:val="201F1E"/>
          <w:szCs w:val="24"/>
        </w:rPr>
        <w:t xml:space="preserve"> Τελει</w:t>
      </w:r>
      <w:r w:rsidRPr="006C34F0">
        <w:rPr>
          <w:rFonts w:eastAsia="Times New Roman"/>
          <w:color w:val="201F1E"/>
          <w:szCs w:val="24"/>
        </w:rPr>
        <w:t>ών</w:t>
      </w:r>
      <w:r w:rsidRPr="006C34F0">
        <w:rPr>
          <w:rFonts w:eastAsia="Times New Roman"/>
          <w:color w:val="201F1E"/>
          <w:szCs w:val="24"/>
        </w:rPr>
        <w:t>ω</w:t>
      </w:r>
      <w:r>
        <w:rPr>
          <w:rFonts w:eastAsia="Times New Roman"/>
          <w:color w:val="201F1E"/>
          <w:szCs w:val="24"/>
        </w:rPr>
        <w:t>,</w:t>
      </w:r>
      <w:r w:rsidRPr="006C34F0">
        <w:rPr>
          <w:rFonts w:eastAsia="Times New Roman"/>
          <w:color w:val="201F1E"/>
          <w:szCs w:val="24"/>
        </w:rPr>
        <w:t xml:space="preserve"> κύριε </w:t>
      </w:r>
      <w:r>
        <w:rPr>
          <w:rFonts w:eastAsia="Times New Roman"/>
          <w:color w:val="201F1E"/>
          <w:szCs w:val="24"/>
        </w:rPr>
        <w:t>Π</w:t>
      </w:r>
      <w:r w:rsidRPr="006C34F0">
        <w:rPr>
          <w:rFonts w:eastAsia="Times New Roman"/>
          <w:color w:val="201F1E"/>
          <w:szCs w:val="24"/>
        </w:rPr>
        <w:t>ρόεδρε</w:t>
      </w:r>
      <w:r>
        <w:rPr>
          <w:rFonts w:eastAsia="Times New Roman"/>
          <w:color w:val="201F1E"/>
          <w:szCs w:val="24"/>
        </w:rPr>
        <w:t>.</w:t>
      </w:r>
      <w:r w:rsidRPr="006C34F0">
        <w:rPr>
          <w:rFonts w:eastAsia="Times New Roman"/>
          <w:color w:val="201F1E"/>
          <w:szCs w:val="24"/>
        </w:rPr>
        <w:t xml:space="preserve"> Ωστόσο </w:t>
      </w:r>
      <w:r>
        <w:rPr>
          <w:rFonts w:eastAsia="Times New Roman"/>
          <w:color w:val="201F1E"/>
          <w:szCs w:val="24"/>
        </w:rPr>
        <w:t>-</w:t>
      </w:r>
      <w:r w:rsidRPr="006C34F0">
        <w:rPr>
          <w:rFonts w:eastAsia="Times New Roman"/>
          <w:color w:val="201F1E"/>
          <w:szCs w:val="24"/>
        </w:rPr>
        <w:t>και αυτή είναι η πικρή αλήθεια</w:t>
      </w:r>
      <w:r>
        <w:rPr>
          <w:rFonts w:eastAsia="Times New Roman"/>
          <w:color w:val="201F1E"/>
          <w:szCs w:val="24"/>
        </w:rPr>
        <w:t>-</w:t>
      </w:r>
      <w:r w:rsidRPr="006C34F0">
        <w:rPr>
          <w:rFonts w:eastAsia="Times New Roman"/>
          <w:color w:val="201F1E"/>
          <w:szCs w:val="24"/>
        </w:rPr>
        <w:t xml:space="preserve"> με την πολιτική σας προσπαθείτε να καλλιεργήσ</w:t>
      </w:r>
      <w:r>
        <w:rPr>
          <w:rFonts w:eastAsia="Times New Roman"/>
          <w:color w:val="201F1E"/>
          <w:szCs w:val="24"/>
        </w:rPr>
        <w:t>ετε και να εντείνετε τη</w:t>
      </w:r>
      <w:r w:rsidRPr="006C34F0">
        <w:rPr>
          <w:rFonts w:eastAsia="Times New Roman"/>
          <w:color w:val="201F1E"/>
          <w:szCs w:val="24"/>
        </w:rPr>
        <w:t xml:space="preserve"> διαίρεση στην </w:t>
      </w:r>
      <w:r>
        <w:rPr>
          <w:rFonts w:eastAsia="Times New Roman"/>
          <w:color w:val="201F1E"/>
          <w:szCs w:val="24"/>
        </w:rPr>
        <w:t>ελληνική κοινωνία</w:t>
      </w:r>
      <w:r w:rsidRPr="006C34F0">
        <w:rPr>
          <w:rFonts w:eastAsia="Times New Roman"/>
          <w:color w:val="201F1E"/>
          <w:szCs w:val="24"/>
        </w:rPr>
        <w:t xml:space="preserve"> ανάμεσα σε αυτούς που παρά</w:t>
      </w:r>
      <w:r w:rsidRPr="006C34F0">
        <w:rPr>
          <w:rFonts w:eastAsia="Times New Roman"/>
          <w:color w:val="201F1E"/>
          <w:szCs w:val="24"/>
        </w:rPr>
        <w:lastRenderedPageBreak/>
        <w:t>γουν</w:t>
      </w:r>
      <w:r>
        <w:rPr>
          <w:rFonts w:eastAsia="Times New Roman"/>
          <w:color w:val="201F1E"/>
          <w:szCs w:val="24"/>
        </w:rPr>
        <w:t>,</w:t>
      </w:r>
      <w:r w:rsidRPr="006C34F0">
        <w:rPr>
          <w:rFonts w:eastAsia="Times New Roman"/>
          <w:color w:val="201F1E"/>
          <w:szCs w:val="24"/>
        </w:rPr>
        <w:t xml:space="preserve"> που καινοτομούν</w:t>
      </w:r>
      <w:r>
        <w:rPr>
          <w:rFonts w:eastAsia="Times New Roman"/>
          <w:color w:val="201F1E"/>
          <w:szCs w:val="24"/>
        </w:rPr>
        <w:t>,</w:t>
      </w:r>
      <w:r w:rsidRPr="006C34F0">
        <w:rPr>
          <w:rFonts w:eastAsia="Times New Roman"/>
          <w:color w:val="201F1E"/>
          <w:szCs w:val="24"/>
        </w:rPr>
        <w:t xml:space="preserve"> που </w:t>
      </w:r>
      <w:r>
        <w:rPr>
          <w:rFonts w:eastAsia="Times New Roman"/>
          <w:color w:val="201F1E"/>
          <w:szCs w:val="24"/>
        </w:rPr>
        <w:t>δημιουργούν εισόδημα και σε αυτούς</w:t>
      </w:r>
      <w:r w:rsidRPr="006C34F0">
        <w:rPr>
          <w:rFonts w:eastAsia="Times New Roman"/>
          <w:color w:val="201F1E"/>
          <w:szCs w:val="24"/>
        </w:rPr>
        <w:t xml:space="preserve"> που εσείς</w:t>
      </w:r>
      <w:r w:rsidRPr="006C34F0">
        <w:rPr>
          <w:rFonts w:eastAsia="Times New Roman"/>
          <w:color w:val="201F1E"/>
          <w:szCs w:val="24"/>
        </w:rPr>
        <w:t xml:space="preserve"> θέλετε να εξα</w:t>
      </w:r>
      <w:r>
        <w:rPr>
          <w:rFonts w:eastAsia="Times New Roman"/>
          <w:color w:val="201F1E"/>
          <w:szCs w:val="24"/>
        </w:rPr>
        <w:t>ρτώνται από τα επιδόματα.</w:t>
      </w:r>
      <w:r w:rsidRPr="006C34F0">
        <w:rPr>
          <w:rFonts w:eastAsia="Times New Roman"/>
          <w:color w:val="201F1E"/>
          <w:szCs w:val="24"/>
        </w:rPr>
        <w:t xml:space="preserve"> </w:t>
      </w:r>
      <w:r>
        <w:rPr>
          <w:rFonts w:eastAsia="Times New Roman"/>
          <w:color w:val="201F1E"/>
          <w:szCs w:val="24"/>
        </w:rPr>
        <w:t>Τ</w:t>
      </w:r>
      <w:r w:rsidRPr="006C34F0">
        <w:rPr>
          <w:rFonts w:eastAsia="Times New Roman"/>
          <w:color w:val="201F1E"/>
          <w:szCs w:val="24"/>
        </w:rPr>
        <w:t xml:space="preserve">ους </w:t>
      </w:r>
      <w:r>
        <w:rPr>
          <w:rFonts w:eastAsia="Times New Roman"/>
          <w:color w:val="201F1E"/>
          <w:szCs w:val="24"/>
        </w:rPr>
        <w:t>πρώτους τους θεωρείτε ε</w:t>
      </w:r>
      <w:r w:rsidRPr="006C34F0">
        <w:rPr>
          <w:rFonts w:eastAsia="Times New Roman"/>
          <w:color w:val="201F1E"/>
          <w:szCs w:val="24"/>
        </w:rPr>
        <w:t xml:space="preserve">χθρούς σας και </w:t>
      </w:r>
      <w:r>
        <w:rPr>
          <w:rFonts w:eastAsia="Times New Roman"/>
          <w:color w:val="201F1E"/>
          <w:szCs w:val="24"/>
        </w:rPr>
        <w:t>στην</w:t>
      </w:r>
      <w:r w:rsidRPr="006C34F0">
        <w:rPr>
          <w:rFonts w:eastAsia="Times New Roman"/>
          <w:color w:val="201F1E"/>
          <w:szCs w:val="24"/>
        </w:rPr>
        <w:t xml:space="preserve"> </w:t>
      </w:r>
      <w:r>
        <w:rPr>
          <w:rFonts w:eastAsia="Times New Roman"/>
          <w:color w:val="201F1E"/>
          <w:szCs w:val="24"/>
        </w:rPr>
        <w:t>πράξη τους τιμωρείτε</w:t>
      </w:r>
      <w:r w:rsidRPr="006C34F0">
        <w:rPr>
          <w:rFonts w:eastAsia="Times New Roman"/>
          <w:color w:val="201F1E"/>
          <w:szCs w:val="24"/>
        </w:rPr>
        <w:t xml:space="preserve"> με την εξαντλητική φορολόγηση και όχι μόνο</w:t>
      </w:r>
      <w:r>
        <w:rPr>
          <w:rFonts w:eastAsia="Times New Roman"/>
          <w:color w:val="201F1E"/>
          <w:szCs w:val="24"/>
        </w:rPr>
        <w:t>,</w:t>
      </w:r>
      <w:r w:rsidRPr="006C34F0">
        <w:rPr>
          <w:rFonts w:eastAsia="Times New Roman"/>
          <w:color w:val="201F1E"/>
          <w:szCs w:val="24"/>
        </w:rPr>
        <w:t xml:space="preserve"> επειδή τολμούν να είναι </w:t>
      </w:r>
      <w:r>
        <w:rPr>
          <w:rFonts w:eastAsia="Times New Roman"/>
          <w:color w:val="201F1E"/>
          <w:szCs w:val="24"/>
        </w:rPr>
        <w:t>παραγωγικοί.</w:t>
      </w:r>
      <w:r w:rsidRPr="006C34F0">
        <w:rPr>
          <w:rFonts w:eastAsia="Times New Roman"/>
          <w:color w:val="201F1E"/>
          <w:szCs w:val="24"/>
        </w:rPr>
        <w:t xml:space="preserve"> </w:t>
      </w:r>
    </w:p>
    <w:p w14:paraId="4318B161" w14:textId="77777777" w:rsidR="001D7CFB" w:rsidRDefault="00EB4E04">
      <w:pPr>
        <w:spacing w:line="600" w:lineRule="auto"/>
        <w:ind w:firstLine="720"/>
        <w:jc w:val="both"/>
        <w:rPr>
          <w:rFonts w:eastAsia="Times New Roman"/>
          <w:color w:val="201F1E"/>
          <w:szCs w:val="24"/>
        </w:rPr>
      </w:pPr>
      <w:r w:rsidRPr="006C34F0">
        <w:rPr>
          <w:rFonts w:eastAsia="Times New Roman"/>
          <w:b/>
          <w:color w:val="201F1E"/>
          <w:szCs w:val="24"/>
        </w:rPr>
        <w:t>ΠΡΟΕΔΡΕΥΩΝ (Νικήτας Κακλαμάνης):</w:t>
      </w:r>
      <w:r>
        <w:rPr>
          <w:rFonts w:eastAsia="Times New Roman"/>
          <w:color w:val="201F1E"/>
          <w:szCs w:val="24"/>
        </w:rPr>
        <w:t xml:space="preserve"> Κύριε Βλάχο, σας παρακαλώ συντομ</w:t>
      </w:r>
      <w:r>
        <w:rPr>
          <w:rFonts w:eastAsia="Times New Roman"/>
          <w:color w:val="201F1E"/>
          <w:szCs w:val="24"/>
        </w:rPr>
        <w:t>εύετε.</w:t>
      </w:r>
    </w:p>
    <w:p w14:paraId="4318B162" w14:textId="77777777" w:rsidR="001D7CFB" w:rsidRDefault="00EB4E04">
      <w:pPr>
        <w:spacing w:line="600" w:lineRule="auto"/>
        <w:ind w:firstLine="720"/>
        <w:jc w:val="both"/>
        <w:rPr>
          <w:rFonts w:eastAsia="Times New Roman"/>
          <w:color w:val="201F1E"/>
          <w:szCs w:val="24"/>
        </w:rPr>
      </w:pPr>
      <w:r w:rsidRPr="006C34F0">
        <w:rPr>
          <w:rFonts w:eastAsia="Times New Roman"/>
          <w:b/>
          <w:color w:val="201F1E"/>
          <w:szCs w:val="24"/>
        </w:rPr>
        <w:t>ΓΕΩΡΓΙΟΣ ΒΛΑΧΟΣ:</w:t>
      </w:r>
      <w:r>
        <w:rPr>
          <w:rFonts w:eastAsia="Times New Roman"/>
          <w:color w:val="201F1E"/>
          <w:szCs w:val="24"/>
        </w:rPr>
        <w:t xml:space="preserve"> Σε μισό λεπτό, κύριε Πρόεδρε. </w:t>
      </w:r>
    </w:p>
    <w:p w14:paraId="4318B163"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Στους δεύτερους</w:t>
      </w:r>
      <w:r w:rsidRPr="006C34F0">
        <w:rPr>
          <w:rFonts w:eastAsia="Times New Roman"/>
          <w:color w:val="201F1E"/>
          <w:szCs w:val="24"/>
        </w:rPr>
        <w:t xml:space="preserve"> επενδύετε πολιτικά</w:t>
      </w:r>
      <w:r>
        <w:rPr>
          <w:rFonts w:eastAsia="Times New Roman"/>
          <w:color w:val="201F1E"/>
          <w:szCs w:val="24"/>
        </w:rPr>
        <w:t>.</w:t>
      </w:r>
      <w:r w:rsidRPr="006C34F0">
        <w:rPr>
          <w:rFonts w:eastAsia="Times New Roman"/>
          <w:color w:val="201F1E"/>
          <w:szCs w:val="24"/>
        </w:rPr>
        <w:t xml:space="preserve"> </w:t>
      </w:r>
      <w:r>
        <w:rPr>
          <w:rFonts w:eastAsia="Times New Roman"/>
          <w:color w:val="201F1E"/>
          <w:szCs w:val="24"/>
        </w:rPr>
        <w:t>Π</w:t>
      </w:r>
      <w:r w:rsidRPr="006C34F0">
        <w:rPr>
          <w:rFonts w:eastAsia="Times New Roman"/>
          <w:color w:val="201F1E"/>
          <w:szCs w:val="24"/>
        </w:rPr>
        <w:t>ροσπαθείτε να τους δελεάσ</w:t>
      </w:r>
      <w:r>
        <w:rPr>
          <w:rFonts w:eastAsia="Times New Roman"/>
          <w:color w:val="201F1E"/>
          <w:szCs w:val="24"/>
        </w:rPr>
        <w:t>ετε.</w:t>
      </w:r>
      <w:r w:rsidRPr="006C34F0">
        <w:rPr>
          <w:rFonts w:eastAsia="Times New Roman"/>
          <w:color w:val="201F1E"/>
          <w:szCs w:val="24"/>
        </w:rPr>
        <w:t xml:space="preserve"> </w:t>
      </w:r>
      <w:r>
        <w:rPr>
          <w:rFonts w:eastAsia="Times New Roman"/>
          <w:color w:val="201F1E"/>
          <w:szCs w:val="24"/>
        </w:rPr>
        <w:t>Σ</w:t>
      </w:r>
      <w:r w:rsidRPr="006C34F0">
        <w:rPr>
          <w:rFonts w:eastAsia="Times New Roman"/>
          <w:color w:val="201F1E"/>
          <w:szCs w:val="24"/>
        </w:rPr>
        <w:t>την πραγματικότητα</w:t>
      </w:r>
      <w:r>
        <w:rPr>
          <w:rFonts w:eastAsia="Times New Roman"/>
          <w:color w:val="201F1E"/>
          <w:szCs w:val="24"/>
        </w:rPr>
        <w:t>,</w:t>
      </w:r>
      <w:r w:rsidRPr="006C34F0">
        <w:rPr>
          <w:rFonts w:eastAsia="Times New Roman"/>
          <w:color w:val="201F1E"/>
          <w:szCs w:val="24"/>
        </w:rPr>
        <w:t xml:space="preserve"> </w:t>
      </w:r>
      <w:r>
        <w:rPr>
          <w:rFonts w:eastAsia="Times New Roman"/>
          <w:color w:val="201F1E"/>
          <w:szCs w:val="24"/>
        </w:rPr>
        <w:t>όμως,</w:t>
      </w:r>
      <w:r w:rsidRPr="006C34F0">
        <w:rPr>
          <w:rFonts w:eastAsia="Times New Roman"/>
          <w:color w:val="201F1E"/>
          <w:szCs w:val="24"/>
        </w:rPr>
        <w:t xml:space="preserve"> προκαλεί</w:t>
      </w:r>
      <w:r>
        <w:rPr>
          <w:rFonts w:eastAsia="Times New Roman"/>
          <w:color w:val="201F1E"/>
          <w:szCs w:val="24"/>
        </w:rPr>
        <w:t>τε</w:t>
      </w:r>
      <w:r w:rsidRPr="006C34F0">
        <w:rPr>
          <w:rFonts w:eastAsia="Times New Roman"/>
          <w:color w:val="201F1E"/>
          <w:szCs w:val="24"/>
        </w:rPr>
        <w:t xml:space="preserve"> μεγαλύτερη ζημιά</w:t>
      </w:r>
      <w:r>
        <w:rPr>
          <w:rFonts w:eastAsia="Times New Roman"/>
          <w:color w:val="201F1E"/>
          <w:szCs w:val="24"/>
        </w:rPr>
        <w:t>.</w:t>
      </w:r>
      <w:r w:rsidRPr="006C34F0">
        <w:rPr>
          <w:rFonts w:eastAsia="Times New Roman"/>
          <w:color w:val="201F1E"/>
          <w:szCs w:val="24"/>
        </w:rPr>
        <w:t xml:space="preserve"> </w:t>
      </w:r>
      <w:r>
        <w:rPr>
          <w:rFonts w:eastAsia="Times New Roman"/>
          <w:color w:val="201F1E"/>
          <w:szCs w:val="24"/>
        </w:rPr>
        <w:t>Τ</w:t>
      </w:r>
      <w:r w:rsidRPr="006C34F0">
        <w:rPr>
          <w:rFonts w:eastAsia="Times New Roman"/>
          <w:color w:val="201F1E"/>
          <w:szCs w:val="24"/>
        </w:rPr>
        <w:t>ους εγκλωβίζετ</w:t>
      </w:r>
      <w:r>
        <w:rPr>
          <w:rFonts w:eastAsia="Times New Roman"/>
          <w:color w:val="201F1E"/>
          <w:szCs w:val="24"/>
        </w:rPr>
        <w:t>ε</w:t>
      </w:r>
      <w:r w:rsidRPr="006C34F0">
        <w:rPr>
          <w:rFonts w:eastAsia="Times New Roman"/>
          <w:color w:val="201F1E"/>
          <w:szCs w:val="24"/>
        </w:rPr>
        <w:t xml:space="preserve"> στην παγίδα της φτώχειας</w:t>
      </w:r>
      <w:r>
        <w:rPr>
          <w:rFonts w:eastAsia="Times New Roman"/>
          <w:color w:val="201F1E"/>
          <w:szCs w:val="24"/>
        </w:rPr>
        <w:t>,</w:t>
      </w:r>
      <w:r w:rsidRPr="006C34F0">
        <w:rPr>
          <w:rFonts w:eastAsia="Times New Roman"/>
          <w:color w:val="201F1E"/>
          <w:szCs w:val="24"/>
        </w:rPr>
        <w:t xml:space="preserve"> της ανέχειας</w:t>
      </w:r>
      <w:r>
        <w:rPr>
          <w:rFonts w:eastAsia="Times New Roman"/>
          <w:color w:val="201F1E"/>
          <w:szCs w:val="24"/>
        </w:rPr>
        <w:t>,</w:t>
      </w:r>
      <w:r w:rsidRPr="006C34F0">
        <w:rPr>
          <w:rFonts w:eastAsia="Times New Roman"/>
          <w:color w:val="201F1E"/>
          <w:szCs w:val="24"/>
        </w:rPr>
        <w:t xml:space="preserve"> της εξάρτησης από τα επιδόματα</w:t>
      </w:r>
      <w:r>
        <w:rPr>
          <w:rFonts w:eastAsia="Times New Roman"/>
          <w:color w:val="201F1E"/>
          <w:szCs w:val="24"/>
        </w:rPr>
        <w:t>.</w:t>
      </w:r>
      <w:r w:rsidRPr="006C34F0">
        <w:rPr>
          <w:rFonts w:eastAsia="Times New Roman"/>
          <w:color w:val="201F1E"/>
          <w:szCs w:val="24"/>
        </w:rPr>
        <w:t xml:space="preserve"> </w:t>
      </w:r>
    </w:p>
    <w:p w14:paraId="4318B164"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 xml:space="preserve">Κυρίες και κύριοι συνάδελφοι, </w:t>
      </w:r>
      <w:r w:rsidRPr="006C34F0">
        <w:rPr>
          <w:rFonts w:eastAsia="Times New Roman"/>
          <w:color w:val="201F1E"/>
          <w:szCs w:val="24"/>
        </w:rPr>
        <w:t>η αλήθεια είναι ότι η πατρίδα μας σε λίγο καιρό</w:t>
      </w:r>
      <w:r>
        <w:rPr>
          <w:rFonts w:eastAsia="Times New Roman"/>
          <w:color w:val="201F1E"/>
          <w:szCs w:val="24"/>
        </w:rPr>
        <w:t xml:space="preserve"> πρόκειται να έχει </w:t>
      </w:r>
      <w:r w:rsidRPr="006C34F0">
        <w:rPr>
          <w:rFonts w:eastAsia="Times New Roman"/>
          <w:color w:val="201F1E"/>
          <w:szCs w:val="24"/>
        </w:rPr>
        <w:t>μία άλλη κυβέρνηση</w:t>
      </w:r>
      <w:r>
        <w:rPr>
          <w:rFonts w:eastAsia="Times New Roman"/>
          <w:color w:val="201F1E"/>
          <w:szCs w:val="24"/>
        </w:rPr>
        <w:t>.</w:t>
      </w:r>
      <w:r w:rsidRPr="006C34F0">
        <w:rPr>
          <w:rFonts w:eastAsia="Times New Roman"/>
          <w:color w:val="201F1E"/>
          <w:szCs w:val="24"/>
        </w:rPr>
        <w:t xml:space="preserve"> </w:t>
      </w:r>
      <w:r>
        <w:rPr>
          <w:rFonts w:eastAsia="Times New Roman"/>
          <w:color w:val="201F1E"/>
          <w:szCs w:val="24"/>
        </w:rPr>
        <w:t>Τ</w:t>
      </w:r>
      <w:r w:rsidRPr="006C34F0">
        <w:rPr>
          <w:rFonts w:eastAsia="Times New Roman"/>
          <w:color w:val="201F1E"/>
          <w:szCs w:val="24"/>
        </w:rPr>
        <w:t>ο αργότερο μέχρι το φθινόπωρο θα γίνουν εκλογές</w:t>
      </w:r>
      <w:r>
        <w:rPr>
          <w:rFonts w:eastAsia="Times New Roman"/>
          <w:color w:val="201F1E"/>
          <w:szCs w:val="24"/>
        </w:rPr>
        <w:t xml:space="preserve">. Ευχής </w:t>
      </w:r>
      <w:r w:rsidRPr="006C34F0">
        <w:rPr>
          <w:rFonts w:eastAsia="Times New Roman"/>
          <w:color w:val="201F1E"/>
          <w:szCs w:val="24"/>
        </w:rPr>
        <w:t>έργο</w:t>
      </w:r>
      <w:r>
        <w:rPr>
          <w:rFonts w:eastAsia="Times New Roman"/>
          <w:color w:val="201F1E"/>
          <w:szCs w:val="24"/>
        </w:rPr>
        <w:t>ν</w:t>
      </w:r>
      <w:r w:rsidRPr="006C34F0">
        <w:rPr>
          <w:rFonts w:eastAsia="Times New Roman"/>
          <w:color w:val="201F1E"/>
          <w:szCs w:val="24"/>
        </w:rPr>
        <w:t xml:space="preserve"> είναι </w:t>
      </w:r>
      <w:r>
        <w:rPr>
          <w:rFonts w:eastAsia="Times New Roman"/>
          <w:color w:val="201F1E"/>
          <w:szCs w:val="24"/>
        </w:rPr>
        <w:t xml:space="preserve">οι </w:t>
      </w:r>
      <w:r w:rsidRPr="006C34F0">
        <w:rPr>
          <w:rFonts w:eastAsia="Times New Roman"/>
          <w:color w:val="201F1E"/>
          <w:szCs w:val="24"/>
        </w:rPr>
        <w:t>εκλογές να γίνουν νωρίτερα</w:t>
      </w:r>
      <w:r>
        <w:rPr>
          <w:rFonts w:eastAsia="Times New Roman"/>
          <w:color w:val="201F1E"/>
          <w:szCs w:val="24"/>
        </w:rPr>
        <w:t>. Και τότ</w:t>
      </w:r>
      <w:r>
        <w:rPr>
          <w:rFonts w:eastAsia="Times New Roman"/>
          <w:color w:val="201F1E"/>
          <w:szCs w:val="24"/>
        </w:rPr>
        <w:t>ε</w:t>
      </w:r>
      <w:r w:rsidRPr="006C34F0">
        <w:rPr>
          <w:rFonts w:eastAsia="Times New Roman"/>
          <w:color w:val="201F1E"/>
          <w:szCs w:val="24"/>
        </w:rPr>
        <w:t xml:space="preserve"> </w:t>
      </w:r>
      <w:r>
        <w:rPr>
          <w:rFonts w:eastAsia="Times New Roman"/>
          <w:color w:val="201F1E"/>
          <w:szCs w:val="24"/>
        </w:rPr>
        <w:t>η κ</w:t>
      </w:r>
      <w:r w:rsidRPr="006C34F0">
        <w:rPr>
          <w:rFonts w:eastAsia="Times New Roman"/>
          <w:color w:val="201F1E"/>
          <w:szCs w:val="24"/>
        </w:rPr>
        <w:t xml:space="preserve">υβέρνηση της Νέας Δημοκρατίας με μία </w:t>
      </w:r>
      <w:r>
        <w:rPr>
          <w:rFonts w:eastAsia="Times New Roman"/>
          <w:color w:val="201F1E"/>
          <w:szCs w:val="24"/>
        </w:rPr>
        <w:t xml:space="preserve">άλλη </w:t>
      </w:r>
      <w:r w:rsidRPr="006C34F0">
        <w:rPr>
          <w:rFonts w:eastAsia="Times New Roman"/>
          <w:color w:val="201F1E"/>
          <w:szCs w:val="24"/>
        </w:rPr>
        <w:t xml:space="preserve">πολιτική θα φροντίσει να μεγαλώσει η πίτα για να μπορούν </w:t>
      </w:r>
      <w:r w:rsidRPr="006C34F0">
        <w:rPr>
          <w:rFonts w:eastAsia="Times New Roman"/>
          <w:color w:val="201F1E"/>
          <w:szCs w:val="24"/>
        </w:rPr>
        <w:lastRenderedPageBreak/>
        <w:t>όλοι να απολαμβάνουν κάτι περισσότερο</w:t>
      </w:r>
      <w:r>
        <w:rPr>
          <w:rFonts w:eastAsia="Times New Roman"/>
          <w:color w:val="201F1E"/>
          <w:szCs w:val="24"/>
        </w:rPr>
        <w:t>.</w:t>
      </w:r>
      <w:r w:rsidRPr="006C34F0">
        <w:rPr>
          <w:rFonts w:eastAsia="Times New Roman"/>
          <w:color w:val="201F1E"/>
          <w:szCs w:val="24"/>
        </w:rPr>
        <w:t xml:space="preserve"> </w:t>
      </w:r>
      <w:r>
        <w:rPr>
          <w:rFonts w:eastAsia="Times New Roman"/>
          <w:color w:val="201F1E"/>
          <w:szCs w:val="24"/>
        </w:rPr>
        <w:t>Μ</w:t>
      </w:r>
      <w:r w:rsidRPr="006C34F0">
        <w:rPr>
          <w:rFonts w:eastAsia="Times New Roman"/>
          <w:color w:val="201F1E"/>
          <w:szCs w:val="24"/>
        </w:rPr>
        <w:t xml:space="preserve">ία κυβέρνηση η οποία θα επενδύει πολιτικά στη δύναμη του πολίτη και δεν θα επιχειρεί να κερδοσκοπήσει </w:t>
      </w:r>
      <w:r>
        <w:rPr>
          <w:rFonts w:eastAsia="Times New Roman"/>
          <w:color w:val="201F1E"/>
          <w:szCs w:val="24"/>
        </w:rPr>
        <w:t>εκλογικά</w:t>
      </w:r>
      <w:r w:rsidRPr="006C34F0">
        <w:rPr>
          <w:rFonts w:eastAsia="Times New Roman"/>
          <w:color w:val="201F1E"/>
          <w:szCs w:val="24"/>
        </w:rPr>
        <w:t xml:space="preserve"> σ</w:t>
      </w:r>
      <w:r w:rsidRPr="006C34F0">
        <w:rPr>
          <w:rFonts w:eastAsia="Times New Roman"/>
          <w:color w:val="201F1E"/>
          <w:szCs w:val="24"/>
        </w:rPr>
        <w:t>την αδυναμία του</w:t>
      </w:r>
      <w:r>
        <w:rPr>
          <w:rFonts w:eastAsia="Times New Roman"/>
          <w:color w:val="201F1E"/>
          <w:szCs w:val="24"/>
        </w:rPr>
        <w:t>.</w:t>
      </w:r>
      <w:r w:rsidRPr="006C34F0">
        <w:rPr>
          <w:rFonts w:eastAsia="Times New Roman"/>
          <w:color w:val="201F1E"/>
          <w:szCs w:val="24"/>
        </w:rPr>
        <w:t xml:space="preserve"> </w:t>
      </w:r>
    </w:p>
    <w:p w14:paraId="4318B165"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Σ</w:t>
      </w:r>
      <w:r w:rsidRPr="006C34F0">
        <w:rPr>
          <w:rFonts w:eastAsia="Times New Roman"/>
          <w:color w:val="201F1E"/>
          <w:szCs w:val="24"/>
        </w:rPr>
        <w:t>ας ευχαριστώ</w:t>
      </w:r>
      <w:r>
        <w:rPr>
          <w:rFonts w:eastAsia="Times New Roman"/>
          <w:color w:val="201F1E"/>
          <w:szCs w:val="24"/>
        </w:rPr>
        <w:t>.</w:t>
      </w:r>
    </w:p>
    <w:p w14:paraId="4318B166" w14:textId="77777777" w:rsidR="001D7CFB" w:rsidRDefault="00EB4E04">
      <w:pPr>
        <w:spacing w:line="600" w:lineRule="auto"/>
        <w:ind w:firstLine="720"/>
        <w:jc w:val="center"/>
        <w:rPr>
          <w:rFonts w:eastAsia="Times New Roman"/>
          <w:color w:val="201F1E"/>
          <w:szCs w:val="24"/>
        </w:rPr>
      </w:pPr>
      <w:r>
        <w:rPr>
          <w:rFonts w:eastAsia="Times New Roman"/>
          <w:color w:val="201F1E"/>
          <w:szCs w:val="24"/>
        </w:rPr>
        <w:t>(Χειροκροτήματα από την πτέρυγα της Νέας Δημοκρατίας)</w:t>
      </w:r>
    </w:p>
    <w:p w14:paraId="4318B167" w14:textId="77777777" w:rsidR="001D7CFB" w:rsidRDefault="00EB4E04">
      <w:pPr>
        <w:spacing w:line="600" w:lineRule="auto"/>
        <w:ind w:firstLine="720"/>
        <w:jc w:val="both"/>
        <w:rPr>
          <w:rFonts w:eastAsia="Times New Roman"/>
          <w:color w:val="201F1E"/>
          <w:szCs w:val="24"/>
        </w:rPr>
      </w:pPr>
      <w:r w:rsidRPr="006C34F0">
        <w:rPr>
          <w:rFonts w:eastAsia="Times New Roman"/>
          <w:b/>
          <w:color w:val="201F1E"/>
          <w:szCs w:val="24"/>
        </w:rPr>
        <w:t>ΠΡΟΕΔΡΕΥΩΝ (Νικήτας Κακλαμάνης):</w:t>
      </w:r>
      <w:r>
        <w:rPr>
          <w:rFonts w:eastAsia="Times New Roman"/>
          <w:color w:val="201F1E"/>
          <w:szCs w:val="24"/>
        </w:rPr>
        <w:t xml:space="preserve"> Θα δώσω τον λόγο για ένα λεπτό στον Υφυπουργό κ. Μπάρκα που θέλει να δώσει μία απάντηση στον κ.</w:t>
      </w:r>
      <w:r w:rsidRPr="006C34F0">
        <w:rPr>
          <w:rFonts w:eastAsia="Times New Roman"/>
          <w:color w:val="201F1E"/>
          <w:szCs w:val="24"/>
        </w:rPr>
        <w:t xml:space="preserve"> Βλάχο</w:t>
      </w:r>
      <w:r>
        <w:rPr>
          <w:rFonts w:eastAsia="Times New Roman"/>
          <w:color w:val="201F1E"/>
          <w:szCs w:val="24"/>
        </w:rPr>
        <w:t>.</w:t>
      </w:r>
      <w:r w:rsidRPr="006C34F0">
        <w:rPr>
          <w:rFonts w:eastAsia="Times New Roman"/>
          <w:color w:val="201F1E"/>
          <w:szCs w:val="24"/>
        </w:rPr>
        <w:t xml:space="preserve"> </w:t>
      </w:r>
      <w:r>
        <w:rPr>
          <w:rFonts w:eastAsia="Times New Roman"/>
          <w:color w:val="201F1E"/>
          <w:szCs w:val="24"/>
        </w:rPr>
        <w:t>Μετά στον κ. Β</w:t>
      </w:r>
      <w:r w:rsidRPr="006C34F0">
        <w:rPr>
          <w:rFonts w:eastAsia="Times New Roman"/>
          <w:color w:val="201F1E"/>
          <w:szCs w:val="24"/>
        </w:rPr>
        <w:t xml:space="preserve">ρούτση για ένα λεπτό </w:t>
      </w:r>
      <w:r>
        <w:rPr>
          <w:rFonts w:eastAsia="Times New Roman"/>
          <w:color w:val="201F1E"/>
          <w:szCs w:val="24"/>
        </w:rPr>
        <w:t>που θέλει να πει</w:t>
      </w:r>
      <w:r w:rsidRPr="006C34F0">
        <w:rPr>
          <w:rFonts w:eastAsia="Times New Roman"/>
          <w:color w:val="201F1E"/>
          <w:szCs w:val="24"/>
        </w:rPr>
        <w:t xml:space="preserve"> κάτι </w:t>
      </w:r>
      <w:r>
        <w:rPr>
          <w:rFonts w:eastAsia="Times New Roman"/>
          <w:color w:val="201F1E"/>
          <w:szCs w:val="24"/>
        </w:rPr>
        <w:t>επί</w:t>
      </w:r>
      <w:r w:rsidRPr="006C34F0">
        <w:rPr>
          <w:rFonts w:eastAsia="Times New Roman"/>
          <w:color w:val="201F1E"/>
          <w:szCs w:val="24"/>
        </w:rPr>
        <w:t xml:space="preserve"> της διαδ</w:t>
      </w:r>
      <w:r>
        <w:rPr>
          <w:rFonts w:eastAsia="Times New Roman"/>
          <w:color w:val="201F1E"/>
          <w:szCs w:val="24"/>
        </w:rPr>
        <w:t>ικασίας και ακολουθεί ο κ. Ξ</w:t>
      </w:r>
      <w:r w:rsidRPr="006C34F0">
        <w:rPr>
          <w:rFonts w:eastAsia="Times New Roman"/>
          <w:color w:val="201F1E"/>
          <w:szCs w:val="24"/>
        </w:rPr>
        <w:t xml:space="preserve">ανθός που ήρθε πρώτος </w:t>
      </w:r>
      <w:r>
        <w:rPr>
          <w:rFonts w:eastAsia="Times New Roman"/>
          <w:color w:val="201F1E"/>
          <w:szCs w:val="24"/>
        </w:rPr>
        <w:t>μέσα στην Αίθουσα σήμερα το πρωί.</w:t>
      </w:r>
      <w:r w:rsidRPr="006C34F0">
        <w:rPr>
          <w:rFonts w:eastAsia="Times New Roman"/>
          <w:color w:val="201F1E"/>
          <w:szCs w:val="24"/>
        </w:rPr>
        <w:t xml:space="preserve"> </w:t>
      </w:r>
    </w:p>
    <w:p w14:paraId="4318B168" w14:textId="77777777" w:rsidR="001D7CFB" w:rsidRDefault="00EB4E04">
      <w:pPr>
        <w:spacing w:line="600" w:lineRule="auto"/>
        <w:ind w:firstLine="720"/>
        <w:jc w:val="both"/>
        <w:rPr>
          <w:rFonts w:eastAsia="Times New Roman"/>
          <w:color w:val="201F1E"/>
          <w:szCs w:val="24"/>
        </w:rPr>
      </w:pPr>
      <w:r w:rsidRPr="006C34F0">
        <w:rPr>
          <w:rFonts w:eastAsia="Times New Roman"/>
          <w:color w:val="201F1E"/>
          <w:szCs w:val="24"/>
        </w:rPr>
        <w:t>Ορίστε</w:t>
      </w:r>
      <w:r>
        <w:rPr>
          <w:rFonts w:eastAsia="Times New Roman"/>
          <w:color w:val="201F1E"/>
          <w:szCs w:val="24"/>
        </w:rPr>
        <w:t>,</w:t>
      </w:r>
      <w:r w:rsidRPr="006C34F0">
        <w:rPr>
          <w:rFonts w:eastAsia="Times New Roman"/>
          <w:color w:val="201F1E"/>
          <w:szCs w:val="24"/>
        </w:rPr>
        <w:t xml:space="preserve"> κύριε Μπάρκα</w:t>
      </w:r>
      <w:r>
        <w:rPr>
          <w:rFonts w:eastAsia="Times New Roman"/>
          <w:color w:val="201F1E"/>
          <w:szCs w:val="24"/>
        </w:rPr>
        <w:t xml:space="preserve">. Σας </w:t>
      </w:r>
      <w:r w:rsidRPr="006C34F0">
        <w:rPr>
          <w:rFonts w:eastAsia="Times New Roman"/>
          <w:color w:val="201F1E"/>
          <w:szCs w:val="24"/>
        </w:rPr>
        <w:t xml:space="preserve">δίνω </w:t>
      </w:r>
      <w:r>
        <w:rPr>
          <w:rFonts w:eastAsia="Times New Roman"/>
          <w:color w:val="201F1E"/>
          <w:szCs w:val="24"/>
        </w:rPr>
        <w:t>δύο λεπτά μόνο.</w:t>
      </w:r>
    </w:p>
    <w:p w14:paraId="4318B169" w14:textId="77777777" w:rsidR="001D7CFB" w:rsidRDefault="00EB4E04">
      <w:pPr>
        <w:spacing w:line="600" w:lineRule="auto"/>
        <w:ind w:firstLine="720"/>
        <w:jc w:val="both"/>
        <w:rPr>
          <w:rFonts w:eastAsia="Times New Roman"/>
          <w:color w:val="201F1E"/>
          <w:szCs w:val="24"/>
        </w:rPr>
      </w:pPr>
      <w:r w:rsidRPr="00834630">
        <w:rPr>
          <w:rFonts w:eastAsia="Times New Roman"/>
          <w:b/>
          <w:color w:val="201F1E"/>
          <w:szCs w:val="24"/>
        </w:rPr>
        <w:t>ΚΩΝΣΤΑΝΤΙΝΟΣ ΜΠΑΡΚΑΣ (Υφυπουργός Εργασίας, Κοινωνικής Ασφάλισης και Κ</w:t>
      </w:r>
      <w:r w:rsidRPr="00834630">
        <w:rPr>
          <w:rFonts w:eastAsia="Times New Roman"/>
          <w:b/>
          <w:color w:val="201F1E"/>
          <w:szCs w:val="24"/>
        </w:rPr>
        <w:t>οινωνικής Αλληλεγγύης):</w:t>
      </w:r>
      <w:r>
        <w:rPr>
          <w:rFonts w:eastAsia="Times New Roman"/>
          <w:color w:val="201F1E"/>
          <w:szCs w:val="24"/>
        </w:rPr>
        <w:t xml:space="preserve"> Κύριε Πρόεδρε, δέκα δευτερόλεπτα θέλω μόνο.</w:t>
      </w:r>
    </w:p>
    <w:p w14:paraId="4318B16A" w14:textId="77777777" w:rsidR="001D7CFB" w:rsidRDefault="00EB4E04">
      <w:pPr>
        <w:spacing w:line="600" w:lineRule="auto"/>
        <w:ind w:firstLine="720"/>
        <w:jc w:val="both"/>
        <w:rPr>
          <w:rFonts w:eastAsia="Times New Roman"/>
          <w:color w:val="201F1E"/>
          <w:szCs w:val="24"/>
        </w:rPr>
      </w:pPr>
      <w:r w:rsidRPr="006C34F0">
        <w:rPr>
          <w:rFonts w:eastAsia="Times New Roman"/>
          <w:b/>
          <w:color w:val="201F1E"/>
          <w:szCs w:val="24"/>
        </w:rPr>
        <w:lastRenderedPageBreak/>
        <w:t>ΠΡΟΕΔΡΕΥΩΝ (Νικήτας Κακλαμάνης):</w:t>
      </w:r>
      <w:r>
        <w:rPr>
          <w:rFonts w:eastAsia="Times New Roman"/>
          <w:color w:val="201F1E"/>
          <w:szCs w:val="24"/>
        </w:rPr>
        <w:t xml:space="preserve"> Δεν βάζω χρόνο.</w:t>
      </w:r>
    </w:p>
    <w:p w14:paraId="4318B16B" w14:textId="77777777" w:rsidR="001D7CFB" w:rsidRDefault="00EB4E04">
      <w:pPr>
        <w:spacing w:line="600" w:lineRule="auto"/>
        <w:ind w:firstLine="720"/>
        <w:jc w:val="both"/>
        <w:rPr>
          <w:rFonts w:eastAsia="Times New Roman"/>
          <w:color w:val="201F1E"/>
          <w:szCs w:val="24"/>
        </w:rPr>
      </w:pPr>
      <w:r w:rsidRPr="00834630">
        <w:rPr>
          <w:rFonts w:eastAsia="Times New Roman"/>
          <w:b/>
          <w:color w:val="201F1E"/>
          <w:szCs w:val="24"/>
        </w:rPr>
        <w:t>ΚΩΝΣΤΑΝΤΙΝΟΣ ΜΠΑΡΚΑΣ (Υφυπουργός Εργασίας, Κοινωνικής Ασφάλισης και Κοινωνικής Αλληλεγγύης):</w:t>
      </w:r>
      <w:r>
        <w:rPr>
          <w:rFonts w:eastAsia="Times New Roman"/>
          <w:color w:val="201F1E"/>
          <w:szCs w:val="24"/>
        </w:rPr>
        <w:t xml:space="preserve"> Μην βάλετε. </w:t>
      </w:r>
    </w:p>
    <w:p w14:paraId="4318B16C"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Μίλησε ο κ.</w:t>
      </w:r>
      <w:r w:rsidRPr="006C34F0">
        <w:rPr>
          <w:rFonts w:eastAsia="Times New Roman"/>
          <w:color w:val="201F1E"/>
          <w:szCs w:val="24"/>
        </w:rPr>
        <w:t xml:space="preserve"> </w:t>
      </w:r>
      <w:r>
        <w:rPr>
          <w:rFonts w:eastAsia="Times New Roman"/>
          <w:color w:val="201F1E"/>
          <w:szCs w:val="24"/>
        </w:rPr>
        <w:t>Βλάχος για τη</w:t>
      </w:r>
      <w:r w:rsidRPr="006C34F0">
        <w:rPr>
          <w:rFonts w:eastAsia="Times New Roman"/>
          <w:color w:val="201F1E"/>
          <w:szCs w:val="24"/>
        </w:rPr>
        <w:t xml:space="preserve"> δυνατότητα ένταξης των ανθρώπων στην νέα ρύθμιση</w:t>
      </w:r>
      <w:r>
        <w:rPr>
          <w:rFonts w:eastAsia="Times New Roman"/>
          <w:color w:val="201F1E"/>
          <w:szCs w:val="24"/>
        </w:rPr>
        <w:t>. Γι’</w:t>
      </w:r>
      <w:r w:rsidRPr="006C34F0">
        <w:rPr>
          <w:rFonts w:eastAsia="Times New Roman"/>
          <w:color w:val="201F1E"/>
          <w:szCs w:val="24"/>
        </w:rPr>
        <w:t xml:space="preserve"> </w:t>
      </w:r>
      <w:r>
        <w:rPr>
          <w:rFonts w:eastAsia="Times New Roman"/>
          <w:color w:val="201F1E"/>
          <w:szCs w:val="24"/>
        </w:rPr>
        <w:t>αυτούς,</w:t>
      </w:r>
      <w:r w:rsidRPr="006C34F0">
        <w:rPr>
          <w:rFonts w:eastAsia="Times New Roman"/>
          <w:color w:val="201F1E"/>
          <w:szCs w:val="24"/>
        </w:rPr>
        <w:t xml:space="preserve"> δηλαδή</w:t>
      </w:r>
      <w:r>
        <w:rPr>
          <w:rFonts w:eastAsia="Times New Roman"/>
          <w:color w:val="201F1E"/>
          <w:szCs w:val="24"/>
        </w:rPr>
        <w:t>, που έχουν</w:t>
      </w:r>
      <w:r w:rsidRPr="006C34F0">
        <w:rPr>
          <w:rFonts w:eastAsia="Times New Roman"/>
          <w:color w:val="201F1E"/>
          <w:szCs w:val="24"/>
        </w:rPr>
        <w:t xml:space="preserve"> κάνει ήδη μία ρύθμιση</w:t>
      </w:r>
      <w:r>
        <w:rPr>
          <w:rFonts w:eastAsia="Times New Roman"/>
          <w:color w:val="201F1E"/>
          <w:szCs w:val="24"/>
        </w:rPr>
        <w:t>.</w:t>
      </w:r>
      <w:r w:rsidRPr="006C34F0">
        <w:rPr>
          <w:rFonts w:eastAsia="Times New Roman"/>
          <w:color w:val="201F1E"/>
          <w:szCs w:val="24"/>
        </w:rPr>
        <w:t xml:space="preserve"> </w:t>
      </w:r>
    </w:p>
    <w:p w14:paraId="4318B16D"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Κύριε Βλάχο, είναι</w:t>
      </w:r>
      <w:r w:rsidRPr="006C34F0">
        <w:rPr>
          <w:rFonts w:eastAsia="Times New Roman"/>
          <w:color w:val="201F1E"/>
          <w:szCs w:val="24"/>
        </w:rPr>
        <w:t xml:space="preserve"> το άρθρο 7 του νομοσχεδίου</w:t>
      </w:r>
      <w:r>
        <w:rPr>
          <w:rFonts w:eastAsia="Times New Roman"/>
          <w:color w:val="201F1E"/>
          <w:szCs w:val="24"/>
        </w:rPr>
        <w:t>.</w:t>
      </w:r>
      <w:r w:rsidRPr="006C34F0">
        <w:rPr>
          <w:rFonts w:eastAsia="Times New Roman"/>
          <w:color w:val="201F1E"/>
          <w:szCs w:val="24"/>
        </w:rPr>
        <w:t xml:space="preserve"> </w:t>
      </w:r>
      <w:r>
        <w:rPr>
          <w:rFonts w:eastAsia="Times New Roman"/>
          <w:color w:val="201F1E"/>
          <w:szCs w:val="24"/>
        </w:rPr>
        <w:t>Μ</w:t>
      </w:r>
      <w:r w:rsidRPr="006C34F0">
        <w:rPr>
          <w:rFonts w:eastAsia="Times New Roman"/>
          <w:color w:val="201F1E"/>
          <w:szCs w:val="24"/>
        </w:rPr>
        <w:t>πορούν να επιλέξουν</w:t>
      </w:r>
      <w:r>
        <w:rPr>
          <w:rFonts w:eastAsia="Times New Roman"/>
          <w:color w:val="201F1E"/>
          <w:szCs w:val="24"/>
        </w:rPr>
        <w:t xml:space="preserve"> τις εκατόν είκοσι δόσεις ακόμα κι αυτοί που έχουν ενταχθεί στις εκατό δόσεις. </w:t>
      </w:r>
    </w:p>
    <w:p w14:paraId="4318B16E" w14:textId="77777777" w:rsidR="001D7CFB" w:rsidRDefault="00EB4E04">
      <w:pPr>
        <w:spacing w:line="600" w:lineRule="auto"/>
        <w:ind w:firstLine="720"/>
        <w:jc w:val="both"/>
        <w:rPr>
          <w:rFonts w:eastAsia="Times New Roman"/>
          <w:color w:val="201F1E"/>
          <w:szCs w:val="24"/>
        </w:rPr>
      </w:pPr>
      <w:r w:rsidRPr="006C34F0">
        <w:rPr>
          <w:rFonts w:eastAsia="Times New Roman"/>
          <w:color w:val="201F1E"/>
          <w:szCs w:val="24"/>
        </w:rPr>
        <w:t>Ευχα</w:t>
      </w:r>
      <w:r w:rsidRPr="006C34F0">
        <w:rPr>
          <w:rFonts w:eastAsia="Times New Roman"/>
          <w:color w:val="201F1E"/>
          <w:szCs w:val="24"/>
        </w:rPr>
        <w:t>ριστώ πολύ</w:t>
      </w:r>
      <w:r>
        <w:rPr>
          <w:rFonts w:eastAsia="Times New Roman"/>
          <w:color w:val="201F1E"/>
          <w:szCs w:val="24"/>
        </w:rPr>
        <w:t>.</w:t>
      </w:r>
      <w:r w:rsidRPr="006C34F0">
        <w:rPr>
          <w:rFonts w:eastAsia="Times New Roman"/>
          <w:color w:val="201F1E"/>
          <w:szCs w:val="24"/>
        </w:rPr>
        <w:t xml:space="preserve"> </w:t>
      </w:r>
    </w:p>
    <w:p w14:paraId="4318B16F" w14:textId="77777777" w:rsidR="001D7CFB" w:rsidRDefault="00EB4E04">
      <w:pPr>
        <w:spacing w:line="600" w:lineRule="auto"/>
        <w:ind w:firstLine="720"/>
        <w:jc w:val="both"/>
        <w:rPr>
          <w:rFonts w:eastAsia="Times New Roman"/>
          <w:color w:val="201F1E"/>
          <w:szCs w:val="24"/>
        </w:rPr>
      </w:pPr>
      <w:r w:rsidRPr="006C34F0">
        <w:rPr>
          <w:rFonts w:eastAsia="Times New Roman"/>
          <w:b/>
          <w:color w:val="201F1E"/>
          <w:szCs w:val="24"/>
        </w:rPr>
        <w:t>ΠΡΟΕΔΡΕΥΩΝ (Νικήτας Κακλαμάνης):</w:t>
      </w:r>
      <w:r>
        <w:rPr>
          <w:rFonts w:eastAsia="Times New Roman"/>
          <w:color w:val="201F1E"/>
          <w:szCs w:val="24"/>
        </w:rPr>
        <w:t xml:space="preserve"> Ωραία.</w:t>
      </w:r>
    </w:p>
    <w:p w14:paraId="4318B170"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Ο κ. Βρούτσης έχει τον λόγο για δ</w:t>
      </w:r>
      <w:r>
        <w:rPr>
          <w:rFonts w:eastAsia="Times New Roman"/>
          <w:color w:val="201F1E"/>
          <w:szCs w:val="24"/>
        </w:rPr>
        <w:t>ύ</w:t>
      </w:r>
      <w:r>
        <w:rPr>
          <w:rFonts w:eastAsia="Times New Roman"/>
          <w:color w:val="201F1E"/>
          <w:szCs w:val="24"/>
        </w:rPr>
        <w:t>ο λεπτά.</w:t>
      </w:r>
    </w:p>
    <w:p w14:paraId="4318B171" w14:textId="77777777" w:rsidR="001D7CFB" w:rsidRDefault="00EB4E04">
      <w:pPr>
        <w:spacing w:line="600" w:lineRule="auto"/>
        <w:ind w:firstLine="720"/>
        <w:jc w:val="both"/>
        <w:rPr>
          <w:rFonts w:eastAsia="Times New Roman"/>
          <w:color w:val="201F1E"/>
          <w:szCs w:val="24"/>
        </w:rPr>
      </w:pPr>
      <w:r w:rsidRPr="00834630">
        <w:rPr>
          <w:rFonts w:eastAsia="Times New Roman"/>
          <w:b/>
          <w:color w:val="201F1E"/>
          <w:szCs w:val="24"/>
        </w:rPr>
        <w:lastRenderedPageBreak/>
        <w:t>ΙΩΑΝΝΗΣ ΒΡΟΥΤΣΗΣ:</w:t>
      </w:r>
      <w:r>
        <w:rPr>
          <w:rFonts w:eastAsia="Times New Roman"/>
          <w:color w:val="201F1E"/>
          <w:szCs w:val="24"/>
        </w:rPr>
        <w:t xml:space="preserve"> Ε</w:t>
      </w:r>
      <w:r w:rsidRPr="006C34F0">
        <w:rPr>
          <w:rFonts w:eastAsia="Times New Roman"/>
          <w:color w:val="201F1E"/>
          <w:szCs w:val="24"/>
        </w:rPr>
        <w:t>υχαριστώ πολύ</w:t>
      </w:r>
      <w:r>
        <w:rPr>
          <w:rFonts w:eastAsia="Times New Roman"/>
          <w:color w:val="201F1E"/>
          <w:szCs w:val="24"/>
        </w:rPr>
        <w:t>, κύριε Π</w:t>
      </w:r>
      <w:r w:rsidRPr="006C34F0">
        <w:rPr>
          <w:rFonts w:eastAsia="Times New Roman"/>
          <w:color w:val="201F1E"/>
          <w:szCs w:val="24"/>
        </w:rPr>
        <w:t>ρόεδρε</w:t>
      </w:r>
      <w:r>
        <w:rPr>
          <w:rFonts w:eastAsia="Times New Roman"/>
          <w:color w:val="201F1E"/>
          <w:szCs w:val="24"/>
        </w:rPr>
        <w:t xml:space="preserve">. </w:t>
      </w:r>
    </w:p>
    <w:p w14:paraId="4318B172"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Κ</w:t>
      </w:r>
      <w:r w:rsidRPr="006C34F0">
        <w:rPr>
          <w:rFonts w:eastAsia="Times New Roman"/>
          <w:color w:val="201F1E"/>
          <w:szCs w:val="24"/>
        </w:rPr>
        <w:t>υρίες και κύριοι συνάδελφοι</w:t>
      </w:r>
      <w:r>
        <w:rPr>
          <w:rFonts w:eastAsia="Times New Roman"/>
          <w:color w:val="201F1E"/>
          <w:szCs w:val="24"/>
        </w:rPr>
        <w:t>, ο Π</w:t>
      </w:r>
      <w:r w:rsidRPr="006C34F0">
        <w:rPr>
          <w:rFonts w:eastAsia="Times New Roman"/>
          <w:color w:val="201F1E"/>
          <w:szCs w:val="24"/>
        </w:rPr>
        <w:t>ρόεδρος της Νέας Δημοκρατίας</w:t>
      </w:r>
      <w:r>
        <w:rPr>
          <w:rFonts w:eastAsia="Times New Roman"/>
          <w:color w:val="201F1E"/>
          <w:szCs w:val="24"/>
        </w:rPr>
        <w:t>,</w:t>
      </w:r>
      <w:r w:rsidRPr="006C34F0">
        <w:rPr>
          <w:rFonts w:eastAsia="Times New Roman"/>
          <w:color w:val="201F1E"/>
          <w:szCs w:val="24"/>
        </w:rPr>
        <w:t xml:space="preserve"> ο Κυριάκος Μητσοτάκης και το σύνολο της </w:t>
      </w:r>
      <w:r>
        <w:rPr>
          <w:rFonts w:eastAsia="Times New Roman"/>
          <w:color w:val="201F1E"/>
          <w:szCs w:val="24"/>
        </w:rPr>
        <w:t>Κ</w:t>
      </w:r>
      <w:r w:rsidRPr="006C34F0">
        <w:rPr>
          <w:rFonts w:eastAsia="Times New Roman"/>
          <w:color w:val="201F1E"/>
          <w:szCs w:val="24"/>
        </w:rPr>
        <w:t>οινοβο</w:t>
      </w:r>
      <w:r w:rsidRPr="006C34F0">
        <w:rPr>
          <w:rFonts w:eastAsia="Times New Roman"/>
          <w:color w:val="201F1E"/>
          <w:szCs w:val="24"/>
        </w:rPr>
        <w:t xml:space="preserve">υλευτικής </w:t>
      </w:r>
      <w:r>
        <w:rPr>
          <w:rFonts w:eastAsia="Times New Roman"/>
          <w:color w:val="201F1E"/>
          <w:szCs w:val="24"/>
        </w:rPr>
        <w:t>Ο</w:t>
      </w:r>
      <w:r w:rsidRPr="006C34F0">
        <w:rPr>
          <w:rFonts w:eastAsia="Times New Roman"/>
          <w:color w:val="201F1E"/>
          <w:szCs w:val="24"/>
        </w:rPr>
        <w:t>μάδας της Νέας Δημοκρατίας καταθέσαμε την τροπολογία για τη μείωση</w:t>
      </w:r>
      <w:r>
        <w:rPr>
          <w:rFonts w:eastAsia="Times New Roman"/>
          <w:color w:val="201F1E"/>
          <w:szCs w:val="24"/>
        </w:rPr>
        <w:t xml:space="preserve"> του ΦΠΑ συνολικά της εστίασης κ</w:t>
      </w:r>
      <w:r w:rsidRPr="006C34F0">
        <w:rPr>
          <w:rFonts w:eastAsia="Times New Roman"/>
          <w:color w:val="201F1E"/>
          <w:szCs w:val="24"/>
        </w:rPr>
        <w:t>αι όχι κουτσουρεμένα</w:t>
      </w:r>
      <w:r>
        <w:rPr>
          <w:rFonts w:eastAsia="Times New Roman"/>
          <w:color w:val="201F1E"/>
          <w:szCs w:val="24"/>
        </w:rPr>
        <w:t>,</w:t>
      </w:r>
      <w:r w:rsidRPr="006C34F0">
        <w:rPr>
          <w:rFonts w:eastAsia="Times New Roman"/>
          <w:color w:val="201F1E"/>
          <w:szCs w:val="24"/>
        </w:rPr>
        <w:t xml:space="preserve"> όπως είχε έρθει</w:t>
      </w:r>
      <w:r>
        <w:rPr>
          <w:rFonts w:eastAsia="Times New Roman"/>
          <w:color w:val="201F1E"/>
          <w:szCs w:val="24"/>
        </w:rPr>
        <w:t>,</w:t>
      </w:r>
      <w:r w:rsidRPr="006C34F0">
        <w:rPr>
          <w:rFonts w:eastAsia="Times New Roman"/>
          <w:color w:val="201F1E"/>
          <w:szCs w:val="24"/>
        </w:rPr>
        <w:t xml:space="preserve"> από το 24</w:t>
      </w:r>
      <w:r>
        <w:rPr>
          <w:rFonts w:eastAsia="Times New Roman"/>
          <w:color w:val="201F1E"/>
          <w:szCs w:val="24"/>
        </w:rPr>
        <w:t>%</w:t>
      </w:r>
      <w:r w:rsidRPr="006C34F0">
        <w:rPr>
          <w:rFonts w:eastAsia="Times New Roman"/>
          <w:color w:val="201F1E"/>
          <w:szCs w:val="24"/>
        </w:rPr>
        <w:t xml:space="preserve"> στο 13%</w:t>
      </w:r>
      <w:r>
        <w:rPr>
          <w:rFonts w:eastAsia="Times New Roman"/>
          <w:color w:val="201F1E"/>
          <w:szCs w:val="24"/>
        </w:rPr>
        <w:t>.</w:t>
      </w:r>
      <w:r w:rsidRPr="006C34F0">
        <w:rPr>
          <w:rFonts w:eastAsia="Times New Roman"/>
          <w:color w:val="201F1E"/>
          <w:szCs w:val="24"/>
        </w:rPr>
        <w:t xml:space="preserve"> </w:t>
      </w:r>
      <w:r>
        <w:rPr>
          <w:rFonts w:eastAsia="Times New Roman"/>
          <w:color w:val="201F1E"/>
          <w:szCs w:val="24"/>
        </w:rPr>
        <w:t>Δ</w:t>
      </w:r>
      <w:r w:rsidRPr="006C34F0">
        <w:rPr>
          <w:rFonts w:eastAsia="Times New Roman"/>
          <w:color w:val="201F1E"/>
          <w:szCs w:val="24"/>
        </w:rPr>
        <w:t>ηλαδή</w:t>
      </w:r>
      <w:r>
        <w:rPr>
          <w:rFonts w:eastAsia="Times New Roman"/>
          <w:color w:val="201F1E"/>
          <w:szCs w:val="24"/>
        </w:rPr>
        <w:t>,</w:t>
      </w:r>
      <w:r w:rsidRPr="006C34F0">
        <w:rPr>
          <w:rFonts w:eastAsia="Times New Roman"/>
          <w:color w:val="201F1E"/>
          <w:szCs w:val="24"/>
        </w:rPr>
        <w:t xml:space="preserve"> επιστροφή στο 2014</w:t>
      </w:r>
      <w:r>
        <w:rPr>
          <w:rFonts w:eastAsia="Times New Roman"/>
          <w:color w:val="201F1E"/>
          <w:szCs w:val="24"/>
        </w:rPr>
        <w:t>,</w:t>
      </w:r>
      <w:r w:rsidRPr="006C34F0">
        <w:rPr>
          <w:rFonts w:eastAsia="Times New Roman"/>
          <w:color w:val="201F1E"/>
          <w:szCs w:val="24"/>
        </w:rPr>
        <w:t xml:space="preserve"> για να ανακουφιστούν οι καταναλωτές</w:t>
      </w:r>
      <w:r>
        <w:rPr>
          <w:rFonts w:eastAsia="Times New Roman"/>
          <w:color w:val="201F1E"/>
          <w:szCs w:val="24"/>
        </w:rPr>
        <w:t>,</w:t>
      </w:r>
      <w:r w:rsidRPr="006C34F0">
        <w:rPr>
          <w:rFonts w:eastAsia="Times New Roman"/>
          <w:color w:val="201F1E"/>
          <w:szCs w:val="24"/>
        </w:rPr>
        <w:t xml:space="preserve"> για </w:t>
      </w:r>
      <w:r>
        <w:rPr>
          <w:rFonts w:eastAsia="Times New Roman"/>
          <w:color w:val="201F1E"/>
          <w:szCs w:val="24"/>
        </w:rPr>
        <w:t>να ανακουφιστούν οι</w:t>
      </w:r>
      <w:r w:rsidRPr="006C34F0">
        <w:rPr>
          <w:rFonts w:eastAsia="Times New Roman"/>
          <w:color w:val="201F1E"/>
          <w:szCs w:val="24"/>
        </w:rPr>
        <w:t xml:space="preserve"> μικρομεσαίες επιχειρήσεις</w:t>
      </w:r>
      <w:r>
        <w:rPr>
          <w:rFonts w:eastAsia="Times New Roman"/>
          <w:color w:val="201F1E"/>
          <w:szCs w:val="24"/>
        </w:rPr>
        <w:t>,</w:t>
      </w:r>
      <w:r w:rsidRPr="006C34F0">
        <w:rPr>
          <w:rFonts w:eastAsia="Times New Roman"/>
          <w:color w:val="201F1E"/>
          <w:szCs w:val="24"/>
        </w:rPr>
        <w:t xml:space="preserve"> για να γίνει ανταγωνιστική η οικονομία </w:t>
      </w:r>
      <w:r>
        <w:rPr>
          <w:rFonts w:eastAsia="Times New Roman"/>
          <w:color w:val="201F1E"/>
          <w:szCs w:val="24"/>
        </w:rPr>
        <w:t>μας,</w:t>
      </w:r>
      <w:r w:rsidRPr="006C34F0">
        <w:rPr>
          <w:rFonts w:eastAsia="Times New Roman"/>
          <w:color w:val="201F1E"/>
          <w:szCs w:val="24"/>
        </w:rPr>
        <w:t xml:space="preserve"> για να ξαναπάρει και πάλι αέρα και οξυγόνο </w:t>
      </w:r>
      <w:r>
        <w:rPr>
          <w:rFonts w:eastAsia="Times New Roman"/>
          <w:color w:val="201F1E"/>
          <w:szCs w:val="24"/>
        </w:rPr>
        <w:t xml:space="preserve">το σύνολο των επιχειρήσεων της χώρας. </w:t>
      </w:r>
    </w:p>
    <w:p w14:paraId="4318B173"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Α</w:t>
      </w:r>
      <w:r w:rsidRPr="006C34F0">
        <w:rPr>
          <w:rFonts w:eastAsia="Times New Roman"/>
          <w:color w:val="201F1E"/>
          <w:szCs w:val="24"/>
        </w:rPr>
        <w:t>υτή είναι η τροπολογία</w:t>
      </w:r>
      <w:r>
        <w:rPr>
          <w:rFonts w:eastAsia="Times New Roman"/>
          <w:color w:val="201F1E"/>
          <w:szCs w:val="24"/>
        </w:rPr>
        <w:t>, κύριε Π</w:t>
      </w:r>
      <w:r w:rsidRPr="006C34F0">
        <w:rPr>
          <w:rFonts w:eastAsia="Times New Roman"/>
          <w:color w:val="201F1E"/>
          <w:szCs w:val="24"/>
        </w:rPr>
        <w:t>ρόεδρε</w:t>
      </w:r>
      <w:r>
        <w:rPr>
          <w:rFonts w:eastAsia="Times New Roman"/>
          <w:color w:val="201F1E"/>
          <w:szCs w:val="24"/>
        </w:rPr>
        <w:t xml:space="preserve">, την οποία θα καταθέσω και στα Πρακτικά. </w:t>
      </w:r>
    </w:p>
    <w:p w14:paraId="4318B174"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Θ</w:t>
      </w:r>
      <w:r w:rsidRPr="006C34F0">
        <w:rPr>
          <w:rFonts w:eastAsia="Times New Roman"/>
          <w:color w:val="201F1E"/>
          <w:szCs w:val="24"/>
        </w:rPr>
        <w:t>α παρακαλέσω</w:t>
      </w:r>
      <w:r>
        <w:rPr>
          <w:rFonts w:eastAsia="Times New Roman"/>
          <w:color w:val="201F1E"/>
          <w:szCs w:val="24"/>
        </w:rPr>
        <w:t>,</w:t>
      </w:r>
      <w:r w:rsidRPr="006C34F0">
        <w:rPr>
          <w:rFonts w:eastAsia="Times New Roman"/>
          <w:color w:val="201F1E"/>
          <w:szCs w:val="24"/>
        </w:rPr>
        <w:t xml:space="preserve"> λοιπόν</w:t>
      </w:r>
      <w:r>
        <w:rPr>
          <w:rFonts w:eastAsia="Times New Roman"/>
          <w:color w:val="201F1E"/>
          <w:szCs w:val="24"/>
        </w:rPr>
        <w:t>,</w:t>
      </w:r>
      <w:r w:rsidRPr="006C34F0">
        <w:rPr>
          <w:rFonts w:eastAsia="Times New Roman"/>
          <w:color w:val="201F1E"/>
          <w:szCs w:val="24"/>
        </w:rPr>
        <w:t xml:space="preserve"> από δω </w:t>
      </w:r>
      <w:r>
        <w:rPr>
          <w:rFonts w:eastAsia="Times New Roman"/>
          <w:color w:val="201F1E"/>
          <w:szCs w:val="24"/>
        </w:rPr>
        <w:t>και πέρα οι ομιλητές οι οποίοι θ</w:t>
      </w:r>
      <w:r w:rsidRPr="006C34F0">
        <w:rPr>
          <w:rFonts w:eastAsia="Times New Roman"/>
          <w:color w:val="201F1E"/>
          <w:szCs w:val="24"/>
        </w:rPr>
        <w:t xml:space="preserve">α ακολουθήσουν εκ μέρους του ΣΥΡΙΖΑ και κυρίως η </w:t>
      </w:r>
      <w:r>
        <w:rPr>
          <w:rFonts w:eastAsia="Times New Roman"/>
          <w:color w:val="201F1E"/>
          <w:szCs w:val="24"/>
        </w:rPr>
        <w:t>Κ</w:t>
      </w:r>
      <w:r w:rsidRPr="006C34F0">
        <w:rPr>
          <w:rFonts w:eastAsia="Times New Roman"/>
          <w:color w:val="201F1E"/>
          <w:szCs w:val="24"/>
        </w:rPr>
        <w:t xml:space="preserve">υβέρνηση να τοποθετείται </w:t>
      </w:r>
      <w:r>
        <w:rPr>
          <w:rFonts w:eastAsia="Times New Roman"/>
          <w:color w:val="201F1E"/>
          <w:szCs w:val="24"/>
        </w:rPr>
        <w:t xml:space="preserve">επί </w:t>
      </w:r>
      <w:r w:rsidRPr="006C34F0">
        <w:rPr>
          <w:rFonts w:eastAsia="Times New Roman"/>
          <w:color w:val="201F1E"/>
          <w:szCs w:val="24"/>
        </w:rPr>
        <w:t>της τροπολογίας</w:t>
      </w:r>
      <w:r>
        <w:rPr>
          <w:rFonts w:eastAsia="Times New Roman"/>
          <w:color w:val="201F1E"/>
          <w:szCs w:val="24"/>
        </w:rPr>
        <w:t>,</w:t>
      </w:r>
      <w:r w:rsidRPr="006C34F0">
        <w:rPr>
          <w:rFonts w:eastAsia="Times New Roman"/>
          <w:color w:val="201F1E"/>
          <w:szCs w:val="24"/>
        </w:rPr>
        <w:t xml:space="preserve"> εάν κάνει δεκτή τη μείωση του ΦΠΑ από το 24</w:t>
      </w:r>
      <w:r>
        <w:rPr>
          <w:rFonts w:eastAsia="Times New Roman"/>
          <w:color w:val="201F1E"/>
          <w:szCs w:val="24"/>
        </w:rPr>
        <w:t>%</w:t>
      </w:r>
      <w:r w:rsidRPr="006C34F0">
        <w:rPr>
          <w:rFonts w:eastAsia="Times New Roman"/>
          <w:color w:val="201F1E"/>
          <w:szCs w:val="24"/>
        </w:rPr>
        <w:t xml:space="preserve"> στο 13</w:t>
      </w:r>
      <w:r>
        <w:rPr>
          <w:rFonts w:eastAsia="Times New Roman"/>
          <w:color w:val="201F1E"/>
          <w:szCs w:val="24"/>
        </w:rPr>
        <w:t>%,</w:t>
      </w:r>
      <w:r w:rsidRPr="006C34F0">
        <w:rPr>
          <w:rFonts w:eastAsia="Times New Roman"/>
          <w:color w:val="201F1E"/>
          <w:szCs w:val="24"/>
        </w:rPr>
        <w:t xml:space="preserve"> δηλαδή την τροπολογία της Νέας Δημοκρατίας</w:t>
      </w:r>
      <w:r>
        <w:rPr>
          <w:rFonts w:eastAsia="Times New Roman"/>
          <w:color w:val="201F1E"/>
          <w:szCs w:val="24"/>
        </w:rPr>
        <w:t>.</w:t>
      </w:r>
      <w:r w:rsidRPr="006C34F0">
        <w:rPr>
          <w:rFonts w:eastAsia="Times New Roman"/>
          <w:color w:val="201F1E"/>
          <w:szCs w:val="24"/>
        </w:rPr>
        <w:t xml:space="preserve"> </w:t>
      </w:r>
    </w:p>
    <w:p w14:paraId="4318B175"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lastRenderedPageBreak/>
        <w:t>Ε</w:t>
      </w:r>
      <w:r w:rsidRPr="006C34F0">
        <w:rPr>
          <w:rFonts w:eastAsia="Times New Roman"/>
          <w:color w:val="201F1E"/>
          <w:szCs w:val="24"/>
        </w:rPr>
        <w:t>υχαριστώ πολύ</w:t>
      </w:r>
      <w:r>
        <w:rPr>
          <w:rFonts w:eastAsia="Times New Roman"/>
          <w:color w:val="201F1E"/>
          <w:szCs w:val="24"/>
        </w:rPr>
        <w:t>.</w:t>
      </w:r>
      <w:r w:rsidRPr="006C34F0">
        <w:rPr>
          <w:rFonts w:eastAsia="Times New Roman"/>
          <w:color w:val="201F1E"/>
          <w:szCs w:val="24"/>
        </w:rPr>
        <w:t xml:space="preserve"> </w:t>
      </w:r>
    </w:p>
    <w:p w14:paraId="4318B176" w14:textId="77777777" w:rsidR="001D7CFB" w:rsidRDefault="00EB4E04">
      <w:pPr>
        <w:spacing w:line="600" w:lineRule="auto"/>
        <w:ind w:firstLine="720"/>
        <w:jc w:val="both"/>
        <w:rPr>
          <w:rFonts w:eastAsia="Times New Roman"/>
          <w:color w:val="201F1E"/>
          <w:szCs w:val="24"/>
        </w:rPr>
      </w:pPr>
      <w:r w:rsidRPr="00C453AA">
        <w:rPr>
          <w:rFonts w:eastAsia="Times New Roman"/>
          <w:szCs w:val="24"/>
        </w:rPr>
        <w:t>(Στ</w:t>
      </w:r>
      <w:r w:rsidRPr="00C453AA">
        <w:rPr>
          <w:rFonts w:eastAsia="Times New Roman"/>
          <w:szCs w:val="24"/>
        </w:rPr>
        <w:t>ο σημείο αυτό ο Βουλευτής κ.</w:t>
      </w:r>
      <w:r>
        <w:rPr>
          <w:rFonts w:eastAsia="Times New Roman"/>
          <w:szCs w:val="24"/>
        </w:rPr>
        <w:t xml:space="preserve"> Ιωάννης Βρούτσης </w:t>
      </w:r>
      <w:r w:rsidRPr="00C453AA">
        <w:rPr>
          <w:rFonts w:eastAsia="Times New Roman"/>
          <w:szCs w:val="24"/>
        </w:rPr>
        <w:t>καταθέτει για τα Πρα</w:t>
      </w:r>
      <w:r>
        <w:rPr>
          <w:rFonts w:eastAsia="Times New Roman"/>
          <w:szCs w:val="24"/>
        </w:rPr>
        <w:t>κτικά το προαναφερθέν έγγραφο, το οποίο βρίσκε</w:t>
      </w:r>
      <w:r w:rsidRPr="00C453AA">
        <w:rPr>
          <w:rFonts w:eastAsia="Times New Roman"/>
          <w:szCs w:val="24"/>
        </w:rPr>
        <w:t>ται στο αρχείο του Τμήματος Γραμματείας της Διεύθυνσης Στενογραφίας και Πρακτικών της Βουλής)</w:t>
      </w:r>
    </w:p>
    <w:p w14:paraId="4318B177" w14:textId="77777777" w:rsidR="001D7CFB" w:rsidRDefault="00EB4E04">
      <w:pPr>
        <w:spacing w:line="600" w:lineRule="auto"/>
        <w:ind w:firstLine="720"/>
        <w:jc w:val="both"/>
        <w:rPr>
          <w:rFonts w:eastAsia="Times New Roman"/>
          <w:color w:val="201F1E"/>
          <w:szCs w:val="24"/>
        </w:rPr>
      </w:pPr>
      <w:r w:rsidRPr="006C34F0">
        <w:rPr>
          <w:rFonts w:eastAsia="Times New Roman"/>
          <w:b/>
          <w:color w:val="201F1E"/>
          <w:szCs w:val="24"/>
        </w:rPr>
        <w:t>ΠΡΟΕΔΡΕΥΩΝ (Νικήτας Κακλαμάνης):</w:t>
      </w:r>
      <w:r>
        <w:rPr>
          <w:rFonts w:eastAsia="Times New Roman"/>
          <w:color w:val="201F1E"/>
          <w:szCs w:val="24"/>
        </w:rPr>
        <w:t xml:space="preserve"> Κύριε Βρούτση, δε</w:t>
      </w:r>
      <w:r>
        <w:rPr>
          <w:rFonts w:eastAsia="Times New Roman"/>
          <w:color w:val="201F1E"/>
          <w:szCs w:val="24"/>
        </w:rPr>
        <w:t xml:space="preserve">ν χρειάζεται να την καταθέσετε στα Πρακτικά. Είναι ήδη κατατεθειμένη. </w:t>
      </w:r>
    </w:p>
    <w:p w14:paraId="4318B178" w14:textId="77777777" w:rsidR="001D7CFB" w:rsidRDefault="00EB4E04">
      <w:pPr>
        <w:spacing w:line="600" w:lineRule="auto"/>
        <w:ind w:firstLine="720"/>
        <w:jc w:val="both"/>
        <w:rPr>
          <w:rFonts w:eastAsia="Times New Roman"/>
          <w:color w:val="201F1E"/>
          <w:szCs w:val="24"/>
        </w:rPr>
      </w:pPr>
      <w:r w:rsidRPr="00302379">
        <w:rPr>
          <w:rFonts w:eastAsia="Times New Roman"/>
          <w:b/>
          <w:color w:val="201F1E"/>
          <w:szCs w:val="24"/>
        </w:rPr>
        <w:t>ΙΩΑΝΝΗΣ ΒΡΟΥΤΣΗΣ:</w:t>
      </w:r>
      <w:r>
        <w:rPr>
          <w:rFonts w:eastAsia="Times New Roman"/>
          <w:color w:val="201F1E"/>
          <w:szCs w:val="24"/>
        </w:rPr>
        <w:t xml:space="preserve"> Δεν πειράζει. Να υπάρχει.</w:t>
      </w:r>
    </w:p>
    <w:p w14:paraId="4318B179" w14:textId="77777777" w:rsidR="001D7CFB" w:rsidRDefault="00EB4E04">
      <w:pPr>
        <w:spacing w:line="600" w:lineRule="auto"/>
        <w:ind w:firstLine="720"/>
        <w:jc w:val="both"/>
        <w:rPr>
          <w:rFonts w:eastAsia="Times New Roman"/>
          <w:color w:val="201F1E"/>
          <w:szCs w:val="24"/>
        </w:rPr>
      </w:pPr>
      <w:r w:rsidRPr="006C34F0">
        <w:rPr>
          <w:rFonts w:eastAsia="Times New Roman"/>
          <w:b/>
          <w:color w:val="201F1E"/>
          <w:szCs w:val="24"/>
        </w:rPr>
        <w:t>ΠΡΟΕΔΡΕΥΩΝ (Νικήτας Κακλαμάνης):</w:t>
      </w:r>
      <w:r>
        <w:rPr>
          <w:rFonts w:eastAsia="Times New Roman"/>
          <w:color w:val="201F1E"/>
          <w:szCs w:val="24"/>
        </w:rPr>
        <w:t xml:space="preserve"> Αφού σας λέω ότι είναι ήδη καταχωρημένη. </w:t>
      </w:r>
    </w:p>
    <w:p w14:paraId="4318B17A"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 xml:space="preserve">Ο κ. Ξανθός έχει τον λόγο. Λόγω του ότι έχει υπομονή από το πρωί, </w:t>
      </w:r>
      <w:r>
        <w:rPr>
          <w:rFonts w:eastAsia="Times New Roman"/>
          <w:color w:val="201F1E"/>
          <w:szCs w:val="24"/>
        </w:rPr>
        <w:t>αντί για πέντε λεπτά του θα βάλω επτά λεπτά.</w:t>
      </w:r>
    </w:p>
    <w:p w14:paraId="4318B17B" w14:textId="77777777" w:rsidR="001D7CFB" w:rsidRDefault="00EB4E04">
      <w:pPr>
        <w:spacing w:line="600" w:lineRule="auto"/>
        <w:ind w:firstLine="720"/>
        <w:jc w:val="both"/>
        <w:rPr>
          <w:rFonts w:eastAsia="Times New Roman"/>
          <w:color w:val="201F1E"/>
          <w:szCs w:val="24"/>
        </w:rPr>
      </w:pPr>
      <w:r w:rsidRPr="00302379">
        <w:rPr>
          <w:rFonts w:eastAsia="Times New Roman"/>
          <w:b/>
          <w:color w:val="201F1E"/>
          <w:szCs w:val="24"/>
        </w:rPr>
        <w:t>ΑΝΔΡΕΑΣ ΞΑΝΘΟΣ (Υπουργός Υγείας):</w:t>
      </w:r>
      <w:r>
        <w:rPr>
          <w:rFonts w:eastAsia="Times New Roman"/>
          <w:color w:val="201F1E"/>
          <w:szCs w:val="24"/>
        </w:rPr>
        <w:t xml:space="preserve"> Ε</w:t>
      </w:r>
      <w:r w:rsidRPr="006C34F0">
        <w:rPr>
          <w:rFonts w:eastAsia="Times New Roman"/>
          <w:color w:val="201F1E"/>
          <w:szCs w:val="24"/>
        </w:rPr>
        <w:t>υχαριστώ</w:t>
      </w:r>
      <w:r>
        <w:rPr>
          <w:rFonts w:eastAsia="Times New Roman"/>
          <w:color w:val="201F1E"/>
          <w:szCs w:val="24"/>
        </w:rPr>
        <w:t xml:space="preserve">, κύριε Πρόεδρε. </w:t>
      </w:r>
    </w:p>
    <w:p w14:paraId="4318B17C"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lastRenderedPageBreak/>
        <w:t>Θ</w:t>
      </w:r>
      <w:r w:rsidRPr="006C34F0">
        <w:rPr>
          <w:rFonts w:eastAsia="Times New Roman"/>
          <w:color w:val="201F1E"/>
          <w:szCs w:val="24"/>
        </w:rPr>
        <w:t>έλω να παρουσιάσω τη</w:t>
      </w:r>
      <w:r>
        <w:rPr>
          <w:rFonts w:eastAsia="Times New Roman"/>
          <w:color w:val="201F1E"/>
          <w:szCs w:val="24"/>
        </w:rPr>
        <w:t>ν τροπολογία με γενικό αριθμό 2</w:t>
      </w:r>
      <w:r w:rsidRPr="006C34F0">
        <w:rPr>
          <w:rFonts w:eastAsia="Times New Roman"/>
          <w:color w:val="201F1E"/>
          <w:szCs w:val="24"/>
        </w:rPr>
        <w:t>174 και ειδικό 182</w:t>
      </w:r>
      <w:r>
        <w:rPr>
          <w:rFonts w:eastAsia="Times New Roman"/>
          <w:color w:val="201F1E"/>
          <w:szCs w:val="24"/>
        </w:rPr>
        <w:t>,</w:t>
      </w:r>
      <w:r w:rsidRPr="006C34F0">
        <w:rPr>
          <w:rFonts w:eastAsia="Times New Roman"/>
          <w:color w:val="201F1E"/>
          <w:szCs w:val="24"/>
        </w:rPr>
        <w:t xml:space="preserve"> μαζί με μία νομοτεχνική αλλαγή που κάνα</w:t>
      </w:r>
      <w:r>
        <w:rPr>
          <w:rFonts w:eastAsia="Times New Roman"/>
          <w:color w:val="201F1E"/>
          <w:szCs w:val="24"/>
        </w:rPr>
        <w:t>μ</w:t>
      </w:r>
      <w:r w:rsidRPr="006C34F0">
        <w:rPr>
          <w:rFonts w:eastAsia="Times New Roman"/>
          <w:color w:val="201F1E"/>
          <w:szCs w:val="24"/>
        </w:rPr>
        <w:t xml:space="preserve">ε και </w:t>
      </w:r>
      <w:r>
        <w:rPr>
          <w:rFonts w:eastAsia="Times New Roman"/>
          <w:color w:val="201F1E"/>
          <w:szCs w:val="24"/>
        </w:rPr>
        <w:t>η</w:t>
      </w:r>
      <w:r w:rsidRPr="006C34F0">
        <w:rPr>
          <w:rFonts w:eastAsia="Times New Roman"/>
          <w:color w:val="201F1E"/>
          <w:szCs w:val="24"/>
        </w:rPr>
        <w:t xml:space="preserve"> οποία θα </w:t>
      </w:r>
      <w:r>
        <w:rPr>
          <w:rFonts w:eastAsia="Times New Roman"/>
          <w:color w:val="201F1E"/>
          <w:szCs w:val="24"/>
        </w:rPr>
        <w:t xml:space="preserve">σας </w:t>
      </w:r>
      <w:r w:rsidRPr="006C34F0">
        <w:rPr>
          <w:rFonts w:eastAsia="Times New Roman"/>
          <w:color w:val="201F1E"/>
          <w:szCs w:val="24"/>
        </w:rPr>
        <w:t>διαμοιραστεί</w:t>
      </w:r>
      <w:r>
        <w:rPr>
          <w:rFonts w:eastAsia="Times New Roman"/>
          <w:color w:val="201F1E"/>
          <w:szCs w:val="24"/>
        </w:rPr>
        <w:t>.</w:t>
      </w:r>
      <w:r w:rsidRPr="006C34F0">
        <w:rPr>
          <w:rFonts w:eastAsia="Times New Roman"/>
          <w:color w:val="201F1E"/>
          <w:szCs w:val="24"/>
        </w:rPr>
        <w:t xml:space="preserve"> </w:t>
      </w:r>
    </w:p>
    <w:p w14:paraId="4318B17D"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Η</w:t>
      </w:r>
      <w:r w:rsidRPr="006C34F0">
        <w:rPr>
          <w:rFonts w:eastAsia="Times New Roman"/>
          <w:color w:val="201F1E"/>
          <w:szCs w:val="24"/>
        </w:rPr>
        <w:t xml:space="preserve"> τροπολογία αυτή αφορά τη ρύθμιση </w:t>
      </w:r>
      <w:r>
        <w:rPr>
          <w:rFonts w:eastAsia="Times New Roman"/>
          <w:color w:val="201F1E"/>
          <w:szCs w:val="24"/>
        </w:rPr>
        <w:t xml:space="preserve">μιας εκκρεμότητας </w:t>
      </w:r>
      <w:r w:rsidRPr="006C34F0">
        <w:rPr>
          <w:rFonts w:eastAsia="Times New Roman"/>
          <w:color w:val="201F1E"/>
          <w:szCs w:val="24"/>
        </w:rPr>
        <w:t xml:space="preserve">η οποία ανακαλύφθηκε πριν από </w:t>
      </w:r>
      <w:r>
        <w:rPr>
          <w:rFonts w:eastAsia="Times New Roman"/>
          <w:color w:val="201F1E"/>
          <w:szCs w:val="24"/>
        </w:rPr>
        <w:t>λίγο καιρό μετά από έλεγχο του Σώματος Ε</w:t>
      </w:r>
      <w:r w:rsidRPr="006C34F0">
        <w:rPr>
          <w:rFonts w:eastAsia="Times New Roman"/>
          <w:color w:val="201F1E"/>
          <w:szCs w:val="24"/>
        </w:rPr>
        <w:t xml:space="preserve">λεγκτών </w:t>
      </w:r>
      <w:r>
        <w:rPr>
          <w:rFonts w:eastAsia="Times New Roman"/>
          <w:color w:val="201F1E"/>
          <w:szCs w:val="24"/>
        </w:rPr>
        <w:t>Ε</w:t>
      </w:r>
      <w:r w:rsidRPr="006C34F0">
        <w:rPr>
          <w:rFonts w:eastAsia="Times New Roman"/>
          <w:color w:val="201F1E"/>
          <w:szCs w:val="24"/>
        </w:rPr>
        <w:t xml:space="preserve">πιθεωρητών </w:t>
      </w:r>
      <w:r>
        <w:rPr>
          <w:rFonts w:eastAsia="Times New Roman"/>
          <w:color w:val="201F1E"/>
          <w:szCs w:val="24"/>
        </w:rPr>
        <w:t>Δ</w:t>
      </w:r>
      <w:r w:rsidRPr="006C34F0">
        <w:rPr>
          <w:rFonts w:eastAsia="Times New Roman"/>
          <w:color w:val="201F1E"/>
          <w:szCs w:val="24"/>
        </w:rPr>
        <w:t xml:space="preserve">ημόσιας </w:t>
      </w:r>
      <w:r>
        <w:rPr>
          <w:rFonts w:eastAsia="Times New Roman"/>
          <w:color w:val="201F1E"/>
          <w:szCs w:val="24"/>
        </w:rPr>
        <w:t>Δ</w:t>
      </w:r>
      <w:r w:rsidRPr="006C34F0">
        <w:rPr>
          <w:rFonts w:eastAsia="Times New Roman"/>
          <w:color w:val="201F1E"/>
          <w:szCs w:val="24"/>
        </w:rPr>
        <w:t>ιοίκησης</w:t>
      </w:r>
      <w:r>
        <w:rPr>
          <w:rFonts w:eastAsia="Times New Roman"/>
          <w:color w:val="201F1E"/>
          <w:szCs w:val="24"/>
        </w:rPr>
        <w:t>. Στ</w:t>
      </w:r>
      <w:r>
        <w:rPr>
          <w:rFonts w:eastAsia="Times New Roman"/>
          <w:color w:val="201F1E"/>
          <w:szCs w:val="24"/>
        </w:rPr>
        <w:t>ο</w:t>
      </w:r>
      <w:r>
        <w:rPr>
          <w:rFonts w:eastAsia="Times New Roman"/>
          <w:color w:val="201F1E"/>
          <w:szCs w:val="24"/>
        </w:rPr>
        <w:t xml:space="preserve"> πλαίσι</w:t>
      </w:r>
      <w:r>
        <w:rPr>
          <w:rFonts w:eastAsia="Times New Roman"/>
          <w:color w:val="201F1E"/>
          <w:szCs w:val="24"/>
        </w:rPr>
        <w:t>ο</w:t>
      </w:r>
      <w:r w:rsidRPr="006C34F0">
        <w:rPr>
          <w:rFonts w:eastAsia="Times New Roman"/>
          <w:color w:val="201F1E"/>
          <w:szCs w:val="24"/>
        </w:rPr>
        <w:t xml:space="preserve"> της διενέργειας πολλαπλών ελέγχων αυτή την περίοδο</w:t>
      </w:r>
      <w:r>
        <w:rPr>
          <w:rFonts w:eastAsia="Times New Roman"/>
          <w:color w:val="201F1E"/>
          <w:szCs w:val="24"/>
        </w:rPr>
        <w:t>, στο πλαίσιο της</w:t>
      </w:r>
      <w:r w:rsidRPr="006C34F0">
        <w:rPr>
          <w:rFonts w:eastAsia="Times New Roman"/>
          <w:color w:val="201F1E"/>
          <w:szCs w:val="24"/>
        </w:rPr>
        <w:t xml:space="preserve"> θεσμικής διερε</w:t>
      </w:r>
      <w:r w:rsidRPr="006C34F0">
        <w:rPr>
          <w:rFonts w:eastAsia="Times New Roman"/>
          <w:color w:val="201F1E"/>
          <w:szCs w:val="24"/>
        </w:rPr>
        <w:t xml:space="preserve">ύνησης υποθέσεων </w:t>
      </w:r>
      <w:r>
        <w:rPr>
          <w:rFonts w:eastAsia="Times New Roman"/>
          <w:color w:val="201F1E"/>
          <w:szCs w:val="24"/>
        </w:rPr>
        <w:t>σκανδάλων</w:t>
      </w:r>
      <w:r w:rsidRPr="006C34F0">
        <w:rPr>
          <w:rFonts w:eastAsia="Times New Roman"/>
          <w:color w:val="201F1E"/>
          <w:szCs w:val="24"/>
        </w:rPr>
        <w:t xml:space="preserve"> στο χώρο </w:t>
      </w:r>
      <w:r>
        <w:rPr>
          <w:rFonts w:eastAsia="Times New Roman"/>
          <w:color w:val="201F1E"/>
          <w:szCs w:val="24"/>
        </w:rPr>
        <w:t xml:space="preserve">της υγείας και </w:t>
      </w:r>
      <w:r w:rsidRPr="006C34F0">
        <w:rPr>
          <w:rFonts w:eastAsia="Times New Roman"/>
          <w:color w:val="201F1E"/>
          <w:szCs w:val="24"/>
        </w:rPr>
        <w:t xml:space="preserve">του φαρμάκου </w:t>
      </w:r>
      <w:r>
        <w:rPr>
          <w:rFonts w:eastAsia="Times New Roman"/>
          <w:color w:val="201F1E"/>
          <w:szCs w:val="24"/>
        </w:rPr>
        <w:t xml:space="preserve">αποκαλύφθηκε </w:t>
      </w:r>
      <w:r w:rsidRPr="006C34F0">
        <w:rPr>
          <w:rFonts w:eastAsia="Times New Roman"/>
          <w:color w:val="201F1E"/>
          <w:szCs w:val="24"/>
        </w:rPr>
        <w:t xml:space="preserve">ότι υπήρχε μία εκκρεμότητα μη καταβολής ενός οφειλόμενου </w:t>
      </w:r>
      <w:r>
        <w:rPr>
          <w:rFonts w:eastAsia="Times New Roman"/>
          <w:color w:val="201F1E"/>
          <w:szCs w:val="24"/>
        </w:rPr>
        <w:t xml:space="preserve">και </w:t>
      </w:r>
      <w:r w:rsidRPr="006C34F0">
        <w:rPr>
          <w:rFonts w:eastAsia="Times New Roman"/>
          <w:color w:val="201F1E"/>
          <w:szCs w:val="24"/>
        </w:rPr>
        <w:t>νομοθετημένου rebate</w:t>
      </w:r>
      <w:r>
        <w:rPr>
          <w:rFonts w:eastAsia="Times New Roman"/>
          <w:color w:val="201F1E"/>
          <w:szCs w:val="24"/>
        </w:rPr>
        <w:t>,</w:t>
      </w:r>
      <w:r w:rsidRPr="006C34F0">
        <w:rPr>
          <w:rFonts w:eastAsia="Times New Roman"/>
          <w:color w:val="201F1E"/>
          <w:szCs w:val="24"/>
        </w:rPr>
        <w:t xml:space="preserve"> δηλαδή μιας έκπτωσης υποχρεωτικής </w:t>
      </w:r>
      <w:r>
        <w:rPr>
          <w:rFonts w:eastAsia="Times New Roman"/>
          <w:color w:val="201F1E"/>
          <w:szCs w:val="24"/>
        </w:rPr>
        <w:t xml:space="preserve">που έπρεπε οι φαρμακευτικές εταιρείες </w:t>
      </w:r>
      <w:r w:rsidRPr="006C34F0">
        <w:rPr>
          <w:rFonts w:eastAsia="Times New Roman"/>
          <w:color w:val="201F1E"/>
          <w:szCs w:val="24"/>
        </w:rPr>
        <w:t>για την τριετία 2006</w:t>
      </w:r>
      <w:r>
        <w:rPr>
          <w:rFonts w:eastAsia="Times New Roman"/>
          <w:color w:val="201F1E"/>
          <w:szCs w:val="24"/>
        </w:rPr>
        <w:t>, 20</w:t>
      </w:r>
      <w:r>
        <w:rPr>
          <w:rFonts w:eastAsia="Times New Roman"/>
          <w:color w:val="201F1E"/>
          <w:szCs w:val="24"/>
        </w:rPr>
        <w:t>07 και 2008</w:t>
      </w:r>
      <w:r w:rsidRPr="006C34F0">
        <w:rPr>
          <w:rFonts w:eastAsia="Times New Roman"/>
          <w:color w:val="201F1E"/>
          <w:szCs w:val="24"/>
        </w:rPr>
        <w:t xml:space="preserve"> να καταβάλουν ως ένα ποσοστό 4% επί των εισπράξεων που είχαν από τα ασφαλιστικά ταμεία</w:t>
      </w:r>
      <w:r>
        <w:rPr>
          <w:rFonts w:eastAsia="Times New Roman"/>
          <w:color w:val="201F1E"/>
          <w:szCs w:val="24"/>
        </w:rPr>
        <w:t>,</w:t>
      </w:r>
      <w:r w:rsidRPr="006C34F0">
        <w:rPr>
          <w:rFonts w:eastAsia="Times New Roman"/>
          <w:color w:val="201F1E"/>
          <w:szCs w:val="24"/>
        </w:rPr>
        <w:t xml:space="preserve"> το ΙΚΑ</w:t>
      </w:r>
      <w:r>
        <w:rPr>
          <w:rFonts w:eastAsia="Times New Roman"/>
          <w:color w:val="201F1E"/>
          <w:szCs w:val="24"/>
        </w:rPr>
        <w:t>, τα</w:t>
      </w:r>
      <w:r w:rsidRPr="006C34F0">
        <w:rPr>
          <w:rFonts w:eastAsia="Times New Roman"/>
          <w:color w:val="201F1E"/>
          <w:szCs w:val="24"/>
        </w:rPr>
        <w:t xml:space="preserve"> άλλα ταμεία και τον ΟΠΑΔ</w:t>
      </w:r>
      <w:r>
        <w:rPr>
          <w:rFonts w:eastAsia="Times New Roman"/>
          <w:color w:val="201F1E"/>
          <w:szCs w:val="24"/>
        </w:rPr>
        <w:t>. Αποκαλύφθηκε, λοιπόν, ότι αυτό το ποσό τα 241</w:t>
      </w:r>
      <w:r w:rsidRPr="006C34F0">
        <w:rPr>
          <w:rFonts w:eastAsia="Times New Roman"/>
          <w:color w:val="201F1E"/>
          <w:szCs w:val="24"/>
        </w:rPr>
        <w:t xml:space="preserve"> εκατομμύρια ευρώ δεν είχε εισπραχθεί ως όφειλε από τους οργανισμούς κοινω</w:t>
      </w:r>
      <w:r w:rsidRPr="006C34F0">
        <w:rPr>
          <w:rFonts w:eastAsia="Times New Roman"/>
          <w:color w:val="201F1E"/>
          <w:szCs w:val="24"/>
        </w:rPr>
        <w:t>νικής ασφάλισης</w:t>
      </w:r>
      <w:r>
        <w:rPr>
          <w:rFonts w:eastAsia="Times New Roman"/>
          <w:color w:val="201F1E"/>
          <w:szCs w:val="24"/>
        </w:rPr>
        <w:t>.</w:t>
      </w:r>
    </w:p>
    <w:p w14:paraId="4318B17E"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lastRenderedPageBreak/>
        <w:t>Το</w:t>
      </w:r>
      <w:r w:rsidRPr="006C34F0">
        <w:rPr>
          <w:rFonts w:eastAsia="Times New Roman"/>
          <w:color w:val="201F1E"/>
          <w:szCs w:val="24"/>
        </w:rPr>
        <w:t xml:space="preserve"> θέμα των ευθυνών </w:t>
      </w:r>
      <w:r>
        <w:rPr>
          <w:rFonts w:eastAsia="Times New Roman"/>
          <w:color w:val="201F1E"/>
          <w:szCs w:val="24"/>
        </w:rPr>
        <w:t>δεν είναι της παρούσης.</w:t>
      </w:r>
      <w:r w:rsidRPr="006C34F0">
        <w:rPr>
          <w:rFonts w:eastAsia="Times New Roman"/>
          <w:color w:val="201F1E"/>
          <w:szCs w:val="24"/>
        </w:rPr>
        <w:t xml:space="preserve"> </w:t>
      </w:r>
      <w:r>
        <w:rPr>
          <w:rFonts w:eastAsia="Times New Roman"/>
          <w:color w:val="201F1E"/>
          <w:szCs w:val="24"/>
        </w:rPr>
        <w:t>Ε</w:t>
      </w:r>
      <w:r w:rsidRPr="006C34F0">
        <w:rPr>
          <w:rFonts w:eastAsia="Times New Roman"/>
          <w:color w:val="201F1E"/>
          <w:szCs w:val="24"/>
        </w:rPr>
        <w:t xml:space="preserve">ίμαι σίγουρος ότι το αρμόδιο Υπουργείο Εργασίας το οποίο εποπτεύεται </w:t>
      </w:r>
      <w:r>
        <w:rPr>
          <w:rFonts w:eastAsia="Times New Roman"/>
          <w:color w:val="201F1E"/>
          <w:szCs w:val="24"/>
        </w:rPr>
        <w:t xml:space="preserve">τότε </w:t>
      </w:r>
      <w:r w:rsidRPr="006C34F0">
        <w:rPr>
          <w:rFonts w:eastAsia="Times New Roman"/>
          <w:color w:val="201F1E"/>
          <w:szCs w:val="24"/>
        </w:rPr>
        <w:t>και εποπτεύει τώρα τα ασφαλιστικά ταμεία</w:t>
      </w:r>
      <w:r>
        <w:rPr>
          <w:rFonts w:eastAsia="Times New Roman"/>
          <w:color w:val="201F1E"/>
          <w:szCs w:val="24"/>
        </w:rPr>
        <w:t>,</w:t>
      </w:r>
      <w:r w:rsidRPr="006C34F0">
        <w:rPr>
          <w:rFonts w:eastAsia="Times New Roman"/>
          <w:color w:val="201F1E"/>
          <w:szCs w:val="24"/>
        </w:rPr>
        <w:t xml:space="preserve"> θα κάνει τη διερεύνηση που </w:t>
      </w:r>
      <w:r>
        <w:rPr>
          <w:rFonts w:eastAsia="Times New Roman"/>
          <w:color w:val="201F1E"/>
          <w:szCs w:val="24"/>
        </w:rPr>
        <w:t>α</w:t>
      </w:r>
      <w:r w:rsidRPr="006C34F0">
        <w:rPr>
          <w:rFonts w:eastAsia="Times New Roman"/>
          <w:color w:val="201F1E"/>
          <w:szCs w:val="24"/>
        </w:rPr>
        <w:t xml:space="preserve">παιτείται για να αναδειχθεί μέσα από ποιο </w:t>
      </w:r>
      <w:r>
        <w:rPr>
          <w:rFonts w:eastAsia="Times New Roman"/>
          <w:color w:val="201F1E"/>
          <w:szCs w:val="24"/>
        </w:rPr>
        <w:t>πλέγμα κ</w:t>
      </w:r>
      <w:r>
        <w:rPr>
          <w:rFonts w:eastAsia="Times New Roman"/>
          <w:color w:val="201F1E"/>
          <w:szCs w:val="24"/>
        </w:rPr>
        <w:t>αι ποιο π</w:t>
      </w:r>
      <w:r w:rsidRPr="006C34F0">
        <w:rPr>
          <w:rFonts w:eastAsia="Times New Roman"/>
          <w:color w:val="201F1E"/>
          <w:szCs w:val="24"/>
        </w:rPr>
        <w:t xml:space="preserve">λαίσιο </w:t>
      </w:r>
      <w:r>
        <w:rPr>
          <w:rFonts w:eastAsia="Times New Roman"/>
          <w:color w:val="201F1E"/>
          <w:szCs w:val="24"/>
        </w:rPr>
        <w:t>δημιουργήθηκε</w:t>
      </w:r>
      <w:r w:rsidRPr="006C34F0">
        <w:rPr>
          <w:rFonts w:eastAsia="Times New Roman"/>
          <w:color w:val="201F1E"/>
          <w:szCs w:val="24"/>
        </w:rPr>
        <w:t xml:space="preserve"> αυτή η εκκρεμότητα και δεν </w:t>
      </w:r>
      <w:r>
        <w:rPr>
          <w:rFonts w:eastAsia="Times New Roman"/>
          <w:color w:val="201F1E"/>
          <w:szCs w:val="24"/>
        </w:rPr>
        <w:t>υπήρξαν</w:t>
      </w:r>
      <w:r w:rsidRPr="006C34F0">
        <w:rPr>
          <w:rFonts w:eastAsia="Times New Roman"/>
          <w:color w:val="201F1E"/>
          <w:szCs w:val="24"/>
        </w:rPr>
        <w:t xml:space="preserve"> τα αντανακλαστικά να αντιμετωπιστεί</w:t>
      </w:r>
      <w:r>
        <w:rPr>
          <w:rFonts w:eastAsia="Times New Roman"/>
          <w:color w:val="201F1E"/>
          <w:szCs w:val="24"/>
        </w:rPr>
        <w:t>. Αυτό το οποίο ρυθμίζουμε</w:t>
      </w:r>
      <w:r w:rsidRPr="006C34F0">
        <w:rPr>
          <w:rFonts w:eastAsia="Times New Roman"/>
          <w:color w:val="201F1E"/>
          <w:szCs w:val="24"/>
        </w:rPr>
        <w:t xml:space="preserve"> τώρα είναι ότι ο καθολικός διάδοχος των ασφαλιστικών ταμείων υγείας</w:t>
      </w:r>
      <w:r>
        <w:rPr>
          <w:rFonts w:eastAsia="Times New Roman"/>
          <w:color w:val="201F1E"/>
          <w:szCs w:val="24"/>
        </w:rPr>
        <w:t>, ο</w:t>
      </w:r>
      <w:r w:rsidRPr="006C34F0">
        <w:rPr>
          <w:rFonts w:eastAsia="Times New Roman"/>
          <w:color w:val="201F1E"/>
          <w:szCs w:val="24"/>
        </w:rPr>
        <w:t xml:space="preserve"> ΕΟΠΥΥ δηλαδή</w:t>
      </w:r>
      <w:r>
        <w:rPr>
          <w:rFonts w:eastAsia="Times New Roman"/>
          <w:color w:val="201F1E"/>
          <w:szCs w:val="24"/>
        </w:rPr>
        <w:t>,</w:t>
      </w:r>
      <w:r w:rsidRPr="006C34F0">
        <w:rPr>
          <w:rFonts w:eastAsia="Times New Roman"/>
          <w:color w:val="201F1E"/>
          <w:szCs w:val="24"/>
        </w:rPr>
        <w:t xml:space="preserve"> έχει τη δυνατότητα και την υποχρέωση να κατα</w:t>
      </w:r>
      <w:r w:rsidRPr="006C34F0">
        <w:rPr>
          <w:rFonts w:eastAsia="Times New Roman"/>
          <w:color w:val="201F1E"/>
          <w:szCs w:val="24"/>
        </w:rPr>
        <w:t>λογίσει σε κάθε εταιρεία το οφειλόμ</w:t>
      </w:r>
      <w:r>
        <w:rPr>
          <w:rFonts w:eastAsia="Times New Roman"/>
          <w:color w:val="201F1E"/>
          <w:szCs w:val="24"/>
        </w:rPr>
        <w:t>ενο ποσό και στη συνέχεια να το</w:t>
      </w:r>
      <w:r w:rsidRPr="006C34F0">
        <w:rPr>
          <w:rFonts w:eastAsia="Times New Roman"/>
          <w:color w:val="201F1E"/>
          <w:szCs w:val="24"/>
        </w:rPr>
        <w:t xml:space="preserve"> συμψηφίσει </w:t>
      </w:r>
      <w:r>
        <w:rPr>
          <w:rFonts w:eastAsia="Times New Roman"/>
          <w:color w:val="201F1E"/>
          <w:szCs w:val="24"/>
        </w:rPr>
        <w:t>σ</w:t>
      </w:r>
      <w:r w:rsidRPr="006C34F0">
        <w:rPr>
          <w:rFonts w:eastAsia="Times New Roman"/>
          <w:color w:val="201F1E"/>
          <w:szCs w:val="24"/>
        </w:rPr>
        <w:t>τ</w:t>
      </w:r>
      <w:r>
        <w:rPr>
          <w:rFonts w:eastAsia="Times New Roman"/>
          <w:color w:val="201F1E"/>
          <w:szCs w:val="24"/>
        </w:rPr>
        <w:t>ο</w:t>
      </w:r>
      <w:r w:rsidRPr="006C34F0">
        <w:rPr>
          <w:rFonts w:eastAsia="Times New Roman"/>
          <w:color w:val="201F1E"/>
          <w:szCs w:val="24"/>
        </w:rPr>
        <w:t xml:space="preserve"> πλαίσι</w:t>
      </w:r>
      <w:r>
        <w:rPr>
          <w:rFonts w:eastAsia="Times New Roman"/>
          <w:color w:val="201F1E"/>
          <w:szCs w:val="24"/>
        </w:rPr>
        <w:t>ο</w:t>
      </w:r>
      <w:r w:rsidRPr="006C34F0">
        <w:rPr>
          <w:rFonts w:eastAsia="Times New Roman"/>
          <w:color w:val="201F1E"/>
          <w:szCs w:val="24"/>
        </w:rPr>
        <w:t xml:space="preserve"> </w:t>
      </w:r>
      <w:r>
        <w:rPr>
          <w:rFonts w:eastAsia="Times New Roman"/>
          <w:color w:val="201F1E"/>
          <w:szCs w:val="24"/>
        </w:rPr>
        <w:t>μ</w:t>
      </w:r>
      <w:r w:rsidRPr="006C34F0">
        <w:rPr>
          <w:rFonts w:eastAsia="Times New Roman"/>
          <w:color w:val="201F1E"/>
          <w:szCs w:val="24"/>
        </w:rPr>
        <w:t xml:space="preserve">άλιστα των </w:t>
      </w:r>
      <w:r>
        <w:rPr>
          <w:rFonts w:eastAsia="Times New Roman"/>
          <w:color w:val="201F1E"/>
          <w:szCs w:val="24"/>
        </w:rPr>
        <w:t>εκατόν είκοσι</w:t>
      </w:r>
      <w:r w:rsidRPr="006C34F0">
        <w:rPr>
          <w:rFonts w:eastAsia="Times New Roman"/>
          <w:color w:val="201F1E"/>
          <w:szCs w:val="24"/>
        </w:rPr>
        <w:t xml:space="preserve"> δόσεων της ρύθμισης </w:t>
      </w:r>
      <w:r>
        <w:rPr>
          <w:rFonts w:eastAsia="Times New Roman"/>
          <w:color w:val="201F1E"/>
          <w:szCs w:val="24"/>
        </w:rPr>
        <w:t>με εκατόν είκοσι</w:t>
      </w:r>
      <w:r w:rsidRPr="006C34F0">
        <w:rPr>
          <w:rFonts w:eastAsia="Times New Roman"/>
          <w:color w:val="201F1E"/>
          <w:szCs w:val="24"/>
        </w:rPr>
        <w:t xml:space="preserve"> δόσεις με τρέχουσες υποχρεώσεις</w:t>
      </w:r>
      <w:r>
        <w:rPr>
          <w:rFonts w:eastAsia="Times New Roman"/>
          <w:color w:val="201F1E"/>
          <w:szCs w:val="24"/>
        </w:rPr>
        <w:t>.</w:t>
      </w:r>
      <w:r w:rsidRPr="006C34F0">
        <w:rPr>
          <w:rFonts w:eastAsia="Times New Roman"/>
          <w:color w:val="201F1E"/>
          <w:szCs w:val="24"/>
        </w:rPr>
        <w:t xml:space="preserve"> </w:t>
      </w:r>
      <w:r>
        <w:rPr>
          <w:rFonts w:eastAsia="Times New Roman"/>
          <w:color w:val="201F1E"/>
          <w:szCs w:val="24"/>
        </w:rPr>
        <w:t xml:space="preserve">Άρα, </w:t>
      </w:r>
      <w:r w:rsidRPr="006C34F0">
        <w:rPr>
          <w:rFonts w:eastAsia="Times New Roman"/>
          <w:color w:val="201F1E"/>
          <w:szCs w:val="24"/>
        </w:rPr>
        <w:t xml:space="preserve">με αυτό τον τρόπο κανονίζουμε και ρυθμίζουμε ότι αυτή η οφειλή </w:t>
      </w:r>
      <w:r w:rsidRPr="006C34F0">
        <w:rPr>
          <w:rFonts w:eastAsia="Times New Roman"/>
          <w:color w:val="201F1E"/>
          <w:szCs w:val="24"/>
        </w:rPr>
        <w:t>δεν θα παραμείνει παραγεγραμμένη</w:t>
      </w:r>
      <w:r>
        <w:rPr>
          <w:rFonts w:eastAsia="Times New Roman"/>
          <w:color w:val="201F1E"/>
          <w:szCs w:val="24"/>
        </w:rPr>
        <w:t>.</w:t>
      </w:r>
      <w:r w:rsidRPr="006C34F0">
        <w:rPr>
          <w:rFonts w:eastAsia="Times New Roman"/>
          <w:color w:val="201F1E"/>
          <w:szCs w:val="24"/>
        </w:rPr>
        <w:t xml:space="preserve"> </w:t>
      </w:r>
      <w:r>
        <w:rPr>
          <w:rFonts w:eastAsia="Times New Roman"/>
          <w:color w:val="201F1E"/>
          <w:szCs w:val="24"/>
        </w:rPr>
        <w:t>Θ</w:t>
      </w:r>
      <w:r w:rsidRPr="006C34F0">
        <w:rPr>
          <w:rFonts w:eastAsia="Times New Roman"/>
          <w:color w:val="201F1E"/>
          <w:szCs w:val="24"/>
        </w:rPr>
        <w:t>α συμψηφιστεί με τις τρέχουσες υποχρεώσεις</w:t>
      </w:r>
      <w:r>
        <w:rPr>
          <w:rFonts w:eastAsia="Times New Roman"/>
          <w:color w:val="201F1E"/>
          <w:szCs w:val="24"/>
        </w:rPr>
        <w:t>.</w:t>
      </w:r>
      <w:r w:rsidRPr="006C34F0">
        <w:rPr>
          <w:rFonts w:eastAsia="Times New Roman"/>
          <w:color w:val="201F1E"/>
          <w:szCs w:val="24"/>
        </w:rPr>
        <w:t xml:space="preserve"> </w:t>
      </w:r>
      <w:r>
        <w:rPr>
          <w:rFonts w:eastAsia="Times New Roman"/>
          <w:color w:val="201F1E"/>
          <w:szCs w:val="24"/>
        </w:rPr>
        <w:t>Ν</w:t>
      </w:r>
      <w:r w:rsidRPr="006C34F0">
        <w:rPr>
          <w:rFonts w:eastAsia="Times New Roman"/>
          <w:color w:val="201F1E"/>
          <w:szCs w:val="24"/>
        </w:rPr>
        <w:t>ομίζω ότι με αυτό τον τρόπο καταλαβαίνουμε όλοι ότι προστατεύεται το δημόσιο συμφέρον</w:t>
      </w:r>
      <w:r>
        <w:rPr>
          <w:rFonts w:eastAsia="Times New Roman"/>
          <w:color w:val="201F1E"/>
          <w:szCs w:val="24"/>
        </w:rPr>
        <w:t>.</w:t>
      </w:r>
    </w:p>
    <w:p w14:paraId="4318B17F"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Ένα πολιτικό</w:t>
      </w:r>
      <w:r w:rsidRPr="006C34F0">
        <w:rPr>
          <w:rFonts w:eastAsia="Times New Roman"/>
          <w:color w:val="201F1E"/>
          <w:szCs w:val="24"/>
        </w:rPr>
        <w:t xml:space="preserve"> συμπέρασμα είναι ότι </w:t>
      </w:r>
      <w:r>
        <w:rPr>
          <w:rFonts w:eastAsia="Times New Roman"/>
          <w:color w:val="201F1E"/>
          <w:szCs w:val="24"/>
        </w:rPr>
        <w:t>για διάφορους λόγους, έλλειψη αντανακλαστικών, ολιγωρία</w:t>
      </w:r>
      <w:r>
        <w:rPr>
          <w:rFonts w:eastAsia="Times New Roman"/>
          <w:color w:val="201F1E"/>
          <w:szCs w:val="24"/>
        </w:rPr>
        <w:t xml:space="preserve">, </w:t>
      </w:r>
      <w:r w:rsidRPr="006C34F0">
        <w:rPr>
          <w:rFonts w:eastAsia="Times New Roman"/>
          <w:color w:val="201F1E"/>
          <w:szCs w:val="24"/>
        </w:rPr>
        <w:t>αβελτηρία</w:t>
      </w:r>
      <w:r>
        <w:rPr>
          <w:rFonts w:eastAsia="Times New Roman"/>
          <w:color w:val="201F1E"/>
          <w:szCs w:val="24"/>
        </w:rPr>
        <w:t>, έλλειψη πολιτικής βούλησης -</w:t>
      </w:r>
      <w:r w:rsidRPr="006C34F0">
        <w:rPr>
          <w:rFonts w:eastAsia="Times New Roman"/>
          <w:color w:val="201F1E"/>
          <w:szCs w:val="24"/>
        </w:rPr>
        <w:t>θα το δούμε αυτό</w:t>
      </w:r>
      <w:r>
        <w:rPr>
          <w:rFonts w:eastAsia="Times New Roman"/>
          <w:color w:val="201F1E"/>
          <w:szCs w:val="24"/>
        </w:rPr>
        <w:t>-</w:t>
      </w:r>
      <w:r w:rsidRPr="006C34F0">
        <w:rPr>
          <w:rFonts w:eastAsia="Times New Roman"/>
          <w:color w:val="201F1E"/>
          <w:szCs w:val="24"/>
        </w:rPr>
        <w:t xml:space="preserve"> την περίοδο της υποτιθέμενης ανάπτυξη</w:t>
      </w:r>
      <w:r>
        <w:rPr>
          <w:rFonts w:eastAsia="Times New Roman"/>
          <w:color w:val="201F1E"/>
          <w:szCs w:val="24"/>
        </w:rPr>
        <w:t>ς</w:t>
      </w:r>
      <w:r w:rsidRPr="006C34F0">
        <w:rPr>
          <w:rFonts w:eastAsia="Times New Roman"/>
          <w:color w:val="201F1E"/>
          <w:szCs w:val="24"/>
        </w:rPr>
        <w:t xml:space="preserve"> </w:t>
      </w:r>
      <w:r>
        <w:rPr>
          <w:rFonts w:eastAsia="Times New Roman"/>
          <w:color w:val="201F1E"/>
          <w:szCs w:val="24"/>
        </w:rPr>
        <w:t>και ευημερίας,</w:t>
      </w:r>
      <w:r w:rsidRPr="006C34F0">
        <w:rPr>
          <w:rFonts w:eastAsia="Times New Roman"/>
          <w:color w:val="201F1E"/>
          <w:szCs w:val="24"/>
        </w:rPr>
        <w:t xml:space="preserve"> την περίοδο που η φαρμακευτική δαπάνη η </w:t>
      </w:r>
      <w:r>
        <w:rPr>
          <w:rFonts w:eastAsia="Times New Roman"/>
          <w:color w:val="201F1E"/>
          <w:szCs w:val="24"/>
        </w:rPr>
        <w:t>δ</w:t>
      </w:r>
      <w:r w:rsidRPr="006C34F0">
        <w:rPr>
          <w:rFonts w:eastAsia="Times New Roman"/>
          <w:color w:val="201F1E"/>
          <w:szCs w:val="24"/>
        </w:rPr>
        <w:t xml:space="preserve">ημόσια φαρμακευτική δαπάνη </w:t>
      </w:r>
      <w:r>
        <w:rPr>
          <w:rFonts w:eastAsia="Times New Roman"/>
          <w:color w:val="201F1E"/>
          <w:szCs w:val="24"/>
        </w:rPr>
        <w:t xml:space="preserve">ήταν στο </w:t>
      </w:r>
      <w:r>
        <w:rPr>
          <w:rFonts w:eastAsia="Times New Roman"/>
          <w:color w:val="201F1E"/>
          <w:szCs w:val="24"/>
          <w:lang w:val="en-US"/>
        </w:rPr>
        <w:t>peak</w:t>
      </w:r>
      <w:r>
        <w:rPr>
          <w:rFonts w:eastAsia="Times New Roman"/>
          <w:color w:val="201F1E"/>
          <w:szCs w:val="24"/>
        </w:rPr>
        <w:t xml:space="preserve">, </w:t>
      </w:r>
      <w:r w:rsidRPr="006C34F0">
        <w:rPr>
          <w:rFonts w:eastAsia="Times New Roman"/>
          <w:color w:val="201F1E"/>
          <w:szCs w:val="24"/>
        </w:rPr>
        <w:t>την περίοδο που δεν υπήρχαν ούτε δημοσιονομικά προβλήματα στ</w:t>
      </w:r>
      <w:r w:rsidRPr="006C34F0">
        <w:rPr>
          <w:rFonts w:eastAsia="Times New Roman"/>
          <w:color w:val="201F1E"/>
          <w:szCs w:val="24"/>
        </w:rPr>
        <w:t>η χώρα ούτε περιορισμοί</w:t>
      </w:r>
      <w:r>
        <w:rPr>
          <w:rFonts w:eastAsia="Times New Roman"/>
          <w:color w:val="201F1E"/>
          <w:szCs w:val="24"/>
        </w:rPr>
        <w:t>,</w:t>
      </w:r>
      <w:r w:rsidRPr="006C34F0">
        <w:rPr>
          <w:rFonts w:eastAsia="Times New Roman"/>
          <w:color w:val="201F1E"/>
          <w:szCs w:val="24"/>
        </w:rPr>
        <w:t xml:space="preserve"> ούτε μέτρα λιτότητας</w:t>
      </w:r>
      <w:r>
        <w:rPr>
          <w:rFonts w:eastAsia="Times New Roman"/>
          <w:color w:val="201F1E"/>
          <w:szCs w:val="24"/>
        </w:rPr>
        <w:t>,</w:t>
      </w:r>
      <w:r w:rsidRPr="006C34F0">
        <w:rPr>
          <w:rFonts w:eastAsia="Times New Roman"/>
          <w:color w:val="201F1E"/>
          <w:szCs w:val="24"/>
        </w:rPr>
        <w:t xml:space="preserve"> </w:t>
      </w:r>
      <w:r>
        <w:rPr>
          <w:rFonts w:eastAsia="Times New Roman"/>
          <w:color w:val="201F1E"/>
          <w:szCs w:val="24"/>
        </w:rPr>
        <w:t xml:space="preserve">ορισμένες </w:t>
      </w:r>
      <w:r w:rsidRPr="006C34F0">
        <w:rPr>
          <w:rFonts w:eastAsia="Times New Roman"/>
          <w:color w:val="201F1E"/>
          <w:szCs w:val="24"/>
        </w:rPr>
        <w:t>μεγάλες επιχειρήσεις</w:t>
      </w:r>
      <w:r>
        <w:rPr>
          <w:rFonts w:eastAsia="Times New Roman"/>
          <w:color w:val="201F1E"/>
          <w:szCs w:val="24"/>
        </w:rPr>
        <w:t>,</w:t>
      </w:r>
      <w:r w:rsidRPr="006C34F0">
        <w:rPr>
          <w:rFonts w:eastAsia="Times New Roman"/>
          <w:color w:val="201F1E"/>
          <w:szCs w:val="24"/>
        </w:rPr>
        <w:t xml:space="preserve"> αλλά και μικρές</w:t>
      </w:r>
      <w:r>
        <w:rPr>
          <w:rFonts w:eastAsia="Times New Roman"/>
          <w:color w:val="201F1E"/>
          <w:szCs w:val="24"/>
        </w:rPr>
        <w:t xml:space="preserve"> επιχειρήσεις,</w:t>
      </w:r>
      <w:r w:rsidRPr="006C34F0">
        <w:rPr>
          <w:rFonts w:eastAsia="Times New Roman"/>
          <w:color w:val="201F1E"/>
          <w:szCs w:val="24"/>
        </w:rPr>
        <w:t xml:space="preserve"> όλες οι φαρμακευτικές εταιρείες</w:t>
      </w:r>
      <w:r>
        <w:rPr>
          <w:rFonts w:eastAsia="Times New Roman"/>
          <w:color w:val="201F1E"/>
          <w:szCs w:val="24"/>
        </w:rPr>
        <w:t>,</w:t>
      </w:r>
      <w:r w:rsidRPr="006C34F0">
        <w:rPr>
          <w:rFonts w:eastAsia="Times New Roman"/>
          <w:color w:val="201F1E"/>
          <w:szCs w:val="24"/>
        </w:rPr>
        <w:t xml:space="preserve"> δεν κατέβαλαν τα οφειλόμενα ποσά με βάση τις νομοθετικές προβλέψεις </w:t>
      </w:r>
      <w:r>
        <w:rPr>
          <w:rFonts w:eastAsia="Times New Roman"/>
          <w:color w:val="201F1E"/>
          <w:szCs w:val="24"/>
        </w:rPr>
        <w:t xml:space="preserve">εκείνης </w:t>
      </w:r>
      <w:r w:rsidRPr="006C34F0">
        <w:rPr>
          <w:rFonts w:eastAsia="Times New Roman"/>
          <w:color w:val="201F1E"/>
          <w:szCs w:val="24"/>
        </w:rPr>
        <w:t>της περιόδου</w:t>
      </w:r>
      <w:r>
        <w:rPr>
          <w:rFonts w:eastAsia="Times New Roman"/>
          <w:color w:val="201F1E"/>
          <w:szCs w:val="24"/>
        </w:rPr>
        <w:t>.</w:t>
      </w:r>
      <w:r w:rsidRPr="006C34F0">
        <w:rPr>
          <w:rFonts w:eastAsia="Times New Roman"/>
          <w:color w:val="201F1E"/>
          <w:szCs w:val="24"/>
        </w:rPr>
        <w:t xml:space="preserve"> </w:t>
      </w:r>
    </w:p>
    <w:p w14:paraId="4318B180"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Ν</w:t>
      </w:r>
      <w:r w:rsidRPr="006C34F0">
        <w:rPr>
          <w:rFonts w:eastAsia="Times New Roman"/>
          <w:color w:val="201F1E"/>
          <w:szCs w:val="24"/>
        </w:rPr>
        <w:t>ομίζω</w:t>
      </w:r>
      <w:r>
        <w:rPr>
          <w:rFonts w:eastAsia="Times New Roman"/>
          <w:color w:val="201F1E"/>
          <w:szCs w:val="24"/>
        </w:rPr>
        <w:t>,</w:t>
      </w:r>
      <w:r w:rsidRPr="006C34F0">
        <w:rPr>
          <w:rFonts w:eastAsia="Times New Roman"/>
          <w:color w:val="201F1E"/>
          <w:szCs w:val="24"/>
        </w:rPr>
        <w:t xml:space="preserve"> λοιπόν</w:t>
      </w:r>
      <w:r>
        <w:rPr>
          <w:rFonts w:eastAsia="Times New Roman"/>
          <w:color w:val="201F1E"/>
          <w:szCs w:val="24"/>
        </w:rPr>
        <w:t>,</w:t>
      </w:r>
      <w:r w:rsidRPr="006C34F0">
        <w:rPr>
          <w:rFonts w:eastAsia="Times New Roman"/>
          <w:color w:val="201F1E"/>
          <w:szCs w:val="24"/>
        </w:rPr>
        <w:t xml:space="preserve"> ότι αυτό είναι ένα σήμα ότι όντως ήταν διάτρητο </w:t>
      </w:r>
      <w:r>
        <w:rPr>
          <w:rFonts w:eastAsia="Times New Roman"/>
          <w:color w:val="201F1E"/>
          <w:szCs w:val="24"/>
        </w:rPr>
        <w:t xml:space="preserve">το </w:t>
      </w:r>
      <w:r w:rsidRPr="006C34F0">
        <w:rPr>
          <w:rFonts w:eastAsia="Times New Roman"/>
          <w:color w:val="201F1E"/>
          <w:szCs w:val="24"/>
        </w:rPr>
        <w:t xml:space="preserve">σύστημα εποπτείας </w:t>
      </w:r>
      <w:r>
        <w:rPr>
          <w:rFonts w:eastAsia="Times New Roman"/>
          <w:color w:val="201F1E"/>
          <w:szCs w:val="24"/>
        </w:rPr>
        <w:t xml:space="preserve">και χρηστής διαχείρισης </w:t>
      </w:r>
      <w:r w:rsidRPr="006C34F0">
        <w:rPr>
          <w:rFonts w:eastAsia="Times New Roman"/>
          <w:color w:val="201F1E"/>
          <w:szCs w:val="24"/>
        </w:rPr>
        <w:t>του δημοσίου χρήματος εκείνη την περίοδο</w:t>
      </w:r>
      <w:r>
        <w:rPr>
          <w:rFonts w:eastAsia="Times New Roman"/>
          <w:color w:val="201F1E"/>
          <w:szCs w:val="24"/>
        </w:rPr>
        <w:t>.</w:t>
      </w:r>
      <w:r w:rsidRPr="006C34F0">
        <w:rPr>
          <w:rFonts w:eastAsia="Times New Roman"/>
          <w:color w:val="201F1E"/>
          <w:szCs w:val="24"/>
        </w:rPr>
        <w:t xml:space="preserve"> </w:t>
      </w:r>
      <w:r>
        <w:rPr>
          <w:rFonts w:eastAsia="Times New Roman"/>
          <w:color w:val="201F1E"/>
          <w:szCs w:val="24"/>
        </w:rPr>
        <w:t>Α</w:t>
      </w:r>
      <w:r w:rsidRPr="006C34F0">
        <w:rPr>
          <w:rFonts w:eastAsia="Times New Roman"/>
          <w:color w:val="201F1E"/>
          <w:szCs w:val="24"/>
        </w:rPr>
        <w:t>υτό</w:t>
      </w:r>
      <w:r>
        <w:rPr>
          <w:rFonts w:eastAsia="Times New Roman"/>
          <w:color w:val="201F1E"/>
          <w:szCs w:val="24"/>
        </w:rPr>
        <w:t>,</w:t>
      </w:r>
      <w:r w:rsidRPr="006C34F0">
        <w:rPr>
          <w:rFonts w:eastAsia="Times New Roman"/>
          <w:color w:val="201F1E"/>
          <w:szCs w:val="24"/>
        </w:rPr>
        <w:t xml:space="preserve"> μαζί με πολλά άλλα φυσικά</w:t>
      </w:r>
      <w:r>
        <w:rPr>
          <w:rFonts w:eastAsia="Times New Roman"/>
          <w:color w:val="201F1E"/>
          <w:szCs w:val="24"/>
        </w:rPr>
        <w:t>,</w:t>
      </w:r>
      <w:r w:rsidRPr="006C34F0">
        <w:rPr>
          <w:rFonts w:eastAsia="Times New Roman"/>
          <w:color w:val="201F1E"/>
          <w:szCs w:val="24"/>
        </w:rPr>
        <w:t xml:space="preserve"> συνέβαλε στο</w:t>
      </w:r>
      <w:r>
        <w:rPr>
          <w:rFonts w:eastAsia="Times New Roman"/>
          <w:color w:val="201F1E"/>
          <w:szCs w:val="24"/>
        </w:rPr>
        <w:t>ν</w:t>
      </w:r>
      <w:r w:rsidRPr="006C34F0">
        <w:rPr>
          <w:rFonts w:eastAsia="Times New Roman"/>
          <w:color w:val="201F1E"/>
          <w:szCs w:val="24"/>
        </w:rPr>
        <w:t xml:space="preserve"> συνολικό δημοσιονομικό εκτροχιασμό και στη χρεωκοπία της χώρας</w:t>
      </w:r>
      <w:r>
        <w:rPr>
          <w:rFonts w:eastAsia="Times New Roman"/>
          <w:color w:val="201F1E"/>
          <w:szCs w:val="24"/>
        </w:rPr>
        <w:t>.</w:t>
      </w:r>
      <w:r w:rsidRPr="006C34F0">
        <w:rPr>
          <w:rFonts w:eastAsia="Times New Roman"/>
          <w:color w:val="201F1E"/>
          <w:szCs w:val="24"/>
        </w:rPr>
        <w:t xml:space="preserve"> </w:t>
      </w:r>
    </w:p>
    <w:p w14:paraId="4318B181" w14:textId="77777777" w:rsidR="001D7CFB" w:rsidRDefault="00EB4E04">
      <w:pPr>
        <w:spacing w:line="600" w:lineRule="auto"/>
        <w:ind w:firstLine="720"/>
        <w:jc w:val="both"/>
        <w:rPr>
          <w:rFonts w:eastAsia="Times New Roman"/>
          <w:szCs w:val="24"/>
        </w:rPr>
      </w:pPr>
      <w:r>
        <w:rPr>
          <w:rFonts w:eastAsia="Times New Roman"/>
          <w:color w:val="201F1E"/>
          <w:szCs w:val="24"/>
        </w:rPr>
        <w:t>Ν</w:t>
      </w:r>
      <w:r w:rsidRPr="006C34F0">
        <w:rPr>
          <w:rFonts w:eastAsia="Times New Roman"/>
          <w:color w:val="201F1E"/>
          <w:szCs w:val="24"/>
        </w:rPr>
        <w:t>ομίζω</w:t>
      </w:r>
      <w:r>
        <w:rPr>
          <w:rFonts w:eastAsia="Times New Roman"/>
          <w:color w:val="201F1E"/>
          <w:szCs w:val="24"/>
        </w:rPr>
        <w:t>,</w:t>
      </w:r>
      <w:r w:rsidRPr="006C34F0">
        <w:rPr>
          <w:rFonts w:eastAsia="Times New Roman"/>
          <w:color w:val="201F1E"/>
          <w:szCs w:val="24"/>
        </w:rPr>
        <w:t xml:space="preserve"> λοιπόν</w:t>
      </w:r>
      <w:r>
        <w:rPr>
          <w:rFonts w:eastAsia="Times New Roman"/>
          <w:color w:val="201F1E"/>
          <w:szCs w:val="24"/>
        </w:rPr>
        <w:t>,</w:t>
      </w:r>
      <w:r w:rsidRPr="006C34F0">
        <w:rPr>
          <w:rFonts w:eastAsia="Times New Roman"/>
          <w:color w:val="201F1E"/>
          <w:szCs w:val="24"/>
        </w:rPr>
        <w:t xml:space="preserve"> ότι με τη ρύθμιση αυτή </w:t>
      </w:r>
      <w:r>
        <w:rPr>
          <w:rFonts w:eastAsia="Times New Roman"/>
          <w:color w:val="201F1E"/>
          <w:szCs w:val="24"/>
        </w:rPr>
        <w:t>αντιμετωπίζουμε αυτή την εκκρεμότητα. Β</w:t>
      </w:r>
      <w:r w:rsidRPr="006C34F0">
        <w:rPr>
          <w:rFonts w:eastAsia="Times New Roman"/>
          <w:color w:val="201F1E"/>
          <w:szCs w:val="24"/>
        </w:rPr>
        <w:t xml:space="preserve">εβαίως </w:t>
      </w:r>
      <w:r>
        <w:rPr>
          <w:rFonts w:eastAsia="Times New Roman"/>
          <w:color w:val="201F1E"/>
          <w:szCs w:val="24"/>
        </w:rPr>
        <w:t>με</w:t>
      </w:r>
      <w:r w:rsidRPr="006C34F0">
        <w:rPr>
          <w:rFonts w:eastAsia="Times New Roman"/>
          <w:color w:val="201F1E"/>
          <w:szCs w:val="24"/>
        </w:rPr>
        <w:t xml:space="preserve"> ένα</w:t>
      </w:r>
      <w:r>
        <w:rPr>
          <w:rFonts w:eastAsia="Times New Roman"/>
          <w:color w:val="201F1E"/>
          <w:szCs w:val="24"/>
        </w:rPr>
        <w:t>ν</w:t>
      </w:r>
      <w:r w:rsidRPr="006C34F0">
        <w:rPr>
          <w:rFonts w:eastAsia="Times New Roman"/>
          <w:color w:val="201F1E"/>
          <w:szCs w:val="24"/>
        </w:rPr>
        <w:t xml:space="preserve"> βιώσιμο τρόπο</w:t>
      </w:r>
      <w:r>
        <w:rPr>
          <w:rFonts w:eastAsia="Times New Roman"/>
          <w:color w:val="201F1E"/>
          <w:szCs w:val="24"/>
        </w:rPr>
        <w:t>. Γι’ αυτό και θεωρήσαμε</w:t>
      </w:r>
      <w:r w:rsidRPr="006C34F0">
        <w:rPr>
          <w:rFonts w:eastAsia="Times New Roman"/>
          <w:color w:val="201F1E"/>
          <w:szCs w:val="24"/>
        </w:rPr>
        <w:t xml:space="preserve"> ότι όντως επειδή υπάρχουν αυτή την περίοδο πολλαπλές επιβαρύνσεις και επιστροφές από </w:t>
      </w:r>
      <w:r>
        <w:rPr>
          <w:rFonts w:eastAsia="Times New Roman"/>
          <w:color w:val="201F1E"/>
          <w:szCs w:val="24"/>
          <w:lang w:val="en-US"/>
        </w:rPr>
        <w:t>rebate</w:t>
      </w:r>
      <w:r w:rsidRPr="00FA0F7B">
        <w:rPr>
          <w:rFonts w:eastAsia="Times New Roman"/>
          <w:color w:val="201F1E"/>
          <w:szCs w:val="24"/>
        </w:rPr>
        <w:t xml:space="preserve"> </w:t>
      </w:r>
      <w:r>
        <w:rPr>
          <w:rFonts w:eastAsia="Times New Roman"/>
          <w:color w:val="201F1E"/>
          <w:szCs w:val="24"/>
        </w:rPr>
        <w:t xml:space="preserve">και </w:t>
      </w:r>
      <w:r>
        <w:rPr>
          <w:rFonts w:eastAsia="Times New Roman"/>
          <w:color w:val="201F1E"/>
          <w:szCs w:val="24"/>
          <w:lang w:val="en-US"/>
        </w:rPr>
        <w:t>clowback</w:t>
      </w:r>
      <w:r>
        <w:rPr>
          <w:rFonts w:eastAsia="Times New Roman"/>
          <w:color w:val="201F1E"/>
          <w:szCs w:val="24"/>
        </w:rPr>
        <w:t xml:space="preserve"> για τη φαρμακοβιομηχανία,</w:t>
      </w:r>
      <w:r w:rsidRPr="006C34F0">
        <w:rPr>
          <w:rFonts w:eastAsia="Times New Roman"/>
          <w:color w:val="201F1E"/>
          <w:szCs w:val="24"/>
        </w:rPr>
        <w:t xml:space="preserve"> </w:t>
      </w:r>
      <w:r>
        <w:rPr>
          <w:rFonts w:eastAsia="Times New Roman"/>
          <w:color w:val="201F1E"/>
          <w:szCs w:val="24"/>
        </w:rPr>
        <w:t>ό</w:t>
      </w:r>
      <w:r>
        <w:rPr>
          <w:rFonts w:eastAsia="Times New Roman"/>
          <w:color w:val="201F1E"/>
          <w:szCs w:val="24"/>
        </w:rPr>
        <w:t xml:space="preserve">τι έπρεπε </w:t>
      </w:r>
      <w:r w:rsidRPr="006C34F0">
        <w:rPr>
          <w:rFonts w:eastAsia="Times New Roman"/>
          <w:color w:val="201F1E"/>
          <w:szCs w:val="24"/>
        </w:rPr>
        <w:t xml:space="preserve"> να ενταχθεί στο πλαίσιο της ρύθμισης των </w:t>
      </w:r>
      <w:r>
        <w:rPr>
          <w:rFonts w:eastAsia="Times New Roman"/>
          <w:color w:val="201F1E"/>
          <w:szCs w:val="24"/>
        </w:rPr>
        <w:t>εκατόν είκοσι</w:t>
      </w:r>
      <w:r w:rsidRPr="006C34F0">
        <w:rPr>
          <w:rFonts w:eastAsia="Times New Roman"/>
          <w:color w:val="201F1E"/>
          <w:szCs w:val="24"/>
        </w:rPr>
        <w:t xml:space="preserve"> δόσεων ακριβώς για να διασφαλίσουμε την εισπραξιμότητα αυτών των χρημάτων</w:t>
      </w:r>
      <w:r>
        <w:rPr>
          <w:rFonts w:eastAsia="Times New Roman"/>
          <w:color w:val="201F1E"/>
          <w:szCs w:val="24"/>
        </w:rPr>
        <w:t>.</w:t>
      </w:r>
      <w:r w:rsidRPr="006C34F0">
        <w:rPr>
          <w:rFonts w:eastAsia="Times New Roman"/>
          <w:color w:val="201F1E"/>
          <w:szCs w:val="24"/>
        </w:rPr>
        <w:t xml:space="preserve"> </w:t>
      </w:r>
    </w:p>
    <w:p w14:paraId="4318B182"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θα ήθελα τον λόγο.</w:t>
      </w:r>
    </w:p>
    <w:p w14:paraId="4318B183"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Δεν θα ανοίξουμε κουβέντα, κύ</w:t>
      </w:r>
      <w:r>
        <w:rPr>
          <w:rFonts w:eastAsia="Times New Roman" w:cs="Times New Roman"/>
          <w:szCs w:val="24"/>
        </w:rPr>
        <w:t>ριε Λοβέρδο. Σας δίνω τον λόγο για δύο λεπτά. Εμένα με ενδιαφέρει το νομοσχέδιο τώρα.</w:t>
      </w:r>
    </w:p>
    <w:p w14:paraId="4318B184"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Ευχαριστώ, κύριε Πρόεδρε.</w:t>
      </w:r>
    </w:p>
    <w:p w14:paraId="4318B185"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Εάν η τροπολογία διευκολύνει αυτή την είσπραξη, δεν μπορεί Βουλευτής να είναι κατά. Αλλά θα ανέμενα από τον προλαλήσαντα, όχι </w:t>
      </w:r>
      <w:r>
        <w:rPr>
          <w:rFonts w:eastAsia="Times New Roman" w:cs="Times New Roman"/>
          <w:szCs w:val="24"/>
        </w:rPr>
        <w:t xml:space="preserve">τώρα μόνο, αλλά επί περίπου έναν μήνα που το θέτουμε αυτό το θέμα, να έκανε την επισήμανση ότι από το 2009, 2010, 2011, δηλαδή στη δική μου θητεία ως Υπουργού Εργασίας και μετά, το ελληνικό δημόσιο εισέπραξε 387 εκατομμύρια από αυτό το </w:t>
      </w:r>
      <w:r>
        <w:rPr>
          <w:rFonts w:eastAsia="Times New Roman" w:cs="Times New Roman"/>
          <w:szCs w:val="24"/>
          <w:lang w:val="en-US"/>
        </w:rPr>
        <w:t>rebate</w:t>
      </w:r>
      <w:r w:rsidRPr="009E397D">
        <w:rPr>
          <w:rFonts w:eastAsia="Times New Roman" w:cs="Times New Roman"/>
          <w:szCs w:val="24"/>
        </w:rPr>
        <w:t xml:space="preserve">. </w:t>
      </w:r>
      <w:r>
        <w:rPr>
          <w:rFonts w:eastAsia="Times New Roman" w:cs="Times New Roman"/>
          <w:szCs w:val="24"/>
        </w:rPr>
        <w:t xml:space="preserve">Στοιχειώδης </w:t>
      </w:r>
      <w:r>
        <w:rPr>
          <w:rFonts w:eastAsia="Times New Roman" w:cs="Times New Roman"/>
          <w:szCs w:val="24"/>
        </w:rPr>
        <w:t>επάρκεια πολιτικής φρόνησης και γενναιοδωρίας προϋπέθετε ότι αυτό θα έχει καταγραφεί από τους λαλούντες επί του θέματος και από τον προλαλήσαντα.</w:t>
      </w:r>
    </w:p>
    <w:p w14:paraId="4318B186"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Αυτό ήθελα να επισημάνω, κύριε Πρόεδρε, και τίποτε άλλο.</w:t>
      </w:r>
    </w:p>
    <w:p w14:paraId="4318B187"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Ορθώς το είπατε.</w:t>
      </w:r>
    </w:p>
    <w:p w14:paraId="4318B188"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Κύρ</w:t>
      </w:r>
      <w:r>
        <w:rPr>
          <w:rFonts w:eastAsia="Times New Roman" w:cs="Times New Roman"/>
          <w:szCs w:val="24"/>
        </w:rPr>
        <w:t>ιε Ξανθέ, θέλω κι εγώ μια διευκρίνιση. Είναι αλήθεια αυτό που έχω πληροφορηθεί –γιατί, όπως είπατε, ήταν του Υπουργείου Κοινωνικής Ασφάλισης και Εργασίας θέμα. Δεν ήταν του πολύπαθου Υπουργείου Υγείας- ότι οι εταιρείες είχαν προσφύγει στο Συμβούλιο Επικρατ</w:t>
      </w:r>
      <w:r>
        <w:rPr>
          <w:rFonts w:eastAsia="Times New Roman" w:cs="Times New Roman"/>
          <w:szCs w:val="24"/>
        </w:rPr>
        <w:t>είας, ότι είχαν κερδίσει τα προσωρινά ασφαλιστικά μέτρα και ότι η τελική απόφαση του Συμβουλίου της Επικρατείας βγήκε το 2011; Και αν αυτό είναι αλήθεια, αντιλαμβάνεστε ότι το κράτος δεν μπορούσε να απαιτήσει μέχρι να ληφθεί η απόφαση από το Συμβούλιο Επικ</w:t>
      </w:r>
      <w:r>
        <w:rPr>
          <w:rFonts w:eastAsia="Times New Roman" w:cs="Times New Roman"/>
          <w:szCs w:val="24"/>
        </w:rPr>
        <w:t xml:space="preserve">ρατείας την είσπραξη των χρημάτων. Είναι αλήθεια αυτό; </w:t>
      </w:r>
    </w:p>
    <w:p w14:paraId="4318B189"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Από το 2011 και μετά τι έγινε;</w:t>
      </w:r>
    </w:p>
    <w:p w14:paraId="4318B18A"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Άλλο λέω. Γιατί εδώ μιλάμε για το 2006 μέχρι το 2009. Είδα την τροπολογία, κύριε συνάδελφε. Ξέρω τι ρωτώ. </w:t>
      </w:r>
    </w:p>
    <w:p w14:paraId="4318B18B"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ΑΝΔΡΕΑΣ ΞΑΝΘΟ</w:t>
      </w:r>
      <w:r>
        <w:rPr>
          <w:rFonts w:eastAsia="Times New Roman" w:cs="Times New Roman"/>
          <w:b/>
          <w:szCs w:val="24"/>
        </w:rPr>
        <w:t xml:space="preserve">Σ (Υπουργός Υγείας): </w:t>
      </w:r>
      <w:r>
        <w:rPr>
          <w:rFonts w:eastAsia="Times New Roman" w:cs="Times New Roman"/>
          <w:szCs w:val="24"/>
        </w:rPr>
        <w:t>Ο κύριος Πρόεδρος έχει δίκιο. Οι φαρμακευτικές εταιρείες προσέφυγαν κατά της ρύθμισης που προέβλεπε ένας νόμος του 2006. Και κυρίως προσέφυγαν κατά της εφαρμοστικής υπουργικής απόφασης, η οποία κατά την άποψή μου είχε μια τραγική αβελτ</w:t>
      </w:r>
      <w:r>
        <w:rPr>
          <w:rFonts w:eastAsia="Times New Roman" w:cs="Times New Roman"/>
          <w:szCs w:val="24"/>
        </w:rPr>
        <w:t>ηρία: Δεν είχε την υπογραφή του Υπουργού Οικονομικών. Και προφανέστατα για τυπικούς λόγους κατέπεσε στο Σ</w:t>
      </w:r>
      <w:r w:rsidRPr="007A7969">
        <w:rPr>
          <w:rFonts w:eastAsia="Times New Roman" w:cs="Times New Roman"/>
          <w:szCs w:val="24"/>
        </w:rPr>
        <w:t>.</w:t>
      </w:r>
      <w:r>
        <w:rPr>
          <w:rFonts w:eastAsia="Times New Roman" w:cs="Times New Roman"/>
          <w:szCs w:val="24"/>
        </w:rPr>
        <w:t>τ</w:t>
      </w:r>
      <w:r w:rsidRPr="007A7969">
        <w:rPr>
          <w:rFonts w:eastAsia="Times New Roman" w:cs="Times New Roman"/>
          <w:szCs w:val="24"/>
        </w:rPr>
        <w:t>.</w:t>
      </w:r>
      <w:r>
        <w:rPr>
          <w:rFonts w:eastAsia="Times New Roman" w:cs="Times New Roman"/>
          <w:szCs w:val="24"/>
        </w:rPr>
        <w:t>Ε. Το Σ</w:t>
      </w:r>
      <w:r w:rsidRPr="007A7969">
        <w:rPr>
          <w:rFonts w:eastAsia="Times New Roman" w:cs="Times New Roman"/>
          <w:szCs w:val="24"/>
        </w:rPr>
        <w:t>.</w:t>
      </w:r>
      <w:r>
        <w:rPr>
          <w:rFonts w:eastAsia="Times New Roman" w:cs="Times New Roman"/>
          <w:szCs w:val="24"/>
        </w:rPr>
        <w:t>τ</w:t>
      </w:r>
      <w:r w:rsidRPr="007A7969">
        <w:rPr>
          <w:rFonts w:eastAsia="Times New Roman" w:cs="Times New Roman"/>
          <w:szCs w:val="24"/>
        </w:rPr>
        <w:t>.</w:t>
      </w:r>
      <w:r>
        <w:rPr>
          <w:rFonts w:eastAsia="Times New Roman" w:cs="Times New Roman"/>
          <w:szCs w:val="24"/>
        </w:rPr>
        <w:t>Ε</w:t>
      </w:r>
      <w:r w:rsidRPr="007A7969">
        <w:rPr>
          <w:rFonts w:eastAsia="Times New Roman" w:cs="Times New Roman"/>
          <w:szCs w:val="24"/>
        </w:rPr>
        <w:t>.</w:t>
      </w:r>
      <w:r>
        <w:rPr>
          <w:rFonts w:eastAsia="Times New Roman" w:cs="Times New Roman"/>
          <w:szCs w:val="24"/>
        </w:rPr>
        <w:t xml:space="preserve">, δηλαδή, δεν πήρε επί της ουσίας θέση ότι δεν έπρεπε να εισπράττεται έκπτωση από φάρμακα που αγοράζουν τα ασφαλιστικά ταμεία και το </w:t>
      </w:r>
      <w:r>
        <w:rPr>
          <w:rFonts w:eastAsia="Times New Roman" w:cs="Times New Roman"/>
          <w:szCs w:val="24"/>
        </w:rPr>
        <w:t>ελληνικό κράτος. Και πραγματικά μου κάνει εντύπωση που και χθες σε μ</w:t>
      </w:r>
      <w:r>
        <w:rPr>
          <w:rFonts w:eastAsia="Times New Roman" w:cs="Times New Roman"/>
          <w:szCs w:val="24"/>
        </w:rPr>
        <w:t>ί</w:t>
      </w:r>
      <w:r>
        <w:rPr>
          <w:rFonts w:eastAsia="Times New Roman" w:cs="Times New Roman"/>
          <w:szCs w:val="24"/>
        </w:rPr>
        <w:t>α ανακοίνωσή τους οι εκπροσωπήσεις των φαρμακευτικών εταιρειών και οι τρεις μιλούν δημόσια για δήθεν οφειλές.</w:t>
      </w:r>
    </w:p>
    <w:p w14:paraId="4318B18C"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Δεν είναι, λοιπόν, δήθεν οι οφειλές. Είναι πραγματικότατες οι οφειλές. Οι φαρ</w:t>
      </w:r>
      <w:r>
        <w:rPr>
          <w:rFonts w:eastAsia="Times New Roman" w:cs="Times New Roman"/>
          <w:szCs w:val="24"/>
        </w:rPr>
        <w:t xml:space="preserve">μακευτικές εταιρείες την περίοδο που η δημόσια φαρμακευτική δαπάνη ήταν 5,5 δισεκατομμύρια </w:t>
      </w:r>
      <w:r w:rsidRPr="004C7264">
        <w:rPr>
          <w:rFonts w:eastAsia="Times New Roman" w:cs="Times New Roman"/>
          <w:szCs w:val="24"/>
        </w:rPr>
        <w:t>-</w:t>
      </w:r>
      <w:r>
        <w:rPr>
          <w:rFonts w:eastAsia="Times New Roman" w:cs="Times New Roman"/>
          <w:szCs w:val="24"/>
        </w:rPr>
        <w:t>τώρα έχει κατέβει στο 1,945- είχαν και τότε την πολιτική να προσπαθούν με κάθε τρόπο να μπλοκάρουν την απόδοση ενός μέρους από αυτά τα έσοδα, όπως είχε νομοθετηθεί.</w:t>
      </w:r>
      <w:r>
        <w:rPr>
          <w:rFonts w:eastAsia="Times New Roman" w:cs="Times New Roman"/>
          <w:szCs w:val="24"/>
        </w:rPr>
        <w:t xml:space="preserve"> </w:t>
      </w:r>
    </w:p>
    <w:p w14:paraId="4318B18D"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Εντάξει</w:t>
      </w:r>
      <w:r w:rsidRPr="004C7264">
        <w:rPr>
          <w:rFonts w:eastAsia="Times New Roman" w:cs="Times New Roman"/>
          <w:szCs w:val="24"/>
        </w:rPr>
        <w:t xml:space="preserve">, </w:t>
      </w:r>
      <w:r>
        <w:rPr>
          <w:rFonts w:eastAsia="Times New Roman" w:cs="Times New Roman"/>
          <w:szCs w:val="24"/>
        </w:rPr>
        <w:t xml:space="preserve">κύριε Υπουργέ. Δώσατε τις διευκρινίσεις. </w:t>
      </w:r>
    </w:p>
    <w:p w14:paraId="4318B18E"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Μισό λεπτό, κύριε Πρόεδρε. Απλώς θέλω να κάνω μια μικρή επισήμανση. </w:t>
      </w:r>
    </w:p>
    <w:p w14:paraId="4318B18F"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Στη συνέχεια ο ΕΟΠΥΥ θεσμοθέτησε ένα </w:t>
      </w:r>
      <w:r>
        <w:rPr>
          <w:rFonts w:eastAsia="Times New Roman" w:cs="Times New Roman"/>
          <w:szCs w:val="24"/>
          <w:lang w:val="en-US"/>
        </w:rPr>
        <w:t>rebate</w:t>
      </w:r>
      <w:r w:rsidRPr="003C6446">
        <w:rPr>
          <w:rFonts w:eastAsia="Times New Roman" w:cs="Times New Roman"/>
          <w:szCs w:val="24"/>
        </w:rPr>
        <w:t xml:space="preserve"> </w:t>
      </w:r>
      <w:r>
        <w:rPr>
          <w:rFonts w:eastAsia="Times New Roman" w:cs="Times New Roman"/>
          <w:szCs w:val="24"/>
        </w:rPr>
        <w:t xml:space="preserve">της τάξης του 9%. Αυτή </w:t>
      </w:r>
      <w:r>
        <w:rPr>
          <w:rFonts w:eastAsia="Times New Roman" w:cs="Times New Roman"/>
          <w:szCs w:val="24"/>
        </w:rPr>
        <w:t xml:space="preserve">την περίοδο μεσοσταθμικά το </w:t>
      </w:r>
      <w:r>
        <w:rPr>
          <w:rFonts w:eastAsia="Times New Roman" w:cs="Times New Roman"/>
          <w:szCs w:val="24"/>
          <w:lang w:val="en-US"/>
        </w:rPr>
        <w:t>rebate</w:t>
      </w:r>
      <w:r w:rsidRPr="00B52C77">
        <w:rPr>
          <w:rFonts w:eastAsia="Times New Roman" w:cs="Times New Roman"/>
          <w:szCs w:val="24"/>
        </w:rPr>
        <w:t xml:space="preserve">, </w:t>
      </w:r>
      <w:r>
        <w:rPr>
          <w:rFonts w:eastAsia="Times New Roman" w:cs="Times New Roman"/>
          <w:szCs w:val="24"/>
        </w:rPr>
        <w:t xml:space="preserve">δηλαδή η έκπτωση που καταβάλλουν οι εταιρείες, είναι της τάξης του 14%. Και είχαμε προσθέσει και ένα επιπρόσθετο </w:t>
      </w:r>
      <w:r>
        <w:rPr>
          <w:rFonts w:eastAsia="Times New Roman" w:cs="Times New Roman"/>
          <w:szCs w:val="24"/>
          <w:lang w:val="en-US"/>
        </w:rPr>
        <w:t>rebate</w:t>
      </w:r>
      <w:r w:rsidRPr="009A2781">
        <w:rPr>
          <w:rFonts w:eastAsia="Times New Roman" w:cs="Times New Roman"/>
          <w:szCs w:val="24"/>
        </w:rPr>
        <w:t xml:space="preserve"> </w:t>
      </w:r>
      <w:r>
        <w:rPr>
          <w:rFonts w:eastAsia="Times New Roman" w:cs="Times New Roman"/>
          <w:szCs w:val="24"/>
        </w:rPr>
        <w:t xml:space="preserve">για τα νέα, ακριβά φάρμακα, τα οποία έρχονται στη χώρα για τα δύο πρώτα χρόνια της κυκλοφορίας, που </w:t>
      </w:r>
      <w:r>
        <w:rPr>
          <w:rFonts w:eastAsia="Times New Roman" w:cs="Times New Roman"/>
          <w:szCs w:val="24"/>
        </w:rPr>
        <w:t xml:space="preserve">ήταν </w:t>
      </w:r>
      <w:r>
        <w:rPr>
          <w:rFonts w:eastAsia="Times New Roman" w:cs="Times New Roman"/>
          <w:szCs w:val="24"/>
          <w:lang w:val="en-US"/>
        </w:rPr>
        <w:t>plus</w:t>
      </w:r>
      <w:r w:rsidRPr="00AC6F17">
        <w:rPr>
          <w:rFonts w:eastAsia="Times New Roman" w:cs="Times New Roman"/>
          <w:szCs w:val="24"/>
        </w:rPr>
        <w:t xml:space="preserve"> </w:t>
      </w:r>
      <w:r>
        <w:rPr>
          <w:rFonts w:eastAsia="Times New Roman" w:cs="Times New Roman"/>
          <w:szCs w:val="24"/>
        </w:rPr>
        <w:t>25%.</w:t>
      </w:r>
    </w:p>
    <w:p w14:paraId="4318B190"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Εδώ δεν κάνουμε διαγωνισμό του ποιος, εν πάση περιπτώσει, επιβαρύνει περισσότερο τις φαρμακευτικές. Απλώς θέλω να πω με την ευκαιρία, επειδή ακούστηκε…</w:t>
      </w:r>
    </w:p>
    <w:p w14:paraId="4318B191"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Μην ανοίξουμε κουβέντα, κύριε Υπουργέ. </w:t>
      </w:r>
    </w:p>
    <w:p w14:paraId="4318B192"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ΑΝΔΡΕΑΣ ΞΑΝΘΟΣ (</w:t>
      </w:r>
      <w:r>
        <w:rPr>
          <w:rFonts w:eastAsia="Times New Roman" w:cs="Times New Roman"/>
          <w:b/>
          <w:szCs w:val="24"/>
        </w:rPr>
        <w:t xml:space="preserve">Υπουργός Υγείας): </w:t>
      </w:r>
      <w:r>
        <w:rPr>
          <w:rFonts w:eastAsia="Times New Roman" w:cs="Times New Roman"/>
          <w:szCs w:val="24"/>
        </w:rPr>
        <w:t xml:space="preserve">Επιτρέψτε μου, κύριε Πρόεδρε. Τελειώνω με αυτό. </w:t>
      </w:r>
    </w:p>
    <w:p w14:paraId="4318B193"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Ακούστηκε μια κριτική ανεύθυνη και απολύτως δημαγωγική σχετικά με το νέο πλέγμα τιμολογιακής πολιτικής, το οποίο προωθούμε και που ακόμα δεν έχει εφαρμοστεί. Κάποιοι, στελέχη κομμάτων ακούω</w:t>
      </w:r>
      <w:r>
        <w:rPr>
          <w:rFonts w:eastAsia="Times New Roman" w:cs="Times New Roman"/>
          <w:szCs w:val="24"/>
        </w:rPr>
        <w:t xml:space="preserve"> να μιλάνε εδώ και καιρό στην τηλεόραση και να λένε για αυξήσεις τιμών στα φάρμακα και για δωράκια στη φαρμακοβιομηχανία. Το δελτίο τιμών δεν έχει βγει ακόμα. Θα βγει τέλος του μήνα. Για να καταλαβαίνουμε τι ακριβώς γινόταν στο παρελθόν και ποιος από ολιγω</w:t>
      </w:r>
      <w:r>
        <w:rPr>
          <w:rFonts w:eastAsia="Times New Roman" w:cs="Times New Roman"/>
          <w:szCs w:val="24"/>
        </w:rPr>
        <w:t xml:space="preserve">ρία, από αβελτηρία και από έλλειψη πολιτικής βούλησης έκανε πραγματικά δωράκια στη φαρμακοβιομηχανία. </w:t>
      </w:r>
    </w:p>
    <w:p w14:paraId="4318B194" w14:textId="77777777" w:rsidR="001D7CFB" w:rsidRDefault="00EB4E04">
      <w:pPr>
        <w:spacing w:line="600" w:lineRule="auto"/>
        <w:ind w:firstLine="720"/>
        <w:jc w:val="both"/>
        <w:rPr>
          <w:rFonts w:eastAsia="Times New Roman" w:cs="Times New Roman"/>
          <w:szCs w:val="24"/>
        </w:rPr>
      </w:pPr>
      <w:r w:rsidRPr="00725574">
        <w:rPr>
          <w:rFonts w:eastAsia="Times New Roman" w:cs="Times New Roman"/>
          <w:szCs w:val="24"/>
        </w:rPr>
        <w:t>(</w:t>
      </w:r>
      <w:r>
        <w:rPr>
          <w:rFonts w:eastAsia="Times New Roman" w:cs="Times New Roman"/>
          <w:szCs w:val="24"/>
        </w:rPr>
        <w:t>Στο σημείο αυτό ο Υπουργός Υγείας, κ. Ανδρέας Ξανθός, καταθέτει για τα Πρακτικά την προαναφερθείσα νομοτεχνική βελτίωση, η οποία έχει ως εξής:</w:t>
      </w:r>
    </w:p>
    <w:p w14:paraId="4318B195" w14:textId="77777777" w:rsidR="001D7CFB" w:rsidRDefault="00EB4E04">
      <w:pPr>
        <w:spacing w:line="600" w:lineRule="auto"/>
        <w:ind w:firstLine="720"/>
        <w:jc w:val="center"/>
        <w:rPr>
          <w:rFonts w:eastAsia="Times New Roman" w:cs="Times New Roman"/>
          <w:color w:val="C00000"/>
          <w:szCs w:val="24"/>
        </w:rPr>
      </w:pPr>
      <w:r w:rsidRPr="00255783">
        <w:rPr>
          <w:rFonts w:eastAsia="Times New Roman" w:cs="Times New Roman"/>
          <w:color w:val="C00000"/>
          <w:szCs w:val="24"/>
          <w:rPrChange w:id="29" w:author="Φλούδα Χριστίνα" w:date="2019-05-22T10:36:00Z">
            <w:rPr>
              <w:rFonts w:eastAsia="Times New Roman" w:cs="Times New Roman"/>
              <w:color w:val="C00000"/>
              <w:szCs w:val="24"/>
              <w:lang w:val="en-US"/>
            </w:rPr>
          </w:rPrChange>
        </w:rPr>
        <w:t>(</w:t>
      </w:r>
      <w:r w:rsidRPr="00452DA1">
        <w:rPr>
          <w:rFonts w:eastAsia="Times New Roman" w:cs="Times New Roman"/>
          <w:color w:val="C00000"/>
          <w:szCs w:val="24"/>
        </w:rPr>
        <w:t xml:space="preserve">ΑΛΛΑΓΗ </w:t>
      </w:r>
      <w:r w:rsidRPr="00452DA1">
        <w:rPr>
          <w:rFonts w:eastAsia="Times New Roman" w:cs="Times New Roman"/>
          <w:color w:val="C00000"/>
          <w:szCs w:val="24"/>
        </w:rPr>
        <w:t>ΣΕΛΙΔΑΣ</w:t>
      </w:r>
      <w:r w:rsidRPr="00255783">
        <w:rPr>
          <w:rFonts w:eastAsia="Times New Roman" w:cs="Times New Roman"/>
          <w:color w:val="C00000"/>
          <w:szCs w:val="24"/>
          <w:rPrChange w:id="30" w:author="Φλούδα Χριστίνα" w:date="2019-05-22T10:36:00Z">
            <w:rPr>
              <w:rFonts w:eastAsia="Times New Roman" w:cs="Times New Roman"/>
              <w:color w:val="C00000"/>
              <w:szCs w:val="24"/>
              <w:lang w:val="en-US"/>
            </w:rPr>
          </w:rPrChange>
        </w:rPr>
        <w:t>)</w:t>
      </w:r>
    </w:p>
    <w:p w14:paraId="4318B196" w14:textId="77777777" w:rsidR="001D7CFB" w:rsidRDefault="00EB4E04">
      <w:pPr>
        <w:spacing w:line="600" w:lineRule="auto"/>
        <w:ind w:firstLine="720"/>
        <w:jc w:val="center"/>
        <w:rPr>
          <w:rFonts w:eastAsia="Times New Roman" w:cs="Times New Roman"/>
          <w:color w:val="C00000"/>
          <w:szCs w:val="24"/>
        </w:rPr>
      </w:pPr>
      <w:r w:rsidRPr="00452DA1">
        <w:rPr>
          <w:rFonts w:eastAsia="Times New Roman" w:cs="Times New Roman"/>
          <w:color w:val="C00000"/>
          <w:szCs w:val="24"/>
        </w:rPr>
        <w:t>(Να μπει η σελίδα 103)</w:t>
      </w:r>
    </w:p>
    <w:p w14:paraId="4318B197" w14:textId="77777777" w:rsidR="001D7CFB" w:rsidRDefault="00EB4E04">
      <w:pPr>
        <w:spacing w:line="600" w:lineRule="auto"/>
        <w:ind w:firstLine="720"/>
        <w:jc w:val="center"/>
        <w:rPr>
          <w:rFonts w:eastAsia="Times New Roman" w:cs="Times New Roman"/>
          <w:szCs w:val="24"/>
        </w:rPr>
      </w:pPr>
      <w:r w:rsidRPr="00452DA1">
        <w:rPr>
          <w:rFonts w:eastAsia="Times New Roman" w:cs="Times New Roman"/>
          <w:color w:val="C00000"/>
          <w:szCs w:val="24"/>
        </w:rPr>
        <w:t>(ΑΛΛΑΓΗ ΣΕΛΙΔΑΣ</w:t>
      </w:r>
      <w:r>
        <w:rPr>
          <w:rFonts w:eastAsia="Times New Roman" w:cs="Times New Roman"/>
          <w:szCs w:val="24"/>
        </w:rPr>
        <w:t>)</w:t>
      </w:r>
    </w:p>
    <w:p w14:paraId="4318B198"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Μπαίνουμε σε άλλα χωράφια. Ούτε εγώ ούτε ο κ. Λοβέρδος μιλήσαμε για δήθεν οφειλές. </w:t>
      </w:r>
    </w:p>
    <w:p w14:paraId="4318B199"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θα ήθελα τον λόγο. </w:t>
      </w:r>
    </w:p>
    <w:p w14:paraId="4318B19A"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Λοβέρδο, δεν μπορώ, δεν γίνεται. Δεν θα τινάξουμε τη συνεδρίαση στον αέρα. Ήθελα τη διευκρίνιση, την οποία πήρα, ότι δεν υπήρχε δυνατότητα να εισπραχθεί το 2006 με 2011 το ποσό αυτό μέχρι να αποφασίσει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w:t>
      </w:r>
    </w:p>
    <w:p w14:paraId="4318B19B"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Μου δώσατε δύο λεπ</w:t>
      </w:r>
      <w:r>
        <w:rPr>
          <w:rFonts w:eastAsia="Times New Roman" w:cs="Times New Roman"/>
          <w:szCs w:val="24"/>
        </w:rPr>
        <w:t xml:space="preserve">τά και μίλησα ένα, κύριε Πρόεδρε. </w:t>
      </w:r>
    </w:p>
    <w:p w14:paraId="4318B19C"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Λοβέδρο, σας παρακαλώ. Δεν μπορεί κάθε τρεις και λίγο να ζητάτε τον λόγο. Δεν γίνεται αυτό. Ζητήστε να μιλήσετε ως Κοινοβουλευτικός και θα τα πείτε όλα.</w:t>
      </w:r>
    </w:p>
    <w:p w14:paraId="4318B19D"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Δεν το μετα</w:t>
      </w:r>
      <w:r>
        <w:rPr>
          <w:rFonts w:eastAsia="Times New Roman" w:cs="Times New Roman"/>
          <w:szCs w:val="24"/>
        </w:rPr>
        <w:t xml:space="preserve">χειρίστηκα. </w:t>
      </w:r>
    </w:p>
    <w:p w14:paraId="4318B19E"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Δεν θα κάνουμε τρεις ομιλίες Κοινοβουλευτικού μέσω των παρεμβάσεων. Αυτά τα ξέρω κι εγώ, που είμαι παλαιότερος. </w:t>
      </w:r>
    </w:p>
    <w:p w14:paraId="4318B19F"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Ορίστε, λοιπόν. Δεν σας βάζω χρόνο. </w:t>
      </w:r>
    </w:p>
    <w:p w14:paraId="4318B1A0"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sidRPr="00B01627">
        <w:rPr>
          <w:rFonts w:eastAsia="Times New Roman" w:cs="Times New Roman"/>
          <w:szCs w:val="24"/>
        </w:rPr>
        <w:t>Δεν το μεταχειρίστηκα</w:t>
      </w:r>
      <w:r>
        <w:rPr>
          <w:rFonts w:eastAsia="Times New Roman" w:cs="Times New Roman"/>
          <w:szCs w:val="24"/>
        </w:rPr>
        <w:t xml:space="preserve"> το μέσο του Κοινοβου</w:t>
      </w:r>
      <w:r>
        <w:rPr>
          <w:rFonts w:eastAsia="Times New Roman" w:cs="Times New Roman"/>
          <w:szCs w:val="24"/>
        </w:rPr>
        <w:t>λευτικού Εκπροσώπου. Ζήτησα τον λόγο και ευτυχώς μου τον δώσατε.</w:t>
      </w:r>
    </w:p>
    <w:p w14:paraId="4318B1A1"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Ωραία. Μη χάνουμε χρόνο.</w:t>
      </w:r>
    </w:p>
    <w:p w14:paraId="4318B1A2"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Για ένα λεπτό θα μιλήσω. Τα πρώτα τριάντα δευτερόλεπτα θέλω να τα χρησιμοποιήσω για να πω ότι σε αυτό που εγώ είπα </w:t>
      </w:r>
      <w:r>
        <w:rPr>
          <w:rFonts w:eastAsia="Times New Roman" w:cs="Times New Roman"/>
          <w:szCs w:val="24"/>
        </w:rPr>
        <w:t>δεν πήρα απάντηση. Και δεύτερον, να προσθέσω ότι πράγματι…</w:t>
      </w:r>
    </w:p>
    <w:p w14:paraId="4318B1A3" w14:textId="77777777" w:rsidR="001D7CFB" w:rsidRDefault="00EB4E04">
      <w:pPr>
        <w:spacing w:line="600" w:lineRule="auto"/>
        <w:ind w:firstLine="720"/>
        <w:jc w:val="both"/>
        <w:rPr>
          <w:rFonts w:eastAsia="Times New Roman" w:cs="Times New Roman"/>
          <w:szCs w:val="24"/>
        </w:rPr>
      </w:pPr>
      <w:r w:rsidRPr="00E07C82">
        <w:rPr>
          <w:rFonts w:eastAsia="Times New Roman" w:cs="Times New Roman"/>
          <w:b/>
          <w:szCs w:val="24"/>
        </w:rPr>
        <w:t>ΠΡΟΕΔΡΕΥΩΝ (Νικήτας Κακλαμάνης):</w:t>
      </w:r>
      <w:r>
        <w:rPr>
          <w:rFonts w:eastAsia="Times New Roman" w:cs="Times New Roman"/>
          <w:szCs w:val="24"/>
        </w:rPr>
        <w:t xml:space="preserve"> Το ανάποδο. Υπέρ είπατε.</w:t>
      </w:r>
    </w:p>
    <w:p w14:paraId="4318B1A4"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Πράγματι, υπήρξε αυτή η ατέλεια -σκόπιμη, μη σκόπιμη, εγώ δεν είμαι ντετέκτιβ- στην υπουργική απόφαση, την οποία διορθώσα</w:t>
      </w:r>
      <w:r>
        <w:rPr>
          <w:rFonts w:eastAsia="Times New Roman" w:cs="Times New Roman"/>
          <w:szCs w:val="24"/>
        </w:rPr>
        <w:t>με. Και έτσι κατέστη δυνατόν να κάνουμε…</w:t>
      </w:r>
    </w:p>
    <w:p w14:paraId="4318B1A5" w14:textId="77777777" w:rsidR="001D7CFB" w:rsidRDefault="00EB4E04">
      <w:pPr>
        <w:spacing w:line="600" w:lineRule="auto"/>
        <w:ind w:firstLine="720"/>
        <w:jc w:val="both"/>
        <w:rPr>
          <w:rFonts w:eastAsia="Times New Roman" w:cs="Times New Roman"/>
          <w:szCs w:val="24"/>
        </w:rPr>
      </w:pPr>
      <w:r w:rsidRPr="00E07C82">
        <w:rPr>
          <w:rFonts w:eastAsia="Times New Roman" w:cs="Times New Roman"/>
          <w:b/>
          <w:szCs w:val="24"/>
        </w:rPr>
        <w:t>ΠΡΟΕΔΡΕΥΩΝ (Νικήτας Κακλαμάνης):</w:t>
      </w:r>
      <w:r>
        <w:rPr>
          <w:rFonts w:eastAsia="Times New Roman" w:cs="Times New Roman"/>
          <w:szCs w:val="24"/>
        </w:rPr>
        <w:t xml:space="preserve"> Εντάξει.</w:t>
      </w:r>
    </w:p>
    <w:p w14:paraId="4318B1A6"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Τα υπόλοιπα τριάντα δευτερόλεπτα του ενός λεπτού τα έχω για να καλέσω όλα τα κόμματα -εμείς είμαστε πρώτοι- να καταδικάσουμε την επίθεση κατά της δημοσιογράφου Λίλιαν Καραμήτρου. Τα μάθατε. </w:t>
      </w:r>
    </w:p>
    <w:p w14:paraId="4318B1A7" w14:textId="77777777" w:rsidR="001D7CFB" w:rsidRDefault="00EB4E04">
      <w:pPr>
        <w:spacing w:line="600" w:lineRule="auto"/>
        <w:ind w:firstLine="720"/>
        <w:jc w:val="both"/>
        <w:rPr>
          <w:rFonts w:eastAsia="Times New Roman" w:cs="Times New Roman"/>
          <w:szCs w:val="24"/>
        </w:rPr>
      </w:pPr>
      <w:r w:rsidRPr="00E07C82">
        <w:rPr>
          <w:rFonts w:eastAsia="Times New Roman" w:cs="Times New Roman"/>
          <w:b/>
          <w:szCs w:val="24"/>
        </w:rPr>
        <w:t>ΠΡΟΕΔΡΕΥΩΝ (Νικήτας Κακλαμάνης):</w:t>
      </w:r>
      <w:r>
        <w:rPr>
          <w:rFonts w:eastAsia="Times New Roman" w:cs="Times New Roman"/>
          <w:szCs w:val="24"/>
        </w:rPr>
        <w:t xml:space="preserve"> Νομίζω ότι δεν χρειάζεται κάλεσμ</w:t>
      </w:r>
      <w:r>
        <w:rPr>
          <w:rFonts w:eastAsia="Times New Roman" w:cs="Times New Roman"/>
          <w:szCs w:val="24"/>
        </w:rPr>
        <w:t>α. Το θεωρώ ως αυτονόητο και ως ομόθυμη απόφασή μας.</w:t>
      </w:r>
    </w:p>
    <w:p w14:paraId="4318B1A8"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sidRPr="00B01627">
        <w:rPr>
          <w:rFonts w:eastAsia="Times New Roman" w:cs="Times New Roman"/>
          <w:szCs w:val="24"/>
        </w:rPr>
        <w:t>Πρέπει ό</w:t>
      </w:r>
      <w:r>
        <w:rPr>
          <w:rFonts w:eastAsia="Times New Roman" w:cs="Times New Roman"/>
          <w:szCs w:val="24"/>
        </w:rPr>
        <w:t>λα τα κόμματα να καταδικάσουμε την επίθεση αυτή.</w:t>
      </w:r>
    </w:p>
    <w:p w14:paraId="4318B1A9" w14:textId="77777777" w:rsidR="001D7CFB" w:rsidRDefault="00EB4E04">
      <w:pPr>
        <w:spacing w:line="600" w:lineRule="auto"/>
        <w:ind w:firstLine="720"/>
        <w:jc w:val="both"/>
        <w:rPr>
          <w:rFonts w:eastAsia="Times New Roman" w:cs="Times New Roman"/>
          <w:szCs w:val="24"/>
        </w:rPr>
      </w:pPr>
      <w:r w:rsidRPr="00E07C82">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Κυρίες και κύριοι συνάδελφοι, έχω την τιμή να ανακοινώσω στο Σώμα ότι τη συνεδρίασή μας παρακολ</w:t>
      </w:r>
      <w:r>
        <w:rPr>
          <w:rFonts w:eastAsia="Times New Roman" w:cs="Times New Roman"/>
          <w:szCs w:val="24"/>
        </w:rPr>
        <w:t xml:space="preserve">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 xml:space="preserve">ξεναγήθηκαν στην έκθεση της αίθουσας «ΕΛΕΥΘΕΡΙΟΣ ΒΕΝΙΖΕΛΟΣ», </w:t>
      </w:r>
      <w:r>
        <w:rPr>
          <w:rFonts w:eastAsia="Times New Roman" w:cs="Times New Roman"/>
          <w:szCs w:val="24"/>
        </w:rPr>
        <w:t>και ενημερώθηκαν για την ιστορία του κτηρίου και τον τρόπο οργάνωσης και λειτουργίας της Βουλής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δεκαεπτά συνταξιούχοι υπάλληλοι </w:t>
      </w:r>
      <w:r>
        <w:rPr>
          <w:rFonts w:eastAsia="Times New Roman" w:cs="Times New Roman"/>
          <w:szCs w:val="24"/>
        </w:rPr>
        <w:t xml:space="preserve">της </w:t>
      </w:r>
      <w:r>
        <w:rPr>
          <w:rFonts w:eastAsia="Times New Roman" w:cs="Times New Roman"/>
          <w:szCs w:val="24"/>
        </w:rPr>
        <w:t>Ευρωπαϊκής</w:t>
      </w:r>
      <w:r>
        <w:rPr>
          <w:rFonts w:eastAsia="Times New Roman" w:cs="Times New Roman"/>
          <w:szCs w:val="24"/>
        </w:rPr>
        <w:t xml:space="preserve"> Ένωσης. </w:t>
      </w:r>
    </w:p>
    <w:p w14:paraId="4318B1AA" w14:textId="77777777" w:rsidR="001D7CFB" w:rsidRDefault="00EB4E04">
      <w:pPr>
        <w:tabs>
          <w:tab w:val="left" w:pos="4290"/>
        </w:tabs>
        <w:spacing w:line="600" w:lineRule="auto"/>
        <w:ind w:firstLine="720"/>
        <w:jc w:val="both"/>
        <w:rPr>
          <w:rFonts w:eastAsia="Times New Roman" w:cs="Times New Roman"/>
          <w:szCs w:val="24"/>
        </w:rPr>
      </w:pPr>
      <w:r>
        <w:rPr>
          <w:rFonts w:eastAsia="Times New Roman" w:cs="Times New Roman"/>
          <w:szCs w:val="24"/>
        </w:rPr>
        <w:t xml:space="preserve">Η Βουλή </w:t>
      </w:r>
      <w:r>
        <w:rPr>
          <w:rFonts w:eastAsia="Times New Roman" w:cs="Times New Roman"/>
          <w:szCs w:val="24"/>
        </w:rPr>
        <w:t>σάς</w:t>
      </w:r>
      <w:r>
        <w:rPr>
          <w:rFonts w:eastAsia="Times New Roman" w:cs="Times New Roman"/>
          <w:szCs w:val="24"/>
        </w:rPr>
        <w:t xml:space="preserve"> καλωσορίζει.</w:t>
      </w:r>
    </w:p>
    <w:p w14:paraId="4318B1AB" w14:textId="77777777" w:rsidR="001D7CFB" w:rsidRDefault="00EB4E04">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 xml:space="preserve">’ </w:t>
      </w:r>
      <w:r>
        <w:rPr>
          <w:rFonts w:eastAsia="Times New Roman" w:cs="Times New Roman"/>
          <w:szCs w:val="24"/>
        </w:rPr>
        <w:t>όλες τις πτέρυγες της Βουλής)</w:t>
      </w:r>
    </w:p>
    <w:p w14:paraId="4318B1AC"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Προχωράμε ως εξής: Ο κ. Γερμενής, ο κ. Ριζούλης, ο κ. Καστόρης, ο κ. Χαρακόπουλος.</w:t>
      </w:r>
    </w:p>
    <w:p w14:paraId="4318B1AD"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Τον λόγο έχει ο κ. Γερμενής.</w:t>
      </w:r>
    </w:p>
    <w:p w14:paraId="4318B1AE"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Ευχαριστώ, κύριε Πρόεδρε.</w:t>
      </w:r>
    </w:p>
    <w:p w14:paraId="4318B1AF"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Με το σημερινό</w:t>
      </w:r>
      <w:r>
        <w:rPr>
          <w:rFonts w:eastAsia="Times New Roman" w:cs="Times New Roman"/>
          <w:szCs w:val="24"/>
        </w:rPr>
        <w:t xml:space="preserve"> νομοσχέδιο η Κυβέρνηση ΣΥΡΙΖΑ υπόσχεται ρυθμίσεις οφειλών με πολλές δόσεις, δίνοντας μάλιστα έναν τόνο πανηγυρικό σε αυτές τις εξαγγελίες, ελπίζοντας ότι θα μπορέσετε και πάλι να εξαπατήσετε τους ψηφοφόρους και να αποφύγετε την εκλογική συντριβή. Και το κ</w:t>
      </w:r>
      <w:r>
        <w:rPr>
          <w:rFonts w:eastAsia="Times New Roman" w:cs="Times New Roman"/>
          <w:szCs w:val="24"/>
        </w:rPr>
        <w:t xml:space="preserve">άνετε κατά την προσφιλή σας συνήθεια, εισάγοντας το παρόν σχέδιο νόμου με τη μορφή του επείγοντος, ώστε να μην δώσετε κανένα περιθώριο ουσιαστικής συζήτησης στις </w:t>
      </w:r>
      <w:r>
        <w:rPr>
          <w:rFonts w:eastAsia="Times New Roman" w:cs="Times New Roman"/>
          <w:szCs w:val="24"/>
        </w:rPr>
        <w:t>ε</w:t>
      </w:r>
      <w:r>
        <w:rPr>
          <w:rFonts w:eastAsia="Times New Roman" w:cs="Times New Roman"/>
          <w:szCs w:val="24"/>
        </w:rPr>
        <w:t>πιτροπές και ταυτόχρονα να έχετε να λέτε ένα νέο παραμύθι στις προεκλογικές σας ομιλίες.</w:t>
      </w:r>
    </w:p>
    <w:p w14:paraId="4318B1B0"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(Στο</w:t>
      </w:r>
      <w:r>
        <w:rPr>
          <w:rFonts w:eastAsia="Times New Roman" w:cs="Times New Roman"/>
          <w:szCs w:val="24"/>
        </w:rPr>
        <w:t xml:space="preserve"> σημείο αυτό την Προεδρική Έδρα καταλαμβάνει ο ΣΤ</w:t>
      </w:r>
      <w:r>
        <w:rPr>
          <w:rFonts w:eastAsia="Times New Roman" w:cs="Times New Roman"/>
          <w:szCs w:val="24"/>
        </w:rPr>
        <w:t>΄</w:t>
      </w:r>
      <w:r>
        <w:rPr>
          <w:rFonts w:eastAsia="Times New Roman" w:cs="Times New Roman"/>
          <w:szCs w:val="24"/>
        </w:rPr>
        <w:t xml:space="preserve"> Αντιπρόεδρος της Βουλής κ</w:t>
      </w:r>
      <w:r w:rsidRPr="00C72759">
        <w:rPr>
          <w:rFonts w:eastAsia="Times New Roman" w:cs="Times New Roman"/>
          <w:b/>
          <w:szCs w:val="24"/>
        </w:rPr>
        <w:t>. ΓΕΩΡΓΙΟΣ ΛΑΜΠΡΟΥΛΗΣ</w:t>
      </w:r>
      <w:r>
        <w:rPr>
          <w:rFonts w:eastAsia="Times New Roman" w:cs="Times New Roman"/>
          <w:szCs w:val="24"/>
        </w:rPr>
        <w:t>)</w:t>
      </w:r>
    </w:p>
    <w:p w14:paraId="4318B1B1"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Εκατόν είκοσι δόσεις, λοιπόν. Αλλά προς ποιους; Και προς πόσους; Γιατί με μια προσεκτική ανάγνωση του υπό ψήφιση σχεδίου νόμου βλέπουμε ότι οι περίφημες εκατ</w:t>
      </w:r>
      <w:r>
        <w:rPr>
          <w:rFonts w:eastAsia="Times New Roman" w:cs="Times New Roman"/>
          <w:szCs w:val="24"/>
        </w:rPr>
        <w:t>όν είκοσι δόσεις αφορούν τη μειοψηφία των οφειλετών και ειδικότερα τα φυσικά πρόσωπα με ετήσιο εισόδημα έως 10.000 ευρώ και οφειλές άνω των 3.000 ευρώ. Και αυτό διότι για τους οφειλέτες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φυσικά πρόσωπα με εισόδημα άνω των 10.000 ευρώ, ο αριθμός των δόσεων</w:t>
      </w:r>
      <w:r>
        <w:rPr>
          <w:rFonts w:eastAsia="Times New Roman" w:cs="Times New Roman"/>
          <w:szCs w:val="24"/>
        </w:rPr>
        <w:t xml:space="preserve"> καθορίζεται με βάση το συνολικό εισόδημα του οφειλέτη και το ύψος της ρυθμιζόμενης οφειλής με την εφαρμογή προοδευτικά κλιμακωτών συντελεστών. Και πέραν αυτών, όσον αφορά στα χρέη προς την εφορία, τα νομικά πρόσωπα, τα εταιρικά σχήματα κάθε μορφής, αποκλε</w:t>
      </w:r>
      <w:r>
        <w:rPr>
          <w:rFonts w:eastAsia="Times New Roman" w:cs="Times New Roman"/>
          <w:szCs w:val="24"/>
        </w:rPr>
        <w:t xml:space="preserve">ίονται από τις ευνοϊκές ρυθμίσεις, έχοντας το δικαίωμα απλά και μόνο να ρυθμίσουν τις οφειλές τους στις δεκαοκτώ δόσεις, αντί των δώδεκα δόσεων που ίσχυαν μέχρι σήμερα. </w:t>
      </w:r>
    </w:p>
    <w:p w14:paraId="4318B1B2" w14:textId="77777777" w:rsidR="001D7CFB" w:rsidRDefault="00EB4E04">
      <w:pPr>
        <w:tabs>
          <w:tab w:val="left" w:pos="1905"/>
        </w:tabs>
        <w:spacing w:line="600" w:lineRule="auto"/>
        <w:ind w:firstLine="964"/>
        <w:jc w:val="both"/>
        <w:rPr>
          <w:rFonts w:eastAsia="Times New Roman" w:cs="Times New Roman"/>
          <w:szCs w:val="24"/>
        </w:rPr>
      </w:pPr>
      <w:r>
        <w:rPr>
          <w:rFonts w:eastAsia="Times New Roman" w:cs="Times New Roman"/>
          <w:szCs w:val="24"/>
        </w:rPr>
        <w:t>Βλέπουμε, λοιπόν, ότι η παρούσα ρύθμιση και πιο συγκεκριμένα τα τρία είδη ρυθμίσεων προς ασφαλιστικούς φορείς, προς ΔΟΥ και προς ΟΤΑ, τα οποία προβλέπονται με το υπό ψήφιση σχέδιο νόμου, εισάγουν στην ουσία ημίμετρα, προσπαθώντας να διατηρήσουν μια ισορροπ</w:t>
      </w:r>
      <w:r>
        <w:rPr>
          <w:rFonts w:eastAsia="Times New Roman" w:cs="Times New Roman"/>
          <w:szCs w:val="24"/>
        </w:rPr>
        <w:t>ία μεταξύ της ανάγκης ελάφρυνσης των οφειλετών, αλλά και της υποχρέωσης τήρησης των μνημονιακών δεσμεύσεων. Το αποτέλεσμα είναι να τίθενται ισχυρές αμφιβολίες για το κατά πόσο θα είναι σε θέση οι προτεινόμενες διατάξεις να δημιουργήσουν όντως μια ευνοϊκότε</w:t>
      </w:r>
      <w:r>
        <w:rPr>
          <w:rFonts w:eastAsia="Times New Roman" w:cs="Times New Roman"/>
          <w:szCs w:val="24"/>
        </w:rPr>
        <w:t>ρη κατάσταση για τους οφειλέτες, χωρίς υποσημειώσεις, εξαιρέσεις και αποκλεισμούς. Χαρακτηριστικό είναι ότι σοβαρές επιφυλάξεις και ενδοιασμούς για το υπό ψήφιση σχέδιο νόμου και ιδίως για την αποτελεσματικότητά του εκφράζουν σημαίνοντες παράγοντες της επι</w:t>
      </w:r>
      <w:r>
        <w:rPr>
          <w:rFonts w:eastAsia="Times New Roman" w:cs="Times New Roman"/>
          <w:szCs w:val="24"/>
        </w:rPr>
        <w:t>χειρηματικής ζωής της πατρίδας μας, όπως για παράδειγμα ο Πρόεδρος του Επαγγελματικού Επιμελητηρίου Θεσσαλονίκης, ο κ. Ζορπίδης, ο οποίος ορθώς χαρακτηρίζει το παρόν νομοθέτημα «δώρο άδωρον», επισημαίνοντας χαρακτηριστικά ότι δυστυχώς το πολυδιαφημισμένο σ</w:t>
      </w:r>
      <w:r>
        <w:rPr>
          <w:rFonts w:eastAsia="Times New Roman" w:cs="Times New Roman"/>
          <w:szCs w:val="24"/>
        </w:rPr>
        <w:t>χέδιο νόμου για τις περίφημες εκατόν είκοσι δόσεις, το οποίο με μεγάλη αγωνία περίμενε η αγορά και η ιδιωτική οικονομία της πατρίδας μας, είναι δώρο άδωρο για τις μικρομεσαίες επιχειρήσεις.</w:t>
      </w:r>
      <w:r>
        <w:rPr>
          <w:rFonts w:eastAsia="Times New Roman" w:cs="Times New Roman"/>
          <w:szCs w:val="24"/>
        </w:rPr>
        <w:t xml:space="preserve"> </w:t>
      </w:r>
      <w:r>
        <w:rPr>
          <w:rFonts w:eastAsia="Times New Roman" w:cs="Times New Roman"/>
          <w:szCs w:val="24"/>
        </w:rPr>
        <w:t>Διότι η μόνη διευκόλυνση που παρέχετε για τα νομικά πρόσωπα, είναι</w:t>
      </w:r>
      <w:r>
        <w:rPr>
          <w:rFonts w:eastAsia="Times New Roman" w:cs="Times New Roman"/>
          <w:szCs w:val="24"/>
        </w:rPr>
        <w:t xml:space="preserve"> η αύξηση των δόσεων από δώδεκα, που είναι σήμερα, σε δεκαοκτώ, κάτι το οποίο σε κα</w:t>
      </w:r>
      <w:r>
        <w:rPr>
          <w:rFonts w:eastAsia="Times New Roman" w:cs="Times New Roman"/>
          <w:szCs w:val="24"/>
        </w:rPr>
        <w:t>μ</w:t>
      </w:r>
      <w:r>
        <w:rPr>
          <w:rFonts w:eastAsia="Times New Roman" w:cs="Times New Roman"/>
          <w:szCs w:val="24"/>
        </w:rPr>
        <w:t xml:space="preserve">μία περίπτωση δεν μπορεί να χαρακτηριστεί ικανοποιητικό. </w:t>
      </w:r>
    </w:p>
    <w:p w14:paraId="4318B1B3" w14:textId="77777777" w:rsidR="001D7CFB" w:rsidRDefault="00EB4E04">
      <w:pPr>
        <w:tabs>
          <w:tab w:val="left" w:pos="1905"/>
        </w:tabs>
        <w:spacing w:line="600" w:lineRule="auto"/>
        <w:ind w:firstLine="964"/>
        <w:jc w:val="both"/>
        <w:rPr>
          <w:rFonts w:eastAsia="Times New Roman" w:cs="Times New Roman"/>
          <w:szCs w:val="24"/>
        </w:rPr>
      </w:pPr>
      <w:r>
        <w:rPr>
          <w:rFonts w:eastAsia="Times New Roman" w:cs="Times New Roman"/>
          <w:szCs w:val="24"/>
        </w:rPr>
        <w:t>Εάν όντως επιθυμούσατε την πραγματική ελάφρυνση των Ελλήνων πολιτών, δεν θα θέτατε τις προϋποθέσεις του άρθρου 17,</w:t>
      </w:r>
      <w:r>
        <w:rPr>
          <w:rFonts w:eastAsia="Times New Roman" w:cs="Times New Roman"/>
          <w:szCs w:val="24"/>
        </w:rPr>
        <w:t xml:space="preserve"> το οποίο πετάει εκτός ρύθμισης όποιον δεν πληρώσει δύο δόσεις ή όποιον δεν καταφέρει να φανεί συνεπής στην εξόφληση των νέων οφειλών που δημιουργήθηκαν εντός του 2019 και, ταυτόχρονα, θα μεριμνούσατε για την κατάργηση της εξοντωτικής υπερφορολόγησης, η οπ</w:t>
      </w:r>
      <w:r>
        <w:rPr>
          <w:rFonts w:eastAsia="Times New Roman" w:cs="Times New Roman"/>
          <w:szCs w:val="24"/>
        </w:rPr>
        <w:t xml:space="preserve">οία εξαναγκάζει τους πολίτες να καθίστανται ασυνεπείς στις υποχρεώσεις τους. </w:t>
      </w:r>
    </w:p>
    <w:p w14:paraId="4318B1B4" w14:textId="77777777" w:rsidR="001D7CFB" w:rsidRDefault="00EB4E04">
      <w:pPr>
        <w:tabs>
          <w:tab w:val="left" w:pos="1905"/>
        </w:tabs>
        <w:spacing w:line="600" w:lineRule="auto"/>
        <w:ind w:firstLine="709"/>
        <w:jc w:val="both"/>
        <w:rPr>
          <w:rFonts w:eastAsia="Times New Roman" w:cs="Times New Roman"/>
          <w:szCs w:val="24"/>
        </w:rPr>
      </w:pPr>
      <w:r>
        <w:rPr>
          <w:rFonts w:eastAsia="Times New Roman" w:cs="Times New Roman"/>
          <w:szCs w:val="24"/>
        </w:rPr>
        <w:t>Εμείς έχουμε μία πρόταση, την οποία ως Χρυσή Αυγή επανειλημμένα προτείνουμε κάθε φορά που συζητάμε παρόμοια νομοθετήματα περί ρύθμισης οφειλών: Αποσυνδέστε τη διατήρηση της ρύθμισης προγενέστερων οφειλών από την υποχρέωση εξόφλησης των τρεχουσών ή των μελλ</w:t>
      </w:r>
      <w:r>
        <w:rPr>
          <w:rFonts w:eastAsia="Times New Roman" w:cs="Times New Roman"/>
          <w:szCs w:val="24"/>
        </w:rPr>
        <w:t xml:space="preserve">οντικών οφειλών. Αντί να δίνετε λύσεις απλές και αποτελεσματικές στα κρίσιμα ζητήματα που απασχολούν τις πλέον παραγωγικές τάξεις της κοινωνίας μας, αρκείστε σε επικοινωνιακού τύπου πυροτεχνήματα περί υποτιθέμενων φορολογικών ελαφρύνσεων και λοιπών μέτρων </w:t>
      </w:r>
      <w:r>
        <w:rPr>
          <w:rFonts w:eastAsia="Times New Roman" w:cs="Times New Roman"/>
          <w:szCs w:val="24"/>
        </w:rPr>
        <w:t xml:space="preserve">οικονομικής φύσεως, τα οποία, όμως, δεν αποτελούν τίποτα άλλο παρά τερτίπια και τεχνάσματα. </w:t>
      </w:r>
    </w:p>
    <w:p w14:paraId="4318B1B5" w14:textId="77777777" w:rsidR="001D7CFB" w:rsidRDefault="00EB4E04">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Έχετε διαχρονικά αποδείξει -η Κυβέρνηση ΣΥΡΙΖΑ-, είτε χρησιμοποιώντας τα δεκανίκια των ΑΝΕΛ είτε τα νέα μεταγραφικά σας αποκτήματα, ότι πρωτίστως ενδιαφέρεστε για </w:t>
      </w:r>
      <w:r>
        <w:rPr>
          <w:rFonts w:eastAsia="Times New Roman" w:cs="Times New Roman"/>
          <w:szCs w:val="24"/>
        </w:rPr>
        <w:t xml:space="preserve">την πλήρη ικανοποίηση των μνημονιακών σας δεσμεύσεων και δευτερευόντως για την κάλυψη των αναγκών των Ελλήνων πολιτών. </w:t>
      </w:r>
    </w:p>
    <w:p w14:paraId="4318B1B6" w14:textId="77777777" w:rsidR="001D7CFB" w:rsidRDefault="00EB4E04">
      <w:pPr>
        <w:tabs>
          <w:tab w:val="left" w:pos="1905"/>
        </w:tabs>
        <w:spacing w:line="600" w:lineRule="auto"/>
        <w:ind w:firstLine="720"/>
        <w:jc w:val="both"/>
        <w:rPr>
          <w:rFonts w:eastAsia="Times New Roman" w:cs="Times New Roman"/>
          <w:szCs w:val="24"/>
        </w:rPr>
      </w:pPr>
      <w:r>
        <w:rPr>
          <w:rFonts w:eastAsia="Times New Roman" w:cs="Times New Roman"/>
          <w:szCs w:val="24"/>
        </w:rPr>
        <w:t>Εν κατακλείδι, λοιπόν, είναι προφανές ότι διστάζετε να εφαρμόσετε συγκεκριμένες ρυθμίσεις, οι οποίες όντως θα επέφεραν ουσιαστική αλλαγή</w:t>
      </w:r>
      <w:r>
        <w:rPr>
          <w:rFonts w:eastAsia="Times New Roman" w:cs="Times New Roman"/>
          <w:szCs w:val="24"/>
        </w:rPr>
        <w:t xml:space="preserve"> στην αγορά, όπως είναι αυτές που προαναφέραμε, και με τις οποίες θα συνέχιζαν να εξυπηρετούνται οι οφειλές προγενέστερων ετών, ακόμη κι αν για τον οποιονδήποτε λόγο δεν θα μπορούσε ο φοροοφειλέτης να ανταποκριθεί άμεσα στις τρέχουσες φορολογικές του υποχρ</w:t>
      </w:r>
      <w:r>
        <w:rPr>
          <w:rFonts w:eastAsia="Times New Roman" w:cs="Times New Roman"/>
          <w:szCs w:val="24"/>
        </w:rPr>
        <w:t xml:space="preserve">εώσεις. </w:t>
      </w:r>
    </w:p>
    <w:p w14:paraId="4318B1B7" w14:textId="77777777" w:rsidR="001D7CFB" w:rsidRDefault="00EB4E04">
      <w:pPr>
        <w:tabs>
          <w:tab w:val="left" w:pos="1905"/>
        </w:tabs>
        <w:spacing w:line="600" w:lineRule="auto"/>
        <w:ind w:firstLine="720"/>
        <w:jc w:val="both"/>
        <w:rPr>
          <w:rFonts w:eastAsia="Times New Roman" w:cs="Times New Roman"/>
          <w:szCs w:val="24"/>
        </w:rPr>
      </w:pPr>
      <w:r>
        <w:rPr>
          <w:rFonts w:eastAsia="Times New Roman" w:cs="Times New Roman"/>
          <w:szCs w:val="24"/>
        </w:rPr>
        <w:t>Προτιμάτε, λοιπόν, να ακολουθήσετε την πεπατημένη οδό των ημίμετρων, των αναποτελεσματικότερων ρυθμίσεων, οι οποίες στην ουσία  χρησιμεύουν απλά και μόνο ως προεκλογικά σας εργαλεία. Το ότι σε πολύ σύντομο χρονικό διάστημα θα αρχίσουν να χάνουν τι</w:t>
      </w:r>
      <w:r>
        <w:rPr>
          <w:rFonts w:eastAsia="Times New Roman" w:cs="Times New Roman"/>
          <w:szCs w:val="24"/>
        </w:rPr>
        <w:t xml:space="preserve">ς προτεινόμενες ρυθμίσεις όσοι οφειλέτες υπαχθούν σε αυτές, προφανώς και δεν σας ενδιαφέρει. Αρκεί να έχουν περάσει οι εκλογές όσο πιο ανώδυνα γίνεται για εσάς και την Κυβέρνησή σας. </w:t>
      </w:r>
    </w:p>
    <w:p w14:paraId="4318B1B8" w14:textId="77777777" w:rsidR="001D7CFB" w:rsidRDefault="00EB4E04">
      <w:pPr>
        <w:tabs>
          <w:tab w:val="left" w:pos="1905"/>
        </w:tabs>
        <w:spacing w:line="600" w:lineRule="auto"/>
        <w:ind w:firstLine="720"/>
        <w:jc w:val="both"/>
        <w:rPr>
          <w:rFonts w:eastAsia="Times New Roman" w:cs="Times New Roman"/>
          <w:szCs w:val="24"/>
        </w:rPr>
      </w:pPr>
      <w:r>
        <w:rPr>
          <w:rFonts w:eastAsia="Times New Roman" w:cs="Times New Roman"/>
          <w:szCs w:val="24"/>
        </w:rPr>
        <w:t>Τέλος, θα ήταν ιδιαίτερα ενδιαφέρον να ακούσουμε με ποιον τρόπο θα αντιμ</w:t>
      </w:r>
      <w:r>
        <w:rPr>
          <w:rFonts w:eastAsia="Times New Roman" w:cs="Times New Roman"/>
          <w:szCs w:val="24"/>
        </w:rPr>
        <w:t xml:space="preserve">ετωπίσετε το θέμα της μείωσης των συντάξεων, ακόμα και σε ποσοστό 40%, η οποία θα επέλθει λόγω του επανυπολογισμού των οφειλών, ιδίως όταν αυτές αφορούν σε οφειλέτες οι οποίοι βρίσκονται προ των πυλών της συνταξιοδότησης. </w:t>
      </w:r>
    </w:p>
    <w:p w14:paraId="4318B1B9" w14:textId="77777777" w:rsidR="001D7CFB" w:rsidRDefault="00EB4E04">
      <w:pPr>
        <w:tabs>
          <w:tab w:val="left" w:pos="1905"/>
        </w:tabs>
        <w:spacing w:line="600" w:lineRule="auto"/>
        <w:ind w:firstLine="720"/>
        <w:jc w:val="both"/>
        <w:rPr>
          <w:rFonts w:eastAsia="Times New Roman" w:cs="Times New Roman"/>
          <w:szCs w:val="24"/>
        </w:rPr>
      </w:pPr>
      <w:r>
        <w:rPr>
          <w:rFonts w:eastAsia="Times New Roman" w:cs="Times New Roman"/>
          <w:szCs w:val="24"/>
        </w:rPr>
        <w:t>Αφήστε, λοιπόν, την υποκρισία και</w:t>
      </w:r>
      <w:r>
        <w:rPr>
          <w:rFonts w:eastAsia="Times New Roman" w:cs="Times New Roman"/>
          <w:szCs w:val="24"/>
        </w:rPr>
        <w:t xml:space="preserve"> τις επικοινωνιακές φιέστες και φροντίστε, έστω και την τελευταία στιγμή, να καταστήσετε όσο γίνεται πιο αποτελεσματικό το παρόν σχέδιο νόμου. </w:t>
      </w:r>
    </w:p>
    <w:p w14:paraId="4318B1BA" w14:textId="77777777" w:rsidR="001D7CFB" w:rsidRDefault="00EB4E04">
      <w:pPr>
        <w:tabs>
          <w:tab w:val="left" w:pos="1905"/>
        </w:tabs>
        <w:spacing w:line="600" w:lineRule="auto"/>
        <w:ind w:firstLine="720"/>
        <w:jc w:val="both"/>
        <w:rPr>
          <w:rFonts w:eastAsia="Times New Roman" w:cs="Times New Roman"/>
          <w:szCs w:val="24"/>
        </w:rPr>
      </w:pPr>
      <w:r>
        <w:rPr>
          <w:rFonts w:eastAsia="Times New Roman" w:cs="Times New Roman"/>
          <w:szCs w:val="24"/>
        </w:rPr>
        <w:t>Ευχαριστώ.</w:t>
      </w:r>
    </w:p>
    <w:p w14:paraId="4318B1BB" w14:textId="77777777" w:rsidR="001D7CFB" w:rsidRDefault="00EB4E04">
      <w:pPr>
        <w:tabs>
          <w:tab w:val="left" w:pos="190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4318B1BC" w14:textId="77777777" w:rsidR="001D7CFB" w:rsidRDefault="00EB4E04">
      <w:pPr>
        <w:spacing w:line="600" w:lineRule="auto"/>
        <w:ind w:firstLine="720"/>
        <w:jc w:val="both"/>
        <w:rPr>
          <w:rFonts w:eastAsia="Times New Roman"/>
          <w:bCs/>
          <w:szCs w:val="24"/>
        </w:rPr>
      </w:pPr>
      <w:r w:rsidRPr="002A3F70">
        <w:rPr>
          <w:rFonts w:eastAsia="Times New Roman"/>
          <w:b/>
          <w:bCs/>
          <w:szCs w:val="24"/>
        </w:rPr>
        <w:t xml:space="preserve">ΠΡΟΕΔΡΕΥΩΝ (Γεώργιος Λαμπρούλης): </w:t>
      </w:r>
      <w:r>
        <w:rPr>
          <w:rFonts w:eastAsia="Times New Roman"/>
          <w:bCs/>
          <w:szCs w:val="24"/>
        </w:rPr>
        <w:t>Τον λόγο έχει ο κ</w:t>
      </w:r>
      <w:r>
        <w:rPr>
          <w:rFonts w:eastAsia="Times New Roman"/>
          <w:bCs/>
          <w:szCs w:val="24"/>
        </w:rPr>
        <w:t>. Ανδρέας Ριζούλης από τον ΣΥΡΙΖΑ. Θα ακολουθήσει ο κ. Καστόρης, ο κ. Τσιάρας, ο κ. Χαρακόπουλος και μετά η Υπουργός κ. Φωτίου.</w:t>
      </w:r>
    </w:p>
    <w:p w14:paraId="4318B1BD" w14:textId="77777777" w:rsidR="001D7CFB" w:rsidRDefault="00EB4E04">
      <w:pPr>
        <w:spacing w:line="600" w:lineRule="auto"/>
        <w:ind w:firstLine="720"/>
        <w:jc w:val="both"/>
        <w:rPr>
          <w:rFonts w:eastAsia="Times New Roman"/>
          <w:bCs/>
          <w:szCs w:val="24"/>
        </w:rPr>
      </w:pPr>
      <w:r>
        <w:rPr>
          <w:rFonts w:eastAsia="Times New Roman"/>
          <w:bCs/>
          <w:szCs w:val="24"/>
        </w:rPr>
        <w:t xml:space="preserve">Κύριε Ριζούλη, έχετε τον λόγο. </w:t>
      </w:r>
    </w:p>
    <w:p w14:paraId="4318B1BE" w14:textId="77777777" w:rsidR="001D7CFB" w:rsidRDefault="00EB4E04">
      <w:pPr>
        <w:spacing w:line="600" w:lineRule="auto"/>
        <w:ind w:firstLine="720"/>
        <w:jc w:val="both"/>
        <w:rPr>
          <w:rFonts w:eastAsia="Times New Roman"/>
          <w:bCs/>
          <w:szCs w:val="24"/>
        </w:rPr>
      </w:pPr>
      <w:r w:rsidRPr="00EB4976">
        <w:rPr>
          <w:rFonts w:eastAsia="Times New Roman"/>
          <w:b/>
          <w:bCs/>
          <w:szCs w:val="24"/>
        </w:rPr>
        <w:t>ΑΝΔΡΕΑΣ ΡΙΖΟΥΛΗΣ:</w:t>
      </w:r>
      <w:r>
        <w:rPr>
          <w:rFonts w:eastAsia="Times New Roman"/>
          <w:bCs/>
          <w:szCs w:val="24"/>
        </w:rPr>
        <w:t xml:space="preserve"> Ευχαριστώ, κύριε Πρόεδρε. </w:t>
      </w:r>
    </w:p>
    <w:p w14:paraId="4318B1BF" w14:textId="77777777" w:rsidR="001D7CFB" w:rsidRDefault="00EB4E04">
      <w:pPr>
        <w:spacing w:line="600" w:lineRule="auto"/>
        <w:ind w:firstLine="720"/>
        <w:jc w:val="both"/>
        <w:rPr>
          <w:rFonts w:eastAsia="Times New Roman"/>
          <w:bCs/>
          <w:szCs w:val="24"/>
        </w:rPr>
      </w:pPr>
      <w:r>
        <w:rPr>
          <w:rFonts w:eastAsia="Times New Roman"/>
          <w:bCs/>
          <w:szCs w:val="24"/>
        </w:rPr>
        <w:t>Νομίζω ότι δύο είναι εκείνα τα στοιχεία της αντιπαρ</w:t>
      </w:r>
      <w:r>
        <w:rPr>
          <w:rFonts w:eastAsia="Times New Roman"/>
          <w:bCs/>
          <w:szCs w:val="24"/>
        </w:rPr>
        <w:t xml:space="preserve">άθεσης και της επιχειρηματολογίας από την Αξιωματική Αντιπολίτευση κυρίως, που δείχνουν τη διαφορετική αντίληψη που υπάρχει για το πώς αντιλαμβανόμαστε την κοινωνία, το κράτος αγοράς και κυρίως σε αντιπαράθεση με το κοινωνικό κράτος. </w:t>
      </w:r>
    </w:p>
    <w:p w14:paraId="4318B1C0" w14:textId="77777777" w:rsidR="001D7CFB" w:rsidRDefault="00EB4E04">
      <w:pPr>
        <w:spacing w:line="600" w:lineRule="auto"/>
        <w:ind w:firstLine="720"/>
        <w:jc w:val="both"/>
        <w:rPr>
          <w:rFonts w:eastAsia="Times New Roman"/>
          <w:bCs/>
          <w:szCs w:val="24"/>
        </w:rPr>
      </w:pPr>
      <w:r>
        <w:rPr>
          <w:rFonts w:eastAsia="Times New Roman"/>
          <w:bCs/>
          <w:szCs w:val="24"/>
        </w:rPr>
        <w:t>Κατ’ αρχάς, το ένα εί</w:t>
      </w:r>
      <w:r>
        <w:rPr>
          <w:rFonts w:eastAsia="Times New Roman"/>
          <w:bCs/>
          <w:szCs w:val="24"/>
        </w:rPr>
        <w:t>ναι αυτό που είδα χθες και στην τηλεόραση. Σε μια περιοδεία ο κ. Μητσοτάκης επανέλαβε, «Εμείς δεν θέλουμε πολίτες εξαρτημένους από επιδόματα». Μάλιστα, έχουμε ακούσει πολλούς άλλους από τη Νέα Δημοκρατία -τους έχει ξεφύγει και δημόσια, αλλά το λένε και όχι</w:t>
      </w:r>
      <w:r>
        <w:rPr>
          <w:rFonts w:eastAsia="Times New Roman"/>
          <w:bCs/>
          <w:szCs w:val="24"/>
        </w:rPr>
        <w:t xml:space="preserve"> δημόσια- να λένε ότι αυτοί οι οποίοι παίρνουν τα επιδόματα, είναι τεμπέληδες, δηλαδή ότι καθιστούμε ένα μέρος του πληθυσμού τεμπέληδες. Πίσω από αυτήν τη λογική της εξάρτησης από επιδόματα -αν θυμάστε καλά οι άνεργοι ήταν ένα εκατομμύριο τετρακόσιες χιλιά</w:t>
      </w:r>
      <w:r>
        <w:rPr>
          <w:rFonts w:eastAsia="Times New Roman"/>
          <w:bCs/>
          <w:szCs w:val="24"/>
        </w:rPr>
        <w:t xml:space="preserve">δες- ουσιαστικά στοχοποιείται ένα μέρος του πληθυσμού, ο οποίος με τις πολιτικές λιτότητας μπήκε στην άκρη και ουσιαστικά επιτιθόμαστε στο κοινωνικό κράτος. </w:t>
      </w:r>
    </w:p>
    <w:p w14:paraId="4318B1C1" w14:textId="77777777" w:rsidR="001D7CFB" w:rsidRDefault="00EB4E04">
      <w:pPr>
        <w:spacing w:line="600" w:lineRule="auto"/>
        <w:ind w:firstLine="720"/>
        <w:jc w:val="both"/>
        <w:rPr>
          <w:rFonts w:eastAsia="Times New Roman"/>
          <w:bCs/>
          <w:szCs w:val="24"/>
        </w:rPr>
      </w:pPr>
      <w:r>
        <w:rPr>
          <w:rFonts w:eastAsia="Times New Roman"/>
          <w:bCs/>
          <w:szCs w:val="24"/>
        </w:rPr>
        <w:t>Εδώ τίθεται το ερώτημα -για να θυμηθούν και οι πολίτες- τι θα γινόταν αν ήσασταν στην κυβέρνηση εσ</w:t>
      </w:r>
      <w:r>
        <w:rPr>
          <w:rFonts w:eastAsia="Times New Roman"/>
          <w:bCs/>
          <w:szCs w:val="24"/>
        </w:rPr>
        <w:t>είς που απαξιώνετε τα επιδόματα και την προστασία των ευάλωτων ομάδων, εσείς που λέτε ότι δεν πρέπει να υπάρχουν. Να θυμηθούν όλοι αυτοί οι άνθρωποι το 2010</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 xml:space="preserve">2014 και να δουν ποιο θα ήταν το μέλλον αν συνεχιζόταν. </w:t>
      </w:r>
    </w:p>
    <w:p w14:paraId="4318B1C2" w14:textId="77777777" w:rsidR="001D7CFB" w:rsidRDefault="00EB4E04">
      <w:pPr>
        <w:spacing w:line="600" w:lineRule="auto"/>
        <w:ind w:firstLine="720"/>
        <w:jc w:val="both"/>
        <w:rPr>
          <w:rFonts w:eastAsia="Times New Roman"/>
          <w:bCs/>
          <w:szCs w:val="24"/>
        </w:rPr>
      </w:pPr>
      <w:r>
        <w:rPr>
          <w:rFonts w:eastAsia="Times New Roman"/>
          <w:bCs/>
          <w:szCs w:val="24"/>
        </w:rPr>
        <w:t xml:space="preserve">Είναι αμετανόητοι για τις πολιτικές που </w:t>
      </w:r>
      <w:r>
        <w:rPr>
          <w:rFonts w:eastAsia="Times New Roman"/>
          <w:bCs/>
          <w:szCs w:val="24"/>
        </w:rPr>
        <w:t xml:space="preserve">εφαρμόστηκαν μέχρι τώρα, αλλά και πολέμιοι σε όσα ευνοϊκά μέτρα έρχονται, γιατί το αρχικό σχέδιο του Διεθνούς Νομισματικού Ταμείου και όλων αυτών των κύκλων στην Ευρώπη δεν εφαρμόζεται μέχρι τέλους. </w:t>
      </w:r>
    </w:p>
    <w:p w14:paraId="4318B1C3" w14:textId="77777777" w:rsidR="001D7CFB" w:rsidRDefault="00EB4E04">
      <w:pPr>
        <w:spacing w:line="600" w:lineRule="auto"/>
        <w:ind w:firstLine="720"/>
        <w:jc w:val="both"/>
        <w:rPr>
          <w:rFonts w:eastAsia="Times New Roman"/>
          <w:bCs/>
          <w:szCs w:val="24"/>
        </w:rPr>
      </w:pPr>
      <w:r>
        <w:rPr>
          <w:rFonts w:eastAsia="Times New Roman"/>
          <w:bCs/>
          <w:szCs w:val="24"/>
        </w:rPr>
        <w:t>Και ακούσαμε να σας ξεφεύγει δημόσια και αυτό με τα επτα</w:t>
      </w:r>
      <w:r>
        <w:rPr>
          <w:rFonts w:eastAsia="Times New Roman"/>
          <w:bCs/>
          <w:szCs w:val="24"/>
        </w:rPr>
        <w:t>ήμερα. Όταν λες «θέλω επταήμερο», «να έχει τη δυνατότητα με συναίνεση του εργοδότη να δουλεύει επτά μέρες ο εργαζόμενος», ανασκεύασέ το όσο θες μετά εσύ και πες «έλεγα πως είναι οι επτά μέρες που δουλεύουν, αλλά είναι πέντε και πάρτε συλλογικές συμβάσεις».</w:t>
      </w:r>
      <w:r>
        <w:rPr>
          <w:rFonts w:eastAsia="Times New Roman"/>
          <w:bCs/>
          <w:szCs w:val="24"/>
        </w:rPr>
        <w:t xml:space="preserve"> Άλλο του ξέφυγε του ανθρώπου: συναίνεση του εργαζόμενου με τον εργοδότη για επτά μέρες εργασία. </w:t>
      </w:r>
    </w:p>
    <w:p w14:paraId="4318B1C4" w14:textId="77777777" w:rsidR="001D7CFB" w:rsidRDefault="00EB4E04">
      <w:pPr>
        <w:spacing w:line="600" w:lineRule="auto"/>
        <w:ind w:firstLine="720"/>
        <w:jc w:val="both"/>
        <w:rPr>
          <w:rFonts w:eastAsia="Times New Roman"/>
          <w:bCs/>
          <w:szCs w:val="24"/>
        </w:rPr>
      </w:pPr>
      <w:r>
        <w:rPr>
          <w:rFonts w:eastAsia="Times New Roman"/>
          <w:bCs/>
          <w:szCs w:val="24"/>
        </w:rPr>
        <w:t>Το άλλο που αναφέρθηκε είναι ότι το μέτρο της σύνταξης είναι προεκλογικό. Νομίζω, κύριε Υπουργέ, ότι μοιράσαμε 800 εκατομμύρια τον Δεκέμβρη σαν κοινωνικό επίδ</w:t>
      </w:r>
      <w:r>
        <w:rPr>
          <w:rFonts w:eastAsia="Times New Roman"/>
          <w:bCs/>
          <w:szCs w:val="24"/>
        </w:rPr>
        <w:t xml:space="preserve">ομα. Αν το κάναμε πριν το Πάσχα, που αυτός ήταν ο στόχος, θα ήταν προεκλογικό γιατί σε είκοσι πέντε μέρες είχαμε εκλογές. Το κάνουμε τώρα, είναι προεκλογικό. Αν το κάναμε μετά τις ευρωεκλογικές, θα ήταν προεκλογικό γιατί έρχονται οι εθνικές εκλογές. Αν το </w:t>
      </w:r>
      <w:r>
        <w:rPr>
          <w:rFonts w:eastAsia="Times New Roman"/>
          <w:bCs/>
          <w:szCs w:val="24"/>
        </w:rPr>
        <w:t xml:space="preserve">εξαγγέλλαμε πριν τις εθνικές εκλογές για τον Δεκέμβρη, θα λέγαμε ότι είναι ένα μέτρο, υποσχεσιολογία για το αν θα κυβερνήσετε, για να ξεγελάσετε τον ελληνικό λαό. </w:t>
      </w:r>
    </w:p>
    <w:p w14:paraId="4318B1C5" w14:textId="77777777" w:rsidR="001D7CFB" w:rsidRDefault="00EB4E04">
      <w:pPr>
        <w:spacing w:line="600" w:lineRule="auto"/>
        <w:ind w:firstLine="720"/>
        <w:jc w:val="both"/>
        <w:rPr>
          <w:rFonts w:eastAsia="Times New Roman"/>
          <w:bCs/>
          <w:szCs w:val="24"/>
        </w:rPr>
      </w:pPr>
      <w:r>
        <w:rPr>
          <w:rFonts w:eastAsia="Times New Roman"/>
          <w:bCs/>
          <w:szCs w:val="24"/>
        </w:rPr>
        <w:t>Το θέμα είναι ότι όποτε δίνεται η δυνατότητα -και αυτή δόθηκε μετά τον Αύγουστο του 2018- θα</w:t>
      </w:r>
      <w:r>
        <w:rPr>
          <w:rFonts w:eastAsia="Times New Roman"/>
          <w:bCs/>
          <w:szCs w:val="24"/>
        </w:rPr>
        <w:t xml:space="preserve"> προχωράμε σε τέτοιες παρεμβάσεις. Τώρα έλαχε το 2019, θα το κάνουμε το 2019.</w:t>
      </w:r>
    </w:p>
    <w:p w14:paraId="4318B1C6" w14:textId="77777777" w:rsidR="001D7CFB" w:rsidRDefault="00EB4E04">
      <w:pPr>
        <w:spacing w:line="600" w:lineRule="auto"/>
        <w:ind w:firstLine="720"/>
        <w:jc w:val="both"/>
        <w:rPr>
          <w:rFonts w:eastAsia="Times New Roman"/>
          <w:bCs/>
          <w:szCs w:val="24"/>
        </w:rPr>
      </w:pPr>
      <w:r>
        <w:rPr>
          <w:rFonts w:eastAsia="Times New Roman"/>
          <w:bCs/>
          <w:szCs w:val="24"/>
        </w:rPr>
        <w:t xml:space="preserve">Εμείς, λοιπόν, κάνουμε πράξη τη σταδιακή αποκατάσταση των αδικιών με βάση τις δυνατότητες της οικονομίας και τις ελευθερίες που έχουμε μετά την έξοδο από τα μνημόνια. Και η </w:t>
      </w:r>
      <w:r>
        <w:rPr>
          <w:rFonts w:eastAsia="Times New Roman"/>
          <w:bCs/>
          <w:szCs w:val="24"/>
        </w:rPr>
        <w:t>επάνοδος των δώρων που λέτε εσείς, δεν είναι ακριβώς το δώρο. Συγγνώμη -και ρωτάω προς την κάμερα- παίρνει κανείς συνταξιούχος δώρο από το 2012</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 xml:space="preserve">2013 και μετά και εμείς τώρα δίνουμε ένα δώρο το οποίο δεν είναι ακριβώς το δώρο; Αφού το κόψατε τότε. Από το </w:t>
      </w:r>
      <w:r>
        <w:rPr>
          <w:rFonts w:eastAsia="Times New Roman"/>
          <w:bCs/>
          <w:szCs w:val="24"/>
        </w:rPr>
        <w:t>2011</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2012, πάνε, τέλειωσαν, δεν υπάρχουν δώρα. Τώρα κάνουμε αυτό με τις δυνατότητες που δίνονται.</w:t>
      </w:r>
    </w:p>
    <w:p w14:paraId="4318B1C7" w14:textId="77777777" w:rsidR="001D7CFB" w:rsidRDefault="00EB4E04">
      <w:pPr>
        <w:spacing w:line="600" w:lineRule="auto"/>
        <w:ind w:firstLine="720"/>
        <w:jc w:val="both"/>
        <w:rPr>
          <w:rFonts w:eastAsia="Times New Roman"/>
          <w:bCs/>
          <w:szCs w:val="24"/>
        </w:rPr>
      </w:pPr>
      <w:r>
        <w:rPr>
          <w:rFonts w:eastAsia="Times New Roman"/>
          <w:bCs/>
          <w:szCs w:val="24"/>
        </w:rPr>
        <w:t xml:space="preserve">Επίσης, για τις εκατόν είκοσι δόσεις και όλα αυτά που λέτε για τη μεσαία τάξη: Κατ’ αρχάς, το 80% με 90% των ανθρώπων οι οποίοι θα πάνε να διευθετήσουν τις </w:t>
      </w:r>
      <w:r>
        <w:rPr>
          <w:rFonts w:eastAsia="Times New Roman"/>
          <w:bCs/>
          <w:szCs w:val="24"/>
        </w:rPr>
        <w:t>εκατόν είκοσι δόσεις για τις συντάξεις τους -80% σε σχέση με αυτό που οφείλουν- είναι η μεσαία τάξη που διαλύσατε, είναι τα τριακόσιες χιλιάδες λουκέτα στα μαγαζιά το 2010</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2014. Αυτοί είναι που χρωστάνε στα ασφαλιστικά ταμεία, στο ΤΕΒΕ. Δεν χρωστάει ο ερ</w:t>
      </w:r>
      <w:r>
        <w:rPr>
          <w:rFonts w:eastAsia="Times New Roman"/>
          <w:bCs/>
          <w:szCs w:val="24"/>
        </w:rPr>
        <w:t xml:space="preserve">γαζόμενος, ο δημόσιος υπάλληλος. </w:t>
      </w:r>
    </w:p>
    <w:p w14:paraId="4318B1C8" w14:textId="77777777" w:rsidR="001D7CFB" w:rsidRDefault="00EB4E04">
      <w:pPr>
        <w:spacing w:line="600" w:lineRule="auto"/>
        <w:ind w:firstLine="720"/>
        <w:jc w:val="both"/>
        <w:rPr>
          <w:rFonts w:eastAsia="Times New Roman"/>
          <w:bCs/>
          <w:szCs w:val="24"/>
        </w:rPr>
      </w:pPr>
      <w:r>
        <w:rPr>
          <w:rFonts w:eastAsia="Times New Roman"/>
          <w:bCs/>
          <w:szCs w:val="24"/>
        </w:rPr>
        <w:t xml:space="preserve">Η επίθεσή σας, λοιπόν, είναι στη μεσαία τάξη που καταστρέψατε και θέλετε να τη βάλετε στο περιθώριο, να μην μπορεί να έχει ούτε σύνταξη ούτε ένα επίδομα να ζήσει. Και αυτό είναι το σημαντικό. Και υπάρχουν και κάποια άλλα, </w:t>
      </w:r>
      <w:r>
        <w:rPr>
          <w:rFonts w:eastAsia="Times New Roman"/>
          <w:bCs/>
          <w:szCs w:val="24"/>
        </w:rPr>
        <w:t>πιο μικρά, που θα έρθουν τις επόμενες ημέρες. Αν δεν είναι αυτοί οι συνταξιούχοι που περιμένουν, που χρωστάνε από το 2012, 2013 και 2014 και έκλεισαν τα μαγαζιά τους, που δεν μπορούσαν να πληρώσουν εισφορές, να μου το πείτε να το ξέρω κι εγώ.</w:t>
      </w:r>
    </w:p>
    <w:p w14:paraId="4318B1C9" w14:textId="77777777" w:rsidR="001D7CFB" w:rsidRDefault="00EB4E04">
      <w:pPr>
        <w:spacing w:line="600" w:lineRule="auto"/>
        <w:ind w:firstLine="720"/>
        <w:jc w:val="both"/>
        <w:rPr>
          <w:rFonts w:eastAsia="Times New Roman"/>
          <w:bCs/>
          <w:szCs w:val="24"/>
        </w:rPr>
      </w:pPr>
      <w:r>
        <w:rPr>
          <w:rFonts w:eastAsia="Times New Roman"/>
          <w:bCs/>
          <w:szCs w:val="24"/>
        </w:rPr>
        <w:t>Επίσης, κάποι</w:t>
      </w:r>
      <w:r>
        <w:rPr>
          <w:rFonts w:eastAsia="Times New Roman"/>
          <w:bCs/>
          <w:szCs w:val="24"/>
        </w:rPr>
        <w:t xml:space="preserve">ες άλλες τροπολογίες, μικρές, οι οποίες δεν αναφέρονται, πάλι δείχνουν τη λογική μας. Θα έρθει αργότερα, σε λίγο καιρό, η τροπολογία για τις καθαρίστριες, βαρέα και ανθυγιεινά. Αυτή είναι η λογική μας. Πόσες είναι; Οκτακόσιες; Χίλιες; Θα αποκατασταθούν. </w:t>
      </w:r>
    </w:p>
    <w:p w14:paraId="4318B1CA" w14:textId="77777777" w:rsidR="001D7CFB" w:rsidRDefault="00EB4E04">
      <w:pPr>
        <w:spacing w:line="600" w:lineRule="auto"/>
        <w:ind w:firstLine="720"/>
        <w:jc w:val="both"/>
        <w:rPr>
          <w:rFonts w:eastAsia="Times New Roman"/>
          <w:bCs/>
          <w:szCs w:val="24"/>
        </w:rPr>
      </w:pPr>
      <w:r>
        <w:rPr>
          <w:rFonts w:eastAsia="Times New Roman"/>
          <w:bCs/>
          <w:szCs w:val="24"/>
        </w:rPr>
        <w:t>Ο</w:t>
      </w:r>
      <w:r>
        <w:rPr>
          <w:rFonts w:eastAsia="Times New Roman"/>
          <w:bCs/>
          <w:szCs w:val="24"/>
        </w:rPr>
        <w:t>ι ελαφρύνσεις που προβλέπονται με τις τροπολογίες, ενοχλούν. Περισσότερο, όμως, ενοχλεί η επανασύσταση του κοινωνικού κράτους, η στήριξη της δημόσιας υγείας και της παιδείας. Οι Έλληνες και οι Ελληνίδες -και θα το δούμε, βέβαια, στις 26 Μαΐου στις εκλογές-</w:t>
      </w:r>
      <w:r>
        <w:rPr>
          <w:rFonts w:eastAsia="Times New Roman"/>
          <w:bCs/>
          <w:szCs w:val="24"/>
        </w:rPr>
        <w:t xml:space="preserve"> έχουν καταλάβει ότι το μέλλον το οποίο ευαγγελίζεστε και τους επιφυλάσσετε, είναι το παρελθόν του 2010</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 xml:space="preserve">2014. Αυτή είναι όλη η επιχειρηματολογία σας. Και θέλουμε να δούμε και την απάντησή τους, την οποία και θα δούμε στις ευρωεκλογές. </w:t>
      </w:r>
    </w:p>
    <w:p w14:paraId="4318B1CB" w14:textId="77777777" w:rsidR="001D7CFB" w:rsidRDefault="00EB4E04">
      <w:pPr>
        <w:spacing w:line="600" w:lineRule="auto"/>
        <w:ind w:firstLine="720"/>
        <w:jc w:val="both"/>
        <w:rPr>
          <w:rFonts w:eastAsia="Times New Roman"/>
          <w:bCs/>
          <w:szCs w:val="24"/>
        </w:rPr>
      </w:pPr>
      <w:r>
        <w:rPr>
          <w:rFonts w:eastAsia="Times New Roman"/>
          <w:bCs/>
          <w:szCs w:val="24"/>
        </w:rPr>
        <w:t xml:space="preserve">Ευχαριστώ. </w:t>
      </w:r>
    </w:p>
    <w:p w14:paraId="4318B1CC" w14:textId="77777777" w:rsidR="001D7CFB" w:rsidRDefault="00EB4E04">
      <w:pPr>
        <w:spacing w:line="600" w:lineRule="auto"/>
        <w:ind w:firstLine="720"/>
        <w:jc w:val="center"/>
        <w:rPr>
          <w:rFonts w:eastAsia="Times New Roman"/>
          <w:bCs/>
          <w:szCs w:val="24"/>
        </w:rPr>
      </w:pPr>
      <w:r>
        <w:rPr>
          <w:rFonts w:eastAsia="Times New Roman"/>
          <w:bCs/>
          <w:szCs w:val="24"/>
        </w:rPr>
        <w:t>(Χειρο</w:t>
      </w:r>
      <w:r>
        <w:rPr>
          <w:rFonts w:eastAsia="Times New Roman"/>
          <w:bCs/>
          <w:szCs w:val="24"/>
        </w:rPr>
        <w:t>κροτήματα από την πτέρυγα του ΣΥΡΙΖΑ)</w:t>
      </w:r>
    </w:p>
    <w:p w14:paraId="4318B1CD" w14:textId="77777777" w:rsidR="001D7CFB" w:rsidRDefault="00EB4E04">
      <w:pPr>
        <w:spacing w:line="600" w:lineRule="auto"/>
        <w:ind w:firstLine="720"/>
        <w:jc w:val="both"/>
        <w:rPr>
          <w:rFonts w:eastAsia="Times New Roman"/>
          <w:bCs/>
          <w:szCs w:val="24"/>
        </w:rPr>
      </w:pPr>
      <w:r w:rsidRPr="00935357">
        <w:rPr>
          <w:rFonts w:eastAsia="Times New Roman"/>
          <w:b/>
          <w:bCs/>
          <w:szCs w:val="24"/>
        </w:rPr>
        <w:t xml:space="preserve">ΠΡΟΕΔΡΕΥΩΝ (Γεώργιος Λαμπρούλης): </w:t>
      </w:r>
      <w:r>
        <w:rPr>
          <w:rFonts w:eastAsia="Times New Roman"/>
          <w:bCs/>
          <w:szCs w:val="24"/>
        </w:rPr>
        <w:t>Τον λόγο έχει ο κ. Αστέριος Καστόρης από τον ΣΥΡΙΖΑ.</w:t>
      </w:r>
    </w:p>
    <w:p w14:paraId="4318B1CE" w14:textId="77777777" w:rsidR="001D7CFB" w:rsidRDefault="00EB4E04">
      <w:pPr>
        <w:spacing w:line="600" w:lineRule="auto"/>
        <w:ind w:firstLine="720"/>
        <w:jc w:val="both"/>
        <w:rPr>
          <w:rFonts w:eastAsia="Times New Roman"/>
          <w:bCs/>
          <w:szCs w:val="24"/>
        </w:rPr>
      </w:pPr>
      <w:r w:rsidRPr="00935357">
        <w:rPr>
          <w:rFonts w:eastAsia="Times New Roman"/>
          <w:b/>
          <w:bCs/>
          <w:szCs w:val="24"/>
        </w:rPr>
        <w:t>ΑΣΤΕΡΙΟΣ ΚΑΣΤΟΡΗΣ:</w:t>
      </w:r>
      <w:r>
        <w:rPr>
          <w:rFonts w:eastAsia="Times New Roman"/>
          <w:bCs/>
          <w:szCs w:val="24"/>
        </w:rPr>
        <w:t xml:space="preserve"> Κυρίες και κύριοι, μιας και τις τελευταίες μέρες γίνεται πολλή συζήτηση για σκάφη, κότερα, βαπόρια κ.λπ., θα ήθελα να πω σε όλους εσάς που δεν καταλαβαίνετε, ότι η χώρα έχει γυρίσει οριστικά πια το τιμόνι, έχει αλλάξει ρότα. Αποφύγαμε τα βράχια και αρμενί</w:t>
      </w:r>
      <w:r>
        <w:rPr>
          <w:rFonts w:eastAsia="Times New Roman"/>
          <w:bCs/>
          <w:szCs w:val="24"/>
        </w:rPr>
        <w:t>ζουμε προς ήρεμες θάλασσες, με το πλήρωμα -θα το πω- ταλαιπωρημένο ακόμα από τις υπερπροσπάθειες, αλλά αισιόδοξο και δυνατό</w:t>
      </w:r>
      <w:r w:rsidRPr="00D34144">
        <w:rPr>
          <w:rFonts w:eastAsia="Times New Roman"/>
          <w:bCs/>
          <w:szCs w:val="24"/>
        </w:rPr>
        <w:t>,</w:t>
      </w:r>
      <w:r>
        <w:rPr>
          <w:rFonts w:eastAsia="Times New Roman"/>
          <w:bCs/>
          <w:szCs w:val="24"/>
        </w:rPr>
        <w:t xml:space="preserve"> με τη βεβαιότητα ότι η Σκύλλα και η Χάρυβδη έμειναν πίσω μας. Και τελικά τα καταφέραμε. Μπορεί να μη φτάσαμε ακόμα στην Ιθάκη, αλλά</w:t>
      </w:r>
      <w:r>
        <w:rPr>
          <w:rFonts w:eastAsia="Times New Roman"/>
          <w:bCs/>
          <w:szCs w:val="24"/>
        </w:rPr>
        <w:t xml:space="preserve"> βήμα</w:t>
      </w:r>
      <w:r w:rsidRPr="00D34144">
        <w:rPr>
          <w:rFonts w:eastAsia="Times New Roman"/>
          <w:bCs/>
          <w:szCs w:val="24"/>
        </w:rPr>
        <w:t>-</w:t>
      </w:r>
      <w:r>
        <w:rPr>
          <w:rFonts w:eastAsia="Times New Roman"/>
          <w:bCs/>
          <w:szCs w:val="24"/>
        </w:rPr>
        <w:t xml:space="preserve">βήμα, μέτρο το μέτρο, προχωράμε μπροστά. </w:t>
      </w:r>
    </w:p>
    <w:p w14:paraId="4318B1CF" w14:textId="77777777" w:rsidR="001D7CFB" w:rsidRDefault="00EB4E04">
      <w:pPr>
        <w:spacing w:line="600" w:lineRule="auto"/>
        <w:ind w:firstLine="720"/>
        <w:jc w:val="both"/>
        <w:rPr>
          <w:rFonts w:eastAsia="Times New Roman" w:cs="Times New Roman"/>
          <w:szCs w:val="24"/>
        </w:rPr>
      </w:pPr>
      <w:r>
        <w:rPr>
          <w:rFonts w:eastAsia="Times New Roman"/>
          <w:bCs/>
          <w:szCs w:val="24"/>
        </w:rPr>
        <w:t>Τον περασμένο Αύγουστο βγήκαμε από τα μνημόνια και η Ελλάδα στάθηκε στα πόδια της. Για να τα καταφέρει η Ελλάδα, έδωσε σκληρές μάχες, με αυτήν την Κυβέρνηση, σε ένα πολύ δυσμενές πλαίσιο, όπου η κυρίαρχη ευρω</w:t>
      </w:r>
      <w:r>
        <w:rPr>
          <w:rFonts w:eastAsia="Times New Roman"/>
          <w:bCs/>
          <w:szCs w:val="24"/>
        </w:rPr>
        <w:t xml:space="preserve">παϊκή ελίτ ήθελε να δώσει ένα μάθημα στους Έλληνες, όπως έλεγε. </w:t>
      </w:r>
    </w:p>
    <w:p w14:paraId="4318B1D0"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Α</w:t>
      </w:r>
      <w:r w:rsidRPr="00F96A51">
        <w:rPr>
          <w:rFonts w:eastAsia="Times New Roman" w:cs="Times New Roman"/>
          <w:szCs w:val="24"/>
        </w:rPr>
        <w:t xml:space="preserve">πέναντί μας ήταν ο </w:t>
      </w:r>
      <w:r>
        <w:rPr>
          <w:rFonts w:eastAsia="Times New Roman" w:cs="Times New Roman"/>
          <w:szCs w:val="24"/>
        </w:rPr>
        <w:t>κ.</w:t>
      </w:r>
      <w:r w:rsidRPr="00F96A51">
        <w:rPr>
          <w:rFonts w:eastAsia="Times New Roman" w:cs="Times New Roman"/>
          <w:szCs w:val="24"/>
        </w:rPr>
        <w:t xml:space="preserve"> Βέμπερ</w:t>
      </w:r>
      <w:r>
        <w:rPr>
          <w:rFonts w:eastAsia="Times New Roman" w:cs="Times New Roman"/>
          <w:szCs w:val="24"/>
        </w:rPr>
        <w:t>,</w:t>
      </w:r>
      <w:r w:rsidRPr="00F96A51">
        <w:rPr>
          <w:rFonts w:eastAsia="Times New Roman" w:cs="Times New Roman"/>
          <w:szCs w:val="24"/>
        </w:rPr>
        <w:t xml:space="preserve"> ο φίλος του </w:t>
      </w:r>
      <w:r>
        <w:rPr>
          <w:rFonts w:eastAsia="Times New Roman" w:cs="Times New Roman"/>
          <w:szCs w:val="24"/>
        </w:rPr>
        <w:t>κ.</w:t>
      </w:r>
      <w:r w:rsidRPr="00F96A51">
        <w:rPr>
          <w:rFonts w:eastAsia="Times New Roman" w:cs="Times New Roman"/>
          <w:szCs w:val="24"/>
        </w:rPr>
        <w:t xml:space="preserve"> Μητσοτάκη</w:t>
      </w:r>
      <w:r>
        <w:rPr>
          <w:rFonts w:eastAsia="Times New Roman" w:cs="Times New Roman"/>
          <w:szCs w:val="24"/>
        </w:rPr>
        <w:t>,</w:t>
      </w:r>
      <w:r w:rsidRPr="00F96A51">
        <w:rPr>
          <w:rFonts w:eastAsia="Times New Roman" w:cs="Times New Roman"/>
          <w:szCs w:val="24"/>
        </w:rPr>
        <w:t xml:space="preserve"> ο πρωτεργάτης του </w:t>
      </w:r>
      <w:r>
        <w:rPr>
          <w:rFonts w:eastAsia="Times New Roman" w:cs="Times New Roman"/>
          <w:szCs w:val="24"/>
          <w:lang w:val="en-US"/>
        </w:rPr>
        <w:t>G</w:t>
      </w:r>
      <w:r w:rsidRPr="00F96A51">
        <w:rPr>
          <w:rFonts w:eastAsia="Times New Roman" w:cs="Times New Roman"/>
          <w:szCs w:val="24"/>
        </w:rPr>
        <w:t xml:space="preserve">rexit εκείνη την εποχή, που ήθελε να τιμωρήσει τη χώρα μας, επειδή </w:t>
      </w:r>
      <w:r>
        <w:rPr>
          <w:rFonts w:eastAsia="Times New Roman" w:cs="Times New Roman"/>
          <w:szCs w:val="24"/>
        </w:rPr>
        <w:t>σήκωνε</w:t>
      </w:r>
      <w:r w:rsidRPr="00F96A51">
        <w:rPr>
          <w:rFonts w:eastAsia="Times New Roman" w:cs="Times New Roman"/>
          <w:szCs w:val="24"/>
        </w:rPr>
        <w:t xml:space="preserve"> κεφάλι</w:t>
      </w:r>
      <w:r>
        <w:rPr>
          <w:rFonts w:eastAsia="Times New Roman" w:cs="Times New Roman"/>
          <w:szCs w:val="24"/>
        </w:rPr>
        <w:t>,</w:t>
      </w:r>
      <w:r w:rsidRPr="00F96A51">
        <w:rPr>
          <w:rFonts w:eastAsia="Times New Roman" w:cs="Times New Roman"/>
          <w:szCs w:val="24"/>
        </w:rPr>
        <w:t xml:space="preserve"> αλλά κι άλλοι φίλοι του </w:t>
      </w:r>
      <w:r>
        <w:rPr>
          <w:rFonts w:eastAsia="Times New Roman" w:cs="Times New Roman"/>
          <w:szCs w:val="24"/>
        </w:rPr>
        <w:t>κ.</w:t>
      </w:r>
      <w:r w:rsidRPr="00F96A51">
        <w:rPr>
          <w:rFonts w:eastAsia="Times New Roman" w:cs="Times New Roman"/>
          <w:szCs w:val="24"/>
        </w:rPr>
        <w:t xml:space="preserve"> Μητσοτ</w:t>
      </w:r>
      <w:r w:rsidRPr="00F96A51">
        <w:rPr>
          <w:rFonts w:eastAsia="Times New Roman" w:cs="Times New Roman"/>
          <w:szCs w:val="24"/>
        </w:rPr>
        <w:t>άκη</w:t>
      </w:r>
      <w:r>
        <w:rPr>
          <w:rFonts w:eastAsia="Times New Roman" w:cs="Times New Roman"/>
          <w:szCs w:val="24"/>
        </w:rPr>
        <w:t>, όπως ο κ. Ό</w:t>
      </w:r>
      <w:r w:rsidRPr="00F96A51">
        <w:rPr>
          <w:rFonts w:eastAsia="Times New Roman" w:cs="Times New Roman"/>
          <w:szCs w:val="24"/>
        </w:rPr>
        <w:t>ρμπ</w:t>
      </w:r>
      <w:r>
        <w:rPr>
          <w:rFonts w:eastAsia="Times New Roman" w:cs="Times New Roman"/>
          <w:szCs w:val="24"/>
        </w:rPr>
        <w:t>α</w:t>
      </w:r>
      <w:r w:rsidRPr="00F96A51">
        <w:rPr>
          <w:rFonts w:eastAsia="Times New Roman" w:cs="Times New Roman"/>
          <w:szCs w:val="24"/>
        </w:rPr>
        <w:t xml:space="preserve">ν και ο </w:t>
      </w:r>
      <w:r>
        <w:rPr>
          <w:rFonts w:eastAsia="Times New Roman" w:cs="Times New Roman"/>
          <w:szCs w:val="24"/>
        </w:rPr>
        <w:t>κ.</w:t>
      </w:r>
      <w:r w:rsidRPr="00F96A51">
        <w:rPr>
          <w:rFonts w:eastAsia="Times New Roman" w:cs="Times New Roman"/>
          <w:szCs w:val="24"/>
        </w:rPr>
        <w:t xml:space="preserve"> </w:t>
      </w:r>
      <w:r>
        <w:rPr>
          <w:rFonts w:eastAsia="Times New Roman" w:cs="Times New Roman"/>
          <w:szCs w:val="24"/>
        </w:rPr>
        <w:t>Κ</w:t>
      </w:r>
      <w:r w:rsidRPr="00F96A51">
        <w:rPr>
          <w:rFonts w:eastAsia="Times New Roman" w:cs="Times New Roman"/>
          <w:szCs w:val="24"/>
        </w:rPr>
        <w:t>ουρτς που σήκωναν φράχτες</w:t>
      </w:r>
      <w:r>
        <w:rPr>
          <w:rFonts w:eastAsia="Times New Roman" w:cs="Times New Roman"/>
          <w:szCs w:val="24"/>
        </w:rPr>
        <w:t xml:space="preserve">, κλείνοντας </w:t>
      </w:r>
      <w:r w:rsidRPr="00F96A51">
        <w:rPr>
          <w:rFonts w:eastAsia="Times New Roman" w:cs="Times New Roman"/>
          <w:szCs w:val="24"/>
        </w:rPr>
        <w:t xml:space="preserve">τα </w:t>
      </w:r>
      <w:r>
        <w:rPr>
          <w:rFonts w:eastAsia="Times New Roman" w:cs="Times New Roman"/>
          <w:szCs w:val="24"/>
        </w:rPr>
        <w:t xml:space="preserve">βόρεια </w:t>
      </w:r>
      <w:r w:rsidRPr="00F96A51">
        <w:rPr>
          <w:rFonts w:eastAsia="Times New Roman" w:cs="Times New Roman"/>
          <w:szCs w:val="24"/>
        </w:rPr>
        <w:t>σύνορ</w:t>
      </w:r>
      <w:r>
        <w:rPr>
          <w:rFonts w:eastAsia="Times New Roman" w:cs="Times New Roman"/>
          <w:szCs w:val="24"/>
        </w:rPr>
        <w:t xml:space="preserve">ά μας, </w:t>
      </w:r>
      <w:r w:rsidRPr="00F96A51">
        <w:rPr>
          <w:rFonts w:eastAsia="Times New Roman" w:cs="Times New Roman"/>
          <w:szCs w:val="24"/>
        </w:rPr>
        <w:t>όταν ήταν σε μεγάλη ένταση η προσφυγική κρίση</w:t>
      </w:r>
      <w:r>
        <w:rPr>
          <w:rFonts w:eastAsia="Times New Roman" w:cs="Times New Roman"/>
          <w:szCs w:val="24"/>
        </w:rPr>
        <w:t>. Οι μάχες,</w:t>
      </w:r>
      <w:r w:rsidRPr="00F96A51">
        <w:rPr>
          <w:rFonts w:eastAsia="Times New Roman" w:cs="Times New Roman"/>
          <w:szCs w:val="24"/>
        </w:rPr>
        <w:t xml:space="preserve"> όμως</w:t>
      </w:r>
      <w:r w:rsidRPr="0096514E">
        <w:rPr>
          <w:rFonts w:eastAsia="Times New Roman" w:cs="Times New Roman"/>
          <w:szCs w:val="24"/>
        </w:rPr>
        <w:t>,</w:t>
      </w:r>
      <w:r w:rsidRPr="00F96A51">
        <w:rPr>
          <w:rFonts w:eastAsia="Times New Roman" w:cs="Times New Roman"/>
          <w:szCs w:val="24"/>
        </w:rPr>
        <w:t xml:space="preserve"> </w:t>
      </w:r>
      <w:r>
        <w:rPr>
          <w:rFonts w:eastAsia="Times New Roman" w:cs="Times New Roman"/>
          <w:szCs w:val="24"/>
        </w:rPr>
        <w:t>δ</w:t>
      </w:r>
      <w:r w:rsidRPr="00F96A51">
        <w:rPr>
          <w:rFonts w:eastAsia="Times New Roman" w:cs="Times New Roman"/>
          <w:szCs w:val="24"/>
        </w:rPr>
        <w:t xml:space="preserve">εν </w:t>
      </w:r>
      <w:r>
        <w:rPr>
          <w:rFonts w:eastAsia="Times New Roman" w:cs="Times New Roman"/>
          <w:szCs w:val="24"/>
        </w:rPr>
        <w:t>τέλειωσαν. Σ</w:t>
      </w:r>
      <w:r w:rsidRPr="00F96A51">
        <w:rPr>
          <w:rFonts w:eastAsia="Times New Roman" w:cs="Times New Roman"/>
          <w:szCs w:val="24"/>
        </w:rPr>
        <w:t xml:space="preserve">υνεχίζουν σήμερα </w:t>
      </w:r>
      <w:r>
        <w:rPr>
          <w:rFonts w:eastAsia="Times New Roman" w:cs="Times New Roman"/>
          <w:szCs w:val="24"/>
        </w:rPr>
        <w:t xml:space="preserve">και </w:t>
      </w:r>
      <w:r w:rsidRPr="00F96A51">
        <w:rPr>
          <w:rFonts w:eastAsia="Times New Roman" w:cs="Times New Roman"/>
          <w:szCs w:val="24"/>
        </w:rPr>
        <w:t>θα συνεχίσουν για πολύ ακόμα</w:t>
      </w:r>
      <w:r>
        <w:rPr>
          <w:rFonts w:eastAsia="Times New Roman" w:cs="Times New Roman"/>
          <w:szCs w:val="24"/>
        </w:rPr>
        <w:t>.</w:t>
      </w:r>
    </w:p>
    <w:p w14:paraId="4318B1D1"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Μ</w:t>
      </w:r>
      <w:r w:rsidRPr="00F96A51">
        <w:rPr>
          <w:rFonts w:eastAsia="Times New Roman" w:cs="Times New Roman"/>
          <w:szCs w:val="24"/>
        </w:rPr>
        <w:t xml:space="preserve">ία τέτοια μάχη </w:t>
      </w:r>
      <w:r>
        <w:rPr>
          <w:rFonts w:eastAsia="Times New Roman" w:cs="Times New Roman"/>
          <w:szCs w:val="24"/>
        </w:rPr>
        <w:t>α</w:t>
      </w:r>
      <w:r w:rsidRPr="00F96A51">
        <w:rPr>
          <w:rFonts w:eastAsia="Times New Roman" w:cs="Times New Roman"/>
          <w:szCs w:val="24"/>
        </w:rPr>
        <w:t>πέναντι στην αδικ</w:t>
      </w:r>
      <w:r w:rsidRPr="00F96A51">
        <w:rPr>
          <w:rFonts w:eastAsia="Times New Roman" w:cs="Times New Roman"/>
          <w:szCs w:val="24"/>
        </w:rPr>
        <w:t>ία</w:t>
      </w:r>
      <w:r>
        <w:rPr>
          <w:rFonts w:eastAsia="Times New Roman" w:cs="Times New Roman"/>
          <w:szCs w:val="24"/>
        </w:rPr>
        <w:t>, α</w:t>
      </w:r>
      <w:r w:rsidRPr="00F96A51">
        <w:rPr>
          <w:rFonts w:eastAsia="Times New Roman" w:cs="Times New Roman"/>
          <w:szCs w:val="24"/>
        </w:rPr>
        <w:t xml:space="preserve">πέναντι στην πολιτική που </w:t>
      </w:r>
      <w:r>
        <w:rPr>
          <w:rFonts w:eastAsia="Times New Roman" w:cs="Times New Roman"/>
          <w:szCs w:val="24"/>
        </w:rPr>
        <w:t>υπερχρέωσε</w:t>
      </w:r>
      <w:r w:rsidRPr="00F96A51">
        <w:rPr>
          <w:rFonts w:eastAsia="Times New Roman" w:cs="Times New Roman"/>
          <w:szCs w:val="24"/>
        </w:rPr>
        <w:t xml:space="preserve"> τη μισή Ελλάδα στα ασφαλιστικά ταμεία και τις εφορ</w:t>
      </w:r>
      <w:r>
        <w:rPr>
          <w:rFonts w:eastAsia="Times New Roman" w:cs="Times New Roman"/>
          <w:szCs w:val="24"/>
        </w:rPr>
        <w:t>ίες</w:t>
      </w:r>
      <w:r w:rsidRPr="0096514E">
        <w:rPr>
          <w:rFonts w:eastAsia="Times New Roman" w:cs="Times New Roman"/>
          <w:szCs w:val="24"/>
        </w:rPr>
        <w:t>,</w:t>
      </w:r>
      <w:r>
        <w:rPr>
          <w:rFonts w:eastAsia="Times New Roman" w:cs="Times New Roman"/>
          <w:szCs w:val="24"/>
        </w:rPr>
        <w:t xml:space="preserve"> είναι και ο σημερινός νόμος, ένας </w:t>
      </w:r>
      <w:r w:rsidRPr="00F96A51">
        <w:rPr>
          <w:rFonts w:eastAsia="Times New Roman" w:cs="Times New Roman"/>
          <w:szCs w:val="24"/>
        </w:rPr>
        <w:t xml:space="preserve">νόμος που κατά γενική </w:t>
      </w:r>
      <w:r>
        <w:rPr>
          <w:rFonts w:eastAsia="Times New Roman" w:cs="Times New Roman"/>
          <w:szCs w:val="24"/>
        </w:rPr>
        <w:t>ομο</w:t>
      </w:r>
      <w:r w:rsidRPr="00F96A51">
        <w:rPr>
          <w:rFonts w:eastAsia="Times New Roman" w:cs="Times New Roman"/>
          <w:szCs w:val="24"/>
        </w:rPr>
        <w:t xml:space="preserve">λόγια είναι νόμος ανακούφισης </w:t>
      </w:r>
      <w:r>
        <w:rPr>
          <w:rFonts w:eastAsia="Times New Roman" w:cs="Times New Roman"/>
          <w:szCs w:val="24"/>
        </w:rPr>
        <w:t>κ</w:t>
      </w:r>
      <w:r w:rsidRPr="00F96A51">
        <w:rPr>
          <w:rFonts w:eastAsia="Times New Roman" w:cs="Times New Roman"/>
          <w:szCs w:val="24"/>
        </w:rPr>
        <w:t>ατ</w:t>
      </w:r>
      <w:r>
        <w:rPr>
          <w:rFonts w:eastAsia="Times New Roman" w:cs="Times New Roman"/>
          <w:szCs w:val="24"/>
        </w:rPr>
        <w:t xml:space="preserve">’ </w:t>
      </w:r>
      <w:r w:rsidRPr="00F96A51">
        <w:rPr>
          <w:rFonts w:eastAsia="Times New Roman" w:cs="Times New Roman"/>
          <w:szCs w:val="24"/>
        </w:rPr>
        <w:t>αρχ</w:t>
      </w:r>
      <w:r>
        <w:rPr>
          <w:rFonts w:eastAsia="Times New Roman" w:cs="Times New Roman"/>
          <w:szCs w:val="24"/>
        </w:rPr>
        <w:t>άς</w:t>
      </w:r>
      <w:r w:rsidRPr="00F96A51">
        <w:rPr>
          <w:rFonts w:eastAsia="Times New Roman" w:cs="Times New Roman"/>
          <w:szCs w:val="24"/>
        </w:rPr>
        <w:t xml:space="preserve"> σε 1,3 εκατομμύρια πολίτες που συσσώρευσαν χρέη στα ασφαλιστικά ταμεία</w:t>
      </w:r>
      <w:r>
        <w:rPr>
          <w:rFonts w:eastAsia="Times New Roman" w:cs="Times New Roman"/>
          <w:szCs w:val="24"/>
        </w:rPr>
        <w:t>,</w:t>
      </w:r>
      <w:r w:rsidRPr="00F96A51">
        <w:rPr>
          <w:rFonts w:eastAsia="Times New Roman" w:cs="Times New Roman"/>
          <w:szCs w:val="24"/>
        </w:rPr>
        <w:t xml:space="preserve"> γιατί στα χρόνια της κρίσης αναγκάστηκαν να επιλέξουν ανάμεσα στη δική τους επιβίωση και της οικογένειάς τους ή στο να πληρώσουν</w:t>
      </w:r>
      <w:r>
        <w:rPr>
          <w:rFonts w:eastAsia="Times New Roman" w:cs="Times New Roman"/>
          <w:szCs w:val="24"/>
        </w:rPr>
        <w:t>,</w:t>
      </w:r>
      <w:r w:rsidRPr="00F96A51">
        <w:rPr>
          <w:rFonts w:eastAsia="Times New Roman" w:cs="Times New Roman"/>
          <w:szCs w:val="24"/>
        </w:rPr>
        <w:t xml:space="preserve"> να καλύψουν τις ασφαλιστικές εισφορές</w:t>
      </w:r>
      <w:r>
        <w:rPr>
          <w:rFonts w:eastAsia="Times New Roman" w:cs="Times New Roman"/>
          <w:szCs w:val="24"/>
        </w:rPr>
        <w:t>.</w:t>
      </w:r>
      <w:r w:rsidRPr="00F96A51">
        <w:rPr>
          <w:rFonts w:eastAsia="Times New Roman" w:cs="Times New Roman"/>
          <w:szCs w:val="24"/>
        </w:rPr>
        <w:t xml:space="preserve"> Και</w:t>
      </w:r>
      <w:r>
        <w:rPr>
          <w:rFonts w:eastAsia="Times New Roman" w:cs="Times New Roman"/>
          <w:szCs w:val="24"/>
        </w:rPr>
        <w:t>,</w:t>
      </w:r>
      <w:r w:rsidRPr="00F96A51">
        <w:rPr>
          <w:rFonts w:eastAsia="Times New Roman" w:cs="Times New Roman"/>
          <w:szCs w:val="24"/>
        </w:rPr>
        <w:t xml:space="preserve"> φυσικά</w:t>
      </w:r>
      <w:r>
        <w:rPr>
          <w:rFonts w:eastAsia="Times New Roman" w:cs="Times New Roman"/>
          <w:szCs w:val="24"/>
        </w:rPr>
        <w:t>,</w:t>
      </w:r>
      <w:r w:rsidRPr="00F96A51">
        <w:rPr>
          <w:rFonts w:eastAsia="Times New Roman" w:cs="Times New Roman"/>
          <w:szCs w:val="24"/>
        </w:rPr>
        <w:t xml:space="preserve"> ε</w:t>
      </w:r>
      <w:r w:rsidRPr="00F96A51">
        <w:rPr>
          <w:rFonts w:eastAsia="Times New Roman" w:cs="Times New Roman"/>
          <w:szCs w:val="24"/>
        </w:rPr>
        <w:t>πέλεξαν το πρώτο</w:t>
      </w:r>
      <w:r>
        <w:rPr>
          <w:rFonts w:eastAsia="Times New Roman" w:cs="Times New Roman"/>
          <w:szCs w:val="24"/>
        </w:rPr>
        <w:t xml:space="preserve">. </w:t>
      </w:r>
    </w:p>
    <w:p w14:paraId="4318B1D2"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Δ</w:t>
      </w:r>
      <w:r w:rsidRPr="00F96A51">
        <w:rPr>
          <w:rFonts w:eastAsia="Times New Roman" w:cs="Times New Roman"/>
          <w:szCs w:val="24"/>
        </w:rPr>
        <w:t xml:space="preserve">εν ήταν </w:t>
      </w:r>
      <w:r>
        <w:rPr>
          <w:rFonts w:eastAsia="Times New Roman" w:cs="Times New Roman"/>
          <w:szCs w:val="24"/>
        </w:rPr>
        <w:t xml:space="preserve">μπαταχτσήδες. Ήταν </w:t>
      </w:r>
      <w:r w:rsidRPr="00F96A51">
        <w:rPr>
          <w:rFonts w:eastAsia="Times New Roman" w:cs="Times New Roman"/>
          <w:szCs w:val="24"/>
        </w:rPr>
        <w:t>θύματα των πολιτικών επιλογών των προηγούμενων κυβερνήσεων</w:t>
      </w:r>
      <w:r>
        <w:rPr>
          <w:rFonts w:eastAsia="Times New Roman" w:cs="Times New Roman"/>
          <w:szCs w:val="24"/>
        </w:rPr>
        <w:t>,</w:t>
      </w:r>
      <w:r w:rsidRPr="00F96A51">
        <w:rPr>
          <w:rFonts w:eastAsia="Times New Roman" w:cs="Times New Roman"/>
          <w:szCs w:val="24"/>
        </w:rPr>
        <w:t xml:space="preserve"> που είχαν οδηγήσει τα ταμεία σε απόλυτη κατάρρευση</w:t>
      </w:r>
      <w:r>
        <w:rPr>
          <w:rFonts w:eastAsia="Times New Roman" w:cs="Times New Roman"/>
          <w:szCs w:val="24"/>
        </w:rPr>
        <w:t>. Ή</w:t>
      </w:r>
      <w:r w:rsidRPr="00F96A51">
        <w:rPr>
          <w:rFonts w:eastAsia="Times New Roman" w:cs="Times New Roman"/>
          <w:szCs w:val="24"/>
        </w:rPr>
        <w:t>ταν θύματα εκείνων των πολιτικών επιλογών</w:t>
      </w:r>
      <w:r>
        <w:rPr>
          <w:rFonts w:eastAsia="Times New Roman" w:cs="Times New Roman"/>
          <w:szCs w:val="24"/>
        </w:rPr>
        <w:t>,</w:t>
      </w:r>
      <w:r w:rsidRPr="00F96A51">
        <w:rPr>
          <w:rFonts w:eastAsia="Times New Roman" w:cs="Times New Roman"/>
          <w:szCs w:val="24"/>
        </w:rPr>
        <w:t xml:space="preserve"> που επέβαλαν τις εξοντωτικές εισφορές</w:t>
      </w:r>
      <w:r>
        <w:rPr>
          <w:rFonts w:eastAsia="Times New Roman" w:cs="Times New Roman"/>
          <w:szCs w:val="24"/>
        </w:rPr>
        <w:t>,</w:t>
      </w:r>
      <w:r w:rsidRPr="00F96A51">
        <w:rPr>
          <w:rFonts w:eastAsia="Times New Roman" w:cs="Times New Roman"/>
          <w:szCs w:val="24"/>
        </w:rPr>
        <w:t xml:space="preserve"> που οδήγησαν σ</w:t>
      </w:r>
      <w:r w:rsidRPr="00F96A51">
        <w:rPr>
          <w:rFonts w:eastAsia="Times New Roman" w:cs="Times New Roman"/>
          <w:szCs w:val="24"/>
        </w:rPr>
        <w:t>ε αδιέξοδα</w:t>
      </w:r>
      <w:r>
        <w:rPr>
          <w:rFonts w:eastAsia="Times New Roman" w:cs="Times New Roman"/>
          <w:szCs w:val="24"/>
        </w:rPr>
        <w:t>,</w:t>
      </w:r>
      <w:r w:rsidRPr="00F96A51">
        <w:rPr>
          <w:rFonts w:eastAsia="Times New Roman" w:cs="Times New Roman"/>
          <w:szCs w:val="24"/>
        </w:rPr>
        <w:t xml:space="preserve"> αλλά και σε </w:t>
      </w:r>
      <w:r>
        <w:rPr>
          <w:rFonts w:eastAsia="Times New Roman" w:cs="Times New Roman"/>
          <w:szCs w:val="24"/>
        </w:rPr>
        <w:t>λουκέτα τις μικρές επιχειρήσεις. Κ</w:t>
      </w:r>
      <w:r w:rsidRPr="00F96A51">
        <w:rPr>
          <w:rFonts w:eastAsia="Times New Roman" w:cs="Times New Roman"/>
          <w:szCs w:val="24"/>
        </w:rPr>
        <w:t xml:space="preserve">ι είναι οι εκπρόσωποι σήμερα εκείνων των πολιτικών που ξέρουν πολύ καλά ότι το 97% των οφειλών δημιουργήθηκαν </w:t>
      </w:r>
      <w:r>
        <w:rPr>
          <w:rFonts w:eastAsia="Times New Roman" w:cs="Times New Roman"/>
          <w:szCs w:val="24"/>
        </w:rPr>
        <w:t xml:space="preserve">προ ΕΦΚΑ, πριν </w:t>
      </w:r>
      <w:r w:rsidRPr="00F96A51">
        <w:rPr>
          <w:rFonts w:eastAsia="Times New Roman" w:cs="Times New Roman"/>
          <w:szCs w:val="24"/>
        </w:rPr>
        <w:t>από το νόμο Κατρούγκαλου</w:t>
      </w:r>
      <w:r>
        <w:rPr>
          <w:rFonts w:eastAsia="Times New Roman" w:cs="Times New Roman"/>
          <w:szCs w:val="24"/>
        </w:rPr>
        <w:t xml:space="preserve">. Όμως, </w:t>
      </w:r>
      <w:r w:rsidRPr="00F96A51">
        <w:rPr>
          <w:rFonts w:eastAsia="Times New Roman" w:cs="Times New Roman"/>
          <w:szCs w:val="24"/>
        </w:rPr>
        <w:t xml:space="preserve">έρχονται σήμερα και κάνουν </w:t>
      </w:r>
      <w:r>
        <w:rPr>
          <w:rFonts w:eastAsia="Times New Roman" w:cs="Times New Roman"/>
          <w:szCs w:val="24"/>
        </w:rPr>
        <w:t>τ</w:t>
      </w:r>
      <w:r w:rsidRPr="00F96A51">
        <w:rPr>
          <w:rFonts w:eastAsia="Times New Roman" w:cs="Times New Roman"/>
          <w:szCs w:val="24"/>
        </w:rPr>
        <w:t>ους ανήξερους</w:t>
      </w:r>
      <w:r w:rsidRPr="00F96A51">
        <w:rPr>
          <w:rFonts w:eastAsia="Times New Roman" w:cs="Times New Roman"/>
          <w:szCs w:val="24"/>
        </w:rPr>
        <w:t xml:space="preserve"> ή και τους αθώους</w:t>
      </w:r>
      <w:r>
        <w:rPr>
          <w:rFonts w:eastAsia="Times New Roman" w:cs="Times New Roman"/>
          <w:szCs w:val="24"/>
        </w:rPr>
        <w:t>,</w:t>
      </w:r>
      <w:r w:rsidRPr="00F96A51">
        <w:rPr>
          <w:rFonts w:eastAsia="Times New Roman" w:cs="Times New Roman"/>
          <w:szCs w:val="24"/>
        </w:rPr>
        <w:t xml:space="preserve"> ρίχνοντ</w:t>
      </w:r>
      <w:r>
        <w:rPr>
          <w:rFonts w:eastAsia="Times New Roman" w:cs="Times New Roman"/>
          <w:szCs w:val="24"/>
        </w:rPr>
        <w:t>ας ευθύνες στη σημερινή Κ</w:t>
      </w:r>
      <w:r w:rsidRPr="00F96A51">
        <w:rPr>
          <w:rFonts w:eastAsia="Times New Roman" w:cs="Times New Roman"/>
          <w:szCs w:val="24"/>
        </w:rPr>
        <w:t xml:space="preserve">υβέρνηση για </w:t>
      </w:r>
      <w:r>
        <w:rPr>
          <w:rFonts w:eastAsia="Times New Roman" w:cs="Times New Roman"/>
          <w:szCs w:val="24"/>
        </w:rPr>
        <w:t>β</w:t>
      </w:r>
      <w:r w:rsidRPr="00F96A51">
        <w:rPr>
          <w:rFonts w:eastAsia="Times New Roman" w:cs="Times New Roman"/>
          <w:szCs w:val="24"/>
        </w:rPr>
        <w:t>άρη που οι προηγούμενοι είχαν δημιουργήσει</w:t>
      </w:r>
      <w:r>
        <w:rPr>
          <w:rFonts w:eastAsia="Times New Roman" w:cs="Times New Roman"/>
          <w:szCs w:val="24"/>
        </w:rPr>
        <w:t xml:space="preserve">. Τολμούν να </w:t>
      </w:r>
      <w:r w:rsidRPr="00F96A51">
        <w:rPr>
          <w:rFonts w:eastAsia="Times New Roman" w:cs="Times New Roman"/>
          <w:szCs w:val="24"/>
        </w:rPr>
        <w:t xml:space="preserve">λοιδορούν τη </w:t>
      </w:r>
      <w:r>
        <w:rPr>
          <w:rFonts w:eastAsia="Times New Roman" w:cs="Times New Roman"/>
          <w:szCs w:val="24"/>
        </w:rPr>
        <w:t>13</w:t>
      </w:r>
      <w:r w:rsidRPr="00992299">
        <w:rPr>
          <w:rFonts w:eastAsia="Times New Roman" w:cs="Times New Roman"/>
          <w:szCs w:val="24"/>
          <w:vertAlign w:val="superscript"/>
        </w:rPr>
        <w:t>η</w:t>
      </w:r>
      <w:r>
        <w:rPr>
          <w:rFonts w:eastAsia="Times New Roman" w:cs="Times New Roman"/>
          <w:szCs w:val="24"/>
        </w:rPr>
        <w:t xml:space="preserve"> </w:t>
      </w:r>
      <w:r w:rsidRPr="00F96A51">
        <w:rPr>
          <w:rFonts w:eastAsia="Times New Roman" w:cs="Times New Roman"/>
          <w:szCs w:val="24"/>
        </w:rPr>
        <w:t>σύνταξη</w:t>
      </w:r>
      <w:r>
        <w:rPr>
          <w:rFonts w:eastAsia="Times New Roman" w:cs="Times New Roman"/>
          <w:szCs w:val="24"/>
        </w:rPr>
        <w:t>,</w:t>
      </w:r>
      <w:r w:rsidRPr="00F96A51">
        <w:rPr>
          <w:rFonts w:eastAsia="Times New Roman" w:cs="Times New Roman"/>
          <w:szCs w:val="24"/>
        </w:rPr>
        <w:t xml:space="preserve"> απαξιώνοντας </w:t>
      </w:r>
      <w:r>
        <w:rPr>
          <w:rFonts w:eastAsia="Times New Roman" w:cs="Times New Roman"/>
          <w:szCs w:val="24"/>
        </w:rPr>
        <w:t>για</w:t>
      </w:r>
      <w:r w:rsidRPr="00F96A51">
        <w:rPr>
          <w:rFonts w:eastAsia="Times New Roman" w:cs="Times New Roman"/>
          <w:szCs w:val="24"/>
        </w:rPr>
        <w:t xml:space="preserve"> ακόμη μία φορά τους απόμαχους της δουλειάς</w:t>
      </w:r>
      <w:r>
        <w:rPr>
          <w:rFonts w:eastAsia="Times New Roman" w:cs="Times New Roman"/>
          <w:szCs w:val="24"/>
        </w:rPr>
        <w:t>,</w:t>
      </w:r>
      <w:r w:rsidRPr="00F96A51">
        <w:rPr>
          <w:rFonts w:eastAsia="Times New Roman" w:cs="Times New Roman"/>
          <w:szCs w:val="24"/>
        </w:rPr>
        <w:t xml:space="preserve"> που τους έκοψαν </w:t>
      </w:r>
      <w:r>
        <w:rPr>
          <w:rFonts w:eastAsia="Times New Roman" w:cs="Times New Roman"/>
          <w:szCs w:val="24"/>
        </w:rPr>
        <w:t>δέκα</w:t>
      </w:r>
      <w:r w:rsidRPr="00F96A51">
        <w:rPr>
          <w:rFonts w:eastAsia="Times New Roman" w:cs="Times New Roman"/>
          <w:szCs w:val="24"/>
        </w:rPr>
        <w:t xml:space="preserve"> φορές οριζόντια τη σύνταξή </w:t>
      </w:r>
      <w:r>
        <w:rPr>
          <w:rFonts w:eastAsia="Times New Roman" w:cs="Times New Roman"/>
          <w:szCs w:val="24"/>
        </w:rPr>
        <w:t>τους,</w:t>
      </w:r>
      <w:r w:rsidRPr="00F96A51">
        <w:rPr>
          <w:rFonts w:eastAsia="Times New Roman" w:cs="Times New Roman"/>
          <w:szCs w:val="24"/>
        </w:rPr>
        <w:t xml:space="preserve"> αφού προηγουμένως είχαν λεηλατήσει</w:t>
      </w:r>
      <w:r>
        <w:rPr>
          <w:rFonts w:eastAsia="Times New Roman" w:cs="Times New Roman"/>
          <w:szCs w:val="24"/>
        </w:rPr>
        <w:t>,</w:t>
      </w:r>
      <w:r w:rsidRPr="00F96A51">
        <w:rPr>
          <w:rFonts w:eastAsia="Times New Roman" w:cs="Times New Roman"/>
          <w:szCs w:val="24"/>
        </w:rPr>
        <w:t xml:space="preserve"> </w:t>
      </w:r>
      <w:r>
        <w:rPr>
          <w:rFonts w:eastAsia="Times New Roman" w:cs="Times New Roman"/>
          <w:szCs w:val="24"/>
        </w:rPr>
        <w:t>χ</w:t>
      </w:r>
      <w:r w:rsidRPr="00F96A51">
        <w:rPr>
          <w:rFonts w:eastAsia="Times New Roman" w:cs="Times New Roman"/>
          <w:szCs w:val="24"/>
        </w:rPr>
        <w:t>ωρίς ντροπή</w:t>
      </w:r>
      <w:r>
        <w:rPr>
          <w:rFonts w:eastAsia="Times New Roman" w:cs="Times New Roman"/>
          <w:szCs w:val="24"/>
        </w:rPr>
        <w:t>,</w:t>
      </w:r>
      <w:r w:rsidRPr="00F96A51">
        <w:rPr>
          <w:rFonts w:eastAsia="Times New Roman" w:cs="Times New Roman"/>
          <w:szCs w:val="24"/>
        </w:rPr>
        <w:t xml:space="preserve"> τα ασφαλιστικά τους ταμεία</w:t>
      </w:r>
      <w:r>
        <w:rPr>
          <w:rFonts w:eastAsia="Times New Roman" w:cs="Times New Roman"/>
          <w:szCs w:val="24"/>
        </w:rPr>
        <w:t>. Έ</w:t>
      </w:r>
      <w:r w:rsidRPr="00F96A51">
        <w:rPr>
          <w:rFonts w:eastAsia="Times New Roman" w:cs="Times New Roman"/>
          <w:szCs w:val="24"/>
        </w:rPr>
        <w:t xml:space="preserve">χουν το θράσος να </w:t>
      </w:r>
      <w:r>
        <w:rPr>
          <w:rFonts w:eastAsia="Times New Roman" w:cs="Times New Roman"/>
          <w:szCs w:val="24"/>
        </w:rPr>
        <w:t>τ</w:t>
      </w:r>
      <w:r w:rsidRPr="00F96A51">
        <w:rPr>
          <w:rFonts w:eastAsia="Times New Roman" w:cs="Times New Roman"/>
          <w:szCs w:val="24"/>
        </w:rPr>
        <w:t>ο παίζουν</w:t>
      </w:r>
      <w:r>
        <w:rPr>
          <w:rFonts w:eastAsia="Times New Roman" w:cs="Times New Roman"/>
          <w:szCs w:val="24"/>
        </w:rPr>
        <w:t xml:space="preserve"> προστάτες των συνταξιούχων αυτοί</w:t>
      </w:r>
      <w:r w:rsidRPr="00F96A51">
        <w:rPr>
          <w:rFonts w:eastAsia="Times New Roman" w:cs="Times New Roman"/>
          <w:szCs w:val="24"/>
        </w:rPr>
        <w:t xml:space="preserve"> που άφησαν πίσω τους το 2015 </w:t>
      </w:r>
      <w:r>
        <w:rPr>
          <w:rFonts w:eastAsia="Times New Roman" w:cs="Times New Roman"/>
          <w:szCs w:val="24"/>
        </w:rPr>
        <w:t>χρέη 1,1 δισ</w:t>
      </w:r>
      <w:r w:rsidRPr="00F96A51">
        <w:rPr>
          <w:rFonts w:eastAsia="Times New Roman" w:cs="Times New Roman"/>
          <w:szCs w:val="24"/>
        </w:rPr>
        <w:t xml:space="preserve">εκατομμύρια ευρώ </w:t>
      </w:r>
      <w:r>
        <w:rPr>
          <w:rFonts w:eastAsia="Times New Roman" w:cs="Times New Roman"/>
          <w:szCs w:val="24"/>
        </w:rPr>
        <w:t>σ</w:t>
      </w:r>
      <w:r w:rsidRPr="00F96A51">
        <w:rPr>
          <w:rFonts w:eastAsia="Times New Roman" w:cs="Times New Roman"/>
          <w:szCs w:val="24"/>
        </w:rPr>
        <w:t xml:space="preserve">τα ταμεία και 400.000 </w:t>
      </w:r>
      <w:r>
        <w:rPr>
          <w:rFonts w:eastAsia="Times New Roman" w:cs="Times New Roman"/>
          <w:szCs w:val="24"/>
        </w:rPr>
        <w:t>αδιεκπεραίωτες</w:t>
      </w:r>
      <w:r w:rsidRPr="00F96A51">
        <w:rPr>
          <w:rFonts w:eastAsia="Times New Roman" w:cs="Times New Roman"/>
          <w:szCs w:val="24"/>
        </w:rPr>
        <w:t xml:space="preserve"> συντάξεις</w:t>
      </w:r>
      <w:r>
        <w:rPr>
          <w:rFonts w:eastAsia="Times New Roman" w:cs="Times New Roman"/>
          <w:szCs w:val="24"/>
        </w:rPr>
        <w:t>. Έ</w:t>
      </w:r>
      <w:r w:rsidRPr="00F96A51">
        <w:rPr>
          <w:rFonts w:eastAsia="Times New Roman" w:cs="Times New Roman"/>
          <w:szCs w:val="24"/>
        </w:rPr>
        <w:t>χουν το θράσος να το παίζουν προστάτ</w:t>
      </w:r>
      <w:r>
        <w:rPr>
          <w:rFonts w:eastAsia="Times New Roman" w:cs="Times New Roman"/>
          <w:szCs w:val="24"/>
        </w:rPr>
        <w:t>ε</w:t>
      </w:r>
      <w:r w:rsidRPr="00F96A51">
        <w:rPr>
          <w:rFonts w:eastAsia="Times New Roman" w:cs="Times New Roman"/>
          <w:szCs w:val="24"/>
        </w:rPr>
        <w:t>ς και των αγροτών που επί δεκαετίες τους αντιμετώπιζαν ως πολίτες δεύτερης κατηγορίας</w:t>
      </w:r>
      <w:r>
        <w:rPr>
          <w:rFonts w:eastAsia="Times New Roman" w:cs="Times New Roman"/>
          <w:szCs w:val="24"/>
        </w:rPr>
        <w:t>,</w:t>
      </w:r>
      <w:r w:rsidRPr="00F96A51">
        <w:rPr>
          <w:rFonts w:eastAsia="Times New Roman" w:cs="Times New Roman"/>
          <w:szCs w:val="24"/>
        </w:rPr>
        <w:t xml:space="preserve"> δίνοντας υποτίθεται κάποιες συντάξεις που δεν ήταν ούτε ίσα </w:t>
      </w:r>
      <w:r>
        <w:rPr>
          <w:rFonts w:eastAsia="Times New Roman" w:cs="Times New Roman"/>
          <w:szCs w:val="24"/>
        </w:rPr>
        <w:t>μ</w:t>
      </w:r>
      <w:r w:rsidRPr="00F96A51">
        <w:rPr>
          <w:rFonts w:eastAsia="Times New Roman" w:cs="Times New Roman"/>
          <w:szCs w:val="24"/>
        </w:rPr>
        <w:t>ε το χαρτζιλίκι μικρών παιδιών</w:t>
      </w:r>
      <w:r>
        <w:rPr>
          <w:rFonts w:eastAsia="Times New Roman" w:cs="Times New Roman"/>
          <w:szCs w:val="24"/>
        </w:rPr>
        <w:t xml:space="preserve">. </w:t>
      </w:r>
    </w:p>
    <w:p w14:paraId="4318B1D3"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w:t>
      </w:r>
      <w:r w:rsidRPr="00F96A51">
        <w:rPr>
          <w:rFonts w:eastAsia="Times New Roman" w:cs="Times New Roman"/>
          <w:szCs w:val="24"/>
        </w:rPr>
        <w:t>ίναι</w:t>
      </w:r>
      <w:r>
        <w:rPr>
          <w:rFonts w:eastAsia="Times New Roman" w:cs="Times New Roman"/>
          <w:szCs w:val="24"/>
        </w:rPr>
        <w:t>,</w:t>
      </w:r>
      <w:r w:rsidRPr="00F96A51">
        <w:rPr>
          <w:rFonts w:eastAsia="Times New Roman" w:cs="Times New Roman"/>
          <w:szCs w:val="24"/>
        </w:rPr>
        <w:t xml:space="preserve"> </w:t>
      </w:r>
      <w:r>
        <w:rPr>
          <w:rFonts w:eastAsia="Times New Roman" w:cs="Times New Roman"/>
          <w:szCs w:val="24"/>
        </w:rPr>
        <w:t>όμως,</w:t>
      </w:r>
      <w:r w:rsidRPr="00F96A51">
        <w:rPr>
          <w:rFonts w:eastAsia="Times New Roman" w:cs="Times New Roman"/>
          <w:szCs w:val="24"/>
        </w:rPr>
        <w:t xml:space="preserve"> και οι αγρότες που παίρνο</w:t>
      </w:r>
      <w:r w:rsidRPr="00F96A51">
        <w:rPr>
          <w:rFonts w:eastAsia="Times New Roman" w:cs="Times New Roman"/>
          <w:szCs w:val="24"/>
        </w:rPr>
        <w:t>υν σήμερα μία ανάσα επιπλέον από το νομοσχέδιο</w:t>
      </w:r>
      <w:r>
        <w:rPr>
          <w:rFonts w:eastAsia="Times New Roman" w:cs="Times New Roman"/>
          <w:szCs w:val="24"/>
        </w:rPr>
        <w:t>,</w:t>
      </w:r>
      <w:r w:rsidRPr="00F96A51">
        <w:rPr>
          <w:rFonts w:eastAsia="Times New Roman" w:cs="Times New Roman"/>
          <w:szCs w:val="24"/>
        </w:rPr>
        <w:t xml:space="preserve"> είναι </w:t>
      </w:r>
      <w:r>
        <w:rPr>
          <w:rFonts w:eastAsia="Times New Roman" w:cs="Times New Roman"/>
          <w:szCs w:val="24"/>
        </w:rPr>
        <w:t xml:space="preserve">οι </w:t>
      </w:r>
      <w:r w:rsidRPr="00F96A51">
        <w:rPr>
          <w:rFonts w:eastAsia="Times New Roman" w:cs="Times New Roman"/>
          <w:szCs w:val="24"/>
        </w:rPr>
        <w:t>δεκάδες χιλιάδες αγρότες που δεν μπορούσαν να πάρουν σύνταξη</w:t>
      </w:r>
      <w:r>
        <w:rPr>
          <w:rFonts w:eastAsia="Times New Roman" w:cs="Times New Roman"/>
          <w:szCs w:val="24"/>
        </w:rPr>
        <w:t>,</w:t>
      </w:r>
      <w:r w:rsidRPr="00F96A51">
        <w:rPr>
          <w:rFonts w:eastAsia="Times New Roman" w:cs="Times New Roman"/>
          <w:szCs w:val="24"/>
        </w:rPr>
        <w:t xml:space="preserve"> γιατί χρωστούσ</w:t>
      </w:r>
      <w:r>
        <w:rPr>
          <w:rFonts w:eastAsia="Times New Roman" w:cs="Times New Roman"/>
          <w:szCs w:val="24"/>
        </w:rPr>
        <w:t>αν στον ΟΓΑ πάνω από 4.000 ευρώ. Αυ</w:t>
      </w:r>
      <w:r w:rsidRPr="00F96A51">
        <w:rPr>
          <w:rFonts w:eastAsia="Times New Roman" w:cs="Times New Roman"/>
          <w:szCs w:val="24"/>
        </w:rPr>
        <w:t>τό το όριο ανεβαίνει στα 6.000</w:t>
      </w:r>
      <w:r>
        <w:rPr>
          <w:rFonts w:eastAsia="Times New Roman" w:cs="Times New Roman"/>
          <w:szCs w:val="24"/>
        </w:rPr>
        <w:t>.</w:t>
      </w:r>
      <w:r w:rsidRPr="00F96A51">
        <w:rPr>
          <w:rFonts w:eastAsia="Times New Roman" w:cs="Times New Roman"/>
          <w:szCs w:val="24"/>
        </w:rPr>
        <w:t xml:space="preserve"> Και</w:t>
      </w:r>
      <w:r>
        <w:rPr>
          <w:rFonts w:eastAsia="Times New Roman" w:cs="Times New Roman"/>
          <w:szCs w:val="24"/>
        </w:rPr>
        <w:t>,</w:t>
      </w:r>
      <w:r w:rsidRPr="00F96A51">
        <w:rPr>
          <w:rFonts w:eastAsia="Times New Roman" w:cs="Times New Roman"/>
          <w:szCs w:val="24"/>
        </w:rPr>
        <w:t xml:space="preserve"> βέβαια</w:t>
      </w:r>
      <w:r>
        <w:rPr>
          <w:rFonts w:eastAsia="Times New Roman" w:cs="Times New Roman"/>
          <w:szCs w:val="24"/>
        </w:rPr>
        <w:t>,</w:t>
      </w:r>
      <w:r w:rsidRPr="00F96A51">
        <w:rPr>
          <w:rFonts w:eastAsia="Times New Roman" w:cs="Times New Roman"/>
          <w:szCs w:val="24"/>
        </w:rPr>
        <w:t xml:space="preserve"> με την ένταξή τους στις 120 δόσεις και με τ</w:t>
      </w:r>
      <w:r w:rsidRPr="00F96A51">
        <w:rPr>
          <w:rFonts w:eastAsia="Times New Roman" w:cs="Times New Roman"/>
          <w:szCs w:val="24"/>
        </w:rPr>
        <w:t>ην περικοπή 100% όλων των προσαυξήσεων και με 30 ευρώ το μήνα</w:t>
      </w:r>
      <w:r>
        <w:rPr>
          <w:rFonts w:eastAsia="Times New Roman" w:cs="Times New Roman"/>
          <w:szCs w:val="24"/>
        </w:rPr>
        <w:t>,</w:t>
      </w:r>
      <w:r w:rsidRPr="00F96A51">
        <w:rPr>
          <w:rFonts w:eastAsia="Times New Roman" w:cs="Times New Roman"/>
          <w:szCs w:val="24"/>
        </w:rPr>
        <w:t xml:space="preserve"> μπορούν πλέον να πάρουν τη σύνταξή </w:t>
      </w:r>
      <w:r>
        <w:rPr>
          <w:rFonts w:eastAsia="Times New Roman" w:cs="Times New Roman"/>
          <w:szCs w:val="24"/>
        </w:rPr>
        <w:t xml:space="preserve">τους. </w:t>
      </w:r>
    </w:p>
    <w:p w14:paraId="4318B1D4"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Είναι οι</w:t>
      </w:r>
      <w:r w:rsidRPr="00F96A51">
        <w:rPr>
          <w:rFonts w:eastAsia="Times New Roman" w:cs="Times New Roman"/>
          <w:szCs w:val="24"/>
        </w:rPr>
        <w:t xml:space="preserve"> χιλιάδες βιοτεχνίες που βρέθηκαν σε αδυναμία να εξυπηρετήσουν τις υποχρεώσεις </w:t>
      </w:r>
      <w:r>
        <w:rPr>
          <w:rFonts w:eastAsia="Times New Roman" w:cs="Times New Roman"/>
          <w:szCs w:val="24"/>
        </w:rPr>
        <w:t>τους,</w:t>
      </w:r>
      <w:r w:rsidRPr="00F96A51">
        <w:rPr>
          <w:rFonts w:eastAsia="Times New Roman" w:cs="Times New Roman"/>
          <w:szCs w:val="24"/>
        </w:rPr>
        <w:t xml:space="preserve"> λόγω της βαθιάς και παρατεταμένης κρίσης</w:t>
      </w:r>
      <w:r>
        <w:rPr>
          <w:rFonts w:eastAsia="Times New Roman" w:cs="Times New Roman"/>
          <w:szCs w:val="24"/>
        </w:rPr>
        <w:t>,</w:t>
      </w:r>
      <w:r w:rsidRPr="00F96A51">
        <w:rPr>
          <w:rFonts w:eastAsia="Times New Roman" w:cs="Times New Roman"/>
          <w:szCs w:val="24"/>
        </w:rPr>
        <w:t xml:space="preserve"> που έχουν κλείσε</w:t>
      </w:r>
      <w:r w:rsidRPr="00F96A51">
        <w:rPr>
          <w:rFonts w:eastAsia="Times New Roman" w:cs="Times New Roman"/>
          <w:szCs w:val="24"/>
        </w:rPr>
        <w:t xml:space="preserve">ι τις επιχειρήσεις τους και δεν μπορούσαν να </w:t>
      </w:r>
      <w:r>
        <w:rPr>
          <w:rFonts w:eastAsia="Times New Roman" w:cs="Times New Roman"/>
          <w:szCs w:val="24"/>
        </w:rPr>
        <w:t>βγ</w:t>
      </w:r>
      <w:r w:rsidRPr="00F96A51">
        <w:rPr>
          <w:rFonts w:eastAsia="Times New Roman" w:cs="Times New Roman"/>
          <w:szCs w:val="24"/>
        </w:rPr>
        <w:t>ουν στη σύνταξη</w:t>
      </w:r>
      <w:r>
        <w:rPr>
          <w:rFonts w:eastAsia="Times New Roman" w:cs="Times New Roman"/>
          <w:szCs w:val="24"/>
        </w:rPr>
        <w:t>.</w:t>
      </w:r>
    </w:p>
    <w:p w14:paraId="4318B1D5"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Μπορεί η </w:t>
      </w:r>
      <w:r w:rsidRPr="00F96A51">
        <w:rPr>
          <w:rFonts w:eastAsia="Times New Roman" w:cs="Times New Roman"/>
          <w:szCs w:val="24"/>
        </w:rPr>
        <w:t>Αξιωματική Αντιπολίτευση να ψάχνει όσα προσχήματα θέλει για να ψ</w:t>
      </w:r>
      <w:r>
        <w:rPr>
          <w:rFonts w:eastAsia="Times New Roman" w:cs="Times New Roman"/>
          <w:szCs w:val="24"/>
        </w:rPr>
        <w:t>έ</w:t>
      </w:r>
      <w:r w:rsidRPr="00F96A51">
        <w:rPr>
          <w:rFonts w:eastAsia="Times New Roman" w:cs="Times New Roman"/>
          <w:szCs w:val="24"/>
        </w:rPr>
        <w:t>ξει τ</w:t>
      </w:r>
      <w:r>
        <w:rPr>
          <w:rFonts w:eastAsia="Times New Roman" w:cs="Times New Roman"/>
          <w:szCs w:val="24"/>
        </w:rPr>
        <w:t xml:space="preserve">η ρύθμιση </w:t>
      </w:r>
      <w:r w:rsidRPr="00F96A51">
        <w:rPr>
          <w:rFonts w:eastAsia="Times New Roman" w:cs="Times New Roman"/>
          <w:szCs w:val="24"/>
        </w:rPr>
        <w:t>των 120 δόσεων</w:t>
      </w:r>
      <w:r>
        <w:rPr>
          <w:rFonts w:eastAsia="Times New Roman" w:cs="Times New Roman"/>
          <w:szCs w:val="24"/>
        </w:rPr>
        <w:t>. Ο</w:t>
      </w:r>
      <w:r w:rsidRPr="00F96A51">
        <w:rPr>
          <w:rFonts w:eastAsia="Times New Roman" w:cs="Times New Roman"/>
          <w:szCs w:val="24"/>
        </w:rPr>
        <w:t>ι ασφαλισμένοι</w:t>
      </w:r>
      <w:r>
        <w:rPr>
          <w:rFonts w:eastAsia="Times New Roman" w:cs="Times New Roman"/>
          <w:szCs w:val="24"/>
        </w:rPr>
        <w:t>,</w:t>
      </w:r>
      <w:r w:rsidRPr="00F96A51">
        <w:rPr>
          <w:rFonts w:eastAsia="Times New Roman" w:cs="Times New Roman"/>
          <w:szCs w:val="24"/>
        </w:rPr>
        <w:t xml:space="preserve"> </w:t>
      </w:r>
      <w:r>
        <w:rPr>
          <w:rFonts w:eastAsia="Times New Roman" w:cs="Times New Roman"/>
          <w:szCs w:val="24"/>
        </w:rPr>
        <w:t>όμως,</w:t>
      </w:r>
      <w:r w:rsidRPr="00F96A51">
        <w:rPr>
          <w:rFonts w:eastAsia="Times New Roman" w:cs="Times New Roman"/>
          <w:szCs w:val="24"/>
        </w:rPr>
        <w:t xml:space="preserve"> της χώρας μπορούν σήμερα να τελειώσουν με τα βάρη του παρελθόντο</w:t>
      </w:r>
      <w:r w:rsidRPr="00F96A51">
        <w:rPr>
          <w:rFonts w:eastAsia="Times New Roman" w:cs="Times New Roman"/>
          <w:szCs w:val="24"/>
        </w:rPr>
        <w:t>ς</w:t>
      </w:r>
      <w:r>
        <w:rPr>
          <w:rFonts w:eastAsia="Times New Roman" w:cs="Times New Roman"/>
          <w:szCs w:val="24"/>
        </w:rPr>
        <w:t>. Μ</w:t>
      </w:r>
      <w:r w:rsidRPr="00F96A51">
        <w:rPr>
          <w:rFonts w:eastAsia="Times New Roman" w:cs="Times New Roman"/>
          <w:szCs w:val="24"/>
        </w:rPr>
        <w:t xml:space="preserve">ε το κούρεμα </w:t>
      </w:r>
      <w:r>
        <w:rPr>
          <w:rFonts w:eastAsia="Times New Roman" w:cs="Times New Roman"/>
          <w:szCs w:val="24"/>
        </w:rPr>
        <w:t>έως και</w:t>
      </w:r>
      <w:r w:rsidRPr="00F96A51">
        <w:rPr>
          <w:rFonts w:eastAsia="Times New Roman" w:cs="Times New Roman"/>
          <w:szCs w:val="24"/>
        </w:rPr>
        <w:t xml:space="preserve"> 85% των προσαυξήσεων και τ</w:t>
      </w:r>
      <w:r>
        <w:rPr>
          <w:rFonts w:eastAsia="Times New Roman" w:cs="Times New Roman"/>
          <w:szCs w:val="24"/>
        </w:rPr>
        <w:t>ο</w:t>
      </w:r>
      <w:r w:rsidRPr="00F96A51">
        <w:rPr>
          <w:rFonts w:eastAsia="Times New Roman" w:cs="Times New Roman"/>
          <w:szCs w:val="24"/>
        </w:rPr>
        <w:t xml:space="preserve">ν επανυπολογισμό όλων των χρεών </w:t>
      </w:r>
      <w:r>
        <w:rPr>
          <w:rFonts w:eastAsia="Times New Roman" w:cs="Times New Roman"/>
          <w:szCs w:val="24"/>
        </w:rPr>
        <w:t>τους,</w:t>
      </w:r>
      <w:r w:rsidRPr="00F96A51">
        <w:rPr>
          <w:rFonts w:eastAsia="Times New Roman" w:cs="Times New Roman"/>
          <w:szCs w:val="24"/>
        </w:rPr>
        <w:t xml:space="preserve"> χωρίς εισοδηματικά κριτήρια ή </w:t>
      </w:r>
      <w:r>
        <w:rPr>
          <w:rFonts w:eastAsia="Times New Roman" w:cs="Times New Roman"/>
          <w:szCs w:val="24"/>
        </w:rPr>
        <w:t>ά</w:t>
      </w:r>
      <w:r w:rsidRPr="00F96A51">
        <w:rPr>
          <w:rFonts w:eastAsia="Times New Roman" w:cs="Times New Roman"/>
          <w:szCs w:val="24"/>
        </w:rPr>
        <w:t>λλα κριτήρια εντάσσονται στις ρυθμίσεις και μπορούν έτ</w:t>
      </w:r>
      <w:r>
        <w:rPr>
          <w:rFonts w:eastAsia="Times New Roman" w:cs="Times New Roman"/>
          <w:szCs w:val="24"/>
        </w:rPr>
        <w:t>σι να βγάλουν</w:t>
      </w:r>
      <w:r w:rsidRPr="00F96A51">
        <w:rPr>
          <w:rFonts w:eastAsia="Times New Roman" w:cs="Times New Roman"/>
          <w:szCs w:val="24"/>
        </w:rPr>
        <w:t xml:space="preserve"> οριστικά τη θηλιά από το λαιμό </w:t>
      </w:r>
      <w:r>
        <w:rPr>
          <w:rFonts w:eastAsia="Times New Roman" w:cs="Times New Roman"/>
          <w:szCs w:val="24"/>
        </w:rPr>
        <w:t>τους.</w:t>
      </w:r>
    </w:p>
    <w:p w14:paraId="4318B1D6"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Ναι, η σημερινή Κ</w:t>
      </w:r>
      <w:r w:rsidRPr="00F96A51">
        <w:rPr>
          <w:rFonts w:eastAsia="Times New Roman" w:cs="Times New Roman"/>
          <w:szCs w:val="24"/>
        </w:rPr>
        <w:t>υβέρνηση μπορ</w:t>
      </w:r>
      <w:r w:rsidRPr="00F96A51">
        <w:rPr>
          <w:rFonts w:eastAsia="Times New Roman" w:cs="Times New Roman"/>
          <w:szCs w:val="24"/>
        </w:rPr>
        <w:t xml:space="preserve">εί να </w:t>
      </w:r>
      <w:r>
        <w:rPr>
          <w:rFonts w:eastAsia="Times New Roman" w:cs="Times New Roman"/>
          <w:szCs w:val="24"/>
        </w:rPr>
        <w:t>καυχιέται. Μ</w:t>
      </w:r>
      <w:r w:rsidRPr="00F96A51">
        <w:rPr>
          <w:rFonts w:eastAsia="Times New Roman" w:cs="Times New Roman"/>
          <w:szCs w:val="24"/>
        </w:rPr>
        <w:t xml:space="preserve">έσα </w:t>
      </w:r>
      <w:r>
        <w:rPr>
          <w:rFonts w:eastAsia="Times New Roman" w:cs="Times New Roman"/>
          <w:szCs w:val="24"/>
        </w:rPr>
        <w:t xml:space="preserve">σε </w:t>
      </w:r>
      <w:r w:rsidRPr="00F96A51">
        <w:rPr>
          <w:rFonts w:eastAsia="Times New Roman" w:cs="Times New Roman"/>
          <w:szCs w:val="24"/>
        </w:rPr>
        <w:t>αυτές τις αντίξοες συνθήκες κατάφερε να αναδομήσει το ασφαλιστικό σύστημα και να κλείσει ένα ζοφερό κεφάλαιο των ασφαλιστικών εισφορών</w:t>
      </w:r>
      <w:r>
        <w:rPr>
          <w:rFonts w:eastAsia="Times New Roman" w:cs="Times New Roman"/>
          <w:szCs w:val="24"/>
        </w:rPr>
        <w:t>,</w:t>
      </w:r>
      <w:r w:rsidRPr="00F96A51">
        <w:rPr>
          <w:rFonts w:eastAsia="Times New Roman" w:cs="Times New Roman"/>
          <w:szCs w:val="24"/>
        </w:rPr>
        <w:t xml:space="preserve"> για να ξεκινήσει ένα καινούργιο κεφάλαιο όπου </w:t>
      </w:r>
      <w:r>
        <w:rPr>
          <w:rFonts w:eastAsia="Times New Roman" w:cs="Times New Roman"/>
          <w:szCs w:val="24"/>
        </w:rPr>
        <w:t xml:space="preserve">οι </w:t>
      </w:r>
      <w:r w:rsidRPr="00F96A51">
        <w:rPr>
          <w:rFonts w:eastAsia="Times New Roman" w:cs="Times New Roman"/>
          <w:szCs w:val="24"/>
        </w:rPr>
        <w:t xml:space="preserve">συνταξιούχοι θα μπορούν πλέον να προσδοκούν </w:t>
      </w:r>
      <w:r>
        <w:rPr>
          <w:rFonts w:eastAsia="Times New Roman" w:cs="Times New Roman"/>
          <w:szCs w:val="24"/>
        </w:rPr>
        <w:t>αυ</w:t>
      </w:r>
      <w:r>
        <w:rPr>
          <w:rFonts w:eastAsia="Times New Roman" w:cs="Times New Roman"/>
          <w:szCs w:val="24"/>
        </w:rPr>
        <w:t>ξήσεις</w:t>
      </w:r>
      <w:r w:rsidRPr="00F96A51">
        <w:rPr>
          <w:rFonts w:eastAsia="Times New Roman" w:cs="Times New Roman"/>
          <w:szCs w:val="24"/>
        </w:rPr>
        <w:t xml:space="preserve"> στις συντάξεις τους και όχι περικοπές</w:t>
      </w:r>
      <w:r>
        <w:rPr>
          <w:rFonts w:eastAsia="Times New Roman" w:cs="Times New Roman"/>
          <w:szCs w:val="24"/>
        </w:rPr>
        <w:t>. Ή</w:t>
      </w:r>
      <w:r w:rsidRPr="00F96A51">
        <w:rPr>
          <w:rFonts w:eastAsia="Times New Roman" w:cs="Times New Roman"/>
          <w:szCs w:val="24"/>
        </w:rPr>
        <w:t xml:space="preserve">δη έχει ξεκινήσει η ανάκτηση της </w:t>
      </w:r>
      <w:r>
        <w:rPr>
          <w:rFonts w:eastAsia="Times New Roman" w:cs="Times New Roman"/>
          <w:szCs w:val="24"/>
        </w:rPr>
        <w:t>13</w:t>
      </w:r>
      <w:r w:rsidRPr="00992299">
        <w:rPr>
          <w:rFonts w:eastAsia="Times New Roman" w:cs="Times New Roman"/>
          <w:szCs w:val="24"/>
          <w:vertAlign w:val="superscript"/>
        </w:rPr>
        <w:t>ης</w:t>
      </w:r>
      <w:r>
        <w:rPr>
          <w:rFonts w:eastAsia="Times New Roman" w:cs="Times New Roman"/>
          <w:szCs w:val="24"/>
        </w:rPr>
        <w:t xml:space="preserve"> </w:t>
      </w:r>
      <w:r w:rsidRPr="00F96A51">
        <w:rPr>
          <w:rFonts w:eastAsia="Times New Roman" w:cs="Times New Roman"/>
          <w:szCs w:val="24"/>
        </w:rPr>
        <w:t>σύνταξης</w:t>
      </w:r>
      <w:r>
        <w:rPr>
          <w:rFonts w:eastAsia="Times New Roman" w:cs="Times New Roman"/>
          <w:szCs w:val="24"/>
        </w:rPr>
        <w:t xml:space="preserve">, ήδη </w:t>
      </w:r>
      <w:r w:rsidRPr="00F96A51">
        <w:rPr>
          <w:rFonts w:eastAsia="Times New Roman" w:cs="Times New Roman"/>
          <w:szCs w:val="24"/>
        </w:rPr>
        <w:t>η δι</w:t>
      </w:r>
      <w:r>
        <w:rPr>
          <w:rFonts w:eastAsia="Times New Roman" w:cs="Times New Roman"/>
          <w:szCs w:val="24"/>
        </w:rPr>
        <w:t>αρκής μείωση της ανεργίας και η πάταξη</w:t>
      </w:r>
      <w:r w:rsidRPr="00F96A51">
        <w:rPr>
          <w:rFonts w:eastAsia="Times New Roman" w:cs="Times New Roman"/>
          <w:szCs w:val="24"/>
        </w:rPr>
        <w:t xml:space="preserve"> της αδήλωτης εργασίας φέρνουν έσοδα </w:t>
      </w:r>
      <w:r>
        <w:rPr>
          <w:rFonts w:eastAsia="Times New Roman" w:cs="Times New Roman"/>
          <w:szCs w:val="24"/>
        </w:rPr>
        <w:t>σ</w:t>
      </w:r>
      <w:r w:rsidRPr="00F96A51">
        <w:rPr>
          <w:rFonts w:eastAsia="Times New Roman" w:cs="Times New Roman"/>
          <w:szCs w:val="24"/>
        </w:rPr>
        <w:t>τα ταμεία</w:t>
      </w:r>
      <w:r>
        <w:rPr>
          <w:rFonts w:eastAsia="Times New Roman" w:cs="Times New Roman"/>
          <w:szCs w:val="24"/>
        </w:rPr>
        <w:t>. Δεν είναι δ</w:t>
      </w:r>
      <w:r w:rsidRPr="00F96A51">
        <w:rPr>
          <w:rFonts w:eastAsia="Times New Roman" w:cs="Times New Roman"/>
          <w:szCs w:val="24"/>
        </w:rPr>
        <w:t>ώρα και παροχές</w:t>
      </w:r>
      <w:r>
        <w:rPr>
          <w:rFonts w:eastAsia="Times New Roman" w:cs="Times New Roman"/>
          <w:szCs w:val="24"/>
        </w:rPr>
        <w:t>,</w:t>
      </w:r>
      <w:r w:rsidRPr="00F96A51">
        <w:rPr>
          <w:rFonts w:eastAsia="Times New Roman" w:cs="Times New Roman"/>
          <w:szCs w:val="24"/>
        </w:rPr>
        <w:t xml:space="preserve"> αλλά είναι επιστροφή α</w:t>
      </w:r>
      <w:r>
        <w:rPr>
          <w:rFonts w:eastAsia="Times New Roman" w:cs="Times New Roman"/>
          <w:szCs w:val="24"/>
        </w:rPr>
        <w:t xml:space="preserve">πό τον κόπο των Ελλήνων πολιτών. </w:t>
      </w:r>
    </w:p>
    <w:p w14:paraId="4318B1D7"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w:t>
      </w:r>
      <w:r w:rsidRPr="00F96A51">
        <w:rPr>
          <w:rFonts w:eastAsia="Times New Roman" w:cs="Times New Roman"/>
          <w:szCs w:val="24"/>
        </w:rPr>
        <w:t>ίναι δίκαιο αυτό που γίνεται και γι</w:t>
      </w:r>
      <w:r>
        <w:rPr>
          <w:rFonts w:eastAsia="Times New Roman" w:cs="Times New Roman"/>
          <w:szCs w:val="24"/>
        </w:rPr>
        <w:t>’</w:t>
      </w:r>
      <w:r w:rsidRPr="00F96A51">
        <w:rPr>
          <w:rFonts w:eastAsia="Times New Roman" w:cs="Times New Roman"/>
          <w:szCs w:val="24"/>
        </w:rPr>
        <w:t xml:space="preserve"> αυτό γίνεται πράξη</w:t>
      </w:r>
      <w:r>
        <w:rPr>
          <w:rFonts w:eastAsia="Times New Roman" w:cs="Times New Roman"/>
          <w:szCs w:val="24"/>
        </w:rPr>
        <w:t>. Ε</w:t>
      </w:r>
      <w:r w:rsidRPr="00F96A51">
        <w:rPr>
          <w:rFonts w:eastAsia="Times New Roman" w:cs="Times New Roman"/>
          <w:szCs w:val="24"/>
        </w:rPr>
        <w:t>ίναι αναπτυξιακές παρεμβάσεις για μία άλλη Ελλάδα</w:t>
      </w:r>
      <w:r>
        <w:rPr>
          <w:rFonts w:eastAsia="Times New Roman" w:cs="Times New Roman"/>
          <w:szCs w:val="24"/>
        </w:rPr>
        <w:t>,</w:t>
      </w:r>
      <w:r w:rsidRPr="00F96A51">
        <w:rPr>
          <w:rFonts w:eastAsia="Times New Roman" w:cs="Times New Roman"/>
          <w:szCs w:val="24"/>
        </w:rPr>
        <w:t xml:space="preserve"> για την Ελλάδα των πολλών</w:t>
      </w:r>
      <w:r>
        <w:rPr>
          <w:rFonts w:eastAsia="Times New Roman" w:cs="Times New Roman"/>
          <w:szCs w:val="24"/>
        </w:rPr>
        <w:t>.</w:t>
      </w:r>
      <w:r w:rsidRPr="00F96A51">
        <w:rPr>
          <w:rFonts w:eastAsia="Times New Roman" w:cs="Times New Roman"/>
          <w:szCs w:val="24"/>
        </w:rPr>
        <w:t xml:space="preserve"> Αυτός είναι ο δικός μας δρόμος</w:t>
      </w:r>
      <w:r>
        <w:rPr>
          <w:rFonts w:eastAsia="Times New Roman" w:cs="Times New Roman"/>
          <w:szCs w:val="24"/>
        </w:rPr>
        <w:t>. Ε</w:t>
      </w:r>
      <w:r w:rsidRPr="00F96A51">
        <w:rPr>
          <w:rFonts w:eastAsia="Times New Roman" w:cs="Times New Roman"/>
          <w:szCs w:val="24"/>
        </w:rPr>
        <w:t xml:space="preserve">ίναι ο δρόμος της </w:t>
      </w:r>
      <w:r>
        <w:rPr>
          <w:rFonts w:eastAsia="Times New Roman" w:cs="Times New Roman"/>
          <w:szCs w:val="24"/>
        </w:rPr>
        <w:t>δίκαιης</w:t>
      </w:r>
      <w:r w:rsidRPr="00F96A51">
        <w:rPr>
          <w:rFonts w:eastAsia="Times New Roman" w:cs="Times New Roman"/>
          <w:szCs w:val="24"/>
        </w:rPr>
        <w:t xml:space="preserve"> ανάπτυξης</w:t>
      </w:r>
      <w:r>
        <w:rPr>
          <w:rFonts w:eastAsia="Times New Roman" w:cs="Times New Roman"/>
          <w:szCs w:val="24"/>
        </w:rPr>
        <w:t>. Διότι υπάρχει κ</w:t>
      </w:r>
      <w:r>
        <w:rPr>
          <w:rFonts w:eastAsia="Times New Roman" w:cs="Times New Roman"/>
          <w:szCs w:val="24"/>
        </w:rPr>
        <w:t xml:space="preserve">αι άλλος δρόμος, </w:t>
      </w:r>
      <w:r w:rsidRPr="00F96A51">
        <w:rPr>
          <w:rFonts w:eastAsia="Times New Roman" w:cs="Times New Roman"/>
          <w:szCs w:val="24"/>
        </w:rPr>
        <w:t xml:space="preserve">ο δικός </w:t>
      </w:r>
      <w:r>
        <w:rPr>
          <w:rFonts w:eastAsia="Times New Roman" w:cs="Times New Roman"/>
          <w:szCs w:val="24"/>
        </w:rPr>
        <w:t xml:space="preserve">σας δρόμος, ο δρόμος </w:t>
      </w:r>
      <w:r w:rsidRPr="00F96A51">
        <w:rPr>
          <w:rFonts w:eastAsia="Times New Roman" w:cs="Times New Roman"/>
          <w:szCs w:val="24"/>
        </w:rPr>
        <w:t>της Νέας Δημοκρατίας</w:t>
      </w:r>
      <w:r>
        <w:rPr>
          <w:rFonts w:eastAsia="Times New Roman" w:cs="Times New Roman"/>
          <w:szCs w:val="24"/>
        </w:rPr>
        <w:t>,</w:t>
      </w:r>
      <w:r w:rsidRPr="00F96A51">
        <w:rPr>
          <w:rFonts w:eastAsia="Times New Roman" w:cs="Times New Roman"/>
          <w:szCs w:val="24"/>
        </w:rPr>
        <w:t xml:space="preserve"> ο </w:t>
      </w:r>
      <w:r>
        <w:rPr>
          <w:rFonts w:eastAsia="Times New Roman" w:cs="Times New Roman"/>
          <w:szCs w:val="24"/>
        </w:rPr>
        <w:t>δρόμος της κατάργησης του ο</w:t>
      </w:r>
      <w:r>
        <w:rPr>
          <w:rFonts w:eastAsia="Times New Roman" w:cs="Times New Roman"/>
          <w:szCs w:val="24"/>
        </w:rPr>
        <w:t>κ</w:t>
      </w:r>
      <w:r>
        <w:rPr>
          <w:rFonts w:eastAsia="Times New Roman" w:cs="Times New Roman"/>
          <w:szCs w:val="24"/>
        </w:rPr>
        <w:t>ταώ</w:t>
      </w:r>
      <w:r w:rsidRPr="00F96A51">
        <w:rPr>
          <w:rFonts w:eastAsia="Times New Roman" w:cs="Times New Roman"/>
          <w:szCs w:val="24"/>
        </w:rPr>
        <w:t xml:space="preserve">ρου που ψήφισαν </w:t>
      </w:r>
      <w:r>
        <w:rPr>
          <w:rFonts w:eastAsia="Times New Roman" w:cs="Times New Roman"/>
          <w:szCs w:val="24"/>
        </w:rPr>
        <w:t xml:space="preserve">οι </w:t>
      </w:r>
      <w:r>
        <w:rPr>
          <w:rFonts w:eastAsia="Times New Roman" w:cs="Times New Roman"/>
          <w:szCs w:val="24"/>
        </w:rPr>
        <w:t>Ε</w:t>
      </w:r>
      <w:r>
        <w:rPr>
          <w:rFonts w:eastAsia="Times New Roman" w:cs="Times New Roman"/>
          <w:szCs w:val="24"/>
        </w:rPr>
        <w:t xml:space="preserve">υρωβουλευτές σας στην Ευρωβουλή, </w:t>
      </w:r>
      <w:r w:rsidRPr="00F96A51">
        <w:rPr>
          <w:rFonts w:eastAsia="Times New Roman" w:cs="Times New Roman"/>
          <w:szCs w:val="24"/>
        </w:rPr>
        <w:t xml:space="preserve">ο δρόμος της επταήμερης εργασίας που ο </w:t>
      </w:r>
      <w:r>
        <w:rPr>
          <w:rFonts w:eastAsia="Times New Roman" w:cs="Times New Roman"/>
          <w:szCs w:val="24"/>
        </w:rPr>
        <w:t>κ.</w:t>
      </w:r>
      <w:r w:rsidRPr="00F96A51">
        <w:rPr>
          <w:rFonts w:eastAsia="Times New Roman" w:cs="Times New Roman"/>
          <w:szCs w:val="24"/>
        </w:rPr>
        <w:t xml:space="preserve"> Μητσοτάκης εξήγγειλε</w:t>
      </w:r>
      <w:r>
        <w:rPr>
          <w:rFonts w:eastAsia="Times New Roman" w:cs="Times New Roman"/>
          <w:szCs w:val="24"/>
        </w:rPr>
        <w:t xml:space="preserve"> προχθές και ό</w:t>
      </w:r>
      <w:r w:rsidRPr="00F96A51">
        <w:rPr>
          <w:rFonts w:eastAsia="Times New Roman" w:cs="Times New Roman"/>
          <w:szCs w:val="24"/>
        </w:rPr>
        <w:t>χι κατά λάθος</w:t>
      </w:r>
      <w:r>
        <w:rPr>
          <w:rFonts w:eastAsia="Times New Roman" w:cs="Times New Roman"/>
          <w:szCs w:val="24"/>
        </w:rPr>
        <w:t>,</w:t>
      </w:r>
      <w:r w:rsidRPr="00F96A51">
        <w:rPr>
          <w:rFonts w:eastAsia="Times New Roman" w:cs="Times New Roman"/>
          <w:szCs w:val="24"/>
        </w:rPr>
        <w:t xml:space="preserve"> είναι </w:t>
      </w:r>
      <w:r>
        <w:rPr>
          <w:rFonts w:eastAsia="Times New Roman" w:cs="Times New Roman"/>
          <w:szCs w:val="24"/>
        </w:rPr>
        <w:t xml:space="preserve">όλοι </w:t>
      </w:r>
      <w:r>
        <w:rPr>
          <w:rFonts w:eastAsia="Times New Roman" w:cs="Times New Roman"/>
          <w:szCs w:val="24"/>
        </w:rPr>
        <w:t xml:space="preserve">αυτοί </w:t>
      </w:r>
      <w:r w:rsidRPr="00F96A51">
        <w:rPr>
          <w:rFonts w:eastAsia="Times New Roman" w:cs="Times New Roman"/>
          <w:szCs w:val="24"/>
        </w:rPr>
        <w:t xml:space="preserve">οι νόμοι που </w:t>
      </w:r>
      <w:r>
        <w:rPr>
          <w:rFonts w:eastAsia="Times New Roman" w:cs="Times New Roman"/>
          <w:szCs w:val="24"/>
        </w:rPr>
        <w:t xml:space="preserve">δεν </w:t>
      </w:r>
      <w:r w:rsidRPr="00F96A51">
        <w:rPr>
          <w:rFonts w:eastAsia="Times New Roman" w:cs="Times New Roman"/>
          <w:szCs w:val="24"/>
        </w:rPr>
        <w:t>στηρίζουν τους πολλούς</w:t>
      </w:r>
      <w:r>
        <w:rPr>
          <w:rFonts w:eastAsia="Times New Roman" w:cs="Times New Roman"/>
          <w:szCs w:val="24"/>
        </w:rPr>
        <w:t>,</w:t>
      </w:r>
      <w:r w:rsidRPr="00F96A51">
        <w:rPr>
          <w:rFonts w:eastAsia="Times New Roman" w:cs="Times New Roman"/>
          <w:szCs w:val="24"/>
        </w:rPr>
        <w:t xml:space="preserve"> αλλά την </w:t>
      </w:r>
      <w:r>
        <w:rPr>
          <w:rFonts w:eastAsia="Times New Roman" w:cs="Times New Roman"/>
          <w:szCs w:val="24"/>
        </w:rPr>
        <w:t xml:space="preserve">ελίτ. Αυτόν, όμως, το δρόμο, το </w:t>
      </w:r>
      <w:r w:rsidRPr="00F96A51">
        <w:rPr>
          <w:rFonts w:eastAsia="Times New Roman" w:cs="Times New Roman"/>
          <w:szCs w:val="24"/>
        </w:rPr>
        <w:t>δικό σας δρόμο</w:t>
      </w:r>
      <w:r>
        <w:rPr>
          <w:rFonts w:eastAsia="Times New Roman" w:cs="Times New Roman"/>
          <w:szCs w:val="24"/>
        </w:rPr>
        <w:t>,</w:t>
      </w:r>
      <w:r w:rsidRPr="00F96A51">
        <w:rPr>
          <w:rFonts w:eastAsia="Times New Roman" w:cs="Times New Roman"/>
          <w:szCs w:val="24"/>
        </w:rPr>
        <w:t xml:space="preserve"> θα τον </w:t>
      </w:r>
      <w:r>
        <w:rPr>
          <w:rFonts w:eastAsia="Times New Roman" w:cs="Times New Roman"/>
          <w:szCs w:val="24"/>
        </w:rPr>
        <w:t>φράξουν</w:t>
      </w:r>
      <w:r w:rsidRPr="00F96A51">
        <w:rPr>
          <w:rFonts w:eastAsia="Times New Roman" w:cs="Times New Roman"/>
          <w:szCs w:val="24"/>
        </w:rPr>
        <w:t xml:space="preserve"> οι Έλληνες πολίτες στις εκλογές στις 26 του Μάη</w:t>
      </w:r>
      <w:r>
        <w:rPr>
          <w:rFonts w:eastAsia="Times New Roman" w:cs="Times New Roman"/>
          <w:szCs w:val="24"/>
        </w:rPr>
        <w:t>.</w:t>
      </w:r>
    </w:p>
    <w:p w14:paraId="4318B1D8"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w:t>
      </w:r>
      <w:r w:rsidRPr="00F96A51">
        <w:rPr>
          <w:rFonts w:eastAsia="Times New Roman" w:cs="Times New Roman"/>
          <w:szCs w:val="24"/>
        </w:rPr>
        <w:t>υχαριστώ</w:t>
      </w:r>
      <w:r>
        <w:rPr>
          <w:rFonts w:eastAsia="Times New Roman" w:cs="Times New Roman"/>
          <w:szCs w:val="24"/>
        </w:rPr>
        <w:t>.</w:t>
      </w:r>
    </w:p>
    <w:p w14:paraId="4318B1D9" w14:textId="77777777" w:rsidR="001D7CFB" w:rsidRDefault="00EB4E0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18B1DA" w14:textId="77777777" w:rsidR="001D7CFB" w:rsidRDefault="00EB4E04">
      <w:pPr>
        <w:spacing w:line="600" w:lineRule="auto"/>
        <w:ind w:firstLine="720"/>
        <w:jc w:val="both"/>
        <w:rPr>
          <w:rFonts w:eastAsia="Times New Roman" w:cs="Times New Roman"/>
          <w:szCs w:val="24"/>
        </w:rPr>
      </w:pPr>
      <w:r w:rsidRPr="00272C8A">
        <w:rPr>
          <w:rFonts w:eastAsia="Times New Roman" w:cs="Times New Roman"/>
          <w:b/>
          <w:szCs w:val="24"/>
        </w:rPr>
        <w:t>ΠΡΟΕΔΡΕΥΩΝ (Γεώργιος Λαμπρούλης):</w:t>
      </w:r>
      <w:r w:rsidRPr="00272C8A">
        <w:rPr>
          <w:rFonts w:eastAsia="Times New Roman" w:cs="Times New Roman"/>
          <w:b/>
          <w:szCs w:val="24"/>
        </w:rPr>
        <w:t xml:space="preserve"> </w:t>
      </w:r>
      <w:r>
        <w:rPr>
          <w:rFonts w:eastAsia="Times New Roman" w:cs="Times New Roman"/>
          <w:szCs w:val="24"/>
        </w:rPr>
        <w:t xml:space="preserve">Επιτρέψτε μου, πριν δώσω τον λόγο στον επόμενο ομιλητή, ο οποίος είναι ο κ. Τσιάρας, να πω ότι προηγουμένως το Προεδρείο έγινε δέκτης παραπόνων δίκαιων, ενδεχομένως, ή όχι, αυτό θα το κρίνετε εσείς- </w:t>
      </w:r>
      <w:r w:rsidRPr="00F96A51">
        <w:rPr>
          <w:rFonts w:eastAsia="Times New Roman" w:cs="Times New Roman"/>
          <w:szCs w:val="24"/>
        </w:rPr>
        <w:t>της κ</w:t>
      </w:r>
      <w:r>
        <w:rPr>
          <w:rFonts w:eastAsia="Times New Roman" w:cs="Times New Roman"/>
          <w:szCs w:val="24"/>
        </w:rPr>
        <w:t>.</w:t>
      </w:r>
      <w:r w:rsidRPr="00F96A51">
        <w:rPr>
          <w:rFonts w:eastAsia="Times New Roman" w:cs="Times New Roman"/>
          <w:szCs w:val="24"/>
        </w:rPr>
        <w:t xml:space="preserve"> Αυλωνίτου</w:t>
      </w:r>
      <w:r>
        <w:rPr>
          <w:rFonts w:eastAsia="Times New Roman" w:cs="Times New Roman"/>
          <w:szCs w:val="24"/>
        </w:rPr>
        <w:t>,</w:t>
      </w:r>
      <w:r w:rsidRPr="00F96A51">
        <w:rPr>
          <w:rFonts w:eastAsia="Times New Roman" w:cs="Times New Roman"/>
          <w:szCs w:val="24"/>
        </w:rPr>
        <w:t xml:space="preserve"> διότι μετατέθηκε η σειρά του </w:t>
      </w:r>
      <w:r>
        <w:rPr>
          <w:rFonts w:eastAsia="Times New Roman" w:cs="Times New Roman"/>
          <w:szCs w:val="24"/>
        </w:rPr>
        <w:t xml:space="preserve">κ. Τσιάρα, που </w:t>
      </w:r>
      <w:r w:rsidRPr="00F96A51">
        <w:rPr>
          <w:rFonts w:eastAsia="Times New Roman" w:cs="Times New Roman"/>
          <w:szCs w:val="24"/>
        </w:rPr>
        <w:t xml:space="preserve">ήταν τρεις θέσεις </w:t>
      </w:r>
      <w:r>
        <w:rPr>
          <w:rFonts w:eastAsia="Times New Roman" w:cs="Times New Roman"/>
          <w:szCs w:val="24"/>
        </w:rPr>
        <w:t>μετά,</w:t>
      </w:r>
      <w:r w:rsidRPr="00F96A51">
        <w:rPr>
          <w:rFonts w:eastAsia="Times New Roman" w:cs="Times New Roman"/>
          <w:szCs w:val="24"/>
        </w:rPr>
        <w:t xml:space="preserve"> προκειμένου ο ίδιος να αποδεσμευτεί για να ταξιδέψει σε προγραμματισμένη περιοδεία</w:t>
      </w:r>
      <w:r>
        <w:rPr>
          <w:rFonts w:eastAsia="Times New Roman" w:cs="Times New Roman"/>
          <w:szCs w:val="24"/>
        </w:rPr>
        <w:t>.</w:t>
      </w:r>
      <w:r w:rsidRPr="00F96A51">
        <w:rPr>
          <w:rFonts w:eastAsia="Times New Roman" w:cs="Times New Roman"/>
          <w:szCs w:val="24"/>
        </w:rPr>
        <w:t xml:space="preserve"> Εγώ οφείλω</w:t>
      </w:r>
      <w:r>
        <w:rPr>
          <w:rFonts w:eastAsia="Times New Roman" w:cs="Times New Roman"/>
          <w:szCs w:val="24"/>
        </w:rPr>
        <w:t>,</w:t>
      </w:r>
      <w:r w:rsidRPr="00F96A51">
        <w:rPr>
          <w:rFonts w:eastAsia="Times New Roman" w:cs="Times New Roman"/>
          <w:szCs w:val="24"/>
        </w:rPr>
        <w:t xml:space="preserve"> λοιπόν</w:t>
      </w:r>
      <w:r>
        <w:rPr>
          <w:rFonts w:eastAsia="Times New Roman" w:cs="Times New Roman"/>
          <w:szCs w:val="24"/>
        </w:rPr>
        <w:t>,</w:t>
      </w:r>
      <w:r w:rsidRPr="00F96A51">
        <w:rPr>
          <w:rFonts w:eastAsia="Times New Roman" w:cs="Times New Roman"/>
          <w:szCs w:val="24"/>
        </w:rPr>
        <w:t xml:space="preserve"> να το θέσω στο </w:t>
      </w:r>
      <w:r>
        <w:rPr>
          <w:rFonts w:eastAsia="Times New Roman" w:cs="Times New Roman"/>
          <w:szCs w:val="24"/>
        </w:rPr>
        <w:t>Σ</w:t>
      </w:r>
      <w:r w:rsidRPr="00F96A51">
        <w:rPr>
          <w:rFonts w:eastAsia="Times New Roman" w:cs="Times New Roman"/>
          <w:szCs w:val="24"/>
        </w:rPr>
        <w:t>ώμα</w:t>
      </w:r>
      <w:r>
        <w:rPr>
          <w:rFonts w:eastAsia="Times New Roman" w:cs="Times New Roman"/>
          <w:szCs w:val="24"/>
        </w:rPr>
        <w:t>,</w:t>
      </w:r>
      <w:r w:rsidRPr="00F96A51">
        <w:rPr>
          <w:rFonts w:eastAsia="Times New Roman" w:cs="Times New Roman"/>
          <w:szCs w:val="24"/>
        </w:rPr>
        <w:t xml:space="preserve"> κατόπιν </w:t>
      </w:r>
      <w:r>
        <w:rPr>
          <w:rFonts w:eastAsia="Times New Roman" w:cs="Times New Roman"/>
          <w:szCs w:val="24"/>
        </w:rPr>
        <w:t xml:space="preserve">και </w:t>
      </w:r>
      <w:r w:rsidRPr="00F96A51">
        <w:rPr>
          <w:rFonts w:eastAsia="Times New Roman" w:cs="Times New Roman"/>
          <w:szCs w:val="24"/>
        </w:rPr>
        <w:t xml:space="preserve">της παρατήρησης </w:t>
      </w:r>
      <w:r>
        <w:rPr>
          <w:rFonts w:eastAsia="Times New Roman" w:cs="Times New Roman"/>
          <w:szCs w:val="24"/>
        </w:rPr>
        <w:t>της κ.</w:t>
      </w:r>
      <w:r w:rsidRPr="00F96A51">
        <w:rPr>
          <w:rFonts w:eastAsia="Times New Roman" w:cs="Times New Roman"/>
          <w:szCs w:val="24"/>
        </w:rPr>
        <w:t xml:space="preserve"> Αυλωνίτου</w:t>
      </w:r>
      <w:r>
        <w:rPr>
          <w:rFonts w:eastAsia="Times New Roman" w:cs="Times New Roman"/>
          <w:szCs w:val="24"/>
        </w:rPr>
        <w:t>. Θ</w:t>
      </w:r>
      <w:r w:rsidRPr="00F96A51">
        <w:rPr>
          <w:rFonts w:eastAsia="Times New Roman" w:cs="Times New Roman"/>
          <w:szCs w:val="24"/>
        </w:rPr>
        <w:t xml:space="preserve">εώρησα ότι θα μπορούσε </w:t>
      </w:r>
      <w:r>
        <w:rPr>
          <w:rFonts w:eastAsia="Times New Roman" w:cs="Times New Roman"/>
          <w:szCs w:val="24"/>
        </w:rPr>
        <w:t xml:space="preserve">αυτό </w:t>
      </w:r>
      <w:r w:rsidRPr="00F96A51">
        <w:rPr>
          <w:rFonts w:eastAsia="Times New Roman" w:cs="Times New Roman"/>
          <w:szCs w:val="24"/>
        </w:rPr>
        <w:t>να διευθετηθεί σε</w:t>
      </w:r>
      <w:r w:rsidRPr="00F96A51">
        <w:rPr>
          <w:rFonts w:eastAsia="Times New Roman" w:cs="Times New Roman"/>
          <w:szCs w:val="24"/>
        </w:rPr>
        <w:t xml:space="preserve"> αυτά τα πλαίσια</w:t>
      </w:r>
      <w:r>
        <w:rPr>
          <w:rFonts w:eastAsia="Times New Roman" w:cs="Times New Roman"/>
          <w:szCs w:val="24"/>
        </w:rPr>
        <w:t>.</w:t>
      </w:r>
    </w:p>
    <w:p w14:paraId="4318B1DB"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Επομένως ερωτάται το Σώμα εάν δέχεται </w:t>
      </w:r>
      <w:r w:rsidRPr="00F96A51">
        <w:rPr>
          <w:rFonts w:eastAsia="Times New Roman" w:cs="Times New Roman"/>
          <w:szCs w:val="24"/>
        </w:rPr>
        <w:t xml:space="preserve"> </w:t>
      </w:r>
      <w:r>
        <w:rPr>
          <w:rFonts w:eastAsia="Times New Roman" w:cs="Times New Roman"/>
          <w:szCs w:val="24"/>
        </w:rPr>
        <w:t xml:space="preserve">να μιλήσει ο κ. Τσιάρας </w:t>
      </w:r>
      <w:r w:rsidRPr="00F96A51">
        <w:rPr>
          <w:rFonts w:eastAsia="Times New Roman" w:cs="Times New Roman"/>
          <w:szCs w:val="24"/>
        </w:rPr>
        <w:t xml:space="preserve">όπως τουλάχιστον αναγνώστηκαν τα ονόματα </w:t>
      </w:r>
      <w:r>
        <w:rPr>
          <w:rFonts w:eastAsia="Times New Roman" w:cs="Times New Roman"/>
          <w:szCs w:val="24"/>
        </w:rPr>
        <w:t>προηγουμένως;</w:t>
      </w:r>
      <w:r w:rsidRPr="00F96A51">
        <w:rPr>
          <w:rFonts w:eastAsia="Times New Roman" w:cs="Times New Roman"/>
          <w:szCs w:val="24"/>
        </w:rPr>
        <w:t xml:space="preserve"> </w:t>
      </w:r>
    </w:p>
    <w:p w14:paraId="4318B1DC" w14:textId="77777777" w:rsidR="001D7CFB" w:rsidRDefault="00EB4E04">
      <w:pPr>
        <w:spacing w:line="600" w:lineRule="auto"/>
        <w:ind w:firstLine="720"/>
        <w:jc w:val="both"/>
        <w:rPr>
          <w:rFonts w:eastAsia="Times New Roman" w:cs="Times New Roman"/>
          <w:szCs w:val="24"/>
        </w:rPr>
      </w:pPr>
      <w:r w:rsidRPr="000F6C2A">
        <w:rPr>
          <w:rFonts w:eastAsia="Times New Roman" w:cs="Times New Roman"/>
          <w:b/>
          <w:szCs w:val="24"/>
        </w:rPr>
        <w:t>ΕΛΕΝΗ ΑΥΛΩΝΙΤΟΥ:</w:t>
      </w:r>
      <w:r>
        <w:rPr>
          <w:rFonts w:eastAsia="Times New Roman" w:cs="Times New Roman"/>
          <w:szCs w:val="24"/>
        </w:rPr>
        <w:t xml:space="preserve"> Κύριε Πρόεδρε, θα ήθελα τον λόγο.</w:t>
      </w:r>
    </w:p>
    <w:p w14:paraId="4318B1DD" w14:textId="77777777" w:rsidR="001D7CFB" w:rsidRDefault="00EB4E04">
      <w:pPr>
        <w:spacing w:line="600" w:lineRule="auto"/>
        <w:ind w:firstLine="720"/>
        <w:jc w:val="both"/>
        <w:rPr>
          <w:rFonts w:eastAsia="Times New Roman" w:cs="Times New Roman"/>
          <w:szCs w:val="24"/>
        </w:rPr>
      </w:pPr>
      <w:r w:rsidRPr="00272C8A">
        <w:rPr>
          <w:rFonts w:eastAsia="Times New Roman" w:cs="Times New Roman"/>
          <w:b/>
          <w:szCs w:val="24"/>
        </w:rPr>
        <w:t xml:space="preserve">ΠΡΟΕΔΡΕΥΩΝ (Γεώργιος Λαμπρούλης): </w:t>
      </w:r>
      <w:r>
        <w:rPr>
          <w:rFonts w:eastAsia="Times New Roman" w:cs="Times New Roman"/>
          <w:szCs w:val="24"/>
        </w:rPr>
        <w:t>Όχι, δεν σας δίνω τον λόγο.</w:t>
      </w:r>
    </w:p>
    <w:p w14:paraId="4318B1DE" w14:textId="77777777" w:rsidR="001D7CFB" w:rsidRDefault="00EB4E04">
      <w:pPr>
        <w:spacing w:line="600" w:lineRule="auto"/>
        <w:ind w:firstLine="720"/>
        <w:jc w:val="both"/>
        <w:rPr>
          <w:rFonts w:eastAsia="Times New Roman" w:cs="Times New Roman"/>
          <w:szCs w:val="24"/>
        </w:rPr>
      </w:pPr>
      <w:r w:rsidRPr="000F6C2A">
        <w:rPr>
          <w:rFonts w:eastAsia="Times New Roman" w:cs="Times New Roman"/>
          <w:b/>
          <w:szCs w:val="24"/>
        </w:rPr>
        <w:t xml:space="preserve">ΕΛΕΝΗ </w:t>
      </w:r>
      <w:r w:rsidRPr="000F6C2A">
        <w:rPr>
          <w:rFonts w:eastAsia="Times New Roman" w:cs="Times New Roman"/>
          <w:b/>
          <w:szCs w:val="24"/>
        </w:rPr>
        <w:t>ΑΥΛΩΝΙΤΟΥ:</w:t>
      </w:r>
      <w:r>
        <w:rPr>
          <w:rFonts w:eastAsia="Times New Roman" w:cs="Times New Roman"/>
          <w:szCs w:val="24"/>
        </w:rPr>
        <w:t xml:space="preserve"> Θέλω τον λόγο επί προσωπικού.</w:t>
      </w:r>
    </w:p>
    <w:p w14:paraId="4318B1DF" w14:textId="77777777" w:rsidR="001D7CFB" w:rsidRDefault="00EB4E04">
      <w:pPr>
        <w:spacing w:line="600" w:lineRule="auto"/>
        <w:ind w:firstLine="720"/>
        <w:jc w:val="both"/>
        <w:rPr>
          <w:rFonts w:eastAsia="Times New Roman" w:cs="Times New Roman"/>
          <w:szCs w:val="24"/>
        </w:rPr>
      </w:pPr>
      <w:r w:rsidRPr="00272C8A">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Γιατί είναι προσωπικό;</w:t>
      </w:r>
    </w:p>
    <w:p w14:paraId="4318B1E0" w14:textId="77777777" w:rsidR="001D7CFB" w:rsidRDefault="00EB4E04">
      <w:pPr>
        <w:spacing w:line="600" w:lineRule="auto"/>
        <w:ind w:firstLine="720"/>
        <w:jc w:val="both"/>
        <w:rPr>
          <w:rFonts w:eastAsia="Times New Roman" w:cs="Times New Roman"/>
          <w:szCs w:val="24"/>
        </w:rPr>
      </w:pPr>
      <w:r w:rsidRPr="000F6C2A">
        <w:rPr>
          <w:rFonts w:eastAsia="Times New Roman" w:cs="Times New Roman"/>
          <w:b/>
          <w:szCs w:val="24"/>
        </w:rPr>
        <w:t>ΕΛΕΝΗ ΑΥΛΩΝΙΤΟΥ:</w:t>
      </w:r>
      <w:r>
        <w:rPr>
          <w:rFonts w:eastAsia="Times New Roman" w:cs="Times New Roman"/>
          <w:szCs w:val="24"/>
        </w:rPr>
        <w:t xml:space="preserve"> Γιατί διαστρεβλώνετε αυτό που συνέβη.</w:t>
      </w:r>
    </w:p>
    <w:p w14:paraId="4318B1E1" w14:textId="77777777" w:rsidR="001D7CFB" w:rsidRDefault="00EB4E04">
      <w:pPr>
        <w:spacing w:line="600" w:lineRule="auto"/>
        <w:ind w:firstLine="720"/>
        <w:jc w:val="both"/>
        <w:rPr>
          <w:rFonts w:eastAsia="Times New Roman" w:cs="Times New Roman"/>
          <w:szCs w:val="24"/>
        </w:rPr>
      </w:pPr>
      <w:r w:rsidRPr="00272C8A">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 xml:space="preserve">Τι διαστρέβλωσα; Ήλθατε στο Προεδρείο και κάνατε μια παρατήρηση. Πώς </w:t>
      </w:r>
      <w:r>
        <w:rPr>
          <w:rFonts w:eastAsia="Times New Roman" w:cs="Times New Roman"/>
          <w:szCs w:val="24"/>
        </w:rPr>
        <w:t>να το πω αλλιώς; Η λέξη είναι τώρα το πρόβλημα;</w:t>
      </w:r>
    </w:p>
    <w:p w14:paraId="4318B1E2" w14:textId="77777777" w:rsidR="001D7CFB" w:rsidRDefault="00EB4E04">
      <w:pPr>
        <w:spacing w:line="600" w:lineRule="auto"/>
        <w:ind w:firstLine="720"/>
        <w:jc w:val="both"/>
        <w:rPr>
          <w:rFonts w:eastAsia="Times New Roman" w:cs="Times New Roman"/>
          <w:szCs w:val="24"/>
        </w:rPr>
      </w:pPr>
      <w:r w:rsidRPr="000F6C2A">
        <w:rPr>
          <w:rFonts w:eastAsia="Times New Roman" w:cs="Times New Roman"/>
          <w:b/>
          <w:szCs w:val="24"/>
        </w:rPr>
        <w:t>ΕΛΕΝΗ ΑΥΛΩΝΙΤΟΥ:</w:t>
      </w:r>
      <w:r>
        <w:rPr>
          <w:rFonts w:eastAsia="Times New Roman" w:cs="Times New Roman"/>
          <w:szCs w:val="24"/>
        </w:rPr>
        <w:t xml:space="preserve"> Διαστρεβλώνετε επίτηδες αυτό που σας ανέφερα.</w:t>
      </w:r>
    </w:p>
    <w:p w14:paraId="4318B1E3" w14:textId="77777777" w:rsidR="001D7CFB" w:rsidRDefault="00EB4E04">
      <w:pPr>
        <w:spacing w:line="600" w:lineRule="auto"/>
        <w:ind w:firstLine="720"/>
        <w:jc w:val="both"/>
        <w:rPr>
          <w:rFonts w:eastAsia="Times New Roman" w:cs="Times New Roman"/>
          <w:szCs w:val="24"/>
        </w:rPr>
      </w:pPr>
      <w:r w:rsidRPr="00272C8A">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Συγγνώμη, δεν σας έδωσα τον λόγο.</w:t>
      </w:r>
    </w:p>
    <w:p w14:paraId="4318B1E4" w14:textId="77777777" w:rsidR="001D7CFB" w:rsidRDefault="00EB4E04">
      <w:pPr>
        <w:spacing w:line="600" w:lineRule="auto"/>
        <w:ind w:firstLine="720"/>
        <w:jc w:val="both"/>
        <w:rPr>
          <w:rFonts w:eastAsia="Times New Roman" w:cs="Times New Roman"/>
          <w:szCs w:val="24"/>
        </w:rPr>
      </w:pPr>
      <w:r w:rsidRPr="000F6C2A">
        <w:rPr>
          <w:rFonts w:eastAsia="Times New Roman" w:cs="Times New Roman"/>
          <w:b/>
          <w:szCs w:val="24"/>
        </w:rPr>
        <w:t>ΕΛΕΝΗ ΑΥΛΩΝΙΤΟΥ:</w:t>
      </w:r>
      <w:r>
        <w:rPr>
          <w:rFonts w:eastAsia="Times New Roman" w:cs="Times New Roman"/>
          <w:szCs w:val="24"/>
        </w:rPr>
        <w:t xml:space="preserve"> Θα μου τον δώσετε, κύριε Πρόεδρε.</w:t>
      </w:r>
    </w:p>
    <w:p w14:paraId="4318B1E5" w14:textId="77777777" w:rsidR="001D7CFB" w:rsidRDefault="00EB4E04">
      <w:pPr>
        <w:spacing w:line="600" w:lineRule="auto"/>
        <w:ind w:firstLine="720"/>
        <w:jc w:val="both"/>
        <w:rPr>
          <w:rFonts w:eastAsia="Times New Roman" w:cs="Times New Roman"/>
          <w:szCs w:val="24"/>
        </w:rPr>
      </w:pPr>
      <w:r w:rsidRPr="00272C8A">
        <w:rPr>
          <w:rFonts w:eastAsia="Times New Roman" w:cs="Times New Roman"/>
          <w:b/>
          <w:szCs w:val="24"/>
        </w:rPr>
        <w:t>ΠΡΟΕΔΡΕΥΩΝ (Γεώργιος Λαμπρ</w:t>
      </w:r>
      <w:r w:rsidRPr="00272C8A">
        <w:rPr>
          <w:rFonts w:eastAsia="Times New Roman" w:cs="Times New Roman"/>
          <w:b/>
          <w:szCs w:val="24"/>
        </w:rPr>
        <w:t>ούλης):</w:t>
      </w:r>
      <w:r>
        <w:rPr>
          <w:rFonts w:eastAsia="Times New Roman" w:cs="Times New Roman"/>
          <w:b/>
          <w:szCs w:val="24"/>
        </w:rPr>
        <w:t xml:space="preserve"> </w:t>
      </w:r>
      <w:r>
        <w:rPr>
          <w:rFonts w:eastAsia="Times New Roman" w:cs="Times New Roman"/>
          <w:szCs w:val="24"/>
        </w:rPr>
        <w:t>Τι θέλετε να πείτε ακριβώς; Δεν υπάρχει καμμία αιχμή απέναντί σας. Ανέφερα το γεγονός που συνέβη, προκειμένου να ζητήσω τη συναίνεση του Σώματος για να δώσουμε τον λόγο στον κ. Τσιάρα. Αυτό είναι.</w:t>
      </w:r>
    </w:p>
    <w:p w14:paraId="4318B1E6" w14:textId="77777777" w:rsidR="001D7CFB" w:rsidRDefault="00EB4E04">
      <w:pPr>
        <w:spacing w:line="600" w:lineRule="auto"/>
        <w:ind w:firstLine="720"/>
        <w:jc w:val="both"/>
        <w:rPr>
          <w:rFonts w:eastAsia="Times New Roman" w:cs="Times New Roman"/>
          <w:szCs w:val="24"/>
        </w:rPr>
      </w:pPr>
      <w:r w:rsidRPr="000F6C2A">
        <w:rPr>
          <w:rFonts w:eastAsia="Times New Roman" w:cs="Times New Roman"/>
          <w:b/>
          <w:szCs w:val="24"/>
        </w:rPr>
        <w:t>ΕΛΕΝΗ ΑΥΛΩΝΙΤΟΥ:</w:t>
      </w:r>
      <w:r>
        <w:rPr>
          <w:rFonts w:eastAsia="Times New Roman" w:cs="Times New Roman"/>
          <w:szCs w:val="24"/>
        </w:rPr>
        <w:t xml:space="preserve"> Έχετε κάποιο θέμα μαζί μου;</w:t>
      </w:r>
    </w:p>
    <w:p w14:paraId="4318B1E7" w14:textId="77777777" w:rsidR="001D7CFB" w:rsidRDefault="00EB4E04">
      <w:pPr>
        <w:spacing w:line="600" w:lineRule="auto"/>
        <w:ind w:firstLine="720"/>
        <w:jc w:val="both"/>
        <w:rPr>
          <w:rFonts w:eastAsia="Times New Roman" w:cs="Times New Roman"/>
          <w:szCs w:val="24"/>
        </w:rPr>
      </w:pPr>
      <w:r w:rsidRPr="00272C8A">
        <w:rPr>
          <w:rFonts w:eastAsia="Times New Roman" w:cs="Times New Roman"/>
          <w:b/>
          <w:szCs w:val="24"/>
        </w:rPr>
        <w:t>ΠΡΟΕΔΡ</w:t>
      </w:r>
      <w:r w:rsidRPr="00272C8A">
        <w:rPr>
          <w:rFonts w:eastAsia="Times New Roman" w:cs="Times New Roman"/>
          <w:b/>
          <w:szCs w:val="24"/>
        </w:rPr>
        <w:t>ΕΥΩΝ (Γεώργιος Λαμπρούλης):</w:t>
      </w:r>
      <w:r>
        <w:rPr>
          <w:rFonts w:eastAsia="Times New Roman" w:cs="Times New Roman"/>
          <w:b/>
          <w:szCs w:val="24"/>
        </w:rPr>
        <w:t xml:space="preserve"> </w:t>
      </w:r>
      <w:r>
        <w:rPr>
          <w:rFonts w:eastAsia="Times New Roman" w:cs="Times New Roman"/>
          <w:szCs w:val="24"/>
        </w:rPr>
        <w:t>Όχι, κανένα.</w:t>
      </w:r>
    </w:p>
    <w:p w14:paraId="4318B1E8" w14:textId="77777777" w:rsidR="001D7CFB" w:rsidRDefault="00EB4E04">
      <w:pPr>
        <w:spacing w:line="600" w:lineRule="auto"/>
        <w:ind w:firstLine="720"/>
        <w:jc w:val="both"/>
        <w:rPr>
          <w:rFonts w:eastAsia="Times New Roman" w:cs="Times New Roman"/>
          <w:szCs w:val="24"/>
        </w:rPr>
      </w:pPr>
      <w:r w:rsidRPr="000F6C2A">
        <w:rPr>
          <w:rFonts w:eastAsia="Times New Roman" w:cs="Times New Roman"/>
          <w:b/>
          <w:szCs w:val="24"/>
        </w:rPr>
        <w:t>ΕΛΕΝΗ ΑΥΛΩΝΙΤΟΥ:</w:t>
      </w:r>
      <w:r>
        <w:rPr>
          <w:rFonts w:eastAsia="Times New Roman" w:cs="Times New Roman"/>
          <w:szCs w:val="24"/>
        </w:rPr>
        <w:t xml:space="preserve"> Θα ήθελα τον λόγο επί προσωπικού.</w:t>
      </w:r>
    </w:p>
    <w:p w14:paraId="4318B1E9" w14:textId="77777777" w:rsidR="001D7CFB" w:rsidRDefault="00EB4E04">
      <w:pPr>
        <w:spacing w:line="600" w:lineRule="auto"/>
        <w:ind w:firstLine="720"/>
        <w:jc w:val="both"/>
        <w:rPr>
          <w:rFonts w:eastAsia="Times New Roman" w:cs="Times New Roman"/>
          <w:szCs w:val="24"/>
        </w:rPr>
      </w:pPr>
      <w:r w:rsidRPr="00272C8A">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Σας παρακαλώ, τέτοιους χαρακτηρισμούς μην τους απευθύνετε σε μένα.</w:t>
      </w:r>
    </w:p>
    <w:p w14:paraId="4318B1EA" w14:textId="77777777" w:rsidR="001D7CFB" w:rsidRDefault="00EB4E04">
      <w:pPr>
        <w:spacing w:line="600" w:lineRule="auto"/>
        <w:ind w:firstLine="720"/>
        <w:jc w:val="both"/>
        <w:rPr>
          <w:rFonts w:eastAsia="Times New Roman" w:cs="Times New Roman"/>
          <w:szCs w:val="24"/>
        </w:rPr>
      </w:pPr>
      <w:r w:rsidRPr="000F6C2A">
        <w:rPr>
          <w:rFonts w:eastAsia="Times New Roman" w:cs="Times New Roman"/>
          <w:b/>
          <w:szCs w:val="24"/>
        </w:rPr>
        <w:t>ΕΛΕΝΗ ΑΥΛΩΝΙΤΟΥ:</w:t>
      </w:r>
      <w:r>
        <w:rPr>
          <w:rFonts w:eastAsia="Times New Roman" w:cs="Times New Roman"/>
          <w:szCs w:val="24"/>
        </w:rPr>
        <w:t xml:space="preserve"> Όπως ο προηγούμενος Πρόεδρος, ο κ. Κακλαμάνης, ανήγγειλε στο Σώμα αυτήν τη διαφορά, να μιλήσει ο κ. Τσιάρας πρώτος, το ίδιο έπρεπε να κάνετε κι εσείς και όχι να ανακοινώνετε τα ονόματα όπως σας αρέσει, χωρίς να το ξέρει το Σώμα. Αυτό σας είπα.</w:t>
      </w:r>
    </w:p>
    <w:p w14:paraId="4318B1EB" w14:textId="77777777" w:rsidR="001D7CFB" w:rsidRDefault="00EB4E04">
      <w:pPr>
        <w:spacing w:line="600" w:lineRule="auto"/>
        <w:ind w:firstLine="720"/>
        <w:jc w:val="both"/>
        <w:rPr>
          <w:rFonts w:eastAsia="Times New Roman" w:cs="Times New Roman"/>
          <w:szCs w:val="24"/>
        </w:rPr>
      </w:pPr>
      <w:r w:rsidRPr="00272C8A">
        <w:rPr>
          <w:rFonts w:eastAsia="Times New Roman" w:cs="Times New Roman"/>
          <w:b/>
          <w:szCs w:val="24"/>
        </w:rPr>
        <w:t xml:space="preserve">ΠΡΟΕΔΡΕΥΩΝ </w:t>
      </w:r>
      <w:r w:rsidRPr="00272C8A">
        <w:rPr>
          <w:rFonts w:eastAsia="Times New Roman" w:cs="Times New Roman"/>
          <w:b/>
          <w:szCs w:val="24"/>
        </w:rPr>
        <w:t>(Γεώργιος Λαμπρούλης):</w:t>
      </w:r>
      <w:r>
        <w:rPr>
          <w:rFonts w:eastAsia="Times New Roman" w:cs="Times New Roman"/>
          <w:b/>
          <w:szCs w:val="24"/>
        </w:rPr>
        <w:t xml:space="preserve"> </w:t>
      </w:r>
      <w:r>
        <w:rPr>
          <w:rFonts w:eastAsia="Times New Roman" w:cs="Times New Roman"/>
          <w:szCs w:val="24"/>
        </w:rPr>
        <w:t>Είδατε που πυροδοτείτε εσείς;</w:t>
      </w:r>
    </w:p>
    <w:p w14:paraId="4318B1EC" w14:textId="77777777" w:rsidR="001D7CFB" w:rsidRDefault="00EB4E04">
      <w:pPr>
        <w:spacing w:line="600" w:lineRule="auto"/>
        <w:ind w:firstLine="720"/>
        <w:jc w:val="both"/>
        <w:rPr>
          <w:rFonts w:eastAsia="Times New Roman" w:cs="Times New Roman"/>
          <w:szCs w:val="24"/>
        </w:rPr>
      </w:pPr>
      <w:r w:rsidRPr="000F6C2A">
        <w:rPr>
          <w:rFonts w:eastAsia="Times New Roman" w:cs="Times New Roman"/>
          <w:b/>
          <w:szCs w:val="24"/>
        </w:rPr>
        <w:t>ΕΛΕΝΗ ΑΥΛΩΝΙΤΟΥ:</w:t>
      </w:r>
      <w:r>
        <w:rPr>
          <w:rFonts w:eastAsia="Times New Roman" w:cs="Times New Roman"/>
          <w:szCs w:val="24"/>
        </w:rPr>
        <w:t xml:space="preserve"> Εσείς δεν κάνετε καλά τη δουλειά σας, όπως την έκανε ο κ. Κακλαμάνης. Δεν έχω θέμα με τον κ. Τσιάρα.</w:t>
      </w:r>
    </w:p>
    <w:p w14:paraId="4318B1ED" w14:textId="77777777" w:rsidR="001D7CFB" w:rsidRDefault="00EB4E04">
      <w:pPr>
        <w:spacing w:line="600" w:lineRule="auto"/>
        <w:ind w:firstLine="720"/>
        <w:jc w:val="both"/>
        <w:rPr>
          <w:rFonts w:eastAsia="Times New Roman" w:cs="Times New Roman"/>
          <w:szCs w:val="24"/>
        </w:rPr>
      </w:pPr>
      <w:r w:rsidRPr="00272C8A">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Άρα, είστε εσείς προκατειλημμένη απέναντι στο Προεδ</w:t>
      </w:r>
      <w:r>
        <w:rPr>
          <w:rFonts w:eastAsia="Times New Roman" w:cs="Times New Roman"/>
          <w:szCs w:val="24"/>
        </w:rPr>
        <w:t>ρείο και όχι εγώ απέναντι σε σας.</w:t>
      </w:r>
    </w:p>
    <w:p w14:paraId="4318B1EE" w14:textId="77777777" w:rsidR="001D7CFB" w:rsidRDefault="00EB4E04">
      <w:pPr>
        <w:spacing w:line="600" w:lineRule="auto"/>
        <w:ind w:firstLine="720"/>
        <w:jc w:val="both"/>
        <w:rPr>
          <w:rFonts w:eastAsia="Times New Roman" w:cs="Times New Roman"/>
          <w:szCs w:val="24"/>
        </w:rPr>
      </w:pPr>
      <w:r w:rsidRPr="000F6C2A">
        <w:rPr>
          <w:rFonts w:eastAsia="Times New Roman" w:cs="Times New Roman"/>
          <w:b/>
          <w:szCs w:val="24"/>
        </w:rPr>
        <w:t>ΕΛΕΝΗ ΑΥΛΩΝΙΤΟΥ:</w:t>
      </w:r>
      <w:r>
        <w:rPr>
          <w:rFonts w:eastAsia="Times New Roman" w:cs="Times New Roman"/>
          <w:szCs w:val="24"/>
        </w:rPr>
        <w:t xml:space="preserve"> Είστε, γιατί διαστρεβλώσατε ακόμα και το παράπονό μου.</w:t>
      </w:r>
    </w:p>
    <w:p w14:paraId="4318B1EF" w14:textId="77777777" w:rsidR="001D7CFB" w:rsidRDefault="00EB4E04">
      <w:pPr>
        <w:spacing w:line="600" w:lineRule="auto"/>
        <w:ind w:firstLine="720"/>
        <w:jc w:val="both"/>
        <w:rPr>
          <w:rFonts w:eastAsia="Times New Roman" w:cs="Times New Roman"/>
          <w:szCs w:val="24"/>
        </w:rPr>
      </w:pPr>
      <w:r w:rsidRPr="00272C8A">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Η προκατάληψη είναι από την πλευρά σας. Λυπάμαι πολύ.</w:t>
      </w:r>
    </w:p>
    <w:p w14:paraId="4318B1F0" w14:textId="77777777" w:rsidR="001D7CFB" w:rsidRDefault="00EB4E04">
      <w:pPr>
        <w:spacing w:line="600" w:lineRule="auto"/>
        <w:ind w:firstLine="720"/>
        <w:jc w:val="both"/>
        <w:rPr>
          <w:rFonts w:eastAsia="Times New Roman" w:cs="Times New Roman"/>
          <w:szCs w:val="24"/>
        </w:rPr>
      </w:pPr>
      <w:r w:rsidRPr="000F6C2A">
        <w:rPr>
          <w:rFonts w:eastAsia="Times New Roman" w:cs="Times New Roman"/>
          <w:b/>
          <w:szCs w:val="24"/>
        </w:rPr>
        <w:t>ΕΛΕΝΗ ΑΥΛΩΝΙΤΟΥ:</w:t>
      </w:r>
      <w:r>
        <w:rPr>
          <w:rFonts w:eastAsia="Times New Roman" w:cs="Times New Roman"/>
          <w:szCs w:val="24"/>
        </w:rPr>
        <w:t xml:space="preserve"> Κάποιο θέμα έχετε.</w:t>
      </w:r>
    </w:p>
    <w:p w14:paraId="4318B1F1" w14:textId="77777777" w:rsidR="001D7CFB" w:rsidRDefault="00EB4E04">
      <w:pPr>
        <w:spacing w:line="600" w:lineRule="auto"/>
        <w:ind w:firstLine="720"/>
        <w:jc w:val="both"/>
        <w:rPr>
          <w:rFonts w:eastAsia="Times New Roman" w:cs="Times New Roman"/>
          <w:szCs w:val="24"/>
        </w:rPr>
      </w:pPr>
      <w:r w:rsidRPr="00272C8A">
        <w:rPr>
          <w:rFonts w:eastAsia="Times New Roman" w:cs="Times New Roman"/>
          <w:b/>
          <w:szCs w:val="24"/>
        </w:rPr>
        <w:t>ΠΡΟΕΔΡΕΥΩΝ (Γεώργιος Λαμπρ</w:t>
      </w:r>
      <w:r w:rsidRPr="00272C8A">
        <w:rPr>
          <w:rFonts w:eastAsia="Times New Roman" w:cs="Times New Roman"/>
          <w:b/>
          <w:szCs w:val="24"/>
        </w:rPr>
        <w:t>ούλης):</w:t>
      </w:r>
      <w:r w:rsidRPr="000F6C2A">
        <w:rPr>
          <w:rFonts w:eastAsia="Times New Roman" w:cs="Times New Roman"/>
          <w:szCs w:val="24"/>
        </w:rPr>
        <w:t xml:space="preserve"> </w:t>
      </w:r>
      <w:r>
        <w:rPr>
          <w:rFonts w:eastAsia="Times New Roman" w:cs="Times New Roman"/>
          <w:szCs w:val="24"/>
        </w:rPr>
        <w:t>Λυπάμαι πολύ. Τίποτα άλλο.</w:t>
      </w:r>
    </w:p>
    <w:p w14:paraId="4318B1F2" w14:textId="77777777" w:rsidR="001D7CFB" w:rsidRDefault="00EB4E04">
      <w:pPr>
        <w:spacing w:line="600" w:lineRule="auto"/>
        <w:ind w:firstLine="720"/>
        <w:jc w:val="both"/>
        <w:rPr>
          <w:rFonts w:eastAsia="Times New Roman" w:cs="Times New Roman"/>
          <w:szCs w:val="24"/>
        </w:rPr>
      </w:pPr>
      <w:r w:rsidRPr="000F6C2A">
        <w:rPr>
          <w:rFonts w:eastAsia="Times New Roman" w:cs="Times New Roman"/>
          <w:b/>
          <w:szCs w:val="24"/>
        </w:rPr>
        <w:t>ΕΛΕΝΗ ΑΥΛΩΝΙΤΟΥ:</w:t>
      </w:r>
      <w:r>
        <w:rPr>
          <w:rFonts w:eastAsia="Times New Roman" w:cs="Times New Roman"/>
          <w:szCs w:val="24"/>
        </w:rPr>
        <w:t xml:space="preserve"> Να εκτελείτε τα καθήκοντά σας όπως τα εκτέλεσε ο κ. Κακλαμάνης και να μη διαστρεβλώνετε τα γεγονότα.</w:t>
      </w:r>
    </w:p>
    <w:p w14:paraId="4318B1F3" w14:textId="77777777" w:rsidR="001D7CFB" w:rsidRDefault="00EB4E04">
      <w:pPr>
        <w:spacing w:line="600" w:lineRule="auto"/>
        <w:ind w:firstLine="720"/>
        <w:jc w:val="both"/>
        <w:rPr>
          <w:rFonts w:eastAsia="Times New Roman" w:cs="Times New Roman"/>
          <w:szCs w:val="24"/>
        </w:rPr>
      </w:pPr>
      <w:r w:rsidRPr="00272C8A">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Δεν έχετε τον λόγο. Ό,τι ήταν να πείτε, το είπατε.</w:t>
      </w:r>
    </w:p>
    <w:p w14:paraId="4318B1F4" w14:textId="77777777" w:rsidR="001D7CFB" w:rsidRDefault="00EB4E04">
      <w:pPr>
        <w:spacing w:line="600" w:lineRule="auto"/>
        <w:ind w:firstLine="720"/>
        <w:jc w:val="both"/>
        <w:rPr>
          <w:rFonts w:eastAsia="Times New Roman" w:cs="Times New Roman"/>
          <w:szCs w:val="24"/>
        </w:rPr>
      </w:pPr>
      <w:r w:rsidRPr="000F6C2A">
        <w:rPr>
          <w:rFonts w:eastAsia="Times New Roman" w:cs="Times New Roman"/>
          <w:b/>
          <w:szCs w:val="24"/>
        </w:rPr>
        <w:t>ΕΛΕΝΗ ΑΥΛΩΝΙΤΟΥ:</w:t>
      </w:r>
      <w:r>
        <w:rPr>
          <w:rFonts w:eastAsia="Times New Roman" w:cs="Times New Roman"/>
          <w:szCs w:val="24"/>
        </w:rPr>
        <w:t xml:space="preserve"> Ζ</w:t>
      </w:r>
      <w:r>
        <w:rPr>
          <w:rFonts w:eastAsia="Times New Roman" w:cs="Times New Roman"/>
          <w:szCs w:val="24"/>
        </w:rPr>
        <w:t>ητήστε συγγνώμη από μένα!</w:t>
      </w:r>
    </w:p>
    <w:p w14:paraId="4318B1F5" w14:textId="77777777" w:rsidR="001D7CFB" w:rsidRDefault="00EB4E04">
      <w:pPr>
        <w:spacing w:line="600" w:lineRule="auto"/>
        <w:ind w:firstLine="720"/>
        <w:jc w:val="both"/>
        <w:rPr>
          <w:rFonts w:eastAsia="Times New Roman" w:cs="Times New Roman"/>
          <w:szCs w:val="24"/>
        </w:rPr>
      </w:pPr>
      <w:r w:rsidRPr="00272C8A">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Αν διαφωνεί το Σώμα, ας ειπωθεί η διαφωνία. Αν συμφωνεί, ας δώσουμε τον λόγο στον κ. Τσιάρα, όπως ανέγνωσα τα ονόματα.</w:t>
      </w:r>
    </w:p>
    <w:p w14:paraId="4318B1F6" w14:textId="77777777" w:rsidR="001D7CFB" w:rsidRDefault="00EB4E04">
      <w:pPr>
        <w:spacing w:line="600" w:lineRule="auto"/>
        <w:ind w:firstLine="720"/>
        <w:jc w:val="both"/>
        <w:rPr>
          <w:rFonts w:eastAsia="Times New Roman" w:cs="Times New Roman"/>
          <w:szCs w:val="24"/>
        </w:rPr>
      </w:pPr>
      <w:r w:rsidRPr="000F6C2A">
        <w:rPr>
          <w:rFonts w:eastAsia="Times New Roman" w:cs="Times New Roman"/>
          <w:b/>
          <w:szCs w:val="24"/>
        </w:rPr>
        <w:t>ΕΛΕΝΗ ΑΥΛΩΝΙΤΟΥ:</w:t>
      </w:r>
      <w:r>
        <w:rPr>
          <w:rFonts w:eastAsia="Times New Roman" w:cs="Times New Roman"/>
          <w:szCs w:val="24"/>
        </w:rPr>
        <w:t xml:space="preserve"> Θέλετε να παρουσιάσετε ότι έχω θέμα!</w:t>
      </w:r>
    </w:p>
    <w:p w14:paraId="4318B1F7" w14:textId="77777777" w:rsidR="001D7CFB" w:rsidRDefault="00EB4E04">
      <w:pPr>
        <w:spacing w:line="600" w:lineRule="auto"/>
        <w:ind w:firstLine="720"/>
        <w:jc w:val="both"/>
        <w:rPr>
          <w:rFonts w:eastAsia="Times New Roman" w:cs="Times New Roman"/>
          <w:szCs w:val="24"/>
        </w:rPr>
      </w:pPr>
      <w:r w:rsidRPr="00272C8A">
        <w:rPr>
          <w:rFonts w:eastAsia="Times New Roman" w:cs="Times New Roman"/>
          <w:b/>
          <w:szCs w:val="24"/>
        </w:rPr>
        <w:t>ΠΡΟΕΔΡΕΥΩΝ (Γεώργιος Λα</w:t>
      </w:r>
      <w:r w:rsidRPr="00272C8A">
        <w:rPr>
          <w:rFonts w:eastAsia="Times New Roman" w:cs="Times New Roman"/>
          <w:b/>
          <w:szCs w:val="24"/>
        </w:rPr>
        <w:t>μπρούλης):</w:t>
      </w:r>
      <w:r>
        <w:rPr>
          <w:rFonts w:eastAsia="Times New Roman" w:cs="Times New Roman"/>
          <w:b/>
          <w:szCs w:val="24"/>
        </w:rPr>
        <w:t xml:space="preserve"> </w:t>
      </w:r>
      <w:r>
        <w:rPr>
          <w:rFonts w:eastAsia="Times New Roman" w:cs="Times New Roman"/>
          <w:szCs w:val="24"/>
        </w:rPr>
        <w:t>Υπάρχει διαφωνία;</w:t>
      </w:r>
    </w:p>
    <w:p w14:paraId="4318B1F8" w14:textId="77777777" w:rsidR="001D7CFB" w:rsidRDefault="00EB4E04">
      <w:pPr>
        <w:spacing w:line="600" w:lineRule="auto"/>
        <w:ind w:firstLine="720"/>
        <w:jc w:val="both"/>
        <w:rPr>
          <w:rFonts w:eastAsia="Times New Roman" w:cs="Times New Roman"/>
          <w:szCs w:val="24"/>
        </w:rPr>
      </w:pPr>
      <w:r w:rsidRPr="000F6C2A">
        <w:rPr>
          <w:rFonts w:eastAsia="Times New Roman" w:cs="Times New Roman"/>
          <w:b/>
          <w:szCs w:val="24"/>
        </w:rPr>
        <w:t>ΕΛΕΝΗ ΑΥΛΩΝΙΤΟΥ:</w:t>
      </w:r>
      <w:r>
        <w:rPr>
          <w:rFonts w:eastAsia="Times New Roman" w:cs="Times New Roman"/>
          <w:szCs w:val="24"/>
        </w:rPr>
        <w:t xml:space="preserve"> Υπάρχει θέμα με τη διαδικασία που δεν την κάνετε όπως πρέπει!</w:t>
      </w:r>
    </w:p>
    <w:p w14:paraId="4318B1F9" w14:textId="77777777" w:rsidR="001D7CFB" w:rsidRDefault="00EB4E04">
      <w:pPr>
        <w:spacing w:line="600" w:lineRule="auto"/>
        <w:ind w:firstLine="720"/>
        <w:jc w:val="both"/>
        <w:rPr>
          <w:rFonts w:eastAsia="Times New Roman" w:cs="Times New Roman"/>
          <w:szCs w:val="24"/>
        </w:rPr>
      </w:pPr>
      <w:r w:rsidRPr="00272C8A">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 xml:space="preserve">Ερωτώ και πάλι. </w:t>
      </w:r>
      <w:r>
        <w:rPr>
          <w:rFonts w:eastAsia="Times New Roman" w:cs="Times New Roman"/>
          <w:szCs w:val="24"/>
        </w:rPr>
        <w:t xml:space="preserve">Υπάρχει διαφωνία; </w:t>
      </w:r>
    </w:p>
    <w:p w14:paraId="4318B1FA"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Όχι, </w:t>
      </w:r>
      <w:r>
        <w:rPr>
          <w:rFonts w:eastAsia="Times New Roman" w:cs="Times New Roman"/>
          <w:szCs w:val="24"/>
        </w:rPr>
        <w:t>όχι</w:t>
      </w:r>
      <w:r>
        <w:rPr>
          <w:rFonts w:eastAsia="Times New Roman" w:cs="Times New Roman"/>
          <w:szCs w:val="24"/>
        </w:rPr>
        <w:t>.</w:t>
      </w:r>
    </w:p>
    <w:p w14:paraId="4318B1FB" w14:textId="77777777" w:rsidR="001D7CFB" w:rsidRDefault="00EB4E04">
      <w:pPr>
        <w:spacing w:line="600" w:lineRule="auto"/>
        <w:ind w:firstLine="720"/>
        <w:jc w:val="both"/>
        <w:rPr>
          <w:rFonts w:eastAsia="Times New Roman" w:cs="Times New Roman"/>
          <w:szCs w:val="24"/>
        </w:rPr>
      </w:pPr>
      <w:r w:rsidRPr="000F6C2A">
        <w:rPr>
          <w:rFonts w:eastAsia="Times New Roman" w:cs="Times New Roman"/>
          <w:b/>
          <w:szCs w:val="24"/>
        </w:rPr>
        <w:t>ΕΛΕΝΗ ΑΥΛΩΝΙΤΟΥ:</w:t>
      </w:r>
      <w:r>
        <w:rPr>
          <w:rFonts w:eastAsia="Times New Roman" w:cs="Times New Roman"/>
          <w:szCs w:val="24"/>
        </w:rPr>
        <w:t xml:space="preserve"> Καμμία διαφωνία ούτε και από μένα</w:t>
      </w:r>
      <w:r>
        <w:rPr>
          <w:rFonts w:eastAsia="Times New Roman" w:cs="Times New Roman"/>
          <w:szCs w:val="24"/>
        </w:rPr>
        <w:t>.</w:t>
      </w:r>
    </w:p>
    <w:p w14:paraId="4318B1FC" w14:textId="77777777" w:rsidR="001D7CFB" w:rsidRDefault="00EB4E04">
      <w:pPr>
        <w:spacing w:line="600" w:lineRule="auto"/>
        <w:ind w:firstLine="720"/>
        <w:jc w:val="both"/>
        <w:rPr>
          <w:rFonts w:eastAsia="Times New Roman" w:cs="Times New Roman"/>
          <w:szCs w:val="24"/>
        </w:rPr>
      </w:pPr>
      <w:r w:rsidRPr="00272C8A">
        <w:rPr>
          <w:rFonts w:eastAsia="Times New Roman" w:cs="Times New Roman"/>
          <w:b/>
          <w:szCs w:val="24"/>
        </w:rPr>
        <w:t>ΠΡΟΕΔΡΕΥΩΝ (Γεώργιος Λαμπρούλης):</w:t>
      </w:r>
      <w:r>
        <w:rPr>
          <w:rFonts w:eastAsia="Times New Roman" w:cs="Times New Roman"/>
          <w:b/>
          <w:szCs w:val="24"/>
        </w:rPr>
        <w:t xml:space="preserve"> </w:t>
      </w:r>
      <w:r w:rsidRPr="005E7A33">
        <w:rPr>
          <w:rFonts w:eastAsia="Times New Roman" w:cs="Times New Roman"/>
          <w:szCs w:val="24"/>
        </w:rPr>
        <w:t xml:space="preserve">Καλώς. </w:t>
      </w:r>
    </w:p>
    <w:p w14:paraId="4318B1FD" w14:textId="77777777" w:rsidR="001D7CFB" w:rsidRDefault="00EB4E04">
      <w:pPr>
        <w:spacing w:line="600" w:lineRule="auto"/>
        <w:ind w:firstLine="720"/>
        <w:jc w:val="both"/>
        <w:rPr>
          <w:rFonts w:eastAsia="Times New Roman" w:cs="Times New Roman"/>
        </w:rPr>
      </w:pPr>
      <w:r w:rsidRPr="000742D7">
        <w:rPr>
          <w:rFonts w:eastAsia="Times New Roman" w:cs="Times New Roman"/>
        </w:rPr>
        <w:t xml:space="preserve">Κυρίες και κύριοι συνάδελφοι, </w:t>
      </w:r>
      <w:r>
        <w:rPr>
          <w:rFonts w:eastAsia="Times New Roman" w:cs="Times New Roman"/>
        </w:rPr>
        <w:t>πριν δώσω τον λόγο στον κ. Τσιάρα, 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σαράντα</w:t>
      </w:r>
      <w:r w:rsidRPr="000742D7">
        <w:rPr>
          <w:rFonts w:eastAsia="Times New Roman" w:cs="Times New Roman"/>
        </w:rPr>
        <w:t xml:space="preserve"> </w:t>
      </w:r>
      <w:r w:rsidRPr="000742D7">
        <w:rPr>
          <w:rFonts w:eastAsia="Times New Roman" w:cs="Times New Roman"/>
        </w:rPr>
        <w:t xml:space="preserve">μαθητές και μαθήτριες και </w:t>
      </w:r>
      <w:r>
        <w:rPr>
          <w:rFonts w:eastAsia="Times New Roman" w:cs="Times New Roman"/>
        </w:rPr>
        <w:t>έξι</w:t>
      </w:r>
      <w:r w:rsidRPr="000742D7">
        <w:rPr>
          <w:rFonts w:eastAsia="Times New Roman" w:cs="Times New Roman"/>
        </w:rPr>
        <w:t xml:space="preserve"> εκπαιδευτικοί συνοδοί τους από το </w:t>
      </w:r>
      <w:r>
        <w:rPr>
          <w:rFonts w:eastAsia="Times New Roman" w:cs="Times New Roman"/>
        </w:rPr>
        <w:t>39</w:t>
      </w:r>
      <w:r w:rsidRPr="005E7A33">
        <w:rPr>
          <w:rFonts w:eastAsia="Times New Roman" w:cs="Times New Roman"/>
          <w:vertAlign w:val="superscript"/>
        </w:rPr>
        <w:t>ο</w:t>
      </w:r>
      <w:r>
        <w:rPr>
          <w:rFonts w:eastAsia="Times New Roman" w:cs="Times New Roman"/>
        </w:rPr>
        <w:t xml:space="preserve"> Δημοτικό</w:t>
      </w:r>
      <w:r w:rsidRPr="000742D7">
        <w:rPr>
          <w:rFonts w:eastAsia="Times New Roman" w:cs="Times New Roman"/>
        </w:rPr>
        <w:t xml:space="preserve"> Σχολείο</w:t>
      </w:r>
      <w:r>
        <w:rPr>
          <w:rFonts w:eastAsia="Times New Roman" w:cs="Times New Roman"/>
        </w:rPr>
        <w:t xml:space="preserve"> Λάρισας</w:t>
      </w:r>
      <w:r w:rsidRPr="000742D7">
        <w:rPr>
          <w:rFonts w:eastAsia="Times New Roman" w:cs="Times New Roman"/>
        </w:rPr>
        <w:t xml:space="preserve">. </w:t>
      </w:r>
    </w:p>
    <w:p w14:paraId="4318B1FE" w14:textId="77777777" w:rsidR="001D7CFB" w:rsidRDefault="00EB4E04">
      <w:pPr>
        <w:spacing w:line="600" w:lineRule="auto"/>
        <w:ind w:left="360" w:firstLine="360"/>
        <w:jc w:val="both"/>
        <w:rPr>
          <w:rFonts w:eastAsia="Times New Roman" w:cs="Times New Roman"/>
        </w:rPr>
      </w:pPr>
      <w:r w:rsidRPr="000742D7">
        <w:rPr>
          <w:rFonts w:eastAsia="Times New Roman" w:cs="Times New Roman"/>
        </w:rPr>
        <w:t xml:space="preserve">Η Βουλή </w:t>
      </w:r>
      <w:r>
        <w:rPr>
          <w:rFonts w:eastAsia="Times New Roman" w:cs="Times New Roman"/>
        </w:rPr>
        <w:t>σάς</w:t>
      </w:r>
      <w:r w:rsidRPr="000742D7">
        <w:rPr>
          <w:rFonts w:eastAsia="Times New Roman" w:cs="Times New Roman"/>
        </w:rPr>
        <w:t xml:space="preserve"> καλωσορίζει. </w:t>
      </w:r>
    </w:p>
    <w:p w14:paraId="4318B1FF" w14:textId="77777777" w:rsidR="001D7CFB" w:rsidRDefault="00EB4E04">
      <w:pPr>
        <w:spacing w:line="600" w:lineRule="auto"/>
        <w:ind w:firstLine="709"/>
        <w:jc w:val="center"/>
        <w:rPr>
          <w:rFonts w:eastAsia="Times New Roman" w:cs="Times New Roman"/>
        </w:rPr>
      </w:pPr>
      <w:r w:rsidRPr="000742D7">
        <w:rPr>
          <w:rFonts w:eastAsia="Times New Roman" w:cs="Times New Roman"/>
        </w:rPr>
        <w:t>(Χειροκροτήματα απ’ όλες τις πτέρυγες της Βουλής)</w:t>
      </w:r>
    </w:p>
    <w:p w14:paraId="4318B200"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Ορίστε, κ</w:t>
      </w:r>
      <w:r w:rsidRPr="005E7A33">
        <w:rPr>
          <w:rFonts w:eastAsia="Times New Roman" w:cs="Times New Roman"/>
          <w:szCs w:val="24"/>
        </w:rPr>
        <w:t>ύριε Τσιάρα, έχετε τον λόγο.</w:t>
      </w:r>
    </w:p>
    <w:p w14:paraId="4318B201" w14:textId="77777777" w:rsidR="001D7CFB" w:rsidRDefault="00EB4E04">
      <w:pPr>
        <w:spacing w:line="600" w:lineRule="auto"/>
        <w:ind w:firstLine="720"/>
        <w:jc w:val="both"/>
        <w:rPr>
          <w:rFonts w:eastAsia="Times New Roman" w:cs="Times New Roman"/>
          <w:szCs w:val="24"/>
        </w:rPr>
      </w:pPr>
      <w:r w:rsidRPr="005E7A33">
        <w:rPr>
          <w:rFonts w:eastAsia="Times New Roman" w:cs="Times New Roman"/>
          <w:b/>
          <w:szCs w:val="24"/>
        </w:rPr>
        <w:t>ΚΩΝΣΤΑΝΤΙΝΟΣ ΤΣΙΑΡΑΣ:</w:t>
      </w:r>
      <w:r>
        <w:rPr>
          <w:rFonts w:eastAsia="Times New Roman" w:cs="Times New Roman"/>
          <w:szCs w:val="24"/>
        </w:rPr>
        <w:t xml:space="preserve"> Κύριε Πρόεδρε, σας ευχαρι</w:t>
      </w:r>
      <w:r>
        <w:rPr>
          <w:rFonts w:eastAsia="Times New Roman" w:cs="Times New Roman"/>
          <w:szCs w:val="24"/>
        </w:rPr>
        <w:t>στώ.</w:t>
      </w:r>
    </w:p>
    <w:p w14:paraId="4318B202"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Ν</w:t>
      </w:r>
      <w:r w:rsidRPr="00F96A51">
        <w:rPr>
          <w:rFonts w:eastAsia="Times New Roman" w:cs="Times New Roman"/>
          <w:szCs w:val="24"/>
        </w:rPr>
        <w:t>α ευχα</w:t>
      </w:r>
      <w:r>
        <w:rPr>
          <w:rFonts w:eastAsia="Times New Roman" w:cs="Times New Roman"/>
          <w:szCs w:val="24"/>
        </w:rPr>
        <w:t>ριστήσω και τους συναδέλφους γι’</w:t>
      </w:r>
      <w:r w:rsidRPr="00F96A51">
        <w:rPr>
          <w:rFonts w:eastAsia="Times New Roman" w:cs="Times New Roman"/>
          <w:szCs w:val="24"/>
        </w:rPr>
        <w:t xml:space="preserve"> αυτή</w:t>
      </w:r>
      <w:r>
        <w:rPr>
          <w:rFonts w:eastAsia="Times New Roman" w:cs="Times New Roman"/>
          <w:szCs w:val="24"/>
        </w:rPr>
        <w:t>ν</w:t>
      </w:r>
      <w:r w:rsidRPr="00F96A51">
        <w:rPr>
          <w:rFonts w:eastAsia="Times New Roman" w:cs="Times New Roman"/>
          <w:szCs w:val="24"/>
        </w:rPr>
        <w:t xml:space="preserve"> τη διευκόλυνση</w:t>
      </w:r>
      <w:r>
        <w:rPr>
          <w:rFonts w:eastAsia="Times New Roman" w:cs="Times New Roman"/>
          <w:szCs w:val="24"/>
        </w:rPr>
        <w:t>,</w:t>
      </w:r>
      <w:r w:rsidRPr="00F96A51">
        <w:rPr>
          <w:rFonts w:eastAsia="Times New Roman" w:cs="Times New Roman"/>
          <w:szCs w:val="24"/>
        </w:rPr>
        <w:t xml:space="preserve"> γιατί αντιλαμβάνεστε ότι υπάρχει ένα βαρύ πρόγραμμα υποχρεώσεων</w:t>
      </w:r>
      <w:r>
        <w:rPr>
          <w:rFonts w:eastAsia="Times New Roman" w:cs="Times New Roman"/>
          <w:szCs w:val="24"/>
        </w:rPr>
        <w:t>. Μ</w:t>
      </w:r>
      <w:r w:rsidRPr="00F96A51">
        <w:rPr>
          <w:rFonts w:eastAsia="Times New Roman" w:cs="Times New Roman"/>
          <w:szCs w:val="24"/>
        </w:rPr>
        <w:t>ε τις παρεμβολές που έγιναν σε όλη την προηγούμενη διάρκεια της συζήτησης</w:t>
      </w:r>
      <w:r>
        <w:rPr>
          <w:rFonts w:eastAsia="Times New Roman" w:cs="Times New Roman"/>
          <w:szCs w:val="24"/>
        </w:rPr>
        <w:t>,</w:t>
      </w:r>
      <w:r w:rsidRPr="00F96A51">
        <w:rPr>
          <w:rFonts w:eastAsia="Times New Roman" w:cs="Times New Roman"/>
          <w:szCs w:val="24"/>
        </w:rPr>
        <w:t xml:space="preserve"> ο καθένας μας </w:t>
      </w:r>
      <w:r>
        <w:rPr>
          <w:rFonts w:eastAsia="Times New Roman" w:cs="Times New Roman"/>
          <w:szCs w:val="24"/>
        </w:rPr>
        <w:t>έ</w:t>
      </w:r>
      <w:r w:rsidRPr="00F96A51">
        <w:rPr>
          <w:rFonts w:eastAsia="Times New Roman" w:cs="Times New Roman"/>
          <w:szCs w:val="24"/>
        </w:rPr>
        <w:t>φυγε πολύ μακριά απ</w:t>
      </w:r>
      <w:r>
        <w:rPr>
          <w:rFonts w:eastAsia="Times New Roman" w:cs="Times New Roman"/>
          <w:szCs w:val="24"/>
        </w:rPr>
        <w:t>ό</w:t>
      </w:r>
      <w:r w:rsidRPr="00F96A51">
        <w:rPr>
          <w:rFonts w:eastAsia="Times New Roman" w:cs="Times New Roman"/>
          <w:szCs w:val="24"/>
        </w:rPr>
        <w:t xml:space="preserve"> το</w:t>
      </w:r>
      <w:r>
        <w:rPr>
          <w:rFonts w:eastAsia="Times New Roman" w:cs="Times New Roman"/>
          <w:szCs w:val="24"/>
        </w:rPr>
        <w:t>ν δικό του</w:t>
      </w:r>
      <w:r>
        <w:rPr>
          <w:rFonts w:eastAsia="Times New Roman" w:cs="Times New Roman"/>
          <w:szCs w:val="24"/>
        </w:rPr>
        <w:t xml:space="preserve"> προγραμματισμό. </w:t>
      </w:r>
      <w:r w:rsidRPr="00F96A51">
        <w:rPr>
          <w:rFonts w:eastAsia="Times New Roman" w:cs="Times New Roman"/>
          <w:szCs w:val="24"/>
        </w:rPr>
        <w:t>Ωστόσο</w:t>
      </w:r>
      <w:r>
        <w:rPr>
          <w:rFonts w:eastAsia="Times New Roman" w:cs="Times New Roman"/>
          <w:szCs w:val="24"/>
        </w:rPr>
        <w:t>,</w:t>
      </w:r>
      <w:r w:rsidRPr="00F96A51">
        <w:rPr>
          <w:rFonts w:eastAsia="Times New Roman" w:cs="Times New Roman"/>
          <w:szCs w:val="24"/>
        </w:rPr>
        <w:t xml:space="preserve"> σας ευχαριστώ πολύ</w:t>
      </w:r>
      <w:r>
        <w:rPr>
          <w:rFonts w:eastAsia="Times New Roman" w:cs="Times New Roman"/>
          <w:szCs w:val="24"/>
        </w:rPr>
        <w:t>.</w:t>
      </w:r>
    </w:p>
    <w:p w14:paraId="4318B203"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w:t>
      </w:r>
      <w:r w:rsidRPr="00F96A51">
        <w:rPr>
          <w:rFonts w:eastAsia="Times New Roman" w:cs="Times New Roman"/>
          <w:szCs w:val="24"/>
        </w:rPr>
        <w:t>υρίες και κύριοι συνάδελφοι</w:t>
      </w:r>
      <w:r>
        <w:rPr>
          <w:rFonts w:eastAsia="Times New Roman" w:cs="Times New Roman"/>
          <w:szCs w:val="24"/>
        </w:rPr>
        <w:t>,</w:t>
      </w:r>
      <w:r w:rsidRPr="00F96A51">
        <w:rPr>
          <w:rFonts w:eastAsia="Times New Roman" w:cs="Times New Roman"/>
          <w:szCs w:val="24"/>
        </w:rPr>
        <w:t xml:space="preserve"> ουσιαστικά συζητάμε ένα νομοσχέδιο το οποίο ξεκίνησε με μία διαφορετική κατεύθυνση</w:t>
      </w:r>
      <w:r>
        <w:rPr>
          <w:rFonts w:eastAsia="Times New Roman" w:cs="Times New Roman"/>
          <w:szCs w:val="24"/>
        </w:rPr>
        <w:t>,</w:t>
      </w:r>
      <w:r w:rsidRPr="00F96A51">
        <w:rPr>
          <w:rFonts w:eastAsia="Times New Roman" w:cs="Times New Roman"/>
          <w:szCs w:val="24"/>
        </w:rPr>
        <w:t xml:space="preserve"> σε ό</w:t>
      </w:r>
      <w:r>
        <w:rPr>
          <w:rFonts w:eastAsia="Times New Roman" w:cs="Times New Roman"/>
          <w:szCs w:val="24"/>
        </w:rPr>
        <w:t>,τι αφορά, τ</w:t>
      </w:r>
      <w:r w:rsidRPr="00F96A51">
        <w:rPr>
          <w:rFonts w:eastAsia="Times New Roman" w:cs="Times New Roman"/>
          <w:szCs w:val="24"/>
        </w:rPr>
        <w:t>ουλάχιστον</w:t>
      </w:r>
      <w:r>
        <w:rPr>
          <w:rFonts w:eastAsia="Times New Roman" w:cs="Times New Roman"/>
          <w:szCs w:val="24"/>
        </w:rPr>
        <w:t>,</w:t>
      </w:r>
      <w:r w:rsidRPr="00F96A51">
        <w:rPr>
          <w:rFonts w:eastAsia="Times New Roman" w:cs="Times New Roman"/>
          <w:szCs w:val="24"/>
        </w:rPr>
        <w:t xml:space="preserve"> τη στόχευση της </w:t>
      </w:r>
      <w:r>
        <w:rPr>
          <w:rFonts w:eastAsia="Times New Roman" w:cs="Times New Roman"/>
          <w:szCs w:val="24"/>
        </w:rPr>
        <w:t>Κ</w:t>
      </w:r>
      <w:r w:rsidRPr="00F96A51">
        <w:rPr>
          <w:rFonts w:eastAsia="Times New Roman" w:cs="Times New Roman"/>
          <w:szCs w:val="24"/>
        </w:rPr>
        <w:t>υβέρνησης</w:t>
      </w:r>
      <w:r>
        <w:rPr>
          <w:rFonts w:eastAsia="Times New Roman" w:cs="Times New Roman"/>
          <w:szCs w:val="24"/>
        </w:rPr>
        <w:t>,</w:t>
      </w:r>
      <w:r w:rsidRPr="00F96A51">
        <w:rPr>
          <w:rFonts w:eastAsia="Times New Roman" w:cs="Times New Roman"/>
          <w:szCs w:val="24"/>
        </w:rPr>
        <w:t xml:space="preserve"> και τελικά φτάσαμε να συζητάμε κάτι εντελ</w:t>
      </w:r>
      <w:r w:rsidRPr="00F96A51">
        <w:rPr>
          <w:rFonts w:eastAsia="Times New Roman" w:cs="Times New Roman"/>
          <w:szCs w:val="24"/>
        </w:rPr>
        <w:t>ώς διαφορετικό</w:t>
      </w:r>
      <w:r>
        <w:rPr>
          <w:rFonts w:eastAsia="Times New Roman" w:cs="Times New Roman"/>
          <w:szCs w:val="24"/>
        </w:rPr>
        <w:t xml:space="preserve">. </w:t>
      </w:r>
    </w:p>
    <w:p w14:paraId="4318B204"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Α</w:t>
      </w:r>
      <w:r w:rsidRPr="00F96A51">
        <w:rPr>
          <w:rFonts w:eastAsia="Times New Roman" w:cs="Times New Roman"/>
          <w:szCs w:val="24"/>
        </w:rPr>
        <w:t>υτό που μπορεί κανείς εύκολα και αβίαστα να συμπεράνει</w:t>
      </w:r>
      <w:r>
        <w:rPr>
          <w:rFonts w:eastAsia="Times New Roman" w:cs="Times New Roman"/>
          <w:szCs w:val="24"/>
        </w:rPr>
        <w:t>,</w:t>
      </w:r>
      <w:r w:rsidRPr="00F96A51">
        <w:rPr>
          <w:rFonts w:eastAsia="Times New Roman" w:cs="Times New Roman"/>
          <w:szCs w:val="24"/>
        </w:rPr>
        <w:t xml:space="preserve"> είναι ότι η συζήτηση </w:t>
      </w:r>
      <w:r>
        <w:rPr>
          <w:rFonts w:eastAsia="Times New Roman" w:cs="Times New Roman"/>
          <w:szCs w:val="24"/>
        </w:rPr>
        <w:t>ετε</w:t>
      </w:r>
      <w:r w:rsidRPr="00F96A51">
        <w:rPr>
          <w:rFonts w:eastAsia="Times New Roman" w:cs="Times New Roman"/>
          <w:szCs w:val="24"/>
        </w:rPr>
        <w:t>ρο</w:t>
      </w:r>
      <w:r>
        <w:rPr>
          <w:rFonts w:eastAsia="Times New Roman" w:cs="Times New Roman"/>
          <w:szCs w:val="24"/>
        </w:rPr>
        <w:t xml:space="preserve">προσδιορίστηκε ή </w:t>
      </w:r>
      <w:r w:rsidRPr="00F96A51">
        <w:rPr>
          <w:rFonts w:eastAsia="Times New Roman" w:cs="Times New Roman"/>
          <w:szCs w:val="24"/>
        </w:rPr>
        <w:t>κατευθύνθηκε κάπου αλλού</w:t>
      </w:r>
      <w:r>
        <w:rPr>
          <w:rFonts w:eastAsia="Times New Roman" w:cs="Times New Roman"/>
          <w:szCs w:val="24"/>
        </w:rPr>
        <w:t>,</w:t>
      </w:r>
      <w:r w:rsidRPr="00F96A51">
        <w:rPr>
          <w:rFonts w:eastAsia="Times New Roman" w:cs="Times New Roman"/>
          <w:szCs w:val="24"/>
        </w:rPr>
        <w:t xml:space="preserve"> απλά και μόνο γιατί μεσολάβησαν κάποια γεγονότα</w:t>
      </w:r>
      <w:r>
        <w:rPr>
          <w:rFonts w:eastAsia="Times New Roman" w:cs="Times New Roman"/>
          <w:szCs w:val="24"/>
        </w:rPr>
        <w:t>,</w:t>
      </w:r>
      <w:r w:rsidRPr="00F96A51">
        <w:rPr>
          <w:rFonts w:eastAsia="Times New Roman" w:cs="Times New Roman"/>
          <w:szCs w:val="24"/>
        </w:rPr>
        <w:t xml:space="preserve"> τα οποία είχαν στρέψει τα φώτα της δημοσιότητας κυρίως σε κάτι το οποίο έκανε ο </w:t>
      </w:r>
      <w:r>
        <w:rPr>
          <w:rFonts w:eastAsia="Times New Roman" w:cs="Times New Roman"/>
          <w:szCs w:val="24"/>
        </w:rPr>
        <w:t>Π</w:t>
      </w:r>
      <w:r w:rsidRPr="00F96A51">
        <w:rPr>
          <w:rFonts w:eastAsia="Times New Roman" w:cs="Times New Roman"/>
          <w:szCs w:val="24"/>
        </w:rPr>
        <w:t>ρωθυπουργός κατά τη διάρκεια του καλοκαιριού</w:t>
      </w:r>
      <w:r>
        <w:rPr>
          <w:rFonts w:eastAsia="Times New Roman" w:cs="Times New Roman"/>
          <w:szCs w:val="24"/>
        </w:rPr>
        <w:t xml:space="preserve">. </w:t>
      </w:r>
    </w:p>
    <w:p w14:paraId="4318B205"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Α</w:t>
      </w:r>
      <w:r w:rsidRPr="00F96A51">
        <w:rPr>
          <w:rFonts w:eastAsia="Times New Roman" w:cs="Times New Roman"/>
          <w:szCs w:val="24"/>
        </w:rPr>
        <w:t>ς μ</w:t>
      </w:r>
      <w:r>
        <w:rPr>
          <w:rFonts w:eastAsia="Times New Roman" w:cs="Times New Roman"/>
          <w:szCs w:val="24"/>
        </w:rPr>
        <w:t>ην</w:t>
      </w:r>
      <w:r w:rsidRPr="00F96A51">
        <w:rPr>
          <w:rFonts w:eastAsia="Times New Roman" w:cs="Times New Roman"/>
          <w:szCs w:val="24"/>
        </w:rPr>
        <w:t xml:space="preserve"> γελιόμαστε</w:t>
      </w:r>
      <w:r>
        <w:rPr>
          <w:rFonts w:eastAsia="Times New Roman" w:cs="Times New Roman"/>
          <w:szCs w:val="24"/>
        </w:rPr>
        <w:t>. Τα</w:t>
      </w:r>
      <w:r w:rsidRPr="00F96A51">
        <w:rPr>
          <w:rFonts w:eastAsia="Times New Roman" w:cs="Times New Roman"/>
          <w:szCs w:val="24"/>
        </w:rPr>
        <w:t xml:space="preserve"> μέτρα τα οποία ήρθαν με τη βροχή των τροπολογιών και η διαδικασία η οποία ξεκίνησε από το Ζάππειο την προ</w:t>
      </w:r>
      <w:r w:rsidRPr="00F96A51">
        <w:rPr>
          <w:rFonts w:eastAsia="Times New Roman" w:cs="Times New Roman"/>
          <w:szCs w:val="24"/>
        </w:rPr>
        <w:t>ηγούμενη Τρίτη</w:t>
      </w:r>
      <w:r>
        <w:rPr>
          <w:rFonts w:eastAsia="Times New Roman" w:cs="Times New Roman"/>
          <w:szCs w:val="24"/>
        </w:rPr>
        <w:t>,</w:t>
      </w:r>
      <w:r w:rsidRPr="00F96A51">
        <w:rPr>
          <w:rFonts w:eastAsia="Times New Roman" w:cs="Times New Roman"/>
          <w:szCs w:val="24"/>
        </w:rPr>
        <w:t xml:space="preserve"> προκειμένου να εξαγγελθούν </w:t>
      </w:r>
      <w:r>
        <w:rPr>
          <w:rFonts w:eastAsia="Times New Roman" w:cs="Times New Roman"/>
          <w:szCs w:val="24"/>
        </w:rPr>
        <w:t>-</w:t>
      </w:r>
      <w:r w:rsidRPr="00F96A51">
        <w:rPr>
          <w:rFonts w:eastAsia="Times New Roman" w:cs="Times New Roman"/>
          <w:szCs w:val="24"/>
        </w:rPr>
        <w:t xml:space="preserve">και </w:t>
      </w:r>
      <w:r>
        <w:rPr>
          <w:rFonts w:eastAsia="Times New Roman" w:cs="Times New Roman"/>
          <w:szCs w:val="24"/>
        </w:rPr>
        <w:t>β</w:t>
      </w:r>
      <w:r w:rsidRPr="00F96A51">
        <w:rPr>
          <w:rFonts w:eastAsia="Times New Roman" w:cs="Times New Roman"/>
          <w:szCs w:val="24"/>
        </w:rPr>
        <w:t>εβαίως</w:t>
      </w:r>
      <w:r>
        <w:rPr>
          <w:rFonts w:eastAsia="Times New Roman" w:cs="Times New Roman"/>
          <w:szCs w:val="24"/>
        </w:rPr>
        <w:t xml:space="preserve"> ν</w:t>
      </w:r>
      <w:r w:rsidRPr="00F96A51">
        <w:rPr>
          <w:rFonts w:eastAsia="Times New Roman" w:cs="Times New Roman"/>
          <w:szCs w:val="24"/>
        </w:rPr>
        <w:t>α νομοθετηθούν</w:t>
      </w:r>
      <w:r>
        <w:rPr>
          <w:rFonts w:eastAsia="Times New Roman" w:cs="Times New Roman"/>
          <w:szCs w:val="24"/>
        </w:rPr>
        <w:t>-</w:t>
      </w:r>
      <w:r w:rsidRPr="00F96A51">
        <w:rPr>
          <w:rFonts w:eastAsia="Times New Roman" w:cs="Times New Roman"/>
          <w:szCs w:val="24"/>
        </w:rPr>
        <w:t xml:space="preserve"> από την πλευρά της </w:t>
      </w:r>
      <w:r>
        <w:rPr>
          <w:rFonts w:eastAsia="Times New Roman" w:cs="Times New Roman"/>
          <w:szCs w:val="24"/>
        </w:rPr>
        <w:t>Κ</w:t>
      </w:r>
      <w:r w:rsidRPr="00F96A51">
        <w:rPr>
          <w:rFonts w:eastAsia="Times New Roman" w:cs="Times New Roman"/>
          <w:szCs w:val="24"/>
        </w:rPr>
        <w:t>υβέρνησης</w:t>
      </w:r>
      <w:r>
        <w:rPr>
          <w:rFonts w:eastAsia="Times New Roman" w:cs="Times New Roman"/>
          <w:szCs w:val="24"/>
        </w:rPr>
        <w:t>,</w:t>
      </w:r>
      <w:r w:rsidRPr="00F96A51">
        <w:rPr>
          <w:rFonts w:eastAsia="Times New Roman" w:cs="Times New Roman"/>
          <w:szCs w:val="24"/>
        </w:rPr>
        <w:t xml:space="preserve"> δεν θα υπήρχε περίπτωση να νομοθετηθούν αυτή</w:t>
      </w:r>
      <w:r>
        <w:rPr>
          <w:rFonts w:eastAsia="Times New Roman" w:cs="Times New Roman"/>
          <w:szCs w:val="24"/>
        </w:rPr>
        <w:t>ν</w:t>
      </w:r>
      <w:r w:rsidRPr="00F96A51">
        <w:rPr>
          <w:rFonts w:eastAsia="Times New Roman" w:cs="Times New Roman"/>
          <w:szCs w:val="24"/>
        </w:rPr>
        <w:t xml:space="preserve"> την περίοδο</w:t>
      </w:r>
      <w:r>
        <w:rPr>
          <w:rFonts w:eastAsia="Times New Roman" w:cs="Times New Roman"/>
          <w:szCs w:val="24"/>
        </w:rPr>
        <w:t>,</w:t>
      </w:r>
      <w:r w:rsidRPr="00F96A51">
        <w:rPr>
          <w:rFonts w:eastAsia="Times New Roman" w:cs="Times New Roman"/>
          <w:szCs w:val="24"/>
        </w:rPr>
        <w:t xml:space="preserve"> με τις συγκεκριμένες συνθήκες</w:t>
      </w:r>
      <w:r>
        <w:rPr>
          <w:rFonts w:eastAsia="Times New Roman" w:cs="Times New Roman"/>
          <w:szCs w:val="24"/>
        </w:rPr>
        <w:t>. Γ</w:t>
      </w:r>
      <w:r w:rsidRPr="00F96A51">
        <w:rPr>
          <w:rFonts w:eastAsia="Times New Roman" w:cs="Times New Roman"/>
          <w:szCs w:val="24"/>
        </w:rPr>
        <w:t xml:space="preserve">ια άλλο χρόνο τα είχε προγραμματίσει η </w:t>
      </w:r>
      <w:r>
        <w:rPr>
          <w:rFonts w:eastAsia="Times New Roman" w:cs="Times New Roman"/>
          <w:szCs w:val="24"/>
        </w:rPr>
        <w:t>Κ</w:t>
      </w:r>
      <w:r w:rsidRPr="00F96A51">
        <w:rPr>
          <w:rFonts w:eastAsia="Times New Roman" w:cs="Times New Roman"/>
          <w:szCs w:val="24"/>
        </w:rPr>
        <w:t>υβέρνηση</w:t>
      </w:r>
      <w:r>
        <w:rPr>
          <w:rFonts w:eastAsia="Times New Roman" w:cs="Times New Roman"/>
          <w:szCs w:val="24"/>
        </w:rPr>
        <w:t>,</w:t>
      </w:r>
      <w:r w:rsidRPr="00F96A51">
        <w:rPr>
          <w:rFonts w:eastAsia="Times New Roman" w:cs="Times New Roman"/>
          <w:szCs w:val="24"/>
        </w:rPr>
        <w:t xml:space="preserve"> για άλλο χρ</w:t>
      </w:r>
      <w:r w:rsidRPr="00F96A51">
        <w:rPr>
          <w:rFonts w:eastAsia="Times New Roman" w:cs="Times New Roman"/>
          <w:szCs w:val="24"/>
        </w:rPr>
        <w:t>όνο</w:t>
      </w:r>
      <w:r>
        <w:rPr>
          <w:rFonts w:eastAsia="Times New Roman" w:cs="Times New Roman"/>
          <w:szCs w:val="24"/>
        </w:rPr>
        <w:t>,</w:t>
      </w:r>
      <w:r w:rsidRPr="00F96A51">
        <w:rPr>
          <w:rFonts w:eastAsia="Times New Roman" w:cs="Times New Roman"/>
          <w:szCs w:val="24"/>
        </w:rPr>
        <w:t xml:space="preserve"> ενδεχομένως</w:t>
      </w:r>
      <w:r>
        <w:rPr>
          <w:rFonts w:eastAsia="Times New Roman" w:cs="Times New Roman"/>
          <w:szCs w:val="24"/>
        </w:rPr>
        <w:t>,</w:t>
      </w:r>
      <w:r w:rsidRPr="00F96A51">
        <w:rPr>
          <w:rFonts w:eastAsia="Times New Roman" w:cs="Times New Roman"/>
          <w:szCs w:val="24"/>
        </w:rPr>
        <w:t xml:space="preserve"> είχε κάνει το σχεδιασμό </w:t>
      </w:r>
      <w:r>
        <w:rPr>
          <w:rFonts w:eastAsia="Times New Roman" w:cs="Times New Roman"/>
          <w:szCs w:val="24"/>
        </w:rPr>
        <w:t>της και τ</w:t>
      </w:r>
      <w:r w:rsidRPr="00F96A51">
        <w:rPr>
          <w:rFonts w:eastAsia="Times New Roman" w:cs="Times New Roman"/>
          <w:szCs w:val="24"/>
        </w:rPr>
        <w:t>ελικά καταλήγει σήμερα</w:t>
      </w:r>
      <w:r>
        <w:rPr>
          <w:rFonts w:eastAsia="Times New Roman" w:cs="Times New Roman"/>
          <w:szCs w:val="24"/>
        </w:rPr>
        <w:t>,</w:t>
      </w:r>
      <w:r w:rsidRPr="00F96A51">
        <w:rPr>
          <w:rFonts w:eastAsia="Times New Roman" w:cs="Times New Roman"/>
          <w:szCs w:val="24"/>
        </w:rPr>
        <w:t xml:space="preserve"> προκειμένου να στρέψουμε και τη συζήτηση κάπου αλλού</w:t>
      </w:r>
      <w:r>
        <w:rPr>
          <w:rFonts w:eastAsia="Times New Roman" w:cs="Times New Roman"/>
          <w:szCs w:val="24"/>
        </w:rPr>
        <w:t>. Και ε</w:t>
      </w:r>
      <w:r w:rsidRPr="00F96A51">
        <w:rPr>
          <w:rFonts w:eastAsia="Times New Roman" w:cs="Times New Roman"/>
          <w:szCs w:val="24"/>
        </w:rPr>
        <w:t>δώ</w:t>
      </w:r>
      <w:r>
        <w:rPr>
          <w:rFonts w:eastAsia="Times New Roman" w:cs="Times New Roman"/>
          <w:szCs w:val="24"/>
        </w:rPr>
        <w:t>,</w:t>
      </w:r>
      <w:r w:rsidRPr="00F96A51">
        <w:rPr>
          <w:rFonts w:eastAsia="Times New Roman" w:cs="Times New Roman"/>
          <w:szCs w:val="24"/>
        </w:rPr>
        <w:t xml:space="preserve"> </w:t>
      </w:r>
      <w:r>
        <w:rPr>
          <w:rFonts w:eastAsia="Times New Roman" w:cs="Times New Roman"/>
          <w:szCs w:val="24"/>
        </w:rPr>
        <w:t>β</w:t>
      </w:r>
      <w:r w:rsidRPr="00F96A51">
        <w:rPr>
          <w:rFonts w:eastAsia="Times New Roman" w:cs="Times New Roman"/>
          <w:szCs w:val="24"/>
        </w:rPr>
        <w:t>εβαίως</w:t>
      </w:r>
      <w:r>
        <w:rPr>
          <w:rFonts w:eastAsia="Times New Roman" w:cs="Times New Roman"/>
          <w:szCs w:val="24"/>
        </w:rPr>
        <w:t>,</w:t>
      </w:r>
      <w:r w:rsidRPr="00F96A51">
        <w:rPr>
          <w:rFonts w:eastAsia="Times New Roman" w:cs="Times New Roman"/>
          <w:szCs w:val="24"/>
        </w:rPr>
        <w:t xml:space="preserve"> βρίσκεται ο πραγματικός αντιπερισπασμός ή η πραγματική</w:t>
      </w:r>
      <w:r>
        <w:rPr>
          <w:rFonts w:eastAsia="Times New Roman" w:cs="Times New Roman"/>
          <w:szCs w:val="24"/>
        </w:rPr>
        <w:t xml:space="preserve"> –</w:t>
      </w:r>
      <w:r w:rsidRPr="00F96A51">
        <w:rPr>
          <w:rFonts w:eastAsia="Times New Roman" w:cs="Times New Roman"/>
          <w:szCs w:val="24"/>
        </w:rPr>
        <w:t>επαναλαμβάνω</w:t>
      </w:r>
      <w:r>
        <w:rPr>
          <w:rFonts w:eastAsia="Times New Roman" w:cs="Times New Roman"/>
          <w:szCs w:val="24"/>
        </w:rPr>
        <w:t>-</w:t>
      </w:r>
      <w:r w:rsidRPr="00F96A51">
        <w:rPr>
          <w:rFonts w:eastAsia="Times New Roman" w:cs="Times New Roman"/>
          <w:szCs w:val="24"/>
        </w:rPr>
        <w:t xml:space="preserve"> μετάθεση της συζήτησης</w:t>
      </w:r>
      <w:r>
        <w:rPr>
          <w:rFonts w:eastAsia="Times New Roman" w:cs="Times New Roman"/>
          <w:szCs w:val="24"/>
        </w:rPr>
        <w:t>,</w:t>
      </w:r>
      <w:r w:rsidRPr="00F96A51">
        <w:rPr>
          <w:rFonts w:eastAsia="Times New Roman" w:cs="Times New Roman"/>
          <w:szCs w:val="24"/>
        </w:rPr>
        <w:t xml:space="preserve"> σε σχέση με αυτ</w:t>
      </w:r>
      <w:r w:rsidRPr="00F96A51">
        <w:rPr>
          <w:rFonts w:eastAsia="Times New Roman" w:cs="Times New Roman"/>
          <w:szCs w:val="24"/>
        </w:rPr>
        <w:t>ό που αρχικά είχε προγραμματιστεί</w:t>
      </w:r>
      <w:r>
        <w:rPr>
          <w:rFonts w:eastAsia="Times New Roman" w:cs="Times New Roman"/>
          <w:szCs w:val="24"/>
        </w:rPr>
        <w:t>.</w:t>
      </w:r>
    </w:p>
    <w:p w14:paraId="4318B206"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Λυπάμαι, κυρίες και κύριοι συνάδελφοι, αλλά </w:t>
      </w:r>
      <w:r w:rsidRPr="00F96A51">
        <w:rPr>
          <w:rFonts w:eastAsia="Times New Roman" w:cs="Times New Roman"/>
          <w:szCs w:val="24"/>
        </w:rPr>
        <w:t xml:space="preserve">ακούγοντας </w:t>
      </w:r>
      <w:r>
        <w:rPr>
          <w:rFonts w:eastAsia="Times New Roman" w:cs="Times New Roman"/>
          <w:szCs w:val="24"/>
        </w:rPr>
        <w:t>κυρίως</w:t>
      </w:r>
      <w:r w:rsidRPr="00F96A51">
        <w:rPr>
          <w:rFonts w:eastAsia="Times New Roman" w:cs="Times New Roman"/>
          <w:szCs w:val="24"/>
        </w:rPr>
        <w:t xml:space="preserve"> τους </w:t>
      </w:r>
      <w:r>
        <w:rPr>
          <w:rFonts w:eastAsia="Times New Roman" w:cs="Times New Roman"/>
          <w:szCs w:val="24"/>
        </w:rPr>
        <w:t>Β</w:t>
      </w:r>
      <w:r w:rsidRPr="00F96A51">
        <w:rPr>
          <w:rFonts w:eastAsia="Times New Roman" w:cs="Times New Roman"/>
          <w:szCs w:val="24"/>
        </w:rPr>
        <w:t xml:space="preserve">ουλευτές </w:t>
      </w:r>
      <w:r>
        <w:rPr>
          <w:rFonts w:eastAsia="Times New Roman" w:cs="Times New Roman"/>
          <w:szCs w:val="24"/>
        </w:rPr>
        <w:t>της Σ</w:t>
      </w:r>
      <w:r w:rsidRPr="00F96A51">
        <w:rPr>
          <w:rFonts w:eastAsia="Times New Roman" w:cs="Times New Roman"/>
          <w:szCs w:val="24"/>
        </w:rPr>
        <w:t xml:space="preserve">υμπολίτευσης </w:t>
      </w:r>
      <w:r>
        <w:rPr>
          <w:rFonts w:eastAsia="Times New Roman" w:cs="Times New Roman"/>
          <w:szCs w:val="24"/>
        </w:rPr>
        <w:t xml:space="preserve">κατά </w:t>
      </w:r>
      <w:r w:rsidRPr="00F96A51">
        <w:rPr>
          <w:rFonts w:eastAsia="Times New Roman" w:cs="Times New Roman"/>
          <w:szCs w:val="24"/>
        </w:rPr>
        <w:t>τη διήμερη</w:t>
      </w:r>
      <w:r>
        <w:rPr>
          <w:rFonts w:eastAsia="Times New Roman" w:cs="Times New Roman"/>
          <w:szCs w:val="24"/>
        </w:rPr>
        <w:t xml:space="preserve"> </w:t>
      </w:r>
      <w:r w:rsidRPr="00F96A51">
        <w:rPr>
          <w:rFonts w:eastAsia="Times New Roman" w:cs="Times New Roman"/>
          <w:szCs w:val="24"/>
        </w:rPr>
        <w:t>συζήτηση</w:t>
      </w:r>
      <w:r>
        <w:rPr>
          <w:rFonts w:eastAsia="Times New Roman" w:cs="Times New Roman"/>
          <w:szCs w:val="24"/>
        </w:rPr>
        <w:t>,</w:t>
      </w:r>
      <w:r w:rsidRPr="00F96A51">
        <w:rPr>
          <w:rFonts w:eastAsia="Times New Roman" w:cs="Times New Roman"/>
          <w:szCs w:val="24"/>
        </w:rPr>
        <w:t xml:space="preserve"> η οποία φαντάζομαι ότι μάλλον θα φτάσει και στην αυριανή </w:t>
      </w:r>
      <w:r>
        <w:rPr>
          <w:rFonts w:eastAsia="Times New Roman" w:cs="Times New Roman"/>
          <w:szCs w:val="24"/>
        </w:rPr>
        <w:t>η</w:t>
      </w:r>
      <w:r w:rsidRPr="00F96A51">
        <w:rPr>
          <w:rFonts w:eastAsia="Times New Roman" w:cs="Times New Roman"/>
          <w:szCs w:val="24"/>
        </w:rPr>
        <w:t>μέρα</w:t>
      </w:r>
      <w:r>
        <w:rPr>
          <w:rFonts w:eastAsia="Times New Roman" w:cs="Times New Roman"/>
          <w:szCs w:val="24"/>
        </w:rPr>
        <w:t>,</w:t>
      </w:r>
      <w:r w:rsidRPr="00F96A51">
        <w:rPr>
          <w:rFonts w:eastAsia="Times New Roman" w:cs="Times New Roman"/>
          <w:szCs w:val="24"/>
        </w:rPr>
        <w:t xml:space="preserve"> με βάση το ρυθμό με τον οποίο εξελίσ</w:t>
      </w:r>
      <w:r w:rsidRPr="00F96A51">
        <w:rPr>
          <w:rFonts w:eastAsia="Times New Roman" w:cs="Times New Roman"/>
          <w:szCs w:val="24"/>
        </w:rPr>
        <w:t>σεται</w:t>
      </w:r>
      <w:r>
        <w:rPr>
          <w:rFonts w:eastAsia="Times New Roman" w:cs="Times New Roman"/>
          <w:szCs w:val="24"/>
        </w:rPr>
        <w:t>,</w:t>
      </w:r>
      <w:r w:rsidRPr="00F96A51">
        <w:rPr>
          <w:rFonts w:eastAsia="Times New Roman" w:cs="Times New Roman"/>
          <w:szCs w:val="24"/>
        </w:rPr>
        <w:t xml:space="preserve"> με οδηγεί στο συμπέρασμα να κρίνω ότι </w:t>
      </w:r>
      <w:r>
        <w:rPr>
          <w:rFonts w:eastAsia="Times New Roman" w:cs="Times New Roman"/>
          <w:szCs w:val="24"/>
        </w:rPr>
        <w:t>π</w:t>
      </w:r>
      <w:r w:rsidRPr="00F96A51">
        <w:rPr>
          <w:rFonts w:eastAsia="Times New Roman" w:cs="Times New Roman"/>
          <w:szCs w:val="24"/>
        </w:rPr>
        <w:t>ιθανότατα αυτ</w:t>
      </w:r>
      <w:r>
        <w:rPr>
          <w:rFonts w:eastAsia="Times New Roman" w:cs="Times New Roman"/>
          <w:szCs w:val="24"/>
        </w:rPr>
        <w:t>ό</w:t>
      </w:r>
      <w:r w:rsidRPr="00F96A51">
        <w:rPr>
          <w:rFonts w:eastAsia="Times New Roman" w:cs="Times New Roman"/>
          <w:szCs w:val="24"/>
        </w:rPr>
        <w:t xml:space="preserve"> </w:t>
      </w:r>
      <w:r>
        <w:rPr>
          <w:rFonts w:eastAsia="Times New Roman" w:cs="Times New Roman"/>
          <w:szCs w:val="24"/>
        </w:rPr>
        <w:t>το οποίο χαρακτηρίζει</w:t>
      </w:r>
      <w:r w:rsidRPr="00F96A51">
        <w:rPr>
          <w:rFonts w:eastAsia="Times New Roman" w:cs="Times New Roman"/>
          <w:szCs w:val="24"/>
        </w:rPr>
        <w:t xml:space="preserve"> το σύνολο των επιχειρημάτων που μετέρχονται οι </w:t>
      </w:r>
      <w:r>
        <w:rPr>
          <w:rFonts w:eastAsia="Times New Roman" w:cs="Times New Roman"/>
          <w:szCs w:val="24"/>
        </w:rPr>
        <w:t>Β</w:t>
      </w:r>
      <w:r w:rsidRPr="00F96A51">
        <w:rPr>
          <w:rFonts w:eastAsia="Times New Roman" w:cs="Times New Roman"/>
          <w:szCs w:val="24"/>
        </w:rPr>
        <w:t xml:space="preserve">ουλευτές της </w:t>
      </w:r>
      <w:r>
        <w:rPr>
          <w:rFonts w:eastAsia="Times New Roman" w:cs="Times New Roman"/>
          <w:szCs w:val="24"/>
        </w:rPr>
        <w:t>Σ</w:t>
      </w:r>
      <w:r w:rsidRPr="00F96A51">
        <w:rPr>
          <w:rFonts w:eastAsia="Times New Roman" w:cs="Times New Roman"/>
          <w:szCs w:val="24"/>
        </w:rPr>
        <w:t xml:space="preserve">υμπολίτευσης είναι </w:t>
      </w:r>
      <w:r>
        <w:rPr>
          <w:rFonts w:eastAsia="Times New Roman" w:cs="Times New Roman"/>
          <w:szCs w:val="24"/>
        </w:rPr>
        <w:t xml:space="preserve">η </w:t>
      </w:r>
      <w:r w:rsidRPr="00F96A51">
        <w:rPr>
          <w:rFonts w:eastAsia="Times New Roman" w:cs="Times New Roman"/>
          <w:szCs w:val="24"/>
        </w:rPr>
        <w:t>υποκρισία</w:t>
      </w:r>
      <w:r>
        <w:rPr>
          <w:rFonts w:eastAsia="Times New Roman" w:cs="Times New Roman"/>
          <w:szCs w:val="24"/>
        </w:rPr>
        <w:t>.</w:t>
      </w:r>
      <w:r w:rsidRPr="00F96A51">
        <w:rPr>
          <w:rFonts w:eastAsia="Times New Roman" w:cs="Times New Roman"/>
          <w:szCs w:val="24"/>
        </w:rPr>
        <w:t xml:space="preserve"> </w:t>
      </w:r>
      <w:r>
        <w:rPr>
          <w:rFonts w:eastAsia="Times New Roman" w:cs="Times New Roman"/>
          <w:szCs w:val="24"/>
        </w:rPr>
        <w:t>Κ</w:t>
      </w:r>
      <w:r w:rsidRPr="00F96A51">
        <w:rPr>
          <w:rFonts w:eastAsia="Times New Roman" w:cs="Times New Roman"/>
          <w:szCs w:val="24"/>
        </w:rPr>
        <w:t>αι λυπάμαι που το λέω αυτό</w:t>
      </w:r>
      <w:r>
        <w:rPr>
          <w:rFonts w:eastAsia="Times New Roman" w:cs="Times New Roman"/>
          <w:szCs w:val="24"/>
        </w:rPr>
        <w:t>!</w:t>
      </w:r>
    </w:p>
    <w:p w14:paraId="4318B207"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Δυστυχώς, υ</w:t>
      </w:r>
      <w:r w:rsidRPr="00F1357D">
        <w:rPr>
          <w:rFonts w:eastAsia="Times New Roman"/>
          <w:color w:val="222222"/>
          <w:szCs w:val="24"/>
          <w:shd w:val="clear" w:color="auto" w:fill="FFFFFF"/>
        </w:rPr>
        <w:t>πάρχει μία προσέγγιση</w:t>
      </w:r>
      <w:r>
        <w:rPr>
          <w:rFonts w:eastAsia="Times New Roman"/>
          <w:color w:val="222222"/>
          <w:szCs w:val="24"/>
          <w:shd w:val="clear" w:color="auto" w:fill="FFFFFF"/>
        </w:rPr>
        <w:t xml:space="preserve"> </w:t>
      </w:r>
      <w:r w:rsidRPr="00F1357D">
        <w:rPr>
          <w:rFonts w:eastAsia="Times New Roman"/>
          <w:color w:val="222222"/>
          <w:szCs w:val="24"/>
          <w:shd w:val="clear" w:color="auto" w:fill="FFFFFF"/>
        </w:rPr>
        <w:t xml:space="preserve">αμοραλισμού και </w:t>
      </w:r>
      <w:r w:rsidRPr="00F1357D">
        <w:rPr>
          <w:rFonts w:eastAsia="Times New Roman"/>
          <w:color w:val="222222"/>
          <w:szCs w:val="24"/>
          <w:shd w:val="clear" w:color="auto" w:fill="FFFFFF"/>
        </w:rPr>
        <w:t>αμετροέπειας</w:t>
      </w:r>
      <w:r>
        <w:rPr>
          <w:rFonts w:eastAsia="Times New Roman"/>
          <w:color w:val="222222"/>
          <w:szCs w:val="24"/>
          <w:shd w:val="clear" w:color="auto" w:fill="FFFFFF"/>
        </w:rPr>
        <w:t>,</w:t>
      </w:r>
      <w:r w:rsidRPr="00F1357D">
        <w:rPr>
          <w:rFonts w:eastAsia="Times New Roman"/>
          <w:color w:val="222222"/>
          <w:szCs w:val="24"/>
          <w:shd w:val="clear" w:color="auto" w:fill="FFFFFF"/>
        </w:rPr>
        <w:t xml:space="preserve"> η οποία σε έναν πολύ μεγάλο βαθμό απαντάται με την κοινή λογική.</w:t>
      </w:r>
    </w:p>
    <w:p w14:paraId="4318B208"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ωραία μιλάμε για το νομοσχέδιο των 120 δόσεων. Ποιος αμφιβάλλει, μέσα από την κρίση που περνάει η ελληνική πολιτεία -εννοώ την οικονομική κρίση που</w:t>
      </w:r>
      <w:r>
        <w:rPr>
          <w:rFonts w:eastAsia="Times New Roman"/>
          <w:color w:val="222222"/>
          <w:szCs w:val="24"/>
          <w:shd w:val="clear" w:color="auto" w:fill="FFFFFF"/>
        </w:rPr>
        <w:t xml:space="preserve"> πλήττει όλους τους Έλληνες πολίτες</w:t>
      </w:r>
      <w:r>
        <w:rPr>
          <w:rFonts w:eastAsia="Times New Roman"/>
          <w:color w:val="222222"/>
          <w:szCs w:val="24"/>
          <w:shd w:val="clear" w:color="auto" w:fill="FFFFFF"/>
        </w:rPr>
        <w:t xml:space="preserve">- </w:t>
      </w:r>
      <w:r>
        <w:rPr>
          <w:rFonts w:eastAsia="Times New Roman"/>
          <w:color w:val="222222"/>
          <w:szCs w:val="24"/>
          <w:shd w:val="clear" w:color="auto" w:fill="FFFFFF"/>
        </w:rPr>
        <w:t>ότι μία τέτοια ρύθμιση είναι απολύτως αναγκαία;</w:t>
      </w:r>
    </w:p>
    <w:p w14:paraId="4318B209"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Αλήθεια, κάνατε κριτική -και το είπε πολύ εύστοχα ο </w:t>
      </w:r>
      <w:r>
        <w:rPr>
          <w:rFonts w:eastAsia="Times New Roman"/>
          <w:color w:val="222222"/>
          <w:szCs w:val="24"/>
          <w:shd w:val="clear" w:color="auto" w:fill="FFFFFF"/>
        </w:rPr>
        <w:t>ε</w:t>
      </w:r>
      <w:r>
        <w:rPr>
          <w:rFonts w:eastAsia="Times New Roman"/>
          <w:color w:val="222222"/>
          <w:szCs w:val="24"/>
          <w:shd w:val="clear" w:color="auto" w:fill="FFFFFF"/>
        </w:rPr>
        <w:t xml:space="preserve">ισηγητής της Νέας Δημοκρατίας, ο κ. Βρούτσης- γιατί η προηγούμενη δική σας ρύθμιση απέτυχε; Έχετε σκεφτεί γιατί έχουν </w:t>
      </w:r>
      <w:r>
        <w:rPr>
          <w:rFonts w:eastAsia="Times New Roman"/>
          <w:color w:val="222222"/>
          <w:szCs w:val="24"/>
          <w:shd w:val="clear" w:color="auto" w:fill="FFFFFF"/>
        </w:rPr>
        <w:t xml:space="preserve">διπλασιαστεί αυτήν την ωραία δική σας περίοδο, όπως την περιγράφετε, οι οφειλές των πολιτών προς το ελληνικό </w:t>
      </w:r>
      <w:r>
        <w:rPr>
          <w:rFonts w:eastAsia="Times New Roman"/>
          <w:color w:val="222222"/>
          <w:szCs w:val="24"/>
          <w:shd w:val="clear" w:color="auto" w:fill="FFFFFF"/>
        </w:rPr>
        <w:t>δ</w:t>
      </w:r>
      <w:r>
        <w:rPr>
          <w:rFonts w:eastAsia="Times New Roman"/>
          <w:color w:val="222222"/>
          <w:szCs w:val="24"/>
          <w:shd w:val="clear" w:color="auto" w:fill="FFFFFF"/>
        </w:rPr>
        <w:t>ημόσιο;</w:t>
      </w:r>
    </w:p>
    <w:p w14:paraId="4318B20A"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Όλα αυτά έρχονται σε πλήρη αντίθεση με αυτό το οποίο τελικά επιχειρείτε να προβάλλετε ως δική σας θέση. Διότι, πέραν όλων των άλλων, υπάρχ</w:t>
      </w:r>
      <w:r>
        <w:rPr>
          <w:rFonts w:eastAsia="Times New Roman"/>
          <w:color w:val="222222"/>
          <w:szCs w:val="24"/>
          <w:shd w:val="clear" w:color="auto" w:fill="FFFFFF"/>
        </w:rPr>
        <w:t>ει ένα στοιχείο, ένα συγκεκριμένο γεγονός, το οποίο δείχνει την πραγματική σας πρόθεση.</w:t>
      </w:r>
    </w:p>
    <w:p w14:paraId="4318B20B"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Άκουγα νωρίτερα έναν συνάδελφο να λέει ότι ο ΣΥΡΙΖΑ θέλει να στηρίξει τους μικρομεσαίους Έλληνες επιχειρηματίες, ότι θέλει να στηρίξει την αστική μεσαία τάξη. Αλήθεια, </w:t>
      </w:r>
      <w:r>
        <w:rPr>
          <w:rFonts w:eastAsia="Times New Roman"/>
          <w:color w:val="222222"/>
          <w:szCs w:val="24"/>
          <w:shd w:val="clear" w:color="auto" w:fill="FFFFFF"/>
        </w:rPr>
        <w:t>πού το έχετε δει αυτό; Στο γεγονός ότι έχετε προσδιορίσει μόνο δεκαοκτώ δόσεις για τις επιχειρήσεις, για τις εταιρείες; Εκεί φαίνεται; Εκεί αποδεικνύεται; Δεν είναι υποκριτικό να λέτε ότι έρχεστε να ρυθμίσετε υποτίθεται τα χρέη μιας πολύ μεγάλης ομάδας Ελλ</w:t>
      </w:r>
      <w:r>
        <w:rPr>
          <w:rFonts w:eastAsia="Times New Roman"/>
          <w:color w:val="222222"/>
          <w:szCs w:val="24"/>
          <w:shd w:val="clear" w:color="auto" w:fill="FFFFFF"/>
        </w:rPr>
        <w:t>ήνων πολιτών και οι επιχειρήσεις οι οποίες στην πραγματικότητα συνιστούν, θα σας έλεγα, μια άλλη διάσταση, μία άλλη προβολή απλών ανθρώπων να μην μπαίνουν ακριβώς στην ίδια ρύθμιση;</w:t>
      </w:r>
    </w:p>
    <w:p w14:paraId="4318B20C"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Αλήθεια, έχετε σκεφτεί ότι οι δικηγόροι ή ο γιατροί -λέω εγώ- που είναι οι</w:t>
      </w:r>
      <w:r>
        <w:rPr>
          <w:rFonts w:eastAsia="Times New Roman"/>
          <w:color w:val="222222"/>
          <w:szCs w:val="24"/>
          <w:shd w:val="clear" w:color="auto" w:fill="FFFFFF"/>
        </w:rPr>
        <w:t xml:space="preserve"> αστοί, τους οποίους είπατε ότι στηρίζετε, θα μπορούν να προστρέξουν στη ρύθμιση των 120 δόσεων, αλλά αν αυτοί οι «δυστυχισμένοι» έχουν μία εταιρεία δεν θα μπορούν να το κάνουν; Το έχετε καταλάβει; Και θα μιλάμε ακριβώς για τα ίδια πρόσωπα. Δεν θα μιλάμε γ</w:t>
      </w:r>
      <w:r>
        <w:rPr>
          <w:rFonts w:eastAsia="Times New Roman"/>
          <w:color w:val="222222"/>
          <w:szCs w:val="24"/>
          <w:shd w:val="clear" w:color="auto" w:fill="FFFFFF"/>
        </w:rPr>
        <w:t>ια κάτι διαφορετικό.</w:t>
      </w:r>
    </w:p>
    <w:p w14:paraId="4318B20D"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Πάμε παρακάτω.</w:t>
      </w:r>
    </w:p>
    <w:p w14:paraId="4318B20E"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Μιλήσατε για τη 13</w:t>
      </w:r>
      <w:r w:rsidRPr="00720EE3">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w:t>
      </w:r>
      <w:r>
        <w:rPr>
          <w:rFonts w:eastAsia="Times New Roman"/>
          <w:color w:val="222222"/>
          <w:szCs w:val="24"/>
          <w:shd w:val="clear" w:color="auto" w:fill="FFFFFF"/>
        </w:rPr>
        <w:t>σύνταξη. Πότε θα σταματήσετε να χρησιμοποιείτε όρους οι οποίοι δεν έχουν κα</w:t>
      </w:r>
      <w:r>
        <w:rPr>
          <w:rFonts w:eastAsia="Times New Roman"/>
          <w:color w:val="222222"/>
          <w:szCs w:val="24"/>
          <w:shd w:val="clear" w:color="auto" w:fill="FFFFFF"/>
        </w:rPr>
        <w:t>μ</w:t>
      </w:r>
      <w:r>
        <w:rPr>
          <w:rFonts w:eastAsia="Times New Roman"/>
          <w:color w:val="222222"/>
          <w:szCs w:val="24"/>
          <w:shd w:val="clear" w:color="auto" w:fill="FFFFFF"/>
        </w:rPr>
        <w:t>μία σχέση με την πραγματικότητα; Αν μιλούσαμε για 13</w:t>
      </w:r>
      <w:r w:rsidRPr="00720EE3">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σύνταξη, κύριε Υπουργέ, θα έπρεπε να είχατε </w:t>
      </w:r>
      <w:r>
        <w:rPr>
          <w:rFonts w:eastAsia="Times New Roman"/>
          <w:color w:val="222222"/>
          <w:szCs w:val="24"/>
          <w:shd w:val="clear" w:color="auto" w:fill="FFFFFF"/>
        </w:rPr>
        <w:t>έ</w:t>
      </w:r>
      <w:r>
        <w:rPr>
          <w:rFonts w:eastAsia="Times New Roman"/>
          <w:color w:val="222222"/>
          <w:szCs w:val="24"/>
          <w:shd w:val="clear" w:color="auto" w:fill="FFFFFF"/>
        </w:rPr>
        <w:t xml:space="preserve">κθεση του Ελεγκτικού </w:t>
      </w:r>
      <w:r>
        <w:rPr>
          <w:rFonts w:eastAsia="Times New Roman"/>
          <w:color w:val="222222"/>
          <w:szCs w:val="24"/>
          <w:shd w:val="clear" w:color="auto" w:fill="FFFFFF"/>
        </w:rPr>
        <w:t>Συνεδρίου, θα έπρεπε να ακολουθήσετε κατά γράμμα αυτό που προβλέπει το Σύνταγμα.</w:t>
      </w:r>
    </w:p>
    <w:p w14:paraId="4318B20F"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Γιατί κοροϊδεύετε τους Έλληνες πολίτες με όρους και με λέξεις που δεν έχουν καμ</w:t>
      </w:r>
      <w:r>
        <w:rPr>
          <w:rFonts w:eastAsia="Times New Roman"/>
          <w:color w:val="222222"/>
          <w:szCs w:val="24"/>
          <w:shd w:val="clear" w:color="auto" w:fill="FFFFFF"/>
        </w:rPr>
        <w:t>μ</w:t>
      </w:r>
      <w:r>
        <w:rPr>
          <w:rFonts w:eastAsia="Times New Roman"/>
          <w:color w:val="222222"/>
          <w:szCs w:val="24"/>
          <w:shd w:val="clear" w:color="auto" w:fill="FFFFFF"/>
        </w:rPr>
        <w:t>ία σχέση με την πραγματικότητα; Μιλάμε για ένα επίδομα και μάλιστα προεκλογικό.</w:t>
      </w:r>
    </w:p>
    <w:p w14:paraId="4318B210"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Φανταστείτε τη </w:t>
      </w:r>
      <w:r>
        <w:rPr>
          <w:rFonts w:eastAsia="Times New Roman"/>
          <w:color w:val="222222"/>
          <w:szCs w:val="24"/>
          <w:shd w:val="clear" w:color="auto" w:fill="FFFFFF"/>
        </w:rPr>
        <w:t xml:space="preserve">θέση σας στην Αξιωματική Αντιπολίτευση και μία άλλη κυβέρνηση να νομοθετεί με αυτό τον τρόπο λίγες μέρες πριν τις εκλογές. Πού βρίσκεται, αλήθεια, η ηθική για να καταλάβω και που εν πάση περιπτώσει θα συναντηθεί με αυτή τη δική σας, τη δήθεν </w:t>
      </w:r>
      <w:r>
        <w:rPr>
          <w:rFonts w:eastAsia="Times New Roman"/>
          <w:color w:val="222222"/>
          <w:szCs w:val="24"/>
          <w:shd w:val="clear" w:color="auto" w:fill="FFFFFF"/>
        </w:rPr>
        <w:t>α</w:t>
      </w:r>
      <w:r>
        <w:rPr>
          <w:rFonts w:eastAsia="Times New Roman"/>
          <w:color w:val="222222"/>
          <w:szCs w:val="24"/>
          <w:shd w:val="clear" w:color="auto" w:fill="FFFFFF"/>
        </w:rPr>
        <w:t>ριστερή ηθική</w:t>
      </w:r>
      <w:r>
        <w:rPr>
          <w:rFonts w:eastAsia="Times New Roman"/>
          <w:color w:val="222222"/>
          <w:szCs w:val="24"/>
          <w:shd w:val="clear" w:color="auto" w:fill="FFFFFF"/>
        </w:rPr>
        <w:t>, αγαπητοί κύριοι συνάδελφοι του ΣΥΡΙΖΑ; Αυτά θα κάνατε και θα λέγατε αν ήσασταν αντιπολίτευση και μία άλλη κυβέρνηση νομοθετούσε με τον ίδιο ακριβώς τρόπο;</w:t>
      </w:r>
    </w:p>
    <w:p w14:paraId="4318B211"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λέω αυτό γιατί -επαναλαμβάνω- είμαστε όλοι σε μία πολύ δύσκολη στιγμή για την πατρίδα μας και όλ</w:t>
      </w:r>
      <w:r>
        <w:rPr>
          <w:rFonts w:eastAsia="Times New Roman"/>
          <w:color w:val="222222"/>
          <w:szCs w:val="24"/>
          <w:shd w:val="clear" w:color="auto" w:fill="FFFFFF"/>
        </w:rPr>
        <w:t xml:space="preserve">οι πρέπει να καταλάβουμε πού βρισκόμαστε. Όσο, όμως, ο λαϊκισμός και η υποκρισία θα επαναλαμβάνονται ως πρακτική του πολιτικού συστήματος, που ειδικά αυτή την περίοδο προφανώς έχει κύρια αναφορά και ένδειξη τις κυβερνητικές επιλογές, αυτή η προσπάθεια που </w:t>
      </w:r>
      <w:r>
        <w:rPr>
          <w:rFonts w:eastAsia="Times New Roman"/>
          <w:color w:val="222222"/>
          <w:szCs w:val="24"/>
          <w:shd w:val="clear" w:color="auto" w:fill="FFFFFF"/>
        </w:rPr>
        <w:t>κάνουν οι Έλληνες πολίτες εδώ και εννέα χρόνια, δυστυχώς, δεν θα τελεσφορήσει με τον τρόπο ή με την κατεύθυνση που όλοι εμείς επιθυμούμε.</w:t>
      </w:r>
    </w:p>
    <w:p w14:paraId="4318B212"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θέλω να κάνω μια αναφορά στην προσπάθεια παραποίησης όσων λέγονται από στελέχη της Νέας Δημοκρατίας και, βεβαίω</w:t>
      </w:r>
      <w:r>
        <w:rPr>
          <w:rFonts w:eastAsia="Times New Roman"/>
          <w:color w:val="222222"/>
          <w:szCs w:val="24"/>
          <w:shd w:val="clear" w:color="auto" w:fill="FFFFFF"/>
        </w:rPr>
        <w:t>ς, από τον Πρόεδρο της Νέας Δημοκρατίας, τον Κυριάκο Μητσοτάκη.</w:t>
      </w:r>
    </w:p>
    <w:p w14:paraId="4318B213"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Αλήθεια, όντως πιστεύετε ότι ο Κυριάκος Μητσοτάκης έχει ουσιαστικά ως πολιτική πρόταση αυτό για το οποίο τον μέμφεστε; Σε ποια σοβαρή ευρωπαϊκή χώρα μπορεί να συμβαίνει αυτό; Όταν, μάλιστα, εί</w:t>
      </w:r>
      <w:r>
        <w:rPr>
          <w:rFonts w:eastAsia="Times New Roman"/>
          <w:color w:val="222222"/>
          <w:szCs w:val="24"/>
          <w:shd w:val="clear" w:color="auto" w:fill="FFFFFF"/>
        </w:rPr>
        <w:t xml:space="preserve">στε εσείς -αποδείχθηκε και πάλι με κατάθεση πολλαπλών εγγράφων στα Πρακτικά- </w:t>
      </w:r>
      <w:r w:rsidRPr="00492E54">
        <w:rPr>
          <w:rFonts w:eastAsia="Times New Roman"/>
          <w:color w:val="222222"/>
          <w:szCs w:val="24"/>
          <w:shd w:val="clear" w:color="auto" w:fill="FFFFFF"/>
        </w:rPr>
        <w:t>εκείνοι</w:t>
      </w:r>
      <w:r>
        <w:rPr>
          <w:rFonts w:eastAsia="Times New Roman"/>
          <w:color w:val="222222"/>
          <w:szCs w:val="24"/>
          <w:shd w:val="clear" w:color="auto" w:fill="FFFFFF"/>
        </w:rPr>
        <w:t xml:space="preserve"> οι οποίοι έχετε αποδεχθεί και έχετε νομοθετήσει τη δυνατότητα των επιχειρήσεων να εργάζονται επτά ημέρες. Πόσα κροκοδείλια δάκρυα; Ακόμα θα υπογράφετε και θα κλαίτε με τα </w:t>
      </w:r>
      <w:r>
        <w:rPr>
          <w:rFonts w:eastAsia="Times New Roman"/>
          <w:color w:val="222222"/>
          <w:szCs w:val="24"/>
          <w:shd w:val="clear" w:color="auto" w:fill="FFFFFF"/>
        </w:rPr>
        <w:t>δάκρυα επάνω στο στύλο; Επιτέλους, χρειάζεται σοβαρότητα και ευθύνη απέναντι σε αυτό το οποίο κάνουμε.</w:t>
      </w:r>
    </w:p>
    <w:p w14:paraId="4318B214"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Αντιλαμβάνομαι ότι η Κυβέρνηση είναι στριμωγμένη. Και είναι στριμωγμένη από την πραγματικότητα που αντιμετωπίζει. Ο λαοπρόβλητος Πρωθυπουργός με μεγάλες </w:t>
      </w:r>
      <w:r>
        <w:rPr>
          <w:rFonts w:eastAsia="Times New Roman"/>
          <w:color w:val="222222"/>
          <w:szCs w:val="24"/>
          <w:shd w:val="clear" w:color="auto" w:fill="FFFFFF"/>
        </w:rPr>
        <w:t>δυσκολίες βρίσκεται παντού, οι δημοσκοπήσεις δεν είναι καλές. Προφανώς πρέπει να κάνετε κάποια πράγματα προκειμένου είτε να αλλάξετε την ατζέντα, είτε να δημιουργήσετε μία άλλη ατμόσφαιρα.</w:t>
      </w:r>
    </w:p>
    <w:p w14:paraId="4318B215"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αυτό -λυπάμαι που θα σας το πω- λειτουργεί εις βάρος των </w:t>
      </w:r>
      <w:r>
        <w:rPr>
          <w:rFonts w:eastAsia="Times New Roman"/>
          <w:color w:val="222222"/>
          <w:szCs w:val="24"/>
          <w:shd w:val="clear" w:color="auto" w:fill="FFFFFF"/>
        </w:rPr>
        <w:t>Ελλήνων πολιτών. Βεβαίως, δεν είμαστε στον ίδιο δρόμο, όπως είπε νωρίτερα ο κύριος συνάδελφος. Εμείς είμαστε στο δρόμο της πραγματικής ανάπτυξης, του μεγαλώματος της πίτας, της πραγματικής, ουσιαστικά, άνθηση της οικονομίας, της δημιουργίας νέων πραγματικώ</w:t>
      </w:r>
      <w:r>
        <w:rPr>
          <w:rFonts w:eastAsia="Times New Roman"/>
          <w:color w:val="222222"/>
          <w:szCs w:val="24"/>
          <w:shd w:val="clear" w:color="auto" w:fill="FFFFFF"/>
        </w:rPr>
        <w:t>ν θέσεων εργασίας. Εσείς είστε στη λογική του «πρέπει να δώσουμε ένα δώρο στους Έλληνες πολίτες, να τους κλείσουμε το μάτι, να τους κοροϊδέψουμε λίγο πριν τις εκλογές μήπως και περισώσουμε κάτι».</w:t>
      </w:r>
    </w:p>
    <w:p w14:paraId="4318B216"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η 26</w:t>
      </w:r>
      <w:r w:rsidRPr="00720EE3">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w:t>
      </w:r>
      <w:r>
        <w:rPr>
          <w:rFonts w:eastAsia="Times New Roman"/>
          <w:color w:val="222222"/>
          <w:szCs w:val="24"/>
          <w:shd w:val="clear" w:color="auto" w:fill="FFFFFF"/>
        </w:rPr>
        <w:t>Μαΐου είναι κοντά. Φαντά</w:t>
      </w:r>
      <w:r>
        <w:rPr>
          <w:rFonts w:eastAsia="Times New Roman"/>
          <w:color w:val="222222"/>
          <w:szCs w:val="24"/>
          <w:shd w:val="clear" w:color="auto" w:fill="FFFFFF"/>
        </w:rPr>
        <w:t xml:space="preserve">ζομαι ότι ο καθένας από εμάς, κρατώντας την ευθύνη των δικών του λόγων αυτή τη φορά και όχι αυτών που μπορεί να προσδιορίζονται ή να υπαγορεύονται από επικοινωνιακά επιτελεία ή εν πάση περιπτώσει από ανθρώπους που πιστεύουν ότι έτσι κερδίζονται οι εκλογές </w:t>
      </w:r>
      <w:r>
        <w:rPr>
          <w:rFonts w:eastAsia="Times New Roman"/>
          <w:color w:val="222222"/>
          <w:szCs w:val="24"/>
          <w:shd w:val="clear" w:color="auto" w:fill="FFFFFF"/>
        </w:rPr>
        <w:t>ή έτσι μπορεί να φτάσει κοντά στους ανθρώπους, φαντάζομαι ότι θα σταθεί όρθιος απέναντι στον καθρέφτη της δικής του ευθύνης.</w:t>
      </w:r>
    </w:p>
    <w:p w14:paraId="4318B217"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14:paraId="4318B218" w14:textId="77777777" w:rsidR="001D7CFB" w:rsidRDefault="00EB4E04">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14:paraId="4318B219" w14:textId="77777777" w:rsidR="001D7CFB" w:rsidRDefault="00EB4E04">
      <w:pPr>
        <w:spacing w:line="600" w:lineRule="auto"/>
        <w:ind w:firstLine="720"/>
        <w:jc w:val="both"/>
        <w:rPr>
          <w:rFonts w:eastAsia="Times New Roman"/>
          <w:color w:val="222222"/>
          <w:szCs w:val="24"/>
          <w:shd w:val="clear" w:color="auto" w:fill="FFFFFF"/>
        </w:rPr>
      </w:pPr>
      <w:r w:rsidRPr="00943ED8">
        <w:rPr>
          <w:rFonts w:eastAsia="Times New Roman"/>
          <w:b/>
          <w:color w:val="222222"/>
          <w:szCs w:val="24"/>
          <w:shd w:val="clear" w:color="auto" w:fill="FFFFFF"/>
        </w:rPr>
        <w:t>ΠΡΟΕΔΡΕΥΩΝ (Γεώργιος Λαμπρούλης):</w:t>
      </w:r>
      <w:r>
        <w:rPr>
          <w:rFonts w:eastAsia="Times New Roman"/>
          <w:color w:val="222222"/>
          <w:szCs w:val="24"/>
          <w:shd w:val="clear" w:color="auto" w:fill="FFFFFF"/>
        </w:rPr>
        <w:t xml:space="preserve"> Ευχαριστούμε.</w:t>
      </w:r>
    </w:p>
    <w:p w14:paraId="4318B21A"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w:t>
      </w:r>
      <w:r>
        <w:rPr>
          <w:rFonts w:eastAsia="Times New Roman"/>
          <w:color w:val="222222"/>
          <w:szCs w:val="24"/>
          <w:shd w:val="clear" w:color="auto" w:fill="FFFFFF"/>
        </w:rPr>
        <w:t>έχει ο κ. Χαρακόπουλος από τη Νέα Δημοκρατία.</w:t>
      </w:r>
    </w:p>
    <w:p w14:paraId="4318B21B" w14:textId="77777777" w:rsidR="001D7CFB" w:rsidRDefault="00EB4E04">
      <w:pPr>
        <w:spacing w:line="600" w:lineRule="auto"/>
        <w:ind w:firstLine="720"/>
        <w:jc w:val="both"/>
        <w:rPr>
          <w:rFonts w:eastAsia="Times New Roman"/>
          <w:color w:val="222222"/>
          <w:szCs w:val="24"/>
          <w:shd w:val="clear" w:color="auto" w:fill="FFFFFF"/>
        </w:rPr>
      </w:pPr>
      <w:r w:rsidRPr="00AA7C53">
        <w:rPr>
          <w:rFonts w:eastAsia="Times New Roman"/>
          <w:b/>
          <w:color w:val="222222"/>
          <w:szCs w:val="24"/>
          <w:shd w:val="clear" w:color="auto" w:fill="FFFFFF"/>
        </w:rPr>
        <w:t>ΜΑΞΙΜΟΣ ΧΑΡΑΚΟΠΟΥΛΟΣ:</w:t>
      </w:r>
      <w:r>
        <w:rPr>
          <w:rFonts w:eastAsia="Times New Roman"/>
          <w:color w:val="222222"/>
          <w:szCs w:val="24"/>
          <w:shd w:val="clear" w:color="auto" w:fill="FFFFFF"/>
        </w:rPr>
        <w:t xml:space="preserve"> Ευχαριστώ, κύριε Πρόεδρε.</w:t>
      </w:r>
    </w:p>
    <w:p w14:paraId="4318B21C"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πραγματικά είναι να απορεί κανείς με την αλαζονεία ορισμένων Υπουργών του ΣΥΡΙΖΑ. Ακούσαμε πριν από λίγο την Υπουργό Προστασίας του </w:t>
      </w:r>
      <w:r>
        <w:rPr>
          <w:rFonts w:eastAsia="Times New Roman"/>
          <w:color w:val="222222"/>
          <w:szCs w:val="24"/>
          <w:shd w:val="clear" w:color="auto" w:fill="FFFFFF"/>
        </w:rPr>
        <w:t>Πολίτη, κ</w:t>
      </w:r>
      <w:r>
        <w:rPr>
          <w:rFonts w:eastAsia="Times New Roman"/>
          <w:color w:val="222222"/>
          <w:szCs w:val="24"/>
          <w:shd w:val="clear" w:color="auto" w:fill="FFFFFF"/>
        </w:rPr>
        <w:t>.</w:t>
      </w:r>
      <w:r>
        <w:rPr>
          <w:rFonts w:eastAsia="Times New Roman"/>
          <w:color w:val="222222"/>
          <w:szCs w:val="24"/>
          <w:shd w:val="clear" w:color="auto" w:fill="FFFFFF"/>
        </w:rPr>
        <w:t xml:space="preserve"> Γεροβασίλη, παρουσιάζοντας μία τροπολογία για την πολιτική προστασία, με έπαρση να μιλά για τη νέα αρχή που θα διαδεχθεί την υπάρχουσα στην πολιτική προστασία, μία νομοθετική πρωτοβουλία που θα έρθει στη Βουλή μετά τις ευρωεκλογές.</w:t>
      </w:r>
    </w:p>
    <w:p w14:paraId="4318B21D"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Αντί να απολο</w:t>
      </w:r>
      <w:r>
        <w:rPr>
          <w:rFonts w:eastAsia="Times New Roman"/>
          <w:color w:val="222222"/>
          <w:szCs w:val="24"/>
          <w:shd w:val="clear" w:color="auto" w:fill="FFFFFF"/>
        </w:rPr>
        <w:t xml:space="preserve">γηθεί η κ. Γεροβασίλη για την τεράστια αυτή καθυστέρηση, έρχεται εδώ και κομπάζει. Θυμίζω ότι μετά την τραγωδία στο Μάτι, όπου θρηνήσαμε εκατόν δύο θύματα, ο Πρωθυπουργός πέρυσι τον Αύγουστο εξήγγειλε μία νέα </w:t>
      </w:r>
      <w:r>
        <w:rPr>
          <w:rFonts w:eastAsia="Times New Roman"/>
          <w:color w:val="222222"/>
          <w:szCs w:val="24"/>
          <w:shd w:val="clear" w:color="auto" w:fill="FFFFFF"/>
        </w:rPr>
        <w:t>α</w:t>
      </w:r>
      <w:r>
        <w:rPr>
          <w:rFonts w:eastAsia="Times New Roman"/>
          <w:color w:val="222222"/>
          <w:szCs w:val="24"/>
          <w:shd w:val="clear" w:color="auto" w:fill="FFFFFF"/>
        </w:rPr>
        <w:t>ρχή. Η ίδια η κ. Γεροβασίλη πέρσι τον Δεκέμβρη</w:t>
      </w:r>
      <w:r>
        <w:rPr>
          <w:rFonts w:eastAsia="Times New Roman"/>
          <w:color w:val="222222"/>
          <w:szCs w:val="24"/>
          <w:shd w:val="clear" w:color="auto" w:fill="FFFFFF"/>
        </w:rPr>
        <w:t xml:space="preserve">, όταν ήταν στη χώρα μας ο αρμόδιος Κοινοτικός Επίτροπος, ο κ. Στυλιανίδης, για να παρουσιάσει το νέο Ευρωπαϊκό Μηχανισμό Πολιτικής Προστασίας, μας είχε πει ότι θα φέρει τη νέα νομοθετική πρωτοβουλία τον Γενάρη στη Βουλή, πολύ πριν από την έναρξη της νέας </w:t>
      </w:r>
      <w:r>
        <w:rPr>
          <w:rFonts w:eastAsia="Times New Roman"/>
          <w:color w:val="222222"/>
          <w:szCs w:val="24"/>
          <w:shd w:val="clear" w:color="auto" w:fill="FFFFFF"/>
        </w:rPr>
        <w:t>αντιπυρικής περιόδου. Η αντιπυρική περίοδος ξεκίνησε 1</w:t>
      </w:r>
      <w:r w:rsidRPr="00AA7C53">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Μαΐου και ακόμη να έρθει η σχετική νομοθετική πρωτοβουλία.</w:t>
      </w:r>
    </w:p>
    <w:p w14:paraId="4318B21E"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δεύτερο για το οποίο, επίσης, αντί να απολογηθεί εμφανίστηκε ως κήνσορας, είναι η έξαρση των φαινομένων βίας και ανομίας. Χθες είχαμε πάλι</w:t>
      </w:r>
      <w:r>
        <w:rPr>
          <w:rFonts w:eastAsia="Times New Roman"/>
          <w:color w:val="222222"/>
          <w:szCs w:val="24"/>
          <w:shd w:val="clear" w:color="auto" w:fill="FFFFFF"/>
        </w:rPr>
        <w:t xml:space="preserve"> καταδρομική επίθεση στο Α.Τ. Καισαριανής, είχαμε την πυρπόληση αυτοκινήτου δημοσιογράφου που καλύπτει το αστυνομικό ρεπορτάζ. </w:t>
      </w:r>
    </w:p>
    <w:p w14:paraId="4318B21F"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Ακούσαμε και κάτι, επίσης, πραγματικά οξύμωρο. Απαντώντας η κ. Γεροβασίλη στις καταγγελίες αστυνομικών ότι δεν έχουν την άδεια α</w:t>
      </w:r>
      <w:r>
        <w:rPr>
          <w:rFonts w:eastAsia="Times New Roman"/>
          <w:color w:val="222222"/>
          <w:szCs w:val="24"/>
          <w:shd w:val="clear" w:color="auto" w:fill="FFFFFF"/>
        </w:rPr>
        <w:t>πό την πολιτική ηγεσία και τη φυσική ηγεσία να μπαίνουν στα Εξάρχεια για να αντιμετωπίζουν κάθε παραβατικό στοιχείο και κάθε εγκληματικό στοιχείο που βρίσκει καταφύγιο εκεί στο άβατο των Εξαρχείων, είπε ότι τα λένε αυτά κάποιοι στην ΕΛΑΣ που θέλουν να κρύψ</w:t>
      </w:r>
      <w:r>
        <w:rPr>
          <w:rFonts w:eastAsia="Times New Roman"/>
          <w:color w:val="222222"/>
          <w:szCs w:val="24"/>
          <w:shd w:val="clear" w:color="auto" w:fill="FFFFFF"/>
        </w:rPr>
        <w:t>ουν τη δική τους ανικανότητα. Αν ισχύει κάτι τέτοιο, ποιος έχει την ευθύνη για την επιλογή των στελεχών της ΕΛΑΣ, ικανών ή ανικάνων;</w:t>
      </w:r>
    </w:p>
    <w:p w14:paraId="4318B220"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Εμείς πιστεύουμε ότι η Αστυνομία έχει την επιχειρησιακή δυνατότητα, τον επαγγελματισμό και τα έμπειρα στελέχη για να φέρει </w:t>
      </w:r>
      <w:r>
        <w:rPr>
          <w:rFonts w:eastAsia="Times New Roman"/>
          <w:color w:val="222222"/>
          <w:szCs w:val="24"/>
          <w:shd w:val="clear" w:color="auto" w:fill="FFFFFF"/>
        </w:rPr>
        <w:t>σε πέρας την αποστολή της αρκεί να αφεθεί να κάνει τη δουλειά της.</w:t>
      </w:r>
    </w:p>
    <w:p w14:paraId="4318B221"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Μπαίνω τώρα γρήγορα στο νομοσχέδιο, κύριε Πρόεδρε.</w:t>
      </w:r>
    </w:p>
    <w:p w14:paraId="4318B222"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επιθανάτια αγωνία του ΣΥΡΙΖΑ πλέον δεν κρύβεται. Λίγο πριν το τέλος έχει φτάσει σε τέτοιο σημείο παροξυσμού, ώστε ξεπερνά ακόμη και κάθε</w:t>
      </w:r>
      <w:r>
        <w:rPr>
          <w:rFonts w:eastAsia="Times New Roman"/>
          <w:color w:val="222222"/>
          <w:szCs w:val="24"/>
          <w:shd w:val="clear" w:color="auto" w:fill="FFFFFF"/>
        </w:rPr>
        <w:t xml:space="preserve"> προηγούμενο δικό του ρεκόρ σε fake news. Δεν διστάζει το επιτελείο του Μαξίμου να προβεί στην πιο κραυγαλέα διαστρέβλωση των λεγομένων του Αρχηγού της Αξιωματικής Αντιπολίτευσης, σε διασπορά ψευδών ειδήσεων, προκειμένου να παίξει το χαρτί της πιο φαιδρής </w:t>
      </w:r>
      <w:r>
        <w:rPr>
          <w:rFonts w:eastAsia="Times New Roman"/>
          <w:color w:val="222222"/>
          <w:szCs w:val="24"/>
          <w:shd w:val="clear" w:color="auto" w:fill="FFFFFF"/>
        </w:rPr>
        <w:t xml:space="preserve">κινδυνολογίας. </w:t>
      </w:r>
      <w:r>
        <w:rPr>
          <w:rFonts w:eastAsia="Times New Roman"/>
          <w:color w:val="222222"/>
          <w:szCs w:val="24"/>
          <w:shd w:val="clear" w:color="auto" w:fill="FFFFFF"/>
          <w:lang w:val="en-US"/>
        </w:rPr>
        <w:t>F</w:t>
      </w:r>
      <w:r>
        <w:rPr>
          <w:rFonts w:eastAsia="Times New Roman"/>
          <w:color w:val="222222"/>
          <w:szCs w:val="24"/>
          <w:shd w:val="clear" w:color="auto" w:fill="FFFFFF"/>
        </w:rPr>
        <w:t>ake news από τη μία μεριά και παροχολογία από την άλλη.</w:t>
      </w:r>
    </w:p>
    <w:p w14:paraId="4318B223"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w:t>
      </w:r>
      <w:r w:rsidRPr="00CE583A">
        <w:rPr>
          <w:rFonts w:eastAsia="Times New Roman"/>
          <w:color w:val="222222"/>
          <w:szCs w:val="24"/>
          <w:shd w:val="clear" w:color="auto" w:fill="FFFFFF"/>
        </w:rPr>
        <w:t xml:space="preserve"> </w:t>
      </w:r>
      <w:r>
        <w:rPr>
          <w:rFonts w:eastAsia="Times New Roman"/>
          <w:color w:val="222222"/>
          <w:szCs w:val="24"/>
          <w:shd w:val="clear" w:color="auto" w:fill="FFFFFF"/>
        </w:rPr>
        <w:t xml:space="preserve">Πρωθυπουργός, που και χθες στον </w:t>
      </w:r>
      <w:r>
        <w:rPr>
          <w:rFonts w:eastAsia="Times New Roman"/>
          <w:color w:val="222222"/>
          <w:szCs w:val="24"/>
          <w:shd w:val="clear" w:color="auto" w:fill="FFFFFF"/>
        </w:rPr>
        <w:t>«</w:t>
      </w:r>
      <w:r>
        <w:rPr>
          <w:rFonts w:eastAsia="Times New Roman"/>
          <w:color w:val="222222"/>
          <w:szCs w:val="24"/>
          <w:shd w:val="clear" w:color="auto" w:fill="FFFFFF"/>
        </w:rPr>
        <w:t>ALPHA</w:t>
      </w:r>
      <w:r>
        <w:rPr>
          <w:rFonts w:eastAsia="Times New Roman"/>
          <w:color w:val="222222"/>
          <w:szCs w:val="24"/>
          <w:shd w:val="clear" w:color="auto" w:fill="FFFFFF"/>
        </w:rPr>
        <w:t>»</w:t>
      </w:r>
      <w:r>
        <w:rPr>
          <w:rFonts w:eastAsia="Times New Roman"/>
          <w:color w:val="222222"/>
          <w:szCs w:val="24"/>
          <w:shd w:val="clear" w:color="auto" w:fill="FFFFFF"/>
        </w:rPr>
        <w:t xml:space="preserve"> υπερασπίστηκε το δικαίωμά του στη χλιδή των ελίτ, δεν διστάζει να παρομοιάσει το έργο του με αυτό του Χριστού. Ναι, το τόλμησε και αυτό. Μόνο </w:t>
      </w:r>
      <w:r>
        <w:rPr>
          <w:rFonts w:eastAsia="Times New Roman"/>
          <w:color w:val="222222"/>
          <w:szCs w:val="24"/>
          <w:shd w:val="clear" w:color="auto" w:fill="FFFFFF"/>
        </w:rPr>
        <w:t>που οι πολλαπλασιασθέντες άρτοι, που μοιράζει με τη μορφή συντάξεων και επιδομάτων και ω του θαύματος πέφτουν σαν βροχή παραμονή των εκλογών, δεν είναι παρά αποτέλεσμα της υπερφορολόγησης με την οποία γονάτισε τη μεσαία τάξη εδώ και τέσσερα χρόνια.</w:t>
      </w:r>
    </w:p>
    <w:p w14:paraId="4318B224" w14:textId="77777777" w:rsidR="001D7CFB" w:rsidRDefault="00EB4E04">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Τώρα, </w:t>
      </w:r>
      <w:r>
        <w:rPr>
          <w:rFonts w:eastAsia="Times New Roman"/>
          <w:color w:val="222222"/>
          <w:szCs w:val="24"/>
          <w:shd w:val="clear" w:color="auto" w:fill="FFFFFF"/>
        </w:rPr>
        <w:t>λοιπόν, που πλησιάζει καλπάζοντας η αναπόφευκτη ήττα, ο ΣΥΡΙΖΑ παίζει το χαρτί του «Τσακαλώτε, δωσ’ τα όλα», για να μειωθεί η διαφορά με τη Νέα Δημοκρατία, να παραμείνει στην εξουσία για λίγους ακόμη μήνες και, ταυτόχρονα, να λησμονήσουν οι πολίτες την πικ</w:t>
      </w:r>
      <w:r>
        <w:rPr>
          <w:rFonts w:eastAsia="Times New Roman"/>
          <w:color w:val="222222"/>
          <w:szCs w:val="24"/>
          <w:shd w:val="clear" w:color="auto" w:fill="FFFFFF"/>
        </w:rPr>
        <w:t>ρή αλήθεια που βιώνουν με ΣΥΡΙΖΑ και ΣΙΑ στην εξουσία.</w:t>
      </w:r>
    </w:p>
    <w:p w14:paraId="4318B225" w14:textId="77777777" w:rsidR="001D7CFB" w:rsidRDefault="00EB4E04">
      <w:pPr>
        <w:spacing w:line="600" w:lineRule="auto"/>
        <w:ind w:firstLine="720"/>
        <w:jc w:val="both"/>
        <w:rPr>
          <w:rFonts w:eastAsia="Times New Roman"/>
          <w:szCs w:val="24"/>
        </w:rPr>
      </w:pPr>
      <w:r w:rsidRPr="006F01DB">
        <w:rPr>
          <w:rFonts w:eastAsia="Times New Roman"/>
          <w:szCs w:val="24"/>
        </w:rPr>
        <w:t>Βάφτισαν 13</w:t>
      </w:r>
      <w:r w:rsidRPr="006F01DB">
        <w:rPr>
          <w:rFonts w:eastAsia="Times New Roman"/>
          <w:szCs w:val="24"/>
          <w:vertAlign w:val="superscript"/>
        </w:rPr>
        <w:t>η</w:t>
      </w:r>
      <w:r w:rsidRPr="006F01DB">
        <w:rPr>
          <w:rFonts w:eastAsia="Times New Roman"/>
          <w:szCs w:val="24"/>
        </w:rPr>
        <w:t xml:space="preserve"> σύνταξη το βοήθημα των 800 εκατομμυρίων ευρώ και </w:t>
      </w:r>
      <w:r>
        <w:rPr>
          <w:rFonts w:eastAsia="Times New Roman"/>
          <w:szCs w:val="24"/>
        </w:rPr>
        <w:t xml:space="preserve">ας είναι </w:t>
      </w:r>
      <w:r w:rsidRPr="006F01DB">
        <w:rPr>
          <w:rFonts w:eastAsia="Times New Roman"/>
          <w:szCs w:val="24"/>
        </w:rPr>
        <w:t xml:space="preserve">το </w:t>
      </w:r>
      <w:r>
        <w:rPr>
          <w:rFonts w:eastAsia="Times New Roman"/>
          <w:szCs w:val="24"/>
        </w:rPr>
        <w:t>1/3</w:t>
      </w:r>
      <w:r w:rsidRPr="006F01DB">
        <w:rPr>
          <w:rFonts w:eastAsia="Times New Roman"/>
          <w:szCs w:val="24"/>
        </w:rPr>
        <w:t xml:space="preserve"> του ποσού που αναλογεί στην κανονική 13</w:t>
      </w:r>
      <w:r w:rsidRPr="006F01DB">
        <w:rPr>
          <w:rFonts w:eastAsia="Times New Roman"/>
          <w:szCs w:val="24"/>
          <w:vertAlign w:val="superscript"/>
        </w:rPr>
        <w:t>η</w:t>
      </w:r>
      <w:r w:rsidRPr="006F01DB">
        <w:rPr>
          <w:rFonts w:eastAsia="Times New Roman"/>
          <w:szCs w:val="24"/>
        </w:rPr>
        <w:t xml:space="preserve"> σύνταξη που φτάνει τα 2,4 δισεκατομμύρια ευρώ. Πρόκειται για προσβολή της νοημοσύν</w:t>
      </w:r>
      <w:r w:rsidRPr="006F01DB">
        <w:rPr>
          <w:rFonts w:eastAsia="Times New Roman"/>
          <w:szCs w:val="24"/>
        </w:rPr>
        <w:t xml:space="preserve">ης των συνταξιούχων, καθώς το ΕΚΑΣ που έκοψαν ξεπερνούσε το ποσό που σήμερα επιστρέφουν έξω από την κάλπη. Έκοψαν 930 </w:t>
      </w:r>
      <w:r w:rsidRPr="004F4259">
        <w:rPr>
          <w:rFonts w:eastAsia="Times New Roman"/>
          <w:szCs w:val="24"/>
        </w:rPr>
        <w:t xml:space="preserve">εκατομμύρια </w:t>
      </w:r>
      <w:r w:rsidRPr="006F01DB">
        <w:rPr>
          <w:rFonts w:eastAsia="Times New Roman"/>
          <w:szCs w:val="24"/>
        </w:rPr>
        <w:t xml:space="preserve">ευρώ για να δώσουν λίγο πριν τις εκλογές 830 εκατομμύρια </w:t>
      </w:r>
      <w:r w:rsidRPr="004F4259">
        <w:rPr>
          <w:rFonts w:eastAsia="Times New Roman"/>
          <w:szCs w:val="24"/>
        </w:rPr>
        <w:t>και ζητούν και χειροκρότημα</w:t>
      </w:r>
      <w:r w:rsidRPr="006F01DB">
        <w:rPr>
          <w:rFonts w:eastAsia="Times New Roman"/>
          <w:szCs w:val="24"/>
        </w:rPr>
        <w:t>.</w:t>
      </w:r>
    </w:p>
    <w:p w14:paraId="4318B226" w14:textId="77777777" w:rsidR="001D7CFB" w:rsidRDefault="00EB4E04">
      <w:pPr>
        <w:spacing w:line="600" w:lineRule="auto"/>
        <w:ind w:firstLine="720"/>
        <w:jc w:val="both"/>
        <w:rPr>
          <w:rFonts w:eastAsia="Times New Roman"/>
          <w:szCs w:val="24"/>
        </w:rPr>
      </w:pPr>
      <w:r>
        <w:rPr>
          <w:rFonts w:eastAsia="Times New Roman"/>
          <w:szCs w:val="24"/>
        </w:rPr>
        <w:t>Κ</w:t>
      </w:r>
      <w:r w:rsidRPr="006F01DB">
        <w:rPr>
          <w:rFonts w:eastAsia="Times New Roman"/>
          <w:szCs w:val="24"/>
        </w:rPr>
        <w:t>ομπάζετε</w:t>
      </w:r>
      <w:r>
        <w:rPr>
          <w:rFonts w:eastAsia="Times New Roman"/>
          <w:szCs w:val="24"/>
        </w:rPr>
        <w:t>, όμως,</w:t>
      </w:r>
      <w:r w:rsidRPr="006F01DB">
        <w:rPr>
          <w:rFonts w:eastAsia="Times New Roman"/>
          <w:szCs w:val="24"/>
        </w:rPr>
        <w:t xml:space="preserve"> </w:t>
      </w:r>
      <w:r>
        <w:rPr>
          <w:rFonts w:eastAsia="Times New Roman"/>
          <w:szCs w:val="24"/>
        </w:rPr>
        <w:t>γι’</w:t>
      </w:r>
      <w:r w:rsidRPr="004F4259">
        <w:rPr>
          <w:rFonts w:eastAsia="Times New Roman"/>
          <w:szCs w:val="24"/>
        </w:rPr>
        <w:t xml:space="preserve"> αυτό όταν </w:t>
      </w:r>
      <w:r w:rsidRPr="006F01DB">
        <w:rPr>
          <w:rFonts w:eastAsia="Times New Roman"/>
          <w:szCs w:val="24"/>
        </w:rPr>
        <w:t>ε</w:t>
      </w:r>
      <w:r w:rsidRPr="004F4259">
        <w:rPr>
          <w:rFonts w:eastAsia="Times New Roman"/>
          <w:szCs w:val="24"/>
        </w:rPr>
        <w:t>κτός του</w:t>
      </w:r>
      <w:r w:rsidRPr="004F4259">
        <w:rPr>
          <w:rFonts w:eastAsia="Times New Roman"/>
          <w:szCs w:val="24"/>
        </w:rPr>
        <w:t xml:space="preserve"> ΕΚΑΣ που καταργήσατε επιβάλλ</w:t>
      </w:r>
      <w:r w:rsidRPr="006F01DB">
        <w:rPr>
          <w:rFonts w:eastAsia="Times New Roman"/>
          <w:szCs w:val="24"/>
        </w:rPr>
        <w:t>α</w:t>
      </w:r>
      <w:r w:rsidRPr="004F4259">
        <w:rPr>
          <w:rFonts w:eastAsia="Times New Roman"/>
          <w:szCs w:val="24"/>
        </w:rPr>
        <w:t>τ</w:t>
      </w:r>
      <w:r w:rsidRPr="006F01DB">
        <w:rPr>
          <w:rFonts w:eastAsia="Times New Roman"/>
          <w:szCs w:val="24"/>
        </w:rPr>
        <w:t>ε κ</w:t>
      </w:r>
      <w:r w:rsidRPr="004F4259">
        <w:rPr>
          <w:rFonts w:eastAsia="Times New Roman"/>
          <w:szCs w:val="24"/>
        </w:rPr>
        <w:t xml:space="preserve">αι </w:t>
      </w:r>
      <w:r w:rsidRPr="006F01DB">
        <w:rPr>
          <w:rFonts w:eastAsia="Times New Roman"/>
          <w:szCs w:val="24"/>
        </w:rPr>
        <w:t xml:space="preserve">δεκαεπτά </w:t>
      </w:r>
      <w:r w:rsidRPr="004F4259">
        <w:rPr>
          <w:rFonts w:eastAsia="Times New Roman"/>
          <w:szCs w:val="24"/>
        </w:rPr>
        <w:t>μειώσεις σε συντάξεις και εισφορές</w:t>
      </w:r>
      <w:r w:rsidRPr="006F01DB">
        <w:rPr>
          <w:rFonts w:eastAsia="Times New Roman"/>
          <w:szCs w:val="24"/>
        </w:rPr>
        <w:t>,</w:t>
      </w:r>
      <w:r w:rsidRPr="004F4259">
        <w:rPr>
          <w:rFonts w:eastAsia="Times New Roman"/>
          <w:szCs w:val="24"/>
        </w:rPr>
        <w:t xml:space="preserve"> ενώ έχετε αφήσει στο έλεος του </w:t>
      </w:r>
      <w:r>
        <w:rPr>
          <w:rFonts w:eastAsia="Times New Roman"/>
          <w:szCs w:val="24"/>
        </w:rPr>
        <w:t>θ</w:t>
      </w:r>
      <w:r w:rsidRPr="004F4259">
        <w:rPr>
          <w:rFonts w:eastAsia="Times New Roman"/>
          <w:szCs w:val="24"/>
        </w:rPr>
        <w:t xml:space="preserve">εού </w:t>
      </w:r>
      <w:r>
        <w:rPr>
          <w:rFonts w:eastAsia="Times New Roman"/>
          <w:szCs w:val="24"/>
        </w:rPr>
        <w:t>διακόσιους πενήντα χιλιάδες</w:t>
      </w:r>
      <w:r w:rsidRPr="004F4259">
        <w:rPr>
          <w:rFonts w:eastAsia="Times New Roman"/>
          <w:szCs w:val="24"/>
        </w:rPr>
        <w:t xml:space="preserve"> συνταξιούχους που αναμένουν να τους καταβληθούν οι εκκρεμείς συντάξεις </w:t>
      </w:r>
      <w:r w:rsidRPr="006F01DB">
        <w:rPr>
          <w:rFonts w:eastAsia="Times New Roman"/>
          <w:szCs w:val="24"/>
        </w:rPr>
        <w:t>τους. Α</w:t>
      </w:r>
      <w:r w:rsidRPr="004F4259">
        <w:rPr>
          <w:rFonts w:eastAsia="Times New Roman"/>
          <w:szCs w:val="24"/>
        </w:rPr>
        <w:t>ναρωτηθήκατε πραγματικά πώς τα β</w:t>
      </w:r>
      <w:r w:rsidRPr="004F4259">
        <w:rPr>
          <w:rFonts w:eastAsia="Times New Roman"/>
          <w:szCs w:val="24"/>
        </w:rPr>
        <w:t>γάζουν πέρα αυτοί οι άνθρωποι</w:t>
      </w:r>
      <w:r w:rsidRPr="006F01DB">
        <w:rPr>
          <w:rFonts w:eastAsia="Times New Roman"/>
          <w:szCs w:val="24"/>
        </w:rPr>
        <w:t>;</w:t>
      </w:r>
    </w:p>
    <w:p w14:paraId="4318B227" w14:textId="77777777" w:rsidR="001D7CFB" w:rsidRDefault="00EB4E04">
      <w:pPr>
        <w:spacing w:line="600" w:lineRule="auto"/>
        <w:ind w:firstLine="720"/>
        <w:jc w:val="both"/>
        <w:rPr>
          <w:rFonts w:eastAsia="Times New Roman"/>
          <w:szCs w:val="24"/>
        </w:rPr>
      </w:pPr>
      <w:r w:rsidRPr="006F01DB">
        <w:rPr>
          <w:rFonts w:eastAsia="Times New Roman"/>
          <w:szCs w:val="24"/>
        </w:rPr>
        <w:t>Κ</w:t>
      </w:r>
      <w:r>
        <w:rPr>
          <w:rFonts w:eastAsia="Times New Roman"/>
          <w:szCs w:val="24"/>
        </w:rPr>
        <w:t>αι κάτι ακόμη: Ε</w:t>
      </w:r>
      <w:r w:rsidRPr="004F4259">
        <w:rPr>
          <w:rFonts w:eastAsia="Times New Roman"/>
          <w:szCs w:val="24"/>
        </w:rPr>
        <w:t>νώ δίνετ</w:t>
      </w:r>
      <w:r>
        <w:rPr>
          <w:rFonts w:eastAsia="Times New Roman"/>
          <w:szCs w:val="24"/>
        </w:rPr>
        <w:t>ε</w:t>
      </w:r>
      <w:r w:rsidRPr="004F4259">
        <w:rPr>
          <w:rFonts w:eastAsia="Times New Roman"/>
          <w:szCs w:val="24"/>
        </w:rPr>
        <w:t xml:space="preserve"> μισή σύνταξη ως εκλογικό επίδομα με τη μείωση του αφορολόγητου</w:t>
      </w:r>
      <w:r w:rsidRPr="006F01DB">
        <w:rPr>
          <w:rFonts w:eastAsia="Times New Roman"/>
          <w:szCs w:val="24"/>
        </w:rPr>
        <w:t>,</w:t>
      </w:r>
      <w:r w:rsidRPr="004F4259">
        <w:rPr>
          <w:rFonts w:eastAsia="Times New Roman"/>
          <w:szCs w:val="24"/>
        </w:rPr>
        <w:t xml:space="preserve"> για την οποία κάποτε δήλωνε ότι θα παραιτούνταν ο </w:t>
      </w:r>
      <w:r w:rsidRPr="006F01DB">
        <w:rPr>
          <w:rFonts w:eastAsia="Times New Roman"/>
          <w:szCs w:val="24"/>
        </w:rPr>
        <w:t>κ.</w:t>
      </w:r>
      <w:r w:rsidRPr="004F4259">
        <w:rPr>
          <w:rFonts w:eastAsia="Times New Roman"/>
          <w:szCs w:val="24"/>
        </w:rPr>
        <w:t xml:space="preserve"> Τσακαλώτος </w:t>
      </w:r>
      <w:r>
        <w:rPr>
          <w:rFonts w:eastAsia="Times New Roman"/>
          <w:szCs w:val="24"/>
        </w:rPr>
        <w:t>-</w:t>
      </w:r>
      <w:r w:rsidRPr="006F01DB">
        <w:rPr>
          <w:rFonts w:eastAsia="Times New Roman"/>
          <w:szCs w:val="24"/>
        </w:rPr>
        <w:t>α</w:t>
      </w:r>
      <w:r w:rsidRPr="004F4259">
        <w:rPr>
          <w:rFonts w:eastAsia="Times New Roman"/>
          <w:szCs w:val="24"/>
        </w:rPr>
        <w:t>χ</w:t>
      </w:r>
      <w:r>
        <w:rPr>
          <w:rFonts w:eastAsia="Times New Roman"/>
          <w:szCs w:val="24"/>
        </w:rPr>
        <w:t>,</w:t>
      </w:r>
      <w:r w:rsidRPr="004F4259">
        <w:rPr>
          <w:rFonts w:eastAsia="Times New Roman"/>
          <w:szCs w:val="24"/>
        </w:rPr>
        <w:t xml:space="preserve"> αυτή η ελαστική </w:t>
      </w:r>
      <w:r w:rsidRPr="006F01DB">
        <w:rPr>
          <w:rFonts w:eastAsia="Times New Roman"/>
          <w:szCs w:val="24"/>
        </w:rPr>
        <w:t>ηθική</w:t>
      </w:r>
      <w:r w:rsidRPr="004F4259">
        <w:rPr>
          <w:rFonts w:eastAsia="Times New Roman"/>
          <w:szCs w:val="24"/>
        </w:rPr>
        <w:t xml:space="preserve"> της </w:t>
      </w:r>
      <w:r w:rsidRPr="006F01DB">
        <w:rPr>
          <w:rFonts w:eastAsia="Times New Roman"/>
          <w:szCs w:val="24"/>
        </w:rPr>
        <w:t xml:space="preserve">Αριστεράς- </w:t>
      </w:r>
      <w:r w:rsidRPr="004F4259">
        <w:rPr>
          <w:rFonts w:eastAsia="Times New Roman"/>
          <w:szCs w:val="24"/>
        </w:rPr>
        <w:t>ουσιαστικά οι συνταξιούχοι χ</w:t>
      </w:r>
      <w:r w:rsidRPr="004F4259">
        <w:rPr>
          <w:rFonts w:eastAsia="Times New Roman"/>
          <w:szCs w:val="24"/>
        </w:rPr>
        <w:t>άνουν μία ολόκληρη σύνταξη</w:t>
      </w:r>
      <w:r w:rsidRPr="006F01DB">
        <w:rPr>
          <w:rFonts w:eastAsia="Times New Roman"/>
          <w:szCs w:val="24"/>
        </w:rPr>
        <w:t>.</w:t>
      </w:r>
      <w:r w:rsidRPr="004F4259">
        <w:rPr>
          <w:rFonts w:eastAsia="Times New Roman"/>
          <w:szCs w:val="24"/>
        </w:rPr>
        <w:t xml:space="preserve"> </w:t>
      </w:r>
    </w:p>
    <w:p w14:paraId="4318B228" w14:textId="77777777" w:rsidR="001D7CFB" w:rsidRDefault="00EB4E04">
      <w:pPr>
        <w:spacing w:line="600" w:lineRule="auto"/>
        <w:ind w:firstLine="720"/>
        <w:jc w:val="both"/>
        <w:rPr>
          <w:rFonts w:eastAsia="Times New Roman"/>
          <w:szCs w:val="24"/>
        </w:rPr>
      </w:pPr>
      <w:r w:rsidRPr="00AA0021">
        <w:rPr>
          <w:rFonts w:eastAsia="Times New Roman"/>
          <w:szCs w:val="24"/>
        </w:rPr>
        <w:t>(Στο σημείο αυτό κτυπάει το κουδούνι λήξεως του χρόνου ομιλίας του κυρίου Βουλευτή)</w:t>
      </w:r>
    </w:p>
    <w:p w14:paraId="4318B229" w14:textId="77777777" w:rsidR="001D7CFB" w:rsidRDefault="00EB4E04">
      <w:pPr>
        <w:spacing w:line="600" w:lineRule="auto"/>
        <w:ind w:firstLine="720"/>
        <w:jc w:val="both"/>
        <w:rPr>
          <w:rFonts w:eastAsia="Times New Roman"/>
          <w:szCs w:val="24"/>
        </w:rPr>
      </w:pPr>
      <w:r w:rsidRPr="004F4259">
        <w:rPr>
          <w:rFonts w:eastAsia="Times New Roman"/>
          <w:szCs w:val="24"/>
        </w:rPr>
        <w:t>Αφού</w:t>
      </w:r>
      <w:r w:rsidRPr="006F01DB">
        <w:rPr>
          <w:rFonts w:eastAsia="Times New Roman"/>
          <w:szCs w:val="24"/>
        </w:rPr>
        <w:t>,</w:t>
      </w:r>
      <w:r w:rsidRPr="004F4259">
        <w:rPr>
          <w:rFonts w:eastAsia="Times New Roman"/>
          <w:szCs w:val="24"/>
        </w:rPr>
        <w:t xml:space="preserve"> λοιπόν</w:t>
      </w:r>
      <w:r w:rsidRPr="006F01DB">
        <w:rPr>
          <w:rFonts w:eastAsia="Times New Roman"/>
          <w:szCs w:val="24"/>
        </w:rPr>
        <w:t>,</w:t>
      </w:r>
      <w:r w:rsidRPr="004F4259">
        <w:rPr>
          <w:rFonts w:eastAsia="Times New Roman"/>
          <w:szCs w:val="24"/>
        </w:rPr>
        <w:t xml:space="preserve"> ο </w:t>
      </w:r>
      <w:r w:rsidRPr="006F01DB">
        <w:rPr>
          <w:rFonts w:eastAsia="Times New Roman"/>
          <w:szCs w:val="24"/>
        </w:rPr>
        <w:t xml:space="preserve">Πρωθυπουργός </w:t>
      </w:r>
      <w:r w:rsidRPr="004F4259">
        <w:rPr>
          <w:rFonts w:eastAsia="Times New Roman"/>
          <w:szCs w:val="24"/>
        </w:rPr>
        <w:t>λέει ότι δεν θα εφαρμόσει τη μείωση</w:t>
      </w:r>
      <w:r w:rsidRPr="006F01DB">
        <w:rPr>
          <w:rFonts w:eastAsia="Times New Roman"/>
          <w:szCs w:val="24"/>
        </w:rPr>
        <w:t>,</w:t>
      </w:r>
      <w:r w:rsidRPr="004F4259">
        <w:rPr>
          <w:rFonts w:eastAsia="Times New Roman"/>
          <w:szCs w:val="24"/>
        </w:rPr>
        <w:t xml:space="preserve"> που μόνοι σας ψηφίσατε</w:t>
      </w:r>
      <w:r w:rsidRPr="006F01DB">
        <w:rPr>
          <w:rFonts w:eastAsia="Times New Roman"/>
          <w:szCs w:val="24"/>
        </w:rPr>
        <w:t>,</w:t>
      </w:r>
      <w:r w:rsidRPr="004F4259">
        <w:rPr>
          <w:rFonts w:eastAsia="Times New Roman"/>
          <w:szCs w:val="24"/>
        </w:rPr>
        <w:t xml:space="preserve"> ελάτε να υπερψηφίσου</w:t>
      </w:r>
      <w:r w:rsidRPr="006F01DB">
        <w:rPr>
          <w:rFonts w:eastAsia="Times New Roman"/>
          <w:szCs w:val="24"/>
        </w:rPr>
        <w:t>με</w:t>
      </w:r>
      <w:r w:rsidRPr="004F4259">
        <w:rPr>
          <w:rFonts w:eastAsia="Times New Roman"/>
          <w:szCs w:val="24"/>
        </w:rPr>
        <w:t xml:space="preserve"> όλοι μαζί την τροπολογία της Νέας Δημοκρατίας για τη μη μείωση του αφορολόγητου</w:t>
      </w:r>
      <w:r w:rsidRPr="006F01DB">
        <w:rPr>
          <w:rFonts w:eastAsia="Times New Roman"/>
          <w:szCs w:val="24"/>
        </w:rPr>
        <w:t>.</w:t>
      </w:r>
      <w:r w:rsidRPr="004F4259">
        <w:rPr>
          <w:rFonts w:eastAsia="Times New Roman"/>
          <w:szCs w:val="24"/>
        </w:rPr>
        <w:t xml:space="preserve"> Ιδού η Ρόδος</w:t>
      </w:r>
      <w:r>
        <w:rPr>
          <w:rFonts w:eastAsia="Times New Roman"/>
          <w:szCs w:val="24"/>
        </w:rPr>
        <w:t>!</w:t>
      </w:r>
    </w:p>
    <w:p w14:paraId="4318B22A" w14:textId="77777777" w:rsidR="001D7CFB" w:rsidRDefault="00EB4E04">
      <w:pPr>
        <w:spacing w:line="600" w:lineRule="auto"/>
        <w:ind w:firstLine="720"/>
        <w:jc w:val="both"/>
        <w:rPr>
          <w:rFonts w:eastAsia="Times New Roman"/>
          <w:szCs w:val="24"/>
        </w:rPr>
      </w:pPr>
      <w:r w:rsidRPr="006F01DB">
        <w:rPr>
          <w:rFonts w:eastAsia="Times New Roman"/>
          <w:szCs w:val="24"/>
        </w:rPr>
        <w:t>Πιο εκκωφαντική, όμως,</w:t>
      </w:r>
      <w:r w:rsidRPr="004F4259">
        <w:rPr>
          <w:rFonts w:eastAsia="Times New Roman"/>
          <w:szCs w:val="24"/>
        </w:rPr>
        <w:t xml:space="preserve"> είναι η συμπεριφορά σας για τον Φ</w:t>
      </w:r>
      <w:r w:rsidRPr="006F01DB">
        <w:rPr>
          <w:rFonts w:eastAsia="Times New Roman"/>
          <w:szCs w:val="24"/>
        </w:rPr>
        <w:t xml:space="preserve">ΠΑ στην εστίαση και στα τρόφιμα. Ο κ. </w:t>
      </w:r>
      <w:r w:rsidRPr="004F4259">
        <w:rPr>
          <w:rFonts w:eastAsia="Times New Roman"/>
          <w:szCs w:val="24"/>
        </w:rPr>
        <w:t>Τσακαλώτος τώρα έγινε μακαρονάς</w:t>
      </w:r>
      <w:r w:rsidRPr="006F01DB">
        <w:rPr>
          <w:rFonts w:eastAsia="Times New Roman"/>
          <w:szCs w:val="24"/>
        </w:rPr>
        <w:t>,</w:t>
      </w:r>
      <w:r w:rsidRPr="004F4259">
        <w:rPr>
          <w:rFonts w:eastAsia="Times New Roman"/>
          <w:szCs w:val="24"/>
        </w:rPr>
        <w:t xml:space="preserve"> όπως μας είπε χθες στην ομιλία το</w:t>
      </w:r>
      <w:r w:rsidRPr="004F4259">
        <w:rPr>
          <w:rFonts w:eastAsia="Times New Roman"/>
          <w:szCs w:val="24"/>
        </w:rPr>
        <w:t>υ δικαιολογώντας τη μείωση του συντελεστή</w:t>
      </w:r>
      <w:r w:rsidRPr="006F01DB">
        <w:rPr>
          <w:rFonts w:eastAsia="Times New Roman"/>
          <w:szCs w:val="24"/>
        </w:rPr>
        <w:t>;</w:t>
      </w:r>
      <w:r w:rsidRPr="004F4259">
        <w:rPr>
          <w:rFonts w:eastAsia="Times New Roman"/>
          <w:szCs w:val="24"/>
        </w:rPr>
        <w:t xml:space="preserve"> </w:t>
      </w:r>
      <w:r w:rsidRPr="006F01DB">
        <w:rPr>
          <w:rFonts w:eastAsia="Times New Roman"/>
          <w:szCs w:val="24"/>
        </w:rPr>
        <w:t xml:space="preserve">Δεν </w:t>
      </w:r>
      <w:r w:rsidRPr="004F4259">
        <w:rPr>
          <w:rFonts w:eastAsia="Times New Roman"/>
          <w:szCs w:val="24"/>
        </w:rPr>
        <w:t>μας είπε</w:t>
      </w:r>
      <w:r>
        <w:rPr>
          <w:rFonts w:eastAsia="Times New Roman"/>
          <w:szCs w:val="24"/>
        </w:rPr>
        <w:t>,</w:t>
      </w:r>
      <w:r w:rsidRPr="004F4259">
        <w:rPr>
          <w:rFonts w:eastAsia="Times New Roman"/>
          <w:szCs w:val="24"/>
        </w:rPr>
        <w:t xml:space="preserve"> </w:t>
      </w:r>
      <w:r w:rsidRPr="006F01DB">
        <w:rPr>
          <w:rFonts w:eastAsia="Times New Roman"/>
          <w:szCs w:val="24"/>
        </w:rPr>
        <w:t>ω</w:t>
      </w:r>
      <w:r w:rsidRPr="004F4259">
        <w:rPr>
          <w:rFonts w:eastAsia="Times New Roman"/>
          <w:szCs w:val="24"/>
        </w:rPr>
        <w:t>στόσο</w:t>
      </w:r>
      <w:r>
        <w:rPr>
          <w:rFonts w:eastAsia="Times New Roman"/>
          <w:szCs w:val="24"/>
        </w:rPr>
        <w:t>,</w:t>
      </w:r>
      <w:r w:rsidRPr="004F4259">
        <w:rPr>
          <w:rFonts w:eastAsia="Times New Roman"/>
          <w:szCs w:val="24"/>
        </w:rPr>
        <w:t xml:space="preserve"> πριν τέσσερα χρόνια όταν αύξησε τον ΦΠΑ </w:t>
      </w:r>
      <w:r w:rsidRPr="006F01DB">
        <w:rPr>
          <w:rFonts w:eastAsia="Times New Roman"/>
          <w:szCs w:val="24"/>
        </w:rPr>
        <w:t>τι</w:t>
      </w:r>
      <w:r w:rsidRPr="004F4259">
        <w:rPr>
          <w:rFonts w:eastAsia="Times New Roman"/>
          <w:szCs w:val="24"/>
        </w:rPr>
        <w:t xml:space="preserve"> προτιμήσεις είχε</w:t>
      </w:r>
      <w:r>
        <w:rPr>
          <w:rFonts w:eastAsia="Times New Roman"/>
          <w:szCs w:val="24"/>
        </w:rPr>
        <w:t>.</w:t>
      </w:r>
    </w:p>
    <w:p w14:paraId="4318B22B" w14:textId="77777777" w:rsidR="001D7CFB" w:rsidRDefault="00EB4E04">
      <w:pPr>
        <w:spacing w:line="600" w:lineRule="auto"/>
        <w:ind w:firstLine="720"/>
        <w:jc w:val="both"/>
        <w:rPr>
          <w:rFonts w:eastAsia="Times New Roman"/>
          <w:szCs w:val="24"/>
        </w:rPr>
      </w:pPr>
      <w:r w:rsidRPr="006F01DB">
        <w:rPr>
          <w:rFonts w:eastAsia="Times New Roman"/>
          <w:szCs w:val="24"/>
        </w:rPr>
        <w:t>Π</w:t>
      </w:r>
      <w:r w:rsidRPr="004F4259">
        <w:rPr>
          <w:rFonts w:eastAsia="Times New Roman"/>
          <w:szCs w:val="24"/>
        </w:rPr>
        <w:t>αραπάει</w:t>
      </w:r>
      <w:r w:rsidRPr="006F01DB">
        <w:rPr>
          <w:rFonts w:eastAsia="Times New Roman"/>
          <w:szCs w:val="24"/>
        </w:rPr>
        <w:t>,</w:t>
      </w:r>
      <w:r w:rsidRPr="004F4259">
        <w:rPr>
          <w:rFonts w:eastAsia="Times New Roman"/>
          <w:szCs w:val="24"/>
        </w:rPr>
        <w:t xml:space="preserve"> </w:t>
      </w:r>
      <w:r w:rsidRPr="006F01DB">
        <w:rPr>
          <w:rFonts w:eastAsia="Times New Roman"/>
          <w:szCs w:val="24"/>
        </w:rPr>
        <w:t>όμως,</w:t>
      </w:r>
      <w:r w:rsidRPr="004F4259">
        <w:rPr>
          <w:rFonts w:eastAsia="Times New Roman"/>
          <w:szCs w:val="24"/>
        </w:rPr>
        <w:t xml:space="preserve"> να καμαρώνει για τη μείωση αυτός που επέβαλε την αύξηση</w:t>
      </w:r>
      <w:r w:rsidRPr="006F01DB">
        <w:rPr>
          <w:rFonts w:eastAsia="Times New Roman"/>
          <w:szCs w:val="24"/>
        </w:rPr>
        <w:t>,</w:t>
      </w:r>
      <w:r w:rsidRPr="004F4259">
        <w:rPr>
          <w:rFonts w:eastAsia="Times New Roman"/>
          <w:szCs w:val="24"/>
        </w:rPr>
        <w:t xml:space="preserve"> μία αύξηση που </w:t>
      </w:r>
      <w:r w:rsidRPr="006F01DB">
        <w:rPr>
          <w:rFonts w:eastAsia="Times New Roman"/>
          <w:szCs w:val="24"/>
        </w:rPr>
        <w:t xml:space="preserve">θα </w:t>
      </w:r>
      <w:r w:rsidRPr="004F4259">
        <w:rPr>
          <w:rFonts w:eastAsia="Times New Roman"/>
          <w:szCs w:val="24"/>
        </w:rPr>
        <w:t xml:space="preserve">ήταν </w:t>
      </w:r>
      <w:r w:rsidRPr="006F01DB">
        <w:rPr>
          <w:rFonts w:eastAsia="Times New Roman"/>
          <w:szCs w:val="24"/>
        </w:rPr>
        <w:t>αχρείαστη</w:t>
      </w:r>
      <w:r w:rsidRPr="004F4259">
        <w:rPr>
          <w:rFonts w:eastAsia="Times New Roman"/>
          <w:szCs w:val="24"/>
        </w:rPr>
        <w:t xml:space="preserve"> αν δεν είχε κερδίσει ο Σ</w:t>
      </w:r>
      <w:r w:rsidRPr="004F4259">
        <w:rPr>
          <w:rFonts w:eastAsia="Times New Roman"/>
          <w:szCs w:val="24"/>
        </w:rPr>
        <w:t>ΥΡΙΖΑ τις εκλογές</w:t>
      </w:r>
      <w:r w:rsidRPr="006F01DB">
        <w:rPr>
          <w:rFonts w:eastAsia="Times New Roman"/>
          <w:szCs w:val="24"/>
        </w:rPr>
        <w:t>,</w:t>
      </w:r>
      <w:r w:rsidRPr="004F4259">
        <w:rPr>
          <w:rFonts w:eastAsia="Times New Roman"/>
          <w:szCs w:val="24"/>
        </w:rPr>
        <w:t xml:space="preserve"> δεν είχαν μεσολαβήσει τα δημοψηφίσματα</w:t>
      </w:r>
      <w:r w:rsidRPr="006F01DB">
        <w:rPr>
          <w:rFonts w:eastAsia="Times New Roman"/>
          <w:szCs w:val="24"/>
        </w:rPr>
        <w:t>,</w:t>
      </w:r>
      <w:r w:rsidRPr="004F4259">
        <w:rPr>
          <w:rFonts w:eastAsia="Times New Roman"/>
          <w:szCs w:val="24"/>
        </w:rPr>
        <w:t xml:space="preserve"> τα </w:t>
      </w:r>
      <w:r>
        <w:rPr>
          <w:rFonts w:eastAsia="Times New Roman"/>
          <w:szCs w:val="24"/>
        </w:rPr>
        <w:t>«</w:t>
      </w:r>
      <w:r w:rsidRPr="004F4259">
        <w:rPr>
          <w:rFonts w:eastAsia="Times New Roman"/>
          <w:szCs w:val="24"/>
        </w:rPr>
        <w:t xml:space="preserve">go back </w:t>
      </w:r>
      <w:r>
        <w:rPr>
          <w:rFonts w:eastAsia="Times New Roman"/>
          <w:szCs w:val="24"/>
          <w:lang w:val="en-US"/>
        </w:rPr>
        <w:t>m</w:t>
      </w:r>
      <w:r w:rsidRPr="004F4259">
        <w:rPr>
          <w:rFonts w:eastAsia="Times New Roman"/>
          <w:szCs w:val="24"/>
        </w:rPr>
        <w:t>adame Merkel</w:t>
      </w:r>
      <w:r>
        <w:rPr>
          <w:rFonts w:eastAsia="Times New Roman"/>
          <w:szCs w:val="24"/>
        </w:rPr>
        <w:t>»</w:t>
      </w:r>
      <w:r w:rsidRPr="004F4259">
        <w:rPr>
          <w:rFonts w:eastAsia="Times New Roman"/>
          <w:szCs w:val="24"/>
        </w:rPr>
        <w:t xml:space="preserve"> και τα νταούλια που θα χόρευαν τις αγορές</w:t>
      </w:r>
      <w:r w:rsidRPr="006F01DB">
        <w:rPr>
          <w:rFonts w:eastAsia="Times New Roman"/>
          <w:szCs w:val="24"/>
        </w:rPr>
        <w:t>.</w:t>
      </w:r>
    </w:p>
    <w:p w14:paraId="4318B22C" w14:textId="77777777" w:rsidR="001D7CFB" w:rsidRDefault="00EB4E04">
      <w:pPr>
        <w:spacing w:line="600" w:lineRule="auto"/>
        <w:ind w:firstLine="720"/>
        <w:jc w:val="both"/>
        <w:rPr>
          <w:rFonts w:eastAsia="Times New Roman"/>
          <w:szCs w:val="24"/>
        </w:rPr>
      </w:pPr>
      <w:r w:rsidRPr="004F4259">
        <w:rPr>
          <w:rFonts w:eastAsia="Times New Roman"/>
          <w:szCs w:val="24"/>
        </w:rPr>
        <w:t>Όσον αφορά</w:t>
      </w:r>
      <w:r w:rsidRPr="006F01DB">
        <w:rPr>
          <w:rFonts w:eastAsia="Times New Roman"/>
          <w:szCs w:val="24"/>
        </w:rPr>
        <w:t>,</w:t>
      </w:r>
      <w:r w:rsidRPr="004F4259">
        <w:rPr>
          <w:rFonts w:eastAsia="Times New Roman"/>
          <w:szCs w:val="24"/>
        </w:rPr>
        <w:t xml:space="preserve"> κύριε </w:t>
      </w:r>
      <w:r w:rsidRPr="006F01DB">
        <w:rPr>
          <w:rFonts w:eastAsia="Times New Roman"/>
          <w:szCs w:val="24"/>
        </w:rPr>
        <w:t>Πρόεδρε,</w:t>
      </w:r>
      <w:r w:rsidRPr="004F4259">
        <w:rPr>
          <w:rFonts w:eastAsia="Times New Roman"/>
          <w:szCs w:val="24"/>
        </w:rPr>
        <w:t xml:space="preserve"> την ατελή ρύθμιση των </w:t>
      </w:r>
      <w:r>
        <w:rPr>
          <w:rFonts w:eastAsia="Times New Roman"/>
          <w:szCs w:val="24"/>
        </w:rPr>
        <w:t>120</w:t>
      </w:r>
      <w:r w:rsidRPr="004F4259">
        <w:rPr>
          <w:rFonts w:eastAsia="Times New Roman"/>
          <w:szCs w:val="24"/>
        </w:rPr>
        <w:t xml:space="preserve"> δόσεων</w:t>
      </w:r>
      <w:r>
        <w:rPr>
          <w:rFonts w:eastAsia="Times New Roman"/>
          <w:szCs w:val="24"/>
        </w:rPr>
        <w:t>,</w:t>
      </w:r>
      <w:r w:rsidRPr="004F4259">
        <w:rPr>
          <w:rFonts w:eastAsia="Times New Roman"/>
          <w:szCs w:val="24"/>
        </w:rPr>
        <w:t xml:space="preserve"> να επισημάνω ότι η ρύθμιση προκαλεί ένα αίσθημα αδικίας σε όσους ή</w:t>
      </w:r>
      <w:r w:rsidRPr="004F4259">
        <w:rPr>
          <w:rFonts w:eastAsia="Times New Roman"/>
          <w:szCs w:val="24"/>
        </w:rPr>
        <w:t>ταν συνεπ</w:t>
      </w:r>
      <w:r>
        <w:rPr>
          <w:rFonts w:eastAsia="Times New Roman"/>
          <w:szCs w:val="24"/>
        </w:rPr>
        <w:t>εί</w:t>
      </w:r>
      <w:r w:rsidRPr="004F4259">
        <w:rPr>
          <w:rFonts w:eastAsia="Times New Roman"/>
          <w:szCs w:val="24"/>
        </w:rPr>
        <w:t>ς και θα βρεθούν να πληρώνουν πολύ περισσότερα από όσους δεν πλήρωναν</w:t>
      </w:r>
      <w:r w:rsidRPr="006F01DB">
        <w:rPr>
          <w:rFonts w:eastAsia="Times New Roman"/>
          <w:szCs w:val="24"/>
        </w:rPr>
        <w:t>.</w:t>
      </w:r>
      <w:r w:rsidRPr="004F4259">
        <w:rPr>
          <w:rFonts w:eastAsia="Times New Roman"/>
          <w:szCs w:val="24"/>
        </w:rPr>
        <w:t xml:space="preserve"> </w:t>
      </w:r>
    </w:p>
    <w:p w14:paraId="4318B22D" w14:textId="77777777" w:rsidR="001D7CFB" w:rsidRDefault="00EB4E04">
      <w:pPr>
        <w:spacing w:line="600" w:lineRule="auto"/>
        <w:ind w:firstLine="720"/>
        <w:jc w:val="both"/>
        <w:rPr>
          <w:rFonts w:eastAsia="Times New Roman"/>
          <w:szCs w:val="24"/>
        </w:rPr>
      </w:pPr>
      <w:r w:rsidRPr="004F4259">
        <w:rPr>
          <w:rFonts w:eastAsia="Times New Roman"/>
          <w:szCs w:val="24"/>
        </w:rPr>
        <w:t>Επειδή</w:t>
      </w:r>
      <w:r w:rsidRPr="006F01DB">
        <w:rPr>
          <w:rFonts w:eastAsia="Times New Roman"/>
          <w:szCs w:val="24"/>
        </w:rPr>
        <w:t>,</w:t>
      </w:r>
      <w:r w:rsidRPr="004F4259">
        <w:rPr>
          <w:rFonts w:eastAsia="Times New Roman"/>
          <w:szCs w:val="24"/>
        </w:rPr>
        <w:t xml:space="preserve"> </w:t>
      </w:r>
      <w:r w:rsidRPr="006F01DB">
        <w:rPr>
          <w:rFonts w:eastAsia="Times New Roman"/>
          <w:szCs w:val="24"/>
        </w:rPr>
        <w:t>όμως,</w:t>
      </w:r>
      <w:r w:rsidRPr="004F4259">
        <w:rPr>
          <w:rFonts w:eastAsia="Times New Roman"/>
          <w:szCs w:val="24"/>
        </w:rPr>
        <w:t xml:space="preserve"> είναι νωπό ακόμη το μελάνι στο πόρισμ</w:t>
      </w:r>
      <w:r>
        <w:rPr>
          <w:rFonts w:eastAsia="Times New Roman"/>
          <w:szCs w:val="24"/>
        </w:rPr>
        <w:t xml:space="preserve">α </w:t>
      </w:r>
      <w:r w:rsidRPr="004F4259">
        <w:rPr>
          <w:rFonts w:eastAsia="Times New Roman"/>
          <w:szCs w:val="24"/>
        </w:rPr>
        <w:t>της Βουλής για το δημογραφικό</w:t>
      </w:r>
      <w:r>
        <w:rPr>
          <w:rFonts w:eastAsia="Times New Roman"/>
          <w:szCs w:val="24"/>
        </w:rPr>
        <w:t>,</w:t>
      </w:r>
      <w:r w:rsidRPr="004F4259">
        <w:rPr>
          <w:rFonts w:eastAsia="Times New Roman"/>
          <w:szCs w:val="24"/>
        </w:rPr>
        <w:t xml:space="preserve"> θέλω να καυτηριάσω τη ρύθμιση για τους πολύτεκνους</w:t>
      </w:r>
      <w:r w:rsidRPr="006F01DB">
        <w:rPr>
          <w:rFonts w:eastAsia="Times New Roman"/>
          <w:szCs w:val="24"/>
        </w:rPr>
        <w:t>.</w:t>
      </w:r>
      <w:r w:rsidRPr="004F4259">
        <w:rPr>
          <w:rFonts w:eastAsia="Times New Roman"/>
          <w:szCs w:val="24"/>
        </w:rPr>
        <w:t xml:space="preserve"> </w:t>
      </w:r>
      <w:r w:rsidRPr="006F01DB">
        <w:rPr>
          <w:rFonts w:eastAsia="Times New Roman"/>
          <w:szCs w:val="24"/>
        </w:rPr>
        <w:t xml:space="preserve">Στο </w:t>
      </w:r>
      <w:r w:rsidRPr="004F4259">
        <w:rPr>
          <w:rFonts w:eastAsia="Times New Roman"/>
          <w:szCs w:val="24"/>
        </w:rPr>
        <w:t>σχέδιο νόμου προβλέπονται μειωμέν</w:t>
      </w:r>
      <w:r w:rsidRPr="004F4259">
        <w:rPr>
          <w:rFonts w:eastAsia="Times New Roman"/>
          <w:szCs w:val="24"/>
        </w:rPr>
        <w:t xml:space="preserve">οι συντελεστές μόνο </w:t>
      </w:r>
      <w:r w:rsidRPr="006F01DB">
        <w:rPr>
          <w:rFonts w:eastAsia="Times New Roman"/>
          <w:szCs w:val="24"/>
        </w:rPr>
        <w:t>μ</w:t>
      </w:r>
      <w:r w:rsidRPr="004F4259">
        <w:rPr>
          <w:rFonts w:eastAsia="Times New Roman"/>
          <w:szCs w:val="24"/>
        </w:rPr>
        <w:t xml:space="preserve">έχρι τα </w:t>
      </w:r>
      <w:r>
        <w:rPr>
          <w:rFonts w:eastAsia="Times New Roman"/>
          <w:szCs w:val="24"/>
        </w:rPr>
        <w:t>τρία</w:t>
      </w:r>
      <w:r w:rsidRPr="004F4259">
        <w:rPr>
          <w:rFonts w:eastAsia="Times New Roman"/>
          <w:szCs w:val="24"/>
        </w:rPr>
        <w:t xml:space="preserve"> παιδιά</w:t>
      </w:r>
      <w:r w:rsidRPr="006F01DB">
        <w:rPr>
          <w:rFonts w:eastAsia="Times New Roman"/>
          <w:szCs w:val="24"/>
        </w:rPr>
        <w:t>.</w:t>
      </w:r>
      <w:r w:rsidRPr="004F4259">
        <w:rPr>
          <w:rFonts w:eastAsia="Times New Roman"/>
          <w:szCs w:val="24"/>
        </w:rPr>
        <w:t xml:space="preserve"> </w:t>
      </w:r>
      <w:r w:rsidRPr="006F01DB">
        <w:rPr>
          <w:rFonts w:eastAsia="Times New Roman"/>
          <w:szCs w:val="24"/>
        </w:rPr>
        <w:t xml:space="preserve">Από </w:t>
      </w:r>
      <w:r w:rsidRPr="004F4259">
        <w:rPr>
          <w:rFonts w:eastAsia="Times New Roman"/>
          <w:szCs w:val="24"/>
        </w:rPr>
        <w:t>κει και πέρα παραμένει ο ίδιος συντελεστής για τα τέσσερα</w:t>
      </w:r>
      <w:r w:rsidRPr="006F01DB">
        <w:rPr>
          <w:rFonts w:eastAsia="Times New Roman"/>
          <w:szCs w:val="24"/>
        </w:rPr>
        <w:t>,</w:t>
      </w:r>
      <w:r w:rsidRPr="004F4259">
        <w:rPr>
          <w:rFonts w:eastAsia="Times New Roman"/>
          <w:szCs w:val="24"/>
        </w:rPr>
        <w:t xml:space="preserve"> πέντε ή περισσότερα παιδιά όσο και για τα τρία</w:t>
      </w:r>
      <w:r w:rsidRPr="006F01DB">
        <w:rPr>
          <w:rFonts w:eastAsia="Times New Roman"/>
          <w:szCs w:val="24"/>
        </w:rPr>
        <w:t>.</w:t>
      </w:r>
      <w:r w:rsidRPr="004F4259">
        <w:rPr>
          <w:rFonts w:eastAsia="Times New Roman"/>
          <w:szCs w:val="24"/>
        </w:rPr>
        <w:t xml:space="preserve"> </w:t>
      </w:r>
      <w:r w:rsidRPr="006F01DB">
        <w:rPr>
          <w:rFonts w:eastAsia="Times New Roman"/>
          <w:szCs w:val="24"/>
        </w:rPr>
        <w:t xml:space="preserve">Κι </w:t>
      </w:r>
      <w:r>
        <w:rPr>
          <w:rFonts w:eastAsia="Times New Roman"/>
          <w:szCs w:val="24"/>
        </w:rPr>
        <w:t>όμως,</w:t>
      </w:r>
      <w:r w:rsidRPr="004F4259">
        <w:rPr>
          <w:rFonts w:eastAsia="Times New Roman"/>
          <w:szCs w:val="24"/>
        </w:rPr>
        <w:t xml:space="preserve"> στη </w:t>
      </w:r>
      <w:r>
        <w:rPr>
          <w:rFonts w:eastAsia="Times New Roman"/>
          <w:szCs w:val="24"/>
        </w:rPr>
        <w:t>δ</w:t>
      </w:r>
      <w:r w:rsidRPr="006F01DB">
        <w:rPr>
          <w:rFonts w:eastAsia="Times New Roman"/>
          <w:szCs w:val="24"/>
        </w:rPr>
        <w:t xml:space="preserve">ιακομματική </w:t>
      </w:r>
      <w:r>
        <w:rPr>
          <w:rFonts w:eastAsia="Times New Roman"/>
          <w:szCs w:val="24"/>
        </w:rPr>
        <w:t>ε</w:t>
      </w:r>
      <w:r w:rsidRPr="006F01DB">
        <w:rPr>
          <w:rFonts w:eastAsia="Times New Roman"/>
          <w:szCs w:val="24"/>
        </w:rPr>
        <w:t xml:space="preserve">πιτροπή </w:t>
      </w:r>
      <w:r w:rsidRPr="004F4259">
        <w:rPr>
          <w:rFonts w:eastAsia="Times New Roman"/>
          <w:szCs w:val="24"/>
        </w:rPr>
        <w:t>είχαμε συμφωνήσει για παρεμβάσεις</w:t>
      </w:r>
      <w:r w:rsidRPr="006F01DB">
        <w:rPr>
          <w:rFonts w:eastAsia="Times New Roman"/>
          <w:szCs w:val="24"/>
        </w:rPr>
        <w:t xml:space="preserve"> που θα ενίσχυαν τους πολύτεκνους.</w:t>
      </w:r>
    </w:p>
    <w:p w14:paraId="4318B22E" w14:textId="77777777" w:rsidR="001D7CFB" w:rsidRDefault="00EB4E04">
      <w:pPr>
        <w:spacing w:line="600" w:lineRule="auto"/>
        <w:ind w:firstLine="720"/>
        <w:jc w:val="both"/>
        <w:rPr>
          <w:rFonts w:eastAsia="Times New Roman"/>
          <w:szCs w:val="24"/>
        </w:rPr>
      </w:pPr>
      <w:r w:rsidRPr="004F4259">
        <w:rPr>
          <w:rFonts w:eastAsia="Times New Roman"/>
          <w:szCs w:val="24"/>
        </w:rPr>
        <w:t xml:space="preserve">Σε κάθε περίπτωση φοβούμαι ότι η ρύθμιση των 120 δόσεων θα πάει και αυτή </w:t>
      </w:r>
      <w:r w:rsidRPr="006F01DB">
        <w:rPr>
          <w:rFonts w:eastAsia="Times New Roman"/>
          <w:szCs w:val="24"/>
        </w:rPr>
        <w:t>άκλαυτη,</w:t>
      </w:r>
      <w:r w:rsidRPr="004F4259">
        <w:rPr>
          <w:rFonts w:eastAsia="Times New Roman"/>
          <w:szCs w:val="24"/>
        </w:rPr>
        <w:t xml:space="preserve"> όπως πήγε και η άλλη των 100 δόσεων το 2015</w:t>
      </w:r>
      <w:r>
        <w:rPr>
          <w:rFonts w:eastAsia="Times New Roman"/>
          <w:szCs w:val="24"/>
        </w:rPr>
        <w:t>. Κ</w:t>
      </w:r>
      <w:r w:rsidRPr="004F4259">
        <w:rPr>
          <w:rFonts w:eastAsia="Times New Roman"/>
          <w:szCs w:val="24"/>
        </w:rPr>
        <w:t>αι αυτό γιατί η ρύθμιση δεν συνοδεύθηκε από πραγματική ανάπτυξη</w:t>
      </w:r>
      <w:r>
        <w:rPr>
          <w:rFonts w:eastAsia="Times New Roman"/>
          <w:szCs w:val="24"/>
        </w:rPr>
        <w:t>,</w:t>
      </w:r>
      <w:r w:rsidRPr="004F4259">
        <w:rPr>
          <w:rFonts w:eastAsia="Times New Roman"/>
          <w:szCs w:val="24"/>
        </w:rPr>
        <w:t xml:space="preserve"> που σημαίνει επενδύσεις</w:t>
      </w:r>
      <w:r w:rsidRPr="006F01DB">
        <w:rPr>
          <w:rFonts w:eastAsia="Times New Roman"/>
          <w:szCs w:val="24"/>
        </w:rPr>
        <w:t>,</w:t>
      </w:r>
      <w:r w:rsidRPr="004F4259">
        <w:rPr>
          <w:rFonts w:eastAsia="Times New Roman"/>
          <w:szCs w:val="24"/>
        </w:rPr>
        <w:t xml:space="preserve"> επενδύσεις και πάλι επενδύσεις</w:t>
      </w:r>
      <w:r w:rsidRPr="006F01DB">
        <w:rPr>
          <w:rFonts w:eastAsia="Times New Roman"/>
          <w:szCs w:val="24"/>
        </w:rPr>
        <w:t>,</w:t>
      </w:r>
      <w:r w:rsidRPr="004F4259">
        <w:rPr>
          <w:rFonts w:eastAsia="Times New Roman"/>
          <w:szCs w:val="24"/>
        </w:rPr>
        <w:t xml:space="preserve"> κάτι π</w:t>
      </w:r>
      <w:r w:rsidRPr="004F4259">
        <w:rPr>
          <w:rFonts w:eastAsia="Times New Roman"/>
          <w:szCs w:val="24"/>
        </w:rPr>
        <w:t xml:space="preserve">ου δυστυχώς δεν κάνει αυτή η </w:t>
      </w:r>
      <w:r w:rsidRPr="006F01DB">
        <w:rPr>
          <w:rFonts w:eastAsia="Times New Roman"/>
          <w:szCs w:val="24"/>
        </w:rPr>
        <w:t>Κυβέρνηση</w:t>
      </w:r>
    </w:p>
    <w:p w14:paraId="4318B22F" w14:textId="77777777" w:rsidR="001D7CFB" w:rsidRDefault="00EB4E04">
      <w:pPr>
        <w:spacing w:line="600" w:lineRule="auto"/>
        <w:ind w:firstLine="720"/>
        <w:jc w:val="both"/>
        <w:rPr>
          <w:rFonts w:eastAsia="Times New Roman"/>
          <w:szCs w:val="24"/>
        </w:rPr>
      </w:pPr>
      <w:r w:rsidRPr="006F01DB">
        <w:rPr>
          <w:rFonts w:eastAsia="Times New Roman"/>
          <w:szCs w:val="24"/>
        </w:rPr>
        <w:t>Ο</w:t>
      </w:r>
      <w:r w:rsidRPr="004F4259">
        <w:rPr>
          <w:rFonts w:eastAsia="Times New Roman"/>
          <w:szCs w:val="24"/>
        </w:rPr>
        <w:t>λοκληρώνοντας</w:t>
      </w:r>
      <w:r w:rsidRPr="006F01DB">
        <w:rPr>
          <w:rFonts w:eastAsia="Times New Roman"/>
          <w:szCs w:val="24"/>
        </w:rPr>
        <w:t>,</w:t>
      </w:r>
      <w:r w:rsidRPr="004F4259">
        <w:rPr>
          <w:rFonts w:eastAsia="Times New Roman"/>
          <w:szCs w:val="24"/>
        </w:rPr>
        <w:t xml:space="preserve"> κύριε </w:t>
      </w:r>
      <w:r w:rsidRPr="006F01DB">
        <w:rPr>
          <w:rFonts w:eastAsia="Times New Roman"/>
          <w:szCs w:val="24"/>
        </w:rPr>
        <w:t xml:space="preserve">Πρόεδρε, </w:t>
      </w:r>
      <w:r w:rsidRPr="004F4259">
        <w:rPr>
          <w:rFonts w:eastAsia="Times New Roman"/>
          <w:szCs w:val="24"/>
        </w:rPr>
        <w:t xml:space="preserve">θα ήθελα να πω ότι όλα αυτά τα κόλπα της </w:t>
      </w:r>
      <w:r>
        <w:rPr>
          <w:rFonts w:eastAsia="Times New Roman"/>
          <w:szCs w:val="24"/>
        </w:rPr>
        <w:t>«</w:t>
      </w:r>
      <w:r w:rsidRPr="004F4259">
        <w:rPr>
          <w:rFonts w:eastAsia="Times New Roman"/>
          <w:szCs w:val="24"/>
        </w:rPr>
        <w:t xml:space="preserve">πρώτη φορά </w:t>
      </w:r>
      <w:r>
        <w:rPr>
          <w:rFonts w:eastAsia="Times New Roman"/>
          <w:szCs w:val="24"/>
        </w:rPr>
        <w:t>α</w:t>
      </w:r>
      <w:r w:rsidRPr="006F01DB">
        <w:rPr>
          <w:rFonts w:eastAsia="Times New Roman"/>
          <w:szCs w:val="24"/>
        </w:rPr>
        <w:t>ριστερά</w:t>
      </w:r>
      <w:r>
        <w:rPr>
          <w:rFonts w:eastAsia="Times New Roman"/>
          <w:szCs w:val="24"/>
        </w:rPr>
        <w:t>ς»</w:t>
      </w:r>
      <w:r w:rsidRPr="006F01DB">
        <w:rPr>
          <w:rFonts w:eastAsia="Times New Roman"/>
          <w:szCs w:val="24"/>
        </w:rPr>
        <w:t xml:space="preserve"> </w:t>
      </w:r>
      <w:r w:rsidRPr="004F4259">
        <w:rPr>
          <w:rFonts w:eastAsia="Times New Roman"/>
          <w:szCs w:val="24"/>
        </w:rPr>
        <w:t>δεν θα έχουν κ</w:t>
      </w:r>
      <w:r>
        <w:rPr>
          <w:rFonts w:eastAsia="Times New Roman"/>
          <w:szCs w:val="24"/>
        </w:rPr>
        <w:t>α</w:t>
      </w:r>
      <w:r>
        <w:rPr>
          <w:rFonts w:eastAsia="Times New Roman"/>
          <w:szCs w:val="24"/>
        </w:rPr>
        <w:t>μ</w:t>
      </w:r>
      <w:r>
        <w:rPr>
          <w:rFonts w:eastAsia="Times New Roman"/>
          <w:szCs w:val="24"/>
        </w:rPr>
        <w:t>μία τύχη στις εκλογές της 26</w:t>
      </w:r>
      <w:r w:rsidRPr="002A0A24">
        <w:rPr>
          <w:rFonts w:eastAsia="Times New Roman"/>
          <w:szCs w:val="24"/>
          <w:vertAlign w:val="superscript"/>
        </w:rPr>
        <w:t>ης</w:t>
      </w:r>
      <w:r>
        <w:rPr>
          <w:rFonts w:eastAsia="Times New Roman"/>
          <w:szCs w:val="24"/>
        </w:rPr>
        <w:t xml:space="preserve"> </w:t>
      </w:r>
      <w:r w:rsidRPr="004F4259">
        <w:rPr>
          <w:rFonts w:eastAsia="Times New Roman"/>
          <w:szCs w:val="24"/>
        </w:rPr>
        <w:t>Μαΐου</w:t>
      </w:r>
      <w:r w:rsidRPr="006F01DB">
        <w:rPr>
          <w:rFonts w:eastAsia="Times New Roman"/>
          <w:szCs w:val="24"/>
        </w:rPr>
        <w:t>.</w:t>
      </w:r>
      <w:r w:rsidRPr="004F4259">
        <w:rPr>
          <w:rFonts w:eastAsia="Times New Roman"/>
          <w:szCs w:val="24"/>
        </w:rPr>
        <w:t xml:space="preserve"> </w:t>
      </w:r>
      <w:r w:rsidRPr="006F01DB">
        <w:rPr>
          <w:rFonts w:eastAsia="Times New Roman"/>
          <w:szCs w:val="24"/>
        </w:rPr>
        <w:t xml:space="preserve">Την παραπάνω Κυριακή </w:t>
      </w:r>
      <w:r w:rsidRPr="004F4259">
        <w:rPr>
          <w:rFonts w:eastAsia="Times New Roman"/>
          <w:szCs w:val="24"/>
        </w:rPr>
        <w:t xml:space="preserve">θα σημάνει το καμπανάκι του τέλους της </w:t>
      </w:r>
      <w:r w:rsidRPr="004F4259">
        <w:rPr>
          <w:rFonts w:eastAsia="Times New Roman"/>
          <w:szCs w:val="24"/>
        </w:rPr>
        <w:t>διακυβέρνησης ΣΥΡΙΖΑ</w:t>
      </w:r>
      <w:r w:rsidRPr="006F01DB">
        <w:rPr>
          <w:rFonts w:eastAsia="Times New Roman"/>
          <w:szCs w:val="24"/>
        </w:rPr>
        <w:t>.</w:t>
      </w:r>
      <w:r w:rsidRPr="004F4259">
        <w:rPr>
          <w:rFonts w:eastAsia="Times New Roman"/>
          <w:szCs w:val="24"/>
        </w:rPr>
        <w:t xml:space="preserve"> Κυριακή κοντή γιορτή</w:t>
      </w:r>
      <w:r>
        <w:rPr>
          <w:rFonts w:eastAsia="Times New Roman"/>
          <w:szCs w:val="24"/>
        </w:rPr>
        <w:t>!</w:t>
      </w:r>
    </w:p>
    <w:p w14:paraId="4318B230" w14:textId="77777777" w:rsidR="001D7CFB" w:rsidRDefault="00EB4E04">
      <w:pPr>
        <w:spacing w:line="600" w:lineRule="auto"/>
        <w:ind w:firstLine="720"/>
        <w:jc w:val="both"/>
        <w:rPr>
          <w:rFonts w:eastAsia="Times New Roman"/>
          <w:szCs w:val="24"/>
        </w:rPr>
      </w:pPr>
      <w:r w:rsidRPr="006F01DB">
        <w:rPr>
          <w:rFonts w:eastAsia="Times New Roman"/>
          <w:szCs w:val="24"/>
        </w:rPr>
        <w:t>Σ</w:t>
      </w:r>
      <w:r w:rsidRPr="004F4259">
        <w:rPr>
          <w:rFonts w:eastAsia="Times New Roman"/>
          <w:szCs w:val="24"/>
        </w:rPr>
        <w:t>ας ευχαριστώ</w:t>
      </w:r>
      <w:r w:rsidRPr="006F01DB">
        <w:rPr>
          <w:rFonts w:eastAsia="Times New Roman"/>
          <w:szCs w:val="24"/>
        </w:rPr>
        <w:t>.</w:t>
      </w:r>
    </w:p>
    <w:p w14:paraId="4318B231" w14:textId="77777777" w:rsidR="001D7CFB" w:rsidRDefault="00EB4E04">
      <w:pPr>
        <w:spacing w:line="600" w:lineRule="auto"/>
        <w:ind w:firstLine="720"/>
        <w:jc w:val="center"/>
        <w:rPr>
          <w:rFonts w:eastAsia="Times New Roman"/>
          <w:szCs w:val="24"/>
        </w:rPr>
      </w:pPr>
      <w:r w:rsidRPr="006F01DB">
        <w:rPr>
          <w:rFonts w:eastAsia="Times New Roman"/>
          <w:szCs w:val="24"/>
        </w:rPr>
        <w:t>(Χειροκροτήματα από την πτέρυγα της Νέας Δημοκρατίας)</w:t>
      </w:r>
    </w:p>
    <w:p w14:paraId="4318B232" w14:textId="77777777" w:rsidR="001D7CFB" w:rsidRDefault="00EB4E04">
      <w:pPr>
        <w:spacing w:line="600" w:lineRule="auto"/>
        <w:ind w:firstLine="720"/>
        <w:jc w:val="both"/>
        <w:rPr>
          <w:rFonts w:eastAsia="Times New Roman"/>
          <w:b/>
          <w:szCs w:val="24"/>
        </w:rPr>
      </w:pPr>
      <w:r w:rsidRPr="006F01DB">
        <w:rPr>
          <w:rFonts w:eastAsia="Times New Roman"/>
          <w:b/>
          <w:szCs w:val="24"/>
        </w:rPr>
        <w:t xml:space="preserve">ΚΩΝΣΤΑΝΤΙΝΟΣ ΜΠΑΡΚΑΣ (Υφυπουργός </w:t>
      </w:r>
      <w:r w:rsidRPr="006F01DB">
        <w:rPr>
          <w:rFonts w:eastAsia="Times New Roman"/>
          <w:b/>
          <w:bCs/>
          <w:szCs w:val="24"/>
        </w:rPr>
        <w:t xml:space="preserve">Εργασίας, Κοινωνικής Ασφάλισης και Κοινωνικής Αλληλεγγύης): </w:t>
      </w:r>
      <w:r w:rsidRPr="006F01DB">
        <w:rPr>
          <w:rFonts w:eastAsia="Times New Roman"/>
          <w:bCs/>
          <w:szCs w:val="24"/>
        </w:rPr>
        <w:t>Κύριε Πρόεδρε,</w:t>
      </w:r>
      <w:r w:rsidRPr="006F01DB">
        <w:rPr>
          <w:rFonts w:eastAsia="Times New Roman"/>
          <w:b/>
          <w:bCs/>
          <w:szCs w:val="24"/>
        </w:rPr>
        <w:t xml:space="preserve"> </w:t>
      </w:r>
      <w:r w:rsidRPr="006F01DB">
        <w:rPr>
          <w:rFonts w:eastAsia="Times New Roman"/>
          <w:bCs/>
          <w:szCs w:val="24"/>
        </w:rPr>
        <w:t>θα ήθελα</w:t>
      </w:r>
      <w:r w:rsidRPr="006F01DB">
        <w:rPr>
          <w:rFonts w:eastAsia="Times New Roman"/>
          <w:b/>
          <w:bCs/>
          <w:szCs w:val="24"/>
        </w:rPr>
        <w:t xml:space="preserve"> </w:t>
      </w:r>
      <w:r w:rsidRPr="006F01DB">
        <w:rPr>
          <w:rFonts w:eastAsia="Times New Roman"/>
          <w:bCs/>
          <w:szCs w:val="24"/>
        </w:rPr>
        <w:t>τον λόγο.</w:t>
      </w:r>
    </w:p>
    <w:p w14:paraId="4318B233" w14:textId="77777777" w:rsidR="001D7CFB" w:rsidRDefault="00EB4E04">
      <w:pPr>
        <w:spacing w:line="600" w:lineRule="auto"/>
        <w:ind w:firstLine="720"/>
        <w:jc w:val="both"/>
        <w:rPr>
          <w:rFonts w:eastAsia="Times New Roman"/>
          <w:b/>
          <w:bCs/>
          <w:szCs w:val="24"/>
        </w:rPr>
      </w:pPr>
      <w:r w:rsidRPr="006F01DB">
        <w:rPr>
          <w:rFonts w:eastAsia="Times New Roman"/>
          <w:b/>
          <w:bCs/>
          <w:szCs w:val="24"/>
        </w:rPr>
        <w:t xml:space="preserve">ΠΡΟΕΔΡΕΥΩΝ (Γεώργιος Λαμπρούλης): </w:t>
      </w:r>
      <w:r w:rsidRPr="006F01DB">
        <w:rPr>
          <w:rFonts w:eastAsia="Times New Roman"/>
          <w:bCs/>
          <w:szCs w:val="24"/>
        </w:rPr>
        <w:t>Ορίστε, κύριε Μπάρκα</w:t>
      </w:r>
      <w:r>
        <w:rPr>
          <w:rFonts w:eastAsia="Times New Roman"/>
          <w:bCs/>
          <w:szCs w:val="24"/>
        </w:rPr>
        <w:t>, έχετε τον λόγο για ένα λεπτό.</w:t>
      </w:r>
    </w:p>
    <w:p w14:paraId="4318B234" w14:textId="77777777" w:rsidR="001D7CFB" w:rsidRDefault="00EB4E04">
      <w:pPr>
        <w:spacing w:line="600" w:lineRule="auto"/>
        <w:ind w:firstLine="720"/>
        <w:jc w:val="both"/>
        <w:rPr>
          <w:rFonts w:eastAsia="Times New Roman"/>
          <w:bCs/>
          <w:szCs w:val="24"/>
        </w:rPr>
      </w:pPr>
      <w:r w:rsidRPr="006F01DB">
        <w:rPr>
          <w:rFonts w:eastAsia="Times New Roman"/>
          <w:b/>
          <w:szCs w:val="24"/>
        </w:rPr>
        <w:t xml:space="preserve">ΚΩΝΣΤΑΝΤΙΝΟΣ ΜΠΑΡΚΑΣ (Υφυπουργός </w:t>
      </w:r>
      <w:r w:rsidRPr="006F01DB">
        <w:rPr>
          <w:rFonts w:eastAsia="Times New Roman"/>
          <w:b/>
          <w:bCs/>
          <w:szCs w:val="24"/>
        </w:rPr>
        <w:t xml:space="preserve">Εργασίας, Κοινωνικής Ασφάλισης και Κοινωνικής Αλληλεγγύης): </w:t>
      </w:r>
      <w:r w:rsidRPr="006F01DB">
        <w:rPr>
          <w:rFonts w:eastAsia="Times New Roman"/>
          <w:bCs/>
          <w:szCs w:val="24"/>
        </w:rPr>
        <w:t>Θα ήθελα να πω κάτι και για τον κ. Χαρακόπουλο. Επειδή οι συνάδελφοι της Αξιω</w:t>
      </w:r>
      <w:r w:rsidRPr="006F01DB">
        <w:rPr>
          <w:rFonts w:eastAsia="Times New Roman"/>
          <w:bCs/>
          <w:szCs w:val="24"/>
        </w:rPr>
        <w:t>ματικής Αντιπολίτευσης στους λόγους τους από το Βήμα της Βουλής κάνουν ένα σφάλμα</w:t>
      </w:r>
      <w:r>
        <w:rPr>
          <w:rFonts w:eastAsia="Times New Roman"/>
          <w:bCs/>
          <w:szCs w:val="24"/>
        </w:rPr>
        <w:t>,</w:t>
      </w:r>
      <w:r w:rsidRPr="006F01DB">
        <w:rPr>
          <w:rFonts w:eastAsia="Times New Roman"/>
          <w:bCs/>
          <w:szCs w:val="24"/>
        </w:rPr>
        <w:t xml:space="preserve"> θα ήθελα να το επισημάνω. Το</w:t>
      </w:r>
      <w:r>
        <w:rPr>
          <w:rFonts w:eastAsia="Times New Roman"/>
          <w:bCs/>
          <w:szCs w:val="24"/>
        </w:rPr>
        <w:t xml:space="preserve"> είπε και ο κ. Βλάχος, θα το πω και για τον κ. </w:t>
      </w:r>
      <w:r w:rsidRPr="006F01DB">
        <w:rPr>
          <w:rFonts w:eastAsia="Times New Roman"/>
          <w:bCs/>
          <w:szCs w:val="24"/>
        </w:rPr>
        <w:t>Χαρακόπουλο</w:t>
      </w:r>
      <w:r>
        <w:rPr>
          <w:rFonts w:eastAsia="Times New Roman"/>
          <w:bCs/>
          <w:szCs w:val="24"/>
        </w:rPr>
        <w:t xml:space="preserve"> και θα ήθελα </w:t>
      </w:r>
      <w:r w:rsidRPr="006F01DB">
        <w:rPr>
          <w:rFonts w:eastAsia="Times New Roman"/>
          <w:bCs/>
          <w:szCs w:val="24"/>
        </w:rPr>
        <w:t>να ακουστεί</w:t>
      </w:r>
      <w:r>
        <w:rPr>
          <w:rFonts w:eastAsia="Times New Roman"/>
          <w:bCs/>
          <w:szCs w:val="24"/>
        </w:rPr>
        <w:t xml:space="preserve"> για</w:t>
      </w:r>
      <w:r w:rsidRPr="006F01DB">
        <w:rPr>
          <w:rFonts w:eastAsia="Times New Roman"/>
          <w:bCs/>
          <w:szCs w:val="24"/>
        </w:rPr>
        <w:t xml:space="preserve"> ακόμα μια φορά.</w:t>
      </w:r>
    </w:p>
    <w:p w14:paraId="4318B235" w14:textId="77777777" w:rsidR="001D7CFB" w:rsidRDefault="00EB4E04">
      <w:pPr>
        <w:spacing w:line="600" w:lineRule="auto"/>
        <w:ind w:firstLine="720"/>
        <w:jc w:val="both"/>
        <w:rPr>
          <w:rFonts w:eastAsia="Times New Roman"/>
          <w:szCs w:val="24"/>
        </w:rPr>
      </w:pPr>
      <w:r w:rsidRPr="006F01DB">
        <w:rPr>
          <w:rFonts w:eastAsia="Times New Roman"/>
          <w:bCs/>
          <w:szCs w:val="24"/>
        </w:rPr>
        <w:t>Όσοι έχουν κάνει ρύθμιση</w:t>
      </w:r>
      <w:r>
        <w:rPr>
          <w:rFonts w:eastAsia="Times New Roman"/>
          <w:bCs/>
          <w:szCs w:val="24"/>
        </w:rPr>
        <w:t>,</w:t>
      </w:r>
      <w:r w:rsidRPr="004F4259">
        <w:rPr>
          <w:rFonts w:eastAsia="Times New Roman"/>
          <w:szCs w:val="24"/>
        </w:rPr>
        <w:t xml:space="preserve"> το άρθρο 7 τους</w:t>
      </w:r>
      <w:r w:rsidRPr="004F4259">
        <w:rPr>
          <w:rFonts w:eastAsia="Times New Roman"/>
          <w:szCs w:val="24"/>
        </w:rPr>
        <w:t xml:space="preserve"> δίνε</w:t>
      </w:r>
      <w:r>
        <w:rPr>
          <w:rFonts w:eastAsia="Times New Roman"/>
          <w:szCs w:val="24"/>
        </w:rPr>
        <w:t xml:space="preserve">ι </w:t>
      </w:r>
      <w:r w:rsidRPr="006F01DB">
        <w:rPr>
          <w:rFonts w:eastAsia="Times New Roman"/>
          <w:szCs w:val="24"/>
        </w:rPr>
        <w:t>τ</w:t>
      </w:r>
      <w:r w:rsidRPr="004F4259">
        <w:rPr>
          <w:rFonts w:eastAsia="Times New Roman"/>
          <w:szCs w:val="24"/>
        </w:rPr>
        <w:t>η δυνατότητα να ενταχθούν στη νέα ρύθμιση</w:t>
      </w:r>
      <w:r w:rsidRPr="006F01DB">
        <w:rPr>
          <w:rFonts w:eastAsia="Times New Roman"/>
          <w:szCs w:val="24"/>
        </w:rPr>
        <w:t>.</w:t>
      </w:r>
      <w:r w:rsidRPr="004F4259">
        <w:rPr>
          <w:rFonts w:eastAsia="Times New Roman"/>
          <w:szCs w:val="24"/>
        </w:rPr>
        <w:t xml:space="preserve"> </w:t>
      </w:r>
      <w:r w:rsidRPr="006F01DB">
        <w:rPr>
          <w:rFonts w:eastAsia="Times New Roman"/>
          <w:szCs w:val="24"/>
        </w:rPr>
        <w:t>Μπορούν....</w:t>
      </w:r>
    </w:p>
    <w:p w14:paraId="4318B236" w14:textId="77777777" w:rsidR="001D7CFB" w:rsidRDefault="00EB4E04">
      <w:pPr>
        <w:spacing w:line="600" w:lineRule="auto"/>
        <w:ind w:firstLine="720"/>
        <w:jc w:val="both"/>
        <w:rPr>
          <w:rFonts w:eastAsia="Times New Roman"/>
          <w:szCs w:val="24"/>
        </w:rPr>
      </w:pPr>
      <w:r w:rsidRPr="006F01DB">
        <w:rPr>
          <w:rFonts w:eastAsia="Times New Roman"/>
          <w:b/>
          <w:szCs w:val="24"/>
        </w:rPr>
        <w:t xml:space="preserve">ΑΠΟΣΤΟΛΟΣ ΒΕΣΥΡΟΠΟΥΛΟΣ: </w:t>
      </w:r>
      <w:r w:rsidRPr="006F01DB">
        <w:rPr>
          <w:rFonts w:eastAsia="Times New Roman"/>
          <w:szCs w:val="24"/>
        </w:rPr>
        <w:t xml:space="preserve">Δεν μιλάει για τα ασφαλιστικά, </w:t>
      </w:r>
      <w:r>
        <w:rPr>
          <w:rFonts w:eastAsia="Times New Roman"/>
          <w:szCs w:val="24"/>
        </w:rPr>
        <w:t xml:space="preserve">αλλά </w:t>
      </w:r>
      <w:r w:rsidRPr="006F01DB">
        <w:rPr>
          <w:rFonts w:eastAsia="Times New Roman"/>
          <w:szCs w:val="24"/>
        </w:rPr>
        <w:t>για τα φορολογικά.</w:t>
      </w:r>
    </w:p>
    <w:p w14:paraId="4318B237" w14:textId="77777777" w:rsidR="001D7CFB" w:rsidRDefault="00EB4E04">
      <w:pPr>
        <w:spacing w:line="600" w:lineRule="auto"/>
        <w:ind w:firstLine="720"/>
        <w:jc w:val="both"/>
        <w:rPr>
          <w:rFonts w:eastAsia="Times New Roman"/>
          <w:szCs w:val="24"/>
        </w:rPr>
      </w:pPr>
      <w:r w:rsidRPr="006F01DB">
        <w:rPr>
          <w:rFonts w:eastAsia="Times New Roman"/>
          <w:b/>
          <w:szCs w:val="24"/>
        </w:rPr>
        <w:t xml:space="preserve">ΚΩΝΣΤΑΝΤΙΝΟΣ ΜΠΑΡΚΑΣ (Υφυπουργός </w:t>
      </w:r>
      <w:r w:rsidRPr="006F01DB">
        <w:rPr>
          <w:rFonts w:eastAsia="Times New Roman"/>
          <w:b/>
          <w:bCs/>
          <w:szCs w:val="24"/>
        </w:rPr>
        <w:t>Εργασίας, Κοινωνικής Ασφάλισης και Κοινωνικής Αλληλεγγύης):</w:t>
      </w:r>
      <w:r w:rsidRPr="006F01DB">
        <w:rPr>
          <w:rFonts w:eastAsia="Times New Roman"/>
          <w:bCs/>
          <w:szCs w:val="24"/>
        </w:rPr>
        <w:t xml:space="preserve"> Άρα,</w:t>
      </w:r>
      <w:r w:rsidRPr="004F4259">
        <w:rPr>
          <w:rFonts w:eastAsia="Times New Roman"/>
          <w:szCs w:val="24"/>
        </w:rPr>
        <w:t xml:space="preserve"> κύριοι συνάδελφο</w:t>
      </w:r>
      <w:r w:rsidRPr="004F4259">
        <w:rPr>
          <w:rFonts w:eastAsia="Times New Roman"/>
          <w:szCs w:val="24"/>
        </w:rPr>
        <w:t>ι</w:t>
      </w:r>
      <w:r w:rsidRPr="006F01DB">
        <w:rPr>
          <w:rFonts w:eastAsia="Times New Roman"/>
          <w:szCs w:val="24"/>
        </w:rPr>
        <w:t>,</w:t>
      </w:r>
      <w:r w:rsidRPr="004F4259">
        <w:rPr>
          <w:rFonts w:eastAsia="Times New Roman"/>
          <w:szCs w:val="24"/>
        </w:rPr>
        <w:t xml:space="preserve"> όταν λέτε κάτι </w:t>
      </w:r>
      <w:r>
        <w:rPr>
          <w:rFonts w:eastAsia="Times New Roman"/>
          <w:szCs w:val="24"/>
        </w:rPr>
        <w:t xml:space="preserve">από </w:t>
      </w:r>
      <w:r w:rsidRPr="006F01DB">
        <w:rPr>
          <w:rFonts w:eastAsia="Times New Roman"/>
          <w:szCs w:val="24"/>
        </w:rPr>
        <w:t>το Βήμα</w:t>
      </w:r>
      <w:r w:rsidRPr="004F4259">
        <w:rPr>
          <w:rFonts w:eastAsia="Times New Roman"/>
          <w:szCs w:val="24"/>
        </w:rPr>
        <w:t xml:space="preserve"> της Βουλής </w:t>
      </w:r>
      <w:r w:rsidRPr="006F01DB">
        <w:rPr>
          <w:rFonts w:eastAsia="Times New Roman"/>
          <w:szCs w:val="24"/>
        </w:rPr>
        <w:t>κ</w:t>
      </w:r>
      <w:r w:rsidRPr="004F4259">
        <w:rPr>
          <w:rFonts w:eastAsia="Times New Roman"/>
          <w:szCs w:val="24"/>
        </w:rPr>
        <w:t>αλό είναι να το διευκρινί</w:t>
      </w:r>
      <w:r w:rsidRPr="006F01DB">
        <w:rPr>
          <w:rFonts w:eastAsia="Times New Roman"/>
          <w:szCs w:val="24"/>
        </w:rPr>
        <w:t>ζετε.</w:t>
      </w:r>
    </w:p>
    <w:p w14:paraId="4318B238" w14:textId="77777777" w:rsidR="001D7CFB" w:rsidRDefault="00EB4E04">
      <w:pPr>
        <w:spacing w:line="600" w:lineRule="auto"/>
        <w:ind w:firstLine="720"/>
        <w:jc w:val="both"/>
        <w:rPr>
          <w:rFonts w:eastAsia="Times New Roman"/>
          <w:szCs w:val="24"/>
        </w:rPr>
      </w:pPr>
      <w:r w:rsidRPr="006F01DB">
        <w:rPr>
          <w:rFonts w:eastAsia="Times New Roman"/>
          <w:szCs w:val="24"/>
        </w:rPr>
        <w:t>Και κ</w:t>
      </w:r>
      <w:r w:rsidRPr="004F4259">
        <w:rPr>
          <w:rFonts w:eastAsia="Times New Roman"/>
          <w:szCs w:val="24"/>
        </w:rPr>
        <w:t xml:space="preserve">ύριε </w:t>
      </w:r>
      <w:r w:rsidRPr="006F01DB">
        <w:rPr>
          <w:rFonts w:eastAsia="Times New Roman"/>
          <w:szCs w:val="24"/>
        </w:rPr>
        <w:t>Πρόεδρε, και ολοκληρώνω με αυτό....</w:t>
      </w:r>
    </w:p>
    <w:p w14:paraId="4318B239" w14:textId="77777777" w:rsidR="001D7CFB" w:rsidRDefault="00EB4E04">
      <w:pPr>
        <w:spacing w:line="600" w:lineRule="auto"/>
        <w:ind w:firstLine="720"/>
        <w:jc w:val="both"/>
        <w:rPr>
          <w:rFonts w:eastAsia="Times New Roman"/>
          <w:szCs w:val="24"/>
        </w:rPr>
      </w:pPr>
      <w:r w:rsidRPr="006F01DB">
        <w:rPr>
          <w:rFonts w:eastAsia="Times New Roman"/>
          <w:b/>
          <w:bCs/>
          <w:szCs w:val="24"/>
        </w:rPr>
        <w:t>ΠΡΟΕΔΡΕΥΩΝ (Γεώργιος Λαμπρούλης):</w:t>
      </w:r>
      <w:r w:rsidRPr="006F01DB">
        <w:rPr>
          <w:rFonts w:eastAsia="Times New Roman"/>
          <w:bCs/>
          <w:szCs w:val="24"/>
        </w:rPr>
        <w:t xml:space="preserve"> Άρα αφορούσε τα ζητήματα εκκρεμουσών περιπτώσεων φορολογίας.</w:t>
      </w:r>
      <w:r>
        <w:rPr>
          <w:rFonts w:eastAsia="Times New Roman"/>
          <w:bCs/>
          <w:szCs w:val="24"/>
        </w:rPr>
        <w:t xml:space="preserve"> </w:t>
      </w:r>
    </w:p>
    <w:p w14:paraId="4318B23A" w14:textId="77777777" w:rsidR="001D7CFB" w:rsidRDefault="00EB4E04">
      <w:pPr>
        <w:spacing w:line="600" w:lineRule="auto"/>
        <w:ind w:firstLine="720"/>
        <w:jc w:val="both"/>
        <w:rPr>
          <w:rFonts w:eastAsia="Times New Roman"/>
          <w:szCs w:val="24"/>
        </w:rPr>
      </w:pPr>
      <w:r w:rsidRPr="00494696">
        <w:rPr>
          <w:rFonts w:eastAsia="Times New Roman"/>
          <w:b/>
          <w:bCs/>
          <w:szCs w:val="24"/>
        </w:rPr>
        <w:t>ΚΩΝΣΤΑΝΤΙΝΟΣ ΜΠΑΡΚΑΣ (Υφυπουργός Εργασίας</w:t>
      </w:r>
      <w:r w:rsidRPr="00494696">
        <w:rPr>
          <w:rFonts w:eastAsia="Times New Roman"/>
          <w:b/>
          <w:bCs/>
          <w:szCs w:val="24"/>
        </w:rPr>
        <w:t xml:space="preserve">, Κοινωνικής Ασφάλισης και Κοινωνικής Αλληλεγγύης): </w:t>
      </w:r>
      <w:r w:rsidRPr="006F01DB">
        <w:rPr>
          <w:rFonts w:eastAsia="Times New Roman"/>
          <w:szCs w:val="24"/>
        </w:rPr>
        <w:t>Και επειδή μίλησε για κραυγαλέα διαστρέβλωση των λεγομένων του</w:t>
      </w:r>
      <w:r w:rsidRPr="004F4259">
        <w:rPr>
          <w:rFonts w:eastAsia="Times New Roman"/>
          <w:szCs w:val="24"/>
        </w:rPr>
        <w:t xml:space="preserve"> Αρχηγού της </w:t>
      </w:r>
      <w:r w:rsidRPr="006F01DB">
        <w:rPr>
          <w:rFonts w:eastAsia="Times New Roman"/>
          <w:szCs w:val="24"/>
        </w:rPr>
        <w:t>Αξιωματικής Αντιπολίτευσης από μέρος της Κυβέρνησης....</w:t>
      </w:r>
    </w:p>
    <w:p w14:paraId="4318B23B" w14:textId="77777777" w:rsidR="001D7CFB" w:rsidRDefault="00EB4E04">
      <w:pPr>
        <w:spacing w:line="600" w:lineRule="auto"/>
        <w:ind w:firstLine="720"/>
        <w:jc w:val="both"/>
        <w:rPr>
          <w:rFonts w:eastAsia="Times New Roman"/>
          <w:szCs w:val="24"/>
        </w:rPr>
      </w:pPr>
      <w:r w:rsidRPr="006F01DB">
        <w:rPr>
          <w:rFonts w:eastAsia="Times New Roman"/>
          <w:b/>
          <w:szCs w:val="24"/>
        </w:rPr>
        <w:t xml:space="preserve">ΙΩΑΝΝΗΣ ΒΡΟΥΤΣΗΣ: </w:t>
      </w:r>
      <w:r w:rsidRPr="006F01DB">
        <w:rPr>
          <w:rFonts w:eastAsia="Times New Roman"/>
          <w:szCs w:val="24"/>
        </w:rPr>
        <w:t>Τώρα μπαίνουμε αλλού.</w:t>
      </w:r>
    </w:p>
    <w:p w14:paraId="4318B23C" w14:textId="77777777" w:rsidR="001D7CFB" w:rsidRDefault="00EB4E04">
      <w:pPr>
        <w:spacing w:line="600" w:lineRule="auto"/>
        <w:ind w:firstLine="720"/>
        <w:jc w:val="both"/>
        <w:rPr>
          <w:rFonts w:eastAsia="Times New Roman"/>
          <w:szCs w:val="24"/>
        </w:rPr>
      </w:pPr>
      <w:r w:rsidRPr="006F01DB">
        <w:rPr>
          <w:rFonts w:eastAsia="Times New Roman"/>
          <w:b/>
          <w:bCs/>
          <w:szCs w:val="24"/>
        </w:rPr>
        <w:t>ΠΡΟΕΔΡΕΥΩΝ (Γεώργιος Λαμπρούλης):</w:t>
      </w:r>
      <w:r w:rsidRPr="006F01DB">
        <w:rPr>
          <w:rFonts w:eastAsia="Times New Roman"/>
          <w:bCs/>
          <w:szCs w:val="24"/>
        </w:rPr>
        <w:t xml:space="preserve"> Κύριε Μπάρκα, σας παρακαλώ</w:t>
      </w:r>
      <w:r>
        <w:rPr>
          <w:rFonts w:eastAsia="Times New Roman"/>
          <w:bCs/>
          <w:szCs w:val="24"/>
        </w:rPr>
        <w:t>!</w:t>
      </w:r>
    </w:p>
    <w:p w14:paraId="4318B23D" w14:textId="77777777" w:rsidR="001D7CFB" w:rsidRDefault="00EB4E04">
      <w:pPr>
        <w:spacing w:line="600" w:lineRule="auto"/>
        <w:ind w:firstLine="720"/>
        <w:jc w:val="both"/>
        <w:rPr>
          <w:rFonts w:eastAsia="Times New Roman"/>
          <w:b/>
          <w:bCs/>
          <w:szCs w:val="24"/>
        </w:rPr>
      </w:pPr>
      <w:r w:rsidRPr="006F01DB">
        <w:rPr>
          <w:rFonts w:eastAsia="Times New Roman"/>
          <w:b/>
          <w:szCs w:val="24"/>
        </w:rPr>
        <w:t xml:space="preserve">ΚΩΝΣΤΑΝΤΙΝΟΣ ΜΠΑΡΚΑΣ (Υφυπουργός </w:t>
      </w:r>
      <w:r w:rsidRPr="006F01DB">
        <w:rPr>
          <w:rFonts w:eastAsia="Times New Roman"/>
          <w:b/>
          <w:bCs/>
          <w:szCs w:val="24"/>
        </w:rPr>
        <w:t xml:space="preserve">Εργασίας, Κοινωνικής Ασφάλισης και Κοινωνικής Αλληλεγγύης): </w:t>
      </w:r>
      <w:r w:rsidRPr="006F01DB">
        <w:rPr>
          <w:rFonts w:eastAsia="Times New Roman"/>
          <w:bCs/>
          <w:szCs w:val="24"/>
        </w:rPr>
        <w:t>Επιτρέψτε μου</w:t>
      </w:r>
      <w:r>
        <w:rPr>
          <w:rFonts w:eastAsia="Times New Roman"/>
          <w:bCs/>
          <w:szCs w:val="24"/>
        </w:rPr>
        <w:t>, κύριε Πρόεδρε,</w:t>
      </w:r>
      <w:r w:rsidRPr="006F01DB">
        <w:rPr>
          <w:rFonts w:eastAsia="Times New Roman"/>
          <w:bCs/>
          <w:szCs w:val="24"/>
        </w:rPr>
        <w:t xml:space="preserve"> για τα Πρακτικά.</w:t>
      </w:r>
    </w:p>
    <w:p w14:paraId="4318B23E" w14:textId="77777777" w:rsidR="001D7CFB" w:rsidRDefault="00EB4E04">
      <w:pPr>
        <w:spacing w:line="600" w:lineRule="auto"/>
        <w:ind w:firstLine="720"/>
        <w:jc w:val="both"/>
        <w:rPr>
          <w:rFonts w:eastAsia="Times New Roman"/>
          <w:szCs w:val="24"/>
        </w:rPr>
      </w:pPr>
      <w:r w:rsidRPr="006F01DB">
        <w:rPr>
          <w:rFonts w:eastAsia="Times New Roman"/>
          <w:b/>
          <w:bCs/>
          <w:szCs w:val="24"/>
        </w:rPr>
        <w:t>ΠΡΟΕΔΡΕΥΩΝ (Γεώργιος Λαμπρούλης):</w:t>
      </w:r>
      <w:r w:rsidRPr="006F01DB">
        <w:rPr>
          <w:rFonts w:eastAsia="Times New Roman"/>
          <w:bCs/>
          <w:szCs w:val="24"/>
        </w:rPr>
        <w:t xml:space="preserve"> Αν</w:t>
      </w:r>
      <w:r w:rsidRPr="006F01DB">
        <w:rPr>
          <w:rFonts w:eastAsia="Times New Roman"/>
          <w:b/>
          <w:bCs/>
          <w:szCs w:val="24"/>
        </w:rPr>
        <w:t xml:space="preserve"> </w:t>
      </w:r>
      <w:r w:rsidRPr="006F01DB">
        <w:rPr>
          <w:rFonts w:eastAsia="Times New Roman"/>
          <w:bCs/>
          <w:szCs w:val="24"/>
        </w:rPr>
        <w:t>είναι</w:t>
      </w:r>
      <w:r w:rsidRPr="006F01DB">
        <w:rPr>
          <w:rFonts w:eastAsia="Times New Roman"/>
          <w:b/>
          <w:bCs/>
          <w:szCs w:val="24"/>
        </w:rPr>
        <w:t xml:space="preserve"> </w:t>
      </w:r>
      <w:r w:rsidRPr="004F4259">
        <w:rPr>
          <w:rFonts w:eastAsia="Times New Roman"/>
          <w:szCs w:val="24"/>
        </w:rPr>
        <w:t xml:space="preserve">για κάθε ομιλητή </w:t>
      </w:r>
      <w:r w:rsidRPr="006F01DB">
        <w:rPr>
          <w:rFonts w:eastAsia="Times New Roman"/>
          <w:szCs w:val="24"/>
        </w:rPr>
        <w:t xml:space="preserve">ή </w:t>
      </w:r>
      <w:r w:rsidRPr="004F4259">
        <w:rPr>
          <w:rFonts w:eastAsia="Times New Roman"/>
          <w:szCs w:val="24"/>
        </w:rPr>
        <w:t xml:space="preserve">ομάδων </w:t>
      </w:r>
      <w:r w:rsidRPr="006F01DB">
        <w:rPr>
          <w:rFonts w:eastAsia="Times New Roman"/>
          <w:szCs w:val="24"/>
        </w:rPr>
        <w:t>ομιλητών</w:t>
      </w:r>
      <w:r w:rsidRPr="004F4259">
        <w:rPr>
          <w:rFonts w:eastAsia="Times New Roman"/>
          <w:szCs w:val="24"/>
        </w:rPr>
        <w:t xml:space="preserve"> να παίρνε</w:t>
      </w:r>
      <w:r w:rsidRPr="004F4259">
        <w:rPr>
          <w:rFonts w:eastAsia="Times New Roman"/>
          <w:szCs w:val="24"/>
        </w:rPr>
        <w:t>ι το</w:t>
      </w:r>
      <w:r>
        <w:rPr>
          <w:rFonts w:eastAsia="Times New Roman"/>
          <w:szCs w:val="24"/>
        </w:rPr>
        <w:t>ν</w:t>
      </w:r>
      <w:r w:rsidRPr="004F4259">
        <w:rPr>
          <w:rFonts w:eastAsia="Times New Roman"/>
          <w:szCs w:val="24"/>
        </w:rPr>
        <w:t xml:space="preserve"> λόγο </w:t>
      </w:r>
      <w:r w:rsidRPr="006F01DB">
        <w:rPr>
          <w:rFonts w:eastAsia="Times New Roman"/>
          <w:szCs w:val="24"/>
        </w:rPr>
        <w:t>ο Υπουργός και να τοποθετείται....</w:t>
      </w:r>
    </w:p>
    <w:p w14:paraId="4318B23F" w14:textId="77777777" w:rsidR="001D7CFB" w:rsidRDefault="00EB4E04">
      <w:pPr>
        <w:spacing w:line="600" w:lineRule="auto"/>
        <w:ind w:firstLine="720"/>
        <w:jc w:val="both"/>
        <w:rPr>
          <w:rFonts w:eastAsia="Times New Roman"/>
          <w:b/>
          <w:szCs w:val="24"/>
        </w:rPr>
      </w:pPr>
      <w:r w:rsidRPr="006F01DB">
        <w:rPr>
          <w:rFonts w:eastAsia="Times New Roman"/>
          <w:b/>
          <w:szCs w:val="24"/>
        </w:rPr>
        <w:t xml:space="preserve">ΚΩΝΣΤΑΝΤΙΝΟΣ ΜΠΑΡΚΑΣ (Υφυπουργός </w:t>
      </w:r>
      <w:r w:rsidRPr="006F01DB">
        <w:rPr>
          <w:rFonts w:eastAsia="Times New Roman"/>
          <w:b/>
          <w:bCs/>
          <w:szCs w:val="24"/>
        </w:rPr>
        <w:t xml:space="preserve">Εργασίας, Κοινωνικής Ασφάλισης και Κοινωνικής Αλληλεγγύης): </w:t>
      </w:r>
      <w:r w:rsidRPr="006F01DB">
        <w:rPr>
          <w:rFonts w:eastAsia="Times New Roman"/>
          <w:bCs/>
          <w:szCs w:val="24"/>
        </w:rPr>
        <w:t>Ολοκληρώνω.</w:t>
      </w:r>
      <w:r>
        <w:rPr>
          <w:rFonts w:eastAsia="Times New Roman"/>
          <w:bCs/>
          <w:szCs w:val="24"/>
        </w:rPr>
        <w:t xml:space="preserve"> Κύριε Πρόεδρε, σας παρακαλώ.</w:t>
      </w:r>
    </w:p>
    <w:p w14:paraId="4318B240" w14:textId="77777777" w:rsidR="001D7CFB" w:rsidRDefault="00EB4E04">
      <w:pPr>
        <w:spacing w:line="600" w:lineRule="auto"/>
        <w:ind w:firstLine="720"/>
        <w:jc w:val="both"/>
        <w:rPr>
          <w:rFonts w:eastAsia="Times New Roman"/>
          <w:szCs w:val="24"/>
        </w:rPr>
      </w:pPr>
      <w:r w:rsidRPr="006F01DB">
        <w:rPr>
          <w:rFonts w:eastAsia="Times New Roman"/>
          <w:b/>
          <w:szCs w:val="24"/>
        </w:rPr>
        <w:t xml:space="preserve">ΙΩΑΝΝΗΣ ΒΡΟΥΤΣΗΣ: </w:t>
      </w:r>
      <w:r w:rsidRPr="006F01DB">
        <w:rPr>
          <w:rFonts w:eastAsia="Times New Roman"/>
          <w:szCs w:val="24"/>
        </w:rPr>
        <w:t>Θέλουμε και εμείς τον λόγο.</w:t>
      </w:r>
    </w:p>
    <w:p w14:paraId="4318B241" w14:textId="77777777" w:rsidR="001D7CFB" w:rsidRDefault="00EB4E04">
      <w:pPr>
        <w:spacing w:line="600" w:lineRule="auto"/>
        <w:ind w:firstLine="720"/>
        <w:jc w:val="both"/>
        <w:rPr>
          <w:rFonts w:eastAsia="Times New Roman"/>
          <w:b/>
          <w:bCs/>
          <w:szCs w:val="24"/>
        </w:rPr>
      </w:pPr>
      <w:r w:rsidRPr="006F01DB">
        <w:rPr>
          <w:rFonts w:eastAsia="Times New Roman"/>
          <w:b/>
          <w:bCs/>
          <w:szCs w:val="24"/>
        </w:rPr>
        <w:t>ΠΡΟΕΔΡΕΥΩΝ (Γεώργιος Λαμπρούλη</w:t>
      </w:r>
      <w:r w:rsidRPr="006F01DB">
        <w:rPr>
          <w:rFonts w:eastAsia="Times New Roman"/>
          <w:b/>
          <w:bCs/>
          <w:szCs w:val="24"/>
        </w:rPr>
        <w:t xml:space="preserve">ς): </w:t>
      </w:r>
      <w:r w:rsidRPr="006672AD">
        <w:rPr>
          <w:rFonts w:eastAsia="Times New Roman"/>
          <w:bCs/>
          <w:szCs w:val="24"/>
        </w:rPr>
        <w:t>Δώσατε μια διευκρίνιση.</w:t>
      </w:r>
    </w:p>
    <w:p w14:paraId="4318B242" w14:textId="77777777" w:rsidR="001D7CFB" w:rsidRDefault="00EB4E04">
      <w:pPr>
        <w:spacing w:line="600" w:lineRule="auto"/>
        <w:ind w:firstLine="720"/>
        <w:jc w:val="both"/>
        <w:rPr>
          <w:rFonts w:eastAsia="Times New Roman"/>
          <w:szCs w:val="24"/>
        </w:rPr>
      </w:pPr>
      <w:r w:rsidRPr="006F01DB">
        <w:rPr>
          <w:rFonts w:eastAsia="Times New Roman"/>
          <w:b/>
          <w:szCs w:val="24"/>
        </w:rPr>
        <w:t xml:space="preserve">ΚΩΝΣΤΑΝΤΙΝΟΣ ΜΠΑΡΚΑΣ (Υφυπουργός </w:t>
      </w:r>
      <w:r w:rsidRPr="006F01DB">
        <w:rPr>
          <w:rFonts w:eastAsia="Times New Roman"/>
          <w:b/>
          <w:bCs/>
          <w:szCs w:val="24"/>
        </w:rPr>
        <w:t xml:space="preserve">Εργασίας, Κοινωνικής Ασφάλισης και Κοινωνικής Αλληλεγγύης): </w:t>
      </w:r>
      <w:r>
        <w:rPr>
          <w:rFonts w:eastAsia="Times New Roman"/>
          <w:bCs/>
          <w:szCs w:val="24"/>
        </w:rPr>
        <w:t xml:space="preserve">Κάθισα </w:t>
      </w:r>
      <w:r w:rsidRPr="006F01DB">
        <w:rPr>
          <w:rFonts w:eastAsia="Times New Roman"/>
          <w:bCs/>
          <w:szCs w:val="24"/>
        </w:rPr>
        <w:t>και έκανα αποδελτίωση του κειμένου των λεγομένων του</w:t>
      </w:r>
      <w:r w:rsidRPr="004F4259">
        <w:rPr>
          <w:rFonts w:eastAsia="Times New Roman"/>
          <w:szCs w:val="24"/>
        </w:rPr>
        <w:t xml:space="preserve"> Αρχηγού της </w:t>
      </w:r>
      <w:r w:rsidRPr="006F01DB">
        <w:rPr>
          <w:rFonts w:eastAsia="Times New Roman"/>
          <w:szCs w:val="24"/>
        </w:rPr>
        <w:t xml:space="preserve">Αξιωματικής Αντιπολίτευσης, </w:t>
      </w:r>
      <w:r w:rsidRPr="004F4259">
        <w:rPr>
          <w:rFonts w:eastAsia="Times New Roman"/>
          <w:szCs w:val="24"/>
        </w:rPr>
        <w:t>ο οποίος λέει</w:t>
      </w:r>
      <w:r w:rsidRPr="006F01DB">
        <w:rPr>
          <w:rFonts w:eastAsia="Times New Roman"/>
          <w:szCs w:val="24"/>
        </w:rPr>
        <w:t>: «Ό</w:t>
      </w:r>
      <w:r w:rsidRPr="004F4259">
        <w:rPr>
          <w:rFonts w:eastAsia="Times New Roman"/>
          <w:szCs w:val="24"/>
        </w:rPr>
        <w:t>ταν μία επιχείρηση</w:t>
      </w:r>
      <w:r w:rsidRPr="004F4259">
        <w:rPr>
          <w:rFonts w:eastAsia="Times New Roman"/>
          <w:szCs w:val="24"/>
        </w:rPr>
        <w:t xml:space="preserve"> συμφωνεί με τους εργαζόμενους μέσω επιχειρησιακής σύμβασης για να πάει από πενθήμερο σε </w:t>
      </w:r>
      <w:r w:rsidRPr="006F01DB">
        <w:rPr>
          <w:rFonts w:eastAsia="Times New Roman"/>
          <w:szCs w:val="24"/>
        </w:rPr>
        <w:t>επταήμερο</w:t>
      </w:r>
      <w:r w:rsidRPr="004F4259">
        <w:rPr>
          <w:rFonts w:eastAsia="Times New Roman"/>
          <w:szCs w:val="24"/>
        </w:rPr>
        <w:t xml:space="preserve"> με τη σύμφωνη γνώμη των εργαζομένων και με πολύ καλύτερες απολαβές και με αυξημένα δικαιώματα και συμφωνούν τα δύο μέρη</w:t>
      </w:r>
      <w:r>
        <w:rPr>
          <w:rFonts w:eastAsia="Times New Roman"/>
          <w:szCs w:val="24"/>
        </w:rPr>
        <w:t>,</w:t>
      </w:r>
      <w:r w:rsidRPr="004F4259">
        <w:rPr>
          <w:rFonts w:eastAsia="Times New Roman"/>
          <w:szCs w:val="24"/>
        </w:rPr>
        <w:t xml:space="preserve"> δεν κάνουμε τίποτα άλλο από το να αν</w:t>
      </w:r>
      <w:r w:rsidRPr="004F4259">
        <w:rPr>
          <w:rFonts w:eastAsia="Times New Roman"/>
          <w:szCs w:val="24"/>
        </w:rPr>
        <w:t>αγνωρίζουμε ότι είμαστε σε έναν κόσμο που αλλάζει και πρέπει οι εργαζόμενοι</w:t>
      </w:r>
      <w:r w:rsidRPr="006F01DB">
        <w:rPr>
          <w:rFonts w:eastAsia="Times New Roman"/>
          <w:szCs w:val="24"/>
        </w:rPr>
        <w:t>,</w:t>
      </w:r>
      <w:r w:rsidRPr="004F4259">
        <w:rPr>
          <w:rFonts w:eastAsia="Times New Roman"/>
          <w:szCs w:val="24"/>
        </w:rPr>
        <w:t xml:space="preserve"> οι επιχειρήσεις και το κράτος να προσαρμοστούν σε αυτή</w:t>
      </w:r>
      <w:r w:rsidRPr="006F01DB">
        <w:rPr>
          <w:rFonts w:eastAsia="Times New Roman"/>
          <w:szCs w:val="24"/>
        </w:rPr>
        <w:t>ν</w:t>
      </w:r>
      <w:r w:rsidRPr="004F4259">
        <w:rPr>
          <w:rFonts w:eastAsia="Times New Roman"/>
          <w:szCs w:val="24"/>
        </w:rPr>
        <w:t xml:space="preserve"> τη νέα πραγματικότητα</w:t>
      </w:r>
      <w:r w:rsidRPr="006F01DB">
        <w:rPr>
          <w:rFonts w:eastAsia="Times New Roman"/>
          <w:szCs w:val="24"/>
        </w:rPr>
        <w:t>.</w:t>
      </w:r>
      <w:r w:rsidRPr="004F4259">
        <w:rPr>
          <w:rFonts w:eastAsia="Times New Roman"/>
          <w:szCs w:val="24"/>
        </w:rPr>
        <w:t xml:space="preserve"> </w:t>
      </w:r>
      <w:r w:rsidRPr="006F01DB">
        <w:rPr>
          <w:rFonts w:eastAsia="Times New Roman"/>
          <w:szCs w:val="24"/>
        </w:rPr>
        <w:t xml:space="preserve">Μερικές </w:t>
      </w:r>
      <w:r w:rsidRPr="004F4259">
        <w:rPr>
          <w:rFonts w:eastAsia="Times New Roman"/>
          <w:szCs w:val="24"/>
        </w:rPr>
        <w:t>φορές το να δώσει</w:t>
      </w:r>
      <w:r w:rsidRPr="006F01DB">
        <w:rPr>
          <w:rFonts w:eastAsia="Times New Roman"/>
          <w:szCs w:val="24"/>
        </w:rPr>
        <w:t>ς</w:t>
      </w:r>
      <w:r w:rsidRPr="004F4259">
        <w:rPr>
          <w:rFonts w:eastAsia="Times New Roman"/>
          <w:szCs w:val="24"/>
        </w:rPr>
        <w:t xml:space="preserve"> σε μία γυναίκα τη δυνατότητα να δουλεύει από το σπίτι της είναι </w:t>
      </w:r>
      <w:r w:rsidRPr="006F01DB">
        <w:rPr>
          <w:rFonts w:eastAsia="Times New Roman"/>
          <w:szCs w:val="24"/>
        </w:rPr>
        <w:t>κ</w:t>
      </w:r>
      <w:r w:rsidRPr="004F4259">
        <w:rPr>
          <w:rFonts w:eastAsia="Times New Roman"/>
          <w:szCs w:val="24"/>
        </w:rPr>
        <w:t>αλό</w:t>
      </w:r>
      <w:r w:rsidRPr="006F01DB">
        <w:rPr>
          <w:rFonts w:eastAsia="Times New Roman"/>
          <w:szCs w:val="24"/>
        </w:rPr>
        <w:t>,</w:t>
      </w:r>
      <w:r w:rsidRPr="004F4259">
        <w:rPr>
          <w:rFonts w:eastAsia="Times New Roman"/>
          <w:szCs w:val="24"/>
        </w:rPr>
        <w:t xml:space="preserve"> δεν</w:t>
      </w:r>
      <w:r w:rsidRPr="004F4259">
        <w:rPr>
          <w:rFonts w:eastAsia="Times New Roman"/>
          <w:szCs w:val="24"/>
        </w:rPr>
        <w:t xml:space="preserve"> είναι κακό</w:t>
      </w:r>
      <w:r w:rsidRPr="006F01DB">
        <w:rPr>
          <w:rFonts w:eastAsia="Times New Roman"/>
          <w:szCs w:val="24"/>
        </w:rPr>
        <w:t>.</w:t>
      </w:r>
      <w:r w:rsidRPr="004F4259">
        <w:rPr>
          <w:rFonts w:eastAsia="Times New Roman"/>
          <w:szCs w:val="24"/>
        </w:rPr>
        <w:t xml:space="preserve"> </w:t>
      </w:r>
      <w:r w:rsidRPr="006F01DB">
        <w:rPr>
          <w:rFonts w:eastAsia="Times New Roman"/>
          <w:szCs w:val="24"/>
        </w:rPr>
        <w:t xml:space="preserve">Μπορεί </w:t>
      </w:r>
      <w:r w:rsidRPr="004F4259">
        <w:rPr>
          <w:rFonts w:eastAsia="Times New Roman"/>
          <w:szCs w:val="24"/>
        </w:rPr>
        <w:t>να πηγαίνει κόντρα στην παραδοσιακή οκτάωρη εργασία πέντε μέρ</w:t>
      </w:r>
      <w:r w:rsidRPr="006F01DB">
        <w:rPr>
          <w:rFonts w:eastAsia="Times New Roman"/>
          <w:szCs w:val="24"/>
        </w:rPr>
        <w:t>ες την εβδομάδα</w:t>
      </w:r>
      <w:r>
        <w:rPr>
          <w:rFonts w:eastAsia="Times New Roman"/>
          <w:szCs w:val="24"/>
        </w:rPr>
        <w:t>,</w:t>
      </w:r>
      <w:r w:rsidRPr="006F01DB">
        <w:rPr>
          <w:rFonts w:eastAsia="Times New Roman"/>
          <w:szCs w:val="24"/>
        </w:rPr>
        <w:t xml:space="preserve"> αλλά είναι καλό.»</w:t>
      </w:r>
      <w:r>
        <w:rPr>
          <w:rFonts w:eastAsia="Times New Roman"/>
          <w:szCs w:val="24"/>
        </w:rPr>
        <w:t>.</w:t>
      </w:r>
      <w:r w:rsidRPr="006F01DB">
        <w:rPr>
          <w:rFonts w:eastAsia="Times New Roman"/>
          <w:szCs w:val="24"/>
        </w:rPr>
        <w:t xml:space="preserve"> </w:t>
      </w:r>
    </w:p>
    <w:p w14:paraId="4318B243" w14:textId="77777777" w:rsidR="001D7CFB" w:rsidRDefault="00EB4E04">
      <w:pPr>
        <w:spacing w:line="600" w:lineRule="auto"/>
        <w:ind w:firstLine="720"/>
        <w:jc w:val="both"/>
        <w:rPr>
          <w:rFonts w:eastAsia="Times New Roman"/>
          <w:szCs w:val="24"/>
        </w:rPr>
      </w:pPr>
      <w:r w:rsidRPr="004F4259">
        <w:rPr>
          <w:rFonts w:eastAsia="Times New Roman"/>
          <w:szCs w:val="24"/>
        </w:rPr>
        <w:t>Αυτ</w:t>
      </w:r>
      <w:r w:rsidRPr="006F01DB">
        <w:rPr>
          <w:rFonts w:eastAsia="Times New Roman"/>
          <w:szCs w:val="24"/>
        </w:rPr>
        <w:t>ή</w:t>
      </w:r>
      <w:r w:rsidRPr="004F4259">
        <w:rPr>
          <w:rFonts w:eastAsia="Times New Roman"/>
          <w:szCs w:val="24"/>
        </w:rPr>
        <w:t xml:space="preserve"> είναι αυτή είναι η αποδελτίωση του Αρχηγού της </w:t>
      </w:r>
      <w:r w:rsidRPr="006F01DB">
        <w:rPr>
          <w:rFonts w:eastAsia="Times New Roman"/>
          <w:szCs w:val="24"/>
        </w:rPr>
        <w:t>Αξιωματικής Αντιπολίτευσης.</w:t>
      </w:r>
    </w:p>
    <w:p w14:paraId="4318B244" w14:textId="77777777" w:rsidR="001D7CFB" w:rsidRDefault="00EB4E04">
      <w:pPr>
        <w:spacing w:line="600" w:lineRule="auto"/>
        <w:ind w:firstLine="720"/>
        <w:jc w:val="both"/>
        <w:rPr>
          <w:rFonts w:eastAsia="Times New Roman"/>
          <w:szCs w:val="24"/>
        </w:rPr>
      </w:pPr>
      <w:r w:rsidRPr="006F01DB">
        <w:rPr>
          <w:rFonts w:eastAsia="Times New Roman"/>
          <w:b/>
          <w:szCs w:val="24"/>
        </w:rPr>
        <w:t xml:space="preserve">ΙΩΑΝΝΗΣ ΒΡΟΥΤΣΗΣ: </w:t>
      </w:r>
      <w:r w:rsidRPr="006F01DB">
        <w:rPr>
          <w:rFonts w:eastAsia="Times New Roman"/>
          <w:szCs w:val="24"/>
        </w:rPr>
        <w:t>Κύριε Πρόεδρε, θα ήθελα τον λόγο για ένα</w:t>
      </w:r>
      <w:r w:rsidRPr="006F01DB">
        <w:rPr>
          <w:rFonts w:eastAsia="Times New Roman"/>
          <w:szCs w:val="24"/>
        </w:rPr>
        <w:t xml:space="preserve"> λεπτό.</w:t>
      </w:r>
    </w:p>
    <w:p w14:paraId="4318B245" w14:textId="77777777" w:rsidR="001D7CFB" w:rsidRDefault="00EB4E04">
      <w:pPr>
        <w:spacing w:line="600" w:lineRule="auto"/>
        <w:ind w:firstLine="720"/>
        <w:jc w:val="both"/>
        <w:rPr>
          <w:rFonts w:eastAsia="Times New Roman"/>
          <w:szCs w:val="24"/>
        </w:rPr>
      </w:pPr>
      <w:r w:rsidRPr="006F01DB">
        <w:rPr>
          <w:rFonts w:eastAsia="Times New Roman"/>
          <w:b/>
          <w:bCs/>
          <w:szCs w:val="24"/>
        </w:rPr>
        <w:t xml:space="preserve">ΠΡΟΕΔΡΕΥΩΝ (Γεώργιος Λαμπρούλης): </w:t>
      </w:r>
      <w:r w:rsidRPr="006F01DB">
        <w:rPr>
          <w:rFonts w:eastAsia="Times New Roman"/>
          <w:bCs/>
          <w:szCs w:val="24"/>
        </w:rPr>
        <w:t>Ορίστε, κύριε συνάδελφε, έχετε τον λόγο για ένα λεπτό αυστηρά. Σας παρακαλώ.</w:t>
      </w:r>
    </w:p>
    <w:p w14:paraId="4318B246" w14:textId="77777777" w:rsidR="001D7CFB" w:rsidRDefault="00EB4E04">
      <w:pPr>
        <w:spacing w:line="600" w:lineRule="auto"/>
        <w:ind w:firstLine="720"/>
        <w:jc w:val="both"/>
        <w:rPr>
          <w:rFonts w:eastAsia="Times New Roman"/>
          <w:szCs w:val="24"/>
        </w:rPr>
      </w:pPr>
      <w:r w:rsidRPr="006F01DB">
        <w:rPr>
          <w:rFonts w:eastAsia="Times New Roman"/>
          <w:b/>
          <w:szCs w:val="24"/>
        </w:rPr>
        <w:t xml:space="preserve">ΙΩΑΝΝΗΣ ΒΡΟΥΤΣΗΣ: </w:t>
      </w:r>
      <w:r w:rsidRPr="006F01DB">
        <w:rPr>
          <w:rFonts w:eastAsia="Times New Roman"/>
          <w:szCs w:val="24"/>
        </w:rPr>
        <w:t>Κύριε Πρόεδρε, καταλαβαίνω την αγωνία του Υφ</w:t>
      </w:r>
      <w:r w:rsidRPr="004F4259">
        <w:rPr>
          <w:rFonts w:eastAsia="Times New Roman"/>
          <w:szCs w:val="24"/>
        </w:rPr>
        <w:t xml:space="preserve">υπουργού </w:t>
      </w:r>
      <w:r w:rsidRPr="006F01DB">
        <w:rPr>
          <w:rFonts w:eastAsia="Times New Roman"/>
          <w:szCs w:val="24"/>
        </w:rPr>
        <w:t xml:space="preserve">Εργασίας </w:t>
      </w:r>
      <w:r w:rsidRPr="004F4259">
        <w:rPr>
          <w:rFonts w:eastAsia="Times New Roman"/>
          <w:szCs w:val="24"/>
        </w:rPr>
        <w:t xml:space="preserve">και των </w:t>
      </w:r>
      <w:r w:rsidRPr="006F01DB">
        <w:rPr>
          <w:rFonts w:eastAsia="Times New Roman"/>
          <w:szCs w:val="24"/>
        </w:rPr>
        <w:t xml:space="preserve">Βουλευτών </w:t>
      </w:r>
      <w:r w:rsidRPr="004F4259">
        <w:rPr>
          <w:rFonts w:eastAsia="Times New Roman"/>
          <w:szCs w:val="24"/>
        </w:rPr>
        <w:t xml:space="preserve">του ΣΥΡΙΖΑ και της </w:t>
      </w:r>
      <w:r w:rsidRPr="006F01DB">
        <w:rPr>
          <w:rFonts w:eastAsia="Times New Roman"/>
          <w:szCs w:val="24"/>
        </w:rPr>
        <w:t xml:space="preserve">Κυβέρνησης </w:t>
      </w:r>
      <w:r w:rsidRPr="004F4259">
        <w:rPr>
          <w:rFonts w:eastAsia="Times New Roman"/>
          <w:szCs w:val="24"/>
        </w:rPr>
        <w:t>να καλύψε</w:t>
      </w:r>
      <w:r w:rsidRPr="004F4259">
        <w:rPr>
          <w:rFonts w:eastAsia="Times New Roman"/>
          <w:szCs w:val="24"/>
        </w:rPr>
        <w:t>ι τη μεγάλη γκάφα που έκανε</w:t>
      </w:r>
      <w:r w:rsidRPr="006F01DB">
        <w:rPr>
          <w:rFonts w:eastAsia="Times New Roman"/>
          <w:szCs w:val="24"/>
        </w:rPr>
        <w:t>. Η</w:t>
      </w:r>
      <w:r w:rsidRPr="004F4259">
        <w:rPr>
          <w:rFonts w:eastAsia="Times New Roman"/>
          <w:szCs w:val="24"/>
        </w:rPr>
        <w:t xml:space="preserve"> γκάφα ήταν ότι κατήγγειλαν τον Αρχηγό της </w:t>
      </w:r>
      <w:r w:rsidRPr="006F01DB">
        <w:rPr>
          <w:rFonts w:eastAsia="Times New Roman"/>
          <w:szCs w:val="24"/>
        </w:rPr>
        <w:t xml:space="preserve">Αξιωματικής Αντιπολίτευσης, επειδή επαίνεσε </w:t>
      </w:r>
      <w:r w:rsidRPr="004F4259">
        <w:rPr>
          <w:rFonts w:eastAsia="Times New Roman"/>
          <w:szCs w:val="24"/>
        </w:rPr>
        <w:t xml:space="preserve">τις εργασιακές σχέσεις και την εταιρεία </w:t>
      </w:r>
      <w:r>
        <w:rPr>
          <w:rFonts w:eastAsia="Times New Roman"/>
          <w:szCs w:val="24"/>
        </w:rPr>
        <w:t>«</w:t>
      </w:r>
      <w:r w:rsidRPr="004F4259">
        <w:rPr>
          <w:rFonts w:eastAsia="Times New Roman"/>
          <w:szCs w:val="24"/>
        </w:rPr>
        <w:t>ΠΑΠΑΣΤΡΑΤΟΣ</w:t>
      </w:r>
      <w:r>
        <w:rPr>
          <w:rFonts w:eastAsia="Times New Roman"/>
          <w:szCs w:val="24"/>
        </w:rPr>
        <w:t>»</w:t>
      </w:r>
      <w:r w:rsidRPr="004F4259">
        <w:rPr>
          <w:rFonts w:eastAsia="Times New Roman"/>
          <w:szCs w:val="24"/>
        </w:rPr>
        <w:t xml:space="preserve"> για μία σύμβαση την οποί</w:t>
      </w:r>
      <w:r>
        <w:rPr>
          <w:rFonts w:eastAsia="Times New Roman"/>
          <w:szCs w:val="24"/>
        </w:rPr>
        <w:t>α έχει κάνει αποδεκτή η κ.</w:t>
      </w:r>
      <w:r w:rsidRPr="006F01DB">
        <w:rPr>
          <w:rFonts w:eastAsia="Times New Roman"/>
          <w:szCs w:val="24"/>
        </w:rPr>
        <w:t xml:space="preserve"> Αχτσιόγλου</w:t>
      </w:r>
      <w:r w:rsidRPr="004F4259">
        <w:rPr>
          <w:rFonts w:eastAsia="Times New Roman"/>
          <w:szCs w:val="24"/>
        </w:rPr>
        <w:t xml:space="preserve"> και ο ΣΥΡΙΖΑ και ο </w:t>
      </w:r>
      <w:r w:rsidRPr="006F01DB">
        <w:rPr>
          <w:rFonts w:eastAsia="Times New Roman"/>
          <w:szCs w:val="24"/>
        </w:rPr>
        <w:t>κ.</w:t>
      </w:r>
      <w:r w:rsidRPr="004F4259">
        <w:rPr>
          <w:rFonts w:eastAsia="Times New Roman"/>
          <w:szCs w:val="24"/>
        </w:rPr>
        <w:t xml:space="preserve"> Τ</w:t>
      </w:r>
      <w:r w:rsidRPr="004F4259">
        <w:rPr>
          <w:rFonts w:eastAsia="Times New Roman"/>
          <w:szCs w:val="24"/>
        </w:rPr>
        <w:t xml:space="preserve">σίπρας και ένα εργοστάσιο </w:t>
      </w:r>
      <w:r>
        <w:rPr>
          <w:rFonts w:eastAsia="Times New Roman"/>
          <w:szCs w:val="24"/>
        </w:rPr>
        <w:t>σ</w:t>
      </w:r>
      <w:r w:rsidRPr="004F4259">
        <w:rPr>
          <w:rFonts w:eastAsia="Times New Roman"/>
          <w:szCs w:val="24"/>
        </w:rPr>
        <w:t xml:space="preserve">το οποίο πήγε και ο </w:t>
      </w:r>
      <w:r w:rsidRPr="006F01DB">
        <w:rPr>
          <w:rFonts w:eastAsia="Times New Roman"/>
          <w:szCs w:val="24"/>
        </w:rPr>
        <w:t>ίδιος.</w:t>
      </w:r>
    </w:p>
    <w:p w14:paraId="4318B247" w14:textId="77777777" w:rsidR="001D7CFB" w:rsidRDefault="00EB4E04">
      <w:pPr>
        <w:spacing w:line="600" w:lineRule="auto"/>
        <w:ind w:firstLine="720"/>
        <w:jc w:val="both"/>
        <w:rPr>
          <w:rFonts w:eastAsia="Times New Roman"/>
          <w:b/>
          <w:szCs w:val="24"/>
        </w:rPr>
      </w:pPr>
      <w:r w:rsidRPr="006F01DB">
        <w:rPr>
          <w:rFonts w:eastAsia="Times New Roman"/>
          <w:b/>
          <w:szCs w:val="24"/>
        </w:rPr>
        <w:t xml:space="preserve">ΚΩΝΣΤΑΝΤΙΝΟΣ ΜΠΑΡΚΑΣ (Υφυπουργός </w:t>
      </w:r>
      <w:r w:rsidRPr="006F01DB">
        <w:rPr>
          <w:rFonts w:eastAsia="Times New Roman"/>
          <w:b/>
          <w:bCs/>
          <w:szCs w:val="24"/>
        </w:rPr>
        <w:t xml:space="preserve">Εργασίας, Κοινωνικής Ασφάλισης και Κοινωνικής Αλληλεγγύης): </w:t>
      </w:r>
      <w:r w:rsidRPr="006F01DB">
        <w:rPr>
          <w:rFonts w:eastAsia="Times New Roman"/>
          <w:bCs/>
          <w:szCs w:val="24"/>
        </w:rPr>
        <w:t>Πού το γράφει; Πού το είπε;</w:t>
      </w:r>
    </w:p>
    <w:p w14:paraId="4318B248" w14:textId="77777777" w:rsidR="001D7CFB" w:rsidRDefault="00EB4E04">
      <w:pPr>
        <w:spacing w:line="600" w:lineRule="auto"/>
        <w:ind w:firstLine="720"/>
        <w:jc w:val="both"/>
        <w:rPr>
          <w:rFonts w:eastAsia="Times New Roman"/>
          <w:szCs w:val="24"/>
        </w:rPr>
      </w:pPr>
      <w:r w:rsidRPr="006F01DB">
        <w:rPr>
          <w:rFonts w:eastAsia="Times New Roman"/>
          <w:b/>
          <w:szCs w:val="24"/>
        </w:rPr>
        <w:t xml:space="preserve">ΙΩΑΝΝΗΣ ΒΡΟΥΤΣΗΣ: </w:t>
      </w:r>
      <w:r w:rsidRPr="004F4259">
        <w:rPr>
          <w:rFonts w:eastAsia="Times New Roman"/>
          <w:szCs w:val="24"/>
        </w:rPr>
        <w:t>Προσέξτε</w:t>
      </w:r>
      <w:r w:rsidRPr="006F01DB">
        <w:rPr>
          <w:rFonts w:eastAsia="Times New Roman"/>
          <w:szCs w:val="24"/>
        </w:rPr>
        <w:t>.</w:t>
      </w:r>
      <w:r w:rsidRPr="004F4259">
        <w:rPr>
          <w:rFonts w:eastAsia="Times New Roman"/>
          <w:szCs w:val="24"/>
        </w:rPr>
        <w:t xml:space="preserve"> </w:t>
      </w:r>
      <w:r w:rsidRPr="006F01DB">
        <w:rPr>
          <w:rFonts w:eastAsia="Times New Roman"/>
          <w:szCs w:val="24"/>
        </w:rPr>
        <w:t>Το παράδοξο είναι ότι από χθες οι αποκαλύψεις που έγι</w:t>
      </w:r>
      <w:r w:rsidRPr="006F01DB">
        <w:rPr>
          <w:rFonts w:eastAsia="Times New Roman"/>
          <w:szCs w:val="24"/>
        </w:rPr>
        <w:t>ναν από Βήματος Βουλής</w:t>
      </w:r>
      <w:r w:rsidRPr="004F4259">
        <w:rPr>
          <w:rFonts w:eastAsia="Times New Roman"/>
          <w:szCs w:val="24"/>
        </w:rPr>
        <w:t xml:space="preserve"> και από μένα </w:t>
      </w:r>
      <w:r w:rsidRPr="006F01DB">
        <w:rPr>
          <w:rFonts w:eastAsia="Times New Roman"/>
          <w:szCs w:val="24"/>
        </w:rPr>
        <w:t xml:space="preserve">ως εισηγητή </w:t>
      </w:r>
      <w:r w:rsidRPr="004F4259">
        <w:rPr>
          <w:rFonts w:eastAsia="Times New Roman"/>
          <w:szCs w:val="24"/>
        </w:rPr>
        <w:t xml:space="preserve">και από τον </w:t>
      </w:r>
      <w:r w:rsidRPr="006F01DB">
        <w:rPr>
          <w:rFonts w:eastAsia="Times New Roman"/>
          <w:szCs w:val="24"/>
        </w:rPr>
        <w:t xml:space="preserve">Αντιπρόεδρο, </w:t>
      </w:r>
      <w:r w:rsidRPr="004F4259">
        <w:rPr>
          <w:rFonts w:eastAsia="Times New Roman"/>
          <w:szCs w:val="24"/>
        </w:rPr>
        <w:t xml:space="preserve">τον </w:t>
      </w:r>
      <w:r w:rsidRPr="006F01DB">
        <w:rPr>
          <w:rFonts w:eastAsia="Times New Roman"/>
          <w:szCs w:val="24"/>
        </w:rPr>
        <w:t>κ. Χατζη</w:t>
      </w:r>
      <w:r w:rsidRPr="004F4259">
        <w:rPr>
          <w:rFonts w:eastAsia="Times New Roman"/>
          <w:szCs w:val="24"/>
        </w:rPr>
        <w:t>δάκ</w:t>
      </w:r>
      <w:r w:rsidRPr="006F01DB">
        <w:rPr>
          <w:rFonts w:eastAsia="Times New Roman"/>
          <w:szCs w:val="24"/>
        </w:rPr>
        <w:t>η</w:t>
      </w:r>
      <w:r>
        <w:rPr>
          <w:rFonts w:eastAsia="Times New Roman"/>
          <w:szCs w:val="24"/>
        </w:rPr>
        <w:t>,</w:t>
      </w:r>
      <w:r w:rsidRPr="004F4259">
        <w:rPr>
          <w:rFonts w:eastAsia="Times New Roman"/>
          <w:szCs w:val="24"/>
        </w:rPr>
        <w:t xml:space="preserve"> που σας παρουσιάσαμε δύο </w:t>
      </w:r>
      <w:r w:rsidRPr="006F01DB">
        <w:rPr>
          <w:rFonts w:eastAsia="Times New Roman"/>
          <w:szCs w:val="24"/>
        </w:rPr>
        <w:t>εργασιακές</w:t>
      </w:r>
      <w:r w:rsidRPr="004F4259">
        <w:rPr>
          <w:rFonts w:eastAsia="Times New Roman"/>
          <w:szCs w:val="24"/>
        </w:rPr>
        <w:t xml:space="preserve"> συμβάσεις</w:t>
      </w:r>
      <w:r w:rsidRPr="006F01DB">
        <w:rPr>
          <w:rFonts w:eastAsia="Times New Roman"/>
          <w:szCs w:val="24"/>
        </w:rPr>
        <w:t>,</w:t>
      </w:r>
      <w:r w:rsidRPr="004F4259">
        <w:rPr>
          <w:rFonts w:eastAsia="Times New Roman"/>
          <w:szCs w:val="24"/>
        </w:rPr>
        <w:t xml:space="preserve"> οι οποίες με την υπογραφή </w:t>
      </w:r>
      <w:r w:rsidRPr="006F01DB">
        <w:rPr>
          <w:rFonts w:eastAsia="Times New Roman"/>
          <w:szCs w:val="24"/>
        </w:rPr>
        <w:t>Αχτσιόγλου,</w:t>
      </w:r>
      <w:r w:rsidRPr="004F4259">
        <w:rPr>
          <w:rFonts w:eastAsia="Times New Roman"/>
          <w:szCs w:val="24"/>
        </w:rPr>
        <w:t xml:space="preserve"> </w:t>
      </w:r>
      <w:r w:rsidRPr="006F01DB">
        <w:rPr>
          <w:rFonts w:eastAsia="Times New Roman"/>
          <w:szCs w:val="24"/>
        </w:rPr>
        <w:t>Τσίπρα,</w:t>
      </w:r>
      <w:r w:rsidRPr="004F4259">
        <w:rPr>
          <w:rFonts w:eastAsia="Times New Roman"/>
          <w:szCs w:val="24"/>
        </w:rPr>
        <w:t xml:space="preserve"> ΣΥΡΙΖΑ </w:t>
      </w:r>
      <w:r w:rsidRPr="006F01DB">
        <w:rPr>
          <w:rFonts w:eastAsia="Times New Roman"/>
          <w:szCs w:val="24"/>
        </w:rPr>
        <w:t>φέρνουν</w:t>
      </w:r>
      <w:r w:rsidRPr="004F4259">
        <w:rPr>
          <w:rFonts w:eastAsia="Times New Roman"/>
          <w:szCs w:val="24"/>
        </w:rPr>
        <w:t xml:space="preserve"> για πρώτη φορά στην Ελλάδα την επταήμερη εργασία και σας καταγγέλλουμε για την απόλυτη υποκρισία</w:t>
      </w:r>
      <w:r w:rsidRPr="006F01DB">
        <w:rPr>
          <w:rFonts w:eastAsia="Times New Roman"/>
          <w:szCs w:val="24"/>
        </w:rPr>
        <w:t>.</w:t>
      </w:r>
    </w:p>
    <w:p w14:paraId="4318B249" w14:textId="77777777" w:rsidR="001D7CFB" w:rsidRDefault="00EB4E04">
      <w:pPr>
        <w:spacing w:line="600" w:lineRule="auto"/>
        <w:ind w:firstLine="720"/>
        <w:jc w:val="both"/>
        <w:rPr>
          <w:rFonts w:eastAsia="Times New Roman"/>
          <w:szCs w:val="24"/>
        </w:rPr>
      </w:pPr>
      <w:r w:rsidRPr="004F4259">
        <w:rPr>
          <w:rFonts w:eastAsia="Times New Roman"/>
          <w:szCs w:val="24"/>
        </w:rPr>
        <w:t>Απαντήστε</w:t>
      </w:r>
      <w:r w:rsidRPr="006F01DB">
        <w:rPr>
          <w:rFonts w:eastAsia="Times New Roman"/>
          <w:szCs w:val="24"/>
        </w:rPr>
        <w:t>, λ</w:t>
      </w:r>
      <w:r w:rsidRPr="004F4259">
        <w:rPr>
          <w:rFonts w:eastAsia="Times New Roman"/>
          <w:szCs w:val="24"/>
        </w:rPr>
        <w:t>οιπόν</w:t>
      </w:r>
      <w:r w:rsidRPr="006F01DB">
        <w:rPr>
          <w:rFonts w:eastAsia="Times New Roman"/>
          <w:szCs w:val="24"/>
        </w:rPr>
        <w:t>,</w:t>
      </w:r>
      <w:r w:rsidRPr="004F4259">
        <w:rPr>
          <w:rFonts w:eastAsia="Times New Roman"/>
          <w:szCs w:val="24"/>
        </w:rPr>
        <w:t xml:space="preserve"> είναι δυνατόν επταήμερ</w:t>
      </w:r>
      <w:r w:rsidRPr="006F01DB">
        <w:rPr>
          <w:rFonts w:eastAsia="Times New Roman"/>
          <w:szCs w:val="24"/>
        </w:rPr>
        <w:t>η</w:t>
      </w:r>
      <w:r w:rsidRPr="004F4259">
        <w:rPr>
          <w:rFonts w:eastAsia="Times New Roman"/>
          <w:szCs w:val="24"/>
        </w:rPr>
        <w:t xml:space="preserve"> εργασία και να κρύβεστε και να υποκρίνε</w:t>
      </w:r>
      <w:r w:rsidRPr="006F01DB">
        <w:rPr>
          <w:rFonts w:eastAsia="Times New Roman"/>
          <w:szCs w:val="24"/>
        </w:rPr>
        <w:t>στε;</w:t>
      </w:r>
      <w:r w:rsidRPr="004F4259">
        <w:rPr>
          <w:rFonts w:eastAsia="Times New Roman"/>
          <w:szCs w:val="24"/>
        </w:rPr>
        <w:t xml:space="preserve"> </w:t>
      </w:r>
      <w:r w:rsidRPr="006F01DB">
        <w:rPr>
          <w:rFonts w:eastAsia="Times New Roman"/>
          <w:szCs w:val="24"/>
        </w:rPr>
        <w:t>Λίγ</w:t>
      </w:r>
      <w:r>
        <w:rPr>
          <w:rFonts w:eastAsia="Times New Roman"/>
          <w:szCs w:val="24"/>
        </w:rPr>
        <w:t>η</w:t>
      </w:r>
      <w:r w:rsidRPr="006F01DB">
        <w:rPr>
          <w:rFonts w:eastAsia="Times New Roman"/>
          <w:szCs w:val="24"/>
        </w:rPr>
        <w:t xml:space="preserve"> ντροπή</w:t>
      </w:r>
      <w:r w:rsidRPr="004F4259">
        <w:rPr>
          <w:rFonts w:eastAsia="Times New Roman"/>
          <w:szCs w:val="24"/>
        </w:rPr>
        <w:t xml:space="preserve"> θα έκανε καλό</w:t>
      </w:r>
      <w:r>
        <w:rPr>
          <w:rFonts w:eastAsia="Times New Roman"/>
          <w:szCs w:val="24"/>
        </w:rPr>
        <w:t>!</w:t>
      </w:r>
    </w:p>
    <w:p w14:paraId="4318B24A" w14:textId="77777777" w:rsidR="001D7CFB" w:rsidRDefault="00EB4E04">
      <w:pPr>
        <w:spacing w:line="600" w:lineRule="auto"/>
        <w:ind w:firstLine="720"/>
        <w:jc w:val="both"/>
        <w:rPr>
          <w:rFonts w:eastAsia="Times New Roman"/>
          <w:b/>
          <w:szCs w:val="24"/>
        </w:rPr>
      </w:pPr>
      <w:r w:rsidRPr="006F01DB">
        <w:rPr>
          <w:rFonts w:eastAsia="Times New Roman"/>
          <w:b/>
          <w:szCs w:val="24"/>
        </w:rPr>
        <w:t xml:space="preserve">ΧΡΗΣΤΟΣ ΜΑΝΤΑΣ: </w:t>
      </w:r>
      <w:r w:rsidRPr="006F01DB">
        <w:rPr>
          <w:rFonts w:eastAsia="Times New Roman"/>
          <w:szCs w:val="24"/>
        </w:rPr>
        <w:t>Κύριε Πρόεδρε, θα ήθελα τον</w:t>
      </w:r>
      <w:r w:rsidRPr="006F01DB">
        <w:rPr>
          <w:rFonts w:eastAsia="Times New Roman"/>
          <w:szCs w:val="24"/>
        </w:rPr>
        <w:t xml:space="preserve"> λόγο για να κάνω μια παρέμβαση.</w:t>
      </w:r>
    </w:p>
    <w:p w14:paraId="4318B24B" w14:textId="77777777" w:rsidR="001D7CFB" w:rsidRDefault="00EB4E04">
      <w:pPr>
        <w:spacing w:line="600" w:lineRule="auto"/>
        <w:ind w:firstLine="720"/>
        <w:jc w:val="both"/>
        <w:rPr>
          <w:rFonts w:eastAsia="Times New Roman"/>
          <w:szCs w:val="24"/>
        </w:rPr>
      </w:pPr>
      <w:r w:rsidRPr="006F01DB">
        <w:rPr>
          <w:rFonts w:eastAsia="Times New Roman"/>
          <w:b/>
          <w:bCs/>
          <w:szCs w:val="24"/>
        </w:rPr>
        <w:t xml:space="preserve">ΠΡΟΕΔΡΕΥΩΝ (Γεώργιος Λαμπρούλης): </w:t>
      </w:r>
      <w:r w:rsidRPr="006F01DB">
        <w:rPr>
          <w:rFonts w:eastAsia="Times New Roman"/>
          <w:bCs/>
          <w:szCs w:val="24"/>
        </w:rPr>
        <w:t>Ορίστε, έχετε τον λόγο για ένα λεπτό.</w:t>
      </w:r>
    </w:p>
    <w:p w14:paraId="4318B24C" w14:textId="77777777" w:rsidR="001D7CFB" w:rsidRDefault="00EB4E04">
      <w:pPr>
        <w:spacing w:line="600" w:lineRule="auto"/>
        <w:ind w:firstLine="720"/>
        <w:jc w:val="both"/>
        <w:rPr>
          <w:rFonts w:eastAsia="Times New Roman"/>
          <w:szCs w:val="24"/>
        </w:rPr>
      </w:pPr>
      <w:r w:rsidRPr="006F01DB">
        <w:rPr>
          <w:rFonts w:eastAsia="Times New Roman"/>
          <w:b/>
          <w:szCs w:val="24"/>
        </w:rPr>
        <w:t xml:space="preserve">ΧΡΗΣΤΟΣ ΜΑΝΤΑΣ: </w:t>
      </w:r>
      <w:r w:rsidRPr="006F01DB">
        <w:rPr>
          <w:rFonts w:eastAsia="Times New Roman"/>
          <w:szCs w:val="24"/>
        </w:rPr>
        <w:t>Ε</w:t>
      </w:r>
      <w:r w:rsidRPr="004F4259">
        <w:rPr>
          <w:rFonts w:eastAsia="Times New Roman"/>
          <w:szCs w:val="24"/>
        </w:rPr>
        <w:t>πειδή κάθε τρεις και λίγο ο εισηγητής της Νέας Δημοκρατίας παίρνει το</w:t>
      </w:r>
      <w:r>
        <w:rPr>
          <w:rFonts w:eastAsia="Times New Roman"/>
          <w:szCs w:val="24"/>
        </w:rPr>
        <w:t>ν</w:t>
      </w:r>
      <w:r w:rsidRPr="004F4259">
        <w:rPr>
          <w:rFonts w:eastAsia="Times New Roman"/>
          <w:szCs w:val="24"/>
        </w:rPr>
        <w:t xml:space="preserve"> λόγο </w:t>
      </w:r>
      <w:r>
        <w:rPr>
          <w:rFonts w:eastAsia="Times New Roman"/>
          <w:szCs w:val="24"/>
        </w:rPr>
        <w:t>είτε για να μας υπενθυμίσει την</w:t>
      </w:r>
      <w:r w:rsidRPr="006F01DB">
        <w:rPr>
          <w:rFonts w:eastAsia="Times New Roman"/>
          <w:szCs w:val="24"/>
        </w:rPr>
        <w:t>....</w:t>
      </w:r>
    </w:p>
    <w:p w14:paraId="4318B24D" w14:textId="77777777" w:rsidR="001D7CFB" w:rsidRDefault="00EB4E04">
      <w:pPr>
        <w:spacing w:line="600" w:lineRule="auto"/>
        <w:ind w:firstLine="720"/>
        <w:jc w:val="both"/>
        <w:rPr>
          <w:rFonts w:eastAsia="Times New Roman"/>
          <w:szCs w:val="24"/>
        </w:rPr>
      </w:pPr>
      <w:r w:rsidRPr="006F01DB">
        <w:rPr>
          <w:rFonts w:eastAsia="Times New Roman"/>
          <w:b/>
          <w:szCs w:val="24"/>
        </w:rPr>
        <w:t>ΑΠΟΣΤΟΛΟΣ ΒΕΣΥΡΟΠΟΥΛΟΣ</w:t>
      </w:r>
      <w:r w:rsidRPr="006F01DB">
        <w:rPr>
          <w:rFonts w:eastAsia="Times New Roman"/>
          <w:b/>
          <w:szCs w:val="24"/>
        </w:rPr>
        <w:t>:</w:t>
      </w:r>
      <w:r w:rsidRPr="006F01DB">
        <w:rPr>
          <w:rFonts w:eastAsia="Times New Roman"/>
          <w:szCs w:val="24"/>
        </w:rPr>
        <w:t xml:space="preserve"> Ποιος πήρε τον λόγο; Δεν πήρε τον λόγο. </w:t>
      </w:r>
      <w:r>
        <w:rPr>
          <w:rFonts w:eastAsia="Times New Roman"/>
          <w:szCs w:val="24"/>
        </w:rPr>
        <w:t>Η συζήτηση ξ</w:t>
      </w:r>
      <w:r w:rsidRPr="006F01DB">
        <w:rPr>
          <w:rFonts w:eastAsia="Times New Roman"/>
          <w:szCs w:val="24"/>
        </w:rPr>
        <w:t>εκίνησε από τον κ. Μπάρκα</w:t>
      </w:r>
      <w:r>
        <w:rPr>
          <w:rFonts w:eastAsia="Times New Roman"/>
          <w:szCs w:val="24"/>
        </w:rPr>
        <w:t>.</w:t>
      </w:r>
    </w:p>
    <w:p w14:paraId="4318B24E" w14:textId="77777777" w:rsidR="001D7CFB" w:rsidRDefault="00EB4E04">
      <w:pPr>
        <w:spacing w:line="600" w:lineRule="auto"/>
        <w:ind w:firstLine="720"/>
        <w:jc w:val="both"/>
        <w:rPr>
          <w:rFonts w:eastAsia="Times New Roman"/>
          <w:szCs w:val="24"/>
        </w:rPr>
      </w:pPr>
      <w:r w:rsidRPr="006F01DB">
        <w:rPr>
          <w:rFonts w:eastAsia="Times New Roman"/>
          <w:b/>
          <w:bCs/>
          <w:szCs w:val="24"/>
        </w:rPr>
        <w:t xml:space="preserve">ΠΡΟΕΔΡΕΥΩΝ (Γεώργιος Λαμπρούλης): </w:t>
      </w:r>
      <w:r w:rsidRPr="006F01DB">
        <w:rPr>
          <w:rFonts w:eastAsia="Times New Roman"/>
          <w:bCs/>
          <w:szCs w:val="24"/>
        </w:rPr>
        <w:t xml:space="preserve">Κύριε Μαντά, εντός ή εκτός </w:t>
      </w:r>
      <w:r w:rsidRPr="004F4259">
        <w:rPr>
          <w:rFonts w:eastAsia="Times New Roman"/>
          <w:szCs w:val="24"/>
        </w:rPr>
        <w:t xml:space="preserve">εισαγωγικών προκλήθηκε η </w:t>
      </w:r>
      <w:r w:rsidRPr="006F01DB">
        <w:rPr>
          <w:rFonts w:eastAsia="Times New Roman"/>
          <w:szCs w:val="24"/>
        </w:rPr>
        <w:t>πτέρυγα της Νέας Δημοκρατίας</w:t>
      </w:r>
      <w:r>
        <w:rPr>
          <w:rFonts w:eastAsia="Times New Roman"/>
          <w:szCs w:val="24"/>
        </w:rPr>
        <w:t>. Ο εισηγητής της ζήτησε τον λόγο γιατί ήθελα να απαντήσει στ</w:t>
      </w:r>
      <w:r>
        <w:rPr>
          <w:rFonts w:eastAsia="Times New Roman"/>
          <w:szCs w:val="24"/>
        </w:rPr>
        <w:t>α λεγόμενα του κ.</w:t>
      </w:r>
      <w:r w:rsidRPr="004F4259">
        <w:rPr>
          <w:rFonts w:eastAsia="Times New Roman"/>
          <w:szCs w:val="24"/>
        </w:rPr>
        <w:t xml:space="preserve"> </w:t>
      </w:r>
      <w:r w:rsidRPr="006F01DB">
        <w:rPr>
          <w:rFonts w:eastAsia="Times New Roman"/>
          <w:szCs w:val="24"/>
        </w:rPr>
        <w:t>Μπάρκα</w:t>
      </w:r>
      <w:r>
        <w:rPr>
          <w:rFonts w:eastAsia="Times New Roman"/>
          <w:szCs w:val="24"/>
        </w:rPr>
        <w:t>.</w:t>
      </w:r>
      <w:r w:rsidRPr="004F4259">
        <w:rPr>
          <w:rFonts w:eastAsia="Times New Roman"/>
          <w:szCs w:val="24"/>
        </w:rPr>
        <w:t xml:space="preserve"> </w:t>
      </w:r>
      <w:r w:rsidRPr="006F01DB">
        <w:rPr>
          <w:rFonts w:eastAsia="Times New Roman"/>
          <w:szCs w:val="24"/>
        </w:rPr>
        <w:t xml:space="preserve">Αυτό </w:t>
      </w:r>
      <w:r w:rsidRPr="004F4259">
        <w:rPr>
          <w:rFonts w:eastAsia="Times New Roman"/>
          <w:szCs w:val="24"/>
        </w:rPr>
        <w:t>ήταν</w:t>
      </w:r>
      <w:r w:rsidRPr="006F01DB">
        <w:rPr>
          <w:rFonts w:eastAsia="Times New Roman"/>
          <w:szCs w:val="24"/>
        </w:rPr>
        <w:t>.</w:t>
      </w:r>
    </w:p>
    <w:p w14:paraId="4318B24F" w14:textId="77777777" w:rsidR="001D7CFB" w:rsidRDefault="00EB4E04">
      <w:pPr>
        <w:spacing w:line="600" w:lineRule="auto"/>
        <w:ind w:firstLine="720"/>
        <w:jc w:val="both"/>
        <w:rPr>
          <w:rFonts w:eastAsia="Times New Roman"/>
          <w:b/>
          <w:szCs w:val="24"/>
        </w:rPr>
      </w:pPr>
      <w:r w:rsidRPr="006F01DB">
        <w:rPr>
          <w:rFonts w:eastAsia="Times New Roman"/>
          <w:b/>
          <w:szCs w:val="24"/>
        </w:rPr>
        <w:t xml:space="preserve">ΧΡΗΣΤΟΣ ΜΑΝΤΑΣ: </w:t>
      </w:r>
      <w:r w:rsidRPr="006672AD">
        <w:rPr>
          <w:rFonts w:eastAsia="Times New Roman"/>
          <w:szCs w:val="24"/>
        </w:rPr>
        <w:t>Όχι</w:t>
      </w:r>
      <w:r>
        <w:rPr>
          <w:rFonts w:eastAsia="Times New Roman"/>
          <w:b/>
          <w:szCs w:val="24"/>
        </w:rPr>
        <w:t>...</w:t>
      </w:r>
    </w:p>
    <w:p w14:paraId="4318B250" w14:textId="77777777" w:rsidR="001D7CFB" w:rsidRDefault="00EB4E04">
      <w:pPr>
        <w:spacing w:line="600" w:lineRule="auto"/>
        <w:ind w:firstLine="720"/>
        <w:jc w:val="both"/>
        <w:rPr>
          <w:rFonts w:eastAsia="Times New Roman"/>
          <w:szCs w:val="24"/>
        </w:rPr>
      </w:pPr>
      <w:r w:rsidRPr="006F01DB">
        <w:rPr>
          <w:rFonts w:eastAsia="Times New Roman"/>
          <w:b/>
          <w:bCs/>
          <w:szCs w:val="24"/>
        </w:rPr>
        <w:t>ΠΡΟΕΔΡΕΥΩΝ (Γεώργιος Λαμπρούλης):</w:t>
      </w:r>
      <w:r w:rsidRPr="004F4259">
        <w:rPr>
          <w:rFonts w:eastAsia="Times New Roman"/>
          <w:szCs w:val="24"/>
        </w:rPr>
        <w:t xml:space="preserve"> Συγ</w:t>
      </w:r>
      <w:r w:rsidRPr="006F01DB">
        <w:rPr>
          <w:rFonts w:eastAsia="Times New Roman"/>
          <w:szCs w:val="24"/>
        </w:rPr>
        <w:t>γ</w:t>
      </w:r>
      <w:r w:rsidRPr="004F4259">
        <w:rPr>
          <w:rFonts w:eastAsia="Times New Roman"/>
          <w:szCs w:val="24"/>
        </w:rPr>
        <w:t xml:space="preserve">νώμη που </w:t>
      </w:r>
      <w:r w:rsidRPr="006F01DB">
        <w:rPr>
          <w:rFonts w:eastAsia="Times New Roman"/>
          <w:szCs w:val="24"/>
        </w:rPr>
        <w:t>σας διακόπτω</w:t>
      </w:r>
      <w:r>
        <w:rPr>
          <w:rFonts w:eastAsia="Times New Roman"/>
          <w:szCs w:val="24"/>
        </w:rPr>
        <w:t>,</w:t>
      </w:r>
      <w:r w:rsidRPr="006F01DB">
        <w:rPr>
          <w:rFonts w:eastAsia="Times New Roman"/>
          <w:szCs w:val="24"/>
        </w:rPr>
        <w:t xml:space="preserve"> </w:t>
      </w:r>
      <w:r w:rsidRPr="004F4259">
        <w:rPr>
          <w:rFonts w:eastAsia="Times New Roman"/>
          <w:szCs w:val="24"/>
        </w:rPr>
        <w:t xml:space="preserve">θα </w:t>
      </w:r>
      <w:r w:rsidRPr="006F01DB">
        <w:rPr>
          <w:rFonts w:eastAsia="Times New Roman"/>
          <w:szCs w:val="24"/>
        </w:rPr>
        <w:t>σας</w:t>
      </w:r>
      <w:r w:rsidRPr="004F4259">
        <w:rPr>
          <w:rFonts w:eastAsia="Times New Roman"/>
          <w:szCs w:val="24"/>
        </w:rPr>
        <w:t xml:space="preserve"> δώσω το</w:t>
      </w:r>
      <w:r w:rsidRPr="006F01DB">
        <w:rPr>
          <w:rFonts w:eastAsia="Times New Roman"/>
          <w:szCs w:val="24"/>
        </w:rPr>
        <w:t>ν</w:t>
      </w:r>
      <w:r w:rsidRPr="004F4259">
        <w:rPr>
          <w:rFonts w:eastAsia="Times New Roman"/>
          <w:szCs w:val="24"/>
        </w:rPr>
        <w:t xml:space="preserve"> λόγο</w:t>
      </w:r>
      <w:r w:rsidRPr="006F01DB">
        <w:rPr>
          <w:rFonts w:eastAsia="Times New Roman"/>
          <w:szCs w:val="24"/>
        </w:rPr>
        <w:t xml:space="preserve">. </w:t>
      </w:r>
    </w:p>
    <w:p w14:paraId="4318B251" w14:textId="77777777" w:rsidR="001D7CFB" w:rsidRDefault="00EB4E04">
      <w:pPr>
        <w:spacing w:line="600" w:lineRule="auto"/>
        <w:ind w:firstLine="720"/>
        <w:jc w:val="both"/>
        <w:rPr>
          <w:rFonts w:eastAsia="Times New Roman"/>
          <w:szCs w:val="24"/>
        </w:rPr>
      </w:pPr>
      <w:r w:rsidRPr="006F01DB">
        <w:rPr>
          <w:rFonts w:eastAsia="Times New Roman"/>
          <w:szCs w:val="24"/>
        </w:rPr>
        <w:t>Τ</w:t>
      </w:r>
      <w:r w:rsidRPr="004F4259">
        <w:rPr>
          <w:rFonts w:eastAsia="Times New Roman"/>
          <w:szCs w:val="24"/>
        </w:rPr>
        <w:t>όνισ</w:t>
      </w:r>
      <w:r w:rsidRPr="006F01DB">
        <w:rPr>
          <w:rFonts w:eastAsia="Times New Roman"/>
          <w:szCs w:val="24"/>
        </w:rPr>
        <w:t xml:space="preserve">α </w:t>
      </w:r>
      <w:r w:rsidRPr="004F4259">
        <w:rPr>
          <w:rFonts w:eastAsia="Times New Roman"/>
          <w:szCs w:val="24"/>
        </w:rPr>
        <w:t>και είπα</w:t>
      </w:r>
      <w:r>
        <w:rPr>
          <w:rFonts w:eastAsia="Times New Roman"/>
          <w:szCs w:val="24"/>
        </w:rPr>
        <w:t>,</w:t>
      </w:r>
      <w:r w:rsidRPr="004F4259">
        <w:rPr>
          <w:rFonts w:eastAsia="Times New Roman"/>
          <w:szCs w:val="24"/>
        </w:rPr>
        <w:t xml:space="preserve"> όπως και οι προηγούμενοι </w:t>
      </w:r>
      <w:r w:rsidRPr="006F01DB">
        <w:rPr>
          <w:rFonts w:eastAsia="Times New Roman"/>
          <w:szCs w:val="24"/>
        </w:rPr>
        <w:t>Προεδρεύοντες</w:t>
      </w:r>
      <w:r>
        <w:rPr>
          <w:rFonts w:eastAsia="Times New Roman"/>
          <w:szCs w:val="24"/>
        </w:rPr>
        <w:t xml:space="preserve">, </w:t>
      </w:r>
      <w:r w:rsidRPr="004F4259">
        <w:rPr>
          <w:rFonts w:eastAsia="Times New Roman"/>
          <w:szCs w:val="24"/>
        </w:rPr>
        <w:t xml:space="preserve">και </w:t>
      </w:r>
      <w:r>
        <w:rPr>
          <w:rFonts w:eastAsia="Times New Roman"/>
          <w:szCs w:val="24"/>
        </w:rPr>
        <w:t xml:space="preserve">προς </w:t>
      </w:r>
      <w:r w:rsidRPr="004F4259">
        <w:rPr>
          <w:rFonts w:eastAsia="Times New Roman"/>
          <w:szCs w:val="24"/>
        </w:rPr>
        <w:t xml:space="preserve">τον </w:t>
      </w:r>
      <w:r w:rsidRPr="006F01DB">
        <w:rPr>
          <w:rFonts w:eastAsia="Times New Roman"/>
          <w:szCs w:val="24"/>
        </w:rPr>
        <w:t>κ. Μπάρκα</w:t>
      </w:r>
      <w:r w:rsidRPr="004F4259">
        <w:rPr>
          <w:rFonts w:eastAsia="Times New Roman"/>
          <w:szCs w:val="24"/>
        </w:rPr>
        <w:t xml:space="preserve"> και </w:t>
      </w:r>
      <w:r>
        <w:rPr>
          <w:rFonts w:eastAsia="Times New Roman"/>
          <w:szCs w:val="24"/>
        </w:rPr>
        <w:t xml:space="preserve">προς </w:t>
      </w:r>
      <w:r w:rsidRPr="004F4259">
        <w:rPr>
          <w:rFonts w:eastAsia="Times New Roman"/>
          <w:szCs w:val="24"/>
        </w:rPr>
        <w:t xml:space="preserve">τους </w:t>
      </w:r>
      <w:r>
        <w:rPr>
          <w:rFonts w:eastAsia="Times New Roman"/>
          <w:szCs w:val="24"/>
        </w:rPr>
        <w:t>Υπουργούς ότι</w:t>
      </w:r>
      <w:r w:rsidRPr="006F01DB">
        <w:rPr>
          <w:rFonts w:eastAsia="Times New Roman"/>
          <w:szCs w:val="24"/>
        </w:rPr>
        <w:t xml:space="preserve"> </w:t>
      </w:r>
      <w:r w:rsidRPr="004F4259">
        <w:rPr>
          <w:rFonts w:eastAsia="Times New Roman"/>
          <w:szCs w:val="24"/>
        </w:rPr>
        <w:t xml:space="preserve">αν είναι για κάθε τοποθέτηση </w:t>
      </w:r>
      <w:r w:rsidRPr="006F01DB">
        <w:rPr>
          <w:rFonts w:eastAsia="Times New Roman"/>
          <w:szCs w:val="24"/>
        </w:rPr>
        <w:t>Βουλευτού ή</w:t>
      </w:r>
      <w:r w:rsidRPr="004F4259">
        <w:rPr>
          <w:rFonts w:eastAsia="Times New Roman"/>
          <w:szCs w:val="24"/>
        </w:rPr>
        <w:t xml:space="preserve"> ομάδ</w:t>
      </w:r>
      <w:r w:rsidRPr="006F01DB">
        <w:rPr>
          <w:rFonts w:eastAsia="Times New Roman"/>
          <w:szCs w:val="24"/>
        </w:rPr>
        <w:t>α</w:t>
      </w:r>
      <w:r w:rsidRPr="004F4259">
        <w:rPr>
          <w:rFonts w:eastAsia="Times New Roman"/>
          <w:szCs w:val="24"/>
        </w:rPr>
        <w:t xml:space="preserve">ς </w:t>
      </w:r>
      <w:r w:rsidRPr="006F01DB">
        <w:rPr>
          <w:rFonts w:eastAsia="Times New Roman"/>
          <w:szCs w:val="24"/>
        </w:rPr>
        <w:t xml:space="preserve">Βουλευτών </w:t>
      </w:r>
      <w:r w:rsidRPr="004F4259">
        <w:rPr>
          <w:rFonts w:eastAsia="Times New Roman"/>
          <w:szCs w:val="24"/>
        </w:rPr>
        <w:t>να ζητούν το</w:t>
      </w:r>
      <w:r w:rsidRPr="006F01DB">
        <w:rPr>
          <w:rFonts w:eastAsia="Times New Roman"/>
          <w:szCs w:val="24"/>
        </w:rPr>
        <w:t>ν</w:t>
      </w:r>
      <w:r w:rsidRPr="004F4259">
        <w:rPr>
          <w:rFonts w:eastAsia="Times New Roman"/>
          <w:szCs w:val="24"/>
        </w:rPr>
        <w:t xml:space="preserve"> λόγο και να παρεμβαίνουν για να αντιπαρατίθε</w:t>
      </w:r>
      <w:r>
        <w:rPr>
          <w:rFonts w:eastAsia="Times New Roman"/>
          <w:szCs w:val="24"/>
        </w:rPr>
        <w:t>ν</w:t>
      </w:r>
      <w:r w:rsidRPr="004F4259">
        <w:rPr>
          <w:rFonts w:eastAsia="Times New Roman"/>
          <w:szCs w:val="24"/>
        </w:rPr>
        <w:t>ται</w:t>
      </w:r>
      <w:r>
        <w:rPr>
          <w:rFonts w:eastAsia="Times New Roman"/>
          <w:szCs w:val="24"/>
        </w:rPr>
        <w:t>,</w:t>
      </w:r>
      <w:r w:rsidRPr="004F4259">
        <w:rPr>
          <w:rFonts w:eastAsia="Times New Roman"/>
          <w:szCs w:val="24"/>
        </w:rPr>
        <w:t xml:space="preserve"> δεν θα </w:t>
      </w:r>
      <w:r>
        <w:rPr>
          <w:rFonts w:eastAsia="Times New Roman"/>
          <w:szCs w:val="24"/>
        </w:rPr>
        <w:t>μπορέσουμε</w:t>
      </w:r>
      <w:r w:rsidRPr="004F4259">
        <w:rPr>
          <w:rFonts w:eastAsia="Times New Roman"/>
          <w:szCs w:val="24"/>
        </w:rPr>
        <w:t xml:space="preserve"> να τελειώσουμε </w:t>
      </w:r>
      <w:r w:rsidRPr="006F01DB">
        <w:rPr>
          <w:rFonts w:eastAsia="Times New Roman"/>
          <w:szCs w:val="24"/>
        </w:rPr>
        <w:t xml:space="preserve">όχι αύριο, </w:t>
      </w:r>
      <w:r w:rsidRPr="004F4259">
        <w:rPr>
          <w:rFonts w:eastAsia="Times New Roman"/>
          <w:szCs w:val="24"/>
        </w:rPr>
        <w:t>αλλά ούτε μεθαύριο</w:t>
      </w:r>
      <w:r w:rsidRPr="006F01DB">
        <w:rPr>
          <w:rFonts w:eastAsia="Times New Roman"/>
          <w:szCs w:val="24"/>
        </w:rPr>
        <w:t>.</w:t>
      </w:r>
    </w:p>
    <w:p w14:paraId="4318B252" w14:textId="77777777" w:rsidR="001D7CFB" w:rsidRDefault="00EB4E04">
      <w:pPr>
        <w:spacing w:line="600" w:lineRule="auto"/>
        <w:ind w:firstLine="720"/>
        <w:jc w:val="both"/>
        <w:rPr>
          <w:rFonts w:eastAsia="Times New Roman"/>
          <w:szCs w:val="24"/>
        </w:rPr>
      </w:pPr>
      <w:r>
        <w:rPr>
          <w:rFonts w:eastAsia="Times New Roman"/>
          <w:szCs w:val="24"/>
        </w:rPr>
        <w:t>Ορίστε, λ</w:t>
      </w:r>
      <w:r w:rsidRPr="004F4259">
        <w:rPr>
          <w:rFonts w:eastAsia="Times New Roman"/>
          <w:szCs w:val="24"/>
        </w:rPr>
        <w:t>οιπόν</w:t>
      </w:r>
      <w:r w:rsidRPr="006F01DB">
        <w:rPr>
          <w:rFonts w:eastAsia="Times New Roman"/>
          <w:szCs w:val="24"/>
        </w:rPr>
        <w:t>, έχετε τον λόγο</w:t>
      </w:r>
      <w:r>
        <w:rPr>
          <w:rFonts w:eastAsia="Times New Roman"/>
          <w:szCs w:val="24"/>
        </w:rPr>
        <w:t xml:space="preserve"> για να</w:t>
      </w:r>
      <w:r w:rsidRPr="006F01DB">
        <w:rPr>
          <w:rFonts w:eastAsia="Times New Roman"/>
          <w:szCs w:val="24"/>
        </w:rPr>
        <w:t xml:space="preserve"> πείτε αυτό που θέλετε να πείτε </w:t>
      </w:r>
      <w:r>
        <w:rPr>
          <w:rFonts w:eastAsia="Times New Roman"/>
          <w:szCs w:val="24"/>
        </w:rPr>
        <w:t>κ</w:t>
      </w:r>
      <w:r>
        <w:rPr>
          <w:rFonts w:eastAsia="Times New Roman"/>
          <w:szCs w:val="24"/>
        </w:rPr>
        <w:t>αι</w:t>
      </w:r>
      <w:r w:rsidRPr="006F01DB">
        <w:rPr>
          <w:rFonts w:eastAsia="Times New Roman"/>
          <w:szCs w:val="24"/>
        </w:rPr>
        <w:t xml:space="preserve"> να δώσουμε τον λόγο στην κυρία Υπουργό.</w:t>
      </w:r>
    </w:p>
    <w:p w14:paraId="4318B253" w14:textId="77777777" w:rsidR="001D7CFB" w:rsidRDefault="00EB4E04">
      <w:pPr>
        <w:spacing w:line="600" w:lineRule="auto"/>
        <w:ind w:firstLine="720"/>
        <w:jc w:val="both"/>
        <w:rPr>
          <w:rFonts w:eastAsia="Times New Roman"/>
          <w:b/>
          <w:szCs w:val="24"/>
        </w:rPr>
      </w:pPr>
      <w:r w:rsidRPr="006F01DB">
        <w:rPr>
          <w:rFonts w:eastAsia="Times New Roman"/>
          <w:b/>
          <w:szCs w:val="24"/>
        </w:rPr>
        <w:t xml:space="preserve">ΧΡΗΣΤΟΣ ΜΑΝΤΑΣ: </w:t>
      </w:r>
      <w:r w:rsidRPr="006F01DB">
        <w:rPr>
          <w:rFonts w:eastAsia="Times New Roman"/>
          <w:szCs w:val="24"/>
        </w:rPr>
        <w:t>Με συγχωρείτε</w:t>
      </w:r>
      <w:r>
        <w:rPr>
          <w:rFonts w:eastAsia="Times New Roman"/>
          <w:szCs w:val="24"/>
        </w:rPr>
        <w:t xml:space="preserve"> κιόλας</w:t>
      </w:r>
      <w:r w:rsidRPr="006F01DB">
        <w:rPr>
          <w:rFonts w:eastAsia="Times New Roman"/>
          <w:szCs w:val="24"/>
        </w:rPr>
        <w:t>.</w:t>
      </w:r>
    </w:p>
    <w:p w14:paraId="4318B254" w14:textId="77777777" w:rsidR="001D7CFB" w:rsidRDefault="00EB4E04">
      <w:pPr>
        <w:spacing w:line="600" w:lineRule="auto"/>
        <w:ind w:firstLine="720"/>
        <w:jc w:val="both"/>
        <w:rPr>
          <w:rFonts w:eastAsia="Times New Roman"/>
          <w:szCs w:val="24"/>
        </w:rPr>
      </w:pPr>
      <w:r w:rsidRPr="006F01DB">
        <w:rPr>
          <w:rFonts w:eastAsia="Times New Roman"/>
          <w:szCs w:val="24"/>
        </w:rPr>
        <w:t xml:space="preserve">Επειδή έγινε </w:t>
      </w:r>
      <w:r w:rsidRPr="004F4259">
        <w:rPr>
          <w:rFonts w:eastAsia="Times New Roman"/>
          <w:szCs w:val="24"/>
        </w:rPr>
        <w:t xml:space="preserve">μία παρέμβαση για το </w:t>
      </w:r>
      <w:r>
        <w:rPr>
          <w:rFonts w:eastAsia="Times New Roman"/>
          <w:szCs w:val="24"/>
        </w:rPr>
        <w:t>αφορολόγητο</w:t>
      </w:r>
      <w:r w:rsidRPr="006F01DB">
        <w:rPr>
          <w:rFonts w:eastAsia="Times New Roman"/>
          <w:szCs w:val="24"/>
        </w:rPr>
        <w:t>, τροπολογία η οποία έχει κατατεθεί και μια δεύτερη παρέμβαση</w:t>
      </w:r>
      <w:r>
        <w:rPr>
          <w:rFonts w:eastAsia="Times New Roman"/>
          <w:szCs w:val="24"/>
        </w:rPr>
        <w:t>,</w:t>
      </w:r>
      <w:r w:rsidRPr="006F01DB">
        <w:rPr>
          <w:rFonts w:eastAsia="Times New Roman"/>
          <w:szCs w:val="24"/>
        </w:rPr>
        <w:t xml:space="preserve"> τώρα</w:t>
      </w:r>
      <w:r w:rsidRPr="004F4259">
        <w:rPr>
          <w:rFonts w:eastAsia="Times New Roman"/>
          <w:szCs w:val="24"/>
        </w:rPr>
        <w:t xml:space="preserve"> θέλω απλώς να πω ότι το συγκεκριμένο</w:t>
      </w:r>
      <w:r>
        <w:rPr>
          <w:rFonts w:eastAsia="Times New Roman"/>
          <w:szCs w:val="24"/>
        </w:rPr>
        <w:t xml:space="preserve"> </w:t>
      </w:r>
      <w:r w:rsidRPr="004F4259">
        <w:rPr>
          <w:rFonts w:eastAsia="Times New Roman"/>
          <w:szCs w:val="24"/>
        </w:rPr>
        <w:t>θέμα</w:t>
      </w:r>
      <w:r>
        <w:rPr>
          <w:rFonts w:eastAsia="Times New Roman"/>
          <w:szCs w:val="24"/>
        </w:rPr>
        <w:t>,</w:t>
      </w:r>
      <w:r w:rsidRPr="004F4259">
        <w:rPr>
          <w:rFonts w:eastAsia="Times New Roman"/>
          <w:szCs w:val="24"/>
        </w:rPr>
        <w:t xml:space="preserve"> </w:t>
      </w:r>
      <w:r w:rsidRPr="006F01DB">
        <w:rPr>
          <w:rFonts w:eastAsia="Times New Roman"/>
          <w:szCs w:val="24"/>
        </w:rPr>
        <w:t xml:space="preserve">για το οποίο </w:t>
      </w:r>
      <w:r w:rsidRPr="004F4259">
        <w:rPr>
          <w:rFonts w:eastAsia="Times New Roman"/>
          <w:szCs w:val="24"/>
        </w:rPr>
        <w:t>έρχετα</w:t>
      </w:r>
      <w:r w:rsidRPr="004F4259">
        <w:rPr>
          <w:rFonts w:eastAsia="Times New Roman"/>
          <w:szCs w:val="24"/>
        </w:rPr>
        <w:t xml:space="preserve">ι </w:t>
      </w:r>
      <w:r w:rsidRPr="006F01DB">
        <w:rPr>
          <w:rFonts w:eastAsia="Times New Roman"/>
          <w:szCs w:val="24"/>
        </w:rPr>
        <w:t xml:space="preserve">και επανέρχεται ο κ. Βρούτσης </w:t>
      </w:r>
      <w:r w:rsidRPr="004F4259">
        <w:rPr>
          <w:rFonts w:eastAsia="Times New Roman"/>
          <w:szCs w:val="24"/>
        </w:rPr>
        <w:t xml:space="preserve">και για το </w:t>
      </w:r>
      <w:r>
        <w:rPr>
          <w:rFonts w:eastAsia="Times New Roman"/>
          <w:szCs w:val="24"/>
        </w:rPr>
        <w:t>αφορολόγητο</w:t>
      </w:r>
      <w:r w:rsidRPr="004F4259">
        <w:rPr>
          <w:rFonts w:eastAsia="Times New Roman"/>
          <w:szCs w:val="24"/>
        </w:rPr>
        <w:t xml:space="preserve"> και για το θέμα των συλλογικών συμβάσεων εργασίας</w:t>
      </w:r>
      <w:r>
        <w:rPr>
          <w:rFonts w:eastAsia="Times New Roman"/>
          <w:szCs w:val="24"/>
        </w:rPr>
        <w:t>,</w:t>
      </w:r>
      <w:r w:rsidRPr="004F4259">
        <w:rPr>
          <w:rFonts w:eastAsia="Times New Roman"/>
          <w:szCs w:val="24"/>
        </w:rPr>
        <w:t xml:space="preserve"> έχει απαντηθεί με σαφήνεια χθες από τον Υπουργό</w:t>
      </w:r>
      <w:r w:rsidRPr="006F01DB">
        <w:rPr>
          <w:rFonts w:eastAsia="Times New Roman"/>
          <w:szCs w:val="24"/>
        </w:rPr>
        <w:t>.</w:t>
      </w:r>
      <w:r w:rsidRPr="004F4259">
        <w:rPr>
          <w:rFonts w:eastAsia="Times New Roman"/>
          <w:szCs w:val="24"/>
        </w:rPr>
        <w:t xml:space="preserve"> </w:t>
      </w:r>
      <w:r w:rsidRPr="006F01DB">
        <w:rPr>
          <w:rFonts w:eastAsia="Times New Roman"/>
          <w:szCs w:val="24"/>
        </w:rPr>
        <w:t>Τώρα ο καθένας ας κριθεί με αυτά που λέει και κάνει στη Βουλή.</w:t>
      </w:r>
    </w:p>
    <w:p w14:paraId="4318B255" w14:textId="77777777" w:rsidR="001D7CFB" w:rsidRDefault="00EB4E04">
      <w:pPr>
        <w:spacing w:line="600" w:lineRule="auto"/>
        <w:ind w:firstLine="720"/>
        <w:jc w:val="both"/>
        <w:rPr>
          <w:rFonts w:eastAsia="Times New Roman"/>
          <w:szCs w:val="24"/>
        </w:rPr>
      </w:pPr>
      <w:r w:rsidRPr="006F01DB">
        <w:rPr>
          <w:rFonts w:eastAsia="Times New Roman"/>
          <w:b/>
          <w:bCs/>
          <w:szCs w:val="24"/>
        </w:rPr>
        <w:t>ΠΡΟΕΔΡΕΥΩΝ (Γεώργιος Λαμπρούλης):</w:t>
      </w:r>
      <w:r>
        <w:rPr>
          <w:rFonts w:eastAsia="Times New Roman"/>
          <w:b/>
          <w:bCs/>
          <w:szCs w:val="24"/>
        </w:rPr>
        <w:t xml:space="preserve"> </w:t>
      </w:r>
      <w:r w:rsidRPr="006F01DB">
        <w:rPr>
          <w:rFonts w:eastAsia="Times New Roman"/>
          <w:bCs/>
          <w:szCs w:val="24"/>
        </w:rPr>
        <w:t>Ορίστε, κυρία Φωτίου, έχετε τον λόγο.</w:t>
      </w:r>
    </w:p>
    <w:p w14:paraId="4318B256" w14:textId="77777777" w:rsidR="001D7CFB" w:rsidRDefault="00EB4E04">
      <w:pPr>
        <w:spacing w:line="600" w:lineRule="auto"/>
        <w:ind w:firstLine="720"/>
        <w:jc w:val="both"/>
        <w:rPr>
          <w:rFonts w:eastAsia="Times New Roman"/>
          <w:szCs w:val="24"/>
        </w:rPr>
      </w:pPr>
      <w:r w:rsidRPr="006F01DB">
        <w:rPr>
          <w:rFonts w:eastAsia="Times New Roman"/>
          <w:b/>
          <w:bCs/>
          <w:szCs w:val="24"/>
        </w:rPr>
        <w:t xml:space="preserve">ΘΕΑΝΩ ΦΩΤΙΟΥ (Αναπληρώτρια Υπουργός </w:t>
      </w:r>
      <w:r w:rsidRPr="006F01DB">
        <w:rPr>
          <w:rFonts w:eastAsia="Times New Roman"/>
          <w:b/>
          <w:szCs w:val="24"/>
        </w:rPr>
        <w:t xml:space="preserve">Εργασίας, Κοινωνικής Ασφάλισης και Κοινωνικής Αλληλεγγύης): </w:t>
      </w:r>
      <w:r w:rsidRPr="006F01DB">
        <w:rPr>
          <w:rFonts w:eastAsia="Times New Roman"/>
          <w:szCs w:val="24"/>
        </w:rPr>
        <w:t>Ευχαριστώ, κύριε Πρόεδρε.</w:t>
      </w:r>
    </w:p>
    <w:p w14:paraId="4318B257" w14:textId="77777777" w:rsidR="001D7CFB" w:rsidRDefault="00EB4E04">
      <w:pPr>
        <w:spacing w:line="600" w:lineRule="auto"/>
        <w:ind w:firstLine="720"/>
        <w:jc w:val="both"/>
        <w:rPr>
          <w:rFonts w:eastAsia="Times New Roman"/>
          <w:szCs w:val="24"/>
        </w:rPr>
      </w:pPr>
      <w:r w:rsidRPr="006F01DB">
        <w:rPr>
          <w:rFonts w:eastAsia="Times New Roman"/>
          <w:szCs w:val="24"/>
        </w:rPr>
        <w:t xml:space="preserve">Θέλω να ξεκινήσω την ομιλία μου με αναφορά στην προχθεσινή συνέντευξη του κ. Μητσοτάκη, η οποία </w:t>
      </w:r>
      <w:r w:rsidRPr="006F01DB">
        <w:rPr>
          <w:rFonts w:eastAsia="Times New Roman"/>
          <w:szCs w:val="24"/>
        </w:rPr>
        <w:t>συνέπεσε με την Ημέρα της Μητέρας και να σταθώ στο εφιαλτικό μέλλον που σχεδιάζει ο κ. Μητσοτάκης για τις Ελληνίδες μητέρες.</w:t>
      </w:r>
    </w:p>
    <w:p w14:paraId="4318B258" w14:textId="77777777" w:rsidR="001D7CFB" w:rsidRDefault="00EB4E04">
      <w:pPr>
        <w:spacing w:line="600" w:lineRule="auto"/>
        <w:ind w:firstLine="720"/>
        <w:jc w:val="both"/>
        <w:rPr>
          <w:rFonts w:eastAsia="Times New Roman"/>
          <w:bCs/>
          <w:szCs w:val="24"/>
        </w:rPr>
      </w:pPr>
      <w:r w:rsidRPr="006F01DB">
        <w:rPr>
          <w:rFonts w:eastAsia="Times New Roman"/>
          <w:szCs w:val="24"/>
        </w:rPr>
        <w:t>Αποκάλυψε, λοιπόν, ότι θέλει να καταργήσει την πενθήμερη εργασία και να νομοθετήσει την επταήμερη. Μετά την αναγγελία για κατάργηση</w:t>
      </w:r>
      <w:r w:rsidRPr="006F01DB">
        <w:rPr>
          <w:rFonts w:eastAsia="Times New Roman"/>
          <w:szCs w:val="24"/>
        </w:rPr>
        <w:t xml:space="preserve"> του οκταώρου, μετά </w:t>
      </w:r>
      <w:r>
        <w:rPr>
          <w:rFonts w:eastAsia="Times New Roman"/>
          <w:szCs w:val="24"/>
        </w:rPr>
        <w:t>τη δυσανεξία για τη δέκατη τρίτη</w:t>
      </w:r>
      <w:r w:rsidRPr="006F01DB">
        <w:rPr>
          <w:rFonts w:eastAsia="Times New Roman"/>
          <w:szCs w:val="24"/>
        </w:rPr>
        <w:t xml:space="preserve"> σύνταξη, μετά τις έντονες αντιδράσεις του για την αύξηση του κατώτατου μισθού και την κατάργηση του υποκατώτατου και την πάγια επιθυμία του για κόψιμο όλων των επιδομάτων</w:t>
      </w:r>
      <w:r>
        <w:rPr>
          <w:rFonts w:eastAsia="Times New Roman"/>
          <w:szCs w:val="24"/>
        </w:rPr>
        <w:t>, επιφυλάσσει για τις Ελληνίδες μ</w:t>
      </w:r>
      <w:r>
        <w:rPr>
          <w:rFonts w:eastAsia="Times New Roman"/>
          <w:szCs w:val="24"/>
        </w:rPr>
        <w:t>ητέρες ένα μέλλον ζοφερό, επτά μέρες την εβδομάδα ελαστικό ωράριο εργασίας πάνω από οκτώ ώρες εάν χρειάζεται την μέρα.</w:t>
      </w:r>
    </w:p>
    <w:p w14:paraId="4318B259" w14:textId="77777777" w:rsidR="001D7CFB" w:rsidRDefault="00EB4E04">
      <w:pPr>
        <w:spacing w:line="600" w:lineRule="auto"/>
        <w:ind w:firstLine="720"/>
        <w:jc w:val="both"/>
        <w:rPr>
          <w:rFonts w:eastAsia="Times New Roman"/>
          <w:szCs w:val="24"/>
        </w:rPr>
      </w:pPr>
      <w:r>
        <w:rPr>
          <w:rFonts w:eastAsia="Times New Roman"/>
          <w:szCs w:val="24"/>
        </w:rPr>
        <w:t>Πρόκειται για έναν εργασιακό μεσαίωνα που θα</w:t>
      </w:r>
      <w:r w:rsidRPr="0062005F">
        <w:rPr>
          <w:rFonts w:eastAsia="Times New Roman"/>
          <w:szCs w:val="24"/>
        </w:rPr>
        <w:t xml:space="preserve"> αποτρέψει </w:t>
      </w:r>
      <w:r>
        <w:rPr>
          <w:rFonts w:eastAsia="Times New Roman"/>
          <w:szCs w:val="24"/>
        </w:rPr>
        <w:t xml:space="preserve">τις νέες γενιές </w:t>
      </w:r>
      <w:r w:rsidRPr="0062005F">
        <w:rPr>
          <w:rFonts w:eastAsia="Times New Roman"/>
          <w:szCs w:val="24"/>
        </w:rPr>
        <w:t>από το να δημιουργήσουν οικογένεια</w:t>
      </w:r>
      <w:r>
        <w:rPr>
          <w:rFonts w:eastAsia="Times New Roman"/>
          <w:szCs w:val="24"/>
        </w:rPr>
        <w:t>. Κόπτεται, εσχάτως, για το δημο</w:t>
      </w:r>
      <w:r>
        <w:rPr>
          <w:rFonts w:eastAsia="Times New Roman"/>
          <w:szCs w:val="24"/>
        </w:rPr>
        <w:t>γραφικό ο κ. Μητσοτάκης, αλλά αυτοδιαψεύδεται με την πρώτη ευκαιρία.</w:t>
      </w:r>
      <w:r w:rsidRPr="0062005F">
        <w:rPr>
          <w:rFonts w:eastAsia="Times New Roman"/>
          <w:szCs w:val="24"/>
        </w:rPr>
        <w:t xml:space="preserve"> </w:t>
      </w:r>
      <w:r>
        <w:rPr>
          <w:rFonts w:eastAsia="Times New Roman"/>
          <w:szCs w:val="24"/>
        </w:rPr>
        <w:t xml:space="preserve">Μόνο τρόμο προκαλούν όσα ευαγγελίζεται κι ας προσπαθεί να κρύψει </w:t>
      </w:r>
      <w:r w:rsidRPr="0062005F">
        <w:rPr>
          <w:rFonts w:eastAsia="Times New Roman"/>
          <w:szCs w:val="24"/>
        </w:rPr>
        <w:t xml:space="preserve">την πραγματική εικόνα </w:t>
      </w:r>
      <w:r>
        <w:rPr>
          <w:rFonts w:eastAsia="Times New Roman"/>
          <w:szCs w:val="24"/>
        </w:rPr>
        <w:t>με υποσχέσεις διχίλιαρων. Αποκαλύφθηκε για άλλη μια φορά το σχέδιο της Δεξιάς για την απόλυτη ισοπέδ</w:t>
      </w:r>
      <w:r>
        <w:rPr>
          <w:rFonts w:eastAsia="Times New Roman"/>
          <w:szCs w:val="24"/>
        </w:rPr>
        <w:t>ωση του κοινωνικού κράτους που με τόσο κόπο χτίσαμε αυτά τα πολύ δύσκολα τέσσερα χρόνια, μαζί με τον ελληνικό λαό.</w:t>
      </w:r>
    </w:p>
    <w:p w14:paraId="4318B25A" w14:textId="77777777" w:rsidR="001D7CFB" w:rsidRDefault="00EB4E04">
      <w:pPr>
        <w:spacing w:line="600" w:lineRule="auto"/>
        <w:ind w:firstLine="720"/>
        <w:jc w:val="both"/>
        <w:rPr>
          <w:rFonts w:eastAsia="Times New Roman"/>
          <w:szCs w:val="24"/>
        </w:rPr>
      </w:pPr>
      <w:r>
        <w:rPr>
          <w:rFonts w:eastAsia="Times New Roman"/>
          <w:szCs w:val="24"/>
        </w:rPr>
        <w:t xml:space="preserve">Εμείς, κύριοι, παραλάβαμε το 2015 ένα επίδομα παιδιού με προϋπολογισμό </w:t>
      </w:r>
      <w:r w:rsidRPr="0062005F">
        <w:rPr>
          <w:rFonts w:eastAsia="Times New Roman"/>
          <w:szCs w:val="24"/>
        </w:rPr>
        <w:t>650 εκατομμύρια</w:t>
      </w:r>
      <w:r>
        <w:rPr>
          <w:rFonts w:eastAsia="Times New Roman"/>
          <w:szCs w:val="24"/>
        </w:rPr>
        <w:t>,</w:t>
      </w:r>
      <w:r w:rsidRPr="0062005F">
        <w:rPr>
          <w:rFonts w:eastAsia="Times New Roman"/>
          <w:szCs w:val="24"/>
        </w:rPr>
        <w:t xml:space="preserve"> </w:t>
      </w:r>
      <w:r>
        <w:rPr>
          <w:rFonts w:eastAsia="Times New Roman"/>
          <w:szCs w:val="24"/>
        </w:rPr>
        <w:t>το οποίο έπαιρναν</w:t>
      </w:r>
      <w:r w:rsidRPr="0062005F">
        <w:rPr>
          <w:rFonts w:eastAsia="Times New Roman"/>
          <w:szCs w:val="24"/>
        </w:rPr>
        <w:t xml:space="preserve"> ένα εκατομμύριο </w:t>
      </w:r>
      <w:r>
        <w:rPr>
          <w:rFonts w:eastAsia="Times New Roman"/>
          <w:szCs w:val="24"/>
        </w:rPr>
        <w:t>τετρακόσιες χιλιάδε</w:t>
      </w:r>
      <w:r>
        <w:rPr>
          <w:rFonts w:eastAsia="Times New Roman"/>
          <w:szCs w:val="24"/>
        </w:rPr>
        <w:t>ς</w:t>
      </w:r>
      <w:r w:rsidRPr="0062005F">
        <w:rPr>
          <w:rFonts w:eastAsia="Times New Roman"/>
          <w:szCs w:val="24"/>
        </w:rPr>
        <w:t xml:space="preserve"> παιδιά</w:t>
      </w:r>
      <w:r>
        <w:rPr>
          <w:rFonts w:eastAsia="Times New Roman"/>
          <w:szCs w:val="24"/>
        </w:rPr>
        <w:t>.</w:t>
      </w:r>
      <w:r w:rsidRPr="0062005F">
        <w:rPr>
          <w:rFonts w:eastAsia="Times New Roman"/>
          <w:szCs w:val="24"/>
        </w:rPr>
        <w:t xml:space="preserve"> </w:t>
      </w:r>
      <w:r>
        <w:rPr>
          <w:rFonts w:eastAsia="Times New Roman"/>
          <w:szCs w:val="24"/>
        </w:rPr>
        <w:t>Πώς το έπαιρναν; Το έπαιρναν ανισότιμα,</w:t>
      </w:r>
      <w:r w:rsidRPr="0062005F">
        <w:rPr>
          <w:rFonts w:eastAsia="Times New Roman"/>
          <w:szCs w:val="24"/>
        </w:rPr>
        <w:t xml:space="preserve"> 40 ευρώ το παιδί</w:t>
      </w:r>
      <w:r>
        <w:rPr>
          <w:rFonts w:eastAsia="Times New Roman"/>
          <w:szCs w:val="24"/>
        </w:rPr>
        <w:t>.</w:t>
      </w:r>
      <w:r w:rsidRPr="0062005F">
        <w:rPr>
          <w:rFonts w:eastAsia="Times New Roman"/>
          <w:szCs w:val="24"/>
        </w:rPr>
        <w:t xml:space="preserve"> </w:t>
      </w:r>
      <w:r>
        <w:rPr>
          <w:rFonts w:eastAsia="Times New Roman"/>
          <w:szCs w:val="24"/>
        </w:rPr>
        <w:t>Τ</w:t>
      </w:r>
      <w:r w:rsidRPr="0062005F">
        <w:rPr>
          <w:rFonts w:eastAsia="Times New Roman"/>
          <w:szCs w:val="24"/>
        </w:rPr>
        <w:t xml:space="preserve">ο κάναμε 70 ευρώ το παιδί και μέσα σε ένα χρόνο </w:t>
      </w:r>
      <w:r>
        <w:rPr>
          <w:rFonts w:eastAsia="Times New Roman"/>
          <w:szCs w:val="24"/>
        </w:rPr>
        <w:t>εκατόν πενήντα</w:t>
      </w:r>
      <w:r w:rsidRPr="0062005F">
        <w:rPr>
          <w:rFonts w:eastAsia="Times New Roman"/>
          <w:szCs w:val="24"/>
        </w:rPr>
        <w:t xml:space="preserve"> χιλιάδες παιδιά παραπάνω πήραν το επίδομα</w:t>
      </w:r>
      <w:r>
        <w:rPr>
          <w:rFonts w:eastAsia="Times New Roman"/>
          <w:szCs w:val="24"/>
        </w:rPr>
        <w:t>. Δώσαμε 1.100.000.000.</w:t>
      </w:r>
      <w:r w:rsidRPr="0062005F">
        <w:rPr>
          <w:rFonts w:eastAsia="Times New Roman"/>
          <w:szCs w:val="24"/>
        </w:rPr>
        <w:t xml:space="preserve"> </w:t>
      </w:r>
      <w:r>
        <w:rPr>
          <w:rFonts w:eastAsia="Times New Roman"/>
          <w:szCs w:val="24"/>
        </w:rPr>
        <w:t>Τ</w:t>
      </w:r>
      <w:r w:rsidRPr="0062005F">
        <w:rPr>
          <w:rFonts w:eastAsia="Times New Roman"/>
          <w:szCs w:val="24"/>
        </w:rPr>
        <w:t xml:space="preserve">ο σχεδιάσαμε ψηφιακά και </w:t>
      </w:r>
      <w:r>
        <w:rPr>
          <w:rFonts w:eastAsia="Times New Roman"/>
          <w:szCs w:val="24"/>
        </w:rPr>
        <w:t>δ</w:t>
      </w:r>
      <w:r w:rsidRPr="0062005F">
        <w:rPr>
          <w:rFonts w:eastAsia="Times New Roman"/>
          <w:szCs w:val="24"/>
        </w:rPr>
        <w:t>ίκαια</w:t>
      </w:r>
      <w:r>
        <w:rPr>
          <w:rFonts w:eastAsia="Times New Roman"/>
          <w:szCs w:val="24"/>
        </w:rPr>
        <w:t>. Πηγαίνετε, κύριε Μητσοτάκ</w:t>
      </w:r>
      <w:r>
        <w:rPr>
          <w:rFonts w:eastAsia="Times New Roman"/>
          <w:szCs w:val="24"/>
        </w:rPr>
        <w:t xml:space="preserve">η, λοιπόν, </w:t>
      </w:r>
      <w:r w:rsidRPr="0062005F">
        <w:rPr>
          <w:rFonts w:eastAsia="Times New Roman"/>
          <w:szCs w:val="24"/>
        </w:rPr>
        <w:t xml:space="preserve">σε αυτές τις μητέρες </w:t>
      </w:r>
      <w:r>
        <w:rPr>
          <w:rFonts w:eastAsia="Times New Roman"/>
          <w:szCs w:val="24"/>
        </w:rPr>
        <w:t>να τους πείτε ότι θα το ξανα</w:t>
      </w:r>
      <w:r w:rsidRPr="0062005F">
        <w:rPr>
          <w:rFonts w:eastAsia="Times New Roman"/>
          <w:szCs w:val="24"/>
        </w:rPr>
        <w:t>γυρίσετε σε αυτό που είχα</w:t>
      </w:r>
      <w:r>
        <w:rPr>
          <w:rFonts w:eastAsia="Times New Roman"/>
          <w:szCs w:val="24"/>
        </w:rPr>
        <w:t>τε</w:t>
      </w:r>
      <w:r w:rsidRPr="0062005F">
        <w:rPr>
          <w:rFonts w:eastAsia="Times New Roman"/>
          <w:szCs w:val="24"/>
        </w:rPr>
        <w:t xml:space="preserve"> </w:t>
      </w:r>
      <w:r>
        <w:rPr>
          <w:rFonts w:eastAsia="Times New Roman"/>
          <w:szCs w:val="24"/>
        </w:rPr>
        <w:t xml:space="preserve">εσείς σχεδιάσει και δίνατε. </w:t>
      </w:r>
    </w:p>
    <w:p w14:paraId="4318B25B" w14:textId="77777777" w:rsidR="001D7CFB" w:rsidRDefault="00EB4E04">
      <w:pPr>
        <w:spacing w:line="600" w:lineRule="auto"/>
        <w:ind w:firstLine="720"/>
        <w:jc w:val="both"/>
        <w:rPr>
          <w:rFonts w:eastAsia="Times New Roman"/>
          <w:szCs w:val="24"/>
        </w:rPr>
      </w:pPr>
      <w:r>
        <w:rPr>
          <w:rFonts w:eastAsia="Times New Roman"/>
          <w:szCs w:val="24"/>
        </w:rPr>
        <w:t>Τ</w:t>
      </w:r>
      <w:r w:rsidRPr="0062005F">
        <w:rPr>
          <w:rFonts w:eastAsia="Times New Roman"/>
          <w:szCs w:val="24"/>
        </w:rPr>
        <w:t xml:space="preserve">ο 2015 </w:t>
      </w:r>
      <w:r>
        <w:rPr>
          <w:rFonts w:eastAsia="Times New Roman"/>
          <w:szCs w:val="24"/>
        </w:rPr>
        <w:t>παραλάβαμε εβδομήντα εννέα χιλιάδες δωρεάν</w:t>
      </w:r>
      <w:r w:rsidRPr="0062005F">
        <w:rPr>
          <w:rFonts w:eastAsia="Times New Roman"/>
          <w:szCs w:val="24"/>
        </w:rPr>
        <w:t xml:space="preserve"> θέσεις </w:t>
      </w:r>
      <w:r>
        <w:rPr>
          <w:rFonts w:eastAsia="Times New Roman"/>
          <w:szCs w:val="24"/>
        </w:rPr>
        <w:t xml:space="preserve">σε </w:t>
      </w:r>
      <w:r w:rsidRPr="0062005F">
        <w:rPr>
          <w:rFonts w:eastAsia="Times New Roman"/>
          <w:szCs w:val="24"/>
        </w:rPr>
        <w:t>βρεφονηπιακούς σταθμούς και τ</w:t>
      </w:r>
      <w:r>
        <w:rPr>
          <w:rFonts w:eastAsia="Times New Roman"/>
          <w:szCs w:val="24"/>
        </w:rPr>
        <w:t>ις</w:t>
      </w:r>
      <w:r w:rsidRPr="0062005F">
        <w:rPr>
          <w:rFonts w:eastAsia="Times New Roman"/>
          <w:szCs w:val="24"/>
        </w:rPr>
        <w:t xml:space="preserve"> αυξήσαμε σε τρία μόλις χρόνια</w:t>
      </w:r>
      <w:r>
        <w:rPr>
          <w:rFonts w:eastAsia="Times New Roman"/>
          <w:szCs w:val="24"/>
        </w:rPr>
        <w:t>,</w:t>
      </w:r>
      <w:r w:rsidRPr="0062005F">
        <w:rPr>
          <w:rFonts w:eastAsia="Times New Roman"/>
          <w:szCs w:val="24"/>
        </w:rPr>
        <w:t xml:space="preserve"> πολύ δύσκολα χρ</w:t>
      </w:r>
      <w:r w:rsidRPr="0062005F">
        <w:rPr>
          <w:rFonts w:eastAsia="Times New Roman"/>
          <w:szCs w:val="24"/>
        </w:rPr>
        <w:t>όνια</w:t>
      </w:r>
      <w:r>
        <w:rPr>
          <w:rFonts w:eastAsia="Times New Roman"/>
          <w:szCs w:val="24"/>
        </w:rPr>
        <w:t>,</w:t>
      </w:r>
      <w:r w:rsidRPr="0062005F">
        <w:rPr>
          <w:rFonts w:eastAsia="Times New Roman"/>
          <w:szCs w:val="24"/>
        </w:rPr>
        <w:t xml:space="preserve"> σε </w:t>
      </w:r>
      <w:r>
        <w:rPr>
          <w:rFonts w:eastAsia="Times New Roman"/>
          <w:szCs w:val="24"/>
        </w:rPr>
        <w:t>εκατόν είκοσι επτά</w:t>
      </w:r>
      <w:r w:rsidRPr="0062005F">
        <w:rPr>
          <w:rFonts w:eastAsia="Times New Roman"/>
          <w:szCs w:val="24"/>
        </w:rPr>
        <w:t xml:space="preserve"> </w:t>
      </w:r>
      <w:r>
        <w:rPr>
          <w:rFonts w:eastAsia="Times New Roman"/>
          <w:szCs w:val="24"/>
        </w:rPr>
        <w:t xml:space="preserve">χιλιάδες. Γιατί; Γιατί εντάξαμε </w:t>
      </w:r>
      <w:r w:rsidRPr="0062005F">
        <w:rPr>
          <w:rFonts w:eastAsia="Times New Roman"/>
          <w:szCs w:val="24"/>
        </w:rPr>
        <w:t>τις φτωχές και τις άνεργες μητέρες</w:t>
      </w:r>
      <w:r>
        <w:rPr>
          <w:rFonts w:eastAsia="Times New Roman"/>
          <w:szCs w:val="24"/>
        </w:rPr>
        <w:t xml:space="preserve">, και όχι μόνο τις εργαζόμενες, </w:t>
      </w:r>
      <w:r w:rsidRPr="0062005F">
        <w:rPr>
          <w:rFonts w:eastAsia="Times New Roman"/>
          <w:szCs w:val="24"/>
        </w:rPr>
        <w:t>που οι προηγούμενες κυβερνήσεις είχατε απ</w:t>
      </w:r>
      <w:r>
        <w:rPr>
          <w:rFonts w:eastAsia="Times New Roman"/>
          <w:szCs w:val="24"/>
        </w:rPr>
        <w:t>οκλείσει.</w:t>
      </w:r>
      <w:r w:rsidRPr="0062005F">
        <w:rPr>
          <w:rFonts w:eastAsia="Times New Roman"/>
          <w:szCs w:val="24"/>
        </w:rPr>
        <w:t xml:space="preserve"> </w:t>
      </w:r>
      <w:r>
        <w:rPr>
          <w:rFonts w:eastAsia="Times New Roman"/>
          <w:szCs w:val="24"/>
        </w:rPr>
        <w:t>Σ</w:t>
      </w:r>
      <w:r w:rsidRPr="0062005F">
        <w:rPr>
          <w:rFonts w:eastAsia="Times New Roman"/>
          <w:szCs w:val="24"/>
        </w:rPr>
        <w:t>ε αυτές τις μητέρες</w:t>
      </w:r>
      <w:r>
        <w:rPr>
          <w:rFonts w:eastAsia="Times New Roman"/>
          <w:szCs w:val="24"/>
        </w:rPr>
        <w:t>,</w:t>
      </w:r>
      <w:r w:rsidRPr="0062005F">
        <w:rPr>
          <w:rFonts w:eastAsia="Times New Roman"/>
          <w:szCs w:val="24"/>
        </w:rPr>
        <w:t xml:space="preserve"> </w:t>
      </w:r>
      <w:r>
        <w:rPr>
          <w:rFonts w:eastAsia="Times New Roman"/>
          <w:szCs w:val="24"/>
        </w:rPr>
        <w:t>λ</w:t>
      </w:r>
      <w:r w:rsidRPr="0062005F">
        <w:rPr>
          <w:rFonts w:eastAsia="Times New Roman"/>
          <w:szCs w:val="24"/>
        </w:rPr>
        <w:t>οιπόν</w:t>
      </w:r>
      <w:r>
        <w:rPr>
          <w:rFonts w:eastAsia="Times New Roman"/>
          <w:szCs w:val="24"/>
        </w:rPr>
        <w:t>,</w:t>
      </w:r>
      <w:r w:rsidRPr="0062005F">
        <w:rPr>
          <w:rFonts w:eastAsia="Times New Roman"/>
          <w:szCs w:val="24"/>
        </w:rPr>
        <w:t xml:space="preserve"> κύριε Μητσοτάκη</w:t>
      </w:r>
      <w:r>
        <w:rPr>
          <w:rFonts w:eastAsia="Times New Roman"/>
          <w:szCs w:val="24"/>
        </w:rPr>
        <w:t>,</w:t>
      </w:r>
      <w:r w:rsidRPr="0062005F">
        <w:rPr>
          <w:rFonts w:eastAsia="Times New Roman"/>
          <w:szCs w:val="24"/>
        </w:rPr>
        <w:t xml:space="preserve"> να πάτ</w:t>
      </w:r>
      <w:r>
        <w:rPr>
          <w:rFonts w:eastAsia="Times New Roman"/>
          <w:szCs w:val="24"/>
        </w:rPr>
        <w:t xml:space="preserve">ε να τους πείτε ότι θα τις </w:t>
      </w:r>
      <w:r w:rsidRPr="0062005F">
        <w:rPr>
          <w:rFonts w:eastAsia="Times New Roman"/>
          <w:szCs w:val="24"/>
        </w:rPr>
        <w:t>αποκλείσετε</w:t>
      </w:r>
      <w:r>
        <w:rPr>
          <w:rFonts w:eastAsia="Times New Roman"/>
          <w:szCs w:val="24"/>
        </w:rPr>
        <w:t xml:space="preserve"> ξανά.</w:t>
      </w:r>
      <w:r w:rsidRPr="0062005F">
        <w:rPr>
          <w:rFonts w:eastAsia="Times New Roman"/>
          <w:szCs w:val="24"/>
        </w:rPr>
        <w:t xml:space="preserve"> </w:t>
      </w:r>
      <w:r>
        <w:rPr>
          <w:rFonts w:eastAsia="Times New Roman"/>
          <w:szCs w:val="24"/>
        </w:rPr>
        <w:t>Φ</w:t>
      </w:r>
      <w:r w:rsidRPr="0062005F">
        <w:rPr>
          <w:rFonts w:eastAsia="Times New Roman"/>
          <w:szCs w:val="24"/>
        </w:rPr>
        <w:t>έτος</w:t>
      </w:r>
      <w:r>
        <w:rPr>
          <w:rFonts w:eastAsia="Times New Roman"/>
          <w:szCs w:val="24"/>
        </w:rPr>
        <w:t>,</w:t>
      </w:r>
      <w:r w:rsidRPr="0062005F">
        <w:rPr>
          <w:rFonts w:eastAsia="Times New Roman"/>
          <w:szCs w:val="24"/>
        </w:rPr>
        <w:t xml:space="preserve"> κύριε Μητσοτάκη</w:t>
      </w:r>
      <w:r>
        <w:rPr>
          <w:rFonts w:eastAsia="Times New Roman"/>
          <w:szCs w:val="24"/>
        </w:rPr>
        <w:t>,</w:t>
      </w:r>
      <w:r w:rsidRPr="0062005F">
        <w:rPr>
          <w:rFonts w:eastAsia="Times New Roman"/>
          <w:szCs w:val="24"/>
        </w:rPr>
        <w:t xml:space="preserve"> θα καλύψουμε </w:t>
      </w:r>
      <w:r>
        <w:rPr>
          <w:rFonts w:eastAsia="Times New Roman"/>
          <w:szCs w:val="24"/>
        </w:rPr>
        <w:t>-κ</w:t>
      </w:r>
      <w:r w:rsidRPr="0062005F">
        <w:rPr>
          <w:rFonts w:eastAsia="Times New Roman"/>
          <w:szCs w:val="24"/>
        </w:rPr>
        <w:t xml:space="preserve">ι </w:t>
      </w:r>
      <w:r>
        <w:rPr>
          <w:rFonts w:eastAsia="Times New Roman"/>
          <w:szCs w:val="24"/>
        </w:rPr>
        <w:t>α</w:t>
      </w:r>
      <w:r w:rsidRPr="0062005F">
        <w:rPr>
          <w:rFonts w:eastAsia="Times New Roman"/>
          <w:szCs w:val="24"/>
        </w:rPr>
        <w:t>κούστε το καλά</w:t>
      </w:r>
      <w:r>
        <w:rPr>
          <w:rFonts w:eastAsia="Times New Roman"/>
          <w:szCs w:val="24"/>
        </w:rPr>
        <w:t>,</w:t>
      </w:r>
      <w:r w:rsidRPr="0062005F">
        <w:rPr>
          <w:rFonts w:eastAsia="Times New Roman"/>
          <w:szCs w:val="24"/>
        </w:rPr>
        <w:t xml:space="preserve"> μία για πάντα</w:t>
      </w:r>
      <w:r>
        <w:rPr>
          <w:rFonts w:eastAsia="Times New Roman"/>
          <w:szCs w:val="24"/>
        </w:rPr>
        <w:t>-</w:t>
      </w:r>
      <w:r w:rsidRPr="0062005F">
        <w:rPr>
          <w:rFonts w:eastAsia="Times New Roman"/>
          <w:szCs w:val="24"/>
        </w:rPr>
        <w:t xml:space="preserve"> όλες τις θέσεις</w:t>
      </w:r>
      <w:r>
        <w:rPr>
          <w:rFonts w:eastAsia="Times New Roman"/>
          <w:szCs w:val="24"/>
        </w:rPr>
        <w:t>,</w:t>
      </w:r>
      <w:r w:rsidRPr="0062005F">
        <w:rPr>
          <w:rFonts w:eastAsia="Times New Roman"/>
          <w:szCs w:val="24"/>
        </w:rPr>
        <w:t xml:space="preserve"> όλες τις ανάγκες των μητέρων</w:t>
      </w:r>
      <w:r>
        <w:rPr>
          <w:rFonts w:eastAsia="Times New Roman"/>
          <w:szCs w:val="24"/>
        </w:rPr>
        <w:t>,</w:t>
      </w:r>
      <w:r w:rsidRPr="0062005F">
        <w:rPr>
          <w:rFonts w:eastAsia="Times New Roman"/>
          <w:szCs w:val="24"/>
        </w:rPr>
        <w:t xml:space="preserve"> δωρεάν</w:t>
      </w:r>
      <w:r>
        <w:rPr>
          <w:rFonts w:eastAsia="Times New Roman"/>
          <w:szCs w:val="24"/>
        </w:rPr>
        <w:t>,</w:t>
      </w:r>
      <w:r w:rsidRPr="0062005F">
        <w:rPr>
          <w:rFonts w:eastAsia="Times New Roman"/>
          <w:szCs w:val="24"/>
        </w:rPr>
        <w:t xml:space="preserve"> σε όσες θέσεις βρεφονηπιακ</w:t>
      </w:r>
      <w:r>
        <w:rPr>
          <w:rFonts w:eastAsia="Times New Roman"/>
          <w:szCs w:val="24"/>
        </w:rPr>
        <w:t>ών</w:t>
      </w:r>
      <w:r w:rsidRPr="0062005F">
        <w:rPr>
          <w:rFonts w:eastAsia="Times New Roman"/>
          <w:szCs w:val="24"/>
        </w:rPr>
        <w:t xml:space="preserve"> </w:t>
      </w:r>
      <w:r>
        <w:rPr>
          <w:rFonts w:eastAsia="Times New Roman"/>
          <w:szCs w:val="24"/>
        </w:rPr>
        <w:t>σταθμών</w:t>
      </w:r>
      <w:r w:rsidRPr="0062005F">
        <w:rPr>
          <w:rFonts w:eastAsia="Times New Roman"/>
          <w:szCs w:val="24"/>
        </w:rPr>
        <w:t xml:space="preserve"> υπάρχουν στο κράτος</w:t>
      </w:r>
      <w:r>
        <w:rPr>
          <w:rFonts w:eastAsia="Times New Roman"/>
          <w:szCs w:val="24"/>
        </w:rPr>
        <w:t>.</w:t>
      </w:r>
      <w:r w:rsidRPr="0062005F">
        <w:rPr>
          <w:rFonts w:eastAsia="Times New Roman"/>
          <w:szCs w:val="24"/>
        </w:rPr>
        <w:t xml:space="preserve"> </w:t>
      </w:r>
    </w:p>
    <w:p w14:paraId="4318B25C" w14:textId="77777777" w:rsidR="001D7CFB" w:rsidRDefault="00EB4E04">
      <w:pPr>
        <w:spacing w:line="600" w:lineRule="auto"/>
        <w:ind w:firstLine="720"/>
        <w:jc w:val="both"/>
        <w:rPr>
          <w:rFonts w:eastAsia="Times New Roman"/>
          <w:szCs w:val="24"/>
        </w:rPr>
      </w:pPr>
      <w:r>
        <w:rPr>
          <w:rFonts w:eastAsia="Times New Roman"/>
          <w:szCs w:val="24"/>
        </w:rPr>
        <w:t>Μ</w:t>
      </w:r>
      <w:r w:rsidRPr="0062005F">
        <w:rPr>
          <w:rFonts w:eastAsia="Times New Roman"/>
          <w:szCs w:val="24"/>
        </w:rPr>
        <w:t>ε τα μέτρα για τη στέγη</w:t>
      </w:r>
      <w:r>
        <w:rPr>
          <w:rFonts w:eastAsia="Times New Roman"/>
          <w:szCs w:val="24"/>
        </w:rPr>
        <w:t xml:space="preserve"> σήμερα διακόσιες σαράντα χιλιάδες εγκεκριμένες</w:t>
      </w:r>
      <w:r>
        <w:rPr>
          <w:rFonts w:eastAsia="Times New Roman"/>
          <w:szCs w:val="24"/>
        </w:rPr>
        <w:t xml:space="preserve"> </w:t>
      </w:r>
      <w:r w:rsidRPr="0062005F">
        <w:rPr>
          <w:rFonts w:eastAsia="Times New Roman"/>
          <w:szCs w:val="24"/>
        </w:rPr>
        <w:t xml:space="preserve">οικογένειες ή </w:t>
      </w:r>
      <w:r>
        <w:rPr>
          <w:rFonts w:eastAsia="Times New Roman"/>
          <w:szCs w:val="24"/>
        </w:rPr>
        <w:t>εξακόσιες σαράντα</w:t>
      </w:r>
      <w:r w:rsidRPr="0062005F">
        <w:rPr>
          <w:rFonts w:eastAsia="Times New Roman"/>
          <w:szCs w:val="24"/>
        </w:rPr>
        <w:t xml:space="preserve"> χιλιάδες </w:t>
      </w:r>
      <w:r>
        <w:rPr>
          <w:rFonts w:eastAsia="Times New Roman"/>
          <w:szCs w:val="24"/>
        </w:rPr>
        <w:t>συμ</w:t>
      </w:r>
      <w:r w:rsidRPr="0062005F">
        <w:rPr>
          <w:rFonts w:eastAsia="Times New Roman"/>
          <w:szCs w:val="24"/>
        </w:rPr>
        <w:t>πολίτες μας παίρνουν για πρώτη φορά το επίδομα ενοικίου</w:t>
      </w:r>
      <w:r>
        <w:rPr>
          <w:rFonts w:eastAsia="Times New Roman"/>
          <w:szCs w:val="24"/>
        </w:rPr>
        <w:t>,</w:t>
      </w:r>
      <w:r w:rsidRPr="0062005F">
        <w:rPr>
          <w:rFonts w:eastAsia="Times New Roman"/>
          <w:szCs w:val="24"/>
        </w:rPr>
        <w:t xml:space="preserve"> ανάμεσά τους περισσότερα από </w:t>
      </w:r>
      <w:r>
        <w:rPr>
          <w:rFonts w:eastAsia="Times New Roman"/>
          <w:szCs w:val="24"/>
        </w:rPr>
        <w:t>διακόσιες τριάντα χιλιάδες</w:t>
      </w:r>
      <w:r w:rsidRPr="0062005F">
        <w:rPr>
          <w:rFonts w:eastAsia="Times New Roman"/>
          <w:szCs w:val="24"/>
        </w:rPr>
        <w:t xml:space="preserve"> παιδιά</w:t>
      </w:r>
      <w:r>
        <w:rPr>
          <w:rFonts w:eastAsia="Times New Roman"/>
          <w:szCs w:val="24"/>
        </w:rPr>
        <w:t>.</w:t>
      </w:r>
      <w:r w:rsidRPr="0062005F">
        <w:rPr>
          <w:rFonts w:eastAsia="Times New Roman"/>
          <w:szCs w:val="24"/>
        </w:rPr>
        <w:t xml:space="preserve"> </w:t>
      </w:r>
      <w:r>
        <w:rPr>
          <w:rFonts w:eastAsia="Times New Roman"/>
          <w:szCs w:val="24"/>
        </w:rPr>
        <w:t>Ν</w:t>
      </w:r>
      <w:r w:rsidRPr="0062005F">
        <w:rPr>
          <w:rFonts w:eastAsia="Times New Roman"/>
          <w:szCs w:val="24"/>
        </w:rPr>
        <w:t>α πείτε και σε αυτές τις μητέρες των παιδι</w:t>
      </w:r>
      <w:r w:rsidRPr="0062005F">
        <w:rPr>
          <w:rFonts w:eastAsia="Times New Roman"/>
          <w:szCs w:val="24"/>
        </w:rPr>
        <w:t xml:space="preserve">ών </w:t>
      </w:r>
      <w:r>
        <w:rPr>
          <w:rFonts w:eastAsia="Times New Roman"/>
          <w:szCs w:val="24"/>
        </w:rPr>
        <w:t>ότι</w:t>
      </w:r>
      <w:r w:rsidRPr="0062005F">
        <w:rPr>
          <w:rFonts w:eastAsia="Times New Roman"/>
          <w:szCs w:val="24"/>
        </w:rPr>
        <w:t xml:space="preserve"> και αυτό το επίδομα θα το κόψετε</w:t>
      </w:r>
      <w:r>
        <w:rPr>
          <w:rFonts w:eastAsia="Times New Roman"/>
          <w:szCs w:val="24"/>
        </w:rPr>
        <w:t>, γιατί δεν ακούω λέξη</w:t>
      </w:r>
      <w:r w:rsidRPr="0062005F">
        <w:rPr>
          <w:rFonts w:eastAsia="Times New Roman"/>
          <w:szCs w:val="24"/>
        </w:rPr>
        <w:t xml:space="preserve"> για το επίδομα στέγης</w:t>
      </w:r>
      <w:r>
        <w:rPr>
          <w:rFonts w:eastAsia="Times New Roman"/>
          <w:szCs w:val="24"/>
        </w:rPr>
        <w:t>.</w:t>
      </w:r>
    </w:p>
    <w:p w14:paraId="4318B25D" w14:textId="77777777" w:rsidR="001D7CFB" w:rsidRDefault="00EB4E04">
      <w:pPr>
        <w:spacing w:line="600" w:lineRule="auto"/>
        <w:ind w:firstLine="720"/>
        <w:jc w:val="both"/>
        <w:rPr>
          <w:rFonts w:eastAsia="Times New Roman"/>
          <w:szCs w:val="24"/>
        </w:rPr>
      </w:pPr>
      <w:r>
        <w:rPr>
          <w:rFonts w:eastAsia="Times New Roman"/>
          <w:szCs w:val="24"/>
        </w:rPr>
        <w:t>Εμ</w:t>
      </w:r>
      <w:r w:rsidRPr="0062005F">
        <w:rPr>
          <w:rFonts w:eastAsia="Times New Roman"/>
          <w:szCs w:val="24"/>
        </w:rPr>
        <w:t>είς θεσμοθετήσαμε τα σχολικά γεύματα</w:t>
      </w:r>
      <w:r>
        <w:rPr>
          <w:rFonts w:eastAsia="Times New Roman"/>
          <w:szCs w:val="24"/>
        </w:rPr>
        <w:t>,</w:t>
      </w:r>
      <w:r w:rsidRPr="0062005F">
        <w:rPr>
          <w:rFonts w:eastAsia="Times New Roman"/>
          <w:szCs w:val="24"/>
        </w:rPr>
        <w:t xml:space="preserve"> που τόσο υπονομεύτηκ</w:t>
      </w:r>
      <w:r>
        <w:rPr>
          <w:rFonts w:eastAsia="Times New Roman"/>
          <w:szCs w:val="24"/>
        </w:rPr>
        <w:t>αν</w:t>
      </w:r>
      <w:r w:rsidRPr="0062005F">
        <w:rPr>
          <w:rFonts w:eastAsia="Times New Roman"/>
          <w:szCs w:val="24"/>
        </w:rPr>
        <w:t xml:space="preserve"> από τη Νέα Δημοκρατία</w:t>
      </w:r>
      <w:r>
        <w:rPr>
          <w:rFonts w:eastAsia="Times New Roman"/>
          <w:szCs w:val="24"/>
        </w:rPr>
        <w:t>,</w:t>
      </w:r>
      <w:r w:rsidRPr="0062005F">
        <w:rPr>
          <w:rFonts w:eastAsia="Times New Roman"/>
          <w:szCs w:val="24"/>
        </w:rPr>
        <w:t xml:space="preserve"> και σήμερα </w:t>
      </w:r>
      <w:r>
        <w:rPr>
          <w:rFonts w:eastAsia="Times New Roman"/>
          <w:szCs w:val="24"/>
        </w:rPr>
        <w:t>εκατόν πενήντα τρεις χιλιάδες</w:t>
      </w:r>
      <w:r w:rsidRPr="0062005F">
        <w:rPr>
          <w:rFonts w:eastAsia="Times New Roman"/>
          <w:szCs w:val="24"/>
        </w:rPr>
        <w:t xml:space="preserve"> παιδιά τρώνε δωρεάν</w:t>
      </w:r>
      <w:r>
        <w:rPr>
          <w:rFonts w:eastAsia="Times New Roman"/>
          <w:szCs w:val="24"/>
        </w:rPr>
        <w:t>,</w:t>
      </w:r>
      <w:r w:rsidRPr="0062005F">
        <w:rPr>
          <w:rFonts w:eastAsia="Times New Roman"/>
          <w:szCs w:val="24"/>
        </w:rPr>
        <w:t xml:space="preserve"> κάθε μέρα</w:t>
      </w:r>
      <w:r>
        <w:rPr>
          <w:rFonts w:eastAsia="Times New Roman"/>
          <w:szCs w:val="24"/>
        </w:rPr>
        <w:t>,</w:t>
      </w:r>
      <w:r w:rsidRPr="0062005F">
        <w:rPr>
          <w:rFonts w:eastAsia="Times New Roman"/>
          <w:szCs w:val="24"/>
        </w:rPr>
        <w:t xml:space="preserve"> ζεστά γεύματ</w:t>
      </w:r>
      <w:r w:rsidRPr="0062005F">
        <w:rPr>
          <w:rFonts w:eastAsia="Times New Roman"/>
          <w:szCs w:val="24"/>
        </w:rPr>
        <w:t xml:space="preserve">α σε </w:t>
      </w:r>
      <w:r>
        <w:rPr>
          <w:rFonts w:eastAsia="Times New Roman"/>
          <w:szCs w:val="24"/>
        </w:rPr>
        <w:t>χίλια</w:t>
      </w:r>
      <w:r w:rsidRPr="0062005F">
        <w:rPr>
          <w:rFonts w:eastAsia="Times New Roman"/>
          <w:szCs w:val="24"/>
        </w:rPr>
        <w:t xml:space="preserve"> σχολεία σε όλη τη χώρα</w:t>
      </w:r>
      <w:r>
        <w:rPr>
          <w:rFonts w:eastAsia="Times New Roman"/>
          <w:szCs w:val="24"/>
        </w:rPr>
        <w:t>.</w:t>
      </w:r>
      <w:r w:rsidRPr="0062005F">
        <w:rPr>
          <w:rFonts w:eastAsia="Times New Roman"/>
          <w:szCs w:val="24"/>
        </w:rPr>
        <w:t xml:space="preserve"> Τώρα θυμήθηκ</w:t>
      </w:r>
      <w:r>
        <w:rPr>
          <w:rFonts w:eastAsia="Times New Roman"/>
          <w:szCs w:val="24"/>
        </w:rPr>
        <w:t>ε</w:t>
      </w:r>
      <w:r w:rsidRPr="0062005F">
        <w:rPr>
          <w:rFonts w:eastAsia="Times New Roman"/>
          <w:szCs w:val="24"/>
        </w:rPr>
        <w:t xml:space="preserve"> </w:t>
      </w:r>
      <w:r>
        <w:rPr>
          <w:rFonts w:eastAsia="Times New Roman"/>
          <w:szCs w:val="24"/>
        </w:rPr>
        <w:t xml:space="preserve">ο </w:t>
      </w:r>
      <w:r w:rsidRPr="0062005F">
        <w:rPr>
          <w:rFonts w:eastAsia="Times New Roman"/>
          <w:szCs w:val="24"/>
        </w:rPr>
        <w:t>κ</w:t>
      </w:r>
      <w:r>
        <w:rPr>
          <w:rFonts w:eastAsia="Times New Roman"/>
          <w:szCs w:val="24"/>
        </w:rPr>
        <w:t>.</w:t>
      </w:r>
      <w:r w:rsidRPr="0062005F">
        <w:rPr>
          <w:rFonts w:eastAsia="Times New Roman"/>
          <w:szCs w:val="24"/>
        </w:rPr>
        <w:t xml:space="preserve"> Μητσοτάκης την παιδική παχυσαρκία</w:t>
      </w:r>
      <w:r>
        <w:rPr>
          <w:rFonts w:eastAsia="Times New Roman"/>
          <w:szCs w:val="24"/>
        </w:rPr>
        <w:t>,</w:t>
      </w:r>
      <w:r w:rsidRPr="0062005F">
        <w:rPr>
          <w:rFonts w:eastAsia="Times New Roman"/>
          <w:szCs w:val="24"/>
        </w:rPr>
        <w:t xml:space="preserve"> </w:t>
      </w:r>
      <w:r>
        <w:rPr>
          <w:rFonts w:eastAsia="Times New Roman"/>
          <w:szCs w:val="24"/>
        </w:rPr>
        <w:t>ε</w:t>
      </w:r>
      <w:r w:rsidRPr="0062005F">
        <w:rPr>
          <w:rFonts w:eastAsia="Times New Roman"/>
          <w:szCs w:val="24"/>
        </w:rPr>
        <w:t>νώ όλο τον καιρό</w:t>
      </w:r>
      <w:r>
        <w:rPr>
          <w:rFonts w:eastAsia="Times New Roman"/>
          <w:szCs w:val="24"/>
        </w:rPr>
        <w:t>,</w:t>
      </w:r>
      <w:r w:rsidRPr="0062005F">
        <w:rPr>
          <w:rFonts w:eastAsia="Times New Roman"/>
          <w:szCs w:val="24"/>
        </w:rPr>
        <w:t xml:space="preserve"> αυτός και το κόμμα του</w:t>
      </w:r>
      <w:r>
        <w:rPr>
          <w:rFonts w:eastAsia="Times New Roman"/>
          <w:szCs w:val="24"/>
        </w:rPr>
        <w:t>,</w:t>
      </w:r>
      <w:r w:rsidRPr="0062005F">
        <w:rPr>
          <w:rFonts w:eastAsia="Times New Roman"/>
          <w:szCs w:val="24"/>
        </w:rPr>
        <w:t xml:space="preserve"> λοιδορούσαν τα σχολικά γεύματα</w:t>
      </w:r>
      <w:r>
        <w:rPr>
          <w:rFonts w:eastAsia="Times New Roman"/>
          <w:szCs w:val="24"/>
        </w:rPr>
        <w:t>,</w:t>
      </w:r>
      <w:r w:rsidRPr="0062005F">
        <w:rPr>
          <w:rFonts w:eastAsia="Times New Roman"/>
          <w:szCs w:val="24"/>
        </w:rPr>
        <w:t xml:space="preserve"> τα οποία ακριβώς σχεδιάζει το Γεωπονικό Πανεπιστήμιο κατά της παιδικής παχυσαρκίας</w:t>
      </w:r>
      <w:r>
        <w:rPr>
          <w:rFonts w:eastAsia="Times New Roman"/>
          <w:szCs w:val="24"/>
        </w:rPr>
        <w:t>.</w:t>
      </w:r>
    </w:p>
    <w:p w14:paraId="4318B25E" w14:textId="77777777" w:rsidR="001D7CFB" w:rsidRDefault="00EB4E04">
      <w:pPr>
        <w:spacing w:line="600" w:lineRule="auto"/>
        <w:ind w:firstLine="720"/>
        <w:jc w:val="both"/>
        <w:rPr>
          <w:rFonts w:eastAsia="Times New Roman"/>
          <w:szCs w:val="24"/>
        </w:rPr>
      </w:pPr>
      <w:r>
        <w:rPr>
          <w:rFonts w:eastAsia="Times New Roman"/>
          <w:szCs w:val="24"/>
        </w:rPr>
        <w:t>Έ</w:t>
      </w:r>
      <w:r w:rsidRPr="0062005F">
        <w:rPr>
          <w:rFonts w:eastAsia="Times New Roman"/>
          <w:szCs w:val="24"/>
        </w:rPr>
        <w:t xml:space="preserve">χουμε </w:t>
      </w:r>
      <w:r w:rsidRPr="0062005F">
        <w:rPr>
          <w:rFonts w:eastAsia="Times New Roman"/>
          <w:szCs w:val="24"/>
        </w:rPr>
        <w:t>σχέδιο</w:t>
      </w:r>
      <w:r>
        <w:rPr>
          <w:rFonts w:eastAsia="Times New Roman"/>
          <w:szCs w:val="24"/>
        </w:rPr>
        <w:t>,</w:t>
      </w:r>
      <w:r w:rsidRPr="0062005F">
        <w:rPr>
          <w:rFonts w:eastAsia="Times New Roman"/>
          <w:szCs w:val="24"/>
        </w:rPr>
        <w:t xml:space="preserve"> κύρι</w:t>
      </w:r>
      <w:r>
        <w:rPr>
          <w:rFonts w:eastAsia="Times New Roman"/>
          <w:szCs w:val="24"/>
        </w:rPr>
        <w:t>οι,</w:t>
      </w:r>
      <w:r w:rsidRPr="0062005F">
        <w:rPr>
          <w:rFonts w:eastAsia="Times New Roman"/>
          <w:szCs w:val="24"/>
        </w:rPr>
        <w:t xml:space="preserve"> μέχρι το </w:t>
      </w:r>
      <w:r>
        <w:rPr>
          <w:rFonts w:eastAsia="Times New Roman"/>
          <w:szCs w:val="24"/>
        </w:rPr>
        <w:t>2022 -</w:t>
      </w:r>
      <w:r w:rsidRPr="0062005F">
        <w:rPr>
          <w:rFonts w:eastAsia="Times New Roman"/>
          <w:szCs w:val="24"/>
        </w:rPr>
        <w:t>εδώ θα είμαστε</w:t>
      </w:r>
      <w:r>
        <w:rPr>
          <w:rFonts w:eastAsia="Times New Roman"/>
          <w:szCs w:val="24"/>
        </w:rPr>
        <w:t>-</w:t>
      </w:r>
      <w:r w:rsidRPr="0062005F">
        <w:rPr>
          <w:rFonts w:eastAsia="Times New Roman"/>
          <w:szCs w:val="24"/>
        </w:rPr>
        <w:t xml:space="preserve"> για να επεκτείνουμε το πρόγραμμα αυτό των σχολικών γευμάτων σε όλα τα σχολεία της χώρας</w:t>
      </w:r>
      <w:r>
        <w:rPr>
          <w:rFonts w:eastAsia="Times New Roman"/>
          <w:szCs w:val="24"/>
        </w:rPr>
        <w:t>,</w:t>
      </w:r>
      <w:r w:rsidRPr="0062005F">
        <w:rPr>
          <w:rFonts w:eastAsia="Times New Roman"/>
          <w:szCs w:val="24"/>
        </w:rPr>
        <w:t xml:space="preserve"> </w:t>
      </w:r>
      <w:r>
        <w:rPr>
          <w:rFonts w:eastAsia="Times New Roman"/>
          <w:szCs w:val="24"/>
        </w:rPr>
        <w:t>εξακόσιες χιλιάδες</w:t>
      </w:r>
      <w:r w:rsidRPr="0062005F">
        <w:rPr>
          <w:rFonts w:eastAsia="Times New Roman"/>
          <w:szCs w:val="24"/>
        </w:rPr>
        <w:t xml:space="preserve"> γεύματα τη μέρα</w:t>
      </w:r>
      <w:r>
        <w:rPr>
          <w:rFonts w:eastAsia="Times New Roman"/>
          <w:szCs w:val="24"/>
        </w:rPr>
        <w:t>,</w:t>
      </w:r>
      <w:r w:rsidRPr="0062005F">
        <w:rPr>
          <w:rFonts w:eastAsia="Times New Roman"/>
          <w:szCs w:val="24"/>
        </w:rPr>
        <w:t xml:space="preserve"> ακριβώς γιατί έχει σημασία αυτό για τα παιδιά</w:t>
      </w:r>
      <w:r>
        <w:rPr>
          <w:rFonts w:eastAsia="Times New Roman"/>
          <w:szCs w:val="24"/>
        </w:rPr>
        <w:t>.</w:t>
      </w:r>
      <w:r w:rsidRPr="0062005F">
        <w:rPr>
          <w:rFonts w:eastAsia="Times New Roman"/>
          <w:szCs w:val="24"/>
        </w:rPr>
        <w:t xml:space="preserve"> </w:t>
      </w:r>
      <w:r>
        <w:rPr>
          <w:rFonts w:eastAsia="Times New Roman"/>
          <w:szCs w:val="24"/>
        </w:rPr>
        <w:t>Να πάτε,</w:t>
      </w:r>
      <w:r w:rsidRPr="0062005F">
        <w:rPr>
          <w:rFonts w:eastAsia="Times New Roman"/>
          <w:szCs w:val="24"/>
        </w:rPr>
        <w:t xml:space="preserve"> κύριε Μητσοτάκη</w:t>
      </w:r>
      <w:r>
        <w:rPr>
          <w:rFonts w:eastAsia="Times New Roman"/>
          <w:szCs w:val="24"/>
        </w:rPr>
        <w:t>,</w:t>
      </w:r>
      <w:r w:rsidRPr="0062005F">
        <w:rPr>
          <w:rFonts w:eastAsia="Times New Roman"/>
          <w:szCs w:val="24"/>
        </w:rPr>
        <w:t xml:space="preserve"> σε αυτά τα </w:t>
      </w:r>
      <w:r w:rsidRPr="0062005F">
        <w:rPr>
          <w:rFonts w:eastAsia="Times New Roman"/>
          <w:szCs w:val="24"/>
        </w:rPr>
        <w:t xml:space="preserve">παιδιά και σε αυτές τις μητέρες να τους πείτε ότι θα κόψετε </w:t>
      </w:r>
      <w:r>
        <w:rPr>
          <w:rFonts w:eastAsia="Times New Roman"/>
          <w:szCs w:val="24"/>
        </w:rPr>
        <w:t xml:space="preserve">και </w:t>
      </w:r>
      <w:r w:rsidRPr="0062005F">
        <w:rPr>
          <w:rFonts w:eastAsia="Times New Roman"/>
          <w:szCs w:val="24"/>
        </w:rPr>
        <w:t>τα σχολικά γεύματα</w:t>
      </w:r>
      <w:r>
        <w:rPr>
          <w:rFonts w:eastAsia="Times New Roman"/>
          <w:szCs w:val="24"/>
        </w:rPr>
        <w:t>.</w:t>
      </w:r>
    </w:p>
    <w:p w14:paraId="4318B25F" w14:textId="77777777" w:rsidR="001D7CFB" w:rsidRDefault="00EB4E04">
      <w:pPr>
        <w:spacing w:line="600" w:lineRule="auto"/>
        <w:ind w:firstLine="720"/>
        <w:jc w:val="both"/>
        <w:rPr>
          <w:rFonts w:eastAsia="Times New Roman"/>
          <w:szCs w:val="24"/>
        </w:rPr>
      </w:pPr>
      <w:r>
        <w:rPr>
          <w:rFonts w:eastAsia="Times New Roman"/>
          <w:szCs w:val="24"/>
        </w:rPr>
        <w:t>Υποσχέθηκε στη συνέντευξή του</w:t>
      </w:r>
      <w:r w:rsidRPr="0062005F">
        <w:rPr>
          <w:rFonts w:eastAsia="Times New Roman"/>
          <w:szCs w:val="24"/>
        </w:rPr>
        <w:t xml:space="preserve"> </w:t>
      </w:r>
      <w:r>
        <w:rPr>
          <w:rFonts w:eastAsia="Times New Roman"/>
          <w:szCs w:val="24"/>
        </w:rPr>
        <w:t>ο</w:t>
      </w:r>
      <w:r w:rsidRPr="0062005F">
        <w:rPr>
          <w:rFonts w:eastAsia="Times New Roman"/>
          <w:szCs w:val="24"/>
        </w:rPr>
        <w:t xml:space="preserve"> κ</w:t>
      </w:r>
      <w:r>
        <w:rPr>
          <w:rFonts w:eastAsia="Times New Roman"/>
          <w:szCs w:val="24"/>
        </w:rPr>
        <w:t>.</w:t>
      </w:r>
      <w:r w:rsidRPr="0062005F">
        <w:rPr>
          <w:rFonts w:eastAsia="Times New Roman"/>
          <w:szCs w:val="24"/>
        </w:rPr>
        <w:t xml:space="preserve"> Μητσοτάκης ότι θα διαθέσει </w:t>
      </w:r>
      <w:r>
        <w:rPr>
          <w:rFonts w:eastAsia="Times New Roman"/>
          <w:szCs w:val="24"/>
        </w:rPr>
        <w:t>1 δισεκατομμύριο</w:t>
      </w:r>
      <w:r w:rsidRPr="0062005F">
        <w:rPr>
          <w:rFonts w:eastAsia="Times New Roman"/>
          <w:szCs w:val="24"/>
        </w:rPr>
        <w:t xml:space="preserve"> ευρώ για το ελάχιστο εγγυημένο εισόδημα</w:t>
      </w:r>
      <w:r>
        <w:rPr>
          <w:rFonts w:eastAsia="Times New Roman"/>
          <w:szCs w:val="24"/>
        </w:rPr>
        <w:t>,</w:t>
      </w:r>
      <w:r w:rsidRPr="0062005F">
        <w:rPr>
          <w:rFonts w:eastAsia="Times New Roman"/>
          <w:szCs w:val="24"/>
        </w:rPr>
        <w:t xml:space="preserve"> όπως το αποκαλεί ο </w:t>
      </w:r>
      <w:r>
        <w:rPr>
          <w:rFonts w:eastAsia="Times New Roman"/>
          <w:szCs w:val="24"/>
        </w:rPr>
        <w:t>ίδιος.</w:t>
      </w:r>
      <w:r w:rsidRPr="0062005F">
        <w:rPr>
          <w:rFonts w:eastAsia="Times New Roman"/>
          <w:szCs w:val="24"/>
        </w:rPr>
        <w:t xml:space="preserve"> </w:t>
      </w:r>
      <w:r>
        <w:rPr>
          <w:rFonts w:eastAsia="Times New Roman"/>
          <w:szCs w:val="24"/>
        </w:rPr>
        <w:t>Έ</w:t>
      </w:r>
      <w:r w:rsidRPr="0062005F">
        <w:rPr>
          <w:rFonts w:eastAsia="Times New Roman"/>
          <w:szCs w:val="24"/>
        </w:rPr>
        <w:t>χουμε ακούσει ξανά αυτό τ</w:t>
      </w:r>
      <w:r w:rsidRPr="0062005F">
        <w:rPr>
          <w:rFonts w:eastAsia="Times New Roman"/>
          <w:szCs w:val="24"/>
        </w:rPr>
        <w:t>ο σχέδιο το 2015 από το Διεθνές Νομισματικό Ταμείο</w:t>
      </w:r>
      <w:r>
        <w:rPr>
          <w:rFonts w:eastAsia="Times New Roman"/>
          <w:szCs w:val="24"/>
        </w:rPr>
        <w:t>,</w:t>
      </w:r>
      <w:r w:rsidRPr="0062005F">
        <w:rPr>
          <w:rFonts w:eastAsia="Times New Roman"/>
          <w:szCs w:val="24"/>
        </w:rPr>
        <w:t xml:space="preserve"> όταν πίεζε την Κυβέρνησή μας να το εφαρμόσει</w:t>
      </w:r>
      <w:r>
        <w:rPr>
          <w:rFonts w:eastAsia="Times New Roman"/>
          <w:szCs w:val="24"/>
        </w:rPr>
        <w:t>. Α</w:t>
      </w:r>
      <w:r w:rsidRPr="0062005F">
        <w:rPr>
          <w:rFonts w:eastAsia="Times New Roman"/>
          <w:szCs w:val="24"/>
        </w:rPr>
        <w:t xml:space="preserve">υτό το σχέδιο προέβλεπε </w:t>
      </w:r>
      <w:r>
        <w:rPr>
          <w:rFonts w:eastAsia="Times New Roman"/>
          <w:szCs w:val="24"/>
        </w:rPr>
        <w:t>-α</w:t>
      </w:r>
      <w:r w:rsidRPr="0062005F">
        <w:rPr>
          <w:rFonts w:eastAsia="Times New Roman"/>
          <w:szCs w:val="24"/>
        </w:rPr>
        <w:t xml:space="preserve">υτό θέλετε να πείτε και </w:t>
      </w:r>
      <w:r>
        <w:rPr>
          <w:rFonts w:eastAsia="Times New Roman"/>
          <w:szCs w:val="24"/>
        </w:rPr>
        <w:t>θ</w:t>
      </w:r>
      <w:r w:rsidRPr="0062005F">
        <w:rPr>
          <w:rFonts w:eastAsia="Times New Roman"/>
          <w:szCs w:val="24"/>
        </w:rPr>
        <w:t xml:space="preserve">α το αποδείξω σήμερα </w:t>
      </w:r>
      <w:r>
        <w:rPr>
          <w:rFonts w:eastAsia="Times New Roman"/>
          <w:szCs w:val="24"/>
        </w:rPr>
        <w:t>γ</w:t>
      </w:r>
      <w:r w:rsidRPr="0062005F">
        <w:rPr>
          <w:rFonts w:eastAsia="Times New Roman"/>
          <w:szCs w:val="24"/>
        </w:rPr>
        <w:t>ιατί συμβαίνει αυτό</w:t>
      </w:r>
      <w:r>
        <w:rPr>
          <w:rFonts w:eastAsia="Times New Roman"/>
          <w:szCs w:val="24"/>
        </w:rPr>
        <w:t xml:space="preserve">- </w:t>
      </w:r>
      <w:r w:rsidRPr="0062005F">
        <w:rPr>
          <w:rFonts w:eastAsia="Times New Roman"/>
          <w:szCs w:val="24"/>
        </w:rPr>
        <w:t>το εξής</w:t>
      </w:r>
      <w:r>
        <w:rPr>
          <w:rFonts w:eastAsia="Times New Roman"/>
          <w:szCs w:val="24"/>
        </w:rPr>
        <w:t>, αγαπητοί κύριοι: Γ</w:t>
      </w:r>
      <w:r w:rsidRPr="0062005F">
        <w:rPr>
          <w:rFonts w:eastAsia="Times New Roman"/>
          <w:szCs w:val="24"/>
        </w:rPr>
        <w:t>ια να βρούμε</w:t>
      </w:r>
      <w:r>
        <w:rPr>
          <w:rFonts w:eastAsia="Times New Roman"/>
          <w:szCs w:val="24"/>
        </w:rPr>
        <w:t>,</w:t>
      </w:r>
      <w:r w:rsidRPr="0062005F">
        <w:rPr>
          <w:rFonts w:eastAsia="Times New Roman"/>
          <w:szCs w:val="24"/>
        </w:rPr>
        <w:t xml:space="preserve"> έλεγε το </w:t>
      </w:r>
      <w:r>
        <w:rPr>
          <w:rFonts w:eastAsia="Times New Roman"/>
          <w:szCs w:val="24"/>
        </w:rPr>
        <w:t>ΔΝΤ</w:t>
      </w:r>
      <w:r w:rsidRPr="0062005F">
        <w:rPr>
          <w:rFonts w:eastAsia="Times New Roman"/>
          <w:szCs w:val="24"/>
        </w:rPr>
        <w:t xml:space="preserve"> το 1 </w:t>
      </w:r>
      <w:r>
        <w:rPr>
          <w:rFonts w:eastAsia="Times New Roman"/>
          <w:szCs w:val="24"/>
        </w:rPr>
        <w:t>δισε</w:t>
      </w:r>
      <w:r>
        <w:rPr>
          <w:rFonts w:eastAsia="Times New Roman"/>
          <w:szCs w:val="24"/>
        </w:rPr>
        <w:t>κατομμύριο,</w:t>
      </w:r>
      <w:r w:rsidRPr="0062005F">
        <w:rPr>
          <w:rFonts w:eastAsia="Times New Roman"/>
          <w:szCs w:val="24"/>
        </w:rPr>
        <w:t xml:space="preserve"> έπρεπε να κόψουμε </w:t>
      </w:r>
      <w:r>
        <w:rPr>
          <w:rFonts w:eastAsia="Times New Roman"/>
          <w:szCs w:val="24"/>
        </w:rPr>
        <w:t>όποια</w:t>
      </w:r>
      <w:r w:rsidRPr="0062005F">
        <w:rPr>
          <w:rFonts w:eastAsia="Times New Roman"/>
          <w:szCs w:val="24"/>
        </w:rPr>
        <w:t xml:space="preserve"> επιδόματα θα μας </w:t>
      </w:r>
      <w:r>
        <w:rPr>
          <w:rFonts w:eastAsia="Times New Roman"/>
          <w:szCs w:val="24"/>
        </w:rPr>
        <w:t>έδιναν</w:t>
      </w:r>
      <w:r w:rsidRPr="0062005F">
        <w:rPr>
          <w:rFonts w:eastAsia="Times New Roman"/>
          <w:szCs w:val="24"/>
        </w:rPr>
        <w:t xml:space="preserve"> αυτό το 1 </w:t>
      </w:r>
      <w:r>
        <w:rPr>
          <w:rFonts w:eastAsia="Times New Roman"/>
          <w:szCs w:val="24"/>
        </w:rPr>
        <w:t>δισεκατομμύριο. Αυτό</w:t>
      </w:r>
      <w:r w:rsidRPr="0062005F">
        <w:rPr>
          <w:rFonts w:eastAsia="Times New Roman"/>
          <w:szCs w:val="24"/>
        </w:rPr>
        <w:t xml:space="preserve"> έχετε στο πίσω μέρος του κεφαλιού σας κάθε μέρα και δεν το λέτε στον ελληνικό λαό</w:t>
      </w:r>
      <w:r>
        <w:rPr>
          <w:rFonts w:eastAsia="Times New Roman"/>
          <w:szCs w:val="24"/>
        </w:rPr>
        <w:t>.</w:t>
      </w:r>
      <w:r w:rsidRPr="0062005F">
        <w:rPr>
          <w:rFonts w:eastAsia="Times New Roman"/>
          <w:szCs w:val="24"/>
        </w:rPr>
        <w:t xml:space="preserve"> </w:t>
      </w:r>
    </w:p>
    <w:p w14:paraId="4318B260" w14:textId="77777777" w:rsidR="001D7CFB" w:rsidRDefault="00EB4E04">
      <w:pPr>
        <w:spacing w:line="600" w:lineRule="auto"/>
        <w:ind w:firstLine="720"/>
        <w:jc w:val="both"/>
        <w:rPr>
          <w:rFonts w:eastAsia="Times New Roman"/>
          <w:szCs w:val="24"/>
        </w:rPr>
      </w:pPr>
      <w:r>
        <w:rPr>
          <w:rFonts w:eastAsia="Times New Roman"/>
          <w:szCs w:val="24"/>
        </w:rPr>
        <w:t>Τι έλεγε, λ</w:t>
      </w:r>
      <w:r w:rsidRPr="0062005F">
        <w:rPr>
          <w:rFonts w:eastAsia="Times New Roman"/>
          <w:szCs w:val="24"/>
        </w:rPr>
        <w:t>οιπόν</w:t>
      </w:r>
      <w:r>
        <w:rPr>
          <w:rFonts w:eastAsia="Times New Roman"/>
          <w:szCs w:val="24"/>
        </w:rPr>
        <w:t>,</w:t>
      </w:r>
      <w:r w:rsidRPr="0062005F">
        <w:rPr>
          <w:rFonts w:eastAsia="Times New Roman"/>
          <w:szCs w:val="24"/>
        </w:rPr>
        <w:t xml:space="preserve"> το </w:t>
      </w:r>
      <w:r>
        <w:rPr>
          <w:rFonts w:eastAsia="Times New Roman"/>
          <w:szCs w:val="24"/>
        </w:rPr>
        <w:t>ΔΝΤ;</w:t>
      </w:r>
      <w:r w:rsidRPr="0062005F">
        <w:rPr>
          <w:rFonts w:eastAsia="Times New Roman"/>
          <w:szCs w:val="24"/>
        </w:rPr>
        <w:t xml:space="preserve"> </w:t>
      </w:r>
      <w:r>
        <w:rPr>
          <w:rFonts w:eastAsia="Times New Roman"/>
          <w:szCs w:val="24"/>
        </w:rPr>
        <w:t>Δεν έλεγε ότι ο ΣΥΡΙΖΑ</w:t>
      </w:r>
      <w:r w:rsidRPr="0062005F">
        <w:rPr>
          <w:rFonts w:eastAsia="Times New Roman"/>
          <w:szCs w:val="24"/>
        </w:rPr>
        <w:t xml:space="preserve"> </w:t>
      </w:r>
      <w:r>
        <w:rPr>
          <w:rFonts w:eastAsia="Times New Roman"/>
          <w:szCs w:val="24"/>
        </w:rPr>
        <w:t xml:space="preserve">δίνει επιδόματα. Το ΔΝΤ έλεγε </w:t>
      </w:r>
      <w:r w:rsidRPr="0062005F">
        <w:rPr>
          <w:rFonts w:eastAsia="Times New Roman"/>
          <w:szCs w:val="24"/>
        </w:rPr>
        <w:t>ότ</w:t>
      </w:r>
      <w:r w:rsidRPr="0062005F">
        <w:rPr>
          <w:rFonts w:eastAsia="Times New Roman"/>
          <w:szCs w:val="24"/>
        </w:rPr>
        <w:t xml:space="preserve">ι εσείς είχατε φτιάξει </w:t>
      </w:r>
      <w:r>
        <w:rPr>
          <w:rFonts w:eastAsia="Times New Roman"/>
          <w:szCs w:val="24"/>
        </w:rPr>
        <w:t>διακόσια</w:t>
      </w:r>
      <w:r w:rsidRPr="0062005F">
        <w:rPr>
          <w:rFonts w:eastAsia="Times New Roman"/>
          <w:szCs w:val="24"/>
        </w:rPr>
        <w:t xml:space="preserve"> επιδόματα</w:t>
      </w:r>
      <w:r>
        <w:rPr>
          <w:rFonts w:eastAsia="Times New Roman"/>
          <w:szCs w:val="24"/>
        </w:rPr>
        <w:t>.</w:t>
      </w:r>
      <w:r w:rsidRPr="0062005F">
        <w:rPr>
          <w:rFonts w:eastAsia="Times New Roman"/>
          <w:szCs w:val="24"/>
        </w:rPr>
        <w:t xml:space="preserve"> </w:t>
      </w:r>
      <w:r>
        <w:rPr>
          <w:rFonts w:eastAsia="Times New Roman"/>
          <w:szCs w:val="24"/>
        </w:rPr>
        <w:t>Ε</w:t>
      </w:r>
      <w:r w:rsidRPr="0062005F">
        <w:rPr>
          <w:rFonts w:eastAsia="Times New Roman"/>
          <w:szCs w:val="24"/>
        </w:rPr>
        <w:t xml:space="preserve">σείς είχατε φτιάξει τα </w:t>
      </w:r>
      <w:r>
        <w:rPr>
          <w:rFonts w:eastAsia="Times New Roman"/>
          <w:szCs w:val="24"/>
        </w:rPr>
        <w:t>διακόσια</w:t>
      </w:r>
      <w:r w:rsidRPr="0062005F">
        <w:rPr>
          <w:rFonts w:eastAsia="Times New Roman"/>
          <w:szCs w:val="24"/>
        </w:rPr>
        <w:t xml:space="preserve"> επιδόματα και τα δίνα</w:t>
      </w:r>
      <w:r>
        <w:rPr>
          <w:rFonts w:eastAsia="Times New Roman"/>
          <w:szCs w:val="24"/>
        </w:rPr>
        <w:t>τ</w:t>
      </w:r>
      <w:r w:rsidRPr="0062005F">
        <w:rPr>
          <w:rFonts w:eastAsia="Times New Roman"/>
          <w:szCs w:val="24"/>
        </w:rPr>
        <w:t xml:space="preserve">ε από </w:t>
      </w:r>
      <w:r>
        <w:rPr>
          <w:rFonts w:eastAsia="Times New Roman"/>
          <w:szCs w:val="24"/>
        </w:rPr>
        <w:t>εκατόν είκοσι</w:t>
      </w:r>
      <w:r w:rsidRPr="0062005F">
        <w:rPr>
          <w:rFonts w:eastAsia="Times New Roman"/>
          <w:szCs w:val="24"/>
        </w:rPr>
        <w:t xml:space="preserve"> διαφορετικές πηγές</w:t>
      </w:r>
      <w:r>
        <w:rPr>
          <w:rFonts w:eastAsia="Times New Roman"/>
          <w:szCs w:val="24"/>
        </w:rPr>
        <w:t>,</w:t>
      </w:r>
      <w:r w:rsidRPr="0062005F">
        <w:rPr>
          <w:rFonts w:eastAsia="Times New Roman"/>
          <w:szCs w:val="24"/>
        </w:rPr>
        <w:t xml:space="preserve"> με συναλλαγή και διαπλοκή</w:t>
      </w:r>
      <w:r>
        <w:rPr>
          <w:rFonts w:eastAsia="Times New Roman"/>
          <w:szCs w:val="24"/>
        </w:rPr>
        <w:t xml:space="preserve">. Άρα, </w:t>
      </w:r>
      <w:r w:rsidRPr="0062005F">
        <w:rPr>
          <w:rFonts w:eastAsia="Times New Roman"/>
          <w:szCs w:val="24"/>
        </w:rPr>
        <w:t>πρόκειται να τα κόψε</w:t>
      </w:r>
      <w:r>
        <w:rPr>
          <w:rFonts w:eastAsia="Times New Roman"/>
          <w:szCs w:val="24"/>
        </w:rPr>
        <w:t>τε</w:t>
      </w:r>
      <w:r w:rsidRPr="0062005F">
        <w:rPr>
          <w:rFonts w:eastAsia="Times New Roman"/>
          <w:szCs w:val="24"/>
        </w:rPr>
        <w:t xml:space="preserve"> για να εξοικονομήσετε το 1 </w:t>
      </w:r>
      <w:r>
        <w:rPr>
          <w:rFonts w:eastAsia="Times New Roman"/>
          <w:szCs w:val="24"/>
        </w:rPr>
        <w:t>δισεκατομμύριο</w:t>
      </w:r>
      <w:r w:rsidRPr="0062005F">
        <w:rPr>
          <w:rFonts w:eastAsia="Times New Roman"/>
          <w:szCs w:val="24"/>
        </w:rPr>
        <w:t xml:space="preserve"> σήμερα</w:t>
      </w:r>
      <w:r>
        <w:rPr>
          <w:rFonts w:eastAsia="Times New Roman"/>
          <w:szCs w:val="24"/>
        </w:rPr>
        <w:t>.</w:t>
      </w:r>
    </w:p>
    <w:p w14:paraId="4318B261" w14:textId="77777777" w:rsidR="001D7CFB" w:rsidRDefault="00EB4E04">
      <w:pPr>
        <w:spacing w:line="600" w:lineRule="auto"/>
        <w:ind w:firstLine="720"/>
        <w:jc w:val="both"/>
        <w:rPr>
          <w:rFonts w:eastAsia="Times New Roman"/>
          <w:szCs w:val="24"/>
        </w:rPr>
      </w:pPr>
      <w:r>
        <w:rPr>
          <w:rFonts w:eastAsia="Times New Roman"/>
          <w:szCs w:val="24"/>
        </w:rPr>
        <w:t xml:space="preserve">Σήμερα ο </w:t>
      </w:r>
      <w:r>
        <w:rPr>
          <w:rFonts w:eastAsia="Times New Roman"/>
          <w:szCs w:val="24"/>
        </w:rPr>
        <w:t>προϋπολογισμός</w:t>
      </w:r>
      <w:r w:rsidRPr="0062005F">
        <w:rPr>
          <w:rFonts w:eastAsia="Times New Roman"/>
          <w:szCs w:val="24"/>
        </w:rPr>
        <w:t xml:space="preserve"> της πρόνοιας είναι </w:t>
      </w:r>
      <w:r>
        <w:rPr>
          <w:rFonts w:eastAsia="Times New Roman"/>
          <w:szCs w:val="24"/>
        </w:rPr>
        <w:t>3.200.000.000. Α</w:t>
      </w:r>
      <w:r w:rsidRPr="0062005F">
        <w:rPr>
          <w:rFonts w:eastAsia="Times New Roman"/>
          <w:szCs w:val="24"/>
        </w:rPr>
        <w:t xml:space="preserve">ν αφαιρέσουμε το 1 </w:t>
      </w:r>
      <w:r>
        <w:rPr>
          <w:rFonts w:eastAsia="Times New Roman"/>
          <w:szCs w:val="24"/>
        </w:rPr>
        <w:t>δισεκατομμύριο,</w:t>
      </w:r>
      <w:r w:rsidRPr="0062005F">
        <w:rPr>
          <w:rFonts w:eastAsia="Times New Roman"/>
          <w:szCs w:val="24"/>
        </w:rPr>
        <w:t xml:space="preserve"> που τώρα θυμηθήκατε και υπόσχε</w:t>
      </w:r>
      <w:r>
        <w:rPr>
          <w:rFonts w:eastAsia="Times New Roman"/>
          <w:szCs w:val="24"/>
        </w:rPr>
        <w:t>στε,</w:t>
      </w:r>
      <w:r w:rsidRPr="0062005F">
        <w:rPr>
          <w:rFonts w:eastAsia="Times New Roman"/>
          <w:szCs w:val="24"/>
        </w:rPr>
        <w:t xml:space="preserve"> για το ελάχιστο εγγυημένο εισόδημα</w:t>
      </w:r>
      <w:r>
        <w:rPr>
          <w:rFonts w:eastAsia="Times New Roman"/>
          <w:szCs w:val="24"/>
        </w:rPr>
        <w:t>,</w:t>
      </w:r>
      <w:r w:rsidRPr="0062005F">
        <w:rPr>
          <w:rFonts w:eastAsia="Times New Roman"/>
          <w:szCs w:val="24"/>
        </w:rPr>
        <w:t xml:space="preserve"> φοβάμαι ότι ετοιμάζεστε για μία σφαγή στα 2,2 </w:t>
      </w:r>
      <w:r>
        <w:rPr>
          <w:rFonts w:eastAsia="Times New Roman"/>
          <w:szCs w:val="24"/>
        </w:rPr>
        <w:t xml:space="preserve">δισεκατομμύρια </w:t>
      </w:r>
      <w:r w:rsidRPr="0062005F">
        <w:rPr>
          <w:rFonts w:eastAsia="Times New Roman"/>
          <w:szCs w:val="24"/>
        </w:rPr>
        <w:t>που μένουνε</w:t>
      </w:r>
      <w:r>
        <w:rPr>
          <w:rFonts w:eastAsia="Times New Roman"/>
          <w:szCs w:val="24"/>
        </w:rPr>
        <w:t>.</w:t>
      </w:r>
      <w:r w:rsidRPr="0062005F">
        <w:rPr>
          <w:rFonts w:eastAsia="Times New Roman"/>
          <w:szCs w:val="24"/>
        </w:rPr>
        <w:t xml:space="preserve"> </w:t>
      </w:r>
      <w:r>
        <w:rPr>
          <w:rFonts w:eastAsia="Times New Roman"/>
          <w:szCs w:val="24"/>
        </w:rPr>
        <w:t>Γι’</w:t>
      </w:r>
      <w:r w:rsidRPr="0062005F">
        <w:rPr>
          <w:rFonts w:eastAsia="Times New Roman"/>
          <w:szCs w:val="24"/>
        </w:rPr>
        <w:t xml:space="preserve"> αυτό είναι ο πόλεμος ε</w:t>
      </w:r>
      <w:r w:rsidRPr="0062005F">
        <w:rPr>
          <w:rFonts w:eastAsia="Times New Roman"/>
          <w:szCs w:val="24"/>
        </w:rPr>
        <w:t>ναντίον των επιδομάτων όλον αυτό τον καιρό</w:t>
      </w:r>
      <w:r>
        <w:rPr>
          <w:rFonts w:eastAsia="Times New Roman"/>
          <w:szCs w:val="24"/>
        </w:rPr>
        <w:t>.</w:t>
      </w:r>
      <w:r w:rsidRPr="0062005F">
        <w:rPr>
          <w:rFonts w:eastAsia="Times New Roman"/>
          <w:szCs w:val="24"/>
        </w:rPr>
        <w:t xml:space="preserve"> </w:t>
      </w:r>
      <w:r>
        <w:rPr>
          <w:rFonts w:eastAsia="Times New Roman"/>
          <w:szCs w:val="24"/>
        </w:rPr>
        <w:t>Α</w:t>
      </w:r>
      <w:r w:rsidRPr="0062005F">
        <w:rPr>
          <w:rFonts w:eastAsia="Times New Roman"/>
          <w:szCs w:val="24"/>
        </w:rPr>
        <w:t xml:space="preserve">κούμε το μεγάλο </w:t>
      </w:r>
      <w:r>
        <w:rPr>
          <w:rFonts w:eastAsia="Times New Roman"/>
          <w:szCs w:val="24"/>
        </w:rPr>
        <w:t>μύθο</w:t>
      </w:r>
      <w:r w:rsidRPr="0062005F">
        <w:rPr>
          <w:rFonts w:eastAsia="Times New Roman"/>
          <w:szCs w:val="24"/>
        </w:rPr>
        <w:t xml:space="preserve"> της προπαγάνδας ότι ο ΣΥΡΙΖΑ έφτιαξε τα επιδόματα</w:t>
      </w:r>
      <w:r>
        <w:rPr>
          <w:rFonts w:eastAsia="Times New Roman"/>
          <w:szCs w:val="24"/>
        </w:rPr>
        <w:t>.</w:t>
      </w:r>
      <w:r w:rsidRPr="0062005F">
        <w:rPr>
          <w:rFonts w:eastAsia="Times New Roman"/>
          <w:szCs w:val="24"/>
        </w:rPr>
        <w:t xml:space="preserve"> </w:t>
      </w:r>
      <w:r>
        <w:rPr>
          <w:rFonts w:eastAsia="Times New Roman"/>
          <w:szCs w:val="24"/>
        </w:rPr>
        <w:t>Το 2015</w:t>
      </w:r>
      <w:r w:rsidRPr="0062005F">
        <w:rPr>
          <w:rFonts w:eastAsia="Times New Roman"/>
          <w:szCs w:val="24"/>
        </w:rPr>
        <w:t xml:space="preserve"> βρήκαμε </w:t>
      </w:r>
      <w:r>
        <w:rPr>
          <w:rFonts w:eastAsia="Times New Roman"/>
          <w:szCs w:val="24"/>
        </w:rPr>
        <w:t xml:space="preserve">πενήντα τέσσερις </w:t>
      </w:r>
      <w:r w:rsidRPr="0062005F">
        <w:rPr>
          <w:rFonts w:eastAsia="Times New Roman"/>
          <w:szCs w:val="24"/>
        </w:rPr>
        <w:t>υπαλλήλους</w:t>
      </w:r>
      <w:r>
        <w:rPr>
          <w:rFonts w:eastAsia="Times New Roman"/>
          <w:szCs w:val="24"/>
        </w:rPr>
        <w:t>,</w:t>
      </w:r>
      <w:r w:rsidRPr="0062005F">
        <w:rPr>
          <w:rFonts w:eastAsia="Times New Roman"/>
          <w:szCs w:val="24"/>
        </w:rPr>
        <w:t xml:space="preserve"> </w:t>
      </w:r>
      <w:r>
        <w:rPr>
          <w:rFonts w:eastAsia="Times New Roman"/>
          <w:szCs w:val="24"/>
        </w:rPr>
        <w:t>διακόσια</w:t>
      </w:r>
      <w:r w:rsidRPr="0062005F">
        <w:rPr>
          <w:rFonts w:eastAsia="Times New Roman"/>
          <w:szCs w:val="24"/>
        </w:rPr>
        <w:t xml:space="preserve"> επιδόματα </w:t>
      </w:r>
      <w:r>
        <w:rPr>
          <w:rFonts w:eastAsia="Times New Roman"/>
          <w:szCs w:val="24"/>
        </w:rPr>
        <w:t>π</w:t>
      </w:r>
      <w:r w:rsidRPr="0062005F">
        <w:rPr>
          <w:rFonts w:eastAsia="Times New Roman"/>
          <w:szCs w:val="24"/>
        </w:rPr>
        <w:t>ου δίνονταν</w:t>
      </w:r>
      <w:r>
        <w:rPr>
          <w:rFonts w:eastAsia="Times New Roman"/>
          <w:szCs w:val="24"/>
        </w:rPr>
        <w:t>,</w:t>
      </w:r>
      <w:r w:rsidRPr="0062005F">
        <w:rPr>
          <w:rFonts w:eastAsia="Times New Roman"/>
          <w:szCs w:val="24"/>
        </w:rPr>
        <w:t xml:space="preserve"> όπως είπα</w:t>
      </w:r>
      <w:r>
        <w:rPr>
          <w:rFonts w:eastAsia="Times New Roman"/>
          <w:szCs w:val="24"/>
        </w:rPr>
        <w:t>,</w:t>
      </w:r>
      <w:r w:rsidRPr="0062005F">
        <w:rPr>
          <w:rFonts w:eastAsia="Times New Roman"/>
          <w:szCs w:val="24"/>
        </w:rPr>
        <w:t xml:space="preserve"> από </w:t>
      </w:r>
      <w:r>
        <w:rPr>
          <w:rFonts w:eastAsia="Times New Roman"/>
          <w:szCs w:val="24"/>
        </w:rPr>
        <w:t>εκατόν είκοσι</w:t>
      </w:r>
      <w:r w:rsidRPr="0062005F">
        <w:rPr>
          <w:rFonts w:eastAsia="Times New Roman"/>
          <w:szCs w:val="24"/>
        </w:rPr>
        <w:t xml:space="preserve"> διαφορετικές πηγές</w:t>
      </w:r>
      <w:r>
        <w:rPr>
          <w:rFonts w:eastAsia="Times New Roman"/>
          <w:szCs w:val="24"/>
        </w:rPr>
        <w:t>,</w:t>
      </w:r>
      <w:r w:rsidRPr="0062005F">
        <w:rPr>
          <w:rFonts w:eastAsia="Times New Roman"/>
          <w:szCs w:val="24"/>
        </w:rPr>
        <w:t xml:space="preserve"> με αδιαφανή </w:t>
      </w:r>
      <w:r w:rsidRPr="0062005F">
        <w:rPr>
          <w:rFonts w:eastAsia="Times New Roman"/>
          <w:szCs w:val="24"/>
        </w:rPr>
        <w:t>κριτήρια</w:t>
      </w:r>
      <w:r>
        <w:rPr>
          <w:rFonts w:eastAsia="Times New Roman"/>
          <w:szCs w:val="24"/>
        </w:rPr>
        <w:t>.</w:t>
      </w:r>
      <w:r w:rsidRPr="0062005F">
        <w:rPr>
          <w:rFonts w:eastAsia="Times New Roman"/>
          <w:szCs w:val="24"/>
        </w:rPr>
        <w:t xml:space="preserve"> </w:t>
      </w:r>
    </w:p>
    <w:p w14:paraId="4318B262" w14:textId="77777777" w:rsidR="001D7CFB" w:rsidRDefault="00EB4E04">
      <w:pPr>
        <w:spacing w:line="600" w:lineRule="auto"/>
        <w:ind w:firstLine="720"/>
        <w:jc w:val="both"/>
        <w:rPr>
          <w:rFonts w:eastAsia="Times New Roman"/>
          <w:szCs w:val="24"/>
        </w:rPr>
      </w:pPr>
      <w:r>
        <w:rPr>
          <w:rFonts w:eastAsia="Times New Roman"/>
          <w:szCs w:val="24"/>
        </w:rPr>
        <w:t>Μ</w:t>
      </w:r>
      <w:r w:rsidRPr="0062005F">
        <w:rPr>
          <w:rFonts w:eastAsia="Times New Roman"/>
          <w:szCs w:val="24"/>
        </w:rPr>
        <w:t>έσα σε δύο χρόνια ιδρύσαμε ένα ψηφιακό κρ</w:t>
      </w:r>
      <w:r>
        <w:rPr>
          <w:rFonts w:eastAsia="Times New Roman"/>
          <w:szCs w:val="24"/>
        </w:rPr>
        <w:t>άτος</w:t>
      </w:r>
      <w:r w:rsidRPr="0062005F">
        <w:rPr>
          <w:rFonts w:eastAsia="Times New Roman"/>
          <w:szCs w:val="24"/>
        </w:rPr>
        <w:t xml:space="preserve"> πρόνοιας</w:t>
      </w:r>
      <w:r>
        <w:rPr>
          <w:rFonts w:eastAsia="Times New Roman"/>
          <w:szCs w:val="24"/>
        </w:rPr>
        <w:t>,</w:t>
      </w:r>
      <w:r w:rsidRPr="0062005F">
        <w:rPr>
          <w:rFonts w:eastAsia="Times New Roman"/>
          <w:szCs w:val="24"/>
        </w:rPr>
        <w:t xml:space="preserve"> το οποίο με δύο πυλώνες</w:t>
      </w:r>
      <w:r>
        <w:rPr>
          <w:rFonts w:eastAsia="Times New Roman"/>
          <w:szCs w:val="24"/>
        </w:rPr>
        <w:t>,</w:t>
      </w:r>
      <w:r w:rsidRPr="0062005F">
        <w:rPr>
          <w:rFonts w:eastAsia="Times New Roman"/>
          <w:szCs w:val="24"/>
        </w:rPr>
        <w:t xml:space="preserve"> από τη μία το κράτος</w:t>
      </w:r>
      <w:r>
        <w:rPr>
          <w:rFonts w:eastAsia="Times New Roman"/>
          <w:szCs w:val="24"/>
        </w:rPr>
        <w:t>,</w:t>
      </w:r>
      <w:r w:rsidRPr="0062005F">
        <w:rPr>
          <w:rFonts w:eastAsia="Times New Roman"/>
          <w:szCs w:val="24"/>
        </w:rPr>
        <w:t xml:space="preserve"> τις περιφέρειες και τα </w:t>
      </w:r>
      <w:r>
        <w:rPr>
          <w:rFonts w:eastAsia="Times New Roman"/>
          <w:szCs w:val="24"/>
        </w:rPr>
        <w:t>διακόσια σαράντα</w:t>
      </w:r>
      <w:r w:rsidRPr="0062005F">
        <w:rPr>
          <w:rFonts w:eastAsia="Times New Roman"/>
          <w:szCs w:val="24"/>
        </w:rPr>
        <w:t xml:space="preserve"> Κέντρα Κοινότητας και από την άλλη</w:t>
      </w:r>
      <w:r>
        <w:rPr>
          <w:rFonts w:eastAsia="Times New Roman"/>
          <w:szCs w:val="24"/>
        </w:rPr>
        <w:t>,</w:t>
      </w:r>
      <w:r w:rsidRPr="0062005F">
        <w:rPr>
          <w:rFonts w:eastAsia="Times New Roman"/>
          <w:szCs w:val="24"/>
        </w:rPr>
        <w:t xml:space="preserve"> τον </w:t>
      </w:r>
      <w:r>
        <w:rPr>
          <w:rFonts w:eastAsia="Times New Roman"/>
          <w:szCs w:val="24"/>
        </w:rPr>
        <w:t>ΟΠΕΚΑ,</w:t>
      </w:r>
      <w:r w:rsidRPr="0062005F">
        <w:rPr>
          <w:rFonts w:eastAsia="Times New Roman"/>
          <w:szCs w:val="24"/>
        </w:rPr>
        <w:t xml:space="preserve"> Οργανισμός Ψηφιακών Επιδομάτων Κοινωνικής Αλληλεγγύης</w:t>
      </w:r>
      <w:r>
        <w:rPr>
          <w:rFonts w:eastAsia="Times New Roman"/>
          <w:szCs w:val="24"/>
        </w:rPr>
        <w:t>,</w:t>
      </w:r>
      <w:r w:rsidRPr="0062005F">
        <w:rPr>
          <w:rFonts w:eastAsia="Times New Roman"/>
          <w:szCs w:val="24"/>
        </w:rPr>
        <w:t xml:space="preserve"> τα δίνει όλα αυτά ψηφιακά</w:t>
      </w:r>
      <w:r>
        <w:rPr>
          <w:rFonts w:eastAsia="Times New Roman"/>
          <w:szCs w:val="24"/>
        </w:rPr>
        <w:t>,</w:t>
      </w:r>
      <w:r w:rsidRPr="0062005F">
        <w:rPr>
          <w:rFonts w:eastAsia="Times New Roman"/>
          <w:szCs w:val="24"/>
        </w:rPr>
        <w:t xml:space="preserve"> χωρίς </w:t>
      </w:r>
      <w:r>
        <w:rPr>
          <w:rFonts w:eastAsia="Times New Roman"/>
          <w:szCs w:val="24"/>
        </w:rPr>
        <w:t>«</w:t>
      </w:r>
      <w:r w:rsidRPr="0062005F">
        <w:rPr>
          <w:rFonts w:eastAsia="Times New Roman"/>
          <w:szCs w:val="24"/>
        </w:rPr>
        <w:t>χεράκια</w:t>
      </w:r>
      <w:r>
        <w:rPr>
          <w:rFonts w:eastAsia="Times New Roman"/>
          <w:szCs w:val="24"/>
        </w:rPr>
        <w:t>»,</w:t>
      </w:r>
      <w:r w:rsidRPr="0062005F">
        <w:rPr>
          <w:rFonts w:eastAsia="Times New Roman"/>
          <w:szCs w:val="24"/>
        </w:rPr>
        <w:t xml:space="preserve"> χωρίς </w:t>
      </w:r>
      <w:r>
        <w:rPr>
          <w:rFonts w:eastAsia="Times New Roman"/>
          <w:szCs w:val="24"/>
        </w:rPr>
        <w:t xml:space="preserve">συναλλαγές, αλλά αμέσως και διαφανώς. Τα </w:t>
      </w:r>
      <w:r w:rsidRPr="0062005F">
        <w:rPr>
          <w:rFonts w:eastAsia="Times New Roman"/>
          <w:szCs w:val="24"/>
        </w:rPr>
        <w:t xml:space="preserve">επιδόματα </w:t>
      </w:r>
      <w:r>
        <w:rPr>
          <w:rFonts w:eastAsia="Times New Roman"/>
          <w:szCs w:val="24"/>
        </w:rPr>
        <w:t>είναι έξι, α</w:t>
      </w:r>
      <w:r w:rsidRPr="0062005F">
        <w:rPr>
          <w:rFonts w:eastAsia="Times New Roman"/>
          <w:szCs w:val="24"/>
        </w:rPr>
        <w:t>γαπητ</w:t>
      </w:r>
      <w:r>
        <w:rPr>
          <w:rFonts w:eastAsia="Times New Roman"/>
          <w:szCs w:val="24"/>
        </w:rPr>
        <w:t xml:space="preserve">οί μου κύριοι. </w:t>
      </w:r>
      <w:r w:rsidRPr="0062005F">
        <w:rPr>
          <w:rFonts w:eastAsia="Times New Roman"/>
          <w:szCs w:val="24"/>
        </w:rPr>
        <w:t>Είναι το ΚΕΑ</w:t>
      </w:r>
      <w:r>
        <w:rPr>
          <w:rFonts w:eastAsia="Times New Roman"/>
          <w:szCs w:val="24"/>
        </w:rPr>
        <w:t>, είναι το</w:t>
      </w:r>
      <w:r w:rsidRPr="0062005F">
        <w:rPr>
          <w:rFonts w:eastAsia="Times New Roman"/>
          <w:szCs w:val="24"/>
        </w:rPr>
        <w:t xml:space="preserve"> επίδομα παιδιού</w:t>
      </w:r>
      <w:r>
        <w:rPr>
          <w:rFonts w:eastAsia="Times New Roman"/>
          <w:szCs w:val="24"/>
        </w:rPr>
        <w:t>,</w:t>
      </w:r>
      <w:r w:rsidRPr="0062005F">
        <w:rPr>
          <w:rFonts w:eastAsia="Times New Roman"/>
          <w:szCs w:val="24"/>
        </w:rPr>
        <w:t xml:space="preserve"> είναι το επίδομα στέγης</w:t>
      </w:r>
      <w:r>
        <w:rPr>
          <w:rFonts w:eastAsia="Times New Roman"/>
          <w:szCs w:val="24"/>
        </w:rPr>
        <w:t>,</w:t>
      </w:r>
      <w:r w:rsidRPr="0062005F">
        <w:rPr>
          <w:rFonts w:eastAsia="Times New Roman"/>
          <w:szCs w:val="24"/>
        </w:rPr>
        <w:t xml:space="preserve"> </w:t>
      </w:r>
      <w:r>
        <w:rPr>
          <w:rFonts w:eastAsia="Times New Roman"/>
          <w:szCs w:val="24"/>
        </w:rPr>
        <w:t>είναι</w:t>
      </w:r>
      <w:r w:rsidRPr="0062005F">
        <w:rPr>
          <w:rFonts w:eastAsia="Times New Roman"/>
          <w:szCs w:val="24"/>
        </w:rPr>
        <w:t xml:space="preserve"> τα </w:t>
      </w:r>
      <w:r>
        <w:rPr>
          <w:rFonts w:eastAsia="Times New Roman"/>
          <w:szCs w:val="24"/>
        </w:rPr>
        <w:t xml:space="preserve">αναπηρικά </w:t>
      </w:r>
      <w:r w:rsidRPr="0062005F">
        <w:rPr>
          <w:rFonts w:eastAsia="Times New Roman"/>
          <w:szCs w:val="24"/>
        </w:rPr>
        <w:t>επιδόματα</w:t>
      </w:r>
      <w:r>
        <w:rPr>
          <w:rFonts w:eastAsia="Times New Roman"/>
          <w:szCs w:val="24"/>
        </w:rPr>
        <w:t xml:space="preserve">, είναι τα επιδόματα </w:t>
      </w:r>
      <w:r>
        <w:rPr>
          <w:rFonts w:eastAsia="Times New Roman"/>
          <w:szCs w:val="24"/>
        </w:rPr>
        <w:t>υπερηλίκων</w:t>
      </w:r>
      <w:r w:rsidRPr="0062005F">
        <w:rPr>
          <w:rFonts w:eastAsia="Times New Roman"/>
          <w:szCs w:val="24"/>
        </w:rPr>
        <w:t xml:space="preserve"> και το επίδομα αγροτικής εστίας</w:t>
      </w:r>
      <w:r>
        <w:rPr>
          <w:rFonts w:eastAsia="Times New Roman"/>
          <w:szCs w:val="24"/>
        </w:rPr>
        <w:t>.</w:t>
      </w:r>
    </w:p>
    <w:p w14:paraId="4318B263" w14:textId="77777777" w:rsidR="001D7CFB" w:rsidRDefault="00EB4E04">
      <w:pPr>
        <w:spacing w:line="600" w:lineRule="auto"/>
        <w:ind w:firstLine="720"/>
        <w:jc w:val="both"/>
        <w:rPr>
          <w:rFonts w:eastAsia="Times New Roman"/>
          <w:szCs w:val="24"/>
        </w:rPr>
      </w:pPr>
      <w:r>
        <w:rPr>
          <w:rFonts w:eastAsia="Times New Roman"/>
          <w:szCs w:val="24"/>
        </w:rPr>
        <w:t>Ρωτάμε, επιτέλους,</w:t>
      </w:r>
      <w:r w:rsidRPr="0062005F">
        <w:rPr>
          <w:rFonts w:eastAsia="Times New Roman"/>
          <w:szCs w:val="24"/>
        </w:rPr>
        <w:t xml:space="preserve"> </w:t>
      </w:r>
      <w:r>
        <w:rPr>
          <w:rFonts w:eastAsia="Times New Roman"/>
          <w:szCs w:val="24"/>
        </w:rPr>
        <w:t>τον κ.</w:t>
      </w:r>
      <w:r w:rsidRPr="0062005F">
        <w:rPr>
          <w:rFonts w:eastAsia="Times New Roman"/>
          <w:szCs w:val="24"/>
        </w:rPr>
        <w:t xml:space="preserve"> Μητσοτάκη</w:t>
      </w:r>
      <w:r>
        <w:rPr>
          <w:rFonts w:eastAsia="Times New Roman"/>
          <w:szCs w:val="24"/>
        </w:rPr>
        <w:t>,</w:t>
      </w:r>
      <w:r w:rsidRPr="0062005F">
        <w:rPr>
          <w:rFonts w:eastAsia="Times New Roman"/>
          <w:szCs w:val="24"/>
        </w:rPr>
        <w:t xml:space="preserve"> </w:t>
      </w:r>
      <w:r>
        <w:rPr>
          <w:rFonts w:eastAsia="Times New Roman"/>
          <w:szCs w:val="24"/>
        </w:rPr>
        <w:t>π</w:t>
      </w:r>
      <w:r w:rsidRPr="0062005F">
        <w:rPr>
          <w:rFonts w:eastAsia="Times New Roman"/>
          <w:szCs w:val="24"/>
        </w:rPr>
        <w:t xml:space="preserve">οιο από αυτά </w:t>
      </w:r>
      <w:r>
        <w:rPr>
          <w:rFonts w:eastAsia="Times New Roman"/>
          <w:szCs w:val="24"/>
        </w:rPr>
        <w:t xml:space="preserve">ή όλα αυτά </w:t>
      </w:r>
      <w:r w:rsidRPr="0062005F">
        <w:rPr>
          <w:rFonts w:eastAsia="Times New Roman"/>
          <w:szCs w:val="24"/>
        </w:rPr>
        <w:t>και πώς</w:t>
      </w:r>
      <w:r>
        <w:rPr>
          <w:rFonts w:eastAsia="Times New Roman"/>
          <w:szCs w:val="24"/>
        </w:rPr>
        <w:t>, θα τα κόψει; Γ</w:t>
      </w:r>
      <w:r w:rsidRPr="0062005F">
        <w:rPr>
          <w:rFonts w:eastAsia="Times New Roman"/>
          <w:szCs w:val="24"/>
        </w:rPr>
        <w:t xml:space="preserve">ια μας τα επιδόματα </w:t>
      </w:r>
      <w:r>
        <w:rPr>
          <w:rFonts w:eastAsia="Times New Roman"/>
          <w:szCs w:val="24"/>
        </w:rPr>
        <w:t>είναι όρος ισο</w:t>
      </w:r>
      <w:r w:rsidRPr="0062005F">
        <w:rPr>
          <w:rFonts w:eastAsia="Times New Roman"/>
          <w:szCs w:val="24"/>
        </w:rPr>
        <w:t xml:space="preserve">τιμίας </w:t>
      </w:r>
      <w:r>
        <w:rPr>
          <w:rFonts w:eastAsia="Times New Roman"/>
          <w:szCs w:val="24"/>
        </w:rPr>
        <w:t>γ</w:t>
      </w:r>
      <w:r w:rsidRPr="0062005F">
        <w:rPr>
          <w:rFonts w:eastAsia="Times New Roman"/>
          <w:szCs w:val="24"/>
        </w:rPr>
        <w:t xml:space="preserve">ια τους </w:t>
      </w:r>
      <w:r>
        <w:rPr>
          <w:rFonts w:eastAsia="Times New Roman"/>
          <w:szCs w:val="24"/>
        </w:rPr>
        <w:t>ευάλωτους,</w:t>
      </w:r>
      <w:r w:rsidRPr="0062005F">
        <w:rPr>
          <w:rFonts w:eastAsia="Times New Roman"/>
          <w:szCs w:val="24"/>
        </w:rPr>
        <w:t xml:space="preserve"> για τα παιδιά</w:t>
      </w:r>
      <w:r>
        <w:rPr>
          <w:rFonts w:eastAsia="Times New Roman"/>
          <w:szCs w:val="24"/>
        </w:rPr>
        <w:t xml:space="preserve">, για τις οικογένειες, </w:t>
      </w:r>
      <w:r w:rsidRPr="0062005F">
        <w:rPr>
          <w:rFonts w:eastAsia="Times New Roman"/>
          <w:szCs w:val="24"/>
        </w:rPr>
        <w:t>για τους ηλικιωμένους</w:t>
      </w:r>
      <w:r>
        <w:rPr>
          <w:rFonts w:eastAsia="Times New Roman"/>
          <w:szCs w:val="24"/>
        </w:rPr>
        <w:t>.</w:t>
      </w:r>
      <w:r w:rsidRPr="0062005F">
        <w:rPr>
          <w:rFonts w:eastAsia="Times New Roman"/>
          <w:szCs w:val="24"/>
        </w:rPr>
        <w:t xml:space="preserve"> </w:t>
      </w:r>
      <w:r>
        <w:rPr>
          <w:rFonts w:eastAsia="Times New Roman"/>
          <w:szCs w:val="24"/>
        </w:rPr>
        <w:t>Τι</w:t>
      </w:r>
      <w:r w:rsidRPr="0062005F">
        <w:rPr>
          <w:rFonts w:eastAsia="Times New Roman"/>
          <w:szCs w:val="24"/>
        </w:rPr>
        <w:t xml:space="preserve"> θέλω</w:t>
      </w:r>
      <w:r w:rsidRPr="0062005F">
        <w:rPr>
          <w:rFonts w:eastAsia="Times New Roman"/>
          <w:szCs w:val="24"/>
        </w:rPr>
        <w:t xml:space="preserve"> να πω με αυτό</w:t>
      </w:r>
      <w:r>
        <w:rPr>
          <w:rFonts w:eastAsia="Times New Roman"/>
          <w:szCs w:val="24"/>
        </w:rPr>
        <w:t>;</w:t>
      </w:r>
      <w:r w:rsidRPr="0062005F">
        <w:rPr>
          <w:rFonts w:eastAsia="Times New Roman"/>
          <w:szCs w:val="24"/>
        </w:rPr>
        <w:t xml:space="preserve"> Π</w:t>
      </w:r>
      <w:r>
        <w:rPr>
          <w:rFonts w:eastAsia="Times New Roman"/>
          <w:szCs w:val="24"/>
        </w:rPr>
        <w:t xml:space="preserve">είτε μου </w:t>
      </w:r>
      <w:r w:rsidRPr="0062005F">
        <w:rPr>
          <w:rFonts w:eastAsia="Times New Roman"/>
          <w:szCs w:val="24"/>
        </w:rPr>
        <w:t>μία τετραμελής οικογένεια με δύο παιδιά είναι ισότιμη με μία τετραμελή οικογένεια χωρίς παιδιά</w:t>
      </w:r>
      <w:r>
        <w:rPr>
          <w:rFonts w:eastAsia="Times New Roman"/>
          <w:szCs w:val="24"/>
        </w:rPr>
        <w:t>;</w:t>
      </w:r>
      <w:r w:rsidRPr="0062005F">
        <w:rPr>
          <w:rFonts w:eastAsia="Times New Roman"/>
          <w:szCs w:val="24"/>
        </w:rPr>
        <w:t xml:space="preserve"> </w:t>
      </w:r>
      <w:r>
        <w:rPr>
          <w:rFonts w:eastAsia="Times New Roman"/>
          <w:szCs w:val="24"/>
        </w:rPr>
        <w:t>Τ</w:t>
      </w:r>
      <w:r w:rsidRPr="0062005F">
        <w:rPr>
          <w:rFonts w:eastAsia="Times New Roman"/>
          <w:szCs w:val="24"/>
        </w:rPr>
        <w:t>ο επίδομα του παιδιού και όλες τις παροχές και υπηρεσίες αυτή την ισοτιμία διασφαλίζουν</w:t>
      </w:r>
      <w:r>
        <w:rPr>
          <w:rFonts w:eastAsia="Times New Roman"/>
          <w:szCs w:val="24"/>
        </w:rPr>
        <w:t>.</w:t>
      </w:r>
    </w:p>
    <w:p w14:paraId="4318B264" w14:textId="77777777" w:rsidR="001D7CFB" w:rsidRDefault="00EB4E04">
      <w:pPr>
        <w:spacing w:line="600" w:lineRule="auto"/>
        <w:ind w:firstLine="720"/>
        <w:jc w:val="both"/>
        <w:rPr>
          <w:rFonts w:eastAsia="Times New Roman"/>
          <w:szCs w:val="24"/>
        </w:rPr>
      </w:pPr>
      <w:r>
        <w:rPr>
          <w:rFonts w:eastAsia="Times New Roman"/>
          <w:szCs w:val="24"/>
        </w:rPr>
        <w:t>Ε</w:t>
      </w:r>
      <w:r w:rsidRPr="0062005F">
        <w:rPr>
          <w:rFonts w:eastAsia="Times New Roman"/>
          <w:szCs w:val="24"/>
        </w:rPr>
        <w:t>μείς</w:t>
      </w:r>
      <w:r>
        <w:rPr>
          <w:rFonts w:eastAsia="Times New Roman"/>
          <w:szCs w:val="24"/>
        </w:rPr>
        <w:t>,</w:t>
      </w:r>
      <w:r w:rsidRPr="0062005F">
        <w:rPr>
          <w:rFonts w:eastAsia="Times New Roman"/>
          <w:szCs w:val="24"/>
        </w:rPr>
        <w:t xml:space="preserve"> </w:t>
      </w:r>
      <w:r>
        <w:rPr>
          <w:rFonts w:eastAsia="Times New Roman"/>
          <w:szCs w:val="24"/>
        </w:rPr>
        <w:t>λ</w:t>
      </w:r>
      <w:r w:rsidRPr="0062005F">
        <w:rPr>
          <w:rFonts w:eastAsia="Times New Roman"/>
          <w:szCs w:val="24"/>
        </w:rPr>
        <w:t>οιπόν</w:t>
      </w:r>
      <w:r>
        <w:rPr>
          <w:rFonts w:eastAsia="Times New Roman"/>
          <w:szCs w:val="24"/>
        </w:rPr>
        <w:t>,</w:t>
      </w:r>
      <w:r w:rsidRPr="0062005F">
        <w:rPr>
          <w:rFonts w:eastAsia="Times New Roman"/>
          <w:szCs w:val="24"/>
        </w:rPr>
        <w:t xml:space="preserve"> θεωρούμε το επίδομα </w:t>
      </w:r>
      <w:r>
        <w:rPr>
          <w:rFonts w:eastAsia="Times New Roman"/>
          <w:szCs w:val="24"/>
        </w:rPr>
        <w:t xml:space="preserve">όρο </w:t>
      </w:r>
      <w:r w:rsidRPr="0062005F">
        <w:rPr>
          <w:rFonts w:eastAsia="Times New Roman"/>
          <w:szCs w:val="24"/>
        </w:rPr>
        <w:t>ισοτι</w:t>
      </w:r>
      <w:r w:rsidRPr="0062005F">
        <w:rPr>
          <w:rFonts w:eastAsia="Times New Roman"/>
          <w:szCs w:val="24"/>
        </w:rPr>
        <w:t>μίας</w:t>
      </w:r>
      <w:r>
        <w:rPr>
          <w:rFonts w:eastAsia="Times New Roman"/>
          <w:szCs w:val="24"/>
        </w:rPr>
        <w:t>,</w:t>
      </w:r>
      <w:r w:rsidRPr="0062005F">
        <w:rPr>
          <w:rFonts w:eastAsia="Times New Roman"/>
          <w:szCs w:val="24"/>
        </w:rPr>
        <w:t xml:space="preserve"> </w:t>
      </w:r>
      <w:r>
        <w:rPr>
          <w:rFonts w:eastAsia="Times New Roman"/>
          <w:szCs w:val="24"/>
        </w:rPr>
        <w:t>ό</w:t>
      </w:r>
      <w:r w:rsidRPr="0062005F">
        <w:rPr>
          <w:rFonts w:eastAsia="Times New Roman"/>
          <w:szCs w:val="24"/>
        </w:rPr>
        <w:t>χι δωράκι</w:t>
      </w:r>
      <w:r>
        <w:rPr>
          <w:rFonts w:eastAsia="Times New Roman"/>
          <w:szCs w:val="24"/>
        </w:rPr>
        <w:t>, ούτε χάρη.</w:t>
      </w:r>
      <w:r w:rsidRPr="0062005F">
        <w:rPr>
          <w:rFonts w:eastAsia="Times New Roman"/>
          <w:szCs w:val="24"/>
        </w:rPr>
        <w:t xml:space="preserve"> </w:t>
      </w:r>
      <w:r>
        <w:rPr>
          <w:rFonts w:eastAsia="Times New Roman"/>
          <w:szCs w:val="24"/>
        </w:rPr>
        <w:t>Γι’</w:t>
      </w:r>
      <w:r w:rsidRPr="0062005F">
        <w:rPr>
          <w:rFonts w:eastAsia="Times New Roman"/>
          <w:szCs w:val="24"/>
        </w:rPr>
        <w:t xml:space="preserve"> αυτό</w:t>
      </w:r>
      <w:r>
        <w:rPr>
          <w:rFonts w:eastAsia="Times New Roman"/>
          <w:szCs w:val="24"/>
        </w:rPr>
        <w:t>,</w:t>
      </w:r>
      <w:r w:rsidRPr="0062005F">
        <w:rPr>
          <w:rFonts w:eastAsia="Times New Roman"/>
          <w:szCs w:val="24"/>
        </w:rPr>
        <w:t xml:space="preserve"> με το νομοσχέδιο που ψηφίζεται σήμερα το </w:t>
      </w:r>
      <w:r>
        <w:rPr>
          <w:rFonts w:eastAsia="Times New Roman"/>
          <w:szCs w:val="24"/>
        </w:rPr>
        <w:t>εξαι</w:t>
      </w:r>
      <w:r w:rsidRPr="0062005F">
        <w:rPr>
          <w:rFonts w:eastAsia="Times New Roman"/>
          <w:szCs w:val="24"/>
        </w:rPr>
        <w:t>ρούμε από τα εισοδήματα των πολιτών και το παίρν</w:t>
      </w:r>
      <w:r>
        <w:rPr>
          <w:rFonts w:eastAsia="Times New Roman"/>
          <w:szCs w:val="24"/>
        </w:rPr>
        <w:t xml:space="preserve">ουν. Για προσέξτε </w:t>
      </w:r>
      <w:r w:rsidRPr="0062005F">
        <w:rPr>
          <w:rFonts w:eastAsia="Times New Roman"/>
          <w:szCs w:val="24"/>
        </w:rPr>
        <w:t>εδώ</w:t>
      </w:r>
      <w:r>
        <w:rPr>
          <w:rFonts w:eastAsia="Times New Roman"/>
          <w:szCs w:val="24"/>
        </w:rPr>
        <w:t>.</w:t>
      </w:r>
      <w:r w:rsidRPr="0062005F">
        <w:rPr>
          <w:rFonts w:eastAsia="Times New Roman"/>
          <w:szCs w:val="24"/>
        </w:rPr>
        <w:t xml:space="preserve"> </w:t>
      </w:r>
      <w:r>
        <w:rPr>
          <w:rFonts w:eastAsia="Times New Roman"/>
          <w:szCs w:val="24"/>
        </w:rPr>
        <w:t>Α</w:t>
      </w:r>
      <w:r w:rsidRPr="0062005F">
        <w:rPr>
          <w:rFonts w:eastAsia="Times New Roman"/>
          <w:szCs w:val="24"/>
        </w:rPr>
        <w:t>υτό το κάνουμε στο επίδομα στέγης</w:t>
      </w:r>
      <w:r>
        <w:rPr>
          <w:rFonts w:eastAsia="Times New Roman"/>
          <w:szCs w:val="24"/>
        </w:rPr>
        <w:t>,</w:t>
      </w:r>
      <w:r w:rsidRPr="0062005F">
        <w:rPr>
          <w:rFonts w:eastAsia="Times New Roman"/>
          <w:szCs w:val="24"/>
        </w:rPr>
        <w:t xml:space="preserve"> του παιδιού</w:t>
      </w:r>
      <w:r>
        <w:rPr>
          <w:rFonts w:eastAsia="Times New Roman"/>
          <w:szCs w:val="24"/>
        </w:rPr>
        <w:t>,</w:t>
      </w:r>
      <w:r w:rsidRPr="0062005F">
        <w:rPr>
          <w:rFonts w:eastAsia="Times New Roman"/>
          <w:szCs w:val="24"/>
        </w:rPr>
        <w:t xml:space="preserve"> του ανάπηρου</w:t>
      </w:r>
      <w:r>
        <w:rPr>
          <w:rFonts w:eastAsia="Times New Roman"/>
          <w:szCs w:val="24"/>
        </w:rPr>
        <w:t>.</w:t>
      </w:r>
      <w:r w:rsidRPr="0062005F">
        <w:rPr>
          <w:rFonts w:eastAsia="Times New Roman"/>
          <w:szCs w:val="24"/>
        </w:rPr>
        <w:t xml:space="preserve"> </w:t>
      </w:r>
      <w:r>
        <w:rPr>
          <w:rFonts w:eastAsia="Times New Roman"/>
          <w:szCs w:val="24"/>
        </w:rPr>
        <w:t>Διότι, όπως</w:t>
      </w:r>
      <w:r w:rsidRPr="0062005F">
        <w:rPr>
          <w:rFonts w:eastAsia="Times New Roman"/>
          <w:szCs w:val="24"/>
        </w:rPr>
        <w:t xml:space="preserve"> λέει ο κ</w:t>
      </w:r>
      <w:r>
        <w:rPr>
          <w:rFonts w:eastAsia="Times New Roman"/>
          <w:szCs w:val="24"/>
        </w:rPr>
        <w:t>.</w:t>
      </w:r>
      <w:r w:rsidRPr="0062005F">
        <w:rPr>
          <w:rFonts w:eastAsia="Times New Roman"/>
          <w:szCs w:val="24"/>
        </w:rPr>
        <w:t xml:space="preserve"> Μητσοτάκης</w:t>
      </w:r>
      <w:r>
        <w:rPr>
          <w:rFonts w:eastAsia="Times New Roman"/>
          <w:szCs w:val="24"/>
        </w:rPr>
        <w:t>,</w:t>
      </w:r>
      <w:r w:rsidRPr="0062005F">
        <w:rPr>
          <w:rFonts w:eastAsia="Times New Roman"/>
          <w:szCs w:val="24"/>
        </w:rPr>
        <w:t xml:space="preserve"> κρατ</w:t>
      </w:r>
      <w:r w:rsidRPr="0062005F">
        <w:rPr>
          <w:rFonts w:eastAsia="Times New Roman"/>
          <w:szCs w:val="24"/>
        </w:rPr>
        <w:t>άμε τους ανθρώπους εξαρτημένους από τα επιδόματα και ανακυκλώνου</w:t>
      </w:r>
      <w:r>
        <w:rPr>
          <w:rFonts w:eastAsia="Times New Roman"/>
          <w:szCs w:val="24"/>
        </w:rPr>
        <w:t>με</w:t>
      </w:r>
      <w:r w:rsidRPr="0062005F">
        <w:rPr>
          <w:rFonts w:eastAsia="Times New Roman"/>
          <w:szCs w:val="24"/>
        </w:rPr>
        <w:t xml:space="preserve"> τη φτώχεια</w:t>
      </w:r>
      <w:r>
        <w:rPr>
          <w:rFonts w:eastAsia="Times New Roman"/>
          <w:szCs w:val="24"/>
        </w:rPr>
        <w:t>.</w:t>
      </w:r>
      <w:r w:rsidRPr="0062005F">
        <w:rPr>
          <w:rFonts w:eastAsia="Times New Roman"/>
          <w:szCs w:val="24"/>
        </w:rPr>
        <w:t xml:space="preserve"> </w:t>
      </w:r>
      <w:r>
        <w:rPr>
          <w:rFonts w:eastAsia="Times New Roman"/>
          <w:szCs w:val="24"/>
        </w:rPr>
        <w:t>Με την εξαίρεση</w:t>
      </w:r>
      <w:r w:rsidRPr="0062005F">
        <w:rPr>
          <w:rFonts w:eastAsia="Times New Roman"/>
          <w:szCs w:val="24"/>
        </w:rPr>
        <w:t xml:space="preserve"> που κάνουμε σήμερα από τα εισοδήματά </w:t>
      </w:r>
      <w:r>
        <w:rPr>
          <w:rFonts w:eastAsia="Times New Roman"/>
          <w:szCs w:val="24"/>
        </w:rPr>
        <w:t>τους,</w:t>
      </w:r>
      <w:r w:rsidRPr="0062005F">
        <w:rPr>
          <w:rFonts w:eastAsia="Times New Roman"/>
          <w:szCs w:val="24"/>
        </w:rPr>
        <w:t xml:space="preserve"> ακριβώς </w:t>
      </w:r>
      <w:r>
        <w:rPr>
          <w:rFonts w:eastAsia="Times New Roman"/>
          <w:szCs w:val="24"/>
        </w:rPr>
        <w:t>δ</w:t>
      </w:r>
      <w:r w:rsidRPr="0062005F">
        <w:rPr>
          <w:rFonts w:eastAsia="Times New Roman"/>
          <w:szCs w:val="24"/>
        </w:rPr>
        <w:t>εν πέφτουν σε παγίδα φτώχειας</w:t>
      </w:r>
      <w:r>
        <w:rPr>
          <w:rFonts w:eastAsia="Times New Roman"/>
          <w:szCs w:val="24"/>
        </w:rPr>
        <w:t>.</w:t>
      </w:r>
      <w:r w:rsidRPr="0062005F">
        <w:rPr>
          <w:rFonts w:eastAsia="Times New Roman"/>
          <w:szCs w:val="24"/>
        </w:rPr>
        <w:t xml:space="preserve"> </w:t>
      </w:r>
      <w:r>
        <w:rPr>
          <w:rFonts w:eastAsia="Times New Roman"/>
          <w:szCs w:val="24"/>
        </w:rPr>
        <w:t>Γι’</w:t>
      </w:r>
      <w:r w:rsidRPr="0062005F">
        <w:rPr>
          <w:rFonts w:eastAsia="Times New Roman"/>
          <w:szCs w:val="24"/>
        </w:rPr>
        <w:t xml:space="preserve"> αυτό το κάνουμε</w:t>
      </w:r>
      <w:r>
        <w:rPr>
          <w:rFonts w:eastAsia="Times New Roman"/>
          <w:szCs w:val="24"/>
        </w:rPr>
        <w:t>.</w:t>
      </w:r>
      <w:r w:rsidRPr="0062005F">
        <w:rPr>
          <w:rFonts w:eastAsia="Times New Roman"/>
          <w:szCs w:val="24"/>
        </w:rPr>
        <w:t xml:space="preserve"> Ελπίζω να το ψηφίσετε</w:t>
      </w:r>
      <w:r>
        <w:rPr>
          <w:rFonts w:eastAsia="Times New Roman"/>
          <w:szCs w:val="24"/>
        </w:rPr>
        <w:t>.</w:t>
      </w:r>
    </w:p>
    <w:p w14:paraId="4318B265" w14:textId="77777777" w:rsidR="001D7CFB" w:rsidRDefault="00EB4E04">
      <w:pPr>
        <w:spacing w:line="600" w:lineRule="auto"/>
        <w:ind w:firstLine="720"/>
        <w:jc w:val="both"/>
        <w:rPr>
          <w:rFonts w:eastAsia="Times New Roman"/>
          <w:szCs w:val="24"/>
        </w:rPr>
      </w:pPr>
      <w:r>
        <w:rPr>
          <w:rFonts w:eastAsia="Times New Roman"/>
          <w:szCs w:val="24"/>
        </w:rPr>
        <w:t>Κ</w:t>
      </w:r>
      <w:r w:rsidRPr="0062005F">
        <w:rPr>
          <w:rFonts w:eastAsia="Times New Roman"/>
          <w:szCs w:val="24"/>
        </w:rPr>
        <w:t xml:space="preserve">υρίες και κύριοι </w:t>
      </w:r>
      <w:r>
        <w:rPr>
          <w:rFonts w:eastAsia="Times New Roman"/>
          <w:szCs w:val="24"/>
        </w:rPr>
        <w:t>Β</w:t>
      </w:r>
      <w:r w:rsidRPr="0062005F">
        <w:rPr>
          <w:rFonts w:eastAsia="Times New Roman"/>
          <w:szCs w:val="24"/>
        </w:rPr>
        <w:t>ουλευτές</w:t>
      </w:r>
      <w:r>
        <w:rPr>
          <w:rFonts w:eastAsia="Times New Roman"/>
          <w:szCs w:val="24"/>
        </w:rPr>
        <w:t>,</w:t>
      </w:r>
      <w:r w:rsidRPr="0062005F">
        <w:rPr>
          <w:rFonts w:eastAsia="Times New Roman"/>
          <w:szCs w:val="24"/>
        </w:rPr>
        <w:t xml:space="preserve"> η κοινωνική προστασία</w:t>
      </w:r>
      <w:r>
        <w:rPr>
          <w:rFonts w:eastAsia="Times New Roman"/>
          <w:szCs w:val="24"/>
        </w:rPr>
        <w:t>,</w:t>
      </w:r>
      <w:r w:rsidRPr="0062005F">
        <w:rPr>
          <w:rFonts w:eastAsia="Times New Roman"/>
          <w:szCs w:val="24"/>
        </w:rPr>
        <w:t xml:space="preserve"> </w:t>
      </w:r>
      <w:r>
        <w:rPr>
          <w:rFonts w:eastAsia="Times New Roman"/>
          <w:szCs w:val="24"/>
        </w:rPr>
        <w:t>οι συντάξεις, η</w:t>
      </w:r>
      <w:r w:rsidRPr="0062005F">
        <w:rPr>
          <w:rFonts w:eastAsia="Times New Roman"/>
          <w:szCs w:val="24"/>
        </w:rPr>
        <w:t xml:space="preserve"> πρόνοια</w:t>
      </w:r>
      <w:r>
        <w:rPr>
          <w:rFonts w:eastAsia="Times New Roman"/>
          <w:szCs w:val="24"/>
        </w:rPr>
        <w:t>,</w:t>
      </w:r>
      <w:r w:rsidRPr="0062005F">
        <w:rPr>
          <w:rFonts w:eastAsia="Times New Roman"/>
          <w:szCs w:val="24"/>
        </w:rPr>
        <w:t xml:space="preserve"> αποτελούν τον τρίτο πυλώνα του κοινωνικού κράτους</w:t>
      </w:r>
      <w:r>
        <w:rPr>
          <w:rFonts w:eastAsia="Times New Roman"/>
          <w:szCs w:val="24"/>
        </w:rPr>
        <w:t>. Μ</w:t>
      </w:r>
      <w:r w:rsidRPr="0062005F">
        <w:rPr>
          <w:rFonts w:eastAsia="Times New Roman"/>
          <w:szCs w:val="24"/>
        </w:rPr>
        <w:t>αζί με τους άλλους δύο</w:t>
      </w:r>
      <w:r>
        <w:rPr>
          <w:rFonts w:eastAsia="Times New Roman"/>
          <w:szCs w:val="24"/>
        </w:rPr>
        <w:t>, υγεία και</w:t>
      </w:r>
      <w:r w:rsidRPr="0062005F">
        <w:rPr>
          <w:rFonts w:eastAsia="Times New Roman"/>
          <w:szCs w:val="24"/>
        </w:rPr>
        <w:t xml:space="preserve"> </w:t>
      </w:r>
      <w:r>
        <w:rPr>
          <w:rFonts w:eastAsia="Times New Roman"/>
          <w:szCs w:val="24"/>
        </w:rPr>
        <w:t>παιδεία</w:t>
      </w:r>
      <w:r w:rsidRPr="0062005F">
        <w:rPr>
          <w:rFonts w:eastAsia="Times New Roman"/>
          <w:szCs w:val="24"/>
        </w:rPr>
        <w:t xml:space="preserve"> είναι η ασπίδα των πολιτών </w:t>
      </w:r>
      <w:r>
        <w:rPr>
          <w:rFonts w:eastAsia="Times New Roman"/>
          <w:szCs w:val="24"/>
        </w:rPr>
        <w:t>για δίκαιη ανάπτυξη, κοινωνική συνοχή</w:t>
      </w:r>
      <w:r w:rsidRPr="0062005F">
        <w:rPr>
          <w:rFonts w:eastAsia="Times New Roman"/>
          <w:szCs w:val="24"/>
        </w:rPr>
        <w:t xml:space="preserve"> και καταπολέμηση των ανισοτήτων</w:t>
      </w:r>
      <w:r>
        <w:rPr>
          <w:rFonts w:eastAsia="Times New Roman"/>
          <w:szCs w:val="24"/>
        </w:rPr>
        <w:t>.</w:t>
      </w:r>
      <w:r w:rsidRPr="0062005F">
        <w:rPr>
          <w:rFonts w:eastAsia="Times New Roman"/>
          <w:szCs w:val="24"/>
        </w:rPr>
        <w:t xml:space="preserve"> </w:t>
      </w:r>
      <w:r>
        <w:rPr>
          <w:rFonts w:eastAsia="Times New Roman"/>
          <w:szCs w:val="24"/>
        </w:rPr>
        <w:t>Α</w:t>
      </w:r>
      <w:r w:rsidRPr="0062005F">
        <w:rPr>
          <w:rFonts w:eastAsia="Times New Roman"/>
          <w:szCs w:val="24"/>
        </w:rPr>
        <w:t>υτό το κοινωνι</w:t>
      </w:r>
      <w:r w:rsidRPr="0062005F">
        <w:rPr>
          <w:rFonts w:eastAsia="Times New Roman"/>
          <w:szCs w:val="24"/>
        </w:rPr>
        <w:t>κό κράτος χτυπήθηκε σε όλη την Ευρώπη</w:t>
      </w:r>
      <w:r>
        <w:rPr>
          <w:rFonts w:eastAsia="Times New Roman"/>
          <w:szCs w:val="24"/>
        </w:rPr>
        <w:t>,</w:t>
      </w:r>
      <w:r w:rsidRPr="0062005F">
        <w:rPr>
          <w:rFonts w:eastAsia="Times New Roman"/>
          <w:szCs w:val="24"/>
        </w:rPr>
        <w:t xml:space="preserve"> τώρα την περίοδο της κρίσης</w:t>
      </w:r>
      <w:r>
        <w:rPr>
          <w:rFonts w:eastAsia="Times New Roman"/>
          <w:szCs w:val="24"/>
        </w:rPr>
        <w:t>.</w:t>
      </w:r>
      <w:r w:rsidRPr="0062005F">
        <w:rPr>
          <w:rFonts w:eastAsia="Times New Roman"/>
          <w:szCs w:val="24"/>
        </w:rPr>
        <w:t xml:space="preserve"> </w:t>
      </w:r>
      <w:r>
        <w:rPr>
          <w:rFonts w:eastAsia="Times New Roman"/>
          <w:szCs w:val="24"/>
        </w:rPr>
        <w:t>Α</w:t>
      </w:r>
      <w:r w:rsidRPr="0062005F">
        <w:rPr>
          <w:rFonts w:eastAsia="Times New Roman"/>
          <w:szCs w:val="24"/>
        </w:rPr>
        <w:t>υτό το κοινωνικό κράτος ήταν το θύμα του νεοφιλελευθερισμού που υποστηρίζει ο κ</w:t>
      </w:r>
      <w:r>
        <w:rPr>
          <w:rFonts w:eastAsia="Times New Roman"/>
          <w:szCs w:val="24"/>
        </w:rPr>
        <w:t>.</w:t>
      </w:r>
      <w:r w:rsidRPr="0062005F">
        <w:rPr>
          <w:rFonts w:eastAsia="Times New Roman"/>
          <w:szCs w:val="24"/>
        </w:rPr>
        <w:t xml:space="preserve"> Μητσοτάκης</w:t>
      </w:r>
      <w:r>
        <w:rPr>
          <w:rFonts w:eastAsia="Times New Roman"/>
          <w:szCs w:val="24"/>
        </w:rPr>
        <w:t>.</w:t>
      </w:r>
      <w:r w:rsidRPr="0062005F">
        <w:rPr>
          <w:rFonts w:eastAsia="Times New Roman"/>
          <w:szCs w:val="24"/>
        </w:rPr>
        <w:t xml:space="preserve"> </w:t>
      </w:r>
      <w:r>
        <w:rPr>
          <w:rFonts w:eastAsia="Times New Roman"/>
          <w:szCs w:val="24"/>
        </w:rPr>
        <w:t>Α</w:t>
      </w:r>
      <w:r w:rsidRPr="0062005F">
        <w:rPr>
          <w:rFonts w:eastAsia="Times New Roman"/>
          <w:szCs w:val="24"/>
        </w:rPr>
        <w:t xml:space="preserve">υτό το κοινωνικό κράτος </w:t>
      </w:r>
      <w:r>
        <w:rPr>
          <w:rFonts w:eastAsia="Times New Roman"/>
          <w:szCs w:val="24"/>
        </w:rPr>
        <w:t>το επανασυστήσαμε</w:t>
      </w:r>
      <w:r w:rsidRPr="0062005F">
        <w:rPr>
          <w:rFonts w:eastAsia="Times New Roman"/>
          <w:szCs w:val="24"/>
        </w:rPr>
        <w:t xml:space="preserve"> σε δύσκολες συνθήκες</w:t>
      </w:r>
      <w:r>
        <w:rPr>
          <w:rFonts w:eastAsia="Times New Roman"/>
          <w:szCs w:val="24"/>
        </w:rPr>
        <w:t>,</w:t>
      </w:r>
      <w:r w:rsidRPr="0062005F">
        <w:rPr>
          <w:rFonts w:eastAsia="Times New Roman"/>
          <w:szCs w:val="24"/>
        </w:rPr>
        <w:t xml:space="preserve"> βήμα το βήμα</w:t>
      </w:r>
      <w:r>
        <w:rPr>
          <w:rFonts w:eastAsia="Times New Roman"/>
          <w:szCs w:val="24"/>
        </w:rPr>
        <w:t>.</w:t>
      </w:r>
      <w:r w:rsidRPr="0062005F">
        <w:rPr>
          <w:rFonts w:eastAsia="Times New Roman"/>
          <w:szCs w:val="24"/>
        </w:rPr>
        <w:t xml:space="preserve"> </w:t>
      </w:r>
      <w:r>
        <w:rPr>
          <w:rFonts w:eastAsia="Times New Roman"/>
          <w:szCs w:val="24"/>
        </w:rPr>
        <w:t>Δ</w:t>
      </w:r>
      <w:r w:rsidRPr="0062005F">
        <w:rPr>
          <w:rFonts w:eastAsia="Times New Roman"/>
          <w:szCs w:val="24"/>
        </w:rPr>
        <w:t>εν θα επιτρέψε</w:t>
      </w:r>
      <w:r w:rsidRPr="0062005F">
        <w:rPr>
          <w:rFonts w:eastAsia="Times New Roman"/>
          <w:szCs w:val="24"/>
        </w:rPr>
        <w:t xml:space="preserve">ι ο λαός </w:t>
      </w:r>
      <w:r>
        <w:rPr>
          <w:rFonts w:eastAsia="Times New Roman"/>
          <w:szCs w:val="24"/>
        </w:rPr>
        <w:t>ν</w:t>
      </w:r>
      <w:r w:rsidRPr="0062005F">
        <w:rPr>
          <w:rFonts w:eastAsia="Times New Roman"/>
          <w:szCs w:val="24"/>
        </w:rPr>
        <w:t xml:space="preserve">α το </w:t>
      </w:r>
      <w:r>
        <w:rPr>
          <w:rFonts w:eastAsia="Times New Roman"/>
          <w:szCs w:val="24"/>
        </w:rPr>
        <w:t>ξανα</w:t>
      </w:r>
      <w:r w:rsidRPr="0062005F">
        <w:rPr>
          <w:rFonts w:eastAsia="Times New Roman"/>
          <w:szCs w:val="24"/>
        </w:rPr>
        <w:t>καταστρέψετε</w:t>
      </w:r>
      <w:r>
        <w:rPr>
          <w:rFonts w:eastAsia="Times New Roman"/>
          <w:szCs w:val="24"/>
        </w:rPr>
        <w:t>.</w:t>
      </w:r>
    </w:p>
    <w:p w14:paraId="4318B266" w14:textId="77777777" w:rsidR="001D7CFB" w:rsidRDefault="00EB4E04">
      <w:pPr>
        <w:spacing w:line="600" w:lineRule="auto"/>
        <w:ind w:firstLine="720"/>
        <w:jc w:val="both"/>
        <w:rPr>
          <w:rFonts w:eastAsia="Times New Roman"/>
          <w:szCs w:val="24"/>
        </w:rPr>
      </w:pPr>
      <w:r>
        <w:rPr>
          <w:rFonts w:eastAsia="Times New Roman"/>
          <w:szCs w:val="24"/>
        </w:rPr>
        <w:t>Με το</w:t>
      </w:r>
      <w:r w:rsidRPr="0062005F">
        <w:rPr>
          <w:rFonts w:eastAsia="Times New Roman"/>
          <w:szCs w:val="24"/>
        </w:rPr>
        <w:t xml:space="preserve"> νομοσχέδιο που ψηφίζουμε σήμερα ενισχύουμε το κοινωνικό κράτος πρόνοιας με επιπλέον θέσεις</w:t>
      </w:r>
      <w:r>
        <w:rPr>
          <w:rFonts w:eastAsia="Times New Roman"/>
          <w:szCs w:val="24"/>
        </w:rPr>
        <w:t>,</w:t>
      </w:r>
      <w:r w:rsidRPr="0062005F">
        <w:rPr>
          <w:rFonts w:eastAsia="Times New Roman"/>
          <w:szCs w:val="24"/>
        </w:rPr>
        <w:t xml:space="preserve"> </w:t>
      </w:r>
      <w:r>
        <w:rPr>
          <w:rFonts w:eastAsia="Times New Roman"/>
          <w:szCs w:val="24"/>
        </w:rPr>
        <w:t>γι</w:t>
      </w:r>
      <w:r w:rsidRPr="0062005F">
        <w:rPr>
          <w:rFonts w:eastAsia="Times New Roman"/>
          <w:szCs w:val="24"/>
        </w:rPr>
        <w:t>α πρώτη φορά μόνιμες θέσεις στο δημόσιο</w:t>
      </w:r>
      <w:r>
        <w:rPr>
          <w:rFonts w:eastAsia="Times New Roman"/>
          <w:szCs w:val="24"/>
        </w:rPr>
        <w:t>,</w:t>
      </w:r>
      <w:r w:rsidRPr="0062005F">
        <w:rPr>
          <w:rFonts w:eastAsia="Times New Roman"/>
          <w:szCs w:val="24"/>
        </w:rPr>
        <w:t xml:space="preserve"> στα δημόσια </w:t>
      </w:r>
      <w:r>
        <w:rPr>
          <w:rFonts w:eastAsia="Times New Roman"/>
          <w:szCs w:val="24"/>
        </w:rPr>
        <w:t>κ</w:t>
      </w:r>
      <w:r>
        <w:rPr>
          <w:rFonts w:eastAsia="Times New Roman"/>
          <w:szCs w:val="24"/>
        </w:rPr>
        <w:t xml:space="preserve">έντρα </w:t>
      </w:r>
      <w:r>
        <w:rPr>
          <w:rFonts w:eastAsia="Times New Roman"/>
          <w:szCs w:val="24"/>
        </w:rPr>
        <w:t>π</w:t>
      </w:r>
      <w:r>
        <w:rPr>
          <w:rFonts w:eastAsia="Times New Roman"/>
          <w:szCs w:val="24"/>
        </w:rPr>
        <w:t xml:space="preserve">ρόνοιας, </w:t>
      </w:r>
      <w:r w:rsidRPr="0062005F">
        <w:rPr>
          <w:rFonts w:eastAsia="Times New Roman"/>
          <w:szCs w:val="24"/>
        </w:rPr>
        <w:t>που κόντεψαν να καταρρεύσουν και που στηρίζονται μόνο</w:t>
      </w:r>
      <w:r w:rsidRPr="0062005F">
        <w:rPr>
          <w:rFonts w:eastAsia="Times New Roman"/>
          <w:szCs w:val="24"/>
        </w:rPr>
        <w:t xml:space="preserve"> στον πατριωτισμό των Ελλήνων</w:t>
      </w:r>
      <w:r>
        <w:rPr>
          <w:rFonts w:eastAsia="Times New Roman"/>
          <w:szCs w:val="24"/>
        </w:rPr>
        <w:t>,</w:t>
      </w:r>
      <w:r w:rsidRPr="0062005F">
        <w:rPr>
          <w:rFonts w:eastAsia="Times New Roman"/>
          <w:szCs w:val="24"/>
        </w:rPr>
        <w:t xml:space="preserve"> δηλαδή των εργαζομένων</w:t>
      </w:r>
      <w:r>
        <w:rPr>
          <w:rFonts w:eastAsia="Times New Roman"/>
          <w:szCs w:val="24"/>
        </w:rPr>
        <w:t>,</w:t>
      </w:r>
      <w:r w:rsidRPr="0062005F">
        <w:rPr>
          <w:rFonts w:eastAsia="Times New Roman"/>
          <w:szCs w:val="24"/>
        </w:rPr>
        <w:t xml:space="preserve"> όλο</w:t>
      </w:r>
      <w:r>
        <w:rPr>
          <w:rFonts w:eastAsia="Times New Roman"/>
          <w:szCs w:val="24"/>
        </w:rPr>
        <w:t>ν</w:t>
      </w:r>
      <w:r w:rsidRPr="0062005F">
        <w:rPr>
          <w:rFonts w:eastAsia="Times New Roman"/>
          <w:szCs w:val="24"/>
        </w:rPr>
        <w:t xml:space="preserve"> αυτό τον καιρό</w:t>
      </w:r>
      <w:r>
        <w:rPr>
          <w:rFonts w:eastAsia="Times New Roman"/>
          <w:szCs w:val="24"/>
        </w:rPr>
        <w:t>.</w:t>
      </w:r>
      <w:r w:rsidRPr="0062005F">
        <w:rPr>
          <w:rFonts w:eastAsia="Times New Roman"/>
          <w:szCs w:val="24"/>
        </w:rPr>
        <w:t xml:space="preserve"> </w:t>
      </w:r>
      <w:r>
        <w:rPr>
          <w:rFonts w:eastAsia="Times New Roman"/>
          <w:szCs w:val="24"/>
        </w:rPr>
        <w:t xml:space="preserve">Αυτά τα δημόσια </w:t>
      </w:r>
      <w:r>
        <w:rPr>
          <w:rFonts w:eastAsia="Times New Roman"/>
          <w:szCs w:val="24"/>
        </w:rPr>
        <w:t>κ</w:t>
      </w:r>
      <w:r>
        <w:rPr>
          <w:rFonts w:eastAsia="Times New Roman"/>
          <w:szCs w:val="24"/>
        </w:rPr>
        <w:t>έντρα είχαν φτάσει</w:t>
      </w:r>
      <w:r w:rsidRPr="0062005F">
        <w:rPr>
          <w:rFonts w:eastAsia="Times New Roman"/>
          <w:szCs w:val="24"/>
        </w:rPr>
        <w:t xml:space="preserve"> </w:t>
      </w:r>
      <w:r>
        <w:rPr>
          <w:rFonts w:eastAsia="Times New Roman"/>
          <w:szCs w:val="24"/>
        </w:rPr>
        <w:t>να σηκώσουν το βάρος της αποϊ</w:t>
      </w:r>
      <w:r w:rsidRPr="0062005F">
        <w:rPr>
          <w:rFonts w:eastAsia="Times New Roman"/>
          <w:szCs w:val="24"/>
        </w:rPr>
        <w:t>δρυματοποίηση</w:t>
      </w:r>
      <w:r>
        <w:rPr>
          <w:rFonts w:eastAsia="Times New Roman"/>
          <w:szCs w:val="24"/>
        </w:rPr>
        <w:t>ς</w:t>
      </w:r>
      <w:r w:rsidRPr="0062005F">
        <w:rPr>
          <w:rFonts w:eastAsia="Times New Roman"/>
          <w:szCs w:val="24"/>
        </w:rPr>
        <w:t xml:space="preserve"> και της αναδοχής και υιοθεσίας</w:t>
      </w:r>
      <w:r>
        <w:rPr>
          <w:rFonts w:eastAsia="Times New Roman"/>
          <w:szCs w:val="24"/>
        </w:rPr>
        <w:t>.</w:t>
      </w:r>
      <w:r w:rsidRPr="0062005F">
        <w:rPr>
          <w:rFonts w:eastAsia="Times New Roman"/>
          <w:szCs w:val="24"/>
        </w:rPr>
        <w:t xml:space="preserve"> </w:t>
      </w:r>
      <w:r>
        <w:rPr>
          <w:rFonts w:eastAsia="Times New Roman"/>
          <w:szCs w:val="24"/>
        </w:rPr>
        <w:t>Γι’</w:t>
      </w:r>
      <w:r w:rsidRPr="0062005F">
        <w:rPr>
          <w:rFonts w:eastAsia="Times New Roman"/>
          <w:szCs w:val="24"/>
        </w:rPr>
        <w:t xml:space="preserve"> αυτό τα ενισχύουμε</w:t>
      </w:r>
      <w:r>
        <w:rPr>
          <w:rFonts w:eastAsia="Times New Roman"/>
          <w:szCs w:val="24"/>
        </w:rPr>
        <w:t>.</w:t>
      </w:r>
      <w:r w:rsidRPr="0062005F">
        <w:rPr>
          <w:rFonts w:eastAsia="Times New Roman"/>
          <w:szCs w:val="24"/>
        </w:rPr>
        <w:t xml:space="preserve"> </w:t>
      </w:r>
      <w:r>
        <w:rPr>
          <w:rFonts w:eastAsia="Times New Roman"/>
          <w:szCs w:val="24"/>
        </w:rPr>
        <w:t>Τ</w:t>
      </w:r>
      <w:r w:rsidRPr="0062005F">
        <w:rPr>
          <w:rFonts w:eastAsia="Times New Roman"/>
          <w:szCs w:val="24"/>
        </w:rPr>
        <w:t>α ενισχύουμε γιατί α</w:t>
      </w:r>
      <w:r>
        <w:rPr>
          <w:rFonts w:eastAsia="Times New Roman"/>
          <w:szCs w:val="24"/>
        </w:rPr>
        <w:t xml:space="preserve">νασάναμε, γιατί πετύχαμε το «ένα προς ένα». </w:t>
      </w:r>
    </w:p>
    <w:p w14:paraId="4318B267" w14:textId="77777777" w:rsidR="001D7CFB" w:rsidRDefault="00EB4E04">
      <w:pPr>
        <w:spacing w:line="600" w:lineRule="auto"/>
        <w:ind w:firstLine="720"/>
        <w:jc w:val="both"/>
        <w:rPr>
          <w:rFonts w:eastAsia="Times New Roman" w:cs="Times New Roman"/>
          <w:szCs w:val="24"/>
        </w:rPr>
      </w:pPr>
      <w:r>
        <w:rPr>
          <w:rFonts w:eastAsia="Times New Roman"/>
          <w:szCs w:val="24"/>
        </w:rPr>
        <w:t>Και ο κ.</w:t>
      </w:r>
      <w:r w:rsidRPr="0062005F">
        <w:rPr>
          <w:rFonts w:eastAsia="Times New Roman"/>
          <w:szCs w:val="24"/>
        </w:rPr>
        <w:t xml:space="preserve"> Μητσοτάκης </w:t>
      </w:r>
      <w:r>
        <w:rPr>
          <w:rFonts w:eastAsia="Times New Roman"/>
          <w:szCs w:val="24"/>
        </w:rPr>
        <w:t xml:space="preserve">επαγγέλλεται </w:t>
      </w:r>
      <w:r w:rsidRPr="0062005F">
        <w:rPr>
          <w:rFonts w:eastAsia="Times New Roman"/>
          <w:szCs w:val="24"/>
        </w:rPr>
        <w:t xml:space="preserve">να μας ξαναγυρίσει στο </w:t>
      </w:r>
      <w:r>
        <w:rPr>
          <w:rFonts w:eastAsia="Times New Roman"/>
          <w:szCs w:val="24"/>
        </w:rPr>
        <w:t>«πέντε προς ένα», πέντε να φεύγουν και έναν να παίρνει, για να γίνουν όλα ιδιωτικά. Αλλιώς, δεν γίνεται ο δημόσιος τομέας ιδιωτικός. Με αυτόν τον τρόπο θέλ</w:t>
      </w:r>
      <w:r>
        <w:rPr>
          <w:rFonts w:eastAsia="Times New Roman"/>
          <w:szCs w:val="24"/>
        </w:rPr>
        <w:t xml:space="preserve">ετε να το κάνετε. Αυτό είναι το δίλημμα των ευρωεκλογών. Αν θα </w:t>
      </w:r>
      <w:r w:rsidRPr="0062005F">
        <w:rPr>
          <w:rFonts w:eastAsia="Times New Roman"/>
          <w:szCs w:val="24"/>
        </w:rPr>
        <w:t>επιτρέψουμε</w:t>
      </w:r>
      <w:r>
        <w:rPr>
          <w:rFonts w:eastAsia="Times New Roman"/>
          <w:szCs w:val="24"/>
        </w:rPr>
        <w:t>,</w:t>
      </w:r>
      <w:r w:rsidRPr="0062005F">
        <w:rPr>
          <w:rFonts w:eastAsia="Times New Roman"/>
          <w:szCs w:val="24"/>
        </w:rPr>
        <w:t xml:space="preserve"> </w:t>
      </w:r>
      <w:r>
        <w:rPr>
          <w:rFonts w:eastAsia="Times New Roman"/>
          <w:szCs w:val="24"/>
        </w:rPr>
        <w:t>δ</w:t>
      </w:r>
      <w:r w:rsidRPr="0062005F">
        <w:rPr>
          <w:rFonts w:eastAsia="Times New Roman"/>
          <w:szCs w:val="24"/>
        </w:rPr>
        <w:t>ηλαδή</w:t>
      </w:r>
      <w:r>
        <w:rPr>
          <w:rFonts w:eastAsia="Times New Roman"/>
          <w:szCs w:val="24"/>
        </w:rPr>
        <w:t>,</w:t>
      </w:r>
      <w:r w:rsidRPr="0062005F">
        <w:rPr>
          <w:rFonts w:eastAsia="Times New Roman"/>
          <w:szCs w:val="24"/>
        </w:rPr>
        <w:t xml:space="preserve"> τη διάλυση του κοινωνικού κράτους στην Ευρώπη</w:t>
      </w:r>
      <w:r>
        <w:rPr>
          <w:rFonts w:eastAsia="Times New Roman"/>
          <w:szCs w:val="24"/>
        </w:rPr>
        <w:t>.</w:t>
      </w:r>
      <w:r w:rsidRPr="0062005F">
        <w:rPr>
          <w:rFonts w:eastAsia="Times New Roman"/>
          <w:szCs w:val="24"/>
        </w:rPr>
        <w:t xml:space="preserve"> </w:t>
      </w:r>
      <w:r>
        <w:rPr>
          <w:rFonts w:eastAsia="Times New Roman"/>
          <w:szCs w:val="24"/>
        </w:rPr>
        <w:t>Κ</w:t>
      </w:r>
      <w:r w:rsidRPr="0062005F">
        <w:rPr>
          <w:rFonts w:eastAsia="Times New Roman"/>
          <w:szCs w:val="24"/>
        </w:rPr>
        <w:t>αι εδώ</w:t>
      </w:r>
      <w:r>
        <w:rPr>
          <w:rFonts w:eastAsia="Times New Roman"/>
          <w:szCs w:val="24"/>
        </w:rPr>
        <w:t>,</w:t>
      </w:r>
      <w:r w:rsidRPr="0062005F">
        <w:rPr>
          <w:rFonts w:eastAsia="Times New Roman"/>
          <w:szCs w:val="24"/>
        </w:rPr>
        <w:t xml:space="preserve"> στο όνομα της ανάπτυξης και των </w:t>
      </w:r>
      <w:r>
        <w:rPr>
          <w:rFonts w:eastAsia="Times New Roman"/>
          <w:szCs w:val="24"/>
        </w:rPr>
        <w:t>ε</w:t>
      </w:r>
      <w:r w:rsidRPr="0062005F">
        <w:rPr>
          <w:rFonts w:eastAsia="Times New Roman"/>
          <w:szCs w:val="24"/>
        </w:rPr>
        <w:t>πενδύσεων</w:t>
      </w:r>
      <w:r>
        <w:rPr>
          <w:rFonts w:eastAsia="Times New Roman"/>
          <w:szCs w:val="24"/>
        </w:rPr>
        <w:t>,</w:t>
      </w:r>
      <w:r w:rsidRPr="0062005F">
        <w:rPr>
          <w:rFonts w:eastAsia="Times New Roman"/>
          <w:szCs w:val="24"/>
        </w:rPr>
        <w:t xml:space="preserve"> θα κάνουμε ένα νέο ξεκίνημα</w:t>
      </w:r>
      <w:r>
        <w:rPr>
          <w:rFonts w:eastAsia="Times New Roman"/>
          <w:szCs w:val="24"/>
        </w:rPr>
        <w:t xml:space="preserve">. </w:t>
      </w:r>
    </w:p>
    <w:p w14:paraId="4318B268"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Θέλω εδώ, κλείνοντας, να αναφερθώ σε έναν </w:t>
      </w:r>
      <w:r>
        <w:rPr>
          <w:rFonts w:eastAsia="Times New Roman" w:cs="Times New Roman"/>
          <w:szCs w:val="24"/>
        </w:rPr>
        <w:t>μεγάλο μύθο που διακινείται από τη Νέα Δημοκρατία για τη μεσαία τάξη, ότι την κατέστρεψε ο ΣΥΡΙΖΑ. Σ</w:t>
      </w:r>
      <w:r w:rsidRPr="00C57C40">
        <w:rPr>
          <w:rFonts w:eastAsia="Times New Roman" w:cs="Times New Roman"/>
          <w:szCs w:val="24"/>
        </w:rPr>
        <w:t>ύμφωνα με τα στοιχεία της ΕΛΣΤΑΤ</w:t>
      </w:r>
      <w:r>
        <w:rPr>
          <w:rFonts w:eastAsia="Times New Roman" w:cs="Times New Roman"/>
          <w:szCs w:val="24"/>
        </w:rPr>
        <w:t>, α</w:t>
      </w:r>
      <w:r w:rsidRPr="00C57C40">
        <w:rPr>
          <w:rFonts w:eastAsia="Times New Roman" w:cs="Times New Roman"/>
          <w:szCs w:val="24"/>
        </w:rPr>
        <w:t xml:space="preserve">πό το </w:t>
      </w:r>
      <w:r>
        <w:rPr>
          <w:rFonts w:eastAsia="Times New Roman" w:cs="Times New Roman"/>
          <w:szCs w:val="24"/>
        </w:rPr>
        <w:t>200</w:t>
      </w:r>
      <w:r w:rsidRPr="00C57C40">
        <w:rPr>
          <w:rFonts w:eastAsia="Times New Roman" w:cs="Times New Roman"/>
          <w:szCs w:val="24"/>
        </w:rPr>
        <w:t xml:space="preserve">9 μέχρι το </w:t>
      </w:r>
      <w:r>
        <w:rPr>
          <w:rFonts w:eastAsia="Times New Roman" w:cs="Times New Roman"/>
          <w:szCs w:val="24"/>
        </w:rPr>
        <w:t>20</w:t>
      </w:r>
      <w:r w:rsidRPr="00C57C40">
        <w:rPr>
          <w:rFonts w:eastAsia="Times New Roman" w:cs="Times New Roman"/>
          <w:szCs w:val="24"/>
        </w:rPr>
        <w:t>15</w:t>
      </w:r>
      <w:r>
        <w:rPr>
          <w:rFonts w:eastAsia="Times New Roman" w:cs="Times New Roman"/>
          <w:szCs w:val="24"/>
        </w:rPr>
        <w:t>,</w:t>
      </w:r>
      <w:r w:rsidRPr="00C57C40">
        <w:rPr>
          <w:rFonts w:eastAsia="Times New Roman" w:cs="Times New Roman"/>
          <w:szCs w:val="24"/>
        </w:rPr>
        <w:t xml:space="preserve"> </w:t>
      </w:r>
      <w:r>
        <w:rPr>
          <w:rFonts w:eastAsia="Times New Roman" w:cs="Times New Roman"/>
          <w:szCs w:val="24"/>
        </w:rPr>
        <w:t xml:space="preserve">οκτακόσιες είκοσι δύο χιλιάδες </w:t>
      </w:r>
      <w:r w:rsidRPr="00C57C40">
        <w:rPr>
          <w:rFonts w:eastAsia="Times New Roman" w:cs="Times New Roman"/>
          <w:szCs w:val="24"/>
        </w:rPr>
        <w:t xml:space="preserve">συμπολίτες </w:t>
      </w:r>
      <w:r>
        <w:rPr>
          <w:rFonts w:eastAsia="Times New Roman" w:cs="Times New Roman"/>
          <w:szCs w:val="24"/>
        </w:rPr>
        <w:t xml:space="preserve">μας από τα 5.000.000 </w:t>
      </w:r>
      <w:r w:rsidRPr="00C57C40">
        <w:rPr>
          <w:rFonts w:eastAsia="Times New Roman" w:cs="Times New Roman"/>
          <w:szCs w:val="24"/>
        </w:rPr>
        <w:t>που αποτελούν τα μεσαία στρώματα</w:t>
      </w:r>
      <w:r w:rsidRPr="00C57C40">
        <w:rPr>
          <w:rFonts w:eastAsia="Times New Roman" w:cs="Times New Roman"/>
          <w:szCs w:val="24"/>
        </w:rPr>
        <w:t xml:space="preserve"> της χώρας μας</w:t>
      </w:r>
      <w:r>
        <w:rPr>
          <w:rFonts w:eastAsia="Times New Roman" w:cs="Times New Roman"/>
          <w:szCs w:val="24"/>
        </w:rPr>
        <w:t>,</w:t>
      </w:r>
      <w:r w:rsidRPr="00C57C40">
        <w:rPr>
          <w:rFonts w:eastAsia="Times New Roman" w:cs="Times New Roman"/>
          <w:szCs w:val="24"/>
        </w:rPr>
        <w:t xml:space="preserve"> </w:t>
      </w:r>
      <w:r>
        <w:rPr>
          <w:rFonts w:eastAsia="Times New Roman" w:cs="Times New Roman"/>
          <w:szCs w:val="24"/>
        </w:rPr>
        <w:t>πέρασαν</w:t>
      </w:r>
      <w:r w:rsidRPr="00C57C40">
        <w:rPr>
          <w:rFonts w:eastAsia="Times New Roman" w:cs="Times New Roman"/>
          <w:szCs w:val="24"/>
        </w:rPr>
        <w:t xml:space="preserve"> στα φτωχά στρώματα</w:t>
      </w:r>
      <w:r>
        <w:rPr>
          <w:rFonts w:eastAsia="Times New Roman" w:cs="Times New Roman"/>
          <w:szCs w:val="24"/>
        </w:rPr>
        <w:t>.</w:t>
      </w:r>
      <w:r w:rsidRPr="00C57C40">
        <w:rPr>
          <w:rFonts w:eastAsia="Times New Roman" w:cs="Times New Roman"/>
          <w:szCs w:val="24"/>
        </w:rPr>
        <w:t xml:space="preserve"> Τι σημαίνει αυτό</w:t>
      </w:r>
      <w:r>
        <w:rPr>
          <w:rFonts w:eastAsia="Times New Roman" w:cs="Times New Roman"/>
          <w:szCs w:val="24"/>
        </w:rPr>
        <w:t>, αγαπητοί; Σ</w:t>
      </w:r>
      <w:r w:rsidRPr="00C57C40">
        <w:rPr>
          <w:rFonts w:eastAsia="Times New Roman" w:cs="Times New Roman"/>
          <w:szCs w:val="24"/>
        </w:rPr>
        <w:t xml:space="preserve">ημαίνει </w:t>
      </w:r>
      <w:r>
        <w:rPr>
          <w:rFonts w:eastAsia="Times New Roman" w:cs="Times New Roman"/>
          <w:szCs w:val="24"/>
        </w:rPr>
        <w:t xml:space="preserve">ότι </w:t>
      </w:r>
      <w:r w:rsidRPr="00C57C40">
        <w:rPr>
          <w:rFonts w:eastAsia="Times New Roman" w:cs="Times New Roman"/>
          <w:szCs w:val="24"/>
        </w:rPr>
        <w:t>ένας στους έξι από τα μεσαία στρώματα πέρασ</w:t>
      </w:r>
      <w:r>
        <w:rPr>
          <w:rFonts w:eastAsia="Times New Roman" w:cs="Times New Roman"/>
          <w:szCs w:val="24"/>
        </w:rPr>
        <w:t>ε</w:t>
      </w:r>
      <w:r w:rsidRPr="00C57C40">
        <w:rPr>
          <w:rFonts w:eastAsia="Times New Roman" w:cs="Times New Roman"/>
          <w:szCs w:val="24"/>
        </w:rPr>
        <w:t xml:space="preserve"> στα φτωχά στρώματα μέχρι το </w:t>
      </w:r>
      <w:r>
        <w:rPr>
          <w:rFonts w:eastAsia="Times New Roman" w:cs="Times New Roman"/>
          <w:szCs w:val="24"/>
        </w:rPr>
        <w:t>20</w:t>
      </w:r>
      <w:r w:rsidRPr="00C57C40">
        <w:rPr>
          <w:rFonts w:eastAsia="Times New Roman" w:cs="Times New Roman"/>
          <w:szCs w:val="24"/>
        </w:rPr>
        <w:t>15</w:t>
      </w:r>
      <w:r>
        <w:rPr>
          <w:rFonts w:eastAsia="Times New Roman" w:cs="Times New Roman"/>
          <w:szCs w:val="24"/>
        </w:rPr>
        <w:t>. Και παράλληλα αυτοί</w:t>
      </w:r>
      <w:r w:rsidRPr="00C57C40">
        <w:rPr>
          <w:rFonts w:eastAsia="Times New Roman" w:cs="Times New Roman"/>
          <w:szCs w:val="24"/>
        </w:rPr>
        <w:t xml:space="preserve"> που παρ</w:t>
      </w:r>
      <w:r>
        <w:rPr>
          <w:rFonts w:eastAsia="Times New Roman" w:cs="Times New Roman"/>
          <w:szCs w:val="24"/>
        </w:rPr>
        <w:t xml:space="preserve">έμειναν στα μεσαία στρώματα -αυτά τα </w:t>
      </w:r>
      <w:r w:rsidRPr="00C57C40">
        <w:rPr>
          <w:rFonts w:eastAsia="Times New Roman" w:cs="Times New Roman"/>
          <w:szCs w:val="24"/>
        </w:rPr>
        <w:t>5 εκατομμύρια που πα</w:t>
      </w:r>
      <w:r>
        <w:rPr>
          <w:rFonts w:eastAsia="Times New Roman" w:cs="Times New Roman"/>
          <w:szCs w:val="24"/>
        </w:rPr>
        <w:t>ρέμειναν</w:t>
      </w:r>
      <w:r>
        <w:rPr>
          <w:rFonts w:eastAsia="Times New Roman" w:cs="Times New Roman"/>
          <w:szCs w:val="24"/>
        </w:rPr>
        <w:t>-</w:t>
      </w:r>
      <w:r w:rsidRPr="00C57C40">
        <w:rPr>
          <w:rFonts w:eastAsia="Times New Roman" w:cs="Times New Roman"/>
          <w:szCs w:val="24"/>
        </w:rPr>
        <w:t xml:space="preserve"> έχασα</w:t>
      </w:r>
      <w:r>
        <w:rPr>
          <w:rFonts w:eastAsia="Times New Roman" w:cs="Times New Roman"/>
          <w:szCs w:val="24"/>
        </w:rPr>
        <w:t>ν</w:t>
      </w:r>
      <w:r w:rsidRPr="00C57C40">
        <w:rPr>
          <w:rFonts w:eastAsia="Times New Roman" w:cs="Times New Roman"/>
          <w:szCs w:val="24"/>
        </w:rPr>
        <w:t xml:space="preserve"> το 37% των εισοδημάτων </w:t>
      </w:r>
      <w:r>
        <w:rPr>
          <w:rFonts w:eastAsia="Times New Roman" w:cs="Times New Roman"/>
          <w:szCs w:val="24"/>
        </w:rPr>
        <w:t>τους. Τα εισοδήματά τους ήταν</w:t>
      </w:r>
      <w:r w:rsidRPr="00C57C40">
        <w:rPr>
          <w:rFonts w:eastAsia="Times New Roman" w:cs="Times New Roman"/>
          <w:szCs w:val="24"/>
        </w:rPr>
        <w:t xml:space="preserve"> από 24</w:t>
      </w:r>
      <w:r>
        <w:rPr>
          <w:rFonts w:eastAsia="Times New Roman" w:cs="Times New Roman"/>
          <w:szCs w:val="24"/>
        </w:rPr>
        <w:t>.000</w:t>
      </w:r>
      <w:r w:rsidRPr="00C57C40">
        <w:rPr>
          <w:rFonts w:eastAsia="Times New Roman" w:cs="Times New Roman"/>
          <w:szCs w:val="24"/>
        </w:rPr>
        <w:t xml:space="preserve"> έως 34</w:t>
      </w:r>
      <w:r>
        <w:rPr>
          <w:rFonts w:eastAsia="Times New Roman" w:cs="Times New Roman"/>
          <w:szCs w:val="24"/>
        </w:rPr>
        <w:t>.000</w:t>
      </w:r>
      <w:r w:rsidRPr="00C57C40">
        <w:rPr>
          <w:rFonts w:eastAsia="Times New Roman" w:cs="Times New Roman"/>
          <w:szCs w:val="24"/>
        </w:rPr>
        <w:t xml:space="preserve"> και έφτασαν σε 15</w:t>
      </w:r>
      <w:r>
        <w:rPr>
          <w:rFonts w:eastAsia="Times New Roman" w:cs="Times New Roman"/>
          <w:szCs w:val="24"/>
        </w:rPr>
        <w:t xml:space="preserve">.000 έως 21.000. Έχασαν το </w:t>
      </w:r>
      <w:r w:rsidRPr="00C57C40">
        <w:rPr>
          <w:rFonts w:eastAsia="Times New Roman" w:cs="Times New Roman"/>
          <w:szCs w:val="24"/>
        </w:rPr>
        <w:t>37%</w:t>
      </w:r>
      <w:r>
        <w:rPr>
          <w:rFonts w:eastAsia="Times New Roman" w:cs="Times New Roman"/>
          <w:szCs w:val="24"/>
        </w:rPr>
        <w:t>.</w:t>
      </w:r>
    </w:p>
    <w:p w14:paraId="4318B269"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Αναπληρώτριας Υπουργού)</w:t>
      </w:r>
    </w:p>
    <w:p w14:paraId="4318B26A"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4318B26B"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Μ</w:t>
      </w:r>
      <w:r w:rsidRPr="00C57C40">
        <w:rPr>
          <w:rFonts w:eastAsia="Times New Roman" w:cs="Times New Roman"/>
          <w:szCs w:val="24"/>
        </w:rPr>
        <w:t xml:space="preserve">ε τα στοιχεία της ΕΛΣΤΑΤ τα λέω αυτά και τα έχω καταθέσει ήδη </w:t>
      </w:r>
      <w:r>
        <w:rPr>
          <w:rFonts w:eastAsia="Times New Roman" w:cs="Times New Roman"/>
          <w:szCs w:val="24"/>
        </w:rPr>
        <w:t xml:space="preserve">από </w:t>
      </w:r>
      <w:r w:rsidRPr="00C57C40">
        <w:rPr>
          <w:rFonts w:eastAsia="Times New Roman" w:cs="Times New Roman"/>
          <w:szCs w:val="24"/>
        </w:rPr>
        <w:t>την προηγούμενη εβδομάδα</w:t>
      </w:r>
      <w:r>
        <w:rPr>
          <w:rFonts w:eastAsia="Times New Roman" w:cs="Times New Roman"/>
          <w:szCs w:val="24"/>
        </w:rPr>
        <w:t>.</w:t>
      </w:r>
    </w:p>
    <w:p w14:paraId="4318B26C"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w:t>
      </w:r>
      <w:r w:rsidRPr="00C57C40">
        <w:rPr>
          <w:rFonts w:eastAsia="Times New Roman" w:cs="Times New Roman"/>
          <w:szCs w:val="24"/>
        </w:rPr>
        <w:t>ίπε</w:t>
      </w:r>
      <w:r>
        <w:rPr>
          <w:rFonts w:eastAsia="Times New Roman" w:cs="Times New Roman"/>
          <w:szCs w:val="24"/>
        </w:rPr>
        <w:t>,</w:t>
      </w:r>
      <w:r w:rsidRPr="00C57C40">
        <w:rPr>
          <w:rFonts w:eastAsia="Times New Roman" w:cs="Times New Roman"/>
          <w:szCs w:val="24"/>
        </w:rPr>
        <w:t xml:space="preserve"> </w:t>
      </w:r>
      <w:r>
        <w:rPr>
          <w:rFonts w:eastAsia="Times New Roman" w:cs="Times New Roman"/>
          <w:szCs w:val="24"/>
        </w:rPr>
        <w:t>όμως,</w:t>
      </w:r>
      <w:r w:rsidRPr="00C57C40">
        <w:rPr>
          <w:rFonts w:eastAsia="Times New Roman" w:cs="Times New Roman"/>
          <w:szCs w:val="24"/>
        </w:rPr>
        <w:t xml:space="preserve"> ο κ</w:t>
      </w:r>
      <w:r>
        <w:rPr>
          <w:rFonts w:eastAsia="Times New Roman" w:cs="Times New Roman"/>
          <w:szCs w:val="24"/>
        </w:rPr>
        <w:t xml:space="preserve">. </w:t>
      </w:r>
      <w:r w:rsidRPr="00C57C40">
        <w:rPr>
          <w:rFonts w:eastAsia="Times New Roman" w:cs="Times New Roman"/>
          <w:szCs w:val="24"/>
        </w:rPr>
        <w:t xml:space="preserve">Μητσοτάκης </w:t>
      </w:r>
      <w:r>
        <w:rPr>
          <w:rFonts w:eastAsia="Times New Roman" w:cs="Times New Roman"/>
          <w:szCs w:val="24"/>
        </w:rPr>
        <w:t>κάτι</w:t>
      </w:r>
      <w:r w:rsidRPr="00C57C40">
        <w:rPr>
          <w:rFonts w:eastAsia="Times New Roman" w:cs="Times New Roman"/>
          <w:szCs w:val="24"/>
        </w:rPr>
        <w:t xml:space="preserve"> πολύ ενδιαφέρον</w:t>
      </w:r>
      <w:r>
        <w:rPr>
          <w:rFonts w:eastAsia="Times New Roman" w:cs="Times New Roman"/>
          <w:szCs w:val="24"/>
        </w:rPr>
        <w:t>. Μ</w:t>
      </w:r>
      <w:r w:rsidRPr="00C57C40">
        <w:rPr>
          <w:rFonts w:eastAsia="Times New Roman" w:cs="Times New Roman"/>
          <w:szCs w:val="24"/>
        </w:rPr>
        <w:t xml:space="preserve">ας ενδιαφέρει </w:t>
      </w:r>
      <w:r>
        <w:rPr>
          <w:rFonts w:eastAsia="Times New Roman" w:cs="Times New Roman"/>
          <w:szCs w:val="24"/>
        </w:rPr>
        <w:t>-</w:t>
      </w:r>
      <w:r w:rsidRPr="00C57C40">
        <w:rPr>
          <w:rFonts w:eastAsia="Times New Roman" w:cs="Times New Roman"/>
          <w:szCs w:val="24"/>
        </w:rPr>
        <w:t>είπε πρωτίστως</w:t>
      </w:r>
      <w:r>
        <w:rPr>
          <w:rFonts w:eastAsia="Times New Roman" w:cs="Times New Roman"/>
          <w:szCs w:val="24"/>
        </w:rPr>
        <w:t>-</w:t>
      </w:r>
      <w:r w:rsidRPr="00C57C40">
        <w:rPr>
          <w:rFonts w:eastAsia="Times New Roman" w:cs="Times New Roman"/>
          <w:szCs w:val="24"/>
        </w:rPr>
        <w:t xml:space="preserve"> να μεγαλώσουμε την πίτα</w:t>
      </w:r>
      <w:r>
        <w:rPr>
          <w:rFonts w:eastAsia="Times New Roman" w:cs="Times New Roman"/>
          <w:szCs w:val="24"/>
        </w:rPr>
        <w:t>. Π</w:t>
      </w:r>
      <w:r w:rsidRPr="00C57C40">
        <w:rPr>
          <w:rFonts w:eastAsia="Times New Roman" w:cs="Times New Roman"/>
          <w:szCs w:val="24"/>
        </w:rPr>
        <w:t xml:space="preserve">οια είναι η </w:t>
      </w:r>
      <w:r>
        <w:rPr>
          <w:rFonts w:eastAsia="Times New Roman" w:cs="Times New Roman"/>
          <w:szCs w:val="24"/>
        </w:rPr>
        <w:t>πίτα δηλαδή; Ο εθνικός π</w:t>
      </w:r>
      <w:r w:rsidRPr="00C57C40">
        <w:rPr>
          <w:rFonts w:eastAsia="Times New Roman" w:cs="Times New Roman"/>
          <w:szCs w:val="24"/>
        </w:rPr>
        <w:t>λούτος</w:t>
      </w:r>
      <w:r>
        <w:rPr>
          <w:rFonts w:eastAsia="Times New Roman" w:cs="Times New Roman"/>
          <w:szCs w:val="24"/>
        </w:rPr>
        <w:t>,</w:t>
      </w:r>
      <w:r w:rsidRPr="00C57C40">
        <w:rPr>
          <w:rFonts w:eastAsia="Times New Roman" w:cs="Times New Roman"/>
          <w:szCs w:val="24"/>
        </w:rPr>
        <w:t xml:space="preserve"> δηλαδή το Α</w:t>
      </w:r>
      <w:r w:rsidRPr="00C57C40">
        <w:rPr>
          <w:rFonts w:eastAsia="Times New Roman" w:cs="Times New Roman"/>
          <w:szCs w:val="24"/>
        </w:rPr>
        <w:t>ΕΠ</w:t>
      </w:r>
      <w:r>
        <w:rPr>
          <w:rFonts w:eastAsia="Times New Roman" w:cs="Times New Roman"/>
          <w:szCs w:val="24"/>
        </w:rPr>
        <w:t>, το ακαθάριστο</w:t>
      </w:r>
      <w:r w:rsidRPr="00C57C40">
        <w:rPr>
          <w:rFonts w:eastAsia="Times New Roman" w:cs="Times New Roman"/>
          <w:szCs w:val="24"/>
        </w:rPr>
        <w:t xml:space="preserve"> εθνικό προϊόν</w:t>
      </w:r>
      <w:r>
        <w:rPr>
          <w:rFonts w:eastAsia="Times New Roman" w:cs="Times New Roman"/>
          <w:szCs w:val="24"/>
        </w:rPr>
        <w:t xml:space="preserve">. Ακούστε με. Όταν </w:t>
      </w:r>
      <w:r w:rsidRPr="00C57C40">
        <w:rPr>
          <w:rFonts w:eastAsia="Times New Roman" w:cs="Times New Roman"/>
          <w:szCs w:val="24"/>
        </w:rPr>
        <w:t>μέσα σε ένα</w:t>
      </w:r>
      <w:r>
        <w:rPr>
          <w:rFonts w:eastAsia="Times New Roman" w:cs="Times New Roman"/>
          <w:szCs w:val="24"/>
        </w:rPr>
        <w:t>ν</w:t>
      </w:r>
      <w:r w:rsidRPr="00C57C40">
        <w:rPr>
          <w:rFonts w:eastAsia="Times New Roman" w:cs="Times New Roman"/>
          <w:szCs w:val="24"/>
        </w:rPr>
        <w:t xml:space="preserve"> χρόνο από το </w:t>
      </w:r>
      <w:r>
        <w:rPr>
          <w:rFonts w:eastAsia="Times New Roman" w:cs="Times New Roman"/>
          <w:szCs w:val="24"/>
        </w:rPr>
        <w:t>2009</w:t>
      </w:r>
      <w:r w:rsidRPr="00C57C40">
        <w:rPr>
          <w:rFonts w:eastAsia="Times New Roman" w:cs="Times New Roman"/>
          <w:szCs w:val="24"/>
        </w:rPr>
        <w:t xml:space="preserve"> μέχρι το </w:t>
      </w:r>
      <w:r>
        <w:rPr>
          <w:rFonts w:eastAsia="Times New Roman" w:cs="Times New Roman"/>
          <w:szCs w:val="24"/>
        </w:rPr>
        <w:t>20</w:t>
      </w:r>
      <w:r w:rsidRPr="00C57C40">
        <w:rPr>
          <w:rFonts w:eastAsia="Times New Roman" w:cs="Times New Roman"/>
          <w:szCs w:val="24"/>
        </w:rPr>
        <w:t>15 αυτή η πίτα</w:t>
      </w:r>
      <w:r>
        <w:rPr>
          <w:rFonts w:eastAsia="Times New Roman" w:cs="Times New Roman"/>
          <w:szCs w:val="24"/>
        </w:rPr>
        <w:t>,</w:t>
      </w:r>
      <w:r w:rsidRPr="00C57C40">
        <w:rPr>
          <w:rFonts w:eastAsia="Times New Roman" w:cs="Times New Roman"/>
          <w:szCs w:val="24"/>
        </w:rPr>
        <w:t xml:space="preserve"> το ΑΕΠ</w:t>
      </w:r>
      <w:r>
        <w:rPr>
          <w:rFonts w:eastAsia="Times New Roman" w:cs="Times New Roman"/>
          <w:szCs w:val="24"/>
        </w:rPr>
        <w:t>,</w:t>
      </w:r>
      <w:r w:rsidRPr="00C57C40">
        <w:rPr>
          <w:rFonts w:eastAsia="Times New Roman" w:cs="Times New Roman"/>
          <w:szCs w:val="24"/>
        </w:rPr>
        <w:t xml:space="preserve"> έχασε το 25% της αξίας του</w:t>
      </w:r>
      <w:r>
        <w:rPr>
          <w:rFonts w:eastAsia="Times New Roman" w:cs="Times New Roman"/>
          <w:szCs w:val="24"/>
        </w:rPr>
        <w:t>,</w:t>
      </w:r>
      <w:r w:rsidRPr="00C57C40">
        <w:rPr>
          <w:rFonts w:eastAsia="Times New Roman" w:cs="Times New Roman"/>
          <w:szCs w:val="24"/>
        </w:rPr>
        <w:t xml:space="preserve"> </w:t>
      </w:r>
      <w:r>
        <w:rPr>
          <w:rFonts w:eastAsia="Times New Roman" w:cs="Times New Roman"/>
          <w:szCs w:val="24"/>
        </w:rPr>
        <w:t>έ</w:t>
      </w:r>
      <w:r w:rsidRPr="00C57C40">
        <w:rPr>
          <w:rFonts w:eastAsia="Times New Roman" w:cs="Times New Roman"/>
          <w:szCs w:val="24"/>
        </w:rPr>
        <w:t xml:space="preserve">ρχονται αυτοί σήμερα </w:t>
      </w:r>
      <w:r>
        <w:rPr>
          <w:rFonts w:eastAsia="Times New Roman" w:cs="Times New Roman"/>
          <w:szCs w:val="24"/>
        </w:rPr>
        <w:t>και</w:t>
      </w:r>
      <w:r w:rsidRPr="00C57C40">
        <w:rPr>
          <w:rFonts w:eastAsia="Times New Roman" w:cs="Times New Roman"/>
          <w:szCs w:val="24"/>
        </w:rPr>
        <w:t xml:space="preserve"> λένε ότι θα αυξήσουν την πίτα</w:t>
      </w:r>
      <w:r>
        <w:rPr>
          <w:rFonts w:eastAsia="Times New Roman" w:cs="Times New Roman"/>
          <w:szCs w:val="24"/>
        </w:rPr>
        <w:t>. Γ</w:t>
      </w:r>
      <w:r w:rsidRPr="00C57C40">
        <w:rPr>
          <w:rFonts w:eastAsia="Times New Roman" w:cs="Times New Roman"/>
          <w:szCs w:val="24"/>
        </w:rPr>
        <w:t xml:space="preserve">ιατί </w:t>
      </w:r>
      <w:r>
        <w:rPr>
          <w:rFonts w:eastAsia="Times New Roman" w:cs="Times New Roman"/>
          <w:szCs w:val="24"/>
        </w:rPr>
        <w:t>–</w:t>
      </w:r>
      <w:r w:rsidRPr="00C57C40">
        <w:rPr>
          <w:rFonts w:eastAsia="Times New Roman" w:cs="Times New Roman"/>
          <w:szCs w:val="24"/>
        </w:rPr>
        <w:t>λέει</w:t>
      </w:r>
      <w:r>
        <w:rPr>
          <w:rFonts w:eastAsia="Times New Roman" w:cs="Times New Roman"/>
          <w:szCs w:val="24"/>
        </w:rPr>
        <w:t>-</w:t>
      </w:r>
      <w:r w:rsidRPr="00C57C40">
        <w:rPr>
          <w:rFonts w:eastAsia="Times New Roman" w:cs="Times New Roman"/>
          <w:szCs w:val="24"/>
        </w:rPr>
        <w:t xml:space="preserve"> τότε θα μπορεί να δίνει και για το κράτος </w:t>
      </w:r>
      <w:r w:rsidRPr="00C57C40">
        <w:rPr>
          <w:rFonts w:eastAsia="Times New Roman" w:cs="Times New Roman"/>
          <w:szCs w:val="24"/>
        </w:rPr>
        <w:t>πρόνοιας</w:t>
      </w:r>
      <w:r>
        <w:rPr>
          <w:rFonts w:eastAsia="Times New Roman" w:cs="Times New Roman"/>
          <w:szCs w:val="24"/>
        </w:rPr>
        <w:t>. Πόση αξιοπιστία μπορεί να έχετε; Θα σας εμπιστευτούν ο</w:t>
      </w:r>
      <w:r w:rsidRPr="00C57C40">
        <w:rPr>
          <w:rFonts w:eastAsia="Times New Roman" w:cs="Times New Roman"/>
          <w:szCs w:val="24"/>
        </w:rPr>
        <w:t>ι π</w:t>
      </w:r>
      <w:r>
        <w:rPr>
          <w:rFonts w:eastAsia="Times New Roman" w:cs="Times New Roman"/>
          <w:szCs w:val="24"/>
        </w:rPr>
        <w:t>ολίτες</w:t>
      </w:r>
      <w:r w:rsidRPr="00C57C40">
        <w:rPr>
          <w:rFonts w:eastAsia="Times New Roman" w:cs="Times New Roman"/>
          <w:szCs w:val="24"/>
        </w:rPr>
        <w:t xml:space="preserve"> </w:t>
      </w:r>
      <w:r>
        <w:rPr>
          <w:rFonts w:eastAsia="Times New Roman" w:cs="Times New Roman"/>
          <w:szCs w:val="24"/>
        </w:rPr>
        <w:t>εσάς που</w:t>
      </w:r>
      <w:r w:rsidRPr="00C57C40">
        <w:rPr>
          <w:rFonts w:eastAsia="Times New Roman" w:cs="Times New Roman"/>
          <w:szCs w:val="24"/>
        </w:rPr>
        <w:t xml:space="preserve"> καταστρέψατε την</w:t>
      </w:r>
      <w:r>
        <w:rPr>
          <w:rFonts w:eastAsia="Times New Roman" w:cs="Times New Roman"/>
          <w:szCs w:val="24"/>
        </w:rPr>
        <w:t xml:space="preserve"> πίτα;</w:t>
      </w:r>
    </w:p>
    <w:p w14:paraId="4318B26D"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Λέει πάλι ο κ.</w:t>
      </w:r>
      <w:r w:rsidRPr="00C57C40">
        <w:rPr>
          <w:rFonts w:eastAsia="Times New Roman" w:cs="Times New Roman"/>
          <w:szCs w:val="24"/>
        </w:rPr>
        <w:t xml:space="preserve"> Μητσοτάκης</w:t>
      </w:r>
      <w:r>
        <w:rPr>
          <w:rFonts w:eastAsia="Times New Roman" w:cs="Times New Roman"/>
          <w:szCs w:val="24"/>
        </w:rPr>
        <w:t>: «Εάν δεν παράγουμε</w:t>
      </w:r>
      <w:r w:rsidRPr="00C57C40">
        <w:rPr>
          <w:rFonts w:eastAsia="Times New Roman" w:cs="Times New Roman"/>
          <w:szCs w:val="24"/>
        </w:rPr>
        <w:t xml:space="preserve"> αρκετό πλούτο</w:t>
      </w:r>
      <w:r>
        <w:rPr>
          <w:rFonts w:eastAsia="Times New Roman" w:cs="Times New Roman"/>
          <w:szCs w:val="24"/>
        </w:rPr>
        <w:t>,</w:t>
      </w:r>
      <w:r w:rsidRPr="00C57C40">
        <w:rPr>
          <w:rFonts w:eastAsia="Times New Roman" w:cs="Times New Roman"/>
          <w:szCs w:val="24"/>
        </w:rPr>
        <w:t xml:space="preserve"> δεν </w:t>
      </w:r>
      <w:r>
        <w:rPr>
          <w:rFonts w:eastAsia="Times New Roman" w:cs="Times New Roman"/>
          <w:szCs w:val="24"/>
        </w:rPr>
        <w:t xml:space="preserve">θα </w:t>
      </w:r>
      <w:r w:rsidRPr="00C57C40">
        <w:rPr>
          <w:rFonts w:eastAsia="Times New Roman" w:cs="Times New Roman"/>
          <w:szCs w:val="24"/>
        </w:rPr>
        <w:t xml:space="preserve">έχουμε </w:t>
      </w:r>
      <w:r>
        <w:rPr>
          <w:rFonts w:eastAsia="Times New Roman" w:cs="Times New Roman"/>
          <w:szCs w:val="24"/>
        </w:rPr>
        <w:t xml:space="preserve">πόρους </w:t>
      </w:r>
      <w:r w:rsidRPr="00C57C40">
        <w:rPr>
          <w:rFonts w:eastAsia="Times New Roman" w:cs="Times New Roman"/>
          <w:szCs w:val="24"/>
        </w:rPr>
        <w:t>να δώσουμε στο κοινωνικό κράτος</w:t>
      </w:r>
      <w:r>
        <w:rPr>
          <w:rFonts w:eastAsia="Times New Roman" w:cs="Times New Roman"/>
          <w:szCs w:val="24"/>
        </w:rPr>
        <w:t xml:space="preserve">.». Από την ομιλία του είναι αυτά τα </w:t>
      </w:r>
      <w:r>
        <w:rPr>
          <w:rFonts w:eastAsia="Times New Roman" w:cs="Times New Roman"/>
          <w:szCs w:val="24"/>
        </w:rPr>
        <w:t>λόγια. Ε</w:t>
      </w:r>
      <w:r w:rsidRPr="00C57C40">
        <w:rPr>
          <w:rFonts w:eastAsia="Times New Roman" w:cs="Times New Roman"/>
          <w:szCs w:val="24"/>
        </w:rPr>
        <w:t xml:space="preserve">δώ </w:t>
      </w:r>
      <w:r>
        <w:rPr>
          <w:rFonts w:eastAsia="Times New Roman" w:cs="Times New Roman"/>
          <w:szCs w:val="24"/>
        </w:rPr>
        <w:t xml:space="preserve">είναι </w:t>
      </w:r>
      <w:r w:rsidRPr="00C57C40">
        <w:rPr>
          <w:rFonts w:eastAsia="Times New Roman" w:cs="Times New Roman"/>
          <w:szCs w:val="24"/>
        </w:rPr>
        <w:t>η μεγάλη μας διαφορά</w:t>
      </w:r>
      <w:r>
        <w:rPr>
          <w:rFonts w:eastAsia="Times New Roman" w:cs="Times New Roman"/>
          <w:szCs w:val="24"/>
        </w:rPr>
        <w:t>, αγαπητοί κύριοι. Ο</w:t>
      </w:r>
      <w:r w:rsidRPr="00C57C40">
        <w:rPr>
          <w:rFonts w:eastAsia="Times New Roman" w:cs="Times New Roman"/>
          <w:szCs w:val="24"/>
        </w:rPr>
        <w:t xml:space="preserve"> κ</w:t>
      </w:r>
      <w:r>
        <w:rPr>
          <w:rFonts w:eastAsia="Times New Roman" w:cs="Times New Roman"/>
          <w:szCs w:val="24"/>
        </w:rPr>
        <w:t>.</w:t>
      </w:r>
      <w:r w:rsidRPr="00C57C40">
        <w:rPr>
          <w:rFonts w:eastAsia="Times New Roman" w:cs="Times New Roman"/>
          <w:szCs w:val="24"/>
        </w:rPr>
        <w:t xml:space="preserve"> Μητ</w:t>
      </w:r>
      <w:r>
        <w:rPr>
          <w:rFonts w:eastAsia="Times New Roman" w:cs="Times New Roman"/>
          <w:szCs w:val="24"/>
        </w:rPr>
        <w:t>σοτάκης πιστεύει ότι το κοινωνικό κράτος δ</w:t>
      </w:r>
      <w:r w:rsidRPr="00C57C40">
        <w:rPr>
          <w:rFonts w:eastAsia="Times New Roman" w:cs="Times New Roman"/>
          <w:szCs w:val="24"/>
        </w:rPr>
        <w:t>εν παράγει πλούτο</w:t>
      </w:r>
      <w:r>
        <w:rPr>
          <w:rFonts w:eastAsia="Times New Roman" w:cs="Times New Roman"/>
          <w:szCs w:val="24"/>
        </w:rPr>
        <w:t>,</w:t>
      </w:r>
      <w:r w:rsidRPr="00C57C40">
        <w:rPr>
          <w:rFonts w:eastAsia="Times New Roman" w:cs="Times New Roman"/>
          <w:szCs w:val="24"/>
        </w:rPr>
        <w:t xml:space="preserve"> είναι βάρος </w:t>
      </w:r>
      <w:r>
        <w:rPr>
          <w:rFonts w:eastAsia="Times New Roman" w:cs="Times New Roman"/>
          <w:szCs w:val="24"/>
        </w:rPr>
        <w:t>στον κρατικό προϋπολογισμό</w:t>
      </w:r>
      <w:r w:rsidRPr="00C57C40">
        <w:rPr>
          <w:rFonts w:eastAsia="Times New Roman" w:cs="Times New Roman"/>
          <w:szCs w:val="24"/>
        </w:rPr>
        <w:t xml:space="preserve"> και θέλει να το </w:t>
      </w:r>
      <w:r>
        <w:rPr>
          <w:rFonts w:eastAsia="Times New Roman" w:cs="Times New Roman"/>
          <w:szCs w:val="24"/>
        </w:rPr>
        <w:t>εκχωρήσει σ</w:t>
      </w:r>
      <w:r w:rsidRPr="00C57C40">
        <w:rPr>
          <w:rFonts w:eastAsia="Times New Roman" w:cs="Times New Roman"/>
          <w:szCs w:val="24"/>
        </w:rPr>
        <w:t>το ιδιωτικό κεφάλαιο</w:t>
      </w:r>
      <w:r>
        <w:rPr>
          <w:rFonts w:eastAsia="Times New Roman" w:cs="Times New Roman"/>
          <w:szCs w:val="24"/>
        </w:rPr>
        <w:t>.</w:t>
      </w:r>
      <w:r w:rsidRPr="00C57C40">
        <w:rPr>
          <w:rFonts w:eastAsia="Times New Roman" w:cs="Times New Roman"/>
          <w:szCs w:val="24"/>
        </w:rPr>
        <w:t xml:space="preserve"> </w:t>
      </w:r>
      <w:r>
        <w:rPr>
          <w:rFonts w:eastAsia="Times New Roman" w:cs="Times New Roman"/>
          <w:szCs w:val="24"/>
        </w:rPr>
        <w:t xml:space="preserve">Εκεί, </w:t>
      </w:r>
      <w:r w:rsidRPr="00C57C40">
        <w:rPr>
          <w:rFonts w:eastAsia="Times New Roman" w:cs="Times New Roman"/>
          <w:szCs w:val="24"/>
        </w:rPr>
        <w:t xml:space="preserve">βέβαια </w:t>
      </w:r>
      <w:r>
        <w:rPr>
          <w:rFonts w:eastAsia="Times New Roman" w:cs="Times New Roman"/>
          <w:szCs w:val="24"/>
        </w:rPr>
        <w:t>-</w:t>
      </w:r>
      <w:r w:rsidRPr="00C57C40">
        <w:rPr>
          <w:rFonts w:eastAsia="Times New Roman" w:cs="Times New Roman"/>
          <w:szCs w:val="24"/>
        </w:rPr>
        <w:t>τι περίεργο</w:t>
      </w:r>
      <w:r>
        <w:rPr>
          <w:rFonts w:eastAsia="Times New Roman" w:cs="Times New Roman"/>
          <w:szCs w:val="24"/>
        </w:rPr>
        <w:t>;-</w:t>
      </w:r>
      <w:r w:rsidRPr="00C57C40">
        <w:rPr>
          <w:rFonts w:eastAsia="Times New Roman" w:cs="Times New Roman"/>
          <w:szCs w:val="24"/>
        </w:rPr>
        <w:t xml:space="preserve"> </w:t>
      </w:r>
      <w:r>
        <w:rPr>
          <w:rFonts w:eastAsia="Times New Roman" w:cs="Times New Roman"/>
          <w:szCs w:val="24"/>
        </w:rPr>
        <w:t xml:space="preserve">μόλις το εκχωρήσεις στο ιδιωτικό κεφάλαιο, </w:t>
      </w:r>
      <w:r w:rsidRPr="00C57C40">
        <w:rPr>
          <w:rFonts w:eastAsia="Times New Roman" w:cs="Times New Roman"/>
          <w:szCs w:val="24"/>
        </w:rPr>
        <w:t>παράγει πλούτο</w:t>
      </w:r>
      <w:r>
        <w:rPr>
          <w:rFonts w:eastAsia="Times New Roman" w:cs="Times New Roman"/>
          <w:szCs w:val="24"/>
        </w:rPr>
        <w:t xml:space="preserve">. Δείτε </w:t>
      </w:r>
      <w:r w:rsidRPr="00C57C40">
        <w:rPr>
          <w:rFonts w:eastAsia="Times New Roman" w:cs="Times New Roman"/>
          <w:szCs w:val="24"/>
        </w:rPr>
        <w:t>τα ιδιωτικά νοσοκομεία</w:t>
      </w:r>
      <w:r>
        <w:rPr>
          <w:rFonts w:eastAsia="Times New Roman" w:cs="Times New Roman"/>
          <w:szCs w:val="24"/>
        </w:rPr>
        <w:t>,</w:t>
      </w:r>
      <w:r w:rsidRPr="00C57C40">
        <w:rPr>
          <w:rFonts w:eastAsia="Times New Roman" w:cs="Times New Roman"/>
          <w:szCs w:val="24"/>
        </w:rPr>
        <w:t xml:space="preserve"> τα ιδιωτικά πανεπιστήμια</w:t>
      </w:r>
      <w:r>
        <w:rPr>
          <w:rFonts w:eastAsia="Times New Roman" w:cs="Times New Roman"/>
          <w:szCs w:val="24"/>
        </w:rPr>
        <w:t>,</w:t>
      </w:r>
      <w:r w:rsidRPr="00C57C40">
        <w:rPr>
          <w:rFonts w:eastAsia="Times New Roman" w:cs="Times New Roman"/>
          <w:szCs w:val="24"/>
        </w:rPr>
        <w:t xml:space="preserve"> </w:t>
      </w:r>
      <w:r>
        <w:rPr>
          <w:rFonts w:eastAsia="Times New Roman" w:cs="Times New Roman"/>
          <w:szCs w:val="24"/>
        </w:rPr>
        <w:t>δείτε την</w:t>
      </w:r>
      <w:r w:rsidRPr="00C57C40">
        <w:rPr>
          <w:rFonts w:eastAsia="Times New Roman" w:cs="Times New Roman"/>
          <w:szCs w:val="24"/>
        </w:rPr>
        <w:t xml:space="preserve"> ιδιωτική</w:t>
      </w:r>
      <w:r>
        <w:rPr>
          <w:rFonts w:eastAsia="Times New Roman" w:cs="Times New Roman"/>
          <w:szCs w:val="24"/>
        </w:rPr>
        <w:t xml:space="preserve"> ασφάλιση, δ</w:t>
      </w:r>
      <w:r w:rsidRPr="00C57C40">
        <w:rPr>
          <w:rFonts w:eastAsia="Times New Roman" w:cs="Times New Roman"/>
          <w:szCs w:val="24"/>
        </w:rPr>
        <w:t>ε</w:t>
      </w:r>
      <w:r>
        <w:rPr>
          <w:rFonts w:eastAsia="Times New Roman" w:cs="Times New Roman"/>
          <w:szCs w:val="24"/>
        </w:rPr>
        <w:t>ίτε</w:t>
      </w:r>
      <w:r w:rsidRPr="00C57C40">
        <w:rPr>
          <w:rFonts w:eastAsia="Times New Roman" w:cs="Times New Roman"/>
          <w:szCs w:val="24"/>
        </w:rPr>
        <w:t xml:space="preserve"> τα ιδιωτικά ιδρύματα</w:t>
      </w:r>
      <w:r>
        <w:rPr>
          <w:rFonts w:eastAsia="Times New Roman" w:cs="Times New Roman"/>
          <w:szCs w:val="24"/>
        </w:rPr>
        <w:t>. Εκεί τ</w:t>
      </w:r>
      <w:r w:rsidRPr="00C57C40">
        <w:rPr>
          <w:rFonts w:eastAsia="Times New Roman" w:cs="Times New Roman"/>
          <w:szCs w:val="24"/>
        </w:rPr>
        <w:t xml:space="preserve">ι ωραία που </w:t>
      </w:r>
      <w:r>
        <w:rPr>
          <w:rFonts w:eastAsia="Times New Roman" w:cs="Times New Roman"/>
          <w:szCs w:val="24"/>
        </w:rPr>
        <w:t xml:space="preserve">είναι, που </w:t>
      </w:r>
      <w:r w:rsidRPr="00C57C40">
        <w:rPr>
          <w:rFonts w:eastAsia="Times New Roman" w:cs="Times New Roman"/>
          <w:szCs w:val="24"/>
        </w:rPr>
        <w:t>παράγει πλούτο</w:t>
      </w:r>
      <w:r>
        <w:rPr>
          <w:rFonts w:eastAsia="Times New Roman" w:cs="Times New Roman"/>
          <w:szCs w:val="24"/>
        </w:rPr>
        <w:t>! Ό</w:t>
      </w:r>
      <w:r w:rsidRPr="00C57C40">
        <w:rPr>
          <w:rFonts w:eastAsia="Times New Roman" w:cs="Times New Roman"/>
          <w:szCs w:val="24"/>
        </w:rPr>
        <w:t>ταν</w:t>
      </w:r>
      <w:r>
        <w:rPr>
          <w:rFonts w:eastAsia="Times New Roman" w:cs="Times New Roman"/>
          <w:szCs w:val="24"/>
        </w:rPr>
        <w:t>, όμως,</w:t>
      </w:r>
      <w:r w:rsidRPr="00C57C40">
        <w:rPr>
          <w:rFonts w:eastAsia="Times New Roman" w:cs="Times New Roman"/>
          <w:szCs w:val="24"/>
        </w:rPr>
        <w:t xml:space="preserve"> είναι </w:t>
      </w:r>
      <w:r>
        <w:rPr>
          <w:rFonts w:eastAsia="Times New Roman" w:cs="Times New Roman"/>
          <w:szCs w:val="24"/>
        </w:rPr>
        <w:t>σ</w:t>
      </w:r>
      <w:r w:rsidRPr="00C57C40">
        <w:rPr>
          <w:rFonts w:eastAsia="Times New Roman" w:cs="Times New Roman"/>
          <w:szCs w:val="24"/>
        </w:rPr>
        <w:t>το κοινωνικό κράτος</w:t>
      </w:r>
      <w:r>
        <w:rPr>
          <w:rFonts w:eastAsia="Times New Roman" w:cs="Times New Roman"/>
          <w:szCs w:val="24"/>
        </w:rPr>
        <w:t>,</w:t>
      </w:r>
      <w:r w:rsidRPr="00C57C40">
        <w:rPr>
          <w:rFonts w:eastAsia="Times New Roman" w:cs="Times New Roman"/>
          <w:szCs w:val="24"/>
        </w:rPr>
        <w:t xml:space="preserve"> </w:t>
      </w:r>
      <w:r>
        <w:rPr>
          <w:rFonts w:eastAsia="Times New Roman" w:cs="Times New Roman"/>
          <w:szCs w:val="24"/>
        </w:rPr>
        <w:t xml:space="preserve">στο δημόσιο, </w:t>
      </w:r>
      <w:r w:rsidRPr="00C57C40">
        <w:rPr>
          <w:rFonts w:eastAsia="Times New Roman" w:cs="Times New Roman"/>
          <w:szCs w:val="24"/>
        </w:rPr>
        <w:t xml:space="preserve">τότε δεν </w:t>
      </w:r>
      <w:r>
        <w:rPr>
          <w:rFonts w:eastAsia="Times New Roman" w:cs="Times New Roman"/>
          <w:szCs w:val="24"/>
        </w:rPr>
        <w:t xml:space="preserve">παράγει. </w:t>
      </w:r>
    </w:p>
    <w:p w14:paraId="4318B26E" w14:textId="77777777" w:rsidR="001D7CFB" w:rsidRDefault="00EB4E04">
      <w:pPr>
        <w:spacing w:line="600" w:lineRule="auto"/>
        <w:ind w:firstLine="720"/>
        <w:jc w:val="both"/>
        <w:rPr>
          <w:rFonts w:eastAsia="Times New Roman" w:cs="Times New Roman"/>
          <w:szCs w:val="24"/>
        </w:rPr>
      </w:pPr>
      <w:r>
        <w:rPr>
          <w:rFonts w:eastAsia="Times New Roman"/>
          <w:b/>
          <w:bCs/>
          <w:szCs w:val="24"/>
        </w:rPr>
        <w:t xml:space="preserve">ΠΡΟΕΔΡΕΥΩΝ (Γεώργιος Λαμπρούλης): </w:t>
      </w:r>
      <w:r>
        <w:rPr>
          <w:rFonts w:eastAsia="Times New Roman"/>
          <w:bCs/>
          <w:szCs w:val="24"/>
        </w:rPr>
        <w:t>Κυρία Υπουργέ, παρακαλώ ολοκληρώνετε.</w:t>
      </w:r>
    </w:p>
    <w:p w14:paraId="4318B26F"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Τελείωσα, κύριε Πρόεδρε. </w:t>
      </w:r>
    </w:p>
    <w:p w14:paraId="4318B270" w14:textId="77777777" w:rsidR="001D7CFB" w:rsidRDefault="00EB4E04">
      <w:pPr>
        <w:spacing w:line="600" w:lineRule="auto"/>
        <w:ind w:firstLine="720"/>
        <w:jc w:val="both"/>
        <w:rPr>
          <w:rFonts w:eastAsia="Times New Roman" w:cs="Times New Roman"/>
          <w:szCs w:val="24"/>
        </w:rPr>
      </w:pPr>
      <w:r w:rsidRPr="00C57C40">
        <w:rPr>
          <w:rFonts w:eastAsia="Times New Roman" w:cs="Times New Roman"/>
          <w:szCs w:val="24"/>
        </w:rPr>
        <w:t>Εμείς</w:t>
      </w:r>
      <w:r>
        <w:rPr>
          <w:rFonts w:eastAsia="Times New Roman" w:cs="Times New Roman"/>
          <w:szCs w:val="24"/>
        </w:rPr>
        <w:t>,</w:t>
      </w:r>
      <w:r w:rsidRPr="00C57C40">
        <w:rPr>
          <w:rFonts w:eastAsia="Times New Roman" w:cs="Times New Roman"/>
          <w:szCs w:val="24"/>
        </w:rPr>
        <w:t xml:space="preserve"> λοιπόν</w:t>
      </w:r>
      <w:r>
        <w:rPr>
          <w:rFonts w:eastAsia="Times New Roman" w:cs="Times New Roman"/>
          <w:szCs w:val="24"/>
        </w:rPr>
        <w:t>, πιστεύουμε ότι</w:t>
      </w:r>
      <w:r>
        <w:rPr>
          <w:rFonts w:eastAsia="Times New Roman" w:cs="Times New Roman"/>
          <w:szCs w:val="24"/>
        </w:rPr>
        <w:t xml:space="preserve"> οι</w:t>
      </w:r>
      <w:r w:rsidRPr="00C57C40">
        <w:rPr>
          <w:rFonts w:eastAsia="Times New Roman" w:cs="Times New Roman"/>
          <w:szCs w:val="24"/>
        </w:rPr>
        <w:t xml:space="preserve"> δαπάνες για</w:t>
      </w:r>
      <w:r>
        <w:rPr>
          <w:rFonts w:eastAsia="Times New Roman" w:cs="Times New Roman"/>
          <w:szCs w:val="24"/>
        </w:rPr>
        <w:t xml:space="preserve"> την πρόνοια είναι αναπτυξιακές. Γι’</w:t>
      </w:r>
      <w:r w:rsidRPr="00C57C40">
        <w:rPr>
          <w:rFonts w:eastAsia="Times New Roman" w:cs="Times New Roman"/>
          <w:szCs w:val="24"/>
        </w:rPr>
        <w:t xml:space="preserve"> αυτό </w:t>
      </w:r>
      <w:r>
        <w:rPr>
          <w:rFonts w:eastAsia="Times New Roman" w:cs="Times New Roman"/>
          <w:szCs w:val="24"/>
        </w:rPr>
        <w:t>τις πήγαμε στα 3,2 δισεκατομμύρια από 859 εκατομμύρια που τις πήραμε.</w:t>
      </w:r>
    </w:p>
    <w:p w14:paraId="4318B271"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w:t>
      </w:r>
      <w:r w:rsidRPr="00C57C40">
        <w:rPr>
          <w:rFonts w:eastAsia="Times New Roman" w:cs="Times New Roman"/>
          <w:szCs w:val="24"/>
        </w:rPr>
        <w:t xml:space="preserve"> </w:t>
      </w:r>
      <w:r>
        <w:rPr>
          <w:rFonts w:eastAsia="Times New Roman" w:cs="Times New Roman"/>
          <w:szCs w:val="24"/>
        </w:rPr>
        <w:t>-</w:t>
      </w:r>
      <w:r w:rsidRPr="00C57C40">
        <w:rPr>
          <w:rFonts w:eastAsia="Times New Roman" w:cs="Times New Roman"/>
          <w:szCs w:val="24"/>
        </w:rPr>
        <w:t>τελείωσα</w:t>
      </w:r>
      <w:r>
        <w:rPr>
          <w:rFonts w:eastAsia="Times New Roman" w:cs="Times New Roman"/>
          <w:szCs w:val="24"/>
        </w:rPr>
        <w:t>-</w:t>
      </w:r>
      <w:r w:rsidRPr="00C57C40">
        <w:rPr>
          <w:rFonts w:eastAsia="Times New Roman" w:cs="Times New Roman"/>
          <w:szCs w:val="24"/>
        </w:rPr>
        <w:t xml:space="preserve"> τις μέρες αυτές </w:t>
      </w:r>
      <w:r>
        <w:rPr>
          <w:rFonts w:eastAsia="Times New Roman" w:cs="Times New Roman"/>
          <w:szCs w:val="24"/>
        </w:rPr>
        <w:t>-</w:t>
      </w:r>
      <w:r w:rsidRPr="00C57C40">
        <w:rPr>
          <w:rFonts w:eastAsia="Times New Roman" w:cs="Times New Roman"/>
          <w:szCs w:val="24"/>
        </w:rPr>
        <w:t xml:space="preserve">το έχετε παρατηρήσει όλοι </w:t>
      </w:r>
      <w:r>
        <w:rPr>
          <w:rFonts w:eastAsia="Times New Roman" w:cs="Times New Roman"/>
          <w:szCs w:val="24"/>
        </w:rPr>
        <w:t>σας και ας κάνετε πως δεν καταλαβαίνετε- ο λαός</w:t>
      </w:r>
      <w:r>
        <w:rPr>
          <w:rFonts w:eastAsia="Times New Roman" w:cs="Times New Roman"/>
          <w:szCs w:val="24"/>
        </w:rPr>
        <w:t xml:space="preserve"> εγείρεται. Τ</w:t>
      </w:r>
      <w:r w:rsidRPr="00C57C40">
        <w:rPr>
          <w:rFonts w:eastAsia="Times New Roman" w:cs="Times New Roman"/>
          <w:szCs w:val="24"/>
        </w:rPr>
        <w:t>ο έχουμε ξαναδεί αυτό</w:t>
      </w:r>
      <w:r>
        <w:rPr>
          <w:rFonts w:eastAsia="Times New Roman" w:cs="Times New Roman"/>
          <w:szCs w:val="24"/>
        </w:rPr>
        <w:t>,</w:t>
      </w:r>
      <w:r w:rsidRPr="00C57C40">
        <w:rPr>
          <w:rFonts w:eastAsia="Times New Roman" w:cs="Times New Roman"/>
          <w:szCs w:val="24"/>
        </w:rPr>
        <w:t xml:space="preserve"> το έχουμε ξαναζήσει αυτό</w:t>
      </w:r>
      <w:r>
        <w:rPr>
          <w:rFonts w:eastAsia="Times New Roman" w:cs="Times New Roman"/>
          <w:szCs w:val="24"/>
        </w:rPr>
        <w:t>. Τ</w:t>
      </w:r>
      <w:r w:rsidRPr="00C57C40">
        <w:rPr>
          <w:rFonts w:eastAsia="Times New Roman" w:cs="Times New Roman"/>
          <w:szCs w:val="24"/>
        </w:rPr>
        <w:t>ους βλέπουμε</w:t>
      </w:r>
      <w:r>
        <w:rPr>
          <w:rFonts w:eastAsia="Times New Roman" w:cs="Times New Roman"/>
          <w:szCs w:val="24"/>
        </w:rPr>
        <w:t>,</w:t>
      </w:r>
      <w:r w:rsidRPr="00C57C40">
        <w:rPr>
          <w:rFonts w:eastAsia="Times New Roman" w:cs="Times New Roman"/>
          <w:szCs w:val="24"/>
        </w:rPr>
        <w:t xml:space="preserve"> τους συναντάμε στους δρόμους</w:t>
      </w:r>
      <w:r>
        <w:rPr>
          <w:rFonts w:eastAsia="Times New Roman" w:cs="Times New Roman"/>
          <w:szCs w:val="24"/>
        </w:rPr>
        <w:t>. Κ</w:t>
      </w:r>
      <w:r w:rsidRPr="00C57C40">
        <w:rPr>
          <w:rFonts w:eastAsia="Times New Roman" w:cs="Times New Roman"/>
          <w:szCs w:val="24"/>
        </w:rPr>
        <w:t xml:space="preserve">αι το μήνυμα που στέλνουν είναι </w:t>
      </w:r>
      <w:r>
        <w:rPr>
          <w:rFonts w:eastAsia="Times New Roman" w:cs="Times New Roman"/>
          <w:szCs w:val="24"/>
        </w:rPr>
        <w:t xml:space="preserve">ότι </w:t>
      </w:r>
      <w:r w:rsidRPr="00C57C40">
        <w:rPr>
          <w:rFonts w:eastAsia="Times New Roman" w:cs="Times New Roman"/>
          <w:szCs w:val="24"/>
        </w:rPr>
        <w:t xml:space="preserve">δεν πρόκειται να σας </w:t>
      </w:r>
      <w:r>
        <w:rPr>
          <w:rFonts w:eastAsia="Times New Roman" w:cs="Times New Roman"/>
          <w:szCs w:val="24"/>
        </w:rPr>
        <w:t xml:space="preserve">εκχωρήσουν ξανά </w:t>
      </w:r>
      <w:r w:rsidRPr="00C57C40">
        <w:rPr>
          <w:rFonts w:eastAsia="Times New Roman" w:cs="Times New Roman"/>
          <w:szCs w:val="24"/>
        </w:rPr>
        <w:t xml:space="preserve">το μέλλον </w:t>
      </w:r>
      <w:r>
        <w:rPr>
          <w:rFonts w:eastAsia="Times New Roman" w:cs="Times New Roman"/>
          <w:szCs w:val="24"/>
        </w:rPr>
        <w:t xml:space="preserve">τους, </w:t>
      </w:r>
      <w:r w:rsidRPr="00C57C40">
        <w:rPr>
          <w:rFonts w:eastAsia="Times New Roman" w:cs="Times New Roman"/>
          <w:szCs w:val="24"/>
        </w:rPr>
        <w:t xml:space="preserve">την τύχη </w:t>
      </w:r>
      <w:r>
        <w:rPr>
          <w:rFonts w:eastAsia="Times New Roman" w:cs="Times New Roman"/>
          <w:szCs w:val="24"/>
        </w:rPr>
        <w:t>τους. Σ</w:t>
      </w:r>
      <w:r w:rsidRPr="00C57C40">
        <w:rPr>
          <w:rFonts w:eastAsia="Times New Roman" w:cs="Times New Roman"/>
          <w:szCs w:val="24"/>
        </w:rPr>
        <w:t>το τέλος</w:t>
      </w:r>
      <w:r>
        <w:rPr>
          <w:rFonts w:eastAsia="Times New Roman" w:cs="Times New Roman"/>
          <w:szCs w:val="24"/>
        </w:rPr>
        <w:t>,</w:t>
      </w:r>
      <w:r w:rsidRPr="00C57C40">
        <w:rPr>
          <w:rFonts w:eastAsia="Times New Roman" w:cs="Times New Roman"/>
          <w:szCs w:val="24"/>
        </w:rPr>
        <w:t xml:space="preserve"> κύριε Μητσοτάκη</w:t>
      </w:r>
      <w:r>
        <w:rPr>
          <w:rFonts w:eastAsia="Times New Roman" w:cs="Times New Roman"/>
          <w:szCs w:val="24"/>
        </w:rPr>
        <w:t>,</w:t>
      </w:r>
      <w:r w:rsidRPr="00C57C40">
        <w:rPr>
          <w:rFonts w:eastAsia="Times New Roman" w:cs="Times New Roman"/>
          <w:szCs w:val="24"/>
        </w:rPr>
        <w:t xml:space="preserve"> θα μείνετε </w:t>
      </w:r>
      <w:r>
        <w:rPr>
          <w:rFonts w:eastAsia="Times New Roman" w:cs="Times New Roman"/>
          <w:szCs w:val="24"/>
        </w:rPr>
        <w:t xml:space="preserve">με τα </w:t>
      </w:r>
      <w:r>
        <w:rPr>
          <w:rFonts w:eastAsia="Times New Roman" w:cs="Times New Roman"/>
          <w:szCs w:val="24"/>
          <w:lang w:val="en-US"/>
        </w:rPr>
        <w:t>fake</w:t>
      </w:r>
      <w:r w:rsidRPr="009F4714">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τη λάσπη</w:t>
      </w:r>
      <w:r w:rsidRPr="00C57C40">
        <w:rPr>
          <w:rFonts w:eastAsia="Times New Roman" w:cs="Times New Roman"/>
          <w:szCs w:val="24"/>
        </w:rPr>
        <w:t xml:space="preserve"> και τη μαύρη προπαγάνδα</w:t>
      </w:r>
      <w:r>
        <w:rPr>
          <w:rFonts w:eastAsia="Times New Roman" w:cs="Times New Roman"/>
          <w:szCs w:val="24"/>
        </w:rPr>
        <w:t>.</w:t>
      </w:r>
    </w:p>
    <w:p w14:paraId="4318B272" w14:textId="77777777" w:rsidR="001D7CFB" w:rsidRDefault="00EB4E04">
      <w:pPr>
        <w:spacing w:line="600" w:lineRule="auto"/>
        <w:ind w:firstLine="720"/>
        <w:jc w:val="center"/>
        <w:rPr>
          <w:rFonts w:eastAsia="Times New Roman"/>
          <w:bCs/>
          <w:szCs w:val="24"/>
        </w:rPr>
      </w:pPr>
      <w:r w:rsidRPr="007207BF">
        <w:rPr>
          <w:rFonts w:eastAsia="Times New Roman"/>
          <w:bCs/>
          <w:szCs w:val="24"/>
        </w:rPr>
        <w:t>(Χειροκροτήματα από την πτέρυγα</w:t>
      </w:r>
      <w:r w:rsidRPr="00C707D9">
        <w:rPr>
          <w:rFonts w:eastAsia="Times New Roman"/>
          <w:bCs/>
          <w:szCs w:val="24"/>
        </w:rPr>
        <w:t xml:space="preserve"> </w:t>
      </w:r>
      <w:r w:rsidRPr="003E6473">
        <w:rPr>
          <w:rFonts w:eastAsia="Times New Roman"/>
          <w:bCs/>
          <w:szCs w:val="24"/>
        </w:rPr>
        <w:t>τ</w:t>
      </w:r>
      <w:r w:rsidRPr="00C707D9">
        <w:rPr>
          <w:rFonts w:eastAsia="Times New Roman"/>
          <w:bCs/>
          <w:szCs w:val="24"/>
        </w:rPr>
        <w:t>ου ΣΥΡΙΖΑ)</w:t>
      </w:r>
    </w:p>
    <w:p w14:paraId="4318B273" w14:textId="77777777" w:rsidR="001D7CFB" w:rsidRDefault="00EB4E04">
      <w:pPr>
        <w:spacing w:line="600" w:lineRule="auto"/>
        <w:ind w:firstLine="720"/>
        <w:jc w:val="both"/>
        <w:rPr>
          <w:rFonts w:eastAsia="Times New Roman" w:cs="Times New Roman"/>
          <w:szCs w:val="24"/>
        </w:rPr>
      </w:pPr>
      <w:r>
        <w:rPr>
          <w:rFonts w:eastAsia="Times New Roman"/>
          <w:b/>
          <w:bCs/>
          <w:szCs w:val="24"/>
        </w:rPr>
        <w:t xml:space="preserve">ΠΡΟΕΔΡΕΥΩΝ (Γεώργιος Λαμπρούλης): </w:t>
      </w:r>
      <w:r>
        <w:rPr>
          <w:rFonts w:eastAsia="Times New Roman"/>
          <w:bCs/>
          <w:szCs w:val="24"/>
        </w:rPr>
        <w:t>Επιτρέψτε μου δύο ανακοινώσεις.</w:t>
      </w:r>
    </w:p>
    <w:p w14:paraId="4318B274"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Η</w:t>
      </w:r>
      <w:r w:rsidRPr="00C57C40">
        <w:rPr>
          <w:rFonts w:eastAsia="Times New Roman" w:cs="Times New Roman"/>
          <w:szCs w:val="24"/>
        </w:rPr>
        <w:t xml:space="preserve"> Διαρκής Επιτροπή Κοινωνικών Υποθέσεων καταθέτει την έκθεσή της στο σχέδιο νόμου του Υπουργείο</w:t>
      </w:r>
      <w:r w:rsidRPr="00C57C40">
        <w:rPr>
          <w:rFonts w:eastAsia="Times New Roman" w:cs="Times New Roman"/>
          <w:szCs w:val="24"/>
        </w:rPr>
        <w:t>υ Υγείας</w:t>
      </w:r>
      <w:r>
        <w:rPr>
          <w:rFonts w:eastAsia="Times New Roman" w:cs="Times New Roman"/>
          <w:szCs w:val="24"/>
        </w:rPr>
        <w:t>:</w:t>
      </w:r>
      <w:r w:rsidRPr="00C57C40">
        <w:rPr>
          <w:rFonts w:eastAsia="Times New Roman" w:cs="Times New Roman"/>
          <w:szCs w:val="24"/>
        </w:rPr>
        <w:t xml:space="preserve"> </w:t>
      </w:r>
      <w:r>
        <w:rPr>
          <w:rFonts w:eastAsia="Times New Roman" w:cs="Times New Roman"/>
          <w:szCs w:val="24"/>
        </w:rPr>
        <w:t>«Κ</w:t>
      </w:r>
      <w:r w:rsidRPr="00C57C40">
        <w:rPr>
          <w:rFonts w:eastAsia="Times New Roman" w:cs="Times New Roman"/>
          <w:szCs w:val="24"/>
        </w:rPr>
        <w:t>ύρωση της σύμβασης δωρεάς μεταξύ του Ελληνικού Δημοσίου</w:t>
      </w:r>
      <w:r>
        <w:rPr>
          <w:rFonts w:eastAsia="Times New Roman" w:cs="Times New Roman"/>
          <w:szCs w:val="24"/>
        </w:rPr>
        <w:t>,</w:t>
      </w:r>
      <w:r w:rsidRPr="00C57C40">
        <w:rPr>
          <w:rFonts w:eastAsia="Times New Roman" w:cs="Times New Roman"/>
          <w:szCs w:val="24"/>
        </w:rPr>
        <w:t xml:space="preserve"> του Γενικού Νοσοκομείου Παίδων Πεντέλης και των </w:t>
      </w:r>
      <w:r>
        <w:rPr>
          <w:rFonts w:eastAsia="Times New Roman" w:cs="Times New Roman"/>
          <w:szCs w:val="24"/>
        </w:rPr>
        <w:t>συν</w:t>
      </w:r>
      <w:r w:rsidRPr="00C57C40">
        <w:rPr>
          <w:rFonts w:eastAsia="Times New Roman" w:cs="Times New Roman"/>
          <w:szCs w:val="24"/>
        </w:rPr>
        <w:t xml:space="preserve">εκτελεστών της διαθήκης της </w:t>
      </w:r>
      <w:r>
        <w:rPr>
          <w:rFonts w:eastAsia="Times New Roman" w:cs="Times New Roman"/>
          <w:szCs w:val="24"/>
        </w:rPr>
        <w:t>Ελισάβετ Παπαγιαννοπούλου.».</w:t>
      </w:r>
    </w:p>
    <w:p w14:paraId="4318B275" w14:textId="77777777" w:rsidR="001D7CFB" w:rsidRDefault="00EB4E04">
      <w:pPr>
        <w:spacing w:line="600" w:lineRule="auto"/>
        <w:ind w:firstLine="720"/>
        <w:jc w:val="both"/>
        <w:rPr>
          <w:rFonts w:eastAsia="Times New Roman" w:cs="Times New Roman"/>
          <w:szCs w:val="24"/>
        </w:rPr>
      </w:pPr>
      <w:r w:rsidRPr="00C57C40">
        <w:rPr>
          <w:rFonts w:eastAsia="Times New Roman" w:cs="Times New Roman"/>
          <w:szCs w:val="24"/>
        </w:rPr>
        <w:t>Η Διαρκή</w:t>
      </w:r>
      <w:r>
        <w:rPr>
          <w:rFonts w:eastAsia="Times New Roman" w:cs="Times New Roman"/>
          <w:szCs w:val="24"/>
        </w:rPr>
        <w:t>ς</w:t>
      </w:r>
      <w:r w:rsidRPr="00C57C40">
        <w:rPr>
          <w:rFonts w:eastAsia="Times New Roman" w:cs="Times New Roman"/>
          <w:szCs w:val="24"/>
        </w:rPr>
        <w:t xml:space="preserve"> Επιτροπή </w:t>
      </w:r>
      <w:r>
        <w:rPr>
          <w:rFonts w:eastAsia="Times New Roman" w:cs="Times New Roman"/>
          <w:szCs w:val="24"/>
        </w:rPr>
        <w:t>Εθνικής Άμυνας και Ε</w:t>
      </w:r>
      <w:r w:rsidRPr="00C57C40">
        <w:rPr>
          <w:rFonts w:eastAsia="Times New Roman" w:cs="Times New Roman"/>
          <w:szCs w:val="24"/>
        </w:rPr>
        <w:t>ξωτερικών Υποθέσεων καταθέτει την έκθεσή</w:t>
      </w:r>
      <w:r w:rsidRPr="00C57C40">
        <w:rPr>
          <w:rFonts w:eastAsia="Times New Roman" w:cs="Times New Roman"/>
          <w:szCs w:val="24"/>
        </w:rPr>
        <w:t xml:space="preserve"> τους στο σχέδιο νόμου του Υπουργείου Εξωτερικών</w:t>
      </w:r>
      <w:r>
        <w:rPr>
          <w:rFonts w:eastAsia="Times New Roman" w:cs="Times New Roman"/>
          <w:szCs w:val="24"/>
        </w:rPr>
        <w:t>:</w:t>
      </w:r>
      <w:r w:rsidRPr="00C57C40">
        <w:rPr>
          <w:rFonts w:eastAsia="Times New Roman" w:cs="Times New Roman"/>
          <w:szCs w:val="24"/>
        </w:rPr>
        <w:t xml:space="preserve"> </w:t>
      </w:r>
      <w:r>
        <w:rPr>
          <w:rFonts w:eastAsia="Times New Roman" w:cs="Times New Roman"/>
          <w:szCs w:val="24"/>
        </w:rPr>
        <w:t>«Κ</w:t>
      </w:r>
      <w:r w:rsidRPr="00C57C40">
        <w:rPr>
          <w:rFonts w:eastAsia="Times New Roman" w:cs="Times New Roman"/>
          <w:szCs w:val="24"/>
        </w:rPr>
        <w:t xml:space="preserve">ύρωση της Συμφωνίας μεταξύ της Ελληνικής Δημοκρατίας και της Δημοκρατίας της Βόρειας Μακεδονίας σχετικά με την εγκατάσταση συνοριακού σημείου διέλευσης στην περιοχή της Λίμνης </w:t>
      </w:r>
      <w:r>
        <w:rPr>
          <w:rFonts w:eastAsia="Times New Roman" w:cs="Times New Roman"/>
          <w:szCs w:val="24"/>
        </w:rPr>
        <w:t>Πρέσπας</w:t>
      </w:r>
      <w:r w:rsidRPr="00C57C40">
        <w:rPr>
          <w:rFonts w:eastAsia="Times New Roman" w:cs="Times New Roman"/>
          <w:szCs w:val="24"/>
        </w:rPr>
        <w:t xml:space="preserve"> και άλλες διατάξεις</w:t>
      </w:r>
      <w:r>
        <w:rPr>
          <w:rFonts w:eastAsia="Times New Roman" w:cs="Times New Roman"/>
          <w:szCs w:val="24"/>
        </w:rPr>
        <w:t>.</w:t>
      </w:r>
      <w:r>
        <w:rPr>
          <w:rFonts w:eastAsia="Times New Roman" w:cs="Times New Roman"/>
          <w:szCs w:val="24"/>
        </w:rPr>
        <w:t>».</w:t>
      </w:r>
    </w:p>
    <w:p w14:paraId="4318B276"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Η</w:t>
      </w:r>
      <w:r w:rsidRPr="00C57C40">
        <w:rPr>
          <w:rFonts w:eastAsia="Times New Roman" w:cs="Times New Roman"/>
          <w:szCs w:val="24"/>
        </w:rPr>
        <w:t xml:space="preserve"> Διαρκής Επιτροπή Εθνικής Άμυνας και Εξωτερικών Υποθέσεων </w:t>
      </w:r>
      <w:r>
        <w:rPr>
          <w:rFonts w:eastAsia="Times New Roman" w:cs="Times New Roman"/>
          <w:szCs w:val="24"/>
        </w:rPr>
        <w:t xml:space="preserve">καταθέτει την </w:t>
      </w:r>
      <w:r>
        <w:rPr>
          <w:rFonts w:eastAsia="Times New Roman" w:cs="Times New Roman"/>
          <w:szCs w:val="24"/>
        </w:rPr>
        <w:t>έ</w:t>
      </w:r>
      <w:r w:rsidRPr="00C57C40">
        <w:rPr>
          <w:rFonts w:eastAsia="Times New Roman" w:cs="Times New Roman"/>
          <w:szCs w:val="24"/>
        </w:rPr>
        <w:t>κθεσή τους στο σχέδιο νόμου του Υπουργείου Εξωτερικών</w:t>
      </w:r>
      <w:r>
        <w:rPr>
          <w:rFonts w:eastAsia="Times New Roman" w:cs="Times New Roman"/>
          <w:szCs w:val="24"/>
        </w:rPr>
        <w:t>:</w:t>
      </w:r>
      <w:r w:rsidRPr="00C57C40">
        <w:rPr>
          <w:rFonts w:eastAsia="Times New Roman" w:cs="Times New Roman"/>
          <w:szCs w:val="24"/>
        </w:rPr>
        <w:t xml:space="preserve"> </w:t>
      </w:r>
      <w:r>
        <w:rPr>
          <w:rFonts w:eastAsia="Times New Roman" w:cs="Times New Roman"/>
          <w:szCs w:val="24"/>
        </w:rPr>
        <w:t>«Κ</w:t>
      </w:r>
      <w:r w:rsidRPr="00C57C40">
        <w:rPr>
          <w:rFonts w:eastAsia="Times New Roman" w:cs="Times New Roman"/>
          <w:szCs w:val="24"/>
        </w:rPr>
        <w:t xml:space="preserve">ύρωση της Συμφωνίας μεταξύ της Ελληνικής Δημοκρατίας και της Δημοκρατίας της Βόρειας Μακεδονίας σχετικά με την εγκατάσταση νέου συνοριακού σημείου διέλευσης </w:t>
      </w:r>
      <w:r>
        <w:rPr>
          <w:rFonts w:eastAsia="Times New Roman" w:cs="Times New Roman"/>
          <w:szCs w:val="24"/>
        </w:rPr>
        <w:t>ανάμεσα στις δύο χώρες, το οποίο θα συνδέει τους Π</w:t>
      </w:r>
      <w:r w:rsidRPr="00C57C40">
        <w:rPr>
          <w:rFonts w:eastAsia="Times New Roman" w:cs="Times New Roman"/>
          <w:szCs w:val="24"/>
        </w:rPr>
        <w:t xml:space="preserve">ρομάχους </w:t>
      </w:r>
      <w:r>
        <w:rPr>
          <w:rFonts w:eastAsia="Times New Roman" w:cs="Times New Roman"/>
          <w:szCs w:val="24"/>
        </w:rPr>
        <w:t>σ</w:t>
      </w:r>
      <w:r w:rsidRPr="00C57C40">
        <w:rPr>
          <w:rFonts w:eastAsia="Times New Roman" w:cs="Times New Roman"/>
          <w:szCs w:val="24"/>
        </w:rPr>
        <w:t xml:space="preserve">την Ελληνική Δημοκρατία και το </w:t>
      </w:r>
      <w:r>
        <w:rPr>
          <w:rFonts w:eastAsia="Times New Roman" w:cs="Times New Roman"/>
          <w:szCs w:val="24"/>
        </w:rPr>
        <w:t xml:space="preserve">Μάιντεν </w:t>
      </w:r>
      <w:r>
        <w:rPr>
          <w:rFonts w:eastAsia="Times New Roman" w:cs="Times New Roman"/>
          <w:szCs w:val="24"/>
        </w:rPr>
        <w:t>(</w:t>
      </w:r>
      <w:r>
        <w:rPr>
          <w:rFonts w:eastAsia="Times New Roman" w:cs="Times New Roman"/>
          <w:szCs w:val="24"/>
          <w:lang w:val="en-US"/>
        </w:rPr>
        <w:t>Majden</w:t>
      </w:r>
      <w:r>
        <w:rPr>
          <w:rFonts w:eastAsia="Times New Roman" w:cs="Times New Roman"/>
          <w:szCs w:val="24"/>
        </w:rPr>
        <w:t>)</w:t>
      </w:r>
      <w:r w:rsidRPr="00C57C40">
        <w:rPr>
          <w:rFonts w:eastAsia="Times New Roman" w:cs="Times New Roman"/>
          <w:szCs w:val="24"/>
        </w:rPr>
        <w:t xml:space="preserve"> στη Δημοκρατία της Βόρειας Μακεδονίας</w:t>
      </w:r>
      <w:r>
        <w:rPr>
          <w:rFonts w:eastAsia="Times New Roman" w:cs="Times New Roman"/>
          <w:szCs w:val="24"/>
        </w:rPr>
        <w:t>.».</w:t>
      </w:r>
    </w:p>
    <w:p w14:paraId="4318B277" w14:textId="77777777" w:rsidR="001D7CFB" w:rsidRDefault="00EB4E04">
      <w:pPr>
        <w:widowControl w:val="0"/>
        <w:autoSpaceDE w:val="0"/>
        <w:autoSpaceDN w:val="0"/>
        <w:adjustRightInd w:val="0"/>
        <w:spacing w:line="600" w:lineRule="auto"/>
        <w:ind w:firstLine="720"/>
        <w:jc w:val="both"/>
        <w:rPr>
          <w:rFonts w:eastAsia="Times New Roman"/>
          <w:bCs/>
          <w:szCs w:val="24"/>
        </w:rPr>
      </w:pPr>
      <w:r w:rsidRPr="006D2F42">
        <w:rPr>
          <w:rFonts w:eastAsia="Times New Roman"/>
          <w:bCs/>
          <w:szCs w:val="24"/>
        </w:rPr>
        <w:t>Κυρίες και κύριοι συνάδελφοι</w:t>
      </w:r>
      <w:r>
        <w:rPr>
          <w:rFonts w:eastAsia="Times New Roman"/>
          <w:bCs/>
          <w:szCs w:val="24"/>
        </w:rPr>
        <w:t xml:space="preserve">, ο Βουλευτής κ. Ανδρέας Λοβέρδος ζητεί άδεια ολιγοήμερης απουσίας στο εξωτερικό </w:t>
      </w:r>
      <w:r w:rsidRPr="00C57C40">
        <w:rPr>
          <w:rFonts w:eastAsia="Times New Roman" w:cs="Times New Roman"/>
          <w:szCs w:val="24"/>
        </w:rPr>
        <w:t>για το διάστημα από την Τετάρτη 15 Μαΐου 2019 έως την Παρασκευή 17 Μαΐου 20</w:t>
      </w:r>
      <w:r>
        <w:rPr>
          <w:rFonts w:eastAsia="Times New Roman" w:cs="Times New Roman"/>
          <w:szCs w:val="24"/>
        </w:rPr>
        <w:t>1</w:t>
      </w:r>
      <w:r w:rsidRPr="00C57C40">
        <w:rPr>
          <w:rFonts w:eastAsia="Times New Roman" w:cs="Times New Roman"/>
          <w:szCs w:val="24"/>
        </w:rPr>
        <w:t>9</w:t>
      </w:r>
      <w:r>
        <w:rPr>
          <w:rFonts w:eastAsia="Times New Roman" w:cs="Times New Roman"/>
          <w:szCs w:val="24"/>
        </w:rPr>
        <w:t>.</w:t>
      </w:r>
      <w:r>
        <w:rPr>
          <w:rFonts w:eastAsia="Times New Roman"/>
          <w:bCs/>
          <w:szCs w:val="24"/>
        </w:rPr>
        <w:t xml:space="preserve"> Η Βουλή εγκρίνει;</w:t>
      </w:r>
    </w:p>
    <w:p w14:paraId="4318B278" w14:textId="77777777" w:rsidR="001D7CFB" w:rsidRDefault="00EB4E04">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 xml:space="preserve">ΟΛΟΙ </w:t>
      </w:r>
      <w:r>
        <w:rPr>
          <w:rFonts w:eastAsia="Times New Roman"/>
          <w:b/>
          <w:bCs/>
          <w:szCs w:val="24"/>
        </w:rPr>
        <w:t xml:space="preserve">ΟΙ </w:t>
      </w:r>
      <w:r w:rsidRPr="005B51DD">
        <w:rPr>
          <w:rFonts w:eastAsia="Times New Roman"/>
          <w:b/>
          <w:bCs/>
          <w:szCs w:val="24"/>
        </w:rPr>
        <w:t xml:space="preserve">ΒΟΥΛΕΥΤΕΣ: </w:t>
      </w:r>
      <w:r w:rsidRPr="006D2F42">
        <w:rPr>
          <w:rFonts w:eastAsia="Times New Roman"/>
          <w:bCs/>
          <w:szCs w:val="24"/>
        </w:rPr>
        <w:t>Μάλιστα, μάλιστα</w:t>
      </w:r>
      <w:r>
        <w:rPr>
          <w:rFonts w:eastAsia="Times New Roman"/>
          <w:bCs/>
          <w:szCs w:val="24"/>
        </w:rPr>
        <w:t>.</w:t>
      </w:r>
    </w:p>
    <w:p w14:paraId="4318B279" w14:textId="77777777" w:rsidR="001D7CFB" w:rsidRDefault="00EB4E04">
      <w:pPr>
        <w:widowControl w:val="0"/>
        <w:autoSpaceDE w:val="0"/>
        <w:autoSpaceDN w:val="0"/>
        <w:adjustRightInd w:val="0"/>
        <w:spacing w:line="600" w:lineRule="auto"/>
        <w:ind w:firstLine="720"/>
        <w:jc w:val="both"/>
        <w:rPr>
          <w:rFonts w:eastAsia="Times New Roman"/>
          <w:bCs/>
          <w:szCs w:val="24"/>
        </w:rPr>
      </w:pPr>
      <w:r w:rsidRPr="00983580">
        <w:rPr>
          <w:rFonts w:eastAsia="Times New Roman"/>
          <w:b/>
          <w:bCs/>
          <w:szCs w:val="24"/>
        </w:rPr>
        <w:t>ΠΡΟΕΔΡΕΥΩΝ (Γεώργιος Λαμπρούλης</w:t>
      </w:r>
      <w:r w:rsidRPr="007F3BDC">
        <w:rPr>
          <w:rFonts w:eastAsia="Times New Roman"/>
          <w:b/>
          <w:bCs/>
          <w:szCs w:val="24"/>
        </w:rPr>
        <w:t>):</w:t>
      </w:r>
      <w:r w:rsidRPr="00983580">
        <w:rPr>
          <w:rFonts w:eastAsia="Times New Roman"/>
          <w:b/>
          <w:bCs/>
          <w:szCs w:val="24"/>
        </w:rPr>
        <w:t xml:space="preserve"> </w:t>
      </w:r>
      <w:r w:rsidRPr="00AA0021">
        <w:rPr>
          <w:rFonts w:eastAsia="Times New Roman"/>
          <w:bCs/>
          <w:szCs w:val="24"/>
        </w:rPr>
        <w:t>Συνεπώς</w:t>
      </w:r>
      <w:r>
        <w:rPr>
          <w:rFonts w:eastAsia="Times New Roman"/>
          <w:b/>
          <w:bCs/>
          <w:szCs w:val="24"/>
        </w:rPr>
        <w:t xml:space="preserve"> </w:t>
      </w:r>
      <w:r>
        <w:rPr>
          <w:rFonts w:eastAsia="Times New Roman"/>
          <w:bCs/>
          <w:szCs w:val="24"/>
        </w:rPr>
        <w:t>η</w:t>
      </w:r>
      <w:r>
        <w:rPr>
          <w:rFonts w:eastAsia="Times New Roman"/>
          <w:bCs/>
          <w:szCs w:val="24"/>
        </w:rPr>
        <w:t xml:space="preserve"> Βουλή ενέκρινε τη ζητηθείσα άδεια.</w:t>
      </w:r>
    </w:p>
    <w:p w14:paraId="4318B27A"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Τον λόγο έχει</w:t>
      </w:r>
      <w:r w:rsidRPr="00C57C40">
        <w:rPr>
          <w:rFonts w:eastAsia="Times New Roman" w:cs="Times New Roman"/>
          <w:szCs w:val="24"/>
        </w:rPr>
        <w:t xml:space="preserve"> </w:t>
      </w:r>
      <w:r>
        <w:rPr>
          <w:rFonts w:eastAsia="Times New Roman" w:cs="Times New Roman"/>
          <w:szCs w:val="24"/>
        </w:rPr>
        <w:t xml:space="preserve">η </w:t>
      </w:r>
      <w:r w:rsidRPr="00C57C40">
        <w:rPr>
          <w:rFonts w:eastAsia="Times New Roman" w:cs="Times New Roman"/>
          <w:szCs w:val="24"/>
        </w:rPr>
        <w:t>κ</w:t>
      </w:r>
      <w:r>
        <w:rPr>
          <w:rFonts w:eastAsia="Times New Roman" w:cs="Times New Roman"/>
          <w:szCs w:val="24"/>
        </w:rPr>
        <w:t xml:space="preserve">. </w:t>
      </w:r>
      <w:r w:rsidRPr="00C57C40">
        <w:rPr>
          <w:rFonts w:eastAsia="Times New Roman" w:cs="Times New Roman"/>
          <w:szCs w:val="24"/>
        </w:rPr>
        <w:t xml:space="preserve">Αυλωνίτου </w:t>
      </w:r>
      <w:r>
        <w:rPr>
          <w:rFonts w:eastAsia="Times New Roman" w:cs="Times New Roman"/>
          <w:szCs w:val="24"/>
        </w:rPr>
        <w:t xml:space="preserve">από τον </w:t>
      </w:r>
      <w:r w:rsidRPr="00C57C40">
        <w:rPr>
          <w:rFonts w:eastAsia="Times New Roman" w:cs="Times New Roman"/>
          <w:szCs w:val="24"/>
        </w:rPr>
        <w:t>ΣΥΡΙΖΑ</w:t>
      </w:r>
      <w:r>
        <w:rPr>
          <w:rFonts w:eastAsia="Times New Roman" w:cs="Times New Roman"/>
          <w:szCs w:val="24"/>
        </w:rPr>
        <w:t>.</w:t>
      </w:r>
    </w:p>
    <w:p w14:paraId="4318B27B"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Ποιοι είναι μετά, κύριε Πρόεδρε;</w:t>
      </w:r>
    </w:p>
    <w:p w14:paraId="4318B27C" w14:textId="77777777" w:rsidR="001D7CFB" w:rsidRDefault="00EB4E04">
      <w:pPr>
        <w:spacing w:line="600" w:lineRule="auto"/>
        <w:ind w:firstLine="720"/>
        <w:jc w:val="both"/>
        <w:rPr>
          <w:rFonts w:eastAsia="Times New Roman" w:cs="Times New Roman"/>
          <w:szCs w:val="24"/>
        </w:rPr>
      </w:pPr>
      <w:r>
        <w:rPr>
          <w:rFonts w:eastAsia="Times New Roman"/>
          <w:b/>
          <w:bCs/>
          <w:szCs w:val="24"/>
        </w:rPr>
        <w:t xml:space="preserve">ΠΡΟΕΔΡΕΥΩΝ (Γεώργιος Λαμπρούλης): </w:t>
      </w:r>
      <w:r>
        <w:rPr>
          <w:rFonts w:eastAsia="Times New Roman" w:cs="Times New Roman"/>
          <w:szCs w:val="24"/>
        </w:rPr>
        <w:t xml:space="preserve">Μετά την </w:t>
      </w:r>
      <w:r>
        <w:rPr>
          <w:rFonts w:eastAsia="Times New Roman" w:cs="Times New Roman"/>
          <w:szCs w:val="24"/>
        </w:rPr>
        <w:t>κ. Αυλωνίτου είναι η κ. Β</w:t>
      </w:r>
      <w:r w:rsidRPr="00C57C40">
        <w:rPr>
          <w:rFonts w:eastAsia="Times New Roman" w:cs="Times New Roman"/>
          <w:szCs w:val="24"/>
        </w:rPr>
        <w:t>αγιωνάκη</w:t>
      </w:r>
      <w:r>
        <w:rPr>
          <w:rFonts w:eastAsia="Times New Roman" w:cs="Times New Roman"/>
          <w:szCs w:val="24"/>
        </w:rPr>
        <w:t>,</w:t>
      </w:r>
      <w:r w:rsidRPr="00C57C40">
        <w:rPr>
          <w:rFonts w:eastAsia="Times New Roman" w:cs="Times New Roman"/>
          <w:szCs w:val="24"/>
        </w:rPr>
        <w:t xml:space="preserve"> ο κ</w:t>
      </w:r>
      <w:r>
        <w:rPr>
          <w:rFonts w:eastAsia="Times New Roman" w:cs="Times New Roman"/>
          <w:szCs w:val="24"/>
        </w:rPr>
        <w:t>. Θεοφύλακ</w:t>
      </w:r>
      <w:r w:rsidRPr="00C57C40">
        <w:rPr>
          <w:rFonts w:eastAsia="Times New Roman" w:cs="Times New Roman"/>
          <w:szCs w:val="24"/>
        </w:rPr>
        <w:t xml:space="preserve">τος και </w:t>
      </w:r>
      <w:r>
        <w:rPr>
          <w:rFonts w:eastAsia="Times New Roman" w:cs="Times New Roman"/>
          <w:szCs w:val="24"/>
        </w:rPr>
        <w:t xml:space="preserve">ο </w:t>
      </w:r>
      <w:r w:rsidRPr="00C57C40">
        <w:rPr>
          <w:rFonts w:eastAsia="Times New Roman" w:cs="Times New Roman"/>
          <w:szCs w:val="24"/>
        </w:rPr>
        <w:t>κ</w:t>
      </w:r>
      <w:r>
        <w:rPr>
          <w:rFonts w:eastAsia="Times New Roman" w:cs="Times New Roman"/>
          <w:szCs w:val="24"/>
        </w:rPr>
        <w:t>.</w:t>
      </w:r>
      <w:r w:rsidRPr="00C57C40">
        <w:rPr>
          <w:rFonts w:eastAsia="Times New Roman" w:cs="Times New Roman"/>
          <w:szCs w:val="24"/>
        </w:rPr>
        <w:t xml:space="preserve"> Τραγάκης </w:t>
      </w:r>
      <w:r>
        <w:rPr>
          <w:rFonts w:eastAsia="Times New Roman" w:cs="Times New Roman"/>
          <w:szCs w:val="24"/>
        </w:rPr>
        <w:t xml:space="preserve">ο </w:t>
      </w:r>
      <w:r w:rsidRPr="00C57C40">
        <w:rPr>
          <w:rFonts w:eastAsia="Times New Roman" w:cs="Times New Roman"/>
          <w:szCs w:val="24"/>
        </w:rPr>
        <w:t xml:space="preserve">οποίος </w:t>
      </w:r>
      <w:r>
        <w:rPr>
          <w:rFonts w:eastAsia="Times New Roman" w:cs="Times New Roman"/>
          <w:szCs w:val="24"/>
        </w:rPr>
        <w:t>επειδή ήταν στην Επιτροπή Κανονισμού</w:t>
      </w:r>
      <w:r w:rsidRPr="00C57C40">
        <w:rPr>
          <w:rFonts w:eastAsia="Times New Roman" w:cs="Times New Roman"/>
          <w:szCs w:val="24"/>
        </w:rPr>
        <w:t xml:space="preserve"> της Βουλής ζήτησε</w:t>
      </w:r>
      <w:r w:rsidRPr="00AA0021">
        <w:rPr>
          <w:rFonts w:eastAsia="Times New Roman" w:cs="Times New Roman"/>
          <w:szCs w:val="24"/>
        </w:rPr>
        <w:t xml:space="preserve"> </w:t>
      </w:r>
      <w:r>
        <w:rPr>
          <w:rFonts w:eastAsia="Times New Roman" w:cs="Times New Roman"/>
          <w:szCs w:val="24"/>
        </w:rPr>
        <w:t>–είναι πιο κάτω γραμμένος- να προταχθεί</w:t>
      </w:r>
      <w:r w:rsidRPr="00AA0021">
        <w:rPr>
          <w:rFonts w:eastAsia="Times New Roman" w:cs="Times New Roman"/>
          <w:szCs w:val="24"/>
        </w:rPr>
        <w:t xml:space="preserve">. </w:t>
      </w:r>
      <w:r>
        <w:rPr>
          <w:rFonts w:eastAsia="Times New Roman" w:cs="Times New Roman"/>
          <w:szCs w:val="24"/>
        </w:rPr>
        <w:t>Το Σώμα συμφωνεί;</w:t>
      </w:r>
    </w:p>
    <w:p w14:paraId="4318B27D"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ΠΟΛΛΟΙ</w:t>
      </w:r>
      <w:r w:rsidRPr="00D414F3">
        <w:rPr>
          <w:rFonts w:eastAsia="Times New Roman" w:cs="Times New Roman"/>
          <w:b/>
          <w:szCs w:val="24"/>
        </w:rPr>
        <w:t xml:space="preserve"> ΒΟΥΛΕΥΤΕΣ:</w:t>
      </w:r>
      <w:r>
        <w:rPr>
          <w:rFonts w:eastAsia="Times New Roman" w:cs="Times New Roman"/>
          <w:szCs w:val="24"/>
        </w:rPr>
        <w:t xml:space="preserve"> Μάλιστα, μάλιστα.</w:t>
      </w:r>
    </w:p>
    <w:p w14:paraId="4318B27E"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 xml:space="preserve">Μετά την </w:t>
      </w:r>
      <w:r>
        <w:rPr>
          <w:rFonts w:eastAsia="Times New Roman" w:cs="Times New Roman"/>
          <w:szCs w:val="24"/>
        </w:rPr>
        <w:t>κ. Αυλωνίτου, κύριε Πρόεδρε.</w:t>
      </w:r>
    </w:p>
    <w:p w14:paraId="4318B27F" w14:textId="77777777" w:rsidR="001D7CFB" w:rsidRDefault="00EB4E04">
      <w:pPr>
        <w:spacing w:line="600" w:lineRule="auto"/>
        <w:ind w:firstLine="720"/>
        <w:jc w:val="both"/>
        <w:rPr>
          <w:rFonts w:eastAsia="Times New Roman" w:cs="Times New Roman"/>
          <w:szCs w:val="24"/>
        </w:rPr>
      </w:pPr>
      <w:r>
        <w:rPr>
          <w:rFonts w:eastAsia="Times New Roman"/>
          <w:b/>
          <w:bCs/>
          <w:szCs w:val="24"/>
        </w:rPr>
        <w:t>ΠΡΟΕΔΡΕΥΩΝ (Γεώργιος Λαμπρούλης):</w:t>
      </w:r>
      <w:r w:rsidRPr="00C57C40">
        <w:rPr>
          <w:rFonts w:eastAsia="Times New Roman" w:cs="Times New Roman"/>
          <w:szCs w:val="24"/>
        </w:rPr>
        <w:t xml:space="preserve"> </w:t>
      </w:r>
      <w:r>
        <w:rPr>
          <w:rFonts w:eastAsia="Times New Roman" w:cs="Times New Roman"/>
          <w:szCs w:val="24"/>
        </w:rPr>
        <w:t xml:space="preserve">Εντάξει. </w:t>
      </w:r>
    </w:p>
    <w:p w14:paraId="4318B280"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Ορίστε, κυρία Αυλωνίτου, έχετε τον λόγο.</w:t>
      </w:r>
    </w:p>
    <w:p w14:paraId="4318B281"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ΕΛΕΝΗ ΑΥΛΩΝΙΤΟΥ: </w:t>
      </w:r>
      <w:r>
        <w:rPr>
          <w:rFonts w:eastAsia="Times New Roman" w:cs="Times New Roman"/>
          <w:szCs w:val="24"/>
        </w:rPr>
        <w:t>Κυρίες και κύριοι</w:t>
      </w:r>
      <w:r w:rsidRPr="00C57C40">
        <w:rPr>
          <w:rFonts w:eastAsia="Times New Roman" w:cs="Times New Roman"/>
          <w:szCs w:val="24"/>
        </w:rPr>
        <w:t xml:space="preserve"> συνάδελφοι</w:t>
      </w:r>
      <w:r>
        <w:rPr>
          <w:rFonts w:eastAsia="Times New Roman" w:cs="Times New Roman"/>
          <w:szCs w:val="24"/>
        </w:rPr>
        <w:t>, έχουν</w:t>
      </w:r>
      <w:r w:rsidRPr="00C57C40">
        <w:rPr>
          <w:rFonts w:eastAsia="Times New Roman" w:cs="Times New Roman"/>
          <w:szCs w:val="24"/>
        </w:rPr>
        <w:t xml:space="preserve"> περάσει σχεδόν εννέα μήνες από τότε που βγήκαμε από τα μνημόνια και ψάχνω να βρω πού βρίσ</w:t>
      </w:r>
      <w:r w:rsidRPr="00C57C40">
        <w:rPr>
          <w:rFonts w:eastAsia="Times New Roman" w:cs="Times New Roman"/>
          <w:szCs w:val="24"/>
        </w:rPr>
        <w:t>κεται κρυμμέν</w:t>
      </w:r>
      <w:r>
        <w:rPr>
          <w:rFonts w:eastAsia="Times New Roman" w:cs="Times New Roman"/>
          <w:szCs w:val="24"/>
        </w:rPr>
        <w:t>ο αυτό το τέταρτο μνημόνιο, που α</w:t>
      </w:r>
      <w:r w:rsidRPr="00C57C40">
        <w:rPr>
          <w:rFonts w:eastAsia="Times New Roman" w:cs="Times New Roman"/>
          <w:szCs w:val="24"/>
        </w:rPr>
        <w:t xml:space="preserve">κόμη και σήμερα επικαλείται </w:t>
      </w:r>
      <w:r>
        <w:rPr>
          <w:rFonts w:eastAsia="Times New Roman" w:cs="Times New Roman"/>
          <w:szCs w:val="24"/>
        </w:rPr>
        <w:t>η</w:t>
      </w:r>
      <w:r w:rsidRPr="00C57C40">
        <w:rPr>
          <w:rFonts w:eastAsia="Times New Roman" w:cs="Times New Roman"/>
          <w:szCs w:val="24"/>
        </w:rPr>
        <w:t xml:space="preserve"> Αξιωματική Αντιπολίτευση</w:t>
      </w:r>
      <w:r>
        <w:rPr>
          <w:rFonts w:eastAsia="Times New Roman" w:cs="Times New Roman"/>
          <w:szCs w:val="24"/>
        </w:rPr>
        <w:t>.</w:t>
      </w:r>
      <w:r w:rsidRPr="00C57C40">
        <w:rPr>
          <w:rFonts w:eastAsia="Times New Roman" w:cs="Times New Roman"/>
          <w:szCs w:val="24"/>
        </w:rPr>
        <w:t xml:space="preserve"> </w:t>
      </w:r>
      <w:r>
        <w:rPr>
          <w:rFonts w:eastAsia="Times New Roman" w:cs="Times New Roman"/>
          <w:szCs w:val="24"/>
        </w:rPr>
        <w:t>Πού</w:t>
      </w:r>
      <w:r w:rsidRPr="00C57C40">
        <w:rPr>
          <w:rFonts w:eastAsia="Times New Roman" w:cs="Times New Roman"/>
          <w:szCs w:val="24"/>
        </w:rPr>
        <w:t xml:space="preserve"> βρίσκονται κρυμμένα τα μέτρα λιτότητας και επιβάρυνσης των πολιτών</w:t>
      </w:r>
      <w:r>
        <w:rPr>
          <w:rFonts w:eastAsia="Times New Roman" w:cs="Times New Roman"/>
          <w:szCs w:val="24"/>
        </w:rPr>
        <w:t>;</w:t>
      </w:r>
    </w:p>
    <w:p w14:paraId="4318B282"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Α</w:t>
      </w:r>
      <w:r w:rsidRPr="00C57C40">
        <w:rPr>
          <w:rFonts w:eastAsia="Times New Roman" w:cs="Times New Roman"/>
          <w:szCs w:val="24"/>
        </w:rPr>
        <w:t>ντίθετα είδαμε να επανέρχονται οι</w:t>
      </w:r>
      <w:r>
        <w:rPr>
          <w:rFonts w:eastAsia="Times New Roman" w:cs="Times New Roman"/>
          <w:szCs w:val="24"/>
        </w:rPr>
        <w:t xml:space="preserve"> συλλογικές συμβάσεις εργασίας κ</w:t>
      </w:r>
      <w:r w:rsidRPr="00C57C40">
        <w:rPr>
          <w:rFonts w:eastAsia="Times New Roman" w:cs="Times New Roman"/>
          <w:szCs w:val="24"/>
        </w:rPr>
        <w:t xml:space="preserve">αι λέω </w:t>
      </w:r>
      <w:r>
        <w:rPr>
          <w:rFonts w:eastAsia="Times New Roman" w:cs="Times New Roman"/>
          <w:szCs w:val="24"/>
        </w:rPr>
        <w:t xml:space="preserve">«μπα, </w:t>
      </w:r>
      <w:r w:rsidRPr="00C57C40">
        <w:rPr>
          <w:rFonts w:eastAsia="Times New Roman" w:cs="Times New Roman"/>
          <w:szCs w:val="24"/>
        </w:rPr>
        <w:t>στά</w:t>
      </w:r>
      <w:r w:rsidRPr="00C57C40">
        <w:rPr>
          <w:rFonts w:eastAsia="Times New Roman" w:cs="Times New Roman"/>
          <w:szCs w:val="24"/>
        </w:rPr>
        <w:t>χτη στα μάτια</w:t>
      </w:r>
      <w:r>
        <w:rPr>
          <w:rFonts w:eastAsia="Times New Roman" w:cs="Times New Roman"/>
          <w:szCs w:val="24"/>
        </w:rPr>
        <w:t xml:space="preserve"> θα είναι»! Οι συλλογικές συμβάσεις, όμως, επεκτάθηκαν σε έντεκα κλάδους</w:t>
      </w:r>
      <w:r w:rsidRPr="00C57C40">
        <w:rPr>
          <w:rFonts w:eastAsia="Times New Roman" w:cs="Times New Roman"/>
          <w:szCs w:val="24"/>
        </w:rPr>
        <w:t xml:space="preserve"> εργασίας</w:t>
      </w:r>
      <w:r>
        <w:rPr>
          <w:rFonts w:eastAsia="Times New Roman" w:cs="Times New Roman"/>
          <w:szCs w:val="24"/>
        </w:rPr>
        <w:t>,</w:t>
      </w:r>
      <w:r w:rsidRPr="00C57C40">
        <w:rPr>
          <w:rFonts w:eastAsia="Times New Roman" w:cs="Times New Roman"/>
          <w:szCs w:val="24"/>
        </w:rPr>
        <w:t xml:space="preserve"> </w:t>
      </w:r>
      <w:r>
        <w:rPr>
          <w:rFonts w:eastAsia="Times New Roman" w:cs="Times New Roman"/>
          <w:szCs w:val="24"/>
        </w:rPr>
        <w:t xml:space="preserve">με </w:t>
      </w:r>
      <w:r w:rsidRPr="00C57C40">
        <w:rPr>
          <w:rFonts w:eastAsia="Times New Roman" w:cs="Times New Roman"/>
          <w:szCs w:val="24"/>
        </w:rPr>
        <w:t xml:space="preserve">αποτέλεσμα </w:t>
      </w:r>
      <w:r>
        <w:rPr>
          <w:rFonts w:eastAsia="Times New Roman" w:cs="Times New Roman"/>
          <w:szCs w:val="24"/>
        </w:rPr>
        <w:t xml:space="preserve">αύξηση μισθού </w:t>
      </w:r>
      <w:r w:rsidRPr="00C57C40">
        <w:rPr>
          <w:rFonts w:eastAsia="Times New Roman" w:cs="Times New Roman"/>
          <w:szCs w:val="24"/>
        </w:rPr>
        <w:t xml:space="preserve">για περίπου </w:t>
      </w:r>
      <w:r>
        <w:rPr>
          <w:rFonts w:eastAsia="Times New Roman" w:cs="Times New Roman"/>
          <w:szCs w:val="24"/>
        </w:rPr>
        <w:t>διακόσιες χιλιάδες</w:t>
      </w:r>
      <w:r w:rsidRPr="00C57C40">
        <w:rPr>
          <w:rFonts w:eastAsia="Times New Roman" w:cs="Times New Roman"/>
          <w:szCs w:val="24"/>
        </w:rPr>
        <w:t xml:space="preserve"> εργαζόμενους</w:t>
      </w:r>
      <w:r>
        <w:rPr>
          <w:rFonts w:eastAsia="Times New Roman" w:cs="Times New Roman"/>
          <w:szCs w:val="24"/>
        </w:rPr>
        <w:t>. Λέω: «Αρχή ήταν,</w:t>
      </w:r>
      <w:r w:rsidRPr="00C57C40">
        <w:rPr>
          <w:rFonts w:eastAsia="Times New Roman" w:cs="Times New Roman"/>
          <w:szCs w:val="24"/>
        </w:rPr>
        <w:t xml:space="preserve"> </w:t>
      </w:r>
      <w:r>
        <w:rPr>
          <w:rFonts w:eastAsia="Times New Roman" w:cs="Times New Roman"/>
          <w:szCs w:val="24"/>
        </w:rPr>
        <w:t>κάπου</w:t>
      </w:r>
      <w:r w:rsidRPr="00C57C40">
        <w:rPr>
          <w:rFonts w:eastAsia="Times New Roman" w:cs="Times New Roman"/>
          <w:szCs w:val="24"/>
        </w:rPr>
        <w:t xml:space="preserve"> θα κρύβεται παρακάτω το τέταρτο μνημόνιο</w:t>
      </w:r>
      <w:r>
        <w:rPr>
          <w:rFonts w:eastAsia="Times New Roman" w:cs="Times New Roman"/>
          <w:szCs w:val="24"/>
        </w:rPr>
        <w:t>!».</w:t>
      </w:r>
      <w:r w:rsidRPr="00C57C40">
        <w:rPr>
          <w:rFonts w:eastAsia="Times New Roman" w:cs="Times New Roman"/>
          <w:szCs w:val="24"/>
        </w:rPr>
        <w:t xml:space="preserve"> </w:t>
      </w:r>
    </w:p>
    <w:p w14:paraId="4318B283"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Δόθηκε μέρισμα για </w:t>
      </w:r>
      <w:r>
        <w:rPr>
          <w:rFonts w:eastAsia="Times New Roman" w:cs="Times New Roman"/>
          <w:szCs w:val="24"/>
        </w:rPr>
        <w:t>τ</w:t>
      </w:r>
      <w:r w:rsidRPr="00C57C40">
        <w:rPr>
          <w:rFonts w:eastAsia="Times New Roman" w:cs="Times New Roman"/>
          <w:szCs w:val="24"/>
        </w:rPr>
        <w:t>ρίτη συνεχόμενη χρονιά</w:t>
      </w:r>
      <w:r>
        <w:rPr>
          <w:rFonts w:eastAsia="Times New Roman" w:cs="Times New Roman"/>
          <w:szCs w:val="24"/>
        </w:rPr>
        <w:t>. Κ</w:t>
      </w:r>
      <w:r w:rsidRPr="00C57C40">
        <w:rPr>
          <w:rFonts w:eastAsia="Times New Roman" w:cs="Times New Roman"/>
          <w:szCs w:val="24"/>
        </w:rPr>
        <w:t>αταργήθηκε η περικοπή των συντάξεων</w:t>
      </w:r>
      <w:r>
        <w:rPr>
          <w:rFonts w:eastAsia="Times New Roman" w:cs="Times New Roman"/>
          <w:szCs w:val="24"/>
        </w:rPr>
        <w:t>. Καλά, αυτό το τελευταίο μπορούσε να συμβεί</w:t>
      </w:r>
      <w:r w:rsidRPr="00C57C40">
        <w:rPr>
          <w:rFonts w:eastAsia="Times New Roman" w:cs="Times New Roman"/>
          <w:szCs w:val="24"/>
        </w:rPr>
        <w:t xml:space="preserve"> μέσα σε μνημόνιο και μάλιστα με την γκρίνια του κ</w:t>
      </w:r>
      <w:r>
        <w:rPr>
          <w:rFonts w:eastAsia="Times New Roman" w:cs="Times New Roman"/>
          <w:szCs w:val="24"/>
        </w:rPr>
        <w:t>.</w:t>
      </w:r>
      <w:r w:rsidRPr="00C57C40">
        <w:rPr>
          <w:rFonts w:eastAsia="Times New Roman" w:cs="Times New Roman"/>
          <w:szCs w:val="24"/>
        </w:rPr>
        <w:t xml:space="preserve"> Μητσοτάκη στους δανειστές να μη </w:t>
      </w:r>
      <w:r>
        <w:rPr>
          <w:rFonts w:eastAsia="Times New Roman" w:cs="Times New Roman"/>
          <w:szCs w:val="24"/>
        </w:rPr>
        <w:t>χαρίζονται</w:t>
      </w:r>
      <w:r w:rsidRPr="00C57C40">
        <w:rPr>
          <w:rFonts w:eastAsia="Times New Roman" w:cs="Times New Roman"/>
          <w:szCs w:val="24"/>
        </w:rPr>
        <w:t xml:space="preserve"> στον Τσίπρα</w:t>
      </w:r>
      <w:r>
        <w:rPr>
          <w:rFonts w:eastAsia="Times New Roman" w:cs="Times New Roman"/>
          <w:szCs w:val="24"/>
        </w:rPr>
        <w:t xml:space="preserve">; Τι </w:t>
      </w:r>
      <w:r w:rsidRPr="00C57C40">
        <w:rPr>
          <w:rFonts w:eastAsia="Times New Roman" w:cs="Times New Roman"/>
          <w:szCs w:val="24"/>
        </w:rPr>
        <w:t>συμβαίνει εδώ</w:t>
      </w:r>
      <w:r>
        <w:rPr>
          <w:rFonts w:eastAsia="Times New Roman" w:cs="Times New Roman"/>
          <w:szCs w:val="24"/>
        </w:rPr>
        <w:t>;</w:t>
      </w:r>
      <w:r w:rsidRPr="00C57C40">
        <w:rPr>
          <w:rFonts w:eastAsia="Times New Roman" w:cs="Times New Roman"/>
          <w:szCs w:val="24"/>
        </w:rPr>
        <w:t xml:space="preserve"> </w:t>
      </w:r>
    </w:p>
    <w:p w14:paraId="4318B284"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Τα μέτρα </w:t>
      </w:r>
      <w:r w:rsidRPr="00C57C40">
        <w:rPr>
          <w:rFonts w:eastAsia="Times New Roman" w:cs="Times New Roman"/>
          <w:szCs w:val="24"/>
        </w:rPr>
        <w:t>ελάφρυνση</w:t>
      </w:r>
      <w:r>
        <w:rPr>
          <w:rFonts w:eastAsia="Times New Roman" w:cs="Times New Roman"/>
          <w:szCs w:val="24"/>
        </w:rPr>
        <w:t>ς συνε</w:t>
      </w:r>
      <w:r>
        <w:rPr>
          <w:rFonts w:eastAsia="Times New Roman" w:cs="Times New Roman"/>
          <w:szCs w:val="24"/>
        </w:rPr>
        <w:t>χίστηκαν με αύξηση τ</w:t>
      </w:r>
      <w:r w:rsidRPr="00C57C40">
        <w:rPr>
          <w:rFonts w:eastAsia="Times New Roman" w:cs="Times New Roman"/>
          <w:szCs w:val="24"/>
        </w:rPr>
        <w:t>ου κατώτατου μισθού 11%</w:t>
      </w:r>
      <w:r>
        <w:rPr>
          <w:rFonts w:eastAsia="Times New Roman" w:cs="Times New Roman"/>
          <w:szCs w:val="24"/>
        </w:rPr>
        <w:t>,</w:t>
      </w:r>
      <w:r w:rsidRPr="00C57C40">
        <w:rPr>
          <w:rFonts w:eastAsia="Times New Roman" w:cs="Times New Roman"/>
          <w:szCs w:val="24"/>
        </w:rPr>
        <w:t xml:space="preserve"> κατάργηση</w:t>
      </w:r>
      <w:r>
        <w:rPr>
          <w:rFonts w:eastAsia="Times New Roman" w:cs="Times New Roman"/>
          <w:szCs w:val="24"/>
        </w:rPr>
        <w:t xml:space="preserve"> του</w:t>
      </w:r>
      <w:r w:rsidRPr="00C57C40">
        <w:rPr>
          <w:rFonts w:eastAsia="Times New Roman" w:cs="Times New Roman"/>
          <w:szCs w:val="24"/>
        </w:rPr>
        <w:t xml:space="preserve"> υποκατώτατο</w:t>
      </w:r>
      <w:r>
        <w:rPr>
          <w:rFonts w:eastAsia="Times New Roman" w:cs="Times New Roman"/>
          <w:szCs w:val="24"/>
        </w:rPr>
        <w:t>υ,</w:t>
      </w:r>
      <w:r w:rsidRPr="00C57C40">
        <w:rPr>
          <w:rFonts w:eastAsia="Times New Roman" w:cs="Times New Roman"/>
          <w:szCs w:val="24"/>
        </w:rPr>
        <w:t xml:space="preserve"> που αντιστοιχεί σε αύξηση 27% για τους εργαζόμενους νέους</w:t>
      </w:r>
      <w:r>
        <w:rPr>
          <w:rFonts w:eastAsia="Times New Roman" w:cs="Times New Roman"/>
          <w:szCs w:val="24"/>
        </w:rPr>
        <w:t>,</w:t>
      </w:r>
      <w:r w:rsidRPr="00C57C40">
        <w:rPr>
          <w:rFonts w:eastAsia="Times New Roman" w:cs="Times New Roman"/>
          <w:szCs w:val="24"/>
        </w:rPr>
        <w:t xml:space="preserve"> μείωση ΕΝΦΙΑ μεσοσταθμικά 30%</w:t>
      </w:r>
      <w:r>
        <w:rPr>
          <w:rFonts w:eastAsia="Times New Roman" w:cs="Times New Roman"/>
          <w:szCs w:val="24"/>
        </w:rPr>
        <w:t>,</w:t>
      </w:r>
      <w:r w:rsidRPr="00C57C40">
        <w:rPr>
          <w:rFonts w:eastAsia="Times New Roman" w:cs="Times New Roman"/>
          <w:szCs w:val="24"/>
        </w:rPr>
        <w:t xml:space="preserve"> που φτάνει </w:t>
      </w:r>
      <w:r>
        <w:rPr>
          <w:rFonts w:eastAsia="Times New Roman" w:cs="Times New Roman"/>
          <w:szCs w:val="24"/>
        </w:rPr>
        <w:t>και</w:t>
      </w:r>
      <w:r w:rsidRPr="00C57C40">
        <w:rPr>
          <w:rFonts w:eastAsia="Times New Roman" w:cs="Times New Roman"/>
          <w:szCs w:val="24"/>
        </w:rPr>
        <w:t xml:space="preserve"> 50% </w:t>
      </w:r>
      <w:r>
        <w:rPr>
          <w:rFonts w:eastAsia="Times New Roman" w:cs="Times New Roman"/>
          <w:szCs w:val="24"/>
        </w:rPr>
        <w:t>για</w:t>
      </w:r>
      <w:r w:rsidRPr="00C57C40">
        <w:rPr>
          <w:rFonts w:eastAsia="Times New Roman" w:cs="Times New Roman"/>
          <w:szCs w:val="24"/>
        </w:rPr>
        <w:t xml:space="preserve"> τα χαμηλότερα στρώματα</w:t>
      </w:r>
      <w:r>
        <w:rPr>
          <w:rFonts w:eastAsia="Times New Roman" w:cs="Times New Roman"/>
          <w:szCs w:val="24"/>
        </w:rPr>
        <w:t>,</w:t>
      </w:r>
      <w:r w:rsidRPr="00C57C40">
        <w:rPr>
          <w:rFonts w:eastAsia="Times New Roman" w:cs="Times New Roman"/>
          <w:szCs w:val="24"/>
        </w:rPr>
        <w:t xml:space="preserve"> μείωση ασφαλιστικών εισφορών</w:t>
      </w:r>
      <w:r>
        <w:rPr>
          <w:rFonts w:eastAsia="Times New Roman" w:cs="Times New Roman"/>
          <w:szCs w:val="24"/>
        </w:rPr>
        <w:t>,</w:t>
      </w:r>
      <w:r w:rsidRPr="00C57C40">
        <w:rPr>
          <w:rFonts w:eastAsia="Times New Roman" w:cs="Times New Roman"/>
          <w:szCs w:val="24"/>
        </w:rPr>
        <w:t xml:space="preserve"> μείωση φορολογικ</w:t>
      </w:r>
      <w:r w:rsidRPr="00C57C40">
        <w:rPr>
          <w:rFonts w:eastAsia="Times New Roman" w:cs="Times New Roman"/>
          <w:szCs w:val="24"/>
        </w:rPr>
        <w:t>ών συντελεστών</w:t>
      </w:r>
      <w:r>
        <w:rPr>
          <w:rFonts w:eastAsia="Times New Roman" w:cs="Times New Roman"/>
          <w:szCs w:val="24"/>
        </w:rPr>
        <w:t>,</w:t>
      </w:r>
      <w:r w:rsidRPr="00C57C40">
        <w:rPr>
          <w:rFonts w:eastAsia="Times New Roman" w:cs="Times New Roman"/>
          <w:szCs w:val="24"/>
        </w:rPr>
        <w:t xml:space="preserve"> επίδομα στέγασης</w:t>
      </w:r>
      <w:r>
        <w:rPr>
          <w:rFonts w:eastAsia="Times New Roman" w:cs="Times New Roman"/>
          <w:szCs w:val="24"/>
        </w:rPr>
        <w:t>,</w:t>
      </w:r>
      <w:r w:rsidRPr="00C57C40">
        <w:rPr>
          <w:rFonts w:eastAsia="Times New Roman" w:cs="Times New Roman"/>
          <w:szCs w:val="24"/>
        </w:rPr>
        <w:t xml:space="preserve"> προσλήψεις καθηγητών για άτομα με ειδικές ανάγκες</w:t>
      </w:r>
      <w:r>
        <w:rPr>
          <w:rFonts w:eastAsia="Times New Roman" w:cs="Times New Roman"/>
          <w:szCs w:val="24"/>
        </w:rPr>
        <w:t>,</w:t>
      </w:r>
      <w:r w:rsidRPr="00C57C40">
        <w:rPr>
          <w:rFonts w:eastAsia="Times New Roman" w:cs="Times New Roman"/>
          <w:szCs w:val="24"/>
        </w:rPr>
        <w:t xml:space="preserve"> προστασία της </w:t>
      </w:r>
      <w:r>
        <w:rPr>
          <w:rFonts w:eastAsia="Times New Roman" w:cs="Times New Roman"/>
          <w:szCs w:val="24"/>
        </w:rPr>
        <w:t xml:space="preserve">πρώτης κατοικίας. </w:t>
      </w:r>
    </w:p>
    <w:p w14:paraId="4318B285"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Τι </w:t>
      </w:r>
      <w:r w:rsidRPr="00C57C40">
        <w:rPr>
          <w:rFonts w:eastAsia="Times New Roman" w:cs="Times New Roman"/>
          <w:szCs w:val="24"/>
        </w:rPr>
        <w:t>είναι όλα</w:t>
      </w:r>
      <w:r>
        <w:rPr>
          <w:rFonts w:eastAsia="Times New Roman" w:cs="Times New Roman"/>
          <w:szCs w:val="24"/>
        </w:rPr>
        <w:t xml:space="preserve"> τούτα; Η</w:t>
      </w:r>
      <w:r w:rsidRPr="00C57C40">
        <w:rPr>
          <w:rFonts w:eastAsia="Times New Roman" w:cs="Times New Roman"/>
          <w:szCs w:val="24"/>
        </w:rPr>
        <w:t xml:space="preserve"> καταστροφή της οικονομίας</w:t>
      </w:r>
      <w:r>
        <w:rPr>
          <w:rFonts w:eastAsia="Times New Roman" w:cs="Times New Roman"/>
          <w:szCs w:val="24"/>
        </w:rPr>
        <w:t>,</w:t>
      </w:r>
      <w:r w:rsidRPr="00C57C40">
        <w:rPr>
          <w:rFonts w:eastAsia="Times New Roman" w:cs="Times New Roman"/>
          <w:szCs w:val="24"/>
        </w:rPr>
        <w:t xml:space="preserve"> μας λέει η Νέα Δημοκρατία</w:t>
      </w:r>
      <w:r>
        <w:rPr>
          <w:rFonts w:eastAsia="Times New Roman" w:cs="Times New Roman"/>
          <w:szCs w:val="24"/>
        </w:rPr>
        <w:t>.</w:t>
      </w:r>
      <w:r w:rsidRPr="00C57C40">
        <w:rPr>
          <w:rFonts w:eastAsia="Times New Roman" w:cs="Times New Roman"/>
          <w:szCs w:val="24"/>
        </w:rPr>
        <w:t xml:space="preserve"> </w:t>
      </w:r>
      <w:r>
        <w:rPr>
          <w:rFonts w:eastAsia="Times New Roman" w:cs="Times New Roman"/>
          <w:szCs w:val="24"/>
        </w:rPr>
        <w:t>Τότε</w:t>
      </w:r>
      <w:r w:rsidRPr="00C57C40">
        <w:rPr>
          <w:rFonts w:eastAsia="Times New Roman" w:cs="Times New Roman"/>
          <w:szCs w:val="24"/>
        </w:rPr>
        <w:t xml:space="preserve"> πώς βγαίνουμε στις αγορές και μάλιστα με επιτόκια χαμηλά </w:t>
      </w:r>
      <w:r>
        <w:rPr>
          <w:rFonts w:eastAsia="Times New Roman" w:cs="Times New Roman"/>
          <w:szCs w:val="24"/>
        </w:rPr>
        <w:t>δεκαπενταετίας; Πώ</w:t>
      </w:r>
      <w:r w:rsidRPr="00C57C40">
        <w:rPr>
          <w:rFonts w:eastAsia="Times New Roman" w:cs="Times New Roman"/>
          <w:szCs w:val="24"/>
        </w:rPr>
        <w:t>ς έ</w:t>
      </w:r>
      <w:r>
        <w:rPr>
          <w:rFonts w:eastAsia="Times New Roman" w:cs="Times New Roman"/>
          <w:szCs w:val="24"/>
        </w:rPr>
        <w:t xml:space="preserve">πεσε </w:t>
      </w:r>
      <w:r w:rsidRPr="00C57C40">
        <w:rPr>
          <w:rFonts w:eastAsia="Times New Roman" w:cs="Times New Roman"/>
          <w:szCs w:val="24"/>
        </w:rPr>
        <w:t>η ανεργία</w:t>
      </w:r>
      <w:r>
        <w:rPr>
          <w:rFonts w:eastAsia="Times New Roman" w:cs="Times New Roman"/>
          <w:szCs w:val="24"/>
        </w:rPr>
        <w:t xml:space="preserve"> εννέα </w:t>
      </w:r>
      <w:r w:rsidRPr="00C57C40">
        <w:rPr>
          <w:rFonts w:eastAsia="Times New Roman" w:cs="Times New Roman"/>
          <w:szCs w:val="24"/>
        </w:rPr>
        <w:t>μονάδες</w:t>
      </w:r>
      <w:r>
        <w:rPr>
          <w:rFonts w:eastAsia="Times New Roman" w:cs="Times New Roman"/>
          <w:szCs w:val="24"/>
        </w:rPr>
        <w:t>; Π</w:t>
      </w:r>
      <w:r w:rsidRPr="00C57C40">
        <w:rPr>
          <w:rFonts w:eastAsia="Times New Roman" w:cs="Times New Roman"/>
          <w:szCs w:val="24"/>
        </w:rPr>
        <w:t>ώς δημιουρ</w:t>
      </w:r>
      <w:r>
        <w:rPr>
          <w:rFonts w:eastAsia="Times New Roman" w:cs="Times New Roman"/>
          <w:szCs w:val="24"/>
        </w:rPr>
        <w:t xml:space="preserve">γήθηκαν τριακόσιες ογδόντα </w:t>
      </w:r>
      <w:r w:rsidRPr="00C57C40">
        <w:rPr>
          <w:rFonts w:eastAsia="Times New Roman" w:cs="Times New Roman"/>
          <w:szCs w:val="24"/>
        </w:rPr>
        <w:t>χιλιάδες θέσεις εργασίας</w:t>
      </w:r>
      <w:r>
        <w:rPr>
          <w:rFonts w:eastAsia="Times New Roman" w:cs="Times New Roman"/>
          <w:szCs w:val="24"/>
        </w:rPr>
        <w:t>; Πώ</w:t>
      </w:r>
      <w:r w:rsidRPr="00C57C40">
        <w:rPr>
          <w:rFonts w:eastAsia="Times New Roman" w:cs="Times New Roman"/>
          <w:szCs w:val="24"/>
        </w:rPr>
        <w:t>ς όλοι οι δείκτες της οικονομίας δείχνουν σταθερή βελτίωση</w:t>
      </w:r>
      <w:r>
        <w:rPr>
          <w:rFonts w:eastAsia="Times New Roman" w:cs="Times New Roman"/>
          <w:szCs w:val="24"/>
        </w:rPr>
        <w:t>; Α</w:t>
      </w:r>
      <w:r w:rsidRPr="00C57C40">
        <w:rPr>
          <w:rFonts w:eastAsia="Times New Roman" w:cs="Times New Roman"/>
          <w:szCs w:val="24"/>
        </w:rPr>
        <w:t>ντιλαμβάνονται ότι έρχεται στην εξουσία ο κ</w:t>
      </w:r>
      <w:r>
        <w:rPr>
          <w:rFonts w:eastAsia="Times New Roman" w:cs="Times New Roman"/>
          <w:szCs w:val="24"/>
        </w:rPr>
        <w:t>. Μητσοτάκης κ</w:t>
      </w:r>
      <w:r w:rsidRPr="00C57C40">
        <w:rPr>
          <w:rFonts w:eastAsia="Times New Roman" w:cs="Times New Roman"/>
          <w:szCs w:val="24"/>
        </w:rPr>
        <w:t>αι βάζουν τα καλά του</w:t>
      </w:r>
      <w:r w:rsidRPr="00C57C40">
        <w:rPr>
          <w:rFonts w:eastAsia="Times New Roman" w:cs="Times New Roman"/>
          <w:szCs w:val="24"/>
        </w:rPr>
        <w:t>ς για να υποδεχτούν την κοινωνική ισοπέδωση που θα τους φέρει</w:t>
      </w:r>
      <w:r>
        <w:rPr>
          <w:rFonts w:eastAsia="Times New Roman" w:cs="Times New Roman"/>
          <w:szCs w:val="24"/>
        </w:rPr>
        <w:t>! Τ</w:t>
      </w:r>
      <w:r w:rsidRPr="00C57C40">
        <w:rPr>
          <w:rFonts w:eastAsia="Times New Roman" w:cs="Times New Roman"/>
          <w:szCs w:val="24"/>
        </w:rPr>
        <w:t>όσο μαζοχιστές οι Έλληνες</w:t>
      </w:r>
      <w:r>
        <w:rPr>
          <w:rFonts w:eastAsia="Times New Roman" w:cs="Times New Roman"/>
          <w:szCs w:val="24"/>
        </w:rPr>
        <w:t>!</w:t>
      </w:r>
    </w:p>
    <w:p w14:paraId="4318B286"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συζητάμε τ</w:t>
      </w:r>
      <w:r w:rsidRPr="00C57C40">
        <w:rPr>
          <w:rFonts w:eastAsia="Times New Roman" w:cs="Times New Roman"/>
          <w:szCs w:val="24"/>
        </w:rPr>
        <w:t xml:space="preserve">ο </w:t>
      </w:r>
      <w:r>
        <w:rPr>
          <w:rFonts w:eastAsia="Times New Roman" w:cs="Times New Roman"/>
          <w:szCs w:val="24"/>
        </w:rPr>
        <w:t xml:space="preserve">σχέδιο νόμου για τις </w:t>
      </w:r>
      <w:r>
        <w:rPr>
          <w:rFonts w:eastAsia="Times New Roman" w:cs="Times New Roman"/>
          <w:szCs w:val="24"/>
        </w:rPr>
        <w:t>εκατόν είκοσι</w:t>
      </w:r>
      <w:r>
        <w:rPr>
          <w:rFonts w:eastAsia="Times New Roman" w:cs="Times New Roman"/>
          <w:szCs w:val="24"/>
        </w:rPr>
        <w:t xml:space="preserve"> δόσεις, τις ρυθμίσει</w:t>
      </w:r>
      <w:r w:rsidRPr="00C57C40">
        <w:rPr>
          <w:rFonts w:eastAsia="Times New Roman" w:cs="Times New Roman"/>
          <w:szCs w:val="24"/>
        </w:rPr>
        <w:t xml:space="preserve">ς οφειλών των συμπολιτών </w:t>
      </w:r>
      <w:r>
        <w:rPr>
          <w:rFonts w:eastAsia="Times New Roman" w:cs="Times New Roman"/>
          <w:szCs w:val="24"/>
        </w:rPr>
        <w:t>μας,</w:t>
      </w:r>
      <w:r w:rsidRPr="00C57C40">
        <w:rPr>
          <w:rFonts w:eastAsia="Times New Roman" w:cs="Times New Roman"/>
          <w:szCs w:val="24"/>
        </w:rPr>
        <w:t xml:space="preserve"> χρέη που δ</w:t>
      </w:r>
      <w:r>
        <w:rPr>
          <w:rFonts w:eastAsia="Times New Roman" w:cs="Times New Roman"/>
          <w:szCs w:val="24"/>
        </w:rPr>
        <w:t xml:space="preserve">ημιουργήθηκαν στην </w:t>
      </w:r>
      <w:r>
        <w:rPr>
          <w:rFonts w:eastAsia="Times New Roman" w:cs="Times New Roman"/>
          <w:szCs w:val="24"/>
        </w:rPr>
        <w:t>περίοδο 2010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C57C40">
        <w:rPr>
          <w:rFonts w:eastAsia="Times New Roman" w:cs="Times New Roman"/>
          <w:szCs w:val="24"/>
        </w:rPr>
        <w:t xml:space="preserve">2014 </w:t>
      </w:r>
      <w:r>
        <w:rPr>
          <w:rFonts w:eastAsia="Times New Roman" w:cs="Times New Roman"/>
          <w:szCs w:val="24"/>
        </w:rPr>
        <w:t>-</w:t>
      </w:r>
      <w:r w:rsidRPr="00C57C40">
        <w:rPr>
          <w:rFonts w:eastAsia="Times New Roman" w:cs="Times New Roman"/>
          <w:szCs w:val="24"/>
        </w:rPr>
        <w:t>τότε που χάθηκε και το 25% του πλούτου της χώρας</w:t>
      </w:r>
      <w:r>
        <w:rPr>
          <w:rFonts w:eastAsia="Times New Roman" w:cs="Times New Roman"/>
          <w:szCs w:val="24"/>
        </w:rPr>
        <w:t>-</w:t>
      </w:r>
      <w:r>
        <w:rPr>
          <w:rFonts w:eastAsia="Times New Roman" w:cs="Times New Roman"/>
          <w:szCs w:val="24"/>
        </w:rPr>
        <w:t>,</w:t>
      </w:r>
      <w:r w:rsidRPr="00C57C40">
        <w:rPr>
          <w:rFonts w:eastAsia="Times New Roman" w:cs="Times New Roman"/>
          <w:szCs w:val="24"/>
        </w:rPr>
        <w:t xml:space="preserve"> χρέη προς τους φορείς κοινωνικής ασφάλισης</w:t>
      </w:r>
      <w:r>
        <w:rPr>
          <w:rFonts w:eastAsia="Times New Roman" w:cs="Times New Roman"/>
          <w:szCs w:val="24"/>
        </w:rPr>
        <w:t>,</w:t>
      </w:r>
      <w:r w:rsidRPr="00C57C40">
        <w:rPr>
          <w:rFonts w:eastAsia="Times New Roman" w:cs="Times New Roman"/>
          <w:szCs w:val="24"/>
        </w:rPr>
        <w:t xml:space="preserve"> τη φορολογική διοίκηση</w:t>
      </w:r>
      <w:r>
        <w:rPr>
          <w:rFonts w:eastAsia="Times New Roman" w:cs="Times New Roman"/>
          <w:szCs w:val="24"/>
        </w:rPr>
        <w:t>,</w:t>
      </w:r>
      <w:r w:rsidRPr="00C57C40">
        <w:rPr>
          <w:rFonts w:eastAsia="Times New Roman" w:cs="Times New Roman"/>
          <w:szCs w:val="24"/>
        </w:rPr>
        <w:t xml:space="preserve"> τους ΟΤΑ </w:t>
      </w:r>
      <w:r>
        <w:rPr>
          <w:rFonts w:eastAsia="Times New Roman" w:cs="Times New Roman"/>
          <w:szCs w:val="24"/>
        </w:rPr>
        <w:t>α΄</w:t>
      </w:r>
      <w:r w:rsidRPr="00C57C40">
        <w:rPr>
          <w:rFonts w:eastAsia="Times New Roman" w:cs="Times New Roman"/>
          <w:szCs w:val="24"/>
        </w:rPr>
        <w:t xml:space="preserve"> </w:t>
      </w:r>
      <w:r w:rsidRPr="00C57C40">
        <w:rPr>
          <w:rFonts w:eastAsia="Times New Roman" w:cs="Times New Roman"/>
          <w:szCs w:val="24"/>
        </w:rPr>
        <w:t>βαθμού</w:t>
      </w:r>
      <w:r>
        <w:rPr>
          <w:rFonts w:eastAsia="Times New Roman" w:cs="Times New Roman"/>
          <w:szCs w:val="24"/>
        </w:rPr>
        <w:t>.</w:t>
      </w:r>
    </w:p>
    <w:p w14:paraId="4318B287" w14:textId="77777777" w:rsidR="001D7CFB" w:rsidRDefault="00EB4E04">
      <w:pPr>
        <w:spacing w:line="600" w:lineRule="auto"/>
        <w:ind w:firstLine="720"/>
        <w:jc w:val="both"/>
        <w:rPr>
          <w:rFonts w:eastAsia="Times New Roman" w:cs="Times New Roman"/>
          <w:szCs w:val="24"/>
        </w:rPr>
      </w:pPr>
      <w:r w:rsidRPr="00C57C40">
        <w:rPr>
          <w:rFonts w:eastAsia="Times New Roman" w:cs="Times New Roman"/>
          <w:szCs w:val="24"/>
        </w:rPr>
        <w:t>Σήμερα</w:t>
      </w:r>
      <w:r>
        <w:rPr>
          <w:rFonts w:eastAsia="Times New Roman" w:cs="Times New Roman"/>
          <w:szCs w:val="24"/>
        </w:rPr>
        <w:t>,</w:t>
      </w:r>
      <w:r w:rsidRPr="00C57C40">
        <w:rPr>
          <w:rFonts w:eastAsia="Times New Roman" w:cs="Times New Roman"/>
          <w:szCs w:val="24"/>
        </w:rPr>
        <w:t xml:space="preserve"> λοιπόν</w:t>
      </w:r>
      <w:r>
        <w:rPr>
          <w:rFonts w:eastAsia="Times New Roman" w:cs="Times New Roman"/>
          <w:szCs w:val="24"/>
        </w:rPr>
        <w:t>,</w:t>
      </w:r>
      <w:r w:rsidRPr="00C57C40">
        <w:rPr>
          <w:rFonts w:eastAsia="Times New Roman" w:cs="Times New Roman"/>
          <w:szCs w:val="24"/>
        </w:rPr>
        <w:t xml:space="preserve"> δίνεται η δυνατότητα σε</w:t>
      </w:r>
      <w:r>
        <w:rPr>
          <w:rFonts w:eastAsia="Times New Roman" w:cs="Times New Roman"/>
          <w:szCs w:val="24"/>
        </w:rPr>
        <w:t xml:space="preserve"> ογδόντα χιλιάδες συμπολίτες μας ν</w:t>
      </w:r>
      <w:r w:rsidRPr="00C57C40">
        <w:rPr>
          <w:rFonts w:eastAsia="Times New Roman" w:cs="Times New Roman"/>
          <w:szCs w:val="24"/>
        </w:rPr>
        <w:t>α συνταξιοδοτηθούν</w:t>
      </w:r>
      <w:r>
        <w:rPr>
          <w:rFonts w:eastAsia="Times New Roman" w:cs="Times New Roman"/>
          <w:szCs w:val="24"/>
        </w:rPr>
        <w:t>. Γ</w:t>
      </w:r>
      <w:r w:rsidRPr="00C57C40">
        <w:rPr>
          <w:rFonts w:eastAsia="Times New Roman" w:cs="Times New Roman"/>
          <w:szCs w:val="24"/>
        </w:rPr>
        <w:t>ια</w:t>
      </w:r>
      <w:r w:rsidRPr="00C57C40">
        <w:rPr>
          <w:rFonts w:eastAsia="Times New Roman" w:cs="Times New Roman"/>
          <w:szCs w:val="24"/>
        </w:rPr>
        <w:t xml:space="preserve">τί με </w:t>
      </w:r>
      <w:r>
        <w:rPr>
          <w:rFonts w:eastAsia="Times New Roman" w:cs="Times New Roman"/>
          <w:szCs w:val="24"/>
        </w:rPr>
        <w:t>την πολιτική σας εσείς, κύριοι</w:t>
      </w:r>
      <w:r w:rsidRPr="00C57C40">
        <w:rPr>
          <w:rFonts w:eastAsia="Times New Roman" w:cs="Times New Roman"/>
          <w:szCs w:val="24"/>
        </w:rPr>
        <w:t xml:space="preserve"> της Νέας Δημοκρατίας</w:t>
      </w:r>
      <w:r>
        <w:rPr>
          <w:rFonts w:eastAsia="Times New Roman" w:cs="Times New Roman"/>
          <w:szCs w:val="24"/>
        </w:rPr>
        <w:t>, τους αποκλείσατ</w:t>
      </w:r>
      <w:r w:rsidRPr="00C57C40">
        <w:rPr>
          <w:rFonts w:eastAsia="Times New Roman" w:cs="Times New Roman"/>
          <w:szCs w:val="24"/>
        </w:rPr>
        <w:t>ε από το συνταξιοδοτικό του</w:t>
      </w:r>
      <w:r>
        <w:rPr>
          <w:rFonts w:eastAsia="Times New Roman" w:cs="Times New Roman"/>
          <w:szCs w:val="24"/>
        </w:rPr>
        <w:t>ς</w:t>
      </w:r>
      <w:r w:rsidRPr="00C57C40">
        <w:rPr>
          <w:rFonts w:eastAsia="Times New Roman" w:cs="Times New Roman"/>
          <w:szCs w:val="24"/>
        </w:rPr>
        <w:t xml:space="preserve"> δικαίωμα</w:t>
      </w:r>
      <w:r>
        <w:rPr>
          <w:rFonts w:eastAsia="Times New Roman" w:cs="Times New Roman"/>
          <w:szCs w:val="24"/>
        </w:rPr>
        <w:t xml:space="preserve">. Και δίνει </w:t>
      </w:r>
      <w:r w:rsidRPr="00C57C40">
        <w:rPr>
          <w:rFonts w:eastAsia="Times New Roman" w:cs="Times New Roman"/>
          <w:szCs w:val="24"/>
        </w:rPr>
        <w:t xml:space="preserve">τη δυνατότητα σε χιλιάδες συμπολίτες μας να ανακουφιστούν </w:t>
      </w:r>
      <w:r>
        <w:rPr>
          <w:rFonts w:eastAsia="Times New Roman" w:cs="Times New Roman"/>
          <w:szCs w:val="24"/>
        </w:rPr>
        <w:t>με</w:t>
      </w:r>
      <w:r w:rsidRPr="00C57C40">
        <w:rPr>
          <w:rFonts w:eastAsia="Times New Roman" w:cs="Times New Roman"/>
          <w:szCs w:val="24"/>
        </w:rPr>
        <w:t xml:space="preserve"> τη ρύθμιση των οφειλών </w:t>
      </w:r>
      <w:r>
        <w:rPr>
          <w:rFonts w:eastAsia="Times New Roman" w:cs="Times New Roman"/>
          <w:szCs w:val="24"/>
        </w:rPr>
        <w:t>τους.</w:t>
      </w:r>
    </w:p>
    <w:p w14:paraId="4318B288"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Συζητάμε, λοιπόν, ένα ακόμα βήμα που μας φέ</w:t>
      </w:r>
      <w:r>
        <w:rPr>
          <w:rFonts w:eastAsia="Times New Roman" w:cs="Times New Roman"/>
          <w:szCs w:val="24"/>
        </w:rPr>
        <w:t>ρνει πιο κοντά στην κανονικότητα.</w:t>
      </w:r>
      <w:r w:rsidRPr="00C57C40">
        <w:rPr>
          <w:rFonts w:eastAsia="Times New Roman" w:cs="Times New Roman"/>
          <w:szCs w:val="24"/>
        </w:rPr>
        <w:t xml:space="preserve"> </w:t>
      </w:r>
      <w:r>
        <w:rPr>
          <w:rFonts w:eastAsia="Times New Roman" w:cs="Times New Roman"/>
          <w:szCs w:val="24"/>
        </w:rPr>
        <w:t>Συζητάμε</w:t>
      </w:r>
      <w:r>
        <w:rPr>
          <w:rFonts w:eastAsia="Times New Roman" w:cs="Times New Roman"/>
          <w:szCs w:val="24"/>
        </w:rPr>
        <w:t>,</w:t>
      </w:r>
      <w:r>
        <w:rPr>
          <w:rFonts w:eastAsia="Times New Roman" w:cs="Times New Roman"/>
          <w:szCs w:val="24"/>
        </w:rPr>
        <w:t xml:space="preserve"> επίσης, ένα σχέδιο</w:t>
      </w:r>
      <w:r w:rsidRPr="00C57C40">
        <w:rPr>
          <w:rFonts w:eastAsia="Times New Roman" w:cs="Times New Roman"/>
          <w:szCs w:val="24"/>
        </w:rPr>
        <w:t xml:space="preserve"> τετραετές</w:t>
      </w:r>
      <w:r>
        <w:rPr>
          <w:rFonts w:eastAsia="Times New Roman" w:cs="Times New Roman"/>
          <w:szCs w:val="24"/>
        </w:rPr>
        <w:t>,</w:t>
      </w:r>
      <w:r w:rsidRPr="00C57C40">
        <w:rPr>
          <w:rFonts w:eastAsia="Times New Roman" w:cs="Times New Roman"/>
          <w:szCs w:val="24"/>
        </w:rPr>
        <w:t xml:space="preserve"> </w:t>
      </w:r>
      <w:r>
        <w:rPr>
          <w:rFonts w:eastAsia="Times New Roman" w:cs="Times New Roman"/>
          <w:szCs w:val="24"/>
        </w:rPr>
        <w:t xml:space="preserve">με </w:t>
      </w:r>
      <w:r w:rsidRPr="00C57C40">
        <w:rPr>
          <w:rFonts w:eastAsia="Times New Roman" w:cs="Times New Roman"/>
          <w:szCs w:val="24"/>
        </w:rPr>
        <w:t>μόνιμα μέτρα για τους πολίτες</w:t>
      </w:r>
      <w:r>
        <w:rPr>
          <w:rFonts w:eastAsia="Times New Roman" w:cs="Times New Roman"/>
          <w:szCs w:val="24"/>
        </w:rPr>
        <w:t>,</w:t>
      </w:r>
      <w:r w:rsidRPr="00C57C40">
        <w:rPr>
          <w:rFonts w:eastAsia="Times New Roman" w:cs="Times New Roman"/>
          <w:szCs w:val="24"/>
        </w:rPr>
        <w:t xml:space="preserve"> όπως η </w:t>
      </w:r>
      <w:r>
        <w:rPr>
          <w:rFonts w:eastAsia="Times New Roman" w:cs="Times New Roman"/>
          <w:szCs w:val="24"/>
        </w:rPr>
        <w:t>δέκατη τρίτη</w:t>
      </w:r>
      <w:r w:rsidRPr="00C57C40">
        <w:rPr>
          <w:rFonts w:eastAsia="Times New Roman" w:cs="Times New Roman"/>
          <w:szCs w:val="24"/>
        </w:rPr>
        <w:t xml:space="preserve"> σύνταξη και η μείωση του ΦΠΑ στα τρόφιμα </w:t>
      </w:r>
      <w:r>
        <w:rPr>
          <w:rFonts w:eastAsia="Times New Roman" w:cs="Times New Roman"/>
          <w:szCs w:val="24"/>
        </w:rPr>
        <w:t>και στην ενέργεια. Ό</w:t>
      </w:r>
      <w:r w:rsidRPr="00C57C40">
        <w:rPr>
          <w:rFonts w:eastAsia="Times New Roman" w:cs="Times New Roman"/>
          <w:szCs w:val="24"/>
        </w:rPr>
        <w:t>λα αυτά τα μέτρα</w:t>
      </w:r>
      <w:r>
        <w:rPr>
          <w:rFonts w:eastAsia="Times New Roman" w:cs="Times New Roman"/>
          <w:szCs w:val="24"/>
        </w:rPr>
        <w:t xml:space="preserve"> είναι μέτρα</w:t>
      </w:r>
      <w:r w:rsidRPr="00C57C40">
        <w:rPr>
          <w:rFonts w:eastAsia="Times New Roman" w:cs="Times New Roman"/>
          <w:szCs w:val="24"/>
        </w:rPr>
        <w:t xml:space="preserve"> προεκλογικά για τη Νέα Δημοκρατία</w:t>
      </w:r>
      <w:r>
        <w:rPr>
          <w:rFonts w:eastAsia="Times New Roman" w:cs="Times New Roman"/>
          <w:szCs w:val="24"/>
        </w:rPr>
        <w:t>, ό</w:t>
      </w:r>
      <w:r w:rsidRPr="00C57C40">
        <w:rPr>
          <w:rFonts w:eastAsia="Times New Roman" w:cs="Times New Roman"/>
          <w:szCs w:val="24"/>
        </w:rPr>
        <w:t>πω</w:t>
      </w:r>
      <w:r w:rsidRPr="00C57C40">
        <w:rPr>
          <w:rFonts w:eastAsia="Times New Roman" w:cs="Times New Roman"/>
          <w:szCs w:val="24"/>
        </w:rPr>
        <w:t xml:space="preserve">ς ήταν </w:t>
      </w:r>
      <w:r>
        <w:rPr>
          <w:rFonts w:eastAsia="Times New Roman" w:cs="Times New Roman"/>
          <w:szCs w:val="24"/>
        </w:rPr>
        <w:t xml:space="preserve">και </w:t>
      </w:r>
      <w:r w:rsidRPr="00C57C40">
        <w:rPr>
          <w:rFonts w:eastAsia="Times New Roman" w:cs="Times New Roman"/>
          <w:szCs w:val="24"/>
        </w:rPr>
        <w:t>εκείνα της Διεθνούς Έκθεσης Θεσσαλονίκης</w:t>
      </w:r>
      <w:r>
        <w:rPr>
          <w:rFonts w:eastAsia="Times New Roman" w:cs="Times New Roman"/>
          <w:szCs w:val="24"/>
        </w:rPr>
        <w:t>,</w:t>
      </w:r>
      <w:r w:rsidRPr="00C57C40">
        <w:rPr>
          <w:rFonts w:eastAsia="Times New Roman" w:cs="Times New Roman"/>
          <w:szCs w:val="24"/>
        </w:rPr>
        <w:t xml:space="preserve"> που ήδη έχουν ψηφιστεί και εφαρμόζονται</w:t>
      </w:r>
      <w:r>
        <w:rPr>
          <w:rFonts w:eastAsia="Times New Roman" w:cs="Times New Roman"/>
          <w:szCs w:val="24"/>
        </w:rPr>
        <w:t>. Γι</w:t>
      </w:r>
      <w:r>
        <w:rPr>
          <w:rFonts w:eastAsia="Times New Roman" w:cs="Times New Roman"/>
          <w:szCs w:val="24"/>
        </w:rPr>
        <w:t>α</w:t>
      </w:r>
      <w:r w:rsidRPr="00C57C40">
        <w:rPr>
          <w:rFonts w:eastAsia="Times New Roman" w:cs="Times New Roman"/>
          <w:szCs w:val="24"/>
        </w:rPr>
        <w:t xml:space="preserve"> αυτό</w:t>
      </w:r>
      <w:r>
        <w:rPr>
          <w:rFonts w:eastAsia="Times New Roman" w:cs="Times New Roman"/>
          <w:szCs w:val="24"/>
        </w:rPr>
        <w:t>,</w:t>
      </w:r>
      <w:r w:rsidRPr="00C57C40">
        <w:rPr>
          <w:rFonts w:eastAsia="Times New Roman" w:cs="Times New Roman"/>
          <w:szCs w:val="24"/>
        </w:rPr>
        <w:t xml:space="preserve"> άλλωστε</w:t>
      </w:r>
      <w:r>
        <w:rPr>
          <w:rFonts w:eastAsia="Times New Roman" w:cs="Times New Roman"/>
          <w:szCs w:val="24"/>
        </w:rPr>
        <w:t>,</w:t>
      </w:r>
      <w:r w:rsidRPr="00C57C40">
        <w:rPr>
          <w:rFonts w:eastAsia="Times New Roman" w:cs="Times New Roman"/>
          <w:szCs w:val="24"/>
        </w:rPr>
        <w:t xml:space="preserve"> </w:t>
      </w:r>
      <w:r>
        <w:rPr>
          <w:rFonts w:eastAsia="Times New Roman" w:cs="Times New Roman"/>
          <w:szCs w:val="24"/>
        </w:rPr>
        <w:t>πρώτα μεν οι</w:t>
      </w:r>
      <w:r w:rsidRPr="00C57C40">
        <w:rPr>
          <w:rFonts w:eastAsia="Times New Roman" w:cs="Times New Roman"/>
          <w:szCs w:val="24"/>
        </w:rPr>
        <w:t xml:space="preserve"> σ</w:t>
      </w:r>
      <w:r>
        <w:rPr>
          <w:rFonts w:eastAsia="Times New Roman" w:cs="Times New Roman"/>
          <w:szCs w:val="24"/>
        </w:rPr>
        <w:t>υνάδελφοι της Νέας Δημοκρατίας τ</w:t>
      </w:r>
      <w:r w:rsidRPr="00C57C40">
        <w:rPr>
          <w:rFonts w:eastAsia="Times New Roman" w:cs="Times New Roman"/>
          <w:szCs w:val="24"/>
        </w:rPr>
        <w:t xml:space="preserve">α καταγγέλλουν </w:t>
      </w:r>
      <w:r>
        <w:rPr>
          <w:rFonts w:eastAsia="Times New Roman" w:cs="Times New Roman"/>
          <w:szCs w:val="24"/>
        </w:rPr>
        <w:t xml:space="preserve">και </w:t>
      </w:r>
      <w:r w:rsidRPr="00C57C40">
        <w:rPr>
          <w:rFonts w:eastAsia="Times New Roman" w:cs="Times New Roman"/>
          <w:szCs w:val="24"/>
        </w:rPr>
        <w:t xml:space="preserve">ύστερα </w:t>
      </w:r>
      <w:r>
        <w:rPr>
          <w:rFonts w:eastAsia="Times New Roman" w:cs="Times New Roman"/>
          <w:szCs w:val="24"/>
        </w:rPr>
        <w:t>τα</w:t>
      </w:r>
      <w:r w:rsidRPr="00C57C40">
        <w:rPr>
          <w:rFonts w:eastAsia="Times New Roman" w:cs="Times New Roman"/>
          <w:szCs w:val="24"/>
        </w:rPr>
        <w:t xml:space="preserve"> ψηφίζουν</w:t>
      </w:r>
      <w:r>
        <w:rPr>
          <w:rFonts w:eastAsia="Times New Roman" w:cs="Times New Roman"/>
          <w:szCs w:val="24"/>
        </w:rPr>
        <w:t>. Πώς να μην τα ψηφίζουν</w:t>
      </w:r>
      <w:r>
        <w:rPr>
          <w:rFonts w:eastAsia="Times New Roman" w:cs="Times New Roman"/>
          <w:szCs w:val="24"/>
        </w:rPr>
        <w:t>,</w:t>
      </w:r>
      <w:r>
        <w:rPr>
          <w:rFonts w:eastAsia="Times New Roman" w:cs="Times New Roman"/>
          <w:szCs w:val="24"/>
        </w:rPr>
        <w:t xml:space="preserve"> ά</w:t>
      </w:r>
      <w:r w:rsidRPr="00C57C40">
        <w:rPr>
          <w:rFonts w:eastAsia="Times New Roman" w:cs="Times New Roman"/>
          <w:szCs w:val="24"/>
        </w:rPr>
        <w:t>λλωστε</w:t>
      </w:r>
      <w:r>
        <w:rPr>
          <w:rFonts w:eastAsia="Times New Roman" w:cs="Times New Roman"/>
          <w:szCs w:val="24"/>
        </w:rPr>
        <w:t>,</w:t>
      </w:r>
      <w:r w:rsidRPr="00C57C40">
        <w:rPr>
          <w:rFonts w:eastAsia="Times New Roman" w:cs="Times New Roman"/>
          <w:szCs w:val="24"/>
        </w:rPr>
        <w:t xml:space="preserve"> αφού </w:t>
      </w:r>
      <w:r>
        <w:rPr>
          <w:rFonts w:eastAsia="Times New Roman" w:cs="Times New Roman"/>
          <w:szCs w:val="24"/>
        </w:rPr>
        <w:t>η Κ</w:t>
      </w:r>
      <w:r w:rsidRPr="00C57C40">
        <w:rPr>
          <w:rFonts w:eastAsia="Times New Roman" w:cs="Times New Roman"/>
          <w:szCs w:val="24"/>
        </w:rPr>
        <w:t xml:space="preserve">υβέρνηση </w:t>
      </w:r>
      <w:r>
        <w:rPr>
          <w:rFonts w:eastAsia="Times New Roman" w:cs="Times New Roman"/>
          <w:szCs w:val="24"/>
        </w:rPr>
        <w:t xml:space="preserve">υπέκλεψε </w:t>
      </w:r>
      <w:r w:rsidRPr="00C57C40">
        <w:rPr>
          <w:rFonts w:eastAsia="Times New Roman" w:cs="Times New Roman"/>
          <w:szCs w:val="24"/>
        </w:rPr>
        <w:t>το πρόγραμμα της Νέας Δημοκρατίας</w:t>
      </w:r>
      <w:r>
        <w:rPr>
          <w:rFonts w:eastAsia="Times New Roman" w:cs="Times New Roman"/>
          <w:szCs w:val="24"/>
        </w:rPr>
        <w:t>,</w:t>
      </w:r>
      <w:r w:rsidRPr="00C57C40">
        <w:rPr>
          <w:rFonts w:eastAsia="Times New Roman" w:cs="Times New Roman"/>
          <w:szCs w:val="24"/>
        </w:rPr>
        <w:t xml:space="preserve"> κατά τα λεγόμενα των στελεχών </w:t>
      </w:r>
      <w:r>
        <w:rPr>
          <w:rFonts w:eastAsia="Times New Roman" w:cs="Times New Roman"/>
          <w:szCs w:val="24"/>
        </w:rPr>
        <w:t xml:space="preserve">της; </w:t>
      </w:r>
    </w:p>
    <w:p w14:paraId="4318B289"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Μας ευγνωμονούν</w:t>
      </w:r>
      <w:r w:rsidRPr="00C57C40">
        <w:rPr>
          <w:rFonts w:eastAsia="Times New Roman" w:cs="Times New Roman"/>
          <w:szCs w:val="24"/>
        </w:rPr>
        <w:t xml:space="preserve"> οι άνθρωποι που τους διευκολύνουμε</w:t>
      </w:r>
      <w:r>
        <w:rPr>
          <w:rFonts w:eastAsia="Times New Roman" w:cs="Times New Roman"/>
          <w:szCs w:val="24"/>
        </w:rPr>
        <w:t xml:space="preserve"> και τους κάνουμε</w:t>
      </w:r>
      <w:r w:rsidRPr="00C57C40">
        <w:rPr>
          <w:rFonts w:eastAsia="Times New Roman" w:cs="Times New Roman"/>
          <w:szCs w:val="24"/>
        </w:rPr>
        <w:t xml:space="preserve"> τη ζ</w:t>
      </w:r>
      <w:r>
        <w:rPr>
          <w:rFonts w:eastAsia="Times New Roman" w:cs="Times New Roman"/>
          <w:szCs w:val="24"/>
        </w:rPr>
        <w:t>ωή πιο εύκολη</w:t>
      </w:r>
      <w:r>
        <w:rPr>
          <w:rFonts w:eastAsia="Times New Roman" w:cs="Times New Roman"/>
          <w:szCs w:val="24"/>
        </w:rPr>
        <w:t>,</w:t>
      </w:r>
      <w:r>
        <w:rPr>
          <w:rFonts w:eastAsia="Times New Roman" w:cs="Times New Roman"/>
          <w:szCs w:val="24"/>
        </w:rPr>
        <w:t xml:space="preserve"> για να μην κουράζονται να τα νομοθετούν αργότερα! Για του λόγου το αληθές,</w:t>
      </w:r>
      <w:r w:rsidRPr="00C57C40">
        <w:rPr>
          <w:rFonts w:eastAsia="Times New Roman" w:cs="Times New Roman"/>
          <w:szCs w:val="24"/>
        </w:rPr>
        <w:t xml:space="preserve"> μόλις </w:t>
      </w:r>
      <w:r>
        <w:rPr>
          <w:rFonts w:eastAsia="Times New Roman" w:cs="Times New Roman"/>
          <w:szCs w:val="24"/>
        </w:rPr>
        <w:t>ακού</w:t>
      </w:r>
      <w:r w:rsidRPr="00C57C40">
        <w:rPr>
          <w:rFonts w:eastAsia="Times New Roman" w:cs="Times New Roman"/>
          <w:szCs w:val="24"/>
        </w:rPr>
        <w:t>ν το</w:t>
      </w:r>
      <w:r w:rsidRPr="00C57C40">
        <w:rPr>
          <w:rFonts w:eastAsia="Times New Roman" w:cs="Times New Roman"/>
          <w:szCs w:val="24"/>
        </w:rPr>
        <w:t>ν Πρωθυπουργό να λέει</w:t>
      </w:r>
      <w:r>
        <w:rPr>
          <w:rFonts w:eastAsia="Times New Roman" w:cs="Times New Roman"/>
          <w:szCs w:val="24"/>
        </w:rPr>
        <w:t>,</w:t>
      </w:r>
      <w:r w:rsidRPr="00C57C40">
        <w:rPr>
          <w:rFonts w:eastAsia="Times New Roman" w:cs="Times New Roman"/>
          <w:szCs w:val="24"/>
        </w:rPr>
        <w:t xml:space="preserve"> για παράδειγμα</w:t>
      </w:r>
      <w:r>
        <w:rPr>
          <w:rFonts w:eastAsia="Times New Roman" w:cs="Times New Roman"/>
          <w:szCs w:val="24"/>
        </w:rPr>
        <w:t>,</w:t>
      </w:r>
      <w:r w:rsidRPr="00C57C40">
        <w:rPr>
          <w:rFonts w:eastAsia="Times New Roman" w:cs="Times New Roman"/>
          <w:szCs w:val="24"/>
        </w:rPr>
        <w:t xml:space="preserve"> ότι δεσμεύεται για τη </w:t>
      </w:r>
      <w:r>
        <w:rPr>
          <w:rFonts w:eastAsia="Times New Roman" w:cs="Times New Roman"/>
          <w:szCs w:val="24"/>
        </w:rPr>
        <w:t xml:space="preserve">μη </w:t>
      </w:r>
      <w:r w:rsidRPr="00C57C40">
        <w:rPr>
          <w:rFonts w:eastAsia="Times New Roman" w:cs="Times New Roman"/>
          <w:szCs w:val="24"/>
        </w:rPr>
        <w:t>εφαρμογή της κατάργησης του αφορολόγητου</w:t>
      </w:r>
      <w:r>
        <w:rPr>
          <w:rFonts w:eastAsia="Times New Roman" w:cs="Times New Roman"/>
          <w:szCs w:val="24"/>
        </w:rPr>
        <w:t>,</w:t>
      </w:r>
      <w:r w:rsidRPr="00C57C40">
        <w:rPr>
          <w:rFonts w:eastAsia="Times New Roman" w:cs="Times New Roman"/>
          <w:szCs w:val="24"/>
        </w:rPr>
        <w:t xml:space="preserve"> η Νέα Δημοκρατία </w:t>
      </w:r>
      <w:r>
        <w:rPr>
          <w:rFonts w:eastAsia="Times New Roman" w:cs="Times New Roman"/>
          <w:szCs w:val="24"/>
        </w:rPr>
        <w:t>τρέχει να μας φέρει τροπολογία για δήθεν</w:t>
      </w:r>
      <w:r w:rsidRPr="00C57C40">
        <w:rPr>
          <w:rFonts w:eastAsia="Times New Roman" w:cs="Times New Roman"/>
          <w:szCs w:val="24"/>
        </w:rPr>
        <w:t xml:space="preserve"> διευκόλυνση</w:t>
      </w:r>
      <w:r>
        <w:rPr>
          <w:rFonts w:eastAsia="Times New Roman" w:cs="Times New Roman"/>
          <w:szCs w:val="24"/>
        </w:rPr>
        <w:t>, επιταχύνοντας τη διαδικασία.</w:t>
      </w:r>
    </w:p>
    <w:p w14:paraId="4318B28A"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Τι κι αν είχαν</w:t>
      </w:r>
      <w:r w:rsidRPr="00C57C40">
        <w:rPr>
          <w:rFonts w:eastAsia="Times New Roman" w:cs="Times New Roman"/>
          <w:szCs w:val="24"/>
        </w:rPr>
        <w:t xml:space="preserve"> </w:t>
      </w:r>
      <w:r>
        <w:rPr>
          <w:rFonts w:eastAsia="Times New Roman" w:cs="Times New Roman"/>
          <w:szCs w:val="24"/>
        </w:rPr>
        <w:t>ενσωματώσει στο πρόγραμμά</w:t>
      </w:r>
      <w:r w:rsidRPr="00C57C40">
        <w:rPr>
          <w:rFonts w:eastAsia="Times New Roman" w:cs="Times New Roman"/>
          <w:szCs w:val="24"/>
        </w:rPr>
        <w:t xml:space="preserve"> του</w:t>
      </w:r>
      <w:r>
        <w:rPr>
          <w:rFonts w:eastAsia="Times New Roman" w:cs="Times New Roman"/>
          <w:szCs w:val="24"/>
        </w:rPr>
        <w:t xml:space="preserve">ς </w:t>
      </w:r>
      <w:r w:rsidRPr="00C57C40">
        <w:rPr>
          <w:rFonts w:eastAsia="Times New Roman" w:cs="Times New Roman"/>
          <w:szCs w:val="24"/>
        </w:rPr>
        <w:t xml:space="preserve">την </w:t>
      </w:r>
      <w:r w:rsidRPr="00C57C40">
        <w:rPr>
          <w:rFonts w:eastAsia="Times New Roman" w:cs="Times New Roman"/>
          <w:szCs w:val="24"/>
        </w:rPr>
        <w:t>κατάργηση του αφορολόγητου</w:t>
      </w:r>
      <w:r>
        <w:rPr>
          <w:rFonts w:eastAsia="Times New Roman" w:cs="Times New Roman"/>
          <w:szCs w:val="24"/>
        </w:rPr>
        <w:t>; Τι κι αν</w:t>
      </w:r>
      <w:r w:rsidRPr="00C57C40">
        <w:rPr>
          <w:rFonts w:eastAsia="Times New Roman" w:cs="Times New Roman"/>
          <w:szCs w:val="24"/>
        </w:rPr>
        <w:t xml:space="preserve"> κατέβασαν τον εισαγόμενο φορολογικό συντελεστή </w:t>
      </w:r>
      <w:r>
        <w:rPr>
          <w:rFonts w:eastAsia="Times New Roman" w:cs="Times New Roman"/>
          <w:szCs w:val="24"/>
        </w:rPr>
        <w:t>-που μ</w:t>
      </w:r>
      <w:r w:rsidRPr="00C57C40">
        <w:rPr>
          <w:rFonts w:eastAsia="Times New Roman" w:cs="Times New Roman"/>
          <w:szCs w:val="24"/>
        </w:rPr>
        <w:t>έχρι τότε δεν υπήρχε</w:t>
      </w:r>
      <w:r>
        <w:rPr>
          <w:rFonts w:eastAsia="Times New Roman" w:cs="Times New Roman"/>
          <w:szCs w:val="24"/>
        </w:rPr>
        <w:t>-</w:t>
      </w:r>
      <w:r w:rsidRPr="00C57C40">
        <w:rPr>
          <w:rFonts w:eastAsia="Times New Roman" w:cs="Times New Roman"/>
          <w:szCs w:val="24"/>
        </w:rPr>
        <w:t xml:space="preserve"> στο 9%</w:t>
      </w:r>
      <w:r>
        <w:rPr>
          <w:rFonts w:eastAsia="Times New Roman" w:cs="Times New Roman"/>
          <w:szCs w:val="24"/>
        </w:rPr>
        <w:t>,</w:t>
      </w:r>
      <w:r w:rsidRPr="00C57C40">
        <w:rPr>
          <w:rFonts w:eastAsia="Times New Roman" w:cs="Times New Roman"/>
          <w:szCs w:val="24"/>
        </w:rPr>
        <w:t xml:space="preserve"> για να αντισταθμίσουν την κατάργηση του αφορολόγητου </w:t>
      </w:r>
      <w:r>
        <w:rPr>
          <w:rFonts w:eastAsia="Times New Roman" w:cs="Times New Roman"/>
          <w:szCs w:val="24"/>
        </w:rPr>
        <w:t xml:space="preserve">που είχαν στο πρόγραμμά τους; Έβαλαν λίγο τις νεοφιλελεύθερες αρχές τους στην άκρη </w:t>
      </w:r>
      <w:r>
        <w:rPr>
          <w:rFonts w:eastAsia="Times New Roman" w:cs="Times New Roman"/>
          <w:szCs w:val="24"/>
        </w:rPr>
        <w:t>οι</w:t>
      </w:r>
      <w:r w:rsidRPr="00C57C40">
        <w:rPr>
          <w:rFonts w:eastAsia="Times New Roman" w:cs="Times New Roman"/>
          <w:szCs w:val="24"/>
        </w:rPr>
        <w:t xml:space="preserve"> άνθρωποι</w:t>
      </w:r>
      <w:r>
        <w:rPr>
          <w:rFonts w:eastAsia="Times New Roman" w:cs="Times New Roman"/>
          <w:szCs w:val="24"/>
        </w:rPr>
        <w:t>, υποκρινόμενοι</w:t>
      </w:r>
      <w:r w:rsidRPr="00C57C40">
        <w:rPr>
          <w:rFonts w:eastAsia="Times New Roman" w:cs="Times New Roman"/>
          <w:szCs w:val="24"/>
        </w:rPr>
        <w:t xml:space="preserve"> </w:t>
      </w:r>
      <w:r>
        <w:rPr>
          <w:rFonts w:eastAsia="Times New Roman" w:cs="Times New Roman"/>
          <w:szCs w:val="24"/>
        </w:rPr>
        <w:t>ότι</w:t>
      </w:r>
      <w:r w:rsidRPr="00C57C40">
        <w:rPr>
          <w:rFonts w:eastAsia="Times New Roman" w:cs="Times New Roman"/>
          <w:szCs w:val="24"/>
        </w:rPr>
        <w:t xml:space="preserve"> νοιάζονται για τους πολλούς</w:t>
      </w:r>
      <w:r>
        <w:rPr>
          <w:rFonts w:eastAsia="Times New Roman" w:cs="Times New Roman"/>
          <w:szCs w:val="24"/>
        </w:rPr>
        <w:t>,</w:t>
      </w:r>
      <w:r w:rsidRPr="00C57C40">
        <w:rPr>
          <w:rFonts w:eastAsia="Times New Roman" w:cs="Times New Roman"/>
          <w:szCs w:val="24"/>
        </w:rPr>
        <w:t xml:space="preserve"> γιατί νομίζουν ότι οι πολίτες τρώνε κουτόχορτο</w:t>
      </w:r>
      <w:r>
        <w:rPr>
          <w:rFonts w:eastAsia="Times New Roman" w:cs="Times New Roman"/>
          <w:szCs w:val="24"/>
        </w:rPr>
        <w:t>!</w:t>
      </w:r>
      <w:r w:rsidRPr="00C57C40">
        <w:rPr>
          <w:rFonts w:eastAsia="Times New Roman" w:cs="Times New Roman"/>
          <w:szCs w:val="24"/>
          <w:lang w:val="en-US"/>
        </w:rPr>
        <w:t> </w:t>
      </w:r>
    </w:p>
    <w:p w14:paraId="4318B28B"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Όπως ακριβώς με την κατάργηση της περικοπής των συντάξεων, που μια χαρά το είχαν ενσωματώσει μέσα στο πρόγραμμά τους και ήρθε αυτός ο Επίτροπος και</w:t>
      </w:r>
      <w:r>
        <w:rPr>
          <w:rFonts w:eastAsia="Times New Roman" w:cs="Times New Roman"/>
          <w:szCs w:val="24"/>
        </w:rPr>
        <w:t xml:space="preserve"> μαρτύρησε τη δυνατότητα μη περικοπής των συντάξεων και τους τα χάλασε όλα. Τρέχανε μετά να καταθέσουν τροπολογίες ότι δεν θέλουν, τάχα, την περικοπή των συντάξεων, όταν είχαν επενδύσει τη μισή τουλάχιστον εκστρατεία τους στην αγανάκτηση των συνταξιούχων.</w:t>
      </w:r>
    </w:p>
    <w:p w14:paraId="4318B28C"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Λοιπόν, κυρίες και κύριοι συνάδελφοι της Νέας Δημοκρατίας, λίγη γυμναστική δεν βλάπτει. Τρέχετε να καταθέτετε τροπολογίες εκ των υστέρων μετά τις εξαγγελίες του Πρωθυπουργού. Κρατήστε δυνάμεις για να καταγγέλλετε με θόρυβο και μετά χαλαρά ψηφίζετε</w:t>
      </w:r>
      <w:r>
        <w:rPr>
          <w:rFonts w:eastAsia="Times New Roman" w:cs="Times New Roman"/>
          <w:szCs w:val="24"/>
        </w:rPr>
        <w:t>,</w:t>
      </w:r>
      <w:r>
        <w:rPr>
          <w:rFonts w:eastAsia="Times New Roman" w:cs="Times New Roman"/>
          <w:szCs w:val="24"/>
        </w:rPr>
        <w:t xml:space="preserve"> για να </w:t>
      </w:r>
      <w:r>
        <w:rPr>
          <w:rFonts w:eastAsia="Times New Roman" w:cs="Times New Roman"/>
          <w:szCs w:val="24"/>
        </w:rPr>
        <w:t>μη χάσετε και τα ψηφαλάκια.</w:t>
      </w:r>
    </w:p>
    <w:p w14:paraId="4318B28D"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Τι να πούμε, όμως, για τη δέκατη τρίτη σύνταξη; Αυτοί οι συνταξιούχοι κατατρέχουν τον κ. Μητσοτάκη. «Δεν θέλουν επιδόματα οι συνταξιούχοι. Δουλειά για τα παιδιά τους θέλουν», λέει ο κ. Μητσοτάκης. Γιατί, το ένα αναιρεί το άλλο; </w:t>
      </w:r>
      <w:r>
        <w:rPr>
          <w:rFonts w:eastAsia="Times New Roman" w:cs="Times New Roman"/>
          <w:szCs w:val="24"/>
        </w:rPr>
        <w:t>Λέτε να τους λένε τέτοια ανέκδοτα αυτοί οι συνταξιούχοι που συναντάει στον δρόμο; Δεν έχει αντιληφθεί ότι στις δεκαπέντε-είκοσι μέρες αφού πάρουν τη σύνταξή τους πολλοί από αυτούς δεν μπορούν να πάνε στο σο</w:t>
      </w:r>
      <w:r>
        <w:rPr>
          <w:rFonts w:eastAsia="Times New Roman" w:cs="Times New Roman"/>
          <w:szCs w:val="24"/>
        </w:rPr>
        <w:t>υ</w:t>
      </w:r>
      <w:r>
        <w:rPr>
          <w:rFonts w:eastAsia="Times New Roman" w:cs="Times New Roman"/>
          <w:szCs w:val="24"/>
        </w:rPr>
        <w:t xml:space="preserve">περμάρκετ; </w:t>
      </w:r>
    </w:p>
    <w:p w14:paraId="4318B28E"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Και μας λέτε ότι δίνουμε τη δέκατη τρ</w:t>
      </w:r>
      <w:r>
        <w:rPr>
          <w:rFonts w:eastAsia="Times New Roman" w:cs="Times New Roman"/>
          <w:szCs w:val="24"/>
        </w:rPr>
        <w:t>ίτη σύνταξη μισή</w:t>
      </w:r>
      <w:r>
        <w:rPr>
          <w:rFonts w:eastAsia="Times New Roman" w:cs="Times New Roman"/>
          <w:szCs w:val="24"/>
        </w:rPr>
        <w:t>,</w:t>
      </w:r>
      <w:r>
        <w:rPr>
          <w:rFonts w:eastAsia="Times New Roman" w:cs="Times New Roman"/>
          <w:szCs w:val="24"/>
        </w:rPr>
        <w:t xml:space="preserve"> εσείς που την καταργήσατε; Μας λέτε ότι η Κυβέρνηση κακοποιεί την αξιοπρέπεια των συνταξιούχων και τους κοροϊδεύει με ψίχουλα και ασπιρίνες</w:t>
      </w:r>
      <w:r>
        <w:rPr>
          <w:rFonts w:eastAsia="Times New Roman" w:cs="Times New Roman"/>
          <w:szCs w:val="24"/>
        </w:rPr>
        <w:t>,</w:t>
      </w:r>
      <w:r>
        <w:rPr>
          <w:rFonts w:eastAsia="Times New Roman" w:cs="Times New Roman"/>
          <w:szCs w:val="24"/>
        </w:rPr>
        <w:t xml:space="preserve"> καταβάλλοντας ένα ντροπιαστικό προεκλογικό επίδομα</w:t>
      </w:r>
      <w:r>
        <w:rPr>
          <w:rFonts w:eastAsia="Times New Roman" w:cs="Times New Roman"/>
          <w:szCs w:val="24"/>
        </w:rPr>
        <w:t>,</w:t>
      </w:r>
      <w:r>
        <w:rPr>
          <w:rFonts w:eastAsia="Times New Roman" w:cs="Times New Roman"/>
          <w:szCs w:val="24"/>
        </w:rPr>
        <w:t xml:space="preserve"> εσείς που κόψατε το 45% των συντάξεων; </w:t>
      </w:r>
    </w:p>
    <w:p w14:paraId="4318B28F"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Τι εί</w:t>
      </w:r>
      <w:r>
        <w:rPr>
          <w:rFonts w:eastAsia="Times New Roman" w:cs="Times New Roman"/>
          <w:szCs w:val="24"/>
        </w:rPr>
        <w:t>πε ο κ. Τσίπρας, π’ ανάθεμά τον; Να παίρνουν μόνιμη δέκατη τρίτη σύνταξη; Μόνιμες να είναι οι ώρες αυτών που δουλεύουν, των εργαζόμενων, να μην έχουν σταματημό για τη Νέα Δημοκρατία. Να δουλεύουν από το πρωί μέχρι το βράδυ, να προσαρμοστούν επιτέλους στους</w:t>
      </w:r>
      <w:r>
        <w:rPr>
          <w:rFonts w:eastAsia="Times New Roman" w:cs="Times New Roman"/>
          <w:szCs w:val="24"/>
        </w:rPr>
        <w:t xml:space="preserve"> καιρούς που αλλάζουν. Είναι ξεπερασμένα τα οκτάωρα. Δεν βλέπετε τους Αυστριακούς, τους Ούγγρους, που είναι πρότυπα της Νέας Δημοκρατίας; Δωδεκάωρα και βάλε, επτά ημέρες την εβδομάδα εργασία και χαρά! Να μας βλέπει και ο καλός </w:t>
      </w:r>
      <w:r>
        <w:rPr>
          <w:rFonts w:eastAsia="Times New Roman" w:cs="Times New Roman"/>
          <w:szCs w:val="24"/>
        </w:rPr>
        <w:t>Θ</w:t>
      </w:r>
      <w:r>
        <w:rPr>
          <w:rFonts w:eastAsia="Times New Roman" w:cs="Times New Roman"/>
          <w:szCs w:val="24"/>
        </w:rPr>
        <w:t xml:space="preserve">εούλης, να δουλεύει ο κόσμος και να δίνει και τη δική του ημέρα ανάπαυσης για εργασία. </w:t>
      </w:r>
    </w:p>
    <w:p w14:paraId="4318B290"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Όλα αυτά τα εργασιακά μέτρα που σας ανέφερα ο κ. Μητσοτάκης θα τα επιβάλει για το καλό μας. Το πολύ-πολύ, για να πείσει, θα προστρέξει και στη βοήθεια του ΔΝΤ, γιατί πώ</w:t>
      </w:r>
      <w:r>
        <w:rPr>
          <w:rFonts w:eastAsia="Times New Roman" w:cs="Times New Roman"/>
          <w:szCs w:val="24"/>
        </w:rPr>
        <w:t>ς αλλιώς να καλύψει το αντικοινωνικό του πρόγραμμα;</w:t>
      </w:r>
    </w:p>
    <w:p w14:paraId="4318B291"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Όμως αυτή η μόνιμη δέκατη τρίτη σύνταξη του χαλάει τα σχέδια. Στάθηκε με υπερηφάνεια ο κ. Μητσοτάκης πριν από λίγες μέρες να εξηγήσει με πόνο ψυχής στους συνταξιούχους ότι η ελληνική οικονομία δεν αντέχει</w:t>
      </w:r>
      <w:r>
        <w:rPr>
          <w:rFonts w:eastAsia="Times New Roman" w:cs="Times New Roman"/>
          <w:szCs w:val="24"/>
        </w:rPr>
        <w:t xml:space="preserve"> δέκατη τρίτη σύνταξη. Πώς ο Τσίπρας, λοιπόν, έτσι</w:t>
      </w:r>
      <w:r>
        <w:rPr>
          <w:rFonts w:eastAsia="Times New Roman" w:cs="Times New Roman"/>
          <w:szCs w:val="24"/>
        </w:rPr>
        <w:t>,</w:t>
      </w:r>
      <w:r>
        <w:rPr>
          <w:rFonts w:eastAsia="Times New Roman" w:cs="Times New Roman"/>
          <w:szCs w:val="24"/>
        </w:rPr>
        <w:t xml:space="preserve"> λέει ότι αντέχει και</w:t>
      </w:r>
      <w:r>
        <w:rPr>
          <w:rFonts w:eastAsia="Times New Roman" w:cs="Times New Roman"/>
          <w:szCs w:val="24"/>
        </w:rPr>
        <w:t>,</w:t>
      </w:r>
      <w:r>
        <w:rPr>
          <w:rFonts w:eastAsia="Times New Roman" w:cs="Times New Roman"/>
          <w:szCs w:val="24"/>
        </w:rPr>
        <w:t xml:space="preserve"> όχι μόνο το λέει, αλλά τη νομοθετεί κιόλας ο αθεόφοβος; Χαλάει την εικόνα του κ. Μητσοτάκη προς τα έξω, ο οποίος προφανώς δεν ξέρει τι συμβαίνει στην ελληνική οικονομία ή μήπως ξέρει</w:t>
      </w:r>
      <w:r>
        <w:rPr>
          <w:rFonts w:eastAsia="Times New Roman" w:cs="Times New Roman"/>
          <w:szCs w:val="24"/>
        </w:rPr>
        <w:t xml:space="preserve">, αλλά καταλαβαίνει ότι του ανεβάζει τον λογαριασμό και δεν ξέρει πώς να το αντιμετωπίσει; </w:t>
      </w:r>
    </w:p>
    <w:p w14:paraId="4318B292"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Δεν είχε προνοήσει ο κ. Μητσοτάκης τα έξοδα του κ. Τσίπρα για τους συνταξιούχους και τους ασθενέστερους συμπολίτες μας: 1,8 δισεκατομμύρια για την κατάργηση της περ</w:t>
      </w:r>
      <w:r>
        <w:rPr>
          <w:rFonts w:eastAsia="Times New Roman" w:cs="Times New Roman"/>
          <w:szCs w:val="24"/>
        </w:rPr>
        <w:t>ικοπής των συντάξεων και 1,8 δισεκατομμύρια από τη μείωση του αφορολόγητου και 830 εκατομμύρια από τη μόνιμη δέκατη τρίτη σύνταξη. Όλα αυτά μαζί με τα 4,5 δισεκατομμύρια για την υλοποίηση του προγράμματος της Νέας Δημοκρατίας</w:t>
      </w:r>
      <w:r>
        <w:rPr>
          <w:rFonts w:eastAsia="Times New Roman" w:cs="Times New Roman"/>
          <w:szCs w:val="24"/>
        </w:rPr>
        <w:t>,</w:t>
      </w:r>
      <w:r>
        <w:rPr>
          <w:rFonts w:eastAsia="Times New Roman" w:cs="Times New Roman"/>
          <w:szCs w:val="24"/>
        </w:rPr>
        <w:t xml:space="preserve"> για τη μείωση των φόρων που υ</w:t>
      </w:r>
      <w:r>
        <w:rPr>
          <w:rFonts w:eastAsia="Times New Roman" w:cs="Times New Roman"/>
          <w:szCs w:val="24"/>
        </w:rPr>
        <w:t>πόσχεται</w:t>
      </w:r>
      <w:r>
        <w:rPr>
          <w:rFonts w:eastAsia="Times New Roman" w:cs="Times New Roman"/>
          <w:szCs w:val="24"/>
        </w:rPr>
        <w:t>,</w:t>
      </w:r>
      <w:r>
        <w:rPr>
          <w:rFonts w:eastAsia="Times New Roman" w:cs="Times New Roman"/>
          <w:szCs w:val="24"/>
        </w:rPr>
        <w:t xml:space="preserve"> το σύνολο είναι 9 δισεκατομμύρια. Πού θα βρεθούν αυτά τα λεφτά, αν δεν πετσοκόψει τους μισθούς και τις συντάξεις και αν δεν καταργήσει το κοινωνικό κράτος;</w:t>
      </w:r>
    </w:p>
    <w:p w14:paraId="4318B293"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για αυτή την Κυβέρνηση, που βάζει προτεραιότητα την κοινωνικ</w:t>
      </w:r>
      <w:r>
        <w:rPr>
          <w:rFonts w:eastAsia="Times New Roman" w:cs="Times New Roman"/>
          <w:szCs w:val="24"/>
        </w:rPr>
        <w:t xml:space="preserve">ή δικαιοσύνη, τα χρήματα για την ικανοποίηση των κοινωνικών αναγκών θα βρίσκονται πάντα, μόνο όμως εάν και εφόσον εσείς, κύριοι της Νέας Δημοκρατίας, μείνετε για καιρό στην </w:t>
      </w:r>
      <w:r>
        <w:rPr>
          <w:rFonts w:eastAsia="Times New Roman" w:cs="Times New Roman"/>
          <w:szCs w:val="24"/>
        </w:rPr>
        <w:t>α</w:t>
      </w:r>
      <w:r>
        <w:rPr>
          <w:rFonts w:eastAsia="Times New Roman" w:cs="Times New Roman"/>
          <w:szCs w:val="24"/>
        </w:rPr>
        <w:t xml:space="preserve">ντιπολίτευση. Και αυτό θα το φροντίσει ο ελληνικός λαός σε κάθε κάλπη που θα έχει </w:t>
      </w:r>
      <w:r>
        <w:rPr>
          <w:rFonts w:eastAsia="Times New Roman" w:cs="Times New Roman"/>
          <w:szCs w:val="24"/>
        </w:rPr>
        <w:t>μπροστά του στο ερχόμενο διάστημα.</w:t>
      </w:r>
    </w:p>
    <w:p w14:paraId="4318B294"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Σας ευχαριστώ.</w:t>
      </w:r>
    </w:p>
    <w:p w14:paraId="4318B295" w14:textId="77777777" w:rsidR="001D7CFB" w:rsidRDefault="00EB4E0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18B296" w14:textId="77777777" w:rsidR="001D7CFB" w:rsidRDefault="00EB4E04">
      <w:pPr>
        <w:spacing w:line="600" w:lineRule="auto"/>
        <w:ind w:firstLine="720"/>
        <w:jc w:val="both"/>
        <w:rPr>
          <w:rFonts w:eastAsia="Times New Roman" w:cs="Times New Roman"/>
          <w:szCs w:val="24"/>
        </w:rPr>
      </w:pPr>
      <w:r w:rsidRPr="006448E0">
        <w:rPr>
          <w:rFonts w:eastAsia="Times New Roman" w:cs="Times New Roman"/>
          <w:b/>
          <w:szCs w:val="24"/>
        </w:rPr>
        <w:t>ΠΡΟΕΔΡΕΥΩΝ (Γεώργιος Λαμπρούλης):</w:t>
      </w:r>
      <w:r>
        <w:rPr>
          <w:rFonts w:eastAsia="Times New Roman" w:cs="Times New Roman"/>
          <w:szCs w:val="24"/>
        </w:rPr>
        <w:t xml:space="preserve"> Κυρία Βαγιωνάκη, να δώσουμε τον λόγο στον κ. Τραγάκη; Έχετε κάποια αντίρρηση; Είχε ήδη γίνει προσυνεννόηση με τους προηγούμενους</w:t>
      </w:r>
      <w:r>
        <w:rPr>
          <w:rFonts w:eastAsia="Times New Roman" w:cs="Times New Roman"/>
          <w:szCs w:val="24"/>
        </w:rPr>
        <w:t xml:space="preserve"> Προεδρεύοντες να του δώσουμε τον λόγο τελειώνοντας την </w:t>
      </w:r>
      <w:r>
        <w:rPr>
          <w:rFonts w:eastAsia="Times New Roman" w:cs="Times New Roman"/>
          <w:szCs w:val="24"/>
        </w:rPr>
        <w:t>ε</w:t>
      </w:r>
      <w:r>
        <w:rPr>
          <w:rFonts w:eastAsia="Times New Roman" w:cs="Times New Roman"/>
          <w:szCs w:val="24"/>
        </w:rPr>
        <w:t>πιτροπή που είχε.</w:t>
      </w:r>
    </w:p>
    <w:p w14:paraId="4318B297" w14:textId="77777777" w:rsidR="001D7CFB" w:rsidRDefault="00EB4E04">
      <w:pPr>
        <w:spacing w:line="600" w:lineRule="auto"/>
        <w:ind w:firstLine="720"/>
        <w:jc w:val="both"/>
        <w:rPr>
          <w:rFonts w:eastAsia="Times New Roman" w:cs="Times New Roman"/>
          <w:szCs w:val="24"/>
        </w:rPr>
      </w:pPr>
      <w:r w:rsidRPr="006448E0">
        <w:rPr>
          <w:rFonts w:eastAsia="Times New Roman" w:cs="Times New Roman"/>
          <w:b/>
          <w:szCs w:val="24"/>
        </w:rPr>
        <w:t>ΕΥΑΓΓΕΛΙΑ (ΒΑΛΙΑ) ΒΑΓΙΩΝΑΚΗ:</w:t>
      </w:r>
      <w:r>
        <w:rPr>
          <w:rFonts w:eastAsia="Times New Roman" w:cs="Times New Roman"/>
          <w:szCs w:val="24"/>
        </w:rPr>
        <w:t xml:space="preserve"> Δεν έχω αντίρρηση, κύριε Πρόεδρε.</w:t>
      </w:r>
    </w:p>
    <w:p w14:paraId="4318B298" w14:textId="77777777" w:rsidR="001D7CFB" w:rsidRDefault="00EB4E04">
      <w:pPr>
        <w:spacing w:line="600" w:lineRule="auto"/>
        <w:ind w:firstLine="720"/>
        <w:jc w:val="both"/>
        <w:rPr>
          <w:rFonts w:eastAsia="Times New Roman" w:cs="Times New Roman"/>
          <w:szCs w:val="24"/>
        </w:rPr>
      </w:pPr>
      <w:r w:rsidRPr="006448E0">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Ελάτε, κύριε Τραγάκη.</w:t>
      </w:r>
    </w:p>
    <w:p w14:paraId="4318B299" w14:textId="77777777" w:rsidR="001D7CFB" w:rsidRDefault="00EB4E04">
      <w:pPr>
        <w:spacing w:line="600" w:lineRule="auto"/>
        <w:ind w:firstLine="720"/>
        <w:jc w:val="both"/>
        <w:rPr>
          <w:rFonts w:eastAsia="Times New Roman" w:cs="Times New Roman"/>
          <w:szCs w:val="24"/>
        </w:rPr>
      </w:pPr>
      <w:r w:rsidRPr="00391A19">
        <w:rPr>
          <w:rFonts w:eastAsia="Times New Roman" w:cs="Times New Roman"/>
          <w:b/>
          <w:szCs w:val="24"/>
        </w:rPr>
        <w:t>ΙΩΑΝΝΗΣ ΤΡΑΓΑΚΗΣ:</w:t>
      </w:r>
      <w:r>
        <w:rPr>
          <w:rFonts w:eastAsia="Times New Roman" w:cs="Times New Roman"/>
          <w:szCs w:val="24"/>
        </w:rPr>
        <w:t xml:space="preserve"> Κατ’ αρχάς, ευχαριστώ τις κυρίες και τους κυρίους συναδέλφους, αλλά ήμουν στην Επιτροπή Κανονισμού και δεν μπορούσα να μιλήσω στη σειρά μου.</w:t>
      </w:r>
    </w:p>
    <w:p w14:paraId="4318B29A"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πριν αναφερθώ στην ουσία του σχεδίου νόμου, επιτρέψτε μου</w:t>
      </w:r>
      <w:r>
        <w:rPr>
          <w:rFonts w:eastAsia="Times New Roman" w:cs="Times New Roman"/>
          <w:szCs w:val="24"/>
        </w:rPr>
        <w:t>,</w:t>
      </w:r>
      <w:r>
        <w:rPr>
          <w:rFonts w:eastAsia="Times New Roman" w:cs="Times New Roman"/>
          <w:szCs w:val="24"/>
        </w:rPr>
        <w:t xml:space="preserve"> με τη μακρά πολιτική εμπε</w:t>
      </w:r>
      <w:r>
        <w:rPr>
          <w:rFonts w:eastAsia="Times New Roman" w:cs="Times New Roman"/>
          <w:szCs w:val="24"/>
        </w:rPr>
        <w:t>ιρία</w:t>
      </w:r>
      <w:r>
        <w:rPr>
          <w:rFonts w:eastAsia="Times New Roman" w:cs="Times New Roman"/>
          <w:szCs w:val="24"/>
        </w:rPr>
        <w:t>,</w:t>
      </w:r>
      <w:r>
        <w:rPr>
          <w:rFonts w:eastAsia="Times New Roman" w:cs="Times New Roman"/>
          <w:szCs w:val="24"/>
        </w:rPr>
        <w:t xml:space="preserve"> να επισημάνω έναν άγραφο κανόνα της πολιτικής. Όταν αρχίσει η κατηφόρα για μια κυβέρνηση, δεν μπαίνει φρένο. Και η κατηφόρα της Κυβέρνησης δεν έχει σταματημό. Αυτή είναι η αλήθεια. Ό,τι και αν υποσχεθούν, ό,τι και αν δώσουν προεκλογικά, ο κόσμος δεν </w:t>
      </w:r>
      <w:r>
        <w:rPr>
          <w:rFonts w:eastAsia="Times New Roman" w:cs="Times New Roman"/>
          <w:szCs w:val="24"/>
        </w:rPr>
        <w:t xml:space="preserve">αλλάζει την άποψή του. Τους έχει μάθει πια. Επί τέσσερα ολόκληρα χρόνια η Κυβέρνηση ΣΥΡΙΖΑ υπονόμευσε συστηματικά την παραγωγική οικονομία και αφαίμαξε συνειδητά τη μεσαία τάξη με μαζική υπερφορολόγηση. </w:t>
      </w:r>
    </w:p>
    <w:p w14:paraId="4318B29B"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Σε αυτή τη σκληρή πραγματικότητα ο Πρωθυπουργός, σε </w:t>
      </w:r>
      <w:r>
        <w:rPr>
          <w:rFonts w:eastAsia="Times New Roman" w:cs="Times New Roman"/>
          <w:szCs w:val="24"/>
        </w:rPr>
        <w:t xml:space="preserve">εμφανή κατάσταση πολιτικού πανικού, εξαγγέλλει προεκλογικά μέτρα ανακούφισης, υποτιμώντας προκλητικά τη νοημοσύνη του ελληνικού λαού. Είναι μέτρα που στο σύνολό τους επιδιώκουν να επιστρέψουν κατά ένα μέρος, χωρίς να τα καταφέρουν, στο 2014. </w:t>
      </w:r>
    </w:p>
    <w:p w14:paraId="4318B29C"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Με το παρόν ν</w:t>
      </w:r>
      <w:r>
        <w:rPr>
          <w:rFonts w:eastAsia="Times New Roman" w:cs="Times New Roman"/>
          <w:szCs w:val="24"/>
        </w:rPr>
        <w:t>ομοσχέδιο</w:t>
      </w:r>
      <w:r>
        <w:rPr>
          <w:rFonts w:eastAsia="Times New Roman" w:cs="Times New Roman"/>
          <w:szCs w:val="24"/>
        </w:rPr>
        <w:t>,</w:t>
      </w:r>
      <w:r>
        <w:rPr>
          <w:rFonts w:eastAsia="Times New Roman" w:cs="Times New Roman"/>
          <w:szCs w:val="24"/>
        </w:rPr>
        <w:t xml:space="preserve"> και μάλιστα παραμονή των ευρωεκλογών</w:t>
      </w:r>
      <w:r>
        <w:rPr>
          <w:rFonts w:eastAsia="Times New Roman" w:cs="Times New Roman"/>
          <w:szCs w:val="24"/>
        </w:rPr>
        <w:t>,</w:t>
      </w:r>
      <w:r>
        <w:rPr>
          <w:rFonts w:eastAsia="Times New Roman" w:cs="Times New Roman"/>
          <w:szCs w:val="24"/>
        </w:rPr>
        <w:t xml:space="preserve"> η Κυβέρνηση επαναφέρει μετά από τέσσερα χρόνια τις συντάξεις χηρείας που η ίδια περιέκοψε. Δίνει το περίφημο επίδομα ευρωεκλογών ή προνοιακό επίδομα για εμάς </w:t>
      </w:r>
      <w:r>
        <w:rPr>
          <w:rFonts w:eastAsia="Times New Roman" w:cs="Times New Roman"/>
          <w:szCs w:val="24"/>
        </w:rPr>
        <w:t>σ</w:t>
      </w:r>
      <w:r>
        <w:rPr>
          <w:rFonts w:eastAsia="Times New Roman" w:cs="Times New Roman"/>
          <w:szCs w:val="24"/>
        </w:rPr>
        <w:t>τους συνταξιούχους δίχως ίχνος ντροπής. Δεν διστ</w:t>
      </w:r>
      <w:r>
        <w:rPr>
          <w:rFonts w:eastAsia="Times New Roman" w:cs="Times New Roman"/>
          <w:szCs w:val="24"/>
        </w:rPr>
        <w:t xml:space="preserve">άζει να βαφτίσει ένα επίδομα ως τη δέκατη τρίτη σύνταξη. </w:t>
      </w:r>
    </w:p>
    <w:p w14:paraId="4318B29D"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Μια παρένθεση εδώ: Όπως ξέρετε, μια ρύθμιση που αφορά συντάξεις πρέπει να έχει την έγκριση του Ελεγκτικού Συνεδρίου, που δεν την έχει. Άρα μόνο το ότι βάζετε τη λέξη «σύνταξη» πρέπει να σας προβλημα</w:t>
      </w:r>
      <w:r>
        <w:rPr>
          <w:rFonts w:eastAsia="Times New Roman" w:cs="Times New Roman"/>
          <w:szCs w:val="24"/>
        </w:rPr>
        <w:t>τίσει. Δεν είναι σύνταξη, είναι παροχή, είναι επίδομα.</w:t>
      </w:r>
    </w:p>
    <w:p w14:paraId="4318B29E"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Η μηναία δαπάνη για τις συντάξεις σε επίπεδο δώρου αντιστοιχεί περίπου σε 2,1 έως 2,2 δισεκατομμύρια ευρώ, όταν το δώρο που εξήγγειλε η Κυβέρνηση είναι μόλις 800 εκατομμύρια ευρώ, άρα μικρότερο και από</w:t>
      </w:r>
      <w:r>
        <w:rPr>
          <w:rFonts w:eastAsia="Times New Roman" w:cs="Times New Roman"/>
          <w:szCs w:val="24"/>
        </w:rPr>
        <w:t xml:space="preserve"> το μισό πιθανό δώρο που επιδιώκει να μοιράσει η Κυβέρνηση ΣΥΡΙΖΑ, ενώ την ίδια στιγμή έχει ήδη αφαιρέσει μετά το 2014 ένα δισεκατομμύριο ευρώ από τους χαμηλοσυνταξιούχους του ΕΚΑΣ και σήμερα τους επιστρέφει τα 800 εκατομμύρια ως επίδομα ευρωεκλογών. Την ί</w:t>
      </w:r>
      <w:r>
        <w:rPr>
          <w:rFonts w:eastAsia="Times New Roman" w:cs="Times New Roman"/>
          <w:szCs w:val="24"/>
        </w:rPr>
        <w:t>δια στιγμή έχει αφαιμάξει επί τέσσερα συνεχόμενα χρόνια από τον μισθό του συνταξιούχου</w:t>
      </w:r>
      <w:r>
        <w:rPr>
          <w:rFonts w:eastAsia="Times New Roman" w:cs="Times New Roman"/>
          <w:szCs w:val="24"/>
        </w:rPr>
        <w:t>,</w:t>
      </w:r>
      <w:r>
        <w:rPr>
          <w:rFonts w:eastAsia="Times New Roman" w:cs="Times New Roman"/>
          <w:szCs w:val="24"/>
        </w:rPr>
        <w:t xml:space="preserve"> μέσω της εισφοράς υγείας</w:t>
      </w:r>
      <w:r>
        <w:rPr>
          <w:rFonts w:eastAsia="Times New Roman" w:cs="Times New Roman"/>
          <w:szCs w:val="24"/>
        </w:rPr>
        <w:t>,</w:t>
      </w:r>
      <w:r>
        <w:rPr>
          <w:rFonts w:eastAsia="Times New Roman" w:cs="Times New Roman"/>
          <w:szCs w:val="24"/>
        </w:rPr>
        <w:t xml:space="preserve"> το 2% στις κύριες συντάξεις και το 6% στις επικουρικές συντάξεις, με αποτέλεσμα την περικοπή 750 εκατομμυρίων ευρώ σε ετήσια βάση.</w:t>
      </w:r>
    </w:p>
    <w:p w14:paraId="4318B29F"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Επιπλέον, ε</w:t>
      </w:r>
      <w:r>
        <w:rPr>
          <w:rFonts w:eastAsia="Times New Roman" w:cs="Times New Roman"/>
          <w:szCs w:val="24"/>
        </w:rPr>
        <w:t>δώ και δύο χρόνια δεν χορηγούνται συντάξεις. Οι εκκρεμείς συντάξεις ξεπερνούν τις διακόσιες πενήντα χιλιάδες. Ούτε μία σύνταξη δεν έχει δοθεί μέσα στο 2019. Αυτό είναι για να μπορέσουμε να έχουμε το αποτέλεσμα του λεγομένου υπερπλεονάσματος.</w:t>
      </w:r>
    </w:p>
    <w:p w14:paraId="4318B2A0"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Φέρνει την πολ</w:t>
      </w:r>
      <w:r>
        <w:rPr>
          <w:rFonts w:eastAsia="Times New Roman" w:cs="Times New Roman"/>
          <w:szCs w:val="24"/>
        </w:rPr>
        <w:t>υδιαφημισμένη εδώ και επτά μήνες ρύθμιση των εκατόν είκοσι δόσεων, την ώρα που οι οφειλές πολιτών και επιχειρήσεων σε εφορίες και ασφαλιστικά ταμεία έχουν εκτιναχτεί και τους έχουν οδηγήσει στην απόγνωση και σε τραγικά αδιέξοδα. Η ρύθμιση των εκατόν είκοσι</w:t>
      </w:r>
      <w:r>
        <w:rPr>
          <w:rFonts w:eastAsia="Times New Roman" w:cs="Times New Roman"/>
          <w:szCs w:val="24"/>
        </w:rPr>
        <w:t xml:space="preserve"> δόσεων είναι επιβεβλημένη και αναγκαία όσο ποτέ</w:t>
      </w:r>
      <w:r>
        <w:rPr>
          <w:rFonts w:eastAsia="Times New Roman" w:cs="Times New Roman"/>
          <w:szCs w:val="24"/>
        </w:rPr>
        <w:t>,</w:t>
      </w:r>
      <w:r>
        <w:rPr>
          <w:rFonts w:eastAsia="Times New Roman" w:cs="Times New Roman"/>
          <w:szCs w:val="24"/>
        </w:rPr>
        <w:t xml:space="preserve"> ως αποτέλεσμα της εξοντωτικής δημοσιονομικής πολιτικής της Κυβέρνησης. </w:t>
      </w:r>
    </w:p>
    <w:p w14:paraId="4318B2A1"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Εμείς θα την ψηφίσουμε, καθώς πολίτες και επιχειρήσεις πρέπει επιτέλους να ανασάνουν από τα βάρη των οφειλών. Ωστόσο, μπορούμε να </w:t>
      </w:r>
      <w:r>
        <w:rPr>
          <w:rFonts w:eastAsia="Times New Roman" w:cs="Times New Roman"/>
          <w:szCs w:val="24"/>
        </w:rPr>
        <w:t>υπενθυμίσουμε</w:t>
      </w:r>
      <w:r>
        <w:rPr>
          <w:rFonts w:eastAsia="Times New Roman" w:cs="Times New Roman"/>
          <w:szCs w:val="24"/>
        </w:rPr>
        <w:t>,</w:t>
      </w:r>
      <w:r>
        <w:rPr>
          <w:rFonts w:eastAsia="Times New Roman" w:cs="Times New Roman"/>
          <w:szCs w:val="24"/>
        </w:rPr>
        <w:t xml:space="preserve"> για την αποκατάσταση της αλήθειας</w:t>
      </w:r>
      <w:r>
        <w:rPr>
          <w:rFonts w:eastAsia="Times New Roman" w:cs="Times New Roman"/>
          <w:szCs w:val="24"/>
        </w:rPr>
        <w:t>,</w:t>
      </w:r>
      <w:r>
        <w:rPr>
          <w:rFonts w:eastAsia="Times New Roman" w:cs="Times New Roman"/>
          <w:szCs w:val="24"/>
        </w:rPr>
        <w:t xml:space="preserve"> ότι το 2014 η Νέα Δημοκρατία είχε φέρει μια ανάλογη ρύθμιση, αλλά τότε ήταν το κίνημα «Δεν πληρώνω» και γι’ αυτό εκτινάχτηκαν όλες οι απαιτήσεις απέναντι στους φόρους και τις εισφορές. </w:t>
      </w:r>
    </w:p>
    <w:p w14:paraId="4318B2A2"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Το 2015 ο ΣΥΡΙΖΑ είχ</w:t>
      </w:r>
      <w:r>
        <w:rPr>
          <w:rFonts w:eastAsia="Times New Roman" w:cs="Times New Roman"/>
          <w:szCs w:val="24"/>
        </w:rPr>
        <w:t>ε φέρει την πολυδιαφημισμένη ρύθμιση των λεγομένων εκατό δόσεων, που δήθεν θα έλυνε τα πάντα για το πρόβλημα των ληξιπρόθεσμων και θα ανακούφιζε τις επιχειρήσεις και τους πολίτες. Τα αποτελέσματα της ρύθμισης αυτής του 2015 είναι τα εξής: Στη ρύθμιση ολοκλ</w:t>
      </w:r>
      <w:r>
        <w:rPr>
          <w:rFonts w:eastAsia="Times New Roman" w:cs="Times New Roman"/>
          <w:szCs w:val="24"/>
        </w:rPr>
        <w:t>ηρώθηκαν μόνο οκτώ χιλιάδες οκτακόσιες υποθέσεις, δηλαδή το 0,06%.</w:t>
      </w:r>
    </w:p>
    <w:p w14:paraId="4318B2A3"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Τα 140 δισεκατομμύρια που οι Έλληνες πολίτες χρωστούν πρέπει να ρυθμιστούν, πράγματι. Δυστυχώς είναι ένα άλλο νομοσχέδιο</w:t>
      </w:r>
      <w:r>
        <w:rPr>
          <w:rFonts w:eastAsia="Times New Roman" w:cs="Times New Roman"/>
          <w:szCs w:val="24"/>
        </w:rPr>
        <w:t>,</w:t>
      </w:r>
      <w:r>
        <w:rPr>
          <w:rFonts w:eastAsia="Times New Roman" w:cs="Times New Roman"/>
          <w:szCs w:val="24"/>
        </w:rPr>
        <w:t xml:space="preserve"> που δεν προβλέπει τίποτα για τους συνεπείς πολίτες και τις επιχειρή</w:t>
      </w:r>
      <w:r>
        <w:rPr>
          <w:rFonts w:eastAsia="Times New Roman" w:cs="Times New Roman"/>
          <w:szCs w:val="24"/>
        </w:rPr>
        <w:t>σεις, κα</w:t>
      </w:r>
      <w:r>
        <w:rPr>
          <w:rFonts w:eastAsia="Times New Roman" w:cs="Times New Roman"/>
          <w:szCs w:val="24"/>
        </w:rPr>
        <w:t>μ</w:t>
      </w:r>
      <w:r>
        <w:rPr>
          <w:rFonts w:eastAsia="Times New Roman" w:cs="Times New Roman"/>
          <w:szCs w:val="24"/>
        </w:rPr>
        <w:t xml:space="preserve">μία μέριμνα για κανέναν από αυτούς. </w:t>
      </w:r>
    </w:p>
    <w:p w14:paraId="4318B2A4"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Το κυριότερο όμως, βέβαια, είναι ότι η ρύθμιση προβλέπει μόλις δεκαοκτώ δόσεις για τις επιχειρήσεις. Όμως έτσι τελικά υπονομεύεται το εθνικό συμφέρον και η εθνική οικονομία.</w:t>
      </w:r>
    </w:p>
    <w:p w14:paraId="4318B2A5"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Το νομοσχέδιο προβλέπει μείωση του Φ</w:t>
      </w:r>
      <w:r>
        <w:rPr>
          <w:rFonts w:eastAsia="Times New Roman" w:cs="Times New Roman"/>
          <w:szCs w:val="24"/>
        </w:rPr>
        <w:t>ΠΑ –υποτίθεται- συνολικά στην εστίαση και δεν είναι έτσι. Κατ’ αρχάς, ο ΦΠΑ το 2014 στην εστίαση ήταν στο 24% και εμείς το πήγαμε στο 13% και τώρα προσπαθούν πάλι, αλλά δεν αφορά το σύνολο των προϊόντων της εστίασης.</w:t>
      </w:r>
    </w:p>
    <w:p w14:paraId="4318B2A6"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α</w:t>
      </w:r>
      <w:r>
        <w:rPr>
          <w:rFonts w:eastAsia="Times New Roman" w:cs="Times New Roman"/>
          <w:szCs w:val="24"/>
        </w:rPr>
        <w:t xml:space="preserve"> αυτό, λοιπόν, εμείς καταθέσαμε τροπ</w:t>
      </w:r>
      <w:r>
        <w:rPr>
          <w:rFonts w:eastAsia="Times New Roman" w:cs="Times New Roman"/>
          <w:szCs w:val="24"/>
        </w:rPr>
        <w:t>ολογία</w:t>
      </w:r>
      <w:r>
        <w:rPr>
          <w:rFonts w:eastAsia="Times New Roman" w:cs="Times New Roman"/>
          <w:szCs w:val="24"/>
        </w:rPr>
        <w:t>,</w:t>
      </w:r>
      <w:r>
        <w:rPr>
          <w:rFonts w:eastAsia="Times New Roman" w:cs="Times New Roman"/>
          <w:szCs w:val="24"/>
        </w:rPr>
        <w:t xml:space="preserve"> με την οποία  προτείνουμε πραγματική μείωση του ΦΠΑ στο σύνολο της εστίασης σε βασικά ήδη διατροφής, στην ηλεκτρική ενέργεια και στο φυσικό αέριο.</w:t>
      </w:r>
    </w:p>
    <w:p w14:paraId="4318B2A7"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Όσον αφορά τώρα τη μείωση του αφορολόγητου, ο Υπουργός Οικονομικών το 2015 δεσμευόταν ότι θα αυξήσει </w:t>
      </w:r>
      <w:r>
        <w:rPr>
          <w:rFonts w:eastAsia="Times New Roman" w:cs="Times New Roman"/>
          <w:szCs w:val="24"/>
        </w:rPr>
        <w:t>το αφορολόγητο στις 12.000 ευρώ. Αντ’ αυτού η Κυβέρνηση προχώρησε ήδη σε μια μείωση του αφορολόγητου, ενώ ψήφισε και μια δεύτερη μείωση</w:t>
      </w:r>
      <w:r>
        <w:rPr>
          <w:rFonts w:eastAsia="Times New Roman" w:cs="Times New Roman"/>
          <w:szCs w:val="24"/>
        </w:rPr>
        <w:t>,</w:t>
      </w:r>
      <w:r>
        <w:rPr>
          <w:rFonts w:eastAsia="Times New Roman" w:cs="Times New Roman"/>
          <w:szCs w:val="24"/>
        </w:rPr>
        <w:t xml:space="preserve"> που θα ισχύσει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2020. Αυτό για έναν συνταξιούχο των 750 ευρώ σημαίνει μια μείωση 342 ευρώ σε επίπεδο φόρου για π</w:t>
      </w:r>
      <w:r>
        <w:rPr>
          <w:rFonts w:eastAsia="Times New Roman" w:cs="Times New Roman"/>
          <w:szCs w:val="24"/>
        </w:rPr>
        <w:t>ρώτη φορά.</w:t>
      </w:r>
    </w:p>
    <w:p w14:paraId="4318B2A8"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Η Νέα Δημοκρατία καταψήφισε τη μείωση του αφορολόγητου και σήμερα καταθέσαμε, όλη η Κοινοβουλευτική Ομάδα, τροπολογία για τη μη εφαρμογή της δεύτερης μείωσης που ψήφισε ο ΣΥΡΙΖΑ. </w:t>
      </w:r>
    </w:p>
    <w:p w14:paraId="4318B2A9"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Σας καλούμε αυτή την τροπολογία να την ψηφίσετε και εσείς, όπως ε</w:t>
      </w:r>
      <w:r>
        <w:rPr>
          <w:rFonts w:eastAsia="Times New Roman" w:cs="Times New Roman"/>
          <w:szCs w:val="24"/>
        </w:rPr>
        <w:t xml:space="preserve">πίσης σας καλούμε να ψηφίσετε την τροπολογία για την εστίαση, για την ηλεκτρική ενέργεια, τις τροπολογίες που εμείς έχουμε υποβάλει. </w:t>
      </w:r>
    </w:p>
    <w:p w14:paraId="4318B2AA"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Το προεκλογικό πακέτο που εξήγγειλε ο Πρωθυπουργός άρον-άρον δεν αποτελεί μέρος ενός συνολικού σχεδίου για τη βιώσιμη ανάπ</w:t>
      </w:r>
      <w:r>
        <w:rPr>
          <w:rFonts w:eastAsia="Times New Roman" w:cs="Times New Roman"/>
          <w:szCs w:val="24"/>
        </w:rPr>
        <w:t>τυξη της οικονομίας. Θα τα ψηφίσουμε, αφού είναι μέτρα που αντιγράφουν πεπραγμένα μας, καθώς και δικές μας δεσμεύσεις</w:t>
      </w:r>
      <w:r>
        <w:rPr>
          <w:rFonts w:eastAsia="Times New Roman" w:cs="Times New Roman"/>
          <w:szCs w:val="24"/>
        </w:rPr>
        <w:t>,</w:t>
      </w:r>
      <w:r>
        <w:rPr>
          <w:rFonts w:eastAsia="Times New Roman" w:cs="Times New Roman"/>
          <w:szCs w:val="24"/>
        </w:rPr>
        <w:t xml:space="preserve"> που διορθώνουν λίγα από τα πολλά λάθη που έχει κάνει η Κυβέρνηση τα τελευταία τέσσερα χρόνια. </w:t>
      </w:r>
    </w:p>
    <w:p w14:paraId="4318B2AB"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Ωστόσο, αυτή η Κυβέρνηση αποδεδειγμένα δεν</w:t>
      </w:r>
      <w:r>
        <w:rPr>
          <w:rFonts w:eastAsia="Times New Roman" w:cs="Times New Roman"/>
          <w:szCs w:val="24"/>
        </w:rPr>
        <w:t xml:space="preserve"> μπορεί να βελτιώσει τη σύνθεση του πλούτου. Δεν μπορεί να ενισχύσει την προσφορά στην οικονομία. Τα υπερπλεονάσματα προέρχονται από την υπερφορολόγηση νοικοκυριών και επιχειρήσεων, τις κατασχέσεις, την εσωτερική στάση πληρωμών και την κατάρρευση των δημοσ</w:t>
      </w:r>
      <w:r>
        <w:rPr>
          <w:rFonts w:eastAsia="Times New Roman" w:cs="Times New Roman"/>
          <w:szCs w:val="24"/>
        </w:rPr>
        <w:t xml:space="preserve">ίων εσόδων σε αναπτυξιακά κρίσιμους και κοινωνικά ευαίσθητους φορείς. Δεν προκύπτουν από την παραγωγή νέου πλούτου. </w:t>
      </w:r>
    </w:p>
    <w:p w14:paraId="4318B2AC"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Αυτό που χρειάζεται η χώρα επειγόντως είναι ένα άλμα στο μέλλον</w:t>
      </w:r>
      <w:r>
        <w:rPr>
          <w:rFonts w:eastAsia="Times New Roman" w:cs="Times New Roman"/>
          <w:szCs w:val="24"/>
        </w:rPr>
        <w:t>,</w:t>
      </w:r>
      <w:r>
        <w:rPr>
          <w:rFonts w:eastAsia="Times New Roman" w:cs="Times New Roman"/>
          <w:szCs w:val="24"/>
        </w:rPr>
        <w:t xml:space="preserve"> με μια άλλη κυβέρνηση, που θα βάλει μπροστά ένα πρόγραμμα συνολικής οικονο</w:t>
      </w:r>
      <w:r>
        <w:rPr>
          <w:rFonts w:eastAsia="Times New Roman" w:cs="Times New Roman"/>
          <w:szCs w:val="24"/>
        </w:rPr>
        <w:t>μικής και εθνικής ανασυγκρότησης, που θα στοχεύσει στην ανάπτυξη και τη δημιουργία καλών θέσεων εργασίας. Αυτό που χρειάζεται η χώρα είναι μια κυβέρνηση της Νέας Δημοκρατίας, μια πολιτική αλλαγή</w:t>
      </w:r>
      <w:r>
        <w:rPr>
          <w:rFonts w:eastAsia="Times New Roman" w:cs="Times New Roman"/>
          <w:szCs w:val="24"/>
        </w:rPr>
        <w:t>,</w:t>
      </w:r>
      <w:r>
        <w:rPr>
          <w:rFonts w:eastAsia="Times New Roman" w:cs="Times New Roman"/>
          <w:szCs w:val="24"/>
        </w:rPr>
        <w:t xml:space="preserve"> με Πρωθυπουργό τον Κυριάκο Μητσοτάκη. </w:t>
      </w:r>
    </w:p>
    <w:p w14:paraId="4318B2AD"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318B2AE" w14:textId="77777777" w:rsidR="001D7CFB" w:rsidRDefault="00EB4E04">
      <w:pPr>
        <w:spacing w:line="600" w:lineRule="auto"/>
        <w:ind w:firstLine="720"/>
        <w:jc w:val="center"/>
        <w:rPr>
          <w:rFonts w:eastAsia="Times New Roman" w:cs="Times New Roman"/>
          <w:szCs w:val="24"/>
        </w:rPr>
      </w:pPr>
      <w:r>
        <w:rPr>
          <w:rFonts w:eastAsia="Times New Roman" w:cs="Times New Roman"/>
          <w:szCs w:val="24"/>
        </w:rPr>
        <w:t>(Χειρ</w:t>
      </w:r>
      <w:r>
        <w:rPr>
          <w:rFonts w:eastAsia="Times New Roman" w:cs="Times New Roman"/>
          <w:szCs w:val="24"/>
        </w:rPr>
        <w:t>οκροτήματα από την πτέρυγα της Νέας Δημοκρατίας)</w:t>
      </w:r>
    </w:p>
    <w:p w14:paraId="4318B2AF"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Βαγιωνάκη από τ</w:t>
      </w:r>
      <w:r>
        <w:rPr>
          <w:rFonts w:eastAsia="Times New Roman" w:cs="Times New Roman"/>
          <w:szCs w:val="24"/>
        </w:rPr>
        <w:t>ο</w:t>
      </w:r>
      <w:r>
        <w:rPr>
          <w:rFonts w:eastAsia="Times New Roman" w:cs="Times New Roman"/>
          <w:szCs w:val="24"/>
        </w:rPr>
        <w:t xml:space="preserve">ν ΣΥΡΙΖΑ. Θα ακολουθήσει ο κ. Θεοφύλακτος, ο κ. Κυριαζίδης και ο Υπουργός Εσωτερικών κ. Χαρίτσης. </w:t>
      </w:r>
    </w:p>
    <w:p w14:paraId="4318B2B0"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Κυρία Βαγιωνάκη, έχετε τον λόγο. </w:t>
      </w:r>
    </w:p>
    <w:p w14:paraId="4318B2B1"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ΕΥΑΓΓΕΛΙΑ (ΒΑΛΙΑ) ΒΑΓΙΩΝΑΚΗ: </w:t>
      </w:r>
      <w:r>
        <w:rPr>
          <w:rFonts w:eastAsia="Times New Roman" w:cs="Times New Roman"/>
          <w:szCs w:val="24"/>
        </w:rPr>
        <w:t>Κυρίες και κύριοι συνάδελφοι, από τα στοιχεία που παρουσίασε χθες ο Υπουργός Οικονομικών, που ήταν πολλά και ενδιαφέροντα, αυτό που ξεχωρίζω είναι η μείωση της ψαλίδας ανάμεσα στους πιο φτωχούς εισοδηματικά και στους πιο πλούσι</w:t>
      </w:r>
      <w:r>
        <w:rPr>
          <w:rFonts w:eastAsia="Times New Roman" w:cs="Times New Roman"/>
          <w:szCs w:val="24"/>
        </w:rPr>
        <w:t xml:space="preserve">ους </w:t>
      </w:r>
      <w:r w:rsidRPr="007032F6">
        <w:rPr>
          <w:rFonts w:eastAsia="Times New Roman" w:cs="Times New Roman"/>
          <w:szCs w:val="24"/>
        </w:rPr>
        <w:t>το 2017</w:t>
      </w:r>
      <w:r>
        <w:rPr>
          <w:rFonts w:eastAsia="Times New Roman" w:cs="Times New Roman"/>
          <w:b/>
          <w:szCs w:val="24"/>
        </w:rPr>
        <w:t>,</w:t>
      </w:r>
      <w:r>
        <w:rPr>
          <w:rFonts w:eastAsia="Times New Roman" w:cs="Times New Roman"/>
          <w:szCs w:val="24"/>
        </w:rPr>
        <w:t xml:space="preserve"> γιατί μέχρι τότε υπάρχουν στοιχεία. Μη μου πείτε ότι αυτό έγινε προς τα κάτω, γιατί είναι γεγονός ότι στη διάρκεια της κρίσης οι πλούσιοι έγιναν πλουσιότεροι. </w:t>
      </w:r>
    </w:p>
    <w:p w14:paraId="4318B2B2"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Τι σημαίνει αυτό; Ότι τα απότοκα της κρίσης ξεπεράστηκαν; Όχι</w:t>
      </w:r>
      <w:r>
        <w:rPr>
          <w:rFonts w:eastAsia="Times New Roman" w:cs="Times New Roman"/>
          <w:szCs w:val="24"/>
        </w:rPr>
        <w:t>,</w:t>
      </w:r>
      <w:r>
        <w:rPr>
          <w:rFonts w:eastAsia="Times New Roman" w:cs="Times New Roman"/>
          <w:szCs w:val="24"/>
        </w:rPr>
        <w:t xml:space="preserve"> βέβαια. Απλώς σημαίν</w:t>
      </w:r>
      <w:r>
        <w:rPr>
          <w:rFonts w:eastAsia="Times New Roman" w:cs="Times New Roman"/>
          <w:szCs w:val="24"/>
        </w:rPr>
        <w:t>ει ότι τα μέτρα που πάρθηκαν μέσα στην κρίση από την Κυβέρνησή μας, ήδη ξεκινώντας από το 2015, τα οποία αφορούν σε πρώτη φάση τα πιο φτωχά στρώματα, το εισόδημα κοινωνικής αλληλεγγύης, πάσης φύσης κοινωνικά μέτρα, όπως ήταν η επανασύνδεση του ηλεκτρικού ρ</w:t>
      </w:r>
      <w:r>
        <w:rPr>
          <w:rFonts w:eastAsia="Times New Roman" w:cs="Times New Roman"/>
          <w:szCs w:val="24"/>
        </w:rPr>
        <w:t>εύματος, τα σχολικά γεύματα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και σε δεύτερη φάση αυτά που αφορούσαν και τα μεσαία στρώματα, η αύξηση των επιδομάτων παιδιού, το επίδομα ενοικίου, ο υπερδιπλασιασμός των θέσεων σε παιδικούς σταθμούς και άλλα έπιασαν τόπο, παρήγαγαν αποτέλεσμα. </w:t>
      </w:r>
    </w:p>
    <w:p w14:paraId="4318B2B3"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Προσωπικά πάντα παρακολουθούσα τους δείκτες φτώχειας, ιδιαίτερα της παιδικής φτώχειας. Τα τελευταία χρόνια οι δείκτες αυτοί, με βάση τα στοιχεία της ΕΛΣΤΑΤ, βαίνουν μειούμενοι. Δεν φτάσαμε εκεί που θα θέλαμε ακόμα, σημασία όμως έχει ότι σταδιακά μειώνονται</w:t>
      </w:r>
      <w:r>
        <w:rPr>
          <w:rFonts w:eastAsia="Times New Roman" w:cs="Times New Roman"/>
          <w:szCs w:val="24"/>
        </w:rPr>
        <w:t xml:space="preserve">. </w:t>
      </w:r>
    </w:p>
    <w:p w14:paraId="4318B2B4"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Παράλληλα, οι περισσότεροι δείκτες στη μεγάλη εικόνα της οικονομίας βελτιώνονται αισθητά, για να μην πω θεαματικά. Η ανάπτυξη του ΑΕΠ, η αύξηση των εξαγωγών, η αύξηση του μηχανολογικού εξοπλισμού, η αναβάθμιση από όλους τους οίκους αξιολόγησης, τους οπο</w:t>
      </w:r>
      <w:r>
        <w:rPr>
          <w:rFonts w:eastAsia="Times New Roman" w:cs="Times New Roman"/>
          <w:szCs w:val="24"/>
        </w:rPr>
        <w:t>ίους είμαι σίγουρη ότι η Αξιωματική Αντιπολίτευση παρακολουθεί επιμελέστατα, ο ισοσκελισμός εσόδων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εξόδων το 2017 και το 2018, ιδιαίτερα μετά το έλλειμμα του 15% του 2010, και ένα σωρό άλλοι δείκτες δείχνουν ότι τα οικονομικά της χώρας νοικοκυρεύτηκαν κα</w:t>
      </w:r>
      <w:r>
        <w:rPr>
          <w:rFonts w:eastAsia="Times New Roman" w:cs="Times New Roman"/>
          <w:szCs w:val="24"/>
        </w:rPr>
        <w:t xml:space="preserve">ι τείνουν βελτιούμενα. </w:t>
      </w:r>
    </w:p>
    <w:p w14:paraId="4318B2B5"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Σίγουρα βρισκόμαστε μακριά από το καλοκαίρι του 2015, όταν οι φίλοι του Σόιμπλε και του Βέμπερ ήθελαν να μας οδηγήσουν στο </w:t>
      </w:r>
      <w:r>
        <w:rPr>
          <w:rFonts w:eastAsia="Times New Roman" w:cs="Times New Roman"/>
          <w:szCs w:val="24"/>
          <w:lang w:val="en-US"/>
        </w:rPr>
        <w:t>G</w:t>
      </w:r>
      <w:r>
        <w:rPr>
          <w:rFonts w:eastAsia="Times New Roman" w:cs="Times New Roman"/>
          <w:szCs w:val="24"/>
          <w:lang w:val="en-US"/>
        </w:rPr>
        <w:t>rexit</w:t>
      </w:r>
      <w:r>
        <w:rPr>
          <w:rFonts w:eastAsia="Times New Roman" w:cs="Times New Roman"/>
          <w:szCs w:val="24"/>
        </w:rPr>
        <w:t xml:space="preserve">, όπως είναι σήμερα εξάλλου σε όλους γνωστό. </w:t>
      </w:r>
    </w:p>
    <w:p w14:paraId="4318B2B6"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Άρα είμαστε σε καλό δρόμο. Σχεδιάζουμε και υλοποιούμε σιγ</w:t>
      </w:r>
      <w:r>
        <w:rPr>
          <w:rFonts w:eastAsia="Times New Roman" w:cs="Times New Roman"/>
          <w:szCs w:val="24"/>
        </w:rPr>
        <w:t xml:space="preserve">ά-σιγά μαζί με τα πιο δυναμικά, παραγωγικά κομμάτια της ελληνικής κοινωνίας αυτό που εμείς λέμε </w:t>
      </w:r>
      <w:r>
        <w:rPr>
          <w:rFonts w:eastAsia="Times New Roman" w:cs="Times New Roman"/>
          <w:szCs w:val="24"/>
        </w:rPr>
        <w:t>«</w:t>
      </w:r>
      <w:r>
        <w:rPr>
          <w:rFonts w:eastAsia="Times New Roman" w:cs="Times New Roman"/>
          <w:szCs w:val="24"/>
        </w:rPr>
        <w:t>δίκαιη ανάπτυξη</w:t>
      </w:r>
      <w:r>
        <w:rPr>
          <w:rFonts w:eastAsia="Times New Roman" w:cs="Times New Roman"/>
          <w:szCs w:val="24"/>
        </w:rPr>
        <w:t>»</w:t>
      </w:r>
      <w:r>
        <w:rPr>
          <w:rFonts w:eastAsia="Times New Roman" w:cs="Times New Roman"/>
          <w:szCs w:val="24"/>
        </w:rPr>
        <w:t xml:space="preserve"> και με βάση το έργο μας απευθυνόμαστε στην ελληνική κοινωνία και με αυτό θέλουμε να κριθούμε. </w:t>
      </w:r>
    </w:p>
    <w:p w14:paraId="4318B2B7"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παρόν νομοσχέδ</w:t>
      </w:r>
      <w:r>
        <w:rPr>
          <w:rFonts w:eastAsia="Times New Roman" w:cs="Times New Roman"/>
          <w:szCs w:val="24"/>
        </w:rPr>
        <w:t>ιο είναι ένα σημαντικό νομοσχέδιο, γιατί αφορά τη ζωή πολλών ανθρώπων. Η ρύθμιση των εκατόν είκοσι δόσεων που περιμένουν η αγορά και τα νοικοκυριά για να ανασάνουν από κοινού με την τροπολογία του Υπουργείου Οικονομικών για τη μείωση του ΦΠΑ σε τρόφιμα, εσ</w:t>
      </w:r>
      <w:r>
        <w:rPr>
          <w:rFonts w:eastAsia="Times New Roman" w:cs="Times New Roman"/>
          <w:szCs w:val="24"/>
        </w:rPr>
        <w:t xml:space="preserve">τίαση, ενέργεια και του Υπουργείου Εργασίας για την δέκατη τρίτη σύνταξη είναι μια μεγάλη ανάσα για τους ανθρώπους αλλά και την οικονομία. </w:t>
      </w:r>
    </w:p>
    <w:p w14:paraId="4318B2B8"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Παράλληλα, υπάρχουν πολλές παρεμβάσεις στα εργασιακά δικαιώματα, όπως είναι η μετατόπιση από την απόλυτη πρωτοβουλία</w:t>
      </w:r>
      <w:r>
        <w:rPr>
          <w:rFonts w:eastAsia="Times New Roman" w:cs="Times New Roman"/>
          <w:szCs w:val="24"/>
        </w:rPr>
        <w:t xml:space="preserve"> του εργοδότη για απολύσεις στην ανάγκη αιτιολόγησής της, ο περιορισμός της ευθύνης των εργαζομένων για ζημιές στις περιπτώσεις ελαφράς αμέλειας, τα μέτρα που αφορούν τους διανομείς με δίκυκλο -νομίζω ότι το τελευταίο είναι ένα ιδιαίτερα σημαντικό μέτρο, δ</w:t>
      </w:r>
      <w:r>
        <w:rPr>
          <w:rFonts w:eastAsia="Times New Roman" w:cs="Times New Roman"/>
          <w:szCs w:val="24"/>
        </w:rPr>
        <w:t>ιότι ο συγκεκριμένος κλάδος εργαζομένων έχει πληρώσει με το αίμα του στην Ελλάδα, αλλά και στην πόλη μου, τα Χανιά, την έλλειψη μέτρων προστασίας- η ενίσχυση των ελεγκτικών μηχανισμών, όπως είναι το ΣΕΠΕ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4318B2B9"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Επίσης, υπάρχουν παρεμβάσεις που αφορούν του</w:t>
      </w:r>
      <w:r>
        <w:rPr>
          <w:rFonts w:eastAsia="Times New Roman" w:cs="Times New Roman"/>
          <w:szCs w:val="24"/>
        </w:rPr>
        <w:t>ς φορείς κοινωνικής πρόνοιας</w:t>
      </w:r>
      <w:r>
        <w:rPr>
          <w:rFonts w:eastAsia="Times New Roman" w:cs="Times New Roman"/>
          <w:szCs w:val="24"/>
        </w:rPr>
        <w:t>,</w:t>
      </w:r>
      <w:r>
        <w:rPr>
          <w:rFonts w:eastAsia="Times New Roman" w:cs="Times New Roman"/>
          <w:szCs w:val="24"/>
        </w:rPr>
        <w:t xml:space="preserve"> μίλησε προηγουμένως η κυρία Υπουργός για αυτά</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ροβλέπεται η ενίσχυσή τους με στοχευμένες μόνιμες προσλήψεις και επικουρικό προσωπικό, μέτρα για τον ΟΑΕΔ και τους εργαζόμενους σε αυτόν, αλλά προβλέπεται και ακατάσχετο και αφορ</w:t>
      </w:r>
      <w:r>
        <w:rPr>
          <w:rFonts w:eastAsia="Times New Roman" w:cs="Times New Roman"/>
          <w:szCs w:val="24"/>
        </w:rPr>
        <w:t xml:space="preserve">ολόγητο για τα επιδόματα αναπηρίας και στέγασης. </w:t>
      </w:r>
    </w:p>
    <w:p w14:paraId="4318B2BA"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Και ένα σωρό άλλα θετικά μέτρα που αφορούν συμπολίτες μας, όπως είναι η παράταση χορήγησης επιδομάτων αναπηρίας έως ότου περάσουν από τα ΚΕΠΑ ανεξαρτήτως του ποσοστού αναπηρίας ή το άρθρο 74, που αφορά στις</w:t>
      </w:r>
      <w:r>
        <w:rPr>
          <w:rFonts w:eastAsia="Times New Roman" w:cs="Times New Roman"/>
          <w:szCs w:val="24"/>
        </w:rPr>
        <w:t xml:space="preserve"> προσλήψεις προσώπων ειδικών κατηγοριών, πολύτεκνοι, ΑΜΕΑ και συγγενείς, τέκνα αγωνιστών εθνικής αντίστασης, ανάπηροι πολέμου και τρίτεκνοι, σε νομικά πρόσωπα δημοσίου δικαίου, ΟΤΑ και νομικά πρόσωπα ιδιωτικού δικαίου. </w:t>
      </w:r>
    </w:p>
    <w:p w14:paraId="4318B2BB"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Η αλήθεια είναι ότι είναι τόσα πολλά</w:t>
      </w:r>
      <w:r>
        <w:rPr>
          <w:rFonts w:eastAsia="Times New Roman" w:cs="Times New Roman"/>
          <w:szCs w:val="24"/>
        </w:rPr>
        <w:t xml:space="preserve"> τα θετικά μέτρα αυτού του νομοσχέδιου</w:t>
      </w:r>
      <w:r>
        <w:rPr>
          <w:rFonts w:eastAsia="Times New Roman" w:cs="Times New Roman"/>
          <w:szCs w:val="24"/>
        </w:rPr>
        <w:t>,</w:t>
      </w:r>
      <w:r>
        <w:rPr>
          <w:rFonts w:eastAsia="Times New Roman" w:cs="Times New Roman"/>
          <w:szCs w:val="24"/>
        </w:rPr>
        <w:t xml:space="preserve"> που είναι αδύνατον να αναφερθούν αναλυτικά, αλλά με κάποιον τρόπο λέω ότι πρέπει να γίνουν γνωστά. </w:t>
      </w:r>
    </w:p>
    <w:p w14:paraId="4318B2BC"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Θα ήθελα στον χρόνο που μου μένει να κάνω δύο παρατηρήσεις για τις ρυθμίσεις των εκατόν είκοσι δόσεων. Πρώτον, ένα α</w:t>
      </w:r>
      <w:r>
        <w:rPr>
          <w:rFonts w:eastAsia="Times New Roman" w:cs="Times New Roman"/>
          <w:szCs w:val="24"/>
        </w:rPr>
        <w:t>πό τα σημαντικότερα προβλήματα που επιλύει το νομοσχέδιο είναι ότι απεγκλωβίζονται και μπορούν να πάρουν σύνταξη γύρω στ</w:t>
      </w:r>
      <w:r>
        <w:rPr>
          <w:rFonts w:eastAsia="Times New Roman" w:cs="Times New Roman"/>
          <w:szCs w:val="24"/>
        </w:rPr>
        <w:t>ι</w:t>
      </w:r>
      <w:r>
        <w:rPr>
          <w:rFonts w:eastAsia="Times New Roman" w:cs="Times New Roman"/>
          <w:szCs w:val="24"/>
        </w:rPr>
        <w:t xml:space="preserve">ς ογδόντα χιλιάδες συμπολίτες </w:t>
      </w:r>
      <w:r>
        <w:rPr>
          <w:rFonts w:eastAsia="Times New Roman" w:cs="Times New Roman"/>
          <w:szCs w:val="24"/>
        </w:rPr>
        <w:t>μας,</w:t>
      </w:r>
      <w:r>
        <w:rPr>
          <w:rFonts w:eastAsia="Times New Roman" w:cs="Times New Roman"/>
          <w:szCs w:val="24"/>
        </w:rPr>
        <w:t xml:space="preserve"> που, ενώ είχαν όλες τις άλλες προϋποθέσεις, δεν μπορούσαν μέσα στην οικονομική κρίση να πάρουν σύντα</w:t>
      </w:r>
      <w:r>
        <w:rPr>
          <w:rFonts w:eastAsia="Times New Roman" w:cs="Times New Roman"/>
          <w:szCs w:val="24"/>
        </w:rPr>
        <w:t>ξη</w:t>
      </w:r>
      <w:r>
        <w:rPr>
          <w:rFonts w:eastAsia="Times New Roman" w:cs="Times New Roman"/>
          <w:szCs w:val="24"/>
        </w:rPr>
        <w:t>,</w:t>
      </w:r>
      <w:r>
        <w:rPr>
          <w:rFonts w:eastAsia="Times New Roman" w:cs="Times New Roman"/>
          <w:szCs w:val="24"/>
        </w:rPr>
        <w:t xml:space="preserve"> λόγω του ότι δεν μπορούσαν να πληρώσουν τις οφειλές τους προς τα ασφαλιστικά ταμεία. </w:t>
      </w:r>
    </w:p>
    <w:p w14:paraId="4318B2BD"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Αυτό τώρα μπορεί να γίνει, γιατί</w:t>
      </w:r>
      <w:r>
        <w:rPr>
          <w:rFonts w:eastAsia="Times New Roman" w:cs="Times New Roman"/>
          <w:szCs w:val="24"/>
        </w:rPr>
        <w:t>,</w:t>
      </w:r>
      <w:r>
        <w:rPr>
          <w:rFonts w:eastAsia="Times New Roman" w:cs="Times New Roman"/>
          <w:szCs w:val="24"/>
        </w:rPr>
        <w:t xml:space="preserve"> εκτός της αφαίρεσης των τόκων και προσαυξήσεων, προβλέπεται επανυπολογισμός του κεφαλαίου και στη συνέχεια οι δόσεις μπορούν να πληρ</w:t>
      </w:r>
      <w:r>
        <w:rPr>
          <w:rFonts w:eastAsia="Times New Roman" w:cs="Times New Roman"/>
          <w:szCs w:val="24"/>
        </w:rPr>
        <w:t xml:space="preserve">ωθούν από την παρακράτηση μέρους της σύνταξης. </w:t>
      </w:r>
    </w:p>
    <w:p w14:paraId="4318B2BE"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Ωστόσο, στη διάρκεια της ακρόασης των φορέων αναφέρθηκε ότι ο επανυπολογισμός θα πρέπει να είναι στη διακριτική ευχέρεια του οφειλέτη, αποτέλεσμα δικής του επιλογής, αφού έχει να κάνει με το ύψος της σύνταξης</w:t>
      </w:r>
      <w:r>
        <w:rPr>
          <w:rFonts w:eastAsia="Times New Roman" w:cs="Times New Roman"/>
          <w:szCs w:val="24"/>
        </w:rPr>
        <w:t xml:space="preserve">. Νομίζω ότι αυτό είναι καθαρό στην αιτιολογική έκθεση. Το έχει αναφέρει και η Υπουργός, αλλά νομίζω ότι πρέπει να διατυπωθεί ρητά και στον νόμο. </w:t>
      </w:r>
    </w:p>
    <w:p w14:paraId="4318B2BF"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Δεύτερον, πάλι στη συζήτηση με τους φορείς αναφέρθηκε ότι ο αριθμός των δόσεων για τα νομικά πρόσωπα κερδοσκο</w:t>
      </w:r>
      <w:r>
        <w:rPr>
          <w:rFonts w:eastAsia="Times New Roman" w:cs="Times New Roman"/>
          <w:szCs w:val="24"/>
        </w:rPr>
        <w:t xml:space="preserve">πικού χαρακτήρα είναι μικρός, όπως επίσης και ότι οι ομόρρυθμες εταιρείες, αφού αφορούν φυσικά πρόσωπα, θα πρέπει να τύχουν της αντιμετώπισης των φυσικών προσώπων. </w:t>
      </w:r>
    </w:p>
    <w:p w14:paraId="4318B2C0"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Θεωρώ ότι, παρ’ όλη τη συζήτηση που γίνεται για τους στρατηγικούς κακοπληρωτές, πρέπει το Υ</w:t>
      </w:r>
      <w:r>
        <w:rPr>
          <w:rFonts w:eastAsia="Times New Roman" w:cs="Times New Roman"/>
          <w:szCs w:val="24"/>
        </w:rPr>
        <w:t xml:space="preserve">πουργείο να δει προσεκτικά προς το θετικότερο αυτές τις ρυθμίσεις. </w:t>
      </w:r>
    </w:p>
    <w:p w14:paraId="4318B2C1"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τελειώνω με το εξής: Τα μέτρα τα οποία συζητάμε σήμερα -πιστεύω ότι θα τύχουν ευρείας πλειοψηφίας- έχουν μόνιμο χαρακτήρα. Είναι μέτρα που μας επιτρέπουν τα δ</w:t>
      </w:r>
      <w:r>
        <w:rPr>
          <w:rFonts w:eastAsia="Times New Roman" w:cs="Times New Roman"/>
          <w:szCs w:val="24"/>
        </w:rPr>
        <w:t>ημοσιονομικά περιθώρια. Έρχονται σε συνέχεια μιας σειράς θετικών μέτρων από τον Αύγουστο του 2018 και μετά. Στον ίδιο δρόμο θα συνεχίσουμε με σύνεση, με σχέδιο και με επίγνωση της ευθύνης που έχουμε απέναντι στον ελληνικό λαό, ειδικά απέναντι σε αυτούς που</w:t>
      </w:r>
      <w:r>
        <w:rPr>
          <w:rFonts w:eastAsia="Times New Roman" w:cs="Times New Roman"/>
          <w:szCs w:val="24"/>
        </w:rPr>
        <w:t xml:space="preserve"> όλα αυτά τα χρόνια επλήγησαν από την κρίση. </w:t>
      </w:r>
    </w:p>
    <w:p w14:paraId="4318B2C2"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318B2C3" w14:textId="77777777" w:rsidR="001D7CFB" w:rsidRDefault="00EB4E0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18B2C4"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Τον λόγο έχει ο κ. Θεοφύλακτος από τον ΣΥΡΙΖΑ. </w:t>
      </w:r>
    </w:p>
    <w:p w14:paraId="4318B2C5"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ΙΩΑΝΝΗΣ ΘΕΟΦΥΛΑΚΤΟΣ: </w:t>
      </w:r>
      <w:r>
        <w:rPr>
          <w:rFonts w:eastAsia="Times New Roman" w:cs="Times New Roman"/>
          <w:szCs w:val="24"/>
        </w:rPr>
        <w:t xml:space="preserve">Ευχαριστώ, κύριε Πρόεδρε. </w:t>
      </w:r>
    </w:p>
    <w:p w14:paraId="4318B2C6"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w:t>
      </w:r>
      <w:r>
        <w:rPr>
          <w:rFonts w:eastAsia="Times New Roman" w:cs="Times New Roman"/>
          <w:szCs w:val="24"/>
        </w:rPr>
        <w:t>συνάδελφοι, είμαστε όντως μόλις οκτώ μήνες μετά την έξοδο από τα μνημόνια</w:t>
      </w:r>
      <w:r>
        <w:rPr>
          <w:rFonts w:eastAsia="Times New Roman" w:cs="Times New Roman"/>
          <w:szCs w:val="24"/>
        </w:rPr>
        <w:t>,</w:t>
      </w:r>
      <w:r>
        <w:rPr>
          <w:rFonts w:eastAsia="Times New Roman" w:cs="Times New Roman"/>
          <w:szCs w:val="24"/>
        </w:rPr>
        <w:t xml:space="preserve"> από τον Αύγουστο του 2018 έως σήμερα, μνημόνια στα οποία εσείς, κύριοι συνάδελφοι της Νέας Δημοκρατίας και του ΠΑΣΟΚ, μας βάλατε για να πληρώσουν οι πολλοί τα λάθη των λίγων, δηλαδή</w:t>
      </w:r>
      <w:r>
        <w:rPr>
          <w:rFonts w:eastAsia="Times New Roman" w:cs="Times New Roman"/>
          <w:szCs w:val="24"/>
        </w:rPr>
        <w:t xml:space="preserve"> τα δικά σας λάθη. </w:t>
      </w:r>
    </w:p>
    <w:p w14:paraId="4318B2C7"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Κοιτάξτε πόσα έγιναν μέσα σε οκτώ μήνες έως σήμερα. Σταχυολογώ: Δεν κόπηκαν οι συντάξεις. Είναι πολύ σημαντικό, διότι το φοβόταν όλη η ελληνική κοινωνία και μας το επισήμαναν συνέχεια, «αν δεν κόψετε τις συντάξεις, είμαστε μαζί σας». Δε</w:t>
      </w:r>
      <w:r>
        <w:rPr>
          <w:rFonts w:eastAsia="Times New Roman" w:cs="Times New Roman"/>
          <w:szCs w:val="24"/>
        </w:rPr>
        <w:t xml:space="preserve">ν τις κόψαμε. </w:t>
      </w:r>
    </w:p>
    <w:p w14:paraId="4318B2C8"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Αυξήθηκε ο κατώτατος μισθός, καταργήθηκε ο υποκατώτατος, επανήλθαν οι κοινωνικές συμβάσεις εργασίας και επιδοτήθηκε το ενοίκιο πρώτης κατοικίας ή η δόση του στεγαστικού δανείου. </w:t>
      </w:r>
    </w:p>
    <w:p w14:paraId="4318B2C9"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Χορηγήθηκε κοινωνικό μέρισμα για τρίτη φορά. </w:t>
      </w:r>
      <w:r>
        <w:rPr>
          <w:rFonts w:eastAsia="Times New Roman" w:cs="Times New Roman"/>
          <w:szCs w:val="24"/>
        </w:rPr>
        <w:t>Τα</w:t>
      </w:r>
      <w:r>
        <w:rPr>
          <w:rFonts w:eastAsia="Times New Roman" w:cs="Times New Roman"/>
          <w:szCs w:val="24"/>
        </w:rPr>
        <w:t xml:space="preserve"> δυόμισι εκατομ</w:t>
      </w:r>
      <w:r>
        <w:rPr>
          <w:rFonts w:eastAsia="Times New Roman" w:cs="Times New Roman"/>
          <w:szCs w:val="24"/>
        </w:rPr>
        <w:t>μύρια ανασφάλιστοι εξακολουθούν να τυγχάνουν δωρεάν ασφάλισης κ.λπ.</w:t>
      </w:r>
      <w:r>
        <w:rPr>
          <w:rFonts w:eastAsia="Times New Roman" w:cs="Times New Roman"/>
          <w:szCs w:val="24"/>
        </w:rPr>
        <w:t>.</w:t>
      </w:r>
    </w:p>
    <w:p w14:paraId="4318B2CA"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Τι ψηφίζουμε σήμερα. Τις </w:t>
      </w:r>
      <w:r>
        <w:rPr>
          <w:rFonts w:eastAsia="Times New Roman" w:cs="Times New Roman"/>
          <w:szCs w:val="24"/>
        </w:rPr>
        <w:t>εκατόν είκοσι</w:t>
      </w:r>
      <w:r>
        <w:rPr>
          <w:rFonts w:eastAsia="Times New Roman" w:cs="Times New Roman"/>
          <w:szCs w:val="24"/>
        </w:rPr>
        <w:t xml:space="preserve"> δόσεις στον ΕΦΚΑ με επανυπολογισμό. Πολύ σημαντικό, το περιμένει εδώ και χρόνια όλη η ελληνική κοινωνία. Θα ρυθμίσουν τις οφειλές τους οι συμπολίτες</w:t>
      </w:r>
      <w:r>
        <w:rPr>
          <w:rFonts w:eastAsia="Times New Roman" w:cs="Times New Roman"/>
          <w:szCs w:val="24"/>
        </w:rPr>
        <w:t xml:space="preserve"> μας. Θα υπάρχει κούρεμα και στο κεφάλαιο και στις προσαυξήσεις, γιατί θα γίνει επανυπολογισμός των εισφορών από τις αρχές του 2000 με τον νόμο Κατρούγκαλου και θα απεγκλωβιστούν περίπου εβδομήντα με ογδόντα χιλιάδες συμπολίτες μας που δεν μπορούσαν να πάρ</w:t>
      </w:r>
      <w:r>
        <w:rPr>
          <w:rFonts w:eastAsia="Times New Roman" w:cs="Times New Roman"/>
          <w:szCs w:val="24"/>
        </w:rPr>
        <w:t>ουν σύνταξη, γιατί είχαν εκκρεμότητες στα ασφαλιστικά τους ταμεία. Και πώς να μην έχουν</w:t>
      </w:r>
      <w:r>
        <w:rPr>
          <w:rFonts w:eastAsia="Times New Roman" w:cs="Times New Roman"/>
          <w:szCs w:val="24"/>
        </w:rPr>
        <w:t>,</w:t>
      </w:r>
      <w:r>
        <w:rPr>
          <w:rFonts w:eastAsia="Times New Roman" w:cs="Times New Roman"/>
          <w:szCs w:val="24"/>
        </w:rPr>
        <w:t xml:space="preserve"> με την κρίση που ήρθε; Και έχουμε και ιδιαίτερα ευνοϊκές διατάξεις για τους αγρότες.</w:t>
      </w:r>
    </w:p>
    <w:p w14:paraId="4318B2CB"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Τι άλλο ψηφίζουμε. Τη </w:t>
      </w:r>
      <w:r>
        <w:rPr>
          <w:rFonts w:eastAsia="Times New Roman" w:cs="Times New Roman"/>
          <w:szCs w:val="24"/>
        </w:rPr>
        <w:t xml:space="preserve">δέκατη Τρίτη </w:t>
      </w:r>
      <w:r>
        <w:rPr>
          <w:rFonts w:eastAsia="Times New Roman" w:cs="Times New Roman"/>
          <w:szCs w:val="24"/>
        </w:rPr>
        <w:t xml:space="preserve">σύνταξη και τη μονιμοποιούμε τη </w:t>
      </w:r>
      <w:r>
        <w:rPr>
          <w:rFonts w:eastAsia="Times New Roman" w:cs="Times New Roman"/>
          <w:szCs w:val="24"/>
        </w:rPr>
        <w:t xml:space="preserve">δέκατη τρίτη </w:t>
      </w:r>
      <w:r>
        <w:rPr>
          <w:rFonts w:eastAsia="Times New Roman" w:cs="Times New Roman"/>
          <w:szCs w:val="24"/>
        </w:rPr>
        <w:t>σύνταξη. Την κατάργηση των δυσμενών διακρίσεων για τις συντάξεις χηρείας. Άλλη μεγάλη πληγή που πόνεσε την ελληνική κοινωνία και έρχεται η ώρα και γίνεται πράξη η κατάργησή της. Έχουμε τη μείωση του ΦΠΑ στην εστίαση, στα τρόφιμα, τη μείωση του ΦΠΑ στην ενέ</w:t>
      </w:r>
      <w:r>
        <w:rPr>
          <w:rFonts w:eastAsia="Times New Roman" w:cs="Times New Roman"/>
          <w:szCs w:val="24"/>
        </w:rPr>
        <w:t>ργεια –ηλεκτρισμό και φυσικό αέριο- και</w:t>
      </w:r>
      <w:r>
        <w:rPr>
          <w:rFonts w:eastAsia="Times New Roman" w:cs="Times New Roman"/>
          <w:szCs w:val="24"/>
        </w:rPr>
        <w:t>,</w:t>
      </w:r>
      <w:r>
        <w:rPr>
          <w:rFonts w:eastAsia="Times New Roman" w:cs="Times New Roman"/>
          <w:szCs w:val="24"/>
        </w:rPr>
        <w:t xml:space="preserve"> όπως μαθαίνω από την αρμόδια Υφυπουργό, την κ. Παπανάτσιου, θα φέρει και νομοτεχνική βελτίωση –δεν είναι παρούσα τώρα- και η μείωση του ΦΠΑ θα αφορά και την τηλεθέρμανση, κάτι που αφορά ιδιαίτερα τις περιοχές μας, Κ</w:t>
      </w:r>
      <w:r>
        <w:rPr>
          <w:rFonts w:eastAsia="Times New Roman" w:cs="Times New Roman"/>
          <w:szCs w:val="24"/>
        </w:rPr>
        <w:t>οζάνη, Πτολεμαΐδα, Αμύνταιο και Μεγαλόπολη.</w:t>
      </w:r>
    </w:p>
    <w:p w14:paraId="4318B2CC"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Ψηφίζουμε σήμερα τις </w:t>
      </w:r>
      <w:r>
        <w:rPr>
          <w:rFonts w:eastAsia="Times New Roman" w:cs="Times New Roman"/>
          <w:szCs w:val="24"/>
        </w:rPr>
        <w:t>εκατό</w:t>
      </w:r>
      <w:r>
        <w:rPr>
          <w:rFonts w:eastAsia="Times New Roman" w:cs="Times New Roman"/>
          <w:szCs w:val="24"/>
        </w:rPr>
        <w:t xml:space="preserve"> δόσεις στους δήμους, τις </w:t>
      </w:r>
      <w:r>
        <w:rPr>
          <w:rFonts w:eastAsia="Times New Roman" w:cs="Times New Roman"/>
          <w:szCs w:val="24"/>
        </w:rPr>
        <w:t>εκατόν είκοσι</w:t>
      </w:r>
      <w:r>
        <w:rPr>
          <w:rFonts w:eastAsia="Times New Roman" w:cs="Times New Roman"/>
          <w:szCs w:val="24"/>
        </w:rPr>
        <w:t xml:space="preserve"> δόσεις στην εφορία για τα φυσικά πρόσωπα. Για τα νομικά πρόσωπα κερδοσκοπικού χαρακτήρα είναι </w:t>
      </w:r>
      <w:r>
        <w:rPr>
          <w:rFonts w:eastAsia="Times New Roman" w:cs="Times New Roman"/>
          <w:szCs w:val="24"/>
        </w:rPr>
        <w:t>δεκαοκτώ</w:t>
      </w:r>
      <w:r>
        <w:rPr>
          <w:rFonts w:eastAsia="Times New Roman" w:cs="Times New Roman"/>
          <w:szCs w:val="24"/>
        </w:rPr>
        <w:t xml:space="preserve"> έως </w:t>
      </w:r>
      <w:r>
        <w:rPr>
          <w:rFonts w:eastAsia="Times New Roman" w:cs="Times New Roman"/>
          <w:szCs w:val="24"/>
        </w:rPr>
        <w:t>τριάντα</w:t>
      </w:r>
      <w:r>
        <w:rPr>
          <w:rFonts w:eastAsia="Times New Roman" w:cs="Times New Roman"/>
          <w:szCs w:val="24"/>
        </w:rPr>
        <w:t xml:space="preserve"> και συμφωνώ με την προηγούμενη </w:t>
      </w:r>
      <w:r>
        <w:rPr>
          <w:rFonts w:eastAsia="Times New Roman" w:cs="Times New Roman"/>
          <w:szCs w:val="24"/>
        </w:rPr>
        <w:t>ομιλήτρια</w:t>
      </w:r>
      <w:r>
        <w:rPr>
          <w:rFonts w:eastAsia="Times New Roman" w:cs="Times New Roman"/>
          <w:szCs w:val="24"/>
        </w:rPr>
        <w:t>,</w:t>
      </w:r>
      <w:r>
        <w:rPr>
          <w:rFonts w:eastAsia="Times New Roman" w:cs="Times New Roman"/>
          <w:szCs w:val="24"/>
        </w:rPr>
        <w:t xml:space="preserve"> ότι πρέπει να καταβληθεί μια προσπάθεια</w:t>
      </w:r>
      <w:r>
        <w:rPr>
          <w:rFonts w:eastAsia="Times New Roman" w:cs="Times New Roman"/>
          <w:szCs w:val="24"/>
        </w:rPr>
        <w:t>,</w:t>
      </w:r>
      <w:r>
        <w:rPr>
          <w:rFonts w:eastAsia="Times New Roman" w:cs="Times New Roman"/>
          <w:szCs w:val="24"/>
        </w:rPr>
        <w:t xml:space="preserve"> ώστε να αυξηθούν οι δόσεις και για τις επιχειρήσεις</w:t>
      </w:r>
      <w:r>
        <w:rPr>
          <w:rFonts w:eastAsia="Times New Roman" w:cs="Times New Roman"/>
          <w:szCs w:val="24"/>
        </w:rPr>
        <w:t>,</w:t>
      </w:r>
      <w:r>
        <w:rPr>
          <w:rFonts w:eastAsia="Times New Roman" w:cs="Times New Roman"/>
          <w:szCs w:val="24"/>
        </w:rPr>
        <w:t xml:space="preserve"> για τις εταιρείες. </w:t>
      </w:r>
    </w:p>
    <w:p w14:paraId="4318B2CD"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Έχει πολλές ευεργετικές διατάξεις το νομοσχέδιο. Έχει την αιτιολόγηση των απολύσεων, άλλες διατάξεις για τη μεταβίβαση των φορτηγών</w:t>
      </w:r>
      <w:r>
        <w:rPr>
          <w:rFonts w:eastAsia="Times New Roman" w:cs="Times New Roman"/>
          <w:szCs w:val="24"/>
        </w:rPr>
        <w:t xml:space="preserve"> αυτοκινήτων και πολλά άλλα και έχουν ανακοινωθεί από τον Πρωθυπουργό για το 2020</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είωση της κατάργησης της εισφοράς αλληλεγγύης, επιδότηση εισφορών εργαζομένων, ευεργετικές διατάξεις για τα νησιά και για τις ορεινές περιοχές, μείωση του κόστους του πετρε</w:t>
      </w:r>
      <w:r>
        <w:rPr>
          <w:rFonts w:eastAsia="Times New Roman" w:cs="Times New Roman"/>
          <w:szCs w:val="24"/>
        </w:rPr>
        <w:t xml:space="preserve">λαίου -κάτι που είναι πολύ σημαντικό για τις περιοχές μας στη </w:t>
      </w:r>
      <w:r>
        <w:rPr>
          <w:rFonts w:eastAsia="Times New Roman" w:cs="Times New Roman"/>
          <w:szCs w:val="24"/>
        </w:rPr>
        <w:t>δ</w:t>
      </w:r>
      <w:r>
        <w:rPr>
          <w:rFonts w:eastAsia="Times New Roman" w:cs="Times New Roman"/>
          <w:szCs w:val="24"/>
        </w:rPr>
        <w:t>υτική Μακεδονία-</w:t>
      </w:r>
      <w:r>
        <w:rPr>
          <w:rFonts w:eastAsia="Times New Roman" w:cs="Times New Roman"/>
          <w:szCs w:val="24"/>
        </w:rPr>
        <w:t>,</w:t>
      </w:r>
      <w:r>
        <w:rPr>
          <w:rFonts w:eastAsia="Times New Roman" w:cs="Times New Roman"/>
          <w:szCs w:val="24"/>
        </w:rPr>
        <w:t xml:space="preserve"> μείωση φόρου για τους συνεταιρισμένους αγρότες, έκπτωση των τόκων των στεγαστικών δανείων και πολλά άλλα, ενώ πολύ σημαντικό είναι αυτό που είπε και σε συνέντευξή του ο Υπουργ</w:t>
      </w:r>
      <w:r>
        <w:rPr>
          <w:rFonts w:eastAsia="Times New Roman" w:cs="Times New Roman"/>
          <w:szCs w:val="24"/>
        </w:rPr>
        <w:t>ός Οικονομικών</w:t>
      </w:r>
      <w:r>
        <w:rPr>
          <w:rFonts w:eastAsia="Times New Roman" w:cs="Times New Roman"/>
          <w:szCs w:val="24"/>
        </w:rPr>
        <w:t>,</w:t>
      </w:r>
      <w:r>
        <w:rPr>
          <w:rFonts w:eastAsia="Times New Roman" w:cs="Times New Roman"/>
          <w:szCs w:val="24"/>
        </w:rPr>
        <w:t xml:space="preserve"> ότι θα προσπαθήσουμε να επαναφέρουμε με στοχευμένο τρόπο και σε στοχευμένες ομάδες πληθυσμού το ΕΚΑΣ. </w:t>
      </w:r>
    </w:p>
    <w:p w14:paraId="4318B2CE"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Σε όλα αυτά τα θετικά μέτρα του Αλέξη Τσίπρα και της Κυβέρνησής μας μπορεί να αντιπαρατεθεί η Νέα Δημοκρατία και ο Κυριάκος Μητσοτάκης γι</w:t>
      </w:r>
      <w:r>
        <w:rPr>
          <w:rFonts w:eastAsia="Times New Roman" w:cs="Times New Roman"/>
          <w:szCs w:val="24"/>
        </w:rPr>
        <w:t xml:space="preserve">α το τι κάνανε και τι κάναμε, για το ποιοι είναι και ποιοι είμαστε; Όχι, δεν μπορεί. Για αυτό και αποφεύγει το </w:t>
      </w:r>
      <w:r>
        <w:rPr>
          <w:rFonts w:eastAsia="Times New Roman" w:cs="Times New Roman"/>
          <w:szCs w:val="24"/>
          <w:lang w:val="en-US"/>
        </w:rPr>
        <w:t>debate</w:t>
      </w:r>
      <w:r>
        <w:rPr>
          <w:rFonts w:eastAsia="Times New Roman" w:cs="Times New Roman"/>
          <w:szCs w:val="24"/>
        </w:rPr>
        <w:t>, όπως ο διά</w:t>
      </w:r>
      <w:r>
        <w:rPr>
          <w:rFonts w:eastAsia="Times New Roman" w:cs="Times New Roman"/>
          <w:szCs w:val="24"/>
        </w:rPr>
        <w:t>β</w:t>
      </w:r>
      <w:r>
        <w:rPr>
          <w:rFonts w:eastAsia="Times New Roman" w:cs="Times New Roman"/>
          <w:szCs w:val="24"/>
        </w:rPr>
        <w:t>ολος το λιβάνι. Τι να πει μπροστά στον ελληνικό λαό; Και είναι παγκόσμια πρωτοτυπία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ε όλο τον κόσμο η αντιπολίτευση παρακαλά</w:t>
      </w:r>
      <w:r>
        <w:rPr>
          <w:rFonts w:eastAsia="Times New Roman" w:cs="Times New Roman"/>
          <w:szCs w:val="24"/>
        </w:rPr>
        <w:t xml:space="preserve">ει για </w:t>
      </w:r>
      <w:r>
        <w:rPr>
          <w:rFonts w:eastAsia="Times New Roman" w:cs="Times New Roman"/>
          <w:szCs w:val="24"/>
          <w:lang w:val="en-US"/>
        </w:rPr>
        <w:t>debate</w:t>
      </w:r>
      <w:r>
        <w:rPr>
          <w:rFonts w:eastAsia="Times New Roman" w:cs="Times New Roman"/>
          <w:szCs w:val="24"/>
        </w:rPr>
        <w:t xml:space="preserve"> και οι κυβερνήσεις, ο Πρωθυπουργός</w:t>
      </w:r>
      <w:r>
        <w:rPr>
          <w:rFonts w:eastAsia="Times New Roman" w:cs="Times New Roman"/>
          <w:szCs w:val="24"/>
        </w:rPr>
        <w:t>,</w:t>
      </w:r>
      <w:r>
        <w:rPr>
          <w:rFonts w:eastAsia="Times New Roman" w:cs="Times New Roman"/>
          <w:szCs w:val="24"/>
        </w:rPr>
        <w:t xml:space="preserve"> αρνείται. Συνήθως έτσι γίνεται. Και στην Ελλάδα έτσι γινόταν μια ζωή. Εδώ, πρώτη φορά να ζητάει ο Πρωθυπουργός </w:t>
      </w:r>
      <w:r>
        <w:rPr>
          <w:rFonts w:eastAsia="Times New Roman" w:cs="Times New Roman"/>
          <w:szCs w:val="24"/>
          <w:lang w:val="en-US"/>
        </w:rPr>
        <w:t>debate</w:t>
      </w:r>
      <w:r>
        <w:rPr>
          <w:rFonts w:eastAsia="Times New Roman" w:cs="Times New Roman"/>
          <w:szCs w:val="24"/>
        </w:rPr>
        <w:t xml:space="preserve"> και να αρνείται ο Αρχηγός της Αξιωματικής Αντιπολίτευσης. Οπότε, τι κάνει ο Κυριάκος Μητ</w:t>
      </w:r>
      <w:r>
        <w:rPr>
          <w:rFonts w:eastAsia="Times New Roman" w:cs="Times New Roman"/>
          <w:szCs w:val="24"/>
        </w:rPr>
        <w:t>σοτάκης και η Νέα Δημοκρατία; Πετάει τη</w:t>
      </w:r>
      <w:r>
        <w:rPr>
          <w:rFonts w:eastAsia="Times New Roman" w:cs="Times New Roman"/>
          <w:szCs w:val="24"/>
        </w:rPr>
        <w:t>ν</w:t>
      </w:r>
      <w:r>
        <w:rPr>
          <w:rFonts w:eastAsia="Times New Roman" w:cs="Times New Roman"/>
          <w:szCs w:val="24"/>
        </w:rPr>
        <w:t xml:space="preserve"> μπάλα στην εξέδρα με το τρίπτυχο «</w:t>
      </w:r>
      <w:r>
        <w:rPr>
          <w:rFonts w:eastAsia="Times New Roman" w:cs="Times New Roman"/>
          <w:szCs w:val="24"/>
        </w:rPr>
        <w:t>α</w:t>
      </w:r>
      <w:r>
        <w:rPr>
          <w:rFonts w:eastAsia="Times New Roman" w:cs="Times New Roman"/>
          <w:szCs w:val="24"/>
        </w:rPr>
        <w:t>σφάλεια, Πρέσπες, μεσαία τάξη». Τίποτα από αυτά, όμως, δεν ισχύ</w:t>
      </w:r>
      <w:r>
        <w:rPr>
          <w:rFonts w:eastAsia="Times New Roman" w:cs="Times New Roman"/>
          <w:szCs w:val="24"/>
        </w:rPr>
        <w:t>ει</w:t>
      </w:r>
      <w:r>
        <w:rPr>
          <w:rFonts w:eastAsia="Times New Roman" w:cs="Times New Roman"/>
          <w:szCs w:val="24"/>
        </w:rPr>
        <w:t>, ούτε στην εξέδρα τους το</w:t>
      </w:r>
      <w:r>
        <w:rPr>
          <w:rFonts w:eastAsia="Times New Roman" w:cs="Times New Roman"/>
          <w:szCs w:val="24"/>
        </w:rPr>
        <w:t>υ</w:t>
      </w:r>
      <w:r>
        <w:rPr>
          <w:rFonts w:eastAsia="Times New Roman" w:cs="Times New Roman"/>
          <w:szCs w:val="24"/>
        </w:rPr>
        <w:t xml:space="preserve">ς παίρνει να μας χτυπήσουν πολιτικά. Γιατί; Τα παίρνω ένα-ένα. </w:t>
      </w:r>
    </w:p>
    <w:p w14:paraId="4318B2CF"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Πρώτον, ασφάλεια. Τα νούμερα, τα επίσημα στοιχεία για την εγκληματικότητα δείχνουν ότι η κατάσταση είναι ίδια και καλύτερη επί των ημερών μας. Όμως, τι κάνει η Νέα Δημοκρατία και ο Κυριάκος Μητσοτάκης; Σηκώνουν πολύ κουρνιαχτό, διαρρηγνύουν υποκριτικά τα ι</w:t>
      </w:r>
      <w:r>
        <w:rPr>
          <w:rFonts w:eastAsia="Times New Roman" w:cs="Times New Roman"/>
          <w:szCs w:val="24"/>
        </w:rPr>
        <w:t>μάτιά τους, όταν έχουμε πλημμελήματα του τύπου σπασμένες βιτρίνες. Καταδικάζω προσωπικά και εγώ και όλος ο ΣΥΡΙΖΑ απερίφραστα τέτοιου είδους πλημμελήματα, σπασμένες βιτρίνες. Να θυμηθούμε ότι γινόντουσαν πάντα και επί ημερών Νέας Δημοκρατίας και επί ημερών</w:t>
      </w:r>
      <w:r>
        <w:rPr>
          <w:rFonts w:eastAsia="Times New Roman" w:cs="Times New Roman"/>
          <w:szCs w:val="24"/>
        </w:rPr>
        <w:t xml:space="preserve"> ΠΑΣΟΚ και σε μεγαλύτερη ένταση. Και «μπούκες» γινόντουσαν στα αστυνομικά τμήματα και στα Εξάρχεια γινόταν χαμός. Αυτά δεν άλλαξαν. </w:t>
      </w:r>
    </w:p>
    <w:p w14:paraId="4318B2D0"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Εγώ αναρωτιέμαι, όμως, πόση ανασφάλεια δημιούργησε στη χώρα η μη επιστροφή στο κράτος των 241 εκατομμυρίων ευρώ από τις φαρ</w:t>
      </w:r>
      <w:r>
        <w:rPr>
          <w:rFonts w:eastAsia="Times New Roman" w:cs="Times New Roman"/>
          <w:szCs w:val="24"/>
        </w:rPr>
        <w:t xml:space="preserve">μακευτικές εταιρείες; Με πόσες σπασμένες βιτρίνες αντιστοιχούν αυτά τα χρήματα; Πόση ανασφάλεια δημιούργησε το σκάνδαλο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Με πόσες σπασμένες βιτρίνες αντιστοιχούν τα δισεκατομμύρια των σκανδάλων της υγείας; Πόση ανασφάλεια και με πόσες βιτρίνες α</w:t>
      </w:r>
      <w:r>
        <w:rPr>
          <w:rFonts w:eastAsia="Times New Roman" w:cs="Times New Roman"/>
          <w:szCs w:val="24"/>
        </w:rPr>
        <w:t>ντιστοιχούν στα δάνεια με αέρα στα μέσα ενημέρωσης και στον ίδιο τ</w:t>
      </w:r>
      <w:r>
        <w:rPr>
          <w:rFonts w:eastAsia="Times New Roman" w:cs="Times New Roman"/>
          <w:szCs w:val="24"/>
        </w:rPr>
        <w:t>ου</w:t>
      </w:r>
      <w:r>
        <w:rPr>
          <w:rFonts w:eastAsia="Times New Roman" w:cs="Times New Roman"/>
          <w:szCs w:val="24"/>
        </w:rPr>
        <w:t>ς τον εαυτό</w:t>
      </w:r>
      <w:r>
        <w:rPr>
          <w:rFonts w:eastAsia="Times New Roman" w:cs="Times New Roman"/>
          <w:szCs w:val="24"/>
        </w:rPr>
        <w:t>,</w:t>
      </w:r>
      <w:r>
        <w:rPr>
          <w:rFonts w:eastAsia="Times New Roman" w:cs="Times New Roman"/>
          <w:szCs w:val="24"/>
        </w:rPr>
        <w:t xml:space="preserve"> ΠΑΣΟΚ και Νέα Δημοκρατία; Αν τα βάλεις όλα αυτά μαζί, είναι σαν να σπάσαν όλες οι βιτρίνες της χώρας δέκα φορές. Σαν να ακούστηκε ένα μεγάλο </w:t>
      </w:r>
      <w:r w:rsidRPr="00491BF0">
        <w:rPr>
          <w:rFonts w:eastAsia="Times New Roman" w:cs="Times New Roman"/>
          <w:szCs w:val="24"/>
        </w:rPr>
        <w:t>κραχ</w:t>
      </w:r>
      <w:r w:rsidRPr="003C28AE">
        <w:rPr>
          <w:rFonts w:eastAsia="Times New Roman" w:cs="Times New Roman"/>
          <w:b/>
          <w:szCs w:val="24"/>
        </w:rPr>
        <w:t xml:space="preserve"> </w:t>
      </w:r>
      <w:r>
        <w:rPr>
          <w:rFonts w:eastAsia="Times New Roman" w:cs="Times New Roman"/>
          <w:szCs w:val="24"/>
        </w:rPr>
        <w:t xml:space="preserve">και πραγματικά </w:t>
      </w:r>
      <w:r w:rsidRPr="00491BF0">
        <w:rPr>
          <w:rFonts w:eastAsia="Times New Roman" w:cs="Times New Roman"/>
          <w:szCs w:val="24"/>
        </w:rPr>
        <w:t>κραχ</w:t>
      </w:r>
      <w:r>
        <w:rPr>
          <w:rFonts w:eastAsia="Times New Roman" w:cs="Times New Roman"/>
          <w:szCs w:val="24"/>
        </w:rPr>
        <w:t xml:space="preserve"> έγινε, γι</w:t>
      </w:r>
      <w:r>
        <w:rPr>
          <w:rFonts w:eastAsia="Times New Roman" w:cs="Times New Roman"/>
          <w:szCs w:val="24"/>
        </w:rPr>
        <w:t>α αυτό πτώχευσε η χώρα και μας οδήγησαν στην τεράστια ανασφάλεια. Αυτή είναι η ανασφάλεια, της ανεργίας, της φτώχειας και της μετανάστευσης.</w:t>
      </w:r>
    </w:p>
    <w:p w14:paraId="4318B2D1"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Για τις Πρέσπες. Και εκεί δεν μπορείτε να πείτε τίποτα, κύριοι της Νέας Δημοκρατίας, γιατί</w:t>
      </w:r>
      <w:r>
        <w:rPr>
          <w:rFonts w:eastAsia="Times New Roman" w:cs="Times New Roman"/>
          <w:szCs w:val="24"/>
        </w:rPr>
        <w:t>,</w:t>
      </w:r>
      <w:r>
        <w:rPr>
          <w:rFonts w:eastAsia="Times New Roman" w:cs="Times New Roman"/>
          <w:szCs w:val="24"/>
        </w:rPr>
        <w:t xml:space="preserve"> πρώτον</w:t>
      </w:r>
      <w:r>
        <w:rPr>
          <w:rFonts w:eastAsia="Times New Roman" w:cs="Times New Roman"/>
          <w:szCs w:val="24"/>
        </w:rPr>
        <w:t>,</w:t>
      </w:r>
      <w:r>
        <w:rPr>
          <w:rFonts w:eastAsia="Times New Roman" w:cs="Times New Roman"/>
          <w:szCs w:val="24"/>
        </w:rPr>
        <w:t xml:space="preserve"> ομολογείτε ότι </w:t>
      </w:r>
      <w:r>
        <w:rPr>
          <w:rFonts w:eastAsia="Times New Roman" w:cs="Times New Roman"/>
          <w:szCs w:val="24"/>
        </w:rPr>
        <w:t>δεν θα κάνετε τίποτα για να την αλλάξετε και κυρίως γιατί συμφωνείτε και η Νέα Δημοκρατία και το ΠΑΣΟΚ με το «Βόρεια Μακεδονία». Άλλωστε, εσείς είστε αυτοί που χαράξατε την εθνική γραμμή για το «Βόρεια Μακεδονία». Απλώς το λέγατε, για να μην ενοχλείτε τα α</w:t>
      </w:r>
      <w:r>
        <w:rPr>
          <w:rFonts w:eastAsia="Times New Roman" w:cs="Times New Roman"/>
          <w:szCs w:val="24"/>
        </w:rPr>
        <w:t xml:space="preserve">υτιά των ψηφοφόρων, «σύνθετη ονομασία με γεωγραφικό προσδιορισμό». Δεν λέγατε ότι θα πάμε στο «Βόρεια Μακεδονία», λέγατε «ναι, δεχόμαστε σύνθετη ονομασία με γεωγραφικό προσδιορισμό», δηλαδή «Βόρεια Μακεδονία»! Το δέχεστε. </w:t>
      </w:r>
    </w:p>
    <w:p w14:paraId="4318B2D2"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Τέλος, για τη μεσαία τάξη, για να</w:t>
      </w:r>
      <w:r>
        <w:rPr>
          <w:rFonts w:eastAsia="Times New Roman" w:cs="Times New Roman"/>
          <w:szCs w:val="24"/>
        </w:rPr>
        <w:t xml:space="preserve"> συνεννοούμαστε, μιλάμε για τη μεσαία τάξη</w:t>
      </w:r>
      <w:r>
        <w:rPr>
          <w:rFonts w:eastAsia="Times New Roman" w:cs="Times New Roman"/>
          <w:szCs w:val="24"/>
        </w:rPr>
        <w:t>,</w:t>
      </w:r>
      <w:r>
        <w:rPr>
          <w:rFonts w:eastAsia="Times New Roman" w:cs="Times New Roman"/>
          <w:szCs w:val="24"/>
        </w:rPr>
        <w:t xml:space="preserve"> που τους κουτσουρέψατε το εισόδημα, που τους πετάξατε έξω από τα νοσοκομεία</w:t>
      </w:r>
      <w:r>
        <w:rPr>
          <w:rFonts w:eastAsia="Times New Roman" w:cs="Times New Roman"/>
          <w:szCs w:val="24"/>
        </w:rPr>
        <w:t>,</w:t>
      </w:r>
      <w:r>
        <w:rPr>
          <w:rFonts w:eastAsia="Times New Roman" w:cs="Times New Roman"/>
          <w:szCs w:val="24"/>
        </w:rPr>
        <w:t xml:space="preserve"> ενώ πλήρωναν τριάντα πέντε χρόνια εισφορές και ήταν έξι ή δώδεκα μήνες απλήρωτοι και λέγαν οι άνθρωποι «έχω πληρώσει μια ζωή και δεν μπ</w:t>
      </w:r>
      <w:r>
        <w:rPr>
          <w:rFonts w:eastAsia="Times New Roman" w:cs="Times New Roman"/>
          <w:szCs w:val="24"/>
        </w:rPr>
        <w:t>ορώ να πάω να νοσηλευτώ»; Που τους κυνηγούσατε σαν τους χειρότερους εγκληματίες, επειδή δεν πλήρωναν τις ίδιες τις εισφορές τους και τους πηγαίνατε και στο αυτόφωρο; Τη διώξατε τη μεσαία τάξη, κυρίες και κύριοι συνάδελφοι της Νέας Δημοκρατίας και του ΠΑΣΟΚ</w:t>
      </w:r>
      <w:r>
        <w:rPr>
          <w:rFonts w:eastAsia="Times New Roman" w:cs="Times New Roman"/>
          <w:szCs w:val="24"/>
        </w:rPr>
        <w:t>, όπως διώξατε και όλη τη χώρα. Αλλά δεν σας φοβάται ο κόσμος μόνο για όσα κάνατε, αλλά και για όσα πιστεύετε και υπόσχεστε για το μέλλον και τα λέει και ο κ. Μητσοτάκης με ειλικρίνεια άλλες φορές. Άλλες φορές το</w:t>
      </w:r>
      <w:r>
        <w:rPr>
          <w:rFonts w:eastAsia="Times New Roman" w:cs="Times New Roman"/>
          <w:szCs w:val="24"/>
        </w:rPr>
        <w:t>ύ</w:t>
      </w:r>
      <w:r>
        <w:rPr>
          <w:rFonts w:eastAsia="Times New Roman" w:cs="Times New Roman"/>
          <w:szCs w:val="24"/>
        </w:rPr>
        <w:t xml:space="preserve"> ξεφεύγουν και λίγα παραπάνω, επταήμερη εργ</w:t>
      </w:r>
      <w:r>
        <w:rPr>
          <w:rFonts w:eastAsia="Times New Roman" w:cs="Times New Roman"/>
          <w:szCs w:val="24"/>
        </w:rPr>
        <w:t xml:space="preserve">ασία, κατάργηση επιδομάτων. Τη </w:t>
      </w:r>
      <w:r>
        <w:rPr>
          <w:rFonts w:eastAsia="Times New Roman" w:cs="Times New Roman"/>
          <w:szCs w:val="24"/>
        </w:rPr>
        <w:t>δέκατη τρίτη</w:t>
      </w:r>
      <w:r>
        <w:rPr>
          <w:rFonts w:eastAsia="Times New Roman" w:cs="Times New Roman"/>
          <w:szCs w:val="24"/>
        </w:rPr>
        <w:t xml:space="preserve"> σύνταξη δεν την πολυπιστεύετε, τη μείωση των συντάξεων αρχές του ’19 την είχατε ενσωματώσει στο πρόγραμμά σας, προσλήψεις θέλετε ένα προς πέντε κ.λπ</w:t>
      </w:r>
      <w:r>
        <w:rPr>
          <w:rFonts w:eastAsia="Times New Roman" w:cs="Times New Roman"/>
          <w:szCs w:val="24"/>
        </w:rPr>
        <w:t>.</w:t>
      </w:r>
      <w:r>
        <w:rPr>
          <w:rFonts w:eastAsia="Times New Roman" w:cs="Times New Roman"/>
          <w:szCs w:val="24"/>
        </w:rPr>
        <w:t xml:space="preserve">. </w:t>
      </w:r>
    </w:p>
    <w:p w14:paraId="4318B2D3"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Και βέβαια έχετε και το χούι –να το πω- ότι αναπολείτε την τ</w:t>
      </w:r>
      <w:r>
        <w:rPr>
          <w:rFonts w:eastAsia="Times New Roman" w:cs="Times New Roman"/>
          <w:szCs w:val="24"/>
        </w:rPr>
        <w:t>ρομακτική τριετία 2012</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2015. Λέτε ότι «φτάσατε στο 2014, εκεί που ήμασταν εμείς», με αφορμή τη μείωση του ΦΠΑ. Εσείς όμως εκεί ήσασταν με 28% ανεργία, με 25% μείωση του ΑΕΠ, που ούτε σε πόλεμο δεν γίνεται, με 12% σε μείωση συντάξεων και μισθών, με απολύσ</w:t>
      </w:r>
      <w:r>
        <w:rPr>
          <w:rFonts w:eastAsia="Times New Roman" w:cs="Times New Roman"/>
          <w:szCs w:val="24"/>
        </w:rPr>
        <w:t>εις, με τον ΕΝΦΙΑ να είναι μέσα στον λογαριασμό ρεύματος, οπότε</w:t>
      </w:r>
      <w:r>
        <w:rPr>
          <w:rFonts w:eastAsia="Times New Roman" w:cs="Times New Roman"/>
          <w:szCs w:val="24"/>
        </w:rPr>
        <w:t>,</w:t>
      </w:r>
      <w:r>
        <w:rPr>
          <w:rFonts w:eastAsia="Times New Roman" w:cs="Times New Roman"/>
          <w:szCs w:val="24"/>
        </w:rPr>
        <w:t xml:space="preserve"> αν δεν τον πληρώσεις, θα σου κοπεί το ρεύμα. Κοιμόσουν με δουλειά και ξυπνούσες άνεργος. Ας ξέρει ο κόσμος, όμως, ότι Μητσοτάκης ίσον Σαμαράς. Εκεί θέλετε να μας γυρίσετε.</w:t>
      </w:r>
    </w:p>
    <w:p w14:paraId="4318B2D4"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Και όλα αυτά δείχνο</w:t>
      </w:r>
      <w:r>
        <w:rPr>
          <w:rFonts w:eastAsia="Times New Roman" w:cs="Times New Roman"/>
          <w:szCs w:val="24"/>
        </w:rPr>
        <w:t>υν ότι με αυτά που κάνατε στο παρελθόν και υπόσχεστε για το μέλλον ο κόσμος έχει καταλήξει να φοβάται τον Κυριάκο Μητσοτάκη και τη Νέα Δημοκρατία. Αντίθετα, εκτιμά και τον Αλέξη Τσίπρα και εμάς, τον ΣΥΡΙΖΑ και την Προοδευτική Συμμαχία, που τον στηρίζουμε γ</w:t>
      </w:r>
      <w:r>
        <w:rPr>
          <w:rFonts w:eastAsia="Times New Roman" w:cs="Times New Roman"/>
          <w:szCs w:val="24"/>
        </w:rPr>
        <w:t>ια την προσπάθεια που γίνεται. Και για αυτό μπορεί να κερδίζετε στα γκάλοπ, κύριοι της Νέας Δημοκρατίας, όμως εμείς, ο Αλέξης Τσίπρας και ο ΣΥΡΙΖΑ, θα κερδίσουμε στις κάλπες που έρχονται.</w:t>
      </w:r>
    </w:p>
    <w:p w14:paraId="4318B2D5"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Ευχαριστώ.</w:t>
      </w:r>
    </w:p>
    <w:p w14:paraId="4318B2D6" w14:textId="77777777" w:rsidR="001D7CFB" w:rsidRDefault="00EB4E0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18B2D7" w14:textId="77777777" w:rsidR="001D7CFB" w:rsidRDefault="00EB4E04">
      <w:pPr>
        <w:spacing w:line="600" w:lineRule="auto"/>
        <w:ind w:firstLine="720"/>
        <w:jc w:val="both"/>
        <w:rPr>
          <w:rFonts w:eastAsia="Times New Roman" w:cs="Times New Roman"/>
          <w:szCs w:val="24"/>
        </w:rPr>
      </w:pPr>
      <w:r w:rsidRPr="0087745A">
        <w:rPr>
          <w:rFonts w:eastAsia="Times New Roman" w:cs="Times New Roman"/>
          <w:b/>
          <w:szCs w:val="24"/>
        </w:rPr>
        <w:t>ΠΡΟΕΔΡΕΥΩΝ (Γ</w:t>
      </w:r>
      <w:r w:rsidRPr="0087745A">
        <w:rPr>
          <w:rFonts w:eastAsia="Times New Roman" w:cs="Times New Roman"/>
          <w:b/>
          <w:szCs w:val="24"/>
        </w:rPr>
        <w:t xml:space="preserve">εώργιος Λαμπρούλης): </w:t>
      </w:r>
      <w:r>
        <w:rPr>
          <w:rFonts w:eastAsia="Times New Roman" w:cs="Times New Roman"/>
          <w:szCs w:val="24"/>
        </w:rPr>
        <w:t xml:space="preserve">Τον λόγο έχει ο Υπουργός Εσωτερικών κ. Χαρίτσης. </w:t>
      </w:r>
    </w:p>
    <w:p w14:paraId="4318B2D8"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ΑΛΕΞ</w:t>
      </w:r>
      <w:r>
        <w:rPr>
          <w:rFonts w:eastAsia="Times New Roman" w:cs="Times New Roman"/>
          <w:b/>
          <w:szCs w:val="24"/>
        </w:rPr>
        <w:t>Η</w:t>
      </w:r>
      <w:r>
        <w:rPr>
          <w:rFonts w:eastAsia="Times New Roman" w:cs="Times New Roman"/>
          <w:b/>
          <w:szCs w:val="24"/>
        </w:rPr>
        <w:t>Σ ΧΑΡΙΤΣΗΣ (Υ</w:t>
      </w:r>
      <w:r w:rsidRPr="00A2604A">
        <w:rPr>
          <w:rFonts w:eastAsia="Times New Roman" w:cs="Times New Roman"/>
          <w:b/>
          <w:szCs w:val="24"/>
        </w:rPr>
        <w:t xml:space="preserve">πουργός </w:t>
      </w:r>
      <w:r>
        <w:rPr>
          <w:rFonts w:eastAsia="Times New Roman" w:cs="Times New Roman"/>
          <w:b/>
          <w:szCs w:val="24"/>
        </w:rPr>
        <w:t>Εσωτερικών</w:t>
      </w:r>
      <w:r w:rsidRPr="00A2604A">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πολύ</w:t>
      </w:r>
      <w:r w:rsidRPr="00CB1DBF">
        <w:rPr>
          <w:rFonts w:eastAsia="Times New Roman" w:cs="Times New Roman"/>
          <w:szCs w:val="24"/>
        </w:rPr>
        <w:t>,</w:t>
      </w:r>
      <w:r>
        <w:rPr>
          <w:rFonts w:eastAsia="Times New Roman" w:cs="Times New Roman"/>
          <w:szCs w:val="24"/>
        </w:rPr>
        <w:t xml:space="preserve"> κύριε Πρόεδρε.</w:t>
      </w:r>
    </w:p>
    <w:p w14:paraId="4318B2D9"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w:t>
      </w:r>
      <w:r>
        <w:rPr>
          <w:rFonts w:eastAsia="Times New Roman" w:cs="Times New Roman"/>
          <w:szCs w:val="24"/>
        </w:rPr>
        <w:t>Β</w:t>
      </w:r>
      <w:r>
        <w:rPr>
          <w:rFonts w:eastAsia="Times New Roman" w:cs="Times New Roman"/>
          <w:szCs w:val="24"/>
        </w:rPr>
        <w:t>ουλευτές, στο παρόν πολύ κρίσιμο νομοσχέδιο, το οποίο περίμεναν εκατοντάδες χιλιάδες συμπολίτες μας το τελευταίο διάστημα και που φέρνει η Κυβέρνησή μας προς ψήφιση, περιλαμβάνεται και μια πολύ σημαντική ρύθμιση του Υπουργείου Εσωτερικών. Μια ρύθμιση που α</w:t>
      </w:r>
      <w:r>
        <w:rPr>
          <w:rFonts w:eastAsia="Times New Roman" w:cs="Times New Roman"/>
          <w:szCs w:val="24"/>
        </w:rPr>
        <w:t xml:space="preserve">φορά τη δυνατότητα ευνοϊκής εξόφλησης οφειλών προς τους ΟΤΑ </w:t>
      </w:r>
      <w:r>
        <w:rPr>
          <w:rFonts w:eastAsia="Times New Roman" w:cs="Times New Roman"/>
          <w:szCs w:val="24"/>
        </w:rPr>
        <w:t>α</w:t>
      </w:r>
      <w:r>
        <w:rPr>
          <w:rFonts w:eastAsia="Times New Roman" w:cs="Times New Roman"/>
          <w:szCs w:val="24"/>
        </w:rPr>
        <w:t>΄ βαθμού προς τους δήμους όλης της χώρας, οφειλών που προέρχονται από τέλη, φόρους, δικαιώματα, εισφορές, καθώς και τις προσαυξήσεις, τους τόκους και τα πρόστιμα αυτών των οφειλών.</w:t>
      </w:r>
    </w:p>
    <w:p w14:paraId="4318B2DA"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Η ρύθμιση αυτή</w:t>
      </w:r>
      <w:r>
        <w:rPr>
          <w:rFonts w:eastAsia="Times New Roman" w:cs="Times New Roman"/>
          <w:szCs w:val="24"/>
        </w:rPr>
        <w:t xml:space="preserve"> αφορά τόσο ιδιώτες, τους δημότες, αλλά και τις επιχειρήσεις. Είναι, λοιπόν, πάρα πολύ σημαντικό κατά τη γνώμη μας ότι δίδεται αυτή η δυνατότητα στους πολίτες αλλά και στις επιχειρήσεις να ρυθμίσουν τις οφειλές τους, να κάνουν έναν καλύτερο οικονομικό προγ</w:t>
      </w:r>
      <w:r>
        <w:rPr>
          <w:rFonts w:eastAsia="Times New Roman" w:cs="Times New Roman"/>
          <w:szCs w:val="24"/>
        </w:rPr>
        <w:t>ραμματισμό πλέον για το μέλλον και</w:t>
      </w:r>
      <w:r>
        <w:rPr>
          <w:rFonts w:eastAsia="Times New Roman" w:cs="Times New Roman"/>
          <w:szCs w:val="24"/>
        </w:rPr>
        <w:t>,</w:t>
      </w:r>
      <w:r>
        <w:rPr>
          <w:rFonts w:eastAsia="Times New Roman" w:cs="Times New Roman"/>
          <w:szCs w:val="24"/>
        </w:rPr>
        <w:t xml:space="preserve"> άρα, μπορούμε να πούμε ότι αυτή η ρύθμιση έχει μια πολύ σημαντική αναπτυξιακή διάσταση.</w:t>
      </w:r>
    </w:p>
    <w:p w14:paraId="4318B2DB"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Υπενθυμίζω αυτό το οποίο είπαμε και στην επιτροπή την προηγούμενη εβδομάδα</w:t>
      </w:r>
      <w:r>
        <w:rPr>
          <w:rFonts w:eastAsia="Times New Roman" w:cs="Times New Roman"/>
          <w:szCs w:val="24"/>
        </w:rPr>
        <w:t>,</w:t>
      </w:r>
      <w:r>
        <w:rPr>
          <w:rFonts w:eastAsia="Times New Roman" w:cs="Times New Roman"/>
          <w:szCs w:val="24"/>
        </w:rPr>
        <w:t xml:space="preserve"> ότι, σύμφωνα με τα τελευταία διασταυρωμένα στοιχεί</w:t>
      </w:r>
      <w:r>
        <w:rPr>
          <w:rFonts w:eastAsia="Times New Roman" w:cs="Times New Roman"/>
          <w:szCs w:val="24"/>
        </w:rPr>
        <w:t>α</w:t>
      </w:r>
      <w:r>
        <w:rPr>
          <w:rFonts w:eastAsia="Times New Roman" w:cs="Times New Roman"/>
          <w:szCs w:val="24"/>
        </w:rPr>
        <w:t xml:space="preserve"> που </w:t>
      </w:r>
      <w:r>
        <w:rPr>
          <w:rFonts w:eastAsia="Times New Roman" w:cs="Times New Roman"/>
          <w:szCs w:val="24"/>
        </w:rPr>
        <w:t>υπάρχουν στο Υπουργείο μας, οι βεβαιωμένες οφειλές προς τους δήμους ανέρχονται περίπου στα 2,7 δισεκατομμύρια ευρώ. Αν σε αυτά συνυπολογίσουμε και τις οφειλές προς νομικά πρόσωπα των δήμων, μιας και η συγκεκριμένη ρύθμιση δεν αφορά μόνο τους δήμους, αλλά κ</w:t>
      </w:r>
      <w:r>
        <w:rPr>
          <w:rFonts w:eastAsia="Times New Roman" w:cs="Times New Roman"/>
          <w:szCs w:val="24"/>
        </w:rPr>
        <w:t>αι τα νομικά τους πρόσωπα, κυρίως τ</w:t>
      </w:r>
      <w:r>
        <w:rPr>
          <w:rFonts w:eastAsia="Times New Roman" w:cs="Times New Roman"/>
          <w:szCs w:val="24"/>
        </w:rPr>
        <w:t>ι</w:t>
      </w:r>
      <w:r>
        <w:rPr>
          <w:rFonts w:eastAsia="Times New Roman" w:cs="Times New Roman"/>
          <w:szCs w:val="24"/>
        </w:rPr>
        <w:t>ς ΔΕ</w:t>
      </w:r>
      <w:r>
        <w:rPr>
          <w:rFonts w:eastAsia="Times New Roman" w:cs="Times New Roman"/>
          <w:szCs w:val="24"/>
        </w:rPr>
        <w:t>Υ</w:t>
      </w:r>
      <w:r>
        <w:rPr>
          <w:rFonts w:eastAsia="Times New Roman" w:cs="Times New Roman"/>
          <w:szCs w:val="24"/>
        </w:rPr>
        <w:t>Α, που επίσης εκεί έχουν συσσωρευθεί σημαντικές οφειλές όλα τα χρόνια της κρίσης, το συνολικό ποσό το οποίο μπορεί να ρυθμιστεί ξεπερνά τα 3 δισεκατομμύρια ευρώ.</w:t>
      </w:r>
    </w:p>
    <w:p w14:paraId="4318B2DC"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Αυτή η ρύθμιση, λοιπόν, από τη μία δίνει τη δυνατότητ</w:t>
      </w:r>
      <w:r>
        <w:rPr>
          <w:rFonts w:eastAsia="Times New Roman" w:cs="Times New Roman"/>
          <w:szCs w:val="24"/>
        </w:rPr>
        <w:t>α στους πολίτες, στα φυσικά και νομικά πρόσωπα, να προχωρήσουν σε εξόφληση των οφειλών τους, αλλά από την άλλη αυξάνει σε πολύ σημαντικό βαθμό την εισπραξιμότητα των ίδιων των δήμων, των ίδιων των φορέων της αυτοδιοίκησης.</w:t>
      </w:r>
    </w:p>
    <w:p w14:paraId="4318B2DD"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Νομίζω ότι είναι πάρα πολύ σημαντ</w:t>
      </w:r>
      <w:r>
        <w:rPr>
          <w:rFonts w:eastAsia="Times New Roman" w:cs="Times New Roman"/>
          <w:szCs w:val="24"/>
        </w:rPr>
        <w:t>ικό, ειδικά σε αυτή τη συγκυρία και μιας και η συγκεκριμένη ρύθμιση έχει τετράμηνη διάρκεια από την ψήφισ</w:t>
      </w:r>
      <w:r>
        <w:rPr>
          <w:rFonts w:eastAsia="Times New Roman" w:cs="Times New Roman"/>
          <w:szCs w:val="24"/>
        </w:rPr>
        <w:t>η</w:t>
      </w:r>
      <w:r>
        <w:rPr>
          <w:rFonts w:eastAsia="Times New Roman" w:cs="Times New Roman"/>
          <w:szCs w:val="24"/>
        </w:rPr>
        <w:t xml:space="preserve"> του παρόντος νομοσχεδίου, το ότι οι νέες αυτοδιοικητικές αρχές, οι οποίες θα προκύψουν από τις εκλογές της 26</w:t>
      </w:r>
      <w:r w:rsidRPr="009653EF">
        <w:rPr>
          <w:rFonts w:eastAsia="Times New Roman" w:cs="Times New Roman"/>
          <w:szCs w:val="24"/>
          <w:vertAlign w:val="superscript"/>
        </w:rPr>
        <w:t>ης</w:t>
      </w:r>
      <w:r>
        <w:rPr>
          <w:rFonts w:eastAsia="Times New Roman" w:cs="Times New Roman"/>
          <w:szCs w:val="24"/>
        </w:rPr>
        <w:t xml:space="preserve"> Μαΐου και αναλαμβάνουν καθήκοντα από </w:t>
      </w:r>
      <w:r>
        <w:rPr>
          <w:rFonts w:eastAsia="Times New Roman" w:cs="Times New Roman"/>
          <w:szCs w:val="24"/>
        </w:rPr>
        <w:t>1</w:t>
      </w:r>
      <w:r w:rsidRPr="009653EF">
        <w:rPr>
          <w:rFonts w:eastAsia="Times New Roman" w:cs="Times New Roman"/>
          <w:szCs w:val="24"/>
          <w:vertAlign w:val="superscript"/>
        </w:rPr>
        <w:t>ης</w:t>
      </w:r>
      <w:r>
        <w:rPr>
          <w:rFonts w:eastAsia="Times New Roman" w:cs="Times New Roman"/>
          <w:szCs w:val="24"/>
        </w:rPr>
        <w:t xml:space="preserve"> Σεπτεμβρίου 2019, θα μπορέσουν στο ξεκίνημα της θητείας τους να έχουν μπει στη διαδικασία είσπραξης αυτών των οφειλών.</w:t>
      </w:r>
    </w:p>
    <w:p w14:paraId="4318B2DE" w14:textId="77777777" w:rsidR="001D7CFB" w:rsidRDefault="00EB4E04">
      <w:pPr>
        <w:spacing w:line="600" w:lineRule="auto"/>
        <w:ind w:firstLine="426"/>
        <w:jc w:val="both"/>
        <w:rPr>
          <w:rFonts w:eastAsia="Times New Roman"/>
          <w:szCs w:val="24"/>
        </w:rPr>
      </w:pPr>
      <w:r>
        <w:rPr>
          <w:rFonts w:eastAsia="Times New Roman"/>
          <w:szCs w:val="24"/>
        </w:rPr>
        <w:t>Άρα δημιουργείται, αν θέλετε, και ένα σημαντικό αποθεματικό για τους δήμους, για να μπορέσουν στη συνέχεια να χαράξουν την πολιτική τ</w:t>
      </w:r>
      <w:r>
        <w:rPr>
          <w:rFonts w:eastAsia="Times New Roman"/>
          <w:szCs w:val="24"/>
        </w:rPr>
        <w:t>ους με πολύ καλύτερους οικονομικούς όρους για την επόμενη τετραετία.</w:t>
      </w:r>
    </w:p>
    <w:p w14:paraId="4318B2DF" w14:textId="77777777" w:rsidR="001D7CFB" w:rsidRDefault="00EB4E04">
      <w:pPr>
        <w:spacing w:line="600" w:lineRule="auto"/>
        <w:ind w:firstLine="709"/>
        <w:jc w:val="both"/>
        <w:rPr>
          <w:rFonts w:eastAsia="Times New Roman"/>
          <w:szCs w:val="24"/>
        </w:rPr>
      </w:pPr>
      <w:r>
        <w:rPr>
          <w:rFonts w:eastAsia="Times New Roman"/>
          <w:szCs w:val="24"/>
        </w:rPr>
        <w:t>Αντίστοιχη ρύθμιση είχε ψηφιστεί –υπενθυμίζω- μετά από πρόταση του Υπουργείου μας το 2017. Αναφέρομαι στον ν.4483/2017. Τότε</w:t>
      </w:r>
      <w:r>
        <w:rPr>
          <w:rFonts w:eastAsia="Times New Roman"/>
          <w:szCs w:val="24"/>
        </w:rPr>
        <w:t>,</w:t>
      </w:r>
      <w:r>
        <w:rPr>
          <w:rFonts w:eastAsia="Times New Roman"/>
          <w:szCs w:val="24"/>
        </w:rPr>
        <w:t xml:space="preserve"> που υπήρχε πάλι συγκεκριμένη χρονική διάρκεια</w:t>
      </w:r>
      <w:r>
        <w:rPr>
          <w:rFonts w:eastAsia="Times New Roman"/>
          <w:szCs w:val="24"/>
        </w:rPr>
        <w:t>,</w:t>
      </w:r>
      <w:r>
        <w:rPr>
          <w:rFonts w:eastAsia="Times New Roman"/>
          <w:szCs w:val="24"/>
        </w:rPr>
        <w:t xml:space="preserve"> πολλοί οφειλέτ</w:t>
      </w:r>
      <w:r>
        <w:rPr>
          <w:rFonts w:eastAsia="Times New Roman"/>
          <w:szCs w:val="24"/>
        </w:rPr>
        <w:t xml:space="preserve">ες δεν είχαν προλάβει να ενταχθούν σ’ αυτή τη ρύθμιση. </w:t>
      </w:r>
    </w:p>
    <w:p w14:paraId="4318B2E0" w14:textId="77777777" w:rsidR="001D7CFB" w:rsidRDefault="00EB4E04">
      <w:pPr>
        <w:spacing w:line="600" w:lineRule="auto"/>
        <w:ind w:firstLine="720"/>
        <w:jc w:val="both"/>
        <w:rPr>
          <w:rFonts w:eastAsia="Times New Roman"/>
          <w:szCs w:val="24"/>
        </w:rPr>
      </w:pPr>
      <w:r>
        <w:rPr>
          <w:rFonts w:eastAsia="Times New Roman"/>
          <w:szCs w:val="24"/>
        </w:rPr>
        <w:t>Μιας και έχουμε τη δυνατότητα και η συγκεκριμένη διάταξη θα ξεκινήσει να ενεργοποιείται το επόμενο διάστημα, καλώ τους δήμους να προβούν στις απαραίτητες δράσεις δημοσιότητας, έτσι ώστε όλοι οι οφειλέ</w:t>
      </w:r>
      <w:r>
        <w:rPr>
          <w:rFonts w:eastAsia="Times New Roman"/>
          <w:szCs w:val="24"/>
        </w:rPr>
        <w:t xml:space="preserve">τες, φυσικά και νομικά πρόσωπα, να έχουν τη δυνατότητα να ενταχθούν σ’ αυτή τη ρύθμιση, δηλαδή να υπαχθούν σε μια ευνοϊκή διάταξη που θα λύσει πολλά από τα οικονομικά τους προβλήματα. </w:t>
      </w:r>
    </w:p>
    <w:p w14:paraId="4318B2E1" w14:textId="77777777" w:rsidR="001D7CFB" w:rsidRDefault="00EB4E04">
      <w:pPr>
        <w:spacing w:line="600" w:lineRule="auto"/>
        <w:ind w:firstLine="720"/>
        <w:jc w:val="both"/>
        <w:rPr>
          <w:rFonts w:eastAsia="Times New Roman"/>
          <w:szCs w:val="24"/>
        </w:rPr>
      </w:pPr>
      <w:r>
        <w:rPr>
          <w:rFonts w:eastAsia="Times New Roman"/>
          <w:szCs w:val="24"/>
        </w:rPr>
        <w:t xml:space="preserve">Όπως θα έχετε δει στο κείμενο της διάταξης, η ρύθμιση αφορά επίσης την </w:t>
      </w:r>
      <w:r>
        <w:rPr>
          <w:rFonts w:eastAsia="Times New Roman"/>
          <w:szCs w:val="24"/>
        </w:rPr>
        <w:t>απαλλαγή κατά ποσοστό κάθε είδους προσαυξήσεων της οφειλής. Υπάρχει αναλυτικός πίνακας με τα ποσοστά από τα οποία απαλλάσσονται οι οφειλέτες</w:t>
      </w:r>
      <w:r>
        <w:rPr>
          <w:rFonts w:eastAsia="Times New Roman"/>
          <w:szCs w:val="24"/>
        </w:rPr>
        <w:t>,</w:t>
      </w:r>
      <w:r>
        <w:rPr>
          <w:rFonts w:eastAsia="Times New Roman"/>
          <w:szCs w:val="24"/>
        </w:rPr>
        <w:t xml:space="preserve"> ανάλογα με το σχήμα εξόφλησης που θα επιλέξουν. Κατά τη γνώμη μας είναι κι αυτό πάρα πολύ σημαντικό, όπως είναι πο</w:t>
      </w:r>
      <w:r>
        <w:rPr>
          <w:rFonts w:eastAsia="Times New Roman"/>
          <w:szCs w:val="24"/>
        </w:rPr>
        <w:t xml:space="preserve">λύ σημαντικό το γεγονός ότι με τις συγκεκριμένες διατάξεις ρυθμίζονται και θέματα αναγκαστικών μέτρων και μέτρων εκτέλεσης που έχουν ήδη ξεκινήσει σε βάρος οφειλετών. </w:t>
      </w:r>
    </w:p>
    <w:p w14:paraId="4318B2E2" w14:textId="77777777" w:rsidR="001D7CFB" w:rsidRDefault="00EB4E04">
      <w:pPr>
        <w:spacing w:line="600" w:lineRule="auto"/>
        <w:ind w:firstLine="720"/>
        <w:jc w:val="both"/>
        <w:rPr>
          <w:rFonts w:eastAsia="Times New Roman"/>
          <w:szCs w:val="24"/>
        </w:rPr>
      </w:pPr>
      <w:r>
        <w:rPr>
          <w:rFonts w:eastAsia="Times New Roman"/>
          <w:szCs w:val="24"/>
        </w:rPr>
        <w:t>Ειδικότερα, ο δήμος προβαίνει σε εντολή προς την αρμόδια ΔΟΥ άρσης της δέσμευσης φορολογ</w:t>
      </w:r>
      <w:r>
        <w:rPr>
          <w:rFonts w:eastAsia="Times New Roman"/>
          <w:szCs w:val="24"/>
        </w:rPr>
        <w:t xml:space="preserve">ικής ενημερότητας, εφόσον ο οφειλέτης υπαχθεί στη συγκεκριμένη ρύθμιση. Αυτό είναι πάρα πολύ σημαντικό. Απελευθερώνει ειδικά τα νομικά πρόσωπα από «αμαρτίες», από επιβαρύνσεις του παρελθόντος και τους δίνει τη δυνατότητα να προχωρήσουν την οικονομική τους </w:t>
      </w:r>
      <w:r>
        <w:rPr>
          <w:rFonts w:eastAsia="Times New Roman"/>
          <w:szCs w:val="24"/>
        </w:rPr>
        <w:t>δραστηριότητα χωρίς να κουβαλάνε αυτά τα προβλήματα.</w:t>
      </w:r>
    </w:p>
    <w:p w14:paraId="4318B2E3" w14:textId="77777777" w:rsidR="001D7CFB" w:rsidRDefault="00EB4E04">
      <w:pPr>
        <w:spacing w:line="600" w:lineRule="auto"/>
        <w:ind w:firstLine="709"/>
        <w:jc w:val="both"/>
        <w:rPr>
          <w:rFonts w:eastAsia="Times New Roman"/>
          <w:szCs w:val="24"/>
        </w:rPr>
      </w:pPr>
      <w:r>
        <w:rPr>
          <w:rFonts w:eastAsia="Times New Roman"/>
          <w:szCs w:val="24"/>
        </w:rPr>
        <w:t>Θα μου επιτρέψετε να κλείσω μ’ ένα σχόλιο. Το συγκεκριμένο νομοσχέδιο δεν αποτελεί έναν κεραυνό εν αιθρία, αλλά είναι το αποτέλεσμα μιας συνολικής στρατηγικής, την οποία ακολούθησε η Κυβέρνησή μας τους τελευταίους μήνες, από τον Αύγουστο του 2018 και την έ</w:t>
      </w:r>
      <w:r>
        <w:rPr>
          <w:rFonts w:eastAsia="Times New Roman"/>
          <w:szCs w:val="24"/>
        </w:rPr>
        <w:t>ξοδο από τα μνημόνια, με μια σειρά από εξαγγελίες, οι οποίες έγιναν συγκεκριμένες νομοθετικές παρεμβάσεις, οι οποίες ψηφίστηκαν από τη Βουλή και έγιναν νόμοι του κράτους τους τελευταίους μήνες. Αναφέρομαι συνολικά στο πρόγραμμα, το οποίο ξεδίπλωσε στη Διεθ</w:t>
      </w:r>
      <w:r>
        <w:rPr>
          <w:rFonts w:eastAsia="Times New Roman"/>
          <w:szCs w:val="24"/>
        </w:rPr>
        <w:t xml:space="preserve">νή Έκθεση Θεσσαλονίκης ο Πρωθυπουργός τον Σεπτέμβριο του 2018. </w:t>
      </w:r>
    </w:p>
    <w:p w14:paraId="4318B2E4" w14:textId="77777777" w:rsidR="001D7CFB" w:rsidRDefault="00EB4E04">
      <w:pPr>
        <w:spacing w:line="600" w:lineRule="auto"/>
        <w:ind w:firstLine="720"/>
        <w:jc w:val="both"/>
        <w:rPr>
          <w:rFonts w:eastAsia="Times New Roman"/>
          <w:szCs w:val="24"/>
        </w:rPr>
      </w:pPr>
      <w:r>
        <w:rPr>
          <w:rFonts w:eastAsia="Times New Roman"/>
          <w:szCs w:val="24"/>
        </w:rPr>
        <w:t>Αντιστοίχως και η συγκεκριμένη ρύθμιση, την οποία παρουσιάζουμε σήμερα στην Ολομέλεια, δεν αποτελεί κεραυνό εν αιθρία. Αποτελεί ένα ακόμα «λιθαράκι» στη μεγάλη προσπάθεια που κάνουμε για να εν</w:t>
      </w:r>
      <w:r>
        <w:rPr>
          <w:rFonts w:eastAsia="Times New Roman"/>
          <w:szCs w:val="24"/>
        </w:rPr>
        <w:t xml:space="preserve">ισχύσουμε 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υτοδιοίκηση.</w:t>
      </w:r>
    </w:p>
    <w:p w14:paraId="4318B2E5" w14:textId="77777777" w:rsidR="001D7CFB" w:rsidRDefault="00EB4E04">
      <w:pPr>
        <w:spacing w:line="600" w:lineRule="auto"/>
        <w:ind w:firstLine="720"/>
        <w:jc w:val="both"/>
        <w:rPr>
          <w:rFonts w:eastAsia="Times New Roman"/>
          <w:szCs w:val="24"/>
        </w:rPr>
      </w:pPr>
      <w:r>
        <w:rPr>
          <w:rFonts w:eastAsia="Times New Roman"/>
          <w:szCs w:val="24"/>
        </w:rPr>
        <w:t>Μιας και βρισκόμαστε λίγες μόλις μέρες πριν από τις αυτοδιοικητικές εκλογές της 26</w:t>
      </w:r>
      <w:r w:rsidRPr="004B0899">
        <w:rPr>
          <w:rFonts w:eastAsia="Times New Roman"/>
          <w:szCs w:val="24"/>
          <w:vertAlign w:val="superscript"/>
        </w:rPr>
        <w:t>ης</w:t>
      </w:r>
      <w:r>
        <w:rPr>
          <w:rFonts w:eastAsia="Times New Roman"/>
          <w:szCs w:val="24"/>
        </w:rPr>
        <w:t xml:space="preserve"> Μαΐου, νομίζω ότι είναι πάρα πολύ σημαντικό για όλους τους πολίτες σε όλη την Ελλάδα να γνωρίζουν γι’ αυτή</w:t>
      </w:r>
      <w:r>
        <w:rPr>
          <w:rFonts w:eastAsia="Times New Roman"/>
          <w:szCs w:val="24"/>
        </w:rPr>
        <w:t xml:space="preserve"> την προσπάθεια, η οποία βρίσκεται σε εξέλιξη τα τελευταία τέσσερα χρόνια για τη στήριξη της Αυτοδιοίκησης, η οποία έχει πάρει πολλά διαφορετικά χαρακτηριστικά στο κομμάτι της χρηματοδότησης, με την ενίσχυση τα τελευταία δύο χρόνια των </w:t>
      </w:r>
      <w:r>
        <w:rPr>
          <w:rFonts w:eastAsia="Times New Roman"/>
          <w:szCs w:val="24"/>
        </w:rPr>
        <w:t>Κ</w:t>
      </w:r>
      <w:r>
        <w:rPr>
          <w:rFonts w:eastAsia="Times New Roman"/>
          <w:szCs w:val="24"/>
        </w:rPr>
        <w:t xml:space="preserve">εντρικών </w:t>
      </w:r>
      <w:r>
        <w:rPr>
          <w:rFonts w:eastAsia="Times New Roman"/>
          <w:szCs w:val="24"/>
        </w:rPr>
        <w:t>Α</w:t>
      </w:r>
      <w:r>
        <w:rPr>
          <w:rFonts w:eastAsia="Times New Roman"/>
          <w:szCs w:val="24"/>
        </w:rPr>
        <w:t xml:space="preserve">υτοτελών </w:t>
      </w:r>
      <w:r>
        <w:rPr>
          <w:rFonts w:eastAsia="Times New Roman"/>
          <w:szCs w:val="24"/>
        </w:rPr>
        <w:t>Π</w:t>
      </w:r>
      <w:r>
        <w:rPr>
          <w:rFonts w:eastAsia="Times New Roman"/>
          <w:szCs w:val="24"/>
        </w:rPr>
        <w:t xml:space="preserve">όρων για πρώτη φορά από την αρχή της κρίσης, με σημαντική ενίσχυση, δεδομένων των προβλημάτων που προέκυψαν από την πολύ μεγάλη, τη δραστική μείωση των </w:t>
      </w:r>
      <w:r>
        <w:rPr>
          <w:rFonts w:eastAsia="Times New Roman"/>
          <w:szCs w:val="24"/>
        </w:rPr>
        <w:t>Κ</w:t>
      </w:r>
      <w:r>
        <w:rPr>
          <w:rFonts w:eastAsia="Times New Roman"/>
          <w:szCs w:val="24"/>
        </w:rPr>
        <w:t xml:space="preserve">εντρικών </w:t>
      </w:r>
      <w:r>
        <w:rPr>
          <w:rFonts w:eastAsia="Times New Roman"/>
          <w:szCs w:val="24"/>
        </w:rPr>
        <w:t>Α</w:t>
      </w:r>
      <w:r>
        <w:rPr>
          <w:rFonts w:eastAsia="Times New Roman"/>
          <w:szCs w:val="24"/>
        </w:rPr>
        <w:t xml:space="preserve">υτοτελών </w:t>
      </w:r>
      <w:r>
        <w:rPr>
          <w:rFonts w:eastAsia="Times New Roman"/>
          <w:szCs w:val="24"/>
        </w:rPr>
        <w:t>Π</w:t>
      </w:r>
      <w:r>
        <w:rPr>
          <w:rFonts w:eastAsia="Times New Roman"/>
          <w:szCs w:val="24"/>
        </w:rPr>
        <w:t xml:space="preserve">όρων για τους φορείς της </w:t>
      </w:r>
      <w:r>
        <w:rPr>
          <w:rFonts w:eastAsia="Times New Roman"/>
          <w:szCs w:val="24"/>
        </w:rPr>
        <w:t>α</w:t>
      </w:r>
      <w:r>
        <w:rPr>
          <w:rFonts w:eastAsia="Times New Roman"/>
          <w:szCs w:val="24"/>
        </w:rPr>
        <w:t>υτοδιοίκησης τα πρώτα χρόνια της κρίσης, με τα νέα χρημα</w:t>
      </w:r>
      <w:r>
        <w:rPr>
          <w:rFonts w:eastAsia="Times New Roman"/>
          <w:szCs w:val="24"/>
        </w:rPr>
        <w:t>τοδοτικά προγράμματα, τα οποία αυτή τη στιγμή βρίσκονται σε πλήρη εξέλιξη από το Υπουργείο Εσωτερικών –αναφέρομαι στα προγράμματα «</w:t>
      </w:r>
      <w:r>
        <w:rPr>
          <w:rFonts w:eastAsia="Times New Roman"/>
          <w:szCs w:val="24"/>
        </w:rPr>
        <w:t>ΦΙΛΟΔΗΜΟΣ</w:t>
      </w:r>
      <w:r>
        <w:rPr>
          <w:rFonts w:eastAsia="Times New Roman"/>
          <w:szCs w:val="24"/>
        </w:rPr>
        <w:t>»- για την ενίσχυση των δήμων σε όλη τη χώρα</w:t>
      </w:r>
      <w:r>
        <w:rPr>
          <w:rFonts w:eastAsia="Times New Roman"/>
          <w:szCs w:val="24"/>
        </w:rPr>
        <w:t>,</w:t>
      </w:r>
      <w:r>
        <w:rPr>
          <w:rFonts w:eastAsia="Times New Roman"/>
          <w:szCs w:val="24"/>
        </w:rPr>
        <w:t xml:space="preserve"> για την υλοποίηση έργων τοπικών υποδομών που δεν είχαν υλοποιηθεί όλο </w:t>
      </w:r>
      <w:r>
        <w:rPr>
          <w:rFonts w:eastAsia="Times New Roman"/>
          <w:szCs w:val="24"/>
        </w:rPr>
        <w:t>το προηγούμενο διάστημα, αλλά βεβαίως και για τα ζητήματα για τα οποία είχαμε το προηγούμενο διάστημα την ευκαιρία να αντιπαρατεθούμε και με τις δυνάμεις της Αντιπολίτευσης.</w:t>
      </w:r>
    </w:p>
    <w:p w14:paraId="4318B2E6" w14:textId="77777777" w:rsidR="001D7CFB" w:rsidRDefault="00EB4E04">
      <w:pPr>
        <w:spacing w:line="600" w:lineRule="auto"/>
        <w:ind w:firstLine="720"/>
        <w:jc w:val="both"/>
        <w:rPr>
          <w:rFonts w:eastAsia="Times New Roman"/>
          <w:szCs w:val="24"/>
        </w:rPr>
      </w:pPr>
      <w:r>
        <w:rPr>
          <w:rFonts w:eastAsia="Times New Roman"/>
          <w:szCs w:val="24"/>
        </w:rPr>
        <w:t>Βλέπω και τον κ. Βορίδη</w:t>
      </w:r>
      <w:r>
        <w:rPr>
          <w:rFonts w:eastAsia="Times New Roman"/>
          <w:szCs w:val="24"/>
        </w:rPr>
        <w:t>,</w:t>
      </w:r>
      <w:r>
        <w:rPr>
          <w:rFonts w:eastAsia="Times New Roman"/>
          <w:szCs w:val="24"/>
        </w:rPr>
        <w:t xml:space="preserve"> που μόλις εισήλθε στην Αίθουσα. Τα είχαμε συζητήσει και σ</w:t>
      </w:r>
      <w:r>
        <w:rPr>
          <w:rFonts w:eastAsia="Times New Roman"/>
          <w:szCs w:val="24"/>
        </w:rPr>
        <w:t xml:space="preserve">το νομοσχέδιο του Υπουργείου Εσωτερικών πριν από λίγο καιρό. Αναφέρομαι στα ζητήματα των προσλήψεων στους δήμους και τις περιφέρειες σε όλη τη χώρα. </w:t>
      </w:r>
    </w:p>
    <w:p w14:paraId="4318B2E7" w14:textId="77777777" w:rsidR="001D7CFB" w:rsidRDefault="00EB4E04">
      <w:pPr>
        <w:spacing w:line="600" w:lineRule="auto"/>
        <w:ind w:firstLine="720"/>
        <w:jc w:val="both"/>
        <w:rPr>
          <w:rFonts w:eastAsia="Times New Roman"/>
          <w:szCs w:val="24"/>
        </w:rPr>
      </w:pPr>
      <w:r>
        <w:rPr>
          <w:rFonts w:eastAsia="Times New Roman"/>
          <w:szCs w:val="24"/>
        </w:rPr>
        <w:t>Εμείς θα επιμείνουμε σ’ αυτή τη στρατηγική. Θεωρούμε ότι ανάπτυξη δεν μπορεί να υπάρξει</w:t>
      </w:r>
      <w:r>
        <w:rPr>
          <w:rFonts w:eastAsia="Times New Roman"/>
          <w:szCs w:val="24"/>
        </w:rPr>
        <w:t>,</w:t>
      </w:r>
      <w:r>
        <w:rPr>
          <w:rFonts w:eastAsia="Times New Roman"/>
          <w:szCs w:val="24"/>
        </w:rPr>
        <w:t xml:space="preserve"> χωρίς ουσιαστική </w:t>
      </w:r>
      <w:r>
        <w:rPr>
          <w:rFonts w:eastAsia="Times New Roman"/>
          <w:szCs w:val="24"/>
        </w:rPr>
        <w:t xml:space="preserve">αποκέντρωση της παραγωγικής δραστηριότητας, ότι ανάπτυξη δεν μπορεί να υπάρξει χωρίς την </w:t>
      </w:r>
      <w:r>
        <w:rPr>
          <w:rFonts w:eastAsia="Times New Roman"/>
          <w:szCs w:val="24"/>
        </w:rPr>
        <w:t>α</w:t>
      </w:r>
      <w:r>
        <w:rPr>
          <w:rFonts w:eastAsia="Times New Roman"/>
          <w:szCs w:val="24"/>
        </w:rPr>
        <w:t xml:space="preserve">υτοδιοίκηση και </w:t>
      </w:r>
      <w:r>
        <w:rPr>
          <w:rFonts w:eastAsia="Times New Roman"/>
          <w:szCs w:val="24"/>
        </w:rPr>
        <w:t>α</w:t>
      </w:r>
      <w:r>
        <w:rPr>
          <w:rFonts w:eastAsia="Times New Roman"/>
          <w:szCs w:val="24"/>
        </w:rPr>
        <w:t xml:space="preserve">υτοδιοίκηση δεν μπορεί να υπάρξει χωρίς στελέχη επιστημονικά, τεχνικά, εργαζόμενους οι οποίοι θα καλύψουν βασικές ανάγκες που έχει η </w:t>
      </w:r>
      <w:r>
        <w:rPr>
          <w:rFonts w:eastAsia="Times New Roman"/>
          <w:szCs w:val="24"/>
        </w:rPr>
        <w:t>α</w:t>
      </w:r>
      <w:r>
        <w:rPr>
          <w:rFonts w:eastAsia="Times New Roman"/>
          <w:szCs w:val="24"/>
        </w:rPr>
        <w:t>υτοδιοίκηση στι</w:t>
      </w:r>
      <w:r>
        <w:rPr>
          <w:rFonts w:eastAsia="Times New Roman"/>
          <w:szCs w:val="24"/>
        </w:rPr>
        <w:t xml:space="preserve">ς ανταποδοτικές υπηρεσίες, στις τεχνικές υπηρεσίες, στις οικονομικές και νομικές υπηρεσίες. </w:t>
      </w:r>
    </w:p>
    <w:p w14:paraId="4318B2E8" w14:textId="77777777" w:rsidR="001D7CFB" w:rsidRDefault="00EB4E04">
      <w:pPr>
        <w:spacing w:line="600" w:lineRule="auto"/>
        <w:ind w:firstLine="720"/>
        <w:jc w:val="both"/>
        <w:rPr>
          <w:rFonts w:eastAsia="Times New Roman"/>
          <w:szCs w:val="24"/>
        </w:rPr>
      </w:pPr>
      <w:r>
        <w:rPr>
          <w:rFonts w:eastAsia="Times New Roman"/>
          <w:szCs w:val="24"/>
        </w:rPr>
        <w:t>Σ</w:t>
      </w:r>
      <w:r>
        <w:rPr>
          <w:rFonts w:eastAsia="Times New Roman"/>
          <w:szCs w:val="24"/>
        </w:rPr>
        <w:t>ε</w:t>
      </w:r>
      <w:r>
        <w:rPr>
          <w:rFonts w:eastAsia="Times New Roman"/>
          <w:szCs w:val="24"/>
        </w:rPr>
        <w:t xml:space="preserve"> αυτή την κατεύθυνση, λοιπόν, θα συνεχίσουμε και το επόμενο διάστημα και βεβαίως θα συνεχίσουμε να αντιμετωπίζουμε και τις αδικίες που συσσωρεύτηκαν τα προηγούμε</w:t>
      </w:r>
      <w:r>
        <w:rPr>
          <w:rFonts w:eastAsia="Times New Roman"/>
          <w:szCs w:val="24"/>
        </w:rPr>
        <w:t xml:space="preserve">να χρόνια απέναντι στους εργαζόμενους στην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 xml:space="preserve">υτοδιοίκηση. </w:t>
      </w:r>
    </w:p>
    <w:p w14:paraId="4318B2E9" w14:textId="77777777" w:rsidR="001D7CFB" w:rsidRDefault="00EB4E04">
      <w:pPr>
        <w:spacing w:line="600" w:lineRule="auto"/>
        <w:ind w:firstLine="720"/>
        <w:jc w:val="both"/>
        <w:rPr>
          <w:rFonts w:eastAsia="Times New Roman"/>
          <w:szCs w:val="24"/>
        </w:rPr>
      </w:pPr>
      <w:r>
        <w:rPr>
          <w:rFonts w:eastAsia="Times New Roman"/>
          <w:szCs w:val="24"/>
        </w:rPr>
        <w:t>Υπενθυμίζω τις πρωτοβουλίες της Κυβέρνησής μας για τους σχολικούς φύλακες και για τους δημοτικούς αστυνομικούς, που έρχονται να απαντήσουν στην καταστροφή αυτών των κλάδων που συνέβη τα προηγ</w:t>
      </w:r>
      <w:r>
        <w:rPr>
          <w:rFonts w:eastAsia="Times New Roman"/>
          <w:szCs w:val="24"/>
        </w:rPr>
        <w:t xml:space="preserve">ούμενα χρόνια και κυρίως επί υπουργίας του σημερινού Αρχηγού της Αξιωματικής Αντιπολίτευσης το 2014 στο Υπουργείο Διοικητικής Ανασυγκρότησης. </w:t>
      </w:r>
    </w:p>
    <w:p w14:paraId="4318B2EA" w14:textId="77777777" w:rsidR="001D7CFB" w:rsidRDefault="00EB4E04">
      <w:pPr>
        <w:spacing w:line="600" w:lineRule="auto"/>
        <w:ind w:firstLine="720"/>
        <w:jc w:val="both"/>
        <w:rPr>
          <w:rFonts w:eastAsia="Times New Roman"/>
          <w:szCs w:val="24"/>
        </w:rPr>
      </w:pPr>
      <w:r>
        <w:rPr>
          <w:rFonts w:eastAsia="Times New Roman"/>
          <w:szCs w:val="24"/>
        </w:rPr>
        <w:t>Συνεχίζουμε, λοιπόν, και τις επόμενες μέρες με νέα μέτρα, τα οποία θα ανακοινώσει ο Πρωθυπουργός για άλλες κατηγο</w:t>
      </w:r>
      <w:r>
        <w:rPr>
          <w:rFonts w:eastAsia="Times New Roman"/>
          <w:szCs w:val="24"/>
        </w:rPr>
        <w:t xml:space="preserve">ρίες εργαζομένων στην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 xml:space="preserve">υτοδιοίκηση, όπως είναι οι σχολικές καθαρίστριες, συνεχίζουμε με την προκήρυξη για το «Βοήθεια στο Σπίτι», θα συνεχίσουμε με τους εργαζόμενους στα κέντρα δημιουργικής απασχόλησης παιδιών. </w:t>
      </w:r>
    </w:p>
    <w:p w14:paraId="4318B2EB" w14:textId="77777777" w:rsidR="001D7CFB" w:rsidRDefault="00EB4E04">
      <w:pPr>
        <w:spacing w:line="600" w:lineRule="auto"/>
        <w:ind w:firstLine="720"/>
        <w:jc w:val="both"/>
        <w:rPr>
          <w:rFonts w:eastAsia="Times New Roman"/>
          <w:szCs w:val="24"/>
        </w:rPr>
      </w:pPr>
      <w:r>
        <w:rPr>
          <w:rFonts w:eastAsia="Times New Roman"/>
          <w:szCs w:val="24"/>
        </w:rPr>
        <w:t>Υπάρχει μια σειρά από πρωτοβουλίες οι</w:t>
      </w:r>
      <w:r>
        <w:rPr>
          <w:rFonts w:eastAsia="Times New Roman"/>
          <w:szCs w:val="24"/>
        </w:rPr>
        <w:t xml:space="preserve"> οποίες βρίσκονται σε εξέλιξη, πρωτοβουλίες οι οποίες ενισχύουν τους εργαζόμενους, ενισχύουν τον ρόλο της </w:t>
      </w:r>
      <w:r>
        <w:rPr>
          <w:rFonts w:eastAsia="Times New Roman"/>
          <w:szCs w:val="24"/>
        </w:rPr>
        <w:t>α</w:t>
      </w:r>
      <w:r>
        <w:rPr>
          <w:rFonts w:eastAsia="Times New Roman"/>
          <w:szCs w:val="24"/>
        </w:rPr>
        <w:t xml:space="preserve">υτοδιοίκησης και θωρακίζουν τις αναπτυξιακές δυνατότητες της </w:t>
      </w:r>
      <w:r>
        <w:rPr>
          <w:rFonts w:eastAsia="Times New Roman"/>
          <w:szCs w:val="24"/>
        </w:rPr>
        <w:t>α</w:t>
      </w:r>
      <w:r>
        <w:rPr>
          <w:rFonts w:eastAsia="Times New Roman"/>
          <w:szCs w:val="24"/>
        </w:rPr>
        <w:t xml:space="preserve">υτοδιοίκησης και κατ’ επέκταση της ελληνικής οικονομίας στο σύνολό της. </w:t>
      </w:r>
    </w:p>
    <w:p w14:paraId="4318B2EC" w14:textId="77777777" w:rsidR="001D7CFB" w:rsidRDefault="00EB4E04">
      <w:pPr>
        <w:spacing w:line="600" w:lineRule="auto"/>
        <w:ind w:firstLine="720"/>
        <w:jc w:val="both"/>
        <w:rPr>
          <w:rFonts w:eastAsia="Times New Roman"/>
          <w:szCs w:val="24"/>
        </w:rPr>
      </w:pPr>
      <w:r>
        <w:rPr>
          <w:rFonts w:eastAsia="Times New Roman"/>
          <w:szCs w:val="24"/>
        </w:rPr>
        <w:t>Μ</w:t>
      </w:r>
      <w:r>
        <w:rPr>
          <w:rFonts w:eastAsia="Times New Roman"/>
          <w:szCs w:val="24"/>
        </w:rPr>
        <w:t>ε</w:t>
      </w:r>
      <w:r>
        <w:rPr>
          <w:rFonts w:eastAsia="Times New Roman"/>
          <w:szCs w:val="24"/>
        </w:rPr>
        <w:t xml:space="preserve"> αυτό το σχέ</w:t>
      </w:r>
      <w:r>
        <w:rPr>
          <w:rFonts w:eastAsia="Times New Roman"/>
          <w:szCs w:val="24"/>
        </w:rPr>
        <w:t xml:space="preserve">διο και μ’ αυτή την αποφασιστικότητα θα συνεχίσουμε βήμα-βήμα τις πρωτοβουλίες και είμαι βέβαιος ότι και ο ελληνικός λαός θα εκτιμήσει αυτή την προσπάθεια και θα ανταποκριθεί στο κάλεσμα να ενισχυθούν και οι αυτοδιοικητικές δυνάμεις, οι οποίες εντάσσονται </w:t>
      </w:r>
      <w:r>
        <w:rPr>
          <w:rFonts w:eastAsia="Times New Roman"/>
          <w:szCs w:val="24"/>
        </w:rPr>
        <w:t>σ’ αυτό το σχέδιο και να αποδοκιμαστούν εκείνες οι δυνάμεις</w:t>
      </w:r>
      <w:r>
        <w:rPr>
          <w:rFonts w:eastAsia="Times New Roman"/>
          <w:szCs w:val="24"/>
        </w:rPr>
        <w:t>,</w:t>
      </w:r>
      <w:r>
        <w:rPr>
          <w:rFonts w:eastAsia="Times New Roman"/>
          <w:szCs w:val="24"/>
        </w:rPr>
        <w:t xml:space="preserve"> και στην </w:t>
      </w:r>
      <w:r>
        <w:rPr>
          <w:rFonts w:eastAsia="Times New Roman"/>
          <w:szCs w:val="24"/>
        </w:rPr>
        <w:t>α</w:t>
      </w:r>
      <w:r>
        <w:rPr>
          <w:rFonts w:eastAsia="Times New Roman"/>
          <w:szCs w:val="24"/>
        </w:rPr>
        <w:t xml:space="preserve">υτοδιοίκηση, οι οποίες βρίσκονται απέναντι στην προσπάθεια ενίσχυσης της </w:t>
      </w:r>
      <w:r>
        <w:rPr>
          <w:rFonts w:eastAsia="Times New Roman"/>
          <w:szCs w:val="24"/>
        </w:rPr>
        <w:t>α</w:t>
      </w:r>
      <w:r>
        <w:rPr>
          <w:rFonts w:eastAsia="Times New Roman"/>
          <w:szCs w:val="24"/>
        </w:rPr>
        <w:t xml:space="preserve">υτοδιοίκησης, γιατί εμείς θεωρούμε ότι μόνο μέσω της </w:t>
      </w:r>
      <w:r>
        <w:rPr>
          <w:rFonts w:eastAsia="Times New Roman"/>
          <w:szCs w:val="24"/>
        </w:rPr>
        <w:t>α</w:t>
      </w:r>
      <w:r>
        <w:rPr>
          <w:rFonts w:eastAsia="Times New Roman"/>
          <w:szCs w:val="24"/>
        </w:rPr>
        <w:t>υτοδιοίκησης μπορούν τα οφέλη της αναπτυξιακής τροχιάς, σ</w:t>
      </w:r>
      <w:r>
        <w:rPr>
          <w:rFonts w:eastAsia="Times New Roman"/>
          <w:szCs w:val="24"/>
        </w:rPr>
        <w:t>την οποία έχει μπει πλέον για τα καλά η ελληνική οικονομία, να τα απολαμβάνουν όχι λίγοι, αλλά όλοι.</w:t>
      </w:r>
    </w:p>
    <w:p w14:paraId="4318B2ED" w14:textId="77777777" w:rsidR="001D7CFB" w:rsidRDefault="00EB4E04">
      <w:pPr>
        <w:spacing w:line="600" w:lineRule="auto"/>
        <w:ind w:firstLine="709"/>
        <w:jc w:val="both"/>
        <w:rPr>
          <w:rFonts w:eastAsia="Times New Roman"/>
          <w:szCs w:val="24"/>
        </w:rPr>
      </w:pPr>
      <w:r>
        <w:rPr>
          <w:rFonts w:eastAsia="Times New Roman"/>
          <w:szCs w:val="24"/>
        </w:rPr>
        <w:t>Σας ευχαριστώ πολύ.</w:t>
      </w:r>
    </w:p>
    <w:p w14:paraId="4318B2EE" w14:textId="77777777" w:rsidR="001D7CFB" w:rsidRDefault="00EB4E04">
      <w:pPr>
        <w:spacing w:line="600" w:lineRule="auto"/>
        <w:ind w:firstLine="709"/>
        <w:jc w:val="center"/>
        <w:rPr>
          <w:rFonts w:eastAsia="Times New Roman"/>
          <w:szCs w:val="24"/>
        </w:rPr>
      </w:pPr>
      <w:r>
        <w:rPr>
          <w:rFonts w:eastAsia="Times New Roman"/>
          <w:szCs w:val="24"/>
        </w:rPr>
        <w:t>(Χειροκροτήματα από την πτέρυγα του ΣΥΡΙΖΑ)</w:t>
      </w:r>
    </w:p>
    <w:p w14:paraId="4318B2EF" w14:textId="77777777" w:rsidR="001D7CFB" w:rsidRDefault="00EB4E04">
      <w:pPr>
        <w:spacing w:line="600" w:lineRule="auto"/>
        <w:ind w:firstLine="709"/>
        <w:jc w:val="both"/>
        <w:rPr>
          <w:rFonts w:eastAsia="Times New Roman"/>
          <w:szCs w:val="24"/>
        </w:rPr>
      </w:pPr>
      <w:r w:rsidRPr="00DC334A">
        <w:rPr>
          <w:rFonts w:eastAsia="Times New Roman"/>
          <w:b/>
          <w:szCs w:val="24"/>
        </w:rPr>
        <w:t>ΠΡΟΕΔΡΕΥΩΝ (Γεώργιος Λαμπρούλης):</w:t>
      </w:r>
      <w:r w:rsidRPr="00421825">
        <w:rPr>
          <w:rFonts w:eastAsia="Times New Roman"/>
          <w:szCs w:val="24"/>
        </w:rPr>
        <w:t xml:space="preserve"> </w:t>
      </w:r>
      <w:r>
        <w:rPr>
          <w:rFonts w:eastAsia="Times New Roman"/>
          <w:szCs w:val="24"/>
        </w:rPr>
        <w:t>Τον λόγο έχει ο κ. Κυριαζίδης από τη Νέα Δημοκρατία.</w:t>
      </w:r>
    </w:p>
    <w:p w14:paraId="4318B2F0" w14:textId="77777777" w:rsidR="001D7CFB" w:rsidRDefault="00EB4E04">
      <w:pPr>
        <w:spacing w:line="600" w:lineRule="auto"/>
        <w:ind w:firstLine="709"/>
        <w:jc w:val="both"/>
        <w:rPr>
          <w:rFonts w:eastAsia="Times New Roman"/>
          <w:szCs w:val="24"/>
        </w:rPr>
      </w:pPr>
      <w:r w:rsidRPr="007629E8">
        <w:rPr>
          <w:rFonts w:eastAsia="Times New Roman"/>
          <w:b/>
          <w:szCs w:val="24"/>
        </w:rPr>
        <w:t>ΔΗΜΗΤΡΙΟΣ ΚΥΡΙΑΖΙΔΗΣ:</w:t>
      </w:r>
      <w:r w:rsidRPr="00421825">
        <w:rPr>
          <w:rFonts w:eastAsia="Times New Roman"/>
          <w:szCs w:val="24"/>
        </w:rPr>
        <w:t xml:space="preserve"> </w:t>
      </w:r>
      <w:r>
        <w:rPr>
          <w:rFonts w:eastAsia="Times New Roman"/>
          <w:szCs w:val="24"/>
        </w:rPr>
        <w:t xml:space="preserve">Κυρίες και κύριοι συνάδελφοι, θα προχωρήσω σ’ έναν μερικό απολογισμό. </w:t>
      </w:r>
      <w:r>
        <w:rPr>
          <w:rFonts w:eastAsia="Times New Roman"/>
          <w:szCs w:val="24"/>
        </w:rPr>
        <w:t xml:space="preserve"> </w:t>
      </w:r>
    </w:p>
    <w:p w14:paraId="4318B2F1" w14:textId="77777777" w:rsidR="001D7CFB" w:rsidRDefault="00EB4E04">
      <w:pPr>
        <w:spacing w:line="600" w:lineRule="auto"/>
        <w:ind w:firstLine="709"/>
        <w:jc w:val="both"/>
        <w:rPr>
          <w:rFonts w:eastAsia="Times New Roman"/>
          <w:szCs w:val="24"/>
        </w:rPr>
      </w:pPr>
      <w:r>
        <w:rPr>
          <w:rFonts w:eastAsia="Times New Roman"/>
          <w:szCs w:val="24"/>
        </w:rPr>
        <w:t>Το 2014 οι συμπολίτες μας όφειλαν στο δημόσιο 85 δισεκατομμύρια. Σήμερα, ύστερα από τέσσερα χρόνια, οφείλουν 140 δισεκατομμύρια, 36 δισεκατομμύρια οφειλές στα ασφ</w:t>
      </w:r>
      <w:r>
        <w:rPr>
          <w:rFonts w:eastAsia="Times New Roman"/>
          <w:szCs w:val="24"/>
        </w:rPr>
        <w:t>αλιστικά ταμεία και πάνω από 104 δισεκατομμύρια χρωστούν στην εφορία. Κάθε μήνας της διακυβέρνησής σας επιβάρυνε το δημόσιο κατά 1 δισεκατομμύριο περίπου</w:t>
      </w:r>
      <w:r>
        <w:rPr>
          <w:rFonts w:eastAsia="Times New Roman"/>
          <w:szCs w:val="24"/>
        </w:rPr>
        <w:t>,</w:t>
      </w:r>
      <w:r>
        <w:rPr>
          <w:rFonts w:eastAsia="Times New Roman"/>
          <w:szCs w:val="24"/>
        </w:rPr>
        <w:t xml:space="preserve"> με ληξιπρόθεσμα που συνολικά ανήλθαν στα 55 δισεκατομμύρια. Εσείς δε ως Κυβέρνηση οφείλετε προς τους </w:t>
      </w:r>
      <w:r>
        <w:rPr>
          <w:rFonts w:eastAsia="Times New Roman"/>
          <w:szCs w:val="24"/>
        </w:rPr>
        <w:t xml:space="preserve">συμπολίτες μας πάνω από 2,3 δισεκατομμύρια και πάνω από </w:t>
      </w:r>
      <w:r>
        <w:rPr>
          <w:rFonts w:eastAsia="Times New Roman"/>
          <w:szCs w:val="24"/>
        </w:rPr>
        <w:t xml:space="preserve">διακόσιες πενήντα χιλιάδες </w:t>
      </w:r>
      <w:r>
        <w:rPr>
          <w:rFonts w:eastAsia="Times New Roman"/>
          <w:szCs w:val="24"/>
        </w:rPr>
        <w:t xml:space="preserve">συνταξιούχοι περιμένουν πάνω από τρία χρόνια τη σύνταξή τους. Ρωτήσατε πώς επιβιώνουν όλοι αυτοί; </w:t>
      </w:r>
    </w:p>
    <w:p w14:paraId="4318B2F2" w14:textId="77777777" w:rsidR="001D7CFB" w:rsidRDefault="00EB4E04">
      <w:pPr>
        <w:spacing w:line="600" w:lineRule="auto"/>
        <w:ind w:firstLine="720"/>
        <w:jc w:val="both"/>
        <w:rPr>
          <w:rFonts w:eastAsia="Times New Roman"/>
          <w:szCs w:val="24"/>
        </w:rPr>
      </w:pPr>
      <w:r>
        <w:rPr>
          <w:rFonts w:eastAsia="Times New Roman"/>
          <w:szCs w:val="24"/>
        </w:rPr>
        <w:t>Εσείς, όμως, κύριε Υπουργέ, κύριε Πετρόπουλε, έξι φορές δημόσια δεσμευτήκα</w:t>
      </w:r>
      <w:r>
        <w:rPr>
          <w:rFonts w:eastAsia="Times New Roman"/>
          <w:szCs w:val="24"/>
        </w:rPr>
        <w:t>τε σε συγκεκριμένες ημερομηνίες ότι δεν θα υπάρχουν εφεξής εκκρεμείς συντάξεις και βεβαίως όχι μόνο δεν το κάνατε αυτό, εμπαίζοντας τους συνταξιούχους, αλλά αλλοιώσατε ακόμη και το μητρώο εκκρεμών συντάξεων. Επίσης, πετσοκόψατε 1 δισεκατομμύριο ευρώ από το</w:t>
      </w:r>
      <w:r>
        <w:rPr>
          <w:rFonts w:eastAsia="Times New Roman"/>
          <w:szCs w:val="24"/>
        </w:rPr>
        <w:t xml:space="preserve"> ΕΚΑΣ</w:t>
      </w:r>
      <w:r>
        <w:rPr>
          <w:rFonts w:eastAsia="Times New Roman"/>
          <w:szCs w:val="24"/>
        </w:rPr>
        <w:t>,</w:t>
      </w:r>
      <w:r>
        <w:rPr>
          <w:rFonts w:eastAsia="Times New Roman"/>
          <w:szCs w:val="24"/>
        </w:rPr>
        <w:t xml:space="preserve"> που αφορούσε τους χαμηλοσυνταξιούχους. Επιβάλατε επίσης στις κύριες συντάξεις εισφορά υπέρ της υγείας 2% και στις επικουρικές 6%, δηλαδή ετήσια «αφαίμαξη» 750 εκατομμύρια και έρχεστε τώρα</w:t>
      </w:r>
      <w:r>
        <w:rPr>
          <w:rFonts w:eastAsia="Times New Roman"/>
          <w:szCs w:val="24"/>
        </w:rPr>
        <w:t>,</w:t>
      </w:r>
      <w:r>
        <w:rPr>
          <w:rFonts w:eastAsia="Times New Roman"/>
          <w:szCs w:val="24"/>
        </w:rPr>
        <w:t xml:space="preserve"> στις 23 Μαΐου, προ της κάλπης, να χορηγήσετε στους «ιθαγενεί</w:t>
      </w:r>
      <w:r>
        <w:rPr>
          <w:rFonts w:eastAsia="Times New Roman"/>
          <w:szCs w:val="24"/>
        </w:rPr>
        <w:t xml:space="preserve">ς» κατ’ εσάς ένα «καθρεφτάκι» για εξαγορά της ψήφου τους, δηλαδή συνολικό ποσό όσο και η «αφαίμαξη» που προανέφερα. </w:t>
      </w:r>
    </w:p>
    <w:p w14:paraId="4318B2F3" w14:textId="77777777" w:rsidR="001D7CFB" w:rsidRDefault="00EB4E04">
      <w:pPr>
        <w:spacing w:line="600" w:lineRule="auto"/>
        <w:ind w:firstLine="720"/>
        <w:jc w:val="both"/>
        <w:rPr>
          <w:rFonts w:eastAsia="Times New Roman"/>
          <w:szCs w:val="24"/>
        </w:rPr>
      </w:pPr>
      <w:r>
        <w:rPr>
          <w:rFonts w:eastAsia="Times New Roman"/>
          <w:szCs w:val="24"/>
        </w:rPr>
        <w:t>Υπάρχει μια παροιμία για τον Χότζα</w:t>
      </w:r>
      <w:r>
        <w:rPr>
          <w:rFonts w:eastAsia="Times New Roman"/>
          <w:szCs w:val="24"/>
        </w:rPr>
        <w:t>,</w:t>
      </w:r>
      <w:r>
        <w:rPr>
          <w:rFonts w:eastAsia="Times New Roman"/>
          <w:szCs w:val="24"/>
        </w:rPr>
        <w:t xml:space="preserve"> που έβαζε αναγκαστικά στον στάβλο ζώα και αφαιρούσε ορισμένα, προκειμένου να υπάρχει μια ικανοποίηση απ</w:t>
      </w:r>
      <w:r>
        <w:rPr>
          <w:rFonts w:eastAsia="Times New Roman"/>
          <w:szCs w:val="24"/>
        </w:rPr>
        <w:t>ό το υπερφόρτωμα εντός του στάβλου.</w:t>
      </w:r>
    </w:p>
    <w:p w14:paraId="4318B2F4" w14:textId="77777777" w:rsidR="001D7CFB" w:rsidRDefault="00EB4E04">
      <w:pPr>
        <w:spacing w:line="600" w:lineRule="auto"/>
        <w:ind w:firstLine="720"/>
        <w:jc w:val="both"/>
        <w:rPr>
          <w:rFonts w:eastAsia="Times New Roman"/>
          <w:szCs w:val="24"/>
        </w:rPr>
      </w:pPr>
      <w:r>
        <w:rPr>
          <w:rFonts w:eastAsia="Times New Roman"/>
          <w:szCs w:val="24"/>
        </w:rPr>
        <w:t xml:space="preserve">Αλλά </w:t>
      </w:r>
      <w:r w:rsidRPr="000C2451">
        <w:rPr>
          <w:rFonts w:eastAsia="Times New Roman"/>
          <w:szCs w:val="24"/>
        </w:rPr>
        <w:t xml:space="preserve">υπάρχει και </w:t>
      </w:r>
      <w:r>
        <w:rPr>
          <w:rFonts w:eastAsia="Times New Roman"/>
          <w:szCs w:val="24"/>
        </w:rPr>
        <w:t xml:space="preserve">μια ποντιακή παροιμία που </w:t>
      </w:r>
      <w:r w:rsidRPr="000C2451">
        <w:rPr>
          <w:rFonts w:eastAsia="Times New Roman"/>
          <w:szCs w:val="24"/>
        </w:rPr>
        <w:t>λέει το εξής</w:t>
      </w:r>
      <w:r>
        <w:rPr>
          <w:rFonts w:eastAsia="Times New Roman"/>
          <w:szCs w:val="24"/>
        </w:rPr>
        <w:t>:</w:t>
      </w:r>
      <w:r w:rsidRPr="000C2451">
        <w:rPr>
          <w:rFonts w:eastAsia="Times New Roman"/>
          <w:szCs w:val="24"/>
        </w:rPr>
        <w:t xml:space="preserve"> </w:t>
      </w:r>
      <w:r>
        <w:rPr>
          <w:rFonts w:eastAsia="Times New Roman"/>
          <w:szCs w:val="24"/>
        </w:rPr>
        <w:t>«</w:t>
      </w:r>
      <w:r w:rsidRPr="000C2451">
        <w:rPr>
          <w:rFonts w:eastAsia="Times New Roman"/>
          <w:szCs w:val="24"/>
        </w:rPr>
        <w:t>Το βράδυ πηγαίνατε με το</w:t>
      </w:r>
      <w:r>
        <w:rPr>
          <w:rFonts w:eastAsia="Times New Roman"/>
          <w:szCs w:val="24"/>
        </w:rPr>
        <w:t>ν</w:t>
      </w:r>
      <w:r w:rsidRPr="000C2451">
        <w:rPr>
          <w:rFonts w:eastAsia="Times New Roman"/>
          <w:szCs w:val="24"/>
        </w:rPr>
        <w:t xml:space="preserve"> λύκο και τρώγατε τα πρόβατα και το πρωί </w:t>
      </w:r>
      <w:r>
        <w:rPr>
          <w:rFonts w:eastAsia="Times New Roman"/>
          <w:szCs w:val="24"/>
        </w:rPr>
        <w:t>πηγαίνατε με τον τσοπάνο και κλαίγατε</w:t>
      </w:r>
      <w:r>
        <w:rPr>
          <w:rFonts w:eastAsia="Times New Roman"/>
          <w:szCs w:val="24"/>
        </w:rPr>
        <w:t>.</w:t>
      </w:r>
      <w:r>
        <w:rPr>
          <w:rFonts w:eastAsia="Times New Roman"/>
          <w:szCs w:val="24"/>
        </w:rPr>
        <w:t xml:space="preserve">». </w:t>
      </w:r>
      <w:r w:rsidRPr="000C2451">
        <w:rPr>
          <w:rFonts w:eastAsia="Times New Roman"/>
          <w:szCs w:val="24"/>
        </w:rPr>
        <w:t xml:space="preserve">Ακριβώς αυτό συνέβη με </w:t>
      </w:r>
      <w:r>
        <w:rPr>
          <w:rFonts w:eastAsia="Times New Roman"/>
          <w:szCs w:val="24"/>
        </w:rPr>
        <w:t>ε</w:t>
      </w:r>
      <w:r w:rsidRPr="000C2451">
        <w:rPr>
          <w:rFonts w:eastAsia="Times New Roman"/>
          <w:szCs w:val="24"/>
        </w:rPr>
        <w:t>σάς</w:t>
      </w:r>
      <w:r>
        <w:rPr>
          <w:rFonts w:eastAsia="Times New Roman"/>
          <w:szCs w:val="24"/>
        </w:rPr>
        <w:t>.</w:t>
      </w:r>
      <w:r w:rsidRPr="000C2451">
        <w:rPr>
          <w:rFonts w:eastAsia="Times New Roman"/>
          <w:szCs w:val="24"/>
        </w:rPr>
        <w:t xml:space="preserve"> </w:t>
      </w:r>
    </w:p>
    <w:p w14:paraId="4318B2F5" w14:textId="77777777" w:rsidR="001D7CFB" w:rsidRDefault="00EB4E04">
      <w:pPr>
        <w:spacing w:line="600" w:lineRule="auto"/>
        <w:ind w:firstLine="720"/>
        <w:jc w:val="both"/>
        <w:rPr>
          <w:rFonts w:eastAsia="Times New Roman"/>
          <w:szCs w:val="24"/>
        </w:rPr>
      </w:pPr>
      <w:r w:rsidRPr="000C2451">
        <w:rPr>
          <w:rFonts w:eastAsia="Times New Roman"/>
          <w:szCs w:val="24"/>
        </w:rPr>
        <w:t xml:space="preserve">Και επειδή </w:t>
      </w:r>
      <w:r>
        <w:rPr>
          <w:rFonts w:eastAsia="Times New Roman"/>
          <w:szCs w:val="24"/>
        </w:rPr>
        <w:t>είναι ο χρόνος</w:t>
      </w:r>
      <w:r>
        <w:rPr>
          <w:rFonts w:eastAsia="Times New Roman"/>
          <w:szCs w:val="24"/>
        </w:rPr>
        <w:t xml:space="preserve"> τέτοιος</w:t>
      </w:r>
      <w:r>
        <w:rPr>
          <w:rFonts w:eastAsia="Times New Roman"/>
          <w:szCs w:val="24"/>
        </w:rPr>
        <w:t>,</w:t>
      </w:r>
      <w:r>
        <w:rPr>
          <w:rFonts w:eastAsia="Times New Roman"/>
          <w:szCs w:val="24"/>
        </w:rPr>
        <w:t xml:space="preserve"> που αφορά τον ποντιακό </w:t>
      </w:r>
      <w:r>
        <w:rPr>
          <w:rFonts w:eastAsia="Times New Roman"/>
          <w:szCs w:val="24"/>
        </w:rPr>
        <w:t>Ε</w:t>
      </w:r>
      <w:r>
        <w:rPr>
          <w:rFonts w:eastAsia="Times New Roman"/>
          <w:szCs w:val="24"/>
        </w:rPr>
        <w:t xml:space="preserve">λληνισμό, περιμέναμε </w:t>
      </w:r>
      <w:r w:rsidRPr="000C2451">
        <w:rPr>
          <w:rFonts w:eastAsia="Times New Roman"/>
          <w:szCs w:val="24"/>
        </w:rPr>
        <w:t xml:space="preserve">από πλευράς </w:t>
      </w:r>
      <w:r>
        <w:rPr>
          <w:rFonts w:eastAsia="Times New Roman"/>
          <w:szCs w:val="24"/>
        </w:rPr>
        <w:t>σας</w:t>
      </w:r>
      <w:r w:rsidRPr="00353712">
        <w:rPr>
          <w:rFonts w:eastAsia="Times New Roman"/>
          <w:szCs w:val="24"/>
        </w:rPr>
        <w:t>,</w:t>
      </w:r>
      <w:r>
        <w:rPr>
          <w:rFonts w:eastAsia="Times New Roman"/>
          <w:szCs w:val="24"/>
        </w:rPr>
        <w:t xml:space="preserve"> τουλάχιστον για </w:t>
      </w:r>
      <w:r w:rsidRPr="000C2451">
        <w:rPr>
          <w:rFonts w:eastAsia="Times New Roman"/>
          <w:szCs w:val="24"/>
        </w:rPr>
        <w:t xml:space="preserve">τα </w:t>
      </w:r>
      <w:r>
        <w:rPr>
          <w:rFonts w:eastAsia="Times New Roman"/>
          <w:szCs w:val="24"/>
        </w:rPr>
        <w:t xml:space="preserve">εκατό </w:t>
      </w:r>
      <w:r w:rsidRPr="000C2451">
        <w:rPr>
          <w:rFonts w:eastAsia="Times New Roman"/>
          <w:szCs w:val="24"/>
        </w:rPr>
        <w:t xml:space="preserve">χρόνια της </w:t>
      </w:r>
      <w:r>
        <w:rPr>
          <w:rFonts w:eastAsia="Times New Roman"/>
          <w:szCs w:val="24"/>
        </w:rPr>
        <w:t>Γ</w:t>
      </w:r>
      <w:r>
        <w:rPr>
          <w:rFonts w:eastAsia="Times New Roman"/>
          <w:szCs w:val="24"/>
        </w:rPr>
        <w:t xml:space="preserve">ενοκτονίας </w:t>
      </w:r>
      <w:r w:rsidRPr="000C2451">
        <w:rPr>
          <w:rFonts w:eastAsia="Times New Roman"/>
          <w:szCs w:val="24"/>
        </w:rPr>
        <w:t>να υπάρχει στη Βουλή ένα τριήμερο</w:t>
      </w:r>
      <w:r>
        <w:rPr>
          <w:rFonts w:eastAsia="Times New Roman"/>
          <w:szCs w:val="24"/>
        </w:rPr>
        <w:t>,</w:t>
      </w:r>
      <w:r w:rsidRPr="000C2451">
        <w:rPr>
          <w:rFonts w:eastAsia="Times New Roman"/>
          <w:szCs w:val="24"/>
        </w:rPr>
        <w:t xml:space="preserve"> προκειμένου όλα αυτά εδώ να αναφερθούν</w:t>
      </w:r>
      <w:r>
        <w:rPr>
          <w:rFonts w:eastAsia="Times New Roman"/>
          <w:szCs w:val="24"/>
        </w:rPr>
        <w:t xml:space="preserve">, να κληθούν και οι πρέσβεις των χωρών, </w:t>
      </w:r>
      <w:r w:rsidRPr="000C2451">
        <w:rPr>
          <w:rFonts w:eastAsia="Times New Roman"/>
          <w:szCs w:val="24"/>
        </w:rPr>
        <w:t xml:space="preserve">έτσι ώστε να δοθεί </w:t>
      </w:r>
      <w:r>
        <w:rPr>
          <w:rFonts w:eastAsia="Times New Roman"/>
          <w:szCs w:val="24"/>
        </w:rPr>
        <w:t>μια</w:t>
      </w:r>
      <w:r w:rsidRPr="000C2451">
        <w:rPr>
          <w:rFonts w:eastAsia="Times New Roman"/>
          <w:szCs w:val="24"/>
        </w:rPr>
        <w:t xml:space="preserve"> </w:t>
      </w:r>
      <w:r w:rsidRPr="000C2451">
        <w:rPr>
          <w:rFonts w:eastAsia="Times New Roman"/>
          <w:szCs w:val="24"/>
        </w:rPr>
        <w:t>άλλη διάσταση</w:t>
      </w:r>
      <w:r>
        <w:rPr>
          <w:rFonts w:eastAsia="Times New Roman"/>
          <w:szCs w:val="24"/>
        </w:rPr>
        <w:t>. Περιορίζεστε</w:t>
      </w:r>
      <w:r w:rsidRPr="000C2451">
        <w:rPr>
          <w:rFonts w:eastAsia="Times New Roman"/>
          <w:szCs w:val="24"/>
        </w:rPr>
        <w:t xml:space="preserve"> μόνο στην επόμενη Δευτέρα </w:t>
      </w:r>
      <w:r>
        <w:rPr>
          <w:rFonts w:eastAsia="Times New Roman"/>
          <w:szCs w:val="24"/>
        </w:rPr>
        <w:t>-</w:t>
      </w:r>
      <w:r w:rsidRPr="000C2451">
        <w:rPr>
          <w:rFonts w:eastAsia="Times New Roman"/>
          <w:szCs w:val="24"/>
        </w:rPr>
        <w:t xml:space="preserve">φοβούμαι ότι θα </w:t>
      </w:r>
      <w:r>
        <w:rPr>
          <w:rFonts w:eastAsia="Times New Roman"/>
          <w:szCs w:val="24"/>
        </w:rPr>
        <w:t>έχετε</w:t>
      </w:r>
      <w:r w:rsidRPr="000C2451">
        <w:rPr>
          <w:rFonts w:eastAsia="Times New Roman"/>
          <w:szCs w:val="24"/>
        </w:rPr>
        <w:t xml:space="preserve"> και κανένα νομοσχέδιο</w:t>
      </w:r>
      <w:r>
        <w:rPr>
          <w:rFonts w:eastAsia="Times New Roman"/>
          <w:szCs w:val="24"/>
        </w:rPr>
        <w:t>-</w:t>
      </w:r>
      <w:r>
        <w:rPr>
          <w:rFonts w:eastAsia="Times New Roman"/>
          <w:szCs w:val="24"/>
        </w:rPr>
        <w:t>,</w:t>
      </w:r>
      <w:r w:rsidRPr="000C2451">
        <w:rPr>
          <w:rFonts w:eastAsia="Times New Roman"/>
          <w:szCs w:val="24"/>
        </w:rPr>
        <w:t xml:space="preserve"> </w:t>
      </w:r>
      <w:r>
        <w:rPr>
          <w:rFonts w:eastAsia="Times New Roman"/>
          <w:szCs w:val="24"/>
        </w:rPr>
        <w:t>έ</w:t>
      </w:r>
      <w:r w:rsidRPr="000C2451">
        <w:rPr>
          <w:rFonts w:eastAsia="Times New Roman"/>
          <w:szCs w:val="24"/>
        </w:rPr>
        <w:t xml:space="preserve">τσι ώστε </w:t>
      </w:r>
      <w:r>
        <w:rPr>
          <w:rFonts w:eastAsia="Times New Roman"/>
          <w:szCs w:val="24"/>
        </w:rPr>
        <w:t>να αλλοιώσετε</w:t>
      </w:r>
      <w:r w:rsidRPr="000C2451">
        <w:rPr>
          <w:rFonts w:eastAsia="Times New Roman"/>
          <w:szCs w:val="24"/>
        </w:rPr>
        <w:t xml:space="preserve"> </w:t>
      </w:r>
      <w:r>
        <w:rPr>
          <w:rFonts w:eastAsia="Times New Roman"/>
          <w:szCs w:val="24"/>
        </w:rPr>
        <w:t xml:space="preserve">–αν θέλετε- και </w:t>
      </w:r>
      <w:r w:rsidRPr="000C2451">
        <w:rPr>
          <w:rFonts w:eastAsia="Times New Roman"/>
          <w:szCs w:val="24"/>
        </w:rPr>
        <w:t xml:space="preserve">το πνεύμα αυτής της </w:t>
      </w:r>
      <w:r>
        <w:rPr>
          <w:rFonts w:eastAsia="Times New Roman"/>
          <w:szCs w:val="24"/>
        </w:rPr>
        <w:t>μ</w:t>
      </w:r>
      <w:r w:rsidRPr="000C2451">
        <w:rPr>
          <w:rFonts w:eastAsia="Times New Roman"/>
          <w:szCs w:val="24"/>
        </w:rPr>
        <w:t xml:space="preserve">εγάλης </w:t>
      </w:r>
      <w:r>
        <w:rPr>
          <w:rFonts w:eastAsia="Times New Roman"/>
          <w:szCs w:val="24"/>
        </w:rPr>
        <w:t>-</w:t>
      </w:r>
      <w:r w:rsidRPr="000C2451">
        <w:rPr>
          <w:rFonts w:eastAsia="Times New Roman"/>
          <w:szCs w:val="24"/>
        </w:rPr>
        <w:t xml:space="preserve">για </w:t>
      </w:r>
      <w:r>
        <w:rPr>
          <w:rFonts w:eastAsia="Times New Roman"/>
          <w:szCs w:val="24"/>
        </w:rPr>
        <w:t>εμάς-</w:t>
      </w:r>
      <w:r w:rsidRPr="000C2451">
        <w:rPr>
          <w:rFonts w:eastAsia="Times New Roman"/>
          <w:szCs w:val="24"/>
        </w:rPr>
        <w:t xml:space="preserve"> επετείου</w:t>
      </w:r>
      <w:r>
        <w:rPr>
          <w:rFonts w:eastAsia="Times New Roman"/>
          <w:szCs w:val="24"/>
        </w:rPr>
        <w:t>.</w:t>
      </w:r>
    </w:p>
    <w:p w14:paraId="4318B2F6" w14:textId="77777777" w:rsidR="001D7CFB" w:rsidRDefault="00EB4E04">
      <w:pPr>
        <w:spacing w:line="600" w:lineRule="auto"/>
        <w:ind w:firstLine="720"/>
        <w:jc w:val="both"/>
        <w:rPr>
          <w:rFonts w:eastAsia="Times New Roman"/>
          <w:szCs w:val="24"/>
        </w:rPr>
      </w:pPr>
      <w:r w:rsidRPr="000C2451">
        <w:rPr>
          <w:rFonts w:eastAsia="Times New Roman"/>
          <w:szCs w:val="24"/>
        </w:rPr>
        <w:t>Εσείς τι κάν</w:t>
      </w:r>
      <w:r>
        <w:rPr>
          <w:rFonts w:eastAsia="Times New Roman"/>
          <w:szCs w:val="24"/>
        </w:rPr>
        <w:t>α</w:t>
      </w:r>
      <w:r w:rsidRPr="000C2451">
        <w:rPr>
          <w:rFonts w:eastAsia="Times New Roman"/>
          <w:szCs w:val="24"/>
        </w:rPr>
        <w:t xml:space="preserve">τε </w:t>
      </w:r>
      <w:r>
        <w:rPr>
          <w:rFonts w:eastAsia="Times New Roman"/>
          <w:szCs w:val="24"/>
        </w:rPr>
        <w:t>τ</w:t>
      </w:r>
      <w:r w:rsidRPr="000C2451">
        <w:rPr>
          <w:rFonts w:eastAsia="Times New Roman"/>
          <w:szCs w:val="24"/>
        </w:rPr>
        <w:t xml:space="preserve">α </w:t>
      </w:r>
      <w:r>
        <w:rPr>
          <w:rFonts w:eastAsia="Times New Roman"/>
          <w:szCs w:val="24"/>
        </w:rPr>
        <w:t>δυόμισι χρόνια της δια</w:t>
      </w:r>
      <w:r w:rsidRPr="000C2451">
        <w:rPr>
          <w:rFonts w:eastAsia="Times New Roman"/>
          <w:szCs w:val="24"/>
        </w:rPr>
        <w:t xml:space="preserve">κυβέρνησης της χώρας </w:t>
      </w:r>
      <w:r>
        <w:rPr>
          <w:rFonts w:eastAsia="Times New Roman"/>
          <w:szCs w:val="24"/>
        </w:rPr>
        <w:t>α</w:t>
      </w:r>
      <w:r w:rsidRPr="000C2451">
        <w:rPr>
          <w:rFonts w:eastAsia="Times New Roman"/>
          <w:szCs w:val="24"/>
        </w:rPr>
        <w:t xml:space="preserve">πό </w:t>
      </w:r>
      <w:r>
        <w:rPr>
          <w:rFonts w:eastAsia="Times New Roman"/>
          <w:szCs w:val="24"/>
        </w:rPr>
        <w:t>πλευράς μας;</w:t>
      </w:r>
      <w:r w:rsidRPr="000C2451">
        <w:rPr>
          <w:rFonts w:eastAsia="Times New Roman"/>
          <w:szCs w:val="24"/>
        </w:rPr>
        <w:t xml:space="preserve"> </w:t>
      </w:r>
      <w:r>
        <w:rPr>
          <w:rFonts w:eastAsia="Times New Roman"/>
          <w:szCs w:val="24"/>
        </w:rPr>
        <w:t>Δ</w:t>
      </w:r>
      <w:r w:rsidRPr="000C2451">
        <w:rPr>
          <w:rFonts w:eastAsia="Times New Roman"/>
          <w:szCs w:val="24"/>
        </w:rPr>
        <w:t xml:space="preserve">ημιουργήσατε το κίνημα </w:t>
      </w:r>
      <w:r>
        <w:rPr>
          <w:rFonts w:eastAsia="Times New Roman"/>
          <w:szCs w:val="24"/>
        </w:rPr>
        <w:t>«</w:t>
      </w:r>
      <w:r w:rsidRPr="000C2451">
        <w:rPr>
          <w:rFonts w:eastAsia="Times New Roman"/>
          <w:szCs w:val="24"/>
        </w:rPr>
        <w:t xml:space="preserve">Δεν </w:t>
      </w:r>
      <w:r>
        <w:rPr>
          <w:rFonts w:eastAsia="Times New Roman"/>
          <w:szCs w:val="24"/>
        </w:rPr>
        <w:t>π</w:t>
      </w:r>
      <w:r w:rsidRPr="000C2451">
        <w:rPr>
          <w:rFonts w:eastAsia="Times New Roman"/>
          <w:szCs w:val="24"/>
        </w:rPr>
        <w:t>ληρώνω</w:t>
      </w:r>
      <w:r>
        <w:rPr>
          <w:rFonts w:eastAsia="Times New Roman"/>
          <w:szCs w:val="24"/>
        </w:rPr>
        <w:t>» και αναρτήσατε παντού: «Δ</w:t>
      </w:r>
      <w:r w:rsidRPr="000C2451">
        <w:rPr>
          <w:rFonts w:eastAsia="Times New Roman"/>
          <w:szCs w:val="24"/>
        </w:rPr>
        <w:t>εν πληρώνουμε τίποτα</w:t>
      </w:r>
      <w:r>
        <w:rPr>
          <w:rFonts w:eastAsia="Times New Roman"/>
          <w:szCs w:val="24"/>
        </w:rPr>
        <w:t>,</w:t>
      </w:r>
      <w:r w:rsidRPr="000C2451">
        <w:rPr>
          <w:rFonts w:eastAsia="Times New Roman"/>
          <w:szCs w:val="24"/>
        </w:rPr>
        <w:t xml:space="preserve"> μέχρι να καταρρεύσουν</w:t>
      </w:r>
      <w:r>
        <w:rPr>
          <w:rFonts w:eastAsia="Times New Roman"/>
          <w:szCs w:val="24"/>
        </w:rPr>
        <w:t>.</w:t>
      </w:r>
      <w:r w:rsidRPr="000C2451">
        <w:rPr>
          <w:rFonts w:eastAsia="Times New Roman"/>
          <w:szCs w:val="24"/>
        </w:rPr>
        <w:t xml:space="preserve"> </w:t>
      </w:r>
      <w:r>
        <w:rPr>
          <w:rFonts w:eastAsia="Times New Roman"/>
          <w:szCs w:val="24"/>
        </w:rPr>
        <w:t>Θ</w:t>
      </w:r>
      <w:r w:rsidRPr="000C2451">
        <w:rPr>
          <w:rFonts w:eastAsia="Times New Roman"/>
          <w:szCs w:val="24"/>
        </w:rPr>
        <w:t>α νικήσουμε</w:t>
      </w:r>
      <w:r>
        <w:rPr>
          <w:rFonts w:eastAsia="Times New Roman"/>
          <w:szCs w:val="24"/>
        </w:rPr>
        <w:t>.</w:t>
      </w:r>
      <w:r>
        <w:rPr>
          <w:rFonts w:eastAsia="Times New Roman"/>
          <w:szCs w:val="24"/>
        </w:rPr>
        <w:t>». Ε</w:t>
      </w:r>
      <w:r w:rsidRPr="000C2451">
        <w:rPr>
          <w:rFonts w:eastAsia="Times New Roman"/>
          <w:szCs w:val="24"/>
        </w:rPr>
        <w:t>ίναι δικό σας αυτό</w:t>
      </w:r>
      <w:r>
        <w:rPr>
          <w:rFonts w:eastAsia="Times New Roman"/>
          <w:szCs w:val="24"/>
        </w:rPr>
        <w:t xml:space="preserve">, του ΣΥΡΙΖΑ. Θα σας </w:t>
      </w:r>
      <w:r w:rsidRPr="000C2451">
        <w:rPr>
          <w:rFonts w:eastAsia="Times New Roman"/>
          <w:szCs w:val="24"/>
        </w:rPr>
        <w:t xml:space="preserve">το καταθέσω να το </w:t>
      </w:r>
      <w:r>
        <w:rPr>
          <w:rFonts w:eastAsia="Times New Roman"/>
          <w:szCs w:val="24"/>
        </w:rPr>
        <w:t>δείτε.</w:t>
      </w:r>
    </w:p>
    <w:p w14:paraId="4318B2F7" w14:textId="77777777" w:rsidR="001D7CFB" w:rsidRDefault="00EB4E04">
      <w:pPr>
        <w:spacing w:line="600" w:lineRule="auto"/>
        <w:ind w:firstLine="720"/>
        <w:jc w:val="both"/>
        <w:rPr>
          <w:rFonts w:eastAsia="Times New Roman"/>
          <w:szCs w:val="24"/>
        </w:rPr>
      </w:pPr>
      <w:r w:rsidRPr="00AF3B92">
        <w:rPr>
          <w:rFonts w:eastAsia="Times New Roman"/>
          <w:szCs w:val="24"/>
        </w:rPr>
        <w:t xml:space="preserve">(Στο σημείο αυτό ο Βουλευτής κ. </w:t>
      </w:r>
      <w:r>
        <w:rPr>
          <w:rFonts w:eastAsia="Times New Roman" w:cs="Times New Roman"/>
          <w:szCs w:val="24"/>
        </w:rPr>
        <w:t>Δημήτριος Κυριαζίδης</w:t>
      </w:r>
      <w:r w:rsidRPr="00AF3B92">
        <w:rPr>
          <w:rFonts w:eastAsia="Times New Roman"/>
          <w:szCs w:val="24"/>
        </w:rPr>
        <w:t xml:space="preserve"> κ</w:t>
      </w:r>
      <w:r w:rsidRPr="00AF3B92">
        <w:rPr>
          <w:rFonts w:eastAsia="Times New Roman"/>
          <w:szCs w:val="24"/>
        </w:rPr>
        <w:t xml:space="preserve">αταθέτει για τα Πρακτικά το προαναφερθέν έγγραφο, το οποίο βρίσκεται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14:paraId="4318B2F8" w14:textId="77777777" w:rsidR="001D7CFB" w:rsidRDefault="00EB4E04">
      <w:pPr>
        <w:spacing w:line="600" w:lineRule="auto"/>
        <w:ind w:firstLine="720"/>
        <w:jc w:val="both"/>
        <w:rPr>
          <w:rFonts w:eastAsia="Times New Roman"/>
          <w:szCs w:val="24"/>
        </w:rPr>
      </w:pPr>
      <w:r>
        <w:rPr>
          <w:rFonts w:eastAsia="Times New Roman"/>
          <w:szCs w:val="24"/>
        </w:rPr>
        <w:t>Τι λέγατε, λ</w:t>
      </w:r>
      <w:r w:rsidRPr="000C2451">
        <w:rPr>
          <w:rFonts w:eastAsia="Times New Roman"/>
          <w:szCs w:val="24"/>
        </w:rPr>
        <w:t>οιπόν</w:t>
      </w:r>
      <w:r>
        <w:rPr>
          <w:rFonts w:eastAsia="Times New Roman"/>
          <w:szCs w:val="24"/>
        </w:rPr>
        <w:t>, προς τους συμπολίτε</w:t>
      </w:r>
      <w:r w:rsidRPr="000C2451">
        <w:rPr>
          <w:rFonts w:eastAsia="Times New Roman"/>
          <w:szCs w:val="24"/>
        </w:rPr>
        <w:t xml:space="preserve">ς </w:t>
      </w:r>
      <w:r>
        <w:rPr>
          <w:rFonts w:eastAsia="Times New Roman"/>
          <w:szCs w:val="24"/>
        </w:rPr>
        <w:t>μας;</w:t>
      </w:r>
      <w:r w:rsidRPr="000C2451">
        <w:rPr>
          <w:rFonts w:eastAsia="Times New Roman"/>
          <w:szCs w:val="24"/>
        </w:rPr>
        <w:t xml:space="preserve"> </w:t>
      </w:r>
      <w:r>
        <w:rPr>
          <w:rFonts w:eastAsia="Times New Roman"/>
          <w:szCs w:val="24"/>
        </w:rPr>
        <w:t>«Μ</w:t>
      </w:r>
      <w:r w:rsidRPr="000C2451">
        <w:rPr>
          <w:rFonts w:eastAsia="Times New Roman"/>
          <w:szCs w:val="24"/>
        </w:rPr>
        <w:t>ην πληρώνετε</w:t>
      </w:r>
      <w:r>
        <w:rPr>
          <w:rFonts w:eastAsia="Times New Roman"/>
          <w:szCs w:val="24"/>
        </w:rPr>
        <w:t>»,</w:t>
      </w:r>
      <w:r w:rsidRPr="000C2451">
        <w:rPr>
          <w:rFonts w:eastAsia="Times New Roman"/>
          <w:szCs w:val="24"/>
        </w:rPr>
        <w:t xml:space="preserve"> </w:t>
      </w:r>
      <w:r>
        <w:rPr>
          <w:rFonts w:eastAsia="Times New Roman"/>
          <w:szCs w:val="24"/>
        </w:rPr>
        <w:t>«</w:t>
      </w:r>
      <w:r w:rsidRPr="000C2451">
        <w:rPr>
          <w:rFonts w:eastAsia="Times New Roman"/>
          <w:szCs w:val="24"/>
        </w:rPr>
        <w:t>θα σας χαρίσουμε τα δάνεια</w:t>
      </w:r>
      <w:r>
        <w:rPr>
          <w:rFonts w:eastAsia="Times New Roman"/>
          <w:szCs w:val="24"/>
        </w:rPr>
        <w:t>»,</w:t>
      </w:r>
      <w:r w:rsidRPr="000C2451">
        <w:rPr>
          <w:rFonts w:eastAsia="Times New Roman"/>
          <w:szCs w:val="24"/>
        </w:rPr>
        <w:t xml:space="preserve"> με τη</w:t>
      </w:r>
      <w:r w:rsidRPr="000C2451">
        <w:rPr>
          <w:rFonts w:eastAsia="Times New Roman"/>
          <w:szCs w:val="24"/>
        </w:rPr>
        <w:t>ν περίφημη εκείνη σεισάχθεια</w:t>
      </w:r>
      <w:r>
        <w:rPr>
          <w:rFonts w:eastAsia="Times New Roman"/>
          <w:szCs w:val="24"/>
        </w:rPr>
        <w:t>. Με έναν νόμο και ένα άρθρο θα καταργούσατε ό,τι</w:t>
      </w:r>
      <w:r w:rsidRPr="000C2451">
        <w:rPr>
          <w:rFonts w:eastAsia="Times New Roman"/>
          <w:szCs w:val="24"/>
        </w:rPr>
        <w:t xml:space="preserve"> από πλευράς μας </w:t>
      </w:r>
      <w:r>
        <w:rPr>
          <w:rFonts w:eastAsia="Times New Roman"/>
          <w:szCs w:val="24"/>
        </w:rPr>
        <w:t xml:space="preserve">νομοθετήθηκε </w:t>
      </w:r>
      <w:r w:rsidRPr="000C2451">
        <w:rPr>
          <w:rFonts w:eastAsia="Times New Roman"/>
          <w:szCs w:val="24"/>
        </w:rPr>
        <w:t xml:space="preserve">και στα </w:t>
      </w:r>
      <w:r>
        <w:rPr>
          <w:rFonts w:eastAsia="Times New Roman"/>
          <w:szCs w:val="24"/>
        </w:rPr>
        <w:t xml:space="preserve">αυτιά μου ηχούν ακόμα οι </w:t>
      </w:r>
      <w:r w:rsidRPr="000C2451">
        <w:rPr>
          <w:rFonts w:eastAsia="Times New Roman"/>
          <w:szCs w:val="24"/>
        </w:rPr>
        <w:t xml:space="preserve">ύβρεις και </w:t>
      </w:r>
      <w:r>
        <w:rPr>
          <w:rFonts w:eastAsia="Times New Roman"/>
          <w:szCs w:val="24"/>
        </w:rPr>
        <w:t xml:space="preserve">οι </w:t>
      </w:r>
      <w:r w:rsidRPr="000C2451">
        <w:rPr>
          <w:rFonts w:eastAsia="Times New Roman"/>
          <w:szCs w:val="24"/>
        </w:rPr>
        <w:t xml:space="preserve">απειλές </w:t>
      </w:r>
      <w:r>
        <w:rPr>
          <w:rFonts w:eastAsia="Times New Roman"/>
          <w:szCs w:val="24"/>
        </w:rPr>
        <w:t>σας.</w:t>
      </w:r>
    </w:p>
    <w:p w14:paraId="4318B2F9" w14:textId="77777777" w:rsidR="001D7CFB" w:rsidRDefault="00EB4E04">
      <w:pPr>
        <w:spacing w:line="600" w:lineRule="auto"/>
        <w:ind w:firstLine="720"/>
        <w:jc w:val="both"/>
        <w:rPr>
          <w:rFonts w:eastAsia="Times New Roman"/>
          <w:szCs w:val="24"/>
        </w:rPr>
      </w:pPr>
      <w:r>
        <w:rPr>
          <w:rFonts w:eastAsia="Times New Roman"/>
          <w:szCs w:val="24"/>
        </w:rPr>
        <w:t>Τ</w:t>
      </w:r>
      <w:r w:rsidRPr="000C2451">
        <w:rPr>
          <w:rFonts w:eastAsia="Times New Roman"/>
          <w:szCs w:val="24"/>
        </w:rPr>
        <w:t xml:space="preserve">ο 2014 στη </w:t>
      </w:r>
      <w:r>
        <w:rPr>
          <w:rFonts w:eastAsia="Times New Roman"/>
          <w:szCs w:val="24"/>
        </w:rPr>
        <w:t>χ</w:t>
      </w:r>
      <w:r w:rsidRPr="000C2451">
        <w:rPr>
          <w:rFonts w:eastAsia="Times New Roman"/>
          <w:szCs w:val="24"/>
        </w:rPr>
        <w:t xml:space="preserve">ώρα </w:t>
      </w:r>
      <w:r>
        <w:rPr>
          <w:rFonts w:eastAsia="Times New Roman"/>
          <w:szCs w:val="24"/>
        </w:rPr>
        <w:t xml:space="preserve">υπήρξε μια </w:t>
      </w:r>
      <w:r w:rsidRPr="000C2451">
        <w:rPr>
          <w:rFonts w:eastAsia="Times New Roman"/>
          <w:szCs w:val="24"/>
        </w:rPr>
        <w:t>ισορροπία σε επίπεδο λειτουργίας</w:t>
      </w:r>
      <w:r>
        <w:rPr>
          <w:rFonts w:eastAsia="Times New Roman"/>
          <w:szCs w:val="24"/>
        </w:rPr>
        <w:t>, πέραν</w:t>
      </w:r>
      <w:r w:rsidRPr="000C2451">
        <w:rPr>
          <w:rFonts w:eastAsia="Times New Roman"/>
          <w:szCs w:val="24"/>
        </w:rPr>
        <w:t xml:space="preserve"> του οικονομικού</w:t>
      </w:r>
      <w:r>
        <w:rPr>
          <w:rFonts w:eastAsia="Times New Roman"/>
          <w:szCs w:val="24"/>
        </w:rPr>
        <w:t xml:space="preserve">. Εσείς, κλέβοντας την ελπίδα, στη δική μας πλάτη στηριζόμενοι, αντί </w:t>
      </w:r>
      <w:r w:rsidRPr="000C2451">
        <w:rPr>
          <w:rFonts w:eastAsia="Times New Roman"/>
          <w:szCs w:val="24"/>
        </w:rPr>
        <w:t>να καταργήσε</w:t>
      </w:r>
      <w:r>
        <w:rPr>
          <w:rFonts w:eastAsia="Times New Roman"/>
          <w:szCs w:val="24"/>
        </w:rPr>
        <w:t>τε όλα όσα ανάλγητα –κατ’ εσάς-</w:t>
      </w:r>
      <w:r w:rsidRPr="000C2451">
        <w:rPr>
          <w:rFonts w:eastAsia="Times New Roman"/>
          <w:szCs w:val="24"/>
        </w:rPr>
        <w:t xml:space="preserve"> </w:t>
      </w:r>
      <w:r>
        <w:rPr>
          <w:rFonts w:eastAsia="Times New Roman"/>
          <w:szCs w:val="24"/>
        </w:rPr>
        <w:t>είχαν ψηφιστεί, βασιστήκατε σε όλα αυτά και</w:t>
      </w:r>
      <w:r>
        <w:rPr>
          <w:rFonts w:eastAsia="Times New Roman"/>
          <w:szCs w:val="24"/>
        </w:rPr>
        <w:t>,</w:t>
      </w:r>
      <w:r>
        <w:rPr>
          <w:rFonts w:eastAsia="Times New Roman"/>
          <w:szCs w:val="24"/>
        </w:rPr>
        <w:t xml:space="preserve"> για να κρατηθείτε στην εξουσία, συμμαχήσατε </w:t>
      </w:r>
      <w:r w:rsidRPr="000C2451">
        <w:rPr>
          <w:rFonts w:eastAsia="Times New Roman"/>
          <w:szCs w:val="24"/>
        </w:rPr>
        <w:t xml:space="preserve">με τους </w:t>
      </w:r>
      <w:r>
        <w:rPr>
          <w:rFonts w:eastAsia="Times New Roman"/>
          <w:szCs w:val="24"/>
        </w:rPr>
        <w:t xml:space="preserve">διαβόλους </w:t>
      </w:r>
      <w:r w:rsidRPr="000C2451">
        <w:rPr>
          <w:rFonts w:eastAsia="Times New Roman"/>
          <w:szCs w:val="24"/>
        </w:rPr>
        <w:t>που λέγατε</w:t>
      </w:r>
      <w:r>
        <w:rPr>
          <w:rFonts w:eastAsia="Times New Roman"/>
          <w:szCs w:val="24"/>
        </w:rPr>
        <w:t>.</w:t>
      </w:r>
      <w:r w:rsidRPr="000C2451">
        <w:rPr>
          <w:rFonts w:eastAsia="Times New Roman"/>
          <w:szCs w:val="24"/>
        </w:rPr>
        <w:t xml:space="preserve"> </w:t>
      </w:r>
      <w:r>
        <w:rPr>
          <w:rFonts w:eastAsia="Times New Roman"/>
          <w:szCs w:val="24"/>
        </w:rPr>
        <w:t>Προχωρήσατε</w:t>
      </w:r>
      <w:r w:rsidRPr="000C2451">
        <w:rPr>
          <w:rFonts w:eastAsia="Times New Roman"/>
          <w:szCs w:val="24"/>
        </w:rPr>
        <w:t xml:space="preserve"> </w:t>
      </w:r>
      <w:r>
        <w:rPr>
          <w:rFonts w:eastAsia="Times New Roman"/>
          <w:szCs w:val="24"/>
        </w:rPr>
        <w:t>στην υπερφορ</w:t>
      </w:r>
      <w:r>
        <w:rPr>
          <w:rFonts w:eastAsia="Times New Roman"/>
          <w:szCs w:val="24"/>
        </w:rPr>
        <w:t xml:space="preserve">ολόγηση </w:t>
      </w:r>
      <w:r w:rsidRPr="000C2451">
        <w:rPr>
          <w:rFonts w:eastAsia="Times New Roman"/>
          <w:szCs w:val="24"/>
        </w:rPr>
        <w:t xml:space="preserve">της μεσαίας τάξης και σε </w:t>
      </w:r>
      <w:r>
        <w:rPr>
          <w:rFonts w:eastAsia="Times New Roman"/>
          <w:szCs w:val="24"/>
        </w:rPr>
        <w:t xml:space="preserve">εξοντωτικές εισφορές, με είκοσι επτά νέους νόμους και δεκαεπτά μειώσεις </w:t>
      </w:r>
      <w:r w:rsidRPr="000C2451">
        <w:rPr>
          <w:rFonts w:eastAsia="Times New Roman"/>
          <w:szCs w:val="24"/>
        </w:rPr>
        <w:t>και αυξήσεις εισφορών στο ασφαλιστικό σύστημα</w:t>
      </w:r>
      <w:r>
        <w:rPr>
          <w:rFonts w:eastAsia="Times New Roman"/>
          <w:szCs w:val="24"/>
        </w:rPr>
        <w:t xml:space="preserve">. Έτσι, </w:t>
      </w:r>
      <w:r w:rsidRPr="000C2451">
        <w:rPr>
          <w:rFonts w:eastAsia="Times New Roman"/>
          <w:szCs w:val="24"/>
        </w:rPr>
        <w:t>τη με</w:t>
      </w:r>
      <w:r>
        <w:rPr>
          <w:rFonts w:eastAsia="Times New Roman"/>
          <w:szCs w:val="24"/>
        </w:rPr>
        <w:t>σαία τάξη την καταστήσετε φτωχή,</w:t>
      </w:r>
      <w:r w:rsidRPr="000C2451">
        <w:rPr>
          <w:rFonts w:eastAsia="Times New Roman"/>
          <w:szCs w:val="24"/>
        </w:rPr>
        <w:t xml:space="preserve"> </w:t>
      </w:r>
      <w:r>
        <w:rPr>
          <w:rFonts w:eastAsia="Times New Roman"/>
          <w:szCs w:val="24"/>
        </w:rPr>
        <w:t xml:space="preserve">ζήτουλα και επαίτη, με απλωμένο </w:t>
      </w:r>
      <w:r w:rsidRPr="000C2451">
        <w:rPr>
          <w:rFonts w:eastAsia="Times New Roman"/>
          <w:szCs w:val="24"/>
        </w:rPr>
        <w:t xml:space="preserve">χέρι να εκλιπαρεί για </w:t>
      </w:r>
      <w:r>
        <w:rPr>
          <w:rFonts w:eastAsia="Times New Roman"/>
          <w:szCs w:val="24"/>
        </w:rPr>
        <w:t xml:space="preserve">ένα </w:t>
      </w:r>
      <w:r w:rsidRPr="000C2451">
        <w:rPr>
          <w:rFonts w:eastAsia="Times New Roman"/>
          <w:szCs w:val="24"/>
        </w:rPr>
        <w:t>επ</w:t>
      </w:r>
      <w:r w:rsidRPr="000C2451">
        <w:rPr>
          <w:rFonts w:eastAsia="Times New Roman"/>
          <w:szCs w:val="24"/>
        </w:rPr>
        <w:t>ίδομα</w:t>
      </w:r>
      <w:r>
        <w:rPr>
          <w:rFonts w:eastAsia="Times New Roman"/>
          <w:szCs w:val="24"/>
        </w:rPr>
        <w:t>,</w:t>
      </w:r>
      <w:r w:rsidRPr="000C2451">
        <w:rPr>
          <w:rFonts w:eastAsia="Times New Roman"/>
          <w:szCs w:val="24"/>
        </w:rPr>
        <w:t xml:space="preserve"> για </w:t>
      </w:r>
      <w:r>
        <w:rPr>
          <w:rFonts w:eastAsia="Times New Roman"/>
          <w:szCs w:val="24"/>
        </w:rPr>
        <w:t xml:space="preserve">ένα συσσίτιο, για ένα κουπόνι, δηλαδή ένα σύστημα ολοκληρωτικού καθεστώτος, μια κοινωνία παράκλητη, </w:t>
      </w:r>
      <w:r w:rsidRPr="000C2451">
        <w:rPr>
          <w:rFonts w:eastAsia="Times New Roman"/>
          <w:szCs w:val="24"/>
        </w:rPr>
        <w:t xml:space="preserve">αδύναμη </w:t>
      </w:r>
      <w:r>
        <w:rPr>
          <w:rFonts w:eastAsia="Times New Roman"/>
          <w:szCs w:val="24"/>
        </w:rPr>
        <w:t>και ανή</w:t>
      </w:r>
      <w:r w:rsidRPr="000C2451">
        <w:rPr>
          <w:rFonts w:eastAsia="Times New Roman"/>
          <w:szCs w:val="24"/>
        </w:rPr>
        <w:t xml:space="preserve">μπορη να αντισταθεί στην </w:t>
      </w:r>
      <w:r>
        <w:rPr>
          <w:rFonts w:eastAsia="Times New Roman"/>
          <w:szCs w:val="24"/>
        </w:rPr>
        <w:t>νομενκλατούρα</w:t>
      </w:r>
      <w:r w:rsidRPr="000C2451">
        <w:rPr>
          <w:rFonts w:eastAsia="Times New Roman"/>
          <w:szCs w:val="24"/>
        </w:rPr>
        <w:t xml:space="preserve"> του συστήματος</w:t>
      </w:r>
      <w:r>
        <w:rPr>
          <w:rFonts w:eastAsia="Times New Roman"/>
          <w:szCs w:val="24"/>
        </w:rPr>
        <w:t>,</w:t>
      </w:r>
      <w:r w:rsidRPr="000C2451">
        <w:rPr>
          <w:rFonts w:eastAsia="Times New Roman"/>
          <w:szCs w:val="24"/>
        </w:rPr>
        <w:t xml:space="preserve"> που </w:t>
      </w:r>
      <w:r>
        <w:rPr>
          <w:rFonts w:eastAsia="Times New Roman"/>
          <w:szCs w:val="24"/>
        </w:rPr>
        <w:t xml:space="preserve">ο </w:t>
      </w:r>
      <w:r w:rsidRPr="000C2451">
        <w:rPr>
          <w:rFonts w:eastAsia="Times New Roman"/>
          <w:szCs w:val="24"/>
        </w:rPr>
        <w:t xml:space="preserve">ηγέτης της βρίσκει καταφύγιο σε σαλέ και θαλαμηγούς </w:t>
      </w:r>
      <w:r>
        <w:rPr>
          <w:rFonts w:eastAsia="Times New Roman"/>
          <w:szCs w:val="24"/>
        </w:rPr>
        <w:t>των επάρατων ελίτ</w:t>
      </w:r>
      <w:r>
        <w:rPr>
          <w:rFonts w:eastAsia="Times New Roman"/>
          <w:szCs w:val="24"/>
        </w:rPr>
        <w:t xml:space="preserve">. </w:t>
      </w:r>
    </w:p>
    <w:p w14:paraId="4318B2FA" w14:textId="77777777" w:rsidR="001D7CFB" w:rsidRDefault="00EB4E04">
      <w:pPr>
        <w:spacing w:line="600" w:lineRule="auto"/>
        <w:ind w:firstLine="720"/>
        <w:jc w:val="both"/>
        <w:rPr>
          <w:rFonts w:eastAsia="Times New Roman"/>
          <w:szCs w:val="24"/>
        </w:rPr>
      </w:pPr>
      <w:r>
        <w:rPr>
          <w:rFonts w:eastAsia="Times New Roman"/>
          <w:szCs w:val="24"/>
        </w:rPr>
        <w:t xml:space="preserve">Δεσμεύσατε </w:t>
      </w:r>
      <w:r w:rsidRPr="000C2451">
        <w:rPr>
          <w:rFonts w:eastAsia="Times New Roman"/>
          <w:szCs w:val="24"/>
        </w:rPr>
        <w:t xml:space="preserve">τη χώρα βάζοντας ενέχυρο τη δημόσια περιουσία για </w:t>
      </w:r>
      <w:r>
        <w:rPr>
          <w:rFonts w:eastAsia="Times New Roman"/>
          <w:szCs w:val="24"/>
        </w:rPr>
        <w:t>ενενήντα εννιά χρόνια, δεσμεύοντας μάλιστα 5,5 δισεκατομμύρια ευρώ</w:t>
      </w:r>
      <w:r>
        <w:rPr>
          <w:rFonts w:eastAsia="Times New Roman"/>
          <w:szCs w:val="24"/>
        </w:rPr>
        <w:t>,</w:t>
      </w:r>
      <w:r>
        <w:rPr>
          <w:rFonts w:eastAsia="Times New Roman"/>
          <w:szCs w:val="24"/>
        </w:rPr>
        <w:t xml:space="preserve"> </w:t>
      </w:r>
      <w:r w:rsidRPr="000C2451">
        <w:rPr>
          <w:rFonts w:eastAsia="Times New Roman"/>
          <w:szCs w:val="24"/>
        </w:rPr>
        <w:t xml:space="preserve">προκειμένου να τα </w:t>
      </w:r>
      <w:r>
        <w:rPr>
          <w:rFonts w:eastAsia="Times New Roman"/>
          <w:szCs w:val="24"/>
        </w:rPr>
        <w:t xml:space="preserve">βάλετε ενέχυρο σε ειδικό λογαριασμό </w:t>
      </w:r>
      <w:r w:rsidRPr="000C2451">
        <w:rPr>
          <w:rFonts w:eastAsia="Times New Roman"/>
          <w:szCs w:val="24"/>
        </w:rPr>
        <w:t>των ανάλγητων δανειστών</w:t>
      </w:r>
      <w:r>
        <w:rPr>
          <w:rFonts w:eastAsia="Times New Roman"/>
          <w:szCs w:val="24"/>
        </w:rPr>
        <w:t>,</w:t>
      </w:r>
      <w:r w:rsidRPr="000C2451">
        <w:rPr>
          <w:rFonts w:eastAsia="Times New Roman"/>
          <w:szCs w:val="24"/>
        </w:rPr>
        <w:t xml:space="preserve"> υποθηκεύοντας κατά αυτό</w:t>
      </w:r>
      <w:r>
        <w:rPr>
          <w:rFonts w:eastAsia="Times New Roman"/>
          <w:szCs w:val="24"/>
        </w:rPr>
        <w:t>ν</w:t>
      </w:r>
      <w:r w:rsidRPr="000C2451">
        <w:rPr>
          <w:rFonts w:eastAsia="Times New Roman"/>
          <w:szCs w:val="24"/>
        </w:rPr>
        <w:t xml:space="preserve"> τον τρόπο και δυσκολ</w:t>
      </w:r>
      <w:r w:rsidRPr="000C2451">
        <w:rPr>
          <w:rFonts w:eastAsia="Times New Roman"/>
          <w:szCs w:val="24"/>
        </w:rPr>
        <w:t>εύοντας</w:t>
      </w:r>
      <w:r>
        <w:rPr>
          <w:rFonts w:eastAsia="Times New Roman"/>
          <w:szCs w:val="24"/>
        </w:rPr>
        <w:t>,</w:t>
      </w:r>
      <w:r w:rsidRPr="000C2451">
        <w:rPr>
          <w:rFonts w:eastAsia="Times New Roman"/>
          <w:szCs w:val="24"/>
        </w:rPr>
        <w:t xml:space="preserve"> όπως κάνετε και σε πολλά άλλα ζητήματα</w:t>
      </w:r>
      <w:r>
        <w:rPr>
          <w:rFonts w:eastAsia="Times New Roman"/>
          <w:szCs w:val="24"/>
        </w:rPr>
        <w:t>,</w:t>
      </w:r>
      <w:r w:rsidRPr="000C2451">
        <w:rPr>
          <w:rFonts w:eastAsia="Times New Roman"/>
          <w:szCs w:val="24"/>
        </w:rPr>
        <w:t xml:space="preserve"> την επόμενη κυβέρνηση </w:t>
      </w:r>
      <w:r>
        <w:rPr>
          <w:rFonts w:eastAsia="Times New Roman"/>
          <w:szCs w:val="24"/>
        </w:rPr>
        <w:t xml:space="preserve">της </w:t>
      </w:r>
      <w:r w:rsidRPr="000C2451">
        <w:rPr>
          <w:rFonts w:eastAsia="Times New Roman"/>
          <w:szCs w:val="24"/>
        </w:rPr>
        <w:t>Νέας Δημοκρατίας</w:t>
      </w:r>
      <w:r>
        <w:rPr>
          <w:rFonts w:eastAsia="Times New Roman"/>
          <w:szCs w:val="24"/>
        </w:rPr>
        <w:t>.</w:t>
      </w:r>
      <w:r w:rsidRPr="000C2451">
        <w:rPr>
          <w:rFonts w:eastAsia="Times New Roman"/>
          <w:szCs w:val="24"/>
        </w:rPr>
        <w:t xml:space="preserve"> </w:t>
      </w:r>
    </w:p>
    <w:p w14:paraId="4318B2FB" w14:textId="77777777" w:rsidR="001D7CFB" w:rsidRDefault="00EB4E04">
      <w:pPr>
        <w:spacing w:line="600" w:lineRule="auto"/>
        <w:ind w:firstLine="720"/>
        <w:jc w:val="both"/>
        <w:rPr>
          <w:rFonts w:eastAsia="Times New Roman"/>
          <w:szCs w:val="24"/>
        </w:rPr>
      </w:pPr>
      <w:r>
        <w:rPr>
          <w:rFonts w:eastAsia="Times New Roman"/>
          <w:szCs w:val="24"/>
        </w:rPr>
        <w:t xml:space="preserve">Βεβαίως, τι </w:t>
      </w:r>
      <w:r w:rsidRPr="000C2451">
        <w:rPr>
          <w:rFonts w:eastAsia="Times New Roman"/>
          <w:szCs w:val="24"/>
        </w:rPr>
        <w:t xml:space="preserve">να πρωτοθυμηθεί κανείς από το οδυνηρό πέρασμά </w:t>
      </w:r>
      <w:r>
        <w:rPr>
          <w:rFonts w:eastAsia="Times New Roman"/>
          <w:szCs w:val="24"/>
        </w:rPr>
        <w:t>σας;</w:t>
      </w:r>
      <w:r w:rsidRPr="000C2451">
        <w:rPr>
          <w:rFonts w:eastAsia="Times New Roman"/>
          <w:szCs w:val="24"/>
        </w:rPr>
        <w:t xml:space="preserve"> </w:t>
      </w:r>
      <w:r>
        <w:rPr>
          <w:rFonts w:eastAsia="Times New Roman"/>
          <w:szCs w:val="24"/>
        </w:rPr>
        <w:t>Χτίσατε ένα ιδιωτικο</w:t>
      </w:r>
      <w:r>
        <w:rPr>
          <w:rFonts w:eastAsia="Times New Roman"/>
          <w:szCs w:val="24"/>
        </w:rPr>
        <w:t>-</w:t>
      </w:r>
      <w:r w:rsidRPr="000C2451">
        <w:rPr>
          <w:rFonts w:eastAsia="Times New Roman"/>
          <w:szCs w:val="24"/>
        </w:rPr>
        <w:t>κρατικ</w:t>
      </w:r>
      <w:r>
        <w:rPr>
          <w:rFonts w:eastAsia="Times New Roman"/>
          <w:szCs w:val="24"/>
        </w:rPr>
        <w:t xml:space="preserve">ίστικο σύστημα, δηλαδή μια </w:t>
      </w:r>
      <w:r w:rsidRPr="000C2451">
        <w:rPr>
          <w:rFonts w:eastAsia="Times New Roman"/>
          <w:szCs w:val="24"/>
        </w:rPr>
        <w:t xml:space="preserve">επιχείρηση να βγάζει 100 ευρώ και να </w:t>
      </w:r>
      <w:r>
        <w:rPr>
          <w:rFonts w:eastAsia="Times New Roman"/>
          <w:szCs w:val="24"/>
        </w:rPr>
        <w:t xml:space="preserve">της </w:t>
      </w:r>
      <w:r w:rsidRPr="000C2451">
        <w:rPr>
          <w:rFonts w:eastAsia="Times New Roman"/>
          <w:szCs w:val="24"/>
        </w:rPr>
        <w:t>αφαι</w:t>
      </w:r>
      <w:r w:rsidRPr="000C2451">
        <w:rPr>
          <w:rFonts w:eastAsia="Times New Roman"/>
          <w:szCs w:val="24"/>
        </w:rPr>
        <w:t xml:space="preserve">ρείτε τα 80 </w:t>
      </w:r>
      <w:r>
        <w:rPr>
          <w:rFonts w:eastAsia="Times New Roman"/>
          <w:szCs w:val="24"/>
        </w:rPr>
        <w:t>ευρώ. Εσείς, κύριε Πετρούπολε,</w:t>
      </w:r>
      <w:r w:rsidRPr="000C2451">
        <w:rPr>
          <w:rFonts w:eastAsia="Times New Roman"/>
          <w:szCs w:val="24"/>
        </w:rPr>
        <w:t xml:space="preserve"> περνούσατε έξω από τους καταστηματάρχες</w:t>
      </w:r>
      <w:r>
        <w:rPr>
          <w:rFonts w:eastAsia="Times New Roman"/>
          <w:szCs w:val="24"/>
        </w:rPr>
        <w:t xml:space="preserve"> και τις επιχειρήσεις και ακούγατε να σας λένε «</w:t>
      </w:r>
      <w:r>
        <w:rPr>
          <w:rFonts w:eastAsia="Times New Roman"/>
          <w:szCs w:val="24"/>
        </w:rPr>
        <w:t>β</w:t>
      </w:r>
      <w:r>
        <w:rPr>
          <w:rFonts w:eastAsia="Times New Roman"/>
          <w:szCs w:val="24"/>
        </w:rPr>
        <w:t xml:space="preserve">άλτε κι </w:t>
      </w:r>
      <w:r w:rsidRPr="000C2451">
        <w:rPr>
          <w:rFonts w:eastAsia="Times New Roman"/>
          <w:szCs w:val="24"/>
        </w:rPr>
        <w:t>άλλους φόρους</w:t>
      </w:r>
      <w:r>
        <w:rPr>
          <w:rFonts w:eastAsia="Times New Roman"/>
          <w:szCs w:val="24"/>
        </w:rPr>
        <w:t>».</w:t>
      </w:r>
      <w:r w:rsidRPr="000C2451">
        <w:rPr>
          <w:rFonts w:eastAsia="Times New Roman"/>
          <w:szCs w:val="24"/>
        </w:rPr>
        <w:t xml:space="preserve"> </w:t>
      </w:r>
      <w:r>
        <w:rPr>
          <w:rFonts w:eastAsia="Times New Roman"/>
          <w:szCs w:val="24"/>
        </w:rPr>
        <w:t xml:space="preserve">Είπε </w:t>
      </w:r>
      <w:r w:rsidRPr="000C2451">
        <w:rPr>
          <w:rFonts w:eastAsia="Times New Roman"/>
          <w:szCs w:val="24"/>
        </w:rPr>
        <w:t xml:space="preserve">προηγουμένως </w:t>
      </w:r>
      <w:r>
        <w:rPr>
          <w:rFonts w:eastAsia="Times New Roman"/>
          <w:szCs w:val="24"/>
        </w:rPr>
        <w:t>η κ</w:t>
      </w:r>
      <w:r>
        <w:rPr>
          <w:rFonts w:eastAsia="Times New Roman"/>
          <w:szCs w:val="24"/>
        </w:rPr>
        <w:t>.</w:t>
      </w:r>
      <w:r w:rsidRPr="000C2451">
        <w:rPr>
          <w:rFonts w:eastAsia="Times New Roman"/>
          <w:szCs w:val="24"/>
        </w:rPr>
        <w:t xml:space="preserve"> Φωτίου κάτι ανάλογο</w:t>
      </w:r>
      <w:r>
        <w:rPr>
          <w:rFonts w:eastAsia="Times New Roman"/>
          <w:szCs w:val="24"/>
        </w:rPr>
        <w:t>.</w:t>
      </w:r>
      <w:r w:rsidRPr="000C2451">
        <w:rPr>
          <w:rFonts w:eastAsia="Times New Roman"/>
          <w:szCs w:val="24"/>
        </w:rPr>
        <w:t xml:space="preserve"> </w:t>
      </w:r>
    </w:p>
    <w:p w14:paraId="4318B2FC" w14:textId="77777777" w:rsidR="001D7CFB" w:rsidRDefault="00EB4E04">
      <w:pPr>
        <w:spacing w:line="600" w:lineRule="auto"/>
        <w:ind w:firstLine="720"/>
        <w:jc w:val="both"/>
        <w:rPr>
          <w:rFonts w:eastAsia="Times New Roman"/>
          <w:szCs w:val="24"/>
        </w:rPr>
      </w:pPr>
      <w:r>
        <w:rPr>
          <w:rFonts w:eastAsia="Times New Roman"/>
          <w:szCs w:val="24"/>
        </w:rPr>
        <w:t xml:space="preserve">Σε ό,τι αφορά αυτό που φέρνετε σήμερα ως εκατόν είκοσι </w:t>
      </w:r>
      <w:r w:rsidRPr="000C2451">
        <w:rPr>
          <w:rFonts w:eastAsia="Times New Roman"/>
          <w:szCs w:val="24"/>
        </w:rPr>
        <w:t>δόσεις</w:t>
      </w:r>
      <w:r>
        <w:rPr>
          <w:rFonts w:eastAsia="Times New Roman"/>
          <w:szCs w:val="24"/>
        </w:rPr>
        <w:t>, εσείς δεν ψηφίσατε αυτό που φέραμε το 2013. Το 2015 φέρατε τις εκατό δόσεις</w:t>
      </w:r>
      <w:r>
        <w:rPr>
          <w:rFonts w:eastAsia="Times New Roman"/>
          <w:szCs w:val="24"/>
        </w:rPr>
        <w:t>,</w:t>
      </w:r>
      <w:r>
        <w:rPr>
          <w:rFonts w:eastAsia="Times New Roman"/>
          <w:szCs w:val="24"/>
        </w:rPr>
        <w:t xml:space="preserve"> με τέσσερις τροποποιήσεις. Δυστυχώς, δεν είχατε κάποιο αποτέλεσμα. Από τ</w:t>
      </w:r>
      <w:r>
        <w:rPr>
          <w:rFonts w:eastAsia="Times New Roman"/>
          <w:szCs w:val="24"/>
        </w:rPr>
        <w:t>ο</w:t>
      </w:r>
      <w:r>
        <w:rPr>
          <w:rFonts w:eastAsia="Times New Roman"/>
          <w:szCs w:val="24"/>
        </w:rPr>
        <w:t xml:space="preserve"> </w:t>
      </w:r>
      <w:r>
        <w:rPr>
          <w:rFonts w:eastAsia="Times New Roman"/>
          <w:szCs w:val="24"/>
        </w:rPr>
        <w:t>ένα εκατομμύριο τετρακόσιες χιλιάδες</w:t>
      </w:r>
      <w:r>
        <w:rPr>
          <w:rFonts w:eastAsia="Times New Roman"/>
          <w:szCs w:val="24"/>
        </w:rPr>
        <w:t xml:space="preserve"> οφειλέτες μόλις </w:t>
      </w:r>
      <w:r>
        <w:rPr>
          <w:rFonts w:eastAsia="Times New Roman"/>
          <w:szCs w:val="24"/>
        </w:rPr>
        <w:t>οκτώ χιλιάδες</w:t>
      </w:r>
      <w:r>
        <w:rPr>
          <w:rFonts w:eastAsia="Times New Roman"/>
          <w:szCs w:val="24"/>
        </w:rPr>
        <w:t xml:space="preserve"> μπόρεσαν να ανταποκριθούν σε</w:t>
      </w:r>
      <w:r w:rsidRPr="000C2451">
        <w:rPr>
          <w:rFonts w:eastAsia="Times New Roman"/>
          <w:szCs w:val="24"/>
        </w:rPr>
        <w:t xml:space="preserve"> α</w:t>
      </w:r>
      <w:r w:rsidRPr="000C2451">
        <w:rPr>
          <w:rFonts w:eastAsia="Times New Roman"/>
          <w:szCs w:val="24"/>
        </w:rPr>
        <w:t>υτή τη ρύθμιση</w:t>
      </w:r>
      <w:r>
        <w:rPr>
          <w:rFonts w:eastAsia="Times New Roman"/>
          <w:szCs w:val="24"/>
        </w:rPr>
        <w:t>.</w:t>
      </w:r>
      <w:r w:rsidRPr="000C2451">
        <w:rPr>
          <w:rFonts w:eastAsia="Times New Roman"/>
          <w:szCs w:val="24"/>
        </w:rPr>
        <w:t xml:space="preserve"> </w:t>
      </w:r>
      <w:r>
        <w:rPr>
          <w:rFonts w:eastAsia="Times New Roman"/>
          <w:szCs w:val="24"/>
        </w:rPr>
        <w:t>Έ</w:t>
      </w:r>
      <w:r w:rsidRPr="000C2451">
        <w:rPr>
          <w:rFonts w:eastAsia="Times New Roman"/>
          <w:szCs w:val="24"/>
        </w:rPr>
        <w:t xml:space="preserve">ρχονται </w:t>
      </w:r>
      <w:r>
        <w:rPr>
          <w:rFonts w:eastAsia="Times New Roman"/>
          <w:szCs w:val="24"/>
        </w:rPr>
        <w:t>τώρα οι εκατόν είκοσι</w:t>
      </w:r>
      <w:r w:rsidRPr="000C2451">
        <w:rPr>
          <w:rFonts w:eastAsia="Times New Roman"/>
          <w:szCs w:val="24"/>
        </w:rPr>
        <w:t xml:space="preserve"> δόσεις και από τον εισηγητή μας </w:t>
      </w:r>
      <w:r>
        <w:rPr>
          <w:rFonts w:eastAsia="Times New Roman"/>
          <w:szCs w:val="24"/>
        </w:rPr>
        <w:t>ερωτάστε: «Θ</w:t>
      </w:r>
      <w:r w:rsidRPr="000C2451">
        <w:rPr>
          <w:rFonts w:eastAsia="Times New Roman"/>
          <w:szCs w:val="24"/>
        </w:rPr>
        <w:t xml:space="preserve">α </w:t>
      </w:r>
      <w:r>
        <w:rPr>
          <w:rFonts w:eastAsia="Times New Roman"/>
          <w:szCs w:val="24"/>
        </w:rPr>
        <w:t>υ</w:t>
      </w:r>
      <w:r w:rsidRPr="000C2451">
        <w:rPr>
          <w:rFonts w:eastAsia="Times New Roman"/>
          <w:szCs w:val="24"/>
        </w:rPr>
        <w:t>πάρχει και άλλη</w:t>
      </w:r>
      <w:r>
        <w:rPr>
          <w:rFonts w:eastAsia="Times New Roman"/>
          <w:szCs w:val="24"/>
        </w:rPr>
        <w:t>;</w:t>
      </w:r>
      <w:r>
        <w:rPr>
          <w:rFonts w:eastAsia="Times New Roman"/>
          <w:szCs w:val="24"/>
        </w:rPr>
        <w:t>».</w:t>
      </w:r>
      <w:r>
        <w:rPr>
          <w:rFonts w:eastAsia="Times New Roman"/>
          <w:szCs w:val="24"/>
        </w:rPr>
        <w:t xml:space="preserve"> Δ</w:t>
      </w:r>
      <w:r w:rsidRPr="000C2451">
        <w:rPr>
          <w:rFonts w:eastAsia="Times New Roman"/>
          <w:szCs w:val="24"/>
        </w:rPr>
        <w:t>ιότι</w:t>
      </w:r>
      <w:r>
        <w:rPr>
          <w:rFonts w:eastAsia="Times New Roman"/>
          <w:szCs w:val="24"/>
        </w:rPr>
        <w:t xml:space="preserve">, όσο </w:t>
      </w:r>
      <w:r w:rsidRPr="000C2451">
        <w:rPr>
          <w:rFonts w:eastAsia="Times New Roman"/>
          <w:szCs w:val="24"/>
        </w:rPr>
        <w:t>αυτή δρομολογείται</w:t>
      </w:r>
      <w:r>
        <w:rPr>
          <w:rFonts w:eastAsia="Times New Roman"/>
          <w:szCs w:val="24"/>
        </w:rPr>
        <w:t>,</w:t>
      </w:r>
      <w:r w:rsidRPr="000C2451">
        <w:rPr>
          <w:rFonts w:eastAsia="Times New Roman"/>
          <w:szCs w:val="24"/>
        </w:rPr>
        <w:t xml:space="preserve"> δυστυχώς</w:t>
      </w:r>
      <w:r>
        <w:rPr>
          <w:rFonts w:eastAsia="Times New Roman"/>
          <w:szCs w:val="24"/>
        </w:rPr>
        <w:t>,</w:t>
      </w:r>
      <w:r w:rsidRPr="000C2451">
        <w:rPr>
          <w:rFonts w:eastAsia="Times New Roman"/>
          <w:szCs w:val="24"/>
        </w:rPr>
        <w:t xml:space="preserve"> τα αποτελέσματα πάλι θα είναι τα ίδια</w:t>
      </w:r>
      <w:r>
        <w:rPr>
          <w:rFonts w:eastAsia="Times New Roman"/>
          <w:szCs w:val="24"/>
        </w:rPr>
        <w:t>.</w:t>
      </w:r>
      <w:r w:rsidRPr="000C2451">
        <w:rPr>
          <w:rFonts w:eastAsia="Times New Roman"/>
          <w:szCs w:val="24"/>
        </w:rPr>
        <w:t xml:space="preserve"> </w:t>
      </w:r>
    </w:p>
    <w:p w14:paraId="4318B2FD" w14:textId="77777777" w:rsidR="001D7CFB" w:rsidRDefault="00EB4E04">
      <w:pPr>
        <w:spacing w:line="600" w:lineRule="auto"/>
        <w:ind w:firstLine="720"/>
        <w:jc w:val="both"/>
        <w:rPr>
          <w:rFonts w:eastAsia="Times New Roman"/>
          <w:szCs w:val="24"/>
        </w:rPr>
      </w:pPr>
      <w:r>
        <w:rPr>
          <w:rFonts w:eastAsia="Times New Roman"/>
          <w:szCs w:val="24"/>
        </w:rPr>
        <w:t>Σ</w:t>
      </w:r>
      <w:r w:rsidRPr="000C2451">
        <w:rPr>
          <w:rFonts w:eastAsia="Times New Roman"/>
          <w:szCs w:val="24"/>
        </w:rPr>
        <w:t>ε ό</w:t>
      </w:r>
      <w:r>
        <w:rPr>
          <w:rFonts w:eastAsia="Times New Roman"/>
          <w:szCs w:val="24"/>
        </w:rPr>
        <w:t>,</w:t>
      </w:r>
      <w:r w:rsidRPr="000C2451">
        <w:rPr>
          <w:rFonts w:eastAsia="Times New Roman"/>
          <w:szCs w:val="24"/>
        </w:rPr>
        <w:t>τι αφορά δε τη μείωση του ΦΠΑ και αυτά είχαν καταψηφιστεί</w:t>
      </w:r>
      <w:r w:rsidRPr="000C2451">
        <w:rPr>
          <w:rFonts w:eastAsia="Times New Roman"/>
          <w:szCs w:val="24"/>
        </w:rPr>
        <w:t xml:space="preserve"> </w:t>
      </w:r>
      <w:r>
        <w:rPr>
          <w:rFonts w:eastAsia="Times New Roman"/>
          <w:szCs w:val="24"/>
        </w:rPr>
        <w:t>α</w:t>
      </w:r>
      <w:r w:rsidRPr="000C2451">
        <w:rPr>
          <w:rFonts w:eastAsia="Times New Roman"/>
          <w:szCs w:val="24"/>
        </w:rPr>
        <w:t xml:space="preserve">πό πλευράς </w:t>
      </w:r>
      <w:r>
        <w:rPr>
          <w:rFonts w:eastAsia="Times New Roman"/>
          <w:szCs w:val="24"/>
        </w:rPr>
        <w:t>σας. Μ</w:t>
      </w:r>
      <w:r w:rsidRPr="000C2451">
        <w:rPr>
          <w:rFonts w:eastAsia="Times New Roman"/>
          <w:szCs w:val="24"/>
        </w:rPr>
        <w:t xml:space="preserve">άλιστα έρχεται </w:t>
      </w:r>
      <w:r>
        <w:rPr>
          <w:rFonts w:eastAsia="Times New Roman"/>
          <w:szCs w:val="24"/>
        </w:rPr>
        <w:t xml:space="preserve">από εσάς τώρα </w:t>
      </w:r>
      <w:r w:rsidRPr="000C2451">
        <w:rPr>
          <w:rFonts w:eastAsia="Times New Roman"/>
          <w:szCs w:val="24"/>
        </w:rPr>
        <w:t>κουτσουρεμένο</w:t>
      </w:r>
      <w:r>
        <w:rPr>
          <w:rFonts w:eastAsia="Times New Roman"/>
          <w:szCs w:val="24"/>
        </w:rPr>
        <w:t>,</w:t>
      </w:r>
      <w:r w:rsidRPr="000C2451">
        <w:rPr>
          <w:rFonts w:eastAsia="Times New Roman"/>
          <w:szCs w:val="24"/>
        </w:rPr>
        <w:t xml:space="preserve"> </w:t>
      </w:r>
      <w:r>
        <w:rPr>
          <w:rFonts w:eastAsia="Times New Roman"/>
          <w:szCs w:val="24"/>
        </w:rPr>
        <w:t>κ</w:t>
      </w:r>
      <w:r w:rsidRPr="000C2451">
        <w:rPr>
          <w:rFonts w:eastAsia="Times New Roman"/>
          <w:szCs w:val="24"/>
        </w:rPr>
        <w:t>ολοβό</w:t>
      </w:r>
      <w:r>
        <w:rPr>
          <w:rFonts w:eastAsia="Times New Roman"/>
          <w:szCs w:val="24"/>
        </w:rPr>
        <w:t>.</w:t>
      </w:r>
      <w:r w:rsidRPr="000C2451">
        <w:rPr>
          <w:rFonts w:eastAsia="Times New Roman"/>
          <w:szCs w:val="24"/>
        </w:rPr>
        <w:t xml:space="preserve"> </w:t>
      </w:r>
      <w:r>
        <w:rPr>
          <w:rFonts w:eastAsia="Times New Roman"/>
          <w:szCs w:val="24"/>
        </w:rPr>
        <w:t>Γ</w:t>
      </w:r>
      <w:r w:rsidRPr="000C2451">
        <w:rPr>
          <w:rFonts w:eastAsia="Times New Roman"/>
          <w:szCs w:val="24"/>
        </w:rPr>
        <w:t>ι</w:t>
      </w:r>
      <w:r>
        <w:rPr>
          <w:rFonts w:eastAsia="Times New Roman"/>
          <w:szCs w:val="24"/>
        </w:rPr>
        <w:t>α</w:t>
      </w:r>
      <w:r w:rsidRPr="000C2451">
        <w:rPr>
          <w:rFonts w:eastAsia="Times New Roman"/>
          <w:szCs w:val="24"/>
        </w:rPr>
        <w:t xml:space="preserve"> αυτό </w:t>
      </w:r>
      <w:r>
        <w:rPr>
          <w:rFonts w:eastAsia="Times New Roman"/>
          <w:szCs w:val="24"/>
        </w:rPr>
        <w:t>α</w:t>
      </w:r>
      <w:r w:rsidRPr="000C2451">
        <w:rPr>
          <w:rFonts w:eastAsia="Times New Roman"/>
          <w:szCs w:val="24"/>
        </w:rPr>
        <w:t xml:space="preserve">πό πλευράς μας </w:t>
      </w:r>
      <w:r>
        <w:rPr>
          <w:rFonts w:eastAsia="Times New Roman"/>
          <w:szCs w:val="24"/>
        </w:rPr>
        <w:t xml:space="preserve">έρχεται αυτή </w:t>
      </w:r>
      <w:r w:rsidRPr="000C2451">
        <w:rPr>
          <w:rFonts w:eastAsia="Times New Roman"/>
          <w:szCs w:val="24"/>
        </w:rPr>
        <w:t>η τροπολογία και περιμένουμε να την ψηφίσετε</w:t>
      </w:r>
      <w:r>
        <w:rPr>
          <w:rFonts w:eastAsia="Times New Roman"/>
          <w:szCs w:val="24"/>
        </w:rPr>
        <w:t>.</w:t>
      </w:r>
    </w:p>
    <w:p w14:paraId="4318B2FE" w14:textId="77777777" w:rsidR="001D7CFB" w:rsidRDefault="00EB4E04">
      <w:pPr>
        <w:tabs>
          <w:tab w:val="left" w:pos="3189"/>
          <w:tab w:val="center" w:pos="4513"/>
        </w:tabs>
        <w:spacing w:line="600" w:lineRule="auto"/>
        <w:ind w:firstLine="720"/>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14:paraId="4318B2FF" w14:textId="77777777" w:rsidR="001D7CFB" w:rsidRDefault="00EB4E04">
      <w:pPr>
        <w:spacing w:line="600" w:lineRule="auto"/>
        <w:ind w:firstLine="720"/>
        <w:jc w:val="both"/>
        <w:rPr>
          <w:rFonts w:eastAsia="Times New Roman"/>
          <w:szCs w:val="24"/>
        </w:rPr>
      </w:pPr>
      <w:r>
        <w:rPr>
          <w:rFonts w:eastAsia="Times New Roman"/>
          <w:szCs w:val="24"/>
        </w:rPr>
        <w:t xml:space="preserve">Σε σχέση με </w:t>
      </w:r>
      <w:r w:rsidRPr="000C2451">
        <w:rPr>
          <w:rFonts w:eastAsia="Times New Roman"/>
          <w:szCs w:val="24"/>
        </w:rPr>
        <w:t>το αφορολόγητο</w:t>
      </w:r>
      <w:r>
        <w:rPr>
          <w:rFonts w:eastAsia="Times New Roman"/>
          <w:szCs w:val="24"/>
        </w:rPr>
        <w:t>,</w:t>
      </w:r>
      <w:r w:rsidRPr="000C2451">
        <w:rPr>
          <w:rFonts w:eastAsia="Times New Roman"/>
          <w:szCs w:val="24"/>
        </w:rPr>
        <w:t xml:space="preserve"> ο </w:t>
      </w:r>
      <w:r>
        <w:rPr>
          <w:rFonts w:eastAsia="Times New Roman"/>
          <w:szCs w:val="24"/>
        </w:rPr>
        <w:t xml:space="preserve">κ. </w:t>
      </w:r>
      <w:r w:rsidRPr="000C2451">
        <w:rPr>
          <w:rFonts w:eastAsia="Times New Roman"/>
          <w:szCs w:val="24"/>
        </w:rPr>
        <w:t xml:space="preserve">Τσακαλώτος </w:t>
      </w:r>
      <w:r>
        <w:rPr>
          <w:rFonts w:eastAsia="Times New Roman"/>
          <w:szCs w:val="24"/>
        </w:rPr>
        <w:t>έλε</w:t>
      </w:r>
      <w:r>
        <w:rPr>
          <w:rFonts w:eastAsia="Times New Roman"/>
          <w:szCs w:val="24"/>
        </w:rPr>
        <w:t>γε: «Θ</w:t>
      </w:r>
      <w:r w:rsidRPr="000C2451">
        <w:rPr>
          <w:rFonts w:eastAsia="Times New Roman"/>
          <w:szCs w:val="24"/>
        </w:rPr>
        <w:t xml:space="preserve">α </w:t>
      </w:r>
      <w:r>
        <w:rPr>
          <w:rFonts w:eastAsia="Times New Roman"/>
          <w:szCs w:val="24"/>
        </w:rPr>
        <w:t xml:space="preserve">το </w:t>
      </w:r>
      <w:r w:rsidRPr="000C2451">
        <w:rPr>
          <w:rFonts w:eastAsia="Times New Roman"/>
          <w:szCs w:val="24"/>
        </w:rPr>
        <w:t>πάω στο 12%</w:t>
      </w:r>
      <w:r>
        <w:rPr>
          <w:rFonts w:eastAsia="Times New Roman"/>
          <w:szCs w:val="24"/>
        </w:rPr>
        <w:t>.</w:t>
      </w:r>
      <w:r>
        <w:rPr>
          <w:rFonts w:eastAsia="Times New Roman"/>
          <w:szCs w:val="24"/>
        </w:rPr>
        <w:t>». Βεβαίως, το είχατε καταψηφίσει</w:t>
      </w:r>
      <w:r>
        <w:rPr>
          <w:rFonts w:eastAsia="Times New Roman"/>
          <w:szCs w:val="24"/>
        </w:rPr>
        <w:t>,</w:t>
      </w:r>
      <w:r>
        <w:rPr>
          <w:rFonts w:eastAsia="Times New Roman"/>
          <w:szCs w:val="24"/>
        </w:rPr>
        <w:t xml:space="preserve"> όταν </w:t>
      </w:r>
      <w:r w:rsidRPr="000C2451">
        <w:rPr>
          <w:rFonts w:eastAsia="Times New Roman"/>
          <w:szCs w:val="24"/>
        </w:rPr>
        <w:t xml:space="preserve">είχαμε πει για </w:t>
      </w:r>
      <w:r>
        <w:rPr>
          <w:rFonts w:eastAsia="Times New Roman"/>
          <w:szCs w:val="24"/>
        </w:rPr>
        <w:t>τ</w:t>
      </w:r>
      <w:r>
        <w:rPr>
          <w:rFonts w:eastAsia="Times New Roman"/>
          <w:szCs w:val="24"/>
        </w:rPr>
        <w:t>ις</w:t>
      </w:r>
      <w:r>
        <w:rPr>
          <w:rFonts w:eastAsia="Times New Roman"/>
          <w:szCs w:val="24"/>
        </w:rPr>
        <w:t xml:space="preserve"> </w:t>
      </w:r>
      <w:r w:rsidRPr="000C2451">
        <w:rPr>
          <w:rFonts w:eastAsia="Times New Roman"/>
          <w:szCs w:val="24"/>
        </w:rPr>
        <w:t>9</w:t>
      </w:r>
      <w:r>
        <w:rPr>
          <w:rFonts w:eastAsia="Times New Roman"/>
          <w:szCs w:val="24"/>
        </w:rPr>
        <w:t>.000</w:t>
      </w:r>
      <w:r w:rsidRPr="000C2451">
        <w:rPr>
          <w:rFonts w:eastAsia="Times New Roman"/>
          <w:szCs w:val="24"/>
        </w:rPr>
        <w:t xml:space="preserve"> </w:t>
      </w:r>
      <w:r>
        <w:rPr>
          <w:rFonts w:eastAsia="Times New Roman"/>
          <w:szCs w:val="24"/>
        </w:rPr>
        <w:t xml:space="preserve">ευρώ </w:t>
      </w:r>
      <w:r w:rsidRPr="000C2451">
        <w:rPr>
          <w:rFonts w:eastAsia="Times New Roman"/>
          <w:szCs w:val="24"/>
        </w:rPr>
        <w:t xml:space="preserve">και τώρα το πήγατε </w:t>
      </w:r>
      <w:r>
        <w:rPr>
          <w:rFonts w:eastAsia="Times New Roman"/>
          <w:szCs w:val="24"/>
        </w:rPr>
        <w:t>στ</w:t>
      </w:r>
      <w:r>
        <w:rPr>
          <w:rFonts w:eastAsia="Times New Roman"/>
          <w:szCs w:val="24"/>
        </w:rPr>
        <w:t>ις</w:t>
      </w:r>
      <w:r w:rsidRPr="000C2451">
        <w:rPr>
          <w:rFonts w:eastAsia="Times New Roman"/>
          <w:szCs w:val="24"/>
        </w:rPr>
        <w:t xml:space="preserve"> 6.000 </w:t>
      </w:r>
      <w:r>
        <w:rPr>
          <w:rFonts w:eastAsia="Times New Roman"/>
          <w:szCs w:val="24"/>
        </w:rPr>
        <w:t xml:space="preserve">ευρώ, </w:t>
      </w:r>
      <w:r w:rsidRPr="000C2451">
        <w:rPr>
          <w:rFonts w:eastAsia="Times New Roman"/>
          <w:szCs w:val="24"/>
        </w:rPr>
        <w:t>δηλαδή στο ήμισυ</w:t>
      </w:r>
      <w:r>
        <w:rPr>
          <w:rFonts w:eastAsia="Times New Roman"/>
          <w:szCs w:val="24"/>
        </w:rPr>
        <w:t>,</w:t>
      </w:r>
      <w:r w:rsidRPr="000C2451">
        <w:rPr>
          <w:rFonts w:eastAsia="Times New Roman"/>
          <w:szCs w:val="24"/>
        </w:rPr>
        <w:t xml:space="preserve"> και </w:t>
      </w:r>
      <w:r>
        <w:rPr>
          <w:rFonts w:eastAsia="Times New Roman"/>
          <w:szCs w:val="24"/>
        </w:rPr>
        <w:t xml:space="preserve">είστε και ευχαριστημένοι. Χαίρομαι, κύριε Μπάρκα, για </w:t>
      </w:r>
      <w:r w:rsidRPr="000C2451">
        <w:rPr>
          <w:rFonts w:eastAsia="Times New Roman"/>
          <w:szCs w:val="24"/>
        </w:rPr>
        <w:t>τα αποτελέσματ</w:t>
      </w:r>
      <w:r>
        <w:rPr>
          <w:rFonts w:eastAsia="Times New Roman"/>
          <w:szCs w:val="24"/>
        </w:rPr>
        <w:t>ά</w:t>
      </w:r>
      <w:r w:rsidRPr="000C2451">
        <w:rPr>
          <w:rFonts w:eastAsia="Times New Roman"/>
          <w:szCs w:val="24"/>
        </w:rPr>
        <w:t xml:space="preserve"> </w:t>
      </w:r>
      <w:r>
        <w:rPr>
          <w:rFonts w:eastAsia="Times New Roman"/>
          <w:szCs w:val="24"/>
        </w:rPr>
        <w:t>σας.</w:t>
      </w:r>
    </w:p>
    <w:p w14:paraId="4318B300" w14:textId="77777777" w:rsidR="001D7CFB" w:rsidRDefault="00EB4E04">
      <w:pPr>
        <w:spacing w:line="600" w:lineRule="auto"/>
        <w:ind w:firstLine="720"/>
        <w:jc w:val="both"/>
        <w:rPr>
          <w:rFonts w:eastAsia="Times New Roman"/>
          <w:szCs w:val="24"/>
        </w:rPr>
      </w:pPr>
      <w:r>
        <w:rPr>
          <w:rFonts w:eastAsia="Times New Roman"/>
          <w:szCs w:val="24"/>
        </w:rPr>
        <w:t>Προσπαθήσατ</w:t>
      </w:r>
      <w:r w:rsidRPr="000C2451">
        <w:rPr>
          <w:rFonts w:eastAsia="Times New Roman"/>
          <w:szCs w:val="24"/>
        </w:rPr>
        <w:t>ε επίσης να ελέγξε</w:t>
      </w:r>
      <w:r>
        <w:rPr>
          <w:rFonts w:eastAsia="Times New Roman"/>
          <w:szCs w:val="24"/>
        </w:rPr>
        <w:t>τε</w:t>
      </w:r>
      <w:r w:rsidRPr="000C2451">
        <w:rPr>
          <w:rFonts w:eastAsia="Times New Roman"/>
          <w:szCs w:val="24"/>
        </w:rPr>
        <w:t xml:space="preserve"> </w:t>
      </w:r>
      <w:r>
        <w:rPr>
          <w:rFonts w:eastAsia="Times New Roman"/>
          <w:szCs w:val="24"/>
        </w:rPr>
        <w:t>τ</w:t>
      </w:r>
      <w:r w:rsidRPr="000C2451">
        <w:rPr>
          <w:rFonts w:eastAsia="Times New Roman"/>
          <w:szCs w:val="24"/>
        </w:rPr>
        <w:t>α μέσα ενημέρωσης</w:t>
      </w:r>
      <w:r>
        <w:rPr>
          <w:rFonts w:eastAsia="Times New Roman"/>
          <w:szCs w:val="24"/>
        </w:rPr>
        <w:t xml:space="preserve"> και τη</w:t>
      </w:r>
      <w:r w:rsidRPr="000C2451">
        <w:rPr>
          <w:rFonts w:eastAsia="Times New Roman"/>
          <w:szCs w:val="24"/>
        </w:rPr>
        <w:t xml:space="preserve"> δικαιοσύνη</w:t>
      </w:r>
      <w:r>
        <w:rPr>
          <w:rFonts w:eastAsia="Times New Roman"/>
          <w:szCs w:val="24"/>
        </w:rPr>
        <w:t>.</w:t>
      </w:r>
      <w:r w:rsidRPr="000C2451">
        <w:rPr>
          <w:rFonts w:eastAsia="Times New Roman"/>
          <w:szCs w:val="24"/>
        </w:rPr>
        <w:t xml:space="preserve"> </w:t>
      </w:r>
      <w:r>
        <w:rPr>
          <w:rFonts w:eastAsia="Times New Roman"/>
          <w:szCs w:val="24"/>
        </w:rPr>
        <w:t>Ε</w:t>
      </w:r>
      <w:r w:rsidRPr="000C2451">
        <w:rPr>
          <w:rFonts w:eastAsia="Times New Roman"/>
          <w:szCs w:val="24"/>
        </w:rPr>
        <w:t xml:space="preserve">ίδαμε και την </w:t>
      </w:r>
      <w:r>
        <w:rPr>
          <w:rFonts w:eastAsia="Times New Roman"/>
          <w:szCs w:val="24"/>
        </w:rPr>
        <w:t>Ε</w:t>
      </w:r>
      <w:r w:rsidRPr="000C2451">
        <w:rPr>
          <w:rFonts w:eastAsia="Times New Roman"/>
          <w:szCs w:val="24"/>
        </w:rPr>
        <w:t>ισαγγελέα Αρείου Πάγου</w:t>
      </w:r>
      <w:r>
        <w:rPr>
          <w:rFonts w:eastAsia="Times New Roman"/>
          <w:szCs w:val="24"/>
        </w:rPr>
        <w:t>,</w:t>
      </w:r>
      <w:r w:rsidRPr="000C2451">
        <w:rPr>
          <w:rFonts w:eastAsia="Times New Roman"/>
          <w:szCs w:val="24"/>
        </w:rPr>
        <w:t xml:space="preserve"> την κ</w:t>
      </w:r>
      <w:r>
        <w:rPr>
          <w:rFonts w:eastAsia="Times New Roman"/>
          <w:szCs w:val="24"/>
        </w:rPr>
        <w:t>.</w:t>
      </w:r>
      <w:r w:rsidRPr="000C2451">
        <w:rPr>
          <w:rFonts w:eastAsia="Times New Roman"/>
          <w:szCs w:val="24"/>
        </w:rPr>
        <w:t xml:space="preserve"> Δημητρίου</w:t>
      </w:r>
      <w:r>
        <w:rPr>
          <w:rFonts w:eastAsia="Times New Roman"/>
          <w:szCs w:val="24"/>
        </w:rPr>
        <w:t>,</w:t>
      </w:r>
      <w:r w:rsidRPr="000C2451">
        <w:rPr>
          <w:rFonts w:eastAsia="Times New Roman"/>
          <w:szCs w:val="24"/>
        </w:rPr>
        <w:t xml:space="preserve"> </w:t>
      </w:r>
      <w:r>
        <w:rPr>
          <w:rFonts w:eastAsia="Times New Roman"/>
          <w:szCs w:val="24"/>
        </w:rPr>
        <w:t>που</w:t>
      </w:r>
      <w:r>
        <w:rPr>
          <w:rFonts w:eastAsia="Times New Roman"/>
          <w:szCs w:val="24"/>
        </w:rPr>
        <w:t>,</w:t>
      </w:r>
      <w:r>
        <w:rPr>
          <w:rFonts w:eastAsia="Times New Roman"/>
          <w:szCs w:val="24"/>
        </w:rPr>
        <w:t xml:space="preserve"> </w:t>
      </w:r>
      <w:r w:rsidRPr="000C2451">
        <w:rPr>
          <w:rFonts w:eastAsia="Times New Roman"/>
          <w:szCs w:val="24"/>
        </w:rPr>
        <w:t xml:space="preserve">αντί να ενισχύσει το φρόνημα </w:t>
      </w:r>
      <w:r>
        <w:rPr>
          <w:rFonts w:eastAsia="Times New Roman"/>
          <w:szCs w:val="24"/>
        </w:rPr>
        <w:t xml:space="preserve">των </w:t>
      </w:r>
      <w:r w:rsidRPr="000C2451">
        <w:rPr>
          <w:rFonts w:eastAsia="Times New Roman"/>
          <w:szCs w:val="24"/>
        </w:rPr>
        <w:t>δικαστών με αυτές τις αποφάσεις</w:t>
      </w:r>
      <w:r>
        <w:rPr>
          <w:rFonts w:eastAsia="Times New Roman"/>
          <w:szCs w:val="24"/>
        </w:rPr>
        <w:t>,</w:t>
      </w:r>
      <w:r w:rsidRPr="000C2451">
        <w:rPr>
          <w:rFonts w:eastAsia="Times New Roman"/>
          <w:szCs w:val="24"/>
        </w:rPr>
        <w:t xml:space="preserve"> τουναντίον έρχεστε και κατά κάποιο</w:t>
      </w:r>
      <w:r>
        <w:rPr>
          <w:rFonts w:eastAsia="Times New Roman"/>
          <w:szCs w:val="24"/>
        </w:rPr>
        <w:t>ν</w:t>
      </w:r>
      <w:r w:rsidRPr="000C2451">
        <w:rPr>
          <w:rFonts w:eastAsia="Times New Roman"/>
          <w:szCs w:val="24"/>
        </w:rPr>
        <w:t xml:space="preserve"> τρόπο δημιου</w:t>
      </w:r>
      <w:r>
        <w:rPr>
          <w:rFonts w:eastAsia="Times New Roman"/>
          <w:szCs w:val="24"/>
        </w:rPr>
        <w:t>ργείτε</w:t>
      </w:r>
      <w:r w:rsidRPr="000C2451">
        <w:rPr>
          <w:rFonts w:eastAsia="Times New Roman"/>
          <w:szCs w:val="24"/>
        </w:rPr>
        <w:t xml:space="preserve"> ζήτημα</w:t>
      </w:r>
      <w:r>
        <w:rPr>
          <w:rFonts w:eastAsia="Times New Roman"/>
          <w:szCs w:val="24"/>
        </w:rPr>
        <w:t>.</w:t>
      </w:r>
    </w:p>
    <w:p w14:paraId="4318B301" w14:textId="77777777" w:rsidR="001D7CFB" w:rsidRDefault="00EB4E04">
      <w:pPr>
        <w:spacing w:line="600" w:lineRule="auto"/>
        <w:ind w:firstLine="720"/>
        <w:jc w:val="both"/>
        <w:rPr>
          <w:rFonts w:eastAsia="Times New Roman"/>
          <w:szCs w:val="24"/>
        </w:rPr>
      </w:pPr>
      <w:r>
        <w:rPr>
          <w:rFonts w:eastAsia="Times New Roman"/>
          <w:szCs w:val="24"/>
        </w:rPr>
        <w:t>Π</w:t>
      </w:r>
      <w:r w:rsidRPr="000C2451">
        <w:rPr>
          <w:rFonts w:eastAsia="Times New Roman"/>
          <w:szCs w:val="24"/>
        </w:rPr>
        <w:t>ροσπαθήσατε</w:t>
      </w:r>
      <w:r>
        <w:rPr>
          <w:rFonts w:eastAsia="Times New Roman"/>
          <w:szCs w:val="24"/>
        </w:rPr>
        <w:t>,</w:t>
      </w:r>
      <w:r w:rsidRPr="000C2451">
        <w:rPr>
          <w:rFonts w:eastAsia="Times New Roman"/>
          <w:szCs w:val="24"/>
        </w:rPr>
        <w:t xml:space="preserve"> </w:t>
      </w:r>
      <w:r>
        <w:rPr>
          <w:rFonts w:eastAsia="Times New Roman"/>
          <w:szCs w:val="24"/>
        </w:rPr>
        <w:t>λ</w:t>
      </w:r>
      <w:r w:rsidRPr="000C2451">
        <w:rPr>
          <w:rFonts w:eastAsia="Times New Roman"/>
          <w:szCs w:val="24"/>
        </w:rPr>
        <w:t>οιπόν</w:t>
      </w:r>
      <w:r>
        <w:rPr>
          <w:rFonts w:eastAsia="Times New Roman"/>
          <w:szCs w:val="24"/>
        </w:rPr>
        <w:t>,</w:t>
      </w:r>
      <w:r w:rsidRPr="000C2451">
        <w:rPr>
          <w:rFonts w:eastAsia="Times New Roman"/>
          <w:szCs w:val="24"/>
        </w:rPr>
        <w:t xml:space="preserve"> μ</w:t>
      </w:r>
      <w:r w:rsidRPr="000C2451">
        <w:rPr>
          <w:rFonts w:eastAsia="Times New Roman"/>
          <w:szCs w:val="24"/>
        </w:rPr>
        <w:t xml:space="preserve">ε κάθε τρόπο να ικανοποιήσετε κάθε συνιστώσα </w:t>
      </w:r>
      <w:r>
        <w:rPr>
          <w:rFonts w:eastAsia="Times New Roman"/>
          <w:szCs w:val="24"/>
        </w:rPr>
        <w:t>σας,</w:t>
      </w:r>
      <w:r w:rsidRPr="000C2451">
        <w:rPr>
          <w:rFonts w:eastAsia="Times New Roman"/>
          <w:szCs w:val="24"/>
        </w:rPr>
        <w:t xml:space="preserve"> να </w:t>
      </w:r>
      <w:r>
        <w:rPr>
          <w:rFonts w:eastAsia="Times New Roman"/>
          <w:szCs w:val="24"/>
        </w:rPr>
        <w:t>βγάλετε κάθε απωθημένο και να νομοθετήσετε</w:t>
      </w:r>
      <w:r w:rsidRPr="000C2451">
        <w:rPr>
          <w:rFonts w:eastAsia="Times New Roman"/>
          <w:szCs w:val="24"/>
        </w:rPr>
        <w:t xml:space="preserve"> ακόμη κάθε ιδεοληψία και δοξασία </w:t>
      </w:r>
      <w:r>
        <w:rPr>
          <w:rFonts w:eastAsia="Times New Roman"/>
          <w:szCs w:val="24"/>
        </w:rPr>
        <w:t>σας.</w:t>
      </w:r>
      <w:r w:rsidRPr="000C2451">
        <w:rPr>
          <w:rFonts w:eastAsia="Times New Roman"/>
          <w:szCs w:val="24"/>
        </w:rPr>
        <w:t xml:space="preserve"> </w:t>
      </w:r>
      <w:r>
        <w:rPr>
          <w:rFonts w:eastAsia="Times New Roman"/>
          <w:szCs w:val="24"/>
        </w:rPr>
        <w:t xml:space="preserve">Δημιουργήσατε </w:t>
      </w:r>
      <w:r w:rsidRPr="000C2451">
        <w:rPr>
          <w:rFonts w:eastAsia="Times New Roman"/>
          <w:szCs w:val="24"/>
        </w:rPr>
        <w:t xml:space="preserve">ένα κλίμα ανασφάλειας </w:t>
      </w:r>
      <w:r>
        <w:rPr>
          <w:rFonts w:eastAsia="Times New Roman"/>
          <w:szCs w:val="24"/>
        </w:rPr>
        <w:t xml:space="preserve">σε όλη χώρα, δίδοντας άσυλο </w:t>
      </w:r>
      <w:r w:rsidRPr="000C2451">
        <w:rPr>
          <w:rFonts w:eastAsia="Times New Roman"/>
          <w:szCs w:val="24"/>
        </w:rPr>
        <w:t>στην παρανομία και με το</w:t>
      </w:r>
      <w:r>
        <w:rPr>
          <w:rFonts w:eastAsia="Times New Roman"/>
          <w:szCs w:val="24"/>
        </w:rPr>
        <w:t>ν</w:t>
      </w:r>
      <w:r w:rsidRPr="000C2451">
        <w:rPr>
          <w:rFonts w:eastAsia="Times New Roman"/>
          <w:szCs w:val="24"/>
        </w:rPr>
        <w:t xml:space="preserve"> νόμο Παρασκευ</w:t>
      </w:r>
      <w:r>
        <w:rPr>
          <w:rFonts w:eastAsia="Times New Roman"/>
          <w:szCs w:val="24"/>
        </w:rPr>
        <w:t>ό</w:t>
      </w:r>
      <w:r w:rsidRPr="000C2451">
        <w:rPr>
          <w:rFonts w:eastAsia="Times New Roman"/>
          <w:szCs w:val="24"/>
        </w:rPr>
        <w:t>πο</w:t>
      </w:r>
      <w:r>
        <w:rPr>
          <w:rFonts w:eastAsia="Times New Roman"/>
          <w:szCs w:val="24"/>
        </w:rPr>
        <w:t>υ</w:t>
      </w:r>
      <w:r w:rsidRPr="000C2451">
        <w:rPr>
          <w:rFonts w:eastAsia="Times New Roman"/>
          <w:szCs w:val="24"/>
        </w:rPr>
        <w:t>λου προχωρήσ</w:t>
      </w:r>
      <w:r>
        <w:rPr>
          <w:rFonts w:eastAsia="Times New Roman"/>
          <w:szCs w:val="24"/>
        </w:rPr>
        <w:t>α</w:t>
      </w:r>
      <w:r w:rsidRPr="000C2451">
        <w:rPr>
          <w:rFonts w:eastAsia="Times New Roman"/>
          <w:szCs w:val="24"/>
        </w:rPr>
        <w:t>τε</w:t>
      </w:r>
      <w:r w:rsidRPr="000C2451">
        <w:rPr>
          <w:rFonts w:eastAsia="Times New Roman"/>
          <w:szCs w:val="24"/>
        </w:rPr>
        <w:t xml:space="preserve"> και στην ατιμωρησία</w:t>
      </w:r>
      <w:r>
        <w:rPr>
          <w:rFonts w:eastAsia="Times New Roman"/>
          <w:szCs w:val="24"/>
        </w:rPr>
        <w:t>. Δ</w:t>
      </w:r>
      <w:r w:rsidRPr="000C2451">
        <w:rPr>
          <w:rFonts w:eastAsia="Times New Roman"/>
          <w:szCs w:val="24"/>
        </w:rPr>
        <w:t>υστυχώς</w:t>
      </w:r>
      <w:r>
        <w:rPr>
          <w:rFonts w:eastAsia="Times New Roman"/>
          <w:szCs w:val="24"/>
        </w:rPr>
        <w:t>,</w:t>
      </w:r>
      <w:r w:rsidRPr="000C2451">
        <w:rPr>
          <w:rFonts w:eastAsia="Times New Roman"/>
          <w:szCs w:val="24"/>
        </w:rPr>
        <w:t xml:space="preserve"> αυτή είναι η σκληρή πραγματικότητα</w:t>
      </w:r>
      <w:r>
        <w:rPr>
          <w:rFonts w:eastAsia="Times New Roman"/>
          <w:szCs w:val="24"/>
        </w:rPr>
        <w:t>.</w:t>
      </w:r>
    </w:p>
    <w:p w14:paraId="4318B302" w14:textId="77777777" w:rsidR="001D7CFB" w:rsidRDefault="00EB4E04">
      <w:pPr>
        <w:spacing w:line="600" w:lineRule="auto"/>
        <w:ind w:firstLine="720"/>
        <w:jc w:val="both"/>
        <w:rPr>
          <w:rFonts w:eastAsia="Times New Roman"/>
          <w:szCs w:val="24"/>
        </w:rPr>
      </w:pPr>
      <w:r>
        <w:rPr>
          <w:rFonts w:eastAsia="Times New Roman"/>
          <w:szCs w:val="24"/>
        </w:rPr>
        <w:t>Η</w:t>
      </w:r>
      <w:r w:rsidRPr="000C2451">
        <w:rPr>
          <w:rFonts w:eastAsia="Times New Roman"/>
          <w:szCs w:val="24"/>
        </w:rPr>
        <w:t xml:space="preserve"> μόνη προσφορά σας στην </w:t>
      </w:r>
      <w:r>
        <w:rPr>
          <w:rFonts w:eastAsia="Times New Roman"/>
          <w:szCs w:val="24"/>
        </w:rPr>
        <w:t>ε</w:t>
      </w:r>
      <w:r w:rsidRPr="000C2451">
        <w:rPr>
          <w:rFonts w:eastAsia="Times New Roman"/>
          <w:szCs w:val="24"/>
        </w:rPr>
        <w:t>λληνική κοινωνία αυτά τα τέσσερα και</w:t>
      </w:r>
      <w:r>
        <w:rPr>
          <w:rFonts w:eastAsia="Times New Roman"/>
          <w:szCs w:val="24"/>
        </w:rPr>
        <w:t xml:space="preserve"> πλέον χρόνια είναι να γνωρίσουμε τι σημαίνει Αριστερά. Κ</w:t>
      </w:r>
      <w:r w:rsidRPr="000C2451">
        <w:rPr>
          <w:rFonts w:eastAsia="Times New Roman"/>
          <w:szCs w:val="24"/>
        </w:rPr>
        <w:t>αι αυτό δεν το ξεχνάει ο κόσμος</w:t>
      </w:r>
      <w:r>
        <w:rPr>
          <w:rFonts w:eastAsia="Times New Roman"/>
          <w:szCs w:val="24"/>
        </w:rPr>
        <w:t xml:space="preserve">, </w:t>
      </w:r>
      <w:r w:rsidRPr="000C2451">
        <w:rPr>
          <w:rFonts w:eastAsia="Times New Roman"/>
          <w:szCs w:val="24"/>
        </w:rPr>
        <w:t xml:space="preserve">όπως λέγαμε παλιά </w:t>
      </w:r>
      <w:r>
        <w:rPr>
          <w:rFonts w:eastAsia="Times New Roman"/>
          <w:szCs w:val="24"/>
        </w:rPr>
        <w:t xml:space="preserve">κάτι άλλο. </w:t>
      </w:r>
    </w:p>
    <w:p w14:paraId="4318B303" w14:textId="77777777" w:rsidR="001D7CFB" w:rsidRDefault="00EB4E04">
      <w:pPr>
        <w:spacing w:line="600" w:lineRule="auto"/>
        <w:ind w:firstLine="720"/>
        <w:jc w:val="both"/>
        <w:rPr>
          <w:rFonts w:eastAsia="Times New Roman"/>
          <w:szCs w:val="24"/>
        </w:rPr>
      </w:pPr>
      <w:r>
        <w:rPr>
          <w:rFonts w:eastAsia="Times New Roman"/>
          <w:szCs w:val="24"/>
        </w:rPr>
        <w:t>Ευχαριστώ, κύριε Πρόεδρε.</w:t>
      </w:r>
    </w:p>
    <w:p w14:paraId="4318B304" w14:textId="77777777" w:rsidR="001D7CFB" w:rsidRDefault="00EB4E04">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318B305" w14:textId="77777777" w:rsidR="001D7CFB" w:rsidRDefault="00EB4E04">
      <w:pPr>
        <w:spacing w:line="600" w:lineRule="auto"/>
        <w:ind w:firstLine="720"/>
        <w:jc w:val="both"/>
        <w:rPr>
          <w:rFonts w:eastAsia="Times New Roman"/>
          <w:szCs w:val="24"/>
        </w:rPr>
      </w:pPr>
      <w:r w:rsidRPr="00FC73C9">
        <w:rPr>
          <w:rFonts w:eastAsia="Times New Roman" w:cs="Times New Roman"/>
          <w:b/>
          <w:szCs w:val="24"/>
        </w:rPr>
        <w:t xml:space="preserve">ΠΡΟΕΔΡΕΥΩΝ (Γεώργιος Λαμπρούλης): </w:t>
      </w:r>
      <w:r>
        <w:rPr>
          <w:rFonts w:eastAsia="Times New Roman" w:cs="Times New Roman"/>
          <w:szCs w:val="24"/>
        </w:rPr>
        <w:t>Τον λόγο έχει ο ε</w:t>
      </w:r>
      <w:r w:rsidRPr="000C2451">
        <w:rPr>
          <w:rFonts w:eastAsia="Times New Roman"/>
          <w:szCs w:val="24"/>
        </w:rPr>
        <w:t>πόμενος ομιλη</w:t>
      </w:r>
      <w:r>
        <w:rPr>
          <w:rFonts w:eastAsia="Times New Roman"/>
          <w:szCs w:val="24"/>
        </w:rPr>
        <w:t xml:space="preserve">τής, </w:t>
      </w:r>
      <w:r w:rsidRPr="000C2451">
        <w:rPr>
          <w:rFonts w:eastAsia="Times New Roman"/>
          <w:szCs w:val="24"/>
        </w:rPr>
        <w:t xml:space="preserve">ο </w:t>
      </w:r>
      <w:r>
        <w:rPr>
          <w:rFonts w:eastAsia="Times New Roman"/>
          <w:szCs w:val="24"/>
        </w:rPr>
        <w:t>κ. Μιχελής από τον ΣΥΡΙΖΑ. Θ</w:t>
      </w:r>
      <w:r w:rsidRPr="000C2451">
        <w:rPr>
          <w:rFonts w:eastAsia="Times New Roman"/>
          <w:szCs w:val="24"/>
        </w:rPr>
        <w:t xml:space="preserve">α ακολουθήσει ο </w:t>
      </w:r>
      <w:r>
        <w:rPr>
          <w:rFonts w:eastAsia="Times New Roman"/>
          <w:szCs w:val="24"/>
        </w:rPr>
        <w:t xml:space="preserve">κ. Κάτσης, </w:t>
      </w:r>
      <w:r w:rsidRPr="000C2451">
        <w:rPr>
          <w:rFonts w:eastAsia="Times New Roman"/>
          <w:szCs w:val="24"/>
        </w:rPr>
        <w:t xml:space="preserve">ο </w:t>
      </w:r>
      <w:r>
        <w:rPr>
          <w:rFonts w:eastAsia="Times New Roman"/>
          <w:szCs w:val="24"/>
        </w:rPr>
        <w:t>κ. Σαρα</w:t>
      </w:r>
      <w:r w:rsidRPr="000C2451">
        <w:rPr>
          <w:rFonts w:eastAsia="Times New Roman"/>
          <w:szCs w:val="24"/>
        </w:rPr>
        <w:t>κιώτης</w:t>
      </w:r>
      <w:r>
        <w:rPr>
          <w:rFonts w:eastAsia="Times New Roman"/>
          <w:szCs w:val="24"/>
        </w:rPr>
        <w:t>,</w:t>
      </w:r>
      <w:r w:rsidRPr="000C2451">
        <w:rPr>
          <w:rFonts w:eastAsia="Times New Roman"/>
          <w:szCs w:val="24"/>
        </w:rPr>
        <w:t xml:space="preserve"> ο </w:t>
      </w:r>
      <w:r>
        <w:rPr>
          <w:rFonts w:eastAsia="Times New Roman"/>
          <w:szCs w:val="24"/>
        </w:rPr>
        <w:t>κ. Μ</w:t>
      </w:r>
      <w:r w:rsidRPr="000C2451">
        <w:rPr>
          <w:rFonts w:eastAsia="Times New Roman"/>
          <w:szCs w:val="24"/>
        </w:rPr>
        <w:t>εϊκόπουλος και έπεται συνέχ</w:t>
      </w:r>
      <w:r w:rsidRPr="000C2451">
        <w:rPr>
          <w:rFonts w:eastAsia="Times New Roman"/>
          <w:szCs w:val="24"/>
        </w:rPr>
        <w:t>εια</w:t>
      </w:r>
      <w:r>
        <w:rPr>
          <w:rFonts w:eastAsia="Times New Roman"/>
          <w:szCs w:val="24"/>
        </w:rPr>
        <w:t>.</w:t>
      </w:r>
    </w:p>
    <w:p w14:paraId="4318B306" w14:textId="77777777" w:rsidR="001D7CFB" w:rsidRDefault="00EB4E04">
      <w:pPr>
        <w:spacing w:line="600" w:lineRule="auto"/>
        <w:ind w:firstLine="720"/>
        <w:jc w:val="both"/>
        <w:rPr>
          <w:rFonts w:eastAsia="Times New Roman"/>
          <w:szCs w:val="24"/>
        </w:rPr>
      </w:pPr>
      <w:r>
        <w:rPr>
          <w:rFonts w:eastAsia="Times New Roman"/>
          <w:szCs w:val="24"/>
        </w:rPr>
        <w:t>Ορίστε, κύριε Μιχελή.</w:t>
      </w:r>
    </w:p>
    <w:p w14:paraId="4318B307" w14:textId="77777777" w:rsidR="001D7CFB" w:rsidRDefault="00EB4E04">
      <w:pPr>
        <w:spacing w:line="600" w:lineRule="auto"/>
        <w:ind w:firstLine="720"/>
        <w:jc w:val="both"/>
        <w:rPr>
          <w:rFonts w:eastAsia="Times New Roman"/>
          <w:szCs w:val="24"/>
        </w:rPr>
      </w:pPr>
      <w:r w:rsidRPr="0003415D">
        <w:rPr>
          <w:rFonts w:eastAsia="Times New Roman"/>
          <w:b/>
          <w:szCs w:val="24"/>
        </w:rPr>
        <w:t>ΑΘΑΝΑΣΙΟΣ ΜΙΧΕΛΗΣ:</w:t>
      </w:r>
      <w:r>
        <w:rPr>
          <w:rFonts w:eastAsia="Times New Roman"/>
          <w:szCs w:val="24"/>
        </w:rPr>
        <w:t xml:space="preserve"> Ε</w:t>
      </w:r>
      <w:r w:rsidRPr="000C2451">
        <w:rPr>
          <w:rFonts w:eastAsia="Times New Roman"/>
          <w:szCs w:val="24"/>
        </w:rPr>
        <w:t>υχαριστώ</w:t>
      </w:r>
      <w:r>
        <w:rPr>
          <w:rFonts w:eastAsia="Times New Roman"/>
          <w:szCs w:val="24"/>
        </w:rPr>
        <w:t>,</w:t>
      </w:r>
      <w:r w:rsidRPr="000C2451">
        <w:rPr>
          <w:rFonts w:eastAsia="Times New Roman"/>
          <w:szCs w:val="24"/>
        </w:rPr>
        <w:t xml:space="preserve"> κύριε </w:t>
      </w:r>
      <w:r>
        <w:rPr>
          <w:rFonts w:eastAsia="Times New Roman"/>
          <w:szCs w:val="24"/>
        </w:rPr>
        <w:t>Π</w:t>
      </w:r>
      <w:r w:rsidRPr="000C2451">
        <w:rPr>
          <w:rFonts w:eastAsia="Times New Roman"/>
          <w:szCs w:val="24"/>
        </w:rPr>
        <w:t>ρόεδρε</w:t>
      </w:r>
      <w:r>
        <w:rPr>
          <w:rFonts w:eastAsia="Times New Roman"/>
          <w:szCs w:val="24"/>
        </w:rPr>
        <w:t>.</w:t>
      </w:r>
    </w:p>
    <w:p w14:paraId="4318B308" w14:textId="77777777" w:rsidR="001D7CFB" w:rsidRDefault="00EB4E04">
      <w:pPr>
        <w:spacing w:line="600" w:lineRule="auto"/>
        <w:ind w:firstLine="720"/>
        <w:jc w:val="both"/>
        <w:rPr>
          <w:rFonts w:eastAsia="Times New Roman"/>
          <w:szCs w:val="24"/>
        </w:rPr>
      </w:pPr>
      <w:r w:rsidRPr="002D114B">
        <w:rPr>
          <w:rFonts w:eastAsia="Times New Roman"/>
          <w:szCs w:val="24"/>
        </w:rPr>
        <w:t xml:space="preserve">Κυρίες και κύριοι </w:t>
      </w:r>
      <w:r>
        <w:rPr>
          <w:rFonts w:eastAsia="Times New Roman"/>
          <w:szCs w:val="24"/>
        </w:rPr>
        <w:t>Β</w:t>
      </w:r>
      <w:r w:rsidRPr="000C2451">
        <w:rPr>
          <w:rFonts w:eastAsia="Times New Roman"/>
          <w:szCs w:val="24"/>
        </w:rPr>
        <w:t>ουλευτές</w:t>
      </w:r>
      <w:r>
        <w:rPr>
          <w:rFonts w:eastAsia="Times New Roman"/>
          <w:szCs w:val="24"/>
        </w:rPr>
        <w:t>, επειδή σήμερα αρκετοί Βουλευτές της Νέας Δημοκρατίας μά</w:t>
      </w:r>
      <w:r w:rsidRPr="000C2451">
        <w:rPr>
          <w:rFonts w:eastAsia="Times New Roman"/>
          <w:szCs w:val="24"/>
        </w:rPr>
        <w:t>ς απέδωσαν χαρακτηρισμούς και πολλά κοσμητικά επίθετα</w:t>
      </w:r>
      <w:r>
        <w:rPr>
          <w:rFonts w:eastAsia="Times New Roman"/>
          <w:szCs w:val="24"/>
        </w:rPr>
        <w:t>,</w:t>
      </w:r>
      <w:r w:rsidRPr="000C2451">
        <w:rPr>
          <w:rFonts w:eastAsia="Times New Roman"/>
          <w:szCs w:val="24"/>
        </w:rPr>
        <w:t xml:space="preserve"> </w:t>
      </w:r>
      <w:r>
        <w:rPr>
          <w:rFonts w:eastAsia="Times New Roman"/>
          <w:szCs w:val="24"/>
        </w:rPr>
        <w:t xml:space="preserve">αλλά </w:t>
      </w:r>
      <w:r w:rsidRPr="000C2451">
        <w:rPr>
          <w:rFonts w:eastAsia="Times New Roman"/>
          <w:szCs w:val="24"/>
        </w:rPr>
        <w:t xml:space="preserve">μας </w:t>
      </w:r>
      <w:r>
        <w:rPr>
          <w:rFonts w:eastAsia="Times New Roman"/>
          <w:szCs w:val="24"/>
        </w:rPr>
        <w:t>έ</w:t>
      </w:r>
      <w:r w:rsidRPr="000C2451">
        <w:rPr>
          <w:rFonts w:eastAsia="Times New Roman"/>
          <w:szCs w:val="24"/>
        </w:rPr>
        <w:t>καναν</w:t>
      </w:r>
      <w:r>
        <w:rPr>
          <w:rFonts w:eastAsia="Times New Roman"/>
          <w:szCs w:val="24"/>
        </w:rPr>
        <w:t xml:space="preserve"> και</w:t>
      </w:r>
      <w:r w:rsidRPr="000C2451">
        <w:rPr>
          <w:rFonts w:eastAsia="Times New Roman"/>
          <w:szCs w:val="24"/>
        </w:rPr>
        <w:t xml:space="preserve"> μαθήματα μαρξισμού και αρ</w:t>
      </w:r>
      <w:r w:rsidRPr="000C2451">
        <w:rPr>
          <w:rFonts w:eastAsia="Times New Roman"/>
          <w:szCs w:val="24"/>
        </w:rPr>
        <w:t>χαιογνωσίας</w:t>
      </w:r>
      <w:r>
        <w:rPr>
          <w:rFonts w:eastAsia="Times New Roman"/>
          <w:szCs w:val="24"/>
        </w:rPr>
        <w:t>,</w:t>
      </w:r>
      <w:r w:rsidRPr="000C2451">
        <w:rPr>
          <w:rFonts w:eastAsia="Times New Roman"/>
          <w:szCs w:val="24"/>
        </w:rPr>
        <w:t xml:space="preserve"> θα συμπληρώσω και εγώ </w:t>
      </w:r>
      <w:r>
        <w:rPr>
          <w:rFonts w:eastAsia="Times New Roman"/>
          <w:szCs w:val="24"/>
        </w:rPr>
        <w:t>τούτο: Ο</w:t>
      </w:r>
      <w:r w:rsidRPr="000C2451">
        <w:rPr>
          <w:rFonts w:eastAsia="Times New Roman"/>
          <w:szCs w:val="24"/>
        </w:rPr>
        <w:t xml:space="preserve"> Σωκράτης</w:t>
      </w:r>
      <w:r>
        <w:rPr>
          <w:rFonts w:eastAsia="Times New Roman"/>
          <w:szCs w:val="24"/>
        </w:rPr>
        <w:t>,</w:t>
      </w:r>
      <w:r w:rsidRPr="000C2451">
        <w:rPr>
          <w:rFonts w:eastAsia="Times New Roman"/>
          <w:szCs w:val="24"/>
        </w:rPr>
        <w:t xml:space="preserve"> όταν σχολίαζε πολιτικά γεγονότα</w:t>
      </w:r>
      <w:r>
        <w:rPr>
          <w:rFonts w:eastAsia="Times New Roman"/>
          <w:szCs w:val="24"/>
        </w:rPr>
        <w:t>, έλεγε:</w:t>
      </w:r>
      <w:r w:rsidRPr="000C2451">
        <w:rPr>
          <w:rFonts w:eastAsia="Times New Roman"/>
          <w:szCs w:val="24"/>
        </w:rPr>
        <w:t xml:space="preserve"> </w:t>
      </w:r>
      <w:r>
        <w:rPr>
          <w:rFonts w:eastAsia="Times New Roman"/>
          <w:szCs w:val="24"/>
        </w:rPr>
        <w:t xml:space="preserve">«Οι </w:t>
      </w:r>
      <w:r w:rsidRPr="000C2451">
        <w:rPr>
          <w:rFonts w:eastAsia="Times New Roman"/>
          <w:szCs w:val="24"/>
        </w:rPr>
        <w:t>ευφυ</w:t>
      </w:r>
      <w:r>
        <w:rPr>
          <w:rFonts w:eastAsia="Times New Roman"/>
          <w:szCs w:val="24"/>
        </w:rPr>
        <w:t>εί</w:t>
      </w:r>
      <w:r w:rsidRPr="000C2451">
        <w:rPr>
          <w:rFonts w:eastAsia="Times New Roman"/>
          <w:szCs w:val="24"/>
        </w:rPr>
        <w:t>ς διερευνούν τις αιτίες των γεγονότων</w:t>
      </w:r>
      <w:r>
        <w:rPr>
          <w:rFonts w:eastAsia="Times New Roman"/>
          <w:szCs w:val="24"/>
        </w:rPr>
        <w:t xml:space="preserve">. Οι ικανοί </w:t>
      </w:r>
      <w:r w:rsidRPr="000C2451">
        <w:rPr>
          <w:rFonts w:eastAsia="Times New Roman"/>
          <w:szCs w:val="24"/>
        </w:rPr>
        <w:t>είναι σε θέση να περιγράψουν σωστά τα γεγονότα</w:t>
      </w:r>
      <w:r>
        <w:rPr>
          <w:rFonts w:eastAsia="Times New Roman"/>
          <w:szCs w:val="24"/>
        </w:rPr>
        <w:t>. Οι</w:t>
      </w:r>
      <w:r w:rsidRPr="000C2451">
        <w:rPr>
          <w:rFonts w:eastAsia="Times New Roman"/>
          <w:szCs w:val="24"/>
        </w:rPr>
        <w:t xml:space="preserve"> ανίκανοι και οι αδύναμοι επιχειρημάτων στέκονται στα</w:t>
      </w:r>
      <w:r w:rsidRPr="000C2451">
        <w:rPr>
          <w:rFonts w:eastAsia="Times New Roman"/>
          <w:szCs w:val="24"/>
        </w:rPr>
        <w:t xml:space="preserve"> πρόσωπα και στους χαρακτηρισμούς</w:t>
      </w:r>
      <w:r>
        <w:rPr>
          <w:rFonts w:eastAsia="Times New Roman"/>
          <w:szCs w:val="24"/>
        </w:rPr>
        <w:t>.</w:t>
      </w:r>
      <w:r>
        <w:rPr>
          <w:rFonts w:eastAsia="Times New Roman"/>
          <w:szCs w:val="24"/>
        </w:rPr>
        <w:t>».</w:t>
      </w:r>
      <w:r w:rsidRPr="000C2451">
        <w:rPr>
          <w:rFonts w:eastAsia="Times New Roman"/>
          <w:szCs w:val="24"/>
        </w:rPr>
        <w:t xml:space="preserve"> </w:t>
      </w:r>
      <w:r>
        <w:rPr>
          <w:rFonts w:eastAsia="Times New Roman"/>
          <w:szCs w:val="24"/>
        </w:rPr>
        <w:t>Π</w:t>
      </w:r>
      <w:r w:rsidRPr="000C2451">
        <w:rPr>
          <w:rFonts w:eastAsia="Times New Roman"/>
          <w:szCs w:val="24"/>
        </w:rPr>
        <w:t>άσα σύμπτωση με τα σημερινά δεδομένα είναι εντελώς τυχαία</w:t>
      </w:r>
      <w:r>
        <w:rPr>
          <w:rFonts w:eastAsia="Times New Roman"/>
          <w:szCs w:val="24"/>
        </w:rPr>
        <w:t>.</w:t>
      </w:r>
    </w:p>
    <w:p w14:paraId="4318B309" w14:textId="77777777" w:rsidR="001D7CFB" w:rsidRDefault="00EB4E04">
      <w:pPr>
        <w:spacing w:line="600" w:lineRule="auto"/>
        <w:ind w:firstLine="720"/>
        <w:jc w:val="both"/>
        <w:rPr>
          <w:rFonts w:eastAsia="Times New Roman"/>
          <w:szCs w:val="24"/>
        </w:rPr>
      </w:pPr>
      <w:r w:rsidRPr="000C2451">
        <w:rPr>
          <w:rFonts w:eastAsia="Times New Roman"/>
          <w:szCs w:val="24"/>
        </w:rPr>
        <w:t>Θα σταθώ</w:t>
      </w:r>
      <w:r>
        <w:rPr>
          <w:rFonts w:eastAsia="Times New Roman"/>
          <w:szCs w:val="24"/>
        </w:rPr>
        <w:t>,</w:t>
      </w:r>
      <w:r w:rsidRPr="000C2451">
        <w:rPr>
          <w:rFonts w:eastAsia="Times New Roman"/>
          <w:szCs w:val="24"/>
        </w:rPr>
        <w:t xml:space="preserve"> λοιπόν</w:t>
      </w:r>
      <w:r>
        <w:rPr>
          <w:rFonts w:eastAsia="Times New Roman"/>
          <w:szCs w:val="24"/>
        </w:rPr>
        <w:t>, στη</w:t>
      </w:r>
      <w:r w:rsidRPr="000C2451">
        <w:rPr>
          <w:rFonts w:eastAsia="Times New Roman"/>
          <w:szCs w:val="24"/>
        </w:rPr>
        <w:t xml:space="preserve"> μεγάλη εικόνα</w:t>
      </w:r>
      <w:r>
        <w:rPr>
          <w:rFonts w:eastAsia="Times New Roman"/>
          <w:szCs w:val="24"/>
        </w:rPr>
        <w:t xml:space="preserve">, γιατί τα επιμέρους προηγούμενοι συνάδελφοι </w:t>
      </w:r>
      <w:r w:rsidRPr="000C2451">
        <w:rPr>
          <w:rFonts w:eastAsia="Times New Roman"/>
          <w:szCs w:val="24"/>
        </w:rPr>
        <w:t>του ΣΥΡΙΖΑ τα περιέγραψα</w:t>
      </w:r>
      <w:r>
        <w:rPr>
          <w:rFonts w:eastAsia="Times New Roman"/>
          <w:szCs w:val="24"/>
        </w:rPr>
        <w:t>ν. Βαδίζοντας από</w:t>
      </w:r>
      <w:r w:rsidRPr="000C2451">
        <w:rPr>
          <w:rFonts w:eastAsia="Times New Roman"/>
          <w:szCs w:val="24"/>
        </w:rPr>
        <w:t xml:space="preserve"> παλιά έως το 2010</w:t>
      </w:r>
      <w:r>
        <w:rPr>
          <w:rFonts w:eastAsia="Times New Roman"/>
          <w:szCs w:val="24"/>
        </w:rPr>
        <w:t>,</w:t>
      </w:r>
      <w:r w:rsidRPr="000C2451">
        <w:rPr>
          <w:rFonts w:eastAsia="Times New Roman"/>
          <w:szCs w:val="24"/>
        </w:rPr>
        <w:t xml:space="preserve"> τι ακριβώς </w:t>
      </w:r>
      <w:r>
        <w:rPr>
          <w:rFonts w:eastAsia="Times New Roman"/>
          <w:szCs w:val="24"/>
        </w:rPr>
        <w:t xml:space="preserve">έγινε; </w:t>
      </w:r>
      <w:r>
        <w:rPr>
          <w:rFonts w:eastAsia="Times New Roman"/>
          <w:szCs w:val="24"/>
        </w:rPr>
        <w:t>Α</w:t>
      </w:r>
      <w:r w:rsidRPr="000C2451">
        <w:rPr>
          <w:rFonts w:eastAsia="Times New Roman"/>
          <w:szCs w:val="24"/>
        </w:rPr>
        <w:t>ποβιομηχανοποίηση</w:t>
      </w:r>
      <w:r>
        <w:rPr>
          <w:rFonts w:eastAsia="Times New Roman"/>
          <w:szCs w:val="24"/>
        </w:rPr>
        <w:t>,</w:t>
      </w:r>
      <w:r w:rsidRPr="000C2451">
        <w:rPr>
          <w:rFonts w:eastAsia="Times New Roman"/>
          <w:szCs w:val="24"/>
        </w:rPr>
        <w:t xml:space="preserve"> το μεγάλο φαγοπότι </w:t>
      </w:r>
      <w:r>
        <w:rPr>
          <w:rFonts w:eastAsia="Times New Roman"/>
          <w:szCs w:val="24"/>
        </w:rPr>
        <w:t>-</w:t>
      </w:r>
      <w:r w:rsidRPr="000C2451">
        <w:rPr>
          <w:rFonts w:eastAsia="Times New Roman"/>
          <w:szCs w:val="24"/>
        </w:rPr>
        <w:t xml:space="preserve">υποθέτω ότι ο Μπερτολούτσι κάτι εμπνεύστηκε και από </w:t>
      </w:r>
      <w:r>
        <w:rPr>
          <w:rFonts w:eastAsia="Times New Roman"/>
          <w:szCs w:val="24"/>
        </w:rPr>
        <w:t>εμά</w:t>
      </w:r>
      <w:r w:rsidRPr="000C2451">
        <w:rPr>
          <w:rFonts w:eastAsia="Times New Roman"/>
          <w:szCs w:val="24"/>
        </w:rPr>
        <w:t>ς για την ταινία του</w:t>
      </w:r>
      <w:r>
        <w:rPr>
          <w:rFonts w:eastAsia="Times New Roman"/>
          <w:szCs w:val="24"/>
        </w:rPr>
        <w:t>-,</w:t>
      </w:r>
      <w:r w:rsidRPr="000C2451">
        <w:rPr>
          <w:rFonts w:eastAsia="Times New Roman"/>
          <w:szCs w:val="24"/>
        </w:rPr>
        <w:t xml:space="preserve"> το γνωστό </w:t>
      </w:r>
      <w:r>
        <w:rPr>
          <w:rFonts w:eastAsia="Times New Roman"/>
          <w:szCs w:val="24"/>
        </w:rPr>
        <w:t>Χ</w:t>
      </w:r>
      <w:r w:rsidRPr="000C2451">
        <w:rPr>
          <w:rFonts w:eastAsia="Times New Roman"/>
          <w:szCs w:val="24"/>
        </w:rPr>
        <w:t>ρηματιστήριο</w:t>
      </w:r>
      <w:r>
        <w:rPr>
          <w:rFonts w:eastAsia="Times New Roman"/>
          <w:szCs w:val="24"/>
        </w:rPr>
        <w:t>,</w:t>
      </w:r>
      <w:r w:rsidRPr="000C2451">
        <w:rPr>
          <w:rFonts w:eastAsia="Times New Roman"/>
          <w:szCs w:val="24"/>
        </w:rPr>
        <w:t xml:space="preserve"> 15% έλλειμμα</w:t>
      </w:r>
      <w:r>
        <w:rPr>
          <w:rFonts w:eastAsia="Times New Roman"/>
          <w:szCs w:val="24"/>
        </w:rPr>
        <w:t>,</w:t>
      </w:r>
      <w:r w:rsidRPr="000C2451">
        <w:rPr>
          <w:rFonts w:eastAsia="Times New Roman"/>
          <w:szCs w:val="24"/>
        </w:rPr>
        <w:t xml:space="preserve"> ο μεγάλος δανεισμός</w:t>
      </w:r>
      <w:r>
        <w:rPr>
          <w:rFonts w:eastAsia="Times New Roman"/>
          <w:szCs w:val="24"/>
        </w:rPr>
        <w:t>,</w:t>
      </w:r>
      <w:r w:rsidRPr="000C2451">
        <w:rPr>
          <w:rFonts w:eastAsia="Times New Roman"/>
          <w:szCs w:val="24"/>
        </w:rPr>
        <w:t xml:space="preserve"> το στάδιο της χρεοκοπίας</w:t>
      </w:r>
      <w:r>
        <w:rPr>
          <w:rFonts w:eastAsia="Times New Roman"/>
          <w:szCs w:val="24"/>
        </w:rPr>
        <w:t>.</w:t>
      </w:r>
      <w:r w:rsidRPr="000C2451">
        <w:rPr>
          <w:rFonts w:eastAsia="Times New Roman"/>
          <w:szCs w:val="24"/>
        </w:rPr>
        <w:t xml:space="preserve"> </w:t>
      </w:r>
      <w:r>
        <w:rPr>
          <w:rFonts w:eastAsia="Times New Roman"/>
          <w:szCs w:val="24"/>
        </w:rPr>
        <w:t xml:space="preserve">Το 2010 έως </w:t>
      </w:r>
      <w:r w:rsidRPr="000C2451">
        <w:rPr>
          <w:rFonts w:eastAsia="Times New Roman"/>
          <w:szCs w:val="24"/>
        </w:rPr>
        <w:t>2015</w:t>
      </w:r>
      <w:r>
        <w:rPr>
          <w:rFonts w:eastAsia="Times New Roman"/>
          <w:szCs w:val="24"/>
        </w:rPr>
        <w:t xml:space="preserve"> -δύο μνημόνια με υπογραφή- </w:t>
      </w:r>
      <w:r w:rsidRPr="000C2451">
        <w:rPr>
          <w:rFonts w:eastAsia="Times New Roman"/>
          <w:szCs w:val="24"/>
        </w:rPr>
        <w:t>δανειζόμ</w:t>
      </w:r>
      <w:r w:rsidRPr="000C2451">
        <w:rPr>
          <w:rFonts w:eastAsia="Times New Roman"/>
          <w:szCs w:val="24"/>
        </w:rPr>
        <w:t xml:space="preserve">αστε 110 </w:t>
      </w:r>
      <w:r>
        <w:rPr>
          <w:rFonts w:eastAsia="Times New Roman"/>
          <w:szCs w:val="24"/>
        </w:rPr>
        <w:t>δισεκατομμύρια συν</w:t>
      </w:r>
      <w:r w:rsidRPr="000C2451">
        <w:rPr>
          <w:rFonts w:eastAsia="Times New Roman"/>
          <w:szCs w:val="24"/>
        </w:rPr>
        <w:t xml:space="preserve"> 80</w:t>
      </w:r>
      <w:r>
        <w:rPr>
          <w:rFonts w:eastAsia="Times New Roman"/>
          <w:szCs w:val="24"/>
        </w:rPr>
        <w:t xml:space="preserve"> δισεκατομμύρια, ίσον </w:t>
      </w:r>
      <w:r w:rsidRPr="000C2451">
        <w:rPr>
          <w:rFonts w:eastAsia="Times New Roman"/>
          <w:szCs w:val="24"/>
        </w:rPr>
        <w:t xml:space="preserve">190 δισεκατομμύρια </w:t>
      </w:r>
      <w:r>
        <w:rPr>
          <w:rFonts w:eastAsia="Times New Roman"/>
          <w:szCs w:val="24"/>
        </w:rPr>
        <w:t xml:space="preserve">ευρώ, με </w:t>
      </w:r>
      <w:r w:rsidRPr="000C2451">
        <w:rPr>
          <w:rFonts w:eastAsia="Times New Roman"/>
          <w:szCs w:val="24"/>
        </w:rPr>
        <w:t xml:space="preserve">εισπρακτικά μέτρα πλέον </w:t>
      </w:r>
      <w:r>
        <w:rPr>
          <w:rFonts w:eastAsia="Times New Roman"/>
          <w:szCs w:val="24"/>
        </w:rPr>
        <w:t>τ</w:t>
      </w:r>
      <w:r w:rsidRPr="000C2451">
        <w:rPr>
          <w:rFonts w:eastAsia="Times New Roman"/>
          <w:szCs w:val="24"/>
        </w:rPr>
        <w:t xml:space="preserve">ων 60 </w:t>
      </w:r>
      <w:r>
        <w:rPr>
          <w:rFonts w:eastAsia="Times New Roman"/>
          <w:szCs w:val="24"/>
        </w:rPr>
        <w:t xml:space="preserve">δισεκατομμυρίων ευρώ </w:t>
      </w:r>
      <w:r w:rsidRPr="000C2451">
        <w:rPr>
          <w:rFonts w:eastAsia="Times New Roman"/>
          <w:szCs w:val="24"/>
        </w:rPr>
        <w:t>και παροχές</w:t>
      </w:r>
      <w:r>
        <w:rPr>
          <w:rFonts w:eastAsia="Times New Roman"/>
          <w:szCs w:val="24"/>
        </w:rPr>
        <w:t>,</w:t>
      </w:r>
      <w:r w:rsidRPr="000C2451">
        <w:rPr>
          <w:rFonts w:eastAsia="Times New Roman"/>
          <w:szCs w:val="24"/>
        </w:rPr>
        <w:t xml:space="preserve"> από το </w:t>
      </w:r>
      <w:r>
        <w:rPr>
          <w:rFonts w:eastAsia="Times New Roman"/>
          <w:szCs w:val="24"/>
        </w:rPr>
        <w:t>20</w:t>
      </w:r>
      <w:r w:rsidRPr="000C2451">
        <w:rPr>
          <w:rFonts w:eastAsia="Times New Roman"/>
          <w:szCs w:val="24"/>
        </w:rPr>
        <w:t xml:space="preserve">10 έως </w:t>
      </w:r>
      <w:r>
        <w:rPr>
          <w:rFonts w:eastAsia="Times New Roman"/>
          <w:szCs w:val="24"/>
        </w:rPr>
        <w:t>το 2015 ελάχιστες. Γ</w:t>
      </w:r>
      <w:r w:rsidRPr="000C2451">
        <w:rPr>
          <w:rFonts w:eastAsia="Times New Roman"/>
          <w:szCs w:val="24"/>
        </w:rPr>
        <w:t>ι</w:t>
      </w:r>
      <w:r>
        <w:rPr>
          <w:rFonts w:eastAsia="Times New Roman"/>
          <w:szCs w:val="24"/>
        </w:rPr>
        <w:t>α</w:t>
      </w:r>
      <w:r w:rsidRPr="000C2451">
        <w:rPr>
          <w:rFonts w:eastAsia="Times New Roman"/>
          <w:szCs w:val="24"/>
        </w:rPr>
        <w:t xml:space="preserve"> αυτό σήμερα κανείς Βουλευτής της Νέας Δημοκρατίας δεν αναφέρεται σε αυτέ</w:t>
      </w:r>
      <w:r w:rsidRPr="000C2451">
        <w:rPr>
          <w:rFonts w:eastAsia="Times New Roman"/>
          <w:szCs w:val="24"/>
        </w:rPr>
        <w:t>ς</w:t>
      </w:r>
      <w:r>
        <w:rPr>
          <w:rFonts w:eastAsia="Times New Roman"/>
          <w:szCs w:val="24"/>
        </w:rPr>
        <w:t>.</w:t>
      </w:r>
      <w:r w:rsidRPr="000C2451">
        <w:rPr>
          <w:rFonts w:eastAsia="Times New Roman"/>
          <w:szCs w:val="24"/>
        </w:rPr>
        <w:t xml:space="preserve"> </w:t>
      </w:r>
      <w:r>
        <w:rPr>
          <w:rFonts w:eastAsia="Times New Roman"/>
          <w:szCs w:val="24"/>
        </w:rPr>
        <w:t>Τ</w:t>
      </w:r>
      <w:r w:rsidRPr="000C2451">
        <w:rPr>
          <w:rFonts w:eastAsia="Times New Roman"/>
          <w:szCs w:val="24"/>
        </w:rPr>
        <w:t xml:space="preserve">αμειακά κρατικά αποθέματα </w:t>
      </w:r>
      <w:r>
        <w:rPr>
          <w:rFonts w:eastAsia="Times New Roman"/>
          <w:szCs w:val="24"/>
        </w:rPr>
        <w:t xml:space="preserve">είχαμε </w:t>
      </w:r>
      <w:r w:rsidRPr="000C2451">
        <w:rPr>
          <w:rFonts w:eastAsia="Times New Roman"/>
          <w:szCs w:val="24"/>
        </w:rPr>
        <w:t>λιγότερ</w:t>
      </w:r>
      <w:r>
        <w:rPr>
          <w:rFonts w:eastAsia="Times New Roman"/>
          <w:szCs w:val="24"/>
        </w:rPr>
        <w:t>α</w:t>
      </w:r>
      <w:r w:rsidRPr="000C2451">
        <w:rPr>
          <w:rFonts w:eastAsia="Times New Roman"/>
          <w:szCs w:val="24"/>
        </w:rPr>
        <w:t xml:space="preserve"> από μισό </w:t>
      </w:r>
      <w:r>
        <w:rPr>
          <w:rFonts w:eastAsia="Times New Roman"/>
          <w:szCs w:val="24"/>
        </w:rPr>
        <w:t>δισεκατομμύριο ευρώ. Φ</w:t>
      </w:r>
      <w:r w:rsidRPr="000C2451">
        <w:rPr>
          <w:rFonts w:eastAsia="Times New Roman"/>
          <w:szCs w:val="24"/>
        </w:rPr>
        <w:t>ρόντισε</w:t>
      </w:r>
      <w:r>
        <w:rPr>
          <w:rFonts w:eastAsia="Times New Roman"/>
          <w:szCs w:val="24"/>
        </w:rPr>
        <w:t>,</w:t>
      </w:r>
      <w:r w:rsidRPr="000C2451">
        <w:rPr>
          <w:rFonts w:eastAsia="Times New Roman"/>
          <w:szCs w:val="24"/>
        </w:rPr>
        <w:t xml:space="preserve"> </w:t>
      </w:r>
      <w:r>
        <w:rPr>
          <w:rFonts w:eastAsia="Times New Roman"/>
          <w:szCs w:val="24"/>
        </w:rPr>
        <w:t>όμως,</w:t>
      </w:r>
      <w:r w:rsidRPr="000C2451">
        <w:rPr>
          <w:rFonts w:eastAsia="Times New Roman"/>
          <w:szCs w:val="24"/>
        </w:rPr>
        <w:t xml:space="preserve"> ο κ</w:t>
      </w:r>
      <w:r>
        <w:rPr>
          <w:rFonts w:eastAsia="Times New Roman"/>
          <w:szCs w:val="24"/>
        </w:rPr>
        <w:t>.</w:t>
      </w:r>
      <w:r w:rsidRPr="000C2451">
        <w:rPr>
          <w:rFonts w:eastAsia="Times New Roman"/>
          <w:szCs w:val="24"/>
        </w:rPr>
        <w:t xml:space="preserve"> Σαμαράς</w:t>
      </w:r>
      <w:r>
        <w:rPr>
          <w:rFonts w:eastAsia="Times New Roman"/>
          <w:szCs w:val="24"/>
        </w:rPr>
        <w:t>,</w:t>
      </w:r>
      <w:r w:rsidRPr="000C2451">
        <w:rPr>
          <w:rFonts w:eastAsia="Times New Roman"/>
          <w:szCs w:val="24"/>
        </w:rPr>
        <w:t xml:space="preserve"> ύστερα από την υπόδειξη του κ</w:t>
      </w:r>
      <w:r>
        <w:rPr>
          <w:rFonts w:eastAsia="Times New Roman"/>
          <w:szCs w:val="24"/>
        </w:rPr>
        <w:t xml:space="preserve">. Φρουζή, να δώσει εντολή στον αρμόδιο Υπουργό του να πληρωθεί άρον-άρον η </w:t>
      </w:r>
      <w:r>
        <w:rPr>
          <w:rFonts w:eastAsia="Times New Roman"/>
          <w:szCs w:val="24"/>
        </w:rPr>
        <w:t>«</w:t>
      </w:r>
      <w:r>
        <w:rPr>
          <w:rFonts w:eastAsia="Times New Roman"/>
          <w:szCs w:val="24"/>
          <w:lang w:val="en-US"/>
        </w:rPr>
        <w:t>NOVARTIS</w:t>
      </w:r>
      <w:r>
        <w:rPr>
          <w:rFonts w:eastAsia="Times New Roman"/>
          <w:szCs w:val="24"/>
        </w:rPr>
        <w:t>»</w:t>
      </w:r>
      <w:r w:rsidRPr="005129B0">
        <w:rPr>
          <w:rFonts w:eastAsia="Times New Roman"/>
          <w:szCs w:val="24"/>
        </w:rPr>
        <w:t xml:space="preserve"> </w:t>
      </w:r>
      <w:r>
        <w:rPr>
          <w:rFonts w:eastAsia="Times New Roman"/>
          <w:szCs w:val="24"/>
        </w:rPr>
        <w:t>στα τέλη του 2014, μην τυχόν μείνει</w:t>
      </w:r>
      <w:r>
        <w:rPr>
          <w:rFonts w:eastAsia="Times New Roman"/>
          <w:szCs w:val="24"/>
        </w:rPr>
        <w:t xml:space="preserve"> απλήρωτη. Χρώσταγαν και σε άλλες φαρμακοβιομηχανίες. </w:t>
      </w:r>
    </w:p>
    <w:p w14:paraId="4318B30A" w14:textId="77777777" w:rsidR="001D7CFB" w:rsidRDefault="00EB4E04">
      <w:pPr>
        <w:spacing w:line="600" w:lineRule="auto"/>
        <w:ind w:firstLine="720"/>
        <w:jc w:val="both"/>
        <w:rPr>
          <w:rFonts w:eastAsia="Times New Roman"/>
          <w:szCs w:val="24"/>
        </w:rPr>
      </w:pPr>
      <w:r>
        <w:rPr>
          <w:rFonts w:eastAsia="Times New Roman"/>
          <w:szCs w:val="24"/>
        </w:rPr>
        <w:t xml:space="preserve">Από το </w:t>
      </w:r>
      <w:r w:rsidRPr="000C2451">
        <w:rPr>
          <w:rFonts w:eastAsia="Times New Roman"/>
          <w:szCs w:val="24"/>
        </w:rPr>
        <w:t xml:space="preserve">2015 έως σήμερα </w:t>
      </w:r>
      <w:r>
        <w:rPr>
          <w:rFonts w:eastAsia="Times New Roman"/>
          <w:szCs w:val="24"/>
        </w:rPr>
        <w:t>-</w:t>
      </w:r>
      <w:r w:rsidRPr="000C2451">
        <w:rPr>
          <w:rFonts w:eastAsia="Times New Roman"/>
          <w:szCs w:val="24"/>
        </w:rPr>
        <w:t>χρονικά περίπου ίδιο διάστημα</w:t>
      </w:r>
      <w:r>
        <w:rPr>
          <w:rFonts w:eastAsia="Times New Roman"/>
          <w:szCs w:val="24"/>
        </w:rPr>
        <w:t xml:space="preserve">- είχαμε: μνημόνιο 86 δισεκατομμυρίων ευρώ, μείον </w:t>
      </w:r>
      <w:r w:rsidRPr="000C2451">
        <w:rPr>
          <w:rFonts w:eastAsia="Times New Roman"/>
          <w:szCs w:val="24"/>
        </w:rPr>
        <w:t xml:space="preserve">20 </w:t>
      </w:r>
      <w:r>
        <w:rPr>
          <w:rFonts w:eastAsia="Times New Roman"/>
          <w:szCs w:val="24"/>
        </w:rPr>
        <w:t xml:space="preserve">δισεκατομμύρια ευρώ </w:t>
      </w:r>
      <w:r w:rsidRPr="000C2451">
        <w:rPr>
          <w:rFonts w:eastAsia="Times New Roman"/>
          <w:szCs w:val="24"/>
        </w:rPr>
        <w:t>που δεν αποδόθηκαν στις τράπεζες</w:t>
      </w:r>
      <w:r>
        <w:rPr>
          <w:rFonts w:eastAsia="Times New Roman"/>
          <w:szCs w:val="24"/>
        </w:rPr>
        <w:t>,</w:t>
      </w:r>
      <w:r w:rsidRPr="000C2451">
        <w:rPr>
          <w:rFonts w:eastAsia="Times New Roman"/>
          <w:szCs w:val="24"/>
        </w:rPr>
        <w:t xml:space="preserve"> δηλαδή 66</w:t>
      </w:r>
      <w:r>
        <w:rPr>
          <w:rFonts w:eastAsia="Times New Roman"/>
          <w:szCs w:val="24"/>
        </w:rPr>
        <w:t xml:space="preserve"> δισεκατομμύρια ευρώ,</w:t>
      </w:r>
      <w:r w:rsidRPr="000C2451">
        <w:rPr>
          <w:rFonts w:eastAsia="Times New Roman"/>
          <w:szCs w:val="24"/>
        </w:rPr>
        <w:t xml:space="preserve"> εισπρακτικά μέτρα </w:t>
      </w:r>
      <w:r>
        <w:rPr>
          <w:rFonts w:eastAsia="Times New Roman"/>
          <w:szCs w:val="24"/>
        </w:rPr>
        <w:t>-</w:t>
      </w:r>
      <w:r w:rsidRPr="000C2451">
        <w:rPr>
          <w:rFonts w:eastAsia="Times New Roman"/>
          <w:szCs w:val="24"/>
        </w:rPr>
        <w:t>κατά</w:t>
      </w:r>
      <w:r>
        <w:rPr>
          <w:rFonts w:eastAsia="Times New Roman"/>
          <w:szCs w:val="24"/>
        </w:rPr>
        <w:t xml:space="preserve"> την άποψη της Νέας Δημοκρατίας, </w:t>
      </w:r>
      <w:r w:rsidRPr="000C2451">
        <w:rPr>
          <w:rFonts w:eastAsia="Times New Roman"/>
          <w:szCs w:val="24"/>
        </w:rPr>
        <w:t>αποδεκτό για λόγους συζήτησης</w:t>
      </w:r>
      <w:r>
        <w:rPr>
          <w:rFonts w:eastAsia="Times New Roman"/>
          <w:szCs w:val="24"/>
        </w:rPr>
        <w:t>-</w:t>
      </w:r>
      <w:r w:rsidRPr="000C2451">
        <w:rPr>
          <w:rFonts w:eastAsia="Times New Roman"/>
          <w:szCs w:val="24"/>
        </w:rPr>
        <w:t xml:space="preserve"> 12 </w:t>
      </w:r>
      <w:r>
        <w:rPr>
          <w:rFonts w:eastAsia="Times New Roman"/>
          <w:szCs w:val="24"/>
        </w:rPr>
        <w:t xml:space="preserve">δισεκατομμυρίων ευρώ, </w:t>
      </w:r>
      <w:r w:rsidRPr="000C2451">
        <w:rPr>
          <w:rFonts w:eastAsia="Times New Roman"/>
          <w:szCs w:val="24"/>
        </w:rPr>
        <w:t xml:space="preserve">ολοκλήρωση του μνημονίου και έξοδος από τις υποχρεώσεις </w:t>
      </w:r>
      <w:r>
        <w:rPr>
          <w:rFonts w:eastAsia="Times New Roman"/>
          <w:szCs w:val="24"/>
        </w:rPr>
        <w:t xml:space="preserve">μας και </w:t>
      </w:r>
      <w:r w:rsidRPr="000C2451">
        <w:rPr>
          <w:rFonts w:eastAsia="Times New Roman"/>
          <w:szCs w:val="24"/>
        </w:rPr>
        <w:t xml:space="preserve">ταμειακά κρατικά αποθέματα 31 δισεκατομμύρια </w:t>
      </w:r>
      <w:r>
        <w:rPr>
          <w:rFonts w:eastAsia="Times New Roman"/>
          <w:szCs w:val="24"/>
        </w:rPr>
        <w:t xml:space="preserve">ευρώ. </w:t>
      </w:r>
    </w:p>
    <w:p w14:paraId="4318B30B" w14:textId="77777777" w:rsidR="001D7CFB" w:rsidRDefault="00EB4E04">
      <w:pPr>
        <w:spacing w:line="600" w:lineRule="auto"/>
        <w:ind w:firstLine="720"/>
        <w:jc w:val="both"/>
        <w:rPr>
          <w:rFonts w:eastAsia="Times New Roman"/>
          <w:szCs w:val="24"/>
        </w:rPr>
      </w:pPr>
      <w:r>
        <w:rPr>
          <w:rFonts w:eastAsia="Times New Roman"/>
          <w:szCs w:val="24"/>
        </w:rPr>
        <w:t>Θ</w:t>
      </w:r>
      <w:r w:rsidRPr="000C2451">
        <w:rPr>
          <w:rFonts w:eastAsia="Times New Roman"/>
          <w:szCs w:val="24"/>
        </w:rPr>
        <w:t>ετικά μέτρα</w:t>
      </w:r>
      <w:r>
        <w:rPr>
          <w:rFonts w:eastAsia="Times New Roman"/>
          <w:szCs w:val="24"/>
        </w:rPr>
        <w:t>:</w:t>
      </w:r>
      <w:r w:rsidRPr="000C2451">
        <w:rPr>
          <w:rFonts w:eastAsia="Times New Roman"/>
          <w:szCs w:val="24"/>
        </w:rPr>
        <w:t xml:space="preserve"> </w:t>
      </w:r>
      <w:r>
        <w:rPr>
          <w:rFonts w:eastAsia="Times New Roman"/>
          <w:szCs w:val="24"/>
        </w:rPr>
        <w:t>Π</w:t>
      </w:r>
      <w:r w:rsidRPr="000C2451">
        <w:rPr>
          <w:rFonts w:eastAsia="Times New Roman"/>
          <w:szCs w:val="24"/>
        </w:rPr>
        <w:t>αράλληλο πρό</w:t>
      </w:r>
      <w:r w:rsidRPr="000C2451">
        <w:rPr>
          <w:rFonts w:eastAsia="Times New Roman"/>
          <w:szCs w:val="24"/>
        </w:rPr>
        <w:t>γραμμα εντός μνημονίου</w:t>
      </w:r>
      <w:r>
        <w:rPr>
          <w:rFonts w:eastAsia="Times New Roman"/>
          <w:szCs w:val="24"/>
        </w:rPr>
        <w:t xml:space="preserve">. Έχουν δικαίωμα </w:t>
      </w:r>
      <w:r w:rsidRPr="000C2451">
        <w:rPr>
          <w:rFonts w:eastAsia="Times New Roman"/>
          <w:szCs w:val="24"/>
        </w:rPr>
        <w:t xml:space="preserve">ιατρικής και φαρμακευτικής περίθαλψης πάνω από δύο εκατομμύρια συμπολίτες </w:t>
      </w:r>
      <w:r>
        <w:rPr>
          <w:rFonts w:eastAsia="Times New Roman"/>
          <w:szCs w:val="24"/>
        </w:rPr>
        <w:t>μας.</w:t>
      </w:r>
      <w:r w:rsidRPr="000C2451">
        <w:rPr>
          <w:rFonts w:eastAsia="Times New Roman"/>
          <w:szCs w:val="24"/>
        </w:rPr>
        <w:t xml:space="preserve"> </w:t>
      </w:r>
      <w:r>
        <w:rPr>
          <w:rFonts w:eastAsia="Times New Roman"/>
          <w:szCs w:val="24"/>
        </w:rPr>
        <w:t>Εσείς,</w:t>
      </w:r>
      <w:r w:rsidRPr="000C2451">
        <w:rPr>
          <w:rFonts w:eastAsia="Times New Roman"/>
          <w:szCs w:val="24"/>
        </w:rPr>
        <w:t xml:space="preserve"> κύριοι συνάδελφοι</w:t>
      </w:r>
      <w:r>
        <w:rPr>
          <w:rFonts w:eastAsia="Times New Roman"/>
          <w:szCs w:val="24"/>
        </w:rPr>
        <w:t>,</w:t>
      </w:r>
      <w:r w:rsidRPr="000C2451">
        <w:rPr>
          <w:rFonts w:eastAsia="Times New Roman"/>
          <w:szCs w:val="24"/>
        </w:rPr>
        <w:t xml:space="preserve"> της </w:t>
      </w:r>
      <w:r>
        <w:rPr>
          <w:rFonts w:eastAsia="Times New Roman"/>
          <w:szCs w:val="24"/>
        </w:rPr>
        <w:t>Α</w:t>
      </w:r>
      <w:r w:rsidRPr="000C2451">
        <w:rPr>
          <w:rFonts w:eastAsia="Times New Roman"/>
          <w:szCs w:val="24"/>
        </w:rPr>
        <w:t>ντιπολίτευσης</w:t>
      </w:r>
      <w:r>
        <w:rPr>
          <w:rFonts w:eastAsia="Times New Roman"/>
          <w:szCs w:val="24"/>
        </w:rPr>
        <w:t>,</w:t>
      </w:r>
      <w:r w:rsidRPr="000C2451">
        <w:rPr>
          <w:rFonts w:eastAsia="Times New Roman"/>
          <w:szCs w:val="24"/>
        </w:rPr>
        <w:t xml:space="preserve"> εννοώ της </w:t>
      </w:r>
      <w:r>
        <w:rPr>
          <w:rFonts w:eastAsia="Times New Roman"/>
          <w:szCs w:val="24"/>
        </w:rPr>
        <w:t>Δ</w:t>
      </w:r>
      <w:r w:rsidRPr="000C2451">
        <w:rPr>
          <w:rFonts w:eastAsia="Times New Roman"/>
          <w:szCs w:val="24"/>
        </w:rPr>
        <w:t>εξιάς</w:t>
      </w:r>
      <w:r>
        <w:rPr>
          <w:rFonts w:eastAsia="Times New Roman"/>
          <w:szCs w:val="24"/>
        </w:rPr>
        <w:t xml:space="preserve">, μπορεί να το θεωρείτε αμελητέο </w:t>
      </w:r>
      <w:r w:rsidRPr="000C2451">
        <w:rPr>
          <w:rFonts w:eastAsia="Times New Roman"/>
          <w:szCs w:val="24"/>
        </w:rPr>
        <w:t>και δευτερεύουσας σημασίας</w:t>
      </w:r>
      <w:r>
        <w:rPr>
          <w:rFonts w:eastAsia="Times New Roman"/>
          <w:szCs w:val="24"/>
        </w:rPr>
        <w:t>.</w:t>
      </w:r>
      <w:r w:rsidRPr="000C2451">
        <w:rPr>
          <w:rFonts w:eastAsia="Times New Roman"/>
          <w:szCs w:val="24"/>
        </w:rPr>
        <w:t xml:space="preserve"> Δεν είναι</w:t>
      </w:r>
      <w:r>
        <w:rPr>
          <w:rFonts w:eastAsia="Times New Roman"/>
          <w:szCs w:val="24"/>
        </w:rPr>
        <w:t>,</w:t>
      </w:r>
      <w:r w:rsidRPr="000C2451">
        <w:rPr>
          <w:rFonts w:eastAsia="Times New Roman"/>
          <w:szCs w:val="24"/>
        </w:rPr>
        <w:t xml:space="preserve"> </w:t>
      </w:r>
      <w:r>
        <w:rPr>
          <w:rFonts w:eastAsia="Times New Roman"/>
          <w:szCs w:val="24"/>
        </w:rPr>
        <w:t>όμως</w:t>
      </w:r>
      <w:r>
        <w:rPr>
          <w:rFonts w:eastAsia="Times New Roman"/>
          <w:szCs w:val="24"/>
        </w:rPr>
        <w:t>,</w:t>
      </w:r>
      <w:r w:rsidRPr="000C2451">
        <w:rPr>
          <w:rFonts w:eastAsia="Times New Roman"/>
          <w:szCs w:val="24"/>
        </w:rPr>
        <w:t xml:space="preserve"> έτσι</w:t>
      </w:r>
      <w:r>
        <w:rPr>
          <w:rFonts w:eastAsia="Times New Roman"/>
          <w:szCs w:val="24"/>
        </w:rPr>
        <w:t>.</w:t>
      </w:r>
      <w:r w:rsidRPr="000C2451">
        <w:rPr>
          <w:rFonts w:eastAsia="Times New Roman"/>
          <w:szCs w:val="24"/>
        </w:rPr>
        <w:t xml:space="preserve"> </w:t>
      </w:r>
      <w:r>
        <w:rPr>
          <w:rFonts w:eastAsia="Times New Roman"/>
          <w:szCs w:val="24"/>
        </w:rPr>
        <w:t>Μ</w:t>
      </w:r>
      <w:r w:rsidRPr="000C2451">
        <w:rPr>
          <w:rFonts w:eastAsia="Times New Roman"/>
          <w:szCs w:val="24"/>
        </w:rPr>
        <w:t>έτρα μετά τον Αύγουστο</w:t>
      </w:r>
      <w:r>
        <w:rPr>
          <w:rFonts w:eastAsia="Times New Roman"/>
          <w:szCs w:val="24"/>
        </w:rPr>
        <w:t>;</w:t>
      </w:r>
      <w:r w:rsidRPr="000C2451">
        <w:rPr>
          <w:rFonts w:eastAsia="Times New Roman"/>
          <w:szCs w:val="24"/>
        </w:rPr>
        <w:t xml:space="preserve"> </w:t>
      </w:r>
      <w:r>
        <w:rPr>
          <w:rFonts w:eastAsia="Times New Roman"/>
          <w:szCs w:val="24"/>
        </w:rPr>
        <w:t>Α</w:t>
      </w:r>
      <w:r w:rsidRPr="000C2451">
        <w:rPr>
          <w:rFonts w:eastAsia="Times New Roman"/>
          <w:szCs w:val="24"/>
        </w:rPr>
        <w:t>ναφέρθηκαν αναλυτικά</w:t>
      </w:r>
      <w:r>
        <w:rPr>
          <w:rFonts w:eastAsia="Times New Roman"/>
          <w:szCs w:val="24"/>
        </w:rPr>
        <w:t>.</w:t>
      </w:r>
      <w:r w:rsidRPr="000C2451">
        <w:rPr>
          <w:rFonts w:eastAsia="Times New Roman"/>
          <w:szCs w:val="24"/>
        </w:rPr>
        <w:t xml:space="preserve"> </w:t>
      </w:r>
      <w:r>
        <w:rPr>
          <w:rFonts w:eastAsia="Times New Roman"/>
          <w:szCs w:val="24"/>
        </w:rPr>
        <w:t>Τ</w:t>
      </w:r>
      <w:r w:rsidRPr="000C2451">
        <w:rPr>
          <w:rFonts w:eastAsia="Times New Roman"/>
          <w:szCs w:val="24"/>
        </w:rPr>
        <w:t>α σημερινά</w:t>
      </w:r>
      <w:r>
        <w:rPr>
          <w:rFonts w:eastAsia="Times New Roman"/>
          <w:szCs w:val="24"/>
        </w:rPr>
        <w:t>;</w:t>
      </w:r>
      <w:r w:rsidRPr="000C2451">
        <w:rPr>
          <w:rFonts w:eastAsia="Times New Roman"/>
          <w:szCs w:val="24"/>
        </w:rPr>
        <w:t xml:space="preserve"> </w:t>
      </w:r>
      <w:r>
        <w:rPr>
          <w:rFonts w:eastAsia="Times New Roman"/>
          <w:szCs w:val="24"/>
        </w:rPr>
        <w:t>Τ</w:t>
      </w:r>
      <w:r w:rsidRPr="000C2451">
        <w:rPr>
          <w:rFonts w:eastAsia="Times New Roman"/>
          <w:szCs w:val="24"/>
        </w:rPr>
        <w:t>α βλέπετε</w:t>
      </w:r>
      <w:r>
        <w:rPr>
          <w:rFonts w:eastAsia="Times New Roman"/>
          <w:szCs w:val="24"/>
        </w:rPr>
        <w:t>.</w:t>
      </w:r>
      <w:r w:rsidRPr="000C2451">
        <w:rPr>
          <w:rFonts w:eastAsia="Times New Roman"/>
          <w:szCs w:val="24"/>
        </w:rPr>
        <w:t xml:space="preserve"> </w:t>
      </w:r>
      <w:r>
        <w:rPr>
          <w:rFonts w:eastAsia="Times New Roman"/>
          <w:szCs w:val="24"/>
        </w:rPr>
        <w:t>Α</w:t>
      </w:r>
      <w:r w:rsidRPr="000C2451">
        <w:rPr>
          <w:rFonts w:eastAsia="Times New Roman"/>
          <w:szCs w:val="24"/>
        </w:rPr>
        <w:t>ναγκάζεστε να τα ψηφίσετε</w:t>
      </w:r>
      <w:r>
        <w:rPr>
          <w:rFonts w:eastAsia="Times New Roman"/>
          <w:szCs w:val="24"/>
        </w:rPr>
        <w:t>,</w:t>
      </w:r>
      <w:r w:rsidRPr="000C2451">
        <w:rPr>
          <w:rFonts w:eastAsia="Times New Roman"/>
          <w:szCs w:val="24"/>
        </w:rPr>
        <w:t xml:space="preserve"> </w:t>
      </w:r>
      <w:r>
        <w:rPr>
          <w:rFonts w:eastAsia="Times New Roman"/>
          <w:szCs w:val="24"/>
        </w:rPr>
        <w:t>έστω κ</w:t>
      </w:r>
      <w:r w:rsidRPr="000C2451">
        <w:rPr>
          <w:rFonts w:eastAsia="Times New Roman"/>
          <w:szCs w:val="24"/>
        </w:rPr>
        <w:t xml:space="preserve">ι αν η </w:t>
      </w:r>
      <w:r>
        <w:rPr>
          <w:rFonts w:eastAsia="Times New Roman"/>
          <w:szCs w:val="24"/>
        </w:rPr>
        <w:t>Κ</w:t>
      </w:r>
      <w:r w:rsidRPr="000C2451">
        <w:rPr>
          <w:rFonts w:eastAsia="Times New Roman"/>
          <w:szCs w:val="24"/>
        </w:rPr>
        <w:t xml:space="preserve">οινοβουλευτική σας </w:t>
      </w:r>
      <w:r>
        <w:rPr>
          <w:rFonts w:eastAsia="Times New Roman"/>
          <w:szCs w:val="24"/>
        </w:rPr>
        <w:t>Ο</w:t>
      </w:r>
      <w:r w:rsidRPr="000C2451">
        <w:rPr>
          <w:rFonts w:eastAsia="Times New Roman"/>
          <w:szCs w:val="24"/>
        </w:rPr>
        <w:t xml:space="preserve">μάδα με τα κορυφαία στελέχη </w:t>
      </w:r>
      <w:r>
        <w:rPr>
          <w:rFonts w:eastAsia="Times New Roman"/>
          <w:szCs w:val="24"/>
        </w:rPr>
        <w:t>-ό</w:t>
      </w:r>
      <w:r w:rsidRPr="000C2451">
        <w:rPr>
          <w:rFonts w:eastAsia="Times New Roman"/>
          <w:szCs w:val="24"/>
        </w:rPr>
        <w:t xml:space="preserve">πως τουλάχιστον οι ίδιοι βγαίνουν στις τηλεοράσεις </w:t>
      </w:r>
      <w:r>
        <w:rPr>
          <w:rFonts w:eastAsia="Times New Roman"/>
          <w:szCs w:val="24"/>
        </w:rPr>
        <w:t>κ</w:t>
      </w:r>
      <w:r w:rsidRPr="000C2451">
        <w:rPr>
          <w:rFonts w:eastAsia="Times New Roman"/>
          <w:szCs w:val="24"/>
        </w:rPr>
        <w:t>αι λένε</w:t>
      </w:r>
      <w:r>
        <w:rPr>
          <w:rFonts w:eastAsia="Times New Roman"/>
          <w:szCs w:val="24"/>
        </w:rPr>
        <w:t>-</w:t>
      </w:r>
      <w:r w:rsidRPr="000C2451">
        <w:rPr>
          <w:rFonts w:eastAsia="Times New Roman"/>
          <w:szCs w:val="24"/>
        </w:rPr>
        <w:t xml:space="preserve"> </w:t>
      </w:r>
      <w:r>
        <w:rPr>
          <w:rFonts w:eastAsia="Times New Roman"/>
          <w:szCs w:val="24"/>
        </w:rPr>
        <w:t xml:space="preserve">δεν </w:t>
      </w:r>
      <w:r w:rsidRPr="000C2451">
        <w:rPr>
          <w:rFonts w:eastAsia="Times New Roman"/>
          <w:szCs w:val="24"/>
        </w:rPr>
        <w:t xml:space="preserve">είναι βέβαιο </w:t>
      </w:r>
      <w:r>
        <w:rPr>
          <w:rFonts w:eastAsia="Times New Roman"/>
          <w:szCs w:val="24"/>
        </w:rPr>
        <w:t xml:space="preserve">ποια </w:t>
      </w:r>
      <w:r>
        <w:rPr>
          <w:rFonts w:eastAsia="Times New Roman"/>
          <w:szCs w:val="24"/>
        </w:rPr>
        <w:t>γραμμή θα κρατήσει.</w:t>
      </w:r>
      <w:r w:rsidRPr="000C2451">
        <w:rPr>
          <w:rFonts w:eastAsia="Times New Roman"/>
          <w:szCs w:val="24"/>
        </w:rPr>
        <w:t xml:space="preserve"> </w:t>
      </w:r>
      <w:r>
        <w:rPr>
          <w:rFonts w:eastAsia="Times New Roman"/>
          <w:szCs w:val="24"/>
        </w:rPr>
        <w:t>Ο</w:t>
      </w:r>
      <w:r w:rsidRPr="000C2451">
        <w:rPr>
          <w:rFonts w:eastAsia="Times New Roman"/>
          <w:szCs w:val="24"/>
        </w:rPr>
        <w:t xml:space="preserve"> ένας λέει </w:t>
      </w:r>
      <w:r>
        <w:rPr>
          <w:rFonts w:eastAsia="Times New Roman"/>
          <w:szCs w:val="24"/>
        </w:rPr>
        <w:t>«</w:t>
      </w:r>
      <w:r w:rsidRPr="000C2451">
        <w:rPr>
          <w:rFonts w:eastAsia="Times New Roman"/>
          <w:szCs w:val="24"/>
        </w:rPr>
        <w:t>να δούμε</w:t>
      </w:r>
      <w:r>
        <w:rPr>
          <w:rFonts w:eastAsia="Times New Roman"/>
          <w:szCs w:val="24"/>
        </w:rPr>
        <w:t>»,</w:t>
      </w:r>
      <w:r w:rsidRPr="000C2451">
        <w:rPr>
          <w:rFonts w:eastAsia="Times New Roman"/>
          <w:szCs w:val="24"/>
        </w:rPr>
        <w:t xml:space="preserve"> </w:t>
      </w:r>
      <w:r>
        <w:rPr>
          <w:rFonts w:eastAsia="Times New Roman"/>
          <w:szCs w:val="24"/>
        </w:rPr>
        <w:t>ο</w:t>
      </w:r>
      <w:r w:rsidRPr="000C2451">
        <w:rPr>
          <w:rFonts w:eastAsia="Times New Roman"/>
          <w:szCs w:val="24"/>
        </w:rPr>
        <w:t xml:space="preserve"> άλλος λέει </w:t>
      </w:r>
      <w:r>
        <w:rPr>
          <w:rFonts w:eastAsia="Times New Roman"/>
          <w:szCs w:val="24"/>
        </w:rPr>
        <w:t>«</w:t>
      </w:r>
      <w:r w:rsidRPr="000C2451">
        <w:rPr>
          <w:rFonts w:eastAsia="Times New Roman"/>
          <w:szCs w:val="24"/>
        </w:rPr>
        <w:t xml:space="preserve">αν έχουμε </w:t>
      </w:r>
      <w:r>
        <w:rPr>
          <w:rFonts w:eastAsia="Times New Roman"/>
          <w:szCs w:val="24"/>
        </w:rPr>
        <w:t>ανάπτυξη, ίσως»,</w:t>
      </w:r>
      <w:r w:rsidRPr="000C2451">
        <w:rPr>
          <w:rFonts w:eastAsia="Times New Roman"/>
          <w:szCs w:val="24"/>
        </w:rPr>
        <w:t xml:space="preserve"> ο τρίτος λέει </w:t>
      </w:r>
      <w:r>
        <w:rPr>
          <w:rFonts w:eastAsia="Times New Roman"/>
          <w:szCs w:val="24"/>
        </w:rPr>
        <w:t>«</w:t>
      </w:r>
      <w:r w:rsidRPr="000C2451">
        <w:rPr>
          <w:rFonts w:eastAsia="Times New Roman"/>
          <w:szCs w:val="24"/>
        </w:rPr>
        <w:t>δεν είναι αναπτυξιακά</w:t>
      </w:r>
      <w:r>
        <w:rPr>
          <w:rFonts w:eastAsia="Times New Roman"/>
          <w:szCs w:val="24"/>
        </w:rPr>
        <w:t>»,</w:t>
      </w:r>
      <w:r w:rsidRPr="000C2451">
        <w:rPr>
          <w:rFonts w:eastAsia="Times New Roman"/>
          <w:szCs w:val="24"/>
        </w:rPr>
        <w:t xml:space="preserve"> ο τέταρτος δεν ξέρω τι λέει</w:t>
      </w:r>
      <w:r>
        <w:rPr>
          <w:rFonts w:eastAsia="Times New Roman"/>
          <w:szCs w:val="24"/>
        </w:rPr>
        <w:t>.</w:t>
      </w:r>
    </w:p>
    <w:p w14:paraId="4318B30C" w14:textId="77777777" w:rsidR="001D7CFB" w:rsidRDefault="00EB4E04">
      <w:pPr>
        <w:spacing w:line="600" w:lineRule="auto"/>
        <w:ind w:firstLine="720"/>
        <w:jc w:val="both"/>
        <w:rPr>
          <w:rFonts w:eastAsia="Times New Roman" w:cs="Times New Roman"/>
          <w:szCs w:val="24"/>
        </w:rPr>
      </w:pPr>
      <w:r>
        <w:rPr>
          <w:rFonts w:eastAsia="Times New Roman"/>
          <w:szCs w:val="24"/>
        </w:rPr>
        <w:t>Σήμερα η</w:t>
      </w:r>
      <w:r w:rsidRPr="000C2451">
        <w:rPr>
          <w:rFonts w:eastAsia="Times New Roman"/>
          <w:szCs w:val="24"/>
        </w:rPr>
        <w:t xml:space="preserve"> Νέα Δημοκρατία τι ατζέντα έχει</w:t>
      </w:r>
      <w:r>
        <w:rPr>
          <w:rFonts w:eastAsia="Times New Roman"/>
          <w:szCs w:val="24"/>
        </w:rPr>
        <w:t>;</w:t>
      </w:r>
      <w:r w:rsidRPr="000C2451">
        <w:rPr>
          <w:rFonts w:eastAsia="Times New Roman"/>
          <w:szCs w:val="24"/>
        </w:rPr>
        <w:t xml:space="preserve"> </w:t>
      </w:r>
      <w:r>
        <w:rPr>
          <w:rFonts w:eastAsia="Times New Roman"/>
          <w:szCs w:val="24"/>
        </w:rPr>
        <w:t>Π</w:t>
      </w:r>
      <w:r w:rsidRPr="000C2451">
        <w:rPr>
          <w:rFonts w:eastAsia="Times New Roman"/>
          <w:szCs w:val="24"/>
        </w:rPr>
        <w:t xml:space="preserve">ροτείνει δωδεκάωρο και επέκταση της επταήμερης εργασίας </w:t>
      </w:r>
      <w:r w:rsidRPr="000C2451">
        <w:rPr>
          <w:rFonts w:eastAsia="Times New Roman"/>
          <w:szCs w:val="24"/>
        </w:rPr>
        <w:t>παντού</w:t>
      </w:r>
      <w:r>
        <w:rPr>
          <w:rFonts w:eastAsia="Times New Roman"/>
          <w:szCs w:val="24"/>
        </w:rPr>
        <w:t>.</w:t>
      </w:r>
      <w:r w:rsidRPr="000C2451">
        <w:rPr>
          <w:rFonts w:eastAsia="Times New Roman"/>
          <w:szCs w:val="24"/>
        </w:rPr>
        <w:t xml:space="preserve"> </w:t>
      </w:r>
      <w:r>
        <w:rPr>
          <w:rFonts w:eastAsia="Times New Roman"/>
          <w:szCs w:val="24"/>
        </w:rPr>
        <w:t>Δ</w:t>
      </w:r>
      <w:r w:rsidRPr="000C2451">
        <w:rPr>
          <w:rFonts w:eastAsia="Times New Roman"/>
          <w:szCs w:val="24"/>
        </w:rPr>
        <w:t>εν συζητάμε για επταήμερη εργασία σε χώρους της παραγωγής</w:t>
      </w:r>
      <w:r>
        <w:rPr>
          <w:rFonts w:eastAsia="Times New Roman"/>
          <w:szCs w:val="24"/>
        </w:rPr>
        <w:t>,</w:t>
      </w:r>
      <w:r w:rsidRPr="000C2451">
        <w:rPr>
          <w:rFonts w:eastAsia="Times New Roman"/>
          <w:szCs w:val="24"/>
        </w:rPr>
        <w:t xml:space="preserve"> όπου αναγκαστικά έτσι δουλεύει</w:t>
      </w:r>
      <w:r>
        <w:rPr>
          <w:rFonts w:eastAsia="Times New Roman"/>
          <w:szCs w:val="24"/>
        </w:rPr>
        <w:t>.</w:t>
      </w:r>
      <w:r>
        <w:rPr>
          <w:rFonts w:eastAsia="Times New Roman"/>
          <w:szCs w:val="24"/>
        </w:rPr>
        <w:t xml:space="preserve"> </w:t>
      </w:r>
    </w:p>
    <w:p w14:paraId="4318B30D"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Τ</w:t>
      </w:r>
      <w:r w:rsidRPr="005526EA">
        <w:rPr>
          <w:rFonts w:eastAsia="Times New Roman"/>
          <w:color w:val="201F1E"/>
          <w:szCs w:val="24"/>
        </w:rPr>
        <w:t>ο κουβέντιαζα</w:t>
      </w:r>
      <w:r>
        <w:rPr>
          <w:rFonts w:eastAsia="Times New Roman"/>
          <w:color w:val="201F1E"/>
          <w:szCs w:val="24"/>
        </w:rPr>
        <w:t xml:space="preserve"> </w:t>
      </w:r>
      <w:r w:rsidRPr="005526EA">
        <w:rPr>
          <w:rFonts w:eastAsia="Times New Roman"/>
          <w:color w:val="201F1E"/>
          <w:szCs w:val="24"/>
        </w:rPr>
        <w:t xml:space="preserve">με </w:t>
      </w:r>
      <w:r>
        <w:rPr>
          <w:rFonts w:eastAsia="Times New Roman"/>
          <w:color w:val="201F1E"/>
          <w:szCs w:val="24"/>
        </w:rPr>
        <w:t>έναν συμπολίτη μου στη Λαμία</w:t>
      </w:r>
      <w:r w:rsidRPr="005526EA">
        <w:rPr>
          <w:rFonts w:eastAsia="Times New Roman"/>
          <w:color w:val="201F1E"/>
          <w:szCs w:val="24"/>
        </w:rPr>
        <w:t xml:space="preserve"> και μου λέει</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w:t>
      </w:r>
      <w:r>
        <w:rPr>
          <w:rFonts w:eastAsia="Times New Roman"/>
          <w:color w:val="201F1E"/>
          <w:szCs w:val="24"/>
        </w:rPr>
        <w:t>Μ</w:t>
      </w:r>
      <w:r w:rsidRPr="005526EA">
        <w:rPr>
          <w:rFonts w:eastAsia="Times New Roman"/>
          <w:color w:val="201F1E"/>
          <w:szCs w:val="24"/>
        </w:rPr>
        <w:t xml:space="preserve">α είναι δυνατόν το εργοστάσιο </w:t>
      </w:r>
      <w:r>
        <w:rPr>
          <w:rFonts w:eastAsia="Times New Roman"/>
          <w:color w:val="201F1E"/>
          <w:szCs w:val="24"/>
        </w:rPr>
        <w:t>γάλακτος Λαμίας να μη δουλεύει ε</w:t>
      </w:r>
      <w:r>
        <w:rPr>
          <w:rFonts w:eastAsia="Times New Roman"/>
          <w:color w:val="201F1E"/>
          <w:szCs w:val="24"/>
        </w:rPr>
        <w:t>π</w:t>
      </w:r>
      <w:r>
        <w:rPr>
          <w:rFonts w:eastAsia="Times New Roman"/>
          <w:color w:val="201F1E"/>
          <w:szCs w:val="24"/>
        </w:rPr>
        <w:t>τά</w:t>
      </w:r>
      <w:r w:rsidRPr="005526EA">
        <w:rPr>
          <w:rFonts w:eastAsia="Times New Roman"/>
          <w:color w:val="201F1E"/>
          <w:szCs w:val="24"/>
        </w:rPr>
        <w:t xml:space="preserve"> μέρες</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Σ</w:t>
      </w:r>
      <w:r w:rsidRPr="005526EA">
        <w:rPr>
          <w:rFonts w:eastAsia="Times New Roman"/>
          <w:color w:val="201F1E"/>
          <w:szCs w:val="24"/>
        </w:rPr>
        <w:t>υμφώνησα μαζί το</w:t>
      </w:r>
      <w:r w:rsidRPr="005526EA">
        <w:rPr>
          <w:rFonts w:eastAsia="Times New Roman"/>
          <w:color w:val="201F1E"/>
          <w:szCs w:val="24"/>
        </w:rPr>
        <w:t xml:space="preserve">υ και του είπα ότι και ο </w:t>
      </w:r>
      <w:r>
        <w:rPr>
          <w:rFonts w:eastAsia="Times New Roman"/>
          <w:color w:val="201F1E"/>
          <w:szCs w:val="24"/>
        </w:rPr>
        <w:t>τσοπάνης που φυλάει τα πρόβατα ε</w:t>
      </w:r>
      <w:r>
        <w:rPr>
          <w:rFonts w:eastAsia="Times New Roman"/>
          <w:color w:val="201F1E"/>
          <w:szCs w:val="24"/>
        </w:rPr>
        <w:t>π</w:t>
      </w:r>
      <w:r>
        <w:rPr>
          <w:rFonts w:eastAsia="Times New Roman"/>
          <w:color w:val="201F1E"/>
          <w:szCs w:val="24"/>
        </w:rPr>
        <w:t>τά</w:t>
      </w:r>
      <w:r w:rsidRPr="005526EA">
        <w:rPr>
          <w:rFonts w:eastAsia="Times New Roman"/>
          <w:color w:val="201F1E"/>
          <w:szCs w:val="24"/>
        </w:rPr>
        <w:t xml:space="preserve"> μέρες δουλεύει</w:t>
      </w:r>
      <w:r>
        <w:rPr>
          <w:rFonts w:eastAsia="Times New Roman"/>
          <w:color w:val="201F1E"/>
          <w:szCs w:val="24"/>
        </w:rPr>
        <w:t>. Δεν</w:t>
      </w:r>
      <w:r w:rsidRPr="005526EA">
        <w:rPr>
          <w:rFonts w:eastAsia="Times New Roman"/>
          <w:color w:val="201F1E"/>
          <w:szCs w:val="24"/>
        </w:rPr>
        <w:t xml:space="preserve"> χτυπάει κάρτα και φεύγει</w:t>
      </w:r>
      <w:r>
        <w:rPr>
          <w:rFonts w:eastAsia="Times New Roman"/>
          <w:color w:val="201F1E"/>
          <w:szCs w:val="24"/>
        </w:rPr>
        <w:t>. Α</w:t>
      </w:r>
      <w:r w:rsidRPr="005526EA">
        <w:rPr>
          <w:rFonts w:eastAsia="Times New Roman"/>
          <w:color w:val="201F1E"/>
          <w:szCs w:val="24"/>
        </w:rPr>
        <w:t>υτό είναι αντικειμενικό</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Ε</w:t>
      </w:r>
      <w:r w:rsidRPr="005526EA">
        <w:rPr>
          <w:rFonts w:eastAsia="Times New Roman"/>
          <w:color w:val="201F1E"/>
          <w:szCs w:val="24"/>
        </w:rPr>
        <w:t xml:space="preserve">ίναι δυνατόν η αστυνομία </w:t>
      </w:r>
      <w:r>
        <w:rPr>
          <w:rFonts w:eastAsia="Times New Roman"/>
          <w:color w:val="201F1E"/>
          <w:szCs w:val="24"/>
        </w:rPr>
        <w:t xml:space="preserve">να μη δουλεύει </w:t>
      </w:r>
      <w:r w:rsidRPr="005526EA">
        <w:rPr>
          <w:rFonts w:eastAsia="Times New Roman"/>
          <w:color w:val="201F1E"/>
          <w:szCs w:val="24"/>
        </w:rPr>
        <w:t>επτά μέρες</w:t>
      </w:r>
      <w:r>
        <w:rPr>
          <w:rFonts w:eastAsia="Times New Roman"/>
          <w:color w:val="201F1E"/>
          <w:szCs w:val="24"/>
        </w:rPr>
        <w:t>; Ο σ</w:t>
      </w:r>
      <w:r w:rsidRPr="005526EA">
        <w:rPr>
          <w:rFonts w:eastAsia="Times New Roman"/>
          <w:color w:val="201F1E"/>
          <w:szCs w:val="24"/>
        </w:rPr>
        <w:t>τρατός</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Τ</w:t>
      </w:r>
      <w:r w:rsidRPr="005526EA">
        <w:rPr>
          <w:rFonts w:eastAsia="Times New Roman"/>
          <w:color w:val="201F1E"/>
          <w:szCs w:val="24"/>
        </w:rPr>
        <w:t>α νοσοκομεία</w:t>
      </w:r>
      <w:r>
        <w:rPr>
          <w:rFonts w:eastAsia="Times New Roman"/>
          <w:color w:val="201F1E"/>
          <w:szCs w:val="24"/>
        </w:rPr>
        <w:t>;</w:t>
      </w:r>
      <w:r w:rsidRPr="005526EA">
        <w:rPr>
          <w:rFonts w:eastAsia="Times New Roman"/>
          <w:color w:val="201F1E"/>
          <w:szCs w:val="24"/>
        </w:rPr>
        <w:t xml:space="preserve"> Όχι</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Ε</w:t>
      </w:r>
      <w:r w:rsidRPr="005526EA">
        <w:rPr>
          <w:rFonts w:eastAsia="Times New Roman"/>
          <w:color w:val="201F1E"/>
          <w:szCs w:val="24"/>
        </w:rPr>
        <w:t xml:space="preserve">δώ γιατί </w:t>
      </w:r>
      <w:r>
        <w:rPr>
          <w:rFonts w:eastAsia="Times New Roman"/>
          <w:color w:val="201F1E"/>
          <w:szCs w:val="24"/>
        </w:rPr>
        <w:t>συζητάτε εσείς και φ</w:t>
      </w:r>
      <w:r w:rsidRPr="005526EA">
        <w:rPr>
          <w:rFonts w:eastAsia="Times New Roman"/>
          <w:color w:val="201F1E"/>
          <w:szCs w:val="24"/>
        </w:rPr>
        <w:t>έρνετε και το παράδειγμα μεγάλων βιομηχανιών</w:t>
      </w:r>
      <w:r>
        <w:rPr>
          <w:rFonts w:eastAsia="Times New Roman"/>
          <w:color w:val="201F1E"/>
          <w:szCs w:val="24"/>
        </w:rPr>
        <w:t>;</w:t>
      </w:r>
      <w:r w:rsidRPr="005526EA">
        <w:rPr>
          <w:rFonts w:eastAsia="Times New Roman"/>
          <w:color w:val="201F1E"/>
          <w:szCs w:val="24"/>
        </w:rPr>
        <w:t xml:space="preserve"> Εσείς </w:t>
      </w:r>
      <w:r>
        <w:rPr>
          <w:rFonts w:eastAsia="Times New Roman"/>
          <w:color w:val="201F1E"/>
          <w:szCs w:val="24"/>
        </w:rPr>
        <w:t>συζητάτε</w:t>
      </w:r>
      <w:r w:rsidRPr="005526EA">
        <w:rPr>
          <w:rFonts w:eastAsia="Times New Roman"/>
          <w:color w:val="201F1E"/>
          <w:szCs w:val="24"/>
        </w:rPr>
        <w:t xml:space="preserve"> την επέκταση επταημέρου εργασίας σε όλους τους τομείς της εργασίας</w:t>
      </w:r>
      <w:r>
        <w:rPr>
          <w:rFonts w:eastAsia="Times New Roman"/>
          <w:color w:val="201F1E"/>
          <w:szCs w:val="24"/>
        </w:rPr>
        <w:t>,</w:t>
      </w:r>
      <w:r w:rsidRPr="005526EA">
        <w:rPr>
          <w:rFonts w:eastAsia="Times New Roman"/>
          <w:color w:val="201F1E"/>
          <w:szCs w:val="24"/>
        </w:rPr>
        <w:t xml:space="preserve"> έτσι ώστε τα πολύ μεγάλα σο</w:t>
      </w:r>
      <w:r>
        <w:rPr>
          <w:rFonts w:eastAsia="Times New Roman"/>
          <w:color w:val="201F1E"/>
          <w:szCs w:val="24"/>
        </w:rPr>
        <w:t>υ</w:t>
      </w:r>
      <w:r w:rsidRPr="005526EA">
        <w:rPr>
          <w:rFonts w:eastAsia="Times New Roman"/>
          <w:color w:val="201F1E"/>
          <w:szCs w:val="24"/>
        </w:rPr>
        <w:t>περμάρκετ και τα μεγαθήρια της οικονομί</w:t>
      </w:r>
      <w:r>
        <w:rPr>
          <w:rFonts w:eastAsia="Times New Roman"/>
          <w:color w:val="201F1E"/>
          <w:szCs w:val="24"/>
        </w:rPr>
        <w:t>ας να αντιπαρατεθούν με τη μικρο</w:t>
      </w:r>
      <w:r w:rsidRPr="005526EA">
        <w:rPr>
          <w:rFonts w:eastAsia="Times New Roman"/>
          <w:color w:val="201F1E"/>
          <w:szCs w:val="24"/>
        </w:rPr>
        <w:t>εμπορευματική παραγωγή της ο</w:t>
      </w:r>
      <w:r w:rsidRPr="005526EA">
        <w:rPr>
          <w:rFonts w:eastAsia="Times New Roman"/>
          <w:color w:val="201F1E"/>
          <w:szCs w:val="24"/>
        </w:rPr>
        <w:t>ικογενειακής ιδιοκτησίας</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άντε και με έναν-</w:t>
      </w:r>
      <w:r w:rsidRPr="005526EA">
        <w:rPr>
          <w:rFonts w:eastAsia="Times New Roman"/>
          <w:color w:val="201F1E"/>
          <w:szCs w:val="24"/>
        </w:rPr>
        <w:t>δύο εργαζόμενους</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Θ</w:t>
      </w:r>
      <w:r w:rsidRPr="005526EA">
        <w:rPr>
          <w:rFonts w:eastAsia="Times New Roman"/>
          <w:color w:val="201F1E"/>
          <w:szCs w:val="24"/>
        </w:rPr>
        <w:t xml:space="preserve">α τους </w:t>
      </w:r>
      <w:r>
        <w:rPr>
          <w:rFonts w:eastAsia="Times New Roman"/>
          <w:color w:val="201F1E"/>
          <w:szCs w:val="24"/>
        </w:rPr>
        <w:t>συνθλίψει.</w:t>
      </w:r>
      <w:r w:rsidRPr="005526EA">
        <w:rPr>
          <w:rFonts w:eastAsia="Times New Roman"/>
          <w:color w:val="201F1E"/>
          <w:szCs w:val="24"/>
        </w:rPr>
        <w:t xml:space="preserve"> </w:t>
      </w:r>
      <w:r>
        <w:rPr>
          <w:rFonts w:eastAsia="Times New Roman"/>
          <w:color w:val="201F1E"/>
          <w:szCs w:val="24"/>
        </w:rPr>
        <w:t>Ε</w:t>
      </w:r>
      <w:r w:rsidRPr="005526EA">
        <w:rPr>
          <w:rFonts w:eastAsia="Times New Roman"/>
          <w:color w:val="201F1E"/>
          <w:szCs w:val="24"/>
        </w:rPr>
        <w:t>ίναι στάδιο ανάπτυξης του καπιταλισμού</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Έ</w:t>
      </w:r>
      <w:r w:rsidRPr="005526EA">
        <w:rPr>
          <w:rFonts w:eastAsia="Times New Roman"/>
          <w:color w:val="201F1E"/>
          <w:szCs w:val="24"/>
        </w:rPr>
        <w:t>χουν</w:t>
      </w:r>
      <w:r>
        <w:rPr>
          <w:rFonts w:eastAsia="Times New Roman"/>
          <w:color w:val="201F1E"/>
          <w:szCs w:val="24"/>
        </w:rPr>
        <w:t xml:space="preserve"> γραφεί εδώ και εκατό </w:t>
      </w:r>
      <w:r w:rsidRPr="005526EA">
        <w:rPr>
          <w:rFonts w:eastAsia="Times New Roman"/>
          <w:color w:val="201F1E"/>
          <w:szCs w:val="24"/>
        </w:rPr>
        <w:t>χρόνια</w:t>
      </w:r>
      <w:r>
        <w:rPr>
          <w:rFonts w:eastAsia="Times New Roman"/>
          <w:color w:val="201F1E"/>
          <w:szCs w:val="24"/>
        </w:rPr>
        <w:t xml:space="preserve"> αυτά.</w:t>
      </w:r>
      <w:r w:rsidRPr="005526EA">
        <w:rPr>
          <w:rFonts w:eastAsia="Times New Roman"/>
          <w:color w:val="201F1E"/>
          <w:szCs w:val="24"/>
        </w:rPr>
        <w:t xml:space="preserve"> </w:t>
      </w:r>
    </w:p>
    <w:p w14:paraId="4318B30E"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Είναι η πολιτική, λ</w:t>
      </w:r>
      <w:r w:rsidRPr="005526EA">
        <w:rPr>
          <w:rFonts w:eastAsia="Times New Roman"/>
          <w:color w:val="201F1E"/>
          <w:szCs w:val="24"/>
        </w:rPr>
        <w:t>οιπόν</w:t>
      </w:r>
      <w:r>
        <w:rPr>
          <w:rFonts w:eastAsia="Times New Roman"/>
          <w:color w:val="201F1E"/>
          <w:szCs w:val="24"/>
        </w:rPr>
        <w:t>,</w:t>
      </w:r>
      <w:r w:rsidRPr="005526EA">
        <w:rPr>
          <w:rFonts w:eastAsia="Times New Roman"/>
          <w:color w:val="201F1E"/>
          <w:szCs w:val="24"/>
        </w:rPr>
        <w:t xml:space="preserve"> του ακραίου νεοφιλελευθερισμού</w:t>
      </w:r>
      <w:r>
        <w:rPr>
          <w:rFonts w:eastAsia="Times New Roman"/>
          <w:color w:val="201F1E"/>
          <w:szCs w:val="24"/>
        </w:rPr>
        <w:t xml:space="preserve">, η πολιτική του δόγματος Φρίντμαν με </w:t>
      </w:r>
      <w:r>
        <w:rPr>
          <w:rFonts w:eastAsia="Times New Roman"/>
          <w:color w:val="201F1E"/>
          <w:szCs w:val="24"/>
        </w:rPr>
        <w:t>επικεφαλής τον κ. Βέμπερ, ο</w:t>
      </w:r>
      <w:r w:rsidRPr="005526EA">
        <w:rPr>
          <w:rFonts w:eastAsia="Times New Roman"/>
          <w:color w:val="201F1E"/>
          <w:szCs w:val="24"/>
        </w:rPr>
        <w:t xml:space="preserve"> οποίος καταδικάζει τα μέτρα</w:t>
      </w:r>
      <w:r>
        <w:rPr>
          <w:rFonts w:eastAsia="Times New Roman"/>
          <w:color w:val="201F1E"/>
          <w:szCs w:val="24"/>
        </w:rPr>
        <w:t>,</w:t>
      </w:r>
      <w:r w:rsidRPr="005526EA">
        <w:rPr>
          <w:rFonts w:eastAsia="Times New Roman"/>
          <w:color w:val="201F1E"/>
          <w:szCs w:val="24"/>
        </w:rPr>
        <w:t xml:space="preserve"> σε όλο της το μεγαλείο στην Ευρωπαϊκή Ένωση</w:t>
      </w:r>
      <w:r>
        <w:rPr>
          <w:rFonts w:eastAsia="Times New Roman"/>
          <w:color w:val="201F1E"/>
          <w:szCs w:val="24"/>
        </w:rPr>
        <w:t>. Ε</w:t>
      </w:r>
      <w:r w:rsidRPr="005526EA">
        <w:rPr>
          <w:rFonts w:eastAsia="Times New Roman"/>
          <w:color w:val="201F1E"/>
          <w:szCs w:val="24"/>
        </w:rPr>
        <w:t xml:space="preserve">κεί δεν ξέρω </w:t>
      </w:r>
      <w:r>
        <w:rPr>
          <w:rFonts w:eastAsia="Times New Roman"/>
          <w:color w:val="201F1E"/>
          <w:szCs w:val="24"/>
        </w:rPr>
        <w:t>π</w:t>
      </w:r>
      <w:r>
        <w:rPr>
          <w:rFonts w:eastAsia="Times New Roman"/>
          <w:color w:val="201F1E"/>
          <w:szCs w:val="24"/>
        </w:rPr>
        <w:t>ώ</w:t>
      </w:r>
      <w:r>
        <w:rPr>
          <w:rFonts w:eastAsia="Times New Roman"/>
          <w:color w:val="201F1E"/>
          <w:szCs w:val="24"/>
        </w:rPr>
        <w:t>ς θα ξεμπλέξετε,</w:t>
      </w:r>
      <w:r w:rsidRPr="005526EA">
        <w:rPr>
          <w:rFonts w:eastAsia="Times New Roman"/>
          <w:color w:val="201F1E"/>
          <w:szCs w:val="24"/>
        </w:rPr>
        <w:t xml:space="preserve"> </w:t>
      </w:r>
      <w:r>
        <w:rPr>
          <w:rFonts w:eastAsia="Times New Roman"/>
          <w:color w:val="201F1E"/>
          <w:szCs w:val="24"/>
        </w:rPr>
        <w:t>αν θα τα ψηφίσετε</w:t>
      </w:r>
      <w:r w:rsidRPr="005526EA">
        <w:rPr>
          <w:rFonts w:eastAsia="Times New Roman"/>
          <w:color w:val="201F1E"/>
          <w:szCs w:val="24"/>
        </w:rPr>
        <w:t xml:space="preserve"> τώρα και αν θα τα ανακαλέσετε μετά</w:t>
      </w:r>
      <w:r>
        <w:rPr>
          <w:rFonts w:eastAsia="Times New Roman"/>
          <w:color w:val="201F1E"/>
          <w:szCs w:val="24"/>
        </w:rPr>
        <w:t>.</w:t>
      </w:r>
      <w:r w:rsidRPr="005526EA">
        <w:rPr>
          <w:rFonts w:eastAsia="Times New Roman"/>
          <w:color w:val="201F1E"/>
          <w:szCs w:val="24"/>
        </w:rPr>
        <w:t xml:space="preserve"> </w:t>
      </w:r>
    </w:p>
    <w:p w14:paraId="4318B30F"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Τι</w:t>
      </w:r>
      <w:r w:rsidRPr="005526EA">
        <w:rPr>
          <w:rFonts w:eastAsia="Times New Roman"/>
          <w:color w:val="201F1E"/>
          <w:szCs w:val="24"/>
        </w:rPr>
        <w:t xml:space="preserve"> συγκρούεται σήμερα στην Ευρώπη</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Δ</w:t>
      </w:r>
      <w:r w:rsidRPr="005526EA">
        <w:rPr>
          <w:rFonts w:eastAsia="Times New Roman"/>
          <w:color w:val="201F1E"/>
          <w:szCs w:val="24"/>
        </w:rPr>
        <w:t>ύο πολιτικές γραμμές</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Η</w:t>
      </w:r>
      <w:r w:rsidRPr="005526EA">
        <w:rPr>
          <w:rFonts w:eastAsia="Times New Roman"/>
          <w:color w:val="201F1E"/>
          <w:szCs w:val="24"/>
        </w:rPr>
        <w:t xml:space="preserve"> πλήρης</w:t>
      </w:r>
      <w:r w:rsidRPr="005526EA">
        <w:rPr>
          <w:rFonts w:eastAsia="Times New Roman"/>
          <w:color w:val="201F1E"/>
          <w:szCs w:val="24"/>
        </w:rPr>
        <w:t xml:space="preserve"> επικράτηση του νεοφιλελευθερισμού</w:t>
      </w:r>
      <w:r>
        <w:rPr>
          <w:rFonts w:eastAsia="Times New Roman"/>
          <w:color w:val="201F1E"/>
          <w:szCs w:val="24"/>
        </w:rPr>
        <w:t>,</w:t>
      </w:r>
      <w:r w:rsidRPr="005526EA">
        <w:rPr>
          <w:rFonts w:eastAsia="Times New Roman"/>
          <w:color w:val="201F1E"/>
          <w:szCs w:val="24"/>
        </w:rPr>
        <w:t xml:space="preserve"> το μοντέλο </w:t>
      </w:r>
      <w:r>
        <w:rPr>
          <w:rFonts w:eastAsia="Times New Roman"/>
          <w:color w:val="201F1E"/>
          <w:szCs w:val="24"/>
        </w:rPr>
        <w:t>Φρίντμαν,</w:t>
      </w:r>
      <w:r w:rsidRPr="005526EA">
        <w:rPr>
          <w:rFonts w:eastAsia="Times New Roman"/>
          <w:color w:val="201F1E"/>
          <w:szCs w:val="24"/>
        </w:rPr>
        <w:t xml:space="preserve"> όπως προείπα</w:t>
      </w:r>
      <w:r>
        <w:rPr>
          <w:rFonts w:eastAsia="Times New Roman"/>
          <w:color w:val="201F1E"/>
          <w:szCs w:val="24"/>
        </w:rPr>
        <w:t>,</w:t>
      </w:r>
      <w:r w:rsidRPr="005526EA">
        <w:rPr>
          <w:rFonts w:eastAsia="Times New Roman"/>
          <w:color w:val="201F1E"/>
          <w:szCs w:val="24"/>
        </w:rPr>
        <w:t xml:space="preserve"> και </w:t>
      </w:r>
      <w:r>
        <w:rPr>
          <w:rFonts w:eastAsia="Times New Roman"/>
          <w:color w:val="201F1E"/>
          <w:szCs w:val="24"/>
        </w:rPr>
        <w:t xml:space="preserve">η αντίσταση σε </w:t>
      </w:r>
      <w:r w:rsidRPr="005526EA">
        <w:rPr>
          <w:rFonts w:eastAsia="Times New Roman"/>
          <w:color w:val="201F1E"/>
          <w:szCs w:val="24"/>
        </w:rPr>
        <w:t>αυτό</w:t>
      </w:r>
      <w:r>
        <w:rPr>
          <w:rFonts w:eastAsia="Times New Roman"/>
          <w:color w:val="201F1E"/>
          <w:szCs w:val="24"/>
        </w:rPr>
        <w:t>,</w:t>
      </w:r>
      <w:r w:rsidRPr="005526EA">
        <w:rPr>
          <w:rFonts w:eastAsia="Times New Roman"/>
          <w:color w:val="201F1E"/>
          <w:szCs w:val="24"/>
        </w:rPr>
        <w:t xml:space="preserve"> με την επανοικοδόμηση του κοινωνικού κράτους που κατέρρευσε και επιμένετε να θέλετε να </w:t>
      </w:r>
      <w:r>
        <w:rPr>
          <w:rFonts w:eastAsia="Times New Roman"/>
          <w:color w:val="201F1E"/>
          <w:szCs w:val="24"/>
        </w:rPr>
        <w:t>το καταρρεύσετε.</w:t>
      </w:r>
      <w:r w:rsidRPr="005526EA">
        <w:rPr>
          <w:rFonts w:eastAsia="Times New Roman"/>
          <w:color w:val="201F1E"/>
          <w:szCs w:val="24"/>
        </w:rPr>
        <w:t xml:space="preserve"> </w:t>
      </w:r>
      <w:r>
        <w:rPr>
          <w:rFonts w:eastAsia="Times New Roman"/>
          <w:color w:val="201F1E"/>
          <w:szCs w:val="24"/>
        </w:rPr>
        <w:t>Αυτές οι δ</w:t>
      </w:r>
      <w:r w:rsidRPr="005526EA">
        <w:rPr>
          <w:rFonts w:eastAsia="Times New Roman"/>
          <w:color w:val="201F1E"/>
          <w:szCs w:val="24"/>
        </w:rPr>
        <w:t>ύο διαφορετικές πολιτικές γραμμές έχουν και το</w:t>
      </w:r>
      <w:r w:rsidRPr="005526EA">
        <w:rPr>
          <w:rFonts w:eastAsia="Times New Roman"/>
          <w:color w:val="201F1E"/>
          <w:szCs w:val="24"/>
        </w:rPr>
        <w:t>υς αντίστοιχους πολιτικούς φορείς</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Από τη μία μεριά η Δ</w:t>
      </w:r>
      <w:r w:rsidRPr="005526EA">
        <w:rPr>
          <w:rFonts w:eastAsia="Times New Roman"/>
          <w:color w:val="201F1E"/>
          <w:szCs w:val="24"/>
        </w:rPr>
        <w:t>εξιά</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 xml:space="preserve">υπό </w:t>
      </w:r>
      <w:r w:rsidRPr="005526EA">
        <w:rPr>
          <w:rFonts w:eastAsia="Times New Roman"/>
          <w:color w:val="201F1E"/>
          <w:szCs w:val="24"/>
        </w:rPr>
        <w:t>την καθοδήγηση της ακροδεξιάς στη χώρα μας αλλά και στην Ευρώπη</w:t>
      </w:r>
      <w:r>
        <w:rPr>
          <w:rFonts w:eastAsia="Times New Roman"/>
          <w:color w:val="201F1E"/>
          <w:szCs w:val="24"/>
        </w:rPr>
        <w:t>,</w:t>
      </w:r>
      <w:r w:rsidRPr="005526EA">
        <w:rPr>
          <w:rFonts w:eastAsia="Times New Roman"/>
          <w:color w:val="201F1E"/>
          <w:szCs w:val="24"/>
        </w:rPr>
        <w:t xml:space="preserve"> από την άλλη μεριά η </w:t>
      </w:r>
      <w:r>
        <w:rPr>
          <w:rFonts w:eastAsia="Times New Roman"/>
          <w:color w:val="201F1E"/>
          <w:szCs w:val="24"/>
        </w:rPr>
        <w:t>Α</w:t>
      </w:r>
      <w:r w:rsidRPr="005526EA">
        <w:rPr>
          <w:rFonts w:eastAsia="Times New Roman"/>
          <w:color w:val="201F1E"/>
          <w:szCs w:val="24"/>
        </w:rPr>
        <w:t>ριστερά</w:t>
      </w:r>
      <w:r>
        <w:rPr>
          <w:rFonts w:eastAsia="Times New Roman"/>
          <w:color w:val="201F1E"/>
          <w:szCs w:val="24"/>
        </w:rPr>
        <w:t>,</w:t>
      </w:r>
      <w:r w:rsidRPr="005526EA">
        <w:rPr>
          <w:rFonts w:eastAsia="Times New Roman"/>
          <w:color w:val="201F1E"/>
          <w:szCs w:val="24"/>
        </w:rPr>
        <w:t xml:space="preserve"> η σοσιαλδημοκρατία και στις άλλες χώρες</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 xml:space="preserve">πλην Ελλάδος και η κομμουνιστική Αριστερά, </w:t>
      </w:r>
      <w:r w:rsidRPr="005526EA">
        <w:rPr>
          <w:rFonts w:eastAsia="Times New Roman"/>
          <w:color w:val="201F1E"/>
          <w:szCs w:val="24"/>
        </w:rPr>
        <w:t xml:space="preserve">στην </w:t>
      </w:r>
      <w:r w:rsidRPr="005526EA">
        <w:rPr>
          <w:rFonts w:eastAsia="Times New Roman"/>
          <w:color w:val="201F1E"/>
          <w:szCs w:val="24"/>
        </w:rPr>
        <w:t>προσπάθεια οικοδόμησης ενός μετώπου</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Δ</w:t>
      </w:r>
      <w:r w:rsidRPr="005526EA">
        <w:rPr>
          <w:rFonts w:eastAsia="Times New Roman"/>
          <w:color w:val="201F1E"/>
          <w:szCs w:val="24"/>
        </w:rPr>
        <w:t>ύσκολο εγχείρημα</w:t>
      </w:r>
      <w:r>
        <w:rPr>
          <w:rFonts w:eastAsia="Times New Roman"/>
          <w:color w:val="201F1E"/>
          <w:szCs w:val="24"/>
        </w:rPr>
        <w:t>,</w:t>
      </w:r>
      <w:r w:rsidRPr="005526EA">
        <w:rPr>
          <w:rFonts w:eastAsia="Times New Roman"/>
          <w:color w:val="201F1E"/>
          <w:szCs w:val="24"/>
        </w:rPr>
        <w:t xml:space="preserve"> δύσκολη και η μάχη</w:t>
      </w:r>
      <w:r>
        <w:rPr>
          <w:rFonts w:eastAsia="Times New Roman"/>
          <w:color w:val="201F1E"/>
          <w:szCs w:val="24"/>
        </w:rPr>
        <w:t>.</w:t>
      </w:r>
      <w:r w:rsidRPr="005526EA">
        <w:rPr>
          <w:rFonts w:eastAsia="Times New Roman"/>
          <w:color w:val="201F1E"/>
          <w:szCs w:val="24"/>
        </w:rPr>
        <w:t xml:space="preserve"> </w:t>
      </w:r>
    </w:p>
    <w:p w14:paraId="4318B310"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Τελειώνω με</w:t>
      </w:r>
      <w:r w:rsidRPr="005526EA">
        <w:rPr>
          <w:rFonts w:eastAsia="Times New Roman"/>
          <w:color w:val="201F1E"/>
          <w:szCs w:val="24"/>
        </w:rPr>
        <w:t xml:space="preserve"> μία πρόταση προς το Υπουργείο Εργασίας</w:t>
      </w:r>
      <w:r>
        <w:rPr>
          <w:rFonts w:eastAsia="Times New Roman"/>
          <w:color w:val="201F1E"/>
          <w:szCs w:val="24"/>
        </w:rPr>
        <w:t>.</w:t>
      </w:r>
      <w:r w:rsidRPr="005526EA">
        <w:rPr>
          <w:rFonts w:eastAsia="Times New Roman"/>
          <w:color w:val="201F1E"/>
          <w:szCs w:val="24"/>
        </w:rPr>
        <w:t xml:space="preserve"> </w:t>
      </w:r>
    </w:p>
    <w:p w14:paraId="4318B311"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Κύριοι</w:t>
      </w:r>
      <w:r w:rsidRPr="005526EA">
        <w:rPr>
          <w:rFonts w:eastAsia="Times New Roman"/>
          <w:color w:val="201F1E"/>
          <w:szCs w:val="24"/>
        </w:rPr>
        <w:t xml:space="preserve"> συνάδελφοι</w:t>
      </w:r>
      <w:r>
        <w:rPr>
          <w:rFonts w:eastAsia="Times New Roman"/>
          <w:color w:val="201F1E"/>
          <w:szCs w:val="24"/>
        </w:rPr>
        <w:t>,</w:t>
      </w:r>
      <w:r w:rsidRPr="005526EA">
        <w:rPr>
          <w:rFonts w:eastAsia="Times New Roman"/>
          <w:color w:val="201F1E"/>
          <w:szCs w:val="24"/>
        </w:rPr>
        <w:t xml:space="preserve"> ο εργαζόμενος</w:t>
      </w:r>
      <w:r>
        <w:rPr>
          <w:rFonts w:eastAsia="Times New Roman"/>
          <w:color w:val="201F1E"/>
          <w:szCs w:val="24"/>
        </w:rPr>
        <w:t>,</w:t>
      </w:r>
      <w:r w:rsidRPr="005526EA">
        <w:rPr>
          <w:rFonts w:eastAsia="Times New Roman"/>
          <w:color w:val="201F1E"/>
          <w:szCs w:val="24"/>
        </w:rPr>
        <w:t xml:space="preserve"> όταν καταθέτει αίτηση συνταξιοδότησ</w:t>
      </w:r>
      <w:r>
        <w:rPr>
          <w:rFonts w:eastAsia="Times New Roman"/>
          <w:color w:val="201F1E"/>
          <w:szCs w:val="24"/>
        </w:rPr>
        <w:t>ή</w:t>
      </w:r>
      <w:r w:rsidRPr="005526EA">
        <w:rPr>
          <w:rFonts w:eastAsia="Times New Roman"/>
          <w:color w:val="201F1E"/>
          <w:szCs w:val="24"/>
        </w:rPr>
        <w:t xml:space="preserve">ς </w:t>
      </w:r>
      <w:r>
        <w:rPr>
          <w:rFonts w:eastAsia="Times New Roman"/>
          <w:color w:val="201F1E"/>
          <w:szCs w:val="24"/>
        </w:rPr>
        <w:t xml:space="preserve">του, </w:t>
      </w:r>
      <w:r w:rsidRPr="005526EA">
        <w:rPr>
          <w:rFonts w:eastAsia="Times New Roman"/>
          <w:color w:val="201F1E"/>
          <w:szCs w:val="24"/>
        </w:rPr>
        <w:t>περιμένει κάποιο διάστημα να συνταξιοδοτηθεί</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Σύν</w:t>
      </w:r>
      <w:r>
        <w:rPr>
          <w:rFonts w:eastAsia="Times New Roman"/>
          <w:color w:val="201F1E"/>
          <w:szCs w:val="24"/>
        </w:rPr>
        <w:t>τομα, όμως, μ</w:t>
      </w:r>
      <w:r w:rsidRPr="005526EA">
        <w:rPr>
          <w:rFonts w:eastAsia="Times New Roman"/>
          <w:color w:val="201F1E"/>
          <w:szCs w:val="24"/>
        </w:rPr>
        <w:t>ετά την αίτηση</w:t>
      </w:r>
      <w:r>
        <w:rPr>
          <w:rFonts w:eastAsia="Times New Roman"/>
          <w:color w:val="201F1E"/>
          <w:szCs w:val="24"/>
        </w:rPr>
        <w:t>,</w:t>
      </w:r>
      <w:r w:rsidRPr="005526EA">
        <w:rPr>
          <w:rFonts w:eastAsia="Times New Roman"/>
          <w:color w:val="201F1E"/>
          <w:szCs w:val="24"/>
        </w:rPr>
        <w:t xml:space="preserve"> του αποδίδεται το 50% της πιθανής </w:t>
      </w:r>
      <w:r>
        <w:rPr>
          <w:rFonts w:eastAsia="Times New Roman"/>
          <w:color w:val="201F1E"/>
          <w:szCs w:val="24"/>
        </w:rPr>
        <w:t>σύνταξης. Π</w:t>
      </w:r>
      <w:r w:rsidRPr="005526EA">
        <w:rPr>
          <w:rFonts w:eastAsia="Times New Roman"/>
          <w:color w:val="201F1E"/>
          <w:szCs w:val="24"/>
        </w:rPr>
        <w:t>ροτείνω αυτό το 50</w:t>
      </w:r>
      <w:r>
        <w:rPr>
          <w:rFonts w:eastAsia="Times New Roman"/>
          <w:color w:val="201F1E"/>
          <w:szCs w:val="24"/>
        </w:rPr>
        <w:t>%</w:t>
      </w:r>
      <w:r w:rsidRPr="005526EA">
        <w:rPr>
          <w:rFonts w:eastAsia="Times New Roman"/>
          <w:color w:val="201F1E"/>
          <w:szCs w:val="24"/>
        </w:rPr>
        <w:t xml:space="preserve"> να γίνει 60</w:t>
      </w:r>
      <w:r>
        <w:rPr>
          <w:rFonts w:eastAsia="Times New Roman"/>
          <w:color w:val="201F1E"/>
          <w:szCs w:val="24"/>
        </w:rPr>
        <w:t>%,</w:t>
      </w:r>
      <w:r w:rsidRPr="005526EA">
        <w:rPr>
          <w:rFonts w:eastAsia="Times New Roman"/>
          <w:color w:val="201F1E"/>
          <w:szCs w:val="24"/>
        </w:rPr>
        <w:t xml:space="preserve"> 70</w:t>
      </w:r>
      <w:r>
        <w:rPr>
          <w:rFonts w:eastAsia="Times New Roman"/>
          <w:color w:val="201F1E"/>
          <w:szCs w:val="24"/>
        </w:rPr>
        <w:t>%,</w:t>
      </w:r>
      <w:r w:rsidRPr="005526EA">
        <w:rPr>
          <w:rFonts w:eastAsia="Times New Roman"/>
          <w:color w:val="201F1E"/>
          <w:szCs w:val="24"/>
        </w:rPr>
        <w:t xml:space="preserve"> 80</w:t>
      </w:r>
      <w:r>
        <w:rPr>
          <w:rFonts w:eastAsia="Times New Roman"/>
          <w:color w:val="201F1E"/>
          <w:szCs w:val="24"/>
        </w:rPr>
        <w:t>%</w:t>
      </w:r>
      <w:r>
        <w:rPr>
          <w:rFonts w:eastAsia="Times New Roman"/>
          <w:color w:val="201F1E"/>
          <w:szCs w:val="24"/>
        </w:rPr>
        <w:t>,</w:t>
      </w:r>
      <w:r w:rsidRPr="005526EA">
        <w:rPr>
          <w:rFonts w:eastAsia="Times New Roman"/>
          <w:color w:val="201F1E"/>
          <w:szCs w:val="24"/>
        </w:rPr>
        <w:t xml:space="preserve"> στο μέτρο που θα μπορέσουν οι υπηρεσίες του Υπουργείου Εργασίας να το ελέγξουν και να το εφαρμόσουν</w:t>
      </w:r>
      <w:r>
        <w:rPr>
          <w:rFonts w:eastAsia="Times New Roman"/>
          <w:color w:val="201F1E"/>
          <w:szCs w:val="24"/>
        </w:rPr>
        <w:t>.</w:t>
      </w:r>
      <w:r w:rsidRPr="005526EA">
        <w:rPr>
          <w:rFonts w:eastAsia="Times New Roman"/>
          <w:color w:val="201F1E"/>
          <w:szCs w:val="24"/>
        </w:rPr>
        <w:t xml:space="preserve"> </w:t>
      </w:r>
    </w:p>
    <w:p w14:paraId="4318B312"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Σ</w:t>
      </w:r>
      <w:r w:rsidRPr="005526EA">
        <w:rPr>
          <w:rFonts w:eastAsia="Times New Roman"/>
          <w:color w:val="201F1E"/>
          <w:szCs w:val="24"/>
        </w:rPr>
        <w:t>ας ευχαριστώ</w:t>
      </w:r>
      <w:r>
        <w:rPr>
          <w:rFonts w:eastAsia="Times New Roman"/>
          <w:color w:val="201F1E"/>
          <w:szCs w:val="24"/>
        </w:rPr>
        <w:t>.</w:t>
      </w:r>
      <w:r w:rsidRPr="005526EA">
        <w:rPr>
          <w:rFonts w:eastAsia="Times New Roman"/>
          <w:color w:val="201F1E"/>
          <w:szCs w:val="24"/>
        </w:rPr>
        <w:t xml:space="preserve"> </w:t>
      </w:r>
    </w:p>
    <w:p w14:paraId="4318B313" w14:textId="77777777" w:rsidR="001D7CFB" w:rsidRDefault="00EB4E04">
      <w:pPr>
        <w:spacing w:line="600" w:lineRule="auto"/>
        <w:ind w:left="720" w:firstLine="720"/>
        <w:jc w:val="both"/>
        <w:rPr>
          <w:rFonts w:eastAsia="Times New Roman"/>
          <w:color w:val="201F1E"/>
          <w:szCs w:val="24"/>
        </w:rPr>
      </w:pPr>
      <w:r>
        <w:rPr>
          <w:rFonts w:eastAsia="Times New Roman"/>
          <w:color w:val="201F1E"/>
          <w:szCs w:val="24"/>
        </w:rPr>
        <w:t xml:space="preserve">(Χειροκροτήματα από </w:t>
      </w:r>
      <w:r>
        <w:rPr>
          <w:rFonts w:eastAsia="Times New Roman"/>
          <w:color w:val="201F1E"/>
          <w:szCs w:val="24"/>
        </w:rPr>
        <w:t>την πτέρυγα του ΣΥΡΙΖΑ)</w:t>
      </w:r>
    </w:p>
    <w:p w14:paraId="4318B314" w14:textId="77777777" w:rsidR="001D7CFB" w:rsidRDefault="00EB4E04">
      <w:pPr>
        <w:spacing w:line="600" w:lineRule="auto"/>
        <w:ind w:firstLine="720"/>
        <w:jc w:val="both"/>
        <w:rPr>
          <w:rFonts w:eastAsia="Times New Roman"/>
          <w:color w:val="201F1E"/>
          <w:szCs w:val="24"/>
        </w:rPr>
      </w:pPr>
      <w:r w:rsidRPr="008A356D">
        <w:rPr>
          <w:rFonts w:eastAsia="Times New Roman"/>
          <w:b/>
          <w:color w:val="201F1E"/>
          <w:szCs w:val="24"/>
        </w:rPr>
        <w:t>ΠΡΟΕΔΡΕΥΩΝ (Γεώργιος Λαμπρούλης):</w:t>
      </w:r>
      <w:r>
        <w:rPr>
          <w:rFonts w:eastAsia="Times New Roman"/>
          <w:color w:val="201F1E"/>
          <w:szCs w:val="24"/>
        </w:rPr>
        <w:t xml:space="preserve"> Ε</w:t>
      </w:r>
      <w:r w:rsidRPr="005526EA">
        <w:rPr>
          <w:rFonts w:eastAsia="Times New Roman"/>
          <w:color w:val="201F1E"/>
          <w:szCs w:val="24"/>
        </w:rPr>
        <w:t xml:space="preserve">πόμενος ομιλητής ο </w:t>
      </w:r>
      <w:r>
        <w:rPr>
          <w:rFonts w:eastAsia="Times New Roman"/>
          <w:color w:val="201F1E"/>
          <w:szCs w:val="24"/>
        </w:rPr>
        <w:t>κ.</w:t>
      </w:r>
      <w:r w:rsidRPr="005526EA">
        <w:rPr>
          <w:rFonts w:eastAsia="Times New Roman"/>
          <w:color w:val="201F1E"/>
          <w:szCs w:val="24"/>
        </w:rPr>
        <w:t xml:space="preserve"> </w:t>
      </w:r>
      <w:r>
        <w:rPr>
          <w:rFonts w:eastAsia="Times New Roman"/>
          <w:color w:val="201F1E"/>
          <w:szCs w:val="24"/>
        </w:rPr>
        <w:t>Κάτσης από τον ΣΥΡΙΖΑ.</w:t>
      </w:r>
    </w:p>
    <w:p w14:paraId="4318B315"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Ορίστε, κύριε Κάτση.</w:t>
      </w:r>
    </w:p>
    <w:p w14:paraId="4318B316" w14:textId="77777777" w:rsidR="001D7CFB" w:rsidRDefault="00EB4E04">
      <w:pPr>
        <w:spacing w:line="600" w:lineRule="auto"/>
        <w:ind w:firstLine="720"/>
        <w:jc w:val="both"/>
        <w:rPr>
          <w:rFonts w:eastAsia="Times New Roman"/>
          <w:color w:val="201F1E"/>
          <w:szCs w:val="24"/>
        </w:rPr>
      </w:pPr>
      <w:r w:rsidRPr="008A356D">
        <w:rPr>
          <w:rFonts w:eastAsia="Times New Roman"/>
          <w:b/>
          <w:color w:val="201F1E"/>
          <w:szCs w:val="24"/>
        </w:rPr>
        <w:t>ΜΑΡΙΟΣ ΚΑΤΣΗΣ:</w:t>
      </w:r>
      <w:r>
        <w:rPr>
          <w:rFonts w:eastAsia="Times New Roman"/>
          <w:color w:val="201F1E"/>
          <w:szCs w:val="24"/>
        </w:rPr>
        <w:t xml:space="preserve"> </w:t>
      </w:r>
      <w:r w:rsidRPr="005526EA">
        <w:rPr>
          <w:rFonts w:eastAsia="Times New Roman"/>
          <w:color w:val="201F1E"/>
          <w:szCs w:val="24"/>
        </w:rPr>
        <w:t>Ευχαριστώ</w:t>
      </w:r>
      <w:r>
        <w:rPr>
          <w:rFonts w:eastAsia="Times New Roman"/>
          <w:color w:val="201F1E"/>
          <w:szCs w:val="24"/>
        </w:rPr>
        <w:t>, κύριε Π</w:t>
      </w:r>
      <w:r w:rsidRPr="005526EA">
        <w:rPr>
          <w:rFonts w:eastAsia="Times New Roman"/>
          <w:color w:val="201F1E"/>
          <w:szCs w:val="24"/>
        </w:rPr>
        <w:t>ρόεδρε</w:t>
      </w:r>
      <w:r>
        <w:rPr>
          <w:rFonts w:eastAsia="Times New Roman"/>
          <w:color w:val="201F1E"/>
          <w:szCs w:val="24"/>
        </w:rPr>
        <w:t>.</w:t>
      </w:r>
      <w:r w:rsidRPr="005526EA">
        <w:rPr>
          <w:rFonts w:eastAsia="Times New Roman"/>
          <w:color w:val="201F1E"/>
          <w:szCs w:val="24"/>
        </w:rPr>
        <w:t xml:space="preserve"> </w:t>
      </w:r>
    </w:p>
    <w:p w14:paraId="4318B317"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Κ</w:t>
      </w:r>
      <w:r w:rsidRPr="005526EA">
        <w:rPr>
          <w:rFonts w:eastAsia="Times New Roman"/>
          <w:color w:val="201F1E"/>
          <w:szCs w:val="24"/>
        </w:rPr>
        <w:t>υρίες και κύριοι συνάδελφοι</w:t>
      </w:r>
      <w:r>
        <w:rPr>
          <w:rFonts w:eastAsia="Times New Roman"/>
          <w:color w:val="201F1E"/>
          <w:szCs w:val="24"/>
        </w:rPr>
        <w:t>,</w:t>
      </w:r>
      <w:r w:rsidRPr="005526EA">
        <w:rPr>
          <w:rFonts w:eastAsia="Times New Roman"/>
          <w:color w:val="201F1E"/>
          <w:szCs w:val="24"/>
        </w:rPr>
        <w:t xml:space="preserve"> σήμερα βρισκόμαστε στην ευχάριστη θέση να συζητάμε άλλο ένα πακέτο πολύ θετικών μέτρων και παρεμβάσεων</w:t>
      </w:r>
      <w:r>
        <w:rPr>
          <w:rFonts w:eastAsia="Times New Roman"/>
          <w:color w:val="201F1E"/>
          <w:szCs w:val="24"/>
        </w:rPr>
        <w:t>,</w:t>
      </w:r>
      <w:r w:rsidRPr="005526EA">
        <w:rPr>
          <w:rFonts w:eastAsia="Times New Roman"/>
          <w:color w:val="201F1E"/>
          <w:szCs w:val="24"/>
        </w:rPr>
        <w:t xml:space="preserve"> ενός μείγματος </w:t>
      </w:r>
      <w:r>
        <w:rPr>
          <w:rFonts w:eastAsia="Times New Roman"/>
          <w:color w:val="201F1E"/>
          <w:szCs w:val="24"/>
        </w:rPr>
        <w:t>ελάφρυνσης</w:t>
      </w:r>
      <w:r w:rsidRPr="005526EA">
        <w:rPr>
          <w:rFonts w:eastAsia="Times New Roman"/>
          <w:color w:val="201F1E"/>
          <w:szCs w:val="24"/>
        </w:rPr>
        <w:t xml:space="preserve"> και αναπτυξιακής ώθησης</w:t>
      </w:r>
      <w:r>
        <w:rPr>
          <w:rFonts w:eastAsia="Times New Roman"/>
          <w:color w:val="201F1E"/>
          <w:szCs w:val="24"/>
        </w:rPr>
        <w:t>,</w:t>
      </w:r>
      <w:r w:rsidRPr="005526EA">
        <w:rPr>
          <w:rFonts w:eastAsia="Times New Roman"/>
          <w:color w:val="201F1E"/>
          <w:szCs w:val="24"/>
        </w:rPr>
        <w:t xml:space="preserve"> ώστε η έξοδος από τα μνημόνια να γίνει αντιληπτή στην καθημερινότητα όλων των συμπολιτών </w:t>
      </w:r>
      <w:r>
        <w:rPr>
          <w:rFonts w:eastAsia="Times New Roman"/>
          <w:color w:val="201F1E"/>
          <w:szCs w:val="24"/>
        </w:rPr>
        <w:t>μας.</w:t>
      </w:r>
      <w:r w:rsidRPr="005526EA">
        <w:rPr>
          <w:rFonts w:eastAsia="Times New Roman"/>
          <w:color w:val="201F1E"/>
          <w:szCs w:val="24"/>
        </w:rPr>
        <w:t xml:space="preserve"> </w:t>
      </w:r>
    </w:p>
    <w:p w14:paraId="4318B318" w14:textId="77777777" w:rsidR="001D7CFB" w:rsidRDefault="00EB4E04">
      <w:pPr>
        <w:spacing w:line="600" w:lineRule="auto"/>
        <w:ind w:firstLine="720"/>
        <w:jc w:val="both"/>
        <w:rPr>
          <w:rFonts w:eastAsia="Times New Roman"/>
          <w:color w:val="201F1E"/>
          <w:szCs w:val="24"/>
        </w:rPr>
      </w:pPr>
      <w:r w:rsidRPr="005526EA">
        <w:rPr>
          <w:rFonts w:eastAsia="Times New Roman"/>
          <w:color w:val="201F1E"/>
          <w:szCs w:val="24"/>
        </w:rPr>
        <w:t>Για τ</w:t>
      </w:r>
      <w:r w:rsidRPr="005526EA">
        <w:rPr>
          <w:rFonts w:eastAsia="Times New Roman"/>
          <w:color w:val="201F1E"/>
          <w:szCs w:val="24"/>
        </w:rPr>
        <w:t>ην ακρίβεια</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ένα εκατομμύριο τριακόσιες χιλιάδες</w:t>
      </w:r>
      <w:r w:rsidRPr="005526EA">
        <w:rPr>
          <w:rFonts w:eastAsia="Times New Roman"/>
          <w:color w:val="201F1E"/>
          <w:szCs w:val="24"/>
        </w:rPr>
        <w:t xml:space="preserve"> συμπολίτες μας με χρέη σε ασφαλιστικά ταμεία</w:t>
      </w:r>
      <w:r>
        <w:rPr>
          <w:rFonts w:eastAsia="Times New Roman"/>
          <w:color w:val="201F1E"/>
          <w:szCs w:val="24"/>
        </w:rPr>
        <w:t>, στην</w:t>
      </w:r>
      <w:r w:rsidRPr="005526EA">
        <w:rPr>
          <w:rFonts w:eastAsia="Times New Roman"/>
          <w:color w:val="201F1E"/>
          <w:szCs w:val="24"/>
        </w:rPr>
        <w:t xml:space="preserve"> εφορία και σε δήμους ρυθμίζουν τις οφειλές τους με κούρεμα</w:t>
      </w:r>
      <w:r>
        <w:rPr>
          <w:rFonts w:eastAsia="Times New Roman"/>
          <w:color w:val="201F1E"/>
          <w:szCs w:val="24"/>
        </w:rPr>
        <w:t>,</w:t>
      </w:r>
      <w:r w:rsidRPr="005526EA">
        <w:rPr>
          <w:rFonts w:eastAsia="Times New Roman"/>
          <w:color w:val="201F1E"/>
          <w:szCs w:val="24"/>
        </w:rPr>
        <w:t xml:space="preserve"> ενώ δυόμισι εκατομμύρια συμπολίτες μας συνταξιούχοι θα πάρουν τη </w:t>
      </w:r>
      <w:r>
        <w:rPr>
          <w:rFonts w:eastAsia="Times New Roman"/>
          <w:color w:val="201F1E"/>
          <w:szCs w:val="24"/>
        </w:rPr>
        <w:t>δέκατη τρίτη</w:t>
      </w:r>
      <w:r w:rsidRPr="005526EA">
        <w:rPr>
          <w:rFonts w:eastAsia="Times New Roman"/>
          <w:color w:val="201F1E"/>
          <w:szCs w:val="24"/>
        </w:rPr>
        <w:t xml:space="preserve"> σύνταξη</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Ό</w:t>
      </w:r>
      <w:r w:rsidRPr="005526EA">
        <w:rPr>
          <w:rFonts w:eastAsia="Times New Roman"/>
          <w:color w:val="201F1E"/>
          <w:szCs w:val="24"/>
        </w:rPr>
        <w:t>λοι οι Έ</w:t>
      </w:r>
      <w:r w:rsidRPr="005526EA">
        <w:rPr>
          <w:rFonts w:eastAsia="Times New Roman"/>
          <w:color w:val="201F1E"/>
          <w:szCs w:val="24"/>
        </w:rPr>
        <w:t>λληνες</w:t>
      </w:r>
      <w:r>
        <w:rPr>
          <w:rFonts w:eastAsia="Times New Roman"/>
          <w:color w:val="201F1E"/>
          <w:szCs w:val="24"/>
        </w:rPr>
        <w:t>,</w:t>
      </w:r>
      <w:r w:rsidRPr="005526EA">
        <w:rPr>
          <w:rFonts w:eastAsia="Times New Roman"/>
          <w:color w:val="201F1E"/>
          <w:szCs w:val="24"/>
        </w:rPr>
        <w:t xml:space="preserve"> από την άλλη</w:t>
      </w:r>
      <w:r>
        <w:rPr>
          <w:rFonts w:eastAsia="Times New Roman"/>
          <w:color w:val="201F1E"/>
          <w:szCs w:val="24"/>
        </w:rPr>
        <w:t>,</w:t>
      </w:r>
      <w:r w:rsidRPr="005526EA">
        <w:rPr>
          <w:rFonts w:eastAsia="Times New Roman"/>
          <w:color w:val="201F1E"/>
          <w:szCs w:val="24"/>
        </w:rPr>
        <w:t xml:space="preserve"> θα δουν μειωμένο το</w:t>
      </w:r>
      <w:r>
        <w:rPr>
          <w:rFonts w:eastAsia="Times New Roman"/>
          <w:color w:val="201F1E"/>
          <w:szCs w:val="24"/>
        </w:rPr>
        <w:t>ν</w:t>
      </w:r>
      <w:r w:rsidRPr="005526EA">
        <w:rPr>
          <w:rFonts w:eastAsia="Times New Roman"/>
          <w:color w:val="201F1E"/>
          <w:szCs w:val="24"/>
        </w:rPr>
        <w:t xml:space="preserve"> ΦΠΑ στο 13% σε εστίαση</w:t>
      </w:r>
      <w:r>
        <w:rPr>
          <w:rFonts w:eastAsia="Times New Roman"/>
          <w:color w:val="201F1E"/>
          <w:szCs w:val="24"/>
        </w:rPr>
        <w:t>,</w:t>
      </w:r>
      <w:r w:rsidRPr="005526EA">
        <w:rPr>
          <w:rFonts w:eastAsia="Times New Roman"/>
          <w:color w:val="201F1E"/>
          <w:szCs w:val="24"/>
        </w:rPr>
        <w:t xml:space="preserve"> τρόφιμα και ενέργεια</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Ε</w:t>
      </w:r>
      <w:r w:rsidRPr="005526EA">
        <w:rPr>
          <w:rFonts w:eastAsia="Times New Roman"/>
          <w:color w:val="201F1E"/>
          <w:szCs w:val="24"/>
        </w:rPr>
        <w:t>μείς</w:t>
      </w:r>
      <w:r>
        <w:rPr>
          <w:rFonts w:eastAsia="Times New Roman"/>
          <w:color w:val="201F1E"/>
          <w:szCs w:val="24"/>
        </w:rPr>
        <w:t>,</w:t>
      </w:r>
      <w:r w:rsidRPr="005526EA">
        <w:rPr>
          <w:rFonts w:eastAsia="Times New Roman"/>
          <w:color w:val="201F1E"/>
          <w:szCs w:val="24"/>
        </w:rPr>
        <w:t xml:space="preserve"> όταν λέμε ότι ήρθε η ώρα των πολλών</w:t>
      </w:r>
      <w:r>
        <w:rPr>
          <w:rFonts w:eastAsia="Times New Roman"/>
          <w:color w:val="201F1E"/>
          <w:szCs w:val="24"/>
        </w:rPr>
        <w:t>,</w:t>
      </w:r>
      <w:r w:rsidRPr="005526EA">
        <w:rPr>
          <w:rFonts w:eastAsia="Times New Roman"/>
          <w:color w:val="201F1E"/>
          <w:szCs w:val="24"/>
        </w:rPr>
        <w:t xml:space="preserve"> το εννοούμε και δεν είναι ένα σύνθημα κενό περιεχομένου</w:t>
      </w:r>
      <w:r>
        <w:rPr>
          <w:rFonts w:eastAsia="Times New Roman"/>
          <w:color w:val="201F1E"/>
          <w:szCs w:val="24"/>
        </w:rPr>
        <w:t>.</w:t>
      </w:r>
      <w:r w:rsidRPr="005526EA">
        <w:rPr>
          <w:rFonts w:eastAsia="Times New Roman"/>
          <w:color w:val="201F1E"/>
          <w:szCs w:val="24"/>
        </w:rPr>
        <w:t xml:space="preserve"> </w:t>
      </w:r>
    </w:p>
    <w:p w14:paraId="4318B319"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Δόξα τω Κυριάκω</w:t>
      </w:r>
      <w:r w:rsidRPr="005526EA">
        <w:rPr>
          <w:rFonts w:eastAsia="Times New Roman"/>
          <w:color w:val="201F1E"/>
          <w:szCs w:val="24"/>
        </w:rPr>
        <w:t xml:space="preserve"> Μητσοτάκη</w:t>
      </w:r>
      <w:r>
        <w:rPr>
          <w:rFonts w:eastAsia="Times New Roman"/>
          <w:color w:val="201F1E"/>
          <w:szCs w:val="24"/>
        </w:rPr>
        <w:t>,</w:t>
      </w:r>
      <w:r w:rsidRPr="005526EA">
        <w:rPr>
          <w:rFonts w:eastAsia="Times New Roman"/>
          <w:color w:val="201F1E"/>
          <w:szCs w:val="24"/>
        </w:rPr>
        <w:t xml:space="preserve"> που δεν χάνει ευκαιρία να </w:t>
      </w:r>
      <w:r>
        <w:rPr>
          <w:rFonts w:eastAsia="Times New Roman"/>
          <w:color w:val="201F1E"/>
          <w:szCs w:val="24"/>
        </w:rPr>
        <w:t>εκπροσωπεί τ</w:t>
      </w:r>
      <w:r>
        <w:rPr>
          <w:rFonts w:eastAsia="Times New Roman"/>
          <w:color w:val="201F1E"/>
          <w:szCs w:val="24"/>
        </w:rPr>
        <w:t>ις ελίτ</w:t>
      </w:r>
      <w:r>
        <w:rPr>
          <w:rFonts w:eastAsia="Times New Roman"/>
          <w:color w:val="201F1E"/>
          <w:szCs w:val="24"/>
        </w:rPr>
        <w:t>,</w:t>
      </w:r>
      <w:r>
        <w:rPr>
          <w:rFonts w:eastAsia="Times New Roman"/>
          <w:color w:val="201F1E"/>
          <w:szCs w:val="24"/>
        </w:rPr>
        <w:t xml:space="preserve"> </w:t>
      </w:r>
      <w:r>
        <w:rPr>
          <w:rFonts w:eastAsia="Times New Roman"/>
          <w:color w:val="201F1E"/>
          <w:szCs w:val="24"/>
        </w:rPr>
        <w:t>γ</w:t>
      </w:r>
      <w:r w:rsidRPr="005526EA">
        <w:rPr>
          <w:rFonts w:eastAsia="Times New Roman"/>
          <w:color w:val="201F1E"/>
          <w:szCs w:val="24"/>
        </w:rPr>
        <w:t xml:space="preserve">ίνονται </w:t>
      </w:r>
      <w:r>
        <w:rPr>
          <w:rFonts w:eastAsia="Times New Roman"/>
          <w:color w:val="201F1E"/>
          <w:szCs w:val="24"/>
        </w:rPr>
        <w:t>οι δι</w:t>
      </w:r>
      <w:r>
        <w:rPr>
          <w:rFonts w:eastAsia="Times New Roman"/>
          <w:color w:val="201F1E"/>
          <w:szCs w:val="24"/>
        </w:rPr>
        <w:t>α</w:t>
      </w:r>
      <w:r>
        <w:rPr>
          <w:rFonts w:eastAsia="Times New Roman"/>
          <w:color w:val="201F1E"/>
          <w:szCs w:val="24"/>
        </w:rPr>
        <w:t>φορ</w:t>
      </w:r>
      <w:r>
        <w:rPr>
          <w:rFonts w:eastAsia="Times New Roman"/>
          <w:color w:val="201F1E"/>
          <w:szCs w:val="24"/>
        </w:rPr>
        <w:t>έ</w:t>
      </w:r>
      <w:r>
        <w:rPr>
          <w:rFonts w:eastAsia="Times New Roman"/>
          <w:color w:val="201F1E"/>
          <w:szCs w:val="24"/>
        </w:rPr>
        <w:t>ς μας ευδιάκριτε</w:t>
      </w:r>
      <w:r w:rsidRPr="005526EA">
        <w:rPr>
          <w:rFonts w:eastAsia="Times New Roman"/>
          <w:color w:val="201F1E"/>
          <w:szCs w:val="24"/>
        </w:rPr>
        <w:t>ς και πλέον κάθε ψήφο</w:t>
      </w:r>
      <w:r>
        <w:rPr>
          <w:rFonts w:eastAsia="Times New Roman"/>
          <w:color w:val="201F1E"/>
          <w:szCs w:val="24"/>
        </w:rPr>
        <w:t>ς</w:t>
      </w:r>
      <w:r w:rsidRPr="005526EA">
        <w:rPr>
          <w:rFonts w:eastAsia="Times New Roman"/>
          <w:color w:val="201F1E"/>
          <w:szCs w:val="24"/>
        </w:rPr>
        <w:t xml:space="preserve"> στην κάλπη βαρύνεται από ταξικό συμφέρον</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Γ</w:t>
      </w:r>
      <w:r w:rsidRPr="005526EA">
        <w:rPr>
          <w:rFonts w:eastAsia="Times New Roman"/>
          <w:color w:val="201F1E"/>
          <w:szCs w:val="24"/>
        </w:rPr>
        <w:t xml:space="preserve">ιατί ολόκληρο το πανελλήνιο </w:t>
      </w:r>
      <w:r>
        <w:rPr>
          <w:rFonts w:eastAsia="Times New Roman"/>
          <w:color w:val="201F1E"/>
          <w:szCs w:val="24"/>
        </w:rPr>
        <w:t>άκουσε τον Κυριάκο</w:t>
      </w:r>
      <w:r w:rsidRPr="005526EA">
        <w:rPr>
          <w:rFonts w:eastAsia="Times New Roman"/>
          <w:color w:val="201F1E"/>
          <w:szCs w:val="24"/>
        </w:rPr>
        <w:t xml:space="preserve"> Μητσοτάκη να ευαγγελίζεται την επταήμερη εργασία</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Ν</w:t>
      </w:r>
      <w:r w:rsidRPr="005526EA">
        <w:rPr>
          <w:rFonts w:eastAsia="Times New Roman"/>
          <w:color w:val="201F1E"/>
          <w:szCs w:val="24"/>
        </w:rPr>
        <w:t xml:space="preserve">α λέει ρατσιστικά ότι οι γυναίκες μόνο μπορούν να δουλεύουν από το σπίτι και ότι κάποιος που </w:t>
      </w:r>
      <w:r>
        <w:rPr>
          <w:rFonts w:eastAsia="Times New Roman"/>
          <w:color w:val="201F1E"/>
          <w:szCs w:val="24"/>
        </w:rPr>
        <w:t>θέλει να</w:t>
      </w:r>
      <w:r w:rsidRPr="005526EA">
        <w:rPr>
          <w:rFonts w:eastAsia="Times New Roman"/>
          <w:color w:val="201F1E"/>
          <w:szCs w:val="24"/>
        </w:rPr>
        <w:t xml:space="preserve"> γίνει ψυκτικός δεν μπορεί παρά να είναι από το Περιστέρι</w:t>
      </w:r>
      <w:r>
        <w:rPr>
          <w:rFonts w:eastAsia="Times New Roman"/>
          <w:color w:val="201F1E"/>
          <w:szCs w:val="24"/>
        </w:rPr>
        <w:t>. Τριπλό κόμπο, λοιπόν, υπέρ των λίγων,</w:t>
      </w:r>
      <w:r w:rsidRPr="005526EA">
        <w:rPr>
          <w:rFonts w:eastAsia="Times New Roman"/>
          <w:color w:val="201F1E"/>
          <w:szCs w:val="24"/>
        </w:rPr>
        <w:t xml:space="preserve"> υπέρ των διακρίσεων</w:t>
      </w:r>
      <w:r>
        <w:rPr>
          <w:rFonts w:eastAsia="Times New Roman"/>
          <w:color w:val="201F1E"/>
          <w:szCs w:val="24"/>
        </w:rPr>
        <w:t>,</w:t>
      </w:r>
      <w:r w:rsidRPr="005526EA">
        <w:rPr>
          <w:rFonts w:eastAsia="Times New Roman"/>
          <w:color w:val="201F1E"/>
          <w:szCs w:val="24"/>
        </w:rPr>
        <w:t xml:space="preserve"> με βάση το φύλο και την κοινωνική τάξ</w:t>
      </w:r>
      <w:r w:rsidRPr="005526EA">
        <w:rPr>
          <w:rFonts w:eastAsia="Times New Roman"/>
          <w:color w:val="201F1E"/>
          <w:szCs w:val="24"/>
        </w:rPr>
        <w:t>η</w:t>
      </w:r>
      <w:r>
        <w:rPr>
          <w:rFonts w:eastAsia="Times New Roman"/>
          <w:color w:val="201F1E"/>
          <w:szCs w:val="24"/>
        </w:rPr>
        <w:t>.</w:t>
      </w:r>
      <w:r w:rsidRPr="005526EA">
        <w:rPr>
          <w:rFonts w:eastAsia="Times New Roman"/>
          <w:color w:val="201F1E"/>
          <w:szCs w:val="24"/>
        </w:rPr>
        <w:t xml:space="preserve"> </w:t>
      </w:r>
    </w:p>
    <w:p w14:paraId="4318B31A"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Σ</w:t>
      </w:r>
      <w:r w:rsidRPr="005526EA">
        <w:rPr>
          <w:rFonts w:eastAsia="Times New Roman"/>
          <w:color w:val="201F1E"/>
          <w:szCs w:val="24"/>
        </w:rPr>
        <w:t xml:space="preserve">ήμερα </w:t>
      </w:r>
      <w:r>
        <w:rPr>
          <w:rFonts w:eastAsia="Times New Roman"/>
          <w:color w:val="201F1E"/>
          <w:szCs w:val="24"/>
        </w:rPr>
        <w:t>είπε</w:t>
      </w:r>
      <w:r w:rsidRPr="005526EA">
        <w:rPr>
          <w:rFonts w:eastAsia="Times New Roman"/>
          <w:color w:val="201F1E"/>
          <w:szCs w:val="24"/>
        </w:rPr>
        <w:t xml:space="preserve"> και ένα άλλο φοβερό στο ραδιόφωνο του </w:t>
      </w:r>
      <w:r>
        <w:rPr>
          <w:rFonts w:eastAsia="Times New Roman"/>
          <w:color w:val="201F1E"/>
          <w:szCs w:val="24"/>
        </w:rPr>
        <w:t>«</w:t>
      </w:r>
      <w:r w:rsidRPr="005526EA">
        <w:rPr>
          <w:rFonts w:eastAsia="Times New Roman"/>
          <w:color w:val="201F1E"/>
          <w:szCs w:val="24"/>
        </w:rPr>
        <w:t>ΣΚΑΪ</w:t>
      </w:r>
      <w:r>
        <w:rPr>
          <w:rFonts w:eastAsia="Times New Roman"/>
          <w:color w:val="201F1E"/>
          <w:szCs w:val="24"/>
        </w:rPr>
        <w:t>»</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Ε</w:t>
      </w:r>
      <w:r w:rsidRPr="005526EA">
        <w:rPr>
          <w:rFonts w:eastAsia="Times New Roman"/>
          <w:color w:val="201F1E"/>
          <w:szCs w:val="24"/>
        </w:rPr>
        <w:t>ίπε</w:t>
      </w:r>
      <w:r>
        <w:rPr>
          <w:rFonts w:eastAsia="Times New Roman"/>
          <w:color w:val="201F1E"/>
          <w:szCs w:val="24"/>
        </w:rPr>
        <w:t>,</w:t>
      </w:r>
      <w:r w:rsidRPr="005526EA">
        <w:rPr>
          <w:rFonts w:eastAsia="Times New Roman"/>
          <w:color w:val="201F1E"/>
          <w:szCs w:val="24"/>
        </w:rPr>
        <w:t xml:space="preserve"> για παράδειγμα</w:t>
      </w:r>
      <w:r>
        <w:rPr>
          <w:rFonts w:eastAsia="Times New Roman"/>
          <w:color w:val="201F1E"/>
          <w:szCs w:val="24"/>
        </w:rPr>
        <w:t>,</w:t>
      </w:r>
      <w:r w:rsidRPr="005526EA">
        <w:rPr>
          <w:rFonts w:eastAsia="Times New Roman"/>
          <w:color w:val="201F1E"/>
          <w:szCs w:val="24"/>
        </w:rPr>
        <w:t xml:space="preserve"> στους </w:t>
      </w:r>
      <w:r>
        <w:rPr>
          <w:rFonts w:eastAsia="Times New Roman"/>
          <w:color w:val="201F1E"/>
          <w:szCs w:val="24"/>
        </w:rPr>
        <w:t>Θεσπρωτούς «κακώς αγοράζετε</w:t>
      </w:r>
      <w:r w:rsidRPr="005526EA">
        <w:rPr>
          <w:rFonts w:eastAsia="Times New Roman"/>
          <w:color w:val="201F1E"/>
          <w:szCs w:val="24"/>
        </w:rPr>
        <w:t xml:space="preserve"> μαγνητικό </w:t>
      </w:r>
      <w:r>
        <w:rPr>
          <w:rFonts w:eastAsia="Times New Roman"/>
          <w:color w:val="201F1E"/>
          <w:szCs w:val="24"/>
        </w:rPr>
        <w:t>τομογράφο και αξονικό τομογράφο, όπως έκανε η Κ</w:t>
      </w:r>
      <w:r w:rsidRPr="005526EA">
        <w:rPr>
          <w:rFonts w:eastAsia="Times New Roman"/>
          <w:color w:val="201F1E"/>
          <w:szCs w:val="24"/>
        </w:rPr>
        <w:t xml:space="preserve">υβέρνηση του ΣΥΡΙΖΑ και θα μπορείτε να έχετε δωρεάν πρόσβαση όλοι στο νοσοκομείο </w:t>
      </w:r>
      <w:r>
        <w:rPr>
          <w:rFonts w:eastAsia="Times New Roman"/>
          <w:color w:val="201F1E"/>
          <w:szCs w:val="24"/>
        </w:rPr>
        <w:t>και στο Τμήμα Επειγόντων Π</w:t>
      </w:r>
      <w:r w:rsidRPr="005526EA">
        <w:rPr>
          <w:rFonts w:eastAsia="Times New Roman"/>
          <w:color w:val="201F1E"/>
          <w:szCs w:val="24"/>
        </w:rPr>
        <w:t>εριστατικών</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Π</w:t>
      </w:r>
      <w:r w:rsidRPr="005526EA">
        <w:rPr>
          <w:rFonts w:eastAsia="Times New Roman"/>
          <w:color w:val="201F1E"/>
          <w:szCs w:val="24"/>
        </w:rPr>
        <w:t>ρέπει</w:t>
      </w:r>
      <w:r>
        <w:rPr>
          <w:rFonts w:eastAsia="Times New Roman"/>
          <w:color w:val="201F1E"/>
          <w:szCs w:val="24"/>
        </w:rPr>
        <w:t>,</w:t>
      </w:r>
      <w:r w:rsidRPr="005526EA">
        <w:rPr>
          <w:rFonts w:eastAsia="Times New Roman"/>
          <w:color w:val="201F1E"/>
          <w:szCs w:val="24"/>
        </w:rPr>
        <w:t xml:space="preserve"> λέει</w:t>
      </w:r>
      <w:r>
        <w:rPr>
          <w:rFonts w:eastAsia="Times New Roman"/>
          <w:color w:val="201F1E"/>
          <w:szCs w:val="24"/>
        </w:rPr>
        <w:t>, να τα νοικιάζ</w:t>
      </w:r>
      <w:r w:rsidRPr="005526EA">
        <w:rPr>
          <w:rFonts w:eastAsia="Times New Roman"/>
          <w:color w:val="201F1E"/>
          <w:szCs w:val="24"/>
        </w:rPr>
        <w:t>ουμε από ιδιωτική εταιρεία και να τα δουλεύουνε οι δημόσιοι υπάλληλοι</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Μ</w:t>
      </w:r>
      <w:r w:rsidRPr="005526EA">
        <w:rPr>
          <w:rFonts w:eastAsia="Times New Roman"/>
          <w:color w:val="201F1E"/>
          <w:szCs w:val="24"/>
        </w:rPr>
        <w:t xml:space="preserve">ένουμε πραγματικά </w:t>
      </w:r>
      <w:r>
        <w:rPr>
          <w:rFonts w:eastAsia="Times New Roman"/>
          <w:color w:val="201F1E"/>
          <w:szCs w:val="24"/>
        </w:rPr>
        <w:t xml:space="preserve">άφωνοι. </w:t>
      </w:r>
    </w:p>
    <w:p w14:paraId="4318B31B"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Ό</w:t>
      </w:r>
      <w:r w:rsidRPr="005526EA">
        <w:rPr>
          <w:rFonts w:eastAsia="Times New Roman"/>
          <w:color w:val="201F1E"/>
          <w:szCs w:val="24"/>
        </w:rPr>
        <w:t>σο και να προσπαθείτε</w:t>
      </w:r>
      <w:r>
        <w:rPr>
          <w:rFonts w:eastAsia="Times New Roman"/>
          <w:color w:val="201F1E"/>
          <w:szCs w:val="24"/>
        </w:rPr>
        <w:t>,</w:t>
      </w:r>
      <w:r w:rsidRPr="005526EA">
        <w:rPr>
          <w:rFonts w:eastAsia="Times New Roman"/>
          <w:color w:val="201F1E"/>
          <w:szCs w:val="24"/>
        </w:rPr>
        <w:t xml:space="preserve"> άγαρμπα</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όμως,</w:t>
      </w:r>
      <w:r w:rsidRPr="005526EA">
        <w:rPr>
          <w:rFonts w:eastAsia="Times New Roman"/>
          <w:color w:val="201F1E"/>
          <w:szCs w:val="24"/>
        </w:rPr>
        <w:t xml:space="preserve"> να τα </w:t>
      </w:r>
      <w:r>
        <w:rPr>
          <w:rFonts w:eastAsia="Times New Roman"/>
          <w:color w:val="201F1E"/>
          <w:szCs w:val="24"/>
        </w:rPr>
        <w:t>μαζέψετε</w:t>
      </w:r>
      <w:r w:rsidRPr="005526EA">
        <w:rPr>
          <w:rFonts w:eastAsia="Times New Roman"/>
          <w:color w:val="201F1E"/>
          <w:szCs w:val="24"/>
        </w:rPr>
        <w:t xml:space="preserve"> όλα αυτά μετά τις </w:t>
      </w:r>
      <w:r>
        <w:rPr>
          <w:rFonts w:eastAsia="Times New Roman"/>
          <w:color w:val="201F1E"/>
          <w:szCs w:val="24"/>
        </w:rPr>
        <w:t>γιγαντιαίες</w:t>
      </w:r>
      <w:r w:rsidRPr="005526EA">
        <w:rPr>
          <w:rFonts w:eastAsia="Times New Roman"/>
          <w:color w:val="201F1E"/>
          <w:szCs w:val="24"/>
        </w:rPr>
        <w:t xml:space="preserve"> αντιδρ</w:t>
      </w:r>
      <w:r w:rsidRPr="005526EA">
        <w:rPr>
          <w:rFonts w:eastAsia="Times New Roman"/>
          <w:color w:val="201F1E"/>
          <w:szCs w:val="24"/>
        </w:rPr>
        <w:t>άσεις</w:t>
      </w:r>
      <w:r>
        <w:rPr>
          <w:rFonts w:eastAsia="Times New Roman"/>
          <w:color w:val="201F1E"/>
          <w:szCs w:val="24"/>
        </w:rPr>
        <w:t>,</w:t>
      </w:r>
      <w:r w:rsidRPr="005526EA">
        <w:rPr>
          <w:rFonts w:eastAsia="Times New Roman"/>
          <w:color w:val="201F1E"/>
          <w:szCs w:val="24"/>
        </w:rPr>
        <w:t xml:space="preserve"> τόσο </w:t>
      </w:r>
      <w:r>
        <w:rPr>
          <w:rFonts w:eastAsia="Times New Roman"/>
          <w:color w:val="201F1E"/>
          <w:szCs w:val="24"/>
        </w:rPr>
        <w:t>χ</w:t>
      </w:r>
      <w:r w:rsidRPr="005526EA">
        <w:rPr>
          <w:rFonts w:eastAsia="Times New Roman"/>
          <w:color w:val="201F1E"/>
          <w:szCs w:val="24"/>
        </w:rPr>
        <w:t xml:space="preserve">ειρότερα </w:t>
      </w:r>
      <w:r>
        <w:rPr>
          <w:rFonts w:eastAsia="Times New Roman"/>
          <w:color w:val="201F1E"/>
          <w:szCs w:val="24"/>
        </w:rPr>
        <w:t>τα</w:t>
      </w:r>
      <w:r w:rsidRPr="005526EA">
        <w:rPr>
          <w:rFonts w:eastAsia="Times New Roman"/>
          <w:color w:val="201F1E"/>
          <w:szCs w:val="24"/>
        </w:rPr>
        <w:t xml:space="preserve"> κάνετε</w:t>
      </w:r>
      <w:r>
        <w:rPr>
          <w:rFonts w:eastAsia="Times New Roman"/>
          <w:color w:val="201F1E"/>
          <w:szCs w:val="24"/>
        </w:rPr>
        <w:t>,</w:t>
      </w:r>
      <w:r w:rsidRPr="005526EA">
        <w:rPr>
          <w:rFonts w:eastAsia="Times New Roman"/>
          <w:color w:val="201F1E"/>
          <w:szCs w:val="24"/>
        </w:rPr>
        <w:t xml:space="preserve"> ενώ κανένα κορυφαίο στέλεχος </w:t>
      </w:r>
      <w:r>
        <w:rPr>
          <w:rFonts w:eastAsia="Times New Roman"/>
          <w:color w:val="201F1E"/>
          <w:szCs w:val="24"/>
        </w:rPr>
        <w:t>της Νέας</w:t>
      </w:r>
      <w:r w:rsidRPr="005526EA">
        <w:rPr>
          <w:rFonts w:eastAsia="Times New Roman"/>
          <w:color w:val="201F1E"/>
          <w:szCs w:val="24"/>
        </w:rPr>
        <w:t xml:space="preserve"> </w:t>
      </w:r>
      <w:r>
        <w:rPr>
          <w:rFonts w:eastAsia="Times New Roman"/>
          <w:color w:val="201F1E"/>
          <w:szCs w:val="24"/>
        </w:rPr>
        <w:t>Δ</w:t>
      </w:r>
      <w:r w:rsidRPr="005526EA">
        <w:rPr>
          <w:rFonts w:eastAsia="Times New Roman"/>
          <w:color w:val="201F1E"/>
          <w:szCs w:val="24"/>
        </w:rPr>
        <w:t xml:space="preserve">ημοκρατίας δεν </w:t>
      </w:r>
      <w:r>
        <w:rPr>
          <w:rFonts w:eastAsia="Times New Roman"/>
          <w:color w:val="201F1E"/>
          <w:szCs w:val="24"/>
        </w:rPr>
        <w:t>βγαίνει</w:t>
      </w:r>
      <w:r w:rsidRPr="005526EA">
        <w:rPr>
          <w:rFonts w:eastAsia="Times New Roman"/>
          <w:color w:val="201F1E"/>
          <w:szCs w:val="24"/>
        </w:rPr>
        <w:t xml:space="preserve"> να τα υπερασπιστεί αυτά</w:t>
      </w:r>
      <w:r>
        <w:rPr>
          <w:rFonts w:eastAsia="Times New Roman"/>
          <w:color w:val="201F1E"/>
          <w:szCs w:val="24"/>
        </w:rPr>
        <w:t>,</w:t>
      </w:r>
      <w:r w:rsidRPr="005526EA">
        <w:rPr>
          <w:rFonts w:eastAsia="Times New Roman"/>
          <w:color w:val="201F1E"/>
          <w:szCs w:val="24"/>
        </w:rPr>
        <w:t xml:space="preserve"> εκθέτοντας την ηγετική ομάδα της </w:t>
      </w:r>
      <w:r>
        <w:rPr>
          <w:rFonts w:eastAsia="Times New Roman"/>
          <w:color w:val="201F1E"/>
          <w:szCs w:val="24"/>
        </w:rPr>
        <w:t>Νέας Δ</w:t>
      </w:r>
      <w:r w:rsidRPr="005526EA">
        <w:rPr>
          <w:rFonts w:eastAsia="Times New Roman"/>
          <w:color w:val="201F1E"/>
          <w:szCs w:val="24"/>
        </w:rPr>
        <w:t>ημοκρατίας</w:t>
      </w:r>
      <w:r>
        <w:rPr>
          <w:rFonts w:eastAsia="Times New Roman"/>
          <w:color w:val="201F1E"/>
          <w:szCs w:val="24"/>
        </w:rPr>
        <w:t>.</w:t>
      </w:r>
      <w:r w:rsidRPr="005526EA">
        <w:rPr>
          <w:rFonts w:eastAsia="Times New Roman"/>
          <w:color w:val="201F1E"/>
          <w:szCs w:val="24"/>
        </w:rPr>
        <w:t xml:space="preserve"> </w:t>
      </w:r>
    </w:p>
    <w:p w14:paraId="4318B31C"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Η</w:t>
      </w:r>
      <w:r w:rsidRPr="005526EA">
        <w:rPr>
          <w:rFonts w:eastAsia="Times New Roman"/>
          <w:color w:val="201F1E"/>
          <w:szCs w:val="24"/>
        </w:rPr>
        <w:t xml:space="preserve"> αλήθεια είναι μία</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κυρίες και κύριοι</w:t>
      </w:r>
      <w:r w:rsidRPr="005526EA">
        <w:rPr>
          <w:rFonts w:eastAsia="Times New Roman"/>
          <w:color w:val="201F1E"/>
          <w:szCs w:val="24"/>
        </w:rPr>
        <w:t xml:space="preserve"> συνάδελφοι</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Μετά τις περιοδείες του Π</w:t>
      </w:r>
      <w:r w:rsidRPr="005526EA">
        <w:rPr>
          <w:rFonts w:eastAsia="Times New Roman"/>
          <w:color w:val="201F1E"/>
          <w:szCs w:val="24"/>
        </w:rPr>
        <w:t>ρωθυπουργού</w:t>
      </w:r>
      <w:r>
        <w:rPr>
          <w:rFonts w:eastAsia="Times New Roman"/>
          <w:color w:val="201F1E"/>
          <w:szCs w:val="24"/>
        </w:rPr>
        <w:t>,</w:t>
      </w:r>
      <w:r w:rsidRPr="005526EA">
        <w:rPr>
          <w:rFonts w:eastAsia="Times New Roman"/>
          <w:color w:val="201F1E"/>
          <w:szCs w:val="24"/>
        </w:rPr>
        <w:t xml:space="preserve"> του Αλέξη Τσίπρα</w:t>
      </w:r>
      <w:r>
        <w:rPr>
          <w:rFonts w:eastAsia="Times New Roman"/>
          <w:color w:val="201F1E"/>
          <w:szCs w:val="24"/>
        </w:rPr>
        <w:t>,</w:t>
      </w:r>
      <w:r w:rsidRPr="005526EA">
        <w:rPr>
          <w:rFonts w:eastAsia="Times New Roman"/>
          <w:color w:val="201F1E"/>
          <w:szCs w:val="24"/>
        </w:rPr>
        <w:t xml:space="preserve"> ανά την Ελλάδα</w:t>
      </w:r>
      <w:r>
        <w:rPr>
          <w:rFonts w:eastAsia="Times New Roman"/>
          <w:color w:val="201F1E"/>
          <w:szCs w:val="24"/>
        </w:rPr>
        <w:t>,</w:t>
      </w:r>
      <w:r w:rsidRPr="005526EA">
        <w:rPr>
          <w:rFonts w:eastAsia="Times New Roman"/>
          <w:color w:val="201F1E"/>
          <w:szCs w:val="24"/>
        </w:rPr>
        <w:t xml:space="preserve"> με τελευταία την Ήπειρο</w:t>
      </w:r>
      <w:r>
        <w:rPr>
          <w:rFonts w:eastAsia="Times New Roman"/>
          <w:color w:val="201F1E"/>
          <w:szCs w:val="24"/>
        </w:rPr>
        <w:t>,</w:t>
      </w:r>
      <w:r w:rsidRPr="005526EA">
        <w:rPr>
          <w:rFonts w:eastAsia="Times New Roman"/>
          <w:color w:val="201F1E"/>
          <w:szCs w:val="24"/>
        </w:rPr>
        <w:t xml:space="preserve"> όπου υπήρξε </w:t>
      </w:r>
      <w:r>
        <w:rPr>
          <w:rFonts w:eastAsia="Times New Roman"/>
          <w:color w:val="201F1E"/>
          <w:szCs w:val="24"/>
        </w:rPr>
        <w:t>αυθόρμητ</w:t>
      </w:r>
      <w:r>
        <w:rPr>
          <w:rFonts w:eastAsia="Times New Roman"/>
          <w:color w:val="201F1E"/>
          <w:szCs w:val="24"/>
        </w:rPr>
        <w:t xml:space="preserve">η </w:t>
      </w:r>
      <w:r w:rsidRPr="005526EA">
        <w:rPr>
          <w:rFonts w:eastAsia="Times New Roman"/>
          <w:color w:val="201F1E"/>
          <w:szCs w:val="24"/>
        </w:rPr>
        <w:t>λαϊκή στήριξη</w:t>
      </w:r>
      <w:r>
        <w:rPr>
          <w:rFonts w:eastAsia="Times New Roman"/>
          <w:color w:val="201F1E"/>
          <w:szCs w:val="24"/>
        </w:rPr>
        <w:t>,</w:t>
      </w:r>
      <w:r w:rsidRPr="005526EA">
        <w:rPr>
          <w:rFonts w:eastAsia="Times New Roman"/>
          <w:color w:val="201F1E"/>
          <w:szCs w:val="24"/>
        </w:rPr>
        <w:t xml:space="preserve"> με παλμό από τον κόσμο</w:t>
      </w:r>
      <w:r>
        <w:rPr>
          <w:rFonts w:eastAsia="Times New Roman"/>
          <w:color w:val="201F1E"/>
          <w:szCs w:val="24"/>
        </w:rPr>
        <w:t>,</w:t>
      </w:r>
      <w:r w:rsidRPr="005526EA">
        <w:rPr>
          <w:rFonts w:eastAsia="Times New Roman"/>
          <w:color w:val="201F1E"/>
          <w:szCs w:val="24"/>
        </w:rPr>
        <w:t xml:space="preserve"> έχετε πανικοβληθεί</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Κ</w:t>
      </w:r>
      <w:r w:rsidRPr="005526EA">
        <w:rPr>
          <w:rFonts w:eastAsia="Times New Roman"/>
          <w:color w:val="201F1E"/>
          <w:szCs w:val="24"/>
        </w:rPr>
        <w:t xml:space="preserve">αι ο πανικός σας σας </w:t>
      </w:r>
      <w:r>
        <w:rPr>
          <w:rFonts w:eastAsia="Times New Roman"/>
          <w:color w:val="201F1E"/>
          <w:szCs w:val="24"/>
        </w:rPr>
        <w:t xml:space="preserve">στέλνει σε λάθη επί λαθών. Οι εικόνες </w:t>
      </w:r>
      <w:r w:rsidRPr="005526EA">
        <w:rPr>
          <w:rFonts w:eastAsia="Times New Roman"/>
          <w:color w:val="201F1E"/>
          <w:szCs w:val="24"/>
        </w:rPr>
        <w:t xml:space="preserve">μιλούν από μόνες </w:t>
      </w:r>
      <w:r>
        <w:rPr>
          <w:rFonts w:eastAsia="Times New Roman"/>
          <w:color w:val="201F1E"/>
          <w:szCs w:val="24"/>
        </w:rPr>
        <w:t>τους.</w:t>
      </w:r>
      <w:r w:rsidRPr="005526EA">
        <w:rPr>
          <w:rFonts w:eastAsia="Times New Roman"/>
          <w:color w:val="201F1E"/>
          <w:szCs w:val="24"/>
        </w:rPr>
        <w:t xml:space="preserve"> </w:t>
      </w:r>
      <w:r>
        <w:rPr>
          <w:rFonts w:eastAsia="Times New Roman"/>
          <w:color w:val="201F1E"/>
          <w:szCs w:val="24"/>
        </w:rPr>
        <w:t>Κ</w:t>
      </w:r>
      <w:r w:rsidRPr="005526EA">
        <w:rPr>
          <w:rFonts w:eastAsia="Times New Roman"/>
          <w:color w:val="201F1E"/>
          <w:szCs w:val="24"/>
        </w:rPr>
        <w:t xml:space="preserve">αι δεν μπορούν να </w:t>
      </w:r>
      <w:r>
        <w:rPr>
          <w:rFonts w:eastAsia="Times New Roman"/>
          <w:color w:val="201F1E"/>
          <w:szCs w:val="24"/>
        </w:rPr>
        <w:t>τ</w:t>
      </w:r>
      <w:r>
        <w:rPr>
          <w:rFonts w:eastAsia="Times New Roman"/>
          <w:color w:val="201F1E"/>
          <w:szCs w:val="24"/>
        </w:rPr>
        <w:t>ις κρύψουν</w:t>
      </w:r>
      <w:r w:rsidRPr="005526EA">
        <w:rPr>
          <w:rFonts w:eastAsia="Times New Roman"/>
          <w:color w:val="201F1E"/>
          <w:szCs w:val="24"/>
        </w:rPr>
        <w:t xml:space="preserve"> τα </w:t>
      </w:r>
      <w:r>
        <w:rPr>
          <w:rFonts w:eastAsia="Times New Roman"/>
          <w:color w:val="201F1E"/>
          <w:szCs w:val="24"/>
        </w:rPr>
        <w:t>μ</w:t>
      </w:r>
      <w:r w:rsidRPr="005526EA">
        <w:rPr>
          <w:rFonts w:eastAsia="Times New Roman"/>
          <w:color w:val="201F1E"/>
          <w:szCs w:val="24"/>
        </w:rPr>
        <w:t xml:space="preserve">έσα </w:t>
      </w:r>
      <w:r>
        <w:rPr>
          <w:rFonts w:eastAsia="Times New Roman"/>
          <w:color w:val="201F1E"/>
          <w:szCs w:val="24"/>
        </w:rPr>
        <w:t>μ</w:t>
      </w:r>
      <w:r w:rsidRPr="005526EA">
        <w:rPr>
          <w:rFonts w:eastAsia="Times New Roman"/>
          <w:color w:val="201F1E"/>
          <w:szCs w:val="24"/>
        </w:rPr>
        <w:t xml:space="preserve">αζικής </w:t>
      </w:r>
      <w:r>
        <w:rPr>
          <w:rFonts w:eastAsia="Times New Roman"/>
          <w:color w:val="201F1E"/>
          <w:szCs w:val="24"/>
        </w:rPr>
        <w:t>ε</w:t>
      </w:r>
      <w:r w:rsidRPr="005526EA">
        <w:rPr>
          <w:rFonts w:eastAsia="Times New Roman"/>
          <w:color w:val="201F1E"/>
          <w:szCs w:val="24"/>
        </w:rPr>
        <w:t>νημέρωσης που σας στηρίζουν</w:t>
      </w:r>
      <w:r>
        <w:rPr>
          <w:rFonts w:eastAsia="Times New Roman"/>
          <w:color w:val="201F1E"/>
          <w:szCs w:val="24"/>
        </w:rPr>
        <w:t xml:space="preserve">. </w:t>
      </w:r>
    </w:p>
    <w:p w14:paraId="4318B31D"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Ν</w:t>
      </w:r>
      <w:r w:rsidRPr="005526EA">
        <w:rPr>
          <w:rFonts w:eastAsia="Times New Roman"/>
          <w:color w:val="201F1E"/>
          <w:szCs w:val="24"/>
        </w:rPr>
        <w:t>α το πω απλά</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Ε</w:t>
      </w:r>
      <w:r w:rsidRPr="005526EA">
        <w:rPr>
          <w:rFonts w:eastAsia="Times New Roman"/>
          <w:color w:val="201F1E"/>
          <w:szCs w:val="24"/>
        </w:rPr>
        <w:t xml:space="preserve">νώ ο </w:t>
      </w:r>
      <w:r>
        <w:rPr>
          <w:rFonts w:eastAsia="Times New Roman"/>
          <w:color w:val="201F1E"/>
          <w:szCs w:val="24"/>
        </w:rPr>
        <w:t xml:space="preserve">Αλέξης </w:t>
      </w:r>
      <w:r w:rsidRPr="005526EA">
        <w:rPr>
          <w:rFonts w:eastAsia="Times New Roman"/>
          <w:color w:val="201F1E"/>
          <w:szCs w:val="24"/>
        </w:rPr>
        <w:t xml:space="preserve">Τσίπρας βγάζει δύο selfie </w:t>
      </w:r>
      <w:r>
        <w:rPr>
          <w:rFonts w:eastAsia="Times New Roman"/>
          <w:color w:val="201F1E"/>
          <w:szCs w:val="24"/>
        </w:rPr>
        <w:t>ανά</w:t>
      </w:r>
      <w:r w:rsidRPr="005526EA">
        <w:rPr>
          <w:rFonts w:eastAsia="Times New Roman"/>
          <w:color w:val="201F1E"/>
          <w:szCs w:val="24"/>
        </w:rPr>
        <w:t xml:space="preserve"> </w:t>
      </w:r>
      <w:r>
        <w:rPr>
          <w:rFonts w:eastAsia="Times New Roman"/>
          <w:color w:val="201F1E"/>
          <w:szCs w:val="24"/>
        </w:rPr>
        <w:t>βήμα</w:t>
      </w:r>
      <w:r w:rsidRPr="005526EA">
        <w:rPr>
          <w:rFonts w:eastAsia="Times New Roman"/>
          <w:color w:val="201F1E"/>
          <w:szCs w:val="24"/>
        </w:rPr>
        <w:t xml:space="preserve"> σε όποια πόλη και </w:t>
      </w:r>
      <w:r>
        <w:rPr>
          <w:rFonts w:eastAsia="Times New Roman"/>
          <w:color w:val="201F1E"/>
          <w:szCs w:val="24"/>
        </w:rPr>
        <w:t xml:space="preserve">αν </w:t>
      </w:r>
      <w:r w:rsidRPr="005526EA">
        <w:rPr>
          <w:rFonts w:eastAsia="Times New Roman"/>
          <w:color w:val="201F1E"/>
          <w:szCs w:val="24"/>
        </w:rPr>
        <w:t>πάει</w:t>
      </w:r>
      <w:r>
        <w:rPr>
          <w:rFonts w:eastAsia="Times New Roman"/>
          <w:color w:val="201F1E"/>
          <w:szCs w:val="24"/>
        </w:rPr>
        <w:t>,</w:t>
      </w:r>
      <w:r w:rsidRPr="005526EA">
        <w:rPr>
          <w:rFonts w:eastAsia="Times New Roman"/>
          <w:color w:val="201F1E"/>
          <w:szCs w:val="24"/>
        </w:rPr>
        <w:t xml:space="preserve"> ο κ</w:t>
      </w:r>
      <w:r>
        <w:rPr>
          <w:rFonts w:eastAsia="Times New Roman"/>
          <w:color w:val="201F1E"/>
          <w:szCs w:val="24"/>
        </w:rPr>
        <w:t>.</w:t>
      </w:r>
      <w:r w:rsidRPr="005526EA">
        <w:rPr>
          <w:rFonts w:eastAsia="Times New Roman"/>
          <w:color w:val="201F1E"/>
          <w:szCs w:val="24"/>
        </w:rPr>
        <w:t xml:space="preserve"> Μητσοτάκης κάνει δύο </w:t>
      </w:r>
      <w:r>
        <w:rPr>
          <w:rFonts w:eastAsia="Times New Roman"/>
          <w:color w:val="201F1E"/>
          <w:szCs w:val="24"/>
        </w:rPr>
        <w:t>γκάφες ανά</w:t>
      </w:r>
      <w:r w:rsidRPr="005526EA">
        <w:rPr>
          <w:rFonts w:eastAsia="Times New Roman"/>
          <w:color w:val="201F1E"/>
          <w:szCs w:val="24"/>
        </w:rPr>
        <w:t xml:space="preserve"> συνέντευξη</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Γ</w:t>
      </w:r>
      <w:r w:rsidRPr="005526EA">
        <w:rPr>
          <w:rFonts w:eastAsia="Times New Roman"/>
          <w:color w:val="201F1E"/>
          <w:szCs w:val="24"/>
        </w:rPr>
        <w:t>ιατί εμε</w:t>
      </w:r>
      <w:r>
        <w:rPr>
          <w:rFonts w:eastAsia="Times New Roman"/>
          <w:color w:val="201F1E"/>
          <w:szCs w:val="24"/>
        </w:rPr>
        <w:t>ίς με την πολιτική μας δίνουμε ε</w:t>
      </w:r>
      <w:r w:rsidRPr="005526EA">
        <w:rPr>
          <w:rFonts w:eastAsia="Times New Roman"/>
          <w:color w:val="201F1E"/>
          <w:szCs w:val="24"/>
        </w:rPr>
        <w:t>λπίδα στον κόσμο ό</w:t>
      </w:r>
      <w:r w:rsidRPr="005526EA">
        <w:rPr>
          <w:rFonts w:eastAsia="Times New Roman"/>
          <w:color w:val="201F1E"/>
          <w:szCs w:val="24"/>
        </w:rPr>
        <w:t>τι τα πράγματα πηγαίνουν όλο και καλύτερα</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ε</w:t>
      </w:r>
      <w:r w:rsidRPr="005526EA">
        <w:rPr>
          <w:rFonts w:eastAsia="Times New Roman"/>
          <w:color w:val="201F1E"/>
          <w:szCs w:val="24"/>
        </w:rPr>
        <w:t xml:space="preserve">νώ </w:t>
      </w:r>
      <w:r>
        <w:rPr>
          <w:rFonts w:eastAsia="Times New Roman"/>
          <w:color w:val="201F1E"/>
          <w:szCs w:val="24"/>
        </w:rPr>
        <w:t>εσείς υπόσχεστε</w:t>
      </w:r>
      <w:r w:rsidRPr="005526EA">
        <w:rPr>
          <w:rFonts w:eastAsia="Times New Roman"/>
          <w:color w:val="201F1E"/>
          <w:szCs w:val="24"/>
        </w:rPr>
        <w:t xml:space="preserve"> επιστροφή στις πολιτικές </w:t>
      </w:r>
      <w:r>
        <w:rPr>
          <w:rFonts w:eastAsia="Times New Roman"/>
          <w:color w:val="201F1E"/>
          <w:szCs w:val="24"/>
        </w:rPr>
        <w:t xml:space="preserve">του ΔΝΤ, </w:t>
      </w:r>
      <w:r w:rsidRPr="005526EA">
        <w:rPr>
          <w:rFonts w:eastAsia="Times New Roman"/>
          <w:color w:val="201F1E"/>
          <w:szCs w:val="24"/>
        </w:rPr>
        <w:t xml:space="preserve">που με κόπο και πόνο </w:t>
      </w:r>
      <w:r>
        <w:rPr>
          <w:rFonts w:eastAsia="Times New Roman"/>
          <w:color w:val="201F1E"/>
          <w:szCs w:val="24"/>
        </w:rPr>
        <w:t xml:space="preserve">ο </w:t>
      </w:r>
      <w:r w:rsidRPr="005526EA">
        <w:rPr>
          <w:rFonts w:eastAsia="Times New Roman"/>
          <w:color w:val="201F1E"/>
          <w:szCs w:val="24"/>
        </w:rPr>
        <w:t>ελληνικός λαός κατάφερε να αποτινάξει</w:t>
      </w:r>
      <w:r>
        <w:rPr>
          <w:rFonts w:eastAsia="Times New Roman"/>
          <w:color w:val="201F1E"/>
          <w:szCs w:val="24"/>
        </w:rPr>
        <w:t>.</w:t>
      </w:r>
      <w:r w:rsidRPr="005526EA">
        <w:rPr>
          <w:rFonts w:eastAsia="Times New Roman"/>
          <w:color w:val="201F1E"/>
          <w:szCs w:val="24"/>
        </w:rPr>
        <w:t xml:space="preserve"> </w:t>
      </w:r>
    </w:p>
    <w:p w14:paraId="4318B31E"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Μ</w:t>
      </w:r>
      <w:r w:rsidRPr="005526EA">
        <w:rPr>
          <w:rFonts w:eastAsia="Times New Roman"/>
          <w:color w:val="201F1E"/>
          <w:szCs w:val="24"/>
        </w:rPr>
        <w:t>ετά</w:t>
      </w:r>
      <w:r>
        <w:rPr>
          <w:rFonts w:eastAsia="Times New Roman"/>
          <w:color w:val="201F1E"/>
          <w:szCs w:val="24"/>
        </w:rPr>
        <w:t>,</w:t>
      </w:r>
      <w:r w:rsidRPr="005526EA">
        <w:rPr>
          <w:rFonts w:eastAsia="Times New Roman"/>
          <w:color w:val="201F1E"/>
          <w:szCs w:val="24"/>
        </w:rPr>
        <w:t xml:space="preserve"> λοιπόν</w:t>
      </w:r>
      <w:r>
        <w:rPr>
          <w:rFonts w:eastAsia="Times New Roman"/>
          <w:color w:val="201F1E"/>
          <w:szCs w:val="24"/>
        </w:rPr>
        <w:t>,</w:t>
      </w:r>
      <w:r w:rsidRPr="005526EA">
        <w:rPr>
          <w:rFonts w:eastAsia="Times New Roman"/>
          <w:color w:val="201F1E"/>
          <w:szCs w:val="24"/>
        </w:rPr>
        <w:t xml:space="preserve"> από </w:t>
      </w:r>
      <w:r>
        <w:rPr>
          <w:rFonts w:eastAsia="Times New Roman"/>
          <w:color w:val="201F1E"/>
          <w:szCs w:val="24"/>
        </w:rPr>
        <w:t>εμβληματικές</w:t>
      </w:r>
      <w:r w:rsidRPr="005526EA">
        <w:rPr>
          <w:rFonts w:eastAsia="Times New Roman"/>
          <w:color w:val="201F1E"/>
          <w:szCs w:val="24"/>
        </w:rPr>
        <w:t xml:space="preserve"> παρεμβάσεις</w:t>
      </w:r>
      <w:r>
        <w:rPr>
          <w:rFonts w:eastAsia="Times New Roman"/>
          <w:color w:val="201F1E"/>
          <w:szCs w:val="24"/>
        </w:rPr>
        <w:t>,</w:t>
      </w:r>
      <w:r w:rsidRPr="005526EA">
        <w:rPr>
          <w:rFonts w:eastAsia="Times New Roman"/>
          <w:color w:val="201F1E"/>
          <w:szCs w:val="24"/>
        </w:rPr>
        <w:t xml:space="preserve"> όπως </w:t>
      </w:r>
      <w:r>
        <w:rPr>
          <w:rFonts w:eastAsia="Times New Roman"/>
          <w:color w:val="201F1E"/>
          <w:szCs w:val="24"/>
        </w:rPr>
        <w:t xml:space="preserve">οι </w:t>
      </w:r>
      <w:r w:rsidRPr="005526EA">
        <w:rPr>
          <w:rFonts w:eastAsia="Times New Roman"/>
          <w:color w:val="201F1E"/>
          <w:szCs w:val="24"/>
        </w:rPr>
        <w:t xml:space="preserve">εξαγγελίες της περσινής Διεθνούς Έκθεσης </w:t>
      </w:r>
      <w:r w:rsidRPr="005526EA">
        <w:rPr>
          <w:rFonts w:eastAsia="Times New Roman"/>
          <w:color w:val="201F1E"/>
          <w:szCs w:val="24"/>
        </w:rPr>
        <w:t>Θεσσαλονίκης</w:t>
      </w:r>
      <w:r>
        <w:rPr>
          <w:rFonts w:eastAsia="Times New Roman"/>
          <w:color w:val="201F1E"/>
          <w:szCs w:val="24"/>
        </w:rPr>
        <w:t>,</w:t>
      </w:r>
      <w:r w:rsidRPr="005526EA">
        <w:rPr>
          <w:rFonts w:eastAsia="Times New Roman"/>
          <w:color w:val="201F1E"/>
          <w:szCs w:val="24"/>
        </w:rPr>
        <w:t xml:space="preserve"> που υλοποιήθηκαν </w:t>
      </w:r>
      <w:r>
        <w:rPr>
          <w:rFonts w:eastAsia="Times New Roman"/>
          <w:color w:val="201F1E"/>
          <w:szCs w:val="24"/>
        </w:rPr>
        <w:t>όλες,</w:t>
      </w:r>
      <w:r w:rsidRPr="005526EA">
        <w:rPr>
          <w:rFonts w:eastAsia="Times New Roman"/>
          <w:color w:val="201F1E"/>
          <w:szCs w:val="24"/>
        </w:rPr>
        <w:t xml:space="preserve"> όπως η </w:t>
      </w:r>
      <w:r>
        <w:rPr>
          <w:rFonts w:eastAsia="Times New Roman"/>
          <w:color w:val="201F1E"/>
          <w:szCs w:val="24"/>
        </w:rPr>
        <w:t>αύξηση του κατώτατου μισθού, η</w:t>
      </w:r>
      <w:r w:rsidRPr="005526EA">
        <w:rPr>
          <w:rFonts w:eastAsia="Times New Roman"/>
          <w:color w:val="201F1E"/>
          <w:szCs w:val="24"/>
        </w:rPr>
        <w:t xml:space="preserve"> κατάργηση του </w:t>
      </w:r>
      <w:r>
        <w:rPr>
          <w:rFonts w:eastAsia="Times New Roman"/>
          <w:color w:val="201F1E"/>
          <w:szCs w:val="24"/>
        </w:rPr>
        <w:t>υπο</w:t>
      </w:r>
      <w:r w:rsidRPr="005526EA">
        <w:rPr>
          <w:rFonts w:eastAsia="Times New Roman"/>
          <w:color w:val="201F1E"/>
          <w:szCs w:val="24"/>
        </w:rPr>
        <w:t>κατώτατου</w:t>
      </w:r>
      <w:r>
        <w:rPr>
          <w:rFonts w:eastAsia="Times New Roman"/>
          <w:color w:val="201F1E"/>
          <w:szCs w:val="24"/>
        </w:rPr>
        <w:t>,</w:t>
      </w:r>
      <w:r w:rsidRPr="005526EA">
        <w:rPr>
          <w:rFonts w:eastAsia="Times New Roman"/>
          <w:color w:val="201F1E"/>
          <w:szCs w:val="24"/>
        </w:rPr>
        <w:t xml:space="preserve"> το επίδομα στέγασης</w:t>
      </w:r>
      <w:r>
        <w:rPr>
          <w:rFonts w:eastAsia="Times New Roman"/>
          <w:color w:val="201F1E"/>
          <w:szCs w:val="24"/>
        </w:rPr>
        <w:t>, η μείωση του ΕΝΦΙΑ κ.</w:t>
      </w:r>
      <w:r>
        <w:rPr>
          <w:rFonts w:eastAsia="Times New Roman"/>
          <w:color w:val="201F1E"/>
          <w:szCs w:val="24"/>
        </w:rPr>
        <w:t>ά</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ε</w:t>
      </w:r>
      <w:r w:rsidRPr="005526EA">
        <w:rPr>
          <w:rFonts w:eastAsia="Times New Roman"/>
          <w:color w:val="201F1E"/>
          <w:szCs w:val="24"/>
        </w:rPr>
        <w:t>ρχόμαστε να συζητήσουμε το σημερινό νομοσχέδιο</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 xml:space="preserve">Τι </w:t>
      </w:r>
      <w:r w:rsidRPr="005526EA">
        <w:rPr>
          <w:rFonts w:eastAsia="Times New Roman"/>
          <w:color w:val="201F1E"/>
          <w:szCs w:val="24"/>
        </w:rPr>
        <w:t>περιλαμβάνει</w:t>
      </w:r>
      <w:r>
        <w:rPr>
          <w:rFonts w:eastAsia="Times New Roman"/>
          <w:color w:val="201F1E"/>
          <w:szCs w:val="24"/>
        </w:rPr>
        <w:t xml:space="preserve">; </w:t>
      </w:r>
    </w:p>
    <w:p w14:paraId="4318B31F"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 xml:space="preserve">Ο κ. </w:t>
      </w:r>
      <w:r w:rsidRPr="005526EA">
        <w:rPr>
          <w:rFonts w:eastAsia="Times New Roman"/>
          <w:color w:val="201F1E"/>
          <w:szCs w:val="24"/>
        </w:rPr>
        <w:t xml:space="preserve">Πετρόπουλος είχε </w:t>
      </w:r>
      <w:r>
        <w:rPr>
          <w:rFonts w:eastAsia="Times New Roman"/>
          <w:color w:val="201F1E"/>
          <w:szCs w:val="24"/>
        </w:rPr>
        <w:t xml:space="preserve">έρθει </w:t>
      </w:r>
      <w:r w:rsidRPr="005526EA">
        <w:rPr>
          <w:rFonts w:eastAsia="Times New Roman"/>
          <w:color w:val="201F1E"/>
          <w:szCs w:val="24"/>
        </w:rPr>
        <w:t xml:space="preserve">το 2016 στη </w:t>
      </w:r>
      <w:r w:rsidRPr="005526EA">
        <w:rPr>
          <w:rFonts w:eastAsia="Times New Roman"/>
          <w:color w:val="201F1E"/>
          <w:szCs w:val="24"/>
        </w:rPr>
        <w:t>Θεσπρωτία</w:t>
      </w:r>
      <w:r>
        <w:rPr>
          <w:rFonts w:eastAsia="Times New Roman"/>
          <w:color w:val="201F1E"/>
          <w:szCs w:val="24"/>
        </w:rPr>
        <w:t>,</w:t>
      </w:r>
      <w:r w:rsidRPr="005526EA">
        <w:rPr>
          <w:rFonts w:eastAsia="Times New Roman"/>
          <w:color w:val="201F1E"/>
          <w:szCs w:val="24"/>
        </w:rPr>
        <w:t xml:space="preserve"> στην Παραμυθιά</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Ε</w:t>
      </w:r>
      <w:r w:rsidRPr="005526EA">
        <w:rPr>
          <w:rFonts w:eastAsia="Times New Roman"/>
          <w:color w:val="201F1E"/>
          <w:szCs w:val="24"/>
        </w:rPr>
        <w:t>ίχαμε κάνει μία εκδήλωση</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Ό,</w:t>
      </w:r>
      <w:r w:rsidRPr="005526EA">
        <w:rPr>
          <w:rFonts w:eastAsia="Times New Roman"/>
          <w:color w:val="201F1E"/>
          <w:szCs w:val="24"/>
        </w:rPr>
        <w:t xml:space="preserve">τι </w:t>
      </w:r>
      <w:r>
        <w:rPr>
          <w:rFonts w:eastAsia="Times New Roman"/>
          <w:color w:val="201F1E"/>
          <w:szCs w:val="24"/>
        </w:rPr>
        <w:t>συζητήθηκε τότε από τους φορείς, απ’</w:t>
      </w:r>
      <w:r w:rsidRPr="005526EA">
        <w:rPr>
          <w:rFonts w:eastAsia="Times New Roman"/>
          <w:color w:val="201F1E"/>
          <w:szCs w:val="24"/>
        </w:rPr>
        <w:t xml:space="preserve"> όλο</w:t>
      </w:r>
      <w:r>
        <w:rPr>
          <w:rFonts w:eastAsia="Times New Roman"/>
          <w:color w:val="201F1E"/>
          <w:szCs w:val="24"/>
        </w:rPr>
        <w:t>ν</w:t>
      </w:r>
      <w:r w:rsidRPr="005526EA">
        <w:rPr>
          <w:rFonts w:eastAsia="Times New Roman"/>
          <w:color w:val="201F1E"/>
          <w:szCs w:val="24"/>
        </w:rPr>
        <w:t xml:space="preserve"> τον κόσμο σε μία ανοιχτή εκδήλωση</w:t>
      </w:r>
      <w:r>
        <w:rPr>
          <w:rFonts w:eastAsia="Times New Roman"/>
          <w:color w:val="201F1E"/>
          <w:szCs w:val="24"/>
        </w:rPr>
        <w:t>,</w:t>
      </w:r>
      <w:r w:rsidRPr="005526EA">
        <w:rPr>
          <w:rFonts w:eastAsia="Times New Roman"/>
          <w:color w:val="201F1E"/>
          <w:szCs w:val="24"/>
        </w:rPr>
        <w:t xml:space="preserve"> έχουν όλα υλοποιηθεί</w:t>
      </w:r>
      <w:r>
        <w:rPr>
          <w:rFonts w:eastAsia="Times New Roman"/>
          <w:color w:val="201F1E"/>
          <w:szCs w:val="24"/>
        </w:rPr>
        <w:t>. Κύριε Υπουργέ, εγώ δεν το περίμενα ότι θα υλοποιηθούν όλα μέσα στην τετραετία. Ήταν</w:t>
      </w:r>
      <w:r w:rsidRPr="005526EA">
        <w:rPr>
          <w:rFonts w:eastAsia="Times New Roman"/>
          <w:color w:val="201F1E"/>
          <w:szCs w:val="24"/>
        </w:rPr>
        <w:t xml:space="preserve"> αιτήματα τα οπ</w:t>
      </w:r>
      <w:r w:rsidRPr="005526EA">
        <w:rPr>
          <w:rFonts w:eastAsia="Times New Roman"/>
          <w:color w:val="201F1E"/>
          <w:szCs w:val="24"/>
        </w:rPr>
        <w:t>οία αφορούσαν χρόνιες παθογένειες και πολλά προβλήματα δεκαετιών</w:t>
      </w:r>
      <w:r>
        <w:rPr>
          <w:rFonts w:eastAsia="Times New Roman"/>
          <w:color w:val="201F1E"/>
          <w:szCs w:val="24"/>
        </w:rPr>
        <w:t>.</w:t>
      </w:r>
      <w:r w:rsidRPr="005526EA">
        <w:rPr>
          <w:rFonts w:eastAsia="Times New Roman"/>
          <w:color w:val="201F1E"/>
          <w:szCs w:val="24"/>
        </w:rPr>
        <w:t xml:space="preserve"> </w:t>
      </w:r>
    </w:p>
    <w:p w14:paraId="4318B320"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 xml:space="preserve">Φέρνουμε </w:t>
      </w:r>
      <w:r w:rsidRPr="005526EA">
        <w:rPr>
          <w:rFonts w:eastAsia="Times New Roman"/>
          <w:color w:val="201F1E"/>
          <w:szCs w:val="24"/>
        </w:rPr>
        <w:t xml:space="preserve">ρύθμιση </w:t>
      </w:r>
      <w:r>
        <w:rPr>
          <w:rFonts w:eastAsia="Times New Roman"/>
          <w:color w:val="201F1E"/>
          <w:szCs w:val="24"/>
        </w:rPr>
        <w:t>εκατόν είκοσι</w:t>
      </w:r>
      <w:r w:rsidRPr="005526EA">
        <w:rPr>
          <w:rFonts w:eastAsia="Times New Roman"/>
          <w:color w:val="201F1E"/>
          <w:szCs w:val="24"/>
        </w:rPr>
        <w:t xml:space="preserve"> δόσεων </w:t>
      </w:r>
      <w:r>
        <w:rPr>
          <w:rFonts w:eastAsia="Times New Roman"/>
          <w:color w:val="201F1E"/>
          <w:szCs w:val="24"/>
        </w:rPr>
        <w:t>για χρέη προς</w:t>
      </w:r>
      <w:r w:rsidRPr="005526EA">
        <w:rPr>
          <w:rFonts w:eastAsia="Times New Roman"/>
          <w:color w:val="201F1E"/>
          <w:szCs w:val="24"/>
        </w:rPr>
        <w:t xml:space="preserve"> ασφαλιστικά ταμεία</w:t>
      </w:r>
      <w:r>
        <w:rPr>
          <w:rFonts w:eastAsia="Times New Roman"/>
          <w:color w:val="201F1E"/>
          <w:szCs w:val="24"/>
        </w:rPr>
        <w:t>,</w:t>
      </w:r>
      <w:r w:rsidRPr="005526EA">
        <w:rPr>
          <w:rFonts w:eastAsia="Times New Roman"/>
          <w:color w:val="201F1E"/>
          <w:szCs w:val="24"/>
        </w:rPr>
        <w:t xml:space="preserve"> με ταυτόχρονη διαγραφή προσαυξήσεων και κούρεμα της βασικής οφειλής</w:t>
      </w:r>
      <w:r>
        <w:rPr>
          <w:rFonts w:eastAsia="Times New Roman"/>
          <w:color w:val="201F1E"/>
          <w:szCs w:val="24"/>
        </w:rPr>
        <w:t>.</w:t>
      </w:r>
      <w:r w:rsidRPr="005526EA">
        <w:rPr>
          <w:rFonts w:eastAsia="Times New Roman"/>
          <w:color w:val="201F1E"/>
          <w:szCs w:val="24"/>
        </w:rPr>
        <w:t xml:space="preserve"> Τι σημαίνει αυτό πρακτικά</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Έ</w:t>
      </w:r>
      <w:r w:rsidRPr="005526EA">
        <w:rPr>
          <w:rFonts w:eastAsia="Times New Roman"/>
          <w:color w:val="201F1E"/>
          <w:szCs w:val="24"/>
        </w:rPr>
        <w:t xml:space="preserve">νας συμπολίτης </w:t>
      </w:r>
      <w:r>
        <w:rPr>
          <w:rFonts w:eastAsia="Times New Roman"/>
          <w:color w:val="201F1E"/>
          <w:szCs w:val="24"/>
        </w:rPr>
        <w:t>μας,</w:t>
      </w:r>
      <w:r w:rsidRPr="005526EA">
        <w:rPr>
          <w:rFonts w:eastAsia="Times New Roman"/>
          <w:color w:val="201F1E"/>
          <w:szCs w:val="24"/>
        </w:rPr>
        <w:t xml:space="preserve"> </w:t>
      </w:r>
      <w:r w:rsidRPr="005526EA">
        <w:rPr>
          <w:rFonts w:eastAsia="Times New Roman"/>
          <w:color w:val="201F1E"/>
          <w:szCs w:val="24"/>
        </w:rPr>
        <w:t>ο οποίος ήταν ελεύθερος επαγγελ</w:t>
      </w:r>
      <w:r>
        <w:rPr>
          <w:rFonts w:eastAsia="Times New Roman"/>
          <w:color w:val="201F1E"/>
          <w:szCs w:val="24"/>
        </w:rPr>
        <w:t>μ</w:t>
      </w:r>
      <w:r w:rsidRPr="005526EA">
        <w:rPr>
          <w:rFonts w:eastAsia="Times New Roman"/>
          <w:color w:val="201F1E"/>
          <w:szCs w:val="24"/>
        </w:rPr>
        <w:t>ατίας και χρωστά στον πρώην Ο</w:t>
      </w:r>
      <w:r>
        <w:rPr>
          <w:rFonts w:eastAsia="Times New Roman"/>
          <w:color w:val="201F1E"/>
          <w:szCs w:val="24"/>
        </w:rPr>
        <w:t>ΑΕΕ, πλέον μπορεί να το ρυθμίσει σε</w:t>
      </w:r>
      <w:r w:rsidRPr="005526EA">
        <w:rPr>
          <w:rFonts w:eastAsia="Times New Roman"/>
          <w:color w:val="201F1E"/>
          <w:szCs w:val="24"/>
        </w:rPr>
        <w:t xml:space="preserve"> </w:t>
      </w:r>
      <w:r>
        <w:rPr>
          <w:rFonts w:eastAsia="Times New Roman"/>
          <w:color w:val="201F1E"/>
          <w:szCs w:val="24"/>
        </w:rPr>
        <w:t>εκατόν είκοσι</w:t>
      </w:r>
      <w:r w:rsidRPr="005526EA">
        <w:rPr>
          <w:rFonts w:eastAsia="Times New Roman"/>
          <w:color w:val="201F1E"/>
          <w:szCs w:val="24"/>
        </w:rPr>
        <w:t xml:space="preserve"> δόσεις</w:t>
      </w:r>
      <w:r>
        <w:rPr>
          <w:rFonts w:eastAsia="Times New Roman"/>
          <w:color w:val="201F1E"/>
          <w:szCs w:val="24"/>
        </w:rPr>
        <w:t>, ν</w:t>
      </w:r>
      <w:r w:rsidRPr="005526EA">
        <w:rPr>
          <w:rFonts w:eastAsia="Times New Roman"/>
          <w:color w:val="201F1E"/>
          <w:szCs w:val="24"/>
        </w:rPr>
        <w:t>α διαγραφούν οι τυχόν προσαυξήσεις</w:t>
      </w:r>
      <w:r>
        <w:rPr>
          <w:rFonts w:eastAsia="Times New Roman"/>
          <w:color w:val="201F1E"/>
          <w:szCs w:val="24"/>
        </w:rPr>
        <w:t>,</w:t>
      </w:r>
      <w:r w:rsidRPr="005526EA">
        <w:rPr>
          <w:rFonts w:eastAsia="Times New Roman"/>
          <w:color w:val="201F1E"/>
          <w:szCs w:val="24"/>
        </w:rPr>
        <w:t xml:space="preserve"> ενώ με τον απολογισμό της αρχικής οφειλής που</w:t>
      </w:r>
      <w:r>
        <w:rPr>
          <w:rFonts w:eastAsia="Times New Roman"/>
          <w:color w:val="201F1E"/>
          <w:szCs w:val="24"/>
        </w:rPr>
        <w:t>,</w:t>
      </w:r>
      <w:r w:rsidRPr="005526EA">
        <w:rPr>
          <w:rFonts w:eastAsia="Times New Roman"/>
          <w:color w:val="201F1E"/>
          <w:szCs w:val="24"/>
        </w:rPr>
        <w:t xml:space="preserve"> αν θέλει</w:t>
      </w:r>
      <w:r>
        <w:rPr>
          <w:rFonts w:eastAsia="Times New Roman"/>
          <w:color w:val="201F1E"/>
          <w:szCs w:val="24"/>
        </w:rPr>
        <w:t>,</w:t>
      </w:r>
      <w:r w:rsidRPr="005526EA">
        <w:rPr>
          <w:rFonts w:eastAsia="Times New Roman"/>
          <w:color w:val="201F1E"/>
          <w:szCs w:val="24"/>
        </w:rPr>
        <w:t xml:space="preserve"> μπορεί να κάνει</w:t>
      </w:r>
      <w:r>
        <w:rPr>
          <w:rFonts w:eastAsia="Times New Roman"/>
          <w:color w:val="201F1E"/>
          <w:szCs w:val="24"/>
        </w:rPr>
        <w:t>,</w:t>
      </w:r>
      <w:r w:rsidRPr="005526EA">
        <w:rPr>
          <w:rFonts w:eastAsia="Times New Roman"/>
          <w:color w:val="201F1E"/>
          <w:szCs w:val="24"/>
        </w:rPr>
        <w:t xml:space="preserve"> έχει την ευκαιρία να κουρέψει και </w:t>
      </w:r>
      <w:r>
        <w:rPr>
          <w:rFonts w:eastAsia="Times New Roman"/>
          <w:color w:val="201F1E"/>
          <w:szCs w:val="24"/>
        </w:rPr>
        <w:t>το αρχικό κεφάλαιο που χρώσταγε μ</w:t>
      </w:r>
      <w:r w:rsidRPr="005526EA">
        <w:rPr>
          <w:rFonts w:eastAsia="Times New Roman"/>
          <w:color w:val="201F1E"/>
          <w:szCs w:val="24"/>
        </w:rPr>
        <w:t>ε</w:t>
      </w:r>
      <w:r>
        <w:rPr>
          <w:rFonts w:eastAsia="Times New Roman"/>
          <w:color w:val="201F1E"/>
          <w:szCs w:val="24"/>
        </w:rPr>
        <w:t xml:space="preserve"> ελάφρυνση </w:t>
      </w:r>
      <w:r w:rsidRPr="005526EA">
        <w:rPr>
          <w:rFonts w:eastAsia="Times New Roman"/>
          <w:color w:val="201F1E"/>
          <w:szCs w:val="24"/>
        </w:rPr>
        <w:t>της τάξης του 65%</w:t>
      </w:r>
      <w:r>
        <w:rPr>
          <w:rFonts w:eastAsia="Times New Roman"/>
          <w:color w:val="201F1E"/>
          <w:szCs w:val="24"/>
        </w:rPr>
        <w:t>.</w:t>
      </w:r>
      <w:r w:rsidRPr="005526EA">
        <w:rPr>
          <w:rFonts w:eastAsia="Times New Roman"/>
          <w:color w:val="201F1E"/>
          <w:szCs w:val="24"/>
        </w:rPr>
        <w:t xml:space="preserve"> </w:t>
      </w:r>
    </w:p>
    <w:p w14:paraId="4318B321"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Ογδόντα χιλιάδες</w:t>
      </w:r>
      <w:r w:rsidRPr="005526EA">
        <w:rPr>
          <w:rFonts w:eastAsia="Times New Roman"/>
          <w:color w:val="201F1E"/>
          <w:szCs w:val="24"/>
        </w:rPr>
        <w:t xml:space="preserve"> εγκλωβισμένοι συμπολίτες </w:t>
      </w:r>
      <w:r>
        <w:rPr>
          <w:rFonts w:eastAsia="Times New Roman"/>
          <w:color w:val="201F1E"/>
          <w:szCs w:val="24"/>
        </w:rPr>
        <w:t>μας,</w:t>
      </w:r>
      <w:r w:rsidRPr="005526EA">
        <w:rPr>
          <w:rFonts w:eastAsia="Times New Roman"/>
          <w:color w:val="201F1E"/>
          <w:szCs w:val="24"/>
        </w:rPr>
        <w:t xml:space="preserve"> οι οποίοι </w:t>
      </w:r>
      <w:r>
        <w:rPr>
          <w:rFonts w:eastAsia="Times New Roman"/>
          <w:color w:val="201F1E"/>
          <w:szCs w:val="24"/>
        </w:rPr>
        <w:t>α</w:t>
      </w:r>
      <w:r w:rsidRPr="005526EA">
        <w:rPr>
          <w:rFonts w:eastAsia="Times New Roman"/>
          <w:color w:val="201F1E"/>
          <w:szCs w:val="24"/>
        </w:rPr>
        <w:t>ν και έχουν φτάσει σε ηλικία συνταξιοδότησης δεν μπορούσαν να πάρουν τη σύνταξή τους λόγω οφειλών</w:t>
      </w:r>
      <w:r>
        <w:rPr>
          <w:rFonts w:eastAsia="Times New Roman"/>
          <w:color w:val="201F1E"/>
          <w:szCs w:val="24"/>
        </w:rPr>
        <w:t>,</w:t>
      </w:r>
      <w:r w:rsidRPr="005526EA">
        <w:rPr>
          <w:rFonts w:eastAsia="Times New Roman"/>
          <w:color w:val="201F1E"/>
          <w:szCs w:val="24"/>
        </w:rPr>
        <w:t xml:space="preserve"> πλέον θα έχουν τη δυνατότητα να ρίξουν το χρέος τους κάτω από τις 20.000</w:t>
      </w:r>
      <w:r>
        <w:rPr>
          <w:rFonts w:eastAsia="Times New Roman"/>
          <w:color w:val="201F1E"/>
          <w:szCs w:val="24"/>
        </w:rPr>
        <w:t>,</w:t>
      </w:r>
      <w:r w:rsidRPr="005526EA">
        <w:rPr>
          <w:rFonts w:eastAsia="Times New Roman"/>
          <w:color w:val="201F1E"/>
          <w:szCs w:val="24"/>
        </w:rPr>
        <w:t xml:space="preserve"> που είναι και το όριο των οφειλών </w:t>
      </w:r>
      <w:r>
        <w:rPr>
          <w:rFonts w:eastAsia="Times New Roman"/>
          <w:color w:val="201F1E"/>
          <w:szCs w:val="24"/>
        </w:rPr>
        <w:t xml:space="preserve">για να συνταξιοδοτηθούν. </w:t>
      </w:r>
    </w:p>
    <w:p w14:paraId="4318B322"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Κ</w:t>
      </w:r>
      <w:r w:rsidRPr="005526EA">
        <w:rPr>
          <w:rFonts w:eastAsia="Times New Roman"/>
          <w:color w:val="201F1E"/>
          <w:szCs w:val="24"/>
        </w:rPr>
        <w:t xml:space="preserve">αι </w:t>
      </w:r>
      <w:r>
        <w:rPr>
          <w:rFonts w:eastAsia="Times New Roman"/>
          <w:color w:val="201F1E"/>
          <w:szCs w:val="24"/>
        </w:rPr>
        <w:t>μιας και είμαστε από αγροτικό νομό</w:t>
      </w:r>
      <w:r>
        <w:rPr>
          <w:rFonts w:eastAsia="Times New Roman"/>
          <w:color w:val="201F1E"/>
          <w:szCs w:val="24"/>
        </w:rPr>
        <w:t>,</w:t>
      </w:r>
      <w:r>
        <w:rPr>
          <w:rFonts w:eastAsia="Times New Roman"/>
          <w:color w:val="201F1E"/>
          <w:szCs w:val="24"/>
        </w:rPr>
        <w:t xml:space="preserve"> </w:t>
      </w:r>
      <w:r w:rsidRPr="005526EA">
        <w:rPr>
          <w:rFonts w:eastAsia="Times New Roman"/>
          <w:color w:val="201F1E"/>
          <w:szCs w:val="24"/>
        </w:rPr>
        <w:t xml:space="preserve">θα ήθελα να </w:t>
      </w:r>
      <w:r>
        <w:rPr>
          <w:rFonts w:eastAsia="Times New Roman"/>
          <w:color w:val="201F1E"/>
          <w:szCs w:val="24"/>
        </w:rPr>
        <w:t>πω και</w:t>
      </w:r>
      <w:r w:rsidRPr="005526EA">
        <w:rPr>
          <w:rFonts w:eastAsia="Times New Roman"/>
          <w:color w:val="201F1E"/>
          <w:szCs w:val="24"/>
        </w:rPr>
        <w:t xml:space="preserve"> τι ψηφίζουμε για όλους εκείνους που έχουν οφειλές στον πρώην Ο</w:t>
      </w:r>
      <w:r w:rsidRPr="005526EA">
        <w:rPr>
          <w:rFonts w:eastAsia="Times New Roman"/>
          <w:color w:val="201F1E"/>
          <w:szCs w:val="24"/>
        </w:rPr>
        <w:t>ΓΑ</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Γ</w:t>
      </w:r>
      <w:r w:rsidRPr="005526EA">
        <w:rPr>
          <w:rFonts w:eastAsia="Times New Roman"/>
          <w:color w:val="201F1E"/>
          <w:szCs w:val="24"/>
        </w:rPr>
        <w:t xml:space="preserve">ια </w:t>
      </w:r>
      <w:r>
        <w:rPr>
          <w:rFonts w:eastAsia="Times New Roman"/>
          <w:color w:val="201F1E"/>
          <w:szCs w:val="24"/>
        </w:rPr>
        <w:t xml:space="preserve">αυτούς </w:t>
      </w:r>
      <w:r w:rsidRPr="005526EA">
        <w:rPr>
          <w:rFonts w:eastAsia="Times New Roman"/>
          <w:color w:val="201F1E"/>
          <w:szCs w:val="24"/>
        </w:rPr>
        <w:t>τους ανθρώπους</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λοιπόν</w:t>
      </w:r>
      <w:r>
        <w:rPr>
          <w:rFonts w:eastAsia="Times New Roman"/>
          <w:color w:val="201F1E"/>
          <w:szCs w:val="24"/>
        </w:rPr>
        <w:t>,</w:t>
      </w:r>
      <w:r w:rsidRPr="005526EA">
        <w:rPr>
          <w:rFonts w:eastAsia="Times New Roman"/>
          <w:color w:val="201F1E"/>
          <w:szCs w:val="24"/>
        </w:rPr>
        <w:t xml:space="preserve"> προβλέπεται 100% διαγραφή των</w:t>
      </w:r>
      <w:r>
        <w:rPr>
          <w:rFonts w:eastAsia="Times New Roman"/>
          <w:color w:val="201F1E"/>
          <w:szCs w:val="24"/>
        </w:rPr>
        <w:t xml:space="preserve"> προσαυξήσεων, εκατόν είκοσι δόσεις με ελάχιστη δόση τα </w:t>
      </w:r>
      <w:r w:rsidRPr="005526EA">
        <w:rPr>
          <w:rFonts w:eastAsia="Times New Roman"/>
          <w:color w:val="201F1E"/>
          <w:szCs w:val="24"/>
        </w:rPr>
        <w:t>30 ευρώ το</w:t>
      </w:r>
      <w:r>
        <w:rPr>
          <w:rFonts w:eastAsia="Times New Roman"/>
          <w:color w:val="201F1E"/>
          <w:szCs w:val="24"/>
        </w:rPr>
        <w:t>ν</w:t>
      </w:r>
      <w:r w:rsidRPr="005526EA">
        <w:rPr>
          <w:rFonts w:eastAsia="Times New Roman"/>
          <w:color w:val="201F1E"/>
          <w:szCs w:val="24"/>
        </w:rPr>
        <w:t xml:space="preserve"> μήνα και </w:t>
      </w:r>
      <w:r>
        <w:rPr>
          <w:rFonts w:eastAsia="Times New Roman"/>
          <w:color w:val="201F1E"/>
          <w:szCs w:val="24"/>
        </w:rPr>
        <w:t xml:space="preserve">το </w:t>
      </w:r>
      <w:r w:rsidRPr="005526EA">
        <w:rPr>
          <w:rFonts w:eastAsia="Times New Roman"/>
          <w:color w:val="201F1E"/>
          <w:szCs w:val="24"/>
        </w:rPr>
        <w:t>όριο των οφειλών</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για</w:t>
      </w:r>
      <w:r w:rsidRPr="005526EA">
        <w:rPr>
          <w:rFonts w:eastAsia="Times New Roman"/>
          <w:color w:val="201F1E"/>
          <w:szCs w:val="24"/>
        </w:rPr>
        <w:t xml:space="preserve"> να πάρουν τη σύνταξη</w:t>
      </w:r>
      <w:r>
        <w:rPr>
          <w:rFonts w:eastAsia="Times New Roman"/>
          <w:color w:val="201F1E"/>
          <w:szCs w:val="24"/>
        </w:rPr>
        <w:t>,</w:t>
      </w:r>
      <w:r w:rsidRPr="005526EA">
        <w:rPr>
          <w:rFonts w:eastAsia="Times New Roman"/>
          <w:color w:val="201F1E"/>
          <w:szCs w:val="24"/>
        </w:rPr>
        <w:t xml:space="preserve"> ανεβαίνει από τα τέσσερα στα έξι χιλιάρικα</w:t>
      </w:r>
      <w:r>
        <w:rPr>
          <w:rFonts w:eastAsia="Times New Roman"/>
          <w:color w:val="201F1E"/>
          <w:szCs w:val="24"/>
        </w:rPr>
        <w:t>.</w:t>
      </w:r>
      <w:r w:rsidRPr="005526EA">
        <w:rPr>
          <w:rFonts w:eastAsia="Times New Roman"/>
          <w:color w:val="201F1E"/>
          <w:szCs w:val="24"/>
        </w:rPr>
        <w:t xml:space="preserve"> </w:t>
      </w:r>
    </w:p>
    <w:p w14:paraId="4318B323"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Επίσης, οι εκατόν ε</w:t>
      </w:r>
      <w:r>
        <w:rPr>
          <w:rFonts w:eastAsia="Times New Roman"/>
          <w:color w:val="201F1E"/>
          <w:szCs w:val="24"/>
        </w:rPr>
        <w:t>ίκοσι</w:t>
      </w:r>
      <w:r w:rsidRPr="005526EA">
        <w:rPr>
          <w:rFonts w:eastAsia="Times New Roman"/>
          <w:color w:val="201F1E"/>
          <w:szCs w:val="24"/>
        </w:rPr>
        <w:t xml:space="preserve"> δόσεις που αφορούν τα χρέη που έχουν σε πολίτες μας στους δήμους από </w:t>
      </w:r>
      <w:r>
        <w:rPr>
          <w:rFonts w:eastAsia="Times New Roman"/>
          <w:color w:val="201F1E"/>
          <w:szCs w:val="24"/>
        </w:rPr>
        <w:t>δημοτικά τέλη,</w:t>
      </w:r>
      <w:r w:rsidRPr="005526EA">
        <w:rPr>
          <w:rFonts w:eastAsia="Times New Roman"/>
          <w:color w:val="201F1E"/>
          <w:szCs w:val="24"/>
        </w:rPr>
        <w:t xml:space="preserve"> χρέη από λογαριασμό νερού</w:t>
      </w:r>
      <w:r>
        <w:rPr>
          <w:rFonts w:eastAsia="Times New Roman"/>
          <w:color w:val="201F1E"/>
          <w:szCs w:val="24"/>
        </w:rPr>
        <w:t>,</w:t>
      </w:r>
      <w:r w:rsidRPr="005526EA">
        <w:rPr>
          <w:rFonts w:eastAsia="Times New Roman"/>
          <w:color w:val="201F1E"/>
          <w:szCs w:val="24"/>
        </w:rPr>
        <w:t xml:space="preserve"> μπορούν πλέον να ρυθμιστούν</w:t>
      </w:r>
      <w:r>
        <w:rPr>
          <w:rFonts w:eastAsia="Times New Roman"/>
          <w:color w:val="201F1E"/>
          <w:szCs w:val="24"/>
        </w:rPr>
        <w:t>.</w:t>
      </w:r>
      <w:r w:rsidRPr="005526EA">
        <w:rPr>
          <w:rFonts w:eastAsia="Times New Roman"/>
          <w:color w:val="201F1E"/>
          <w:szCs w:val="24"/>
        </w:rPr>
        <w:t xml:space="preserve"> </w:t>
      </w:r>
    </w:p>
    <w:p w14:paraId="4318B324" w14:textId="77777777" w:rsidR="001D7CFB" w:rsidRDefault="00EB4E04">
      <w:pPr>
        <w:spacing w:line="600" w:lineRule="auto"/>
        <w:ind w:firstLine="720"/>
        <w:jc w:val="both"/>
        <w:rPr>
          <w:rFonts w:eastAsia="Times New Roman"/>
          <w:color w:val="201F1E"/>
          <w:szCs w:val="24"/>
        </w:rPr>
      </w:pPr>
      <w:r w:rsidRPr="005526EA">
        <w:rPr>
          <w:rFonts w:eastAsia="Times New Roman"/>
          <w:color w:val="201F1E"/>
          <w:szCs w:val="24"/>
        </w:rPr>
        <w:t>Όσον αφορά τι</w:t>
      </w:r>
      <w:r>
        <w:rPr>
          <w:rFonts w:eastAsia="Times New Roman"/>
          <w:color w:val="201F1E"/>
          <w:szCs w:val="24"/>
        </w:rPr>
        <w:t xml:space="preserve">ς συντάξεις χηρείας, με το παρόν </w:t>
      </w:r>
      <w:r w:rsidRPr="005526EA">
        <w:rPr>
          <w:rFonts w:eastAsia="Times New Roman"/>
          <w:color w:val="201F1E"/>
          <w:szCs w:val="24"/>
        </w:rPr>
        <w:t>σχέδιο νόμου ικανοποιεί</w:t>
      </w:r>
      <w:r>
        <w:rPr>
          <w:rFonts w:eastAsia="Times New Roman"/>
          <w:color w:val="201F1E"/>
          <w:szCs w:val="24"/>
        </w:rPr>
        <w:t>ται το σύνολο των αιτημάτων των δικαιούχ</w:t>
      </w:r>
      <w:r>
        <w:rPr>
          <w:rFonts w:eastAsia="Times New Roman"/>
          <w:color w:val="201F1E"/>
          <w:szCs w:val="24"/>
        </w:rPr>
        <w:t>ων των συντάξεων</w:t>
      </w:r>
      <w:r w:rsidRPr="005526EA">
        <w:rPr>
          <w:rFonts w:eastAsia="Times New Roman"/>
          <w:color w:val="201F1E"/>
          <w:szCs w:val="24"/>
        </w:rPr>
        <w:t xml:space="preserve"> χηρείας</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Τ</w:t>
      </w:r>
      <w:r w:rsidRPr="005526EA">
        <w:rPr>
          <w:rFonts w:eastAsia="Times New Roman"/>
          <w:color w:val="201F1E"/>
          <w:szCs w:val="24"/>
        </w:rPr>
        <w:t>ο ποσοστό που θα λαμβάνει η χήρα από τη σύνταξη του θανόντ</w:t>
      </w:r>
      <w:r>
        <w:rPr>
          <w:rFonts w:eastAsia="Times New Roman"/>
          <w:color w:val="201F1E"/>
          <w:szCs w:val="24"/>
        </w:rPr>
        <w:t>ος,</w:t>
      </w:r>
      <w:r w:rsidRPr="005526EA">
        <w:rPr>
          <w:rFonts w:eastAsia="Times New Roman"/>
          <w:color w:val="201F1E"/>
          <w:szCs w:val="24"/>
        </w:rPr>
        <w:t xml:space="preserve"> ανεβαίνει από το 50</w:t>
      </w:r>
      <w:r>
        <w:rPr>
          <w:rFonts w:eastAsia="Times New Roman"/>
          <w:color w:val="201F1E"/>
          <w:szCs w:val="24"/>
        </w:rPr>
        <w:t>% στο 70%</w:t>
      </w:r>
      <w:r>
        <w:rPr>
          <w:rFonts w:eastAsia="Times New Roman"/>
          <w:color w:val="201F1E"/>
          <w:szCs w:val="24"/>
        </w:rPr>
        <w:t>,</w:t>
      </w:r>
      <w:r>
        <w:rPr>
          <w:rFonts w:eastAsia="Times New Roman"/>
          <w:color w:val="201F1E"/>
          <w:szCs w:val="24"/>
        </w:rPr>
        <w:t xml:space="preserve"> ε</w:t>
      </w:r>
      <w:r w:rsidRPr="005526EA">
        <w:rPr>
          <w:rFonts w:eastAsia="Times New Roman"/>
          <w:color w:val="201F1E"/>
          <w:szCs w:val="24"/>
        </w:rPr>
        <w:t xml:space="preserve">νώ </w:t>
      </w:r>
      <w:r>
        <w:rPr>
          <w:rFonts w:eastAsia="Times New Roman"/>
          <w:color w:val="201F1E"/>
          <w:szCs w:val="24"/>
        </w:rPr>
        <w:t>αίρονται οι ηλικιακοί</w:t>
      </w:r>
      <w:r w:rsidRPr="005526EA">
        <w:rPr>
          <w:rFonts w:eastAsia="Times New Roman"/>
          <w:color w:val="201F1E"/>
          <w:szCs w:val="24"/>
        </w:rPr>
        <w:t xml:space="preserve"> περιορισμοί</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Α</w:t>
      </w:r>
      <w:r w:rsidRPr="005526EA">
        <w:rPr>
          <w:rFonts w:eastAsia="Times New Roman"/>
          <w:color w:val="201F1E"/>
          <w:szCs w:val="24"/>
        </w:rPr>
        <w:t xml:space="preserve">υτά είναι μέτρα που αποκαθιστούν την κοινωνική δικαιοσύνη </w:t>
      </w:r>
      <w:r>
        <w:rPr>
          <w:rFonts w:eastAsia="Times New Roman"/>
          <w:color w:val="201F1E"/>
          <w:szCs w:val="24"/>
        </w:rPr>
        <w:t xml:space="preserve">έτι </w:t>
      </w:r>
      <w:r w:rsidRPr="005526EA">
        <w:rPr>
          <w:rFonts w:eastAsia="Times New Roman"/>
          <w:color w:val="201F1E"/>
          <w:szCs w:val="24"/>
        </w:rPr>
        <w:t>περαιτέρω</w:t>
      </w:r>
      <w:r>
        <w:rPr>
          <w:rFonts w:eastAsia="Times New Roman"/>
          <w:color w:val="201F1E"/>
          <w:szCs w:val="24"/>
        </w:rPr>
        <w:t>.</w:t>
      </w:r>
      <w:r w:rsidRPr="005526EA">
        <w:rPr>
          <w:rFonts w:eastAsia="Times New Roman"/>
          <w:color w:val="201F1E"/>
          <w:szCs w:val="24"/>
        </w:rPr>
        <w:t xml:space="preserve"> </w:t>
      </w:r>
    </w:p>
    <w:p w14:paraId="4318B325"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Ν</w:t>
      </w:r>
      <w:r w:rsidRPr="005526EA">
        <w:rPr>
          <w:rFonts w:eastAsia="Times New Roman"/>
          <w:color w:val="201F1E"/>
          <w:szCs w:val="24"/>
        </w:rPr>
        <w:t>α θυμίσω ότι με το</w:t>
      </w:r>
      <w:r>
        <w:rPr>
          <w:rFonts w:eastAsia="Times New Roman"/>
          <w:color w:val="201F1E"/>
          <w:szCs w:val="24"/>
        </w:rPr>
        <w:t>ν</w:t>
      </w:r>
      <w:r w:rsidRPr="005526EA">
        <w:rPr>
          <w:rFonts w:eastAsia="Times New Roman"/>
          <w:color w:val="201F1E"/>
          <w:szCs w:val="24"/>
        </w:rPr>
        <w:t xml:space="preserve"> νόμο Κατρούγκαλου οι ασφαλιστικές εισφορές</w:t>
      </w:r>
      <w:r>
        <w:rPr>
          <w:rFonts w:eastAsia="Times New Roman"/>
          <w:color w:val="201F1E"/>
          <w:szCs w:val="24"/>
        </w:rPr>
        <w:t>, κύριε Κ</w:t>
      </w:r>
      <w:r w:rsidRPr="005526EA">
        <w:rPr>
          <w:rFonts w:eastAsia="Times New Roman"/>
          <w:color w:val="201F1E"/>
          <w:szCs w:val="24"/>
        </w:rPr>
        <w:t>υριαζίδη</w:t>
      </w:r>
      <w:r>
        <w:rPr>
          <w:rFonts w:eastAsia="Times New Roman"/>
          <w:color w:val="201F1E"/>
          <w:szCs w:val="24"/>
        </w:rPr>
        <w:t>,</w:t>
      </w:r>
      <w:r w:rsidRPr="005526EA">
        <w:rPr>
          <w:rFonts w:eastAsia="Times New Roman"/>
          <w:color w:val="201F1E"/>
          <w:szCs w:val="24"/>
        </w:rPr>
        <w:t xml:space="preserve"> μειώθηκαν </w:t>
      </w:r>
      <w:r>
        <w:rPr>
          <w:rFonts w:eastAsia="Times New Roman"/>
          <w:color w:val="201F1E"/>
          <w:szCs w:val="24"/>
        </w:rPr>
        <w:t>για</w:t>
      </w:r>
      <w:r w:rsidRPr="005526EA">
        <w:rPr>
          <w:rFonts w:eastAsia="Times New Roman"/>
          <w:color w:val="201F1E"/>
          <w:szCs w:val="24"/>
        </w:rPr>
        <w:t xml:space="preserve"> τη συντριπτική πλειοψηφία των αγροτών</w:t>
      </w:r>
      <w:r>
        <w:rPr>
          <w:rFonts w:eastAsia="Times New Roman"/>
          <w:color w:val="201F1E"/>
          <w:szCs w:val="24"/>
        </w:rPr>
        <w:t>,</w:t>
      </w:r>
      <w:r w:rsidRPr="005526EA">
        <w:rPr>
          <w:rFonts w:eastAsia="Times New Roman"/>
          <w:color w:val="201F1E"/>
          <w:szCs w:val="24"/>
        </w:rPr>
        <w:t xml:space="preserve"> ενώ το 87% των ελεύθερων επαγγελματιών από </w:t>
      </w:r>
      <w:r>
        <w:rPr>
          <w:rFonts w:eastAsia="Times New Roman"/>
          <w:color w:val="201F1E"/>
          <w:szCs w:val="24"/>
        </w:rPr>
        <w:t>1</w:t>
      </w:r>
      <w:r>
        <w:rPr>
          <w:rFonts w:eastAsia="Times New Roman"/>
          <w:color w:val="201F1E"/>
          <w:szCs w:val="24"/>
        </w:rPr>
        <w:t>-</w:t>
      </w:r>
      <w:r>
        <w:rPr>
          <w:rFonts w:eastAsia="Times New Roman"/>
          <w:color w:val="201F1E"/>
          <w:szCs w:val="24"/>
        </w:rPr>
        <w:t>1</w:t>
      </w:r>
      <w:r>
        <w:rPr>
          <w:rFonts w:eastAsia="Times New Roman"/>
          <w:color w:val="201F1E"/>
          <w:szCs w:val="24"/>
        </w:rPr>
        <w:t>-</w:t>
      </w:r>
      <w:r>
        <w:rPr>
          <w:rFonts w:eastAsia="Times New Roman"/>
          <w:color w:val="201F1E"/>
          <w:szCs w:val="24"/>
        </w:rPr>
        <w:t>2017</w:t>
      </w:r>
      <w:r w:rsidRPr="005526EA">
        <w:rPr>
          <w:rFonts w:eastAsia="Times New Roman"/>
          <w:color w:val="201F1E"/>
          <w:szCs w:val="24"/>
        </w:rPr>
        <w:t xml:space="preserve"> πληρώνει λιγότερα από ό</w:t>
      </w:r>
      <w:r>
        <w:rPr>
          <w:rFonts w:eastAsia="Times New Roman"/>
          <w:color w:val="201F1E"/>
          <w:szCs w:val="24"/>
        </w:rPr>
        <w:t>,</w:t>
      </w:r>
      <w:r w:rsidRPr="005526EA">
        <w:rPr>
          <w:rFonts w:eastAsia="Times New Roman"/>
          <w:color w:val="201F1E"/>
          <w:szCs w:val="24"/>
        </w:rPr>
        <w:t>τι με το προηγούμενο σύστημα με τις κλάσεις</w:t>
      </w:r>
      <w:r>
        <w:rPr>
          <w:rFonts w:eastAsia="Times New Roman"/>
          <w:color w:val="201F1E"/>
          <w:szCs w:val="24"/>
        </w:rPr>
        <w:t>. Στη Νέα Δημοκρατία ο</w:t>
      </w:r>
      <w:r>
        <w:rPr>
          <w:rFonts w:eastAsia="Times New Roman"/>
          <w:color w:val="201F1E"/>
          <w:szCs w:val="24"/>
        </w:rPr>
        <w:t xml:space="preserve">νειρεύεστε να χαρίσετε το ασφαλιστικό σύστημα </w:t>
      </w:r>
      <w:r w:rsidRPr="005526EA">
        <w:rPr>
          <w:rFonts w:eastAsia="Times New Roman"/>
          <w:color w:val="201F1E"/>
          <w:szCs w:val="24"/>
        </w:rPr>
        <w:t>στους ιδιώτες</w:t>
      </w:r>
      <w:r>
        <w:rPr>
          <w:rFonts w:eastAsia="Times New Roman"/>
          <w:color w:val="201F1E"/>
          <w:szCs w:val="24"/>
        </w:rPr>
        <w:t>,</w:t>
      </w:r>
      <w:r w:rsidRPr="005526EA">
        <w:rPr>
          <w:rFonts w:eastAsia="Times New Roman"/>
          <w:color w:val="201F1E"/>
          <w:szCs w:val="24"/>
        </w:rPr>
        <w:t xml:space="preserve"> με ένα ασφαλιστικό </w:t>
      </w:r>
      <w:r>
        <w:rPr>
          <w:rFonts w:eastAsia="Times New Roman"/>
          <w:color w:val="201F1E"/>
          <w:szCs w:val="24"/>
        </w:rPr>
        <w:t>τύπου δικτάτορα Π</w:t>
      </w:r>
      <w:r w:rsidRPr="005526EA">
        <w:rPr>
          <w:rFonts w:eastAsia="Times New Roman"/>
          <w:color w:val="201F1E"/>
          <w:szCs w:val="24"/>
        </w:rPr>
        <w:t>ινοσέτ</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Η</w:t>
      </w:r>
      <w:r w:rsidRPr="005526EA">
        <w:rPr>
          <w:rFonts w:eastAsia="Times New Roman"/>
          <w:color w:val="201F1E"/>
          <w:szCs w:val="24"/>
        </w:rPr>
        <w:t xml:space="preserve"> λογική είναι απλή</w:t>
      </w:r>
      <w:r>
        <w:rPr>
          <w:rFonts w:eastAsia="Times New Roman"/>
          <w:color w:val="201F1E"/>
          <w:szCs w:val="24"/>
        </w:rPr>
        <w:t>: π</w:t>
      </w:r>
      <w:r w:rsidRPr="005526EA">
        <w:rPr>
          <w:rFonts w:eastAsia="Times New Roman"/>
          <w:color w:val="201F1E"/>
          <w:szCs w:val="24"/>
        </w:rPr>
        <w:t>ροαιρετική εθελοντική εισφορά σε κύρια και επικουρική ασφάλιση</w:t>
      </w:r>
      <w:r>
        <w:rPr>
          <w:rFonts w:eastAsia="Times New Roman"/>
          <w:color w:val="201F1E"/>
          <w:szCs w:val="24"/>
        </w:rPr>
        <w:t>,</w:t>
      </w:r>
      <w:r w:rsidRPr="005526EA">
        <w:rPr>
          <w:rFonts w:eastAsia="Times New Roman"/>
          <w:color w:val="201F1E"/>
          <w:szCs w:val="24"/>
        </w:rPr>
        <w:t xml:space="preserve"> ώστε</w:t>
      </w:r>
      <w:r>
        <w:rPr>
          <w:rFonts w:eastAsia="Times New Roman"/>
          <w:color w:val="201F1E"/>
          <w:szCs w:val="24"/>
        </w:rPr>
        <w:t>,</w:t>
      </w:r>
      <w:r w:rsidRPr="005526EA">
        <w:rPr>
          <w:rFonts w:eastAsia="Times New Roman"/>
          <w:color w:val="201F1E"/>
          <w:szCs w:val="24"/>
        </w:rPr>
        <w:t xml:space="preserve"> αν θες</w:t>
      </w:r>
      <w:r>
        <w:rPr>
          <w:rFonts w:eastAsia="Times New Roman"/>
          <w:color w:val="201F1E"/>
          <w:szCs w:val="24"/>
        </w:rPr>
        <w:t>,</w:t>
      </w:r>
      <w:r w:rsidRPr="005526EA">
        <w:rPr>
          <w:rFonts w:eastAsia="Times New Roman"/>
          <w:color w:val="201F1E"/>
          <w:szCs w:val="24"/>
        </w:rPr>
        <w:t xml:space="preserve"> να πηγαίνεις σε ιδιωτική </w:t>
      </w:r>
      <w:r>
        <w:rPr>
          <w:rFonts w:eastAsia="Times New Roman"/>
          <w:color w:val="201F1E"/>
          <w:szCs w:val="24"/>
        </w:rPr>
        <w:t>πολυεθνική.</w:t>
      </w:r>
      <w:r w:rsidRPr="005526EA">
        <w:rPr>
          <w:rFonts w:eastAsia="Times New Roman"/>
          <w:color w:val="201F1E"/>
          <w:szCs w:val="24"/>
        </w:rPr>
        <w:t xml:space="preserve"> </w:t>
      </w:r>
      <w:r>
        <w:rPr>
          <w:rFonts w:eastAsia="Times New Roman"/>
          <w:color w:val="201F1E"/>
          <w:szCs w:val="24"/>
        </w:rPr>
        <w:t>Έ</w:t>
      </w:r>
      <w:r w:rsidRPr="005526EA">
        <w:rPr>
          <w:rFonts w:eastAsia="Times New Roman"/>
          <w:color w:val="201F1E"/>
          <w:szCs w:val="24"/>
        </w:rPr>
        <w:t xml:space="preserve">χετε </w:t>
      </w:r>
      <w:r>
        <w:rPr>
          <w:rFonts w:eastAsia="Times New Roman"/>
          <w:color w:val="201F1E"/>
          <w:szCs w:val="24"/>
        </w:rPr>
        <w:t>τάξει</w:t>
      </w:r>
      <w:r w:rsidRPr="005526EA">
        <w:rPr>
          <w:rFonts w:eastAsia="Times New Roman"/>
          <w:color w:val="201F1E"/>
          <w:szCs w:val="24"/>
        </w:rPr>
        <w:t xml:space="preserve"> </w:t>
      </w:r>
      <w:r>
        <w:rPr>
          <w:rFonts w:eastAsia="Times New Roman"/>
          <w:color w:val="201F1E"/>
          <w:szCs w:val="24"/>
        </w:rPr>
        <w:t>απ</w:t>
      </w:r>
      <w:r>
        <w:rPr>
          <w:rFonts w:eastAsia="Times New Roman"/>
          <w:color w:val="201F1E"/>
          <w:szCs w:val="24"/>
        </w:rPr>
        <w:t xml:space="preserve">’ </w:t>
      </w:r>
      <w:r w:rsidRPr="005526EA">
        <w:rPr>
          <w:rFonts w:eastAsia="Times New Roman"/>
          <w:color w:val="201F1E"/>
          <w:szCs w:val="24"/>
        </w:rPr>
        <w:t>ό</w:t>
      </w:r>
      <w:r>
        <w:rPr>
          <w:rFonts w:eastAsia="Times New Roman"/>
          <w:color w:val="201F1E"/>
          <w:szCs w:val="24"/>
        </w:rPr>
        <w:t>,</w:t>
      </w:r>
      <w:r w:rsidRPr="005526EA">
        <w:rPr>
          <w:rFonts w:eastAsia="Times New Roman"/>
          <w:color w:val="201F1E"/>
          <w:szCs w:val="24"/>
        </w:rPr>
        <w:t xml:space="preserve">τι φαίνεται </w:t>
      </w:r>
      <w:r>
        <w:rPr>
          <w:rFonts w:eastAsia="Times New Roman"/>
          <w:color w:val="201F1E"/>
          <w:szCs w:val="24"/>
        </w:rPr>
        <w:t>πελάτες</w:t>
      </w:r>
      <w:r w:rsidRPr="005526EA">
        <w:rPr>
          <w:rFonts w:eastAsia="Times New Roman"/>
          <w:color w:val="201F1E"/>
          <w:szCs w:val="24"/>
        </w:rPr>
        <w:t xml:space="preserve"> στις πολυεθνικές και στους ιδιώτες</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Τ</w:t>
      </w:r>
      <w:r w:rsidRPr="005526EA">
        <w:rPr>
          <w:rFonts w:eastAsia="Times New Roman"/>
          <w:color w:val="201F1E"/>
          <w:szCs w:val="24"/>
        </w:rPr>
        <w:t>ι θα γίνει</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όμως,</w:t>
      </w:r>
      <w:r w:rsidRPr="005526EA">
        <w:rPr>
          <w:rFonts w:eastAsia="Times New Roman"/>
          <w:color w:val="201F1E"/>
          <w:szCs w:val="24"/>
        </w:rPr>
        <w:t xml:space="preserve"> </w:t>
      </w:r>
      <w:r>
        <w:rPr>
          <w:rFonts w:eastAsia="Times New Roman"/>
          <w:color w:val="201F1E"/>
          <w:szCs w:val="24"/>
        </w:rPr>
        <w:t>αν</w:t>
      </w:r>
      <w:r w:rsidRPr="005526EA">
        <w:rPr>
          <w:rFonts w:eastAsia="Times New Roman"/>
          <w:color w:val="201F1E"/>
          <w:szCs w:val="24"/>
        </w:rPr>
        <w:t xml:space="preserve"> συμβεί αυτό</w:t>
      </w:r>
      <w:r>
        <w:rPr>
          <w:rFonts w:eastAsia="Times New Roman"/>
          <w:color w:val="201F1E"/>
          <w:szCs w:val="24"/>
        </w:rPr>
        <w:t>;</w:t>
      </w:r>
      <w:r w:rsidRPr="005526EA">
        <w:rPr>
          <w:rFonts w:eastAsia="Times New Roman"/>
          <w:color w:val="201F1E"/>
          <w:szCs w:val="24"/>
        </w:rPr>
        <w:t xml:space="preserve"> Οι έχοντες </w:t>
      </w:r>
      <w:r>
        <w:rPr>
          <w:rFonts w:eastAsia="Times New Roman"/>
          <w:color w:val="201F1E"/>
          <w:szCs w:val="24"/>
        </w:rPr>
        <w:t>και όσοι είναι</w:t>
      </w:r>
      <w:r w:rsidRPr="005526EA">
        <w:rPr>
          <w:rFonts w:eastAsia="Times New Roman"/>
          <w:color w:val="201F1E"/>
          <w:szCs w:val="24"/>
        </w:rPr>
        <w:t xml:space="preserve"> άνετα οικονομικά θα πάνε στις ιδιωτικές ασφαλιστικές εταιρείες και τα ταμεία που </w:t>
      </w:r>
      <w:r>
        <w:rPr>
          <w:rFonts w:eastAsia="Times New Roman"/>
          <w:color w:val="201F1E"/>
          <w:szCs w:val="24"/>
        </w:rPr>
        <w:t>ΕΦΚΑ θ</w:t>
      </w:r>
      <w:r w:rsidRPr="005526EA">
        <w:rPr>
          <w:rFonts w:eastAsia="Times New Roman"/>
          <w:color w:val="201F1E"/>
          <w:szCs w:val="24"/>
        </w:rPr>
        <w:t>α χάσουν εκατομμύρια έσοδα</w:t>
      </w:r>
      <w:r>
        <w:rPr>
          <w:rFonts w:eastAsia="Times New Roman"/>
          <w:color w:val="201F1E"/>
          <w:szCs w:val="24"/>
        </w:rPr>
        <w:t>.</w:t>
      </w:r>
      <w:r w:rsidRPr="005526EA">
        <w:rPr>
          <w:rFonts w:eastAsia="Times New Roman"/>
          <w:color w:val="201F1E"/>
          <w:szCs w:val="24"/>
        </w:rPr>
        <w:t xml:space="preserve"> </w:t>
      </w:r>
    </w:p>
    <w:p w14:paraId="4318B326"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Α</w:t>
      </w:r>
      <w:r w:rsidRPr="005526EA">
        <w:rPr>
          <w:rFonts w:eastAsia="Times New Roman"/>
          <w:color w:val="201F1E"/>
          <w:szCs w:val="24"/>
        </w:rPr>
        <w:t>ποτέλεσμα</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Κατακρεουργούνται</w:t>
      </w:r>
      <w:r w:rsidRPr="005526EA">
        <w:rPr>
          <w:rFonts w:eastAsia="Times New Roman"/>
          <w:color w:val="201F1E"/>
          <w:szCs w:val="24"/>
        </w:rPr>
        <w:t xml:space="preserve"> </w:t>
      </w:r>
      <w:r>
        <w:rPr>
          <w:rFonts w:eastAsia="Times New Roman"/>
          <w:color w:val="201F1E"/>
          <w:szCs w:val="24"/>
        </w:rPr>
        <w:t xml:space="preserve">οι σημερινές συντάξεις, το κράτος </w:t>
      </w:r>
      <w:r w:rsidRPr="005526EA">
        <w:rPr>
          <w:rFonts w:eastAsia="Times New Roman"/>
          <w:color w:val="201F1E"/>
          <w:szCs w:val="24"/>
        </w:rPr>
        <w:t xml:space="preserve">ξαναμπαίνει σε μνημόνια και έρχεται να καλύψει τη μαύρη τρύπα μέσα από το </w:t>
      </w:r>
      <w:r>
        <w:rPr>
          <w:rFonts w:eastAsia="Times New Roman"/>
          <w:color w:val="201F1E"/>
          <w:szCs w:val="24"/>
        </w:rPr>
        <w:t>ΔΝΤ.</w:t>
      </w:r>
      <w:r w:rsidRPr="005526EA">
        <w:rPr>
          <w:rFonts w:eastAsia="Times New Roman"/>
          <w:color w:val="201F1E"/>
          <w:szCs w:val="24"/>
        </w:rPr>
        <w:t xml:space="preserve"> </w:t>
      </w:r>
      <w:r>
        <w:rPr>
          <w:rFonts w:eastAsia="Times New Roman"/>
          <w:color w:val="201F1E"/>
          <w:szCs w:val="24"/>
        </w:rPr>
        <w:t>Ο</w:t>
      </w:r>
      <w:r w:rsidRPr="005526EA">
        <w:rPr>
          <w:rFonts w:eastAsia="Times New Roman"/>
          <w:color w:val="201F1E"/>
          <w:szCs w:val="24"/>
        </w:rPr>
        <w:t>ι μελέτες του Υπουργείου Εργασίας λένε ότι αυτή</w:t>
      </w:r>
      <w:r>
        <w:rPr>
          <w:rFonts w:eastAsia="Times New Roman"/>
          <w:color w:val="201F1E"/>
          <w:szCs w:val="24"/>
        </w:rPr>
        <w:t xml:space="preserve"> η τρύπα θα ανέρχεται στα 55 δισεκατομμύρια.</w:t>
      </w:r>
      <w:r w:rsidRPr="005526EA">
        <w:rPr>
          <w:rFonts w:eastAsia="Times New Roman"/>
          <w:color w:val="201F1E"/>
          <w:szCs w:val="24"/>
        </w:rPr>
        <w:t xml:space="preserve"> Να</w:t>
      </w:r>
      <w:r>
        <w:rPr>
          <w:rFonts w:eastAsia="Times New Roman"/>
          <w:color w:val="201F1E"/>
          <w:szCs w:val="24"/>
        </w:rPr>
        <w:t>,</w:t>
      </w:r>
      <w:r w:rsidRPr="005526EA">
        <w:rPr>
          <w:rFonts w:eastAsia="Times New Roman"/>
          <w:color w:val="201F1E"/>
          <w:szCs w:val="24"/>
        </w:rPr>
        <w:t xml:space="preserve"> λοιπόν</w:t>
      </w:r>
      <w:r>
        <w:rPr>
          <w:rFonts w:eastAsia="Times New Roman"/>
          <w:color w:val="201F1E"/>
          <w:szCs w:val="24"/>
        </w:rPr>
        <w:t>,</w:t>
      </w:r>
      <w:r w:rsidRPr="005526EA">
        <w:rPr>
          <w:rFonts w:eastAsia="Times New Roman"/>
          <w:color w:val="201F1E"/>
          <w:szCs w:val="24"/>
        </w:rPr>
        <w:t xml:space="preserve"> γιατί όχι μόνο </w:t>
      </w:r>
      <w:r>
        <w:rPr>
          <w:rFonts w:eastAsia="Times New Roman"/>
          <w:color w:val="201F1E"/>
          <w:szCs w:val="24"/>
        </w:rPr>
        <w:t>είστε</w:t>
      </w:r>
      <w:r>
        <w:rPr>
          <w:rFonts w:eastAsia="Times New Roman"/>
          <w:color w:val="201F1E"/>
          <w:szCs w:val="24"/>
        </w:rPr>
        <w:t xml:space="preserve"> με τις ελίτ</w:t>
      </w:r>
      <w:r>
        <w:rPr>
          <w:rFonts w:eastAsia="Times New Roman"/>
          <w:color w:val="201F1E"/>
          <w:szCs w:val="24"/>
        </w:rPr>
        <w:t>,</w:t>
      </w:r>
      <w:r>
        <w:rPr>
          <w:rFonts w:eastAsia="Times New Roman"/>
          <w:color w:val="201F1E"/>
          <w:szCs w:val="24"/>
        </w:rPr>
        <w:t xml:space="preserve"> αλλά είστε και επικίνδυνοι για την κοινωνική πλειοψηφία. </w:t>
      </w:r>
    </w:p>
    <w:p w14:paraId="4318B327"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Τ</w:t>
      </w:r>
      <w:r w:rsidRPr="005526EA">
        <w:rPr>
          <w:rFonts w:eastAsia="Times New Roman"/>
          <w:color w:val="201F1E"/>
          <w:szCs w:val="24"/>
        </w:rPr>
        <w:t>ι κάναμε εμείς</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Τη μεταρρύθμιση του ΕΦΚΑ, ο οποίος</w:t>
      </w:r>
      <w:r w:rsidRPr="005526EA">
        <w:rPr>
          <w:rFonts w:eastAsia="Times New Roman"/>
          <w:color w:val="201F1E"/>
          <w:szCs w:val="24"/>
        </w:rPr>
        <w:t xml:space="preserve"> είναι πλεονασματικός</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Μ</w:t>
      </w:r>
      <w:r w:rsidRPr="005526EA">
        <w:rPr>
          <w:rFonts w:eastAsia="Times New Roman"/>
          <w:color w:val="201F1E"/>
          <w:szCs w:val="24"/>
        </w:rPr>
        <w:t>ε αυτό το πλεόνασμα όχι μόνο δεν μειώθηκαν οι συντάξεις</w:t>
      </w:r>
      <w:r>
        <w:rPr>
          <w:rFonts w:eastAsia="Times New Roman"/>
          <w:color w:val="201F1E"/>
          <w:szCs w:val="24"/>
        </w:rPr>
        <w:t>,</w:t>
      </w:r>
      <w:r w:rsidRPr="005526EA">
        <w:rPr>
          <w:rFonts w:eastAsia="Times New Roman"/>
          <w:color w:val="201F1E"/>
          <w:szCs w:val="24"/>
        </w:rPr>
        <w:t xml:space="preserve"> αλλά </w:t>
      </w:r>
      <w:r>
        <w:rPr>
          <w:rFonts w:eastAsia="Times New Roman"/>
          <w:color w:val="201F1E"/>
          <w:szCs w:val="24"/>
        </w:rPr>
        <w:t>-</w:t>
      </w:r>
      <w:r w:rsidRPr="005526EA">
        <w:rPr>
          <w:rFonts w:eastAsia="Times New Roman"/>
          <w:color w:val="201F1E"/>
          <w:szCs w:val="24"/>
        </w:rPr>
        <w:t>όπως εσείς θα θέλατε</w:t>
      </w:r>
      <w:r>
        <w:rPr>
          <w:rFonts w:eastAsia="Times New Roman"/>
          <w:color w:val="201F1E"/>
          <w:szCs w:val="24"/>
        </w:rPr>
        <w:t>,</w:t>
      </w:r>
      <w:r w:rsidRPr="005526EA">
        <w:rPr>
          <w:rFonts w:eastAsia="Times New Roman"/>
          <w:color w:val="201F1E"/>
          <w:szCs w:val="24"/>
        </w:rPr>
        <w:t xml:space="preserve"> βέβαια</w:t>
      </w:r>
      <w:r>
        <w:rPr>
          <w:rFonts w:eastAsia="Times New Roman"/>
          <w:color w:val="201F1E"/>
          <w:szCs w:val="24"/>
        </w:rPr>
        <w:t>,</w:t>
      </w:r>
      <w:r w:rsidRPr="005526EA">
        <w:rPr>
          <w:rFonts w:eastAsia="Times New Roman"/>
          <w:color w:val="201F1E"/>
          <w:szCs w:val="24"/>
        </w:rPr>
        <w:t xml:space="preserve"> το </w:t>
      </w:r>
      <w:r>
        <w:rPr>
          <w:rFonts w:eastAsia="Times New Roman"/>
          <w:color w:val="201F1E"/>
          <w:szCs w:val="24"/>
        </w:rPr>
        <w:t>είχατε προσχε</w:t>
      </w:r>
      <w:r>
        <w:rPr>
          <w:rFonts w:eastAsia="Times New Roman"/>
          <w:color w:val="201F1E"/>
          <w:szCs w:val="24"/>
        </w:rPr>
        <w:t xml:space="preserve">διάσει, το είχατε εντάξει στο </w:t>
      </w:r>
      <w:r w:rsidRPr="005526EA">
        <w:rPr>
          <w:rFonts w:eastAsia="Times New Roman"/>
          <w:color w:val="201F1E"/>
          <w:szCs w:val="24"/>
        </w:rPr>
        <w:t xml:space="preserve">πρόγραμμά </w:t>
      </w:r>
      <w:r>
        <w:rPr>
          <w:rFonts w:eastAsia="Times New Roman"/>
          <w:color w:val="201F1E"/>
          <w:szCs w:val="24"/>
        </w:rPr>
        <w:t>σας-</w:t>
      </w:r>
      <w:r w:rsidRPr="005526EA">
        <w:rPr>
          <w:rFonts w:eastAsia="Times New Roman"/>
          <w:color w:val="201F1E"/>
          <w:szCs w:val="24"/>
        </w:rPr>
        <w:t xml:space="preserve"> </w:t>
      </w:r>
      <w:r>
        <w:rPr>
          <w:rFonts w:eastAsia="Times New Roman"/>
          <w:color w:val="201F1E"/>
          <w:szCs w:val="24"/>
        </w:rPr>
        <w:t>εξακόσιες είκοσι χιλιάδες</w:t>
      </w:r>
      <w:r w:rsidRPr="005526EA">
        <w:rPr>
          <w:rFonts w:eastAsia="Times New Roman"/>
          <w:color w:val="201F1E"/>
          <w:szCs w:val="24"/>
        </w:rPr>
        <w:t xml:space="preserve"> </w:t>
      </w:r>
      <w:r>
        <w:rPr>
          <w:rFonts w:eastAsia="Times New Roman"/>
          <w:color w:val="201F1E"/>
          <w:szCs w:val="24"/>
        </w:rPr>
        <w:t>χαμηλο</w:t>
      </w:r>
      <w:r w:rsidRPr="005526EA">
        <w:rPr>
          <w:rFonts w:eastAsia="Times New Roman"/>
          <w:color w:val="201F1E"/>
          <w:szCs w:val="24"/>
        </w:rPr>
        <w:t xml:space="preserve">συνταξιούχοι από </w:t>
      </w:r>
      <w:r>
        <w:rPr>
          <w:rFonts w:eastAsia="Times New Roman"/>
          <w:color w:val="201F1E"/>
          <w:szCs w:val="24"/>
        </w:rPr>
        <w:t>1</w:t>
      </w:r>
      <w:r>
        <w:rPr>
          <w:rFonts w:eastAsia="Times New Roman"/>
          <w:color w:val="201F1E"/>
          <w:szCs w:val="24"/>
        </w:rPr>
        <w:t>-</w:t>
      </w:r>
      <w:r>
        <w:rPr>
          <w:rFonts w:eastAsia="Times New Roman"/>
          <w:color w:val="201F1E"/>
          <w:szCs w:val="24"/>
        </w:rPr>
        <w:t>1</w:t>
      </w:r>
      <w:r>
        <w:rPr>
          <w:rFonts w:eastAsia="Times New Roman"/>
          <w:color w:val="201F1E"/>
          <w:szCs w:val="24"/>
        </w:rPr>
        <w:t>-</w:t>
      </w:r>
      <w:r>
        <w:rPr>
          <w:rFonts w:eastAsia="Times New Roman"/>
          <w:color w:val="201F1E"/>
          <w:szCs w:val="24"/>
        </w:rPr>
        <w:t>2019</w:t>
      </w:r>
      <w:r w:rsidRPr="005526EA">
        <w:rPr>
          <w:rFonts w:eastAsia="Times New Roman"/>
          <w:color w:val="201F1E"/>
          <w:szCs w:val="24"/>
        </w:rPr>
        <w:t xml:space="preserve"> είδαν ελαφρά αύξηση</w:t>
      </w:r>
      <w:r>
        <w:rPr>
          <w:rFonts w:eastAsia="Times New Roman"/>
          <w:color w:val="201F1E"/>
          <w:szCs w:val="24"/>
        </w:rPr>
        <w:t>,</w:t>
      </w:r>
      <w:r w:rsidRPr="005526EA">
        <w:rPr>
          <w:rFonts w:eastAsia="Times New Roman"/>
          <w:color w:val="201F1E"/>
          <w:szCs w:val="24"/>
        </w:rPr>
        <w:t xml:space="preserve"> από 20 ευρώ και πάνω</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Κ</w:t>
      </w:r>
      <w:r w:rsidRPr="005526EA">
        <w:rPr>
          <w:rFonts w:eastAsia="Times New Roman"/>
          <w:color w:val="201F1E"/>
          <w:szCs w:val="24"/>
        </w:rPr>
        <w:t xml:space="preserve">αι τώρα </w:t>
      </w:r>
      <w:r>
        <w:rPr>
          <w:rFonts w:eastAsia="Times New Roman"/>
          <w:color w:val="201F1E"/>
          <w:szCs w:val="24"/>
        </w:rPr>
        <w:t>θεσμοθετούμε</w:t>
      </w:r>
      <w:r w:rsidRPr="005526EA">
        <w:rPr>
          <w:rFonts w:eastAsia="Times New Roman"/>
          <w:color w:val="201F1E"/>
          <w:szCs w:val="24"/>
        </w:rPr>
        <w:t xml:space="preserve"> και τη </w:t>
      </w:r>
      <w:r>
        <w:rPr>
          <w:rFonts w:eastAsia="Times New Roman"/>
          <w:color w:val="201F1E"/>
          <w:szCs w:val="24"/>
        </w:rPr>
        <w:t>δέκατη τρίτη</w:t>
      </w:r>
      <w:r w:rsidRPr="005526EA">
        <w:rPr>
          <w:rFonts w:eastAsia="Times New Roman"/>
          <w:color w:val="201F1E"/>
          <w:szCs w:val="24"/>
        </w:rPr>
        <w:t xml:space="preserve"> σύνταξη για όλους εκείνους τους </w:t>
      </w:r>
      <w:r>
        <w:rPr>
          <w:rFonts w:eastAsia="Times New Roman"/>
          <w:color w:val="201F1E"/>
          <w:szCs w:val="24"/>
        </w:rPr>
        <w:t xml:space="preserve">συνταξιούχους </w:t>
      </w:r>
      <w:r w:rsidRPr="005526EA">
        <w:rPr>
          <w:rFonts w:eastAsia="Times New Roman"/>
          <w:color w:val="201F1E"/>
          <w:szCs w:val="24"/>
        </w:rPr>
        <w:t>ως μόνιμο μέτρο και όχ</w:t>
      </w:r>
      <w:r w:rsidRPr="005526EA">
        <w:rPr>
          <w:rFonts w:eastAsia="Times New Roman"/>
          <w:color w:val="201F1E"/>
          <w:szCs w:val="24"/>
        </w:rPr>
        <w:t>ι ως προεκλογικό επίδομα</w:t>
      </w:r>
      <w:r>
        <w:rPr>
          <w:rFonts w:eastAsia="Times New Roman"/>
          <w:color w:val="201F1E"/>
          <w:szCs w:val="24"/>
        </w:rPr>
        <w:t>,</w:t>
      </w:r>
      <w:r w:rsidRPr="005526EA">
        <w:rPr>
          <w:rFonts w:eastAsia="Times New Roman"/>
          <w:color w:val="201F1E"/>
          <w:szCs w:val="24"/>
        </w:rPr>
        <w:t xml:space="preserve"> όπως εσείς λέτε</w:t>
      </w:r>
      <w:r>
        <w:rPr>
          <w:rFonts w:eastAsia="Times New Roman"/>
          <w:color w:val="201F1E"/>
          <w:szCs w:val="24"/>
        </w:rPr>
        <w:t>.</w:t>
      </w:r>
      <w:r w:rsidRPr="005526EA">
        <w:rPr>
          <w:rFonts w:eastAsia="Times New Roman"/>
          <w:color w:val="201F1E"/>
          <w:szCs w:val="24"/>
        </w:rPr>
        <w:t xml:space="preserve"> </w:t>
      </w:r>
    </w:p>
    <w:p w14:paraId="4318B328" w14:textId="77777777" w:rsidR="001D7CFB" w:rsidRDefault="00EB4E04">
      <w:pPr>
        <w:spacing w:line="600" w:lineRule="auto"/>
        <w:ind w:firstLine="720"/>
        <w:jc w:val="both"/>
        <w:rPr>
          <w:rFonts w:eastAsia="Times New Roman"/>
          <w:color w:val="201F1E"/>
          <w:szCs w:val="24"/>
        </w:rPr>
      </w:pPr>
      <w:r w:rsidRPr="005526EA">
        <w:rPr>
          <w:rFonts w:eastAsia="Times New Roman"/>
          <w:color w:val="201F1E"/>
          <w:szCs w:val="24"/>
        </w:rPr>
        <w:t xml:space="preserve">Όσον αφορά τις ρυθμίσεις </w:t>
      </w:r>
      <w:r>
        <w:rPr>
          <w:rFonts w:eastAsia="Times New Roman"/>
          <w:color w:val="201F1E"/>
          <w:szCs w:val="24"/>
        </w:rPr>
        <w:t>που</w:t>
      </w:r>
      <w:r w:rsidRPr="005526EA">
        <w:rPr>
          <w:rFonts w:eastAsia="Times New Roman"/>
          <w:color w:val="201F1E"/>
          <w:szCs w:val="24"/>
        </w:rPr>
        <w:t xml:space="preserve"> θέτει </w:t>
      </w:r>
      <w:r>
        <w:rPr>
          <w:rFonts w:eastAsia="Times New Roman"/>
          <w:color w:val="201F1E"/>
          <w:szCs w:val="24"/>
        </w:rPr>
        <w:t xml:space="preserve">το νομοσχέδιο </w:t>
      </w:r>
      <w:r w:rsidRPr="005526EA">
        <w:rPr>
          <w:rFonts w:eastAsia="Times New Roman"/>
          <w:color w:val="201F1E"/>
          <w:szCs w:val="24"/>
        </w:rPr>
        <w:t>για τα εργασι</w:t>
      </w:r>
      <w:r>
        <w:rPr>
          <w:rFonts w:eastAsia="Times New Roman"/>
          <w:color w:val="201F1E"/>
          <w:szCs w:val="24"/>
        </w:rPr>
        <w:t>ακά ζητήματα, που είναι κορωνίδα</w:t>
      </w:r>
      <w:r w:rsidRPr="005526EA">
        <w:rPr>
          <w:rFonts w:eastAsia="Times New Roman"/>
          <w:color w:val="201F1E"/>
          <w:szCs w:val="24"/>
        </w:rPr>
        <w:t xml:space="preserve"> </w:t>
      </w:r>
      <w:r>
        <w:rPr>
          <w:rFonts w:eastAsia="Times New Roman"/>
          <w:color w:val="201F1E"/>
          <w:szCs w:val="24"/>
        </w:rPr>
        <w:t xml:space="preserve">της </w:t>
      </w:r>
      <w:r w:rsidRPr="005526EA">
        <w:rPr>
          <w:rFonts w:eastAsia="Times New Roman"/>
          <w:color w:val="201F1E"/>
          <w:szCs w:val="24"/>
        </w:rPr>
        <w:t xml:space="preserve">πολιτικής </w:t>
      </w:r>
      <w:r>
        <w:rPr>
          <w:rFonts w:eastAsia="Times New Roman"/>
          <w:color w:val="201F1E"/>
          <w:szCs w:val="24"/>
        </w:rPr>
        <w:t>μας,</w:t>
      </w:r>
      <w:r w:rsidRPr="005526EA">
        <w:rPr>
          <w:rFonts w:eastAsia="Times New Roman"/>
          <w:color w:val="201F1E"/>
          <w:szCs w:val="24"/>
        </w:rPr>
        <w:t xml:space="preserve"> για πρώτη φορά θεσπίζουμε το αιτιολογημένο των απολύσεων</w:t>
      </w:r>
      <w:r>
        <w:rPr>
          <w:rFonts w:eastAsia="Times New Roman"/>
          <w:color w:val="201F1E"/>
          <w:szCs w:val="24"/>
        </w:rPr>
        <w:t>,</w:t>
      </w:r>
      <w:r w:rsidRPr="005526EA">
        <w:rPr>
          <w:rFonts w:eastAsia="Times New Roman"/>
          <w:color w:val="201F1E"/>
          <w:szCs w:val="24"/>
        </w:rPr>
        <w:t xml:space="preserve"> παρέχοντας </w:t>
      </w:r>
      <w:r>
        <w:rPr>
          <w:rFonts w:eastAsia="Times New Roman"/>
          <w:color w:val="201F1E"/>
          <w:szCs w:val="24"/>
        </w:rPr>
        <w:t>στους εργαζόμενους ένα</w:t>
      </w:r>
      <w:r w:rsidRPr="005526EA">
        <w:rPr>
          <w:rFonts w:eastAsia="Times New Roman"/>
          <w:color w:val="201F1E"/>
          <w:szCs w:val="24"/>
        </w:rPr>
        <w:t xml:space="preserve"> επιπλέον δίχτυ προστασίας</w:t>
      </w:r>
      <w:r>
        <w:rPr>
          <w:rFonts w:eastAsia="Times New Roman"/>
          <w:color w:val="201F1E"/>
          <w:szCs w:val="24"/>
        </w:rPr>
        <w:t>.</w:t>
      </w:r>
      <w:r w:rsidRPr="005526EA">
        <w:rPr>
          <w:rFonts w:eastAsia="Times New Roman"/>
          <w:color w:val="201F1E"/>
          <w:szCs w:val="24"/>
        </w:rPr>
        <w:t xml:space="preserve"> </w:t>
      </w:r>
    </w:p>
    <w:p w14:paraId="4318B329"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Επίσης,</w:t>
      </w:r>
      <w:r w:rsidRPr="005526EA">
        <w:rPr>
          <w:rFonts w:eastAsia="Times New Roman"/>
          <w:color w:val="201F1E"/>
          <w:szCs w:val="24"/>
        </w:rPr>
        <w:t xml:space="preserve"> </w:t>
      </w:r>
      <w:r>
        <w:rPr>
          <w:rFonts w:eastAsia="Times New Roman"/>
          <w:color w:val="201F1E"/>
          <w:szCs w:val="24"/>
        </w:rPr>
        <w:t>δίνεται η δυνατότητα</w:t>
      </w:r>
      <w:r w:rsidRPr="005526EA">
        <w:rPr>
          <w:rFonts w:eastAsia="Times New Roman"/>
          <w:color w:val="201F1E"/>
          <w:szCs w:val="24"/>
        </w:rPr>
        <w:t xml:space="preserve"> στον εργαζόμενο να μπορεί να μπαίνει για πρώτη</w:t>
      </w:r>
      <w:r>
        <w:rPr>
          <w:rFonts w:eastAsia="Times New Roman"/>
          <w:color w:val="201F1E"/>
          <w:szCs w:val="24"/>
        </w:rPr>
        <w:t xml:space="preserve"> φορά στο πληροφοριακό σύστημα </w:t>
      </w:r>
      <w:r>
        <w:rPr>
          <w:rFonts w:eastAsia="Times New Roman"/>
          <w:color w:val="201F1E"/>
          <w:szCs w:val="24"/>
        </w:rPr>
        <w:t>«</w:t>
      </w:r>
      <w:r>
        <w:rPr>
          <w:rFonts w:eastAsia="Times New Roman"/>
          <w:color w:val="201F1E"/>
          <w:szCs w:val="24"/>
        </w:rPr>
        <w:t>Ε</w:t>
      </w:r>
      <w:r w:rsidRPr="005526EA">
        <w:rPr>
          <w:rFonts w:eastAsia="Times New Roman"/>
          <w:color w:val="201F1E"/>
          <w:szCs w:val="24"/>
        </w:rPr>
        <w:t>ΡΓΑΝΗ</w:t>
      </w:r>
      <w:r>
        <w:rPr>
          <w:rFonts w:eastAsia="Times New Roman"/>
          <w:color w:val="201F1E"/>
          <w:szCs w:val="24"/>
        </w:rPr>
        <w:t>»,</w:t>
      </w:r>
      <w:r w:rsidRPr="005526EA">
        <w:rPr>
          <w:rFonts w:eastAsia="Times New Roman"/>
          <w:color w:val="201F1E"/>
          <w:szCs w:val="24"/>
        </w:rPr>
        <w:t xml:space="preserve"> για να εντοπίζει </w:t>
      </w:r>
      <w:r>
        <w:rPr>
          <w:rFonts w:eastAsia="Times New Roman"/>
          <w:color w:val="201F1E"/>
          <w:szCs w:val="24"/>
        </w:rPr>
        <w:t>πώς τον</w:t>
      </w:r>
      <w:r w:rsidRPr="005526EA">
        <w:rPr>
          <w:rFonts w:eastAsia="Times New Roman"/>
          <w:color w:val="201F1E"/>
          <w:szCs w:val="24"/>
        </w:rPr>
        <w:t xml:space="preserve"> έχει δηλωμένο </w:t>
      </w:r>
      <w:r>
        <w:rPr>
          <w:rFonts w:eastAsia="Times New Roman"/>
          <w:color w:val="201F1E"/>
          <w:szCs w:val="24"/>
        </w:rPr>
        <w:t xml:space="preserve">ο </w:t>
      </w:r>
      <w:r w:rsidRPr="005526EA">
        <w:rPr>
          <w:rFonts w:eastAsia="Times New Roman"/>
          <w:color w:val="201F1E"/>
          <w:szCs w:val="24"/>
        </w:rPr>
        <w:t>εργοδότης</w:t>
      </w:r>
      <w:r>
        <w:rPr>
          <w:rFonts w:eastAsia="Times New Roman"/>
          <w:color w:val="201F1E"/>
          <w:szCs w:val="24"/>
        </w:rPr>
        <w:t>,</w:t>
      </w:r>
      <w:r w:rsidRPr="005526EA">
        <w:rPr>
          <w:rFonts w:eastAsia="Times New Roman"/>
          <w:color w:val="201F1E"/>
          <w:szCs w:val="24"/>
        </w:rPr>
        <w:t xml:space="preserve"> να ελέγχει τη διαφάνεια της δήλωσης</w:t>
      </w:r>
      <w:r>
        <w:rPr>
          <w:rFonts w:eastAsia="Times New Roman"/>
          <w:color w:val="201F1E"/>
          <w:szCs w:val="24"/>
        </w:rPr>
        <w:t>,</w:t>
      </w:r>
      <w:r w:rsidRPr="005526EA">
        <w:rPr>
          <w:rFonts w:eastAsia="Times New Roman"/>
          <w:color w:val="201F1E"/>
          <w:szCs w:val="24"/>
        </w:rPr>
        <w:t xml:space="preserve"> να προχωρά σε καταγγελ</w:t>
      </w:r>
      <w:r w:rsidRPr="005526EA">
        <w:rPr>
          <w:rFonts w:eastAsia="Times New Roman"/>
          <w:color w:val="201F1E"/>
          <w:szCs w:val="24"/>
        </w:rPr>
        <w:t>ία</w:t>
      </w:r>
      <w:r>
        <w:rPr>
          <w:rFonts w:eastAsia="Times New Roman"/>
          <w:color w:val="201F1E"/>
          <w:szCs w:val="24"/>
        </w:rPr>
        <w:t>,</w:t>
      </w:r>
      <w:r w:rsidRPr="005526EA">
        <w:rPr>
          <w:rFonts w:eastAsia="Times New Roman"/>
          <w:color w:val="201F1E"/>
          <w:szCs w:val="24"/>
        </w:rPr>
        <w:t xml:space="preserve"> σε περίπτωση που διαπιστώσει </w:t>
      </w:r>
      <w:r>
        <w:rPr>
          <w:rFonts w:eastAsia="Times New Roman"/>
          <w:color w:val="201F1E"/>
          <w:szCs w:val="24"/>
        </w:rPr>
        <w:t xml:space="preserve">παραβατικότητα. </w:t>
      </w:r>
    </w:p>
    <w:p w14:paraId="4318B32A"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Τ</w:t>
      </w:r>
      <w:r w:rsidRPr="005526EA">
        <w:rPr>
          <w:rFonts w:eastAsia="Times New Roman"/>
          <w:color w:val="201F1E"/>
          <w:szCs w:val="24"/>
        </w:rPr>
        <w:t>έλος</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φέρνουμε</w:t>
      </w:r>
      <w:r w:rsidRPr="005526EA">
        <w:rPr>
          <w:rFonts w:eastAsia="Times New Roman"/>
          <w:color w:val="201F1E"/>
          <w:szCs w:val="24"/>
        </w:rPr>
        <w:t xml:space="preserve"> ρυθμίσεις υπέρ </w:t>
      </w:r>
      <w:r>
        <w:rPr>
          <w:rFonts w:eastAsia="Times New Roman"/>
          <w:color w:val="201F1E"/>
          <w:szCs w:val="24"/>
        </w:rPr>
        <w:t>των ντελιβεράδων,</w:t>
      </w:r>
      <w:r w:rsidRPr="005526EA">
        <w:rPr>
          <w:rFonts w:eastAsia="Times New Roman"/>
          <w:color w:val="201F1E"/>
          <w:szCs w:val="24"/>
        </w:rPr>
        <w:t xml:space="preserve"> </w:t>
      </w:r>
      <w:r>
        <w:rPr>
          <w:rFonts w:eastAsia="Times New Roman"/>
          <w:color w:val="201F1E"/>
          <w:szCs w:val="24"/>
        </w:rPr>
        <w:t>όπως</w:t>
      </w:r>
      <w:r w:rsidRPr="005526EA">
        <w:rPr>
          <w:rFonts w:eastAsia="Times New Roman"/>
          <w:color w:val="201F1E"/>
          <w:szCs w:val="24"/>
        </w:rPr>
        <w:t xml:space="preserve"> λέγονται</w:t>
      </w:r>
      <w:r>
        <w:rPr>
          <w:rFonts w:eastAsia="Times New Roman"/>
          <w:color w:val="201F1E"/>
          <w:szCs w:val="24"/>
        </w:rPr>
        <w:t>,</w:t>
      </w:r>
      <w:r w:rsidRPr="005526EA">
        <w:rPr>
          <w:rFonts w:eastAsia="Times New Roman"/>
          <w:color w:val="201F1E"/>
          <w:szCs w:val="24"/>
        </w:rPr>
        <w:t xml:space="preserve"> μιας ομάδας εργαζομένων υψηλής </w:t>
      </w:r>
      <w:r>
        <w:rPr>
          <w:rFonts w:eastAsia="Times New Roman"/>
          <w:color w:val="201F1E"/>
          <w:szCs w:val="24"/>
        </w:rPr>
        <w:t>εκμετάλλευσης</w:t>
      </w:r>
      <w:r w:rsidRPr="005526EA">
        <w:rPr>
          <w:rFonts w:eastAsia="Times New Roman"/>
          <w:color w:val="201F1E"/>
          <w:szCs w:val="24"/>
        </w:rPr>
        <w:t xml:space="preserve"> από τους εργοδότες και με πολλούς αγώνες </w:t>
      </w:r>
      <w:r>
        <w:rPr>
          <w:rFonts w:eastAsia="Times New Roman"/>
          <w:color w:val="201F1E"/>
          <w:szCs w:val="24"/>
        </w:rPr>
        <w:t>για τον κλάδο</w:t>
      </w:r>
      <w:r w:rsidRPr="005526EA">
        <w:rPr>
          <w:rFonts w:eastAsia="Times New Roman"/>
          <w:color w:val="201F1E"/>
          <w:szCs w:val="24"/>
        </w:rPr>
        <w:t xml:space="preserve"> </w:t>
      </w:r>
      <w:r>
        <w:rPr>
          <w:rFonts w:eastAsia="Times New Roman"/>
          <w:color w:val="201F1E"/>
          <w:szCs w:val="24"/>
        </w:rPr>
        <w:t>τους.</w:t>
      </w:r>
    </w:p>
    <w:p w14:paraId="4318B32B"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Κυρίες</w:t>
      </w:r>
      <w:r w:rsidRPr="005526EA">
        <w:rPr>
          <w:rFonts w:eastAsia="Times New Roman"/>
          <w:color w:val="201F1E"/>
          <w:szCs w:val="24"/>
        </w:rPr>
        <w:t xml:space="preserve"> και </w:t>
      </w:r>
      <w:r>
        <w:rPr>
          <w:rFonts w:eastAsia="Times New Roman"/>
          <w:color w:val="201F1E"/>
          <w:szCs w:val="24"/>
        </w:rPr>
        <w:t xml:space="preserve">κύριοι </w:t>
      </w:r>
      <w:r w:rsidRPr="005526EA">
        <w:rPr>
          <w:rFonts w:eastAsia="Times New Roman"/>
          <w:color w:val="201F1E"/>
          <w:szCs w:val="24"/>
        </w:rPr>
        <w:t>συνάδελφοι</w:t>
      </w:r>
      <w:r>
        <w:rPr>
          <w:rFonts w:eastAsia="Times New Roman"/>
          <w:color w:val="201F1E"/>
          <w:szCs w:val="24"/>
        </w:rPr>
        <w:t>,</w:t>
      </w:r>
      <w:r w:rsidRPr="005526EA">
        <w:rPr>
          <w:rFonts w:eastAsia="Times New Roman"/>
          <w:color w:val="201F1E"/>
          <w:szCs w:val="24"/>
        </w:rPr>
        <w:t xml:space="preserve"> κλείνω</w:t>
      </w:r>
      <w:r>
        <w:rPr>
          <w:rFonts w:eastAsia="Times New Roman"/>
          <w:color w:val="201F1E"/>
          <w:szCs w:val="24"/>
        </w:rPr>
        <w:t>. Έ</w:t>
      </w:r>
      <w:r w:rsidRPr="005526EA">
        <w:rPr>
          <w:rFonts w:eastAsia="Times New Roman"/>
          <w:color w:val="201F1E"/>
          <w:szCs w:val="24"/>
        </w:rPr>
        <w:t>χει φτάσει η ώρα οι συμπολίτες μας να καταλάβουν ότι η χώρα βαδίζει σε άλλα μονοπάτια</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Τ</w:t>
      </w:r>
      <w:r w:rsidRPr="005526EA">
        <w:rPr>
          <w:rFonts w:eastAsia="Times New Roman"/>
          <w:color w:val="201F1E"/>
          <w:szCs w:val="24"/>
        </w:rPr>
        <w:t xml:space="preserve">ιμώντας την εμπιστοσύνη που μας έδειξαν και έχοντας μόνο αυτό στο πλευρό </w:t>
      </w:r>
      <w:r>
        <w:rPr>
          <w:rFonts w:eastAsia="Times New Roman"/>
          <w:color w:val="201F1E"/>
          <w:szCs w:val="24"/>
        </w:rPr>
        <w:t>μας,</w:t>
      </w:r>
      <w:r w:rsidRPr="005526EA">
        <w:rPr>
          <w:rFonts w:eastAsia="Times New Roman"/>
          <w:color w:val="201F1E"/>
          <w:szCs w:val="24"/>
        </w:rPr>
        <w:t xml:space="preserve"> προχωρήσαμε μέσα από μία δύσκολη διαδρομή</w:t>
      </w:r>
      <w:r>
        <w:rPr>
          <w:rFonts w:eastAsia="Times New Roman"/>
          <w:color w:val="201F1E"/>
          <w:szCs w:val="24"/>
        </w:rPr>
        <w:t>,</w:t>
      </w:r>
      <w:r w:rsidRPr="005526EA">
        <w:rPr>
          <w:rFonts w:eastAsia="Times New Roman"/>
          <w:color w:val="201F1E"/>
          <w:szCs w:val="24"/>
        </w:rPr>
        <w:t xml:space="preserve"> η οποία όμως </w:t>
      </w:r>
      <w:r>
        <w:rPr>
          <w:rFonts w:eastAsia="Times New Roman"/>
          <w:color w:val="201F1E"/>
          <w:szCs w:val="24"/>
        </w:rPr>
        <w:t>στο τέλος</w:t>
      </w:r>
      <w:r w:rsidRPr="005526EA">
        <w:rPr>
          <w:rFonts w:eastAsia="Times New Roman"/>
          <w:color w:val="201F1E"/>
          <w:szCs w:val="24"/>
        </w:rPr>
        <w:t xml:space="preserve"> μάς δικαίωσε</w:t>
      </w:r>
      <w:r>
        <w:rPr>
          <w:rFonts w:eastAsia="Times New Roman"/>
          <w:color w:val="201F1E"/>
          <w:szCs w:val="24"/>
        </w:rPr>
        <w:t>.</w:t>
      </w:r>
      <w:r w:rsidRPr="005526EA">
        <w:rPr>
          <w:rFonts w:eastAsia="Times New Roman"/>
          <w:color w:val="201F1E"/>
          <w:szCs w:val="24"/>
        </w:rPr>
        <w:t xml:space="preserve"> </w:t>
      </w:r>
      <w:r>
        <w:rPr>
          <w:rFonts w:eastAsia="Times New Roman"/>
          <w:color w:val="201F1E"/>
          <w:szCs w:val="24"/>
        </w:rPr>
        <w:t>Ο</w:t>
      </w:r>
      <w:r w:rsidRPr="005526EA">
        <w:rPr>
          <w:rFonts w:eastAsia="Times New Roman"/>
          <w:color w:val="201F1E"/>
          <w:szCs w:val="24"/>
        </w:rPr>
        <w:t xml:space="preserve"> ΣΥΡΙΖ</w:t>
      </w:r>
      <w:r w:rsidRPr="005526EA">
        <w:rPr>
          <w:rFonts w:eastAsia="Times New Roman"/>
          <w:color w:val="201F1E"/>
          <w:szCs w:val="24"/>
        </w:rPr>
        <w:t>Α</w:t>
      </w:r>
      <w:r>
        <w:rPr>
          <w:rFonts w:eastAsia="Times New Roman"/>
          <w:color w:val="201F1E"/>
          <w:szCs w:val="24"/>
        </w:rPr>
        <w:t>,</w:t>
      </w:r>
      <w:r w:rsidRPr="005526EA">
        <w:rPr>
          <w:rFonts w:eastAsia="Times New Roman"/>
          <w:color w:val="201F1E"/>
          <w:szCs w:val="24"/>
        </w:rPr>
        <w:t xml:space="preserve"> το κόμμα των πολλών</w:t>
      </w:r>
      <w:r>
        <w:rPr>
          <w:rFonts w:eastAsia="Times New Roman"/>
          <w:color w:val="201F1E"/>
          <w:szCs w:val="24"/>
        </w:rPr>
        <w:t>,</w:t>
      </w:r>
      <w:r w:rsidRPr="005526EA">
        <w:rPr>
          <w:rFonts w:eastAsia="Times New Roman"/>
          <w:color w:val="201F1E"/>
          <w:szCs w:val="24"/>
        </w:rPr>
        <w:t xml:space="preserve"> των ασθενέστερων</w:t>
      </w:r>
      <w:r>
        <w:rPr>
          <w:rFonts w:eastAsia="Times New Roman"/>
          <w:color w:val="201F1E"/>
          <w:szCs w:val="24"/>
        </w:rPr>
        <w:t>,</w:t>
      </w:r>
      <w:r w:rsidRPr="005526EA">
        <w:rPr>
          <w:rFonts w:eastAsia="Times New Roman"/>
          <w:color w:val="201F1E"/>
          <w:szCs w:val="24"/>
        </w:rPr>
        <w:t xml:space="preserve"> του κοινωνικού κράτους</w:t>
      </w:r>
      <w:r>
        <w:rPr>
          <w:rFonts w:eastAsia="Times New Roman"/>
          <w:color w:val="201F1E"/>
          <w:szCs w:val="24"/>
        </w:rPr>
        <w:t>,</w:t>
      </w:r>
      <w:r w:rsidRPr="005526EA">
        <w:rPr>
          <w:rFonts w:eastAsia="Times New Roman"/>
          <w:color w:val="201F1E"/>
          <w:szCs w:val="24"/>
        </w:rPr>
        <w:t xml:space="preserve"> των εργασιακών σχέσεων</w:t>
      </w:r>
      <w:r>
        <w:rPr>
          <w:rFonts w:eastAsia="Times New Roman"/>
          <w:color w:val="201F1E"/>
          <w:szCs w:val="24"/>
        </w:rPr>
        <w:t>,</w:t>
      </w:r>
      <w:r w:rsidRPr="005526EA">
        <w:rPr>
          <w:rFonts w:eastAsia="Times New Roman"/>
          <w:color w:val="201F1E"/>
          <w:szCs w:val="24"/>
        </w:rPr>
        <w:t xml:space="preserve"> της μεσαίας τάξης</w:t>
      </w:r>
      <w:r>
        <w:rPr>
          <w:rFonts w:eastAsia="Times New Roman"/>
          <w:color w:val="201F1E"/>
          <w:szCs w:val="24"/>
        </w:rPr>
        <w:t>,</w:t>
      </w:r>
      <w:r w:rsidRPr="005526EA">
        <w:rPr>
          <w:rFonts w:eastAsia="Times New Roman"/>
          <w:color w:val="201F1E"/>
          <w:szCs w:val="24"/>
        </w:rPr>
        <w:t xml:space="preserve"> της υγιούς επιχειρηματικότητας και </w:t>
      </w:r>
      <w:r>
        <w:rPr>
          <w:rFonts w:eastAsia="Times New Roman"/>
          <w:color w:val="201F1E"/>
          <w:szCs w:val="24"/>
        </w:rPr>
        <w:t xml:space="preserve">όχι </w:t>
      </w:r>
      <w:r w:rsidRPr="005526EA">
        <w:rPr>
          <w:rFonts w:eastAsia="Times New Roman"/>
          <w:color w:val="201F1E"/>
          <w:szCs w:val="24"/>
        </w:rPr>
        <w:t>της παρασιτικής των μεγάλων προοδευτικών τομών</w:t>
      </w:r>
      <w:r>
        <w:rPr>
          <w:rFonts w:eastAsia="Times New Roman"/>
          <w:color w:val="201F1E"/>
          <w:szCs w:val="24"/>
        </w:rPr>
        <w:t>,</w:t>
      </w:r>
      <w:r w:rsidRPr="005526EA">
        <w:rPr>
          <w:rFonts w:eastAsia="Times New Roman"/>
          <w:color w:val="201F1E"/>
          <w:szCs w:val="24"/>
        </w:rPr>
        <w:t xml:space="preserve"> δικαιούται άλλη μία τετραετία και ο λαός </w:t>
      </w:r>
      <w:r>
        <w:rPr>
          <w:rFonts w:eastAsia="Times New Roman"/>
          <w:color w:val="201F1E"/>
          <w:szCs w:val="24"/>
        </w:rPr>
        <w:t>με νου κ</w:t>
      </w:r>
      <w:r w:rsidRPr="005526EA">
        <w:rPr>
          <w:rFonts w:eastAsia="Times New Roman"/>
          <w:color w:val="201F1E"/>
          <w:szCs w:val="24"/>
        </w:rPr>
        <w:t xml:space="preserve">ι ελπίδα </w:t>
      </w:r>
      <w:r>
        <w:rPr>
          <w:rFonts w:eastAsia="Times New Roman"/>
          <w:color w:val="201F1E"/>
          <w:szCs w:val="24"/>
        </w:rPr>
        <w:t>π</w:t>
      </w:r>
      <w:r w:rsidRPr="005526EA">
        <w:rPr>
          <w:rFonts w:eastAsia="Times New Roman"/>
          <w:color w:val="201F1E"/>
          <w:szCs w:val="24"/>
        </w:rPr>
        <w:t xml:space="preserve">ιστεύω ότι θα μας </w:t>
      </w:r>
      <w:r>
        <w:rPr>
          <w:rFonts w:eastAsia="Times New Roman"/>
          <w:color w:val="201F1E"/>
          <w:szCs w:val="24"/>
        </w:rPr>
        <w:t xml:space="preserve">την </w:t>
      </w:r>
      <w:r w:rsidRPr="005526EA">
        <w:rPr>
          <w:rFonts w:eastAsia="Times New Roman"/>
          <w:color w:val="201F1E"/>
          <w:szCs w:val="24"/>
        </w:rPr>
        <w:t>ξαναδώσει</w:t>
      </w:r>
      <w:r>
        <w:rPr>
          <w:rFonts w:eastAsia="Times New Roman"/>
          <w:color w:val="201F1E"/>
          <w:szCs w:val="24"/>
        </w:rPr>
        <w:t>,</w:t>
      </w:r>
      <w:r w:rsidRPr="005526EA">
        <w:rPr>
          <w:rFonts w:eastAsia="Times New Roman"/>
          <w:color w:val="201F1E"/>
          <w:szCs w:val="24"/>
        </w:rPr>
        <w:t xml:space="preserve"> γιατί δεν μετάνιωσε </w:t>
      </w:r>
      <w:r>
        <w:rPr>
          <w:rFonts w:eastAsia="Times New Roman"/>
          <w:color w:val="201F1E"/>
          <w:szCs w:val="24"/>
        </w:rPr>
        <w:t>για την επιλογή του το 2015.</w:t>
      </w:r>
    </w:p>
    <w:p w14:paraId="4318B32C" w14:textId="77777777" w:rsidR="001D7CFB" w:rsidRDefault="00EB4E04">
      <w:pPr>
        <w:spacing w:line="600" w:lineRule="auto"/>
        <w:ind w:firstLine="720"/>
        <w:jc w:val="both"/>
        <w:rPr>
          <w:rFonts w:eastAsia="Times New Roman"/>
          <w:color w:val="201F1E"/>
          <w:szCs w:val="24"/>
        </w:rPr>
      </w:pPr>
      <w:r>
        <w:rPr>
          <w:rFonts w:eastAsia="Times New Roman"/>
          <w:color w:val="201F1E"/>
          <w:szCs w:val="24"/>
        </w:rPr>
        <w:t>Σας ευχαριστώ.</w:t>
      </w:r>
      <w:r w:rsidRPr="005526EA">
        <w:rPr>
          <w:rFonts w:eastAsia="Times New Roman"/>
          <w:color w:val="201F1E"/>
          <w:szCs w:val="24"/>
        </w:rPr>
        <w:t xml:space="preserve"> </w:t>
      </w:r>
    </w:p>
    <w:p w14:paraId="4318B32D" w14:textId="77777777" w:rsidR="001D7CFB" w:rsidRDefault="00EB4E04">
      <w:pPr>
        <w:spacing w:line="600" w:lineRule="auto"/>
        <w:ind w:left="720" w:firstLine="720"/>
        <w:jc w:val="both"/>
        <w:rPr>
          <w:rFonts w:eastAsia="Times New Roman"/>
          <w:color w:val="201F1E"/>
          <w:szCs w:val="24"/>
        </w:rPr>
      </w:pPr>
      <w:r>
        <w:rPr>
          <w:rFonts w:eastAsia="Times New Roman"/>
          <w:color w:val="201F1E"/>
          <w:szCs w:val="24"/>
        </w:rPr>
        <w:t>(Χειροκροτήματα από την πτέρυγα του ΣΥΡΙΖΑ)</w:t>
      </w:r>
    </w:p>
    <w:p w14:paraId="4318B32E" w14:textId="77777777" w:rsidR="001D7CFB" w:rsidRDefault="00EB4E04">
      <w:pPr>
        <w:spacing w:line="600" w:lineRule="auto"/>
        <w:ind w:firstLine="720"/>
        <w:jc w:val="both"/>
        <w:rPr>
          <w:rFonts w:eastAsia="Times New Roman" w:cs="Times New Roman"/>
          <w:szCs w:val="24"/>
        </w:rPr>
      </w:pPr>
      <w:r w:rsidRPr="00744229">
        <w:rPr>
          <w:rFonts w:eastAsia="Times New Roman" w:cs="Times New Roman"/>
          <w:b/>
          <w:szCs w:val="24"/>
        </w:rPr>
        <w:t>ΠΡΟΕΔΡΕΥΩΝ (Γεώργιος Λαμπρούλης):</w:t>
      </w:r>
      <w:r>
        <w:rPr>
          <w:rFonts w:eastAsia="Times New Roman" w:cs="Times New Roman"/>
          <w:szCs w:val="24"/>
        </w:rPr>
        <w:t xml:space="preserve"> Τον λόγο έχει ο κ. Σαρακιώτης από το</w:t>
      </w:r>
      <w:r>
        <w:rPr>
          <w:rFonts w:eastAsia="Times New Roman" w:cs="Times New Roman"/>
          <w:szCs w:val="24"/>
        </w:rPr>
        <w:t>ν</w:t>
      </w:r>
      <w:r>
        <w:rPr>
          <w:rFonts w:eastAsia="Times New Roman" w:cs="Times New Roman"/>
          <w:szCs w:val="24"/>
        </w:rPr>
        <w:t xml:space="preserve"> ΣΥΡΙΖΑ.</w:t>
      </w:r>
    </w:p>
    <w:p w14:paraId="4318B32F" w14:textId="77777777" w:rsidR="001D7CFB" w:rsidRDefault="00EB4E04">
      <w:pPr>
        <w:spacing w:line="600" w:lineRule="auto"/>
        <w:ind w:firstLine="720"/>
        <w:jc w:val="both"/>
        <w:rPr>
          <w:rFonts w:eastAsia="Times New Roman" w:cs="Times New Roman"/>
          <w:szCs w:val="24"/>
        </w:rPr>
      </w:pPr>
      <w:r w:rsidRPr="00744229">
        <w:rPr>
          <w:rFonts w:eastAsia="Times New Roman" w:cs="Times New Roman"/>
          <w:b/>
          <w:szCs w:val="24"/>
        </w:rPr>
        <w:t>ΙΩΑΝΝΗΣ ΣΑΡΑΚΙΩΤΗΣ:</w:t>
      </w:r>
      <w:r>
        <w:rPr>
          <w:rFonts w:eastAsia="Times New Roman" w:cs="Times New Roman"/>
          <w:szCs w:val="24"/>
        </w:rPr>
        <w:t xml:space="preserve"> Ευχαριστώ, κύριε Πρόεδρε.</w:t>
      </w:r>
    </w:p>
    <w:p w14:paraId="4318B330"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w:t>
      </w:r>
      <w:r w:rsidRPr="00744229">
        <w:rPr>
          <w:rFonts w:eastAsia="Times New Roman" w:cs="Times New Roman"/>
          <w:szCs w:val="24"/>
        </w:rPr>
        <w:t>υρίες και κύριοι συνάδελφοι</w:t>
      </w:r>
      <w:r>
        <w:rPr>
          <w:rFonts w:eastAsia="Times New Roman" w:cs="Times New Roman"/>
          <w:szCs w:val="24"/>
        </w:rPr>
        <w:t>,</w:t>
      </w:r>
      <w:r w:rsidRPr="00744229">
        <w:rPr>
          <w:rFonts w:eastAsia="Times New Roman" w:cs="Times New Roman"/>
          <w:szCs w:val="24"/>
        </w:rPr>
        <w:t xml:space="preserve"> με τη</w:t>
      </w:r>
      <w:r>
        <w:rPr>
          <w:rFonts w:eastAsia="Times New Roman" w:cs="Times New Roman"/>
          <w:szCs w:val="24"/>
        </w:rPr>
        <w:t>ν</w:t>
      </w:r>
      <w:r w:rsidRPr="00744229">
        <w:rPr>
          <w:rFonts w:eastAsia="Times New Roman" w:cs="Times New Roman"/>
          <w:szCs w:val="24"/>
        </w:rPr>
        <w:t xml:space="preserve"> ψήφιση του παρόντος νομοσχεδίου κορυφώνεται η εφαρμογή του</w:t>
      </w:r>
      <w:r>
        <w:rPr>
          <w:rFonts w:eastAsia="Times New Roman" w:cs="Times New Roman"/>
          <w:szCs w:val="24"/>
        </w:rPr>
        <w:t>,</w:t>
      </w:r>
      <w:r w:rsidRPr="00744229">
        <w:rPr>
          <w:rFonts w:eastAsia="Times New Roman" w:cs="Times New Roman"/>
          <w:szCs w:val="24"/>
        </w:rPr>
        <w:t xml:space="preserve"> κατά τη Νέα Δημοκρατία</w:t>
      </w:r>
      <w:r>
        <w:rPr>
          <w:rFonts w:eastAsia="Times New Roman" w:cs="Times New Roman"/>
          <w:szCs w:val="24"/>
        </w:rPr>
        <w:t>,</w:t>
      </w:r>
      <w:r w:rsidRPr="00744229">
        <w:rPr>
          <w:rFonts w:eastAsia="Times New Roman" w:cs="Times New Roman"/>
          <w:szCs w:val="24"/>
        </w:rPr>
        <w:t xml:space="preserve"> τέταρτου μνημονίου</w:t>
      </w:r>
      <w:r>
        <w:rPr>
          <w:rFonts w:eastAsia="Times New Roman" w:cs="Times New Roman"/>
          <w:szCs w:val="24"/>
        </w:rPr>
        <w:t>. Ο</w:t>
      </w:r>
      <w:r w:rsidRPr="00744229">
        <w:rPr>
          <w:rFonts w:eastAsia="Times New Roman" w:cs="Times New Roman"/>
          <w:szCs w:val="24"/>
        </w:rPr>
        <w:t xml:space="preserve">ι </w:t>
      </w:r>
      <w:r>
        <w:rPr>
          <w:rFonts w:eastAsia="Times New Roman" w:cs="Times New Roman"/>
          <w:szCs w:val="24"/>
        </w:rPr>
        <w:t>εκατόν είκοσι</w:t>
      </w:r>
      <w:r>
        <w:rPr>
          <w:rFonts w:eastAsia="Times New Roman" w:cs="Times New Roman"/>
          <w:szCs w:val="24"/>
        </w:rPr>
        <w:t xml:space="preserve"> </w:t>
      </w:r>
      <w:r w:rsidRPr="00744229">
        <w:rPr>
          <w:rFonts w:eastAsia="Times New Roman" w:cs="Times New Roman"/>
          <w:szCs w:val="24"/>
        </w:rPr>
        <w:t>δόσεις με κούρεμα κεφαλαίου και προσαυξήσεων προς ασφαλιστικά ταμεία</w:t>
      </w:r>
      <w:r>
        <w:rPr>
          <w:rFonts w:eastAsia="Times New Roman" w:cs="Times New Roman"/>
          <w:szCs w:val="24"/>
        </w:rPr>
        <w:t>,</w:t>
      </w:r>
      <w:r w:rsidRPr="00744229">
        <w:rPr>
          <w:rFonts w:eastAsia="Times New Roman" w:cs="Times New Roman"/>
          <w:szCs w:val="24"/>
        </w:rPr>
        <w:t xml:space="preserve"> η</w:t>
      </w:r>
      <w:r w:rsidRPr="00744229">
        <w:rPr>
          <w:rFonts w:eastAsia="Times New Roman" w:cs="Times New Roman"/>
          <w:szCs w:val="24"/>
        </w:rPr>
        <w:t xml:space="preserve"> μείωση του ΦΠΑ στην εστίαση</w:t>
      </w:r>
      <w:r>
        <w:rPr>
          <w:rFonts w:eastAsia="Times New Roman" w:cs="Times New Roman"/>
          <w:szCs w:val="24"/>
        </w:rPr>
        <w:t>,</w:t>
      </w:r>
      <w:r w:rsidRPr="00744229">
        <w:rPr>
          <w:rFonts w:eastAsia="Times New Roman" w:cs="Times New Roman"/>
          <w:szCs w:val="24"/>
        </w:rPr>
        <w:t xml:space="preserve"> στα τρόφιμα</w:t>
      </w:r>
      <w:r>
        <w:rPr>
          <w:rFonts w:eastAsia="Times New Roman" w:cs="Times New Roman"/>
          <w:szCs w:val="24"/>
        </w:rPr>
        <w:t>,</w:t>
      </w:r>
      <w:r w:rsidRPr="00744229">
        <w:rPr>
          <w:rFonts w:eastAsia="Times New Roman" w:cs="Times New Roman"/>
          <w:szCs w:val="24"/>
        </w:rPr>
        <w:t xml:space="preserve"> στην ενέργεια</w:t>
      </w:r>
      <w:r>
        <w:rPr>
          <w:rFonts w:eastAsia="Times New Roman" w:cs="Times New Roman"/>
          <w:szCs w:val="24"/>
        </w:rPr>
        <w:t>,</w:t>
      </w:r>
      <w:r w:rsidRPr="00744229">
        <w:rPr>
          <w:rFonts w:eastAsia="Times New Roman" w:cs="Times New Roman"/>
          <w:szCs w:val="24"/>
        </w:rPr>
        <w:t xml:space="preserve"> η </w:t>
      </w:r>
      <w:r>
        <w:rPr>
          <w:rFonts w:eastAsia="Times New Roman" w:cs="Times New Roman"/>
          <w:szCs w:val="24"/>
        </w:rPr>
        <w:t>δέκατη τρίτη</w:t>
      </w:r>
      <w:r>
        <w:rPr>
          <w:rFonts w:eastAsia="Times New Roman" w:cs="Times New Roman"/>
          <w:szCs w:val="24"/>
        </w:rPr>
        <w:t xml:space="preserve"> </w:t>
      </w:r>
      <w:r w:rsidRPr="00744229">
        <w:rPr>
          <w:rFonts w:eastAsia="Times New Roman" w:cs="Times New Roman"/>
          <w:szCs w:val="24"/>
        </w:rPr>
        <w:t>σύνταξη είναι το δικό μας μνημόνιο με την κοινωνία</w:t>
      </w:r>
      <w:r>
        <w:rPr>
          <w:rFonts w:eastAsia="Times New Roman" w:cs="Times New Roman"/>
          <w:szCs w:val="24"/>
        </w:rPr>
        <w:t>.</w:t>
      </w:r>
    </w:p>
    <w:p w14:paraId="4318B331"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Τ</w:t>
      </w:r>
      <w:r w:rsidRPr="00744229">
        <w:rPr>
          <w:rFonts w:eastAsia="Times New Roman" w:cs="Times New Roman"/>
          <w:szCs w:val="24"/>
        </w:rPr>
        <w:t>ο τέταρτο μνημόνιο θα το βιώσουν</w:t>
      </w:r>
      <w:r>
        <w:rPr>
          <w:rFonts w:eastAsia="Times New Roman" w:cs="Times New Roman"/>
          <w:szCs w:val="24"/>
        </w:rPr>
        <w:t>,</w:t>
      </w:r>
      <w:r w:rsidRPr="00744229">
        <w:rPr>
          <w:rFonts w:eastAsia="Times New Roman" w:cs="Times New Roman"/>
          <w:szCs w:val="24"/>
        </w:rPr>
        <w:t xml:space="preserve"> την επόμενη κιόλας εβδομάδα</w:t>
      </w:r>
      <w:r>
        <w:rPr>
          <w:rFonts w:eastAsia="Times New Roman" w:cs="Times New Roman"/>
          <w:szCs w:val="24"/>
        </w:rPr>
        <w:t>,</w:t>
      </w:r>
      <w:r w:rsidRPr="00744229">
        <w:rPr>
          <w:rFonts w:eastAsia="Times New Roman" w:cs="Times New Roman"/>
          <w:szCs w:val="24"/>
        </w:rPr>
        <w:t xml:space="preserve"> οι συνταξιούχοι</w:t>
      </w:r>
      <w:r>
        <w:rPr>
          <w:rFonts w:eastAsia="Times New Roman" w:cs="Times New Roman"/>
          <w:szCs w:val="24"/>
        </w:rPr>
        <w:t>,</w:t>
      </w:r>
      <w:r w:rsidRPr="00744229">
        <w:rPr>
          <w:rFonts w:eastAsia="Times New Roman" w:cs="Times New Roman"/>
          <w:szCs w:val="24"/>
        </w:rPr>
        <w:t xml:space="preserve"> πηγαίνοντας στα ATM με την εισοδηματική ανάσα που τους προσφέρεται</w:t>
      </w:r>
      <w:r>
        <w:rPr>
          <w:rFonts w:eastAsia="Times New Roman" w:cs="Times New Roman"/>
          <w:szCs w:val="24"/>
        </w:rPr>
        <w:t>, όπως κ</w:t>
      </w:r>
      <w:r w:rsidRPr="00744229">
        <w:rPr>
          <w:rFonts w:eastAsia="Times New Roman" w:cs="Times New Roman"/>
          <w:szCs w:val="24"/>
        </w:rPr>
        <w:t>ι αν θέλετε εσείς να την ονομάσουμε</w:t>
      </w:r>
      <w:r>
        <w:rPr>
          <w:rFonts w:eastAsia="Times New Roman" w:cs="Times New Roman"/>
          <w:szCs w:val="24"/>
        </w:rPr>
        <w:t>. Θ</w:t>
      </w:r>
      <w:r w:rsidRPr="00744229">
        <w:rPr>
          <w:rFonts w:eastAsia="Times New Roman" w:cs="Times New Roman"/>
          <w:szCs w:val="24"/>
        </w:rPr>
        <w:t>α το βιώσουν και χιλιάδες συμπολίτες μας με τον απεγκλωβισμό τους από το</w:t>
      </w:r>
      <w:r>
        <w:rPr>
          <w:rFonts w:eastAsia="Times New Roman" w:cs="Times New Roman"/>
          <w:szCs w:val="24"/>
        </w:rPr>
        <w:t>ν</w:t>
      </w:r>
      <w:r w:rsidRPr="00744229">
        <w:rPr>
          <w:rFonts w:eastAsia="Times New Roman" w:cs="Times New Roman"/>
          <w:szCs w:val="24"/>
        </w:rPr>
        <w:t xml:space="preserve"> φαύλο κύκλο της συνεχούς δημιουργίας χρεών</w:t>
      </w:r>
      <w:r>
        <w:rPr>
          <w:rFonts w:eastAsia="Times New Roman" w:cs="Times New Roman"/>
          <w:szCs w:val="24"/>
        </w:rPr>
        <w:t>,</w:t>
      </w:r>
      <w:r w:rsidRPr="00744229">
        <w:rPr>
          <w:rFonts w:eastAsia="Times New Roman" w:cs="Times New Roman"/>
          <w:szCs w:val="24"/>
        </w:rPr>
        <w:t xml:space="preserve"> μέσω του κουρέματος του κ</w:t>
      </w:r>
      <w:r w:rsidRPr="00744229">
        <w:rPr>
          <w:rFonts w:eastAsia="Times New Roman" w:cs="Times New Roman"/>
          <w:szCs w:val="24"/>
        </w:rPr>
        <w:t>εφαλαίου και των τόκων</w:t>
      </w:r>
      <w:r>
        <w:rPr>
          <w:rFonts w:eastAsia="Times New Roman" w:cs="Times New Roman"/>
          <w:szCs w:val="24"/>
        </w:rPr>
        <w:t xml:space="preserve"> -</w:t>
      </w:r>
      <w:r w:rsidRPr="00744229">
        <w:rPr>
          <w:rFonts w:eastAsia="Times New Roman" w:cs="Times New Roman"/>
          <w:szCs w:val="24"/>
        </w:rPr>
        <w:t xml:space="preserve"> οφειλών που τους έπνιγαν για πολλά χρόνια</w:t>
      </w:r>
      <w:r>
        <w:rPr>
          <w:rFonts w:eastAsia="Times New Roman" w:cs="Times New Roman"/>
          <w:szCs w:val="24"/>
        </w:rPr>
        <w:t>. Ε</w:t>
      </w:r>
      <w:r w:rsidRPr="00744229">
        <w:rPr>
          <w:rFonts w:eastAsia="Times New Roman" w:cs="Times New Roman"/>
          <w:szCs w:val="24"/>
        </w:rPr>
        <w:t>ίναι οι ίδιοι αυτοί άνθρωποι</w:t>
      </w:r>
      <w:r>
        <w:rPr>
          <w:rFonts w:eastAsia="Times New Roman" w:cs="Times New Roman"/>
          <w:szCs w:val="24"/>
        </w:rPr>
        <w:t>,</w:t>
      </w:r>
      <w:r w:rsidRPr="00744229">
        <w:rPr>
          <w:rFonts w:eastAsia="Times New Roman" w:cs="Times New Roman"/>
          <w:szCs w:val="24"/>
        </w:rPr>
        <w:t xml:space="preserve"> οι οποίοι βίωσαν τις πολιτικές των κομμάτων που ευθύνονται για τη χρεοκοπία της χώρας </w:t>
      </w:r>
      <w:r>
        <w:rPr>
          <w:rFonts w:eastAsia="Times New Roman" w:cs="Times New Roman"/>
          <w:szCs w:val="24"/>
        </w:rPr>
        <w:t>μας</w:t>
      </w:r>
      <w:r w:rsidRPr="00744229">
        <w:rPr>
          <w:rFonts w:eastAsia="Times New Roman" w:cs="Times New Roman"/>
          <w:szCs w:val="24"/>
        </w:rPr>
        <w:t xml:space="preserve"> κατά την περίοδο 2010</w:t>
      </w:r>
      <w:r>
        <w:rPr>
          <w:rFonts w:eastAsia="Times New Roman" w:cs="Times New Roman"/>
          <w:szCs w:val="24"/>
        </w:rPr>
        <w:t xml:space="preserve"> </w:t>
      </w:r>
      <w:r w:rsidRPr="00744229">
        <w:rPr>
          <w:rFonts w:eastAsia="Times New Roman" w:cs="Times New Roman"/>
          <w:szCs w:val="24"/>
        </w:rPr>
        <w:t>-</w:t>
      </w:r>
      <w:r>
        <w:rPr>
          <w:rFonts w:eastAsia="Times New Roman" w:cs="Times New Roman"/>
          <w:szCs w:val="24"/>
        </w:rPr>
        <w:t xml:space="preserve"> </w:t>
      </w:r>
      <w:r w:rsidRPr="00744229">
        <w:rPr>
          <w:rFonts w:eastAsia="Times New Roman" w:cs="Times New Roman"/>
          <w:szCs w:val="24"/>
        </w:rPr>
        <w:t>2014</w:t>
      </w:r>
      <w:r>
        <w:rPr>
          <w:rFonts w:eastAsia="Times New Roman" w:cs="Times New Roman"/>
          <w:szCs w:val="24"/>
        </w:rPr>
        <w:t>, μ</w:t>
      </w:r>
      <w:r w:rsidRPr="00744229">
        <w:rPr>
          <w:rFonts w:eastAsia="Times New Roman" w:cs="Times New Roman"/>
          <w:szCs w:val="24"/>
        </w:rPr>
        <w:t>ε την καταβαράθρωση μισθών και συντά</w:t>
      </w:r>
      <w:r w:rsidRPr="00744229">
        <w:rPr>
          <w:rFonts w:eastAsia="Times New Roman" w:cs="Times New Roman"/>
          <w:szCs w:val="24"/>
        </w:rPr>
        <w:t>ξεων</w:t>
      </w:r>
      <w:r>
        <w:rPr>
          <w:rFonts w:eastAsia="Times New Roman" w:cs="Times New Roman"/>
          <w:szCs w:val="24"/>
        </w:rPr>
        <w:t>,</w:t>
      </w:r>
      <w:r w:rsidRPr="00744229">
        <w:rPr>
          <w:rFonts w:eastAsia="Times New Roman" w:cs="Times New Roman"/>
          <w:szCs w:val="24"/>
        </w:rPr>
        <w:t xml:space="preserve"> τις χιλιάδες απολύσεις εργαζομένων</w:t>
      </w:r>
      <w:r>
        <w:rPr>
          <w:rFonts w:eastAsia="Times New Roman" w:cs="Times New Roman"/>
          <w:szCs w:val="24"/>
        </w:rPr>
        <w:t xml:space="preserve">, τις ελαστικές μορφές εργασίας. </w:t>
      </w:r>
    </w:p>
    <w:p w14:paraId="4318B332"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Σ</w:t>
      </w:r>
      <w:r w:rsidRPr="00744229">
        <w:rPr>
          <w:rFonts w:eastAsia="Times New Roman" w:cs="Times New Roman"/>
          <w:szCs w:val="24"/>
        </w:rPr>
        <w:t>ήμερα οι ίδιοι άνθρωποι υπόσχονται τα ίδια και ακόμη χειρότερα</w:t>
      </w:r>
      <w:r>
        <w:rPr>
          <w:rFonts w:eastAsia="Times New Roman" w:cs="Times New Roman"/>
          <w:szCs w:val="24"/>
        </w:rPr>
        <w:t>:</w:t>
      </w:r>
      <w:r w:rsidRPr="00744229">
        <w:rPr>
          <w:rFonts w:eastAsia="Times New Roman" w:cs="Times New Roman"/>
          <w:szCs w:val="24"/>
        </w:rPr>
        <w:t xml:space="preserve"> κατάργηση του οκταώρου</w:t>
      </w:r>
      <w:r>
        <w:rPr>
          <w:rFonts w:eastAsia="Times New Roman" w:cs="Times New Roman"/>
          <w:szCs w:val="24"/>
        </w:rPr>
        <w:t>,</w:t>
      </w:r>
      <w:r w:rsidRPr="00744229">
        <w:rPr>
          <w:rFonts w:eastAsia="Times New Roman" w:cs="Times New Roman"/>
          <w:szCs w:val="24"/>
        </w:rPr>
        <w:t xml:space="preserve"> επταήμερη εργασία</w:t>
      </w:r>
      <w:r>
        <w:rPr>
          <w:rFonts w:eastAsia="Times New Roman" w:cs="Times New Roman"/>
          <w:szCs w:val="24"/>
        </w:rPr>
        <w:t>,</w:t>
      </w:r>
      <w:r w:rsidRPr="00744229">
        <w:rPr>
          <w:rFonts w:eastAsia="Times New Roman" w:cs="Times New Roman"/>
          <w:szCs w:val="24"/>
        </w:rPr>
        <w:t xml:space="preserve"> κατάργηση του δώρου των Χριστουγέννων στον ιδιωτικό τομέα</w:t>
      </w:r>
      <w:r>
        <w:rPr>
          <w:rFonts w:eastAsia="Times New Roman" w:cs="Times New Roman"/>
          <w:szCs w:val="24"/>
        </w:rPr>
        <w:t>.</w:t>
      </w:r>
      <w:r w:rsidRPr="00744229">
        <w:rPr>
          <w:rFonts w:eastAsia="Times New Roman" w:cs="Times New Roman"/>
          <w:szCs w:val="24"/>
        </w:rPr>
        <w:t xml:space="preserve"> </w:t>
      </w:r>
      <w:r>
        <w:rPr>
          <w:rFonts w:eastAsia="Times New Roman" w:cs="Times New Roman"/>
          <w:szCs w:val="24"/>
        </w:rPr>
        <w:t>Ν</w:t>
      </w:r>
      <w:r w:rsidRPr="00744229">
        <w:rPr>
          <w:rFonts w:eastAsia="Times New Roman" w:cs="Times New Roman"/>
          <w:szCs w:val="24"/>
        </w:rPr>
        <w:t xml:space="preserve">α μη μείνει </w:t>
      </w:r>
      <w:r>
        <w:rPr>
          <w:rFonts w:eastAsia="Times New Roman" w:cs="Times New Roman"/>
          <w:szCs w:val="24"/>
        </w:rPr>
        <w:t>μι</w:t>
      </w:r>
      <w:r>
        <w:rPr>
          <w:rFonts w:eastAsia="Times New Roman" w:cs="Times New Roman"/>
          <w:szCs w:val="24"/>
        </w:rPr>
        <w:t>σή η δουλειά</w:t>
      </w:r>
      <w:r>
        <w:rPr>
          <w:rFonts w:eastAsia="Times New Roman" w:cs="Times New Roman"/>
          <w:szCs w:val="24"/>
        </w:rPr>
        <w:t>,</w:t>
      </w:r>
      <w:r>
        <w:rPr>
          <w:rFonts w:eastAsia="Times New Roman" w:cs="Times New Roman"/>
          <w:szCs w:val="24"/>
        </w:rPr>
        <w:t xml:space="preserve"> αφού το είχαν</w:t>
      </w:r>
      <w:r w:rsidRPr="00744229">
        <w:rPr>
          <w:rFonts w:eastAsia="Times New Roman" w:cs="Times New Roman"/>
          <w:szCs w:val="24"/>
        </w:rPr>
        <w:t xml:space="preserve"> περικόψει πριν από κάποια χρόνια στο</w:t>
      </w:r>
      <w:r>
        <w:rPr>
          <w:rFonts w:eastAsia="Times New Roman" w:cs="Times New Roman"/>
          <w:szCs w:val="24"/>
        </w:rPr>
        <w:t>ν</w:t>
      </w:r>
      <w:r w:rsidRPr="00744229">
        <w:rPr>
          <w:rFonts w:eastAsia="Times New Roman" w:cs="Times New Roman"/>
          <w:szCs w:val="24"/>
        </w:rPr>
        <w:t xml:space="preserve"> δημόσιο τομέα</w:t>
      </w:r>
      <w:r>
        <w:rPr>
          <w:rFonts w:eastAsia="Times New Roman" w:cs="Times New Roman"/>
          <w:szCs w:val="24"/>
        </w:rPr>
        <w:t>.</w:t>
      </w:r>
      <w:r w:rsidRPr="00744229">
        <w:rPr>
          <w:rFonts w:eastAsia="Times New Roman" w:cs="Times New Roman"/>
          <w:szCs w:val="24"/>
        </w:rPr>
        <w:t xml:space="preserve"> </w:t>
      </w:r>
    </w:p>
    <w:p w14:paraId="4318B333"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w:t>
      </w:r>
      <w:r w:rsidRPr="00744229">
        <w:rPr>
          <w:rFonts w:eastAsia="Times New Roman" w:cs="Times New Roman"/>
          <w:szCs w:val="24"/>
        </w:rPr>
        <w:t xml:space="preserve">νώπιον αυτής της πρότασης </w:t>
      </w:r>
      <w:r>
        <w:rPr>
          <w:rFonts w:eastAsia="Times New Roman" w:cs="Times New Roman"/>
          <w:szCs w:val="24"/>
        </w:rPr>
        <w:t xml:space="preserve">- </w:t>
      </w:r>
      <w:r w:rsidRPr="00744229">
        <w:rPr>
          <w:rFonts w:eastAsia="Times New Roman" w:cs="Times New Roman"/>
          <w:szCs w:val="24"/>
        </w:rPr>
        <w:t>έναρξης ενός νέου φαύλου κύκλου καταστροφής</w:t>
      </w:r>
      <w:r>
        <w:rPr>
          <w:rFonts w:eastAsia="Times New Roman" w:cs="Times New Roman"/>
          <w:szCs w:val="24"/>
        </w:rPr>
        <w:t>,</w:t>
      </w:r>
      <w:r w:rsidRPr="00744229">
        <w:rPr>
          <w:rFonts w:eastAsia="Times New Roman" w:cs="Times New Roman"/>
          <w:szCs w:val="24"/>
        </w:rPr>
        <w:t xml:space="preserve"> η </w:t>
      </w:r>
      <w:r>
        <w:rPr>
          <w:rFonts w:eastAsia="Times New Roman" w:cs="Times New Roman"/>
          <w:szCs w:val="24"/>
        </w:rPr>
        <w:t>Κ</w:t>
      </w:r>
      <w:r w:rsidRPr="00744229">
        <w:rPr>
          <w:rFonts w:eastAsia="Times New Roman" w:cs="Times New Roman"/>
          <w:szCs w:val="24"/>
        </w:rPr>
        <w:t xml:space="preserve">υβέρνηση </w:t>
      </w:r>
      <w:r>
        <w:rPr>
          <w:rFonts w:eastAsia="Times New Roman" w:cs="Times New Roman"/>
          <w:szCs w:val="24"/>
        </w:rPr>
        <w:t xml:space="preserve">αντιπαρατάσσει </w:t>
      </w:r>
      <w:r w:rsidRPr="00744229">
        <w:rPr>
          <w:rFonts w:eastAsia="Times New Roman" w:cs="Times New Roman"/>
          <w:szCs w:val="24"/>
        </w:rPr>
        <w:t xml:space="preserve">και εφαρμόζει ένα πρόγραμμα </w:t>
      </w:r>
      <w:r>
        <w:rPr>
          <w:rFonts w:eastAsia="Times New Roman" w:cs="Times New Roman"/>
          <w:szCs w:val="24"/>
        </w:rPr>
        <w:t>α</w:t>
      </w:r>
      <w:r w:rsidRPr="00744229">
        <w:rPr>
          <w:rFonts w:eastAsia="Times New Roman" w:cs="Times New Roman"/>
          <w:szCs w:val="24"/>
        </w:rPr>
        <w:t xml:space="preserve">νόρθωσης της χώρας και επούλωσης των πληγών </w:t>
      </w:r>
      <w:r w:rsidRPr="00744229">
        <w:rPr>
          <w:rFonts w:eastAsia="Times New Roman" w:cs="Times New Roman"/>
          <w:szCs w:val="24"/>
        </w:rPr>
        <w:t>των μνημονιακών ετών</w:t>
      </w:r>
      <w:r>
        <w:rPr>
          <w:rFonts w:eastAsia="Times New Roman" w:cs="Times New Roman"/>
          <w:szCs w:val="24"/>
        </w:rPr>
        <w:t>. Σ</w:t>
      </w:r>
      <w:r w:rsidRPr="00744229">
        <w:rPr>
          <w:rFonts w:eastAsia="Times New Roman" w:cs="Times New Roman"/>
          <w:szCs w:val="24"/>
        </w:rPr>
        <w:t>ε αυτό το πλαίσιο εντάσσεται και το παρόν νομοσχέδιο</w:t>
      </w:r>
      <w:r>
        <w:rPr>
          <w:rFonts w:eastAsia="Times New Roman" w:cs="Times New Roman"/>
          <w:szCs w:val="24"/>
        </w:rPr>
        <w:t>,</w:t>
      </w:r>
      <w:r w:rsidRPr="00744229">
        <w:rPr>
          <w:rFonts w:eastAsia="Times New Roman" w:cs="Times New Roman"/>
          <w:szCs w:val="24"/>
        </w:rPr>
        <w:t xml:space="preserve"> το οποίο συμπεριλαμβάνει </w:t>
      </w:r>
      <w:r>
        <w:rPr>
          <w:rFonts w:eastAsia="Times New Roman" w:cs="Times New Roman"/>
          <w:szCs w:val="24"/>
        </w:rPr>
        <w:t>μ</w:t>
      </w:r>
      <w:r w:rsidRPr="00744229">
        <w:rPr>
          <w:rFonts w:eastAsia="Times New Roman" w:cs="Times New Roman"/>
          <w:szCs w:val="24"/>
        </w:rPr>
        <w:t xml:space="preserve">εταξύ άλλων θετικών διατάξεων και την εμβληματική ρύθμιση των </w:t>
      </w:r>
      <w:r>
        <w:rPr>
          <w:rFonts w:eastAsia="Times New Roman" w:cs="Times New Roman"/>
          <w:szCs w:val="24"/>
        </w:rPr>
        <w:t>εκατόν είκοσι</w:t>
      </w:r>
      <w:r>
        <w:rPr>
          <w:rFonts w:eastAsia="Times New Roman" w:cs="Times New Roman"/>
          <w:szCs w:val="24"/>
        </w:rPr>
        <w:t xml:space="preserve"> </w:t>
      </w:r>
      <w:r w:rsidRPr="00744229">
        <w:rPr>
          <w:rFonts w:eastAsia="Times New Roman" w:cs="Times New Roman"/>
          <w:szCs w:val="24"/>
        </w:rPr>
        <w:t>δόσεων</w:t>
      </w:r>
      <w:r>
        <w:rPr>
          <w:rFonts w:eastAsia="Times New Roman" w:cs="Times New Roman"/>
          <w:szCs w:val="24"/>
        </w:rPr>
        <w:t xml:space="preserve">. Ποιες </w:t>
      </w:r>
      <w:r>
        <w:rPr>
          <w:rFonts w:eastAsia="Times New Roman" w:cs="Times New Roman"/>
          <w:szCs w:val="24"/>
        </w:rPr>
        <w:t>εκατόν</w:t>
      </w:r>
      <w:r>
        <w:rPr>
          <w:rFonts w:eastAsia="Times New Roman" w:cs="Times New Roman"/>
          <w:szCs w:val="24"/>
        </w:rPr>
        <w:t xml:space="preserve"> </w:t>
      </w:r>
      <w:r>
        <w:rPr>
          <w:rFonts w:eastAsia="Times New Roman" w:cs="Times New Roman"/>
          <w:szCs w:val="24"/>
        </w:rPr>
        <w:t>είκοσι</w:t>
      </w:r>
      <w:r>
        <w:rPr>
          <w:rFonts w:eastAsia="Times New Roman" w:cs="Times New Roman"/>
          <w:szCs w:val="24"/>
        </w:rPr>
        <w:t xml:space="preserve"> δόσεις, όμως; Ε</w:t>
      </w:r>
      <w:r w:rsidRPr="00744229">
        <w:rPr>
          <w:rFonts w:eastAsia="Times New Roman" w:cs="Times New Roman"/>
          <w:szCs w:val="24"/>
        </w:rPr>
        <w:t>κείνες που υποστηρίζ</w:t>
      </w:r>
      <w:r>
        <w:rPr>
          <w:rFonts w:eastAsia="Times New Roman" w:cs="Times New Roman"/>
          <w:szCs w:val="24"/>
        </w:rPr>
        <w:t>ατε μ</w:t>
      </w:r>
      <w:r w:rsidRPr="00744229">
        <w:rPr>
          <w:rFonts w:eastAsia="Times New Roman" w:cs="Times New Roman"/>
          <w:szCs w:val="24"/>
        </w:rPr>
        <w:t>έχρι πριν</w:t>
      </w:r>
      <w:r w:rsidRPr="00744229">
        <w:rPr>
          <w:rFonts w:eastAsia="Times New Roman" w:cs="Times New Roman"/>
          <w:szCs w:val="24"/>
        </w:rPr>
        <w:t xml:space="preserve"> από λίγες μέρες ότι δεν θα δεχθούν οι θεσμοί</w:t>
      </w:r>
      <w:r>
        <w:rPr>
          <w:rFonts w:eastAsia="Times New Roman" w:cs="Times New Roman"/>
          <w:szCs w:val="24"/>
        </w:rPr>
        <w:t>,</w:t>
      </w:r>
      <w:r w:rsidRPr="00744229">
        <w:rPr>
          <w:rFonts w:eastAsia="Times New Roman" w:cs="Times New Roman"/>
          <w:szCs w:val="24"/>
        </w:rPr>
        <w:t xml:space="preserve"> όπως δεν θα δέχονταν και την αποτροπή της εφαρμογής του μέτρου της περικοπής των συντάξεων</w:t>
      </w:r>
      <w:r>
        <w:rPr>
          <w:rFonts w:eastAsia="Times New Roman" w:cs="Times New Roman"/>
          <w:szCs w:val="24"/>
        </w:rPr>
        <w:t>,</w:t>
      </w:r>
      <w:r w:rsidRPr="00744229">
        <w:rPr>
          <w:rFonts w:eastAsia="Times New Roman" w:cs="Times New Roman"/>
          <w:szCs w:val="24"/>
        </w:rPr>
        <w:t xml:space="preserve"> όπως δεν θα έκλειναν οι αξιολογήσεις και όπως </w:t>
      </w:r>
      <w:r>
        <w:rPr>
          <w:rFonts w:eastAsia="Times New Roman" w:cs="Times New Roman"/>
          <w:szCs w:val="24"/>
        </w:rPr>
        <w:t>σ</w:t>
      </w:r>
      <w:r w:rsidRPr="00744229">
        <w:rPr>
          <w:rFonts w:eastAsia="Times New Roman" w:cs="Times New Roman"/>
          <w:szCs w:val="24"/>
        </w:rPr>
        <w:t>το μέλλον δεν θα δεχθούν την αποσόβηση του μέτρου της μείωσης του αφορ</w:t>
      </w:r>
      <w:r w:rsidRPr="00744229">
        <w:rPr>
          <w:rFonts w:eastAsia="Times New Roman" w:cs="Times New Roman"/>
          <w:szCs w:val="24"/>
        </w:rPr>
        <w:t>ολόγητου</w:t>
      </w:r>
      <w:r>
        <w:rPr>
          <w:rFonts w:eastAsia="Times New Roman" w:cs="Times New Roman"/>
          <w:szCs w:val="24"/>
        </w:rPr>
        <w:t xml:space="preserve">. </w:t>
      </w:r>
    </w:p>
    <w:p w14:paraId="4318B334"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Ο κ.</w:t>
      </w:r>
      <w:r w:rsidRPr="00744229">
        <w:rPr>
          <w:rFonts w:eastAsia="Times New Roman" w:cs="Times New Roman"/>
          <w:szCs w:val="24"/>
        </w:rPr>
        <w:t xml:space="preserve"> Μητσοτάκης ζητούσε εναγωνίως προληπτική γραμμή στήριξης</w:t>
      </w:r>
      <w:r>
        <w:rPr>
          <w:rFonts w:eastAsia="Times New Roman" w:cs="Times New Roman"/>
          <w:szCs w:val="24"/>
        </w:rPr>
        <w:t>,</w:t>
      </w:r>
      <w:r w:rsidRPr="00744229">
        <w:rPr>
          <w:rFonts w:eastAsia="Times New Roman" w:cs="Times New Roman"/>
          <w:szCs w:val="24"/>
        </w:rPr>
        <w:t xml:space="preserve"> προκειμένου να δεσμευθεί εκ νέου η χώρα</w:t>
      </w:r>
      <w:r>
        <w:rPr>
          <w:rFonts w:eastAsia="Times New Roman" w:cs="Times New Roman"/>
          <w:szCs w:val="24"/>
        </w:rPr>
        <w:t>,</w:t>
      </w:r>
      <w:r w:rsidRPr="00744229">
        <w:rPr>
          <w:rFonts w:eastAsia="Times New Roman" w:cs="Times New Roman"/>
          <w:szCs w:val="24"/>
        </w:rPr>
        <w:t xml:space="preserve"> πιστεύοντας ότι είναι η μόνη ενδεδειγμένη λύση έναντι του cash buffer και </w:t>
      </w:r>
      <w:r>
        <w:rPr>
          <w:rFonts w:eastAsia="Times New Roman" w:cs="Times New Roman"/>
          <w:szCs w:val="24"/>
        </w:rPr>
        <w:t>στοιχημάτιζε</w:t>
      </w:r>
      <w:r w:rsidRPr="00744229">
        <w:rPr>
          <w:rFonts w:eastAsia="Times New Roman" w:cs="Times New Roman"/>
          <w:szCs w:val="24"/>
        </w:rPr>
        <w:t xml:space="preserve"> ότι δεν θα βγούμε από τα μνημόνια</w:t>
      </w:r>
      <w:r>
        <w:rPr>
          <w:rFonts w:eastAsia="Times New Roman" w:cs="Times New Roman"/>
          <w:szCs w:val="24"/>
        </w:rPr>
        <w:t xml:space="preserve">. </w:t>
      </w:r>
    </w:p>
    <w:p w14:paraId="4318B335"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Π</w:t>
      </w:r>
      <w:r w:rsidRPr="00744229">
        <w:rPr>
          <w:rFonts w:eastAsia="Times New Roman" w:cs="Times New Roman"/>
          <w:szCs w:val="24"/>
        </w:rPr>
        <w:t>αράλληλα</w:t>
      </w:r>
      <w:r>
        <w:rPr>
          <w:rFonts w:eastAsia="Times New Roman" w:cs="Times New Roman"/>
          <w:szCs w:val="24"/>
        </w:rPr>
        <w:t>,</w:t>
      </w:r>
      <w:r w:rsidRPr="00744229">
        <w:rPr>
          <w:rFonts w:eastAsia="Times New Roman" w:cs="Times New Roman"/>
          <w:szCs w:val="24"/>
        </w:rPr>
        <w:t xml:space="preserve"> ήταν σίγουρος ότι δεν θα επιτύχουμε τα πρωτογενή πλεονάσματα για τα οποία </w:t>
      </w:r>
      <w:r>
        <w:rPr>
          <w:rFonts w:eastAsia="Times New Roman" w:cs="Times New Roman"/>
          <w:szCs w:val="24"/>
        </w:rPr>
        <w:t>είχαν δεσμεύσει τη χώρα οι κυβερνήσεις</w:t>
      </w:r>
      <w:r w:rsidRPr="00744229">
        <w:rPr>
          <w:rFonts w:eastAsia="Times New Roman" w:cs="Times New Roman"/>
          <w:szCs w:val="24"/>
        </w:rPr>
        <w:t xml:space="preserve"> </w:t>
      </w:r>
      <w:r>
        <w:rPr>
          <w:rFonts w:eastAsia="Times New Roman" w:cs="Times New Roman"/>
          <w:szCs w:val="24"/>
        </w:rPr>
        <w:t>σας. Δ</w:t>
      </w:r>
      <w:r w:rsidRPr="00744229">
        <w:rPr>
          <w:rFonts w:eastAsia="Times New Roman" w:cs="Times New Roman"/>
          <w:szCs w:val="24"/>
        </w:rPr>
        <w:t>ιαψεύστηκε</w:t>
      </w:r>
      <w:r>
        <w:rPr>
          <w:rFonts w:eastAsia="Times New Roman" w:cs="Times New Roman"/>
          <w:szCs w:val="24"/>
        </w:rPr>
        <w:t>,</w:t>
      </w:r>
      <w:r w:rsidRPr="00744229">
        <w:rPr>
          <w:rFonts w:eastAsia="Times New Roman" w:cs="Times New Roman"/>
          <w:szCs w:val="24"/>
        </w:rPr>
        <w:t xml:space="preserve"> </w:t>
      </w:r>
      <w:r>
        <w:rPr>
          <w:rFonts w:eastAsia="Times New Roman" w:cs="Times New Roman"/>
          <w:szCs w:val="24"/>
        </w:rPr>
        <w:t>όμως,</w:t>
      </w:r>
      <w:r w:rsidRPr="00744229">
        <w:rPr>
          <w:rFonts w:eastAsia="Times New Roman" w:cs="Times New Roman"/>
          <w:szCs w:val="24"/>
        </w:rPr>
        <w:t xml:space="preserve"> </w:t>
      </w:r>
      <w:r>
        <w:rPr>
          <w:rFonts w:eastAsia="Times New Roman" w:cs="Times New Roman"/>
          <w:szCs w:val="24"/>
        </w:rPr>
        <w:t>κ</w:t>
      </w:r>
      <w:r w:rsidRPr="00744229">
        <w:rPr>
          <w:rFonts w:eastAsia="Times New Roman" w:cs="Times New Roman"/>
          <w:szCs w:val="24"/>
        </w:rPr>
        <w:t xml:space="preserve">αι αυτή τη φορά από τη θετική πορεία </w:t>
      </w:r>
      <w:r>
        <w:rPr>
          <w:rFonts w:eastAsia="Times New Roman" w:cs="Times New Roman"/>
          <w:szCs w:val="24"/>
        </w:rPr>
        <w:t xml:space="preserve">όλων των δεικτών της ελληνικής οικονομίας. </w:t>
      </w:r>
      <w:r w:rsidRPr="00744229">
        <w:rPr>
          <w:rFonts w:eastAsia="Times New Roman" w:cs="Times New Roman"/>
          <w:szCs w:val="24"/>
        </w:rPr>
        <w:t>Μάλιστα</w:t>
      </w:r>
      <w:r>
        <w:rPr>
          <w:rFonts w:eastAsia="Times New Roman" w:cs="Times New Roman"/>
          <w:szCs w:val="24"/>
        </w:rPr>
        <w:t>,</w:t>
      </w:r>
      <w:r w:rsidRPr="00744229">
        <w:rPr>
          <w:rFonts w:eastAsia="Times New Roman" w:cs="Times New Roman"/>
          <w:szCs w:val="24"/>
        </w:rPr>
        <w:t xml:space="preserve"> ο ίδιος εκπόνησε και το προε</w:t>
      </w:r>
      <w:r w:rsidRPr="00744229">
        <w:rPr>
          <w:rFonts w:eastAsia="Times New Roman" w:cs="Times New Roman"/>
          <w:szCs w:val="24"/>
        </w:rPr>
        <w:t>κλογικό σας πρόγραμμα</w:t>
      </w:r>
      <w:r>
        <w:rPr>
          <w:rFonts w:eastAsia="Times New Roman" w:cs="Times New Roman"/>
          <w:szCs w:val="24"/>
        </w:rPr>
        <w:t>,</w:t>
      </w:r>
      <w:r w:rsidRPr="00744229">
        <w:rPr>
          <w:rFonts w:eastAsia="Times New Roman" w:cs="Times New Roman"/>
          <w:szCs w:val="24"/>
        </w:rPr>
        <w:t xml:space="preserve"> έχοντας ως δεδομένο ότι θα κοπούν οι συντάξεις</w:t>
      </w:r>
      <w:r>
        <w:rPr>
          <w:rFonts w:eastAsia="Times New Roman" w:cs="Times New Roman"/>
          <w:szCs w:val="24"/>
        </w:rPr>
        <w:t>,</w:t>
      </w:r>
      <w:r w:rsidRPr="00744229">
        <w:rPr>
          <w:rFonts w:eastAsia="Times New Roman" w:cs="Times New Roman"/>
          <w:szCs w:val="24"/>
        </w:rPr>
        <w:t xml:space="preserve"> τη στιγμή που όχι μόνο αυτό απετράπη</w:t>
      </w:r>
      <w:r>
        <w:rPr>
          <w:rFonts w:eastAsia="Times New Roman" w:cs="Times New Roman"/>
          <w:szCs w:val="24"/>
        </w:rPr>
        <w:t>,</w:t>
      </w:r>
      <w:r w:rsidRPr="00744229">
        <w:rPr>
          <w:rFonts w:eastAsia="Times New Roman" w:cs="Times New Roman"/>
          <w:szCs w:val="24"/>
        </w:rPr>
        <w:t xml:space="preserve"> </w:t>
      </w:r>
      <w:r>
        <w:rPr>
          <w:rFonts w:eastAsia="Times New Roman" w:cs="Times New Roman"/>
          <w:szCs w:val="24"/>
        </w:rPr>
        <w:t>α</w:t>
      </w:r>
      <w:r w:rsidRPr="00744229">
        <w:rPr>
          <w:rFonts w:eastAsia="Times New Roman" w:cs="Times New Roman"/>
          <w:szCs w:val="24"/>
        </w:rPr>
        <w:t xml:space="preserve">λλά δίνεται σήμερα και </w:t>
      </w:r>
      <w:r>
        <w:rPr>
          <w:rFonts w:eastAsia="Times New Roman" w:cs="Times New Roman"/>
          <w:szCs w:val="24"/>
        </w:rPr>
        <w:t>η κομμένη απ</w:t>
      </w:r>
      <w:r w:rsidRPr="00744229">
        <w:rPr>
          <w:rFonts w:eastAsia="Times New Roman" w:cs="Times New Roman"/>
          <w:szCs w:val="24"/>
        </w:rPr>
        <w:t xml:space="preserve">ό Νέα Δημοκρατία και ΠΑΣΟΚ </w:t>
      </w:r>
      <w:r>
        <w:rPr>
          <w:rFonts w:eastAsia="Times New Roman" w:cs="Times New Roman"/>
          <w:szCs w:val="24"/>
        </w:rPr>
        <w:t>δέκατη τρίτη</w:t>
      </w:r>
      <w:r w:rsidRPr="00744229">
        <w:rPr>
          <w:rFonts w:eastAsia="Times New Roman" w:cs="Times New Roman"/>
          <w:szCs w:val="24"/>
        </w:rPr>
        <w:t xml:space="preserve"> σύνταξη</w:t>
      </w:r>
      <w:r>
        <w:rPr>
          <w:rFonts w:eastAsia="Times New Roman" w:cs="Times New Roman"/>
          <w:szCs w:val="24"/>
        </w:rPr>
        <w:t>,</w:t>
      </w:r>
      <w:r>
        <w:rPr>
          <w:rFonts w:eastAsia="Times New Roman" w:cs="Times New Roman"/>
          <w:szCs w:val="24"/>
        </w:rPr>
        <w:t xml:space="preserve"> παρά </w:t>
      </w:r>
      <w:r w:rsidRPr="00744229">
        <w:rPr>
          <w:rFonts w:eastAsia="Times New Roman" w:cs="Times New Roman"/>
          <w:szCs w:val="24"/>
        </w:rPr>
        <w:t>το ότι δεν το αντέχουν τα δημοσιονομικά της χώρας</w:t>
      </w:r>
      <w:r>
        <w:rPr>
          <w:rFonts w:eastAsia="Times New Roman" w:cs="Times New Roman"/>
          <w:szCs w:val="24"/>
        </w:rPr>
        <w:t>,</w:t>
      </w:r>
      <w:r w:rsidRPr="00744229">
        <w:rPr>
          <w:rFonts w:eastAsia="Times New Roman" w:cs="Times New Roman"/>
          <w:szCs w:val="24"/>
        </w:rPr>
        <w:t xml:space="preserve"> όπως υ</w:t>
      </w:r>
      <w:r w:rsidRPr="00744229">
        <w:rPr>
          <w:rFonts w:eastAsia="Times New Roman" w:cs="Times New Roman"/>
          <w:szCs w:val="24"/>
        </w:rPr>
        <w:t>ποστήριξε προ ημερών</w:t>
      </w:r>
      <w:r>
        <w:rPr>
          <w:rFonts w:eastAsia="Times New Roman" w:cs="Times New Roman"/>
          <w:szCs w:val="24"/>
        </w:rPr>
        <w:t xml:space="preserve">. </w:t>
      </w:r>
    </w:p>
    <w:p w14:paraId="4318B336"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Και ήρ</w:t>
      </w:r>
      <w:r w:rsidRPr="00744229">
        <w:rPr>
          <w:rFonts w:eastAsia="Times New Roman" w:cs="Times New Roman"/>
          <w:szCs w:val="24"/>
        </w:rPr>
        <w:t>θε και ο Αντιπρόεδρ</w:t>
      </w:r>
      <w:r>
        <w:rPr>
          <w:rFonts w:eastAsia="Times New Roman" w:cs="Times New Roman"/>
          <w:szCs w:val="24"/>
        </w:rPr>
        <w:t>ό</w:t>
      </w:r>
      <w:r w:rsidRPr="00744229">
        <w:rPr>
          <w:rFonts w:eastAsia="Times New Roman" w:cs="Times New Roman"/>
          <w:szCs w:val="24"/>
        </w:rPr>
        <w:t xml:space="preserve">ς </w:t>
      </w:r>
      <w:r>
        <w:rPr>
          <w:rFonts w:eastAsia="Times New Roman" w:cs="Times New Roman"/>
          <w:szCs w:val="24"/>
        </w:rPr>
        <w:t>σας,</w:t>
      </w:r>
      <w:r w:rsidRPr="00744229">
        <w:rPr>
          <w:rFonts w:eastAsia="Times New Roman" w:cs="Times New Roman"/>
          <w:szCs w:val="24"/>
        </w:rPr>
        <w:t xml:space="preserve"> ο οποίος όπως μαθαίνουμε δεν μετέχει και στις συσκέψεις </w:t>
      </w:r>
      <w:r>
        <w:rPr>
          <w:rFonts w:eastAsia="Times New Roman" w:cs="Times New Roman"/>
          <w:szCs w:val="24"/>
        </w:rPr>
        <w:t>σας,</w:t>
      </w:r>
      <w:r w:rsidRPr="00744229">
        <w:rPr>
          <w:rFonts w:eastAsia="Times New Roman" w:cs="Times New Roman"/>
          <w:szCs w:val="24"/>
        </w:rPr>
        <w:t xml:space="preserve"> να το πάει ένα βήμα παραπέρα</w:t>
      </w:r>
      <w:r>
        <w:rPr>
          <w:rFonts w:eastAsia="Times New Roman" w:cs="Times New Roman"/>
          <w:szCs w:val="24"/>
        </w:rPr>
        <w:t>,</w:t>
      </w:r>
      <w:r w:rsidRPr="00744229">
        <w:rPr>
          <w:rFonts w:eastAsia="Times New Roman" w:cs="Times New Roman"/>
          <w:szCs w:val="24"/>
        </w:rPr>
        <w:t xml:space="preserve"> διατυμπανίζ</w:t>
      </w:r>
      <w:r>
        <w:rPr>
          <w:rFonts w:eastAsia="Times New Roman" w:cs="Times New Roman"/>
          <w:szCs w:val="24"/>
        </w:rPr>
        <w:t xml:space="preserve">οντας ότι </w:t>
      </w:r>
      <w:r w:rsidRPr="00744229">
        <w:rPr>
          <w:rFonts w:eastAsia="Times New Roman" w:cs="Times New Roman"/>
          <w:szCs w:val="24"/>
        </w:rPr>
        <w:t>η Νέα Δημοκρατία δεν μπορεί να εγγυηθεί το εισόδημα των συνταξιούχων</w:t>
      </w:r>
      <w:r>
        <w:rPr>
          <w:rFonts w:eastAsia="Times New Roman" w:cs="Times New Roman"/>
          <w:szCs w:val="24"/>
        </w:rPr>
        <w:t>.</w:t>
      </w:r>
    </w:p>
    <w:p w14:paraId="4318B337"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Ο κ. Μητσοτάκης</w:t>
      </w:r>
      <w:r w:rsidRPr="00744229">
        <w:rPr>
          <w:rFonts w:eastAsia="Times New Roman" w:cs="Times New Roman"/>
          <w:szCs w:val="24"/>
        </w:rPr>
        <w:t xml:space="preserve"> </w:t>
      </w:r>
      <w:r>
        <w:rPr>
          <w:rFonts w:eastAsia="Times New Roman" w:cs="Times New Roman"/>
          <w:szCs w:val="24"/>
        </w:rPr>
        <w:t>κι</w:t>
      </w:r>
      <w:r>
        <w:rPr>
          <w:rFonts w:eastAsia="Times New Roman" w:cs="Times New Roman"/>
          <w:szCs w:val="24"/>
        </w:rPr>
        <w:t>νδυνολογούσε ότι</w:t>
      </w:r>
      <w:r w:rsidRPr="00744229">
        <w:rPr>
          <w:rFonts w:eastAsia="Times New Roman" w:cs="Times New Roman"/>
          <w:szCs w:val="24"/>
        </w:rPr>
        <w:t xml:space="preserve"> δεν αντέχουν η οικονομία και οι επιχειρήσεις στην αύξηση του κατώτατου μισθού</w:t>
      </w:r>
      <w:r>
        <w:rPr>
          <w:rFonts w:eastAsia="Times New Roman" w:cs="Times New Roman"/>
          <w:szCs w:val="24"/>
        </w:rPr>
        <w:t>. Η Κ</w:t>
      </w:r>
      <w:r w:rsidRPr="00744229">
        <w:rPr>
          <w:rFonts w:eastAsia="Times New Roman" w:cs="Times New Roman"/>
          <w:szCs w:val="24"/>
        </w:rPr>
        <w:t>υβέρνηση το τόλμησε</w:t>
      </w:r>
      <w:r>
        <w:rPr>
          <w:rFonts w:eastAsia="Times New Roman" w:cs="Times New Roman"/>
          <w:szCs w:val="24"/>
        </w:rPr>
        <w:t>,</w:t>
      </w:r>
      <w:r w:rsidRPr="00744229">
        <w:rPr>
          <w:rFonts w:eastAsia="Times New Roman" w:cs="Times New Roman"/>
          <w:szCs w:val="24"/>
        </w:rPr>
        <w:t xml:space="preserve"> το πέτυχε και η ανεργία συνεχίζει την καθοδική της πορεία</w:t>
      </w:r>
      <w:r>
        <w:rPr>
          <w:rFonts w:eastAsia="Times New Roman" w:cs="Times New Roman"/>
          <w:szCs w:val="24"/>
        </w:rPr>
        <w:t>,</w:t>
      </w:r>
      <w:r w:rsidRPr="00744229">
        <w:rPr>
          <w:rFonts w:eastAsia="Times New Roman" w:cs="Times New Roman"/>
          <w:szCs w:val="24"/>
        </w:rPr>
        <w:t xml:space="preserve"> φθάνοντας το</w:t>
      </w:r>
      <w:r>
        <w:rPr>
          <w:rFonts w:eastAsia="Times New Roman" w:cs="Times New Roman"/>
          <w:szCs w:val="24"/>
        </w:rPr>
        <w:t>ν</w:t>
      </w:r>
      <w:r w:rsidRPr="00744229">
        <w:rPr>
          <w:rFonts w:eastAsia="Times New Roman" w:cs="Times New Roman"/>
          <w:szCs w:val="24"/>
        </w:rPr>
        <w:t xml:space="preserve"> Φεβρουάριο στο 18%</w:t>
      </w:r>
      <w:r>
        <w:rPr>
          <w:rFonts w:eastAsia="Times New Roman" w:cs="Times New Roman"/>
          <w:szCs w:val="24"/>
        </w:rPr>
        <w:t>,</w:t>
      </w:r>
      <w:r w:rsidRPr="00744229">
        <w:rPr>
          <w:rFonts w:eastAsia="Times New Roman" w:cs="Times New Roman"/>
          <w:szCs w:val="24"/>
        </w:rPr>
        <w:t xml:space="preserve"> από το 28% που είχατε </w:t>
      </w:r>
      <w:r>
        <w:rPr>
          <w:rFonts w:eastAsia="Times New Roman" w:cs="Times New Roman"/>
          <w:szCs w:val="24"/>
        </w:rPr>
        <w:t>παραδώσει. Ο Α</w:t>
      </w:r>
      <w:r w:rsidRPr="00744229">
        <w:rPr>
          <w:rFonts w:eastAsia="Times New Roman" w:cs="Times New Roman"/>
          <w:szCs w:val="24"/>
        </w:rPr>
        <w:t xml:space="preserve">ρχηγός </w:t>
      </w:r>
      <w:r w:rsidRPr="00744229">
        <w:rPr>
          <w:rFonts w:eastAsia="Times New Roman" w:cs="Times New Roman"/>
          <w:szCs w:val="24"/>
        </w:rPr>
        <w:t xml:space="preserve">της Αξιωματικής Αντιπολίτευσης ήταν βέβαιος ότι θα αποτύχει η έξοδος της χώρας </w:t>
      </w:r>
      <w:r>
        <w:rPr>
          <w:rFonts w:eastAsia="Times New Roman" w:cs="Times New Roman"/>
          <w:szCs w:val="24"/>
        </w:rPr>
        <w:t>σ</w:t>
      </w:r>
      <w:r w:rsidRPr="00744229">
        <w:rPr>
          <w:rFonts w:eastAsia="Times New Roman" w:cs="Times New Roman"/>
          <w:szCs w:val="24"/>
        </w:rPr>
        <w:t>τις αγορές</w:t>
      </w:r>
      <w:r>
        <w:rPr>
          <w:rFonts w:eastAsia="Times New Roman" w:cs="Times New Roman"/>
          <w:szCs w:val="24"/>
        </w:rPr>
        <w:t>. Η</w:t>
      </w:r>
      <w:r w:rsidRPr="00744229">
        <w:rPr>
          <w:rFonts w:eastAsia="Times New Roman" w:cs="Times New Roman"/>
          <w:szCs w:val="24"/>
        </w:rPr>
        <w:t xml:space="preserve"> έξοδος </w:t>
      </w:r>
      <w:r>
        <w:rPr>
          <w:rFonts w:eastAsia="Times New Roman" w:cs="Times New Roman"/>
          <w:szCs w:val="24"/>
        </w:rPr>
        <w:t xml:space="preserve">πραγματοποιήθηκε επιτυχώς και οι αποδόσεις </w:t>
      </w:r>
      <w:r w:rsidRPr="00744229">
        <w:rPr>
          <w:rFonts w:eastAsia="Times New Roman" w:cs="Times New Roman"/>
          <w:szCs w:val="24"/>
        </w:rPr>
        <w:t xml:space="preserve">του ελληνικού ομολόγου </w:t>
      </w:r>
      <w:r>
        <w:rPr>
          <w:rFonts w:eastAsia="Times New Roman" w:cs="Times New Roman"/>
          <w:szCs w:val="24"/>
        </w:rPr>
        <w:t>σημειώνει</w:t>
      </w:r>
      <w:r w:rsidRPr="00744229">
        <w:rPr>
          <w:rFonts w:eastAsia="Times New Roman" w:cs="Times New Roman"/>
          <w:szCs w:val="24"/>
        </w:rPr>
        <w:t xml:space="preserve"> ιστορικά ρεκόρ</w:t>
      </w:r>
      <w:r>
        <w:rPr>
          <w:rFonts w:eastAsia="Times New Roman" w:cs="Times New Roman"/>
          <w:szCs w:val="24"/>
        </w:rPr>
        <w:t xml:space="preserve">. </w:t>
      </w:r>
    </w:p>
    <w:p w14:paraId="4318B338"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Ο</w:t>
      </w:r>
      <w:r w:rsidRPr="00744229">
        <w:rPr>
          <w:rFonts w:eastAsia="Times New Roman" w:cs="Times New Roman"/>
          <w:szCs w:val="24"/>
        </w:rPr>
        <w:t xml:space="preserve"> Κυριάκος Μητσοτάκης πίστευε ότι η επιδότηση ενοικίου και η ρύθμιση των κόκκινων στεγαστικών δανείων θα κλονίσουν το τραπεζικό σύστημα</w:t>
      </w:r>
      <w:r>
        <w:rPr>
          <w:rFonts w:eastAsia="Times New Roman" w:cs="Times New Roman"/>
          <w:szCs w:val="24"/>
        </w:rPr>
        <w:t xml:space="preserve">. </w:t>
      </w:r>
    </w:p>
    <w:p w14:paraId="4318B339"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Τ</w:t>
      </w:r>
      <w:r w:rsidRPr="00744229">
        <w:rPr>
          <w:rFonts w:eastAsia="Times New Roman" w:cs="Times New Roman"/>
          <w:szCs w:val="24"/>
        </w:rPr>
        <w:t>ο ποντάρισμα από τη Νέα Δημοκρατία συνεχίζεται επίμονα υπέρ της καταστροφολογίας και των δανειστών</w:t>
      </w:r>
      <w:r>
        <w:rPr>
          <w:rFonts w:eastAsia="Times New Roman" w:cs="Times New Roman"/>
          <w:szCs w:val="24"/>
        </w:rPr>
        <w:t>. Ο</w:t>
      </w:r>
      <w:r w:rsidRPr="00744229">
        <w:rPr>
          <w:rFonts w:eastAsia="Times New Roman" w:cs="Times New Roman"/>
          <w:szCs w:val="24"/>
        </w:rPr>
        <w:t>ι παλιές αγάπες</w:t>
      </w:r>
      <w:r>
        <w:rPr>
          <w:rFonts w:eastAsia="Times New Roman" w:cs="Times New Roman"/>
          <w:szCs w:val="24"/>
        </w:rPr>
        <w:t>,</w:t>
      </w:r>
      <w:r w:rsidRPr="00744229">
        <w:rPr>
          <w:rFonts w:eastAsia="Times New Roman" w:cs="Times New Roman"/>
          <w:szCs w:val="24"/>
        </w:rPr>
        <w:t xml:space="preserve"> </w:t>
      </w:r>
      <w:r>
        <w:rPr>
          <w:rFonts w:eastAsia="Times New Roman" w:cs="Times New Roman"/>
          <w:szCs w:val="24"/>
        </w:rPr>
        <w:t>όμως,</w:t>
      </w:r>
      <w:r w:rsidRPr="00744229">
        <w:rPr>
          <w:rFonts w:eastAsia="Times New Roman" w:cs="Times New Roman"/>
          <w:szCs w:val="24"/>
        </w:rPr>
        <w:t xml:space="preserve"> δύσκολα ξεχνιούνται</w:t>
      </w:r>
      <w:r>
        <w:rPr>
          <w:rFonts w:eastAsia="Times New Roman" w:cs="Times New Roman"/>
          <w:szCs w:val="24"/>
        </w:rPr>
        <w:t>.</w:t>
      </w:r>
      <w:r w:rsidRPr="00744229">
        <w:rPr>
          <w:rFonts w:eastAsia="Times New Roman" w:cs="Times New Roman"/>
          <w:szCs w:val="24"/>
        </w:rPr>
        <w:t xml:space="preserve"> Άλλωστε</w:t>
      </w:r>
      <w:r>
        <w:rPr>
          <w:rFonts w:eastAsia="Times New Roman" w:cs="Times New Roman"/>
          <w:szCs w:val="24"/>
        </w:rPr>
        <w:t>,</w:t>
      </w:r>
      <w:r w:rsidRPr="00744229">
        <w:rPr>
          <w:rFonts w:eastAsia="Times New Roman" w:cs="Times New Roman"/>
          <w:szCs w:val="24"/>
        </w:rPr>
        <w:t xml:space="preserve"> το είχε πει και ο Αντιπρόεδρ</w:t>
      </w:r>
      <w:r>
        <w:rPr>
          <w:rFonts w:eastAsia="Times New Roman" w:cs="Times New Roman"/>
          <w:szCs w:val="24"/>
        </w:rPr>
        <w:t>ό</w:t>
      </w:r>
      <w:r w:rsidRPr="00744229">
        <w:rPr>
          <w:rFonts w:eastAsia="Times New Roman" w:cs="Times New Roman"/>
          <w:szCs w:val="24"/>
        </w:rPr>
        <w:t xml:space="preserve">ς </w:t>
      </w:r>
      <w:r>
        <w:rPr>
          <w:rFonts w:eastAsia="Times New Roman" w:cs="Times New Roman"/>
          <w:szCs w:val="24"/>
        </w:rPr>
        <w:t>σας,</w:t>
      </w:r>
      <w:r w:rsidRPr="00744229">
        <w:rPr>
          <w:rFonts w:eastAsia="Times New Roman" w:cs="Times New Roman"/>
          <w:szCs w:val="24"/>
        </w:rPr>
        <w:t xml:space="preserve"> ότι</w:t>
      </w:r>
      <w:r>
        <w:rPr>
          <w:rFonts w:eastAsia="Times New Roman" w:cs="Times New Roman"/>
          <w:szCs w:val="24"/>
        </w:rPr>
        <w:t>,</w:t>
      </w:r>
      <w:r w:rsidRPr="00744229">
        <w:rPr>
          <w:rFonts w:eastAsia="Times New Roman" w:cs="Times New Roman"/>
          <w:szCs w:val="24"/>
        </w:rPr>
        <w:t xml:space="preserve"> αν δεν υπήρχε το μνημόνιο</w:t>
      </w:r>
      <w:r>
        <w:rPr>
          <w:rFonts w:eastAsia="Times New Roman" w:cs="Times New Roman"/>
          <w:szCs w:val="24"/>
        </w:rPr>
        <w:t>,</w:t>
      </w:r>
      <w:r w:rsidRPr="00744229">
        <w:rPr>
          <w:rFonts w:eastAsia="Times New Roman" w:cs="Times New Roman"/>
          <w:szCs w:val="24"/>
        </w:rPr>
        <w:t xml:space="preserve"> θα έπρεπε να το εφεύρουμε</w:t>
      </w:r>
      <w:r>
        <w:rPr>
          <w:rFonts w:eastAsia="Times New Roman" w:cs="Times New Roman"/>
          <w:szCs w:val="24"/>
        </w:rPr>
        <w:t>.</w:t>
      </w:r>
      <w:r w:rsidRPr="00744229">
        <w:rPr>
          <w:rFonts w:eastAsia="Times New Roman" w:cs="Times New Roman"/>
          <w:szCs w:val="24"/>
        </w:rPr>
        <w:t xml:space="preserve"> Λοιπόν</w:t>
      </w:r>
      <w:r>
        <w:rPr>
          <w:rFonts w:eastAsia="Times New Roman" w:cs="Times New Roman"/>
          <w:szCs w:val="24"/>
        </w:rPr>
        <w:t>,</w:t>
      </w:r>
      <w:r w:rsidRPr="00744229">
        <w:rPr>
          <w:rFonts w:eastAsia="Times New Roman" w:cs="Times New Roman"/>
          <w:szCs w:val="24"/>
        </w:rPr>
        <w:t xml:space="preserve"> τώρα που δεν υπάρχει</w:t>
      </w:r>
      <w:r>
        <w:rPr>
          <w:rFonts w:eastAsia="Times New Roman" w:cs="Times New Roman"/>
          <w:szCs w:val="24"/>
        </w:rPr>
        <w:t>,</w:t>
      </w:r>
      <w:r w:rsidRPr="00744229">
        <w:rPr>
          <w:rFonts w:eastAsia="Times New Roman" w:cs="Times New Roman"/>
          <w:szCs w:val="24"/>
        </w:rPr>
        <w:t xml:space="preserve"> το </w:t>
      </w:r>
      <w:r>
        <w:rPr>
          <w:rFonts w:eastAsia="Times New Roman" w:cs="Times New Roman"/>
          <w:szCs w:val="24"/>
        </w:rPr>
        <w:t>εφευρίσκετε,</w:t>
      </w:r>
      <w:r w:rsidRPr="00744229">
        <w:rPr>
          <w:rFonts w:eastAsia="Times New Roman" w:cs="Times New Roman"/>
          <w:szCs w:val="24"/>
        </w:rPr>
        <w:t xml:space="preserve"> όπως ακριβώς είχατε υποσχεθεί στον ελληνικό λαό</w:t>
      </w:r>
      <w:r>
        <w:rPr>
          <w:rFonts w:eastAsia="Times New Roman" w:cs="Times New Roman"/>
          <w:szCs w:val="24"/>
        </w:rPr>
        <w:t>. Ε</w:t>
      </w:r>
      <w:r w:rsidRPr="00744229">
        <w:rPr>
          <w:rFonts w:eastAsia="Times New Roman" w:cs="Times New Roman"/>
          <w:szCs w:val="24"/>
        </w:rPr>
        <w:t>ξάλλου</w:t>
      </w:r>
      <w:r>
        <w:rPr>
          <w:rFonts w:eastAsia="Times New Roman" w:cs="Times New Roman"/>
          <w:szCs w:val="24"/>
        </w:rPr>
        <w:t>,</w:t>
      </w:r>
      <w:r w:rsidRPr="00744229">
        <w:rPr>
          <w:rFonts w:eastAsia="Times New Roman" w:cs="Times New Roman"/>
          <w:szCs w:val="24"/>
        </w:rPr>
        <w:t xml:space="preserve"> τα αντικοινωνικά μέτρ</w:t>
      </w:r>
      <w:r w:rsidRPr="00744229">
        <w:rPr>
          <w:rFonts w:eastAsia="Times New Roman" w:cs="Times New Roman"/>
          <w:szCs w:val="24"/>
        </w:rPr>
        <w:t xml:space="preserve">α αποτελούν το μοναδικό πεδίο </w:t>
      </w:r>
      <w:r>
        <w:rPr>
          <w:rFonts w:eastAsia="Times New Roman" w:cs="Times New Roman"/>
          <w:szCs w:val="24"/>
        </w:rPr>
        <w:t>στο οποίο είστε απολύτως συνεπείς,</w:t>
      </w:r>
      <w:r w:rsidRPr="00744229">
        <w:rPr>
          <w:rFonts w:eastAsia="Times New Roman" w:cs="Times New Roman"/>
          <w:szCs w:val="24"/>
        </w:rPr>
        <w:t xml:space="preserve"> καθώς </w:t>
      </w:r>
      <w:r>
        <w:rPr>
          <w:rFonts w:eastAsia="Times New Roman" w:cs="Times New Roman"/>
          <w:szCs w:val="24"/>
        </w:rPr>
        <w:t>κ</w:t>
      </w:r>
      <w:r w:rsidRPr="00744229">
        <w:rPr>
          <w:rFonts w:eastAsia="Times New Roman" w:cs="Times New Roman"/>
          <w:szCs w:val="24"/>
        </w:rPr>
        <w:t>ατά τα άλλα εκφράζετ</w:t>
      </w:r>
      <w:r>
        <w:rPr>
          <w:rFonts w:eastAsia="Times New Roman" w:cs="Times New Roman"/>
          <w:szCs w:val="24"/>
        </w:rPr>
        <w:t>ε</w:t>
      </w:r>
      <w:r w:rsidRPr="00744229">
        <w:rPr>
          <w:rFonts w:eastAsia="Times New Roman" w:cs="Times New Roman"/>
          <w:szCs w:val="24"/>
        </w:rPr>
        <w:t xml:space="preserve"> μόνο ευσεβείς πόθους για την αποτυχία της χώρας</w:t>
      </w:r>
      <w:r>
        <w:rPr>
          <w:rFonts w:eastAsia="Times New Roman" w:cs="Times New Roman"/>
          <w:szCs w:val="24"/>
        </w:rPr>
        <w:t>,</w:t>
      </w:r>
      <w:r w:rsidRPr="00744229">
        <w:rPr>
          <w:rFonts w:eastAsia="Times New Roman" w:cs="Times New Roman"/>
          <w:szCs w:val="24"/>
        </w:rPr>
        <w:t xml:space="preserve"> με την πραγματικότητα </w:t>
      </w:r>
      <w:r>
        <w:rPr>
          <w:rFonts w:eastAsia="Times New Roman" w:cs="Times New Roman"/>
          <w:szCs w:val="24"/>
        </w:rPr>
        <w:t>ν</w:t>
      </w:r>
      <w:r w:rsidRPr="00744229">
        <w:rPr>
          <w:rFonts w:eastAsia="Times New Roman" w:cs="Times New Roman"/>
          <w:szCs w:val="24"/>
        </w:rPr>
        <w:t>α σας διαψεύ</w:t>
      </w:r>
      <w:r>
        <w:rPr>
          <w:rFonts w:eastAsia="Times New Roman" w:cs="Times New Roman"/>
          <w:szCs w:val="24"/>
        </w:rPr>
        <w:t>δ</w:t>
      </w:r>
      <w:r w:rsidRPr="00744229">
        <w:rPr>
          <w:rFonts w:eastAsia="Times New Roman" w:cs="Times New Roman"/>
          <w:szCs w:val="24"/>
        </w:rPr>
        <w:t>ει παταγωδώς</w:t>
      </w:r>
      <w:r>
        <w:rPr>
          <w:rFonts w:eastAsia="Times New Roman" w:cs="Times New Roman"/>
          <w:szCs w:val="24"/>
        </w:rPr>
        <w:t>.</w:t>
      </w:r>
      <w:r w:rsidRPr="00744229">
        <w:rPr>
          <w:rFonts w:eastAsia="Times New Roman" w:cs="Times New Roman"/>
          <w:szCs w:val="24"/>
        </w:rPr>
        <w:t xml:space="preserve"> </w:t>
      </w:r>
    </w:p>
    <w:p w14:paraId="4318B33A"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w:t>
      </w:r>
      <w:r w:rsidRPr="00744229">
        <w:rPr>
          <w:rFonts w:eastAsia="Times New Roman" w:cs="Times New Roman"/>
          <w:szCs w:val="24"/>
        </w:rPr>
        <w:t>υρίες και κύριοι συνάδελφοι</w:t>
      </w:r>
      <w:r>
        <w:rPr>
          <w:rFonts w:eastAsia="Times New Roman" w:cs="Times New Roman"/>
          <w:szCs w:val="24"/>
        </w:rPr>
        <w:t>,</w:t>
      </w:r>
      <w:r w:rsidRPr="00744229">
        <w:rPr>
          <w:rFonts w:eastAsia="Times New Roman" w:cs="Times New Roman"/>
          <w:szCs w:val="24"/>
        </w:rPr>
        <w:t xml:space="preserve"> το παρόν νομοσχέδιο αποτελεί μία</w:t>
      </w:r>
      <w:r w:rsidRPr="00744229">
        <w:rPr>
          <w:rFonts w:eastAsia="Times New Roman" w:cs="Times New Roman"/>
          <w:szCs w:val="24"/>
        </w:rPr>
        <w:t xml:space="preserve"> ακόμη διάψευση των παραπάνω προβλέψεων της Νέας Δημοκρατίας</w:t>
      </w:r>
      <w:r>
        <w:rPr>
          <w:rFonts w:eastAsia="Times New Roman" w:cs="Times New Roman"/>
          <w:szCs w:val="24"/>
        </w:rPr>
        <w:t>. Μ</w:t>
      </w:r>
      <w:r w:rsidRPr="00744229">
        <w:rPr>
          <w:rFonts w:eastAsia="Times New Roman" w:cs="Times New Roman"/>
          <w:szCs w:val="24"/>
        </w:rPr>
        <w:t>έσω αυτού επανεντάσσ</w:t>
      </w:r>
      <w:r>
        <w:rPr>
          <w:rFonts w:eastAsia="Times New Roman" w:cs="Times New Roman"/>
          <w:szCs w:val="24"/>
        </w:rPr>
        <w:t>ον</w:t>
      </w:r>
      <w:r w:rsidRPr="00744229">
        <w:rPr>
          <w:rFonts w:eastAsia="Times New Roman" w:cs="Times New Roman"/>
          <w:szCs w:val="24"/>
        </w:rPr>
        <w:t xml:space="preserve">ται στην οικονομία εκατοντάδες χιλιάδες συμπολίτες </w:t>
      </w:r>
      <w:r>
        <w:rPr>
          <w:rFonts w:eastAsia="Times New Roman" w:cs="Times New Roman"/>
          <w:szCs w:val="24"/>
        </w:rPr>
        <w:t>μας,</w:t>
      </w:r>
      <w:r w:rsidRPr="00744229">
        <w:rPr>
          <w:rFonts w:eastAsia="Times New Roman" w:cs="Times New Roman"/>
          <w:szCs w:val="24"/>
        </w:rPr>
        <w:t xml:space="preserve"> οι οποίοι βρέθηκαν αντιμέτωποι κατά τη διάρκεια της κρίσης με υπέρογκα χρέη</w:t>
      </w:r>
      <w:r>
        <w:rPr>
          <w:rFonts w:eastAsia="Times New Roman" w:cs="Times New Roman"/>
          <w:szCs w:val="24"/>
        </w:rPr>
        <w:t>, σ</w:t>
      </w:r>
      <w:r w:rsidRPr="00744229">
        <w:rPr>
          <w:rFonts w:eastAsia="Times New Roman" w:cs="Times New Roman"/>
          <w:szCs w:val="24"/>
        </w:rPr>
        <w:t xml:space="preserve">υνεπείς </w:t>
      </w:r>
      <w:r>
        <w:rPr>
          <w:rFonts w:eastAsia="Times New Roman" w:cs="Times New Roman"/>
          <w:szCs w:val="24"/>
        </w:rPr>
        <w:t>συμ</w:t>
      </w:r>
      <w:r w:rsidRPr="00744229">
        <w:rPr>
          <w:rFonts w:eastAsia="Times New Roman" w:cs="Times New Roman"/>
          <w:szCs w:val="24"/>
        </w:rPr>
        <w:t>πολίτες</w:t>
      </w:r>
      <w:r>
        <w:rPr>
          <w:rFonts w:eastAsia="Times New Roman" w:cs="Times New Roman"/>
          <w:szCs w:val="24"/>
        </w:rPr>
        <w:t>,</w:t>
      </w:r>
      <w:r w:rsidRPr="00744229">
        <w:rPr>
          <w:rFonts w:eastAsia="Times New Roman" w:cs="Times New Roman"/>
          <w:szCs w:val="24"/>
        </w:rPr>
        <w:t xml:space="preserve"> οι οποίοι θέλουν </w:t>
      </w:r>
      <w:r w:rsidRPr="00744229">
        <w:rPr>
          <w:rFonts w:eastAsia="Times New Roman" w:cs="Times New Roman"/>
          <w:szCs w:val="24"/>
        </w:rPr>
        <w:t xml:space="preserve">να συνεχίσουν να ανταποκρίνονται κανονικά στις υποχρεώσεις </w:t>
      </w:r>
      <w:r>
        <w:rPr>
          <w:rFonts w:eastAsia="Times New Roman" w:cs="Times New Roman"/>
          <w:szCs w:val="24"/>
        </w:rPr>
        <w:t>τους,</w:t>
      </w:r>
      <w:r w:rsidRPr="00744229">
        <w:rPr>
          <w:rFonts w:eastAsia="Times New Roman" w:cs="Times New Roman"/>
          <w:szCs w:val="24"/>
        </w:rPr>
        <w:t xml:space="preserve"> αλλά η ίδια η πραγματικότητα δεν τους το επέτρεπε</w:t>
      </w:r>
      <w:r>
        <w:rPr>
          <w:rFonts w:eastAsia="Times New Roman" w:cs="Times New Roman"/>
          <w:szCs w:val="24"/>
        </w:rPr>
        <w:t>,</w:t>
      </w:r>
      <w:r w:rsidRPr="00744229">
        <w:rPr>
          <w:rFonts w:eastAsia="Times New Roman" w:cs="Times New Roman"/>
          <w:szCs w:val="24"/>
        </w:rPr>
        <w:t xml:space="preserve"> με το 96% εξ αυτών να έχει περιέλθει στη συγκεκριμένη δεινή κατάσταση για πρώτη φορά έως το 2014</w:t>
      </w:r>
      <w:r>
        <w:rPr>
          <w:rFonts w:eastAsia="Times New Roman" w:cs="Times New Roman"/>
          <w:szCs w:val="24"/>
        </w:rPr>
        <w:t>. Σ</w:t>
      </w:r>
      <w:r w:rsidRPr="00744229">
        <w:rPr>
          <w:rFonts w:eastAsia="Times New Roman" w:cs="Times New Roman"/>
          <w:szCs w:val="24"/>
        </w:rPr>
        <w:t>ε αυτό το υγιές κομμάτι της ελληνικής κοι</w:t>
      </w:r>
      <w:r w:rsidRPr="00744229">
        <w:rPr>
          <w:rFonts w:eastAsia="Times New Roman" w:cs="Times New Roman"/>
          <w:szCs w:val="24"/>
        </w:rPr>
        <w:t xml:space="preserve">νωνίας τείνει χείρα βοηθείας </w:t>
      </w:r>
      <w:r>
        <w:rPr>
          <w:rFonts w:eastAsia="Times New Roman" w:cs="Times New Roman"/>
          <w:szCs w:val="24"/>
        </w:rPr>
        <w:t>η Κ</w:t>
      </w:r>
      <w:r w:rsidRPr="00744229">
        <w:rPr>
          <w:rFonts w:eastAsia="Times New Roman" w:cs="Times New Roman"/>
          <w:szCs w:val="24"/>
        </w:rPr>
        <w:t>υβέρνη</w:t>
      </w:r>
      <w:r>
        <w:rPr>
          <w:rFonts w:eastAsia="Times New Roman" w:cs="Times New Roman"/>
          <w:szCs w:val="24"/>
        </w:rPr>
        <w:t>σ</w:t>
      </w:r>
      <w:r w:rsidRPr="00744229">
        <w:rPr>
          <w:rFonts w:eastAsia="Times New Roman" w:cs="Times New Roman"/>
          <w:szCs w:val="24"/>
        </w:rPr>
        <w:t>η</w:t>
      </w:r>
      <w:r>
        <w:rPr>
          <w:rFonts w:eastAsia="Times New Roman" w:cs="Times New Roman"/>
          <w:szCs w:val="24"/>
        </w:rPr>
        <w:t>,</w:t>
      </w:r>
      <w:r w:rsidRPr="00744229">
        <w:rPr>
          <w:rFonts w:eastAsia="Times New Roman" w:cs="Times New Roman"/>
          <w:szCs w:val="24"/>
        </w:rPr>
        <w:t xml:space="preserve"> στοχο</w:t>
      </w:r>
      <w:r>
        <w:rPr>
          <w:rFonts w:eastAsia="Times New Roman" w:cs="Times New Roman"/>
          <w:szCs w:val="24"/>
        </w:rPr>
        <w:t>π</w:t>
      </w:r>
      <w:r w:rsidRPr="00744229">
        <w:rPr>
          <w:rFonts w:eastAsia="Times New Roman" w:cs="Times New Roman"/>
          <w:szCs w:val="24"/>
        </w:rPr>
        <w:t xml:space="preserve">οιώντας παράλληλα τους λεγόμενους </w:t>
      </w:r>
      <w:r>
        <w:rPr>
          <w:rFonts w:eastAsia="Times New Roman" w:cs="Times New Roman"/>
          <w:szCs w:val="24"/>
        </w:rPr>
        <w:t>«</w:t>
      </w:r>
      <w:r w:rsidRPr="00744229">
        <w:rPr>
          <w:rFonts w:eastAsia="Times New Roman" w:cs="Times New Roman"/>
          <w:szCs w:val="24"/>
        </w:rPr>
        <w:t>στρατηγικούς κακοπληρωτές</w:t>
      </w:r>
      <w:r>
        <w:rPr>
          <w:rFonts w:eastAsia="Times New Roman" w:cs="Times New Roman"/>
          <w:szCs w:val="24"/>
        </w:rPr>
        <w:t xml:space="preserve">». </w:t>
      </w:r>
    </w:p>
    <w:p w14:paraId="4318B33B" w14:textId="77777777" w:rsidR="001D7CFB" w:rsidRDefault="00EB4E04">
      <w:pPr>
        <w:spacing w:line="600" w:lineRule="auto"/>
        <w:ind w:firstLine="720"/>
        <w:jc w:val="both"/>
        <w:rPr>
          <w:rFonts w:eastAsia="Times New Roman" w:cs="Times New Roman"/>
          <w:szCs w:val="24"/>
        </w:rPr>
      </w:pPr>
      <w:r>
        <w:rPr>
          <w:rFonts w:eastAsia="Times New Roman" w:cs="Times New Roman"/>
          <w:szCs w:val="24"/>
          <w:lang w:val="en-US"/>
        </w:rPr>
        <w:t>X</w:t>
      </w:r>
      <w:r w:rsidRPr="00744229">
        <w:rPr>
          <w:rFonts w:eastAsia="Times New Roman" w:cs="Times New Roman"/>
          <w:szCs w:val="24"/>
        </w:rPr>
        <w:t>αρακτήρισ</w:t>
      </w:r>
      <w:r>
        <w:rPr>
          <w:rFonts w:eastAsia="Times New Roman" w:cs="Times New Roman"/>
          <w:szCs w:val="24"/>
        </w:rPr>
        <w:t>α</w:t>
      </w:r>
      <w:r w:rsidRPr="00744229">
        <w:rPr>
          <w:rFonts w:eastAsia="Times New Roman" w:cs="Times New Roman"/>
          <w:szCs w:val="24"/>
        </w:rPr>
        <w:t xml:space="preserve"> τη ρύθμιση των </w:t>
      </w:r>
      <w:r>
        <w:rPr>
          <w:rFonts w:eastAsia="Times New Roman" w:cs="Times New Roman"/>
          <w:szCs w:val="24"/>
        </w:rPr>
        <w:t>εκατόν είκοσι</w:t>
      </w:r>
      <w:r>
        <w:rPr>
          <w:rFonts w:eastAsia="Times New Roman" w:cs="Times New Roman"/>
          <w:szCs w:val="24"/>
        </w:rPr>
        <w:t xml:space="preserve"> </w:t>
      </w:r>
      <w:r w:rsidRPr="00744229">
        <w:rPr>
          <w:rFonts w:eastAsia="Times New Roman" w:cs="Times New Roman"/>
          <w:szCs w:val="24"/>
        </w:rPr>
        <w:t xml:space="preserve">δόσεων </w:t>
      </w:r>
      <w:r>
        <w:rPr>
          <w:rFonts w:eastAsia="Times New Roman" w:cs="Times New Roman"/>
          <w:szCs w:val="24"/>
        </w:rPr>
        <w:t>ως εμβληματική</w:t>
      </w:r>
      <w:r w:rsidRPr="00744229">
        <w:rPr>
          <w:rFonts w:eastAsia="Times New Roman" w:cs="Times New Roman"/>
          <w:szCs w:val="24"/>
        </w:rPr>
        <w:t xml:space="preserve"> και θέλω να</w:t>
      </w:r>
      <w:r>
        <w:rPr>
          <w:rFonts w:eastAsia="Times New Roman" w:cs="Times New Roman"/>
          <w:szCs w:val="24"/>
        </w:rPr>
        <w:t xml:space="preserve"> κλείσω την ομιλία μου με αυτό, γ</w:t>
      </w:r>
      <w:r w:rsidRPr="00744229">
        <w:rPr>
          <w:rFonts w:eastAsia="Times New Roman" w:cs="Times New Roman"/>
          <w:szCs w:val="24"/>
        </w:rPr>
        <w:t>ιατί πραγματικά θα αλλάξει τη ζωή και</w:t>
      </w:r>
      <w:r w:rsidRPr="00744229">
        <w:rPr>
          <w:rFonts w:eastAsia="Times New Roman" w:cs="Times New Roman"/>
          <w:szCs w:val="24"/>
        </w:rPr>
        <w:t xml:space="preserve"> το μέλλον χιλιάδων οικογενειών</w:t>
      </w:r>
      <w:r>
        <w:rPr>
          <w:rFonts w:eastAsia="Times New Roman" w:cs="Times New Roman"/>
          <w:szCs w:val="24"/>
        </w:rPr>
        <w:t>,</w:t>
      </w:r>
      <w:r w:rsidRPr="00744229">
        <w:rPr>
          <w:rFonts w:eastAsia="Times New Roman" w:cs="Times New Roman"/>
          <w:szCs w:val="24"/>
        </w:rPr>
        <w:t xml:space="preserve"> καθώς με την ψήφισ</w:t>
      </w:r>
      <w:r>
        <w:rPr>
          <w:rFonts w:eastAsia="Times New Roman" w:cs="Times New Roman"/>
          <w:szCs w:val="24"/>
        </w:rPr>
        <w:t>ή</w:t>
      </w:r>
      <w:r w:rsidRPr="00744229">
        <w:rPr>
          <w:rFonts w:eastAsia="Times New Roman" w:cs="Times New Roman"/>
          <w:szCs w:val="24"/>
        </w:rPr>
        <w:t xml:space="preserve"> της θα δουν το χρέος που κουβαλούν στις πλάτες τους εδώ και πολλά χρόνια</w:t>
      </w:r>
      <w:r>
        <w:rPr>
          <w:rFonts w:eastAsia="Times New Roman" w:cs="Times New Roman"/>
          <w:szCs w:val="24"/>
        </w:rPr>
        <w:t>,</w:t>
      </w:r>
      <w:r w:rsidRPr="00744229">
        <w:rPr>
          <w:rFonts w:eastAsia="Times New Roman" w:cs="Times New Roman"/>
          <w:szCs w:val="24"/>
        </w:rPr>
        <w:t xml:space="preserve"> να μειώνεται </w:t>
      </w:r>
      <w:r>
        <w:rPr>
          <w:rFonts w:eastAsia="Times New Roman" w:cs="Times New Roman"/>
          <w:szCs w:val="24"/>
        </w:rPr>
        <w:t>αυτομάτως από τις 35.000-</w:t>
      </w:r>
      <w:r w:rsidRPr="00744229">
        <w:rPr>
          <w:rFonts w:eastAsia="Times New Roman" w:cs="Times New Roman"/>
          <w:szCs w:val="24"/>
        </w:rPr>
        <w:t>40</w:t>
      </w:r>
      <w:r>
        <w:rPr>
          <w:rFonts w:eastAsia="Times New Roman" w:cs="Times New Roman"/>
          <w:szCs w:val="24"/>
        </w:rPr>
        <w:t xml:space="preserve">.000 </w:t>
      </w:r>
      <w:r w:rsidRPr="00744229">
        <w:rPr>
          <w:rFonts w:eastAsia="Times New Roman" w:cs="Times New Roman"/>
          <w:szCs w:val="24"/>
        </w:rPr>
        <w:t>κάτω από 20</w:t>
      </w:r>
      <w:r>
        <w:rPr>
          <w:rFonts w:eastAsia="Times New Roman" w:cs="Times New Roman"/>
          <w:szCs w:val="24"/>
        </w:rPr>
        <w:t xml:space="preserve">.000 </w:t>
      </w:r>
      <w:r w:rsidRPr="00744229">
        <w:rPr>
          <w:rFonts w:eastAsia="Times New Roman" w:cs="Times New Roman"/>
          <w:szCs w:val="24"/>
        </w:rPr>
        <w:t>ευρώ</w:t>
      </w:r>
      <w:r>
        <w:rPr>
          <w:rFonts w:eastAsia="Times New Roman" w:cs="Times New Roman"/>
          <w:szCs w:val="24"/>
        </w:rPr>
        <w:t xml:space="preserve"> -σ</w:t>
      </w:r>
      <w:r w:rsidRPr="00744229">
        <w:rPr>
          <w:rFonts w:eastAsia="Times New Roman" w:cs="Times New Roman"/>
          <w:szCs w:val="24"/>
        </w:rPr>
        <w:t>το μισό</w:t>
      </w:r>
      <w:r>
        <w:rPr>
          <w:rFonts w:eastAsia="Times New Roman" w:cs="Times New Roman"/>
          <w:szCs w:val="24"/>
        </w:rPr>
        <w:t>,</w:t>
      </w:r>
      <w:r w:rsidRPr="00744229">
        <w:rPr>
          <w:rFonts w:eastAsia="Times New Roman" w:cs="Times New Roman"/>
          <w:szCs w:val="24"/>
        </w:rPr>
        <w:t xml:space="preserve"> δηλαδή</w:t>
      </w:r>
      <w:r>
        <w:rPr>
          <w:rFonts w:eastAsia="Times New Roman" w:cs="Times New Roman"/>
          <w:szCs w:val="24"/>
        </w:rPr>
        <w:t>,</w:t>
      </w:r>
      <w:r w:rsidRPr="00744229">
        <w:rPr>
          <w:rFonts w:eastAsia="Times New Roman" w:cs="Times New Roman"/>
          <w:szCs w:val="24"/>
        </w:rPr>
        <w:t xml:space="preserve"> </w:t>
      </w:r>
      <w:r>
        <w:rPr>
          <w:rFonts w:eastAsia="Times New Roman" w:cs="Times New Roman"/>
          <w:szCs w:val="24"/>
        </w:rPr>
        <w:t xml:space="preserve">ή </w:t>
      </w:r>
      <w:r w:rsidRPr="00744229">
        <w:rPr>
          <w:rFonts w:eastAsia="Times New Roman" w:cs="Times New Roman"/>
          <w:szCs w:val="24"/>
        </w:rPr>
        <w:t>ακόμη περισσότερο</w:t>
      </w:r>
      <w:r>
        <w:rPr>
          <w:rFonts w:eastAsia="Times New Roman" w:cs="Times New Roman"/>
          <w:szCs w:val="24"/>
        </w:rPr>
        <w:t>-</w:t>
      </w:r>
      <w:r w:rsidRPr="00744229">
        <w:rPr>
          <w:rFonts w:eastAsia="Times New Roman" w:cs="Times New Roman"/>
          <w:szCs w:val="24"/>
        </w:rPr>
        <w:t xml:space="preserve"> με την παράλληλη δυνατό</w:t>
      </w:r>
      <w:r w:rsidRPr="00744229">
        <w:rPr>
          <w:rFonts w:eastAsia="Times New Roman" w:cs="Times New Roman"/>
          <w:szCs w:val="24"/>
        </w:rPr>
        <w:t>τητα ρύθμισης του υπολοίπου σε ορίζοντα δεκαετίας</w:t>
      </w:r>
      <w:r>
        <w:rPr>
          <w:rFonts w:eastAsia="Times New Roman" w:cs="Times New Roman"/>
          <w:szCs w:val="24"/>
        </w:rPr>
        <w:t>. Η σημερινή Κυβέρνηση δίνει</w:t>
      </w:r>
      <w:r w:rsidRPr="00744229">
        <w:rPr>
          <w:rFonts w:eastAsia="Times New Roman" w:cs="Times New Roman"/>
          <w:szCs w:val="24"/>
        </w:rPr>
        <w:t xml:space="preserve"> για πρώτη φορά σε αυτές τις οικογένειες τη δυνατότητα να προγραμματίσουν τις δράσεις </w:t>
      </w:r>
      <w:r>
        <w:rPr>
          <w:rFonts w:eastAsia="Times New Roman" w:cs="Times New Roman"/>
          <w:szCs w:val="24"/>
        </w:rPr>
        <w:t>τους,</w:t>
      </w:r>
      <w:r w:rsidRPr="00744229">
        <w:rPr>
          <w:rFonts w:eastAsia="Times New Roman" w:cs="Times New Roman"/>
          <w:szCs w:val="24"/>
        </w:rPr>
        <w:t xml:space="preserve"> να σχεδιάσουν το μέλλον</w:t>
      </w:r>
      <w:r>
        <w:rPr>
          <w:rFonts w:eastAsia="Times New Roman" w:cs="Times New Roman"/>
          <w:szCs w:val="24"/>
        </w:rPr>
        <w:t>,</w:t>
      </w:r>
      <w:r w:rsidRPr="00744229">
        <w:rPr>
          <w:rFonts w:eastAsia="Times New Roman" w:cs="Times New Roman"/>
          <w:szCs w:val="24"/>
        </w:rPr>
        <w:t xml:space="preserve"> να ονειρευτούν</w:t>
      </w:r>
      <w:r>
        <w:rPr>
          <w:rFonts w:eastAsia="Times New Roman" w:cs="Times New Roman"/>
          <w:szCs w:val="24"/>
        </w:rPr>
        <w:t>.</w:t>
      </w:r>
    </w:p>
    <w:p w14:paraId="4318B33C"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Σ</w:t>
      </w:r>
      <w:r w:rsidRPr="00744229">
        <w:rPr>
          <w:rFonts w:eastAsia="Times New Roman" w:cs="Times New Roman"/>
          <w:szCs w:val="24"/>
        </w:rPr>
        <w:t>ας ευχαριστώ</w:t>
      </w:r>
      <w:r>
        <w:rPr>
          <w:rFonts w:eastAsia="Times New Roman" w:cs="Times New Roman"/>
          <w:szCs w:val="24"/>
        </w:rPr>
        <w:t>.</w:t>
      </w:r>
    </w:p>
    <w:p w14:paraId="4318B33D" w14:textId="77777777" w:rsidR="001D7CFB" w:rsidRDefault="00EB4E0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w:t>
      </w:r>
      <w:r>
        <w:rPr>
          <w:rFonts w:eastAsia="Times New Roman" w:cs="Times New Roman"/>
          <w:szCs w:val="24"/>
        </w:rPr>
        <w:t xml:space="preserve"> του ΣΥΡΙΖΑ)</w:t>
      </w:r>
    </w:p>
    <w:p w14:paraId="4318B33E" w14:textId="77777777" w:rsidR="001D7CFB" w:rsidRDefault="00EB4E04">
      <w:pPr>
        <w:spacing w:line="600" w:lineRule="auto"/>
        <w:ind w:firstLine="720"/>
        <w:jc w:val="both"/>
        <w:rPr>
          <w:rFonts w:eastAsia="Times New Roman" w:cs="Times New Roman"/>
          <w:szCs w:val="24"/>
        </w:rPr>
      </w:pPr>
      <w:r w:rsidRPr="001F696B">
        <w:rPr>
          <w:rFonts w:eastAsia="Times New Roman" w:cs="Times New Roman"/>
          <w:b/>
          <w:szCs w:val="24"/>
        </w:rPr>
        <w:t>ΠΡΟΕΔΡΕΥΩΝ (Γεώργιος Λαμπρούλης):</w:t>
      </w:r>
      <w:r>
        <w:rPr>
          <w:rFonts w:eastAsia="Times New Roman" w:cs="Times New Roman"/>
          <w:szCs w:val="24"/>
        </w:rPr>
        <w:t xml:space="preserve"> Τον </w:t>
      </w:r>
      <w:r w:rsidRPr="00744229">
        <w:rPr>
          <w:rFonts w:eastAsia="Times New Roman" w:cs="Times New Roman"/>
          <w:szCs w:val="24"/>
        </w:rPr>
        <w:t xml:space="preserve">λόγο έχει </w:t>
      </w:r>
      <w:r>
        <w:rPr>
          <w:rFonts w:eastAsia="Times New Roman" w:cs="Times New Roman"/>
          <w:szCs w:val="24"/>
        </w:rPr>
        <w:t>ο κ. Μ</w:t>
      </w:r>
      <w:r w:rsidRPr="00744229">
        <w:rPr>
          <w:rFonts w:eastAsia="Times New Roman" w:cs="Times New Roman"/>
          <w:szCs w:val="24"/>
        </w:rPr>
        <w:t>εϊκόπουλος από το</w:t>
      </w:r>
      <w:r>
        <w:rPr>
          <w:rFonts w:eastAsia="Times New Roman" w:cs="Times New Roman"/>
          <w:szCs w:val="24"/>
        </w:rPr>
        <w:t>ν</w:t>
      </w:r>
      <w:r w:rsidRPr="00744229">
        <w:rPr>
          <w:rFonts w:eastAsia="Times New Roman" w:cs="Times New Roman"/>
          <w:szCs w:val="24"/>
        </w:rPr>
        <w:t xml:space="preserve"> ΣΥΡΙΖΑ</w:t>
      </w:r>
      <w:r>
        <w:rPr>
          <w:rFonts w:eastAsia="Times New Roman" w:cs="Times New Roman"/>
          <w:szCs w:val="24"/>
        </w:rPr>
        <w:t>.</w:t>
      </w:r>
    </w:p>
    <w:p w14:paraId="4318B33F"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Θ</w:t>
      </w:r>
      <w:r w:rsidRPr="00744229">
        <w:rPr>
          <w:rFonts w:eastAsia="Times New Roman" w:cs="Times New Roman"/>
          <w:szCs w:val="24"/>
        </w:rPr>
        <w:t xml:space="preserve">α ακολουθήσει ο </w:t>
      </w:r>
      <w:r>
        <w:rPr>
          <w:rFonts w:eastAsia="Times New Roman" w:cs="Times New Roman"/>
          <w:szCs w:val="24"/>
        </w:rPr>
        <w:t>κ.</w:t>
      </w:r>
      <w:r w:rsidRPr="00744229">
        <w:rPr>
          <w:rFonts w:eastAsia="Times New Roman" w:cs="Times New Roman"/>
          <w:szCs w:val="24"/>
        </w:rPr>
        <w:t xml:space="preserve"> Βορίδης</w:t>
      </w:r>
      <w:r>
        <w:rPr>
          <w:rFonts w:eastAsia="Times New Roman" w:cs="Times New Roman"/>
          <w:szCs w:val="24"/>
        </w:rPr>
        <w:t>,</w:t>
      </w:r>
      <w:r w:rsidRPr="00744229">
        <w:rPr>
          <w:rFonts w:eastAsia="Times New Roman" w:cs="Times New Roman"/>
          <w:szCs w:val="24"/>
        </w:rPr>
        <w:t xml:space="preserve"> ο οποίος μπήκε στη θέση του </w:t>
      </w:r>
      <w:r>
        <w:rPr>
          <w:rFonts w:eastAsia="Times New Roman" w:cs="Times New Roman"/>
          <w:szCs w:val="24"/>
        </w:rPr>
        <w:t>κ.</w:t>
      </w:r>
      <w:r w:rsidRPr="00744229">
        <w:rPr>
          <w:rFonts w:eastAsia="Times New Roman" w:cs="Times New Roman"/>
          <w:szCs w:val="24"/>
        </w:rPr>
        <w:t xml:space="preserve"> Θεοχάρη</w:t>
      </w:r>
      <w:r>
        <w:rPr>
          <w:rFonts w:eastAsia="Times New Roman" w:cs="Times New Roman"/>
          <w:szCs w:val="24"/>
        </w:rPr>
        <w:t xml:space="preserve"> -έγινε μια αμοιβαία, μεταξύ τους, αλλαγή- και ο κ. Τασούλας. Με τους τρεις αυτούς ομιλητές θα φθάσουμε περίπου στις</w:t>
      </w:r>
      <w:r>
        <w:rPr>
          <w:rFonts w:eastAsia="Times New Roman" w:cs="Times New Roman"/>
          <w:szCs w:val="24"/>
        </w:rPr>
        <w:t xml:space="preserve"> τέσσερις το μεσημέρι</w:t>
      </w:r>
      <w:r>
        <w:rPr>
          <w:rFonts w:eastAsia="Times New Roman" w:cs="Times New Roman"/>
          <w:szCs w:val="24"/>
        </w:rPr>
        <w:t xml:space="preserve">. Σας ενημερώνω ότι μετά από συνεννόηση, </w:t>
      </w:r>
      <w:r w:rsidRPr="00744229">
        <w:rPr>
          <w:rFonts w:eastAsia="Times New Roman" w:cs="Times New Roman"/>
          <w:szCs w:val="24"/>
        </w:rPr>
        <w:t xml:space="preserve">από τις </w:t>
      </w:r>
      <w:r>
        <w:rPr>
          <w:rFonts w:eastAsia="Times New Roman" w:cs="Times New Roman"/>
          <w:szCs w:val="24"/>
        </w:rPr>
        <w:t xml:space="preserve">τέσσερις </w:t>
      </w:r>
      <w:r>
        <w:rPr>
          <w:rFonts w:eastAsia="Times New Roman" w:cs="Times New Roman"/>
          <w:szCs w:val="24"/>
        </w:rPr>
        <w:t>και</w:t>
      </w:r>
      <w:r w:rsidRPr="00744229">
        <w:rPr>
          <w:rFonts w:eastAsia="Times New Roman" w:cs="Times New Roman"/>
          <w:szCs w:val="24"/>
        </w:rPr>
        <w:t xml:space="preserve"> μετά θα ξεκινήσουν και οι παρεμβάσεις των </w:t>
      </w:r>
      <w:r>
        <w:rPr>
          <w:rFonts w:eastAsia="Times New Roman" w:cs="Times New Roman"/>
          <w:szCs w:val="24"/>
        </w:rPr>
        <w:t>Κ</w:t>
      </w:r>
      <w:r w:rsidRPr="00744229">
        <w:rPr>
          <w:rFonts w:eastAsia="Times New Roman" w:cs="Times New Roman"/>
          <w:szCs w:val="24"/>
        </w:rPr>
        <w:t>οινοβουλευτικώ</w:t>
      </w:r>
      <w:r w:rsidRPr="00744229">
        <w:rPr>
          <w:rFonts w:eastAsia="Times New Roman" w:cs="Times New Roman"/>
          <w:szCs w:val="24"/>
        </w:rPr>
        <w:t xml:space="preserve">ν </w:t>
      </w:r>
      <w:r>
        <w:rPr>
          <w:rFonts w:eastAsia="Times New Roman" w:cs="Times New Roman"/>
          <w:szCs w:val="24"/>
        </w:rPr>
        <w:t>Ε</w:t>
      </w:r>
      <w:r>
        <w:rPr>
          <w:rFonts w:eastAsia="Times New Roman" w:cs="Times New Roman"/>
          <w:szCs w:val="24"/>
        </w:rPr>
        <w:t>κπροσώπων. Θα</w:t>
      </w:r>
      <w:r w:rsidRPr="00744229">
        <w:rPr>
          <w:rFonts w:eastAsia="Times New Roman" w:cs="Times New Roman"/>
          <w:szCs w:val="24"/>
        </w:rPr>
        <w:t xml:space="preserve"> </w:t>
      </w:r>
      <w:r>
        <w:rPr>
          <w:rFonts w:eastAsia="Times New Roman" w:cs="Times New Roman"/>
          <w:szCs w:val="24"/>
        </w:rPr>
        <w:t xml:space="preserve">προχωρήσουμε, λοιπόν, με τον κανόνα -ας το πω έτσι- «1-4», </w:t>
      </w:r>
      <w:r w:rsidRPr="00744229">
        <w:rPr>
          <w:rFonts w:eastAsia="Times New Roman" w:cs="Times New Roman"/>
          <w:szCs w:val="24"/>
        </w:rPr>
        <w:t xml:space="preserve">ένας </w:t>
      </w:r>
      <w:r>
        <w:rPr>
          <w:rFonts w:eastAsia="Times New Roman" w:cs="Times New Roman"/>
          <w:szCs w:val="24"/>
        </w:rPr>
        <w:t>Κ</w:t>
      </w:r>
      <w:r w:rsidRPr="00744229">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 xml:space="preserve">κπρόσωπος και τέσσερις ομιλητές, </w:t>
      </w:r>
      <w:r w:rsidRPr="00744229">
        <w:rPr>
          <w:rFonts w:eastAsia="Times New Roman" w:cs="Times New Roman"/>
          <w:szCs w:val="24"/>
        </w:rPr>
        <w:t>ώσπου να εξαντληθεί</w:t>
      </w:r>
      <w:r>
        <w:rPr>
          <w:rFonts w:eastAsia="Times New Roman" w:cs="Times New Roman"/>
          <w:szCs w:val="24"/>
        </w:rPr>
        <w:t>,</w:t>
      </w:r>
      <w:r w:rsidRPr="00744229">
        <w:rPr>
          <w:rFonts w:eastAsia="Times New Roman" w:cs="Times New Roman"/>
          <w:szCs w:val="24"/>
        </w:rPr>
        <w:t xml:space="preserve"> </w:t>
      </w:r>
      <w:r>
        <w:rPr>
          <w:rFonts w:eastAsia="Times New Roman" w:cs="Times New Roman"/>
          <w:szCs w:val="24"/>
        </w:rPr>
        <w:t>βεβαίως,</w:t>
      </w:r>
      <w:r w:rsidRPr="00744229">
        <w:rPr>
          <w:rFonts w:eastAsia="Times New Roman" w:cs="Times New Roman"/>
          <w:szCs w:val="24"/>
        </w:rPr>
        <w:t xml:space="preserve"> και ο αριθμός των </w:t>
      </w:r>
      <w:r>
        <w:rPr>
          <w:rFonts w:eastAsia="Times New Roman" w:cs="Times New Roman"/>
          <w:szCs w:val="24"/>
        </w:rPr>
        <w:t>Κ</w:t>
      </w:r>
      <w:r w:rsidRPr="00744229">
        <w:rPr>
          <w:rFonts w:eastAsia="Times New Roman" w:cs="Times New Roman"/>
          <w:szCs w:val="24"/>
        </w:rPr>
        <w:t xml:space="preserve">οινοβουλευτικών </w:t>
      </w:r>
      <w:r>
        <w:rPr>
          <w:rFonts w:eastAsia="Times New Roman" w:cs="Times New Roman"/>
          <w:szCs w:val="24"/>
        </w:rPr>
        <w:t>Ε</w:t>
      </w:r>
      <w:r w:rsidRPr="00744229">
        <w:rPr>
          <w:rFonts w:eastAsia="Times New Roman" w:cs="Times New Roman"/>
          <w:szCs w:val="24"/>
        </w:rPr>
        <w:t>κπροσώπων</w:t>
      </w:r>
      <w:r>
        <w:rPr>
          <w:rFonts w:eastAsia="Times New Roman" w:cs="Times New Roman"/>
          <w:szCs w:val="24"/>
        </w:rPr>
        <w:t>. Π</w:t>
      </w:r>
      <w:r w:rsidRPr="00744229">
        <w:rPr>
          <w:rFonts w:eastAsia="Times New Roman" w:cs="Times New Roman"/>
          <w:szCs w:val="24"/>
        </w:rPr>
        <w:t>αράλληλα</w:t>
      </w:r>
      <w:r>
        <w:rPr>
          <w:rFonts w:eastAsia="Times New Roman" w:cs="Times New Roman"/>
          <w:szCs w:val="24"/>
        </w:rPr>
        <w:t>,</w:t>
      </w:r>
      <w:r w:rsidRPr="00744229">
        <w:rPr>
          <w:rFonts w:eastAsia="Times New Roman" w:cs="Times New Roman"/>
          <w:szCs w:val="24"/>
        </w:rPr>
        <w:t xml:space="preserve"> εμβόλιμα </w:t>
      </w:r>
      <w:r>
        <w:rPr>
          <w:rFonts w:eastAsia="Times New Roman" w:cs="Times New Roman"/>
          <w:szCs w:val="24"/>
        </w:rPr>
        <w:t>θα τοποθετηθούν και όσοι Υπ</w:t>
      </w:r>
      <w:r>
        <w:rPr>
          <w:rFonts w:eastAsia="Times New Roman" w:cs="Times New Roman"/>
          <w:szCs w:val="24"/>
        </w:rPr>
        <w:t>ουργοί ζητήσουν τον λόγο, όπως ο κ. Πετρόπουλος.</w:t>
      </w:r>
    </w:p>
    <w:p w14:paraId="4318B340"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Ορίστε, κύριε Μεϊκόπουλε, έχετε τον λόγο.</w:t>
      </w:r>
    </w:p>
    <w:p w14:paraId="4318B341" w14:textId="77777777" w:rsidR="001D7CFB" w:rsidRDefault="00EB4E04">
      <w:pPr>
        <w:spacing w:line="600" w:lineRule="auto"/>
        <w:ind w:firstLine="720"/>
        <w:jc w:val="both"/>
        <w:rPr>
          <w:rFonts w:eastAsia="Times New Roman" w:cs="Times New Roman"/>
          <w:szCs w:val="24"/>
        </w:rPr>
      </w:pPr>
      <w:r w:rsidRPr="001E1A97">
        <w:rPr>
          <w:rFonts w:eastAsia="Times New Roman" w:cs="Times New Roman"/>
          <w:b/>
          <w:szCs w:val="24"/>
        </w:rPr>
        <w:t>ΑΛΕΞΑΝΔΡΟΣ ΜΕΪΚΟΠΟΥΛΟΣ:</w:t>
      </w:r>
      <w:r>
        <w:rPr>
          <w:rFonts w:eastAsia="Times New Roman" w:cs="Times New Roman"/>
          <w:szCs w:val="24"/>
        </w:rPr>
        <w:t xml:space="preserve"> Ευχαριστώ, κύριε Πρόεδρε.</w:t>
      </w:r>
    </w:p>
    <w:p w14:paraId="4318B342"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744229">
        <w:rPr>
          <w:rFonts w:eastAsia="Times New Roman" w:cs="Times New Roman"/>
          <w:szCs w:val="24"/>
        </w:rPr>
        <w:t xml:space="preserve">σίγουρα </w:t>
      </w:r>
      <w:r>
        <w:rPr>
          <w:rFonts w:eastAsia="Times New Roman" w:cs="Times New Roman"/>
          <w:szCs w:val="24"/>
        </w:rPr>
        <w:t xml:space="preserve">η επανάληψη </w:t>
      </w:r>
      <w:r w:rsidRPr="00744229">
        <w:rPr>
          <w:rFonts w:eastAsia="Times New Roman" w:cs="Times New Roman"/>
          <w:szCs w:val="24"/>
        </w:rPr>
        <w:t>συνιστά τη μητέρα της μαθήσεως</w:t>
      </w:r>
      <w:r>
        <w:rPr>
          <w:rFonts w:eastAsia="Times New Roman" w:cs="Times New Roman"/>
          <w:szCs w:val="24"/>
        </w:rPr>
        <w:t>. Θ</w:t>
      </w:r>
      <w:r w:rsidRPr="00744229">
        <w:rPr>
          <w:rFonts w:eastAsia="Times New Roman" w:cs="Times New Roman"/>
          <w:szCs w:val="24"/>
        </w:rPr>
        <w:t>α επιλέξω</w:t>
      </w:r>
      <w:r>
        <w:rPr>
          <w:rFonts w:eastAsia="Times New Roman" w:cs="Times New Roman"/>
          <w:szCs w:val="24"/>
        </w:rPr>
        <w:t>,</w:t>
      </w:r>
      <w:r w:rsidRPr="00744229">
        <w:rPr>
          <w:rFonts w:eastAsia="Times New Roman" w:cs="Times New Roman"/>
          <w:szCs w:val="24"/>
        </w:rPr>
        <w:t xml:space="preserve"> </w:t>
      </w:r>
      <w:r>
        <w:rPr>
          <w:rFonts w:eastAsia="Times New Roman" w:cs="Times New Roman"/>
          <w:szCs w:val="24"/>
        </w:rPr>
        <w:t>όμως,</w:t>
      </w:r>
      <w:r w:rsidRPr="00744229">
        <w:rPr>
          <w:rFonts w:eastAsia="Times New Roman" w:cs="Times New Roman"/>
          <w:szCs w:val="24"/>
        </w:rPr>
        <w:t xml:space="preserve"> να προβώ σε μία</w:t>
      </w:r>
      <w:r w:rsidRPr="00744229">
        <w:rPr>
          <w:rFonts w:eastAsia="Times New Roman" w:cs="Times New Roman"/>
          <w:szCs w:val="24"/>
        </w:rPr>
        <w:t xml:space="preserve"> ευρύτερη τοποθέτηση και να μην απαριθμήσω ξανά όλες </w:t>
      </w:r>
      <w:r>
        <w:rPr>
          <w:rFonts w:eastAsia="Times New Roman" w:cs="Times New Roman"/>
          <w:szCs w:val="24"/>
        </w:rPr>
        <w:t xml:space="preserve">τις </w:t>
      </w:r>
      <w:r w:rsidRPr="00744229">
        <w:rPr>
          <w:rFonts w:eastAsia="Times New Roman" w:cs="Times New Roman"/>
          <w:szCs w:val="24"/>
        </w:rPr>
        <w:t>θετικές πρωτοβουλίες που απορρέουν από το τελευταίο διάστημα</w:t>
      </w:r>
      <w:r>
        <w:rPr>
          <w:rFonts w:eastAsia="Times New Roman" w:cs="Times New Roman"/>
          <w:szCs w:val="24"/>
        </w:rPr>
        <w:t>,</w:t>
      </w:r>
      <w:r w:rsidRPr="00744229">
        <w:rPr>
          <w:rFonts w:eastAsia="Times New Roman" w:cs="Times New Roman"/>
          <w:szCs w:val="24"/>
        </w:rPr>
        <w:t xml:space="preserve"> καθώς νομίζω ότι και οι </w:t>
      </w:r>
      <w:r>
        <w:rPr>
          <w:rFonts w:eastAsia="Times New Roman" w:cs="Times New Roman"/>
          <w:szCs w:val="24"/>
        </w:rPr>
        <w:t>Υ</w:t>
      </w:r>
      <w:r w:rsidRPr="00744229">
        <w:rPr>
          <w:rFonts w:eastAsia="Times New Roman" w:cs="Times New Roman"/>
          <w:szCs w:val="24"/>
        </w:rPr>
        <w:t>πουργοί</w:t>
      </w:r>
      <w:r>
        <w:rPr>
          <w:rFonts w:eastAsia="Times New Roman" w:cs="Times New Roman"/>
          <w:szCs w:val="24"/>
        </w:rPr>
        <w:t xml:space="preserve"> α</w:t>
      </w:r>
      <w:r w:rsidRPr="00744229">
        <w:rPr>
          <w:rFonts w:eastAsia="Times New Roman" w:cs="Times New Roman"/>
          <w:szCs w:val="24"/>
        </w:rPr>
        <w:t xml:space="preserve">λλά και οι αγαπητοί </w:t>
      </w:r>
      <w:r>
        <w:rPr>
          <w:rFonts w:eastAsia="Times New Roman" w:cs="Times New Roman"/>
          <w:szCs w:val="24"/>
        </w:rPr>
        <w:t xml:space="preserve">μου </w:t>
      </w:r>
      <w:r w:rsidRPr="00744229">
        <w:rPr>
          <w:rFonts w:eastAsia="Times New Roman" w:cs="Times New Roman"/>
          <w:szCs w:val="24"/>
        </w:rPr>
        <w:t xml:space="preserve">συνάδελφοι της </w:t>
      </w:r>
      <w:r>
        <w:rPr>
          <w:rFonts w:eastAsia="Times New Roman" w:cs="Times New Roman"/>
          <w:szCs w:val="24"/>
        </w:rPr>
        <w:t>Σ</w:t>
      </w:r>
      <w:r w:rsidRPr="00744229">
        <w:rPr>
          <w:rFonts w:eastAsia="Times New Roman" w:cs="Times New Roman"/>
          <w:szCs w:val="24"/>
        </w:rPr>
        <w:t>υμπολίτευσης ανέλυσαν με μεγάλη σαφήνεια και επάρκεια</w:t>
      </w:r>
      <w:r>
        <w:rPr>
          <w:rFonts w:eastAsia="Times New Roman" w:cs="Times New Roman"/>
          <w:szCs w:val="24"/>
        </w:rPr>
        <w:t>.</w:t>
      </w:r>
    </w:p>
    <w:p w14:paraId="4318B343"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Θ</w:t>
      </w:r>
      <w:r w:rsidRPr="00744229">
        <w:rPr>
          <w:rFonts w:eastAsia="Times New Roman" w:cs="Times New Roman"/>
          <w:szCs w:val="24"/>
        </w:rPr>
        <w:t>α επιλέ</w:t>
      </w:r>
      <w:r w:rsidRPr="00744229">
        <w:rPr>
          <w:rFonts w:eastAsia="Times New Roman" w:cs="Times New Roman"/>
          <w:szCs w:val="24"/>
        </w:rPr>
        <w:t>ξω</w:t>
      </w:r>
      <w:r>
        <w:rPr>
          <w:rFonts w:eastAsia="Times New Roman" w:cs="Times New Roman"/>
          <w:szCs w:val="24"/>
        </w:rPr>
        <w:t>,</w:t>
      </w:r>
      <w:r w:rsidRPr="00744229">
        <w:rPr>
          <w:rFonts w:eastAsia="Times New Roman" w:cs="Times New Roman"/>
          <w:szCs w:val="24"/>
        </w:rPr>
        <w:t xml:space="preserve"> λοιπόν</w:t>
      </w:r>
      <w:r>
        <w:rPr>
          <w:rFonts w:eastAsia="Times New Roman" w:cs="Times New Roman"/>
          <w:szCs w:val="24"/>
        </w:rPr>
        <w:t>,</w:t>
      </w:r>
      <w:r w:rsidRPr="00744229">
        <w:rPr>
          <w:rFonts w:eastAsia="Times New Roman" w:cs="Times New Roman"/>
          <w:szCs w:val="24"/>
        </w:rPr>
        <w:t xml:space="preserve"> να κάνω μία ευρύτερη τοποθέτηση</w:t>
      </w:r>
      <w:r>
        <w:rPr>
          <w:rFonts w:eastAsia="Times New Roman" w:cs="Times New Roman"/>
          <w:szCs w:val="24"/>
        </w:rPr>
        <w:t>,</w:t>
      </w:r>
      <w:r w:rsidRPr="00744229">
        <w:rPr>
          <w:rFonts w:eastAsia="Times New Roman" w:cs="Times New Roman"/>
          <w:szCs w:val="24"/>
        </w:rPr>
        <w:t xml:space="preserve"> καθώς κρίνω ότι τις πολιτικές εξελίξεις θα πρέπει κανείς να τις εξετάσει υπό το πλαίσιο μέσα στο οποίο συμβαίνουν</w:t>
      </w:r>
      <w:r>
        <w:rPr>
          <w:rFonts w:eastAsia="Times New Roman" w:cs="Times New Roman"/>
          <w:szCs w:val="24"/>
        </w:rPr>
        <w:t xml:space="preserve">. </w:t>
      </w:r>
    </w:p>
    <w:p w14:paraId="4318B344"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Θα ξεκινήσω, κυρίες και κύριοι συνάδελφοι, με δύο παρατηρήσεις.</w:t>
      </w:r>
    </w:p>
    <w:p w14:paraId="4318B345"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Π</w:t>
      </w:r>
      <w:r w:rsidRPr="00744229">
        <w:rPr>
          <w:rFonts w:eastAsia="Times New Roman" w:cs="Times New Roman"/>
          <w:szCs w:val="24"/>
        </w:rPr>
        <w:t>αρατήρηση πρώτη</w:t>
      </w:r>
      <w:r>
        <w:rPr>
          <w:rFonts w:eastAsia="Times New Roman" w:cs="Times New Roman"/>
          <w:szCs w:val="24"/>
        </w:rPr>
        <w:t>: Ν</w:t>
      </w:r>
      <w:r w:rsidRPr="00744229">
        <w:rPr>
          <w:rFonts w:eastAsia="Times New Roman" w:cs="Times New Roman"/>
          <w:szCs w:val="24"/>
        </w:rPr>
        <w:t>ομίζω ότι το</w:t>
      </w:r>
      <w:r w:rsidRPr="00744229">
        <w:rPr>
          <w:rFonts w:eastAsia="Times New Roman" w:cs="Times New Roman"/>
          <w:szCs w:val="24"/>
        </w:rPr>
        <w:t xml:space="preserve">ν ιστορικό χώρο της </w:t>
      </w:r>
      <w:r>
        <w:rPr>
          <w:rFonts w:eastAsia="Times New Roman" w:cs="Times New Roman"/>
          <w:szCs w:val="24"/>
        </w:rPr>
        <w:t>Κ</w:t>
      </w:r>
      <w:r w:rsidRPr="00744229">
        <w:rPr>
          <w:rFonts w:eastAsia="Times New Roman" w:cs="Times New Roman"/>
          <w:szCs w:val="24"/>
        </w:rPr>
        <w:t>εντροδεξιάς αλλά και το σοβαρό</w:t>
      </w:r>
      <w:r>
        <w:rPr>
          <w:rFonts w:eastAsia="Times New Roman" w:cs="Times New Roman"/>
          <w:szCs w:val="24"/>
        </w:rPr>
        <w:t>,</w:t>
      </w:r>
      <w:r w:rsidRPr="00744229">
        <w:rPr>
          <w:rFonts w:eastAsia="Times New Roman" w:cs="Times New Roman"/>
          <w:szCs w:val="24"/>
        </w:rPr>
        <w:t xml:space="preserve"> θα έλεγα</w:t>
      </w:r>
      <w:r>
        <w:rPr>
          <w:rFonts w:eastAsia="Times New Roman" w:cs="Times New Roman"/>
          <w:szCs w:val="24"/>
        </w:rPr>
        <w:t>,</w:t>
      </w:r>
      <w:r w:rsidRPr="00744229">
        <w:rPr>
          <w:rFonts w:eastAsia="Times New Roman" w:cs="Times New Roman"/>
          <w:szCs w:val="24"/>
        </w:rPr>
        <w:t xml:space="preserve"> κόμμα της Νέας Δημοκρατίας</w:t>
      </w:r>
      <w:r>
        <w:rPr>
          <w:rFonts w:eastAsia="Times New Roman" w:cs="Times New Roman"/>
          <w:szCs w:val="24"/>
        </w:rPr>
        <w:t>,</w:t>
      </w:r>
      <w:r w:rsidRPr="00744229">
        <w:rPr>
          <w:rFonts w:eastAsia="Times New Roman" w:cs="Times New Roman"/>
          <w:szCs w:val="24"/>
        </w:rPr>
        <w:t xml:space="preserve"> δεν το τιμά η ρηχή προσέγγιση που κάνει αναφορικά με τις τελευ</w:t>
      </w:r>
      <w:r>
        <w:rPr>
          <w:rFonts w:eastAsia="Times New Roman" w:cs="Times New Roman"/>
          <w:szCs w:val="24"/>
        </w:rPr>
        <w:t>ταίες θετικές πρωτοβουλίες της Κ</w:t>
      </w:r>
      <w:r w:rsidRPr="00744229">
        <w:rPr>
          <w:rFonts w:eastAsia="Times New Roman" w:cs="Times New Roman"/>
          <w:szCs w:val="24"/>
        </w:rPr>
        <w:t>υβέρνησης</w:t>
      </w:r>
      <w:r>
        <w:rPr>
          <w:rFonts w:eastAsia="Times New Roman" w:cs="Times New Roman"/>
          <w:szCs w:val="24"/>
        </w:rPr>
        <w:t>, καθώς εκτιμώ</w:t>
      </w:r>
      <w:r w:rsidRPr="00744229">
        <w:rPr>
          <w:rFonts w:eastAsia="Times New Roman" w:cs="Times New Roman"/>
          <w:szCs w:val="24"/>
        </w:rPr>
        <w:t xml:space="preserve"> πως ο κόσμος στο τέλος</w:t>
      </w:r>
      <w:r>
        <w:rPr>
          <w:rFonts w:eastAsia="Times New Roman" w:cs="Times New Roman"/>
          <w:szCs w:val="24"/>
        </w:rPr>
        <w:t>,</w:t>
      </w:r>
      <w:r w:rsidRPr="00744229">
        <w:rPr>
          <w:rFonts w:eastAsia="Times New Roman" w:cs="Times New Roman"/>
          <w:szCs w:val="24"/>
        </w:rPr>
        <w:t xml:space="preserve"> στην κάλπη δεν θα κρίνει τα κουτσομπολιά και τους </w:t>
      </w:r>
      <w:r>
        <w:rPr>
          <w:rFonts w:eastAsia="Times New Roman" w:cs="Times New Roman"/>
          <w:szCs w:val="24"/>
        </w:rPr>
        <w:t xml:space="preserve">κιτρινισμούς, </w:t>
      </w:r>
      <w:r w:rsidRPr="00744229">
        <w:rPr>
          <w:rFonts w:eastAsia="Times New Roman" w:cs="Times New Roman"/>
          <w:szCs w:val="24"/>
        </w:rPr>
        <w:t>αλλά θα κρίνει τα προγράμματα</w:t>
      </w:r>
      <w:r>
        <w:rPr>
          <w:rFonts w:eastAsia="Times New Roman" w:cs="Times New Roman"/>
          <w:szCs w:val="24"/>
        </w:rPr>
        <w:t>, θα κρίνει τους σ</w:t>
      </w:r>
      <w:r w:rsidRPr="00744229">
        <w:rPr>
          <w:rFonts w:eastAsia="Times New Roman" w:cs="Times New Roman"/>
          <w:szCs w:val="24"/>
        </w:rPr>
        <w:t xml:space="preserve">χεδιασμούς και </w:t>
      </w:r>
      <w:r>
        <w:rPr>
          <w:rFonts w:eastAsia="Times New Roman" w:cs="Times New Roman"/>
          <w:szCs w:val="24"/>
        </w:rPr>
        <w:t>τα</w:t>
      </w:r>
      <w:r w:rsidRPr="00744229">
        <w:rPr>
          <w:rFonts w:eastAsia="Times New Roman" w:cs="Times New Roman"/>
          <w:szCs w:val="24"/>
        </w:rPr>
        <w:t xml:space="preserve"> πεπραγμένα</w:t>
      </w:r>
      <w:r>
        <w:rPr>
          <w:rFonts w:eastAsia="Times New Roman" w:cs="Times New Roman"/>
          <w:szCs w:val="24"/>
        </w:rPr>
        <w:t xml:space="preserve">. </w:t>
      </w:r>
      <w:r w:rsidRPr="00D00EC2">
        <w:rPr>
          <w:rFonts w:eastAsia="Times New Roman" w:cs="Times New Roman"/>
          <w:szCs w:val="24"/>
        </w:rPr>
        <w:t>Νομίζω ότι η Νέα Δημοκρατία έχει μία ευκαιρία με τη συμφωνία από τον Αύγουστο του 2018</w:t>
      </w:r>
      <w:r w:rsidRPr="00744229">
        <w:rPr>
          <w:rFonts w:eastAsia="Times New Roman" w:cs="Times New Roman"/>
          <w:b/>
          <w:szCs w:val="24"/>
        </w:rPr>
        <w:t xml:space="preserve"> </w:t>
      </w:r>
      <w:r w:rsidRPr="00744229">
        <w:rPr>
          <w:rFonts w:eastAsia="Times New Roman" w:cs="Times New Roman"/>
          <w:szCs w:val="24"/>
        </w:rPr>
        <w:t>και με τα δημοσιονομικά περ</w:t>
      </w:r>
      <w:r w:rsidRPr="00744229">
        <w:rPr>
          <w:rFonts w:eastAsia="Times New Roman" w:cs="Times New Roman"/>
          <w:szCs w:val="24"/>
        </w:rPr>
        <w:t>ιθώρια που απορρέουν από αυτή</w:t>
      </w:r>
      <w:r>
        <w:rPr>
          <w:rFonts w:eastAsia="Times New Roman" w:cs="Times New Roman"/>
          <w:szCs w:val="24"/>
        </w:rPr>
        <w:t>,</w:t>
      </w:r>
      <w:r w:rsidRPr="00744229">
        <w:rPr>
          <w:rFonts w:eastAsia="Times New Roman" w:cs="Times New Roman"/>
          <w:szCs w:val="24"/>
        </w:rPr>
        <w:t xml:space="preserve"> να καταθέσει το πρόγραμμα </w:t>
      </w:r>
      <w:r>
        <w:rPr>
          <w:rFonts w:eastAsia="Times New Roman" w:cs="Times New Roman"/>
          <w:szCs w:val="24"/>
        </w:rPr>
        <w:t>της,</w:t>
      </w:r>
      <w:r w:rsidRPr="00744229">
        <w:rPr>
          <w:rFonts w:eastAsia="Times New Roman" w:cs="Times New Roman"/>
          <w:szCs w:val="24"/>
        </w:rPr>
        <w:t xml:space="preserve"> καθώς πλέον μπορούμε να κινηθούμε χωρίς </w:t>
      </w:r>
      <w:r>
        <w:rPr>
          <w:rFonts w:eastAsia="Times New Roman" w:cs="Times New Roman"/>
          <w:szCs w:val="24"/>
        </w:rPr>
        <w:t xml:space="preserve">τη βάσανο </w:t>
      </w:r>
      <w:r w:rsidRPr="00744229">
        <w:rPr>
          <w:rFonts w:eastAsia="Times New Roman" w:cs="Times New Roman"/>
          <w:szCs w:val="24"/>
        </w:rPr>
        <w:t xml:space="preserve">του </w:t>
      </w:r>
      <w:r>
        <w:rPr>
          <w:rFonts w:eastAsia="Times New Roman" w:cs="Times New Roman"/>
          <w:szCs w:val="24"/>
        </w:rPr>
        <w:t>μνημονίου.</w:t>
      </w:r>
    </w:p>
    <w:p w14:paraId="4318B346"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Η</w:t>
      </w:r>
      <w:r w:rsidRPr="00744229">
        <w:rPr>
          <w:rFonts w:eastAsia="Times New Roman" w:cs="Times New Roman"/>
          <w:szCs w:val="24"/>
        </w:rPr>
        <w:t xml:space="preserve"> δεύτερη παρατήρηση έχει να κάνει με το εξής</w:t>
      </w:r>
      <w:r>
        <w:rPr>
          <w:rFonts w:eastAsia="Times New Roman" w:cs="Times New Roman"/>
          <w:szCs w:val="24"/>
        </w:rPr>
        <w:t>: Υπάρχει ένα κεντρικό ερώτημα: Γ</w:t>
      </w:r>
      <w:r w:rsidRPr="00744229">
        <w:rPr>
          <w:rFonts w:eastAsia="Times New Roman" w:cs="Times New Roman"/>
          <w:szCs w:val="24"/>
        </w:rPr>
        <w:t xml:space="preserve">ιατί τώρα </w:t>
      </w:r>
      <w:r>
        <w:rPr>
          <w:rFonts w:eastAsia="Times New Roman" w:cs="Times New Roman"/>
          <w:szCs w:val="24"/>
        </w:rPr>
        <w:t>αυτές οι θετικές</w:t>
      </w:r>
      <w:r w:rsidRPr="00744229">
        <w:rPr>
          <w:rFonts w:eastAsia="Times New Roman" w:cs="Times New Roman"/>
          <w:szCs w:val="24"/>
        </w:rPr>
        <w:t xml:space="preserve"> πρωτοβουλίες</w:t>
      </w:r>
      <w:r>
        <w:rPr>
          <w:rFonts w:eastAsia="Times New Roman" w:cs="Times New Roman"/>
          <w:szCs w:val="24"/>
        </w:rPr>
        <w:t>; Εάν α</w:t>
      </w:r>
      <w:r w:rsidRPr="00744229">
        <w:rPr>
          <w:rFonts w:eastAsia="Times New Roman" w:cs="Times New Roman"/>
          <w:szCs w:val="24"/>
        </w:rPr>
        <w:t>σπ</w:t>
      </w:r>
      <w:r>
        <w:rPr>
          <w:rFonts w:eastAsia="Times New Roman" w:cs="Times New Roman"/>
          <w:szCs w:val="24"/>
        </w:rPr>
        <w:t>α</w:t>
      </w:r>
      <w:r w:rsidRPr="00744229">
        <w:rPr>
          <w:rFonts w:eastAsia="Times New Roman" w:cs="Times New Roman"/>
          <w:szCs w:val="24"/>
        </w:rPr>
        <w:t>σ</w:t>
      </w:r>
      <w:r>
        <w:rPr>
          <w:rFonts w:eastAsia="Times New Roman" w:cs="Times New Roman"/>
          <w:szCs w:val="24"/>
        </w:rPr>
        <w:t>τ</w:t>
      </w:r>
      <w:r w:rsidRPr="00744229">
        <w:rPr>
          <w:rFonts w:eastAsia="Times New Roman" w:cs="Times New Roman"/>
          <w:szCs w:val="24"/>
        </w:rPr>
        <w:t>ο</w:t>
      </w:r>
      <w:r>
        <w:rPr>
          <w:rFonts w:eastAsia="Times New Roman" w:cs="Times New Roman"/>
          <w:szCs w:val="24"/>
        </w:rPr>
        <w:t>ύ</w:t>
      </w:r>
      <w:r w:rsidRPr="00744229">
        <w:rPr>
          <w:rFonts w:eastAsia="Times New Roman" w:cs="Times New Roman"/>
          <w:szCs w:val="24"/>
        </w:rPr>
        <w:t>με την επιχειρηματολογία της Νέας Δημοκρατίας</w:t>
      </w:r>
      <w:r>
        <w:rPr>
          <w:rFonts w:eastAsia="Times New Roman" w:cs="Times New Roman"/>
          <w:szCs w:val="24"/>
        </w:rPr>
        <w:t>,</w:t>
      </w:r>
      <w:r w:rsidRPr="00744229">
        <w:rPr>
          <w:rFonts w:eastAsia="Times New Roman" w:cs="Times New Roman"/>
          <w:szCs w:val="24"/>
        </w:rPr>
        <w:t xml:space="preserve"> τότε</w:t>
      </w:r>
      <w:r>
        <w:rPr>
          <w:rFonts w:eastAsia="Times New Roman" w:cs="Times New Roman"/>
          <w:szCs w:val="24"/>
        </w:rPr>
        <w:t>,</w:t>
      </w:r>
      <w:r w:rsidRPr="00744229">
        <w:rPr>
          <w:rFonts w:eastAsia="Times New Roman" w:cs="Times New Roman"/>
          <w:szCs w:val="24"/>
        </w:rPr>
        <w:t xml:space="preserve"> λοιπόν</w:t>
      </w:r>
      <w:r>
        <w:rPr>
          <w:rFonts w:eastAsia="Times New Roman" w:cs="Times New Roman"/>
          <w:szCs w:val="24"/>
        </w:rPr>
        <w:t>,</w:t>
      </w:r>
      <w:r w:rsidRPr="00744229">
        <w:rPr>
          <w:rFonts w:eastAsia="Times New Roman" w:cs="Times New Roman"/>
          <w:szCs w:val="24"/>
        </w:rPr>
        <w:t xml:space="preserve"> ο </w:t>
      </w:r>
      <w:r>
        <w:rPr>
          <w:rFonts w:eastAsia="Times New Roman" w:cs="Times New Roman"/>
          <w:szCs w:val="24"/>
        </w:rPr>
        <w:t>κ.</w:t>
      </w:r>
      <w:r w:rsidRPr="00744229">
        <w:rPr>
          <w:rFonts w:eastAsia="Times New Roman" w:cs="Times New Roman"/>
          <w:szCs w:val="24"/>
        </w:rPr>
        <w:t xml:space="preserve"> Τσίπρας τρόμαξε από τον αχό που σηκώθηκε </w:t>
      </w:r>
      <w:r>
        <w:rPr>
          <w:rFonts w:eastAsia="Times New Roman" w:cs="Times New Roman"/>
          <w:szCs w:val="24"/>
        </w:rPr>
        <w:t>για το πο</w:t>
      </w:r>
      <w:r>
        <w:rPr>
          <w:rFonts w:eastAsia="Times New Roman" w:cs="Times New Roman"/>
          <w:szCs w:val="24"/>
        </w:rPr>
        <w:t>ύ</w:t>
      </w:r>
      <w:r w:rsidRPr="00744229">
        <w:rPr>
          <w:rFonts w:eastAsia="Times New Roman" w:cs="Times New Roman"/>
          <w:szCs w:val="24"/>
        </w:rPr>
        <w:t xml:space="preserve"> κάνει διακοπές</w:t>
      </w:r>
      <w:r>
        <w:rPr>
          <w:rFonts w:eastAsia="Times New Roman" w:cs="Times New Roman"/>
          <w:szCs w:val="24"/>
        </w:rPr>
        <w:t>,</w:t>
      </w:r>
      <w:r w:rsidRPr="00744229">
        <w:rPr>
          <w:rFonts w:eastAsia="Times New Roman" w:cs="Times New Roman"/>
          <w:szCs w:val="24"/>
        </w:rPr>
        <w:t xml:space="preserve"> αν είναι σε </w:t>
      </w:r>
      <w:r>
        <w:rPr>
          <w:rFonts w:eastAsia="Times New Roman" w:cs="Times New Roman"/>
          <w:szCs w:val="24"/>
        </w:rPr>
        <w:t>κότερο, αν είναι</w:t>
      </w:r>
      <w:r w:rsidRPr="00744229">
        <w:rPr>
          <w:rFonts w:eastAsia="Times New Roman" w:cs="Times New Roman"/>
          <w:szCs w:val="24"/>
        </w:rPr>
        <w:t xml:space="preserve"> σε σκάφος</w:t>
      </w:r>
      <w:r>
        <w:rPr>
          <w:rFonts w:eastAsia="Times New Roman" w:cs="Times New Roman"/>
          <w:szCs w:val="24"/>
        </w:rPr>
        <w:t xml:space="preserve">, τρόμαξε απ’ </w:t>
      </w:r>
      <w:r w:rsidRPr="00744229">
        <w:rPr>
          <w:rFonts w:eastAsia="Times New Roman" w:cs="Times New Roman"/>
          <w:szCs w:val="24"/>
        </w:rPr>
        <w:t>όλη αυτή τη σκόνη που σηκώθηκε</w:t>
      </w:r>
      <w:r>
        <w:rPr>
          <w:rFonts w:eastAsia="Times New Roman" w:cs="Times New Roman"/>
          <w:szCs w:val="24"/>
        </w:rPr>
        <w:t>,</w:t>
      </w:r>
      <w:r w:rsidRPr="00744229">
        <w:rPr>
          <w:rFonts w:eastAsia="Times New Roman" w:cs="Times New Roman"/>
          <w:szCs w:val="24"/>
        </w:rPr>
        <w:t xml:space="preserve"> ξύπνησε την επόμενη μέρα</w:t>
      </w:r>
      <w:r>
        <w:rPr>
          <w:rFonts w:eastAsia="Times New Roman" w:cs="Times New Roman"/>
          <w:szCs w:val="24"/>
        </w:rPr>
        <w:t>, άνοιξε ένα</w:t>
      </w:r>
      <w:r>
        <w:rPr>
          <w:rFonts w:eastAsia="Times New Roman" w:cs="Times New Roman"/>
          <w:szCs w:val="24"/>
        </w:rPr>
        <w:t xml:space="preserve"> σεντούκι, βρήκε 5,5 δισεκατομμύρια</w:t>
      </w:r>
      <w:r w:rsidRPr="00744229">
        <w:rPr>
          <w:rFonts w:eastAsia="Times New Roman" w:cs="Times New Roman"/>
          <w:szCs w:val="24"/>
        </w:rPr>
        <w:t xml:space="preserve"> ευρώ</w:t>
      </w:r>
      <w:r>
        <w:rPr>
          <w:rFonts w:eastAsia="Times New Roman" w:cs="Times New Roman"/>
          <w:szCs w:val="24"/>
        </w:rPr>
        <w:t>, έφτιαξε ένα ταμείο εγγυήσεων, βρήκε άλλο</w:t>
      </w:r>
      <w:r w:rsidRPr="00744229">
        <w:rPr>
          <w:rFonts w:eastAsia="Times New Roman" w:cs="Times New Roman"/>
          <w:szCs w:val="24"/>
        </w:rPr>
        <w:t xml:space="preserve"> 1,5 δι</w:t>
      </w:r>
      <w:r>
        <w:rPr>
          <w:rFonts w:eastAsia="Times New Roman" w:cs="Times New Roman"/>
          <w:szCs w:val="24"/>
        </w:rPr>
        <w:t>σεκατομμύριο,</w:t>
      </w:r>
      <w:r w:rsidRPr="00744229">
        <w:rPr>
          <w:rFonts w:eastAsia="Times New Roman" w:cs="Times New Roman"/>
          <w:szCs w:val="24"/>
        </w:rPr>
        <w:t xml:space="preserve"> κατέβασε το</w:t>
      </w:r>
      <w:r>
        <w:rPr>
          <w:rFonts w:eastAsia="Times New Roman" w:cs="Times New Roman"/>
          <w:szCs w:val="24"/>
        </w:rPr>
        <w:t>ν</w:t>
      </w:r>
      <w:r w:rsidRPr="00744229">
        <w:rPr>
          <w:rFonts w:eastAsia="Times New Roman" w:cs="Times New Roman"/>
          <w:szCs w:val="24"/>
        </w:rPr>
        <w:t xml:space="preserve"> ΦΠΑ</w:t>
      </w:r>
      <w:r>
        <w:rPr>
          <w:rFonts w:eastAsia="Times New Roman" w:cs="Times New Roman"/>
          <w:szCs w:val="24"/>
        </w:rPr>
        <w:t>, σταμάτησε τις</w:t>
      </w:r>
      <w:r w:rsidRPr="00744229">
        <w:rPr>
          <w:rFonts w:eastAsia="Times New Roman" w:cs="Times New Roman"/>
          <w:szCs w:val="24"/>
        </w:rPr>
        <w:t xml:space="preserve"> περικοπές των συντάξεων</w:t>
      </w:r>
      <w:r>
        <w:rPr>
          <w:rFonts w:eastAsia="Times New Roman" w:cs="Times New Roman"/>
          <w:szCs w:val="24"/>
        </w:rPr>
        <w:t>,</w:t>
      </w:r>
      <w:r w:rsidRPr="00744229">
        <w:rPr>
          <w:rFonts w:eastAsia="Times New Roman" w:cs="Times New Roman"/>
          <w:szCs w:val="24"/>
        </w:rPr>
        <w:t xml:space="preserve"> έδωσε</w:t>
      </w:r>
      <w:r>
        <w:rPr>
          <w:rFonts w:eastAsia="Times New Roman" w:cs="Times New Roman"/>
          <w:szCs w:val="24"/>
        </w:rPr>
        <w:t xml:space="preserve"> δέκατη τρίτη </w:t>
      </w:r>
      <w:r w:rsidRPr="00744229">
        <w:rPr>
          <w:rFonts w:eastAsia="Times New Roman" w:cs="Times New Roman"/>
          <w:szCs w:val="24"/>
        </w:rPr>
        <w:t>σύνταξη</w:t>
      </w:r>
      <w:r>
        <w:rPr>
          <w:rFonts w:eastAsia="Times New Roman" w:cs="Times New Roman"/>
          <w:szCs w:val="24"/>
        </w:rPr>
        <w:t xml:space="preserve">. </w:t>
      </w:r>
    </w:p>
    <w:p w14:paraId="4318B347"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Υ</w:t>
      </w:r>
      <w:r w:rsidRPr="00744229">
        <w:rPr>
          <w:rFonts w:eastAsia="Times New Roman" w:cs="Times New Roman"/>
          <w:szCs w:val="24"/>
        </w:rPr>
        <w:t>πό το φως</w:t>
      </w:r>
      <w:r>
        <w:rPr>
          <w:rFonts w:eastAsia="Times New Roman" w:cs="Times New Roman"/>
          <w:szCs w:val="24"/>
        </w:rPr>
        <w:t>,</w:t>
      </w:r>
      <w:r w:rsidRPr="00744229">
        <w:rPr>
          <w:rFonts w:eastAsia="Times New Roman" w:cs="Times New Roman"/>
          <w:szCs w:val="24"/>
        </w:rPr>
        <w:t xml:space="preserve"> </w:t>
      </w:r>
      <w:r>
        <w:rPr>
          <w:rFonts w:eastAsia="Times New Roman" w:cs="Times New Roman"/>
          <w:szCs w:val="24"/>
        </w:rPr>
        <w:t>όμως,</w:t>
      </w:r>
      <w:r w:rsidRPr="00744229">
        <w:rPr>
          <w:rFonts w:eastAsia="Times New Roman" w:cs="Times New Roman"/>
          <w:szCs w:val="24"/>
        </w:rPr>
        <w:t xml:space="preserve"> της ευρωπαϊκής και οικονομικής πραγματικότητας</w:t>
      </w:r>
      <w:r>
        <w:rPr>
          <w:rFonts w:eastAsia="Times New Roman" w:cs="Times New Roman"/>
          <w:szCs w:val="24"/>
        </w:rPr>
        <w:t>,</w:t>
      </w:r>
      <w:r w:rsidRPr="00744229">
        <w:rPr>
          <w:rFonts w:eastAsia="Times New Roman" w:cs="Times New Roman"/>
          <w:szCs w:val="24"/>
        </w:rPr>
        <w:t xml:space="preserve"> η απάντηση στο </w:t>
      </w:r>
      <w:r>
        <w:rPr>
          <w:rFonts w:eastAsia="Times New Roman" w:cs="Times New Roman"/>
          <w:szCs w:val="24"/>
        </w:rPr>
        <w:t>«Γ</w:t>
      </w:r>
      <w:r w:rsidRPr="00744229">
        <w:rPr>
          <w:rFonts w:eastAsia="Times New Roman" w:cs="Times New Roman"/>
          <w:szCs w:val="24"/>
        </w:rPr>
        <w:t xml:space="preserve">ιατί </w:t>
      </w:r>
      <w:r>
        <w:rPr>
          <w:rFonts w:eastAsia="Times New Roman" w:cs="Times New Roman"/>
          <w:szCs w:val="24"/>
        </w:rPr>
        <w:t>τ</w:t>
      </w:r>
      <w:r w:rsidRPr="00744229">
        <w:rPr>
          <w:rFonts w:eastAsia="Times New Roman" w:cs="Times New Roman"/>
          <w:szCs w:val="24"/>
        </w:rPr>
        <w:t>ώρα</w:t>
      </w:r>
      <w:r>
        <w:rPr>
          <w:rFonts w:eastAsia="Times New Roman" w:cs="Times New Roman"/>
          <w:szCs w:val="24"/>
        </w:rPr>
        <w:t>;»,</w:t>
      </w:r>
      <w:r w:rsidRPr="00744229">
        <w:rPr>
          <w:rFonts w:eastAsia="Times New Roman" w:cs="Times New Roman"/>
          <w:szCs w:val="24"/>
        </w:rPr>
        <w:t xml:space="preserve"> εξηγείται αλλιώς</w:t>
      </w:r>
      <w:r>
        <w:rPr>
          <w:rFonts w:eastAsia="Times New Roman" w:cs="Times New Roman"/>
          <w:szCs w:val="24"/>
        </w:rPr>
        <w:t>.</w:t>
      </w:r>
      <w:r w:rsidRPr="00744229">
        <w:rPr>
          <w:rFonts w:eastAsia="Times New Roman" w:cs="Times New Roman"/>
          <w:szCs w:val="24"/>
        </w:rPr>
        <w:t xml:space="preserve"> </w:t>
      </w:r>
      <w:r>
        <w:rPr>
          <w:rFonts w:eastAsia="Times New Roman" w:cs="Times New Roman"/>
          <w:szCs w:val="24"/>
        </w:rPr>
        <w:t>Δ</w:t>
      </w:r>
      <w:r w:rsidRPr="00744229">
        <w:rPr>
          <w:rFonts w:eastAsia="Times New Roman" w:cs="Times New Roman"/>
          <w:szCs w:val="24"/>
        </w:rPr>
        <w:t>ύ</w:t>
      </w:r>
      <w:r>
        <w:rPr>
          <w:rFonts w:eastAsia="Times New Roman" w:cs="Times New Roman"/>
          <w:szCs w:val="24"/>
        </w:rPr>
        <w:t xml:space="preserve">ο είναι οι λόγοι και νομίζω ότι οι </w:t>
      </w:r>
      <w:r w:rsidRPr="00744229">
        <w:rPr>
          <w:rFonts w:eastAsia="Times New Roman" w:cs="Times New Roman"/>
          <w:szCs w:val="24"/>
        </w:rPr>
        <w:t>σοβαρ</w:t>
      </w:r>
      <w:r>
        <w:rPr>
          <w:rFonts w:eastAsia="Times New Roman" w:cs="Times New Roman"/>
          <w:szCs w:val="24"/>
        </w:rPr>
        <w:t>οί συνάδελφοι από τη Νέα Δημο</w:t>
      </w:r>
      <w:r w:rsidRPr="00744229">
        <w:rPr>
          <w:rFonts w:eastAsia="Times New Roman" w:cs="Times New Roman"/>
          <w:szCs w:val="24"/>
        </w:rPr>
        <w:t>κρατία το καταλαβαίνουν</w:t>
      </w:r>
      <w:r>
        <w:rPr>
          <w:rFonts w:eastAsia="Times New Roman" w:cs="Times New Roman"/>
          <w:szCs w:val="24"/>
        </w:rPr>
        <w:t>.</w:t>
      </w:r>
    </w:p>
    <w:p w14:paraId="4318B348"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Ο πρώτος </w:t>
      </w:r>
      <w:r w:rsidRPr="00744229">
        <w:rPr>
          <w:rFonts w:eastAsia="Times New Roman" w:cs="Times New Roman"/>
          <w:szCs w:val="24"/>
        </w:rPr>
        <w:t>λόγος είναι η θετική ευρωπαϊκή συγκυρία</w:t>
      </w:r>
      <w:r>
        <w:rPr>
          <w:rFonts w:eastAsia="Times New Roman" w:cs="Times New Roman"/>
          <w:szCs w:val="24"/>
        </w:rPr>
        <w:t>. Υπάρχει μία θετική Κ</w:t>
      </w:r>
      <w:r w:rsidRPr="00744229">
        <w:rPr>
          <w:rFonts w:eastAsia="Times New Roman" w:cs="Times New Roman"/>
          <w:szCs w:val="24"/>
        </w:rPr>
        <w:t>ομισιόν</w:t>
      </w:r>
      <w:r>
        <w:rPr>
          <w:rFonts w:eastAsia="Times New Roman" w:cs="Times New Roman"/>
          <w:szCs w:val="24"/>
        </w:rPr>
        <w:t>,</w:t>
      </w:r>
      <w:r w:rsidRPr="00744229">
        <w:rPr>
          <w:rFonts w:eastAsia="Times New Roman" w:cs="Times New Roman"/>
          <w:szCs w:val="24"/>
        </w:rPr>
        <w:t xml:space="preserve"> υπάρχουν προοδευτικές δυνάμεις </w:t>
      </w:r>
      <w:r>
        <w:rPr>
          <w:rFonts w:eastAsia="Times New Roman" w:cs="Times New Roman"/>
          <w:szCs w:val="24"/>
        </w:rPr>
        <w:t>σ</w:t>
      </w:r>
      <w:r>
        <w:rPr>
          <w:rFonts w:eastAsia="Times New Roman" w:cs="Times New Roman"/>
          <w:szCs w:val="24"/>
        </w:rPr>
        <w:t xml:space="preserve">ε </w:t>
      </w:r>
      <w:r w:rsidRPr="00744229">
        <w:rPr>
          <w:rFonts w:eastAsia="Times New Roman" w:cs="Times New Roman"/>
          <w:szCs w:val="24"/>
        </w:rPr>
        <w:t>όλη την Ευρώπη</w:t>
      </w:r>
      <w:r>
        <w:rPr>
          <w:rFonts w:eastAsia="Times New Roman" w:cs="Times New Roman"/>
          <w:szCs w:val="24"/>
        </w:rPr>
        <w:t>,</w:t>
      </w:r>
      <w:r w:rsidRPr="00744229">
        <w:rPr>
          <w:rFonts w:eastAsia="Times New Roman" w:cs="Times New Roman"/>
          <w:szCs w:val="24"/>
        </w:rPr>
        <w:t xml:space="preserve"> οι οποίες αντιλαμβάνονται και το λάθος τους να </w:t>
      </w:r>
      <w:r>
        <w:rPr>
          <w:rFonts w:eastAsia="Times New Roman" w:cs="Times New Roman"/>
          <w:szCs w:val="24"/>
        </w:rPr>
        <w:t>συγκυβερνήσουν</w:t>
      </w:r>
      <w:r w:rsidRPr="00744229">
        <w:rPr>
          <w:rFonts w:eastAsia="Times New Roman" w:cs="Times New Roman"/>
          <w:szCs w:val="24"/>
        </w:rPr>
        <w:t xml:space="preserve"> τα προηγούμενα χρόνια με λογικές </w:t>
      </w:r>
      <w:r>
        <w:rPr>
          <w:rFonts w:eastAsia="Times New Roman" w:cs="Times New Roman"/>
          <w:szCs w:val="24"/>
        </w:rPr>
        <w:t>νεο</w:t>
      </w:r>
      <w:r w:rsidRPr="00744229">
        <w:rPr>
          <w:rFonts w:eastAsia="Times New Roman" w:cs="Times New Roman"/>
          <w:szCs w:val="24"/>
        </w:rPr>
        <w:t>φιλελεύθερες και αφ</w:t>
      </w:r>
      <w:r>
        <w:rPr>
          <w:rFonts w:eastAsia="Times New Roman" w:cs="Times New Roman"/>
          <w:szCs w:val="24"/>
        </w:rPr>
        <w:t xml:space="preserve">’ </w:t>
      </w:r>
      <w:r w:rsidRPr="00744229">
        <w:rPr>
          <w:rFonts w:eastAsia="Times New Roman" w:cs="Times New Roman"/>
          <w:szCs w:val="24"/>
        </w:rPr>
        <w:t>ετέρου</w:t>
      </w:r>
      <w:r>
        <w:rPr>
          <w:rFonts w:eastAsia="Times New Roman" w:cs="Times New Roman"/>
          <w:szCs w:val="24"/>
        </w:rPr>
        <w:t>,</w:t>
      </w:r>
      <w:r w:rsidRPr="00744229">
        <w:rPr>
          <w:rFonts w:eastAsia="Times New Roman" w:cs="Times New Roman"/>
          <w:szCs w:val="24"/>
        </w:rPr>
        <w:t xml:space="preserve"> υπάρχ</w:t>
      </w:r>
      <w:r>
        <w:rPr>
          <w:rFonts w:eastAsia="Times New Roman" w:cs="Times New Roman"/>
          <w:szCs w:val="24"/>
        </w:rPr>
        <w:t>ει</w:t>
      </w:r>
      <w:r w:rsidRPr="00744229">
        <w:rPr>
          <w:rFonts w:eastAsia="Times New Roman" w:cs="Times New Roman"/>
          <w:szCs w:val="24"/>
        </w:rPr>
        <w:t xml:space="preserve"> η πραγματικότητα που απορρέει από τα θετικά μεγέθη που καταγράφει η ελληνική οικονομία</w:t>
      </w:r>
      <w:r>
        <w:rPr>
          <w:rFonts w:eastAsia="Times New Roman" w:cs="Times New Roman"/>
          <w:szCs w:val="24"/>
        </w:rPr>
        <w:t>.</w:t>
      </w:r>
    </w:p>
    <w:p w14:paraId="4318B349" w14:textId="77777777" w:rsidR="001D7CFB" w:rsidRDefault="00EB4E04">
      <w:pPr>
        <w:spacing w:line="600" w:lineRule="auto"/>
        <w:ind w:firstLine="720"/>
        <w:jc w:val="both"/>
        <w:rPr>
          <w:rFonts w:eastAsia="Times New Roman" w:cs="Times New Roman"/>
          <w:szCs w:val="24"/>
        </w:rPr>
      </w:pPr>
      <w:r w:rsidRPr="00744229">
        <w:rPr>
          <w:rFonts w:eastAsia="Times New Roman" w:cs="Times New Roman"/>
          <w:szCs w:val="24"/>
        </w:rPr>
        <w:t>Έτσι</w:t>
      </w:r>
      <w:r>
        <w:rPr>
          <w:rFonts w:eastAsia="Times New Roman" w:cs="Times New Roman"/>
          <w:szCs w:val="24"/>
        </w:rPr>
        <w:t>,</w:t>
      </w:r>
      <w:r w:rsidRPr="00744229">
        <w:rPr>
          <w:rFonts w:eastAsia="Times New Roman" w:cs="Times New Roman"/>
          <w:szCs w:val="24"/>
        </w:rPr>
        <w:t xml:space="preserve"> λοιπόν</w:t>
      </w:r>
      <w:r>
        <w:rPr>
          <w:rFonts w:eastAsia="Times New Roman" w:cs="Times New Roman"/>
          <w:szCs w:val="24"/>
        </w:rPr>
        <w:t>, ε</w:t>
      </w:r>
      <w:r>
        <w:rPr>
          <w:rFonts w:eastAsia="Times New Roman" w:cs="Times New Roman"/>
          <w:szCs w:val="24"/>
        </w:rPr>
        <w:t>κμεταλλευόμενοι και τη</w:t>
      </w:r>
      <w:r w:rsidRPr="00744229">
        <w:rPr>
          <w:rFonts w:eastAsia="Times New Roman" w:cs="Times New Roman"/>
          <w:szCs w:val="24"/>
        </w:rPr>
        <w:t xml:space="preserve"> ρύθμιση του χρέους αλλά και τα θετικά μεγέθη που καταγράφει η ελληνική οικονομία</w:t>
      </w:r>
      <w:r>
        <w:rPr>
          <w:rFonts w:eastAsia="Times New Roman" w:cs="Times New Roman"/>
          <w:szCs w:val="24"/>
        </w:rPr>
        <w:t>,</w:t>
      </w:r>
      <w:r w:rsidRPr="00744229">
        <w:rPr>
          <w:rFonts w:eastAsia="Times New Roman" w:cs="Times New Roman"/>
          <w:szCs w:val="24"/>
        </w:rPr>
        <w:t xml:space="preserve"> σε συνδυασμό με μία ευνοϊκή ευρωπαϊκή πραγματικότητα</w:t>
      </w:r>
      <w:r>
        <w:rPr>
          <w:rFonts w:eastAsia="Times New Roman" w:cs="Times New Roman"/>
          <w:szCs w:val="24"/>
        </w:rPr>
        <w:t>,</w:t>
      </w:r>
      <w:r w:rsidRPr="00744229">
        <w:rPr>
          <w:rFonts w:eastAsia="Times New Roman" w:cs="Times New Roman"/>
          <w:szCs w:val="24"/>
        </w:rPr>
        <w:t xml:space="preserve"> δημιουργήσαμε δημοσιονομικά περιθώρια</w:t>
      </w:r>
      <w:r>
        <w:rPr>
          <w:rFonts w:eastAsia="Times New Roman" w:cs="Times New Roman"/>
          <w:szCs w:val="24"/>
        </w:rPr>
        <w:t>,</w:t>
      </w:r>
      <w:r w:rsidRPr="00744229">
        <w:rPr>
          <w:rFonts w:eastAsia="Times New Roman" w:cs="Times New Roman"/>
          <w:szCs w:val="24"/>
        </w:rPr>
        <w:t xml:space="preserve"> ούτως ώστε να πάρουμε πολύ συγκεκριμένα μέτρα και αυτό να </w:t>
      </w:r>
      <w:r w:rsidRPr="00744229">
        <w:rPr>
          <w:rFonts w:eastAsia="Times New Roman" w:cs="Times New Roman"/>
          <w:szCs w:val="24"/>
        </w:rPr>
        <w:t xml:space="preserve">μας </w:t>
      </w:r>
      <w:r>
        <w:rPr>
          <w:rFonts w:eastAsia="Times New Roman" w:cs="Times New Roman"/>
          <w:szCs w:val="24"/>
        </w:rPr>
        <w:t>δώσει κ</w:t>
      </w:r>
      <w:r w:rsidRPr="00744229">
        <w:rPr>
          <w:rFonts w:eastAsia="Times New Roman" w:cs="Times New Roman"/>
          <w:szCs w:val="24"/>
        </w:rPr>
        <w:t>αι τη δυνατότητα να κάνουμε και πολύ συγκεκριμένο σχεδιασμό</w:t>
      </w:r>
      <w:r>
        <w:rPr>
          <w:rFonts w:eastAsia="Times New Roman" w:cs="Times New Roman"/>
          <w:szCs w:val="24"/>
        </w:rPr>
        <w:t xml:space="preserve"> γ</w:t>
      </w:r>
      <w:r w:rsidRPr="00744229">
        <w:rPr>
          <w:rFonts w:eastAsia="Times New Roman" w:cs="Times New Roman"/>
          <w:szCs w:val="24"/>
        </w:rPr>
        <w:t>ια τα επόμενα τρία χρόνια</w:t>
      </w:r>
      <w:r>
        <w:rPr>
          <w:rFonts w:eastAsia="Times New Roman" w:cs="Times New Roman"/>
          <w:szCs w:val="24"/>
        </w:rPr>
        <w:t>,</w:t>
      </w:r>
      <w:r w:rsidRPr="00744229">
        <w:rPr>
          <w:rFonts w:eastAsia="Times New Roman" w:cs="Times New Roman"/>
          <w:szCs w:val="24"/>
        </w:rPr>
        <w:t xml:space="preserve"> εάν ο κόσμος μας επιλέξει</w:t>
      </w:r>
      <w:r>
        <w:rPr>
          <w:rFonts w:eastAsia="Times New Roman" w:cs="Times New Roman"/>
          <w:szCs w:val="24"/>
        </w:rPr>
        <w:t>.</w:t>
      </w:r>
    </w:p>
    <w:p w14:paraId="4318B34A"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lang w:val="en-US"/>
        </w:rPr>
        <w:t>O</w:t>
      </w:r>
      <w:r>
        <w:rPr>
          <w:rFonts w:eastAsia="Times New Roman"/>
          <w:color w:val="222222"/>
          <w:szCs w:val="24"/>
          <w:shd w:val="clear" w:color="auto" w:fill="FFFFFF"/>
        </w:rPr>
        <w:t xml:space="preserve"> σωστός προγραμματισμός</w:t>
      </w:r>
      <w:r w:rsidRPr="00E72E74">
        <w:rPr>
          <w:rFonts w:eastAsia="Times New Roman"/>
          <w:color w:val="222222"/>
          <w:szCs w:val="24"/>
          <w:shd w:val="clear" w:color="auto" w:fill="FFFFFF"/>
        </w:rPr>
        <w:t xml:space="preserve">, </w:t>
      </w:r>
      <w:r>
        <w:rPr>
          <w:rFonts w:eastAsia="Times New Roman"/>
          <w:color w:val="222222"/>
          <w:szCs w:val="24"/>
          <w:shd w:val="clear" w:color="auto" w:fill="FFFFFF"/>
        </w:rPr>
        <w:t xml:space="preserve">λοιπόν, ο σωστός σχεδιασμός και η εκμετάλλευση όλων των </w:t>
      </w:r>
      <w:r w:rsidRPr="00FE3579">
        <w:rPr>
          <w:rFonts w:eastAsia="Times New Roman"/>
          <w:color w:val="222222"/>
          <w:szCs w:val="24"/>
          <w:shd w:val="clear" w:color="auto" w:fill="FFFFFF"/>
        </w:rPr>
        <w:t>θετικών</w:t>
      </w:r>
      <w:r>
        <w:rPr>
          <w:rFonts w:eastAsia="Times New Roman"/>
          <w:color w:val="222222"/>
          <w:szCs w:val="24"/>
          <w:shd w:val="clear" w:color="auto" w:fill="FFFFFF"/>
        </w:rPr>
        <w:t xml:space="preserve"> συγκυριών, έδωσαν ως προϊόν αυτές τις τελευταίες θετικές πρωτοβουλίες.</w:t>
      </w:r>
    </w:p>
    <w:p w14:paraId="4318B34B"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εγώ, όμως, θεωρώ ότι πίσω από αυτά τα πυροτεχνήματα και τις αφελείς, κατά τη γνώμη μου, προσεγγίσεις, κρύβεται το πραγματικό, το βαθύτερο πολιτικό πρόβλημ</w:t>
      </w:r>
      <w:r>
        <w:rPr>
          <w:rFonts w:eastAsia="Times New Roman"/>
          <w:color w:val="222222"/>
          <w:szCs w:val="24"/>
          <w:shd w:val="clear" w:color="auto" w:fill="FFFFFF"/>
        </w:rPr>
        <w:t>α που έχει η Αξιωματική Αντιπολίτευση. Θέλω να πιστεύω ότι οι απόψεις αυτές που μόλις τώρα θα εκθέσω, δεν έχουν πλειοψηφικά χαρακτηριστικά. Το πραγματικό πρόβλημα, λοιπόν, είναι απόψεις μέσα στην Αξιωματική Αντιπολίτευση οι οποίες λένε ότι αν βρεθούμε στην</w:t>
      </w:r>
      <w:r>
        <w:rPr>
          <w:rFonts w:eastAsia="Times New Roman"/>
          <w:color w:val="222222"/>
          <w:szCs w:val="24"/>
          <w:shd w:val="clear" w:color="auto" w:fill="FFFFFF"/>
        </w:rPr>
        <w:t xml:space="preserve"> κατάσταση της κυβέρνησης, τότε θα πρέπει να πάρουμε διοικητικά και θεσμικά μέτρα</w:t>
      </w:r>
      <w:r>
        <w:rPr>
          <w:rFonts w:eastAsia="Times New Roman"/>
          <w:color w:val="222222"/>
          <w:szCs w:val="24"/>
          <w:shd w:val="clear" w:color="auto" w:fill="FFFFFF"/>
        </w:rPr>
        <w:t>,</w:t>
      </w:r>
      <w:r>
        <w:rPr>
          <w:rFonts w:eastAsia="Times New Roman"/>
          <w:color w:val="222222"/>
          <w:szCs w:val="24"/>
          <w:shd w:val="clear" w:color="auto" w:fill="FFFFFF"/>
        </w:rPr>
        <w:t xml:space="preserve"> ώστε προβληματικές ιδεολογίες να μην μπορούν να αναλάβουν ξανά κυβερνητικούς θώκους.</w:t>
      </w:r>
    </w:p>
    <w:p w14:paraId="4318B34C"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προβληματικό, δηλαδή, το να πιστεύει ένας πολιτικός χώρος, ότι δυόμισ</w:t>
      </w:r>
      <w:r>
        <w:rPr>
          <w:rFonts w:eastAsia="Times New Roman"/>
          <w:color w:val="222222"/>
          <w:szCs w:val="24"/>
          <w:shd w:val="clear" w:color="auto" w:fill="FFFFFF"/>
        </w:rPr>
        <w:t>ι</w:t>
      </w:r>
      <w:r>
        <w:rPr>
          <w:rFonts w:eastAsia="Times New Roman"/>
          <w:color w:val="222222"/>
          <w:szCs w:val="24"/>
          <w:shd w:val="clear" w:color="auto" w:fill="FFFFFF"/>
        </w:rPr>
        <w:t xml:space="preserve"> εκατομμύρια</w:t>
      </w:r>
      <w:r>
        <w:rPr>
          <w:rFonts w:eastAsia="Times New Roman"/>
          <w:color w:val="222222"/>
          <w:szCs w:val="24"/>
          <w:shd w:val="clear" w:color="auto" w:fill="FFFFFF"/>
        </w:rPr>
        <w:t xml:space="preserve"> ανασφάλιστοι πρέπει να έχουν αμέριστη και δωρεάν πρόσβαση στο</w:t>
      </w:r>
      <w:r>
        <w:rPr>
          <w:rFonts w:eastAsia="Times New Roman"/>
          <w:color w:val="222222"/>
          <w:szCs w:val="24"/>
          <w:shd w:val="clear" w:color="auto" w:fill="FFFFFF"/>
        </w:rPr>
        <w:t>ν</w:t>
      </w:r>
      <w:r>
        <w:rPr>
          <w:rFonts w:eastAsia="Times New Roman"/>
          <w:color w:val="222222"/>
          <w:szCs w:val="24"/>
          <w:shd w:val="clear" w:color="auto" w:fill="FFFFFF"/>
        </w:rPr>
        <w:t xml:space="preserve"> χώρο της υγείας. Αυτό είναι το πραγματικό πρόβλημα, κατά τη γνώμη μου, της Νέας Δημοκρατίας.</w:t>
      </w:r>
    </w:p>
    <w:p w14:paraId="4318B34D"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η σκόνη που έχει σηκωθεί, έχει κρύψει και κάτι άλλο: το κλειδί για τα επόμενα τρία χρόνια, </w:t>
      </w:r>
      <w:r>
        <w:rPr>
          <w:rFonts w:eastAsia="Times New Roman"/>
          <w:color w:val="222222"/>
          <w:szCs w:val="24"/>
          <w:shd w:val="clear" w:color="auto" w:fill="FFFFFF"/>
        </w:rPr>
        <w:t>το οποίο νομίζω ότι είναι η δημιουργία αυτού του Ταμείου Εγγυήσεων</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στο οποίο </w:t>
      </w:r>
      <w:r>
        <w:rPr>
          <w:rFonts w:eastAsia="Times New Roman"/>
          <w:color w:val="222222"/>
          <w:szCs w:val="24"/>
          <w:shd w:val="clear" w:color="auto" w:fill="FFFFFF"/>
        </w:rPr>
        <w:t>κατατέθηκαν 5,5 δισεκατομμύρια ευρώ. Έτσι, λοιπόν, η κυβέρνηση -όποια προκύψει σε λίγους μήνες- θα μπορεί να σχεδιάζει τα επόμενα τρία χρόνια οικονομική πολιτική με πλεονάσματα 2</w:t>
      </w:r>
      <w:r>
        <w:rPr>
          <w:rFonts w:eastAsia="Times New Roman"/>
          <w:color w:val="222222"/>
          <w:szCs w:val="24"/>
          <w:shd w:val="clear" w:color="auto" w:fill="FFFFFF"/>
        </w:rPr>
        <w:t>,5% και όχι 3,5%. Αυτό είναι το πραγματικό επίδικο για το επόμενο διάστημα.</w:t>
      </w:r>
    </w:p>
    <w:p w14:paraId="4318B34E"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 κυρίες και κύριοι συνάδελφοι, όλα τα θετικά μέτρα -δηλαδή η κατάργηση της περικοπής των συντάξεων, το επίδομα στέγασης, το να ρίξεις τον ΦΠΑ στην εστίαση, το να ρίξεις τον ΦΠΑ</w:t>
      </w:r>
      <w:r>
        <w:rPr>
          <w:rFonts w:eastAsia="Times New Roman"/>
          <w:color w:val="222222"/>
          <w:szCs w:val="24"/>
          <w:shd w:val="clear" w:color="auto" w:fill="FFFFFF"/>
        </w:rPr>
        <w:t xml:space="preserve"> στην ενέργεια- έχουν εξήγηση, αλλά και ένα κοινό παρονομαστή: να μπορέσει να ανακουφιστεί αφ</w:t>
      </w:r>
      <w:r>
        <w:rPr>
          <w:rFonts w:eastAsia="Times New Roman"/>
          <w:color w:val="222222"/>
          <w:szCs w:val="24"/>
          <w:shd w:val="clear" w:color="auto" w:fill="FFFFFF"/>
        </w:rPr>
        <w:t xml:space="preserve">’ </w:t>
      </w:r>
      <w:r>
        <w:rPr>
          <w:rFonts w:eastAsia="Times New Roman"/>
          <w:color w:val="222222"/>
          <w:szCs w:val="24"/>
          <w:shd w:val="clear" w:color="auto" w:fill="FFFFFF"/>
        </w:rPr>
        <w:t>ενός ο κόσμος και αφ</w:t>
      </w:r>
      <w:r>
        <w:rPr>
          <w:rFonts w:eastAsia="Times New Roman"/>
          <w:color w:val="222222"/>
          <w:szCs w:val="24"/>
          <w:shd w:val="clear" w:color="auto" w:fill="FFFFFF"/>
        </w:rPr>
        <w:t xml:space="preserve">’ </w:t>
      </w:r>
      <w:r>
        <w:rPr>
          <w:rFonts w:eastAsia="Times New Roman"/>
          <w:color w:val="222222"/>
          <w:szCs w:val="24"/>
          <w:shd w:val="clear" w:color="auto" w:fill="FFFFFF"/>
        </w:rPr>
        <w:t>ετέρου να παρθούν πίσω αδικίες διαχρονικές πλέον, εννέα έτη κρίσης.</w:t>
      </w:r>
    </w:p>
    <w:p w14:paraId="4318B34F"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προέρχομαι από μια περιοχή, τη Μαγνησία, </w:t>
      </w:r>
      <w:r>
        <w:rPr>
          <w:rFonts w:eastAsia="Times New Roman"/>
          <w:color w:val="222222"/>
          <w:szCs w:val="24"/>
          <w:shd w:val="clear" w:color="auto" w:fill="FFFFFF"/>
        </w:rPr>
        <w:t xml:space="preserve">και μία πόλη, τον Βόλο, η οποία στη συντριπτική </w:t>
      </w:r>
      <w:r>
        <w:rPr>
          <w:rFonts w:eastAsia="Times New Roman"/>
          <w:color w:val="222222"/>
          <w:szCs w:val="24"/>
          <w:shd w:val="clear" w:color="auto" w:fill="FFFFFF"/>
        </w:rPr>
        <w:t xml:space="preserve">πλειονότητά της </w:t>
      </w:r>
      <w:r>
        <w:rPr>
          <w:rFonts w:eastAsia="Times New Roman"/>
          <w:color w:val="222222"/>
          <w:szCs w:val="24"/>
          <w:shd w:val="clear" w:color="auto" w:fill="FFFFFF"/>
        </w:rPr>
        <w:t>αποτελείται από εμπόρους, από επιχειρηματίες, από ελεύθερους επαγγελματίες. Η αλήθεια είναι ότι χτυπήθηκε αλύπητα στα χρόνια της κρίσης. Και εμείς -εγώ κάνω την αυτοκριτική μου- έχουμε κάνει ε</w:t>
      </w:r>
      <w:r>
        <w:rPr>
          <w:rFonts w:eastAsia="Times New Roman"/>
          <w:color w:val="222222"/>
          <w:szCs w:val="24"/>
          <w:shd w:val="clear" w:color="auto" w:fill="FFFFFF"/>
        </w:rPr>
        <w:t>πιλογές που επιδείνωσαν αυτή την κατάσταση. Όμως, δείχνουμε ότι οποιοδήποτε περιθώριο υπάρχει και το δημιουργούμε, το εκμεταλλευόμαστε υπέρ αυτών των ανθρώπων και πλέον νομοθετούμε για να διαμορφώσουμε μία τελείως διαφορετική πραγματικότητα.</w:t>
      </w:r>
    </w:p>
    <w:p w14:paraId="4318B350"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Εδώ είμαστε, ε</w:t>
      </w:r>
      <w:r>
        <w:rPr>
          <w:rFonts w:eastAsia="Times New Roman"/>
          <w:color w:val="222222"/>
          <w:szCs w:val="24"/>
          <w:shd w:val="clear" w:color="auto" w:fill="FFFFFF"/>
        </w:rPr>
        <w:t>δώ θα είμαστε και σιγά-σιγά το μνημονιακό πουλόβερ σταδιακά ξετυλίγεται.</w:t>
      </w:r>
    </w:p>
    <w:p w14:paraId="4318B351"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πάρα πολύ.</w:t>
      </w:r>
    </w:p>
    <w:p w14:paraId="4318B352" w14:textId="77777777" w:rsidR="001D7CFB" w:rsidRDefault="00EB4E04">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4318B353" w14:textId="77777777" w:rsidR="001D7CFB" w:rsidRDefault="00EB4E04">
      <w:pPr>
        <w:spacing w:line="600" w:lineRule="auto"/>
        <w:ind w:firstLine="720"/>
        <w:jc w:val="both"/>
        <w:rPr>
          <w:rFonts w:eastAsia="Times New Roman"/>
          <w:color w:val="222222"/>
          <w:szCs w:val="24"/>
          <w:shd w:val="clear" w:color="auto" w:fill="FFFFFF"/>
        </w:rPr>
      </w:pPr>
      <w:r w:rsidRPr="00D31852">
        <w:rPr>
          <w:rFonts w:eastAsia="Times New Roman"/>
          <w:b/>
          <w:color w:val="222222"/>
          <w:szCs w:val="24"/>
          <w:shd w:val="clear" w:color="auto" w:fill="FFFFFF"/>
        </w:rPr>
        <w:t>ΠΡΟΕΔΡΕΥΩΝ (Γεώργιος Λαμπρούλης):</w:t>
      </w:r>
      <w:r>
        <w:rPr>
          <w:rFonts w:eastAsia="Times New Roman"/>
          <w:color w:val="222222"/>
          <w:szCs w:val="24"/>
          <w:shd w:val="clear" w:color="auto" w:fill="FFFFFF"/>
        </w:rPr>
        <w:t xml:space="preserve"> Ευχαριστούμε.</w:t>
      </w:r>
    </w:p>
    <w:p w14:paraId="4318B354"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συνάδελφος κ. Βορίδης από τη Νέα Δημοκρατία.</w:t>
      </w:r>
    </w:p>
    <w:p w14:paraId="4318B355" w14:textId="77777777" w:rsidR="001D7CFB" w:rsidRDefault="00EB4E04">
      <w:pPr>
        <w:spacing w:line="600" w:lineRule="auto"/>
        <w:ind w:firstLine="720"/>
        <w:jc w:val="both"/>
        <w:rPr>
          <w:rFonts w:eastAsia="Times New Roman"/>
          <w:color w:val="222222"/>
          <w:szCs w:val="24"/>
          <w:shd w:val="clear" w:color="auto" w:fill="FFFFFF"/>
        </w:rPr>
      </w:pPr>
      <w:r w:rsidRPr="00A6022A">
        <w:rPr>
          <w:rFonts w:eastAsia="Times New Roman"/>
          <w:b/>
          <w:color w:val="222222"/>
          <w:szCs w:val="24"/>
          <w:shd w:val="clear" w:color="auto" w:fill="FFFFFF"/>
        </w:rPr>
        <w:t>ΜΑΥΡΟ</w:t>
      </w:r>
      <w:r w:rsidRPr="00A6022A">
        <w:rPr>
          <w:rFonts w:eastAsia="Times New Roman"/>
          <w:b/>
          <w:color w:val="222222"/>
          <w:szCs w:val="24"/>
          <w:shd w:val="clear" w:color="auto" w:fill="FFFFFF"/>
        </w:rPr>
        <w:t>ΥΔΗΣ ΒΟΡΙΔΗΣ:</w:t>
      </w:r>
      <w:r>
        <w:rPr>
          <w:rFonts w:eastAsia="Times New Roman"/>
          <w:color w:val="222222"/>
          <w:szCs w:val="24"/>
          <w:shd w:val="clear" w:color="auto" w:fill="FFFFFF"/>
        </w:rPr>
        <w:t xml:space="preserve"> Ευχαριστώ πολύ, κύριε Πρόεδρε.</w:t>
      </w:r>
    </w:p>
    <w:p w14:paraId="4318B356"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στην αναφορά που έκανε ο μόλις προλαλήσας συνάδελφος, να πω το εξής: Κατ</w:t>
      </w:r>
      <w:r>
        <w:rPr>
          <w:rFonts w:eastAsia="Times New Roman"/>
          <w:color w:val="222222"/>
          <w:szCs w:val="24"/>
          <w:shd w:val="clear" w:color="auto" w:fill="FFFFFF"/>
        </w:rPr>
        <w:t xml:space="preserve">’ </w:t>
      </w:r>
      <w:r>
        <w:rPr>
          <w:rFonts w:eastAsia="Times New Roman"/>
          <w:color w:val="222222"/>
          <w:szCs w:val="24"/>
          <w:shd w:val="clear" w:color="auto" w:fill="FFFFFF"/>
        </w:rPr>
        <w:t>αρχάς, μου φαίνεται απολύτως φυσιολογικό ένας άνθρωπος της Δεξιάς να πιστεύει ότι είναι εσφαλμένες οι ιδέες</w:t>
      </w:r>
      <w:r>
        <w:rPr>
          <w:rFonts w:eastAsia="Times New Roman"/>
          <w:color w:val="222222"/>
          <w:szCs w:val="24"/>
          <w:shd w:val="clear" w:color="auto" w:fill="FFFFFF"/>
        </w:rPr>
        <w:t xml:space="preserve"> της Αριστεράς, γιατί αν πίστευε ότι είναι ορθές, θα ήταν Αριστερός.</w:t>
      </w:r>
    </w:p>
    <w:p w14:paraId="4318B357"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 να πάμε λίγο επί του πεδίου. Και να μη σοκάρεστε με αυτό</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Γ</w:t>
      </w:r>
      <w:r>
        <w:rPr>
          <w:rFonts w:eastAsia="Times New Roman"/>
          <w:color w:val="222222"/>
          <w:szCs w:val="24"/>
          <w:shd w:val="clear" w:color="auto" w:fill="FFFFFF"/>
        </w:rPr>
        <w:t xml:space="preserve">ιατί ξαφνικά έχει διαμορφωθεί μία αντίληψη ότι άμα σας πει κανένας ότι κάνετε λάθος, έχει κάνει και κάποια φοβερή δήλωση </w:t>
      </w:r>
      <w:r w:rsidRPr="00FE3579">
        <w:rPr>
          <w:rFonts w:eastAsia="Times New Roman"/>
          <w:color w:val="222222"/>
          <w:szCs w:val="24"/>
          <w:shd w:val="clear" w:color="auto" w:fill="FFFFFF"/>
        </w:rPr>
        <w:t>καθ</w:t>
      </w:r>
      <w:r w:rsidRPr="00FE3579">
        <w:rPr>
          <w:rFonts w:eastAsia="Times New Roman"/>
          <w:color w:val="222222"/>
          <w:szCs w:val="24"/>
          <w:shd w:val="clear" w:color="auto" w:fill="FFFFFF"/>
        </w:rPr>
        <w:t>οσιώσεως</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στην </w:t>
      </w:r>
      <w:r>
        <w:rPr>
          <w:rFonts w:eastAsia="Times New Roman"/>
          <w:color w:val="222222"/>
          <w:szCs w:val="24"/>
          <w:shd w:val="clear" w:color="auto" w:fill="FFFFFF"/>
        </w:rPr>
        <w:t xml:space="preserve">οποίαν πρέπει να τον μέμφεστε. Οι ιδέες της Αριστεράς είναι εσφαλμένες. Τι να κάνουμε; Είναι εξισωτικές, είναι εθνομηδενιστικές, είναι ιδέες κρατιστικές, είναι ιδέες εναντίον της ελευθερίας. Τι να κάνουμε; Υπάρχει, ξέρετε, και αυτή η  άποψη </w:t>
      </w:r>
      <w:r>
        <w:rPr>
          <w:rFonts w:eastAsia="Times New Roman"/>
          <w:color w:val="222222"/>
          <w:szCs w:val="24"/>
          <w:shd w:val="clear" w:color="auto" w:fill="FFFFFF"/>
        </w:rPr>
        <w:t>στον κόσμο.</w:t>
      </w:r>
    </w:p>
    <w:p w14:paraId="4318B358"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Τώρα, αυτό που πρέπει να προσπαθήσετε να κάνετε, είναι να δώσετε απάντηση σε αυτή την επιχειρηματολογία όχι αφοριστικά, διαλεκτικά, εάν θέλετε να εξακολουθήσετε να προέρχεστε από τον Διαφωτισμό και να μην πάτε σε μία νέου τύπου θεοκρατία που απ</w:t>
      </w:r>
      <w:r>
        <w:rPr>
          <w:rFonts w:eastAsia="Times New Roman"/>
          <w:color w:val="222222"/>
          <w:szCs w:val="24"/>
          <w:shd w:val="clear" w:color="auto" w:fill="FFFFFF"/>
        </w:rPr>
        <w:t>λώς θεοποιεί άλλες ιδέες.</w:t>
      </w:r>
    </w:p>
    <w:p w14:paraId="4318B359"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Ας πάμε, όμως, στο επίδικο τώρα. Το επίδικο σήμερα ποιο είναι; </w:t>
      </w:r>
      <w:r>
        <w:rPr>
          <w:rFonts w:eastAsia="Times New Roman"/>
          <w:color w:val="222222"/>
          <w:szCs w:val="24"/>
          <w:shd w:val="clear" w:color="auto" w:fill="FFFFFF"/>
        </w:rPr>
        <w:t>Α</w:t>
      </w:r>
      <w:r>
        <w:rPr>
          <w:rFonts w:eastAsia="Times New Roman"/>
          <w:color w:val="222222"/>
          <w:szCs w:val="24"/>
          <w:shd w:val="clear" w:color="auto" w:fill="FFFFFF"/>
        </w:rPr>
        <w:t xml:space="preserve">φού τα κάνετε τόσο καλά </w:t>
      </w:r>
      <w:r>
        <w:rPr>
          <w:rFonts w:eastAsia="Times New Roman"/>
          <w:color w:val="222222"/>
          <w:szCs w:val="24"/>
          <w:shd w:val="clear" w:color="auto" w:fill="FFFFFF"/>
        </w:rPr>
        <w:t xml:space="preserve">εκεί στον ΣΥΡΙΖΑ </w:t>
      </w:r>
      <w:r>
        <w:rPr>
          <w:rFonts w:eastAsia="Times New Roman"/>
          <w:color w:val="222222"/>
          <w:szCs w:val="24"/>
          <w:shd w:val="clear" w:color="auto" w:fill="FFFFFF"/>
        </w:rPr>
        <w:t xml:space="preserve">και αφού είναι έτσι η εξιστόρησή σας, </w:t>
      </w:r>
      <w:r>
        <w:rPr>
          <w:rFonts w:eastAsia="Times New Roman"/>
          <w:color w:val="222222"/>
          <w:szCs w:val="24"/>
          <w:shd w:val="clear" w:color="auto" w:fill="FFFFFF"/>
        </w:rPr>
        <w:t xml:space="preserve">γιατί έχετε τρομερή ανάγκη </w:t>
      </w:r>
      <w:r>
        <w:rPr>
          <w:rFonts w:eastAsia="Times New Roman"/>
          <w:color w:val="222222"/>
          <w:szCs w:val="24"/>
          <w:shd w:val="clear" w:color="auto" w:fill="FFFFFF"/>
        </w:rPr>
        <w:t>τη διαστρέβλωση στην ύψιστη τέχνη σας; Τεράστιος κόπος και α</w:t>
      </w:r>
      <w:r>
        <w:rPr>
          <w:rFonts w:eastAsia="Times New Roman"/>
          <w:color w:val="222222"/>
          <w:szCs w:val="24"/>
          <w:shd w:val="clear" w:color="auto" w:fill="FFFFFF"/>
        </w:rPr>
        <w:t>γωνία στη διαστρέβλωση.</w:t>
      </w:r>
    </w:p>
    <w:p w14:paraId="4318B35A"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Δέκατη τρίτη σύνταξη. Έτσι δεν είναι; Με συγχωρείτε, κύριοι συνάδελφοι, δεν είπατε ότι αυτή είναι η </w:t>
      </w:r>
      <w:r>
        <w:rPr>
          <w:rFonts w:eastAsia="Times New Roman"/>
          <w:color w:val="222222"/>
          <w:szCs w:val="24"/>
          <w:shd w:val="clear" w:color="auto" w:fill="FFFFFF"/>
        </w:rPr>
        <w:t>δέκατη τρίτη</w:t>
      </w:r>
      <w:r>
        <w:rPr>
          <w:rFonts w:eastAsia="Times New Roman"/>
          <w:color w:val="222222"/>
          <w:szCs w:val="24"/>
          <w:shd w:val="clear" w:color="auto" w:fill="FFFFFF"/>
        </w:rPr>
        <w:t xml:space="preserve"> σύνταξη; Πόσο κάνει η </w:t>
      </w:r>
      <w:r>
        <w:rPr>
          <w:rFonts w:eastAsia="Times New Roman"/>
          <w:color w:val="222222"/>
          <w:szCs w:val="24"/>
          <w:shd w:val="clear" w:color="auto" w:fill="FFFFFF"/>
        </w:rPr>
        <w:t>δέκατη τρίτη</w:t>
      </w:r>
      <w:r>
        <w:rPr>
          <w:rFonts w:eastAsia="Times New Roman"/>
          <w:color w:val="222222"/>
          <w:szCs w:val="24"/>
          <w:shd w:val="clear" w:color="auto" w:fill="FFFFFF"/>
        </w:rPr>
        <w:t xml:space="preserve"> σύνταξη; Η </w:t>
      </w:r>
      <w:r>
        <w:rPr>
          <w:rFonts w:eastAsia="Times New Roman"/>
          <w:color w:val="222222"/>
          <w:szCs w:val="24"/>
          <w:shd w:val="clear" w:color="auto" w:fill="FFFFFF"/>
        </w:rPr>
        <w:t>δέκατη τρίτη</w:t>
      </w:r>
      <w:r>
        <w:rPr>
          <w:rFonts w:eastAsia="Times New Roman"/>
          <w:color w:val="222222"/>
          <w:szCs w:val="24"/>
          <w:shd w:val="clear" w:color="auto" w:fill="FFFFFF"/>
        </w:rPr>
        <w:t xml:space="preserve"> κάνει 2,3 δισεκατομμύρια. Πόσα λεφτά δίνετε με αυτό που δίνε</w:t>
      </w:r>
      <w:r>
        <w:rPr>
          <w:rFonts w:eastAsia="Times New Roman"/>
          <w:color w:val="222222"/>
          <w:szCs w:val="24"/>
          <w:shd w:val="clear" w:color="auto" w:fill="FFFFFF"/>
        </w:rPr>
        <w:t xml:space="preserve">τε σήμερα; Δίνετε 830 εκατομμύρια, το 1/3. Μπορείτε να μου εξηγήσετε πώς αυτό είναι σύνταξη; </w:t>
      </w:r>
    </w:p>
    <w:p w14:paraId="4318B35B"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να μου το εξηγήσετε, κύριε Πετρόπουλε. Να εξηγήσετε αυτό το μαγικό.</w:t>
      </w:r>
    </w:p>
    <w:p w14:paraId="4318B35C"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λέω, δε -ενδεχομένως σας αρέσουν και τα νομικά- ότι μιας και επιμένετε να το λέτε σύν</w:t>
      </w:r>
      <w:r>
        <w:rPr>
          <w:rFonts w:eastAsia="Times New Roman"/>
          <w:color w:val="222222"/>
          <w:szCs w:val="24"/>
          <w:shd w:val="clear" w:color="auto" w:fill="FFFFFF"/>
        </w:rPr>
        <w:t>ταξη, το γεγονός ότι δημιουργείτε ποσοστά που αποδίδετε στη σύνταξη, θα γεννήσει και νομικά ζητήματα. Εγώ δεν υποχρεούμαι να σας συμβουλεύω. Έτσι δεν είναι; Δεν έχω τέτοια υποχρέωση, αλλά το έχω κάνει δυο-τρεις φορές, χωρίς να διαψευστώ. Δεν ακούτε απλώς.</w:t>
      </w:r>
    </w:p>
    <w:p w14:paraId="4318B35D"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λέω, λοιπόν, ότι θα γεννήσει και τέτοια θέματα.</w:t>
      </w:r>
    </w:p>
    <w:p w14:paraId="4318B35E"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Έρχομαι στο επόμενο θέμα. «Καταργούμε τον ΦΠΑ στην εστίαση». Συγχαρητήρια. Δηλαδή, αν τον καταργούσατε συγχαρητήρια. Δηλαδή, τι συγχαρητήρια; Συγχαρητήρια που αν τον καταργούσατε, θα γυρνάγαμε εκεί που βρ</w:t>
      </w:r>
      <w:r>
        <w:rPr>
          <w:rFonts w:eastAsia="Times New Roman"/>
          <w:color w:val="222222"/>
          <w:szCs w:val="24"/>
          <w:shd w:val="clear" w:color="auto" w:fill="FFFFFF"/>
        </w:rPr>
        <w:t>ισκόμασταν πέντε χρόνια πριν. Συγχαρητήρια που χάσαμε πέντε χρόνια εξαιτίας σας! Όμως, δεν τον καταργείτε καν. «Καταργούμε τον ΦΠΑ στην εστίαση, αλλά πλην των βασικών που δημιουργούν την κατανάλωση στην εστίαση, δηλαδή των ποτών, των καφέδων και των χυμών»</w:t>
      </w:r>
      <w:r>
        <w:rPr>
          <w:rFonts w:eastAsia="Times New Roman"/>
          <w:color w:val="222222"/>
          <w:szCs w:val="24"/>
          <w:shd w:val="clear" w:color="auto" w:fill="FFFFFF"/>
        </w:rPr>
        <w:t>.</w:t>
      </w:r>
    </w:p>
    <w:p w14:paraId="4318B35F"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Ερώτηση τώρα: Τον καταργείτε τον ΦΠΑ στην εστίαση, ναι ή ου; Γιατί δεν </w:t>
      </w:r>
      <w:r w:rsidRPr="00FE3579">
        <w:rPr>
          <w:rFonts w:eastAsia="Times New Roman"/>
          <w:color w:val="222222"/>
          <w:szCs w:val="24"/>
          <w:shd w:val="clear" w:color="auto" w:fill="FFFFFF"/>
        </w:rPr>
        <w:t xml:space="preserve">συντάσσεστε με την τροπολογία </w:t>
      </w:r>
      <w:r>
        <w:rPr>
          <w:rFonts w:eastAsia="Times New Roman"/>
          <w:color w:val="222222"/>
          <w:szCs w:val="24"/>
          <w:shd w:val="clear" w:color="auto" w:fill="FFFFFF"/>
        </w:rPr>
        <w:t>μας, αν τον καταργείτε</w:t>
      </w:r>
      <w:r w:rsidRPr="00FE3579">
        <w:rPr>
          <w:rFonts w:eastAsia="Times New Roman"/>
          <w:color w:val="222222"/>
          <w:szCs w:val="24"/>
          <w:shd w:val="clear" w:color="auto" w:fill="FFFFFF"/>
        </w:rPr>
        <w:t>;</w:t>
      </w:r>
    </w:p>
    <w:p w14:paraId="4318B360"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σας φτάνει, όμως, αυτή η διαστρέβλωση. Δεν σας φτάνει. Λέτε: «Κοιτάξτε τώρα τι γίνεται. Έχουμε βγει από το μνημόνιο και αφού </w:t>
      </w:r>
      <w:r>
        <w:rPr>
          <w:rFonts w:eastAsia="Times New Roman"/>
          <w:color w:val="222222"/>
          <w:szCs w:val="24"/>
          <w:shd w:val="clear" w:color="auto" w:fill="FFFFFF"/>
        </w:rPr>
        <w:t>έχουμε βγει από το μνημόνιο, μας δίνεται αυτή η δυνατότητα». Συγγνώμη, για να καταλάβω: Το μνημόνιο δεν προβλέπει τα πλεονάσματα; Μάλιστα. Το μνημόνιο δεν προβλέπει τον τρόπο διανομής του υπερπλεονάσματος; Μάλιστα. Εσείς δεν έρχεστε και λέτε ότι αυτά μπορο</w:t>
      </w:r>
      <w:r>
        <w:rPr>
          <w:rFonts w:eastAsia="Times New Roman"/>
          <w:color w:val="222222"/>
          <w:szCs w:val="24"/>
          <w:shd w:val="clear" w:color="auto" w:fill="FFFFFF"/>
        </w:rPr>
        <w:t>ύμε και τα κάνουμε γιατί είναι μέρος του υπερπλεονάσματος; Μάλιστα. Δηλαδή, τηρείτε ευλαβικά τις μνημονιακές επιταγές και κατά τα άλλα έχετε καταργήσει το μνημόνιο. Πανηγυρίζετε, δε, για το υπερπλε</w:t>
      </w:r>
      <w:r>
        <w:rPr>
          <w:rFonts w:eastAsia="Times New Roman"/>
          <w:color w:val="222222"/>
          <w:szCs w:val="24"/>
          <w:shd w:val="clear" w:color="auto" w:fill="FFFFFF"/>
        </w:rPr>
        <w:t>ό</w:t>
      </w:r>
      <w:r>
        <w:rPr>
          <w:rFonts w:eastAsia="Times New Roman"/>
          <w:color w:val="222222"/>
          <w:szCs w:val="24"/>
          <w:shd w:val="clear" w:color="auto" w:fill="FFFFFF"/>
        </w:rPr>
        <w:t>νασμα.</w:t>
      </w:r>
    </w:p>
    <w:p w14:paraId="4318B361"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Ας μας πουν εδώ οι Οικονομικοί Υπουργοί και οι συνά</w:t>
      </w:r>
      <w:r>
        <w:rPr>
          <w:rFonts w:eastAsia="Times New Roman"/>
          <w:color w:val="222222"/>
          <w:szCs w:val="24"/>
          <w:shd w:val="clear" w:color="auto" w:fill="FFFFFF"/>
        </w:rPr>
        <w:t>δελφοι του ΣΥΡΙΖΑ: Το υπερπλεόνασμα είναι επιτυχία; Στα ίσια να μιλήσουμε. Είναι επιτυχημένη οικονομική πολιτική το υπερπλεόνασμα; Δεν είναι αποτυχία; Δεν είναι προϊόν εσφαλμένης εκτίμησης και υπερφορολόγησης και τσακίσματος; Να σας προτείνω κάτι; Το πλεόν</w:t>
      </w:r>
      <w:r>
        <w:rPr>
          <w:rFonts w:eastAsia="Times New Roman"/>
          <w:color w:val="222222"/>
          <w:szCs w:val="24"/>
          <w:shd w:val="clear" w:color="auto" w:fill="FFFFFF"/>
        </w:rPr>
        <w:t xml:space="preserve">ασμα να μην το </w:t>
      </w:r>
      <w:r>
        <w:rPr>
          <w:rFonts w:eastAsia="Times New Roman"/>
          <w:color w:val="222222"/>
          <w:szCs w:val="24"/>
          <w:shd w:val="clear" w:color="auto" w:fill="FFFFFF"/>
        </w:rPr>
        <w:t xml:space="preserve">περιορίζετε στο </w:t>
      </w:r>
      <w:r>
        <w:rPr>
          <w:rFonts w:eastAsia="Times New Roman"/>
          <w:color w:val="222222"/>
          <w:szCs w:val="24"/>
          <w:shd w:val="clear" w:color="auto" w:fill="FFFFFF"/>
        </w:rPr>
        <w:t xml:space="preserve">3%. Βάλτε το έρμο να πάει στο 6%, 7%, βάλτε και </w:t>
      </w:r>
      <w:r>
        <w:rPr>
          <w:rFonts w:eastAsia="Times New Roman"/>
          <w:color w:val="222222"/>
          <w:szCs w:val="24"/>
          <w:shd w:val="clear" w:color="auto" w:fill="FFFFFF"/>
        </w:rPr>
        <w:t xml:space="preserve">άλλους </w:t>
      </w:r>
      <w:r>
        <w:rPr>
          <w:rFonts w:eastAsia="Times New Roman"/>
          <w:color w:val="222222"/>
          <w:szCs w:val="24"/>
          <w:shd w:val="clear" w:color="auto" w:fill="FFFFFF"/>
        </w:rPr>
        <w:t>φόρους για να τους τσακίσετε όλους, να μη μ</w:t>
      </w:r>
      <w:r>
        <w:rPr>
          <w:rFonts w:eastAsia="Times New Roman"/>
          <w:color w:val="222222"/>
          <w:szCs w:val="24"/>
          <w:shd w:val="clear" w:color="auto" w:fill="FFFFFF"/>
        </w:rPr>
        <w:t>εί</w:t>
      </w:r>
      <w:r>
        <w:rPr>
          <w:rFonts w:eastAsia="Times New Roman"/>
          <w:color w:val="222222"/>
          <w:szCs w:val="24"/>
          <w:shd w:val="clear" w:color="auto" w:fill="FFFFFF"/>
        </w:rPr>
        <w:t>νει τίποτε</w:t>
      </w:r>
      <w:r>
        <w:rPr>
          <w:rFonts w:eastAsia="Times New Roman"/>
          <w:color w:val="222222"/>
          <w:szCs w:val="24"/>
          <w:shd w:val="clear" w:color="auto" w:fill="FFFFFF"/>
        </w:rPr>
        <w:t>,</w:t>
      </w:r>
      <w:r>
        <w:rPr>
          <w:rFonts w:eastAsia="Times New Roman"/>
          <w:color w:val="222222"/>
          <w:szCs w:val="24"/>
          <w:shd w:val="clear" w:color="auto" w:fill="FFFFFF"/>
        </w:rPr>
        <w:t xml:space="preserve"> για να φτιάξετε πλεόνασμα στο 6%, 7%, για να έχετε μετά να μοιράζετε.</w:t>
      </w:r>
    </w:p>
    <w:p w14:paraId="4318B362"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Αυτή είναι η οικονομική σας πολιτική; Προφανώς, ναι. </w:t>
      </w:r>
    </w:p>
    <w:p w14:paraId="4318B363"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Προσέξτε: Η τέχνη της διαστρέβλωσης δεν σταματά σε αυτό, διότι δεν φτάνει να διαστρεβλώνετε αυτά που κάνετε εσείς. Δεν αρκεί, γιατί δεν είστε ακόμα πειστικοί σε αυτό. Πάλι δεν γίνεται τίποτα. Τώρα χρειά</w:t>
      </w:r>
      <w:r>
        <w:rPr>
          <w:rFonts w:eastAsia="Times New Roman"/>
          <w:color w:val="222222"/>
          <w:szCs w:val="24"/>
          <w:shd w:val="clear" w:color="auto" w:fill="FFFFFF"/>
        </w:rPr>
        <w:t>ζεται να γίνεται και διαστρέβλωση των όσων λέμε εμείς. Άρα να διαστρεβλώνετε και να λέτε ψέματα για αυτά τα οποία κάνετε εσείς και ταυτόχρονα να διαστρεβλώνετε και να λέτε ψέματα για αυτά τα οποία λέμε εμείς. Να λέει ο Μητσοτάκης, «Παράδειγμα η Παπαστράτος</w:t>
      </w:r>
      <w:r>
        <w:rPr>
          <w:rFonts w:eastAsia="Times New Roman"/>
          <w:color w:val="222222"/>
          <w:szCs w:val="24"/>
          <w:shd w:val="clear" w:color="auto" w:fill="FFFFFF"/>
        </w:rPr>
        <w:t>», να λέει ο Μητσοτάκης «Παράδειγμα εργασιακό», το οποίο έχει επισκεφθεί ο Τσίπρας και έχετε υπογράψει τη σύμβαση εσείς και να του λέτε, «Είπες για την επταήμερη εργασία».</w:t>
      </w:r>
    </w:p>
    <w:p w14:paraId="4318B364" w14:textId="77777777" w:rsidR="001D7CFB" w:rsidRDefault="00EB4E04">
      <w:pPr>
        <w:spacing w:line="600" w:lineRule="auto"/>
        <w:ind w:firstLine="720"/>
        <w:jc w:val="both"/>
        <w:rPr>
          <w:rFonts w:eastAsia="Times New Roman"/>
          <w:color w:val="222222"/>
          <w:szCs w:val="24"/>
          <w:shd w:val="clear" w:color="auto" w:fill="FFFFFF"/>
        </w:rPr>
      </w:pPr>
      <w:r w:rsidRPr="00DD3B6D">
        <w:rPr>
          <w:rFonts w:eastAsia="Times New Roman"/>
          <w:b/>
          <w:color w:val="222222"/>
          <w:szCs w:val="24"/>
          <w:shd w:val="clear" w:color="auto" w:fill="FFFFFF"/>
        </w:rPr>
        <w:t xml:space="preserve">ΠΑΝΑΓΙΩΤΗΣ </w:t>
      </w:r>
      <w:r>
        <w:rPr>
          <w:rFonts w:eastAsia="Times New Roman"/>
          <w:b/>
          <w:color w:val="222222"/>
          <w:szCs w:val="24"/>
          <w:shd w:val="clear" w:color="auto" w:fill="FFFFFF"/>
        </w:rPr>
        <w:t xml:space="preserve">(ΠΑΝΟΣ) </w:t>
      </w:r>
      <w:r w:rsidRPr="00DD3B6D">
        <w:rPr>
          <w:rFonts w:eastAsia="Times New Roman"/>
          <w:b/>
          <w:color w:val="222222"/>
          <w:szCs w:val="24"/>
          <w:shd w:val="clear" w:color="auto" w:fill="FFFFFF"/>
        </w:rPr>
        <w:t>ΣΚΟΥΡΟΛΙΑΚΟΣ:</w:t>
      </w:r>
      <w:r>
        <w:rPr>
          <w:rFonts w:eastAsia="Times New Roman"/>
          <w:color w:val="222222"/>
          <w:szCs w:val="24"/>
          <w:shd w:val="clear" w:color="auto" w:fill="FFFFFF"/>
        </w:rPr>
        <w:t xml:space="preserve"> Και μόνο αυτό; Ένα σωρό είπε.</w:t>
      </w:r>
    </w:p>
    <w:p w14:paraId="4318B365" w14:textId="77777777" w:rsidR="001D7CFB" w:rsidRDefault="00EB4E04">
      <w:pPr>
        <w:spacing w:line="600" w:lineRule="auto"/>
        <w:ind w:firstLine="720"/>
        <w:jc w:val="both"/>
        <w:rPr>
          <w:rFonts w:eastAsia="Times New Roman"/>
          <w:color w:val="222222"/>
          <w:szCs w:val="24"/>
          <w:shd w:val="clear" w:color="auto" w:fill="FFFFFF"/>
        </w:rPr>
      </w:pPr>
      <w:r w:rsidRPr="00DD3B6D">
        <w:rPr>
          <w:rFonts w:eastAsia="Times New Roman"/>
          <w:b/>
          <w:color w:val="222222"/>
          <w:szCs w:val="24"/>
          <w:shd w:val="clear" w:color="auto" w:fill="FFFFFF"/>
        </w:rPr>
        <w:t>ΜΑΥΡΟΥΔΗΣ ΒΟΡΙΔΗΣ:</w:t>
      </w:r>
      <w:r>
        <w:rPr>
          <w:rFonts w:eastAsia="Times New Roman"/>
          <w:color w:val="222222"/>
          <w:szCs w:val="24"/>
          <w:shd w:val="clear" w:color="auto" w:fill="FFFFFF"/>
        </w:rPr>
        <w:t xml:space="preserve"> Κα</w:t>
      </w:r>
      <w:r>
        <w:rPr>
          <w:rFonts w:eastAsia="Times New Roman"/>
          <w:color w:val="222222"/>
          <w:szCs w:val="24"/>
          <w:shd w:val="clear" w:color="auto" w:fill="FFFFFF"/>
        </w:rPr>
        <w:t>ι μόνο αυτό; Ε, βέβαια: Αυτό για την επταήμερη εργασία.</w:t>
      </w:r>
    </w:p>
    <w:p w14:paraId="4318B366"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προσέξτε: Ακούω τώρα ότι λέει δήθεν -για μία ακόμη φορά το άκουσα από τον συνάδελφο- «Τα δυόμισ</w:t>
      </w:r>
      <w:r>
        <w:rPr>
          <w:rFonts w:eastAsia="Times New Roman"/>
          <w:color w:val="222222"/>
          <w:szCs w:val="24"/>
          <w:shd w:val="clear" w:color="auto" w:fill="FFFFFF"/>
        </w:rPr>
        <w:t>ι</w:t>
      </w:r>
      <w:r>
        <w:rPr>
          <w:rFonts w:eastAsia="Times New Roman"/>
          <w:color w:val="222222"/>
          <w:szCs w:val="24"/>
          <w:shd w:val="clear" w:color="auto" w:fill="FFFFFF"/>
        </w:rPr>
        <w:t xml:space="preserve"> εκατομμύρια ανασφάλιστους που τους ασφαλίσατε» και να έχει μαλλιάσει η γλώσσα μας, να φέρνουμε τις </w:t>
      </w:r>
      <w:r>
        <w:rPr>
          <w:rFonts w:eastAsia="Times New Roman"/>
          <w:color w:val="222222"/>
          <w:szCs w:val="24"/>
          <w:shd w:val="clear" w:color="auto" w:fill="FFFFFF"/>
        </w:rPr>
        <w:t>υπουργικές αποφάσεις, του Γεωργιάδη και τη δική μου, εκατό φορές, για να πούμε ότι αυτό είχε καλυφθεί. Και το μόνο που έχετε κάνει είναι ότι έχετε βάλει στο δημόσιο σύστημα τους παράνομους μετανάστες. Τίποτα άλλο δεν έχετε κάνει με την απόφασή σας και με τ</w:t>
      </w:r>
      <w:r>
        <w:rPr>
          <w:rFonts w:eastAsia="Times New Roman"/>
          <w:color w:val="222222"/>
          <w:szCs w:val="24"/>
          <w:shd w:val="clear" w:color="auto" w:fill="FFFFFF"/>
        </w:rPr>
        <w:t>ον νόμο σας.</w:t>
      </w:r>
    </w:p>
    <w:p w14:paraId="4318B367" w14:textId="77777777" w:rsidR="001D7CFB" w:rsidRDefault="00EB4E04">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14:paraId="4318B368" w14:textId="77777777" w:rsidR="001D7CFB" w:rsidRDefault="00EB4E04">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 από την πτέρυγα του ΣΥΡΙΖΑ)</w:t>
      </w:r>
    </w:p>
    <w:p w14:paraId="4318B369"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Μα, τίποτα άλλο! Μα, τι να κάνουμε; Πάρτε τα νομοθετικά κείμενα και φέρτε τα να τα συγκρίνουμε. Τι να κάνουμε; Τίποτε!</w:t>
      </w:r>
    </w:p>
    <w:p w14:paraId="4318B36A" w14:textId="77777777" w:rsidR="001D7CFB" w:rsidRDefault="00EB4E04">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 από την πτέρυγα του ΣΥΡΙ</w:t>
      </w:r>
      <w:r>
        <w:rPr>
          <w:rFonts w:eastAsia="Times New Roman"/>
          <w:color w:val="222222"/>
          <w:szCs w:val="24"/>
          <w:shd w:val="clear" w:color="auto" w:fill="FFFFFF"/>
        </w:rPr>
        <w:t>ΖΑ)</w:t>
      </w:r>
    </w:p>
    <w:p w14:paraId="4318B36B" w14:textId="77777777" w:rsidR="001D7CFB" w:rsidRDefault="00EB4E04">
      <w:pPr>
        <w:spacing w:line="600" w:lineRule="auto"/>
        <w:ind w:firstLine="720"/>
        <w:jc w:val="both"/>
        <w:rPr>
          <w:rFonts w:eastAsia="Times New Roman"/>
          <w:color w:val="222222"/>
          <w:szCs w:val="24"/>
          <w:shd w:val="clear" w:color="auto" w:fill="FFFFFF"/>
        </w:rPr>
      </w:pPr>
      <w:r w:rsidRPr="00DD3B6D">
        <w:rPr>
          <w:rFonts w:eastAsia="Times New Roman"/>
          <w:b/>
          <w:color w:val="222222"/>
          <w:szCs w:val="24"/>
          <w:shd w:val="clear" w:color="auto" w:fill="FFFFFF"/>
        </w:rPr>
        <w:t>ΠΡΟΕΔΡΕΥΩΝ (Γεώργιος Λαμπρούλης):</w:t>
      </w:r>
      <w:r>
        <w:rPr>
          <w:rFonts w:eastAsia="Times New Roman"/>
          <w:color w:val="222222"/>
          <w:szCs w:val="24"/>
          <w:shd w:val="clear" w:color="auto" w:fill="FFFFFF"/>
        </w:rPr>
        <w:t xml:space="preserve"> Όχι διάλογο. Παρακαλώ.</w:t>
      </w:r>
    </w:p>
    <w:p w14:paraId="4318B36C" w14:textId="77777777" w:rsidR="001D7CFB" w:rsidRDefault="00EB4E04">
      <w:pPr>
        <w:spacing w:line="600" w:lineRule="auto"/>
        <w:ind w:firstLine="720"/>
        <w:jc w:val="both"/>
        <w:rPr>
          <w:rFonts w:eastAsia="Times New Roman"/>
          <w:color w:val="222222"/>
          <w:szCs w:val="24"/>
          <w:shd w:val="clear" w:color="auto" w:fill="FFFFFF"/>
        </w:rPr>
      </w:pPr>
      <w:r w:rsidRPr="00DD3B6D">
        <w:rPr>
          <w:rFonts w:eastAsia="Times New Roman"/>
          <w:b/>
          <w:color w:val="222222"/>
          <w:szCs w:val="24"/>
          <w:shd w:val="clear" w:color="auto" w:fill="FFFFFF"/>
        </w:rPr>
        <w:t>ΜΑΥΡΟΥΔΗΣ ΒΟΡΙΔΗΣ:</w:t>
      </w:r>
      <w:r>
        <w:rPr>
          <w:rFonts w:eastAsia="Times New Roman"/>
          <w:color w:val="222222"/>
          <w:szCs w:val="24"/>
          <w:shd w:val="clear" w:color="auto" w:fill="FFFFFF"/>
        </w:rPr>
        <w:t xml:space="preserve"> Προσέξτε, η δε διαστρέβλωση να συνεχίζεται και να συνεχίζεται.</w:t>
      </w:r>
    </w:p>
    <w:p w14:paraId="4318B36D" w14:textId="77777777" w:rsidR="001D7CFB" w:rsidRDefault="00EB4E04">
      <w:pPr>
        <w:spacing w:line="600" w:lineRule="auto"/>
        <w:ind w:firstLine="720"/>
        <w:jc w:val="both"/>
        <w:rPr>
          <w:rFonts w:eastAsia="Times New Roman"/>
          <w:szCs w:val="24"/>
        </w:rPr>
      </w:pPr>
      <w:r>
        <w:rPr>
          <w:rFonts w:eastAsia="Times New Roman"/>
          <w:szCs w:val="24"/>
        </w:rPr>
        <w:t>Να δηλώνει εχθές ο Αντιπρόεδρος της Νέας Δημοκρατίας, «Κοιτάξτε, εμείς δεν συμπράττουμε σε αυτή την, όπως ονομάζε</w:t>
      </w:r>
      <w:r>
        <w:rPr>
          <w:rFonts w:eastAsia="Times New Roman"/>
          <w:szCs w:val="24"/>
        </w:rPr>
        <w:t xml:space="preserve">τε, σύνταξη, γιατί δεν είναι σύνταξη, αλλά θα διασφαλίσουμε και θα αυξήσουμε το εισόδημα των χαμηλοσυνταξιούχων», Μετάφραση: Είπε να καταργήσουμε δεν εγγυόμαστε την </w:t>
      </w:r>
      <w:r>
        <w:rPr>
          <w:rFonts w:eastAsia="Times New Roman"/>
          <w:szCs w:val="24"/>
        </w:rPr>
        <w:t>δέκατη τρίτη</w:t>
      </w:r>
      <w:r>
        <w:rPr>
          <w:rFonts w:eastAsia="Times New Roman"/>
          <w:szCs w:val="24"/>
        </w:rPr>
        <w:t xml:space="preserve"> σύνταξη. Ποια </w:t>
      </w:r>
      <w:r>
        <w:rPr>
          <w:rFonts w:eastAsia="Times New Roman"/>
          <w:szCs w:val="24"/>
        </w:rPr>
        <w:t>δέκατη τρίτη</w:t>
      </w:r>
      <w:r>
        <w:rPr>
          <w:rFonts w:eastAsia="Times New Roman"/>
          <w:szCs w:val="24"/>
        </w:rPr>
        <w:t xml:space="preserve"> σύνταξη να εγγυηθούμε; Δεν υπάρχει τέτοια. </w:t>
      </w:r>
    </w:p>
    <w:p w14:paraId="4318B36E" w14:textId="77777777" w:rsidR="001D7CFB" w:rsidRDefault="00EB4E04">
      <w:pPr>
        <w:spacing w:line="600" w:lineRule="auto"/>
        <w:ind w:firstLine="720"/>
        <w:jc w:val="both"/>
        <w:rPr>
          <w:rFonts w:eastAsia="Times New Roman"/>
          <w:szCs w:val="24"/>
        </w:rPr>
      </w:pPr>
      <w:r>
        <w:rPr>
          <w:rFonts w:eastAsia="Times New Roman"/>
          <w:b/>
          <w:szCs w:val="24"/>
        </w:rPr>
        <w:t>ΠΑΝΑΓΙΩ</w:t>
      </w:r>
      <w:r>
        <w:rPr>
          <w:rFonts w:eastAsia="Times New Roman"/>
          <w:b/>
          <w:szCs w:val="24"/>
        </w:rPr>
        <w:t xml:space="preserve">ΤΗΣ </w:t>
      </w:r>
      <w:r>
        <w:rPr>
          <w:rFonts w:eastAsia="Times New Roman"/>
          <w:b/>
          <w:szCs w:val="24"/>
        </w:rPr>
        <w:t xml:space="preserve">(ΠΑΝΟΣ) </w:t>
      </w:r>
      <w:r w:rsidRPr="00CB3E32">
        <w:rPr>
          <w:rFonts w:eastAsia="Times New Roman"/>
          <w:b/>
          <w:szCs w:val="24"/>
        </w:rPr>
        <w:t xml:space="preserve">ΣΚΟΥΡΟΛΙΑΚΟΣ: </w:t>
      </w:r>
      <w:r w:rsidRPr="008A5E28">
        <w:rPr>
          <w:rFonts w:eastAsia="Times New Roman"/>
          <w:szCs w:val="24"/>
        </w:rPr>
        <w:t>Δεν δεσμεύτηκε.</w:t>
      </w:r>
    </w:p>
    <w:p w14:paraId="4318B36F" w14:textId="77777777" w:rsidR="001D7CFB" w:rsidRDefault="00EB4E04">
      <w:pPr>
        <w:spacing w:line="600" w:lineRule="auto"/>
        <w:ind w:firstLine="720"/>
        <w:jc w:val="both"/>
        <w:rPr>
          <w:rFonts w:eastAsia="Times New Roman"/>
          <w:szCs w:val="24"/>
        </w:rPr>
      </w:pPr>
      <w:r w:rsidRPr="00CB3E32">
        <w:rPr>
          <w:rFonts w:eastAsia="Times New Roman"/>
          <w:b/>
          <w:szCs w:val="24"/>
        </w:rPr>
        <w:t>ΜΑΥΡΟΥΔΗΣ ΒΟΡΙΔΗΣ:</w:t>
      </w:r>
      <w:r w:rsidRPr="00CB3E32">
        <w:rPr>
          <w:rFonts w:eastAsia="Times New Roman"/>
          <w:szCs w:val="24"/>
        </w:rPr>
        <w:t xml:space="preserve"> </w:t>
      </w:r>
      <w:r>
        <w:rPr>
          <w:rFonts w:eastAsia="Times New Roman"/>
          <w:szCs w:val="24"/>
        </w:rPr>
        <w:t>Στη ρητορική σας υπάρχει κάτι τέτοιο.</w:t>
      </w:r>
    </w:p>
    <w:p w14:paraId="4318B370" w14:textId="77777777" w:rsidR="001D7CFB" w:rsidRDefault="00EB4E04">
      <w:pPr>
        <w:spacing w:line="600" w:lineRule="auto"/>
        <w:ind w:firstLine="720"/>
        <w:jc w:val="both"/>
        <w:rPr>
          <w:rFonts w:eastAsia="Times New Roman"/>
          <w:szCs w:val="24"/>
        </w:rPr>
      </w:pPr>
      <w:r>
        <w:rPr>
          <w:rFonts w:eastAsia="Times New Roman"/>
          <w:b/>
          <w:bCs/>
          <w:szCs w:val="24"/>
        </w:rPr>
        <w:t>ΠΡΟΕΔΡΕΥΩΝ (Γεώργιος Λαμπρούλης)</w:t>
      </w:r>
      <w:r w:rsidRPr="008A5E28">
        <w:rPr>
          <w:rFonts w:eastAsia="Times New Roman"/>
          <w:b/>
          <w:bCs/>
          <w:szCs w:val="24"/>
        </w:rPr>
        <w:t>:</w:t>
      </w:r>
      <w:r>
        <w:rPr>
          <w:rFonts w:eastAsia="Times New Roman"/>
          <w:b/>
          <w:bCs/>
          <w:szCs w:val="24"/>
        </w:rPr>
        <w:t xml:space="preserve"> </w:t>
      </w:r>
      <w:r>
        <w:rPr>
          <w:rFonts w:eastAsia="Times New Roman"/>
          <w:bCs/>
          <w:szCs w:val="24"/>
        </w:rPr>
        <w:t>Ολοκληρώστε, κύριε Βορίδη.</w:t>
      </w:r>
    </w:p>
    <w:p w14:paraId="4318B371" w14:textId="77777777" w:rsidR="001D7CFB" w:rsidRDefault="00EB4E04">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Και τελειώνω, λ</w:t>
      </w:r>
      <w:r w:rsidRPr="00B7566A">
        <w:rPr>
          <w:rFonts w:eastAsia="Times New Roman"/>
          <w:szCs w:val="24"/>
        </w:rPr>
        <w:t>έγοντας το εξής</w:t>
      </w:r>
      <w:r>
        <w:rPr>
          <w:rFonts w:eastAsia="Times New Roman"/>
          <w:szCs w:val="24"/>
        </w:rPr>
        <w:t xml:space="preserve"> </w:t>
      </w:r>
      <w:r w:rsidRPr="00B7566A">
        <w:rPr>
          <w:rFonts w:eastAsia="Times New Roman"/>
          <w:szCs w:val="24"/>
        </w:rPr>
        <w:t>καταπληκτικό</w:t>
      </w:r>
      <w:r>
        <w:rPr>
          <w:rFonts w:eastAsia="Times New Roman"/>
          <w:szCs w:val="24"/>
        </w:rPr>
        <w:t>.</w:t>
      </w:r>
      <w:r w:rsidRPr="00B7566A">
        <w:rPr>
          <w:rFonts w:eastAsia="Times New Roman"/>
          <w:szCs w:val="24"/>
        </w:rPr>
        <w:t xml:space="preserve"> Κοιτάξτε</w:t>
      </w:r>
      <w:r>
        <w:rPr>
          <w:rFonts w:eastAsia="Times New Roman"/>
          <w:szCs w:val="24"/>
        </w:rPr>
        <w:t xml:space="preserve"> </w:t>
      </w:r>
      <w:r w:rsidRPr="00B7566A">
        <w:rPr>
          <w:rFonts w:eastAsia="Times New Roman"/>
          <w:szCs w:val="24"/>
        </w:rPr>
        <w:t>μία σύ</w:t>
      </w:r>
      <w:r>
        <w:rPr>
          <w:rFonts w:eastAsia="Times New Roman"/>
          <w:szCs w:val="24"/>
        </w:rPr>
        <w:t xml:space="preserve">μπτωσή, που όλα αυτά τα </w:t>
      </w:r>
      <w:r w:rsidRPr="00B7566A">
        <w:rPr>
          <w:rFonts w:eastAsia="Times New Roman"/>
          <w:szCs w:val="24"/>
        </w:rPr>
        <w:t xml:space="preserve">τρομερά και καταπληκτικά μέτρα γίνονται </w:t>
      </w:r>
      <w:r>
        <w:rPr>
          <w:rFonts w:eastAsia="Times New Roman"/>
          <w:szCs w:val="24"/>
        </w:rPr>
        <w:t>δέκα</w:t>
      </w:r>
      <w:r w:rsidRPr="00B7566A">
        <w:rPr>
          <w:rFonts w:eastAsia="Times New Roman"/>
          <w:szCs w:val="24"/>
        </w:rPr>
        <w:t xml:space="preserve"> μέρες προ των εκλογών</w:t>
      </w:r>
      <w:r>
        <w:rPr>
          <w:rFonts w:eastAsia="Times New Roman"/>
          <w:szCs w:val="24"/>
        </w:rPr>
        <w:t>.</w:t>
      </w:r>
    </w:p>
    <w:p w14:paraId="4318B372" w14:textId="77777777" w:rsidR="001D7CFB" w:rsidRDefault="00EB4E04">
      <w:pPr>
        <w:spacing w:line="600" w:lineRule="auto"/>
        <w:ind w:firstLine="720"/>
        <w:jc w:val="both"/>
        <w:rPr>
          <w:rFonts w:eastAsia="Times New Roman"/>
          <w:szCs w:val="24"/>
        </w:rPr>
      </w:pPr>
      <w:r w:rsidRPr="00B7566A">
        <w:rPr>
          <w:rFonts w:eastAsia="Times New Roman"/>
          <w:szCs w:val="24"/>
        </w:rPr>
        <w:t>Συνάδελφοι</w:t>
      </w:r>
      <w:r>
        <w:rPr>
          <w:rFonts w:eastAsia="Times New Roman"/>
          <w:szCs w:val="24"/>
        </w:rPr>
        <w:t>,</w:t>
      </w:r>
      <w:r w:rsidRPr="00B7566A">
        <w:rPr>
          <w:rFonts w:eastAsia="Times New Roman"/>
          <w:szCs w:val="24"/>
        </w:rPr>
        <w:t xml:space="preserve"> μην τολμήσετε να τους πείτε ότι συνδέονται με τις επικείμενες εκλογές</w:t>
      </w:r>
      <w:r>
        <w:rPr>
          <w:rFonts w:eastAsia="Times New Roman"/>
          <w:szCs w:val="24"/>
        </w:rPr>
        <w:t>.</w:t>
      </w:r>
      <w:r w:rsidRPr="00B7566A">
        <w:rPr>
          <w:rFonts w:eastAsia="Times New Roman"/>
          <w:szCs w:val="24"/>
        </w:rPr>
        <w:t xml:space="preserve"> Αμαρτία</w:t>
      </w:r>
      <w:r>
        <w:rPr>
          <w:rFonts w:eastAsia="Times New Roman"/>
          <w:szCs w:val="24"/>
        </w:rPr>
        <w:t>!</w:t>
      </w:r>
      <w:r w:rsidRPr="00B7566A">
        <w:rPr>
          <w:rFonts w:eastAsia="Times New Roman"/>
          <w:szCs w:val="24"/>
        </w:rPr>
        <w:t xml:space="preserve"> </w:t>
      </w:r>
      <w:r>
        <w:rPr>
          <w:rFonts w:eastAsia="Times New Roman"/>
          <w:szCs w:val="24"/>
        </w:rPr>
        <w:t>Τ</w:t>
      </w:r>
      <w:r w:rsidRPr="00B7566A">
        <w:rPr>
          <w:rFonts w:eastAsia="Times New Roman"/>
          <w:szCs w:val="24"/>
        </w:rPr>
        <w:t>ους αδικούμε τους συναδέλφους</w:t>
      </w:r>
      <w:r>
        <w:rPr>
          <w:rFonts w:eastAsia="Times New Roman"/>
          <w:szCs w:val="24"/>
        </w:rPr>
        <w:t>!</w:t>
      </w:r>
      <w:r w:rsidRPr="00B7566A">
        <w:rPr>
          <w:rFonts w:eastAsia="Times New Roman"/>
          <w:szCs w:val="24"/>
        </w:rPr>
        <w:t xml:space="preserve"> Ξέρει ο λαός</w:t>
      </w:r>
      <w:r>
        <w:rPr>
          <w:rFonts w:eastAsia="Times New Roman"/>
          <w:szCs w:val="24"/>
        </w:rPr>
        <w:t>,</w:t>
      </w:r>
      <w:r w:rsidRPr="00B7566A">
        <w:rPr>
          <w:rFonts w:eastAsia="Times New Roman"/>
          <w:szCs w:val="24"/>
        </w:rPr>
        <w:t xml:space="preserve"> περιμένει ο λαός τέσσερα χ</w:t>
      </w:r>
      <w:r w:rsidRPr="00B7566A">
        <w:rPr>
          <w:rFonts w:eastAsia="Times New Roman"/>
          <w:szCs w:val="24"/>
        </w:rPr>
        <w:t>ρόνια εκείνη την</w:t>
      </w:r>
      <w:r>
        <w:rPr>
          <w:rFonts w:eastAsia="Times New Roman"/>
          <w:szCs w:val="24"/>
        </w:rPr>
        <w:t xml:space="preserve"> ωραία</w:t>
      </w:r>
      <w:r w:rsidRPr="00B7566A">
        <w:rPr>
          <w:rFonts w:eastAsia="Times New Roman"/>
          <w:szCs w:val="24"/>
        </w:rPr>
        <w:t xml:space="preserve"> ημέρα που </w:t>
      </w:r>
      <w:r>
        <w:rPr>
          <w:rFonts w:eastAsia="Times New Roman"/>
          <w:szCs w:val="24"/>
        </w:rPr>
        <w:t>έρχεται. Στις</w:t>
      </w:r>
      <w:r w:rsidRPr="00B7566A">
        <w:rPr>
          <w:rFonts w:eastAsia="Times New Roman"/>
          <w:szCs w:val="24"/>
        </w:rPr>
        <w:t xml:space="preserve"> 26 Μαΐου θα πάρετε τις απαντήσεις </w:t>
      </w:r>
      <w:r>
        <w:rPr>
          <w:rFonts w:eastAsia="Times New Roman"/>
          <w:szCs w:val="24"/>
        </w:rPr>
        <w:t>σας.</w:t>
      </w:r>
    </w:p>
    <w:p w14:paraId="4318B373" w14:textId="77777777" w:rsidR="001D7CFB" w:rsidRDefault="00EB4E04">
      <w:pPr>
        <w:spacing w:line="600" w:lineRule="auto"/>
        <w:ind w:firstLine="720"/>
        <w:jc w:val="center"/>
        <w:rPr>
          <w:rFonts w:eastAsia="Times New Roman"/>
          <w:szCs w:val="24"/>
        </w:rPr>
      </w:pPr>
      <w:r>
        <w:rPr>
          <w:rFonts w:eastAsia="Times New Roman" w:cs="Times New Roman"/>
          <w:szCs w:val="24"/>
        </w:rPr>
        <w:t>(Χειροκροτήματα από την πτέρυγα της Νέας Δημοκρατίας)</w:t>
      </w:r>
    </w:p>
    <w:p w14:paraId="4318B374" w14:textId="77777777" w:rsidR="001D7CFB" w:rsidRDefault="00EB4E04">
      <w:pPr>
        <w:spacing w:line="600" w:lineRule="auto"/>
        <w:ind w:firstLine="720"/>
        <w:jc w:val="both"/>
        <w:rPr>
          <w:rFonts w:eastAsia="Times New Roman"/>
          <w:szCs w:val="24"/>
        </w:rPr>
      </w:pPr>
      <w:r>
        <w:rPr>
          <w:rFonts w:eastAsia="Times New Roman"/>
          <w:b/>
          <w:bCs/>
          <w:szCs w:val="24"/>
        </w:rPr>
        <w:t>ΠΡΟΕΔΡΕΥΩΝ (Γεώργιος Λαμπρούλης)</w:t>
      </w:r>
      <w:r w:rsidRPr="00B7566A">
        <w:rPr>
          <w:rFonts w:eastAsia="Times New Roman"/>
          <w:b/>
          <w:bCs/>
          <w:szCs w:val="24"/>
        </w:rPr>
        <w:t>:</w:t>
      </w:r>
      <w:r>
        <w:rPr>
          <w:rFonts w:eastAsia="Times New Roman"/>
          <w:b/>
          <w:bCs/>
          <w:szCs w:val="24"/>
        </w:rPr>
        <w:t xml:space="preserve"> </w:t>
      </w:r>
      <w:r>
        <w:rPr>
          <w:rFonts w:eastAsia="Times New Roman" w:cs="Times New Roman"/>
        </w:rPr>
        <w:t>Κυρίες και κύριοι συνάδελφοι, έχω την τιμή να ανακοινώσω στο Σώμα ότι τη συνεδρίασ</w:t>
      </w:r>
      <w:r>
        <w:rPr>
          <w:rFonts w:eastAsia="Times New Roman" w:cs="Times New Roman"/>
        </w:rPr>
        <w:t>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πέντε μαθητές και μαθήτριες</w:t>
      </w:r>
      <w:r>
        <w:rPr>
          <w:rFonts w:eastAsia="Times New Roman" w:cs="Times New Roman"/>
        </w:rPr>
        <w:t xml:space="preserve"> και δύο εκπαιδευτικοί συνοδοί τους από το </w:t>
      </w:r>
      <w:r>
        <w:rPr>
          <w:rFonts w:eastAsia="Times New Roman"/>
          <w:szCs w:val="24"/>
        </w:rPr>
        <w:t>Γυμνάσιο Πυθαγορείου Σάμου.</w:t>
      </w:r>
    </w:p>
    <w:p w14:paraId="4318B375" w14:textId="77777777" w:rsidR="001D7CFB" w:rsidRDefault="00EB4E04">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4318B376" w14:textId="77777777" w:rsidR="001D7CFB" w:rsidRDefault="00EB4E04">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4318B377" w14:textId="77777777" w:rsidR="001D7CFB" w:rsidRDefault="00EB4E04">
      <w:pPr>
        <w:spacing w:line="600" w:lineRule="auto"/>
        <w:ind w:firstLine="720"/>
        <w:jc w:val="both"/>
        <w:rPr>
          <w:rFonts w:eastAsia="Times New Roman"/>
          <w:szCs w:val="24"/>
        </w:rPr>
      </w:pPr>
      <w:r>
        <w:rPr>
          <w:rFonts w:eastAsia="Times New Roman"/>
          <w:szCs w:val="24"/>
        </w:rPr>
        <w:t>Τον λόγο έχει ο κ. Τασούλας από</w:t>
      </w:r>
      <w:r w:rsidRPr="00B7566A">
        <w:rPr>
          <w:rFonts w:eastAsia="Times New Roman"/>
          <w:szCs w:val="24"/>
        </w:rPr>
        <w:t xml:space="preserve"> τη Νέα Δημοκρατία και θα ακολουθήσει ο Κοινοβουλευτικός Εκπρόσωπος από το Ποτάμι</w:t>
      </w:r>
      <w:r w:rsidRPr="002D3BE0">
        <w:rPr>
          <w:rFonts w:eastAsia="Times New Roman"/>
          <w:szCs w:val="24"/>
        </w:rPr>
        <w:t>,</w:t>
      </w:r>
      <w:r w:rsidRPr="00B7566A">
        <w:rPr>
          <w:rFonts w:eastAsia="Times New Roman"/>
          <w:szCs w:val="24"/>
        </w:rPr>
        <w:t xml:space="preserve"> ο </w:t>
      </w:r>
      <w:r>
        <w:rPr>
          <w:rFonts w:eastAsia="Times New Roman"/>
          <w:szCs w:val="24"/>
        </w:rPr>
        <w:t>κ.</w:t>
      </w:r>
      <w:r w:rsidRPr="00B7566A">
        <w:rPr>
          <w:rFonts w:eastAsia="Times New Roman"/>
          <w:szCs w:val="24"/>
        </w:rPr>
        <w:t xml:space="preserve"> Μαυρωτάς</w:t>
      </w:r>
      <w:r>
        <w:rPr>
          <w:rFonts w:eastAsia="Times New Roman"/>
          <w:szCs w:val="24"/>
        </w:rPr>
        <w:t>.</w:t>
      </w:r>
    </w:p>
    <w:p w14:paraId="4318B378" w14:textId="77777777" w:rsidR="001D7CFB" w:rsidRDefault="00EB4E04">
      <w:pPr>
        <w:spacing w:line="600" w:lineRule="auto"/>
        <w:ind w:firstLine="720"/>
        <w:jc w:val="both"/>
        <w:rPr>
          <w:rFonts w:eastAsia="Times New Roman"/>
          <w:szCs w:val="24"/>
        </w:rPr>
      </w:pPr>
      <w:r w:rsidRPr="00B7566A">
        <w:rPr>
          <w:rFonts w:eastAsia="Times New Roman"/>
          <w:b/>
          <w:szCs w:val="24"/>
        </w:rPr>
        <w:t>ΚΩΝΣΤΑΝΤΙΝΟΣ ΤΑΣΟΥΛΑΣ:</w:t>
      </w:r>
      <w:r w:rsidRPr="00B7566A">
        <w:rPr>
          <w:rFonts w:eastAsia="Times New Roman"/>
          <w:szCs w:val="24"/>
        </w:rPr>
        <w:t xml:space="preserve"> </w:t>
      </w:r>
      <w:r>
        <w:rPr>
          <w:rFonts w:eastAsia="Times New Roman"/>
          <w:szCs w:val="24"/>
        </w:rPr>
        <w:t xml:space="preserve">Κυρίες και κύριοι συνάδελφοι, </w:t>
      </w:r>
      <w:r w:rsidRPr="00B7566A">
        <w:rPr>
          <w:rFonts w:eastAsia="Times New Roman"/>
          <w:szCs w:val="24"/>
        </w:rPr>
        <w:t>πρέπει να κατανοήσουμε κάτι πολύ βασικό και πρέπει να αντικρίσουμε την κρίση</w:t>
      </w:r>
      <w:r>
        <w:rPr>
          <w:rFonts w:eastAsia="Times New Roman"/>
          <w:szCs w:val="24"/>
        </w:rPr>
        <w:t xml:space="preserve"> από την οποία παλεύουμε</w:t>
      </w:r>
      <w:r w:rsidRPr="00B7566A">
        <w:rPr>
          <w:rFonts w:eastAsia="Times New Roman"/>
          <w:szCs w:val="24"/>
        </w:rPr>
        <w:t xml:space="preserve"> να β</w:t>
      </w:r>
      <w:r w:rsidRPr="00B7566A">
        <w:rPr>
          <w:rFonts w:eastAsia="Times New Roman"/>
          <w:szCs w:val="24"/>
        </w:rPr>
        <w:t xml:space="preserve">γούμε </w:t>
      </w:r>
      <w:r>
        <w:rPr>
          <w:rFonts w:eastAsia="Times New Roman"/>
          <w:szCs w:val="24"/>
        </w:rPr>
        <w:t xml:space="preserve">εννέα χρόνια </w:t>
      </w:r>
      <w:r w:rsidRPr="00B7566A">
        <w:rPr>
          <w:rFonts w:eastAsia="Times New Roman"/>
          <w:szCs w:val="24"/>
        </w:rPr>
        <w:t>τώρα</w:t>
      </w:r>
      <w:r>
        <w:rPr>
          <w:rFonts w:eastAsia="Times New Roman"/>
          <w:szCs w:val="24"/>
        </w:rPr>
        <w:t>,</w:t>
      </w:r>
      <w:r w:rsidRPr="00B7566A">
        <w:rPr>
          <w:rFonts w:eastAsia="Times New Roman"/>
          <w:szCs w:val="24"/>
        </w:rPr>
        <w:t xml:space="preserve"> </w:t>
      </w:r>
      <w:r>
        <w:rPr>
          <w:rFonts w:eastAsia="Times New Roman"/>
          <w:szCs w:val="24"/>
        </w:rPr>
        <w:t xml:space="preserve">σαν </w:t>
      </w:r>
      <w:r w:rsidRPr="00B7566A">
        <w:rPr>
          <w:rFonts w:eastAsia="Times New Roman"/>
          <w:szCs w:val="24"/>
        </w:rPr>
        <w:t>κάτι για το οποίο συνεισφέρ</w:t>
      </w:r>
      <w:r>
        <w:rPr>
          <w:rFonts w:eastAsia="Times New Roman"/>
          <w:szCs w:val="24"/>
        </w:rPr>
        <w:t>α</w:t>
      </w:r>
      <w:r w:rsidRPr="00B7566A">
        <w:rPr>
          <w:rFonts w:eastAsia="Times New Roman"/>
          <w:szCs w:val="24"/>
        </w:rPr>
        <w:t>με όλοι</w:t>
      </w:r>
      <w:r>
        <w:rPr>
          <w:rFonts w:eastAsia="Times New Roman"/>
          <w:szCs w:val="24"/>
        </w:rPr>
        <w:t>.</w:t>
      </w:r>
    </w:p>
    <w:p w14:paraId="4318B379" w14:textId="77777777" w:rsidR="001D7CFB" w:rsidRDefault="00EB4E04">
      <w:pPr>
        <w:spacing w:line="600" w:lineRule="auto"/>
        <w:ind w:firstLine="720"/>
        <w:jc w:val="both"/>
        <w:rPr>
          <w:rFonts w:eastAsia="Times New Roman"/>
          <w:szCs w:val="24"/>
        </w:rPr>
      </w:pPr>
      <w:r>
        <w:rPr>
          <w:rFonts w:eastAsia="Times New Roman"/>
          <w:szCs w:val="24"/>
        </w:rPr>
        <w:t xml:space="preserve">Εάν </w:t>
      </w:r>
      <w:r w:rsidRPr="00B7566A">
        <w:rPr>
          <w:rFonts w:eastAsia="Times New Roman"/>
          <w:szCs w:val="24"/>
        </w:rPr>
        <w:t>είμαστε ειλικρινείς</w:t>
      </w:r>
      <w:r>
        <w:rPr>
          <w:rFonts w:eastAsia="Times New Roman"/>
          <w:szCs w:val="24"/>
        </w:rPr>
        <w:t>,</w:t>
      </w:r>
      <w:r w:rsidRPr="00B7566A">
        <w:rPr>
          <w:rFonts w:eastAsia="Times New Roman"/>
          <w:szCs w:val="24"/>
        </w:rPr>
        <w:t xml:space="preserve"> θα παραδεχτούμε ότι το πρόβλημα της χώρας δεν οφείλεται σε εξωγενείς παράγοντες</w:t>
      </w:r>
      <w:r>
        <w:rPr>
          <w:rFonts w:eastAsia="Times New Roman"/>
          <w:szCs w:val="24"/>
        </w:rPr>
        <w:t>,</w:t>
      </w:r>
      <w:r w:rsidRPr="00B7566A">
        <w:rPr>
          <w:rFonts w:eastAsia="Times New Roman"/>
          <w:szCs w:val="24"/>
        </w:rPr>
        <w:t xml:space="preserve"> ούτε σε κάποια διεθνή συνωμοσία</w:t>
      </w:r>
      <w:r>
        <w:rPr>
          <w:rFonts w:eastAsia="Times New Roman"/>
          <w:szCs w:val="24"/>
        </w:rPr>
        <w:t xml:space="preserve"> και τ</w:t>
      </w:r>
      <w:r>
        <w:rPr>
          <w:rFonts w:eastAsia="Times New Roman"/>
          <w:szCs w:val="24"/>
        </w:rPr>
        <w:t>α κόμματα</w:t>
      </w:r>
      <w:r w:rsidRPr="00B7566A">
        <w:rPr>
          <w:rFonts w:eastAsia="Times New Roman"/>
          <w:szCs w:val="24"/>
        </w:rPr>
        <w:t xml:space="preserve"> που κυβερνούσαν</w:t>
      </w:r>
      <w:r>
        <w:rPr>
          <w:rFonts w:eastAsia="Times New Roman"/>
          <w:szCs w:val="24"/>
        </w:rPr>
        <w:t>,</w:t>
      </w:r>
      <w:r w:rsidRPr="00B7566A">
        <w:rPr>
          <w:rFonts w:eastAsia="Times New Roman"/>
          <w:szCs w:val="24"/>
        </w:rPr>
        <w:t xml:space="preserve"> αυτό που σήμερα </w:t>
      </w:r>
      <w:r>
        <w:rPr>
          <w:rFonts w:eastAsia="Times New Roman"/>
          <w:szCs w:val="24"/>
        </w:rPr>
        <w:t>ε</w:t>
      </w:r>
      <w:r w:rsidRPr="00B7566A">
        <w:rPr>
          <w:rFonts w:eastAsia="Times New Roman"/>
          <w:szCs w:val="24"/>
        </w:rPr>
        <w:t>σεί</w:t>
      </w:r>
      <w:r w:rsidRPr="00B7566A">
        <w:rPr>
          <w:rFonts w:eastAsia="Times New Roman"/>
          <w:szCs w:val="24"/>
        </w:rPr>
        <w:t xml:space="preserve">ς λέτε </w:t>
      </w:r>
      <w:r>
        <w:rPr>
          <w:rFonts w:eastAsia="Times New Roman"/>
          <w:szCs w:val="24"/>
        </w:rPr>
        <w:t>«</w:t>
      </w:r>
      <w:r w:rsidRPr="00B7566A">
        <w:rPr>
          <w:rFonts w:eastAsia="Times New Roman"/>
          <w:szCs w:val="24"/>
        </w:rPr>
        <w:t>το παλαιό πολιτικό σύστημα</w:t>
      </w:r>
      <w:r>
        <w:rPr>
          <w:rFonts w:eastAsia="Times New Roman"/>
          <w:szCs w:val="24"/>
        </w:rPr>
        <w:t>», το οποίο, ωστόσο,</w:t>
      </w:r>
      <w:r w:rsidRPr="00B7566A">
        <w:rPr>
          <w:rFonts w:eastAsia="Times New Roman"/>
          <w:szCs w:val="24"/>
        </w:rPr>
        <w:t xml:space="preserve"> ο λαός που έχει γνώση και κρίση</w:t>
      </w:r>
      <w:r>
        <w:rPr>
          <w:rFonts w:eastAsia="Times New Roman"/>
          <w:szCs w:val="24"/>
        </w:rPr>
        <w:t>,</w:t>
      </w:r>
      <w:r w:rsidRPr="00B7566A">
        <w:rPr>
          <w:rFonts w:eastAsia="Times New Roman"/>
          <w:szCs w:val="24"/>
        </w:rPr>
        <w:t xml:space="preserve"> όπως λέει ο Πρωθυπουργός </w:t>
      </w:r>
      <w:r>
        <w:rPr>
          <w:rFonts w:eastAsia="Times New Roman"/>
          <w:szCs w:val="24"/>
        </w:rPr>
        <w:t>-</w:t>
      </w:r>
      <w:r w:rsidRPr="00B7566A">
        <w:rPr>
          <w:rFonts w:eastAsia="Times New Roman"/>
          <w:szCs w:val="24"/>
        </w:rPr>
        <w:t xml:space="preserve">και </w:t>
      </w:r>
      <w:r>
        <w:rPr>
          <w:rFonts w:eastAsia="Times New Roman"/>
          <w:szCs w:val="24"/>
        </w:rPr>
        <w:t>περιέργως</w:t>
      </w:r>
      <w:r w:rsidRPr="00B7566A">
        <w:rPr>
          <w:rFonts w:eastAsia="Times New Roman"/>
          <w:szCs w:val="24"/>
        </w:rPr>
        <w:t xml:space="preserve"> </w:t>
      </w:r>
      <w:r>
        <w:rPr>
          <w:rFonts w:eastAsia="Times New Roman"/>
          <w:szCs w:val="24"/>
        </w:rPr>
        <w:t>με αυτό</w:t>
      </w:r>
      <w:r w:rsidRPr="00B7566A">
        <w:rPr>
          <w:rFonts w:eastAsia="Times New Roman"/>
          <w:szCs w:val="24"/>
        </w:rPr>
        <w:t xml:space="preserve"> </w:t>
      </w:r>
      <w:r>
        <w:rPr>
          <w:rFonts w:eastAsia="Times New Roman"/>
          <w:szCs w:val="24"/>
        </w:rPr>
        <w:t xml:space="preserve">συμφωνώ με τον Πρωθυπουργό- </w:t>
      </w:r>
      <w:r w:rsidRPr="00B7566A">
        <w:rPr>
          <w:rFonts w:eastAsia="Times New Roman"/>
          <w:szCs w:val="24"/>
        </w:rPr>
        <w:t>ψήφιζε ασμένως επί σειρά ετών με πολύ πιο συντριπτικά ποσοστά από ό</w:t>
      </w:r>
      <w:r>
        <w:rPr>
          <w:rFonts w:eastAsia="Times New Roman"/>
          <w:szCs w:val="24"/>
        </w:rPr>
        <w:t>,</w:t>
      </w:r>
      <w:r w:rsidRPr="00B7566A">
        <w:rPr>
          <w:rFonts w:eastAsia="Times New Roman"/>
          <w:szCs w:val="24"/>
        </w:rPr>
        <w:t>τι ψηφίζει εσάς και με π</w:t>
      </w:r>
      <w:r w:rsidRPr="00B7566A">
        <w:rPr>
          <w:rFonts w:eastAsia="Times New Roman"/>
          <w:szCs w:val="24"/>
        </w:rPr>
        <w:t>ολύ μεγαλύτερη ευχαρίστηση από ό</w:t>
      </w:r>
      <w:r>
        <w:rPr>
          <w:rFonts w:eastAsia="Times New Roman"/>
          <w:szCs w:val="24"/>
        </w:rPr>
        <w:t>,</w:t>
      </w:r>
      <w:r w:rsidRPr="00B7566A">
        <w:rPr>
          <w:rFonts w:eastAsia="Times New Roman"/>
          <w:szCs w:val="24"/>
        </w:rPr>
        <w:t>τι ψηφίζει εσάς</w:t>
      </w:r>
      <w:r>
        <w:rPr>
          <w:rFonts w:eastAsia="Times New Roman"/>
          <w:szCs w:val="24"/>
        </w:rPr>
        <w:t>. Ο</w:t>
      </w:r>
      <w:r w:rsidRPr="00B7566A">
        <w:rPr>
          <w:rFonts w:eastAsia="Times New Roman"/>
          <w:szCs w:val="24"/>
        </w:rPr>
        <w:t xml:space="preserve"> λαός έχει κρίση και γνώση όταν ψηφίζει ΣΥΡΙΖΑ</w:t>
      </w:r>
      <w:r>
        <w:rPr>
          <w:rFonts w:eastAsia="Times New Roman"/>
          <w:szCs w:val="24"/>
        </w:rPr>
        <w:t>, ενώ</w:t>
      </w:r>
      <w:r w:rsidRPr="00B7566A">
        <w:rPr>
          <w:rFonts w:eastAsia="Times New Roman"/>
          <w:szCs w:val="24"/>
        </w:rPr>
        <w:t xml:space="preserve"> όταν επί </w:t>
      </w:r>
      <w:r>
        <w:rPr>
          <w:rFonts w:eastAsia="Times New Roman"/>
          <w:szCs w:val="24"/>
        </w:rPr>
        <w:t xml:space="preserve">σαράντα </w:t>
      </w:r>
      <w:r w:rsidRPr="00B7566A">
        <w:rPr>
          <w:rFonts w:eastAsia="Times New Roman"/>
          <w:szCs w:val="24"/>
        </w:rPr>
        <w:t>χρόνια ψηφίζει τα άλλα κόμματα</w:t>
      </w:r>
      <w:r>
        <w:rPr>
          <w:rFonts w:eastAsia="Times New Roman"/>
          <w:szCs w:val="24"/>
        </w:rPr>
        <w:t>,</w:t>
      </w:r>
      <w:r w:rsidRPr="00B7566A">
        <w:rPr>
          <w:rFonts w:eastAsia="Times New Roman"/>
          <w:szCs w:val="24"/>
        </w:rPr>
        <w:t xml:space="preserve"> είναι άκριτος και άσχετος</w:t>
      </w:r>
      <w:r>
        <w:rPr>
          <w:rFonts w:eastAsia="Times New Roman"/>
          <w:szCs w:val="24"/>
        </w:rPr>
        <w:t>;</w:t>
      </w:r>
      <w:r w:rsidRPr="00B7566A">
        <w:rPr>
          <w:rFonts w:eastAsia="Times New Roman"/>
          <w:szCs w:val="24"/>
        </w:rPr>
        <w:t xml:space="preserve"> Προφανώς όχι</w:t>
      </w:r>
      <w:r>
        <w:rPr>
          <w:rFonts w:eastAsia="Times New Roman"/>
          <w:szCs w:val="24"/>
        </w:rPr>
        <w:t>.</w:t>
      </w:r>
      <w:r w:rsidRPr="00B7566A">
        <w:rPr>
          <w:rFonts w:eastAsia="Times New Roman"/>
          <w:szCs w:val="24"/>
        </w:rPr>
        <w:t xml:space="preserve"> </w:t>
      </w:r>
      <w:r>
        <w:rPr>
          <w:rFonts w:eastAsia="Times New Roman"/>
          <w:szCs w:val="24"/>
        </w:rPr>
        <w:t>Κ</w:t>
      </w:r>
      <w:r w:rsidRPr="00B7566A">
        <w:rPr>
          <w:rFonts w:eastAsia="Times New Roman"/>
          <w:szCs w:val="24"/>
        </w:rPr>
        <w:t>άτι άλλο συμβαίνει</w:t>
      </w:r>
      <w:r>
        <w:rPr>
          <w:rFonts w:eastAsia="Times New Roman"/>
          <w:szCs w:val="24"/>
        </w:rPr>
        <w:t>.</w:t>
      </w:r>
      <w:r w:rsidRPr="00B7566A">
        <w:rPr>
          <w:rFonts w:eastAsia="Times New Roman"/>
          <w:szCs w:val="24"/>
        </w:rPr>
        <w:t xml:space="preserve"> </w:t>
      </w:r>
    </w:p>
    <w:p w14:paraId="4318B37A" w14:textId="77777777" w:rsidR="001D7CFB" w:rsidRDefault="00EB4E04">
      <w:pPr>
        <w:spacing w:line="600" w:lineRule="auto"/>
        <w:ind w:firstLine="720"/>
        <w:jc w:val="both"/>
        <w:rPr>
          <w:rFonts w:eastAsia="Times New Roman"/>
          <w:szCs w:val="24"/>
        </w:rPr>
      </w:pPr>
      <w:r w:rsidRPr="00B7566A">
        <w:rPr>
          <w:rFonts w:eastAsia="Times New Roman"/>
          <w:szCs w:val="24"/>
        </w:rPr>
        <w:t>Εάν</w:t>
      </w:r>
      <w:r>
        <w:rPr>
          <w:rFonts w:eastAsia="Times New Roman"/>
          <w:szCs w:val="24"/>
        </w:rPr>
        <w:t>,</w:t>
      </w:r>
      <w:r w:rsidRPr="00B7566A">
        <w:rPr>
          <w:rFonts w:eastAsia="Times New Roman"/>
          <w:szCs w:val="24"/>
        </w:rPr>
        <w:t xml:space="preserve"> λοιπόν</w:t>
      </w:r>
      <w:r>
        <w:rPr>
          <w:rFonts w:eastAsia="Times New Roman"/>
          <w:szCs w:val="24"/>
        </w:rPr>
        <w:t>,</w:t>
      </w:r>
      <w:r w:rsidRPr="00B7566A">
        <w:rPr>
          <w:rFonts w:eastAsia="Times New Roman"/>
          <w:szCs w:val="24"/>
        </w:rPr>
        <w:t xml:space="preserve"> είμαστε ειλικρινείς</w:t>
      </w:r>
      <w:r>
        <w:rPr>
          <w:rFonts w:eastAsia="Times New Roman"/>
          <w:szCs w:val="24"/>
        </w:rPr>
        <w:t>,</w:t>
      </w:r>
      <w:r w:rsidRPr="00B7566A">
        <w:rPr>
          <w:rFonts w:eastAsia="Times New Roman"/>
          <w:szCs w:val="24"/>
        </w:rPr>
        <w:t xml:space="preserve"> πρέπει να παραδεχτούμε ότι </w:t>
      </w:r>
      <w:r>
        <w:rPr>
          <w:rFonts w:eastAsia="Times New Roman"/>
          <w:szCs w:val="24"/>
        </w:rPr>
        <w:t xml:space="preserve">και </w:t>
      </w:r>
      <w:r w:rsidRPr="00B7566A">
        <w:rPr>
          <w:rFonts w:eastAsia="Times New Roman"/>
          <w:szCs w:val="24"/>
        </w:rPr>
        <w:t>εμείς που κυβερνούσα</w:t>
      </w:r>
      <w:r>
        <w:rPr>
          <w:rFonts w:eastAsia="Times New Roman"/>
          <w:szCs w:val="24"/>
        </w:rPr>
        <w:t>με</w:t>
      </w:r>
      <w:r w:rsidRPr="00B7566A">
        <w:rPr>
          <w:rFonts w:eastAsia="Times New Roman"/>
          <w:szCs w:val="24"/>
        </w:rPr>
        <w:t xml:space="preserve"> την Ελλάδα</w:t>
      </w:r>
      <w:r>
        <w:rPr>
          <w:rFonts w:eastAsia="Times New Roman"/>
          <w:szCs w:val="24"/>
        </w:rPr>
        <w:t>,</w:t>
      </w:r>
      <w:r w:rsidRPr="00B7566A">
        <w:rPr>
          <w:rFonts w:eastAsia="Times New Roman"/>
          <w:szCs w:val="24"/>
        </w:rPr>
        <w:t xml:space="preserve"> </w:t>
      </w:r>
      <w:r>
        <w:rPr>
          <w:rFonts w:eastAsia="Times New Roman"/>
          <w:szCs w:val="24"/>
        </w:rPr>
        <w:t xml:space="preserve">υπήρξαμε </w:t>
      </w:r>
      <w:r w:rsidRPr="00B7566A">
        <w:rPr>
          <w:rFonts w:eastAsia="Times New Roman"/>
          <w:szCs w:val="24"/>
        </w:rPr>
        <w:t>υπήκοοι του λαϊκισμού και ο ΣΥΡΙΖΑ</w:t>
      </w:r>
      <w:r>
        <w:rPr>
          <w:rFonts w:eastAsia="Times New Roman"/>
          <w:szCs w:val="24"/>
        </w:rPr>
        <w:t>,</w:t>
      </w:r>
      <w:r w:rsidRPr="00B7566A">
        <w:rPr>
          <w:rFonts w:eastAsia="Times New Roman"/>
          <w:szCs w:val="24"/>
        </w:rPr>
        <w:t xml:space="preserve"> ένα κόμμα που χαροπάλευε επί δεκαετίες </w:t>
      </w:r>
      <w:r>
        <w:rPr>
          <w:rFonts w:eastAsia="Times New Roman"/>
          <w:szCs w:val="24"/>
        </w:rPr>
        <w:t>σ</w:t>
      </w:r>
      <w:r w:rsidRPr="00B7566A">
        <w:rPr>
          <w:rFonts w:eastAsia="Times New Roman"/>
          <w:szCs w:val="24"/>
        </w:rPr>
        <w:t>το 3%</w:t>
      </w:r>
      <w:r>
        <w:rPr>
          <w:rFonts w:eastAsia="Times New Roman"/>
          <w:szCs w:val="24"/>
        </w:rPr>
        <w:t>,</w:t>
      </w:r>
      <w:r w:rsidRPr="00B7566A">
        <w:rPr>
          <w:rFonts w:eastAsia="Times New Roman"/>
          <w:szCs w:val="24"/>
        </w:rPr>
        <w:t xml:space="preserve"> υπήρξε σημαιοφόρος του λαϊκισμού</w:t>
      </w:r>
      <w:r>
        <w:rPr>
          <w:rFonts w:eastAsia="Times New Roman"/>
          <w:szCs w:val="24"/>
        </w:rPr>
        <w:t>.</w:t>
      </w:r>
      <w:r w:rsidRPr="00B7566A">
        <w:rPr>
          <w:rFonts w:eastAsia="Times New Roman"/>
          <w:szCs w:val="24"/>
        </w:rPr>
        <w:t xml:space="preserve"> Και με τούτα και με κείνα </w:t>
      </w:r>
      <w:r>
        <w:rPr>
          <w:rFonts w:eastAsia="Times New Roman"/>
          <w:szCs w:val="24"/>
        </w:rPr>
        <w:t xml:space="preserve">πήγαμε στη χρεοκοπία. </w:t>
      </w:r>
    </w:p>
    <w:p w14:paraId="4318B37B" w14:textId="77777777" w:rsidR="001D7CFB" w:rsidRDefault="00EB4E04">
      <w:pPr>
        <w:spacing w:line="600" w:lineRule="auto"/>
        <w:ind w:firstLine="720"/>
        <w:jc w:val="both"/>
        <w:rPr>
          <w:rFonts w:eastAsia="Times New Roman"/>
          <w:szCs w:val="24"/>
        </w:rPr>
      </w:pPr>
      <w:r w:rsidRPr="00B7566A">
        <w:rPr>
          <w:rFonts w:eastAsia="Times New Roman"/>
          <w:szCs w:val="24"/>
        </w:rPr>
        <w:t xml:space="preserve">Όταν ο </w:t>
      </w:r>
      <w:r>
        <w:rPr>
          <w:rFonts w:eastAsia="Times New Roman"/>
          <w:szCs w:val="24"/>
        </w:rPr>
        <w:t>αείμνησ</w:t>
      </w:r>
      <w:r>
        <w:rPr>
          <w:rFonts w:eastAsia="Times New Roman"/>
          <w:szCs w:val="24"/>
        </w:rPr>
        <w:t>τος</w:t>
      </w:r>
      <w:r w:rsidRPr="00B7566A">
        <w:rPr>
          <w:rFonts w:eastAsia="Times New Roman"/>
          <w:szCs w:val="24"/>
        </w:rPr>
        <w:t xml:space="preserve"> Μητσοτάκης έλεγε ότι ζούμε πάνω από τις δυνάμεις </w:t>
      </w:r>
      <w:r>
        <w:rPr>
          <w:rFonts w:eastAsia="Times New Roman"/>
          <w:szCs w:val="24"/>
        </w:rPr>
        <w:t>μας,</w:t>
      </w:r>
      <w:r w:rsidRPr="00B7566A">
        <w:rPr>
          <w:rFonts w:eastAsia="Times New Roman"/>
          <w:szCs w:val="24"/>
        </w:rPr>
        <w:t xml:space="preserve"> </w:t>
      </w:r>
      <w:r>
        <w:rPr>
          <w:rFonts w:eastAsia="Times New Roman"/>
          <w:szCs w:val="24"/>
        </w:rPr>
        <w:t xml:space="preserve">το 80% </w:t>
      </w:r>
      <w:r w:rsidRPr="00B7566A">
        <w:rPr>
          <w:rFonts w:eastAsia="Times New Roman"/>
          <w:szCs w:val="24"/>
        </w:rPr>
        <w:t>του πολιτικού προσωπικού τον κατηγορούσε και το 20%</w:t>
      </w:r>
      <w:r>
        <w:rPr>
          <w:rFonts w:eastAsia="Times New Roman"/>
          <w:szCs w:val="24"/>
        </w:rPr>
        <w:t>,</w:t>
      </w:r>
      <w:r w:rsidRPr="00B7566A">
        <w:rPr>
          <w:rFonts w:eastAsia="Times New Roman"/>
          <w:szCs w:val="24"/>
        </w:rPr>
        <w:t xml:space="preserve"> που στο</w:t>
      </w:r>
      <w:r>
        <w:rPr>
          <w:rFonts w:eastAsia="Times New Roman"/>
          <w:szCs w:val="24"/>
        </w:rPr>
        <w:t>ν</w:t>
      </w:r>
      <w:r w:rsidRPr="00B7566A">
        <w:rPr>
          <w:rFonts w:eastAsia="Times New Roman"/>
          <w:szCs w:val="24"/>
        </w:rPr>
        <w:t xml:space="preserve"> στοχασμό του συμφωνούσε</w:t>
      </w:r>
      <w:r>
        <w:rPr>
          <w:rFonts w:eastAsia="Times New Roman"/>
          <w:szCs w:val="24"/>
        </w:rPr>
        <w:t>,</w:t>
      </w:r>
      <w:r w:rsidRPr="00B7566A">
        <w:rPr>
          <w:rFonts w:eastAsia="Times New Roman"/>
          <w:szCs w:val="24"/>
        </w:rPr>
        <w:t xml:space="preserve"> δεν τολμούσε να τον υποστηρίξει</w:t>
      </w:r>
      <w:r>
        <w:rPr>
          <w:rFonts w:eastAsia="Times New Roman"/>
          <w:szCs w:val="24"/>
        </w:rPr>
        <w:t>.</w:t>
      </w:r>
      <w:r w:rsidRPr="00B7566A">
        <w:rPr>
          <w:rFonts w:eastAsia="Times New Roman"/>
          <w:szCs w:val="24"/>
        </w:rPr>
        <w:t xml:space="preserve"> Αυτή </w:t>
      </w:r>
      <w:r>
        <w:rPr>
          <w:rFonts w:eastAsia="Times New Roman"/>
          <w:szCs w:val="24"/>
        </w:rPr>
        <w:t>ήταν η χώρα</w:t>
      </w:r>
      <w:r w:rsidRPr="00B7566A">
        <w:rPr>
          <w:rFonts w:eastAsia="Times New Roman"/>
          <w:szCs w:val="24"/>
        </w:rPr>
        <w:t xml:space="preserve"> μέχρι προ της χρεοκοπίας</w:t>
      </w:r>
      <w:r>
        <w:rPr>
          <w:rFonts w:eastAsia="Times New Roman"/>
          <w:szCs w:val="24"/>
        </w:rPr>
        <w:t>.</w:t>
      </w:r>
    </w:p>
    <w:p w14:paraId="4318B37C" w14:textId="77777777" w:rsidR="001D7CFB" w:rsidRDefault="00EB4E04">
      <w:pPr>
        <w:spacing w:line="600" w:lineRule="auto"/>
        <w:ind w:firstLine="720"/>
        <w:jc w:val="both"/>
        <w:rPr>
          <w:rFonts w:eastAsia="Times New Roman"/>
          <w:szCs w:val="24"/>
        </w:rPr>
      </w:pPr>
      <w:r w:rsidRPr="00B7566A">
        <w:rPr>
          <w:rFonts w:eastAsia="Times New Roman"/>
          <w:szCs w:val="24"/>
        </w:rPr>
        <w:t xml:space="preserve">Και αν </w:t>
      </w:r>
      <w:r>
        <w:rPr>
          <w:rFonts w:eastAsia="Times New Roman"/>
          <w:szCs w:val="24"/>
        </w:rPr>
        <w:t>ε</w:t>
      </w:r>
      <w:r w:rsidRPr="00B7566A">
        <w:rPr>
          <w:rFonts w:eastAsia="Times New Roman"/>
          <w:szCs w:val="24"/>
        </w:rPr>
        <w:t xml:space="preserve">μείς πήγαμε τη χώρα </w:t>
      </w:r>
      <w:r w:rsidRPr="00B7566A">
        <w:rPr>
          <w:rFonts w:eastAsia="Times New Roman"/>
          <w:szCs w:val="24"/>
        </w:rPr>
        <w:t xml:space="preserve">στη χρεοκοπία με </w:t>
      </w:r>
      <w:r>
        <w:rPr>
          <w:rFonts w:eastAsia="Times New Roman"/>
          <w:szCs w:val="24"/>
        </w:rPr>
        <w:t>ρυθμό</w:t>
      </w:r>
      <w:r w:rsidRPr="00B7566A">
        <w:rPr>
          <w:rFonts w:eastAsia="Times New Roman"/>
          <w:szCs w:val="24"/>
        </w:rPr>
        <w:t xml:space="preserve"> βάδην</w:t>
      </w:r>
      <w:r>
        <w:rPr>
          <w:rFonts w:eastAsia="Times New Roman"/>
          <w:szCs w:val="24"/>
        </w:rPr>
        <w:t>, ε</w:t>
      </w:r>
      <w:r w:rsidRPr="00B7566A">
        <w:rPr>
          <w:rFonts w:eastAsia="Times New Roman"/>
          <w:szCs w:val="24"/>
        </w:rPr>
        <w:t xml:space="preserve">σείς φωνάζατε </w:t>
      </w:r>
      <w:r>
        <w:rPr>
          <w:rFonts w:eastAsia="Times New Roman"/>
          <w:szCs w:val="24"/>
        </w:rPr>
        <w:t>«</w:t>
      </w:r>
      <w:r w:rsidRPr="00B7566A">
        <w:rPr>
          <w:rFonts w:eastAsia="Times New Roman"/>
          <w:szCs w:val="24"/>
        </w:rPr>
        <w:t>όχι βάδην</w:t>
      </w:r>
      <w:r>
        <w:rPr>
          <w:rFonts w:eastAsia="Times New Roman"/>
          <w:szCs w:val="24"/>
        </w:rPr>
        <w:t>,</w:t>
      </w:r>
      <w:r w:rsidRPr="00B7566A">
        <w:rPr>
          <w:rFonts w:eastAsia="Times New Roman"/>
          <w:szCs w:val="24"/>
        </w:rPr>
        <w:t xml:space="preserve"> τροχάδην</w:t>
      </w:r>
      <w:r>
        <w:rPr>
          <w:rFonts w:eastAsia="Times New Roman"/>
          <w:szCs w:val="24"/>
        </w:rPr>
        <w:t xml:space="preserve">», γιατί αυτά </w:t>
      </w:r>
      <w:r w:rsidRPr="00B7566A">
        <w:rPr>
          <w:rFonts w:eastAsia="Times New Roman"/>
          <w:szCs w:val="24"/>
        </w:rPr>
        <w:t>που δίναμε πάνω από τις δυνάμεις της οικονομίας</w:t>
      </w:r>
      <w:r>
        <w:rPr>
          <w:rFonts w:eastAsia="Times New Roman"/>
          <w:szCs w:val="24"/>
        </w:rPr>
        <w:t>,</w:t>
      </w:r>
      <w:r w:rsidRPr="00B7566A">
        <w:rPr>
          <w:rFonts w:eastAsia="Times New Roman"/>
          <w:szCs w:val="24"/>
        </w:rPr>
        <w:t xml:space="preserve"> λέγατε εσείς ότι είναι </w:t>
      </w:r>
      <w:r>
        <w:rPr>
          <w:rFonts w:eastAsia="Times New Roman"/>
          <w:szCs w:val="24"/>
        </w:rPr>
        <w:t>ψί</w:t>
      </w:r>
      <w:r w:rsidRPr="00B7566A">
        <w:rPr>
          <w:rFonts w:eastAsia="Times New Roman"/>
          <w:szCs w:val="24"/>
        </w:rPr>
        <w:t>χουλα</w:t>
      </w:r>
      <w:r>
        <w:rPr>
          <w:rFonts w:eastAsia="Times New Roman"/>
          <w:szCs w:val="24"/>
        </w:rPr>
        <w:t>.</w:t>
      </w:r>
      <w:r w:rsidRPr="00B7566A">
        <w:rPr>
          <w:rFonts w:eastAsia="Times New Roman"/>
          <w:szCs w:val="24"/>
        </w:rPr>
        <w:t xml:space="preserve"> </w:t>
      </w:r>
    </w:p>
    <w:p w14:paraId="4318B37D" w14:textId="77777777" w:rsidR="001D7CFB" w:rsidRDefault="00EB4E04">
      <w:pPr>
        <w:spacing w:line="600" w:lineRule="auto"/>
        <w:ind w:firstLine="720"/>
        <w:jc w:val="both"/>
        <w:rPr>
          <w:rFonts w:eastAsia="Times New Roman"/>
          <w:szCs w:val="24"/>
        </w:rPr>
      </w:pPr>
      <w:r w:rsidRPr="00B7566A">
        <w:rPr>
          <w:rFonts w:eastAsia="Times New Roman"/>
          <w:szCs w:val="24"/>
        </w:rPr>
        <w:t>Γιατί είναι τόσο δύσκολο να παραδεχθούμε ότι όλοι έχουμε ευθύνες</w:t>
      </w:r>
      <w:r>
        <w:rPr>
          <w:rFonts w:eastAsia="Times New Roman"/>
          <w:szCs w:val="24"/>
        </w:rPr>
        <w:t>,</w:t>
      </w:r>
      <w:r w:rsidRPr="00B7566A">
        <w:rPr>
          <w:rFonts w:eastAsia="Times New Roman"/>
          <w:szCs w:val="24"/>
        </w:rPr>
        <w:t xml:space="preserve"> όσες μας αναλογούν</w:t>
      </w:r>
      <w:r>
        <w:rPr>
          <w:rFonts w:eastAsia="Times New Roman"/>
          <w:szCs w:val="24"/>
        </w:rPr>
        <w:t>,</w:t>
      </w:r>
      <w:r w:rsidRPr="00B7566A">
        <w:rPr>
          <w:rFonts w:eastAsia="Times New Roman"/>
          <w:szCs w:val="24"/>
        </w:rPr>
        <w:t xml:space="preserve"> είτε </w:t>
      </w:r>
      <w:r>
        <w:rPr>
          <w:rFonts w:eastAsia="Times New Roman"/>
          <w:szCs w:val="24"/>
        </w:rPr>
        <w:t>κυβε</w:t>
      </w:r>
      <w:r>
        <w:rPr>
          <w:rFonts w:eastAsia="Times New Roman"/>
          <w:szCs w:val="24"/>
        </w:rPr>
        <w:t>ρνήσαμε</w:t>
      </w:r>
      <w:r w:rsidRPr="00B7566A">
        <w:rPr>
          <w:rFonts w:eastAsia="Times New Roman"/>
          <w:szCs w:val="24"/>
        </w:rPr>
        <w:t xml:space="preserve"> είτε δεν κ</w:t>
      </w:r>
      <w:r>
        <w:rPr>
          <w:rFonts w:eastAsia="Times New Roman"/>
          <w:szCs w:val="24"/>
        </w:rPr>
        <w:t>υβερνήσαμε</w:t>
      </w:r>
      <w:r w:rsidRPr="00B7566A">
        <w:rPr>
          <w:rFonts w:eastAsia="Times New Roman"/>
          <w:szCs w:val="24"/>
        </w:rPr>
        <w:t xml:space="preserve"> τη χώρα</w:t>
      </w:r>
      <w:r>
        <w:rPr>
          <w:rFonts w:eastAsia="Times New Roman"/>
          <w:szCs w:val="24"/>
        </w:rPr>
        <w:t>;</w:t>
      </w:r>
    </w:p>
    <w:p w14:paraId="4318B37E" w14:textId="77777777" w:rsidR="001D7CFB" w:rsidRDefault="00EB4E04">
      <w:pPr>
        <w:spacing w:line="600" w:lineRule="auto"/>
        <w:ind w:firstLine="720"/>
        <w:jc w:val="both"/>
        <w:rPr>
          <w:rFonts w:eastAsia="Times New Roman"/>
          <w:szCs w:val="24"/>
        </w:rPr>
      </w:pPr>
      <w:r w:rsidRPr="00E80776">
        <w:rPr>
          <w:rFonts w:eastAsia="Times New Roman"/>
          <w:szCs w:val="24"/>
        </w:rPr>
        <w:t>(</w:t>
      </w:r>
      <w:r>
        <w:rPr>
          <w:rFonts w:eastAsia="Times New Roman"/>
          <w:szCs w:val="24"/>
        </w:rPr>
        <w:t>Στο σημείο αυτό την Προεδρική Έδρα καταλαμβάνει ο Β</w:t>
      </w:r>
      <w:r>
        <w:rPr>
          <w:rFonts w:eastAsia="Times New Roman"/>
          <w:szCs w:val="24"/>
        </w:rPr>
        <w:t>΄</w:t>
      </w:r>
      <w:r>
        <w:rPr>
          <w:rFonts w:eastAsia="Times New Roman"/>
          <w:szCs w:val="24"/>
        </w:rPr>
        <w:t xml:space="preserve"> Αντιπρόεδρος της Βουλής, κ. </w:t>
      </w:r>
      <w:r w:rsidRPr="0061753D">
        <w:rPr>
          <w:rFonts w:eastAsia="Times New Roman"/>
          <w:b/>
          <w:szCs w:val="24"/>
        </w:rPr>
        <w:t>ΓΕΩΡΓΙΟΣ ΒΑΡΕΜΕΝΟΣ</w:t>
      </w:r>
      <w:r>
        <w:rPr>
          <w:rFonts w:eastAsia="Times New Roman"/>
          <w:szCs w:val="24"/>
        </w:rPr>
        <w:t>)</w:t>
      </w:r>
    </w:p>
    <w:p w14:paraId="4318B37F" w14:textId="77777777" w:rsidR="001D7CFB" w:rsidRDefault="00EB4E04">
      <w:pPr>
        <w:spacing w:line="600" w:lineRule="auto"/>
        <w:ind w:firstLine="720"/>
        <w:jc w:val="both"/>
        <w:rPr>
          <w:rFonts w:eastAsia="Times New Roman"/>
          <w:szCs w:val="24"/>
        </w:rPr>
      </w:pPr>
      <w:r w:rsidRPr="00B7566A">
        <w:rPr>
          <w:rFonts w:eastAsia="Times New Roman"/>
          <w:szCs w:val="24"/>
        </w:rPr>
        <w:t xml:space="preserve">Τι είναι αυτό που σας δίνει τόση δύναμη στο να μην </w:t>
      </w:r>
      <w:r>
        <w:rPr>
          <w:rFonts w:eastAsia="Times New Roman"/>
          <w:szCs w:val="24"/>
        </w:rPr>
        <w:t>καταδέχεστε</w:t>
      </w:r>
      <w:r w:rsidRPr="00B7566A">
        <w:rPr>
          <w:rFonts w:eastAsia="Times New Roman"/>
          <w:szCs w:val="24"/>
        </w:rPr>
        <w:t xml:space="preserve"> να ευθύνεστε</w:t>
      </w:r>
      <w:r>
        <w:rPr>
          <w:rFonts w:eastAsia="Times New Roman"/>
          <w:szCs w:val="24"/>
        </w:rPr>
        <w:t>;</w:t>
      </w:r>
      <w:r w:rsidRPr="00B7566A">
        <w:rPr>
          <w:rFonts w:eastAsia="Times New Roman"/>
          <w:szCs w:val="24"/>
        </w:rPr>
        <w:t xml:space="preserve"> Πώς αντέχετε να μην ευθύνεστε</w:t>
      </w:r>
      <w:r>
        <w:rPr>
          <w:rFonts w:eastAsia="Times New Roman"/>
          <w:szCs w:val="24"/>
        </w:rPr>
        <w:t>;</w:t>
      </w:r>
      <w:r w:rsidRPr="00B7566A">
        <w:rPr>
          <w:rFonts w:eastAsia="Times New Roman"/>
          <w:szCs w:val="24"/>
        </w:rPr>
        <w:t xml:space="preserve"> Π</w:t>
      </w:r>
      <w:r>
        <w:rPr>
          <w:rFonts w:eastAsia="Times New Roman"/>
          <w:szCs w:val="24"/>
        </w:rPr>
        <w:t>ώ</w:t>
      </w:r>
      <w:r w:rsidRPr="00B7566A">
        <w:rPr>
          <w:rFonts w:eastAsia="Times New Roman"/>
          <w:szCs w:val="24"/>
        </w:rPr>
        <w:t xml:space="preserve">ς το σηκώνει αυτό η στοιχειώδης αίσθηση </w:t>
      </w:r>
      <w:r>
        <w:rPr>
          <w:rFonts w:eastAsia="Times New Roman"/>
          <w:szCs w:val="24"/>
        </w:rPr>
        <w:t>εγωισμού,</w:t>
      </w:r>
      <w:r w:rsidRPr="00B7566A">
        <w:rPr>
          <w:rFonts w:eastAsia="Times New Roman"/>
          <w:szCs w:val="24"/>
        </w:rPr>
        <w:t xml:space="preserve"> η στοιχειώδης αίσθηση κατανοήσεως της πραγματικότητος</w:t>
      </w:r>
      <w:r>
        <w:rPr>
          <w:rFonts w:eastAsia="Times New Roman"/>
          <w:szCs w:val="24"/>
        </w:rPr>
        <w:t>;</w:t>
      </w:r>
    </w:p>
    <w:p w14:paraId="4318B380" w14:textId="77777777" w:rsidR="001D7CFB" w:rsidRDefault="00EB4E04">
      <w:pPr>
        <w:spacing w:line="600" w:lineRule="auto"/>
        <w:ind w:firstLine="720"/>
        <w:jc w:val="both"/>
        <w:rPr>
          <w:rFonts w:eastAsia="Times New Roman"/>
          <w:szCs w:val="24"/>
        </w:rPr>
      </w:pPr>
      <w:r>
        <w:rPr>
          <w:rFonts w:eastAsia="Times New Roman"/>
          <w:szCs w:val="24"/>
        </w:rPr>
        <w:t>Π</w:t>
      </w:r>
      <w:r w:rsidRPr="00B7566A">
        <w:rPr>
          <w:rFonts w:eastAsia="Times New Roman"/>
          <w:szCs w:val="24"/>
        </w:rPr>
        <w:t>ο</w:t>
      </w:r>
      <w:r>
        <w:rPr>
          <w:rFonts w:eastAsia="Times New Roman"/>
          <w:szCs w:val="24"/>
        </w:rPr>
        <w:t>ύ τα λέω αυτά, όμως;</w:t>
      </w:r>
      <w:r w:rsidRPr="00B7566A">
        <w:rPr>
          <w:rFonts w:eastAsia="Times New Roman"/>
          <w:szCs w:val="24"/>
        </w:rPr>
        <w:t xml:space="preserve"> </w:t>
      </w:r>
      <w:r>
        <w:rPr>
          <w:rFonts w:eastAsia="Times New Roman"/>
          <w:szCs w:val="24"/>
        </w:rPr>
        <w:t>Ε</w:t>
      </w:r>
      <w:r w:rsidRPr="00B7566A">
        <w:rPr>
          <w:rFonts w:eastAsia="Times New Roman"/>
          <w:szCs w:val="24"/>
        </w:rPr>
        <w:t xml:space="preserve">σείς μιλάτε για </w:t>
      </w:r>
      <w:r>
        <w:rPr>
          <w:rFonts w:eastAsia="Times New Roman"/>
          <w:szCs w:val="24"/>
        </w:rPr>
        <w:t>δέκατη τρίτη</w:t>
      </w:r>
      <w:r>
        <w:rPr>
          <w:rFonts w:eastAsia="Times New Roman"/>
          <w:szCs w:val="24"/>
        </w:rPr>
        <w:t xml:space="preserve"> </w:t>
      </w:r>
      <w:r w:rsidRPr="00B7566A">
        <w:rPr>
          <w:rFonts w:eastAsia="Times New Roman"/>
          <w:szCs w:val="24"/>
        </w:rPr>
        <w:t>σύνταξη και φέρατε τροπολογία</w:t>
      </w:r>
      <w:r>
        <w:rPr>
          <w:rFonts w:eastAsia="Times New Roman"/>
          <w:szCs w:val="24"/>
        </w:rPr>
        <w:t xml:space="preserve">. Για ακούστε κάτι. Και </w:t>
      </w:r>
      <w:r w:rsidRPr="00B7566A">
        <w:rPr>
          <w:rFonts w:eastAsia="Times New Roman"/>
          <w:szCs w:val="24"/>
        </w:rPr>
        <w:t>θα το πω μία φορά</w:t>
      </w:r>
      <w:r>
        <w:rPr>
          <w:rFonts w:eastAsia="Times New Roman"/>
          <w:szCs w:val="24"/>
        </w:rPr>
        <w:t>,</w:t>
      </w:r>
      <w:r w:rsidRPr="00B7566A">
        <w:rPr>
          <w:rFonts w:eastAsia="Times New Roman"/>
          <w:szCs w:val="24"/>
        </w:rPr>
        <w:t xml:space="preserve"> γιατί</w:t>
      </w:r>
      <w:r>
        <w:rPr>
          <w:rFonts w:eastAsia="Times New Roman"/>
          <w:szCs w:val="24"/>
        </w:rPr>
        <w:t>,</w:t>
      </w:r>
      <w:r w:rsidRPr="00B7566A">
        <w:rPr>
          <w:rFonts w:eastAsia="Times New Roman"/>
          <w:szCs w:val="24"/>
        </w:rPr>
        <w:t xml:space="preserve"> κύριε συνάδελφε</w:t>
      </w:r>
      <w:r>
        <w:rPr>
          <w:rFonts w:eastAsia="Times New Roman"/>
          <w:szCs w:val="24"/>
        </w:rPr>
        <w:t>,</w:t>
      </w:r>
      <w:r w:rsidRPr="00B7566A">
        <w:rPr>
          <w:rFonts w:eastAsia="Times New Roman"/>
          <w:szCs w:val="24"/>
        </w:rPr>
        <w:t xml:space="preserve"> μπ</w:t>
      </w:r>
      <w:r w:rsidRPr="00B7566A">
        <w:rPr>
          <w:rFonts w:eastAsia="Times New Roman"/>
          <w:szCs w:val="24"/>
        </w:rPr>
        <w:t>ορεί η επανάληψη να είναι μήτηρ της μαθήσεως</w:t>
      </w:r>
      <w:r>
        <w:rPr>
          <w:rFonts w:eastAsia="Times New Roman"/>
          <w:szCs w:val="24"/>
        </w:rPr>
        <w:t>, α</w:t>
      </w:r>
      <w:r w:rsidRPr="00B7566A">
        <w:rPr>
          <w:rFonts w:eastAsia="Times New Roman"/>
          <w:szCs w:val="24"/>
        </w:rPr>
        <w:t xml:space="preserve">λλά επειδή ο Πρωθυπουργός μας είπε από την Ήπειρο ότι ταιριάζει περισσότερο </w:t>
      </w:r>
      <w:r>
        <w:rPr>
          <w:rFonts w:eastAsia="Times New Roman"/>
          <w:szCs w:val="24"/>
        </w:rPr>
        <w:t>η ι</w:t>
      </w:r>
      <w:r w:rsidRPr="00B7566A">
        <w:rPr>
          <w:rFonts w:eastAsia="Times New Roman"/>
          <w:szCs w:val="24"/>
        </w:rPr>
        <w:t>δεολογία του με το</w:t>
      </w:r>
      <w:r>
        <w:rPr>
          <w:rFonts w:eastAsia="Times New Roman"/>
          <w:szCs w:val="24"/>
        </w:rPr>
        <w:t>ν</w:t>
      </w:r>
      <w:r w:rsidRPr="00B7566A">
        <w:rPr>
          <w:rFonts w:eastAsia="Times New Roman"/>
          <w:szCs w:val="24"/>
        </w:rPr>
        <w:t xml:space="preserve"> Χριστιανισμό</w:t>
      </w:r>
      <w:r>
        <w:rPr>
          <w:rFonts w:eastAsia="Times New Roman"/>
          <w:szCs w:val="24"/>
        </w:rPr>
        <w:t>,</w:t>
      </w:r>
      <w:r w:rsidRPr="00B7566A">
        <w:rPr>
          <w:rFonts w:eastAsia="Times New Roman"/>
          <w:szCs w:val="24"/>
        </w:rPr>
        <w:t xml:space="preserve"> θα επικαλεστώ κείμενα του Χριστιανισμού</w:t>
      </w:r>
      <w:r>
        <w:rPr>
          <w:rFonts w:eastAsia="Times New Roman"/>
          <w:szCs w:val="24"/>
        </w:rPr>
        <w:t>,</w:t>
      </w:r>
      <w:r w:rsidRPr="00B7566A">
        <w:rPr>
          <w:rFonts w:eastAsia="Times New Roman"/>
          <w:szCs w:val="24"/>
        </w:rPr>
        <w:t xml:space="preserve"> που λέει ο </w:t>
      </w:r>
      <w:r>
        <w:rPr>
          <w:rFonts w:eastAsia="Times New Roman"/>
          <w:szCs w:val="24"/>
        </w:rPr>
        <w:t>π</w:t>
      </w:r>
      <w:r w:rsidRPr="00B7566A">
        <w:rPr>
          <w:rFonts w:eastAsia="Times New Roman"/>
          <w:szCs w:val="24"/>
        </w:rPr>
        <w:t xml:space="preserve">ρωτόκλητος Παύλος </w:t>
      </w:r>
      <w:r>
        <w:rPr>
          <w:rFonts w:eastAsia="Times New Roman"/>
          <w:szCs w:val="24"/>
        </w:rPr>
        <w:t xml:space="preserve">στην </w:t>
      </w:r>
      <w:r w:rsidRPr="00B7566A">
        <w:rPr>
          <w:rFonts w:eastAsia="Times New Roman"/>
          <w:szCs w:val="24"/>
        </w:rPr>
        <w:t xml:space="preserve">προς Τίτον </w:t>
      </w:r>
      <w:r>
        <w:rPr>
          <w:rFonts w:eastAsia="Times New Roman"/>
          <w:szCs w:val="24"/>
        </w:rPr>
        <w:t xml:space="preserve">επιστολή </w:t>
      </w:r>
      <w:r>
        <w:rPr>
          <w:rFonts w:eastAsia="Times New Roman"/>
          <w:szCs w:val="24"/>
        </w:rPr>
        <w:t>ότι «</w:t>
      </w:r>
      <w:r w:rsidRPr="00794501">
        <w:rPr>
          <w:rFonts w:eastAsia="Times New Roman" w:cs="Times New Roman"/>
          <w:bCs/>
          <w:szCs w:val="24"/>
        </w:rPr>
        <w:t>Αιρετικόν άνθρωπον</w:t>
      </w:r>
      <w:r w:rsidRPr="00794501">
        <w:rPr>
          <w:rFonts w:eastAsia="Times New Roman" w:cs="Times New Roman"/>
          <w:szCs w:val="24"/>
        </w:rPr>
        <w:t xml:space="preserve"> μετά </w:t>
      </w:r>
      <w:r w:rsidRPr="00794501">
        <w:rPr>
          <w:rFonts w:eastAsia="Times New Roman" w:cs="Times New Roman"/>
          <w:bCs/>
          <w:szCs w:val="24"/>
        </w:rPr>
        <w:t>μίαν</w:t>
      </w:r>
      <w:r w:rsidRPr="00794501">
        <w:rPr>
          <w:rFonts w:eastAsia="Times New Roman" w:cs="Times New Roman"/>
          <w:szCs w:val="24"/>
        </w:rPr>
        <w:t xml:space="preserve"> και δευτέραν </w:t>
      </w:r>
      <w:r w:rsidRPr="00794501">
        <w:rPr>
          <w:rFonts w:eastAsia="Times New Roman" w:cs="Times New Roman"/>
          <w:bCs/>
          <w:szCs w:val="24"/>
        </w:rPr>
        <w:t>νουθεσίαν παραιτού.»</w:t>
      </w:r>
    </w:p>
    <w:p w14:paraId="4318B381" w14:textId="77777777" w:rsidR="001D7CFB" w:rsidRDefault="00EB4E04">
      <w:pPr>
        <w:spacing w:line="600" w:lineRule="auto"/>
        <w:ind w:firstLine="720"/>
        <w:jc w:val="both"/>
        <w:rPr>
          <w:rFonts w:eastAsia="Times New Roman"/>
          <w:szCs w:val="24"/>
        </w:rPr>
      </w:pPr>
      <w:r w:rsidRPr="00B7566A">
        <w:rPr>
          <w:rFonts w:eastAsia="Times New Roman"/>
          <w:szCs w:val="24"/>
        </w:rPr>
        <w:t>Εγώ μία φορά θα το πω</w:t>
      </w:r>
      <w:r>
        <w:rPr>
          <w:rFonts w:eastAsia="Times New Roman"/>
          <w:szCs w:val="24"/>
        </w:rPr>
        <w:t>,</w:t>
      </w:r>
      <w:r w:rsidRPr="00B7566A">
        <w:rPr>
          <w:rFonts w:eastAsia="Times New Roman"/>
          <w:szCs w:val="24"/>
        </w:rPr>
        <w:t xml:space="preserve"> ούτε καν δύο</w:t>
      </w:r>
      <w:r>
        <w:rPr>
          <w:rFonts w:eastAsia="Times New Roman"/>
          <w:szCs w:val="24"/>
        </w:rPr>
        <w:t>.</w:t>
      </w:r>
      <w:r w:rsidRPr="00B7566A">
        <w:rPr>
          <w:rFonts w:eastAsia="Times New Roman"/>
          <w:szCs w:val="24"/>
        </w:rPr>
        <w:t xml:space="preserve"> Προσέξτε</w:t>
      </w:r>
      <w:r>
        <w:rPr>
          <w:rFonts w:eastAsia="Times New Roman"/>
          <w:szCs w:val="24"/>
        </w:rPr>
        <w:t>,</w:t>
      </w:r>
      <w:r w:rsidRPr="00B7566A">
        <w:rPr>
          <w:rFonts w:eastAsia="Times New Roman"/>
          <w:szCs w:val="24"/>
        </w:rPr>
        <w:t xml:space="preserve"> </w:t>
      </w:r>
      <w:r>
        <w:rPr>
          <w:rFonts w:eastAsia="Times New Roman"/>
          <w:szCs w:val="24"/>
        </w:rPr>
        <w:t>λ</w:t>
      </w:r>
      <w:r w:rsidRPr="00B7566A">
        <w:rPr>
          <w:rFonts w:eastAsia="Times New Roman"/>
          <w:szCs w:val="24"/>
        </w:rPr>
        <w:t>οιπόν</w:t>
      </w:r>
      <w:r>
        <w:rPr>
          <w:rFonts w:eastAsia="Times New Roman"/>
          <w:szCs w:val="24"/>
        </w:rPr>
        <w:t>:</w:t>
      </w:r>
      <w:r w:rsidRPr="00B7566A">
        <w:rPr>
          <w:rFonts w:eastAsia="Times New Roman"/>
          <w:szCs w:val="24"/>
        </w:rPr>
        <w:t xml:space="preserve"> Λέτε ότι είναι σύνταξη</w:t>
      </w:r>
      <w:r>
        <w:rPr>
          <w:rFonts w:eastAsia="Times New Roman"/>
          <w:szCs w:val="24"/>
        </w:rPr>
        <w:t>.</w:t>
      </w:r>
      <w:r w:rsidRPr="00B7566A">
        <w:rPr>
          <w:rFonts w:eastAsia="Times New Roman"/>
          <w:szCs w:val="24"/>
        </w:rPr>
        <w:t xml:space="preserve"> </w:t>
      </w:r>
      <w:r>
        <w:rPr>
          <w:rFonts w:eastAsia="Times New Roman"/>
          <w:szCs w:val="24"/>
        </w:rPr>
        <w:t>Κ</w:t>
      </w:r>
      <w:r w:rsidRPr="00B7566A">
        <w:rPr>
          <w:rFonts w:eastAsia="Times New Roman"/>
          <w:szCs w:val="24"/>
        </w:rPr>
        <w:t>αι</w:t>
      </w:r>
      <w:r>
        <w:rPr>
          <w:rFonts w:eastAsia="Times New Roman"/>
          <w:szCs w:val="24"/>
        </w:rPr>
        <w:t>,</w:t>
      </w:r>
      <w:r w:rsidRPr="00B7566A">
        <w:rPr>
          <w:rFonts w:eastAsia="Times New Roman"/>
          <w:szCs w:val="24"/>
        </w:rPr>
        <w:t xml:space="preserve"> </w:t>
      </w:r>
      <w:r>
        <w:rPr>
          <w:rFonts w:eastAsia="Times New Roman"/>
          <w:szCs w:val="24"/>
        </w:rPr>
        <w:t>β</w:t>
      </w:r>
      <w:r w:rsidRPr="00B7566A">
        <w:rPr>
          <w:rFonts w:eastAsia="Times New Roman"/>
          <w:szCs w:val="24"/>
        </w:rPr>
        <w:t>εβαίως</w:t>
      </w:r>
      <w:r>
        <w:rPr>
          <w:rFonts w:eastAsia="Times New Roman"/>
          <w:szCs w:val="24"/>
        </w:rPr>
        <w:t>,</w:t>
      </w:r>
      <w:r w:rsidRPr="00B7566A">
        <w:rPr>
          <w:rFonts w:eastAsia="Times New Roman"/>
          <w:szCs w:val="24"/>
        </w:rPr>
        <w:t xml:space="preserve"> τα σύμβολα και οι λέξεις που είναι σύμβολα</w:t>
      </w:r>
      <w:r>
        <w:rPr>
          <w:rFonts w:eastAsia="Times New Roman"/>
          <w:szCs w:val="24"/>
        </w:rPr>
        <w:t>,</w:t>
      </w:r>
      <w:r w:rsidRPr="00B7566A">
        <w:rPr>
          <w:rFonts w:eastAsia="Times New Roman"/>
          <w:szCs w:val="24"/>
        </w:rPr>
        <w:t xml:space="preserve"> παίζουν ρόλο στην πολιτική</w:t>
      </w:r>
      <w:r>
        <w:rPr>
          <w:rFonts w:eastAsia="Times New Roman"/>
          <w:szCs w:val="24"/>
        </w:rPr>
        <w:t>.</w:t>
      </w:r>
      <w:r w:rsidRPr="00B7566A">
        <w:rPr>
          <w:rFonts w:eastAsia="Times New Roman"/>
          <w:szCs w:val="24"/>
        </w:rPr>
        <w:t xml:space="preserve"> </w:t>
      </w:r>
      <w:r>
        <w:rPr>
          <w:rFonts w:eastAsia="Times New Roman"/>
          <w:szCs w:val="24"/>
        </w:rPr>
        <w:t>Κ</w:t>
      </w:r>
      <w:r w:rsidRPr="00B7566A">
        <w:rPr>
          <w:rFonts w:eastAsia="Times New Roman"/>
          <w:szCs w:val="24"/>
        </w:rPr>
        <w:t>αι είναι καλοδεχούμενη</w:t>
      </w:r>
      <w:r w:rsidRPr="00B7566A">
        <w:rPr>
          <w:rFonts w:eastAsia="Times New Roman"/>
          <w:szCs w:val="24"/>
        </w:rPr>
        <w:t xml:space="preserve"> φρ</w:t>
      </w:r>
      <w:r>
        <w:rPr>
          <w:rFonts w:eastAsia="Times New Roman"/>
          <w:szCs w:val="24"/>
        </w:rPr>
        <w:t>ά</w:t>
      </w:r>
      <w:r w:rsidRPr="00B7566A">
        <w:rPr>
          <w:rFonts w:eastAsia="Times New Roman"/>
          <w:szCs w:val="24"/>
        </w:rPr>
        <w:t>ση</w:t>
      </w:r>
      <w:r>
        <w:rPr>
          <w:rFonts w:eastAsia="Times New Roman"/>
          <w:szCs w:val="24"/>
        </w:rPr>
        <w:t xml:space="preserve"> </w:t>
      </w:r>
      <w:r>
        <w:rPr>
          <w:rFonts w:eastAsia="Times New Roman"/>
          <w:szCs w:val="24"/>
        </w:rPr>
        <w:t>«</w:t>
      </w:r>
      <w:r>
        <w:rPr>
          <w:rFonts w:eastAsia="Times New Roman"/>
          <w:szCs w:val="24"/>
        </w:rPr>
        <w:t>η</w:t>
      </w:r>
      <w:r w:rsidRPr="00B7566A">
        <w:rPr>
          <w:rFonts w:eastAsia="Times New Roman"/>
          <w:szCs w:val="24"/>
        </w:rPr>
        <w:t xml:space="preserve"> σύνταξη</w:t>
      </w:r>
      <w:r>
        <w:rPr>
          <w:rFonts w:eastAsia="Times New Roman"/>
          <w:szCs w:val="24"/>
        </w:rPr>
        <w:t>»</w:t>
      </w:r>
      <w:r w:rsidRPr="00B7566A">
        <w:rPr>
          <w:rFonts w:eastAsia="Times New Roman"/>
          <w:szCs w:val="24"/>
        </w:rPr>
        <w:t xml:space="preserve"> ιδίως όταν έχει μειωθεί </w:t>
      </w:r>
      <w:r>
        <w:rPr>
          <w:rFonts w:eastAsia="Times New Roman"/>
          <w:szCs w:val="24"/>
        </w:rPr>
        <w:t>δεκαεπτά</w:t>
      </w:r>
      <w:r w:rsidRPr="00B7566A">
        <w:rPr>
          <w:rFonts w:eastAsia="Times New Roman"/>
          <w:szCs w:val="24"/>
        </w:rPr>
        <w:t xml:space="preserve"> φορές επί των ημερών </w:t>
      </w:r>
      <w:r>
        <w:rPr>
          <w:rFonts w:eastAsia="Times New Roman"/>
          <w:szCs w:val="24"/>
        </w:rPr>
        <w:t>σας.</w:t>
      </w:r>
      <w:r w:rsidRPr="00B7566A">
        <w:rPr>
          <w:rFonts w:eastAsia="Times New Roman"/>
          <w:szCs w:val="24"/>
        </w:rPr>
        <w:t xml:space="preserve"> Λέει</w:t>
      </w:r>
      <w:r>
        <w:rPr>
          <w:rFonts w:eastAsia="Times New Roman"/>
          <w:szCs w:val="24"/>
        </w:rPr>
        <w:t>,</w:t>
      </w:r>
      <w:r w:rsidRPr="00B7566A">
        <w:rPr>
          <w:rFonts w:eastAsia="Times New Roman"/>
          <w:szCs w:val="24"/>
        </w:rPr>
        <w:t xml:space="preserve"> </w:t>
      </w:r>
      <w:r>
        <w:rPr>
          <w:rFonts w:eastAsia="Times New Roman"/>
          <w:szCs w:val="24"/>
        </w:rPr>
        <w:t>λ</w:t>
      </w:r>
      <w:r w:rsidRPr="00B7566A">
        <w:rPr>
          <w:rFonts w:eastAsia="Times New Roman"/>
          <w:szCs w:val="24"/>
        </w:rPr>
        <w:t>οιπόν</w:t>
      </w:r>
      <w:r>
        <w:rPr>
          <w:rFonts w:eastAsia="Times New Roman"/>
          <w:szCs w:val="24"/>
        </w:rPr>
        <w:t>,</w:t>
      </w:r>
      <w:r w:rsidRPr="00B7566A">
        <w:rPr>
          <w:rFonts w:eastAsia="Times New Roman"/>
          <w:szCs w:val="24"/>
        </w:rPr>
        <w:t xml:space="preserve"> το Σύνταγμα στο άρθρο 73</w:t>
      </w:r>
      <w:r>
        <w:rPr>
          <w:rFonts w:eastAsia="Times New Roman"/>
          <w:szCs w:val="24"/>
        </w:rPr>
        <w:t>,</w:t>
      </w:r>
      <w:r w:rsidRPr="00B7566A">
        <w:rPr>
          <w:rFonts w:eastAsia="Times New Roman"/>
          <w:szCs w:val="24"/>
        </w:rPr>
        <w:t xml:space="preserve"> παράγραφος 2</w:t>
      </w:r>
      <w:r w:rsidRPr="0054285A">
        <w:rPr>
          <w:rFonts w:eastAsia="Times New Roman"/>
          <w:szCs w:val="24"/>
        </w:rPr>
        <w:t>:</w:t>
      </w:r>
      <w:r w:rsidRPr="00B7566A">
        <w:rPr>
          <w:rFonts w:eastAsia="Times New Roman"/>
          <w:szCs w:val="24"/>
        </w:rPr>
        <w:t xml:space="preserve"> </w:t>
      </w:r>
      <w:r>
        <w:rPr>
          <w:rFonts w:eastAsia="Times New Roman"/>
          <w:szCs w:val="24"/>
        </w:rPr>
        <w:t>«</w:t>
      </w:r>
      <w:r>
        <w:rPr>
          <w:rFonts w:eastAsia="Times New Roman" w:cs="Times New Roman"/>
          <w:szCs w:val="24"/>
        </w:rPr>
        <w:t xml:space="preserve">Νομοσχέδια που αναφέρονται οπωσδήποτε στην απονομή συντάξεως και στις προϋποθέσεις της, υποβάλλονται μόνο από </w:t>
      </w:r>
      <w:r>
        <w:rPr>
          <w:rFonts w:eastAsia="Times New Roman" w:cs="Times New Roman"/>
          <w:szCs w:val="24"/>
        </w:rPr>
        <w:t xml:space="preserve">το </w:t>
      </w:r>
      <w:r>
        <w:rPr>
          <w:rFonts w:eastAsia="Times New Roman" w:cs="Times New Roman"/>
          <w:szCs w:val="24"/>
        </w:rPr>
        <w:t xml:space="preserve">Υπουργείο </w:t>
      </w:r>
      <w:r>
        <w:rPr>
          <w:rFonts w:eastAsia="Times New Roman" w:cs="Times New Roman"/>
          <w:szCs w:val="24"/>
        </w:rPr>
        <w:t>Οικονομικών ύστερα από γνωμοδότηση του Ελεγκτικού Συνεδρίου».</w:t>
      </w:r>
      <w:r>
        <w:rPr>
          <w:rFonts w:eastAsia="Times New Roman" w:cs="Times New Roman"/>
          <w:szCs w:val="24"/>
          <w:vertAlign w:val="superscript"/>
        </w:rPr>
        <w:t>.</w:t>
      </w:r>
      <w:r w:rsidRPr="00B7566A">
        <w:rPr>
          <w:rFonts w:eastAsia="Times New Roman"/>
          <w:szCs w:val="24"/>
        </w:rPr>
        <w:t xml:space="preserve"> Και λέει</w:t>
      </w:r>
      <w:r>
        <w:rPr>
          <w:rFonts w:eastAsia="Times New Roman"/>
          <w:szCs w:val="24"/>
        </w:rPr>
        <w:t>,</w:t>
      </w:r>
      <w:r w:rsidRPr="00B7566A">
        <w:rPr>
          <w:rFonts w:eastAsia="Times New Roman"/>
          <w:szCs w:val="24"/>
        </w:rPr>
        <w:t xml:space="preserve"> </w:t>
      </w:r>
      <w:r>
        <w:rPr>
          <w:rFonts w:eastAsia="Times New Roman"/>
          <w:szCs w:val="24"/>
        </w:rPr>
        <w:t>επίσης,</w:t>
      </w:r>
      <w:r w:rsidRPr="00B7566A">
        <w:rPr>
          <w:rFonts w:eastAsia="Times New Roman"/>
          <w:szCs w:val="24"/>
        </w:rPr>
        <w:t xml:space="preserve"> το άρθρο 98</w:t>
      </w:r>
      <w:r>
        <w:rPr>
          <w:rFonts w:eastAsia="Times New Roman"/>
          <w:szCs w:val="24"/>
        </w:rPr>
        <w:t>,</w:t>
      </w:r>
      <w:r w:rsidRPr="00B7566A">
        <w:rPr>
          <w:rFonts w:eastAsia="Times New Roman"/>
          <w:szCs w:val="24"/>
        </w:rPr>
        <w:t xml:space="preserve"> παράγραφος 1</w:t>
      </w:r>
      <w:r>
        <w:rPr>
          <w:rFonts w:eastAsia="Times New Roman"/>
          <w:szCs w:val="24"/>
        </w:rPr>
        <w:t>,</w:t>
      </w:r>
      <w:r w:rsidRPr="00B7566A">
        <w:rPr>
          <w:rFonts w:eastAsia="Times New Roman"/>
          <w:szCs w:val="24"/>
        </w:rPr>
        <w:t xml:space="preserve"> περίπτωση </w:t>
      </w:r>
      <w:r>
        <w:rPr>
          <w:rFonts w:eastAsia="Times New Roman"/>
          <w:szCs w:val="24"/>
        </w:rPr>
        <w:t>δ</w:t>
      </w:r>
      <w:r>
        <w:rPr>
          <w:rFonts w:eastAsia="Times New Roman"/>
          <w:szCs w:val="24"/>
        </w:rPr>
        <w:t>΄</w:t>
      </w:r>
      <w:r w:rsidRPr="00B7566A">
        <w:rPr>
          <w:rFonts w:eastAsia="Times New Roman"/>
          <w:szCs w:val="24"/>
        </w:rPr>
        <w:t xml:space="preserve"> του Συντάγματος</w:t>
      </w:r>
      <w:r>
        <w:rPr>
          <w:rFonts w:eastAsia="Times New Roman"/>
          <w:szCs w:val="24"/>
        </w:rPr>
        <w:t>, «Σ</w:t>
      </w:r>
      <w:r w:rsidRPr="00B7566A">
        <w:rPr>
          <w:rFonts w:eastAsia="Times New Roman"/>
          <w:szCs w:val="24"/>
        </w:rPr>
        <w:t>την αρμοδιότητα του Ελεγκτικού Συνεδρίου ανήκουν ιδίως α</w:t>
      </w:r>
      <w:r>
        <w:rPr>
          <w:rFonts w:eastAsia="Times New Roman"/>
          <w:szCs w:val="24"/>
        </w:rPr>
        <w:t>,</w:t>
      </w:r>
      <w:r w:rsidRPr="00B7566A">
        <w:rPr>
          <w:rFonts w:eastAsia="Times New Roman"/>
          <w:szCs w:val="24"/>
        </w:rPr>
        <w:t xml:space="preserve"> β</w:t>
      </w:r>
      <w:r>
        <w:rPr>
          <w:rFonts w:eastAsia="Times New Roman"/>
          <w:szCs w:val="24"/>
        </w:rPr>
        <w:t>,</w:t>
      </w:r>
      <w:r w:rsidRPr="00B7566A">
        <w:rPr>
          <w:rFonts w:eastAsia="Times New Roman"/>
          <w:szCs w:val="24"/>
        </w:rPr>
        <w:t xml:space="preserve"> γ</w:t>
      </w:r>
      <w:r>
        <w:rPr>
          <w:rFonts w:eastAsia="Times New Roman"/>
          <w:szCs w:val="24"/>
        </w:rPr>
        <w:t>,</w:t>
      </w:r>
      <w:r w:rsidRPr="00B7566A">
        <w:rPr>
          <w:rFonts w:eastAsia="Times New Roman"/>
          <w:szCs w:val="24"/>
        </w:rPr>
        <w:t xml:space="preserve"> δ</w:t>
      </w:r>
      <w:r>
        <w:rPr>
          <w:rFonts w:eastAsia="Times New Roman"/>
          <w:szCs w:val="24"/>
        </w:rPr>
        <w:t>,</w:t>
      </w:r>
      <w:r w:rsidRPr="00B7566A">
        <w:rPr>
          <w:rFonts w:eastAsia="Times New Roman"/>
          <w:szCs w:val="24"/>
        </w:rPr>
        <w:t xml:space="preserve"> η γνωμάτευση για τα νομοσχέδια που αφορούν συντάξ</w:t>
      </w:r>
      <w:r w:rsidRPr="00B7566A">
        <w:rPr>
          <w:rFonts w:eastAsia="Times New Roman"/>
          <w:szCs w:val="24"/>
        </w:rPr>
        <w:t>εις</w:t>
      </w:r>
      <w:r>
        <w:rPr>
          <w:rFonts w:eastAsia="Times New Roman"/>
          <w:szCs w:val="24"/>
        </w:rPr>
        <w:t>».</w:t>
      </w:r>
    </w:p>
    <w:p w14:paraId="4318B382" w14:textId="77777777" w:rsidR="001D7CFB" w:rsidRDefault="00EB4E04">
      <w:pPr>
        <w:spacing w:line="600" w:lineRule="auto"/>
        <w:ind w:firstLine="720"/>
        <w:jc w:val="both"/>
        <w:rPr>
          <w:rFonts w:eastAsia="Times New Roman"/>
          <w:szCs w:val="24"/>
        </w:rPr>
      </w:pPr>
      <w:r>
        <w:rPr>
          <w:rFonts w:eastAsia="Times New Roman"/>
          <w:szCs w:val="24"/>
        </w:rPr>
        <w:t xml:space="preserve">Το κύριο σώμα του νομοσχεδίου </w:t>
      </w:r>
      <w:r w:rsidRPr="00B7566A">
        <w:rPr>
          <w:rFonts w:eastAsia="Times New Roman"/>
          <w:szCs w:val="24"/>
        </w:rPr>
        <w:t>που καταθέσατε</w:t>
      </w:r>
      <w:r>
        <w:rPr>
          <w:rFonts w:eastAsia="Times New Roman"/>
          <w:szCs w:val="24"/>
        </w:rPr>
        <w:t>,</w:t>
      </w:r>
      <w:r w:rsidRPr="00B7566A">
        <w:rPr>
          <w:rFonts w:eastAsia="Times New Roman"/>
          <w:szCs w:val="24"/>
        </w:rPr>
        <w:t xml:space="preserve"> έχει τίτλο </w:t>
      </w:r>
      <w:r>
        <w:rPr>
          <w:rFonts w:eastAsia="Times New Roman"/>
          <w:szCs w:val="24"/>
        </w:rPr>
        <w:t>«Ρ</w:t>
      </w:r>
      <w:r w:rsidRPr="00B7566A">
        <w:rPr>
          <w:rFonts w:eastAsia="Times New Roman"/>
          <w:szCs w:val="24"/>
        </w:rPr>
        <w:t>ύθμιση οφειλών προς το</w:t>
      </w:r>
      <w:r>
        <w:rPr>
          <w:rFonts w:eastAsia="Times New Roman"/>
          <w:szCs w:val="24"/>
        </w:rPr>
        <w:t>ν</w:t>
      </w:r>
      <w:r w:rsidRPr="00B7566A">
        <w:rPr>
          <w:rFonts w:eastAsia="Times New Roman"/>
          <w:szCs w:val="24"/>
        </w:rPr>
        <w:t xml:space="preserve"> δημόσιο τομέα</w:t>
      </w:r>
      <w:r>
        <w:rPr>
          <w:rFonts w:eastAsia="Times New Roman"/>
          <w:szCs w:val="24"/>
        </w:rPr>
        <w:t>,</w:t>
      </w:r>
      <w:r w:rsidRPr="00B7566A">
        <w:rPr>
          <w:rFonts w:eastAsia="Times New Roman"/>
          <w:szCs w:val="24"/>
        </w:rPr>
        <w:t xml:space="preserve"> συνταξιοδοτικές ρυθμίσεις</w:t>
      </w:r>
      <w:r>
        <w:rPr>
          <w:rFonts w:eastAsia="Times New Roman"/>
          <w:szCs w:val="24"/>
        </w:rPr>
        <w:t>».</w:t>
      </w:r>
      <w:r w:rsidRPr="00B7566A">
        <w:rPr>
          <w:rFonts w:eastAsia="Times New Roman"/>
          <w:szCs w:val="24"/>
        </w:rPr>
        <w:t xml:space="preserve"> Και επειδή το </w:t>
      </w:r>
      <w:r>
        <w:rPr>
          <w:rFonts w:eastAsia="Times New Roman"/>
          <w:szCs w:val="24"/>
        </w:rPr>
        <w:t>κύριο</w:t>
      </w:r>
      <w:r w:rsidRPr="00B7566A">
        <w:rPr>
          <w:rFonts w:eastAsia="Times New Roman"/>
          <w:szCs w:val="24"/>
        </w:rPr>
        <w:t xml:space="preserve"> σώμα έχει συνταξιοδοτικές ρυθμίσεις</w:t>
      </w:r>
      <w:r>
        <w:rPr>
          <w:rFonts w:eastAsia="Times New Roman"/>
          <w:szCs w:val="24"/>
        </w:rPr>
        <w:t>,</w:t>
      </w:r>
      <w:r w:rsidRPr="00B7566A">
        <w:rPr>
          <w:rFonts w:eastAsia="Times New Roman"/>
          <w:szCs w:val="24"/>
        </w:rPr>
        <w:t xml:space="preserve"> για αυτές τις συνταξιοδοτικές ρυθμίσεις που αναφέρονται στο άρθρο 1</w:t>
      </w:r>
      <w:r w:rsidRPr="00B7566A">
        <w:rPr>
          <w:rFonts w:eastAsia="Times New Roman"/>
          <w:szCs w:val="24"/>
        </w:rPr>
        <w:t>9 και στο άρθρο 32</w:t>
      </w:r>
      <w:r>
        <w:rPr>
          <w:rFonts w:eastAsia="Times New Roman"/>
          <w:szCs w:val="24"/>
        </w:rPr>
        <w:t>,</w:t>
      </w:r>
      <w:r w:rsidRPr="00B7566A">
        <w:rPr>
          <w:rFonts w:eastAsia="Times New Roman"/>
          <w:szCs w:val="24"/>
        </w:rPr>
        <w:t xml:space="preserve"> δηλαδή </w:t>
      </w:r>
      <w:r>
        <w:rPr>
          <w:rFonts w:eastAsia="Times New Roman"/>
          <w:szCs w:val="24"/>
        </w:rPr>
        <w:t>στις</w:t>
      </w:r>
      <w:r w:rsidRPr="00B7566A">
        <w:rPr>
          <w:rFonts w:eastAsia="Times New Roman"/>
          <w:szCs w:val="24"/>
        </w:rPr>
        <w:t xml:space="preserve"> </w:t>
      </w:r>
      <w:r>
        <w:rPr>
          <w:rFonts w:eastAsia="Times New Roman"/>
          <w:szCs w:val="24"/>
        </w:rPr>
        <w:t>συντάξεις</w:t>
      </w:r>
      <w:r w:rsidRPr="00B7566A">
        <w:rPr>
          <w:rFonts w:eastAsia="Times New Roman"/>
          <w:szCs w:val="24"/>
        </w:rPr>
        <w:t xml:space="preserve"> χηρείας και στο άρθρο 32 για την ευεργετική </w:t>
      </w:r>
      <w:r>
        <w:rPr>
          <w:rFonts w:eastAsia="Times New Roman"/>
          <w:szCs w:val="24"/>
        </w:rPr>
        <w:t xml:space="preserve">αναγνώριση ως </w:t>
      </w:r>
      <w:r w:rsidRPr="00B7566A">
        <w:rPr>
          <w:rFonts w:eastAsia="Times New Roman"/>
          <w:szCs w:val="24"/>
        </w:rPr>
        <w:t>ασφαλιστικών ετών κάποι</w:t>
      </w:r>
      <w:r>
        <w:rPr>
          <w:rFonts w:eastAsia="Times New Roman"/>
          <w:szCs w:val="24"/>
        </w:rPr>
        <w:t>ω</w:t>
      </w:r>
      <w:r w:rsidRPr="00B7566A">
        <w:rPr>
          <w:rFonts w:eastAsia="Times New Roman"/>
          <w:szCs w:val="24"/>
        </w:rPr>
        <w:t xml:space="preserve">ν </w:t>
      </w:r>
      <w:r>
        <w:rPr>
          <w:rFonts w:eastAsia="Times New Roman"/>
          <w:szCs w:val="24"/>
        </w:rPr>
        <w:t>ετών</w:t>
      </w:r>
      <w:r w:rsidRPr="00B7566A">
        <w:rPr>
          <w:rFonts w:eastAsia="Times New Roman"/>
          <w:szCs w:val="24"/>
        </w:rPr>
        <w:t xml:space="preserve"> μεταπτυχιακών σπουδών</w:t>
      </w:r>
      <w:r>
        <w:rPr>
          <w:rFonts w:eastAsia="Times New Roman"/>
          <w:szCs w:val="24"/>
        </w:rPr>
        <w:t>,</w:t>
      </w:r>
      <w:r w:rsidRPr="00B7566A">
        <w:rPr>
          <w:rFonts w:eastAsia="Times New Roman"/>
          <w:szCs w:val="24"/>
        </w:rPr>
        <w:t xml:space="preserve"> για αυτά υπάρχει γνωμοδότηση του Ελεγκτικού Συνεδρίου ενσωματωμένη στο νομοσχέδιο</w:t>
      </w:r>
      <w:r>
        <w:rPr>
          <w:rFonts w:eastAsia="Times New Roman"/>
          <w:szCs w:val="24"/>
        </w:rPr>
        <w:t>.</w:t>
      </w:r>
      <w:r w:rsidRPr="00B7566A">
        <w:rPr>
          <w:rFonts w:eastAsia="Times New Roman"/>
          <w:szCs w:val="24"/>
        </w:rPr>
        <w:t xml:space="preserve"> </w:t>
      </w:r>
    </w:p>
    <w:p w14:paraId="4318B383" w14:textId="77777777" w:rsidR="001D7CFB" w:rsidRDefault="00EB4E04">
      <w:pPr>
        <w:spacing w:line="600" w:lineRule="auto"/>
        <w:ind w:firstLine="720"/>
        <w:jc w:val="both"/>
        <w:rPr>
          <w:rFonts w:eastAsia="Times New Roman"/>
          <w:szCs w:val="24"/>
        </w:rPr>
      </w:pPr>
      <w:r w:rsidRPr="00B7566A">
        <w:rPr>
          <w:rFonts w:eastAsia="Times New Roman"/>
          <w:szCs w:val="24"/>
        </w:rPr>
        <w:t xml:space="preserve">Ενώ στην </w:t>
      </w:r>
      <w:r w:rsidRPr="00B7566A">
        <w:rPr>
          <w:rFonts w:eastAsia="Times New Roman"/>
          <w:szCs w:val="24"/>
        </w:rPr>
        <w:t>τροπολογία γι</w:t>
      </w:r>
      <w:r>
        <w:rPr>
          <w:rFonts w:eastAsia="Times New Roman"/>
          <w:szCs w:val="24"/>
        </w:rPr>
        <w:t xml:space="preserve">α την οποίαν μιλάτε ότι </w:t>
      </w:r>
      <w:r>
        <w:rPr>
          <w:rFonts w:eastAsia="Times New Roman"/>
          <w:szCs w:val="24"/>
        </w:rPr>
        <w:t xml:space="preserve">δήθεν </w:t>
      </w:r>
      <w:r>
        <w:rPr>
          <w:rFonts w:eastAsia="Times New Roman"/>
          <w:szCs w:val="24"/>
        </w:rPr>
        <w:t xml:space="preserve">είναι </w:t>
      </w:r>
      <w:r>
        <w:rPr>
          <w:rFonts w:eastAsia="Times New Roman"/>
          <w:szCs w:val="24"/>
        </w:rPr>
        <w:t>η δέκατη τρίτη</w:t>
      </w:r>
      <w:r>
        <w:rPr>
          <w:rFonts w:eastAsia="Times New Roman"/>
          <w:szCs w:val="24"/>
          <w:vertAlign w:val="superscript"/>
        </w:rPr>
        <w:t xml:space="preserve">  </w:t>
      </w:r>
      <w:r w:rsidRPr="00B7566A">
        <w:rPr>
          <w:rFonts w:eastAsia="Times New Roman"/>
          <w:szCs w:val="24"/>
        </w:rPr>
        <w:t>σύνταξη και θα έπρεπε κατ</w:t>
      </w:r>
      <w:r>
        <w:rPr>
          <w:rFonts w:eastAsia="Times New Roman"/>
          <w:szCs w:val="24"/>
        </w:rPr>
        <w:t xml:space="preserve">’ </w:t>
      </w:r>
      <w:r w:rsidRPr="00B7566A">
        <w:rPr>
          <w:rFonts w:eastAsia="Times New Roman"/>
          <w:szCs w:val="24"/>
        </w:rPr>
        <w:t>εξοχήν εκεί να υπάρχει γνωμοδότηση του Ελεγκτικού Συνεδρίου</w:t>
      </w:r>
      <w:r>
        <w:rPr>
          <w:rFonts w:eastAsia="Times New Roman"/>
          <w:szCs w:val="24"/>
        </w:rPr>
        <w:t>,</w:t>
      </w:r>
      <w:r w:rsidRPr="00B7566A">
        <w:rPr>
          <w:rFonts w:eastAsia="Times New Roman"/>
          <w:szCs w:val="24"/>
        </w:rPr>
        <w:t xml:space="preserve"> δεν έχετε γνωμοδότηση </w:t>
      </w:r>
      <w:r>
        <w:rPr>
          <w:rFonts w:eastAsia="Times New Roman"/>
          <w:szCs w:val="24"/>
        </w:rPr>
        <w:t xml:space="preserve">του </w:t>
      </w:r>
      <w:r w:rsidRPr="00B7566A">
        <w:rPr>
          <w:rFonts w:eastAsia="Times New Roman"/>
          <w:szCs w:val="24"/>
        </w:rPr>
        <w:t>Ελεγκτικού Συνεδρίου</w:t>
      </w:r>
      <w:r>
        <w:rPr>
          <w:rFonts w:eastAsia="Times New Roman"/>
          <w:szCs w:val="24"/>
        </w:rPr>
        <w:t>,</w:t>
      </w:r>
      <w:r w:rsidRPr="00B7566A">
        <w:rPr>
          <w:rFonts w:eastAsia="Times New Roman"/>
          <w:szCs w:val="24"/>
        </w:rPr>
        <w:t xml:space="preserve"> διότι θα σας έστελνε ο Γενικός Επίτροπος της Επικρατεία</w:t>
      </w:r>
      <w:r w:rsidRPr="00B7566A">
        <w:rPr>
          <w:rFonts w:eastAsia="Times New Roman"/>
          <w:szCs w:val="24"/>
        </w:rPr>
        <w:t xml:space="preserve">ς </w:t>
      </w:r>
      <w:r>
        <w:rPr>
          <w:rFonts w:eastAsia="Times New Roman"/>
          <w:szCs w:val="24"/>
        </w:rPr>
        <w:t>και το</w:t>
      </w:r>
      <w:r w:rsidRPr="00B7566A">
        <w:rPr>
          <w:rFonts w:eastAsia="Times New Roman"/>
          <w:szCs w:val="24"/>
        </w:rPr>
        <w:t xml:space="preserve"> Ελεγκτικ</w:t>
      </w:r>
      <w:r>
        <w:rPr>
          <w:rFonts w:eastAsia="Times New Roman"/>
          <w:szCs w:val="24"/>
        </w:rPr>
        <w:t>ό</w:t>
      </w:r>
      <w:r w:rsidRPr="00B7566A">
        <w:rPr>
          <w:rFonts w:eastAsia="Times New Roman"/>
          <w:szCs w:val="24"/>
        </w:rPr>
        <w:t xml:space="preserve"> </w:t>
      </w:r>
      <w:r>
        <w:rPr>
          <w:rFonts w:eastAsia="Times New Roman"/>
          <w:szCs w:val="24"/>
        </w:rPr>
        <w:t>Συνέδριο πίσω</w:t>
      </w:r>
      <w:r w:rsidRPr="00B7566A">
        <w:rPr>
          <w:rFonts w:eastAsia="Times New Roman"/>
          <w:szCs w:val="24"/>
        </w:rPr>
        <w:t xml:space="preserve"> την τροπολογία αυτή</w:t>
      </w:r>
      <w:r>
        <w:rPr>
          <w:rFonts w:eastAsia="Times New Roman"/>
          <w:szCs w:val="24"/>
        </w:rPr>
        <w:t>,</w:t>
      </w:r>
      <w:r w:rsidRPr="00B7566A">
        <w:rPr>
          <w:rFonts w:eastAsia="Times New Roman"/>
          <w:szCs w:val="24"/>
        </w:rPr>
        <w:t xml:space="preserve"> λέγοντας ότι δεν πρόκειται για σύνταξη</w:t>
      </w:r>
      <w:r>
        <w:rPr>
          <w:rFonts w:eastAsia="Times New Roman"/>
          <w:szCs w:val="24"/>
        </w:rPr>
        <w:t>.</w:t>
      </w:r>
    </w:p>
    <w:p w14:paraId="4318B384" w14:textId="77777777" w:rsidR="001D7CFB" w:rsidRDefault="00EB4E04">
      <w:pPr>
        <w:spacing w:line="600" w:lineRule="auto"/>
        <w:ind w:firstLine="720"/>
        <w:jc w:val="both"/>
        <w:rPr>
          <w:rFonts w:eastAsia="Times New Roman"/>
          <w:szCs w:val="24"/>
        </w:rPr>
      </w:pPr>
      <w:r>
        <w:rPr>
          <w:rFonts w:eastAsia="Times New Roman"/>
          <w:szCs w:val="24"/>
        </w:rPr>
        <w:t>«</w:t>
      </w:r>
      <w:r w:rsidRPr="00B7566A">
        <w:rPr>
          <w:rFonts w:eastAsia="Times New Roman"/>
          <w:szCs w:val="24"/>
        </w:rPr>
        <w:t>Μα</w:t>
      </w:r>
      <w:r>
        <w:rPr>
          <w:rFonts w:eastAsia="Times New Roman"/>
          <w:szCs w:val="24"/>
        </w:rPr>
        <w:t>,</w:t>
      </w:r>
      <w:r w:rsidRPr="00B7566A">
        <w:rPr>
          <w:rFonts w:eastAsia="Times New Roman"/>
          <w:szCs w:val="24"/>
        </w:rPr>
        <w:t xml:space="preserve"> κύριε </w:t>
      </w:r>
      <w:r>
        <w:rPr>
          <w:rFonts w:eastAsia="Times New Roman"/>
          <w:szCs w:val="24"/>
        </w:rPr>
        <w:t>εισηγητά,</w:t>
      </w:r>
      <w:r w:rsidRPr="00B7566A">
        <w:rPr>
          <w:rFonts w:eastAsia="Times New Roman"/>
          <w:szCs w:val="24"/>
        </w:rPr>
        <w:t xml:space="preserve"> </w:t>
      </w:r>
      <w:r>
        <w:rPr>
          <w:rFonts w:eastAsia="Times New Roman"/>
          <w:szCs w:val="24"/>
        </w:rPr>
        <w:t xml:space="preserve">κύριε ομιλητά, </w:t>
      </w:r>
      <w:r w:rsidRPr="00B7566A">
        <w:rPr>
          <w:rFonts w:eastAsia="Times New Roman"/>
          <w:szCs w:val="24"/>
        </w:rPr>
        <w:t>της Νέας Δημοκρατίας</w:t>
      </w:r>
      <w:r>
        <w:rPr>
          <w:rFonts w:eastAsia="Times New Roman"/>
          <w:szCs w:val="24"/>
        </w:rPr>
        <w:t>,</w:t>
      </w:r>
      <w:r w:rsidRPr="00B7566A">
        <w:rPr>
          <w:rFonts w:eastAsia="Times New Roman"/>
          <w:szCs w:val="24"/>
        </w:rPr>
        <w:t xml:space="preserve"> με τις λέξεις θα παίζουμε</w:t>
      </w:r>
      <w:r>
        <w:rPr>
          <w:rFonts w:eastAsia="Times New Roman"/>
          <w:szCs w:val="24"/>
        </w:rPr>
        <w:t>;»</w:t>
      </w:r>
      <w:r w:rsidRPr="00B7566A">
        <w:rPr>
          <w:rFonts w:eastAsia="Times New Roman"/>
          <w:szCs w:val="24"/>
        </w:rPr>
        <w:t xml:space="preserve"> Όχι</w:t>
      </w:r>
      <w:r>
        <w:rPr>
          <w:rFonts w:eastAsia="Times New Roman"/>
          <w:szCs w:val="24"/>
        </w:rPr>
        <w:t>,</w:t>
      </w:r>
      <w:r w:rsidRPr="00B7566A">
        <w:rPr>
          <w:rFonts w:eastAsia="Times New Roman"/>
          <w:szCs w:val="24"/>
        </w:rPr>
        <w:t xml:space="preserve"> δεν παίζουμε με τις λέξεις</w:t>
      </w:r>
      <w:r>
        <w:rPr>
          <w:rFonts w:eastAsia="Times New Roman"/>
          <w:szCs w:val="24"/>
        </w:rPr>
        <w:t>.</w:t>
      </w:r>
      <w:r w:rsidRPr="00B7566A">
        <w:rPr>
          <w:rFonts w:eastAsia="Times New Roman"/>
          <w:szCs w:val="24"/>
        </w:rPr>
        <w:t xml:space="preserve"> </w:t>
      </w:r>
      <w:r>
        <w:rPr>
          <w:rFonts w:eastAsia="Times New Roman"/>
          <w:szCs w:val="24"/>
        </w:rPr>
        <w:t>Π</w:t>
      </w:r>
      <w:r w:rsidRPr="00B7566A">
        <w:rPr>
          <w:rFonts w:eastAsia="Times New Roman"/>
          <w:szCs w:val="24"/>
        </w:rPr>
        <w:t>αίζουμε με τα σύμβολα</w:t>
      </w:r>
      <w:r>
        <w:rPr>
          <w:rFonts w:eastAsia="Times New Roman"/>
          <w:szCs w:val="24"/>
        </w:rPr>
        <w:t>, π</w:t>
      </w:r>
      <w:r w:rsidRPr="00B7566A">
        <w:rPr>
          <w:rFonts w:eastAsia="Times New Roman"/>
          <w:szCs w:val="24"/>
        </w:rPr>
        <w:t>αίζουμε με τη νοημ</w:t>
      </w:r>
      <w:r w:rsidRPr="00B7566A">
        <w:rPr>
          <w:rFonts w:eastAsia="Times New Roman"/>
          <w:szCs w:val="24"/>
        </w:rPr>
        <w:t>οσύνη</w:t>
      </w:r>
      <w:r>
        <w:rPr>
          <w:rFonts w:eastAsia="Times New Roman"/>
          <w:szCs w:val="24"/>
        </w:rPr>
        <w:t>,</w:t>
      </w:r>
      <w:r w:rsidRPr="00B7566A">
        <w:rPr>
          <w:rFonts w:eastAsia="Times New Roman"/>
          <w:szCs w:val="24"/>
        </w:rPr>
        <w:t xml:space="preserve"> παίζουμε με το πώς υποτιμάτε τον ελλ</w:t>
      </w:r>
      <w:r>
        <w:rPr>
          <w:rFonts w:eastAsia="Times New Roman"/>
          <w:szCs w:val="24"/>
        </w:rPr>
        <w:t xml:space="preserve">ηνικό λαό και θέλετε να καταδολιεύσετε </w:t>
      </w:r>
      <w:r w:rsidRPr="00B7566A">
        <w:rPr>
          <w:rFonts w:eastAsia="Times New Roman"/>
          <w:szCs w:val="24"/>
        </w:rPr>
        <w:t>την ψήφο του και είστε άριστ</w:t>
      </w:r>
      <w:r>
        <w:rPr>
          <w:rFonts w:eastAsia="Times New Roman"/>
          <w:szCs w:val="24"/>
        </w:rPr>
        <w:t>οι</w:t>
      </w:r>
      <w:r w:rsidRPr="00B7566A">
        <w:rPr>
          <w:rFonts w:eastAsia="Times New Roman"/>
          <w:szCs w:val="24"/>
        </w:rPr>
        <w:t xml:space="preserve"> κιβδηλοποιοί και παραχαράκτες</w:t>
      </w:r>
      <w:r>
        <w:rPr>
          <w:rFonts w:eastAsia="Times New Roman"/>
          <w:szCs w:val="24"/>
        </w:rPr>
        <w:t>. Κ</w:t>
      </w:r>
      <w:r w:rsidRPr="00B7566A">
        <w:rPr>
          <w:rFonts w:eastAsia="Times New Roman"/>
          <w:szCs w:val="24"/>
        </w:rPr>
        <w:t>ιβδηλοποιοί και παραχαράκτες με λέξ</w:t>
      </w:r>
      <w:r>
        <w:rPr>
          <w:rFonts w:eastAsia="Times New Roman"/>
          <w:szCs w:val="24"/>
        </w:rPr>
        <w:t xml:space="preserve">εις </w:t>
      </w:r>
      <w:r w:rsidRPr="00B7566A">
        <w:rPr>
          <w:rFonts w:eastAsia="Times New Roman"/>
          <w:szCs w:val="24"/>
        </w:rPr>
        <w:t>συμπαθητικές</w:t>
      </w:r>
      <w:r>
        <w:rPr>
          <w:rFonts w:eastAsia="Times New Roman"/>
          <w:szCs w:val="24"/>
        </w:rPr>
        <w:t>.</w:t>
      </w:r>
    </w:p>
    <w:p w14:paraId="4318B385" w14:textId="77777777" w:rsidR="001D7CFB" w:rsidRDefault="00EB4E04">
      <w:pPr>
        <w:spacing w:line="600" w:lineRule="auto"/>
        <w:ind w:firstLine="720"/>
        <w:jc w:val="both"/>
        <w:rPr>
          <w:rFonts w:eastAsia="Times New Roman"/>
          <w:szCs w:val="24"/>
        </w:rPr>
      </w:pPr>
      <w:r w:rsidRPr="00B7566A">
        <w:rPr>
          <w:rFonts w:eastAsia="Times New Roman"/>
          <w:szCs w:val="24"/>
        </w:rPr>
        <w:t>Κ</w:t>
      </w:r>
      <w:r>
        <w:rPr>
          <w:rFonts w:eastAsia="Times New Roman"/>
          <w:szCs w:val="24"/>
        </w:rPr>
        <w:t>αι επειδή δεν αντέχετε να προτάξετε</w:t>
      </w:r>
      <w:r w:rsidRPr="00B7566A">
        <w:rPr>
          <w:rFonts w:eastAsia="Times New Roman"/>
          <w:szCs w:val="24"/>
        </w:rPr>
        <w:t xml:space="preserve"> εμπράκτως αυτά που κά</w:t>
      </w:r>
      <w:r w:rsidRPr="00B7566A">
        <w:rPr>
          <w:rFonts w:eastAsia="Times New Roman"/>
          <w:szCs w:val="24"/>
        </w:rPr>
        <w:t>νετε</w:t>
      </w:r>
      <w:r>
        <w:rPr>
          <w:rFonts w:eastAsia="Times New Roman"/>
          <w:szCs w:val="24"/>
        </w:rPr>
        <w:t>,</w:t>
      </w:r>
      <w:r w:rsidRPr="00B7566A">
        <w:rPr>
          <w:rFonts w:eastAsia="Times New Roman"/>
          <w:szCs w:val="24"/>
        </w:rPr>
        <w:t xml:space="preserve"> ονομάζετ</w:t>
      </w:r>
      <w:r>
        <w:rPr>
          <w:rFonts w:eastAsia="Times New Roman"/>
          <w:szCs w:val="24"/>
        </w:rPr>
        <w:t>ε</w:t>
      </w:r>
      <w:r w:rsidRPr="00B7566A">
        <w:rPr>
          <w:rFonts w:eastAsia="Times New Roman"/>
          <w:szCs w:val="24"/>
        </w:rPr>
        <w:t xml:space="preserve"> με συμπαθητικές λέξεις ένα προεκλογικό επίδομα</w:t>
      </w:r>
      <w:r>
        <w:rPr>
          <w:rFonts w:eastAsia="Times New Roman"/>
          <w:szCs w:val="24"/>
        </w:rPr>
        <w:t>.</w:t>
      </w:r>
      <w:r w:rsidRPr="00B7566A">
        <w:rPr>
          <w:rFonts w:eastAsia="Times New Roman"/>
          <w:szCs w:val="24"/>
        </w:rPr>
        <w:t xml:space="preserve"> Το ξέρετε ότι είχατε δώσει </w:t>
      </w:r>
      <w:r>
        <w:rPr>
          <w:rFonts w:eastAsia="Times New Roman"/>
          <w:szCs w:val="24"/>
        </w:rPr>
        <w:t xml:space="preserve">δέκατη τρίτη </w:t>
      </w:r>
      <w:r w:rsidRPr="00B7566A">
        <w:rPr>
          <w:rFonts w:eastAsia="Times New Roman"/>
          <w:szCs w:val="24"/>
        </w:rPr>
        <w:t>σύνταξη το</w:t>
      </w:r>
      <w:r>
        <w:rPr>
          <w:rFonts w:eastAsia="Times New Roman"/>
          <w:szCs w:val="24"/>
        </w:rPr>
        <w:t>ν</w:t>
      </w:r>
      <w:r w:rsidRPr="00B7566A">
        <w:rPr>
          <w:rFonts w:eastAsia="Times New Roman"/>
          <w:szCs w:val="24"/>
        </w:rPr>
        <w:t xml:space="preserve"> Δεκέμβριο του </w:t>
      </w:r>
      <w:r>
        <w:rPr>
          <w:rFonts w:eastAsia="Times New Roman"/>
          <w:szCs w:val="24"/>
        </w:rPr>
        <w:t>’</w:t>
      </w:r>
      <w:r w:rsidRPr="00B7566A">
        <w:rPr>
          <w:rFonts w:eastAsia="Times New Roman"/>
          <w:szCs w:val="24"/>
        </w:rPr>
        <w:t>16</w:t>
      </w:r>
      <w:r>
        <w:rPr>
          <w:rFonts w:eastAsia="Times New Roman"/>
          <w:szCs w:val="24"/>
        </w:rPr>
        <w:t xml:space="preserve">, </w:t>
      </w:r>
      <w:r w:rsidRPr="00B7566A">
        <w:rPr>
          <w:rFonts w:eastAsia="Times New Roman"/>
          <w:szCs w:val="24"/>
        </w:rPr>
        <w:t>λέγοντας ότι θα είναι εις το</w:t>
      </w:r>
      <w:r>
        <w:rPr>
          <w:rFonts w:eastAsia="Times New Roman"/>
          <w:szCs w:val="24"/>
        </w:rPr>
        <w:t xml:space="preserve"> διηνεκές και δεν επανελήφθη; </w:t>
      </w:r>
      <w:r w:rsidRPr="00B7566A">
        <w:rPr>
          <w:rFonts w:eastAsia="Times New Roman"/>
          <w:szCs w:val="24"/>
        </w:rPr>
        <w:t xml:space="preserve">Τι έγινε η </w:t>
      </w:r>
      <w:r>
        <w:rPr>
          <w:rFonts w:eastAsia="Times New Roman"/>
          <w:szCs w:val="24"/>
        </w:rPr>
        <w:t>δέκατη τρίτη</w:t>
      </w:r>
      <w:r>
        <w:rPr>
          <w:rFonts w:eastAsia="Times New Roman"/>
          <w:szCs w:val="24"/>
        </w:rPr>
        <w:t xml:space="preserve"> </w:t>
      </w:r>
      <w:r w:rsidRPr="00B7566A">
        <w:rPr>
          <w:rFonts w:eastAsia="Times New Roman"/>
          <w:szCs w:val="24"/>
        </w:rPr>
        <w:t>σύνταξη</w:t>
      </w:r>
      <w:r>
        <w:rPr>
          <w:rFonts w:eastAsia="Times New Roman"/>
          <w:szCs w:val="24"/>
        </w:rPr>
        <w:t>;</w:t>
      </w:r>
      <w:r w:rsidRPr="00B7566A">
        <w:rPr>
          <w:rFonts w:eastAsia="Times New Roman"/>
          <w:szCs w:val="24"/>
        </w:rPr>
        <w:t xml:space="preserve"> Πόσες φορές θα δώσετε αυτή</w:t>
      </w:r>
      <w:r w:rsidRPr="00B7566A">
        <w:rPr>
          <w:rFonts w:eastAsia="Times New Roman"/>
          <w:szCs w:val="24"/>
        </w:rPr>
        <w:t xml:space="preserve"> τη ριμάδα </w:t>
      </w:r>
      <w:r>
        <w:rPr>
          <w:rFonts w:eastAsia="Times New Roman"/>
          <w:color w:val="222222"/>
          <w:szCs w:val="24"/>
          <w:shd w:val="clear" w:color="auto" w:fill="FFFFFF"/>
        </w:rPr>
        <w:t>τη δέκατη τρίτη</w:t>
      </w:r>
      <w:r>
        <w:rPr>
          <w:rFonts w:eastAsia="Times New Roman"/>
          <w:color w:val="222222"/>
          <w:szCs w:val="24"/>
          <w:shd w:val="clear" w:color="auto" w:fill="FFFFFF"/>
        </w:rPr>
        <w:t xml:space="preserve"> </w:t>
      </w:r>
      <w:r w:rsidRPr="00B7566A">
        <w:rPr>
          <w:rFonts w:eastAsia="Times New Roman"/>
          <w:szCs w:val="24"/>
        </w:rPr>
        <w:t>σύνταξη</w:t>
      </w:r>
      <w:r>
        <w:rPr>
          <w:rFonts w:eastAsia="Times New Roman"/>
          <w:szCs w:val="24"/>
        </w:rPr>
        <w:t>;</w:t>
      </w:r>
      <w:r w:rsidRPr="00B7566A">
        <w:rPr>
          <w:rFonts w:eastAsia="Times New Roman"/>
          <w:szCs w:val="24"/>
        </w:rPr>
        <w:t xml:space="preserve"> Τ</w:t>
      </w:r>
      <w:r>
        <w:rPr>
          <w:rFonts w:eastAsia="Times New Roman"/>
          <w:szCs w:val="24"/>
        </w:rPr>
        <w:t>ην</w:t>
      </w:r>
      <w:r w:rsidRPr="00B7566A">
        <w:rPr>
          <w:rFonts w:eastAsia="Times New Roman"/>
          <w:szCs w:val="24"/>
        </w:rPr>
        <w:t xml:space="preserve"> δώσατε το Δεκέμβριο του </w:t>
      </w:r>
      <w:r>
        <w:rPr>
          <w:rFonts w:eastAsia="Times New Roman"/>
          <w:szCs w:val="24"/>
        </w:rPr>
        <w:t>’</w:t>
      </w:r>
      <w:r w:rsidRPr="00B7566A">
        <w:rPr>
          <w:rFonts w:eastAsia="Times New Roman"/>
          <w:szCs w:val="24"/>
        </w:rPr>
        <w:t>16</w:t>
      </w:r>
      <w:r>
        <w:rPr>
          <w:rFonts w:eastAsia="Times New Roman"/>
          <w:szCs w:val="24"/>
        </w:rPr>
        <w:t>,</w:t>
      </w:r>
      <w:r w:rsidRPr="00B7566A">
        <w:rPr>
          <w:rFonts w:eastAsia="Times New Roman"/>
          <w:szCs w:val="24"/>
        </w:rPr>
        <w:t xml:space="preserve"> μετά ήταν προνοιακά επιδόματα</w:t>
      </w:r>
      <w:r>
        <w:rPr>
          <w:rFonts w:eastAsia="Times New Roman"/>
          <w:szCs w:val="24"/>
        </w:rPr>
        <w:t>, τώρα ξανα</w:t>
      </w:r>
      <w:r w:rsidRPr="00B7566A">
        <w:rPr>
          <w:rFonts w:eastAsia="Times New Roman"/>
          <w:szCs w:val="24"/>
        </w:rPr>
        <w:t>λέτε ότι είναι τάχα σύνταξη</w:t>
      </w:r>
      <w:r>
        <w:rPr>
          <w:rFonts w:eastAsia="Times New Roman"/>
          <w:szCs w:val="24"/>
        </w:rPr>
        <w:t>,</w:t>
      </w:r>
      <w:r w:rsidRPr="00B7566A">
        <w:rPr>
          <w:rFonts w:eastAsia="Times New Roman"/>
          <w:szCs w:val="24"/>
        </w:rPr>
        <w:t xml:space="preserve"> ενώ είναι μία εκλογικ</w:t>
      </w:r>
      <w:r>
        <w:rPr>
          <w:rFonts w:eastAsia="Times New Roman"/>
          <w:szCs w:val="24"/>
        </w:rPr>
        <w:t>ή</w:t>
      </w:r>
      <w:r w:rsidRPr="00B7566A">
        <w:rPr>
          <w:rFonts w:eastAsia="Times New Roman"/>
          <w:szCs w:val="24"/>
        </w:rPr>
        <w:t xml:space="preserve"> παροχή</w:t>
      </w:r>
      <w:r>
        <w:rPr>
          <w:rFonts w:eastAsia="Times New Roman"/>
          <w:szCs w:val="24"/>
        </w:rPr>
        <w:t>,</w:t>
      </w:r>
      <w:r w:rsidRPr="00B7566A">
        <w:rPr>
          <w:rFonts w:eastAsia="Times New Roman"/>
          <w:szCs w:val="24"/>
        </w:rPr>
        <w:t xml:space="preserve"> καλοδεχούμενη για χειμαζόμενο κόσμο</w:t>
      </w:r>
      <w:r>
        <w:rPr>
          <w:rFonts w:eastAsia="Times New Roman"/>
          <w:szCs w:val="24"/>
        </w:rPr>
        <w:t>,</w:t>
      </w:r>
      <w:r w:rsidRPr="00B7566A">
        <w:rPr>
          <w:rFonts w:eastAsia="Times New Roman"/>
          <w:szCs w:val="24"/>
        </w:rPr>
        <w:t xml:space="preserve"> αλλά δεν είναι αυτό το οποίο λέτε</w:t>
      </w:r>
      <w:r>
        <w:rPr>
          <w:rFonts w:eastAsia="Times New Roman"/>
          <w:szCs w:val="24"/>
        </w:rPr>
        <w:t>.</w:t>
      </w:r>
      <w:r w:rsidRPr="00B7566A">
        <w:rPr>
          <w:rFonts w:eastAsia="Times New Roman"/>
          <w:szCs w:val="24"/>
        </w:rPr>
        <w:t xml:space="preserve"> </w:t>
      </w:r>
      <w:r>
        <w:rPr>
          <w:rFonts w:eastAsia="Times New Roman"/>
          <w:szCs w:val="24"/>
        </w:rPr>
        <w:t>K</w:t>
      </w:r>
      <w:r w:rsidRPr="00B7566A">
        <w:rPr>
          <w:rFonts w:eastAsia="Times New Roman"/>
          <w:szCs w:val="24"/>
        </w:rPr>
        <w:t>αι συνεχίζετ</w:t>
      </w:r>
      <w:r>
        <w:rPr>
          <w:rFonts w:eastAsia="Times New Roman"/>
          <w:szCs w:val="24"/>
        </w:rPr>
        <w:t>ε</w:t>
      </w:r>
      <w:r w:rsidRPr="00B7566A">
        <w:rPr>
          <w:rFonts w:eastAsia="Times New Roman"/>
          <w:szCs w:val="24"/>
        </w:rPr>
        <w:t xml:space="preserve"> </w:t>
      </w:r>
      <w:r w:rsidRPr="00B7566A">
        <w:rPr>
          <w:rFonts w:eastAsia="Times New Roman"/>
          <w:szCs w:val="24"/>
        </w:rPr>
        <w:t xml:space="preserve">όλη αυτή </w:t>
      </w:r>
      <w:r>
        <w:rPr>
          <w:rFonts w:eastAsia="Times New Roman"/>
          <w:szCs w:val="24"/>
        </w:rPr>
        <w:t>τη</w:t>
      </w:r>
      <w:r w:rsidRPr="00B7566A">
        <w:rPr>
          <w:rFonts w:eastAsia="Times New Roman"/>
          <w:szCs w:val="24"/>
        </w:rPr>
        <w:t xml:space="preserve"> ψευδολογία</w:t>
      </w:r>
      <w:r>
        <w:rPr>
          <w:rFonts w:eastAsia="Times New Roman"/>
          <w:szCs w:val="24"/>
        </w:rPr>
        <w:t>.</w:t>
      </w:r>
    </w:p>
    <w:p w14:paraId="4318B386" w14:textId="77777777" w:rsidR="001D7CFB" w:rsidRDefault="00EB4E04">
      <w:pPr>
        <w:spacing w:line="600" w:lineRule="auto"/>
        <w:ind w:firstLine="720"/>
        <w:jc w:val="both"/>
        <w:rPr>
          <w:rFonts w:eastAsia="Times New Roman"/>
          <w:szCs w:val="24"/>
        </w:rPr>
      </w:pPr>
      <w:r w:rsidRPr="00B7566A">
        <w:rPr>
          <w:rFonts w:eastAsia="Times New Roman"/>
          <w:szCs w:val="24"/>
        </w:rPr>
        <w:t>Προσέξτε τώρα</w:t>
      </w:r>
      <w:r>
        <w:rPr>
          <w:rFonts w:eastAsia="Times New Roman"/>
          <w:szCs w:val="24"/>
        </w:rPr>
        <w:t>.</w:t>
      </w:r>
      <w:r w:rsidRPr="00B7566A">
        <w:rPr>
          <w:rFonts w:eastAsia="Times New Roman"/>
          <w:szCs w:val="24"/>
        </w:rPr>
        <w:t xml:space="preserve"> </w:t>
      </w:r>
      <w:r>
        <w:rPr>
          <w:rFonts w:eastAsia="Times New Roman"/>
          <w:szCs w:val="24"/>
        </w:rPr>
        <w:t>Έ</w:t>
      </w:r>
      <w:r w:rsidRPr="00B7566A">
        <w:rPr>
          <w:rFonts w:eastAsia="Times New Roman"/>
          <w:szCs w:val="24"/>
        </w:rPr>
        <w:t>νας άλλος λόγος που δεν είναι σύνταξη</w:t>
      </w:r>
      <w:r>
        <w:rPr>
          <w:rFonts w:eastAsia="Times New Roman"/>
          <w:szCs w:val="24"/>
        </w:rPr>
        <w:t>,</w:t>
      </w:r>
      <w:r w:rsidRPr="00B7566A">
        <w:rPr>
          <w:rFonts w:eastAsia="Times New Roman"/>
          <w:szCs w:val="24"/>
        </w:rPr>
        <w:t xml:space="preserve"> </w:t>
      </w:r>
      <w:r>
        <w:rPr>
          <w:rFonts w:eastAsia="Times New Roman"/>
          <w:szCs w:val="24"/>
        </w:rPr>
        <w:t>π</w:t>
      </w:r>
      <w:r w:rsidRPr="00B7566A">
        <w:rPr>
          <w:rFonts w:eastAsia="Times New Roman"/>
          <w:szCs w:val="24"/>
        </w:rPr>
        <w:t>έραν της έλλειψης γνωμάτευσης του Ελεγκτικού Συνεδρίου</w:t>
      </w:r>
      <w:r>
        <w:rPr>
          <w:rFonts w:eastAsia="Times New Roman"/>
          <w:szCs w:val="24"/>
        </w:rPr>
        <w:t>,</w:t>
      </w:r>
      <w:r w:rsidRPr="00B7566A">
        <w:rPr>
          <w:rFonts w:eastAsia="Times New Roman"/>
          <w:szCs w:val="24"/>
        </w:rPr>
        <w:t xml:space="preserve"> είναι διότι τα ποσά που δίνετε</w:t>
      </w:r>
      <w:r>
        <w:rPr>
          <w:rFonts w:eastAsia="Times New Roman"/>
          <w:szCs w:val="24"/>
        </w:rPr>
        <w:t>,</w:t>
      </w:r>
      <w:r w:rsidRPr="00B7566A">
        <w:rPr>
          <w:rFonts w:eastAsia="Times New Roman"/>
          <w:szCs w:val="24"/>
        </w:rPr>
        <w:t xml:space="preserve"> τα συσχετίζετ</w:t>
      </w:r>
      <w:r>
        <w:rPr>
          <w:rFonts w:eastAsia="Times New Roman"/>
          <w:szCs w:val="24"/>
        </w:rPr>
        <w:t>ε</w:t>
      </w:r>
      <w:r w:rsidRPr="00B7566A">
        <w:rPr>
          <w:rFonts w:eastAsia="Times New Roman"/>
          <w:szCs w:val="24"/>
        </w:rPr>
        <w:t xml:space="preserve"> με ποσοστά επί καταβαλλόμενων συντάξεων</w:t>
      </w:r>
      <w:r>
        <w:rPr>
          <w:rFonts w:eastAsia="Times New Roman"/>
          <w:szCs w:val="24"/>
        </w:rPr>
        <w:t>,</w:t>
      </w:r>
      <w:r w:rsidRPr="00B7566A">
        <w:rPr>
          <w:rFonts w:eastAsia="Times New Roman"/>
          <w:szCs w:val="24"/>
        </w:rPr>
        <w:t xml:space="preserve"> </w:t>
      </w:r>
      <w:r>
        <w:rPr>
          <w:rFonts w:eastAsia="Times New Roman"/>
          <w:szCs w:val="24"/>
        </w:rPr>
        <w:t>ε</w:t>
      </w:r>
      <w:r w:rsidRPr="00B7566A">
        <w:rPr>
          <w:rFonts w:eastAsia="Times New Roman"/>
          <w:szCs w:val="24"/>
        </w:rPr>
        <w:t xml:space="preserve">νώ οι συντάξεις σχετίζονται με </w:t>
      </w:r>
      <w:r w:rsidRPr="00B7566A">
        <w:rPr>
          <w:rFonts w:eastAsia="Times New Roman"/>
          <w:szCs w:val="24"/>
        </w:rPr>
        <w:t>εισφορές και χρόνια εργασίας</w:t>
      </w:r>
      <w:r>
        <w:rPr>
          <w:rFonts w:eastAsia="Times New Roman"/>
          <w:szCs w:val="24"/>
        </w:rPr>
        <w:t>.</w:t>
      </w:r>
      <w:r w:rsidRPr="00B7566A">
        <w:rPr>
          <w:rFonts w:eastAsia="Times New Roman"/>
          <w:szCs w:val="24"/>
        </w:rPr>
        <w:t xml:space="preserve"> Η κατανομή που κάνετε</w:t>
      </w:r>
      <w:r>
        <w:rPr>
          <w:rFonts w:eastAsia="Times New Roman"/>
          <w:szCs w:val="24"/>
        </w:rPr>
        <w:t>,</w:t>
      </w:r>
      <w:r w:rsidRPr="00B7566A">
        <w:rPr>
          <w:rFonts w:eastAsia="Times New Roman"/>
          <w:szCs w:val="24"/>
        </w:rPr>
        <w:t xml:space="preserve"> </w:t>
      </w:r>
      <w:r>
        <w:rPr>
          <w:rFonts w:eastAsia="Times New Roman"/>
          <w:szCs w:val="24"/>
        </w:rPr>
        <w:t xml:space="preserve">γίνεται </w:t>
      </w:r>
      <w:r w:rsidRPr="00B7566A">
        <w:rPr>
          <w:rFonts w:eastAsia="Times New Roman"/>
          <w:szCs w:val="24"/>
        </w:rPr>
        <w:t>με βάση μία συνταξιοδοτική διακύμανση</w:t>
      </w:r>
      <w:r>
        <w:rPr>
          <w:rFonts w:eastAsia="Times New Roman"/>
          <w:szCs w:val="24"/>
        </w:rPr>
        <w:t>,</w:t>
      </w:r>
      <w:r w:rsidRPr="00B7566A">
        <w:rPr>
          <w:rFonts w:eastAsia="Times New Roman"/>
          <w:szCs w:val="24"/>
        </w:rPr>
        <w:t xml:space="preserve"> αλλά στην πραγματικότητα </w:t>
      </w:r>
      <w:r>
        <w:rPr>
          <w:rFonts w:eastAsia="Times New Roman"/>
          <w:szCs w:val="24"/>
        </w:rPr>
        <w:t>είναι μια κοστολόγηση ψήφων. Κοιτάξατε πού</w:t>
      </w:r>
      <w:r w:rsidRPr="00B7566A">
        <w:rPr>
          <w:rFonts w:eastAsia="Times New Roman"/>
          <w:szCs w:val="24"/>
        </w:rPr>
        <w:t xml:space="preserve"> κατά τη γνώμη σας μπορεί να υπάρχει πλήθος</w:t>
      </w:r>
      <w:r>
        <w:rPr>
          <w:rFonts w:eastAsia="Times New Roman"/>
          <w:szCs w:val="24"/>
        </w:rPr>
        <w:t>,</w:t>
      </w:r>
      <w:r w:rsidRPr="00B7566A">
        <w:rPr>
          <w:rFonts w:eastAsia="Times New Roman"/>
          <w:szCs w:val="24"/>
        </w:rPr>
        <w:t xml:space="preserve"> </w:t>
      </w:r>
      <w:r>
        <w:rPr>
          <w:rFonts w:eastAsia="Times New Roman"/>
          <w:szCs w:val="24"/>
        </w:rPr>
        <w:t xml:space="preserve">απευθυνθήκατε εκεί, </w:t>
      </w:r>
      <w:r w:rsidRPr="00B7566A">
        <w:rPr>
          <w:rFonts w:eastAsia="Times New Roman"/>
          <w:szCs w:val="24"/>
        </w:rPr>
        <w:t>θελήσατε πέντε μέρες πρι</w:t>
      </w:r>
      <w:r w:rsidRPr="00B7566A">
        <w:rPr>
          <w:rFonts w:eastAsia="Times New Roman"/>
          <w:szCs w:val="24"/>
        </w:rPr>
        <w:t>ν τις εκλογές να καταβάλετ</w:t>
      </w:r>
      <w:r>
        <w:rPr>
          <w:rFonts w:eastAsia="Times New Roman"/>
          <w:szCs w:val="24"/>
        </w:rPr>
        <w:t>ε</w:t>
      </w:r>
      <w:r w:rsidRPr="00B7566A">
        <w:rPr>
          <w:rFonts w:eastAsia="Times New Roman"/>
          <w:szCs w:val="24"/>
        </w:rPr>
        <w:t xml:space="preserve"> μία ενίσχυση</w:t>
      </w:r>
      <w:r>
        <w:rPr>
          <w:rFonts w:eastAsia="Times New Roman"/>
          <w:szCs w:val="24"/>
        </w:rPr>
        <w:t>, ε</w:t>
      </w:r>
      <w:r w:rsidRPr="00B7566A">
        <w:rPr>
          <w:rFonts w:eastAsia="Times New Roman"/>
          <w:szCs w:val="24"/>
        </w:rPr>
        <w:t>παναλαμβάνω καλοδεχούμενη</w:t>
      </w:r>
      <w:r>
        <w:rPr>
          <w:rFonts w:eastAsia="Times New Roman"/>
          <w:szCs w:val="24"/>
        </w:rPr>
        <w:t xml:space="preserve">. Όμως, </w:t>
      </w:r>
      <w:r w:rsidRPr="00B7566A">
        <w:rPr>
          <w:rFonts w:eastAsia="Times New Roman"/>
          <w:szCs w:val="24"/>
        </w:rPr>
        <w:t>δεν είναι καλοδεχούμενη ούτε η κοροϊδία ούτε η παραχάραξη</w:t>
      </w:r>
      <w:r>
        <w:rPr>
          <w:rFonts w:eastAsia="Times New Roman"/>
          <w:szCs w:val="24"/>
        </w:rPr>
        <w:t>.</w:t>
      </w:r>
    </w:p>
    <w:p w14:paraId="4318B387" w14:textId="77777777" w:rsidR="001D7CFB" w:rsidRDefault="00EB4E04">
      <w:pPr>
        <w:spacing w:line="600" w:lineRule="auto"/>
        <w:ind w:firstLine="720"/>
        <w:jc w:val="both"/>
        <w:rPr>
          <w:rFonts w:eastAsia="Times New Roman"/>
          <w:szCs w:val="24"/>
        </w:rPr>
      </w:pPr>
      <w:r>
        <w:rPr>
          <w:rFonts w:eastAsia="Times New Roman"/>
          <w:szCs w:val="24"/>
        </w:rPr>
        <w:t>Ε</w:t>
      </w:r>
      <w:r w:rsidRPr="00B7566A">
        <w:rPr>
          <w:rFonts w:eastAsia="Times New Roman"/>
          <w:szCs w:val="24"/>
        </w:rPr>
        <w:t>μείς</w:t>
      </w:r>
      <w:r>
        <w:rPr>
          <w:rFonts w:eastAsia="Times New Roman"/>
          <w:szCs w:val="24"/>
        </w:rPr>
        <w:t>,</w:t>
      </w:r>
      <w:r w:rsidRPr="00B7566A">
        <w:rPr>
          <w:rFonts w:eastAsia="Times New Roman"/>
          <w:szCs w:val="24"/>
        </w:rPr>
        <w:t xml:space="preserve"> αντιθέτως</w:t>
      </w:r>
      <w:r>
        <w:rPr>
          <w:rFonts w:eastAsia="Times New Roman"/>
          <w:szCs w:val="24"/>
        </w:rPr>
        <w:t>,</w:t>
      </w:r>
      <w:r w:rsidRPr="00B7566A">
        <w:rPr>
          <w:rFonts w:eastAsia="Times New Roman"/>
          <w:szCs w:val="24"/>
        </w:rPr>
        <w:t xml:space="preserve"> παραδεχόμεν</w:t>
      </w:r>
      <w:r>
        <w:rPr>
          <w:rFonts w:eastAsia="Times New Roman"/>
          <w:szCs w:val="24"/>
        </w:rPr>
        <w:t>οι</w:t>
      </w:r>
      <w:r w:rsidRPr="00B7566A">
        <w:rPr>
          <w:rFonts w:eastAsia="Times New Roman"/>
          <w:szCs w:val="24"/>
        </w:rPr>
        <w:t xml:space="preserve"> και τα λάθη μας και παραδεχόμεν</w:t>
      </w:r>
      <w:r>
        <w:rPr>
          <w:rFonts w:eastAsia="Times New Roman"/>
          <w:szCs w:val="24"/>
        </w:rPr>
        <w:t>οι</w:t>
      </w:r>
      <w:r w:rsidRPr="00B7566A">
        <w:rPr>
          <w:rFonts w:eastAsia="Times New Roman"/>
          <w:szCs w:val="24"/>
        </w:rPr>
        <w:t xml:space="preserve"> και το ότι είχαμε ουσιαστικά φτάσει τη χώρα στο κατώφλι της εξόδου από την κρίση</w:t>
      </w:r>
      <w:r>
        <w:rPr>
          <w:rFonts w:eastAsia="Times New Roman"/>
          <w:szCs w:val="24"/>
        </w:rPr>
        <w:t>,</w:t>
      </w:r>
      <w:r w:rsidRPr="00B7566A">
        <w:rPr>
          <w:rFonts w:eastAsia="Times New Roman"/>
          <w:szCs w:val="24"/>
        </w:rPr>
        <w:t xml:space="preserve"> διερωτώμεθα γιατί στα όσα εμείς όντως επιβαρύν</w:t>
      </w:r>
      <w:r>
        <w:rPr>
          <w:rFonts w:eastAsia="Times New Roman"/>
          <w:szCs w:val="24"/>
        </w:rPr>
        <w:t>αμε</w:t>
      </w:r>
      <w:r w:rsidRPr="00B7566A">
        <w:rPr>
          <w:rFonts w:eastAsia="Times New Roman"/>
          <w:szCs w:val="24"/>
        </w:rPr>
        <w:t xml:space="preserve"> τον ελληνικό λαό</w:t>
      </w:r>
      <w:r>
        <w:rPr>
          <w:rFonts w:eastAsia="Times New Roman"/>
          <w:szCs w:val="24"/>
        </w:rPr>
        <w:t>,</w:t>
      </w:r>
      <w:r w:rsidRPr="00B7566A">
        <w:rPr>
          <w:rFonts w:eastAsia="Times New Roman"/>
          <w:szCs w:val="24"/>
        </w:rPr>
        <w:t xml:space="preserve"> ως τίμημα της εξόδου από την κρίση έπρεπε να προσ</w:t>
      </w:r>
      <w:r>
        <w:rPr>
          <w:rFonts w:eastAsia="Times New Roman"/>
          <w:szCs w:val="24"/>
        </w:rPr>
        <w:t xml:space="preserve">τεθεί και το δικό σας τίμημα. </w:t>
      </w:r>
    </w:p>
    <w:p w14:paraId="4318B388" w14:textId="77777777" w:rsidR="001D7CFB" w:rsidRDefault="00EB4E04">
      <w:pPr>
        <w:spacing w:line="600" w:lineRule="auto"/>
        <w:ind w:firstLine="720"/>
        <w:jc w:val="both"/>
        <w:rPr>
          <w:rFonts w:eastAsia="Times New Roman"/>
          <w:b/>
          <w:bCs/>
          <w:szCs w:val="24"/>
        </w:rPr>
      </w:pPr>
      <w:r>
        <w:rPr>
          <w:rFonts w:eastAsia="Times New Roman"/>
          <w:b/>
          <w:bCs/>
          <w:szCs w:val="24"/>
        </w:rPr>
        <w:t>ΠΡΟΕΔΡΕΥΩΝ (Γεώργιος Βαρε</w:t>
      </w:r>
      <w:r>
        <w:rPr>
          <w:rFonts w:eastAsia="Times New Roman"/>
          <w:b/>
          <w:bCs/>
          <w:szCs w:val="24"/>
        </w:rPr>
        <w:t>μένος)</w:t>
      </w:r>
      <w:r w:rsidRPr="00752B0D">
        <w:rPr>
          <w:rFonts w:eastAsia="Times New Roman"/>
          <w:b/>
          <w:bCs/>
          <w:szCs w:val="24"/>
        </w:rPr>
        <w:t xml:space="preserve">: </w:t>
      </w:r>
      <w:r w:rsidRPr="00752B0D">
        <w:rPr>
          <w:rFonts w:eastAsia="Times New Roman"/>
          <w:bCs/>
          <w:szCs w:val="24"/>
        </w:rPr>
        <w:t>Σας παρακαλώ πολύ, κύριε Τασούλα, να ολοκληρώσετε.</w:t>
      </w:r>
    </w:p>
    <w:p w14:paraId="4318B389" w14:textId="77777777" w:rsidR="001D7CFB" w:rsidRDefault="00EB4E04">
      <w:pPr>
        <w:spacing w:line="600" w:lineRule="auto"/>
        <w:ind w:firstLine="720"/>
        <w:jc w:val="both"/>
        <w:rPr>
          <w:rFonts w:eastAsia="Times New Roman"/>
          <w:szCs w:val="24"/>
        </w:rPr>
      </w:pPr>
      <w:r>
        <w:rPr>
          <w:rFonts w:eastAsia="Times New Roman"/>
          <w:b/>
          <w:szCs w:val="24"/>
        </w:rPr>
        <w:t xml:space="preserve">ΚΩΝΣΤΑΝΤΙΝΟΣ ΤΑΣΟΥΛΑΣ: </w:t>
      </w:r>
      <w:r>
        <w:rPr>
          <w:rFonts w:eastAsia="Times New Roman"/>
          <w:szCs w:val="24"/>
        </w:rPr>
        <w:t>Γι’</w:t>
      </w:r>
      <w:r w:rsidRPr="00B7566A">
        <w:rPr>
          <w:rFonts w:eastAsia="Times New Roman"/>
          <w:szCs w:val="24"/>
        </w:rPr>
        <w:t xml:space="preserve"> αυτό και σήμερα καταθέσαμε </w:t>
      </w:r>
      <w:r>
        <w:rPr>
          <w:rFonts w:eastAsia="Times New Roman"/>
          <w:szCs w:val="24"/>
        </w:rPr>
        <w:t>-</w:t>
      </w:r>
      <w:r w:rsidRPr="00B7566A">
        <w:rPr>
          <w:rFonts w:eastAsia="Times New Roman"/>
          <w:szCs w:val="24"/>
        </w:rPr>
        <w:t xml:space="preserve">και είναι μπροστά </w:t>
      </w:r>
      <w:r>
        <w:rPr>
          <w:rFonts w:eastAsia="Times New Roman"/>
          <w:szCs w:val="24"/>
        </w:rPr>
        <w:t>σας-</w:t>
      </w:r>
      <w:r w:rsidRPr="00B7566A">
        <w:rPr>
          <w:rFonts w:eastAsia="Times New Roman"/>
          <w:szCs w:val="24"/>
        </w:rPr>
        <w:t xml:space="preserve"> δύο δικές μας τροπολογίες</w:t>
      </w:r>
      <w:r>
        <w:rPr>
          <w:rFonts w:eastAsia="Times New Roman"/>
          <w:szCs w:val="24"/>
        </w:rPr>
        <w:t>. Η</w:t>
      </w:r>
      <w:r w:rsidRPr="00B7566A">
        <w:rPr>
          <w:rFonts w:eastAsia="Times New Roman"/>
          <w:szCs w:val="24"/>
        </w:rPr>
        <w:t xml:space="preserve"> μία </w:t>
      </w:r>
      <w:r>
        <w:rPr>
          <w:rFonts w:eastAsia="Times New Roman"/>
          <w:szCs w:val="24"/>
        </w:rPr>
        <w:t xml:space="preserve">είναι </w:t>
      </w:r>
      <w:r w:rsidRPr="00B7566A">
        <w:rPr>
          <w:rFonts w:eastAsia="Times New Roman"/>
          <w:szCs w:val="24"/>
        </w:rPr>
        <w:t xml:space="preserve">για τη μείωση του ΦΠΑ παντού και όχι μερικώς και </w:t>
      </w:r>
      <w:r>
        <w:rPr>
          <w:rFonts w:eastAsia="Times New Roman"/>
          <w:szCs w:val="24"/>
        </w:rPr>
        <w:t>η άλλη</w:t>
      </w:r>
      <w:r w:rsidRPr="00B7566A">
        <w:rPr>
          <w:rFonts w:eastAsia="Times New Roman"/>
          <w:szCs w:val="24"/>
        </w:rPr>
        <w:t xml:space="preserve"> για την αποτροπή της περ</w:t>
      </w:r>
      <w:r w:rsidRPr="00B7566A">
        <w:rPr>
          <w:rFonts w:eastAsia="Times New Roman"/>
          <w:szCs w:val="24"/>
        </w:rPr>
        <w:t xml:space="preserve">αιτέρω </w:t>
      </w:r>
      <w:r>
        <w:rPr>
          <w:rFonts w:eastAsia="Times New Roman"/>
          <w:szCs w:val="24"/>
        </w:rPr>
        <w:t>μειώσεως</w:t>
      </w:r>
      <w:r w:rsidRPr="00B7566A">
        <w:rPr>
          <w:rFonts w:eastAsia="Times New Roman"/>
          <w:szCs w:val="24"/>
        </w:rPr>
        <w:t xml:space="preserve"> του αφορολόγητου που θα επιφέρει </w:t>
      </w:r>
      <w:r>
        <w:rPr>
          <w:rFonts w:eastAsia="Times New Roman"/>
          <w:szCs w:val="24"/>
        </w:rPr>
        <w:t xml:space="preserve">από 1-1-2020 </w:t>
      </w:r>
      <w:r w:rsidRPr="00B7566A">
        <w:rPr>
          <w:rFonts w:eastAsia="Times New Roman"/>
          <w:szCs w:val="24"/>
        </w:rPr>
        <w:t>συντριπτικό πλ</w:t>
      </w:r>
      <w:r>
        <w:rPr>
          <w:rFonts w:eastAsia="Times New Roman"/>
          <w:szCs w:val="24"/>
        </w:rPr>
        <w:t xml:space="preserve">ήγμα στους χαμηλοσυνταξιούχους, </w:t>
      </w:r>
      <w:r w:rsidRPr="00B7566A">
        <w:rPr>
          <w:rFonts w:eastAsia="Times New Roman"/>
          <w:szCs w:val="24"/>
        </w:rPr>
        <w:t>αυτούς που υποτίθεται επιχειρείτ</w:t>
      </w:r>
      <w:r>
        <w:rPr>
          <w:rFonts w:eastAsia="Times New Roman"/>
          <w:szCs w:val="24"/>
        </w:rPr>
        <w:t>ε</w:t>
      </w:r>
      <w:r w:rsidRPr="00B7566A">
        <w:rPr>
          <w:rFonts w:eastAsia="Times New Roman"/>
          <w:szCs w:val="24"/>
        </w:rPr>
        <w:t xml:space="preserve"> να καλοπιάσ</w:t>
      </w:r>
      <w:r>
        <w:rPr>
          <w:rFonts w:eastAsia="Times New Roman"/>
          <w:szCs w:val="24"/>
        </w:rPr>
        <w:t>ετε</w:t>
      </w:r>
      <w:r w:rsidRPr="00B7566A">
        <w:rPr>
          <w:rFonts w:eastAsia="Times New Roman"/>
          <w:szCs w:val="24"/>
        </w:rPr>
        <w:t xml:space="preserve"> εν</w:t>
      </w:r>
      <w:r>
        <w:rPr>
          <w:rFonts w:eastAsia="Times New Roman"/>
          <w:szCs w:val="24"/>
        </w:rPr>
        <w:t xml:space="preserve"> </w:t>
      </w:r>
      <w:r w:rsidRPr="00B7566A">
        <w:rPr>
          <w:rFonts w:eastAsia="Times New Roman"/>
          <w:szCs w:val="24"/>
        </w:rPr>
        <w:t>όψει των ευρωεκλογών</w:t>
      </w:r>
      <w:r>
        <w:rPr>
          <w:rFonts w:eastAsia="Times New Roman"/>
          <w:szCs w:val="24"/>
        </w:rPr>
        <w:t>.</w:t>
      </w:r>
      <w:r w:rsidRPr="00B7566A">
        <w:rPr>
          <w:rFonts w:eastAsia="Times New Roman"/>
          <w:szCs w:val="24"/>
        </w:rPr>
        <w:t xml:space="preserve"> </w:t>
      </w:r>
    </w:p>
    <w:p w14:paraId="4318B38A" w14:textId="77777777" w:rsidR="001D7CFB" w:rsidRDefault="00EB4E04">
      <w:pPr>
        <w:spacing w:line="600" w:lineRule="auto"/>
        <w:ind w:firstLine="720"/>
        <w:jc w:val="both"/>
        <w:rPr>
          <w:rFonts w:eastAsia="Times New Roman"/>
          <w:szCs w:val="24"/>
        </w:rPr>
      </w:pPr>
      <w:r>
        <w:rPr>
          <w:rFonts w:eastAsia="Times New Roman"/>
          <w:szCs w:val="24"/>
        </w:rPr>
        <w:t xml:space="preserve">Εάν θέλετε, λοιπόν, να δείξετε συμπάθεια </w:t>
      </w:r>
      <w:r w:rsidRPr="00C11837">
        <w:rPr>
          <w:rFonts w:eastAsia="Times New Roman"/>
          <w:szCs w:val="24"/>
        </w:rPr>
        <w:t xml:space="preserve">και </w:t>
      </w:r>
      <w:r>
        <w:rPr>
          <w:rFonts w:eastAsia="Times New Roman"/>
          <w:szCs w:val="24"/>
        </w:rPr>
        <w:t xml:space="preserve">φιλολαϊκό πρόσωπο, μην </w:t>
      </w:r>
      <w:r w:rsidRPr="00C11837">
        <w:rPr>
          <w:rFonts w:eastAsia="Times New Roman"/>
          <w:szCs w:val="24"/>
        </w:rPr>
        <w:t>παραπ</w:t>
      </w:r>
      <w:r w:rsidRPr="00C11837">
        <w:rPr>
          <w:rFonts w:eastAsia="Times New Roman"/>
          <w:szCs w:val="24"/>
        </w:rPr>
        <w:t>οιείτ</w:t>
      </w:r>
      <w:r>
        <w:rPr>
          <w:rFonts w:eastAsia="Times New Roman"/>
          <w:szCs w:val="24"/>
        </w:rPr>
        <w:t>ε</w:t>
      </w:r>
      <w:r w:rsidRPr="00C11837">
        <w:rPr>
          <w:rFonts w:eastAsia="Times New Roman"/>
          <w:szCs w:val="24"/>
        </w:rPr>
        <w:t xml:space="preserve"> λέξεις</w:t>
      </w:r>
      <w:r>
        <w:rPr>
          <w:rFonts w:eastAsia="Times New Roman"/>
          <w:szCs w:val="24"/>
        </w:rPr>
        <w:t>,</w:t>
      </w:r>
      <w:r w:rsidRPr="00C11837">
        <w:rPr>
          <w:rFonts w:eastAsia="Times New Roman"/>
          <w:szCs w:val="24"/>
        </w:rPr>
        <w:t xml:space="preserve"> ψηφίστε τις τροπολογίες της Νέας Δημοκρατίας και είμαστε δίπλα </w:t>
      </w:r>
      <w:r>
        <w:rPr>
          <w:rFonts w:eastAsia="Times New Roman"/>
          <w:szCs w:val="24"/>
        </w:rPr>
        <w:t>σας.</w:t>
      </w:r>
    </w:p>
    <w:p w14:paraId="4318B38B" w14:textId="77777777" w:rsidR="001D7CFB" w:rsidRDefault="00EB4E04">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318B38C" w14:textId="77777777" w:rsidR="001D7CFB" w:rsidRDefault="00EB4E04">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Ο κ. Μαυρωτάς, </w:t>
      </w:r>
      <w:r w:rsidRPr="00C11837">
        <w:rPr>
          <w:rFonts w:eastAsia="Times New Roman"/>
          <w:szCs w:val="24"/>
        </w:rPr>
        <w:t xml:space="preserve">Κοινοβουλευτικός Εκπρόσωπος </w:t>
      </w:r>
      <w:r>
        <w:rPr>
          <w:rFonts w:eastAsia="Times New Roman"/>
          <w:szCs w:val="24"/>
        </w:rPr>
        <w:t xml:space="preserve">του Ποταμιού έχει τον λόγο. </w:t>
      </w:r>
    </w:p>
    <w:p w14:paraId="4318B38D" w14:textId="77777777" w:rsidR="001D7CFB" w:rsidRDefault="00EB4E04">
      <w:pPr>
        <w:spacing w:line="600" w:lineRule="auto"/>
        <w:ind w:firstLine="720"/>
        <w:jc w:val="both"/>
        <w:rPr>
          <w:rFonts w:eastAsia="Times New Roman"/>
          <w:szCs w:val="24"/>
        </w:rPr>
      </w:pPr>
      <w:r w:rsidRPr="00D46DD0">
        <w:rPr>
          <w:rFonts w:eastAsia="Times New Roman"/>
          <w:b/>
          <w:szCs w:val="24"/>
        </w:rPr>
        <w:t xml:space="preserve">ΓΕΩΡΓΙΟΣ ΜΑΥΡΩΤΑΣ: </w:t>
      </w:r>
      <w:r>
        <w:rPr>
          <w:rFonts w:eastAsia="Times New Roman"/>
          <w:szCs w:val="24"/>
        </w:rPr>
        <w:t>Ευχαριστώ, κύριε Πρόεδρε.</w:t>
      </w:r>
    </w:p>
    <w:p w14:paraId="4318B38E" w14:textId="77777777" w:rsidR="001D7CFB" w:rsidRDefault="00EB4E04">
      <w:pPr>
        <w:spacing w:line="600" w:lineRule="auto"/>
        <w:ind w:firstLine="720"/>
        <w:jc w:val="both"/>
        <w:rPr>
          <w:rFonts w:eastAsia="Times New Roman"/>
          <w:szCs w:val="24"/>
        </w:rPr>
      </w:pPr>
      <w:r>
        <w:rPr>
          <w:rFonts w:eastAsia="Times New Roman"/>
          <w:szCs w:val="24"/>
        </w:rPr>
        <w:t xml:space="preserve">Συζητάμε σήμερα το περίφημο νομοσχέδιο των εκατόν είκοσι </w:t>
      </w:r>
      <w:r w:rsidRPr="00C11837">
        <w:rPr>
          <w:rFonts w:eastAsia="Times New Roman"/>
          <w:szCs w:val="24"/>
        </w:rPr>
        <w:t>δόσεων</w:t>
      </w:r>
      <w:r>
        <w:rPr>
          <w:rFonts w:eastAsia="Times New Roman"/>
          <w:szCs w:val="24"/>
        </w:rPr>
        <w:t>,</w:t>
      </w:r>
      <w:r w:rsidRPr="00C11837">
        <w:rPr>
          <w:rFonts w:eastAsia="Times New Roman"/>
          <w:szCs w:val="24"/>
        </w:rPr>
        <w:t xml:space="preserve"> το οποίο</w:t>
      </w:r>
      <w:r>
        <w:rPr>
          <w:rFonts w:eastAsia="Times New Roman"/>
          <w:szCs w:val="24"/>
        </w:rPr>
        <w:t>,</w:t>
      </w:r>
      <w:r w:rsidRPr="00C11837">
        <w:rPr>
          <w:rFonts w:eastAsia="Times New Roman"/>
          <w:szCs w:val="24"/>
        </w:rPr>
        <w:t xml:space="preserve"> αν θέλουμε να είμαστε ακριβείς</w:t>
      </w:r>
      <w:r>
        <w:rPr>
          <w:rFonts w:eastAsia="Times New Roman"/>
          <w:szCs w:val="24"/>
        </w:rPr>
        <w:t>,</w:t>
      </w:r>
      <w:r w:rsidRPr="00C11837">
        <w:rPr>
          <w:rFonts w:eastAsia="Times New Roman"/>
          <w:szCs w:val="24"/>
        </w:rPr>
        <w:t xml:space="preserve"> </w:t>
      </w:r>
      <w:r>
        <w:rPr>
          <w:rFonts w:eastAsia="Times New Roman"/>
          <w:szCs w:val="24"/>
        </w:rPr>
        <w:t>θ</w:t>
      </w:r>
      <w:r w:rsidRPr="00C11837">
        <w:rPr>
          <w:rFonts w:eastAsia="Times New Roman"/>
          <w:szCs w:val="24"/>
        </w:rPr>
        <w:t xml:space="preserve">α </w:t>
      </w:r>
      <w:r>
        <w:rPr>
          <w:rFonts w:eastAsia="Times New Roman"/>
          <w:szCs w:val="24"/>
        </w:rPr>
        <w:t>έπρεπε</w:t>
      </w:r>
      <w:r w:rsidRPr="00C11837">
        <w:rPr>
          <w:rFonts w:eastAsia="Times New Roman"/>
          <w:szCs w:val="24"/>
        </w:rPr>
        <w:t xml:space="preserve"> να το ονομάζουμε νομοσχέδιο </w:t>
      </w:r>
      <w:r>
        <w:rPr>
          <w:rFonts w:eastAsia="Times New Roman"/>
          <w:szCs w:val="24"/>
        </w:rPr>
        <w:t xml:space="preserve">των </w:t>
      </w:r>
      <w:r w:rsidRPr="00C11837">
        <w:rPr>
          <w:rFonts w:eastAsia="Times New Roman"/>
          <w:szCs w:val="24"/>
        </w:rPr>
        <w:t xml:space="preserve">έως </w:t>
      </w:r>
      <w:r>
        <w:rPr>
          <w:rFonts w:eastAsia="Times New Roman"/>
          <w:szCs w:val="24"/>
        </w:rPr>
        <w:t xml:space="preserve">εκατόν είκοσι </w:t>
      </w:r>
      <w:r w:rsidRPr="00C11837">
        <w:rPr>
          <w:rFonts w:eastAsia="Times New Roman"/>
          <w:szCs w:val="24"/>
        </w:rPr>
        <w:t>δόσεων</w:t>
      </w:r>
      <w:r>
        <w:rPr>
          <w:rFonts w:eastAsia="Times New Roman"/>
          <w:szCs w:val="24"/>
        </w:rPr>
        <w:t>,</w:t>
      </w:r>
      <w:r w:rsidRPr="00C11837">
        <w:rPr>
          <w:rFonts w:eastAsia="Times New Roman"/>
          <w:szCs w:val="24"/>
        </w:rPr>
        <w:t xml:space="preserve"> αφού στην πλειονότητα των περιπτώσεω</w:t>
      </w:r>
      <w:r w:rsidRPr="00C11837">
        <w:rPr>
          <w:rFonts w:eastAsia="Times New Roman"/>
          <w:szCs w:val="24"/>
        </w:rPr>
        <w:t xml:space="preserve">ν δεν τις </w:t>
      </w:r>
      <w:r>
        <w:rPr>
          <w:rFonts w:eastAsia="Times New Roman"/>
          <w:szCs w:val="24"/>
        </w:rPr>
        <w:t>φτ</w:t>
      </w:r>
      <w:r w:rsidRPr="00C11837">
        <w:rPr>
          <w:rFonts w:eastAsia="Times New Roman"/>
          <w:szCs w:val="24"/>
        </w:rPr>
        <w:t>άνουμε</w:t>
      </w:r>
      <w:r>
        <w:rPr>
          <w:rFonts w:eastAsia="Times New Roman"/>
          <w:szCs w:val="24"/>
        </w:rPr>
        <w:t>.</w:t>
      </w:r>
    </w:p>
    <w:p w14:paraId="4318B38F" w14:textId="77777777" w:rsidR="001D7CFB" w:rsidRDefault="00EB4E04">
      <w:pPr>
        <w:spacing w:line="600" w:lineRule="auto"/>
        <w:ind w:firstLine="720"/>
        <w:jc w:val="both"/>
        <w:rPr>
          <w:rFonts w:eastAsia="Times New Roman"/>
          <w:szCs w:val="24"/>
        </w:rPr>
      </w:pPr>
      <w:r>
        <w:rPr>
          <w:rFonts w:eastAsia="Times New Roman"/>
          <w:szCs w:val="24"/>
        </w:rPr>
        <w:t>Έ</w:t>
      </w:r>
      <w:r w:rsidRPr="00C11837">
        <w:rPr>
          <w:rFonts w:eastAsia="Times New Roman"/>
          <w:szCs w:val="24"/>
        </w:rPr>
        <w:t>χουμε να κάνουμε</w:t>
      </w:r>
      <w:r>
        <w:rPr>
          <w:rFonts w:eastAsia="Times New Roman"/>
          <w:szCs w:val="24"/>
        </w:rPr>
        <w:t>,</w:t>
      </w:r>
      <w:r w:rsidRPr="00C11837">
        <w:rPr>
          <w:rFonts w:eastAsia="Times New Roman"/>
          <w:szCs w:val="24"/>
        </w:rPr>
        <w:t xml:space="preserve"> λοιπόν</w:t>
      </w:r>
      <w:r>
        <w:rPr>
          <w:rFonts w:eastAsia="Times New Roman"/>
          <w:szCs w:val="24"/>
        </w:rPr>
        <w:t>,</w:t>
      </w:r>
      <w:r w:rsidRPr="00C11837">
        <w:rPr>
          <w:rFonts w:eastAsia="Times New Roman"/>
          <w:szCs w:val="24"/>
        </w:rPr>
        <w:t xml:space="preserve"> με ένα πολυνομοσχέδιο </w:t>
      </w:r>
      <w:r>
        <w:rPr>
          <w:rFonts w:eastAsia="Times New Roman"/>
          <w:szCs w:val="24"/>
        </w:rPr>
        <w:t xml:space="preserve">εκατόν δεκαοκτώ </w:t>
      </w:r>
      <w:r w:rsidRPr="00C11837">
        <w:rPr>
          <w:rFonts w:eastAsia="Times New Roman"/>
          <w:szCs w:val="24"/>
        </w:rPr>
        <w:t>άρθρων</w:t>
      </w:r>
      <w:r>
        <w:rPr>
          <w:rFonts w:eastAsia="Times New Roman"/>
          <w:szCs w:val="24"/>
        </w:rPr>
        <w:t>,</w:t>
      </w:r>
      <w:r w:rsidRPr="00C11837">
        <w:rPr>
          <w:rFonts w:eastAsia="Times New Roman"/>
          <w:szCs w:val="24"/>
        </w:rPr>
        <w:t xml:space="preserve"> που εκτός από τη ρύθμιση οφειλών σε φορείς κοινωνικής ασφάλισης</w:t>
      </w:r>
      <w:r>
        <w:rPr>
          <w:rFonts w:eastAsia="Times New Roman"/>
          <w:szCs w:val="24"/>
        </w:rPr>
        <w:t>,</w:t>
      </w:r>
      <w:r w:rsidRPr="00C11837">
        <w:rPr>
          <w:rFonts w:eastAsia="Times New Roman"/>
          <w:szCs w:val="24"/>
        </w:rPr>
        <w:t xml:space="preserve"> σε </w:t>
      </w:r>
      <w:r>
        <w:rPr>
          <w:rFonts w:eastAsia="Times New Roman"/>
          <w:szCs w:val="24"/>
        </w:rPr>
        <w:t>ε</w:t>
      </w:r>
      <w:r w:rsidRPr="00C11837">
        <w:rPr>
          <w:rFonts w:eastAsia="Times New Roman"/>
          <w:szCs w:val="24"/>
        </w:rPr>
        <w:t xml:space="preserve">φορία </w:t>
      </w:r>
      <w:r>
        <w:rPr>
          <w:rFonts w:eastAsia="Times New Roman"/>
          <w:szCs w:val="24"/>
        </w:rPr>
        <w:t>και</w:t>
      </w:r>
      <w:r w:rsidRPr="00C11837">
        <w:rPr>
          <w:rFonts w:eastAsia="Times New Roman"/>
          <w:szCs w:val="24"/>
        </w:rPr>
        <w:t xml:space="preserve"> σε δήμους</w:t>
      </w:r>
      <w:r>
        <w:rPr>
          <w:rFonts w:eastAsia="Times New Roman"/>
          <w:szCs w:val="24"/>
        </w:rPr>
        <w:t>,</w:t>
      </w:r>
      <w:r w:rsidRPr="00C11837">
        <w:rPr>
          <w:rFonts w:eastAsia="Times New Roman"/>
          <w:szCs w:val="24"/>
        </w:rPr>
        <w:t xml:space="preserve"> περιλαμβάνε</w:t>
      </w:r>
      <w:r>
        <w:rPr>
          <w:rFonts w:eastAsia="Times New Roman"/>
          <w:szCs w:val="24"/>
        </w:rPr>
        <w:t>ι και</w:t>
      </w:r>
      <w:r w:rsidRPr="00C11837">
        <w:rPr>
          <w:rFonts w:eastAsia="Times New Roman"/>
          <w:szCs w:val="24"/>
        </w:rPr>
        <w:t xml:space="preserve"> ένα πλήθος άλλων διατάξεων</w:t>
      </w:r>
      <w:r>
        <w:rPr>
          <w:rFonts w:eastAsia="Times New Roman"/>
          <w:szCs w:val="24"/>
        </w:rPr>
        <w:t>. Με αυτά τα άρθρα</w:t>
      </w:r>
      <w:r w:rsidRPr="00C11837">
        <w:rPr>
          <w:rFonts w:eastAsia="Times New Roman"/>
          <w:szCs w:val="24"/>
        </w:rPr>
        <w:t xml:space="preserve"> </w:t>
      </w:r>
      <w:r>
        <w:rPr>
          <w:rFonts w:eastAsia="Times New Roman"/>
          <w:szCs w:val="24"/>
        </w:rPr>
        <w:t xml:space="preserve">δίνετε μια </w:t>
      </w:r>
      <w:r>
        <w:rPr>
          <w:rFonts w:eastAsia="Times New Roman"/>
          <w:szCs w:val="24"/>
        </w:rPr>
        <w:t xml:space="preserve">ανάσα σε ανθρώπους που έχουν </w:t>
      </w:r>
      <w:r w:rsidRPr="00C11837">
        <w:rPr>
          <w:rFonts w:eastAsia="Times New Roman"/>
          <w:szCs w:val="24"/>
        </w:rPr>
        <w:t>εγκλωβιστεί σε χρέη</w:t>
      </w:r>
      <w:r>
        <w:rPr>
          <w:rFonts w:eastAsia="Times New Roman"/>
          <w:szCs w:val="24"/>
        </w:rPr>
        <w:t>,</w:t>
      </w:r>
      <w:r w:rsidRPr="00C11837">
        <w:rPr>
          <w:rFonts w:eastAsia="Times New Roman"/>
          <w:szCs w:val="24"/>
        </w:rPr>
        <w:t xml:space="preserve"> </w:t>
      </w:r>
      <w:r>
        <w:rPr>
          <w:rFonts w:eastAsia="Times New Roman"/>
          <w:szCs w:val="24"/>
        </w:rPr>
        <w:t>δίνετε μια</w:t>
      </w:r>
      <w:r w:rsidRPr="00C11837">
        <w:rPr>
          <w:rFonts w:eastAsia="Times New Roman"/>
          <w:szCs w:val="24"/>
        </w:rPr>
        <w:t xml:space="preserve"> βιωσιμότητα στον τρόπο αποπληρωμής </w:t>
      </w:r>
      <w:r>
        <w:rPr>
          <w:rFonts w:eastAsia="Times New Roman"/>
          <w:szCs w:val="24"/>
        </w:rPr>
        <w:t>τους.</w:t>
      </w:r>
    </w:p>
    <w:p w14:paraId="4318B390" w14:textId="77777777" w:rsidR="001D7CFB" w:rsidRDefault="00EB4E04">
      <w:pPr>
        <w:spacing w:line="600" w:lineRule="auto"/>
        <w:ind w:firstLine="720"/>
        <w:jc w:val="both"/>
        <w:rPr>
          <w:rFonts w:eastAsia="Times New Roman"/>
          <w:szCs w:val="24"/>
        </w:rPr>
      </w:pPr>
      <w:r>
        <w:rPr>
          <w:rFonts w:eastAsia="Times New Roman"/>
          <w:szCs w:val="24"/>
        </w:rPr>
        <w:t>Σ</w:t>
      </w:r>
      <w:r w:rsidRPr="00C11837">
        <w:rPr>
          <w:rFonts w:eastAsia="Times New Roman"/>
          <w:szCs w:val="24"/>
        </w:rPr>
        <w:t>το νομοσχέδιο υπάρχουν θετικές διατάξεις</w:t>
      </w:r>
      <w:r>
        <w:rPr>
          <w:rFonts w:eastAsia="Times New Roman"/>
          <w:szCs w:val="24"/>
        </w:rPr>
        <w:t>,</w:t>
      </w:r>
      <w:r w:rsidRPr="00C11837">
        <w:rPr>
          <w:rFonts w:eastAsia="Times New Roman"/>
          <w:szCs w:val="24"/>
        </w:rPr>
        <w:t xml:space="preserve"> αρνητικές διατάξεις</w:t>
      </w:r>
      <w:r>
        <w:rPr>
          <w:rFonts w:eastAsia="Times New Roman"/>
          <w:szCs w:val="24"/>
        </w:rPr>
        <w:t>,</w:t>
      </w:r>
      <w:r w:rsidRPr="00C11837">
        <w:rPr>
          <w:rFonts w:eastAsia="Times New Roman"/>
          <w:szCs w:val="24"/>
        </w:rPr>
        <w:t xml:space="preserve"> χαριστικές και ρουσφετολογικές διατάξεις</w:t>
      </w:r>
      <w:r>
        <w:rPr>
          <w:rFonts w:eastAsia="Times New Roman"/>
          <w:szCs w:val="24"/>
        </w:rPr>
        <w:t>.</w:t>
      </w:r>
      <w:r w:rsidRPr="00C11837">
        <w:rPr>
          <w:rFonts w:eastAsia="Times New Roman"/>
          <w:szCs w:val="24"/>
        </w:rPr>
        <w:t xml:space="preserve"> </w:t>
      </w:r>
      <w:r>
        <w:rPr>
          <w:rFonts w:eastAsia="Times New Roman"/>
          <w:szCs w:val="24"/>
        </w:rPr>
        <w:t>Φ</w:t>
      </w:r>
      <w:r w:rsidRPr="00C11837">
        <w:rPr>
          <w:rFonts w:eastAsia="Times New Roman"/>
          <w:szCs w:val="24"/>
        </w:rPr>
        <w:t xml:space="preserve">ανερή είναι δε και η αποστροφή της </w:t>
      </w:r>
      <w:r>
        <w:rPr>
          <w:rFonts w:eastAsia="Times New Roman"/>
          <w:szCs w:val="24"/>
        </w:rPr>
        <w:t>Κ</w:t>
      </w:r>
      <w:r w:rsidRPr="00C11837">
        <w:rPr>
          <w:rFonts w:eastAsia="Times New Roman"/>
          <w:szCs w:val="24"/>
        </w:rPr>
        <w:t>υβέρνησης π</w:t>
      </w:r>
      <w:r w:rsidRPr="00C11837">
        <w:rPr>
          <w:rFonts w:eastAsia="Times New Roman"/>
          <w:szCs w:val="24"/>
        </w:rPr>
        <w:t>ρος την ιδιωτική πρωτοβουλία</w:t>
      </w:r>
      <w:r>
        <w:rPr>
          <w:rFonts w:eastAsia="Times New Roman"/>
          <w:szCs w:val="24"/>
        </w:rPr>
        <w:t>,</w:t>
      </w:r>
      <w:r w:rsidRPr="00C11837">
        <w:rPr>
          <w:rFonts w:eastAsia="Times New Roman"/>
          <w:szCs w:val="24"/>
        </w:rPr>
        <w:t xml:space="preserve"> </w:t>
      </w:r>
      <w:r>
        <w:rPr>
          <w:rFonts w:eastAsia="Times New Roman"/>
          <w:szCs w:val="24"/>
        </w:rPr>
        <w:t>α</w:t>
      </w:r>
      <w:r w:rsidRPr="00C11837">
        <w:rPr>
          <w:rFonts w:eastAsia="Times New Roman"/>
          <w:szCs w:val="24"/>
        </w:rPr>
        <w:t>φού όλες οι διατάξεις που την αφορούν είναι όσο το δυνατόν αυστηρότερες</w:t>
      </w:r>
      <w:r>
        <w:rPr>
          <w:rFonts w:eastAsia="Times New Roman"/>
          <w:szCs w:val="24"/>
        </w:rPr>
        <w:t>.</w:t>
      </w:r>
      <w:r w:rsidRPr="00C11837">
        <w:rPr>
          <w:rFonts w:eastAsia="Times New Roman"/>
          <w:szCs w:val="24"/>
        </w:rPr>
        <w:t xml:space="preserve"> </w:t>
      </w:r>
      <w:r>
        <w:rPr>
          <w:rFonts w:eastAsia="Times New Roman"/>
          <w:szCs w:val="24"/>
        </w:rPr>
        <w:t>Χαρακτηριστικό παράδειγμα είναι η ρύθμιση οφειλών προς την εφορία,</w:t>
      </w:r>
      <w:r w:rsidRPr="00C11837">
        <w:rPr>
          <w:rFonts w:eastAsia="Times New Roman"/>
          <w:szCs w:val="24"/>
        </w:rPr>
        <w:t xml:space="preserve"> που για τις επιχειρήσεις είναι μόλις </w:t>
      </w:r>
      <w:r>
        <w:rPr>
          <w:rFonts w:eastAsia="Times New Roman"/>
          <w:szCs w:val="24"/>
        </w:rPr>
        <w:t>δεκαοκτώ</w:t>
      </w:r>
      <w:r w:rsidRPr="00C11837">
        <w:rPr>
          <w:rFonts w:eastAsia="Times New Roman"/>
          <w:szCs w:val="24"/>
        </w:rPr>
        <w:t xml:space="preserve"> δόσεις και όχι </w:t>
      </w:r>
      <w:r>
        <w:rPr>
          <w:rFonts w:eastAsia="Times New Roman"/>
          <w:szCs w:val="24"/>
        </w:rPr>
        <w:t xml:space="preserve">εκατόν είκοσι, </w:t>
      </w:r>
      <w:r w:rsidRPr="00C11837">
        <w:rPr>
          <w:rFonts w:eastAsia="Times New Roman"/>
          <w:szCs w:val="24"/>
        </w:rPr>
        <w:t>όπως είνα</w:t>
      </w:r>
      <w:r w:rsidRPr="00C11837">
        <w:rPr>
          <w:rFonts w:eastAsia="Times New Roman"/>
          <w:szCs w:val="24"/>
        </w:rPr>
        <w:t>ι για τα φυσικά και τα νομικά πρόσωπα μη κερδοσκοπικού χαρακτήρα</w:t>
      </w:r>
      <w:r>
        <w:rPr>
          <w:rFonts w:eastAsia="Times New Roman"/>
          <w:szCs w:val="24"/>
        </w:rPr>
        <w:t>.</w:t>
      </w:r>
      <w:r w:rsidRPr="00C11837">
        <w:rPr>
          <w:rFonts w:eastAsia="Times New Roman"/>
          <w:szCs w:val="24"/>
        </w:rPr>
        <w:t xml:space="preserve"> </w:t>
      </w:r>
      <w:r>
        <w:rPr>
          <w:rFonts w:eastAsia="Times New Roman"/>
          <w:szCs w:val="24"/>
        </w:rPr>
        <w:t>Και η απορία παραμένει: Γ</w:t>
      </w:r>
      <w:r w:rsidRPr="00C11837">
        <w:rPr>
          <w:rFonts w:eastAsia="Times New Roman"/>
          <w:szCs w:val="24"/>
        </w:rPr>
        <w:t xml:space="preserve">ιατί να είναι μόνο </w:t>
      </w:r>
      <w:r>
        <w:rPr>
          <w:rFonts w:eastAsia="Times New Roman"/>
          <w:szCs w:val="24"/>
        </w:rPr>
        <w:t>δεκαοκτώ</w:t>
      </w:r>
      <w:r w:rsidRPr="00C11837">
        <w:rPr>
          <w:rFonts w:eastAsia="Times New Roman"/>
          <w:szCs w:val="24"/>
        </w:rPr>
        <w:t xml:space="preserve"> οι δόσεις για τις επιχειρήσεις που προσπαθούν με νύχια και με δόντια να κρατηθούν ζωντανές και το έχουν και περισσότερο ανάγκη</w:t>
      </w:r>
      <w:r>
        <w:rPr>
          <w:rFonts w:eastAsia="Times New Roman"/>
          <w:szCs w:val="24"/>
        </w:rPr>
        <w:t>;</w:t>
      </w:r>
      <w:r w:rsidRPr="00C11837">
        <w:rPr>
          <w:rFonts w:eastAsia="Times New Roman"/>
          <w:szCs w:val="24"/>
        </w:rPr>
        <w:t xml:space="preserve"> </w:t>
      </w:r>
      <w:r>
        <w:rPr>
          <w:rFonts w:eastAsia="Times New Roman"/>
          <w:szCs w:val="24"/>
        </w:rPr>
        <w:t>Α</w:t>
      </w:r>
      <w:r w:rsidRPr="00C11837">
        <w:rPr>
          <w:rFonts w:eastAsia="Times New Roman"/>
          <w:szCs w:val="24"/>
        </w:rPr>
        <w:t xml:space="preserve">ς μην </w:t>
      </w:r>
      <w:r w:rsidRPr="00C11837">
        <w:rPr>
          <w:rFonts w:eastAsia="Times New Roman"/>
          <w:szCs w:val="24"/>
        </w:rPr>
        <w:t>είναι δεκαετ</w:t>
      </w:r>
      <w:r>
        <w:rPr>
          <w:rFonts w:eastAsia="Times New Roman"/>
          <w:szCs w:val="24"/>
        </w:rPr>
        <w:t>ία, ας</w:t>
      </w:r>
      <w:r w:rsidRPr="00C11837">
        <w:rPr>
          <w:rFonts w:eastAsia="Times New Roman"/>
          <w:szCs w:val="24"/>
        </w:rPr>
        <w:t xml:space="preserve"> μην είναι </w:t>
      </w:r>
      <w:r>
        <w:rPr>
          <w:rFonts w:eastAsia="Times New Roman"/>
          <w:szCs w:val="24"/>
        </w:rPr>
        <w:t>εκατόν είκοσι</w:t>
      </w:r>
      <w:r w:rsidRPr="00C11837">
        <w:rPr>
          <w:rFonts w:eastAsia="Times New Roman"/>
          <w:szCs w:val="24"/>
        </w:rPr>
        <w:t xml:space="preserve"> δόσεις</w:t>
      </w:r>
      <w:r>
        <w:rPr>
          <w:rFonts w:eastAsia="Times New Roman"/>
          <w:szCs w:val="24"/>
        </w:rPr>
        <w:t>,</w:t>
      </w:r>
      <w:r w:rsidRPr="00C11837">
        <w:rPr>
          <w:rFonts w:eastAsia="Times New Roman"/>
          <w:szCs w:val="24"/>
        </w:rPr>
        <w:t xml:space="preserve"> αλλά ας είναι τουλάχιστον τριετία</w:t>
      </w:r>
      <w:r>
        <w:rPr>
          <w:rFonts w:eastAsia="Times New Roman"/>
          <w:szCs w:val="24"/>
        </w:rPr>
        <w:t>, τριάντα έξι</w:t>
      </w:r>
      <w:r w:rsidRPr="00C11837">
        <w:rPr>
          <w:rFonts w:eastAsia="Times New Roman"/>
          <w:szCs w:val="24"/>
        </w:rPr>
        <w:t xml:space="preserve"> δόσεις</w:t>
      </w:r>
      <w:r>
        <w:rPr>
          <w:rFonts w:eastAsia="Times New Roman"/>
          <w:szCs w:val="24"/>
        </w:rPr>
        <w:t>.</w:t>
      </w:r>
      <w:r w:rsidRPr="00C11837">
        <w:rPr>
          <w:rFonts w:eastAsia="Times New Roman"/>
          <w:szCs w:val="24"/>
        </w:rPr>
        <w:t xml:space="preserve"> </w:t>
      </w:r>
      <w:r>
        <w:rPr>
          <w:rFonts w:eastAsia="Times New Roman"/>
          <w:szCs w:val="24"/>
        </w:rPr>
        <w:t>Η</w:t>
      </w:r>
      <w:r w:rsidRPr="00C11837">
        <w:rPr>
          <w:rFonts w:eastAsia="Times New Roman"/>
          <w:szCs w:val="24"/>
        </w:rPr>
        <w:t xml:space="preserve"> απορία είναι αν οι </w:t>
      </w:r>
      <w:r>
        <w:rPr>
          <w:rFonts w:eastAsia="Times New Roman"/>
          <w:szCs w:val="24"/>
        </w:rPr>
        <w:t>δεκαοκτώ δόσεις-</w:t>
      </w:r>
      <w:r w:rsidRPr="00C11837">
        <w:rPr>
          <w:rFonts w:eastAsia="Times New Roman"/>
          <w:szCs w:val="24"/>
        </w:rPr>
        <w:t xml:space="preserve">ταβάνι που μπήκε για τις επιχειρήσεις είναι απαίτηση των </w:t>
      </w:r>
      <w:r>
        <w:rPr>
          <w:rFonts w:eastAsia="Times New Roman"/>
          <w:szCs w:val="24"/>
        </w:rPr>
        <w:t>θ</w:t>
      </w:r>
      <w:r w:rsidRPr="00C11837">
        <w:rPr>
          <w:rFonts w:eastAsia="Times New Roman"/>
          <w:szCs w:val="24"/>
        </w:rPr>
        <w:t>εσμών ή αν είναι δική σας επιλογή</w:t>
      </w:r>
      <w:r>
        <w:rPr>
          <w:rFonts w:eastAsia="Times New Roman"/>
          <w:szCs w:val="24"/>
        </w:rPr>
        <w:t>.</w:t>
      </w:r>
    </w:p>
    <w:p w14:paraId="4318B391" w14:textId="77777777" w:rsidR="001D7CFB" w:rsidRDefault="00EB4E04">
      <w:pPr>
        <w:spacing w:line="600" w:lineRule="auto"/>
        <w:ind w:firstLine="720"/>
        <w:jc w:val="both"/>
        <w:rPr>
          <w:rFonts w:eastAsia="Times New Roman"/>
          <w:szCs w:val="24"/>
        </w:rPr>
      </w:pPr>
      <w:r>
        <w:rPr>
          <w:rFonts w:eastAsia="Times New Roman"/>
          <w:szCs w:val="24"/>
        </w:rPr>
        <w:t>Σ</w:t>
      </w:r>
      <w:r w:rsidRPr="00C11837">
        <w:rPr>
          <w:rFonts w:eastAsia="Times New Roman"/>
          <w:szCs w:val="24"/>
        </w:rPr>
        <w:t xml:space="preserve">τις λεπτομέρειες </w:t>
      </w:r>
      <w:r>
        <w:rPr>
          <w:rFonts w:eastAsia="Times New Roman"/>
          <w:szCs w:val="24"/>
        </w:rPr>
        <w:t>α</w:t>
      </w:r>
      <w:r w:rsidRPr="00C11837">
        <w:rPr>
          <w:rFonts w:eastAsia="Times New Roman"/>
          <w:szCs w:val="24"/>
        </w:rPr>
        <w:t xml:space="preserve">ναφέρθηκε εκτενώς </w:t>
      </w:r>
      <w:r>
        <w:rPr>
          <w:rFonts w:eastAsia="Times New Roman"/>
          <w:szCs w:val="24"/>
        </w:rPr>
        <w:t>η ει</w:t>
      </w:r>
      <w:r w:rsidRPr="00C11837">
        <w:rPr>
          <w:rFonts w:eastAsia="Times New Roman"/>
          <w:szCs w:val="24"/>
        </w:rPr>
        <w:t xml:space="preserve">σηγήτρια </w:t>
      </w:r>
      <w:r>
        <w:rPr>
          <w:rFonts w:eastAsia="Times New Roman"/>
          <w:szCs w:val="24"/>
        </w:rPr>
        <w:t>μας, η κ.</w:t>
      </w:r>
      <w:r w:rsidRPr="00C11837">
        <w:rPr>
          <w:rFonts w:eastAsia="Times New Roman"/>
          <w:szCs w:val="24"/>
        </w:rPr>
        <w:t xml:space="preserve"> Λυμπεράκη</w:t>
      </w:r>
      <w:r>
        <w:rPr>
          <w:rFonts w:eastAsia="Times New Roman"/>
          <w:szCs w:val="24"/>
        </w:rPr>
        <w:t>.</w:t>
      </w:r>
      <w:r w:rsidRPr="00C11837">
        <w:rPr>
          <w:rFonts w:eastAsia="Times New Roman"/>
          <w:szCs w:val="24"/>
        </w:rPr>
        <w:t xml:space="preserve"> </w:t>
      </w:r>
      <w:r>
        <w:rPr>
          <w:rFonts w:eastAsia="Times New Roman"/>
          <w:szCs w:val="24"/>
        </w:rPr>
        <w:t>Μάλιστα, έ</w:t>
      </w:r>
      <w:r w:rsidRPr="00C11837">
        <w:rPr>
          <w:rFonts w:eastAsia="Times New Roman"/>
          <w:szCs w:val="24"/>
        </w:rPr>
        <w:t>κανε και προτάσεις</w:t>
      </w:r>
      <w:r>
        <w:rPr>
          <w:rFonts w:eastAsia="Times New Roman"/>
          <w:szCs w:val="24"/>
        </w:rPr>
        <w:t>,</w:t>
      </w:r>
      <w:r w:rsidRPr="00C11837">
        <w:rPr>
          <w:rFonts w:eastAsia="Times New Roman"/>
          <w:szCs w:val="24"/>
        </w:rPr>
        <w:t xml:space="preserve"> όπως κάνουμε πάντα </w:t>
      </w:r>
      <w:r>
        <w:rPr>
          <w:rFonts w:eastAsia="Times New Roman"/>
          <w:szCs w:val="24"/>
        </w:rPr>
        <w:t>στ</w:t>
      </w:r>
      <w:r w:rsidRPr="00C11837">
        <w:rPr>
          <w:rFonts w:eastAsia="Times New Roman"/>
          <w:szCs w:val="24"/>
        </w:rPr>
        <w:t xml:space="preserve">ο </w:t>
      </w:r>
      <w:r>
        <w:rPr>
          <w:rFonts w:eastAsia="Times New Roman"/>
          <w:szCs w:val="24"/>
        </w:rPr>
        <w:t>Π</w:t>
      </w:r>
      <w:r w:rsidRPr="00C11837">
        <w:rPr>
          <w:rFonts w:eastAsia="Times New Roman"/>
          <w:szCs w:val="24"/>
        </w:rPr>
        <w:t>οτάμι</w:t>
      </w:r>
      <w:r>
        <w:rPr>
          <w:rFonts w:eastAsia="Times New Roman"/>
          <w:szCs w:val="24"/>
        </w:rPr>
        <w:t>.</w:t>
      </w:r>
      <w:r w:rsidRPr="00C11837">
        <w:rPr>
          <w:rFonts w:eastAsia="Times New Roman"/>
          <w:szCs w:val="24"/>
        </w:rPr>
        <w:t xml:space="preserve"> </w:t>
      </w:r>
      <w:r>
        <w:rPr>
          <w:rFonts w:eastAsia="Times New Roman"/>
          <w:szCs w:val="24"/>
        </w:rPr>
        <w:t>Θ</w:t>
      </w:r>
      <w:r w:rsidRPr="00C11837">
        <w:rPr>
          <w:rFonts w:eastAsia="Times New Roman"/>
          <w:szCs w:val="24"/>
        </w:rPr>
        <w:t>α αναφερθ</w:t>
      </w:r>
      <w:r>
        <w:rPr>
          <w:rFonts w:eastAsia="Times New Roman"/>
          <w:szCs w:val="24"/>
        </w:rPr>
        <w:t>ώ</w:t>
      </w:r>
      <w:r w:rsidRPr="00C11837">
        <w:rPr>
          <w:rFonts w:eastAsia="Times New Roman"/>
          <w:szCs w:val="24"/>
        </w:rPr>
        <w:t xml:space="preserve"> και κάποια πράγματα συγκεκριμένα και θα πάω στο άρθρο 20</w:t>
      </w:r>
      <w:r>
        <w:rPr>
          <w:rFonts w:eastAsia="Times New Roman"/>
          <w:szCs w:val="24"/>
        </w:rPr>
        <w:t>.</w:t>
      </w:r>
      <w:r w:rsidRPr="00C11837">
        <w:rPr>
          <w:rFonts w:eastAsia="Times New Roman"/>
          <w:szCs w:val="24"/>
        </w:rPr>
        <w:t xml:space="preserve"> </w:t>
      </w:r>
      <w:r>
        <w:rPr>
          <w:rFonts w:eastAsia="Times New Roman"/>
          <w:szCs w:val="24"/>
        </w:rPr>
        <w:t>Το</w:t>
      </w:r>
      <w:r w:rsidRPr="00C11837">
        <w:rPr>
          <w:rFonts w:eastAsia="Times New Roman"/>
          <w:szCs w:val="24"/>
        </w:rPr>
        <w:t xml:space="preserve"> άρθρο 20 είναι ο ορισμός του </w:t>
      </w:r>
      <w:r>
        <w:rPr>
          <w:rFonts w:eastAsia="Times New Roman"/>
          <w:szCs w:val="24"/>
        </w:rPr>
        <w:t>«</w:t>
      </w:r>
      <w:r>
        <w:rPr>
          <w:rFonts w:eastAsia="Times New Roman"/>
          <w:szCs w:val="24"/>
        </w:rPr>
        <w:t>πελατειασμού</w:t>
      </w:r>
      <w:r>
        <w:rPr>
          <w:rFonts w:eastAsia="Times New Roman"/>
          <w:szCs w:val="24"/>
        </w:rPr>
        <w:t>»</w:t>
      </w:r>
      <w:r>
        <w:rPr>
          <w:rFonts w:eastAsia="Times New Roman"/>
          <w:szCs w:val="24"/>
        </w:rPr>
        <w:t>,</w:t>
      </w:r>
      <w:r w:rsidRPr="00C11837">
        <w:rPr>
          <w:rFonts w:eastAsia="Times New Roman"/>
          <w:szCs w:val="24"/>
        </w:rPr>
        <w:t xml:space="preserve"> το οποίο φαντάζομαι θα ψη</w:t>
      </w:r>
      <w:r w:rsidRPr="00C11837">
        <w:rPr>
          <w:rFonts w:eastAsia="Times New Roman"/>
          <w:szCs w:val="24"/>
        </w:rPr>
        <w:t>φίσουν σύσσωμα όλα τα κόμματα</w:t>
      </w:r>
      <w:r>
        <w:rPr>
          <w:rFonts w:eastAsia="Times New Roman"/>
          <w:szCs w:val="24"/>
        </w:rPr>
        <w:t>.</w:t>
      </w:r>
      <w:r w:rsidRPr="00C11837">
        <w:rPr>
          <w:rFonts w:eastAsia="Times New Roman"/>
          <w:szCs w:val="24"/>
        </w:rPr>
        <w:t xml:space="preserve"> </w:t>
      </w:r>
      <w:r>
        <w:rPr>
          <w:rFonts w:eastAsia="Times New Roman"/>
          <w:szCs w:val="24"/>
        </w:rPr>
        <w:t>Λ</w:t>
      </w:r>
      <w:r w:rsidRPr="00C11837">
        <w:rPr>
          <w:rFonts w:eastAsia="Times New Roman"/>
          <w:szCs w:val="24"/>
        </w:rPr>
        <w:t>ογίζεται</w:t>
      </w:r>
      <w:r>
        <w:rPr>
          <w:rFonts w:eastAsia="Times New Roman"/>
          <w:szCs w:val="24"/>
        </w:rPr>
        <w:t>,</w:t>
      </w:r>
      <w:r w:rsidRPr="00C11837">
        <w:rPr>
          <w:rFonts w:eastAsia="Times New Roman"/>
          <w:szCs w:val="24"/>
        </w:rPr>
        <w:t xml:space="preserve"> </w:t>
      </w:r>
      <w:r>
        <w:rPr>
          <w:rFonts w:eastAsia="Times New Roman"/>
          <w:szCs w:val="24"/>
        </w:rPr>
        <w:t>λ</w:t>
      </w:r>
      <w:r w:rsidRPr="00C11837">
        <w:rPr>
          <w:rFonts w:eastAsia="Times New Roman"/>
          <w:szCs w:val="24"/>
        </w:rPr>
        <w:t>οιπόν</w:t>
      </w:r>
      <w:r>
        <w:rPr>
          <w:rFonts w:eastAsia="Times New Roman"/>
          <w:szCs w:val="24"/>
        </w:rPr>
        <w:t>,</w:t>
      </w:r>
      <w:r w:rsidRPr="00C11837">
        <w:rPr>
          <w:rFonts w:eastAsia="Times New Roman"/>
          <w:szCs w:val="24"/>
        </w:rPr>
        <w:t xml:space="preserve"> ως πλασματικός συντάξιμος χρόνος ο χρόνος του διδακτορικού για τα μέλη ΔΕΠ</w:t>
      </w:r>
      <w:r>
        <w:rPr>
          <w:rFonts w:eastAsia="Times New Roman"/>
          <w:szCs w:val="24"/>
        </w:rPr>
        <w:t>,</w:t>
      </w:r>
      <w:r w:rsidRPr="00C11837">
        <w:rPr>
          <w:rFonts w:eastAsia="Times New Roman"/>
          <w:szCs w:val="24"/>
        </w:rPr>
        <w:t xml:space="preserve"> για τους καθηγητές </w:t>
      </w:r>
      <w:r>
        <w:rPr>
          <w:rFonts w:eastAsia="Times New Roman"/>
          <w:szCs w:val="24"/>
        </w:rPr>
        <w:t>π</w:t>
      </w:r>
      <w:r w:rsidRPr="00C11837">
        <w:rPr>
          <w:rFonts w:eastAsia="Times New Roman"/>
          <w:szCs w:val="24"/>
        </w:rPr>
        <w:t>ανεπιστημίου δηλαδή</w:t>
      </w:r>
      <w:r>
        <w:rPr>
          <w:rFonts w:eastAsia="Times New Roman"/>
          <w:szCs w:val="24"/>
        </w:rPr>
        <w:t>.</w:t>
      </w:r>
      <w:r w:rsidRPr="00C11837">
        <w:rPr>
          <w:rFonts w:eastAsia="Times New Roman"/>
          <w:szCs w:val="24"/>
        </w:rPr>
        <w:t xml:space="preserve"> Πρέπει να ομολογήσω</w:t>
      </w:r>
      <w:r>
        <w:rPr>
          <w:rFonts w:eastAsia="Times New Roman"/>
          <w:szCs w:val="24"/>
        </w:rPr>
        <w:t xml:space="preserve"> ότι π</w:t>
      </w:r>
      <w:r w:rsidRPr="00C11837">
        <w:rPr>
          <w:rFonts w:eastAsia="Times New Roman"/>
          <w:szCs w:val="24"/>
        </w:rPr>
        <w:t>ροσωπικά με συμφέρει</w:t>
      </w:r>
      <w:r>
        <w:rPr>
          <w:rFonts w:eastAsia="Times New Roman"/>
          <w:szCs w:val="24"/>
        </w:rPr>
        <w:t xml:space="preserve"> </w:t>
      </w:r>
      <w:r w:rsidRPr="00C11837">
        <w:rPr>
          <w:rFonts w:eastAsia="Times New Roman"/>
          <w:szCs w:val="24"/>
        </w:rPr>
        <w:t>η συγκεκριμένη διάταξη</w:t>
      </w:r>
      <w:r>
        <w:rPr>
          <w:rFonts w:eastAsia="Times New Roman"/>
          <w:szCs w:val="24"/>
        </w:rPr>
        <w:t>.</w:t>
      </w:r>
      <w:r w:rsidRPr="00C11837">
        <w:rPr>
          <w:rFonts w:eastAsia="Times New Roman"/>
          <w:szCs w:val="24"/>
        </w:rPr>
        <w:t xml:space="preserve"> </w:t>
      </w:r>
      <w:r>
        <w:rPr>
          <w:rFonts w:eastAsia="Times New Roman"/>
          <w:szCs w:val="24"/>
        </w:rPr>
        <w:t>Θ</w:t>
      </w:r>
      <w:r w:rsidRPr="00C11837">
        <w:rPr>
          <w:rFonts w:eastAsia="Times New Roman"/>
          <w:szCs w:val="24"/>
        </w:rPr>
        <w:t>α μπορώ να κ</w:t>
      </w:r>
      <w:r>
        <w:rPr>
          <w:rFonts w:eastAsia="Times New Roman"/>
          <w:szCs w:val="24"/>
        </w:rPr>
        <w:t>αρπωθώ</w:t>
      </w:r>
      <w:r w:rsidRPr="00C11837">
        <w:rPr>
          <w:rFonts w:eastAsia="Times New Roman"/>
          <w:szCs w:val="24"/>
        </w:rPr>
        <w:t xml:space="preserve"> και εγώ τη συγκεκριμένη ευνοϊκή διάταξη ως μέλος ΔΕΠ</w:t>
      </w:r>
      <w:r>
        <w:rPr>
          <w:rFonts w:eastAsia="Times New Roman"/>
          <w:szCs w:val="24"/>
        </w:rPr>
        <w:t>,</w:t>
      </w:r>
      <w:r w:rsidRPr="00C11837">
        <w:rPr>
          <w:rFonts w:eastAsia="Times New Roman"/>
          <w:szCs w:val="24"/>
        </w:rPr>
        <w:t xml:space="preserve"> αλλά είναι δίκαιη και σωστή</w:t>
      </w:r>
      <w:r>
        <w:rPr>
          <w:rFonts w:eastAsia="Times New Roman"/>
          <w:szCs w:val="24"/>
        </w:rPr>
        <w:t>;</w:t>
      </w:r>
      <w:r w:rsidRPr="00C11837">
        <w:rPr>
          <w:rFonts w:eastAsia="Times New Roman"/>
          <w:szCs w:val="24"/>
        </w:rPr>
        <w:t xml:space="preserve"> </w:t>
      </w:r>
      <w:r>
        <w:rPr>
          <w:rFonts w:eastAsia="Times New Roman"/>
          <w:szCs w:val="24"/>
        </w:rPr>
        <w:t>Θα</w:t>
      </w:r>
      <w:r w:rsidRPr="00C11837">
        <w:rPr>
          <w:rFonts w:eastAsia="Times New Roman"/>
          <w:szCs w:val="24"/>
        </w:rPr>
        <w:t xml:space="preserve"> ήθελα να σας ρωτήσω ποιο</w:t>
      </w:r>
      <w:r>
        <w:rPr>
          <w:rFonts w:eastAsia="Times New Roman"/>
          <w:szCs w:val="24"/>
        </w:rPr>
        <w:t>υ</w:t>
      </w:r>
      <w:r w:rsidRPr="00C11837">
        <w:rPr>
          <w:rFonts w:eastAsia="Times New Roman"/>
          <w:szCs w:val="24"/>
        </w:rPr>
        <w:t xml:space="preserve">ς </w:t>
      </w:r>
      <w:r>
        <w:rPr>
          <w:rFonts w:eastAsia="Times New Roman"/>
          <w:szCs w:val="24"/>
        </w:rPr>
        <w:t xml:space="preserve">είχατε </w:t>
      </w:r>
      <w:r w:rsidRPr="00C11837">
        <w:rPr>
          <w:rFonts w:eastAsia="Times New Roman"/>
          <w:szCs w:val="24"/>
        </w:rPr>
        <w:t>στο μυαλό σας όταν το προτείνατε</w:t>
      </w:r>
      <w:r>
        <w:rPr>
          <w:rFonts w:eastAsia="Times New Roman"/>
          <w:szCs w:val="24"/>
        </w:rPr>
        <w:t>.</w:t>
      </w:r>
      <w:r w:rsidRPr="00C11837">
        <w:rPr>
          <w:rFonts w:eastAsia="Times New Roman"/>
          <w:szCs w:val="24"/>
        </w:rPr>
        <w:t xml:space="preserve"> Προφανώς</w:t>
      </w:r>
      <w:r>
        <w:rPr>
          <w:rFonts w:eastAsia="Times New Roman"/>
          <w:szCs w:val="24"/>
        </w:rPr>
        <w:t>,</w:t>
      </w:r>
      <w:r w:rsidRPr="00C11837">
        <w:rPr>
          <w:rFonts w:eastAsia="Times New Roman"/>
          <w:szCs w:val="24"/>
        </w:rPr>
        <w:t xml:space="preserve"> κάποι</w:t>
      </w:r>
      <w:r>
        <w:rPr>
          <w:rFonts w:eastAsia="Times New Roman"/>
          <w:szCs w:val="24"/>
        </w:rPr>
        <w:t>οι</w:t>
      </w:r>
      <w:r w:rsidRPr="00C11837">
        <w:rPr>
          <w:rFonts w:eastAsia="Times New Roman"/>
          <w:szCs w:val="24"/>
        </w:rPr>
        <w:t xml:space="preserve"> συγκεκριμέν</w:t>
      </w:r>
      <w:r>
        <w:rPr>
          <w:rFonts w:eastAsia="Times New Roman"/>
          <w:szCs w:val="24"/>
        </w:rPr>
        <w:t>οι σας</w:t>
      </w:r>
      <w:r w:rsidRPr="00C11837">
        <w:rPr>
          <w:rFonts w:eastAsia="Times New Roman"/>
          <w:szCs w:val="24"/>
        </w:rPr>
        <w:t xml:space="preserve"> </w:t>
      </w:r>
      <w:r>
        <w:rPr>
          <w:rFonts w:eastAsia="Times New Roman"/>
          <w:szCs w:val="24"/>
        </w:rPr>
        <w:t xml:space="preserve">το </w:t>
      </w:r>
      <w:r w:rsidRPr="00C11837">
        <w:rPr>
          <w:rFonts w:eastAsia="Times New Roman"/>
          <w:szCs w:val="24"/>
        </w:rPr>
        <w:t>ζήτησαν</w:t>
      </w:r>
      <w:r>
        <w:rPr>
          <w:rFonts w:eastAsia="Times New Roman"/>
          <w:szCs w:val="24"/>
        </w:rPr>
        <w:t>.</w:t>
      </w:r>
    </w:p>
    <w:p w14:paraId="4318B392" w14:textId="77777777" w:rsidR="001D7CFB" w:rsidRDefault="00EB4E04">
      <w:pPr>
        <w:spacing w:line="600" w:lineRule="auto"/>
        <w:ind w:firstLine="720"/>
        <w:jc w:val="both"/>
        <w:rPr>
          <w:rFonts w:eastAsia="Times New Roman"/>
          <w:szCs w:val="24"/>
        </w:rPr>
      </w:pPr>
      <w:r>
        <w:rPr>
          <w:rFonts w:eastAsia="Times New Roman"/>
          <w:szCs w:val="24"/>
        </w:rPr>
        <w:t>Κ</w:t>
      </w:r>
      <w:r w:rsidRPr="00C11837">
        <w:rPr>
          <w:rFonts w:eastAsia="Times New Roman"/>
          <w:szCs w:val="24"/>
        </w:rPr>
        <w:t>αι πριν προχωρήσω επί της ουσίας</w:t>
      </w:r>
      <w:r>
        <w:rPr>
          <w:rFonts w:eastAsia="Times New Roman"/>
          <w:szCs w:val="24"/>
        </w:rPr>
        <w:t>,</w:t>
      </w:r>
      <w:r w:rsidRPr="00C11837">
        <w:rPr>
          <w:rFonts w:eastAsia="Times New Roman"/>
          <w:szCs w:val="24"/>
        </w:rPr>
        <w:t xml:space="preserve"> μιλάει μέσα ακόμα και για μέλη ΔΕΠ </w:t>
      </w:r>
      <w:r>
        <w:rPr>
          <w:rFonts w:eastAsia="Times New Roman"/>
          <w:szCs w:val="24"/>
        </w:rPr>
        <w:t>ΤΕΙ. Δ</w:t>
      </w:r>
      <w:r w:rsidRPr="00C11837">
        <w:rPr>
          <w:rFonts w:eastAsia="Times New Roman"/>
          <w:szCs w:val="24"/>
        </w:rPr>
        <w:t xml:space="preserve">εν ξέρετε ότι δεν υπάρχουν πια </w:t>
      </w:r>
      <w:r>
        <w:rPr>
          <w:rFonts w:eastAsia="Times New Roman"/>
          <w:szCs w:val="24"/>
        </w:rPr>
        <w:t>ΤΕΙ στην</w:t>
      </w:r>
      <w:r w:rsidRPr="00C11837">
        <w:rPr>
          <w:rFonts w:eastAsia="Times New Roman"/>
          <w:szCs w:val="24"/>
        </w:rPr>
        <w:t xml:space="preserve"> Ελλάδα</w:t>
      </w:r>
      <w:r>
        <w:rPr>
          <w:rFonts w:eastAsia="Times New Roman"/>
          <w:szCs w:val="24"/>
        </w:rPr>
        <w:t>,</w:t>
      </w:r>
      <w:r w:rsidRPr="00C11837">
        <w:rPr>
          <w:rFonts w:eastAsia="Times New Roman"/>
          <w:szCs w:val="24"/>
        </w:rPr>
        <w:t xml:space="preserve"> ότι τα έχετε κατ</w:t>
      </w:r>
      <w:r>
        <w:rPr>
          <w:rFonts w:eastAsia="Times New Roman"/>
          <w:szCs w:val="24"/>
        </w:rPr>
        <w:t>αργήσει;</w:t>
      </w:r>
      <w:r w:rsidRPr="00C11837">
        <w:rPr>
          <w:rFonts w:eastAsia="Times New Roman"/>
          <w:szCs w:val="24"/>
        </w:rPr>
        <w:t xml:space="preserve"> Και γιατί αυτή η ρύθμιση να ισχύει μόνο για τα μέλη ΔΕΠ και </w:t>
      </w:r>
      <w:r>
        <w:rPr>
          <w:rFonts w:eastAsia="Times New Roman"/>
          <w:szCs w:val="24"/>
        </w:rPr>
        <w:t>όχι</w:t>
      </w:r>
      <w:r w:rsidRPr="00C11837">
        <w:rPr>
          <w:rFonts w:eastAsia="Times New Roman"/>
          <w:szCs w:val="24"/>
        </w:rPr>
        <w:t xml:space="preserve"> και για τους ερευνητές</w:t>
      </w:r>
      <w:r>
        <w:rPr>
          <w:rFonts w:eastAsia="Times New Roman"/>
          <w:szCs w:val="24"/>
        </w:rPr>
        <w:t>,</w:t>
      </w:r>
      <w:r w:rsidRPr="00C11837">
        <w:rPr>
          <w:rFonts w:eastAsia="Times New Roman"/>
          <w:szCs w:val="24"/>
        </w:rPr>
        <w:t xml:space="preserve"> για παράδειγμα</w:t>
      </w:r>
      <w:r>
        <w:rPr>
          <w:rFonts w:eastAsia="Times New Roman"/>
          <w:szCs w:val="24"/>
        </w:rPr>
        <w:t>,</w:t>
      </w:r>
      <w:r w:rsidRPr="00C11837">
        <w:rPr>
          <w:rFonts w:eastAsia="Times New Roman"/>
          <w:szCs w:val="24"/>
        </w:rPr>
        <w:t xml:space="preserve"> που και αυτοί έχουνε προαπαιτούμενο </w:t>
      </w:r>
      <w:r>
        <w:rPr>
          <w:rFonts w:eastAsia="Times New Roman"/>
          <w:szCs w:val="24"/>
        </w:rPr>
        <w:t>τ</w:t>
      </w:r>
      <w:r>
        <w:rPr>
          <w:rFonts w:eastAsia="Times New Roman"/>
          <w:szCs w:val="24"/>
        </w:rPr>
        <w:t xml:space="preserve">ο </w:t>
      </w:r>
      <w:r w:rsidRPr="00C11837">
        <w:rPr>
          <w:rFonts w:eastAsia="Times New Roman"/>
          <w:szCs w:val="24"/>
        </w:rPr>
        <w:t>διδακτορικό</w:t>
      </w:r>
      <w:r>
        <w:rPr>
          <w:rFonts w:eastAsia="Times New Roman"/>
          <w:szCs w:val="24"/>
        </w:rPr>
        <w:t>;</w:t>
      </w:r>
      <w:r w:rsidRPr="00C11837">
        <w:rPr>
          <w:rFonts w:eastAsia="Times New Roman"/>
          <w:szCs w:val="24"/>
        </w:rPr>
        <w:t xml:space="preserve"> </w:t>
      </w:r>
      <w:r>
        <w:rPr>
          <w:rFonts w:eastAsia="Times New Roman"/>
          <w:szCs w:val="24"/>
        </w:rPr>
        <w:t xml:space="preserve">Και εν γένει, </w:t>
      </w:r>
      <w:r w:rsidRPr="00C11837">
        <w:rPr>
          <w:rFonts w:eastAsia="Times New Roman"/>
          <w:szCs w:val="24"/>
        </w:rPr>
        <w:t>γιατί όχι για όλους τους δημόσιους λειτουργούς που προσελήφθησαν μέσω ΑΣΕΠ λόγω διδακτορι</w:t>
      </w:r>
      <w:r>
        <w:rPr>
          <w:rFonts w:eastAsia="Times New Roman"/>
          <w:szCs w:val="24"/>
        </w:rPr>
        <w:t xml:space="preserve">κού τίτλου και τον αξιοποιούν στην </w:t>
      </w:r>
      <w:r w:rsidRPr="00C11837">
        <w:rPr>
          <w:rFonts w:eastAsia="Times New Roman"/>
          <w:szCs w:val="24"/>
        </w:rPr>
        <w:t>εργασία</w:t>
      </w:r>
      <w:r>
        <w:rPr>
          <w:rFonts w:eastAsia="Times New Roman"/>
          <w:szCs w:val="24"/>
        </w:rPr>
        <w:t xml:space="preserve"> τους;</w:t>
      </w:r>
    </w:p>
    <w:p w14:paraId="4318B393" w14:textId="77777777" w:rsidR="001D7CFB" w:rsidRDefault="00EB4E04">
      <w:pPr>
        <w:spacing w:line="600" w:lineRule="auto"/>
        <w:ind w:firstLine="720"/>
        <w:jc w:val="both"/>
        <w:rPr>
          <w:rFonts w:eastAsia="Times New Roman"/>
          <w:szCs w:val="24"/>
        </w:rPr>
      </w:pPr>
      <w:r>
        <w:rPr>
          <w:rFonts w:eastAsia="Times New Roman"/>
          <w:szCs w:val="24"/>
        </w:rPr>
        <w:t>Μου</w:t>
      </w:r>
      <w:r w:rsidRPr="00C11837">
        <w:rPr>
          <w:rFonts w:eastAsia="Times New Roman"/>
          <w:szCs w:val="24"/>
        </w:rPr>
        <w:t xml:space="preserve"> κάνει εντύπωση</w:t>
      </w:r>
      <w:r>
        <w:rPr>
          <w:rFonts w:eastAsia="Times New Roman"/>
          <w:szCs w:val="24"/>
        </w:rPr>
        <w:t>,</w:t>
      </w:r>
      <w:r w:rsidRPr="00C11837">
        <w:rPr>
          <w:rFonts w:eastAsia="Times New Roman"/>
          <w:szCs w:val="24"/>
        </w:rPr>
        <w:t xml:space="preserve"> γιατί οι παροικούντες την Ιερουσαλήμ ξέρουμε </w:t>
      </w:r>
      <w:r>
        <w:rPr>
          <w:rFonts w:eastAsia="Times New Roman"/>
          <w:szCs w:val="24"/>
        </w:rPr>
        <w:t xml:space="preserve">ότι </w:t>
      </w:r>
      <w:r w:rsidRPr="00C11837">
        <w:rPr>
          <w:rFonts w:eastAsia="Times New Roman"/>
          <w:szCs w:val="24"/>
        </w:rPr>
        <w:t xml:space="preserve">τα περισσότερα μέλη </w:t>
      </w:r>
      <w:r w:rsidRPr="00C11837">
        <w:rPr>
          <w:rFonts w:eastAsia="Times New Roman"/>
          <w:szCs w:val="24"/>
        </w:rPr>
        <w:t>ΔΕΠ επιθυμούν</w:t>
      </w:r>
      <w:r>
        <w:rPr>
          <w:rFonts w:eastAsia="Times New Roman"/>
          <w:szCs w:val="24"/>
        </w:rPr>
        <w:t>,</w:t>
      </w:r>
      <w:r w:rsidRPr="00C11837">
        <w:rPr>
          <w:rFonts w:eastAsia="Times New Roman"/>
          <w:szCs w:val="24"/>
        </w:rPr>
        <w:t xml:space="preserve"> </w:t>
      </w:r>
      <w:r>
        <w:rPr>
          <w:rFonts w:eastAsia="Times New Roman"/>
          <w:szCs w:val="24"/>
        </w:rPr>
        <w:t>και</w:t>
      </w:r>
      <w:r w:rsidRPr="00C11837">
        <w:rPr>
          <w:rFonts w:eastAsia="Times New Roman"/>
          <w:szCs w:val="24"/>
        </w:rPr>
        <w:t xml:space="preserve"> </w:t>
      </w:r>
      <w:r>
        <w:rPr>
          <w:rFonts w:eastAsia="Times New Roman"/>
          <w:szCs w:val="24"/>
        </w:rPr>
        <w:t>μ</w:t>
      </w:r>
      <w:r w:rsidRPr="00C11837">
        <w:rPr>
          <w:rFonts w:eastAsia="Times New Roman"/>
          <w:szCs w:val="24"/>
        </w:rPr>
        <w:t>άλιστα συζητείται έντονα</w:t>
      </w:r>
      <w:r>
        <w:rPr>
          <w:rFonts w:eastAsia="Times New Roman"/>
          <w:szCs w:val="24"/>
        </w:rPr>
        <w:t>,</w:t>
      </w:r>
      <w:r w:rsidRPr="00C11837">
        <w:rPr>
          <w:rFonts w:eastAsia="Times New Roman"/>
          <w:szCs w:val="24"/>
        </w:rPr>
        <w:t xml:space="preserve"> να βγαίνουν αργότερα σ</w:t>
      </w:r>
      <w:r>
        <w:rPr>
          <w:rFonts w:eastAsia="Times New Roman"/>
          <w:szCs w:val="24"/>
        </w:rPr>
        <w:t>τη</w:t>
      </w:r>
      <w:r w:rsidRPr="00C11837">
        <w:rPr>
          <w:rFonts w:eastAsia="Times New Roman"/>
          <w:szCs w:val="24"/>
        </w:rPr>
        <w:t xml:space="preserve"> σ</w:t>
      </w:r>
      <w:r>
        <w:rPr>
          <w:rFonts w:eastAsia="Times New Roman"/>
          <w:szCs w:val="24"/>
        </w:rPr>
        <w:t xml:space="preserve">ύνταξη, δηλαδή </w:t>
      </w:r>
      <w:r w:rsidRPr="00C11837">
        <w:rPr>
          <w:rFonts w:eastAsia="Times New Roman"/>
          <w:szCs w:val="24"/>
        </w:rPr>
        <w:t xml:space="preserve">να φτάνουν και </w:t>
      </w:r>
      <w:r>
        <w:rPr>
          <w:rFonts w:eastAsia="Times New Roman"/>
          <w:szCs w:val="24"/>
        </w:rPr>
        <w:t>στα εβδομήντα κ</w:t>
      </w:r>
      <w:r w:rsidRPr="00C11837">
        <w:rPr>
          <w:rFonts w:eastAsia="Times New Roman"/>
          <w:szCs w:val="24"/>
        </w:rPr>
        <w:t>αι μάλιστα</w:t>
      </w:r>
      <w:r>
        <w:rPr>
          <w:rFonts w:eastAsia="Times New Roman"/>
          <w:szCs w:val="24"/>
        </w:rPr>
        <w:t>,</w:t>
      </w:r>
      <w:r w:rsidRPr="00C11837">
        <w:rPr>
          <w:rFonts w:eastAsia="Times New Roman"/>
          <w:szCs w:val="24"/>
        </w:rPr>
        <w:t xml:space="preserve"> είναι κάτι το οποίο λέ</w:t>
      </w:r>
      <w:r>
        <w:rPr>
          <w:rFonts w:eastAsia="Times New Roman"/>
          <w:szCs w:val="24"/>
        </w:rPr>
        <w:t xml:space="preserve">νε και </w:t>
      </w:r>
      <w:r w:rsidRPr="00C11837">
        <w:rPr>
          <w:rFonts w:eastAsia="Times New Roman"/>
          <w:szCs w:val="24"/>
        </w:rPr>
        <w:t>φωναχτά</w:t>
      </w:r>
      <w:r>
        <w:rPr>
          <w:rFonts w:eastAsia="Times New Roman"/>
          <w:szCs w:val="24"/>
        </w:rPr>
        <w:t>. Άρα π</w:t>
      </w:r>
      <w:r w:rsidRPr="00C11837">
        <w:rPr>
          <w:rFonts w:eastAsia="Times New Roman"/>
          <w:szCs w:val="24"/>
        </w:rPr>
        <w:t>οιοι είναι αυτοί οι οποίοι χρειάζονται την εν λόγω πρόνοια</w:t>
      </w:r>
      <w:r>
        <w:rPr>
          <w:rFonts w:eastAsia="Times New Roman"/>
          <w:szCs w:val="24"/>
        </w:rPr>
        <w:t>, αν δεν είναι</w:t>
      </w:r>
      <w:r w:rsidRPr="00C11837">
        <w:rPr>
          <w:rFonts w:eastAsia="Times New Roman"/>
          <w:szCs w:val="24"/>
        </w:rPr>
        <w:t xml:space="preserve"> καθαρά πελα</w:t>
      </w:r>
      <w:r w:rsidRPr="00C11837">
        <w:rPr>
          <w:rFonts w:eastAsia="Times New Roman"/>
          <w:szCs w:val="24"/>
        </w:rPr>
        <w:t>τειακή προς μία κατηγορία λειτουργ</w:t>
      </w:r>
      <w:r>
        <w:rPr>
          <w:rFonts w:eastAsia="Times New Roman"/>
          <w:szCs w:val="24"/>
        </w:rPr>
        <w:t>ών;</w:t>
      </w:r>
    </w:p>
    <w:p w14:paraId="4318B394" w14:textId="77777777" w:rsidR="001D7CFB" w:rsidRDefault="00EB4E04">
      <w:pPr>
        <w:spacing w:line="600" w:lineRule="auto"/>
        <w:ind w:firstLine="720"/>
        <w:jc w:val="both"/>
        <w:rPr>
          <w:rFonts w:eastAsia="Times New Roman"/>
          <w:szCs w:val="24"/>
        </w:rPr>
      </w:pPr>
      <w:r>
        <w:rPr>
          <w:rFonts w:eastAsia="Times New Roman"/>
          <w:szCs w:val="24"/>
        </w:rPr>
        <w:t>Επίσης,</w:t>
      </w:r>
      <w:r w:rsidRPr="00C11837">
        <w:rPr>
          <w:rFonts w:eastAsia="Times New Roman"/>
          <w:szCs w:val="24"/>
        </w:rPr>
        <w:t xml:space="preserve"> θα ήθελα να σας ρωτήσω πώς </w:t>
      </w:r>
      <w:r>
        <w:rPr>
          <w:rFonts w:eastAsia="Times New Roman"/>
          <w:szCs w:val="24"/>
        </w:rPr>
        <w:t>προέκυψαν</w:t>
      </w:r>
      <w:r w:rsidRPr="00C11837">
        <w:rPr>
          <w:rFonts w:eastAsia="Times New Roman"/>
          <w:szCs w:val="24"/>
        </w:rPr>
        <w:t xml:space="preserve"> αυτά τα πέντε χρόνια</w:t>
      </w:r>
      <w:r>
        <w:rPr>
          <w:rFonts w:eastAsia="Times New Roman"/>
          <w:szCs w:val="24"/>
        </w:rPr>
        <w:t>.</w:t>
      </w:r>
      <w:r w:rsidRPr="00C11837">
        <w:rPr>
          <w:rFonts w:eastAsia="Times New Roman"/>
          <w:szCs w:val="24"/>
        </w:rPr>
        <w:t xml:space="preserve"> </w:t>
      </w:r>
      <w:r>
        <w:rPr>
          <w:rFonts w:eastAsia="Times New Roman"/>
          <w:szCs w:val="24"/>
        </w:rPr>
        <w:t xml:space="preserve">Γιατί δεν είναι τρία, που είναι το επίσημο ελάχιστο για διδακτορικό; Είστε και εδώ γαλαντόμοι, </w:t>
      </w:r>
      <w:r w:rsidRPr="00C11837">
        <w:rPr>
          <w:rFonts w:eastAsia="Times New Roman"/>
          <w:szCs w:val="24"/>
        </w:rPr>
        <w:t>όταν πρόκειται για τέτοιες παροχές</w:t>
      </w:r>
      <w:r>
        <w:rPr>
          <w:rFonts w:eastAsia="Times New Roman"/>
          <w:szCs w:val="24"/>
        </w:rPr>
        <w:t>. Φ</w:t>
      </w:r>
      <w:r w:rsidRPr="00C11837">
        <w:rPr>
          <w:rFonts w:eastAsia="Times New Roman"/>
          <w:szCs w:val="24"/>
        </w:rPr>
        <w:t xml:space="preserve">οβάμαι ότι </w:t>
      </w:r>
      <w:r>
        <w:rPr>
          <w:rFonts w:eastAsia="Times New Roman"/>
          <w:szCs w:val="24"/>
        </w:rPr>
        <w:t>α</w:t>
      </w:r>
      <w:r w:rsidRPr="00C11837">
        <w:rPr>
          <w:rFonts w:eastAsia="Times New Roman"/>
          <w:szCs w:val="24"/>
        </w:rPr>
        <w:t>ν αρχίσ</w:t>
      </w:r>
      <w:r w:rsidRPr="00C11837">
        <w:rPr>
          <w:rFonts w:eastAsia="Times New Roman"/>
          <w:szCs w:val="24"/>
        </w:rPr>
        <w:t>ουμε αυτή τη φάμπρικα των προεκλογικών εξυπηρετήσεων</w:t>
      </w:r>
      <w:r>
        <w:rPr>
          <w:rFonts w:eastAsia="Times New Roman"/>
          <w:szCs w:val="24"/>
        </w:rPr>
        <w:t>,</w:t>
      </w:r>
      <w:r w:rsidRPr="00C11837">
        <w:rPr>
          <w:rFonts w:eastAsia="Times New Roman"/>
          <w:szCs w:val="24"/>
        </w:rPr>
        <w:t xml:space="preserve"> δεν θα έχουμε τελειωμό</w:t>
      </w:r>
      <w:r>
        <w:rPr>
          <w:rFonts w:eastAsia="Times New Roman"/>
          <w:szCs w:val="24"/>
        </w:rPr>
        <w:t>.</w:t>
      </w:r>
      <w:r w:rsidRPr="00C11837">
        <w:rPr>
          <w:rFonts w:eastAsia="Times New Roman"/>
          <w:szCs w:val="24"/>
        </w:rPr>
        <w:t xml:space="preserve"> </w:t>
      </w:r>
    </w:p>
    <w:p w14:paraId="4318B395" w14:textId="77777777" w:rsidR="001D7CFB" w:rsidRDefault="00EB4E04">
      <w:pPr>
        <w:spacing w:line="600" w:lineRule="auto"/>
        <w:ind w:firstLine="720"/>
        <w:jc w:val="both"/>
        <w:rPr>
          <w:rFonts w:eastAsia="Times New Roman"/>
          <w:szCs w:val="24"/>
        </w:rPr>
      </w:pPr>
      <w:r>
        <w:rPr>
          <w:rFonts w:eastAsia="Times New Roman"/>
          <w:szCs w:val="24"/>
        </w:rPr>
        <w:t>Γιατί, θα πει κάποιος εύλογα, με την ίδια λογική να μην είναι συντάξιμα και τα έτη του πτυχίου για έναν καθηγητή</w:t>
      </w:r>
      <w:r w:rsidRPr="00C11837">
        <w:rPr>
          <w:rFonts w:eastAsia="Times New Roman"/>
          <w:szCs w:val="24"/>
        </w:rPr>
        <w:t xml:space="preserve"> στο σχολείο </w:t>
      </w:r>
      <w:r>
        <w:rPr>
          <w:rFonts w:eastAsia="Times New Roman"/>
          <w:szCs w:val="24"/>
        </w:rPr>
        <w:t xml:space="preserve">ή </w:t>
      </w:r>
      <w:r w:rsidRPr="00C11837">
        <w:rPr>
          <w:rFonts w:eastAsia="Times New Roman"/>
          <w:szCs w:val="24"/>
        </w:rPr>
        <w:t>έναν δάσκαλο στο δημοτικό</w:t>
      </w:r>
      <w:r>
        <w:rPr>
          <w:rFonts w:eastAsia="Times New Roman"/>
          <w:szCs w:val="24"/>
        </w:rPr>
        <w:t>;</w:t>
      </w:r>
      <w:r w:rsidRPr="00C11837">
        <w:rPr>
          <w:rFonts w:eastAsia="Times New Roman"/>
          <w:szCs w:val="24"/>
        </w:rPr>
        <w:t xml:space="preserve"> </w:t>
      </w:r>
      <w:r>
        <w:rPr>
          <w:rFonts w:eastAsia="Times New Roman"/>
          <w:szCs w:val="24"/>
        </w:rPr>
        <w:t>Δ</w:t>
      </w:r>
      <w:r w:rsidRPr="00C11837">
        <w:rPr>
          <w:rFonts w:eastAsia="Times New Roman"/>
          <w:szCs w:val="24"/>
        </w:rPr>
        <w:t xml:space="preserve">εν είναι το πτυχίο </w:t>
      </w:r>
      <w:r w:rsidRPr="00C11837">
        <w:rPr>
          <w:rFonts w:eastAsia="Times New Roman"/>
          <w:szCs w:val="24"/>
        </w:rPr>
        <w:t>προαπαιτούμενο για να διοριστεί και να διδάξει</w:t>
      </w:r>
      <w:r>
        <w:rPr>
          <w:rFonts w:eastAsia="Times New Roman"/>
          <w:szCs w:val="24"/>
        </w:rPr>
        <w:t>,</w:t>
      </w:r>
      <w:r w:rsidRPr="00C11837">
        <w:rPr>
          <w:rFonts w:eastAsia="Times New Roman"/>
          <w:szCs w:val="24"/>
        </w:rPr>
        <w:t xml:space="preserve"> όπως αναφέρεται μέσα στην αιτιολογική έκθεση</w:t>
      </w:r>
      <w:r>
        <w:rPr>
          <w:rFonts w:eastAsia="Times New Roman"/>
          <w:szCs w:val="24"/>
        </w:rPr>
        <w:t>,</w:t>
      </w:r>
      <w:r w:rsidRPr="00C11837">
        <w:rPr>
          <w:rFonts w:eastAsia="Times New Roman"/>
          <w:szCs w:val="24"/>
        </w:rPr>
        <w:t xml:space="preserve"> για το διδακτορικό</w:t>
      </w:r>
      <w:r>
        <w:rPr>
          <w:rFonts w:eastAsia="Times New Roman"/>
          <w:szCs w:val="24"/>
        </w:rPr>
        <w:t>;</w:t>
      </w:r>
      <w:r w:rsidRPr="00C11837">
        <w:rPr>
          <w:rFonts w:eastAsia="Times New Roman"/>
          <w:szCs w:val="24"/>
        </w:rPr>
        <w:t xml:space="preserve"> </w:t>
      </w:r>
    </w:p>
    <w:p w14:paraId="4318B396" w14:textId="77777777" w:rsidR="001D7CFB" w:rsidRDefault="00EB4E04">
      <w:pPr>
        <w:spacing w:line="600" w:lineRule="auto"/>
        <w:ind w:firstLine="720"/>
        <w:jc w:val="both"/>
        <w:rPr>
          <w:rFonts w:eastAsia="Times New Roman"/>
          <w:szCs w:val="24"/>
        </w:rPr>
      </w:pPr>
      <w:r>
        <w:rPr>
          <w:rFonts w:eastAsia="Times New Roman"/>
          <w:szCs w:val="24"/>
        </w:rPr>
        <w:t>Για να σοβαρευτούμε, λ</w:t>
      </w:r>
      <w:r w:rsidRPr="00C11837">
        <w:rPr>
          <w:rFonts w:eastAsia="Times New Roman"/>
          <w:szCs w:val="24"/>
        </w:rPr>
        <w:t>οιπόν</w:t>
      </w:r>
      <w:r>
        <w:rPr>
          <w:rFonts w:eastAsia="Times New Roman"/>
          <w:szCs w:val="24"/>
        </w:rPr>
        <w:t>,</w:t>
      </w:r>
      <w:r w:rsidRPr="00C11837">
        <w:rPr>
          <w:rFonts w:eastAsia="Times New Roman"/>
          <w:szCs w:val="24"/>
        </w:rPr>
        <w:t xml:space="preserve"> ανοίγετε προεκλογικά μία </w:t>
      </w:r>
      <w:r>
        <w:rPr>
          <w:rFonts w:eastAsia="Times New Roman"/>
          <w:szCs w:val="24"/>
        </w:rPr>
        <w:t>κ</w:t>
      </w:r>
      <w:r w:rsidRPr="00C11837">
        <w:rPr>
          <w:rFonts w:eastAsia="Times New Roman"/>
          <w:szCs w:val="24"/>
        </w:rPr>
        <w:t>ερκόπορτα που δύσκολα κλείνει</w:t>
      </w:r>
      <w:r>
        <w:rPr>
          <w:rFonts w:eastAsia="Times New Roman"/>
          <w:szCs w:val="24"/>
        </w:rPr>
        <w:t>.</w:t>
      </w:r>
      <w:r w:rsidRPr="00C11837">
        <w:rPr>
          <w:rFonts w:eastAsia="Times New Roman"/>
          <w:szCs w:val="24"/>
        </w:rPr>
        <w:t xml:space="preserve"> </w:t>
      </w:r>
      <w:r>
        <w:rPr>
          <w:rFonts w:eastAsia="Times New Roman"/>
          <w:szCs w:val="24"/>
        </w:rPr>
        <w:t>Α</w:t>
      </w:r>
      <w:r w:rsidRPr="00C11837">
        <w:rPr>
          <w:rFonts w:eastAsia="Times New Roman"/>
          <w:szCs w:val="24"/>
        </w:rPr>
        <w:t>υτό συχνά το κάνετε και φοβάμαι ότι θα το κάνετε ακόμα</w:t>
      </w:r>
      <w:r w:rsidRPr="00C11837">
        <w:rPr>
          <w:rFonts w:eastAsia="Times New Roman"/>
          <w:szCs w:val="24"/>
        </w:rPr>
        <w:t xml:space="preserve"> περισσότερο όσο πλησιάζουμε σ</w:t>
      </w:r>
      <w:r>
        <w:rPr>
          <w:rFonts w:eastAsia="Times New Roman"/>
          <w:szCs w:val="24"/>
        </w:rPr>
        <w:t>τις</w:t>
      </w:r>
      <w:r w:rsidRPr="00C11837">
        <w:rPr>
          <w:rFonts w:eastAsia="Times New Roman"/>
          <w:szCs w:val="24"/>
        </w:rPr>
        <w:t xml:space="preserve"> εκλογές</w:t>
      </w:r>
      <w:r>
        <w:rPr>
          <w:rFonts w:eastAsia="Times New Roman"/>
          <w:szCs w:val="24"/>
        </w:rPr>
        <w:t>.</w:t>
      </w:r>
    </w:p>
    <w:p w14:paraId="4318B397" w14:textId="77777777" w:rsidR="001D7CFB" w:rsidRDefault="00EB4E04">
      <w:pPr>
        <w:spacing w:line="600" w:lineRule="auto"/>
        <w:ind w:firstLine="720"/>
        <w:jc w:val="both"/>
        <w:rPr>
          <w:rFonts w:eastAsia="Times New Roman"/>
          <w:szCs w:val="24"/>
        </w:rPr>
      </w:pPr>
      <w:r>
        <w:rPr>
          <w:rFonts w:eastAsia="Times New Roman"/>
          <w:szCs w:val="24"/>
        </w:rPr>
        <w:t xml:space="preserve">Συνεχίζω με τις χθεσινές τροπολογίες που αφορούν στη μείωση του ΦΠΑ και </w:t>
      </w:r>
      <w:r w:rsidRPr="00C11837">
        <w:rPr>
          <w:rFonts w:eastAsia="Times New Roman"/>
          <w:szCs w:val="24"/>
        </w:rPr>
        <w:t xml:space="preserve">στο επίδομα </w:t>
      </w:r>
      <w:r>
        <w:rPr>
          <w:rFonts w:eastAsia="Times New Roman"/>
          <w:szCs w:val="24"/>
        </w:rPr>
        <w:t xml:space="preserve">στους </w:t>
      </w:r>
      <w:r w:rsidRPr="00C11837">
        <w:rPr>
          <w:rFonts w:eastAsia="Times New Roman"/>
          <w:szCs w:val="24"/>
        </w:rPr>
        <w:t>συνταξιούχο</w:t>
      </w:r>
      <w:r>
        <w:rPr>
          <w:rFonts w:eastAsia="Times New Roman"/>
          <w:szCs w:val="24"/>
        </w:rPr>
        <w:t>υ</w:t>
      </w:r>
      <w:r w:rsidRPr="00C11837">
        <w:rPr>
          <w:rFonts w:eastAsia="Times New Roman"/>
          <w:szCs w:val="24"/>
        </w:rPr>
        <w:t>ς που μαξιμαλιστικά το βαφτίζετ</w:t>
      </w:r>
      <w:r>
        <w:rPr>
          <w:rFonts w:eastAsia="Times New Roman"/>
          <w:szCs w:val="24"/>
        </w:rPr>
        <w:t>ε</w:t>
      </w:r>
      <w:r w:rsidRPr="00C11837">
        <w:rPr>
          <w:rFonts w:eastAsia="Times New Roman"/>
          <w:szCs w:val="24"/>
        </w:rPr>
        <w:t xml:space="preserve"> </w:t>
      </w:r>
      <w:r>
        <w:rPr>
          <w:rFonts w:eastAsia="Times New Roman"/>
          <w:szCs w:val="24"/>
        </w:rPr>
        <w:t>δέκατη τρίτη</w:t>
      </w:r>
      <w:r w:rsidRPr="00C11837">
        <w:rPr>
          <w:rFonts w:eastAsia="Times New Roman"/>
          <w:szCs w:val="24"/>
        </w:rPr>
        <w:t xml:space="preserve"> σύνταξη</w:t>
      </w:r>
      <w:r>
        <w:rPr>
          <w:rFonts w:eastAsia="Times New Roman"/>
          <w:szCs w:val="24"/>
        </w:rPr>
        <w:t>,</w:t>
      </w:r>
      <w:r w:rsidRPr="00C11837">
        <w:rPr>
          <w:rFonts w:eastAsia="Times New Roman"/>
          <w:szCs w:val="24"/>
        </w:rPr>
        <w:t xml:space="preserve"> όπως κάνετε και με τη βάφτιση του νομοσχεδίου </w:t>
      </w:r>
      <w:r>
        <w:rPr>
          <w:rFonts w:eastAsia="Times New Roman"/>
          <w:szCs w:val="24"/>
        </w:rPr>
        <w:t xml:space="preserve">ως εκατόν </w:t>
      </w:r>
      <w:r>
        <w:rPr>
          <w:rFonts w:eastAsia="Times New Roman"/>
          <w:szCs w:val="24"/>
        </w:rPr>
        <w:t>είκοσι</w:t>
      </w:r>
      <w:r w:rsidRPr="00C11837">
        <w:rPr>
          <w:rFonts w:eastAsia="Times New Roman"/>
          <w:szCs w:val="24"/>
        </w:rPr>
        <w:t xml:space="preserve"> δόσεων</w:t>
      </w:r>
      <w:r>
        <w:rPr>
          <w:rFonts w:eastAsia="Times New Roman"/>
          <w:szCs w:val="24"/>
        </w:rPr>
        <w:t>,</w:t>
      </w:r>
      <w:r w:rsidRPr="00C11837">
        <w:rPr>
          <w:rFonts w:eastAsia="Times New Roman"/>
          <w:szCs w:val="24"/>
        </w:rPr>
        <w:t xml:space="preserve"> ενώ είναι μέχρι </w:t>
      </w:r>
      <w:r>
        <w:rPr>
          <w:rFonts w:eastAsia="Times New Roman"/>
          <w:szCs w:val="24"/>
        </w:rPr>
        <w:t>εκατόν είκοσι</w:t>
      </w:r>
      <w:r w:rsidRPr="00C11837">
        <w:rPr>
          <w:rFonts w:eastAsia="Times New Roman"/>
          <w:szCs w:val="24"/>
        </w:rPr>
        <w:t xml:space="preserve"> δόσεις</w:t>
      </w:r>
      <w:r>
        <w:rPr>
          <w:rFonts w:eastAsia="Times New Roman"/>
          <w:szCs w:val="24"/>
        </w:rPr>
        <w:t>. Και αυτό αφορά ένα μικρό κλάσμα των ενδιαφερομένων.</w:t>
      </w:r>
    </w:p>
    <w:p w14:paraId="4318B398" w14:textId="77777777" w:rsidR="001D7CFB" w:rsidRDefault="00EB4E04">
      <w:pPr>
        <w:spacing w:line="600" w:lineRule="auto"/>
        <w:ind w:firstLine="720"/>
        <w:jc w:val="both"/>
        <w:rPr>
          <w:rFonts w:eastAsia="Times New Roman"/>
          <w:szCs w:val="24"/>
        </w:rPr>
      </w:pPr>
      <w:r>
        <w:rPr>
          <w:rFonts w:eastAsia="Times New Roman"/>
          <w:szCs w:val="24"/>
        </w:rPr>
        <w:t>Η</w:t>
      </w:r>
      <w:r w:rsidRPr="00C11837">
        <w:rPr>
          <w:rFonts w:eastAsia="Times New Roman"/>
          <w:szCs w:val="24"/>
        </w:rPr>
        <w:t xml:space="preserve"> μείωση του ΦΠΑ στα επίπεδα που ήταν πριν έρθ</w:t>
      </w:r>
      <w:r>
        <w:rPr>
          <w:rFonts w:eastAsia="Times New Roman"/>
          <w:szCs w:val="24"/>
        </w:rPr>
        <w:t>ετε</w:t>
      </w:r>
      <w:r w:rsidRPr="00C11837">
        <w:rPr>
          <w:rFonts w:eastAsia="Times New Roman"/>
          <w:szCs w:val="24"/>
        </w:rPr>
        <w:t xml:space="preserve"> στην εξουσία </w:t>
      </w:r>
      <w:r>
        <w:rPr>
          <w:rFonts w:eastAsia="Times New Roman"/>
          <w:szCs w:val="24"/>
        </w:rPr>
        <w:t>ε</w:t>
      </w:r>
      <w:r w:rsidRPr="00C11837">
        <w:rPr>
          <w:rFonts w:eastAsia="Times New Roman"/>
          <w:szCs w:val="24"/>
        </w:rPr>
        <w:t>ίναι όντως ένα θετικό μέτρο</w:t>
      </w:r>
      <w:r>
        <w:rPr>
          <w:rFonts w:eastAsia="Times New Roman"/>
          <w:szCs w:val="24"/>
        </w:rPr>
        <w:t>.</w:t>
      </w:r>
      <w:r w:rsidRPr="00C11837">
        <w:rPr>
          <w:rFonts w:eastAsia="Times New Roman"/>
          <w:szCs w:val="24"/>
        </w:rPr>
        <w:t xml:space="preserve"> Γενικά η μείωση των έμμεσων φόρων είναι θετικό μέτρο</w:t>
      </w:r>
      <w:r>
        <w:rPr>
          <w:rFonts w:eastAsia="Times New Roman"/>
          <w:szCs w:val="24"/>
        </w:rPr>
        <w:t>,</w:t>
      </w:r>
      <w:r w:rsidRPr="00C11837">
        <w:rPr>
          <w:rFonts w:eastAsia="Times New Roman"/>
          <w:szCs w:val="24"/>
        </w:rPr>
        <w:t xml:space="preserve"> γιατ</w:t>
      </w:r>
      <w:r w:rsidRPr="00C11837">
        <w:rPr>
          <w:rFonts w:eastAsia="Times New Roman"/>
          <w:szCs w:val="24"/>
        </w:rPr>
        <w:t>ί οι έμμεσοι φόροι πλήττουν κυρίως τους οικονομικά αδύναμους</w:t>
      </w:r>
      <w:r>
        <w:rPr>
          <w:rFonts w:eastAsia="Times New Roman"/>
          <w:szCs w:val="24"/>
        </w:rPr>
        <w:t>,</w:t>
      </w:r>
      <w:r w:rsidRPr="00C11837">
        <w:rPr>
          <w:rFonts w:eastAsia="Times New Roman"/>
          <w:szCs w:val="24"/>
        </w:rPr>
        <w:t xml:space="preserve"> </w:t>
      </w:r>
      <w:r>
        <w:rPr>
          <w:rFonts w:eastAsia="Times New Roman"/>
          <w:szCs w:val="24"/>
        </w:rPr>
        <w:t>ά</w:t>
      </w:r>
      <w:r w:rsidRPr="00C11837">
        <w:rPr>
          <w:rFonts w:eastAsia="Times New Roman"/>
          <w:szCs w:val="24"/>
        </w:rPr>
        <w:t xml:space="preserve">σχετα αν το συγκεκριμένο το </w:t>
      </w:r>
      <w:r>
        <w:rPr>
          <w:rFonts w:eastAsia="Times New Roman"/>
          <w:szCs w:val="24"/>
        </w:rPr>
        <w:t>φ</w:t>
      </w:r>
      <w:r w:rsidRPr="00C11837">
        <w:rPr>
          <w:rFonts w:eastAsia="Times New Roman"/>
          <w:szCs w:val="24"/>
        </w:rPr>
        <w:t>έρνετε και λίγο κουτσουρεμένο</w:t>
      </w:r>
      <w:r>
        <w:rPr>
          <w:rFonts w:eastAsia="Times New Roman"/>
          <w:szCs w:val="24"/>
        </w:rPr>
        <w:t>.</w:t>
      </w:r>
    </w:p>
    <w:p w14:paraId="4318B399" w14:textId="77777777" w:rsidR="001D7CFB" w:rsidRDefault="00EB4E04">
      <w:pPr>
        <w:spacing w:line="600" w:lineRule="auto"/>
        <w:ind w:firstLine="720"/>
        <w:jc w:val="both"/>
        <w:rPr>
          <w:rFonts w:eastAsia="Times New Roman"/>
          <w:szCs w:val="24"/>
        </w:rPr>
      </w:pPr>
      <w:r>
        <w:rPr>
          <w:rFonts w:eastAsia="Times New Roman"/>
          <w:szCs w:val="24"/>
        </w:rPr>
        <w:t>Τ</w:t>
      </w:r>
      <w:r w:rsidRPr="00C11837">
        <w:rPr>
          <w:rFonts w:eastAsia="Times New Roman"/>
          <w:szCs w:val="24"/>
        </w:rPr>
        <w:t>ο επίδομα στους συνταξιούχους είναι</w:t>
      </w:r>
      <w:r>
        <w:rPr>
          <w:rFonts w:eastAsia="Times New Roman"/>
          <w:szCs w:val="24"/>
        </w:rPr>
        <w:t>,</w:t>
      </w:r>
      <w:r w:rsidRPr="00C11837">
        <w:rPr>
          <w:rFonts w:eastAsia="Times New Roman"/>
          <w:szCs w:val="24"/>
        </w:rPr>
        <w:t xml:space="preserve"> </w:t>
      </w:r>
      <w:r>
        <w:rPr>
          <w:rFonts w:eastAsia="Times New Roman"/>
          <w:szCs w:val="24"/>
        </w:rPr>
        <w:t>όμως,</w:t>
      </w:r>
      <w:r w:rsidRPr="00C11837">
        <w:rPr>
          <w:rFonts w:eastAsia="Times New Roman"/>
          <w:szCs w:val="24"/>
        </w:rPr>
        <w:t xml:space="preserve"> ένα μέτρο που δεν πρέπει να το δούμε μεμονωμένα</w:t>
      </w:r>
      <w:r>
        <w:rPr>
          <w:rFonts w:eastAsia="Times New Roman"/>
          <w:szCs w:val="24"/>
        </w:rPr>
        <w:t>.</w:t>
      </w:r>
      <w:r w:rsidRPr="00C11837">
        <w:rPr>
          <w:rFonts w:eastAsia="Times New Roman"/>
          <w:szCs w:val="24"/>
        </w:rPr>
        <w:t xml:space="preserve"> </w:t>
      </w:r>
      <w:r>
        <w:rPr>
          <w:rFonts w:eastAsia="Times New Roman"/>
          <w:szCs w:val="24"/>
        </w:rPr>
        <w:t>Ποιος δ</w:t>
      </w:r>
      <w:r w:rsidRPr="00C11837">
        <w:rPr>
          <w:rFonts w:eastAsia="Times New Roman"/>
          <w:szCs w:val="24"/>
        </w:rPr>
        <w:t>εν θα ήθελε να δουν ο πατέρας του</w:t>
      </w:r>
      <w:r w:rsidRPr="00C11837">
        <w:rPr>
          <w:rFonts w:eastAsia="Times New Roman"/>
          <w:szCs w:val="24"/>
        </w:rPr>
        <w:t xml:space="preserve"> </w:t>
      </w:r>
      <w:r>
        <w:rPr>
          <w:rFonts w:eastAsia="Times New Roman"/>
          <w:szCs w:val="24"/>
        </w:rPr>
        <w:t>ή η</w:t>
      </w:r>
      <w:r w:rsidRPr="00C11837">
        <w:rPr>
          <w:rFonts w:eastAsia="Times New Roman"/>
          <w:szCs w:val="24"/>
        </w:rPr>
        <w:t xml:space="preserve"> μητέρα του </w:t>
      </w:r>
      <w:r>
        <w:rPr>
          <w:rFonts w:eastAsia="Times New Roman"/>
          <w:szCs w:val="24"/>
        </w:rPr>
        <w:t>κάποια χρήματα παραπάνω στο ATM; Όμως, όταν</w:t>
      </w:r>
      <w:r w:rsidRPr="00C11837">
        <w:rPr>
          <w:rFonts w:eastAsia="Times New Roman"/>
          <w:szCs w:val="24"/>
        </w:rPr>
        <w:t xml:space="preserve"> δίνεις κάτι</w:t>
      </w:r>
      <w:r>
        <w:rPr>
          <w:rFonts w:eastAsia="Times New Roman"/>
          <w:szCs w:val="24"/>
        </w:rPr>
        <w:t>,</w:t>
      </w:r>
      <w:r w:rsidRPr="00C11837">
        <w:rPr>
          <w:rFonts w:eastAsia="Times New Roman"/>
          <w:szCs w:val="24"/>
        </w:rPr>
        <w:t xml:space="preserve"> από κάπου το κόβεις</w:t>
      </w:r>
      <w:r>
        <w:rPr>
          <w:rFonts w:eastAsia="Times New Roman"/>
          <w:szCs w:val="24"/>
        </w:rPr>
        <w:t>.</w:t>
      </w:r>
      <w:r w:rsidRPr="00C11837">
        <w:rPr>
          <w:rFonts w:eastAsia="Times New Roman"/>
          <w:szCs w:val="24"/>
        </w:rPr>
        <w:t xml:space="preserve"> </w:t>
      </w:r>
      <w:r>
        <w:rPr>
          <w:rFonts w:eastAsia="Times New Roman"/>
          <w:szCs w:val="24"/>
        </w:rPr>
        <w:t>Σε έναν κόσμο</w:t>
      </w:r>
      <w:r w:rsidRPr="00C11837">
        <w:rPr>
          <w:rFonts w:eastAsia="Times New Roman"/>
          <w:szCs w:val="24"/>
        </w:rPr>
        <w:t xml:space="preserve"> περιορισμένων πόρων ό</w:t>
      </w:r>
      <w:r>
        <w:rPr>
          <w:rFonts w:eastAsia="Times New Roman"/>
          <w:szCs w:val="24"/>
        </w:rPr>
        <w:t>,</w:t>
      </w:r>
      <w:r w:rsidRPr="00C11837">
        <w:rPr>
          <w:rFonts w:eastAsia="Times New Roman"/>
          <w:szCs w:val="24"/>
        </w:rPr>
        <w:t>τι δίνεις από κάπου αλλού λείπει</w:t>
      </w:r>
      <w:r>
        <w:rPr>
          <w:rFonts w:eastAsia="Times New Roman"/>
          <w:szCs w:val="24"/>
        </w:rPr>
        <w:t>.</w:t>
      </w:r>
      <w:r w:rsidRPr="00C11837">
        <w:rPr>
          <w:rFonts w:eastAsia="Times New Roman"/>
          <w:szCs w:val="24"/>
        </w:rPr>
        <w:t xml:space="preserve"> </w:t>
      </w:r>
      <w:r>
        <w:rPr>
          <w:rFonts w:eastAsia="Times New Roman"/>
          <w:szCs w:val="24"/>
        </w:rPr>
        <w:t xml:space="preserve">Τα υπερπλεονάσματα τα οποία μοιράζονται τώρα από κάπου λείπουν. Οι </w:t>
      </w:r>
      <w:r w:rsidRPr="00C11837">
        <w:rPr>
          <w:rFonts w:eastAsia="Times New Roman"/>
          <w:szCs w:val="24"/>
        </w:rPr>
        <w:t>υπέρογκοι φόροι που τα δη</w:t>
      </w:r>
      <w:r w:rsidRPr="00C11837">
        <w:rPr>
          <w:rFonts w:eastAsia="Times New Roman"/>
          <w:szCs w:val="24"/>
        </w:rPr>
        <w:t>μιούργησαν λείπουν από επενδύσεις</w:t>
      </w:r>
      <w:r>
        <w:rPr>
          <w:rFonts w:eastAsia="Times New Roman"/>
          <w:szCs w:val="24"/>
        </w:rPr>
        <w:t>,</w:t>
      </w:r>
      <w:r w:rsidRPr="00C11837">
        <w:rPr>
          <w:rFonts w:eastAsia="Times New Roman"/>
          <w:szCs w:val="24"/>
        </w:rPr>
        <w:t xml:space="preserve"> από παραγωγή πλούτου</w:t>
      </w:r>
      <w:r>
        <w:rPr>
          <w:rFonts w:eastAsia="Times New Roman"/>
          <w:szCs w:val="24"/>
        </w:rPr>
        <w:t>,</w:t>
      </w:r>
      <w:r w:rsidRPr="00C11837">
        <w:rPr>
          <w:rFonts w:eastAsia="Times New Roman"/>
          <w:szCs w:val="24"/>
        </w:rPr>
        <w:t xml:space="preserve"> από θέσεις εργασίας</w:t>
      </w:r>
      <w:r>
        <w:rPr>
          <w:rFonts w:eastAsia="Times New Roman"/>
          <w:szCs w:val="24"/>
        </w:rPr>
        <w:t>.</w:t>
      </w:r>
    </w:p>
    <w:p w14:paraId="4318B39A" w14:textId="77777777" w:rsidR="001D7CFB" w:rsidRDefault="00EB4E04">
      <w:pPr>
        <w:spacing w:line="600" w:lineRule="auto"/>
        <w:ind w:firstLine="720"/>
        <w:jc w:val="both"/>
        <w:rPr>
          <w:rFonts w:eastAsia="Times New Roman"/>
          <w:szCs w:val="24"/>
        </w:rPr>
      </w:pPr>
      <w:r>
        <w:rPr>
          <w:rFonts w:eastAsia="Times New Roman"/>
          <w:szCs w:val="24"/>
        </w:rPr>
        <w:t>Και</w:t>
      </w:r>
      <w:r w:rsidRPr="00C11837">
        <w:rPr>
          <w:rFonts w:eastAsia="Times New Roman"/>
          <w:szCs w:val="24"/>
        </w:rPr>
        <w:t xml:space="preserve"> επειδή ακούω τη ρητορική της </w:t>
      </w:r>
      <w:r>
        <w:rPr>
          <w:rFonts w:eastAsia="Times New Roman"/>
          <w:szCs w:val="24"/>
        </w:rPr>
        <w:t>Κ</w:t>
      </w:r>
      <w:r w:rsidRPr="00C11837">
        <w:rPr>
          <w:rFonts w:eastAsia="Times New Roman"/>
          <w:szCs w:val="24"/>
        </w:rPr>
        <w:t>υβέρνησης που θεωρεί ότι έχει το μονοπώλιο της καρδιάς</w:t>
      </w:r>
      <w:r>
        <w:rPr>
          <w:rFonts w:eastAsia="Times New Roman"/>
          <w:szCs w:val="24"/>
        </w:rPr>
        <w:t>,</w:t>
      </w:r>
      <w:r w:rsidRPr="00C11837">
        <w:rPr>
          <w:rFonts w:eastAsia="Times New Roman"/>
          <w:szCs w:val="24"/>
        </w:rPr>
        <w:t xml:space="preserve"> </w:t>
      </w:r>
      <w:r>
        <w:rPr>
          <w:rFonts w:eastAsia="Times New Roman"/>
          <w:szCs w:val="24"/>
        </w:rPr>
        <w:t>ε</w:t>
      </w:r>
      <w:r w:rsidRPr="00C11837">
        <w:rPr>
          <w:rFonts w:eastAsia="Times New Roman"/>
          <w:szCs w:val="24"/>
        </w:rPr>
        <w:t>ίναι</w:t>
      </w:r>
      <w:r>
        <w:rPr>
          <w:rFonts w:eastAsia="Times New Roman"/>
          <w:szCs w:val="24"/>
        </w:rPr>
        <w:t>,</w:t>
      </w:r>
      <w:r w:rsidRPr="00C11837">
        <w:rPr>
          <w:rFonts w:eastAsia="Times New Roman"/>
          <w:szCs w:val="24"/>
        </w:rPr>
        <w:t xml:space="preserve"> όντως</w:t>
      </w:r>
      <w:r>
        <w:rPr>
          <w:rFonts w:eastAsia="Times New Roman"/>
          <w:szCs w:val="24"/>
        </w:rPr>
        <w:t>,</w:t>
      </w:r>
      <w:r w:rsidRPr="00C11837">
        <w:rPr>
          <w:rFonts w:eastAsia="Times New Roman"/>
          <w:szCs w:val="24"/>
        </w:rPr>
        <w:t xml:space="preserve"> οι συνταξιούχοι </w:t>
      </w:r>
      <w:r>
        <w:rPr>
          <w:rFonts w:eastAsia="Times New Roman"/>
          <w:szCs w:val="24"/>
        </w:rPr>
        <w:t xml:space="preserve">οι </w:t>
      </w:r>
      <w:r w:rsidRPr="00C11837">
        <w:rPr>
          <w:rFonts w:eastAsia="Times New Roman"/>
          <w:szCs w:val="24"/>
        </w:rPr>
        <w:t xml:space="preserve">πιο </w:t>
      </w:r>
      <w:r>
        <w:rPr>
          <w:rFonts w:eastAsia="Times New Roman"/>
          <w:szCs w:val="24"/>
        </w:rPr>
        <w:t>κ</w:t>
      </w:r>
      <w:r w:rsidRPr="00C11837">
        <w:rPr>
          <w:rFonts w:eastAsia="Times New Roman"/>
          <w:szCs w:val="24"/>
        </w:rPr>
        <w:t>τυπημέν</w:t>
      </w:r>
      <w:r>
        <w:rPr>
          <w:rFonts w:eastAsia="Times New Roman"/>
          <w:szCs w:val="24"/>
        </w:rPr>
        <w:t xml:space="preserve">οι </w:t>
      </w:r>
      <w:r w:rsidRPr="00C11837">
        <w:rPr>
          <w:rFonts w:eastAsia="Times New Roman"/>
          <w:szCs w:val="24"/>
        </w:rPr>
        <w:t>από την κρίση ή μήπως είναι οι νέοι</w:t>
      </w:r>
      <w:r>
        <w:rPr>
          <w:rFonts w:eastAsia="Times New Roman"/>
          <w:szCs w:val="24"/>
        </w:rPr>
        <w:t>, οι</w:t>
      </w:r>
      <w:r w:rsidRPr="00C11837">
        <w:rPr>
          <w:rFonts w:eastAsia="Times New Roman"/>
          <w:szCs w:val="24"/>
        </w:rPr>
        <w:t xml:space="preserve"> άνεργοι</w:t>
      </w:r>
      <w:r>
        <w:rPr>
          <w:rFonts w:eastAsia="Times New Roman"/>
          <w:szCs w:val="24"/>
        </w:rPr>
        <w:t>,</w:t>
      </w:r>
      <w:r w:rsidRPr="00C11837">
        <w:rPr>
          <w:rFonts w:eastAsia="Times New Roman"/>
          <w:szCs w:val="24"/>
        </w:rPr>
        <w:t xml:space="preserve"> που αναγκάζονται να ζουν με τους γονείς τους στα παιδικά δωμάτια</w:t>
      </w:r>
      <w:r>
        <w:rPr>
          <w:rFonts w:eastAsia="Times New Roman"/>
          <w:szCs w:val="24"/>
        </w:rPr>
        <w:t>; Εκτός κ</w:t>
      </w:r>
      <w:r w:rsidRPr="00C11837">
        <w:rPr>
          <w:rFonts w:eastAsia="Times New Roman"/>
          <w:szCs w:val="24"/>
        </w:rPr>
        <w:t xml:space="preserve">ι αν θεωρείτε ότι οι συντάξεις θα πάνε εμμέσως σε </w:t>
      </w:r>
      <w:r>
        <w:rPr>
          <w:rFonts w:eastAsia="Times New Roman"/>
          <w:szCs w:val="24"/>
        </w:rPr>
        <w:t>αυτούς,</w:t>
      </w:r>
      <w:r w:rsidRPr="00C11837">
        <w:rPr>
          <w:rFonts w:eastAsia="Times New Roman"/>
          <w:szCs w:val="24"/>
        </w:rPr>
        <w:t xml:space="preserve"> </w:t>
      </w:r>
      <w:r>
        <w:rPr>
          <w:rFonts w:eastAsia="Times New Roman"/>
          <w:szCs w:val="24"/>
        </w:rPr>
        <w:t>ο</w:t>
      </w:r>
      <w:r w:rsidRPr="00C11837">
        <w:rPr>
          <w:rFonts w:eastAsia="Times New Roman"/>
          <w:szCs w:val="24"/>
        </w:rPr>
        <w:t>πότε αντί να τους δώσετε προοπτικές</w:t>
      </w:r>
      <w:r>
        <w:rPr>
          <w:rFonts w:eastAsia="Times New Roman"/>
          <w:szCs w:val="24"/>
        </w:rPr>
        <w:t>,</w:t>
      </w:r>
      <w:r w:rsidRPr="00C11837">
        <w:rPr>
          <w:rFonts w:eastAsia="Times New Roman"/>
          <w:szCs w:val="24"/>
        </w:rPr>
        <w:t xml:space="preserve"> τους δίνετε χαρτζιλίκια</w:t>
      </w:r>
      <w:r>
        <w:rPr>
          <w:rFonts w:eastAsia="Times New Roman"/>
          <w:szCs w:val="24"/>
        </w:rPr>
        <w:t>.</w:t>
      </w:r>
    </w:p>
    <w:p w14:paraId="4318B39B" w14:textId="77777777" w:rsidR="001D7CFB" w:rsidRDefault="00EB4E04">
      <w:pPr>
        <w:spacing w:line="600" w:lineRule="auto"/>
        <w:ind w:firstLine="720"/>
        <w:jc w:val="both"/>
        <w:rPr>
          <w:rFonts w:eastAsia="Times New Roman"/>
          <w:szCs w:val="24"/>
        </w:rPr>
      </w:pPr>
      <w:r>
        <w:rPr>
          <w:rFonts w:eastAsia="Times New Roman"/>
          <w:szCs w:val="24"/>
        </w:rPr>
        <w:t>Μ</w:t>
      </w:r>
      <w:r w:rsidRPr="00C11837">
        <w:rPr>
          <w:rFonts w:eastAsia="Times New Roman"/>
          <w:szCs w:val="24"/>
        </w:rPr>
        <w:t>ήπως</w:t>
      </w:r>
      <w:r>
        <w:rPr>
          <w:rFonts w:eastAsia="Times New Roman"/>
          <w:szCs w:val="24"/>
        </w:rPr>
        <w:t>,</w:t>
      </w:r>
      <w:r w:rsidRPr="00C11837">
        <w:rPr>
          <w:rFonts w:eastAsia="Times New Roman"/>
          <w:szCs w:val="24"/>
        </w:rPr>
        <w:t xml:space="preserve"> </w:t>
      </w:r>
      <w:r>
        <w:rPr>
          <w:rFonts w:eastAsia="Times New Roman"/>
          <w:szCs w:val="24"/>
        </w:rPr>
        <w:t>όμως,</w:t>
      </w:r>
      <w:r w:rsidRPr="00C11837">
        <w:rPr>
          <w:rFonts w:eastAsia="Times New Roman"/>
          <w:szCs w:val="24"/>
        </w:rPr>
        <w:t xml:space="preserve"> </w:t>
      </w:r>
      <w:r>
        <w:rPr>
          <w:rFonts w:eastAsia="Times New Roman"/>
          <w:szCs w:val="24"/>
        </w:rPr>
        <w:t>οι</w:t>
      </w:r>
      <w:r w:rsidRPr="00C11837">
        <w:rPr>
          <w:rFonts w:eastAsia="Times New Roman"/>
          <w:szCs w:val="24"/>
        </w:rPr>
        <w:t xml:space="preserve"> πιο </w:t>
      </w:r>
      <w:r>
        <w:rPr>
          <w:rFonts w:eastAsia="Times New Roman"/>
          <w:szCs w:val="24"/>
        </w:rPr>
        <w:t>κ</w:t>
      </w:r>
      <w:r w:rsidRPr="00C11837">
        <w:rPr>
          <w:rFonts w:eastAsia="Times New Roman"/>
          <w:szCs w:val="24"/>
        </w:rPr>
        <w:t>τυπημέν</w:t>
      </w:r>
      <w:r>
        <w:rPr>
          <w:rFonts w:eastAsia="Times New Roman"/>
          <w:szCs w:val="24"/>
        </w:rPr>
        <w:t>οι</w:t>
      </w:r>
      <w:r w:rsidRPr="00C11837">
        <w:rPr>
          <w:rFonts w:eastAsia="Times New Roman"/>
          <w:szCs w:val="24"/>
        </w:rPr>
        <w:t xml:space="preserve"> από την κρίση είναι ο</w:t>
      </w:r>
      <w:r w:rsidRPr="00C11837">
        <w:rPr>
          <w:rFonts w:eastAsia="Times New Roman"/>
          <w:szCs w:val="24"/>
        </w:rPr>
        <w:t xml:space="preserve">ι μικρομεσαίοι επιχειρηματίες που είδαν τις δουλειές τους </w:t>
      </w:r>
      <w:r>
        <w:rPr>
          <w:rFonts w:eastAsia="Times New Roman"/>
          <w:szCs w:val="24"/>
        </w:rPr>
        <w:t>και</w:t>
      </w:r>
      <w:r w:rsidRPr="00C11837">
        <w:rPr>
          <w:rFonts w:eastAsia="Times New Roman"/>
          <w:szCs w:val="24"/>
        </w:rPr>
        <w:t xml:space="preserve"> τα εισοδήματά τους να εξατμίζονται και χάθηκε η γη κάτω από τα πόδια τους από τη μία μέρα στην άλλη</w:t>
      </w:r>
      <w:r>
        <w:rPr>
          <w:rFonts w:eastAsia="Times New Roman"/>
          <w:szCs w:val="24"/>
        </w:rPr>
        <w:t xml:space="preserve"> ή οι ιδιωτικοί </w:t>
      </w:r>
      <w:r w:rsidRPr="00C11837">
        <w:rPr>
          <w:rFonts w:eastAsia="Times New Roman"/>
          <w:szCs w:val="24"/>
        </w:rPr>
        <w:t>υπάλληλοι που απολύθηκαν και έχουν προστεθεί στους μακροχρόνια ανέργους</w:t>
      </w:r>
      <w:r>
        <w:rPr>
          <w:rFonts w:eastAsia="Times New Roman"/>
          <w:szCs w:val="24"/>
        </w:rPr>
        <w:t>;</w:t>
      </w:r>
    </w:p>
    <w:p w14:paraId="4318B39C" w14:textId="77777777" w:rsidR="001D7CFB" w:rsidRDefault="00EB4E04">
      <w:pPr>
        <w:spacing w:line="600" w:lineRule="auto"/>
        <w:ind w:firstLine="720"/>
        <w:jc w:val="both"/>
        <w:rPr>
          <w:rFonts w:eastAsia="Times New Roman"/>
          <w:szCs w:val="24"/>
        </w:rPr>
      </w:pPr>
      <w:r>
        <w:rPr>
          <w:rFonts w:eastAsia="Times New Roman"/>
          <w:szCs w:val="24"/>
        </w:rPr>
        <w:t>Γ</w:t>
      </w:r>
      <w:r w:rsidRPr="00C11837">
        <w:rPr>
          <w:rFonts w:eastAsia="Times New Roman"/>
          <w:szCs w:val="24"/>
        </w:rPr>
        <w:t>ια να</w:t>
      </w:r>
      <w:r w:rsidRPr="00C11837">
        <w:rPr>
          <w:rFonts w:eastAsia="Times New Roman"/>
          <w:szCs w:val="24"/>
        </w:rPr>
        <w:t xml:space="preserve"> έχουμε</w:t>
      </w:r>
      <w:r>
        <w:rPr>
          <w:rFonts w:eastAsia="Times New Roman"/>
          <w:szCs w:val="24"/>
        </w:rPr>
        <w:t>,</w:t>
      </w:r>
      <w:r w:rsidRPr="00C11837">
        <w:rPr>
          <w:rFonts w:eastAsia="Times New Roman"/>
          <w:szCs w:val="24"/>
        </w:rPr>
        <w:t xml:space="preserve"> λοιπόν</w:t>
      </w:r>
      <w:r>
        <w:rPr>
          <w:rFonts w:eastAsia="Times New Roman"/>
          <w:szCs w:val="24"/>
        </w:rPr>
        <w:t>,</w:t>
      </w:r>
      <w:r w:rsidRPr="00C11837">
        <w:rPr>
          <w:rFonts w:eastAsia="Times New Roman"/>
          <w:szCs w:val="24"/>
        </w:rPr>
        <w:t xml:space="preserve"> ένα συνεπές </w:t>
      </w:r>
      <w:r>
        <w:rPr>
          <w:rFonts w:eastAsia="Times New Roman"/>
          <w:szCs w:val="24"/>
        </w:rPr>
        <w:t>π</w:t>
      </w:r>
      <w:r w:rsidRPr="00C11837">
        <w:rPr>
          <w:rFonts w:eastAsia="Times New Roman"/>
          <w:szCs w:val="24"/>
        </w:rPr>
        <w:t>λαίσιο για όλους και όχι μόνο για τις εκλογικά ενδιαφέρουσες κατηγορίες</w:t>
      </w:r>
      <w:r>
        <w:rPr>
          <w:rFonts w:eastAsia="Times New Roman"/>
          <w:szCs w:val="24"/>
        </w:rPr>
        <w:t>,</w:t>
      </w:r>
      <w:r w:rsidRPr="00C11837">
        <w:rPr>
          <w:rFonts w:eastAsia="Times New Roman"/>
          <w:szCs w:val="24"/>
        </w:rPr>
        <w:t xml:space="preserve"> πρέπει να σταθμίσουμε το μείγμα</w:t>
      </w:r>
      <w:r>
        <w:rPr>
          <w:rFonts w:eastAsia="Times New Roman"/>
          <w:szCs w:val="24"/>
        </w:rPr>
        <w:t xml:space="preserve"> </w:t>
      </w:r>
      <w:r w:rsidRPr="00C11837">
        <w:rPr>
          <w:rFonts w:eastAsia="Times New Roman"/>
          <w:szCs w:val="24"/>
        </w:rPr>
        <w:t>μεταξύ επιδοματ</w:t>
      </w:r>
      <w:r>
        <w:rPr>
          <w:rFonts w:eastAsia="Times New Roman"/>
          <w:szCs w:val="24"/>
        </w:rPr>
        <w:t xml:space="preserve">ικής και αναπτυξιακής πολιτικής, </w:t>
      </w:r>
      <w:r w:rsidRPr="00C11837">
        <w:rPr>
          <w:rFonts w:eastAsia="Times New Roman"/>
          <w:szCs w:val="24"/>
        </w:rPr>
        <w:t>μεταξύ του τώρα και του αύριο</w:t>
      </w:r>
      <w:r>
        <w:rPr>
          <w:rFonts w:eastAsia="Times New Roman"/>
          <w:szCs w:val="24"/>
        </w:rPr>
        <w:t>.</w:t>
      </w:r>
      <w:r w:rsidRPr="00C11837">
        <w:rPr>
          <w:rFonts w:eastAsia="Times New Roman"/>
          <w:szCs w:val="24"/>
        </w:rPr>
        <w:t xml:space="preserve"> </w:t>
      </w:r>
      <w:r>
        <w:rPr>
          <w:rFonts w:eastAsia="Times New Roman"/>
          <w:szCs w:val="24"/>
        </w:rPr>
        <w:t>Ό</w:t>
      </w:r>
      <w:r w:rsidRPr="00C11837">
        <w:rPr>
          <w:rFonts w:eastAsia="Times New Roman"/>
          <w:szCs w:val="24"/>
        </w:rPr>
        <w:t>χι εύκολες λύσεις που κάνουν τη δουλειά τ</w:t>
      </w:r>
      <w:r w:rsidRPr="00C11837">
        <w:rPr>
          <w:rFonts w:eastAsia="Times New Roman"/>
          <w:szCs w:val="24"/>
        </w:rPr>
        <w:t>ους για λίγο διάστημα</w:t>
      </w:r>
      <w:r>
        <w:rPr>
          <w:rFonts w:eastAsia="Times New Roman"/>
          <w:szCs w:val="24"/>
        </w:rPr>
        <w:t>,</w:t>
      </w:r>
      <w:r w:rsidRPr="00C11837">
        <w:rPr>
          <w:rFonts w:eastAsia="Times New Roman"/>
          <w:szCs w:val="24"/>
        </w:rPr>
        <w:t xml:space="preserve"> τουλάχιστον ως τις εκλογές και μετά </w:t>
      </w:r>
      <w:r>
        <w:rPr>
          <w:rFonts w:eastAsia="Times New Roman"/>
          <w:szCs w:val="24"/>
        </w:rPr>
        <w:t>«γαία πυρί μ</w:t>
      </w:r>
      <w:r w:rsidRPr="00C11837">
        <w:rPr>
          <w:rFonts w:eastAsia="Times New Roman"/>
          <w:szCs w:val="24"/>
        </w:rPr>
        <w:t>ιχθήτω</w:t>
      </w:r>
      <w:r>
        <w:rPr>
          <w:rFonts w:eastAsia="Times New Roman"/>
          <w:szCs w:val="24"/>
        </w:rPr>
        <w:t>».</w:t>
      </w:r>
      <w:r w:rsidRPr="00C11837">
        <w:rPr>
          <w:rFonts w:eastAsia="Times New Roman"/>
          <w:szCs w:val="24"/>
        </w:rPr>
        <w:t xml:space="preserve"> </w:t>
      </w:r>
      <w:r>
        <w:rPr>
          <w:rFonts w:eastAsia="Times New Roman"/>
          <w:szCs w:val="24"/>
        </w:rPr>
        <w:t>Π</w:t>
      </w:r>
      <w:r w:rsidRPr="00C11837">
        <w:rPr>
          <w:rFonts w:eastAsia="Times New Roman"/>
          <w:szCs w:val="24"/>
        </w:rPr>
        <w:t>άθαμε και μάθαμε</w:t>
      </w:r>
      <w:r>
        <w:rPr>
          <w:rFonts w:eastAsia="Times New Roman"/>
          <w:szCs w:val="24"/>
        </w:rPr>
        <w:t>,</w:t>
      </w:r>
      <w:r w:rsidRPr="00C11837">
        <w:rPr>
          <w:rFonts w:eastAsia="Times New Roman"/>
          <w:szCs w:val="24"/>
        </w:rPr>
        <w:t xml:space="preserve"> ελπίζω</w:t>
      </w:r>
      <w:r>
        <w:rPr>
          <w:rFonts w:eastAsia="Times New Roman"/>
          <w:szCs w:val="24"/>
        </w:rPr>
        <w:t>.</w:t>
      </w:r>
    </w:p>
    <w:p w14:paraId="4318B39D" w14:textId="77777777" w:rsidR="001D7CFB" w:rsidRDefault="00EB4E04">
      <w:pPr>
        <w:spacing w:line="600" w:lineRule="auto"/>
        <w:ind w:firstLine="720"/>
        <w:jc w:val="both"/>
        <w:rPr>
          <w:rFonts w:eastAsia="Times New Roman"/>
          <w:szCs w:val="24"/>
        </w:rPr>
      </w:pPr>
      <w:r>
        <w:rPr>
          <w:rFonts w:eastAsia="Times New Roman"/>
          <w:szCs w:val="24"/>
        </w:rPr>
        <w:t>Όμως, γ</w:t>
      </w:r>
      <w:r w:rsidRPr="00C11837">
        <w:rPr>
          <w:rFonts w:eastAsia="Times New Roman"/>
          <w:szCs w:val="24"/>
        </w:rPr>
        <w:t>ια να κάνεις κοινωνική πολιτική χρειάζεται η χώρα να παρ</w:t>
      </w:r>
      <w:r>
        <w:rPr>
          <w:rFonts w:eastAsia="Times New Roman"/>
          <w:szCs w:val="24"/>
        </w:rPr>
        <w:t>αγάγ</w:t>
      </w:r>
      <w:r w:rsidRPr="00C11837">
        <w:rPr>
          <w:rFonts w:eastAsia="Times New Roman"/>
          <w:szCs w:val="24"/>
        </w:rPr>
        <w:t>ει πλούτο</w:t>
      </w:r>
      <w:r>
        <w:rPr>
          <w:rFonts w:eastAsia="Times New Roman"/>
          <w:szCs w:val="24"/>
        </w:rPr>
        <w:t>,</w:t>
      </w:r>
      <w:r w:rsidRPr="00C11837">
        <w:rPr>
          <w:rFonts w:eastAsia="Times New Roman"/>
          <w:szCs w:val="24"/>
        </w:rPr>
        <w:t xml:space="preserve"> να έχει </w:t>
      </w:r>
      <w:r>
        <w:rPr>
          <w:rFonts w:eastAsia="Times New Roman"/>
          <w:szCs w:val="24"/>
        </w:rPr>
        <w:t>π</w:t>
      </w:r>
      <w:r w:rsidRPr="00C11837">
        <w:rPr>
          <w:rFonts w:eastAsia="Times New Roman"/>
          <w:szCs w:val="24"/>
        </w:rPr>
        <w:t>όρους</w:t>
      </w:r>
      <w:r>
        <w:rPr>
          <w:rFonts w:eastAsia="Times New Roman"/>
          <w:szCs w:val="24"/>
        </w:rPr>
        <w:t>.</w:t>
      </w:r>
      <w:r w:rsidRPr="00C11837">
        <w:rPr>
          <w:rFonts w:eastAsia="Times New Roman"/>
          <w:szCs w:val="24"/>
        </w:rPr>
        <w:t xml:space="preserve"> </w:t>
      </w:r>
      <w:r>
        <w:rPr>
          <w:rFonts w:eastAsia="Times New Roman"/>
          <w:szCs w:val="24"/>
        </w:rPr>
        <w:t>Δ</w:t>
      </w:r>
      <w:r w:rsidRPr="00C11837">
        <w:rPr>
          <w:rFonts w:eastAsia="Times New Roman"/>
          <w:szCs w:val="24"/>
        </w:rPr>
        <w:t xml:space="preserve">εν μπορεί η οικονομία να στηρίζεται μόνο στο μοντέλο </w:t>
      </w:r>
      <w:r w:rsidRPr="00C11837">
        <w:rPr>
          <w:rFonts w:eastAsia="Times New Roman"/>
          <w:szCs w:val="24"/>
        </w:rPr>
        <w:t>της ιδιωτικής κατανάλωσης</w:t>
      </w:r>
      <w:r>
        <w:rPr>
          <w:rFonts w:eastAsia="Times New Roman"/>
          <w:szCs w:val="24"/>
        </w:rPr>
        <w:t>.</w:t>
      </w:r>
      <w:r w:rsidRPr="00C11837">
        <w:rPr>
          <w:rFonts w:eastAsia="Times New Roman"/>
          <w:szCs w:val="24"/>
        </w:rPr>
        <w:t xml:space="preserve"> </w:t>
      </w:r>
      <w:r>
        <w:rPr>
          <w:rFonts w:eastAsia="Times New Roman"/>
          <w:szCs w:val="24"/>
        </w:rPr>
        <w:t>Κ</w:t>
      </w:r>
      <w:r w:rsidRPr="00C11837">
        <w:rPr>
          <w:rFonts w:eastAsia="Times New Roman"/>
          <w:szCs w:val="24"/>
        </w:rPr>
        <w:t>αι για να πα</w:t>
      </w:r>
      <w:r>
        <w:rPr>
          <w:rFonts w:eastAsia="Times New Roman"/>
          <w:szCs w:val="24"/>
        </w:rPr>
        <w:t>ραγάγ</w:t>
      </w:r>
      <w:r w:rsidRPr="00C11837">
        <w:rPr>
          <w:rFonts w:eastAsia="Times New Roman"/>
          <w:szCs w:val="24"/>
        </w:rPr>
        <w:t>ει</w:t>
      </w:r>
      <w:r>
        <w:rPr>
          <w:rFonts w:eastAsia="Times New Roman"/>
          <w:szCs w:val="24"/>
        </w:rPr>
        <w:t xml:space="preserve">ς πλούτο χρειάζονται </w:t>
      </w:r>
      <w:r w:rsidRPr="00C11837">
        <w:rPr>
          <w:rFonts w:eastAsia="Times New Roman"/>
          <w:szCs w:val="24"/>
        </w:rPr>
        <w:t>επενδύσεις</w:t>
      </w:r>
      <w:r>
        <w:rPr>
          <w:rFonts w:eastAsia="Times New Roman"/>
          <w:szCs w:val="24"/>
        </w:rPr>
        <w:t>,</w:t>
      </w:r>
      <w:r w:rsidRPr="00C11837">
        <w:rPr>
          <w:rFonts w:eastAsia="Times New Roman"/>
          <w:szCs w:val="24"/>
        </w:rPr>
        <w:t xml:space="preserve"> ειδικά σε μία χώρα που έχει υποστεί δραματική αποεπένδυση τα τελευταία χρόνια της κρίσης</w:t>
      </w:r>
      <w:r>
        <w:rPr>
          <w:rFonts w:eastAsia="Times New Roman"/>
          <w:szCs w:val="24"/>
        </w:rPr>
        <w:t>.</w:t>
      </w:r>
      <w:r w:rsidRPr="00C11837">
        <w:rPr>
          <w:rFonts w:eastAsia="Times New Roman"/>
          <w:szCs w:val="24"/>
        </w:rPr>
        <w:t xml:space="preserve"> </w:t>
      </w:r>
      <w:r>
        <w:rPr>
          <w:rFonts w:eastAsia="Times New Roman"/>
          <w:szCs w:val="24"/>
        </w:rPr>
        <w:t>Χ</w:t>
      </w:r>
      <w:r w:rsidRPr="00C11837">
        <w:rPr>
          <w:rFonts w:eastAsia="Times New Roman"/>
          <w:szCs w:val="24"/>
        </w:rPr>
        <w:t>ωρίς επενδύσεις</w:t>
      </w:r>
      <w:r>
        <w:rPr>
          <w:rFonts w:eastAsia="Times New Roman"/>
          <w:szCs w:val="24"/>
        </w:rPr>
        <w:t>,</w:t>
      </w:r>
      <w:r w:rsidRPr="00C11837">
        <w:rPr>
          <w:rFonts w:eastAsia="Times New Roman"/>
          <w:szCs w:val="24"/>
        </w:rPr>
        <w:t xml:space="preserve"> ούτε παραγωγή μπορείς να έχεις ούτε θέσεις εργασίας</w:t>
      </w:r>
      <w:r>
        <w:rPr>
          <w:rFonts w:eastAsia="Times New Roman"/>
          <w:szCs w:val="24"/>
        </w:rPr>
        <w:t>.</w:t>
      </w:r>
      <w:r w:rsidRPr="00C11837">
        <w:rPr>
          <w:rFonts w:eastAsia="Times New Roman"/>
          <w:szCs w:val="24"/>
        </w:rPr>
        <w:t xml:space="preserve"> Αντί λοιπόν για</w:t>
      </w:r>
      <w:r w:rsidRPr="00C11837">
        <w:rPr>
          <w:rFonts w:eastAsia="Times New Roman"/>
          <w:szCs w:val="24"/>
        </w:rPr>
        <w:t xml:space="preserve"> αύξηση 11,4% στον ακαθάρισ</w:t>
      </w:r>
      <w:r>
        <w:rPr>
          <w:rFonts w:eastAsia="Times New Roman"/>
          <w:szCs w:val="24"/>
        </w:rPr>
        <w:t>το σχηματισμό</w:t>
      </w:r>
      <w:r w:rsidRPr="00C11837">
        <w:rPr>
          <w:rFonts w:eastAsia="Times New Roman"/>
          <w:szCs w:val="24"/>
        </w:rPr>
        <w:t xml:space="preserve"> παγίου κεφαλαίου</w:t>
      </w:r>
      <w:r>
        <w:rPr>
          <w:rFonts w:eastAsia="Times New Roman"/>
          <w:szCs w:val="24"/>
        </w:rPr>
        <w:t>,</w:t>
      </w:r>
      <w:r w:rsidRPr="00C11837">
        <w:rPr>
          <w:rFonts w:eastAsia="Times New Roman"/>
          <w:szCs w:val="24"/>
        </w:rPr>
        <w:t xml:space="preserve"> δηλαδή στον δείκτη των </w:t>
      </w:r>
      <w:r>
        <w:rPr>
          <w:rFonts w:eastAsia="Times New Roman"/>
          <w:szCs w:val="24"/>
        </w:rPr>
        <w:t>ε</w:t>
      </w:r>
      <w:r w:rsidRPr="00C11837">
        <w:rPr>
          <w:rFonts w:eastAsia="Times New Roman"/>
          <w:szCs w:val="24"/>
        </w:rPr>
        <w:t>πενδύσεων για το 2018</w:t>
      </w:r>
      <w:r>
        <w:rPr>
          <w:rFonts w:eastAsia="Times New Roman"/>
          <w:szCs w:val="24"/>
        </w:rPr>
        <w:t>,</w:t>
      </w:r>
      <w:r w:rsidRPr="00C11837">
        <w:rPr>
          <w:rFonts w:eastAsia="Times New Roman"/>
          <w:szCs w:val="24"/>
        </w:rPr>
        <w:t xml:space="preserve"> </w:t>
      </w:r>
      <w:r>
        <w:rPr>
          <w:rFonts w:eastAsia="Times New Roman"/>
          <w:szCs w:val="24"/>
        </w:rPr>
        <w:t>τ</w:t>
      </w:r>
      <w:r w:rsidRPr="00C11837">
        <w:rPr>
          <w:rFonts w:eastAsia="Times New Roman"/>
          <w:szCs w:val="24"/>
        </w:rPr>
        <w:t>ελικά είχαμε μία δραματική μείωση 12,2%</w:t>
      </w:r>
      <w:r>
        <w:rPr>
          <w:rFonts w:eastAsia="Times New Roman"/>
          <w:szCs w:val="24"/>
        </w:rPr>
        <w:t>.</w:t>
      </w:r>
      <w:r w:rsidRPr="00C11837">
        <w:rPr>
          <w:rFonts w:eastAsia="Times New Roman"/>
          <w:szCs w:val="24"/>
        </w:rPr>
        <w:t xml:space="preserve"> </w:t>
      </w:r>
      <w:r>
        <w:rPr>
          <w:rFonts w:eastAsia="Times New Roman"/>
          <w:szCs w:val="24"/>
        </w:rPr>
        <w:t>Αντί για +</w:t>
      </w:r>
      <w:r w:rsidRPr="00C11837">
        <w:rPr>
          <w:rFonts w:eastAsia="Times New Roman"/>
          <w:szCs w:val="24"/>
        </w:rPr>
        <w:t>1</w:t>
      </w:r>
      <w:r>
        <w:rPr>
          <w:rFonts w:eastAsia="Times New Roman"/>
          <w:szCs w:val="24"/>
        </w:rPr>
        <w:t xml:space="preserve">1,4%, είχαμε -12,2% στις επενδύσεις για το 2018. Αυτό </w:t>
      </w:r>
      <w:r w:rsidRPr="00C11837">
        <w:rPr>
          <w:rFonts w:eastAsia="Times New Roman"/>
          <w:szCs w:val="24"/>
        </w:rPr>
        <w:t>αντικατοπτρίζει το ανύπαρκτο πρόγραμμα Δημο</w:t>
      </w:r>
      <w:r w:rsidRPr="00C11837">
        <w:rPr>
          <w:rFonts w:eastAsia="Times New Roman"/>
          <w:szCs w:val="24"/>
        </w:rPr>
        <w:t xml:space="preserve">σίων Επενδύσεων και του </w:t>
      </w:r>
      <w:r>
        <w:rPr>
          <w:rFonts w:eastAsia="Times New Roman"/>
          <w:szCs w:val="24"/>
        </w:rPr>
        <w:t>αντ</w:t>
      </w:r>
      <w:r>
        <w:rPr>
          <w:rFonts w:eastAsia="Times New Roman"/>
          <w:szCs w:val="24"/>
        </w:rPr>
        <w:t>ι</w:t>
      </w:r>
      <w:r w:rsidRPr="00C11837">
        <w:rPr>
          <w:rFonts w:eastAsia="Times New Roman"/>
          <w:szCs w:val="24"/>
        </w:rPr>
        <w:t>επενδυτικό κλίμα στον ιδιωτικό τομέα</w:t>
      </w:r>
      <w:r>
        <w:rPr>
          <w:rFonts w:eastAsia="Times New Roman"/>
          <w:szCs w:val="24"/>
        </w:rPr>
        <w:t>.</w:t>
      </w:r>
      <w:r w:rsidRPr="00C11837">
        <w:rPr>
          <w:rFonts w:eastAsia="Times New Roman"/>
          <w:szCs w:val="24"/>
        </w:rPr>
        <w:t xml:space="preserve"> </w:t>
      </w:r>
    </w:p>
    <w:p w14:paraId="4318B39E" w14:textId="77777777" w:rsidR="001D7CFB" w:rsidRDefault="00EB4E04">
      <w:pPr>
        <w:spacing w:line="600" w:lineRule="auto"/>
        <w:ind w:firstLine="720"/>
        <w:jc w:val="both"/>
        <w:rPr>
          <w:rFonts w:eastAsia="Times New Roman"/>
          <w:szCs w:val="24"/>
        </w:rPr>
      </w:pPr>
      <w:r>
        <w:rPr>
          <w:rFonts w:eastAsia="Times New Roman"/>
          <w:szCs w:val="24"/>
        </w:rPr>
        <w:t>Ό</w:t>
      </w:r>
      <w:r w:rsidRPr="00C11837">
        <w:rPr>
          <w:rFonts w:eastAsia="Times New Roman"/>
          <w:szCs w:val="24"/>
        </w:rPr>
        <w:t>ταν</w:t>
      </w:r>
      <w:r>
        <w:rPr>
          <w:rFonts w:eastAsia="Times New Roman"/>
          <w:szCs w:val="24"/>
        </w:rPr>
        <w:t xml:space="preserve"> η</w:t>
      </w:r>
      <w:r w:rsidRPr="00C11837">
        <w:rPr>
          <w:rFonts w:eastAsia="Times New Roman"/>
          <w:szCs w:val="24"/>
        </w:rPr>
        <w:t xml:space="preserve"> ιδιωτική πρωτοβουλία στραγγίζετ</w:t>
      </w:r>
      <w:r>
        <w:rPr>
          <w:rFonts w:eastAsia="Times New Roman"/>
          <w:szCs w:val="24"/>
        </w:rPr>
        <w:t>αι</w:t>
      </w:r>
      <w:r w:rsidRPr="00C11837">
        <w:rPr>
          <w:rFonts w:eastAsia="Times New Roman"/>
          <w:szCs w:val="24"/>
        </w:rPr>
        <w:t xml:space="preserve"> από φόρους και εισφορ</w:t>
      </w:r>
      <w:r>
        <w:rPr>
          <w:rFonts w:eastAsia="Times New Roman"/>
          <w:szCs w:val="24"/>
        </w:rPr>
        <w:t>ές για να δημιουργηθούν τα υπερ</w:t>
      </w:r>
      <w:r w:rsidRPr="00C11837">
        <w:rPr>
          <w:rFonts w:eastAsia="Times New Roman"/>
          <w:szCs w:val="24"/>
        </w:rPr>
        <w:t>πλεονάσματα</w:t>
      </w:r>
      <w:r>
        <w:rPr>
          <w:rFonts w:eastAsia="Times New Roman"/>
          <w:szCs w:val="24"/>
        </w:rPr>
        <w:t>,</w:t>
      </w:r>
      <w:r w:rsidRPr="00C11837">
        <w:rPr>
          <w:rFonts w:eastAsia="Times New Roman"/>
          <w:szCs w:val="24"/>
        </w:rPr>
        <w:t xml:space="preserve"> δεν έχει κίνητρο να επεκταθεί</w:t>
      </w:r>
      <w:r>
        <w:rPr>
          <w:rFonts w:eastAsia="Times New Roman"/>
          <w:szCs w:val="24"/>
        </w:rPr>
        <w:t>,</w:t>
      </w:r>
      <w:r w:rsidRPr="00C11837">
        <w:rPr>
          <w:rFonts w:eastAsia="Times New Roman"/>
          <w:szCs w:val="24"/>
        </w:rPr>
        <w:t xml:space="preserve"> να επενδύσει</w:t>
      </w:r>
      <w:r>
        <w:rPr>
          <w:rFonts w:eastAsia="Times New Roman"/>
          <w:szCs w:val="24"/>
        </w:rPr>
        <w:t>,</w:t>
      </w:r>
      <w:r w:rsidRPr="00C11837">
        <w:rPr>
          <w:rFonts w:eastAsia="Times New Roman"/>
          <w:szCs w:val="24"/>
        </w:rPr>
        <w:t xml:space="preserve"> γιατί ό</w:t>
      </w:r>
      <w:r>
        <w:rPr>
          <w:rFonts w:eastAsia="Times New Roman"/>
          <w:szCs w:val="24"/>
        </w:rPr>
        <w:t>,</w:t>
      </w:r>
      <w:r w:rsidRPr="00C11837">
        <w:rPr>
          <w:rFonts w:eastAsia="Times New Roman"/>
          <w:szCs w:val="24"/>
        </w:rPr>
        <w:t>τι επιπλέον βγάζει πηγαίνει σε</w:t>
      </w:r>
      <w:r w:rsidRPr="00C11837">
        <w:rPr>
          <w:rFonts w:eastAsia="Times New Roman"/>
          <w:szCs w:val="24"/>
        </w:rPr>
        <w:t xml:space="preserve"> φόρους και εισφορές</w:t>
      </w:r>
      <w:r>
        <w:rPr>
          <w:rFonts w:eastAsia="Times New Roman"/>
          <w:szCs w:val="24"/>
        </w:rPr>
        <w:t>.</w:t>
      </w:r>
      <w:r w:rsidRPr="00C11837">
        <w:rPr>
          <w:rFonts w:eastAsia="Times New Roman"/>
          <w:szCs w:val="24"/>
        </w:rPr>
        <w:t xml:space="preserve"> </w:t>
      </w:r>
      <w:r>
        <w:rPr>
          <w:rFonts w:eastAsia="Times New Roman"/>
          <w:szCs w:val="24"/>
        </w:rPr>
        <w:t xml:space="preserve">Έτσι, </w:t>
      </w:r>
      <w:r w:rsidRPr="00C11837">
        <w:rPr>
          <w:rFonts w:eastAsia="Times New Roman"/>
          <w:szCs w:val="24"/>
        </w:rPr>
        <w:t xml:space="preserve">η δημιουργικότητα </w:t>
      </w:r>
      <w:r>
        <w:rPr>
          <w:rFonts w:eastAsia="Times New Roman"/>
          <w:szCs w:val="24"/>
        </w:rPr>
        <w:t>είτε μένει</w:t>
      </w:r>
      <w:r w:rsidRPr="00C11837">
        <w:rPr>
          <w:rFonts w:eastAsia="Times New Roman"/>
          <w:szCs w:val="24"/>
        </w:rPr>
        <w:t xml:space="preserve"> βαλτωμένη είτε μεταναστεύει</w:t>
      </w:r>
      <w:r>
        <w:rPr>
          <w:rFonts w:eastAsia="Times New Roman"/>
          <w:szCs w:val="24"/>
        </w:rPr>
        <w:t>.</w:t>
      </w:r>
      <w:r w:rsidRPr="00C11837">
        <w:rPr>
          <w:rFonts w:eastAsia="Times New Roman"/>
          <w:szCs w:val="24"/>
        </w:rPr>
        <w:t xml:space="preserve"> </w:t>
      </w:r>
      <w:r>
        <w:rPr>
          <w:rFonts w:eastAsia="Times New Roman"/>
          <w:szCs w:val="24"/>
        </w:rPr>
        <w:t>Χ</w:t>
      </w:r>
      <w:r w:rsidRPr="00C11837">
        <w:rPr>
          <w:rFonts w:eastAsia="Times New Roman"/>
          <w:szCs w:val="24"/>
        </w:rPr>
        <w:t>ρειαζόμαστε</w:t>
      </w:r>
      <w:r>
        <w:rPr>
          <w:rFonts w:eastAsia="Times New Roman"/>
          <w:szCs w:val="24"/>
        </w:rPr>
        <w:t>,</w:t>
      </w:r>
      <w:r w:rsidRPr="00C11837">
        <w:rPr>
          <w:rFonts w:eastAsia="Times New Roman"/>
          <w:szCs w:val="24"/>
        </w:rPr>
        <w:t xml:space="preserve"> </w:t>
      </w:r>
      <w:r>
        <w:rPr>
          <w:rFonts w:eastAsia="Times New Roman"/>
          <w:szCs w:val="24"/>
        </w:rPr>
        <w:t>λ</w:t>
      </w:r>
      <w:r w:rsidRPr="00C11837">
        <w:rPr>
          <w:rFonts w:eastAsia="Times New Roman"/>
          <w:szCs w:val="24"/>
        </w:rPr>
        <w:t>οιπόν</w:t>
      </w:r>
      <w:r>
        <w:rPr>
          <w:rFonts w:eastAsia="Times New Roman"/>
          <w:szCs w:val="24"/>
        </w:rPr>
        <w:t>,</w:t>
      </w:r>
      <w:r w:rsidRPr="00C11837">
        <w:rPr>
          <w:rFonts w:eastAsia="Times New Roman"/>
          <w:szCs w:val="24"/>
        </w:rPr>
        <w:t xml:space="preserve"> επενδύσεις </w:t>
      </w:r>
      <w:r>
        <w:rPr>
          <w:rFonts w:eastAsia="Times New Roman"/>
          <w:szCs w:val="24"/>
        </w:rPr>
        <w:t xml:space="preserve">σε </w:t>
      </w:r>
      <w:r w:rsidRPr="00C11837">
        <w:rPr>
          <w:rFonts w:eastAsia="Times New Roman"/>
          <w:szCs w:val="24"/>
        </w:rPr>
        <w:t>εμπορεύσιμους κλάδους που θα αυξάνουν 8</w:t>
      </w:r>
      <w:r>
        <w:rPr>
          <w:rFonts w:eastAsia="Times New Roman"/>
          <w:szCs w:val="24"/>
        </w:rPr>
        <w:t>%-</w:t>
      </w:r>
      <w:r w:rsidRPr="00C11837">
        <w:rPr>
          <w:rFonts w:eastAsia="Times New Roman"/>
          <w:szCs w:val="24"/>
        </w:rPr>
        <w:t>9% το</w:t>
      </w:r>
      <w:r>
        <w:rPr>
          <w:rFonts w:eastAsia="Times New Roman"/>
          <w:szCs w:val="24"/>
        </w:rPr>
        <w:t>ν</w:t>
      </w:r>
      <w:r w:rsidRPr="00C11837">
        <w:rPr>
          <w:rFonts w:eastAsia="Times New Roman"/>
          <w:szCs w:val="24"/>
        </w:rPr>
        <w:t xml:space="preserve"> χρόνο</w:t>
      </w:r>
      <w:r>
        <w:rPr>
          <w:rFonts w:eastAsia="Times New Roman"/>
          <w:szCs w:val="24"/>
        </w:rPr>
        <w:t>,</w:t>
      </w:r>
      <w:r w:rsidRPr="00C11837">
        <w:rPr>
          <w:rFonts w:eastAsia="Times New Roman"/>
          <w:szCs w:val="24"/>
        </w:rPr>
        <w:t xml:space="preserve"> εξαγ</w:t>
      </w:r>
      <w:r>
        <w:rPr>
          <w:rFonts w:eastAsia="Times New Roman"/>
          <w:szCs w:val="24"/>
        </w:rPr>
        <w:t>ωγές που θα αυξάνουν με ρυθμό 6%-</w:t>
      </w:r>
      <w:r w:rsidRPr="00C11837">
        <w:rPr>
          <w:rFonts w:eastAsia="Times New Roman"/>
          <w:szCs w:val="24"/>
        </w:rPr>
        <w:t>7% ετήσιο ρυθμό για να πιάσουμε ένα στοιχε</w:t>
      </w:r>
      <w:r w:rsidRPr="00C11837">
        <w:rPr>
          <w:rFonts w:eastAsia="Times New Roman"/>
          <w:szCs w:val="24"/>
        </w:rPr>
        <w:t>ιώδες 3</w:t>
      </w:r>
      <w:r>
        <w:rPr>
          <w:rFonts w:eastAsia="Times New Roman"/>
          <w:szCs w:val="24"/>
        </w:rPr>
        <w:t>%-3</w:t>
      </w:r>
      <w:r w:rsidRPr="00C11837">
        <w:rPr>
          <w:rFonts w:eastAsia="Times New Roman"/>
          <w:szCs w:val="24"/>
        </w:rPr>
        <w:t>,5% ανάπτυξη</w:t>
      </w:r>
      <w:r>
        <w:rPr>
          <w:rFonts w:eastAsia="Times New Roman"/>
          <w:szCs w:val="24"/>
        </w:rPr>
        <w:t>.</w:t>
      </w:r>
    </w:p>
    <w:p w14:paraId="4318B39F" w14:textId="77777777" w:rsidR="001D7CFB" w:rsidRDefault="00EB4E04">
      <w:pPr>
        <w:spacing w:line="600" w:lineRule="auto"/>
        <w:ind w:firstLine="720"/>
        <w:jc w:val="both"/>
        <w:rPr>
          <w:rFonts w:eastAsia="Times New Roman"/>
          <w:szCs w:val="24"/>
        </w:rPr>
      </w:pPr>
      <w:r>
        <w:rPr>
          <w:rFonts w:eastAsia="Times New Roman"/>
          <w:szCs w:val="24"/>
        </w:rPr>
        <w:t>Η</w:t>
      </w:r>
      <w:r w:rsidRPr="00C11837">
        <w:rPr>
          <w:rFonts w:eastAsia="Times New Roman"/>
          <w:szCs w:val="24"/>
        </w:rPr>
        <w:t xml:space="preserve"> αλήθεια είναι ότι οι εξαγγελίες του Πρωθυπουργού στο Ζάππειο είχαν και μέτρα για τις επενδύσεις και τους νέους στην εργασία</w:t>
      </w:r>
      <w:r>
        <w:rPr>
          <w:rFonts w:eastAsia="Times New Roman"/>
          <w:szCs w:val="24"/>
        </w:rPr>
        <w:t>.</w:t>
      </w:r>
      <w:r w:rsidRPr="00C11837">
        <w:rPr>
          <w:rFonts w:eastAsia="Times New Roman"/>
          <w:szCs w:val="24"/>
        </w:rPr>
        <w:t xml:space="preserve"> </w:t>
      </w:r>
      <w:r>
        <w:rPr>
          <w:rFonts w:eastAsia="Times New Roman"/>
          <w:szCs w:val="24"/>
        </w:rPr>
        <w:t>Κάποιες, μ</w:t>
      </w:r>
      <w:r w:rsidRPr="00C11837">
        <w:rPr>
          <w:rFonts w:eastAsia="Times New Roman"/>
          <w:szCs w:val="24"/>
        </w:rPr>
        <w:t>άλιστα</w:t>
      </w:r>
      <w:r>
        <w:rPr>
          <w:rFonts w:eastAsia="Times New Roman"/>
          <w:szCs w:val="24"/>
        </w:rPr>
        <w:t>,</w:t>
      </w:r>
      <w:r w:rsidRPr="00C11837">
        <w:rPr>
          <w:rFonts w:eastAsia="Times New Roman"/>
          <w:szCs w:val="24"/>
        </w:rPr>
        <w:t xml:space="preserve"> ήταν αντιγραφή των θέσεων του Ποταμιού</w:t>
      </w:r>
      <w:r>
        <w:rPr>
          <w:rFonts w:eastAsia="Times New Roman"/>
          <w:szCs w:val="24"/>
        </w:rPr>
        <w:t>,</w:t>
      </w:r>
      <w:r w:rsidRPr="00C11837">
        <w:rPr>
          <w:rFonts w:eastAsia="Times New Roman"/>
          <w:szCs w:val="24"/>
        </w:rPr>
        <w:t xml:space="preserve"> όπως η επιδότηση των ασφαλιστικών εισφορών των νέων κάτω από </w:t>
      </w:r>
      <w:r>
        <w:rPr>
          <w:rFonts w:eastAsia="Times New Roman"/>
          <w:szCs w:val="24"/>
        </w:rPr>
        <w:t>είκοσι πέντε.</w:t>
      </w:r>
      <w:r w:rsidRPr="00C11837">
        <w:rPr>
          <w:rFonts w:eastAsia="Times New Roman"/>
          <w:szCs w:val="24"/>
        </w:rPr>
        <w:t xml:space="preserve"> Αυτά</w:t>
      </w:r>
      <w:r>
        <w:rPr>
          <w:rFonts w:eastAsia="Times New Roman"/>
          <w:szCs w:val="24"/>
        </w:rPr>
        <w:t>,</w:t>
      </w:r>
      <w:r w:rsidRPr="00C11837">
        <w:rPr>
          <w:rFonts w:eastAsia="Times New Roman"/>
          <w:szCs w:val="24"/>
        </w:rPr>
        <w:t xml:space="preserve"> </w:t>
      </w:r>
      <w:r>
        <w:rPr>
          <w:rFonts w:eastAsia="Times New Roman"/>
          <w:szCs w:val="24"/>
        </w:rPr>
        <w:t>όμως,</w:t>
      </w:r>
      <w:r w:rsidRPr="00C11837">
        <w:rPr>
          <w:rFonts w:eastAsia="Times New Roman"/>
          <w:szCs w:val="24"/>
        </w:rPr>
        <w:t xml:space="preserve"> τα επενδυτικά</w:t>
      </w:r>
      <w:r>
        <w:rPr>
          <w:rFonts w:eastAsia="Times New Roman"/>
          <w:szCs w:val="24"/>
        </w:rPr>
        <w:t>,</w:t>
      </w:r>
      <w:r w:rsidRPr="00C11837">
        <w:rPr>
          <w:rFonts w:eastAsia="Times New Roman"/>
          <w:szCs w:val="24"/>
        </w:rPr>
        <w:t xml:space="preserve"> τα αναπτυξιακά</w:t>
      </w:r>
      <w:r>
        <w:rPr>
          <w:rFonts w:eastAsia="Times New Roman"/>
          <w:szCs w:val="24"/>
        </w:rPr>
        <w:t>,</w:t>
      </w:r>
      <w:r w:rsidRPr="00C11837">
        <w:rPr>
          <w:rFonts w:eastAsia="Times New Roman"/>
          <w:szCs w:val="24"/>
        </w:rPr>
        <w:t xml:space="preserve"> τα αφήνετε για αργότερα</w:t>
      </w:r>
      <w:r>
        <w:rPr>
          <w:rFonts w:eastAsia="Times New Roman"/>
          <w:szCs w:val="24"/>
        </w:rPr>
        <w:t>,</w:t>
      </w:r>
      <w:r w:rsidRPr="00C11837">
        <w:rPr>
          <w:rFonts w:eastAsia="Times New Roman"/>
          <w:szCs w:val="24"/>
        </w:rPr>
        <w:t xml:space="preserve"> για το 2020</w:t>
      </w:r>
      <w:r>
        <w:rPr>
          <w:rFonts w:eastAsia="Times New Roman"/>
          <w:szCs w:val="24"/>
        </w:rPr>
        <w:t>,</w:t>
      </w:r>
      <w:r w:rsidRPr="00C11837">
        <w:rPr>
          <w:rFonts w:eastAsia="Times New Roman"/>
          <w:szCs w:val="24"/>
        </w:rPr>
        <w:t xml:space="preserve"> </w:t>
      </w:r>
      <w:r>
        <w:rPr>
          <w:rFonts w:eastAsia="Times New Roman"/>
          <w:szCs w:val="24"/>
        </w:rPr>
        <w:t>δ</w:t>
      </w:r>
      <w:r w:rsidRPr="00C11837">
        <w:rPr>
          <w:rFonts w:eastAsia="Times New Roman"/>
          <w:szCs w:val="24"/>
        </w:rPr>
        <w:t xml:space="preserve">ηλαδή όταν δεν θα είστε </w:t>
      </w:r>
      <w:r>
        <w:rPr>
          <w:rFonts w:eastAsia="Times New Roman"/>
          <w:szCs w:val="24"/>
        </w:rPr>
        <w:t>Κ</w:t>
      </w:r>
      <w:r w:rsidRPr="00C11837">
        <w:rPr>
          <w:rFonts w:eastAsia="Times New Roman"/>
          <w:szCs w:val="24"/>
        </w:rPr>
        <w:t>υβέρνηση</w:t>
      </w:r>
      <w:r>
        <w:rPr>
          <w:rFonts w:eastAsia="Times New Roman"/>
          <w:szCs w:val="24"/>
        </w:rPr>
        <w:t xml:space="preserve">. Διαλέξατε να φέρετε τώρα, πριν τις ευρωεκλογές, </w:t>
      </w:r>
      <w:r w:rsidRPr="00C11837">
        <w:rPr>
          <w:rFonts w:eastAsia="Times New Roman"/>
          <w:szCs w:val="24"/>
        </w:rPr>
        <w:t>τα μέτρα άμεσης</w:t>
      </w:r>
      <w:r w:rsidRPr="00C11837">
        <w:rPr>
          <w:rFonts w:eastAsia="Times New Roman"/>
          <w:szCs w:val="24"/>
        </w:rPr>
        <w:t xml:space="preserve"> </w:t>
      </w:r>
      <w:r>
        <w:rPr>
          <w:rFonts w:eastAsia="Times New Roman"/>
          <w:szCs w:val="24"/>
        </w:rPr>
        <w:t>καύσης.</w:t>
      </w:r>
    </w:p>
    <w:p w14:paraId="4318B3A0" w14:textId="77777777" w:rsidR="001D7CFB" w:rsidRDefault="00EB4E04">
      <w:pPr>
        <w:spacing w:line="600" w:lineRule="auto"/>
        <w:ind w:firstLine="720"/>
        <w:jc w:val="both"/>
        <w:rPr>
          <w:rFonts w:eastAsia="Times New Roman"/>
          <w:szCs w:val="24"/>
        </w:rPr>
      </w:pPr>
      <w:r>
        <w:rPr>
          <w:rFonts w:eastAsia="Times New Roman"/>
          <w:szCs w:val="24"/>
        </w:rPr>
        <w:t>Αν, λοιπόν,</w:t>
      </w:r>
      <w:r w:rsidRPr="00C11837">
        <w:rPr>
          <w:rFonts w:eastAsia="Times New Roman"/>
          <w:szCs w:val="24"/>
        </w:rPr>
        <w:t xml:space="preserve"> σκεφτόμαστε τους συνταξιούχους του 2020</w:t>
      </w:r>
      <w:r>
        <w:rPr>
          <w:rFonts w:eastAsia="Times New Roman"/>
          <w:szCs w:val="24"/>
        </w:rPr>
        <w:t>,</w:t>
      </w:r>
      <w:r w:rsidRPr="00C11837">
        <w:rPr>
          <w:rFonts w:eastAsia="Times New Roman"/>
          <w:szCs w:val="24"/>
        </w:rPr>
        <w:t xml:space="preserve"> του 2025</w:t>
      </w:r>
      <w:r>
        <w:rPr>
          <w:rFonts w:eastAsia="Times New Roman"/>
          <w:szCs w:val="24"/>
        </w:rPr>
        <w:t xml:space="preserve"> και</w:t>
      </w:r>
      <w:r w:rsidRPr="00C11837">
        <w:rPr>
          <w:rFonts w:eastAsia="Times New Roman"/>
          <w:szCs w:val="24"/>
        </w:rPr>
        <w:t xml:space="preserve"> του 2030</w:t>
      </w:r>
      <w:r>
        <w:rPr>
          <w:rFonts w:eastAsia="Times New Roman"/>
          <w:szCs w:val="24"/>
        </w:rPr>
        <w:t>,</w:t>
      </w:r>
      <w:r w:rsidRPr="00C11837">
        <w:rPr>
          <w:rFonts w:eastAsia="Times New Roman"/>
          <w:szCs w:val="24"/>
        </w:rPr>
        <w:t xml:space="preserve"> θα πρέπει να μιλάμε για επενδύσεις</w:t>
      </w:r>
      <w:r>
        <w:rPr>
          <w:rFonts w:eastAsia="Times New Roman"/>
          <w:szCs w:val="24"/>
        </w:rPr>
        <w:t>,</w:t>
      </w:r>
      <w:r w:rsidRPr="00C11837">
        <w:rPr>
          <w:rFonts w:eastAsia="Times New Roman"/>
          <w:szCs w:val="24"/>
        </w:rPr>
        <w:t xml:space="preserve"> για θέσεις εργασίας</w:t>
      </w:r>
      <w:r>
        <w:rPr>
          <w:rFonts w:eastAsia="Times New Roman"/>
          <w:szCs w:val="24"/>
        </w:rPr>
        <w:t>,</w:t>
      </w:r>
      <w:r w:rsidRPr="00C11837">
        <w:rPr>
          <w:rFonts w:eastAsia="Times New Roman"/>
          <w:szCs w:val="24"/>
        </w:rPr>
        <w:t xml:space="preserve"> για παραγωγή πλούτου</w:t>
      </w:r>
      <w:r>
        <w:rPr>
          <w:rFonts w:eastAsia="Times New Roman"/>
          <w:szCs w:val="24"/>
        </w:rPr>
        <w:t>.</w:t>
      </w:r>
      <w:r w:rsidRPr="00C11837">
        <w:rPr>
          <w:rFonts w:eastAsia="Times New Roman"/>
          <w:szCs w:val="24"/>
        </w:rPr>
        <w:t xml:space="preserve"> </w:t>
      </w:r>
      <w:r>
        <w:rPr>
          <w:rFonts w:eastAsia="Times New Roman"/>
          <w:szCs w:val="24"/>
        </w:rPr>
        <w:t>Α</w:t>
      </w:r>
      <w:r w:rsidRPr="00C11837">
        <w:rPr>
          <w:rFonts w:eastAsia="Times New Roman"/>
          <w:szCs w:val="24"/>
        </w:rPr>
        <w:t>ν σκεφτόμαστε τους συνταξιούχους μόνο για την 26</w:t>
      </w:r>
      <w:r w:rsidRPr="0062351D">
        <w:rPr>
          <w:rFonts w:eastAsia="Times New Roman"/>
          <w:szCs w:val="24"/>
          <w:vertAlign w:val="superscript"/>
        </w:rPr>
        <w:t>η</w:t>
      </w:r>
      <w:r w:rsidRPr="00C11837">
        <w:rPr>
          <w:rFonts w:eastAsia="Times New Roman"/>
          <w:szCs w:val="24"/>
        </w:rPr>
        <w:t xml:space="preserve"> Μάϊου</w:t>
      </w:r>
      <w:r>
        <w:rPr>
          <w:rFonts w:eastAsia="Times New Roman"/>
          <w:szCs w:val="24"/>
        </w:rPr>
        <w:t xml:space="preserve"> του 2019, </w:t>
      </w:r>
      <w:r w:rsidRPr="00C11837">
        <w:rPr>
          <w:rFonts w:eastAsia="Times New Roman"/>
          <w:szCs w:val="24"/>
        </w:rPr>
        <w:t>τότε μπορούμε να μιλάμε γ</w:t>
      </w:r>
      <w:r w:rsidRPr="00C11837">
        <w:rPr>
          <w:rFonts w:eastAsia="Times New Roman"/>
          <w:szCs w:val="24"/>
        </w:rPr>
        <w:t xml:space="preserve">ια </w:t>
      </w:r>
      <w:r>
        <w:rPr>
          <w:rFonts w:eastAsia="Times New Roman"/>
          <w:szCs w:val="24"/>
        </w:rPr>
        <w:t>δέκατη τρίτη</w:t>
      </w:r>
      <w:r w:rsidRPr="00C11837">
        <w:rPr>
          <w:rFonts w:eastAsia="Times New Roman"/>
          <w:szCs w:val="24"/>
        </w:rPr>
        <w:t xml:space="preserve"> σύνταξη</w:t>
      </w:r>
      <w:r>
        <w:rPr>
          <w:rFonts w:eastAsia="Times New Roman"/>
          <w:szCs w:val="24"/>
        </w:rPr>
        <w:t>.</w:t>
      </w:r>
    </w:p>
    <w:p w14:paraId="4318B3A1" w14:textId="77777777" w:rsidR="001D7CFB" w:rsidRDefault="00EB4E04">
      <w:pPr>
        <w:spacing w:line="600" w:lineRule="auto"/>
        <w:ind w:firstLine="720"/>
        <w:jc w:val="both"/>
        <w:rPr>
          <w:rFonts w:eastAsia="Times New Roman"/>
          <w:szCs w:val="24"/>
        </w:rPr>
      </w:pPr>
      <w:r>
        <w:rPr>
          <w:rFonts w:eastAsia="Times New Roman"/>
          <w:szCs w:val="24"/>
        </w:rPr>
        <w:t>Η</w:t>
      </w:r>
      <w:r w:rsidRPr="00C11837">
        <w:rPr>
          <w:rFonts w:eastAsia="Times New Roman"/>
          <w:szCs w:val="24"/>
        </w:rPr>
        <w:t xml:space="preserve"> χώρα</w:t>
      </w:r>
      <w:r>
        <w:rPr>
          <w:rFonts w:eastAsia="Times New Roman"/>
          <w:szCs w:val="24"/>
        </w:rPr>
        <w:t>,</w:t>
      </w:r>
      <w:r w:rsidRPr="00C11837">
        <w:rPr>
          <w:rFonts w:eastAsia="Times New Roman"/>
          <w:szCs w:val="24"/>
        </w:rPr>
        <w:t xml:space="preserve"> </w:t>
      </w:r>
      <w:r>
        <w:rPr>
          <w:rFonts w:eastAsia="Times New Roman"/>
          <w:szCs w:val="24"/>
        </w:rPr>
        <w:t>όμως,</w:t>
      </w:r>
      <w:r w:rsidRPr="00C11837">
        <w:rPr>
          <w:rFonts w:eastAsia="Times New Roman"/>
          <w:szCs w:val="24"/>
        </w:rPr>
        <w:t xml:space="preserve"> δεν έχει ανάγκη από λόγια και υποσχέσεις</w:t>
      </w:r>
      <w:r>
        <w:rPr>
          <w:rFonts w:eastAsia="Times New Roman"/>
          <w:szCs w:val="24"/>
        </w:rPr>
        <w:t>,</w:t>
      </w:r>
      <w:r w:rsidRPr="00C11837">
        <w:rPr>
          <w:rFonts w:eastAsia="Times New Roman"/>
          <w:szCs w:val="24"/>
        </w:rPr>
        <w:t xml:space="preserve"> δεν έχει ανάγκη από την κάλπικη πόλωση που</w:t>
      </w:r>
      <w:r>
        <w:rPr>
          <w:rFonts w:eastAsia="Times New Roman"/>
          <w:szCs w:val="24"/>
        </w:rPr>
        <w:t xml:space="preserve"> όλο και περισσότεροι πολίτες τή</w:t>
      </w:r>
      <w:r w:rsidRPr="00C11837">
        <w:rPr>
          <w:rFonts w:eastAsia="Times New Roman"/>
          <w:szCs w:val="24"/>
        </w:rPr>
        <w:t>ς γυρίζουν την πλάτη</w:t>
      </w:r>
      <w:r>
        <w:rPr>
          <w:rFonts w:eastAsia="Times New Roman"/>
          <w:szCs w:val="24"/>
        </w:rPr>
        <w:t>. Η χώρα έχει ανάγκη από σχέδιο για το</w:t>
      </w:r>
      <w:r w:rsidRPr="00C11837">
        <w:rPr>
          <w:rFonts w:eastAsia="Times New Roman"/>
          <w:szCs w:val="24"/>
        </w:rPr>
        <w:t xml:space="preserve"> μέλλον και όχι επιστροφή στις παθογένειες </w:t>
      </w:r>
      <w:r w:rsidRPr="00C11837">
        <w:rPr>
          <w:rFonts w:eastAsia="Times New Roman"/>
          <w:szCs w:val="24"/>
        </w:rPr>
        <w:t>του παρελθόντος</w:t>
      </w:r>
      <w:r>
        <w:rPr>
          <w:rFonts w:eastAsia="Times New Roman"/>
          <w:szCs w:val="24"/>
        </w:rPr>
        <w:t>.</w:t>
      </w:r>
      <w:r w:rsidRPr="00C11837">
        <w:rPr>
          <w:rFonts w:eastAsia="Times New Roman"/>
          <w:szCs w:val="24"/>
        </w:rPr>
        <w:t xml:space="preserve"> </w:t>
      </w:r>
      <w:r>
        <w:rPr>
          <w:rFonts w:eastAsia="Times New Roman"/>
          <w:szCs w:val="24"/>
        </w:rPr>
        <w:t>Έ</w:t>
      </w:r>
      <w:r w:rsidRPr="00C11837">
        <w:rPr>
          <w:rFonts w:eastAsia="Times New Roman"/>
          <w:szCs w:val="24"/>
        </w:rPr>
        <w:t xml:space="preserve">χει ανάγκη από </w:t>
      </w:r>
      <w:r>
        <w:rPr>
          <w:rFonts w:eastAsia="Times New Roman"/>
          <w:szCs w:val="24"/>
        </w:rPr>
        <w:t xml:space="preserve">άβολες </w:t>
      </w:r>
      <w:r w:rsidRPr="00C11837">
        <w:rPr>
          <w:rFonts w:eastAsia="Times New Roman"/>
          <w:szCs w:val="24"/>
        </w:rPr>
        <w:t xml:space="preserve">αλήθειες και όχι από </w:t>
      </w:r>
      <w:r>
        <w:rPr>
          <w:rFonts w:eastAsia="Times New Roman"/>
          <w:szCs w:val="24"/>
        </w:rPr>
        <w:t>βολικά</w:t>
      </w:r>
      <w:r w:rsidRPr="00C11837">
        <w:rPr>
          <w:rFonts w:eastAsia="Times New Roman"/>
          <w:szCs w:val="24"/>
        </w:rPr>
        <w:t xml:space="preserve"> </w:t>
      </w:r>
      <w:r>
        <w:rPr>
          <w:rFonts w:eastAsia="Times New Roman"/>
          <w:szCs w:val="24"/>
        </w:rPr>
        <w:t>ψέματα.</w:t>
      </w:r>
    </w:p>
    <w:p w14:paraId="4318B3A2" w14:textId="77777777" w:rsidR="001D7CFB" w:rsidRDefault="00EB4E04">
      <w:pPr>
        <w:spacing w:line="600" w:lineRule="auto"/>
        <w:ind w:firstLine="720"/>
        <w:jc w:val="both"/>
        <w:rPr>
          <w:rFonts w:eastAsia="Times New Roman"/>
          <w:szCs w:val="24"/>
        </w:rPr>
      </w:pPr>
      <w:r>
        <w:rPr>
          <w:rFonts w:eastAsia="Times New Roman"/>
          <w:szCs w:val="24"/>
        </w:rPr>
        <w:t>Α</w:t>
      </w:r>
      <w:r w:rsidRPr="00C11837">
        <w:rPr>
          <w:rFonts w:eastAsia="Times New Roman"/>
          <w:szCs w:val="24"/>
        </w:rPr>
        <w:t xml:space="preserve">υτό πρέπει να το έχουν στο μυαλό τους οι πολίτες πηγαίνοντας προς </w:t>
      </w:r>
      <w:r>
        <w:rPr>
          <w:rFonts w:eastAsia="Times New Roman"/>
          <w:szCs w:val="24"/>
        </w:rPr>
        <w:t xml:space="preserve">τις </w:t>
      </w:r>
      <w:r w:rsidRPr="00C11837">
        <w:rPr>
          <w:rFonts w:eastAsia="Times New Roman"/>
          <w:szCs w:val="24"/>
        </w:rPr>
        <w:t>ευρωεκλογές</w:t>
      </w:r>
      <w:r>
        <w:rPr>
          <w:rFonts w:eastAsia="Times New Roman"/>
          <w:szCs w:val="24"/>
        </w:rPr>
        <w:t>,</w:t>
      </w:r>
      <w:r w:rsidRPr="00C11837">
        <w:rPr>
          <w:rFonts w:eastAsia="Times New Roman"/>
          <w:szCs w:val="24"/>
        </w:rPr>
        <w:t xml:space="preserve"> να ζητήσου</w:t>
      </w:r>
      <w:r>
        <w:rPr>
          <w:rFonts w:eastAsia="Times New Roman"/>
          <w:szCs w:val="24"/>
        </w:rPr>
        <w:t>ν συγκεκριμένο σχέδιο και ουσία, ό</w:t>
      </w:r>
      <w:r w:rsidRPr="00C11837">
        <w:rPr>
          <w:rFonts w:eastAsia="Times New Roman"/>
          <w:szCs w:val="24"/>
        </w:rPr>
        <w:t xml:space="preserve">χι παχιά λόγια και λάμψη και να επιβραβεύουν όσους με </w:t>
      </w:r>
      <w:r>
        <w:rPr>
          <w:rFonts w:eastAsia="Times New Roman"/>
          <w:szCs w:val="24"/>
        </w:rPr>
        <w:t>τ</w:t>
      </w:r>
      <w:r w:rsidRPr="00C11837">
        <w:rPr>
          <w:rFonts w:eastAsia="Times New Roman"/>
          <w:szCs w:val="24"/>
        </w:rPr>
        <w:t>όλμη και συνέπεια μένουν πιστοί σε αυτά που λένε και δεν καθορίζουν τη θέση τους ανάλογα με το πού φυσάει ο άνεμος</w:t>
      </w:r>
      <w:r>
        <w:rPr>
          <w:rFonts w:eastAsia="Times New Roman"/>
          <w:szCs w:val="24"/>
        </w:rPr>
        <w:t>.</w:t>
      </w:r>
    </w:p>
    <w:p w14:paraId="4318B3A3" w14:textId="77777777" w:rsidR="001D7CFB" w:rsidRDefault="00EB4E04">
      <w:pPr>
        <w:spacing w:line="600" w:lineRule="auto"/>
        <w:ind w:firstLine="720"/>
        <w:jc w:val="both"/>
        <w:rPr>
          <w:rFonts w:eastAsia="Times New Roman"/>
          <w:szCs w:val="24"/>
        </w:rPr>
      </w:pPr>
      <w:r>
        <w:rPr>
          <w:rFonts w:eastAsia="Times New Roman"/>
          <w:szCs w:val="24"/>
        </w:rPr>
        <w:t>Ε</w:t>
      </w:r>
      <w:r w:rsidRPr="00C11837">
        <w:rPr>
          <w:rFonts w:eastAsia="Times New Roman"/>
          <w:szCs w:val="24"/>
        </w:rPr>
        <w:t>υχαριστώ</w:t>
      </w:r>
      <w:r>
        <w:rPr>
          <w:rFonts w:eastAsia="Times New Roman"/>
          <w:szCs w:val="24"/>
        </w:rPr>
        <w:t>.</w:t>
      </w:r>
    </w:p>
    <w:p w14:paraId="4318B3A4" w14:textId="77777777" w:rsidR="001D7CFB" w:rsidRDefault="00EB4E04">
      <w:pPr>
        <w:spacing w:line="600" w:lineRule="auto"/>
        <w:ind w:firstLine="720"/>
        <w:jc w:val="center"/>
        <w:rPr>
          <w:rFonts w:eastAsia="Times New Roman"/>
          <w:szCs w:val="24"/>
        </w:rPr>
      </w:pPr>
      <w:r>
        <w:rPr>
          <w:rFonts w:eastAsia="Times New Roman"/>
          <w:szCs w:val="24"/>
        </w:rPr>
        <w:t>(Χειροκροτήματα από την πτέρυγα του Ποταμιού)</w:t>
      </w:r>
    </w:p>
    <w:p w14:paraId="4318B3A5" w14:textId="77777777" w:rsidR="001D7CFB" w:rsidRDefault="00EB4E04">
      <w:pPr>
        <w:spacing w:line="600" w:lineRule="auto"/>
        <w:ind w:firstLine="720"/>
        <w:jc w:val="both"/>
        <w:rPr>
          <w:rFonts w:eastAsia="Times New Roman"/>
          <w:szCs w:val="24"/>
        </w:rPr>
      </w:pPr>
      <w:r>
        <w:rPr>
          <w:rFonts w:eastAsia="Times New Roman"/>
          <w:b/>
          <w:szCs w:val="24"/>
        </w:rPr>
        <w:t>ΠΡΟΕΔΡΕΥΩΝ (Γεώργιος Βαρεμέν</w:t>
      </w:r>
      <w:r>
        <w:rPr>
          <w:rFonts w:eastAsia="Times New Roman"/>
          <w:b/>
          <w:szCs w:val="24"/>
        </w:rPr>
        <w:t>ος):</w:t>
      </w:r>
      <w:r>
        <w:rPr>
          <w:rFonts w:eastAsia="Times New Roman"/>
          <w:szCs w:val="24"/>
        </w:rPr>
        <w:t xml:space="preserve"> Κι </w:t>
      </w:r>
      <w:r w:rsidRPr="00C11837">
        <w:rPr>
          <w:rFonts w:eastAsia="Times New Roman"/>
          <w:szCs w:val="24"/>
        </w:rPr>
        <w:t>εμείς ευχαριστούμε</w:t>
      </w:r>
      <w:r>
        <w:rPr>
          <w:rFonts w:eastAsia="Times New Roman"/>
          <w:szCs w:val="24"/>
        </w:rPr>
        <w:t>,</w:t>
      </w:r>
      <w:r w:rsidRPr="00C11837">
        <w:rPr>
          <w:rFonts w:eastAsia="Times New Roman"/>
          <w:szCs w:val="24"/>
        </w:rPr>
        <w:t xml:space="preserve"> ιδιαίτερα για την τήρηση του χρόνου</w:t>
      </w:r>
      <w:r>
        <w:rPr>
          <w:rFonts w:eastAsia="Times New Roman"/>
          <w:szCs w:val="24"/>
        </w:rPr>
        <w:t>,</w:t>
      </w:r>
      <w:r w:rsidRPr="00C11837">
        <w:rPr>
          <w:rFonts w:eastAsia="Times New Roman"/>
          <w:szCs w:val="24"/>
        </w:rPr>
        <w:t xml:space="preserve"> κύριε </w:t>
      </w:r>
      <w:r>
        <w:rPr>
          <w:rFonts w:eastAsia="Times New Roman"/>
          <w:szCs w:val="24"/>
        </w:rPr>
        <w:t>Μ</w:t>
      </w:r>
      <w:r w:rsidRPr="00C11837">
        <w:rPr>
          <w:rFonts w:eastAsia="Times New Roman"/>
          <w:szCs w:val="24"/>
        </w:rPr>
        <w:t>αυρωτά</w:t>
      </w:r>
      <w:r>
        <w:rPr>
          <w:rFonts w:eastAsia="Times New Roman"/>
          <w:szCs w:val="24"/>
        </w:rPr>
        <w:t>.</w:t>
      </w:r>
    </w:p>
    <w:p w14:paraId="4318B3A6" w14:textId="77777777" w:rsidR="001D7CFB" w:rsidRDefault="00EB4E04">
      <w:pPr>
        <w:spacing w:line="600" w:lineRule="auto"/>
        <w:ind w:firstLine="720"/>
        <w:jc w:val="both"/>
        <w:rPr>
          <w:rFonts w:eastAsia="Times New Roman"/>
          <w:b/>
          <w:szCs w:val="24"/>
        </w:rPr>
      </w:pPr>
      <w:r>
        <w:rPr>
          <w:rFonts w:eastAsia="Times New Roman"/>
          <w:szCs w:val="24"/>
        </w:rPr>
        <w:t>Τον</w:t>
      </w:r>
      <w:r w:rsidRPr="00C11837">
        <w:rPr>
          <w:rFonts w:eastAsia="Times New Roman"/>
          <w:szCs w:val="24"/>
        </w:rPr>
        <w:t xml:space="preserve"> λόγο </w:t>
      </w:r>
      <w:r>
        <w:rPr>
          <w:rFonts w:eastAsia="Times New Roman"/>
          <w:szCs w:val="24"/>
        </w:rPr>
        <w:t xml:space="preserve">έχει </w:t>
      </w:r>
      <w:r w:rsidRPr="00C11837">
        <w:rPr>
          <w:rFonts w:eastAsia="Times New Roman"/>
          <w:szCs w:val="24"/>
        </w:rPr>
        <w:t>ο κ</w:t>
      </w:r>
      <w:r>
        <w:rPr>
          <w:rFonts w:eastAsia="Times New Roman"/>
          <w:szCs w:val="24"/>
        </w:rPr>
        <w:t>.</w:t>
      </w:r>
      <w:r w:rsidRPr="00C11837">
        <w:rPr>
          <w:rFonts w:eastAsia="Times New Roman"/>
          <w:szCs w:val="24"/>
        </w:rPr>
        <w:t xml:space="preserve"> Αντώνης </w:t>
      </w:r>
      <w:r>
        <w:rPr>
          <w:rFonts w:eastAsia="Times New Roman"/>
          <w:szCs w:val="24"/>
        </w:rPr>
        <w:t>Μ</w:t>
      </w:r>
      <w:r w:rsidRPr="00C11837">
        <w:rPr>
          <w:rFonts w:eastAsia="Times New Roman"/>
          <w:szCs w:val="24"/>
        </w:rPr>
        <w:t>παλωμενάκης από το</w:t>
      </w:r>
      <w:r>
        <w:rPr>
          <w:rFonts w:eastAsia="Times New Roman"/>
          <w:szCs w:val="24"/>
        </w:rPr>
        <w:t>ν</w:t>
      </w:r>
      <w:r w:rsidRPr="00C11837">
        <w:rPr>
          <w:rFonts w:eastAsia="Times New Roman"/>
          <w:szCs w:val="24"/>
        </w:rPr>
        <w:t xml:space="preserve"> ΣΥΡΙΖΑ</w:t>
      </w:r>
      <w:r>
        <w:rPr>
          <w:rFonts w:eastAsia="Times New Roman"/>
          <w:szCs w:val="24"/>
        </w:rPr>
        <w:t>.</w:t>
      </w:r>
    </w:p>
    <w:p w14:paraId="4318B3A7" w14:textId="77777777" w:rsidR="001D7CFB" w:rsidRDefault="00EB4E04">
      <w:pPr>
        <w:spacing w:line="600" w:lineRule="auto"/>
        <w:ind w:firstLine="720"/>
        <w:jc w:val="both"/>
        <w:rPr>
          <w:rFonts w:eastAsia="Times New Roman" w:cs="Times New Roman"/>
          <w:szCs w:val="24"/>
        </w:rPr>
      </w:pPr>
      <w:r w:rsidRPr="004A79A2">
        <w:rPr>
          <w:rFonts w:eastAsia="Times New Roman" w:cs="Times New Roman"/>
          <w:b/>
          <w:szCs w:val="24"/>
        </w:rPr>
        <w:t>ΑΝΤΩΝ</w:t>
      </w:r>
      <w:r>
        <w:rPr>
          <w:rFonts w:eastAsia="Times New Roman" w:cs="Times New Roman"/>
          <w:b/>
          <w:szCs w:val="24"/>
        </w:rPr>
        <w:t>Η</w:t>
      </w:r>
      <w:r w:rsidRPr="004A79A2">
        <w:rPr>
          <w:rFonts w:eastAsia="Times New Roman" w:cs="Times New Roman"/>
          <w:b/>
          <w:szCs w:val="24"/>
        </w:rPr>
        <w:t xml:space="preserve">Σ ΜΠΑΛΩΜΕΝΑΚΗΣ: </w:t>
      </w:r>
      <w:r>
        <w:rPr>
          <w:rFonts w:eastAsia="Times New Roman" w:cs="Times New Roman"/>
          <w:szCs w:val="24"/>
        </w:rPr>
        <w:t>Κ</w:t>
      </w:r>
      <w:r w:rsidRPr="004A79A2">
        <w:rPr>
          <w:rFonts w:eastAsia="Times New Roman" w:cs="Times New Roman"/>
          <w:szCs w:val="24"/>
        </w:rPr>
        <w:t>υρίες και κύριοι συνάδελφοι</w:t>
      </w:r>
      <w:r>
        <w:rPr>
          <w:rFonts w:eastAsia="Times New Roman" w:cs="Times New Roman"/>
          <w:szCs w:val="24"/>
        </w:rPr>
        <w:t>,</w:t>
      </w:r>
      <w:r w:rsidRPr="004A79A2">
        <w:rPr>
          <w:rFonts w:eastAsia="Times New Roman" w:cs="Times New Roman"/>
          <w:szCs w:val="24"/>
        </w:rPr>
        <w:t xml:space="preserve"> πριν από λίγο ήταν στο Βήμα αυτό ο κ</w:t>
      </w:r>
      <w:r>
        <w:rPr>
          <w:rFonts w:eastAsia="Times New Roman" w:cs="Times New Roman"/>
          <w:szCs w:val="24"/>
        </w:rPr>
        <w:t>. Βορίδης κ</w:t>
      </w:r>
      <w:r w:rsidRPr="004A79A2">
        <w:rPr>
          <w:rFonts w:eastAsia="Times New Roman" w:cs="Times New Roman"/>
          <w:szCs w:val="24"/>
        </w:rPr>
        <w:t>αι προσπάθ</w:t>
      </w:r>
      <w:r>
        <w:rPr>
          <w:rFonts w:eastAsia="Times New Roman" w:cs="Times New Roman"/>
          <w:szCs w:val="24"/>
        </w:rPr>
        <w:t xml:space="preserve">ησε να μας </w:t>
      </w:r>
      <w:r>
        <w:rPr>
          <w:rFonts w:eastAsia="Times New Roman" w:cs="Times New Roman"/>
          <w:szCs w:val="24"/>
        </w:rPr>
        <w:t>κάνει να ξεχάσουμε πώ</w:t>
      </w:r>
      <w:r w:rsidRPr="004A79A2">
        <w:rPr>
          <w:rFonts w:eastAsia="Times New Roman" w:cs="Times New Roman"/>
          <w:szCs w:val="24"/>
        </w:rPr>
        <w:t>ς είχε χαρακτηρίσει τις ιδέες της Αριστεράς</w:t>
      </w:r>
      <w:r>
        <w:rPr>
          <w:rFonts w:eastAsia="Times New Roman" w:cs="Times New Roman"/>
          <w:szCs w:val="24"/>
        </w:rPr>
        <w:t>. Είπε ότι τις είχε χαρακτηρίσει α</w:t>
      </w:r>
      <w:r w:rsidRPr="004A79A2">
        <w:rPr>
          <w:rFonts w:eastAsia="Times New Roman" w:cs="Times New Roman"/>
          <w:szCs w:val="24"/>
        </w:rPr>
        <w:t>πλώς ως εσφαλμένες</w:t>
      </w:r>
      <w:r>
        <w:rPr>
          <w:rFonts w:eastAsia="Times New Roman" w:cs="Times New Roman"/>
          <w:szCs w:val="24"/>
        </w:rPr>
        <w:t>. Α</w:t>
      </w:r>
      <w:r w:rsidRPr="004A79A2">
        <w:rPr>
          <w:rFonts w:eastAsia="Times New Roman" w:cs="Times New Roman"/>
          <w:szCs w:val="24"/>
        </w:rPr>
        <w:t xml:space="preserve">ν </w:t>
      </w:r>
      <w:r>
        <w:rPr>
          <w:rFonts w:eastAsia="Times New Roman" w:cs="Times New Roman"/>
          <w:szCs w:val="24"/>
        </w:rPr>
        <w:t>τις είχε χαρακτηρίσει έτσι, ε</w:t>
      </w:r>
      <w:r w:rsidRPr="004A79A2">
        <w:rPr>
          <w:rFonts w:eastAsia="Times New Roman" w:cs="Times New Roman"/>
          <w:szCs w:val="24"/>
        </w:rPr>
        <w:t xml:space="preserve">μείς δεν </w:t>
      </w:r>
      <w:r>
        <w:rPr>
          <w:rFonts w:eastAsia="Times New Roman" w:cs="Times New Roman"/>
          <w:szCs w:val="24"/>
        </w:rPr>
        <w:t xml:space="preserve">θα </w:t>
      </w:r>
      <w:r w:rsidRPr="004A79A2">
        <w:rPr>
          <w:rFonts w:eastAsia="Times New Roman" w:cs="Times New Roman"/>
          <w:szCs w:val="24"/>
        </w:rPr>
        <w:t>είχαμε κανένα πρόβλημα</w:t>
      </w:r>
      <w:r>
        <w:rPr>
          <w:rFonts w:eastAsia="Times New Roman" w:cs="Times New Roman"/>
          <w:szCs w:val="24"/>
        </w:rPr>
        <w:t xml:space="preserve">. Ξέρουμε να αντιπαρατιθέμεθα, ξέρουμε </w:t>
      </w:r>
      <w:r w:rsidRPr="004A79A2">
        <w:rPr>
          <w:rFonts w:eastAsia="Times New Roman" w:cs="Times New Roman"/>
          <w:szCs w:val="24"/>
        </w:rPr>
        <w:t xml:space="preserve">να ξεχωρίζουμε το καλό </w:t>
      </w:r>
      <w:r>
        <w:rPr>
          <w:rFonts w:eastAsia="Times New Roman" w:cs="Times New Roman"/>
          <w:szCs w:val="24"/>
        </w:rPr>
        <w:t>-</w:t>
      </w:r>
      <w:r w:rsidRPr="004A79A2">
        <w:rPr>
          <w:rFonts w:eastAsia="Times New Roman" w:cs="Times New Roman"/>
          <w:szCs w:val="24"/>
        </w:rPr>
        <w:t xml:space="preserve">όπως </w:t>
      </w:r>
      <w:r>
        <w:rPr>
          <w:rFonts w:eastAsia="Times New Roman" w:cs="Times New Roman"/>
          <w:szCs w:val="24"/>
        </w:rPr>
        <w:t xml:space="preserve">και </w:t>
      </w:r>
      <w:r>
        <w:rPr>
          <w:rFonts w:eastAsia="Times New Roman" w:cs="Times New Roman"/>
          <w:szCs w:val="24"/>
        </w:rPr>
        <w:t xml:space="preserve">ο </w:t>
      </w:r>
      <w:r>
        <w:rPr>
          <w:rFonts w:eastAsia="Times New Roman" w:cs="Times New Roman"/>
          <w:szCs w:val="24"/>
        </w:rPr>
        <w:t xml:space="preserve">ελληνικός λαός υποθέτω- </w:t>
      </w:r>
      <w:r w:rsidRPr="004A79A2">
        <w:rPr>
          <w:rFonts w:eastAsia="Times New Roman" w:cs="Times New Roman"/>
          <w:szCs w:val="24"/>
        </w:rPr>
        <w:t>από το κακό</w:t>
      </w:r>
      <w:r>
        <w:rPr>
          <w:rFonts w:eastAsia="Times New Roman" w:cs="Times New Roman"/>
          <w:szCs w:val="24"/>
        </w:rPr>
        <w:t>. Τις είχε χαρακτηρίσει,</w:t>
      </w:r>
      <w:r w:rsidRPr="004A79A2">
        <w:rPr>
          <w:rFonts w:eastAsia="Times New Roman" w:cs="Times New Roman"/>
          <w:szCs w:val="24"/>
        </w:rPr>
        <w:t xml:space="preserve"> </w:t>
      </w:r>
      <w:r>
        <w:rPr>
          <w:rFonts w:eastAsia="Times New Roman" w:cs="Times New Roman"/>
          <w:szCs w:val="24"/>
        </w:rPr>
        <w:t>όμως,</w:t>
      </w:r>
      <w:r w:rsidRPr="004A79A2">
        <w:rPr>
          <w:rFonts w:eastAsia="Times New Roman" w:cs="Times New Roman"/>
          <w:szCs w:val="24"/>
        </w:rPr>
        <w:t xml:space="preserve"> ως ελαττωματικές</w:t>
      </w:r>
      <w:r>
        <w:rPr>
          <w:rFonts w:eastAsia="Times New Roman" w:cs="Times New Roman"/>
          <w:szCs w:val="24"/>
        </w:rPr>
        <w:t>. Κ</w:t>
      </w:r>
      <w:r w:rsidRPr="004A79A2">
        <w:rPr>
          <w:rFonts w:eastAsia="Times New Roman" w:cs="Times New Roman"/>
          <w:szCs w:val="24"/>
        </w:rPr>
        <w:t>αι νομίζω ότι είναι βαθιά η δια</w:t>
      </w:r>
      <w:r>
        <w:rPr>
          <w:rFonts w:eastAsia="Times New Roman" w:cs="Times New Roman"/>
          <w:szCs w:val="24"/>
        </w:rPr>
        <w:t>φορά μεταξύ των δύο χαρακτηρισμών.</w:t>
      </w:r>
    </w:p>
    <w:p w14:paraId="4318B3A8"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Στη μία</w:t>
      </w:r>
      <w:r w:rsidRPr="004A79A2">
        <w:rPr>
          <w:rFonts w:eastAsia="Times New Roman" w:cs="Times New Roman"/>
          <w:szCs w:val="24"/>
        </w:rPr>
        <w:t xml:space="preserve"> περίπτωση των </w:t>
      </w:r>
      <w:r>
        <w:rPr>
          <w:rFonts w:eastAsia="Times New Roman" w:cs="Times New Roman"/>
          <w:szCs w:val="24"/>
        </w:rPr>
        <w:t>«</w:t>
      </w:r>
      <w:r w:rsidRPr="004A79A2">
        <w:rPr>
          <w:rFonts w:eastAsia="Times New Roman" w:cs="Times New Roman"/>
          <w:szCs w:val="24"/>
        </w:rPr>
        <w:t>εσφαλμένων</w:t>
      </w:r>
      <w:r>
        <w:rPr>
          <w:rFonts w:eastAsia="Times New Roman" w:cs="Times New Roman"/>
          <w:szCs w:val="24"/>
        </w:rPr>
        <w:t>»,</w:t>
      </w:r>
      <w:r w:rsidRPr="004A79A2">
        <w:rPr>
          <w:rFonts w:eastAsia="Times New Roman" w:cs="Times New Roman"/>
          <w:szCs w:val="24"/>
        </w:rPr>
        <w:t xml:space="preserve"> υπάρχει περιθώριο </w:t>
      </w:r>
      <w:r>
        <w:rPr>
          <w:rFonts w:eastAsia="Times New Roman" w:cs="Times New Roman"/>
          <w:szCs w:val="24"/>
        </w:rPr>
        <w:t>για δ</w:t>
      </w:r>
      <w:r w:rsidRPr="004A79A2">
        <w:rPr>
          <w:rFonts w:eastAsia="Times New Roman" w:cs="Times New Roman"/>
          <w:szCs w:val="24"/>
        </w:rPr>
        <w:t>ημοκρατική συζήτηση και αντιπαράθεση</w:t>
      </w:r>
      <w:r>
        <w:rPr>
          <w:rFonts w:eastAsia="Times New Roman" w:cs="Times New Roman"/>
          <w:szCs w:val="24"/>
        </w:rPr>
        <w:t>. Σ</w:t>
      </w:r>
      <w:r w:rsidRPr="004A79A2">
        <w:rPr>
          <w:rFonts w:eastAsia="Times New Roman" w:cs="Times New Roman"/>
          <w:szCs w:val="24"/>
        </w:rPr>
        <w:t xml:space="preserve">την </w:t>
      </w:r>
      <w:r>
        <w:rPr>
          <w:rFonts w:eastAsia="Times New Roman" w:cs="Times New Roman"/>
          <w:szCs w:val="24"/>
        </w:rPr>
        <w:t>«</w:t>
      </w:r>
      <w:r w:rsidRPr="004A79A2">
        <w:rPr>
          <w:rFonts w:eastAsia="Times New Roman" w:cs="Times New Roman"/>
          <w:szCs w:val="24"/>
        </w:rPr>
        <w:t>ελαττωματικότητα</w:t>
      </w:r>
      <w:r>
        <w:rPr>
          <w:rFonts w:eastAsia="Times New Roman" w:cs="Times New Roman"/>
          <w:szCs w:val="24"/>
        </w:rPr>
        <w:t>», όμως, όταν απευθύνεις στον άλλο</w:t>
      </w:r>
      <w:r w:rsidRPr="004A79A2">
        <w:rPr>
          <w:rFonts w:eastAsia="Times New Roman" w:cs="Times New Roman"/>
          <w:szCs w:val="24"/>
        </w:rPr>
        <w:t xml:space="preserve"> το</w:t>
      </w:r>
      <w:r>
        <w:rPr>
          <w:rFonts w:eastAsia="Times New Roman" w:cs="Times New Roman"/>
          <w:szCs w:val="24"/>
        </w:rPr>
        <w:t>ν</w:t>
      </w:r>
      <w:r w:rsidRPr="004A79A2">
        <w:rPr>
          <w:rFonts w:eastAsia="Times New Roman" w:cs="Times New Roman"/>
          <w:szCs w:val="24"/>
        </w:rPr>
        <w:t xml:space="preserve"> χαρακτηρισμό </w:t>
      </w:r>
      <w:r>
        <w:rPr>
          <w:rFonts w:eastAsia="Times New Roman" w:cs="Times New Roman"/>
          <w:szCs w:val="24"/>
        </w:rPr>
        <w:t>«</w:t>
      </w:r>
      <w:r w:rsidRPr="004A79A2">
        <w:rPr>
          <w:rFonts w:eastAsia="Times New Roman" w:cs="Times New Roman"/>
          <w:szCs w:val="24"/>
        </w:rPr>
        <w:t>ελαττωματικός</w:t>
      </w:r>
      <w:r>
        <w:rPr>
          <w:rFonts w:eastAsia="Times New Roman" w:cs="Times New Roman"/>
          <w:szCs w:val="24"/>
        </w:rPr>
        <w:t>»,</w:t>
      </w:r>
      <w:r w:rsidRPr="004A79A2">
        <w:rPr>
          <w:rFonts w:eastAsia="Times New Roman" w:cs="Times New Roman"/>
          <w:szCs w:val="24"/>
        </w:rPr>
        <w:t xml:space="preserve"> παραπέμπει σε μ</w:t>
      </w:r>
      <w:r>
        <w:rPr>
          <w:rFonts w:eastAsia="Times New Roman" w:cs="Times New Roman"/>
          <w:szCs w:val="24"/>
        </w:rPr>
        <w:t>έτρα κατασταλτικού χαρακτήρα απ’</w:t>
      </w:r>
      <w:r w:rsidRPr="004A79A2">
        <w:rPr>
          <w:rFonts w:eastAsia="Times New Roman" w:cs="Times New Roman"/>
          <w:szCs w:val="24"/>
        </w:rPr>
        <w:t xml:space="preserve"> αυτά που έχει ζήσει πολλά χρόνια πριν ο ελληνικός λαός</w:t>
      </w:r>
      <w:r>
        <w:rPr>
          <w:rFonts w:eastAsia="Times New Roman" w:cs="Times New Roman"/>
          <w:szCs w:val="24"/>
        </w:rPr>
        <w:t xml:space="preserve"> τη</w:t>
      </w:r>
      <w:r w:rsidRPr="004A79A2">
        <w:rPr>
          <w:rFonts w:eastAsia="Times New Roman" w:cs="Times New Roman"/>
          <w:szCs w:val="24"/>
        </w:rPr>
        <w:t xml:space="preserve"> δεκαετία του </w:t>
      </w:r>
      <w:r>
        <w:rPr>
          <w:rFonts w:eastAsia="Times New Roman" w:cs="Times New Roman"/>
          <w:szCs w:val="24"/>
        </w:rPr>
        <w:t>’</w:t>
      </w:r>
      <w:r w:rsidRPr="004A79A2">
        <w:rPr>
          <w:rFonts w:eastAsia="Times New Roman" w:cs="Times New Roman"/>
          <w:szCs w:val="24"/>
        </w:rPr>
        <w:t xml:space="preserve">50 </w:t>
      </w:r>
      <w:r>
        <w:rPr>
          <w:rFonts w:eastAsia="Times New Roman" w:cs="Times New Roman"/>
          <w:szCs w:val="24"/>
        </w:rPr>
        <w:t xml:space="preserve">με </w:t>
      </w:r>
      <w:r w:rsidRPr="004A79A2">
        <w:rPr>
          <w:rFonts w:eastAsia="Times New Roman" w:cs="Times New Roman"/>
          <w:szCs w:val="24"/>
        </w:rPr>
        <w:t>το</w:t>
      </w:r>
      <w:r>
        <w:rPr>
          <w:rFonts w:eastAsia="Times New Roman" w:cs="Times New Roman"/>
          <w:szCs w:val="24"/>
        </w:rPr>
        <w:t>ν</w:t>
      </w:r>
      <w:r w:rsidRPr="004A79A2">
        <w:rPr>
          <w:rFonts w:eastAsia="Times New Roman" w:cs="Times New Roman"/>
          <w:szCs w:val="24"/>
        </w:rPr>
        <w:t xml:space="preserve"> νόμο 375 </w:t>
      </w:r>
      <w:r>
        <w:rPr>
          <w:rFonts w:eastAsia="Times New Roman" w:cs="Times New Roman"/>
          <w:szCs w:val="24"/>
        </w:rPr>
        <w:t xml:space="preserve">για κατασκοπεία, </w:t>
      </w:r>
      <w:r w:rsidRPr="004A79A2">
        <w:rPr>
          <w:rFonts w:eastAsia="Times New Roman" w:cs="Times New Roman"/>
          <w:szCs w:val="24"/>
        </w:rPr>
        <w:t>τα κοινωνικά φρ</w:t>
      </w:r>
      <w:r w:rsidRPr="004A79A2">
        <w:rPr>
          <w:rFonts w:eastAsia="Times New Roman" w:cs="Times New Roman"/>
          <w:szCs w:val="24"/>
        </w:rPr>
        <w:t>ονήματα</w:t>
      </w:r>
      <w:r>
        <w:rPr>
          <w:rFonts w:eastAsia="Times New Roman" w:cs="Times New Roman"/>
          <w:szCs w:val="24"/>
        </w:rPr>
        <w:t>,</w:t>
      </w:r>
      <w:r w:rsidRPr="004A79A2">
        <w:rPr>
          <w:rFonts w:eastAsia="Times New Roman" w:cs="Times New Roman"/>
          <w:szCs w:val="24"/>
        </w:rPr>
        <w:t xml:space="preserve"> τους αποκλεισμούς</w:t>
      </w:r>
      <w:r>
        <w:rPr>
          <w:rFonts w:eastAsia="Times New Roman" w:cs="Times New Roman"/>
          <w:szCs w:val="24"/>
        </w:rPr>
        <w:t>.</w:t>
      </w:r>
    </w:p>
    <w:p w14:paraId="4318B3A9"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w:t>
      </w:r>
      <w:r w:rsidRPr="004A79A2">
        <w:rPr>
          <w:rFonts w:eastAsia="Times New Roman" w:cs="Times New Roman"/>
          <w:szCs w:val="24"/>
        </w:rPr>
        <w:t>αλό</w:t>
      </w:r>
      <w:r>
        <w:rPr>
          <w:rFonts w:eastAsia="Times New Roman" w:cs="Times New Roman"/>
          <w:szCs w:val="24"/>
        </w:rPr>
        <w:t>,</w:t>
      </w:r>
      <w:r w:rsidRPr="004A79A2">
        <w:rPr>
          <w:rFonts w:eastAsia="Times New Roman" w:cs="Times New Roman"/>
          <w:szCs w:val="24"/>
        </w:rPr>
        <w:t xml:space="preserve"> λοιπόν</w:t>
      </w:r>
      <w:r>
        <w:rPr>
          <w:rFonts w:eastAsia="Times New Roman" w:cs="Times New Roman"/>
          <w:szCs w:val="24"/>
        </w:rPr>
        <w:t>,</w:t>
      </w:r>
      <w:r w:rsidRPr="004A79A2">
        <w:rPr>
          <w:rFonts w:eastAsia="Times New Roman" w:cs="Times New Roman"/>
          <w:szCs w:val="24"/>
        </w:rPr>
        <w:t xml:space="preserve"> θα είναι να λέμε την αλήθεια και να μην </w:t>
      </w:r>
      <w:r>
        <w:rPr>
          <w:rFonts w:eastAsia="Times New Roman" w:cs="Times New Roman"/>
          <w:szCs w:val="24"/>
        </w:rPr>
        <w:t>την παραχαράζουμε. Ό,τι λέμε, να το λέμ</w:t>
      </w:r>
      <w:r w:rsidRPr="004A79A2">
        <w:rPr>
          <w:rFonts w:eastAsia="Times New Roman" w:cs="Times New Roman"/>
          <w:szCs w:val="24"/>
        </w:rPr>
        <w:t>ε</w:t>
      </w:r>
      <w:r>
        <w:rPr>
          <w:rFonts w:eastAsia="Times New Roman" w:cs="Times New Roman"/>
          <w:szCs w:val="24"/>
        </w:rPr>
        <w:t>.</w:t>
      </w:r>
      <w:r w:rsidRPr="004A79A2">
        <w:rPr>
          <w:rFonts w:eastAsia="Times New Roman" w:cs="Times New Roman"/>
          <w:szCs w:val="24"/>
        </w:rPr>
        <w:t xml:space="preserve"> Εκτός αν έχει μετανιώσει για αυτό</w:t>
      </w:r>
      <w:r>
        <w:rPr>
          <w:rFonts w:eastAsia="Times New Roman" w:cs="Times New Roman"/>
          <w:szCs w:val="24"/>
        </w:rPr>
        <w:t>ν</w:t>
      </w:r>
      <w:r w:rsidRPr="004A79A2">
        <w:rPr>
          <w:rFonts w:eastAsia="Times New Roman" w:cs="Times New Roman"/>
          <w:szCs w:val="24"/>
        </w:rPr>
        <w:t xml:space="preserve"> το</w:t>
      </w:r>
      <w:r>
        <w:rPr>
          <w:rFonts w:eastAsia="Times New Roman" w:cs="Times New Roman"/>
          <w:szCs w:val="24"/>
        </w:rPr>
        <w:t>ν</w:t>
      </w:r>
      <w:r w:rsidRPr="004A79A2">
        <w:rPr>
          <w:rFonts w:eastAsia="Times New Roman" w:cs="Times New Roman"/>
          <w:szCs w:val="24"/>
        </w:rPr>
        <w:t xml:space="preserve"> χαρακτηρισμό βέβαια</w:t>
      </w:r>
      <w:r>
        <w:rPr>
          <w:rFonts w:eastAsia="Times New Roman" w:cs="Times New Roman"/>
          <w:szCs w:val="24"/>
        </w:rPr>
        <w:t>.</w:t>
      </w:r>
      <w:r w:rsidRPr="004A79A2">
        <w:rPr>
          <w:rFonts w:eastAsia="Times New Roman" w:cs="Times New Roman"/>
          <w:szCs w:val="24"/>
        </w:rPr>
        <w:t xml:space="preserve"> </w:t>
      </w:r>
      <w:r>
        <w:rPr>
          <w:rFonts w:eastAsia="Times New Roman" w:cs="Times New Roman"/>
          <w:szCs w:val="24"/>
        </w:rPr>
        <w:t>Δ</w:t>
      </w:r>
      <w:r w:rsidRPr="004A79A2">
        <w:rPr>
          <w:rFonts w:eastAsia="Times New Roman" w:cs="Times New Roman"/>
          <w:szCs w:val="24"/>
        </w:rPr>
        <w:t xml:space="preserve">εν μας </w:t>
      </w:r>
      <w:r>
        <w:rPr>
          <w:rFonts w:eastAsia="Times New Roman" w:cs="Times New Roman"/>
          <w:szCs w:val="24"/>
        </w:rPr>
        <w:t>έδειξε</w:t>
      </w:r>
      <w:r w:rsidRPr="004A79A2">
        <w:rPr>
          <w:rFonts w:eastAsia="Times New Roman" w:cs="Times New Roman"/>
          <w:szCs w:val="24"/>
        </w:rPr>
        <w:t xml:space="preserve"> κάτι τέτοιο</w:t>
      </w:r>
      <w:r>
        <w:rPr>
          <w:rFonts w:eastAsia="Times New Roman" w:cs="Times New Roman"/>
          <w:szCs w:val="24"/>
        </w:rPr>
        <w:t>, καθώς</w:t>
      </w:r>
      <w:r w:rsidRPr="004A79A2">
        <w:rPr>
          <w:rFonts w:eastAsia="Times New Roman" w:cs="Times New Roman"/>
          <w:szCs w:val="24"/>
        </w:rPr>
        <w:t xml:space="preserve"> </w:t>
      </w:r>
      <w:r>
        <w:rPr>
          <w:rFonts w:eastAsia="Times New Roman" w:cs="Times New Roman"/>
          <w:szCs w:val="24"/>
        </w:rPr>
        <w:t>στην</w:t>
      </w:r>
      <w:r w:rsidRPr="004A79A2">
        <w:rPr>
          <w:rFonts w:eastAsia="Times New Roman" w:cs="Times New Roman"/>
          <w:szCs w:val="24"/>
        </w:rPr>
        <w:t xml:space="preserve"> τελευταία αποστροφή </w:t>
      </w:r>
      <w:r>
        <w:rPr>
          <w:rFonts w:eastAsia="Times New Roman" w:cs="Times New Roman"/>
          <w:szCs w:val="24"/>
        </w:rPr>
        <w:t>είπε</w:t>
      </w:r>
      <w:r w:rsidRPr="004A79A2">
        <w:rPr>
          <w:rFonts w:eastAsia="Times New Roman" w:cs="Times New Roman"/>
          <w:szCs w:val="24"/>
        </w:rPr>
        <w:t xml:space="preserve"> ότι δήθε</w:t>
      </w:r>
      <w:r w:rsidRPr="004A79A2">
        <w:rPr>
          <w:rFonts w:eastAsia="Times New Roman" w:cs="Times New Roman"/>
          <w:szCs w:val="24"/>
        </w:rPr>
        <w:t>ν εκεί</w:t>
      </w:r>
      <w:r>
        <w:rPr>
          <w:rFonts w:eastAsia="Times New Roman" w:cs="Times New Roman"/>
          <w:szCs w:val="24"/>
        </w:rPr>
        <w:t>νοι</w:t>
      </w:r>
      <w:r w:rsidRPr="004A79A2">
        <w:rPr>
          <w:rFonts w:eastAsia="Times New Roman" w:cs="Times New Roman"/>
          <w:szCs w:val="24"/>
        </w:rPr>
        <w:t xml:space="preserve"> που καρπώνονται τη δωρεάν νοσοκομειακή περίθαλψη είναι </w:t>
      </w:r>
      <w:r>
        <w:rPr>
          <w:rFonts w:eastAsia="Times New Roman" w:cs="Times New Roman"/>
          <w:szCs w:val="24"/>
        </w:rPr>
        <w:t>οι ξένοι. Α</w:t>
      </w:r>
      <w:r w:rsidRPr="004A79A2">
        <w:rPr>
          <w:rFonts w:eastAsia="Times New Roman" w:cs="Times New Roman"/>
          <w:szCs w:val="24"/>
        </w:rPr>
        <w:t>ποδεικνύει και αυτό από μόνο του κάποιου είδους</w:t>
      </w:r>
      <w:r>
        <w:rPr>
          <w:rFonts w:eastAsia="Times New Roman" w:cs="Times New Roman"/>
          <w:szCs w:val="24"/>
        </w:rPr>
        <w:t xml:space="preserve"> ακρότητα.</w:t>
      </w:r>
    </w:p>
    <w:p w14:paraId="4318B3AA"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w:t>
      </w:r>
      <w:r w:rsidRPr="004A79A2">
        <w:rPr>
          <w:rFonts w:eastAsia="Times New Roman" w:cs="Times New Roman"/>
          <w:szCs w:val="24"/>
        </w:rPr>
        <w:t xml:space="preserve">γώ θα ήθελα στον περιορισμένο χρόνος ομιλίας μου να κάνω </w:t>
      </w:r>
      <w:r>
        <w:rPr>
          <w:rFonts w:eastAsia="Times New Roman" w:cs="Times New Roman"/>
          <w:szCs w:val="24"/>
        </w:rPr>
        <w:t xml:space="preserve">μία αναφορά στις διατάξεις του </w:t>
      </w:r>
      <w:r>
        <w:rPr>
          <w:rFonts w:eastAsia="Times New Roman" w:cs="Times New Roman"/>
          <w:szCs w:val="24"/>
        </w:rPr>
        <w:t>πέμπτου κ</w:t>
      </w:r>
      <w:r w:rsidRPr="004A79A2">
        <w:rPr>
          <w:rFonts w:eastAsia="Times New Roman" w:cs="Times New Roman"/>
          <w:szCs w:val="24"/>
        </w:rPr>
        <w:t>εφαλαίου</w:t>
      </w:r>
      <w:r>
        <w:rPr>
          <w:rFonts w:eastAsia="Times New Roman" w:cs="Times New Roman"/>
          <w:szCs w:val="24"/>
        </w:rPr>
        <w:t>,</w:t>
      </w:r>
      <w:r w:rsidRPr="004A79A2">
        <w:rPr>
          <w:rFonts w:eastAsia="Times New Roman" w:cs="Times New Roman"/>
          <w:szCs w:val="24"/>
        </w:rPr>
        <w:t xml:space="preserve"> που αναφέρεται</w:t>
      </w:r>
      <w:r w:rsidRPr="004A79A2">
        <w:rPr>
          <w:rFonts w:eastAsia="Times New Roman" w:cs="Times New Roman"/>
          <w:szCs w:val="24"/>
        </w:rPr>
        <w:t xml:space="preserve"> στα εργασιακά</w:t>
      </w:r>
      <w:r>
        <w:rPr>
          <w:rFonts w:eastAsia="Times New Roman" w:cs="Times New Roman"/>
          <w:szCs w:val="24"/>
        </w:rPr>
        <w:t>. Τον Ιανουάριο του 20</w:t>
      </w:r>
      <w:r w:rsidRPr="004A79A2">
        <w:rPr>
          <w:rFonts w:eastAsia="Times New Roman" w:cs="Times New Roman"/>
          <w:szCs w:val="24"/>
        </w:rPr>
        <w:t>16 κυρώσ</w:t>
      </w:r>
      <w:r>
        <w:rPr>
          <w:rFonts w:eastAsia="Times New Roman" w:cs="Times New Roman"/>
          <w:szCs w:val="24"/>
        </w:rPr>
        <w:t>αμε</w:t>
      </w:r>
      <w:r w:rsidRPr="004A79A2">
        <w:rPr>
          <w:rFonts w:eastAsia="Times New Roman" w:cs="Times New Roman"/>
          <w:szCs w:val="24"/>
        </w:rPr>
        <w:t xml:space="preserve"> μετά από είκοσι ολόκληρα χρόνια </w:t>
      </w:r>
      <w:r>
        <w:rPr>
          <w:rFonts w:eastAsia="Times New Roman" w:cs="Times New Roman"/>
          <w:szCs w:val="24"/>
        </w:rPr>
        <w:t xml:space="preserve">τον αναθεωρημένο </w:t>
      </w:r>
      <w:r>
        <w:rPr>
          <w:rFonts w:eastAsia="Times New Roman" w:cs="Times New Roman"/>
          <w:szCs w:val="24"/>
        </w:rPr>
        <w:t>Ε</w:t>
      </w:r>
      <w:r w:rsidRPr="004A79A2">
        <w:rPr>
          <w:rFonts w:eastAsia="Times New Roman" w:cs="Times New Roman"/>
          <w:szCs w:val="24"/>
        </w:rPr>
        <w:t>υρωπαϊκό Κοινωνικό Χάρτη</w:t>
      </w:r>
      <w:r>
        <w:rPr>
          <w:rFonts w:eastAsia="Times New Roman" w:cs="Times New Roman"/>
          <w:szCs w:val="24"/>
        </w:rPr>
        <w:t>. Α</w:t>
      </w:r>
      <w:r w:rsidRPr="004A79A2">
        <w:rPr>
          <w:rFonts w:eastAsia="Times New Roman" w:cs="Times New Roman"/>
          <w:szCs w:val="24"/>
        </w:rPr>
        <w:t xml:space="preserve">ποδεικνύεται τώρα ότι </w:t>
      </w:r>
      <w:r>
        <w:rPr>
          <w:rFonts w:eastAsia="Times New Roman" w:cs="Times New Roman"/>
          <w:szCs w:val="24"/>
        </w:rPr>
        <w:t>ήταν μια</w:t>
      </w:r>
      <w:r w:rsidRPr="004A79A2">
        <w:rPr>
          <w:rFonts w:eastAsia="Times New Roman" w:cs="Times New Roman"/>
          <w:szCs w:val="24"/>
        </w:rPr>
        <w:t xml:space="preserve"> πολιτική επιλογή που άνοιξε το</w:t>
      </w:r>
      <w:r>
        <w:rPr>
          <w:rFonts w:eastAsia="Times New Roman" w:cs="Times New Roman"/>
          <w:szCs w:val="24"/>
        </w:rPr>
        <w:t>ν</w:t>
      </w:r>
      <w:r w:rsidRPr="004A79A2">
        <w:rPr>
          <w:rFonts w:eastAsia="Times New Roman" w:cs="Times New Roman"/>
          <w:szCs w:val="24"/>
        </w:rPr>
        <w:t xml:space="preserve"> δρόμο </w:t>
      </w:r>
      <w:r>
        <w:rPr>
          <w:rFonts w:eastAsia="Times New Roman" w:cs="Times New Roman"/>
          <w:szCs w:val="24"/>
        </w:rPr>
        <w:t xml:space="preserve">σε </w:t>
      </w:r>
      <w:r w:rsidRPr="004A79A2">
        <w:rPr>
          <w:rFonts w:eastAsia="Times New Roman" w:cs="Times New Roman"/>
          <w:szCs w:val="24"/>
        </w:rPr>
        <w:t>ευνοϊκές ρυθμίσεις για τους εργαζόμενους</w:t>
      </w:r>
      <w:r>
        <w:rPr>
          <w:rFonts w:eastAsia="Times New Roman" w:cs="Times New Roman"/>
          <w:szCs w:val="24"/>
        </w:rPr>
        <w:t>,</w:t>
      </w:r>
      <w:r w:rsidRPr="004A79A2">
        <w:rPr>
          <w:rFonts w:eastAsia="Times New Roman" w:cs="Times New Roman"/>
          <w:szCs w:val="24"/>
        </w:rPr>
        <w:t xml:space="preserve"> που περιλαμβάνει το σχέδιο νόμου που συζητάμε σήμερα</w:t>
      </w:r>
      <w:r>
        <w:rPr>
          <w:rFonts w:eastAsia="Times New Roman" w:cs="Times New Roman"/>
          <w:szCs w:val="24"/>
        </w:rPr>
        <w:t>.</w:t>
      </w:r>
    </w:p>
    <w:p w14:paraId="4318B3AB"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Τ</w:t>
      </w:r>
      <w:r w:rsidRPr="004A79A2">
        <w:rPr>
          <w:rFonts w:eastAsia="Times New Roman" w:cs="Times New Roman"/>
          <w:szCs w:val="24"/>
        </w:rPr>
        <w:t>ι προβλέπει το άρθρο 48 του σχεδίου νόμου</w:t>
      </w:r>
      <w:r>
        <w:rPr>
          <w:rFonts w:eastAsia="Times New Roman" w:cs="Times New Roman"/>
          <w:szCs w:val="24"/>
        </w:rPr>
        <w:t>,</w:t>
      </w:r>
      <w:r w:rsidRPr="004A79A2">
        <w:rPr>
          <w:rFonts w:eastAsia="Times New Roman" w:cs="Times New Roman"/>
          <w:szCs w:val="24"/>
        </w:rPr>
        <w:t xml:space="preserve"> που στηρίζεται στο άρθρο 24 του αναθεωρημένου </w:t>
      </w:r>
      <w:r>
        <w:rPr>
          <w:rFonts w:eastAsia="Times New Roman" w:cs="Times New Roman"/>
          <w:szCs w:val="24"/>
        </w:rPr>
        <w:t>Ε</w:t>
      </w:r>
      <w:r w:rsidRPr="004A79A2">
        <w:rPr>
          <w:rFonts w:eastAsia="Times New Roman" w:cs="Times New Roman"/>
          <w:szCs w:val="24"/>
        </w:rPr>
        <w:t>υρωπαϊκού Κοινωνικού Χάρτη</w:t>
      </w:r>
      <w:r>
        <w:rPr>
          <w:rFonts w:eastAsia="Times New Roman" w:cs="Times New Roman"/>
          <w:szCs w:val="24"/>
        </w:rPr>
        <w:t>;</w:t>
      </w:r>
      <w:r w:rsidRPr="004A79A2">
        <w:rPr>
          <w:rFonts w:eastAsia="Times New Roman" w:cs="Times New Roman"/>
          <w:szCs w:val="24"/>
        </w:rPr>
        <w:t xml:space="preserve"> </w:t>
      </w:r>
      <w:r>
        <w:rPr>
          <w:rFonts w:eastAsia="Times New Roman" w:cs="Times New Roman"/>
          <w:szCs w:val="24"/>
        </w:rPr>
        <w:t>Με απλά λόγια αντικαθιστά</w:t>
      </w:r>
      <w:r w:rsidRPr="004A79A2">
        <w:rPr>
          <w:rFonts w:eastAsia="Times New Roman" w:cs="Times New Roman"/>
          <w:szCs w:val="24"/>
        </w:rPr>
        <w:t xml:space="preserve"> το μέχρι σήμερα ισχύον καθεστώς των απολύσεων των εργαζομένων</w:t>
      </w:r>
      <w:r>
        <w:rPr>
          <w:rFonts w:eastAsia="Times New Roman" w:cs="Times New Roman"/>
          <w:szCs w:val="24"/>
        </w:rPr>
        <w:t>. Σήμερα οι απολύσεις χαρακτηρίζονται</w:t>
      </w:r>
      <w:r w:rsidRPr="004A79A2">
        <w:rPr>
          <w:rFonts w:eastAsia="Times New Roman" w:cs="Times New Roman"/>
          <w:szCs w:val="24"/>
        </w:rPr>
        <w:t xml:space="preserve"> </w:t>
      </w:r>
      <w:r>
        <w:rPr>
          <w:rFonts w:eastAsia="Times New Roman" w:cs="Times New Roman"/>
          <w:szCs w:val="24"/>
        </w:rPr>
        <w:t>σ</w:t>
      </w:r>
      <w:r w:rsidRPr="004A79A2">
        <w:rPr>
          <w:rFonts w:eastAsia="Times New Roman" w:cs="Times New Roman"/>
          <w:szCs w:val="24"/>
        </w:rPr>
        <w:t xml:space="preserve">τη νομική γλώσσα ως </w:t>
      </w:r>
      <w:r>
        <w:rPr>
          <w:rFonts w:eastAsia="Times New Roman" w:cs="Times New Roman"/>
          <w:szCs w:val="24"/>
        </w:rPr>
        <w:t xml:space="preserve">αναιτιώδεις </w:t>
      </w:r>
      <w:r w:rsidRPr="004A79A2">
        <w:rPr>
          <w:rFonts w:eastAsia="Times New Roman" w:cs="Times New Roman"/>
          <w:szCs w:val="24"/>
        </w:rPr>
        <w:t>δικαιο</w:t>
      </w:r>
      <w:r>
        <w:rPr>
          <w:rFonts w:eastAsia="Times New Roman" w:cs="Times New Roman"/>
          <w:szCs w:val="24"/>
        </w:rPr>
        <w:t>πραξίε</w:t>
      </w:r>
      <w:r w:rsidRPr="004A79A2">
        <w:rPr>
          <w:rFonts w:eastAsia="Times New Roman" w:cs="Times New Roman"/>
          <w:szCs w:val="24"/>
        </w:rPr>
        <w:t>ς</w:t>
      </w:r>
      <w:r>
        <w:rPr>
          <w:rFonts w:eastAsia="Times New Roman" w:cs="Times New Roman"/>
          <w:szCs w:val="24"/>
        </w:rPr>
        <w:t>. Α</w:t>
      </w:r>
      <w:r w:rsidRPr="004A79A2">
        <w:rPr>
          <w:rFonts w:eastAsia="Times New Roman" w:cs="Times New Roman"/>
          <w:szCs w:val="24"/>
        </w:rPr>
        <w:t>υτ</w:t>
      </w:r>
      <w:r>
        <w:rPr>
          <w:rFonts w:eastAsia="Times New Roman" w:cs="Times New Roman"/>
          <w:szCs w:val="24"/>
        </w:rPr>
        <w:t>ό σημαίνει ότι το κύρος μιας απόλυσης</w:t>
      </w:r>
      <w:r w:rsidRPr="004A79A2">
        <w:rPr>
          <w:rFonts w:eastAsia="Times New Roman" w:cs="Times New Roman"/>
          <w:szCs w:val="24"/>
        </w:rPr>
        <w:t xml:space="preserve"> δεν εξαρτάται σήμερα από το αν θα υπάρχει σπουδαίος λόγος ή όχι</w:t>
      </w:r>
      <w:r>
        <w:rPr>
          <w:rFonts w:eastAsia="Times New Roman" w:cs="Times New Roman"/>
          <w:szCs w:val="24"/>
        </w:rPr>
        <w:t>.</w:t>
      </w:r>
    </w:p>
    <w:p w14:paraId="4318B3AC"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Ο</w:t>
      </w:r>
      <w:r w:rsidRPr="004A79A2">
        <w:rPr>
          <w:rFonts w:eastAsia="Times New Roman" w:cs="Times New Roman"/>
          <w:szCs w:val="24"/>
        </w:rPr>
        <w:t xml:space="preserve"> </w:t>
      </w:r>
      <w:r w:rsidRPr="004A79A2">
        <w:rPr>
          <w:rFonts w:eastAsia="Times New Roman" w:cs="Times New Roman"/>
          <w:szCs w:val="24"/>
        </w:rPr>
        <w:t>εργοδότης</w:t>
      </w:r>
      <w:r>
        <w:rPr>
          <w:rFonts w:eastAsia="Times New Roman" w:cs="Times New Roman"/>
          <w:szCs w:val="24"/>
        </w:rPr>
        <w:t>,</w:t>
      </w:r>
      <w:r w:rsidRPr="004A79A2">
        <w:rPr>
          <w:rFonts w:eastAsia="Times New Roman" w:cs="Times New Roman"/>
          <w:szCs w:val="24"/>
        </w:rPr>
        <w:t xml:space="preserve"> δηλαδή</w:t>
      </w:r>
      <w:r>
        <w:rPr>
          <w:rFonts w:eastAsia="Times New Roman" w:cs="Times New Roman"/>
          <w:szCs w:val="24"/>
        </w:rPr>
        <w:t>,</w:t>
      </w:r>
      <w:r w:rsidRPr="004A79A2">
        <w:rPr>
          <w:rFonts w:eastAsia="Times New Roman" w:cs="Times New Roman"/>
          <w:szCs w:val="24"/>
        </w:rPr>
        <w:t xml:space="preserve"> μέχρι σήμερα δεν έχει </w:t>
      </w:r>
      <w:r>
        <w:rPr>
          <w:rFonts w:eastAsia="Times New Roman" w:cs="Times New Roman"/>
          <w:szCs w:val="24"/>
        </w:rPr>
        <w:t xml:space="preserve">τη </w:t>
      </w:r>
      <w:r w:rsidRPr="004A79A2">
        <w:rPr>
          <w:rFonts w:eastAsia="Times New Roman" w:cs="Times New Roman"/>
          <w:szCs w:val="24"/>
        </w:rPr>
        <w:t>νομική υποχρέωση να επικα</w:t>
      </w:r>
      <w:r>
        <w:rPr>
          <w:rFonts w:eastAsia="Times New Roman" w:cs="Times New Roman"/>
          <w:szCs w:val="24"/>
        </w:rPr>
        <w:t>λείτα</w:t>
      </w:r>
      <w:r w:rsidRPr="004A79A2">
        <w:rPr>
          <w:rFonts w:eastAsia="Times New Roman" w:cs="Times New Roman"/>
          <w:szCs w:val="24"/>
        </w:rPr>
        <w:t>ι σοβαρή και συγκεκριμένη αιτία για να απολύσ</w:t>
      </w:r>
      <w:r>
        <w:rPr>
          <w:rFonts w:eastAsia="Times New Roman" w:cs="Times New Roman"/>
          <w:szCs w:val="24"/>
        </w:rPr>
        <w:t>ει έναν εργαζόμενο. Η</w:t>
      </w:r>
      <w:r w:rsidRPr="004A79A2">
        <w:rPr>
          <w:rFonts w:eastAsia="Times New Roman" w:cs="Times New Roman"/>
          <w:szCs w:val="24"/>
        </w:rPr>
        <w:t xml:space="preserve"> εισαγόμενη διάταξη υποχρεώνει την επιχείρηση να αιτιολογεί την απόλυση και </w:t>
      </w:r>
      <w:r>
        <w:rPr>
          <w:rFonts w:eastAsia="Times New Roman" w:cs="Times New Roman"/>
          <w:szCs w:val="24"/>
        </w:rPr>
        <w:t xml:space="preserve">μάλιστα διασαφηνίζει </w:t>
      </w:r>
      <w:r w:rsidRPr="004A79A2">
        <w:rPr>
          <w:rFonts w:eastAsia="Times New Roman" w:cs="Times New Roman"/>
          <w:szCs w:val="24"/>
        </w:rPr>
        <w:t>περιοριστικά τι ακρ</w:t>
      </w:r>
      <w:r w:rsidRPr="004A79A2">
        <w:rPr>
          <w:rFonts w:eastAsia="Times New Roman" w:cs="Times New Roman"/>
          <w:szCs w:val="24"/>
        </w:rPr>
        <w:t>ιβώς και μόνο συνιστά βάσιμο λόγο</w:t>
      </w:r>
      <w:r>
        <w:rPr>
          <w:rFonts w:eastAsia="Times New Roman" w:cs="Times New Roman"/>
          <w:szCs w:val="24"/>
        </w:rPr>
        <w:t>. Μ</w:t>
      </w:r>
      <w:r w:rsidRPr="004A79A2">
        <w:rPr>
          <w:rFonts w:eastAsia="Times New Roman" w:cs="Times New Roman"/>
          <w:szCs w:val="24"/>
        </w:rPr>
        <w:t>ε τον τρόπο αυτό</w:t>
      </w:r>
      <w:r>
        <w:rPr>
          <w:rFonts w:eastAsia="Times New Roman" w:cs="Times New Roman"/>
          <w:szCs w:val="24"/>
        </w:rPr>
        <w:t>,</w:t>
      </w:r>
      <w:r w:rsidRPr="004A79A2">
        <w:rPr>
          <w:rFonts w:eastAsia="Times New Roman" w:cs="Times New Roman"/>
          <w:szCs w:val="24"/>
        </w:rPr>
        <w:t xml:space="preserve"> κλείνει οριστικά η πόρτα σε απολύσεις </w:t>
      </w:r>
      <w:r>
        <w:rPr>
          <w:rFonts w:eastAsia="Times New Roman" w:cs="Times New Roman"/>
          <w:szCs w:val="24"/>
        </w:rPr>
        <w:t>αντεκδίκησης,</w:t>
      </w:r>
      <w:r w:rsidRPr="004A79A2">
        <w:rPr>
          <w:rFonts w:eastAsia="Times New Roman" w:cs="Times New Roman"/>
          <w:szCs w:val="24"/>
        </w:rPr>
        <w:t xml:space="preserve"> όπως για παράδειγμα για λόγους που έχουν σχέση με τη συμμετοχή</w:t>
      </w:r>
      <w:r>
        <w:rPr>
          <w:rFonts w:eastAsia="Times New Roman" w:cs="Times New Roman"/>
          <w:szCs w:val="24"/>
        </w:rPr>
        <w:t xml:space="preserve"> σε απεργία ή με την προβολή διεκδικήσεων.</w:t>
      </w:r>
    </w:p>
    <w:p w14:paraId="4318B3AD"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Ν</w:t>
      </w:r>
      <w:r w:rsidRPr="004A79A2">
        <w:rPr>
          <w:rFonts w:eastAsia="Times New Roman" w:cs="Times New Roman"/>
          <w:szCs w:val="24"/>
        </w:rPr>
        <w:t xml:space="preserve">α σημειώσουμε ότι μέχρι σήμερα </w:t>
      </w:r>
      <w:r>
        <w:rPr>
          <w:rFonts w:eastAsia="Times New Roman" w:cs="Times New Roman"/>
          <w:szCs w:val="24"/>
        </w:rPr>
        <w:t>η</w:t>
      </w:r>
      <w:r w:rsidRPr="004A79A2">
        <w:rPr>
          <w:rFonts w:eastAsia="Times New Roman" w:cs="Times New Roman"/>
          <w:szCs w:val="24"/>
        </w:rPr>
        <w:t xml:space="preserve"> ισχύουσα νο</w:t>
      </w:r>
      <w:r w:rsidRPr="004A79A2">
        <w:rPr>
          <w:rFonts w:eastAsia="Times New Roman" w:cs="Times New Roman"/>
          <w:szCs w:val="24"/>
        </w:rPr>
        <w:t>μοθεσία για τις απολύσεις χρονολογείται από το 1955</w:t>
      </w:r>
      <w:r>
        <w:rPr>
          <w:rFonts w:eastAsia="Times New Roman" w:cs="Times New Roman"/>
          <w:szCs w:val="24"/>
        </w:rPr>
        <w:t>. Α</w:t>
      </w:r>
      <w:r w:rsidRPr="004A79A2">
        <w:rPr>
          <w:rFonts w:eastAsia="Times New Roman" w:cs="Times New Roman"/>
          <w:szCs w:val="24"/>
        </w:rPr>
        <w:t>πό τώρα και μετά εάν δεν υπάρχει βάσιμος λόγος</w:t>
      </w:r>
      <w:r>
        <w:rPr>
          <w:rFonts w:eastAsia="Times New Roman" w:cs="Times New Roman"/>
          <w:szCs w:val="24"/>
        </w:rPr>
        <w:t>,</w:t>
      </w:r>
      <w:r w:rsidRPr="004A79A2">
        <w:rPr>
          <w:rFonts w:eastAsia="Times New Roman" w:cs="Times New Roman"/>
          <w:szCs w:val="24"/>
        </w:rPr>
        <w:t xml:space="preserve"> </w:t>
      </w:r>
      <w:r>
        <w:rPr>
          <w:rFonts w:eastAsia="Times New Roman" w:cs="Times New Roman"/>
          <w:szCs w:val="24"/>
        </w:rPr>
        <w:t>η απόλυση</w:t>
      </w:r>
      <w:r w:rsidRPr="004A79A2">
        <w:rPr>
          <w:rFonts w:eastAsia="Times New Roman" w:cs="Times New Roman"/>
          <w:szCs w:val="24"/>
        </w:rPr>
        <w:t xml:space="preserve"> δεν</w:t>
      </w:r>
      <w:r>
        <w:rPr>
          <w:rFonts w:eastAsia="Times New Roman" w:cs="Times New Roman"/>
          <w:szCs w:val="24"/>
        </w:rPr>
        <w:t xml:space="preserve"> θα</w:t>
      </w:r>
      <w:r w:rsidRPr="004A79A2">
        <w:rPr>
          <w:rFonts w:eastAsia="Times New Roman" w:cs="Times New Roman"/>
          <w:szCs w:val="24"/>
        </w:rPr>
        <w:t xml:space="preserve"> θεωρείται έγκυρη και ο εργαζόμενος θα έχει δικαίωμα </w:t>
      </w:r>
      <w:r>
        <w:rPr>
          <w:rFonts w:eastAsia="Times New Roman" w:cs="Times New Roman"/>
          <w:szCs w:val="24"/>
        </w:rPr>
        <w:t xml:space="preserve">επαναπασχόλησης ή </w:t>
      </w:r>
      <w:r w:rsidRPr="004A79A2">
        <w:rPr>
          <w:rFonts w:eastAsia="Times New Roman" w:cs="Times New Roman"/>
          <w:szCs w:val="24"/>
        </w:rPr>
        <w:t xml:space="preserve">και μισθών υπερημερίας και το βάρος της αποδείξεως μετατίθεται </w:t>
      </w:r>
      <w:r>
        <w:rPr>
          <w:rFonts w:eastAsia="Times New Roman" w:cs="Times New Roman"/>
          <w:szCs w:val="24"/>
        </w:rPr>
        <w:t xml:space="preserve">εις </w:t>
      </w:r>
      <w:r>
        <w:rPr>
          <w:rFonts w:eastAsia="Times New Roman" w:cs="Times New Roman"/>
          <w:szCs w:val="24"/>
        </w:rPr>
        <w:t>την εργοδοσία.</w:t>
      </w:r>
    </w:p>
    <w:p w14:paraId="4318B3AE"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Τ</w:t>
      </w:r>
      <w:r w:rsidRPr="004A79A2">
        <w:rPr>
          <w:rFonts w:eastAsia="Times New Roman" w:cs="Times New Roman"/>
          <w:szCs w:val="24"/>
        </w:rPr>
        <w:t xml:space="preserve">ην κύρωση του αναθεωρημένου </w:t>
      </w:r>
      <w:r>
        <w:rPr>
          <w:rFonts w:eastAsia="Times New Roman" w:cs="Times New Roman"/>
          <w:szCs w:val="24"/>
        </w:rPr>
        <w:t>Ε</w:t>
      </w:r>
      <w:r w:rsidRPr="004A79A2">
        <w:rPr>
          <w:rFonts w:eastAsia="Times New Roman" w:cs="Times New Roman"/>
          <w:szCs w:val="24"/>
        </w:rPr>
        <w:t xml:space="preserve">υρωπαϊκού Κοινωνικού Χάρτη πρέπει να θυμίσουμε ότι </w:t>
      </w:r>
      <w:r>
        <w:rPr>
          <w:rFonts w:eastAsia="Times New Roman" w:cs="Times New Roman"/>
          <w:szCs w:val="24"/>
        </w:rPr>
        <w:t xml:space="preserve">την </w:t>
      </w:r>
      <w:r w:rsidRPr="004A79A2">
        <w:rPr>
          <w:rFonts w:eastAsia="Times New Roman" w:cs="Times New Roman"/>
          <w:szCs w:val="24"/>
        </w:rPr>
        <w:t>είχαν καταψηφίσει τότε δύο πολιτικές δυνάμεις</w:t>
      </w:r>
      <w:r>
        <w:rPr>
          <w:rFonts w:eastAsia="Times New Roman" w:cs="Times New Roman"/>
          <w:szCs w:val="24"/>
        </w:rPr>
        <w:t>, η Χρυσή Αυγή και το ΚΚΕ.</w:t>
      </w:r>
      <w:r w:rsidRPr="004A79A2">
        <w:rPr>
          <w:rFonts w:eastAsia="Times New Roman" w:cs="Times New Roman"/>
          <w:szCs w:val="24"/>
        </w:rPr>
        <w:t xml:space="preserve"> </w:t>
      </w:r>
      <w:r>
        <w:rPr>
          <w:rFonts w:eastAsia="Times New Roman" w:cs="Times New Roman"/>
          <w:szCs w:val="24"/>
        </w:rPr>
        <w:t>Ανέτρεξα στα Π</w:t>
      </w:r>
      <w:r w:rsidRPr="004A79A2">
        <w:rPr>
          <w:rFonts w:eastAsia="Times New Roman" w:cs="Times New Roman"/>
          <w:szCs w:val="24"/>
        </w:rPr>
        <w:t>ρακτικά εκεί</w:t>
      </w:r>
      <w:r>
        <w:rPr>
          <w:rFonts w:eastAsia="Times New Roman" w:cs="Times New Roman"/>
          <w:szCs w:val="24"/>
        </w:rPr>
        <w:t>νης</w:t>
      </w:r>
      <w:r w:rsidRPr="004A79A2">
        <w:rPr>
          <w:rFonts w:eastAsia="Times New Roman" w:cs="Times New Roman"/>
          <w:szCs w:val="24"/>
        </w:rPr>
        <w:t xml:space="preserve"> </w:t>
      </w:r>
      <w:r>
        <w:rPr>
          <w:rFonts w:eastAsia="Times New Roman" w:cs="Times New Roman"/>
          <w:szCs w:val="24"/>
        </w:rPr>
        <w:t xml:space="preserve">της </w:t>
      </w:r>
      <w:r w:rsidRPr="004A79A2">
        <w:rPr>
          <w:rFonts w:eastAsia="Times New Roman" w:cs="Times New Roman"/>
          <w:szCs w:val="24"/>
        </w:rPr>
        <w:t>συζήτηση</w:t>
      </w:r>
      <w:r>
        <w:rPr>
          <w:rFonts w:eastAsia="Times New Roman" w:cs="Times New Roman"/>
          <w:szCs w:val="24"/>
        </w:rPr>
        <w:t>ς</w:t>
      </w:r>
      <w:r w:rsidRPr="004A79A2">
        <w:rPr>
          <w:rFonts w:eastAsia="Times New Roman" w:cs="Times New Roman"/>
          <w:szCs w:val="24"/>
        </w:rPr>
        <w:t xml:space="preserve"> και </w:t>
      </w:r>
      <w:r>
        <w:rPr>
          <w:rFonts w:eastAsia="Times New Roman" w:cs="Times New Roman"/>
          <w:szCs w:val="24"/>
        </w:rPr>
        <w:t>είναι –</w:t>
      </w:r>
      <w:r w:rsidRPr="004A79A2">
        <w:rPr>
          <w:rFonts w:eastAsia="Times New Roman" w:cs="Times New Roman"/>
          <w:szCs w:val="24"/>
        </w:rPr>
        <w:t>νομίζω</w:t>
      </w:r>
      <w:r>
        <w:rPr>
          <w:rFonts w:eastAsia="Times New Roman" w:cs="Times New Roman"/>
          <w:szCs w:val="24"/>
        </w:rPr>
        <w:t>-</w:t>
      </w:r>
      <w:r w:rsidRPr="004A79A2">
        <w:rPr>
          <w:rFonts w:eastAsia="Times New Roman" w:cs="Times New Roman"/>
          <w:szCs w:val="24"/>
        </w:rPr>
        <w:t xml:space="preserve"> χρήσιμο να αναφερθούμε στη στάση των κομμάτων</w:t>
      </w:r>
      <w:r>
        <w:rPr>
          <w:rFonts w:eastAsia="Times New Roman" w:cs="Times New Roman"/>
          <w:szCs w:val="24"/>
        </w:rPr>
        <w:t>.</w:t>
      </w:r>
    </w:p>
    <w:p w14:paraId="4318B3AF"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Η Νέα Δημοκρατία διά του τότε εισηγητή της</w:t>
      </w:r>
      <w:r w:rsidRPr="004A79A2">
        <w:rPr>
          <w:rFonts w:eastAsia="Times New Roman" w:cs="Times New Roman"/>
          <w:szCs w:val="24"/>
        </w:rPr>
        <w:t xml:space="preserve"> χαρακτήρισε </w:t>
      </w:r>
      <w:r>
        <w:rPr>
          <w:rFonts w:eastAsia="Times New Roman" w:cs="Times New Roman"/>
          <w:szCs w:val="24"/>
        </w:rPr>
        <w:t>«</w:t>
      </w:r>
      <w:r w:rsidRPr="004A79A2">
        <w:rPr>
          <w:rFonts w:eastAsia="Times New Roman" w:cs="Times New Roman"/>
          <w:szCs w:val="24"/>
        </w:rPr>
        <w:t>σχέδια επί χάρτου</w:t>
      </w:r>
      <w:r>
        <w:rPr>
          <w:rFonts w:eastAsia="Times New Roman" w:cs="Times New Roman"/>
          <w:szCs w:val="24"/>
        </w:rPr>
        <w:t>» τις διατάξει</w:t>
      </w:r>
      <w:r w:rsidRPr="004A79A2">
        <w:rPr>
          <w:rFonts w:eastAsia="Times New Roman" w:cs="Times New Roman"/>
          <w:szCs w:val="24"/>
        </w:rPr>
        <w:t>ς</w:t>
      </w:r>
      <w:r>
        <w:rPr>
          <w:rFonts w:eastAsia="Times New Roman" w:cs="Times New Roman"/>
          <w:szCs w:val="24"/>
        </w:rPr>
        <w:t>. Μάλιστα κατηγόρησε την Κ</w:t>
      </w:r>
      <w:r w:rsidRPr="004A79A2">
        <w:rPr>
          <w:rFonts w:eastAsia="Times New Roman" w:cs="Times New Roman"/>
          <w:szCs w:val="24"/>
        </w:rPr>
        <w:t>υβέρνηση</w:t>
      </w:r>
      <w:r>
        <w:rPr>
          <w:rFonts w:eastAsia="Times New Roman" w:cs="Times New Roman"/>
          <w:szCs w:val="24"/>
        </w:rPr>
        <w:t>, γ</w:t>
      </w:r>
      <w:r w:rsidRPr="004A79A2">
        <w:rPr>
          <w:rFonts w:eastAsia="Times New Roman" w:cs="Times New Roman"/>
          <w:szCs w:val="24"/>
        </w:rPr>
        <w:t xml:space="preserve">ιατί δεν φέρνει </w:t>
      </w:r>
      <w:r>
        <w:rPr>
          <w:rFonts w:eastAsia="Times New Roman" w:cs="Times New Roman"/>
          <w:szCs w:val="24"/>
        </w:rPr>
        <w:t>–</w:t>
      </w:r>
      <w:r w:rsidRPr="004A79A2">
        <w:rPr>
          <w:rFonts w:eastAsia="Times New Roman" w:cs="Times New Roman"/>
          <w:szCs w:val="24"/>
        </w:rPr>
        <w:t>λέει</w:t>
      </w:r>
      <w:r>
        <w:rPr>
          <w:rFonts w:eastAsia="Times New Roman" w:cs="Times New Roman"/>
          <w:szCs w:val="24"/>
        </w:rPr>
        <w:t>-</w:t>
      </w:r>
      <w:r w:rsidRPr="004A79A2">
        <w:rPr>
          <w:rFonts w:eastAsia="Times New Roman" w:cs="Times New Roman"/>
          <w:szCs w:val="24"/>
        </w:rPr>
        <w:t xml:space="preserve"> συγκεκριμένα μέτρα προστασίας και αρκείται σε γενικές ρήτρες</w:t>
      </w:r>
      <w:r>
        <w:rPr>
          <w:rFonts w:eastAsia="Times New Roman" w:cs="Times New Roman"/>
          <w:szCs w:val="24"/>
        </w:rPr>
        <w:t>. Εδώ είναι τα σχετικά Π</w:t>
      </w:r>
      <w:r w:rsidRPr="004A79A2">
        <w:rPr>
          <w:rFonts w:eastAsia="Times New Roman" w:cs="Times New Roman"/>
          <w:szCs w:val="24"/>
        </w:rPr>
        <w:t>ρακτικά και τα καταθέτω για του λόγου το ασφαλές</w:t>
      </w:r>
      <w:r>
        <w:rPr>
          <w:rFonts w:eastAsia="Times New Roman" w:cs="Times New Roman"/>
          <w:szCs w:val="24"/>
        </w:rPr>
        <w:t>.</w:t>
      </w:r>
    </w:p>
    <w:p w14:paraId="4318B3B0" w14:textId="77777777" w:rsidR="001D7CFB" w:rsidRDefault="00EB4E04">
      <w:pPr>
        <w:spacing w:line="600" w:lineRule="auto"/>
        <w:ind w:firstLine="720"/>
        <w:jc w:val="both"/>
        <w:rPr>
          <w:rFonts w:eastAsia="Times New Roman"/>
          <w:bCs/>
          <w:szCs w:val="24"/>
        </w:rPr>
      </w:pPr>
      <w:r w:rsidRPr="00663D20">
        <w:rPr>
          <w:rFonts w:eastAsia="Times New Roman" w:cs="Times New Roman"/>
          <w:szCs w:val="24"/>
        </w:rPr>
        <w:t>(</w:t>
      </w:r>
      <w:r w:rsidRPr="00663D20">
        <w:rPr>
          <w:rFonts w:eastAsia="Times New Roman"/>
          <w:bCs/>
          <w:szCs w:val="24"/>
        </w:rPr>
        <w:t xml:space="preserve">Στο σημείο αυτό ο Βουλευτής κ. </w:t>
      </w:r>
      <w:r>
        <w:rPr>
          <w:rFonts w:eastAsia="Times New Roman"/>
          <w:bCs/>
          <w:szCs w:val="24"/>
        </w:rPr>
        <w:t>Αντώνιος Μπαλωμενάκης</w:t>
      </w:r>
      <w:r w:rsidRPr="00960039">
        <w:rPr>
          <w:rFonts w:eastAsia="Times New Roman"/>
          <w:bCs/>
          <w:szCs w:val="24"/>
        </w:rPr>
        <w:t xml:space="preserve"> </w:t>
      </w:r>
      <w:r>
        <w:rPr>
          <w:rFonts w:eastAsia="Times New Roman"/>
          <w:bCs/>
          <w:szCs w:val="24"/>
        </w:rPr>
        <w:t>καταθέτει</w:t>
      </w:r>
      <w:r w:rsidRPr="00663D20">
        <w:rPr>
          <w:rFonts w:eastAsia="Times New Roman"/>
          <w:bCs/>
          <w:szCs w:val="24"/>
        </w:rPr>
        <w:t xml:space="preserve"> για τα Πρακτικά </w:t>
      </w:r>
      <w:r>
        <w:rPr>
          <w:rFonts w:eastAsia="Times New Roman"/>
          <w:bCs/>
          <w:szCs w:val="24"/>
        </w:rPr>
        <w:t>τα προαναφερθέντα έγγραφα,</w:t>
      </w:r>
      <w:r w:rsidRPr="00663D20">
        <w:rPr>
          <w:rFonts w:eastAsia="Times New Roman"/>
          <w:bCs/>
          <w:szCs w:val="24"/>
        </w:rPr>
        <w:t xml:space="preserve"> </w:t>
      </w:r>
      <w:r>
        <w:rPr>
          <w:rFonts w:eastAsia="Times New Roman"/>
          <w:bCs/>
          <w:szCs w:val="24"/>
        </w:rPr>
        <w:t>τα οποία βρίσκονται</w:t>
      </w:r>
      <w:r w:rsidRPr="00663D20">
        <w:rPr>
          <w:rFonts w:eastAsia="Times New Roman"/>
          <w:bCs/>
          <w:szCs w:val="24"/>
        </w:rPr>
        <w:t xml:space="preserve"> στο </w:t>
      </w:r>
      <w:r>
        <w:rPr>
          <w:rFonts w:eastAsia="Times New Roman"/>
          <w:bCs/>
          <w:szCs w:val="24"/>
        </w:rPr>
        <w:t>α</w:t>
      </w:r>
      <w:r w:rsidRPr="00663D20">
        <w:rPr>
          <w:rFonts w:eastAsia="Times New Roman"/>
          <w:bCs/>
          <w:szCs w:val="24"/>
        </w:rPr>
        <w:t>ρχείο του Τμήματος Γραμματείας της Διεύθυνσης Στεν</w:t>
      </w:r>
      <w:r w:rsidRPr="00663D20">
        <w:rPr>
          <w:rFonts w:eastAsia="Times New Roman"/>
          <w:bCs/>
          <w:szCs w:val="24"/>
        </w:rPr>
        <w:t>ογραφίας και Πρακτικών της Βουλής)</w:t>
      </w:r>
    </w:p>
    <w:p w14:paraId="4318B3B1" w14:textId="77777777" w:rsidR="001D7CFB" w:rsidRDefault="00EB4E04">
      <w:pPr>
        <w:spacing w:line="600" w:lineRule="auto"/>
        <w:ind w:firstLine="720"/>
        <w:jc w:val="both"/>
        <w:rPr>
          <w:rFonts w:eastAsia="Times New Roman" w:cs="Times New Roman"/>
          <w:szCs w:val="24"/>
        </w:rPr>
      </w:pPr>
      <w:r w:rsidRPr="004A79A2">
        <w:rPr>
          <w:rFonts w:eastAsia="Times New Roman" w:cs="Times New Roman"/>
          <w:szCs w:val="24"/>
        </w:rPr>
        <w:t>Ας δούμε τώρα</w:t>
      </w:r>
      <w:r>
        <w:rPr>
          <w:rFonts w:eastAsia="Times New Roman" w:cs="Times New Roman"/>
          <w:szCs w:val="24"/>
        </w:rPr>
        <w:t>,</w:t>
      </w:r>
      <w:r w:rsidRPr="004A79A2">
        <w:rPr>
          <w:rFonts w:eastAsia="Times New Roman" w:cs="Times New Roman"/>
          <w:szCs w:val="24"/>
        </w:rPr>
        <w:t xml:space="preserve"> </w:t>
      </w:r>
      <w:r>
        <w:rPr>
          <w:rFonts w:eastAsia="Times New Roman" w:cs="Times New Roman"/>
          <w:szCs w:val="24"/>
        </w:rPr>
        <w:t>όμως, που έρχεται η διάταξη -που</w:t>
      </w:r>
      <w:r w:rsidRPr="004A79A2">
        <w:rPr>
          <w:rFonts w:eastAsia="Times New Roman" w:cs="Times New Roman"/>
          <w:szCs w:val="24"/>
        </w:rPr>
        <w:t xml:space="preserve"> στηρ</w:t>
      </w:r>
      <w:r>
        <w:rPr>
          <w:rFonts w:eastAsia="Times New Roman" w:cs="Times New Roman"/>
          <w:szCs w:val="24"/>
        </w:rPr>
        <w:t>ίζεται και συγκεκριμενοποιεί το άρθρο</w:t>
      </w:r>
      <w:r w:rsidRPr="004A79A2">
        <w:rPr>
          <w:rFonts w:eastAsia="Times New Roman" w:cs="Times New Roman"/>
          <w:szCs w:val="24"/>
        </w:rPr>
        <w:t xml:space="preserve"> 24</w:t>
      </w:r>
      <w:r>
        <w:rPr>
          <w:rFonts w:eastAsia="Times New Roman" w:cs="Times New Roman"/>
          <w:szCs w:val="24"/>
        </w:rPr>
        <w:t>- ε</w:t>
      </w:r>
      <w:r w:rsidRPr="004A79A2">
        <w:rPr>
          <w:rFonts w:eastAsia="Times New Roman" w:cs="Times New Roman"/>
          <w:szCs w:val="24"/>
        </w:rPr>
        <w:t>άν η Νέα Δημοκρατία θα το στηρίξει</w:t>
      </w:r>
      <w:r>
        <w:rPr>
          <w:rFonts w:eastAsia="Times New Roman" w:cs="Times New Roman"/>
          <w:szCs w:val="24"/>
        </w:rPr>
        <w:t>,</w:t>
      </w:r>
      <w:r w:rsidRPr="004A79A2">
        <w:rPr>
          <w:rFonts w:eastAsia="Times New Roman" w:cs="Times New Roman"/>
          <w:szCs w:val="24"/>
        </w:rPr>
        <w:t xml:space="preserve"> ιδίως</w:t>
      </w:r>
      <w:r>
        <w:rPr>
          <w:rFonts w:eastAsia="Times New Roman" w:cs="Times New Roman"/>
          <w:szCs w:val="24"/>
        </w:rPr>
        <w:t xml:space="preserve"> μετά τη χθεσινή εναντίωση του Συνδέσμου </w:t>
      </w:r>
      <w:r w:rsidRPr="004A79A2">
        <w:rPr>
          <w:rFonts w:eastAsia="Times New Roman" w:cs="Times New Roman"/>
          <w:szCs w:val="24"/>
        </w:rPr>
        <w:t>των Ελληνικών Βιομηχανιών</w:t>
      </w:r>
      <w:r>
        <w:rPr>
          <w:rFonts w:eastAsia="Times New Roman" w:cs="Times New Roman"/>
          <w:szCs w:val="24"/>
        </w:rPr>
        <w:t>.</w:t>
      </w:r>
      <w:r w:rsidRPr="004A79A2">
        <w:rPr>
          <w:rFonts w:eastAsia="Times New Roman" w:cs="Times New Roman"/>
          <w:szCs w:val="24"/>
        </w:rPr>
        <w:t xml:space="preserve"> </w:t>
      </w:r>
    </w:p>
    <w:p w14:paraId="4318B3B2"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Τ</w:t>
      </w:r>
      <w:r w:rsidRPr="004A79A2">
        <w:rPr>
          <w:rFonts w:eastAsia="Times New Roman" w:cs="Times New Roman"/>
          <w:szCs w:val="24"/>
        </w:rPr>
        <w:t xml:space="preserve">ο </w:t>
      </w:r>
      <w:r>
        <w:rPr>
          <w:rFonts w:eastAsia="Times New Roman" w:cs="Times New Roman"/>
          <w:szCs w:val="24"/>
        </w:rPr>
        <w:t>ΚΚΕ</w:t>
      </w:r>
      <w:r w:rsidRPr="004A79A2">
        <w:rPr>
          <w:rFonts w:eastAsia="Times New Roman" w:cs="Times New Roman"/>
          <w:szCs w:val="24"/>
        </w:rPr>
        <w:t xml:space="preserve"> το 2016 ε</w:t>
      </w:r>
      <w:r w:rsidRPr="004A79A2">
        <w:rPr>
          <w:rFonts w:eastAsia="Times New Roman" w:cs="Times New Roman"/>
          <w:szCs w:val="24"/>
        </w:rPr>
        <w:t>ίχε καταψηφίσει το σ</w:t>
      </w:r>
      <w:r>
        <w:rPr>
          <w:rFonts w:eastAsia="Times New Roman" w:cs="Times New Roman"/>
          <w:szCs w:val="24"/>
        </w:rPr>
        <w:t xml:space="preserve">χέδιο νόμου για την κύρωση του </w:t>
      </w:r>
      <w:r>
        <w:rPr>
          <w:rFonts w:eastAsia="Times New Roman" w:cs="Times New Roman"/>
          <w:szCs w:val="24"/>
        </w:rPr>
        <w:t>χ</w:t>
      </w:r>
      <w:r w:rsidRPr="004A79A2">
        <w:rPr>
          <w:rFonts w:eastAsia="Times New Roman" w:cs="Times New Roman"/>
          <w:szCs w:val="24"/>
        </w:rPr>
        <w:t>άρτη</w:t>
      </w:r>
      <w:r>
        <w:rPr>
          <w:rFonts w:eastAsia="Times New Roman" w:cs="Times New Roman"/>
          <w:szCs w:val="24"/>
        </w:rPr>
        <w:t>,</w:t>
      </w:r>
      <w:r w:rsidRPr="004A79A2">
        <w:rPr>
          <w:rFonts w:eastAsia="Times New Roman" w:cs="Times New Roman"/>
          <w:szCs w:val="24"/>
        </w:rPr>
        <w:t xml:space="preserve"> σε αντίθεση με το 1984 που είχε ψηφίσει το </w:t>
      </w:r>
      <w:r>
        <w:rPr>
          <w:rFonts w:eastAsia="Times New Roman" w:cs="Times New Roman"/>
          <w:szCs w:val="24"/>
        </w:rPr>
        <w:t>εισαγωγικό</w:t>
      </w:r>
      <w:r w:rsidRPr="004A79A2">
        <w:rPr>
          <w:rFonts w:eastAsia="Times New Roman" w:cs="Times New Roman"/>
          <w:szCs w:val="24"/>
        </w:rPr>
        <w:t xml:space="preserve"> άρθρο 1</w:t>
      </w:r>
      <w:r>
        <w:rPr>
          <w:rFonts w:eastAsia="Times New Roman" w:cs="Times New Roman"/>
          <w:szCs w:val="24"/>
        </w:rPr>
        <w:t>,</w:t>
      </w:r>
      <w:r w:rsidRPr="004A79A2">
        <w:rPr>
          <w:rFonts w:eastAsia="Times New Roman" w:cs="Times New Roman"/>
          <w:szCs w:val="24"/>
        </w:rPr>
        <w:t xml:space="preserve"> το οποίο </w:t>
      </w:r>
      <w:r>
        <w:rPr>
          <w:rFonts w:eastAsia="Times New Roman" w:cs="Times New Roman"/>
          <w:szCs w:val="24"/>
        </w:rPr>
        <w:t>απαριθμούσε</w:t>
      </w:r>
      <w:r w:rsidRPr="004A79A2">
        <w:rPr>
          <w:rFonts w:eastAsia="Times New Roman" w:cs="Times New Roman"/>
          <w:szCs w:val="24"/>
        </w:rPr>
        <w:t xml:space="preserve"> τα εργασιακά δικαιώματα που προστατεύονται</w:t>
      </w:r>
      <w:r>
        <w:rPr>
          <w:rFonts w:eastAsia="Times New Roman" w:cs="Times New Roman"/>
          <w:szCs w:val="24"/>
        </w:rPr>
        <w:t>.</w:t>
      </w:r>
      <w:r w:rsidRPr="004A79A2">
        <w:rPr>
          <w:rFonts w:eastAsia="Times New Roman" w:cs="Times New Roman"/>
          <w:szCs w:val="24"/>
        </w:rPr>
        <w:t xml:space="preserve"> </w:t>
      </w:r>
      <w:r>
        <w:rPr>
          <w:rFonts w:eastAsia="Times New Roman" w:cs="Times New Roman"/>
          <w:szCs w:val="24"/>
        </w:rPr>
        <w:t>Ο</w:t>
      </w:r>
      <w:r w:rsidRPr="004A79A2">
        <w:rPr>
          <w:rFonts w:eastAsia="Times New Roman" w:cs="Times New Roman"/>
          <w:szCs w:val="24"/>
        </w:rPr>
        <w:t xml:space="preserve"> εισηγητής του 2016 χαρακτήρισε καθαρά δια</w:t>
      </w:r>
      <w:r>
        <w:rPr>
          <w:rFonts w:eastAsia="Times New Roman" w:cs="Times New Roman"/>
          <w:szCs w:val="24"/>
        </w:rPr>
        <w:t>κηρυκτικού,</w:t>
      </w:r>
      <w:r w:rsidRPr="004A79A2">
        <w:rPr>
          <w:rFonts w:eastAsia="Times New Roman" w:cs="Times New Roman"/>
          <w:szCs w:val="24"/>
        </w:rPr>
        <w:t xml:space="preserve"> προπαγανδιστικού και υποκριτικού </w:t>
      </w:r>
      <w:r>
        <w:rPr>
          <w:rFonts w:eastAsia="Times New Roman" w:cs="Times New Roman"/>
          <w:szCs w:val="24"/>
        </w:rPr>
        <w:t>χαρακτήρα τις διατάξει</w:t>
      </w:r>
      <w:r w:rsidRPr="004A79A2">
        <w:rPr>
          <w:rFonts w:eastAsia="Times New Roman" w:cs="Times New Roman"/>
          <w:szCs w:val="24"/>
        </w:rPr>
        <w:t>ς</w:t>
      </w:r>
      <w:r>
        <w:rPr>
          <w:rFonts w:eastAsia="Times New Roman" w:cs="Times New Roman"/>
          <w:szCs w:val="24"/>
        </w:rPr>
        <w:t xml:space="preserve"> του </w:t>
      </w:r>
      <w:r>
        <w:rPr>
          <w:rFonts w:eastAsia="Times New Roman" w:cs="Times New Roman"/>
          <w:szCs w:val="24"/>
        </w:rPr>
        <w:t>χ</w:t>
      </w:r>
      <w:r>
        <w:rPr>
          <w:rFonts w:eastAsia="Times New Roman" w:cs="Times New Roman"/>
          <w:szCs w:val="24"/>
        </w:rPr>
        <w:t>άρτη. Τ</w:t>
      </w:r>
      <w:r w:rsidRPr="004A79A2">
        <w:rPr>
          <w:rFonts w:eastAsia="Times New Roman" w:cs="Times New Roman"/>
          <w:szCs w:val="24"/>
        </w:rPr>
        <w:t xml:space="preserve">ώρα </w:t>
      </w:r>
      <w:r>
        <w:rPr>
          <w:rFonts w:eastAsia="Times New Roman" w:cs="Times New Roman"/>
          <w:szCs w:val="24"/>
        </w:rPr>
        <w:t xml:space="preserve">έχουμε μια συγκεκριμένη </w:t>
      </w:r>
      <w:r w:rsidRPr="004A79A2">
        <w:rPr>
          <w:rFonts w:eastAsia="Times New Roman" w:cs="Times New Roman"/>
          <w:szCs w:val="24"/>
        </w:rPr>
        <w:t>διάταξη εσωτερικού δικαίου</w:t>
      </w:r>
      <w:r>
        <w:rPr>
          <w:rFonts w:eastAsia="Times New Roman" w:cs="Times New Roman"/>
          <w:szCs w:val="24"/>
        </w:rPr>
        <w:t>,</w:t>
      </w:r>
      <w:r w:rsidRPr="004A79A2">
        <w:rPr>
          <w:rFonts w:eastAsia="Times New Roman" w:cs="Times New Roman"/>
          <w:szCs w:val="24"/>
        </w:rPr>
        <w:t xml:space="preserve"> προφανώς ευνοϊκή για τους εργαζόμενους</w:t>
      </w:r>
      <w:r>
        <w:rPr>
          <w:rFonts w:eastAsia="Times New Roman" w:cs="Times New Roman"/>
          <w:szCs w:val="24"/>
        </w:rPr>
        <w:t>,</w:t>
      </w:r>
      <w:r w:rsidRPr="004A79A2">
        <w:rPr>
          <w:rFonts w:eastAsia="Times New Roman" w:cs="Times New Roman"/>
          <w:szCs w:val="24"/>
        </w:rPr>
        <w:t xml:space="preserve"> όπως αυτή που εισάγεται με το άρθρο 48 </w:t>
      </w:r>
      <w:r>
        <w:rPr>
          <w:rFonts w:eastAsia="Times New Roman" w:cs="Times New Roman"/>
          <w:szCs w:val="24"/>
        </w:rPr>
        <w:t>-και σε αυτό πιστεύω δ</w:t>
      </w:r>
      <w:r w:rsidRPr="004A79A2">
        <w:rPr>
          <w:rFonts w:eastAsia="Times New Roman" w:cs="Times New Roman"/>
          <w:szCs w:val="24"/>
        </w:rPr>
        <w:t>εν υπάρχει κα</w:t>
      </w:r>
      <w:r>
        <w:rPr>
          <w:rFonts w:eastAsia="Times New Roman" w:cs="Times New Roman"/>
          <w:szCs w:val="24"/>
        </w:rPr>
        <w:t>μ</w:t>
      </w:r>
      <w:r w:rsidRPr="004A79A2">
        <w:rPr>
          <w:rFonts w:eastAsia="Times New Roman" w:cs="Times New Roman"/>
          <w:szCs w:val="24"/>
        </w:rPr>
        <w:t>μία αντίρρηση</w:t>
      </w:r>
      <w:r>
        <w:rPr>
          <w:rFonts w:eastAsia="Times New Roman" w:cs="Times New Roman"/>
          <w:szCs w:val="24"/>
        </w:rPr>
        <w:t>-</w:t>
      </w:r>
      <w:r w:rsidRPr="004A79A2">
        <w:rPr>
          <w:rFonts w:eastAsia="Times New Roman" w:cs="Times New Roman"/>
          <w:szCs w:val="24"/>
        </w:rPr>
        <w:t xml:space="preserve"> </w:t>
      </w:r>
      <w:r w:rsidRPr="004A79A2">
        <w:rPr>
          <w:rFonts w:eastAsia="Times New Roman" w:cs="Times New Roman"/>
          <w:szCs w:val="24"/>
        </w:rPr>
        <w:t xml:space="preserve">που βασίζεται ακριβώς </w:t>
      </w:r>
      <w:r>
        <w:rPr>
          <w:rFonts w:eastAsia="Times New Roman" w:cs="Times New Roman"/>
          <w:szCs w:val="24"/>
        </w:rPr>
        <w:t>σ</w:t>
      </w:r>
      <w:r w:rsidRPr="004A79A2">
        <w:rPr>
          <w:rFonts w:eastAsia="Times New Roman" w:cs="Times New Roman"/>
          <w:szCs w:val="24"/>
        </w:rPr>
        <w:t>το</w:t>
      </w:r>
      <w:r>
        <w:rPr>
          <w:rFonts w:eastAsia="Times New Roman" w:cs="Times New Roman"/>
          <w:szCs w:val="24"/>
        </w:rPr>
        <w:t>ν</w:t>
      </w:r>
      <w:r w:rsidRPr="004A79A2">
        <w:rPr>
          <w:rFonts w:eastAsia="Times New Roman" w:cs="Times New Roman"/>
          <w:szCs w:val="24"/>
        </w:rPr>
        <w:t xml:space="preserve"> </w:t>
      </w:r>
      <w:r>
        <w:rPr>
          <w:rFonts w:eastAsia="Times New Roman" w:cs="Times New Roman"/>
          <w:szCs w:val="24"/>
        </w:rPr>
        <w:t>Ε</w:t>
      </w:r>
      <w:r w:rsidRPr="004A79A2">
        <w:rPr>
          <w:rFonts w:eastAsia="Times New Roman" w:cs="Times New Roman"/>
          <w:szCs w:val="24"/>
        </w:rPr>
        <w:t>υρωπαϊκό Κοινωνικό Χάρτη</w:t>
      </w:r>
      <w:r>
        <w:rPr>
          <w:rFonts w:eastAsia="Times New Roman" w:cs="Times New Roman"/>
          <w:szCs w:val="24"/>
        </w:rPr>
        <w:t>.</w:t>
      </w:r>
      <w:r w:rsidRPr="004A79A2">
        <w:rPr>
          <w:rFonts w:eastAsia="Times New Roman" w:cs="Times New Roman"/>
          <w:szCs w:val="24"/>
        </w:rPr>
        <w:t xml:space="preserve"> </w:t>
      </w:r>
      <w:r>
        <w:rPr>
          <w:rFonts w:eastAsia="Times New Roman" w:cs="Times New Roman"/>
          <w:szCs w:val="24"/>
        </w:rPr>
        <w:t>Τ</w:t>
      </w:r>
      <w:r w:rsidRPr="004A79A2">
        <w:rPr>
          <w:rFonts w:eastAsia="Times New Roman" w:cs="Times New Roman"/>
          <w:szCs w:val="24"/>
        </w:rPr>
        <w:t>ι θα κάνετε</w:t>
      </w:r>
      <w:r>
        <w:rPr>
          <w:rFonts w:eastAsia="Times New Roman" w:cs="Times New Roman"/>
          <w:szCs w:val="24"/>
        </w:rPr>
        <w:t>;</w:t>
      </w:r>
      <w:r w:rsidRPr="004A79A2">
        <w:rPr>
          <w:rFonts w:eastAsia="Times New Roman" w:cs="Times New Roman"/>
          <w:szCs w:val="24"/>
        </w:rPr>
        <w:t xml:space="preserve"> Θα εξακολουθήσετε </w:t>
      </w:r>
      <w:r>
        <w:rPr>
          <w:rFonts w:eastAsia="Times New Roman" w:cs="Times New Roman"/>
          <w:szCs w:val="24"/>
        </w:rPr>
        <w:t>με γενικολογίες</w:t>
      </w:r>
      <w:r w:rsidRPr="004A79A2">
        <w:rPr>
          <w:rFonts w:eastAsia="Times New Roman" w:cs="Times New Roman"/>
          <w:szCs w:val="24"/>
        </w:rPr>
        <w:t xml:space="preserve"> και αφορισμούς να αρνείστε να δώσετε θετική ψήφο στο άρθρο 47</w:t>
      </w:r>
      <w:r>
        <w:rPr>
          <w:rFonts w:eastAsia="Times New Roman" w:cs="Times New Roman"/>
          <w:szCs w:val="24"/>
        </w:rPr>
        <w:t>,</w:t>
      </w:r>
      <w:r w:rsidRPr="004A79A2">
        <w:rPr>
          <w:rFonts w:eastAsia="Times New Roman" w:cs="Times New Roman"/>
          <w:szCs w:val="24"/>
        </w:rPr>
        <w:t xml:space="preserve"> σε μία διάταξη που αυξάνει το επίπεδο προστασίας των εργαζομένων από την αυθαίρετη απόλυση</w:t>
      </w:r>
      <w:r>
        <w:rPr>
          <w:rFonts w:eastAsia="Times New Roman" w:cs="Times New Roman"/>
          <w:szCs w:val="24"/>
        </w:rPr>
        <w:t>;</w:t>
      </w:r>
    </w:p>
    <w:p w14:paraId="4318B3B3" w14:textId="77777777" w:rsidR="001D7CFB" w:rsidRDefault="00EB4E04">
      <w:pPr>
        <w:spacing w:line="600" w:lineRule="auto"/>
        <w:ind w:firstLine="720"/>
        <w:jc w:val="both"/>
        <w:rPr>
          <w:rFonts w:eastAsia="Times New Roman" w:cs="Times New Roman"/>
          <w:szCs w:val="24"/>
        </w:rPr>
      </w:pPr>
      <w:r w:rsidRPr="004A79A2">
        <w:rPr>
          <w:rFonts w:eastAsia="Times New Roman" w:cs="Times New Roman"/>
          <w:szCs w:val="24"/>
        </w:rPr>
        <w:t>Ελπίζω να δείτε το όλο θέμα διαφορετικά</w:t>
      </w:r>
      <w:r>
        <w:rPr>
          <w:rFonts w:eastAsia="Times New Roman" w:cs="Times New Roman"/>
          <w:szCs w:val="24"/>
        </w:rPr>
        <w:t>.</w:t>
      </w:r>
      <w:r w:rsidRPr="004A79A2">
        <w:rPr>
          <w:rFonts w:eastAsia="Times New Roman" w:cs="Times New Roman"/>
          <w:szCs w:val="24"/>
        </w:rPr>
        <w:t xml:space="preserve"> Να αποδείξετε π</w:t>
      </w:r>
      <w:r>
        <w:rPr>
          <w:rFonts w:eastAsia="Times New Roman" w:cs="Times New Roman"/>
          <w:szCs w:val="24"/>
        </w:rPr>
        <w:t>ριν απ’ όλα</w:t>
      </w:r>
      <w:r w:rsidRPr="004A79A2">
        <w:rPr>
          <w:rFonts w:eastAsia="Times New Roman" w:cs="Times New Roman"/>
          <w:szCs w:val="24"/>
        </w:rPr>
        <w:t xml:space="preserve"> στους οπαδούς σας και σε όλους τους εργαζόμενους ότι μπορείτε να διακρίνετε τις ευνοϊκές για τον κόσμο της εργασίας ρυθμίσεις και να συντάσσε</w:t>
      </w:r>
      <w:r>
        <w:rPr>
          <w:rFonts w:eastAsia="Times New Roman" w:cs="Times New Roman"/>
          <w:szCs w:val="24"/>
        </w:rPr>
        <w:t>στε</w:t>
      </w:r>
      <w:r w:rsidRPr="004A79A2">
        <w:rPr>
          <w:rFonts w:eastAsia="Times New Roman" w:cs="Times New Roman"/>
          <w:szCs w:val="24"/>
        </w:rPr>
        <w:t xml:space="preserve"> με αυτές και ότι δεν φοβάστε μήπως αυτού τ</w:t>
      </w:r>
      <w:r w:rsidRPr="004A79A2">
        <w:rPr>
          <w:rFonts w:eastAsia="Times New Roman" w:cs="Times New Roman"/>
          <w:szCs w:val="24"/>
        </w:rPr>
        <w:t>ου είδους ο θετικός πολιτικός ρεαλισμός θεωρηθεί υποχώρηση από αρχ</w:t>
      </w:r>
      <w:r>
        <w:rPr>
          <w:rFonts w:eastAsia="Times New Roman" w:cs="Times New Roman"/>
          <w:szCs w:val="24"/>
        </w:rPr>
        <w:t>ές.</w:t>
      </w:r>
    </w:p>
    <w:p w14:paraId="4318B3B4" w14:textId="77777777" w:rsidR="001D7CFB" w:rsidRDefault="00EB4E04">
      <w:pPr>
        <w:spacing w:line="600" w:lineRule="auto"/>
        <w:ind w:firstLine="720"/>
        <w:jc w:val="both"/>
        <w:rPr>
          <w:rFonts w:eastAsia="Times New Roman"/>
          <w:bCs/>
          <w:szCs w:val="24"/>
        </w:rPr>
      </w:pPr>
      <w:r>
        <w:rPr>
          <w:rFonts w:eastAsia="Times New Roman"/>
          <w:bCs/>
          <w:szCs w:val="24"/>
        </w:rPr>
        <w:t>(Στο σημείο αυτό κ</w:t>
      </w:r>
      <w:r w:rsidRPr="004E4F19">
        <w:rPr>
          <w:rFonts w:eastAsia="Times New Roman"/>
          <w:bCs/>
          <w:szCs w:val="24"/>
        </w:rPr>
        <w:t>τυπάει το κουδούνι λήξεως του χρόνου ομιλίας του κυρίου Βουλευτή)</w:t>
      </w:r>
    </w:p>
    <w:p w14:paraId="4318B3B5"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Α</w:t>
      </w:r>
      <w:r w:rsidRPr="004A79A2">
        <w:rPr>
          <w:rFonts w:eastAsia="Times New Roman" w:cs="Times New Roman"/>
          <w:szCs w:val="24"/>
        </w:rPr>
        <w:t>ν και ο χρόνος τελειώνει</w:t>
      </w:r>
      <w:r>
        <w:rPr>
          <w:rFonts w:eastAsia="Times New Roman" w:cs="Times New Roman"/>
          <w:szCs w:val="24"/>
        </w:rPr>
        <w:t>, πραγματικά</w:t>
      </w:r>
      <w:r w:rsidRPr="004A79A2">
        <w:rPr>
          <w:rFonts w:eastAsia="Times New Roman" w:cs="Times New Roman"/>
          <w:szCs w:val="24"/>
        </w:rPr>
        <w:t xml:space="preserve"> θα ήθελα να </w:t>
      </w:r>
      <w:r>
        <w:rPr>
          <w:rFonts w:eastAsia="Times New Roman" w:cs="Times New Roman"/>
          <w:szCs w:val="24"/>
        </w:rPr>
        <w:t xml:space="preserve">αναφερθώ στις επόμενες </w:t>
      </w:r>
      <w:r w:rsidRPr="004A79A2">
        <w:rPr>
          <w:rFonts w:eastAsia="Times New Roman" w:cs="Times New Roman"/>
          <w:szCs w:val="24"/>
        </w:rPr>
        <w:t xml:space="preserve">διατάξεις </w:t>
      </w:r>
      <w:r>
        <w:rPr>
          <w:rFonts w:eastAsia="Times New Roman" w:cs="Times New Roman"/>
          <w:szCs w:val="24"/>
        </w:rPr>
        <w:t>-</w:t>
      </w:r>
      <w:r w:rsidRPr="004A79A2">
        <w:rPr>
          <w:rFonts w:eastAsia="Times New Roman" w:cs="Times New Roman"/>
          <w:szCs w:val="24"/>
        </w:rPr>
        <w:t xml:space="preserve">αλλά τις έχουν </w:t>
      </w:r>
      <w:r>
        <w:rPr>
          <w:rFonts w:eastAsia="Times New Roman" w:cs="Times New Roman"/>
          <w:szCs w:val="24"/>
        </w:rPr>
        <w:t>πει</w:t>
      </w:r>
      <w:r>
        <w:rPr>
          <w:rFonts w:eastAsia="Times New Roman" w:cs="Times New Roman"/>
          <w:szCs w:val="24"/>
        </w:rPr>
        <w:t xml:space="preserve"> </w:t>
      </w:r>
      <w:r w:rsidRPr="004A79A2">
        <w:rPr>
          <w:rFonts w:eastAsia="Times New Roman" w:cs="Times New Roman"/>
          <w:szCs w:val="24"/>
        </w:rPr>
        <w:t>κι άλλοι συνάδελφοι</w:t>
      </w:r>
      <w:r>
        <w:rPr>
          <w:rFonts w:eastAsia="Times New Roman" w:cs="Times New Roman"/>
          <w:szCs w:val="24"/>
        </w:rPr>
        <w:t>-</w:t>
      </w:r>
      <w:r w:rsidRPr="004A79A2">
        <w:rPr>
          <w:rFonts w:eastAsia="Times New Roman" w:cs="Times New Roman"/>
          <w:szCs w:val="24"/>
        </w:rPr>
        <w:t xml:space="preserve"> που διευρύνουν δικαιώματα και κατοχυρώνουν δυνατότητες των εργαζομένων</w:t>
      </w:r>
      <w:r>
        <w:rPr>
          <w:rFonts w:eastAsia="Times New Roman" w:cs="Times New Roman"/>
          <w:szCs w:val="24"/>
        </w:rPr>
        <w:t>. Σ</w:t>
      </w:r>
      <w:r w:rsidRPr="004A79A2">
        <w:rPr>
          <w:rFonts w:eastAsia="Times New Roman" w:cs="Times New Roman"/>
          <w:szCs w:val="24"/>
        </w:rPr>
        <w:t xml:space="preserve">υνολικά </w:t>
      </w:r>
      <w:r>
        <w:rPr>
          <w:rFonts w:eastAsia="Times New Roman" w:cs="Times New Roman"/>
          <w:szCs w:val="24"/>
        </w:rPr>
        <w:t>βρισκόμαστε</w:t>
      </w:r>
      <w:r w:rsidRPr="004A79A2">
        <w:rPr>
          <w:rFonts w:eastAsia="Times New Roman" w:cs="Times New Roman"/>
          <w:szCs w:val="24"/>
        </w:rPr>
        <w:t xml:space="preserve"> σε μία φάση εκσυγχρονισμού της εργατικής νομοθεσίας </w:t>
      </w:r>
      <w:r>
        <w:rPr>
          <w:rFonts w:eastAsia="Times New Roman" w:cs="Times New Roman"/>
          <w:szCs w:val="24"/>
        </w:rPr>
        <w:t>-</w:t>
      </w:r>
      <w:r w:rsidRPr="004A79A2">
        <w:rPr>
          <w:rFonts w:eastAsia="Times New Roman" w:cs="Times New Roman"/>
          <w:szCs w:val="24"/>
        </w:rPr>
        <w:t>και αυτό θα πρέπει να το επισημάνουμε</w:t>
      </w:r>
      <w:r>
        <w:rPr>
          <w:rFonts w:eastAsia="Times New Roman" w:cs="Times New Roman"/>
          <w:szCs w:val="24"/>
        </w:rPr>
        <w:t>-</w:t>
      </w:r>
      <w:r w:rsidRPr="004A79A2">
        <w:rPr>
          <w:rFonts w:eastAsia="Times New Roman" w:cs="Times New Roman"/>
          <w:szCs w:val="24"/>
        </w:rPr>
        <w:t xml:space="preserve"> η οποία δέχθηκε άγρια πλήγματα τα χρόνια ανάμεσα </w:t>
      </w:r>
      <w:r>
        <w:rPr>
          <w:rFonts w:eastAsia="Times New Roman" w:cs="Times New Roman"/>
          <w:szCs w:val="24"/>
        </w:rPr>
        <w:t>στο 2010 και το 2014.</w:t>
      </w:r>
    </w:p>
    <w:p w14:paraId="4318B3B6"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Οι εργαζόμενοι θα αναγνωρίσουν την προσπάθειά</w:t>
      </w:r>
      <w:r w:rsidRPr="004A79A2">
        <w:rPr>
          <w:rFonts w:eastAsia="Times New Roman" w:cs="Times New Roman"/>
          <w:szCs w:val="24"/>
        </w:rPr>
        <w:t xml:space="preserve"> μας που γίνεται</w:t>
      </w:r>
      <w:r>
        <w:rPr>
          <w:rFonts w:eastAsia="Times New Roman" w:cs="Times New Roman"/>
          <w:szCs w:val="24"/>
        </w:rPr>
        <w:t>, για να ανακτήσουν β</w:t>
      </w:r>
      <w:r w:rsidRPr="004A79A2">
        <w:rPr>
          <w:rFonts w:eastAsia="Times New Roman" w:cs="Times New Roman"/>
          <w:szCs w:val="24"/>
        </w:rPr>
        <w:t>ασικά εργασιακά τους δικαιώματα</w:t>
      </w:r>
      <w:r>
        <w:rPr>
          <w:rFonts w:eastAsia="Times New Roman" w:cs="Times New Roman"/>
          <w:szCs w:val="24"/>
        </w:rPr>
        <w:t>,</w:t>
      </w:r>
      <w:r w:rsidRPr="004A79A2">
        <w:rPr>
          <w:rFonts w:eastAsia="Times New Roman" w:cs="Times New Roman"/>
          <w:szCs w:val="24"/>
        </w:rPr>
        <w:t xml:space="preserve"> να προστατευτεί στ</w:t>
      </w:r>
      <w:r>
        <w:rPr>
          <w:rFonts w:eastAsia="Times New Roman" w:cs="Times New Roman"/>
          <w:szCs w:val="24"/>
        </w:rPr>
        <w:t>ο</w:t>
      </w:r>
      <w:r w:rsidRPr="004A79A2">
        <w:rPr>
          <w:rFonts w:eastAsia="Times New Roman" w:cs="Times New Roman"/>
          <w:szCs w:val="24"/>
        </w:rPr>
        <w:t xml:space="preserve"> πλαίσι</w:t>
      </w:r>
      <w:r>
        <w:rPr>
          <w:rFonts w:eastAsia="Times New Roman" w:cs="Times New Roman"/>
          <w:szCs w:val="24"/>
        </w:rPr>
        <w:t>ο</w:t>
      </w:r>
      <w:r w:rsidRPr="004A79A2">
        <w:rPr>
          <w:rFonts w:eastAsia="Times New Roman" w:cs="Times New Roman"/>
          <w:szCs w:val="24"/>
        </w:rPr>
        <w:t xml:space="preserve"> των νόμων ο συλλογικός αυτοκαθορισμός </w:t>
      </w:r>
      <w:r>
        <w:rPr>
          <w:rFonts w:eastAsia="Times New Roman" w:cs="Times New Roman"/>
          <w:szCs w:val="24"/>
        </w:rPr>
        <w:t>τους. Κ</w:t>
      </w:r>
      <w:r w:rsidRPr="004A79A2">
        <w:rPr>
          <w:rFonts w:eastAsia="Times New Roman" w:cs="Times New Roman"/>
          <w:szCs w:val="24"/>
        </w:rPr>
        <w:t>αι θα απο</w:t>
      </w:r>
      <w:r>
        <w:rPr>
          <w:rFonts w:eastAsia="Times New Roman" w:cs="Times New Roman"/>
          <w:szCs w:val="24"/>
        </w:rPr>
        <w:t>κρούσου</w:t>
      </w:r>
      <w:r w:rsidRPr="004A79A2">
        <w:rPr>
          <w:rFonts w:eastAsia="Times New Roman" w:cs="Times New Roman"/>
          <w:szCs w:val="24"/>
        </w:rPr>
        <w:t>ν έμπρακτα και με την ψήφο του</w:t>
      </w:r>
      <w:r w:rsidRPr="004A79A2">
        <w:rPr>
          <w:rFonts w:eastAsia="Times New Roman" w:cs="Times New Roman"/>
          <w:szCs w:val="24"/>
        </w:rPr>
        <w:t>ς την πολιτική της Νέας Δημοκρατίας</w:t>
      </w:r>
      <w:r>
        <w:rPr>
          <w:rFonts w:eastAsia="Times New Roman" w:cs="Times New Roman"/>
          <w:szCs w:val="24"/>
        </w:rPr>
        <w:t>,</w:t>
      </w:r>
      <w:r w:rsidRPr="004A79A2">
        <w:rPr>
          <w:rFonts w:eastAsia="Times New Roman" w:cs="Times New Roman"/>
          <w:szCs w:val="24"/>
        </w:rPr>
        <w:t xml:space="preserve"> που επιχειρεί να θολώσει τα ν</w:t>
      </w:r>
      <w:r>
        <w:rPr>
          <w:rFonts w:eastAsia="Times New Roman" w:cs="Times New Roman"/>
          <w:szCs w:val="24"/>
        </w:rPr>
        <w:t>ερά -ακόμα και σε αυτήν εδώ την Α</w:t>
      </w:r>
      <w:r w:rsidRPr="004A79A2">
        <w:rPr>
          <w:rFonts w:eastAsia="Times New Roman" w:cs="Times New Roman"/>
          <w:szCs w:val="24"/>
        </w:rPr>
        <w:t xml:space="preserve">ίθουσα ακούστηκαν </w:t>
      </w:r>
      <w:r>
        <w:rPr>
          <w:rFonts w:eastAsia="Times New Roman" w:cs="Times New Roman"/>
          <w:szCs w:val="24"/>
        </w:rPr>
        <w:t>παραπλανητικού</w:t>
      </w:r>
      <w:r w:rsidRPr="004A79A2">
        <w:rPr>
          <w:rFonts w:eastAsia="Times New Roman" w:cs="Times New Roman"/>
          <w:szCs w:val="24"/>
        </w:rPr>
        <w:t xml:space="preserve"> τύπου διαβε</w:t>
      </w:r>
      <w:r>
        <w:rPr>
          <w:rFonts w:eastAsia="Times New Roman" w:cs="Times New Roman"/>
          <w:szCs w:val="24"/>
        </w:rPr>
        <w:t>βαιώσεις σ</w:t>
      </w:r>
      <w:r w:rsidRPr="004A79A2">
        <w:rPr>
          <w:rFonts w:eastAsia="Times New Roman" w:cs="Times New Roman"/>
          <w:szCs w:val="24"/>
        </w:rPr>
        <w:t>χετικά με τις περί</w:t>
      </w:r>
      <w:r>
        <w:rPr>
          <w:rFonts w:eastAsia="Times New Roman" w:cs="Times New Roman"/>
          <w:szCs w:val="24"/>
        </w:rPr>
        <w:t>φημες</w:t>
      </w:r>
      <w:r w:rsidRPr="004A79A2">
        <w:rPr>
          <w:rFonts w:eastAsia="Times New Roman" w:cs="Times New Roman"/>
          <w:szCs w:val="24"/>
        </w:rPr>
        <w:t xml:space="preserve"> δηλώσεις του Αρχηγού της Νέας Δημοκρατίας</w:t>
      </w:r>
      <w:r>
        <w:rPr>
          <w:rFonts w:eastAsia="Times New Roman" w:cs="Times New Roman"/>
          <w:szCs w:val="24"/>
        </w:rPr>
        <w:t>- μ</w:t>
      </w:r>
      <w:r w:rsidRPr="004A79A2">
        <w:rPr>
          <w:rFonts w:eastAsia="Times New Roman" w:cs="Times New Roman"/>
          <w:szCs w:val="24"/>
        </w:rPr>
        <w:t>ιας πολιτικής που θα προκαλέσει περ</w:t>
      </w:r>
      <w:r w:rsidRPr="004A79A2">
        <w:rPr>
          <w:rFonts w:eastAsia="Times New Roman" w:cs="Times New Roman"/>
          <w:szCs w:val="24"/>
        </w:rPr>
        <w:t>ισσότερη ευελιξία και λιγότερη προστασία</w:t>
      </w:r>
      <w:r>
        <w:rPr>
          <w:rFonts w:eastAsia="Times New Roman" w:cs="Times New Roman"/>
          <w:szCs w:val="24"/>
        </w:rPr>
        <w:t>,</w:t>
      </w:r>
      <w:r w:rsidRPr="004A79A2">
        <w:rPr>
          <w:rFonts w:eastAsia="Times New Roman" w:cs="Times New Roman"/>
          <w:szCs w:val="24"/>
        </w:rPr>
        <w:t xml:space="preserve"> μεγαλύτερη αβεβαιότητα</w:t>
      </w:r>
      <w:r>
        <w:rPr>
          <w:rFonts w:eastAsia="Times New Roman" w:cs="Times New Roman"/>
          <w:szCs w:val="24"/>
        </w:rPr>
        <w:t>,</w:t>
      </w:r>
      <w:r w:rsidRPr="004A79A2">
        <w:rPr>
          <w:rFonts w:eastAsia="Times New Roman" w:cs="Times New Roman"/>
          <w:szCs w:val="24"/>
        </w:rPr>
        <w:t xml:space="preserve"> κατακερματισμένο</w:t>
      </w:r>
      <w:r>
        <w:rPr>
          <w:rFonts w:eastAsia="Times New Roman" w:cs="Times New Roman"/>
          <w:szCs w:val="24"/>
        </w:rPr>
        <w:t>υ</w:t>
      </w:r>
      <w:r w:rsidRPr="004A79A2">
        <w:rPr>
          <w:rFonts w:eastAsia="Times New Roman" w:cs="Times New Roman"/>
          <w:szCs w:val="24"/>
        </w:rPr>
        <w:t>ς μισθούς</w:t>
      </w:r>
      <w:r>
        <w:rPr>
          <w:rFonts w:eastAsia="Times New Roman" w:cs="Times New Roman"/>
          <w:szCs w:val="24"/>
        </w:rPr>
        <w:t>,</w:t>
      </w:r>
      <w:r w:rsidRPr="004A79A2">
        <w:rPr>
          <w:rFonts w:eastAsia="Times New Roman" w:cs="Times New Roman"/>
          <w:szCs w:val="24"/>
        </w:rPr>
        <w:t xml:space="preserve"> σύστημα ασφάλισης για τους έχοντες τα μέσα να πληρώνουν</w:t>
      </w:r>
      <w:r>
        <w:rPr>
          <w:rFonts w:eastAsia="Times New Roman" w:cs="Times New Roman"/>
          <w:szCs w:val="24"/>
        </w:rPr>
        <w:t>.</w:t>
      </w:r>
    </w:p>
    <w:p w14:paraId="4318B3B7"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Ο</w:t>
      </w:r>
      <w:r w:rsidRPr="004A79A2">
        <w:rPr>
          <w:rFonts w:eastAsia="Times New Roman" w:cs="Times New Roman"/>
          <w:szCs w:val="24"/>
        </w:rPr>
        <w:t>ι εργαζόμενοι και ιδίως οι νέοι εργαζόμενοι αναγνωρίζουν τη</w:t>
      </w:r>
      <w:r>
        <w:rPr>
          <w:rFonts w:eastAsia="Times New Roman" w:cs="Times New Roman"/>
          <w:szCs w:val="24"/>
        </w:rPr>
        <w:t xml:space="preserve"> μεγάλη προσπάθεια που κάνει η Κ</w:t>
      </w:r>
      <w:r w:rsidRPr="004A79A2">
        <w:rPr>
          <w:rFonts w:eastAsia="Times New Roman" w:cs="Times New Roman"/>
          <w:szCs w:val="24"/>
        </w:rPr>
        <w:t>υβέρνηση να α</w:t>
      </w:r>
      <w:r w:rsidRPr="004A79A2">
        <w:rPr>
          <w:rFonts w:eastAsia="Times New Roman" w:cs="Times New Roman"/>
          <w:szCs w:val="24"/>
        </w:rPr>
        <w:t>νορθώσει την εργασία με οικονομικά και με θεσμικά μέτρα</w:t>
      </w:r>
      <w:r>
        <w:rPr>
          <w:rFonts w:eastAsia="Times New Roman" w:cs="Times New Roman"/>
          <w:szCs w:val="24"/>
        </w:rPr>
        <w:t>. Γι’</w:t>
      </w:r>
      <w:r w:rsidRPr="004A79A2">
        <w:rPr>
          <w:rFonts w:eastAsia="Times New Roman" w:cs="Times New Roman"/>
          <w:szCs w:val="24"/>
        </w:rPr>
        <w:t xml:space="preserve"> αυτό και είμαστε αισιόδοξοι ότι θα μας τιμήσουν με τ</w:t>
      </w:r>
      <w:r>
        <w:rPr>
          <w:rFonts w:eastAsia="Times New Roman" w:cs="Times New Roman"/>
          <w:szCs w:val="24"/>
        </w:rPr>
        <w:t>ην προτίμησή τους στις</w:t>
      </w:r>
      <w:r w:rsidRPr="004A79A2">
        <w:rPr>
          <w:rFonts w:eastAsia="Times New Roman" w:cs="Times New Roman"/>
          <w:szCs w:val="24"/>
        </w:rPr>
        <w:t xml:space="preserve"> εκλογές και τώρα και στη μεγάλη αναμέτρηση του Οκτώβρη</w:t>
      </w:r>
      <w:r>
        <w:rPr>
          <w:rFonts w:eastAsia="Times New Roman" w:cs="Times New Roman"/>
          <w:szCs w:val="24"/>
        </w:rPr>
        <w:t>,</w:t>
      </w:r>
      <w:r w:rsidRPr="004A79A2">
        <w:rPr>
          <w:rFonts w:eastAsia="Times New Roman" w:cs="Times New Roman"/>
          <w:szCs w:val="24"/>
        </w:rPr>
        <w:t xml:space="preserve"> που θα κρίνει εάν θα συνεχιστεί η πολιτική μας υπέρ</w:t>
      </w:r>
      <w:r>
        <w:rPr>
          <w:rFonts w:eastAsia="Times New Roman" w:cs="Times New Roman"/>
          <w:szCs w:val="24"/>
        </w:rPr>
        <w:t xml:space="preserve"> της εργασίας</w:t>
      </w:r>
      <w:r>
        <w:rPr>
          <w:rFonts w:eastAsia="Times New Roman" w:cs="Times New Roman"/>
          <w:szCs w:val="24"/>
        </w:rPr>
        <w:t xml:space="preserve"> ή αν θα επανέλθουμε</w:t>
      </w:r>
      <w:r w:rsidRPr="004A79A2">
        <w:rPr>
          <w:rFonts w:eastAsia="Times New Roman" w:cs="Times New Roman"/>
          <w:szCs w:val="24"/>
        </w:rPr>
        <w:t xml:space="preserve"> στο καθεστώς που είχε επιβάλει στη χώρα μας το Διεθνές Νομισματικό Ταμείο και το οποίο χειροκροτούν οι αγαπημένες συνταγές τ</w:t>
      </w:r>
      <w:r>
        <w:rPr>
          <w:rFonts w:eastAsia="Times New Roman" w:cs="Times New Roman"/>
          <w:szCs w:val="24"/>
        </w:rPr>
        <w:t>ων</w:t>
      </w:r>
      <w:r w:rsidRPr="004A79A2">
        <w:rPr>
          <w:rFonts w:eastAsia="Times New Roman" w:cs="Times New Roman"/>
          <w:szCs w:val="24"/>
        </w:rPr>
        <w:t xml:space="preserve"> απανταχού νεοφιλελεύθερων</w:t>
      </w:r>
      <w:r>
        <w:rPr>
          <w:rFonts w:eastAsia="Times New Roman" w:cs="Times New Roman"/>
          <w:szCs w:val="24"/>
        </w:rPr>
        <w:t>.</w:t>
      </w:r>
    </w:p>
    <w:p w14:paraId="4318B3B8"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Ευχαριστώ.</w:t>
      </w:r>
    </w:p>
    <w:p w14:paraId="4318B3B9" w14:textId="77777777" w:rsidR="001D7CFB" w:rsidRDefault="00EB4E04">
      <w:pPr>
        <w:spacing w:line="600" w:lineRule="auto"/>
        <w:ind w:firstLine="720"/>
        <w:jc w:val="center"/>
        <w:rPr>
          <w:rFonts w:eastAsia="Times New Roman"/>
          <w:bCs/>
          <w:szCs w:val="24"/>
        </w:rPr>
      </w:pPr>
      <w:r w:rsidRPr="007207BF">
        <w:rPr>
          <w:rFonts w:eastAsia="Times New Roman"/>
          <w:bCs/>
          <w:szCs w:val="24"/>
        </w:rPr>
        <w:t>(Χειροκροτήματα από την πτέρυγα</w:t>
      </w:r>
      <w:r w:rsidRPr="00C707D9">
        <w:rPr>
          <w:rFonts w:eastAsia="Times New Roman"/>
          <w:bCs/>
          <w:szCs w:val="24"/>
        </w:rPr>
        <w:t xml:space="preserve"> </w:t>
      </w:r>
      <w:r w:rsidRPr="003E6473">
        <w:rPr>
          <w:rFonts w:eastAsia="Times New Roman"/>
          <w:bCs/>
          <w:szCs w:val="24"/>
        </w:rPr>
        <w:t>τ</w:t>
      </w:r>
      <w:r w:rsidRPr="00C707D9">
        <w:rPr>
          <w:rFonts w:eastAsia="Times New Roman"/>
          <w:bCs/>
          <w:szCs w:val="24"/>
        </w:rPr>
        <w:t>ου ΣΥΡΙΖΑ)</w:t>
      </w:r>
    </w:p>
    <w:p w14:paraId="4318B3BA" w14:textId="77777777" w:rsidR="001D7CFB" w:rsidRDefault="00EB4E04">
      <w:pPr>
        <w:spacing w:line="600" w:lineRule="auto"/>
        <w:ind w:firstLine="720"/>
        <w:jc w:val="both"/>
        <w:rPr>
          <w:rFonts w:eastAsia="Times New Roman"/>
          <w:bCs/>
          <w:szCs w:val="24"/>
        </w:rPr>
      </w:pPr>
      <w:r>
        <w:rPr>
          <w:rFonts w:eastAsia="Times New Roman"/>
          <w:b/>
          <w:bCs/>
          <w:szCs w:val="24"/>
        </w:rPr>
        <w:t>ΠΡΟΕΔΡΕΥΩΝ (Γεώργιος Βαρεμ</w:t>
      </w:r>
      <w:r>
        <w:rPr>
          <w:rFonts w:eastAsia="Times New Roman"/>
          <w:b/>
          <w:bCs/>
          <w:szCs w:val="24"/>
        </w:rPr>
        <w:t xml:space="preserve">ένος): </w:t>
      </w:r>
      <w:r>
        <w:rPr>
          <w:rFonts w:eastAsia="Times New Roman"/>
          <w:bCs/>
          <w:szCs w:val="24"/>
        </w:rPr>
        <w:t>Και εμείς ευχαριστούμε.</w:t>
      </w:r>
    </w:p>
    <w:p w14:paraId="4318B3BB" w14:textId="77777777" w:rsidR="001D7CFB" w:rsidRDefault="00EB4E04">
      <w:pPr>
        <w:spacing w:line="600" w:lineRule="auto"/>
        <w:ind w:firstLine="720"/>
        <w:jc w:val="both"/>
        <w:rPr>
          <w:rFonts w:eastAsia="Times New Roman" w:cs="Times New Roman"/>
          <w:szCs w:val="24"/>
        </w:rPr>
      </w:pPr>
      <w:r w:rsidRPr="00977D51">
        <w:rPr>
          <w:rFonts w:eastAsia="Times New Roman" w:cs="Times New Roman"/>
          <w:b/>
          <w:szCs w:val="24"/>
        </w:rPr>
        <w:t>ΙΩΑΝΝΗΣ ΒΡΟΥΤΣΗΣ:</w:t>
      </w:r>
      <w:r>
        <w:rPr>
          <w:rFonts w:eastAsia="Times New Roman" w:cs="Times New Roman"/>
          <w:szCs w:val="24"/>
        </w:rPr>
        <w:t xml:space="preserve"> Κύριε Πρόεδρε, θα ήθελα τον λόγο επί της διαδικασίας για ένα λεπτό.</w:t>
      </w:r>
    </w:p>
    <w:p w14:paraId="4318B3BC" w14:textId="77777777" w:rsidR="001D7CFB" w:rsidRDefault="00EB4E04">
      <w:pPr>
        <w:spacing w:line="600" w:lineRule="auto"/>
        <w:ind w:firstLine="720"/>
        <w:jc w:val="both"/>
        <w:rPr>
          <w:rFonts w:eastAsia="Times New Roman" w:cs="Times New Roman"/>
          <w:szCs w:val="24"/>
        </w:rPr>
      </w:pPr>
      <w:r>
        <w:rPr>
          <w:rFonts w:eastAsia="Times New Roman"/>
          <w:b/>
          <w:bCs/>
          <w:szCs w:val="24"/>
        </w:rPr>
        <w:t xml:space="preserve">ΠΡΟΕΔΡΕΥΩΝ (Γεώργιος Βαρεμένος): </w:t>
      </w:r>
      <w:r>
        <w:rPr>
          <w:rFonts w:eastAsia="Times New Roman"/>
          <w:bCs/>
          <w:szCs w:val="24"/>
        </w:rPr>
        <w:t>Ορίστε, έχετε τον λόγο.</w:t>
      </w:r>
    </w:p>
    <w:p w14:paraId="4318B3BD" w14:textId="77777777" w:rsidR="001D7CFB" w:rsidRDefault="00EB4E04">
      <w:pPr>
        <w:spacing w:line="600" w:lineRule="auto"/>
        <w:ind w:firstLine="720"/>
        <w:jc w:val="both"/>
        <w:rPr>
          <w:rFonts w:eastAsia="Times New Roman" w:cs="Times New Roman"/>
          <w:szCs w:val="24"/>
        </w:rPr>
      </w:pPr>
      <w:r w:rsidRPr="00977D51">
        <w:rPr>
          <w:rFonts w:eastAsia="Times New Roman" w:cs="Times New Roman"/>
          <w:b/>
          <w:szCs w:val="24"/>
        </w:rPr>
        <w:t>ΙΩΑΝΝΗΣ ΒΡΟΥΤΣΗΣ:</w:t>
      </w:r>
      <w:r>
        <w:rPr>
          <w:rFonts w:eastAsia="Times New Roman" w:cs="Times New Roman"/>
          <w:szCs w:val="24"/>
        </w:rPr>
        <w:t xml:space="preserve"> Ευχαριστώ, κύριε Πρόεδρε.</w:t>
      </w:r>
    </w:p>
    <w:p w14:paraId="4318B3BE"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Παίρνω τον </w:t>
      </w:r>
      <w:r w:rsidRPr="004A79A2">
        <w:rPr>
          <w:rFonts w:eastAsia="Times New Roman" w:cs="Times New Roman"/>
          <w:szCs w:val="24"/>
        </w:rPr>
        <w:t>λόγο επί της διαδικασίας</w:t>
      </w:r>
      <w:r>
        <w:rPr>
          <w:rFonts w:eastAsia="Times New Roman" w:cs="Times New Roman"/>
          <w:szCs w:val="24"/>
        </w:rPr>
        <w:t>,</w:t>
      </w:r>
      <w:r w:rsidRPr="004A79A2">
        <w:rPr>
          <w:rFonts w:eastAsia="Times New Roman" w:cs="Times New Roman"/>
          <w:szCs w:val="24"/>
        </w:rPr>
        <w:t xml:space="preserve"> γιατί θεωρώ πάρα πολύ σοβαρό</w:t>
      </w:r>
      <w:r>
        <w:rPr>
          <w:rFonts w:eastAsia="Times New Roman" w:cs="Times New Roman"/>
          <w:szCs w:val="24"/>
        </w:rPr>
        <w:t xml:space="preserve"> το ζήτημα το οποίο θα αναδείξω. Είναι </w:t>
      </w:r>
      <w:r w:rsidRPr="004A79A2">
        <w:rPr>
          <w:rFonts w:eastAsia="Times New Roman" w:cs="Times New Roman"/>
          <w:szCs w:val="24"/>
        </w:rPr>
        <w:t>πάρα πολύ σοβαρό</w:t>
      </w:r>
      <w:r>
        <w:rPr>
          <w:rFonts w:eastAsia="Times New Roman" w:cs="Times New Roman"/>
          <w:szCs w:val="24"/>
        </w:rPr>
        <w:t>. Κ</w:t>
      </w:r>
      <w:r w:rsidRPr="004A79A2">
        <w:rPr>
          <w:rFonts w:eastAsia="Times New Roman" w:cs="Times New Roman"/>
          <w:szCs w:val="24"/>
        </w:rPr>
        <w:t>οιτάξτε</w:t>
      </w:r>
      <w:r>
        <w:rPr>
          <w:rFonts w:eastAsia="Times New Roman" w:cs="Times New Roman"/>
          <w:szCs w:val="24"/>
        </w:rPr>
        <w:t>, είναι δικαίωμα της Κυβέρνησης του ΣΥΡΙΖΑ να αυτοε</w:t>
      </w:r>
      <w:r w:rsidRPr="004A79A2">
        <w:rPr>
          <w:rFonts w:eastAsia="Times New Roman" w:cs="Times New Roman"/>
          <w:szCs w:val="24"/>
        </w:rPr>
        <w:t>ξευτελίζεται</w:t>
      </w:r>
      <w:r>
        <w:rPr>
          <w:rFonts w:eastAsia="Times New Roman" w:cs="Times New Roman"/>
          <w:szCs w:val="24"/>
        </w:rPr>
        <w:t>,</w:t>
      </w:r>
      <w:r w:rsidRPr="004A79A2">
        <w:rPr>
          <w:rFonts w:eastAsia="Times New Roman" w:cs="Times New Roman"/>
          <w:szCs w:val="24"/>
        </w:rPr>
        <w:t xml:space="preserve"> αλλά δεν μπορείτε να παίζετε με τη νοημοσύνη του ελληνικού λαού και των εργαζομένων</w:t>
      </w:r>
      <w:r>
        <w:rPr>
          <w:rFonts w:eastAsia="Times New Roman" w:cs="Times New Roman"/>
          <w:szCs w:val="24"/>
        </w:rPr>
        <w:t>.</w:t>
      </w:r>
    </w:p>
    <w:p w14:paraId="4318B3BF"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Ακούστε, κύρ</w:t>
      </w:r>
      <w:r>
        <w:rPr>
          <w:rFonts w:eastAsia="Times New Roman" w:cs="Times New Roman"/>
          <w:szCs w:val="24"/>
        </w:rPr>
        <w:t>ιε Πρόεδρε. Κ</w:t>
      </w:r>
      <w:r w:rsidRPr="004A79A2">
        <w:rPr>
          <w:rFonts w:eastAsia="Times New Roman" w:cs="Times New Roman"/>
          <w:szCs w:val="24"/>
        </w:rPr>
        <w:t xml:space="preserve">ρατάω στα χέρια μου </w:t>
      </w:r>
      <w:r>
        <w:rPr>
          <w:rFonts w:eastAsia="Times New Roman" w:cs="Times New Roman"/>
          <w:szCs w:val="24"/>
        </w:rPr>
        <w:t>-και είναι εδώ παριστάμενοι δύο Υ</w:t>
      </w:r>
      <w:r w:rsidRPr="004A79A2">
        <w:rPr>
          <w:rFonts w:eastAsia="Times New Roman" w:cs="Times New Roman"/>
          <w:szCs w:val="24"/>
        </w:rPr>
        <w:t>πουργοί</w:t>
      </w:r>
      <w:r>
        <w:rPr>
          <w:rFonts w:eastAsia="Times New Roman" w:cs="Times New Roman"/>
          <w:szCs w:val="24"/>
        </w:rPr>
        <w:t>,</w:t>
      </w:r>
      <w:r w:rsidRPr="004A79A2">
        <w:rPr>
          <w:rFonts w:eastAsia="Times New Roman" w:cs="Times New Roman"/>
          <w:szCs w:val="24"/>
        </w:rPr>
        <w:t xml:space="preserve"> ο Υ</w:t>
      </w:r>
      <w:r>
        <w:rPr>
          <w:rFonts w:eastAsia="Times New Roman" w:cs="Times New Roman"/>
          <w:szCs w:val="24"/>
        </w:rPr>
        <w:t>φυ</w:t>
      </w:r>
      <w:r w:rsidRPr="004A79A2">
        <w:rPr>
          <w:rFonts w:eastAsia="Times New Roman" w:cs="Times New Roman"/>
          <w:szCs w:val="24"/>
        </w:rPr>
        <w:t xml:space="preserve">πουργός Εργασίας και </w:t>
      </w:r>
      <w:r>
        <w:rPr>
          <w:rFonts w:eastAsia="Times New Roman" w:cs="Times New Roman"/>
          <w:szCs w:val="24"/>
        </w:rPr>
        <w:t>η Υφυπουργός Ο</w:t>
      </w:r>
      <w:r w:rsidRPr="004A79A2">
        <w:rPr>
          <w:rFonts w:eastAsia="Times New Roman" w:cs="Times New Roman"/>
          <w:szCs w:val="24"/>
        </w:rPr>
        <w:t>ικονομικών</w:t>
      </w:r>
      <w:r>
        <w:rPr>
          <w:rFonts w:eastAsia="Times New Roman" w:cs="Times New Roman"/>
          <w:szCs w:val="24"/>
        </w:rPr>
        <w:t>, ο</w:t>
      </w:r>
      <w:r w:rsidRPr="004A79A2">
        <w:rPr>
          <w:rFonts w:eastAsia="Times New Roman" w:cs="Times New Roman"/>
          <w:szCs w:val="24"/>
        </w:rPr>
        <w:t xml:space="preserve"> κ</w:t>
      </w:r>
      <w:r>
        <w:rPr>
          <w:rFonts w:eastAsia="Times New Roman" w:cs="Times New Roman"/>
          <w:szCs w:val="24"/>
        </w:rPr>
        <w:t xml:space="preserve">. </w:t>
      </w:r>
      <w:r w:rsidRPr="004A79A2">
        <w:rPr>
          <w:rFonts w:eastAsia="Times New Roman" w:cs="Times New Roman"/>
          <w:szCs w:val="24"/>
        </w:rPr>
        <w:t>Πετρόπουλος</w:t>
      </w:r>
      <w:r>
        <w:rPr>
          <w:rFonts w:eastAsia="Times New Roman" w:cs="Times New Roman"/>
          <w:szCs w:val="24"/>
        </w:rPr>
        <w:t xml:space="preserve"> και η κ. Παπανάτσιου</w:t>
      </w:r>
      <w:r>
        <w:rPr>
          <w:rFonts w:eastAsia="Times New Roman" w:cs="Times New Roman"/>
          <w:szCs w:val="24"/>
        </w:rPr>
        <w:t xml:space="preserve"> αντίστοιχα</w:t>
      </w:r>
      <w:r>
        <w:rPr>
          <w:rFonts w:eastAsia="Times New Roman" w:cs="Times New Roman"/>
          <w:szCs w:val="24"/>
        </w:rPr>
        <w:t>-</w:t>
      </w:r>
      <w:r w:rsidRPr="004A79A2">
        <w:rPr>
          <w:rFonts w:eastAsia="Times New Roman" w:cs="Times New Roman"/>
          <w:szCs w:val="24"/>
        </w:rPr>
        <w:t xml:space="preserve"> </w:t>
      </w:r>
      <w:r>
        <w:rPr>
          <w:rFonts w:eastAsia="Times New Roman" w:cs="Times New Roman"/>
          <w:szCs w:val="24"/>
        </w:rPr>
        <w:t>τ</w:t>
      </w:r>
      <w:r w:rsidRPr="004A79A2">
        <w:rPr>
          <w:rFonts w:eastAsia="Times New Roman" w:cs="Times New Roman"/>
          <w:szCs w:val="24"/>
        </w:rPr>
        <w:t>η</w:t>
      </w:r>
      <w:r>
        <w:rPr>
          <w:rFonts w:eastAsia="Times New Roman" w:cs="Times New Roman"/>
          <w:szCs w:val="24"/>
        </w:rPr>
        <w:t>ν</w:t>
      </w:r>
      <w:r w:rsidRPr="004A79A2">
        <w:rPr>
          <w:rFonts w:eastAsia="Times New Roman" w:cs="Times New Roman"/>
          <w:szCs w:val="24"/>
        </w:rPr>
        <w:t xml:space="preserve"> τροπολογία</w:t>
      </w:r>
      <w:r>
        <w:rPr>
          <w:rFonts w:eastAsia="Times New Roman" w:cs="Times New Roman"/>
          <w:szCs w:val="24"/>
        </w:rPr>
        <w:t>,</w:t>
      </w:r>
      <w:r w:rsidRPr="004A79A2">
        <w:rPr>
          <w:rFonts w:eastAsia="Times New Roman" w:cs="Times New Roman"/>
          <w:szCs w:val="24"/>
        </w:rPr>
        <w:t xml:space="preserve"> που κατέθεσε ο ΣΥΡΙΖΑ</w:t>
      </w:r>
      <w:r>
        <w:rPr>
          <w:rFonts w:eastAsia="Times New Roman" w:cs="Times New Roman"/>
          <w:szCs w:val="24"/>
        </w:rPr>
        <w:t>,</w:t>
      </w:r>
      <w:r w:rsidRPr="004A79A2">
        <w:rPr>
          <w:rFonts w:eastAsia="Times New Roman" w:cs="Times New Roman"/>
          <w:szCs w:val="24"/>
        </w:rPr>
        <w:t xml:space="preserve"> </w:t>
      </w:r>
      <w:r>
        <w:rPr>
          <w:rFonts w:eastAsia="Times New Roman" w:cs="Times New Roman"/>
          <w:szCs w:val="24"/>
        </w:rPr>
        <w:t>του Υ</w:t>
      </w:r>
      <w:r w:rsidRPr="004A79A2">
        <w:rPr>
          <w:rFonts w:eastAsia="Times New Roman" w:cs="Times New Roman"/>
          <w:szCs w:val="24"/>
        </w:rPr>
        <w:t>πουργείο</w:t>
      </w:r>
      <w:r>
        <w:rPr>
          <w:rFonts w:eastAsia="Times New Roman" w:cs="Times New Roman"/>
          <w:szCs w:val="24"/>
        </w:rPr>
        <w:t>υ</w:t>
      </w:r>
      <w:r w:rsidRPr="004A79A2">
        <w:rPr>
          <w:rFonts w:eastAsia="Times New Roman" w:cs="Times New Roman"/>
          <w:szCs w:val="24"/>
        </w:rPr>
        <w:t xml:space="preserve"> Οικονομικών και το</w:t>
      </w:r>
      <w:r>
        <w:rPr>
          <w:rFonts w:eastAsia="Times New Roman" w:cs="Times New Roman"/>
          <w:szCs w:val="24"/>
        </w:rPr>
        <w:t>υ</w:t>
      </w:r>
      <w:r w:rsidRPr="004A79A2">
        <w:rPr>
          <w:rFonts w:eastAsia="Times New Roman" w:cs="Times New Roman"/>
          <w:szCs w:val="24"/>
        </w:rPr>
        <w:t xml:space="preserve"> Υπουρ</w:t>
      </w:r>
      <w:r w:rsidRPr="004A79A2">
        <w:rPr>
          <w:rFonts w:eastAsia="Times New Roman" w:cs="Times New Roman"/>
          <w:szCs w:val="24"/>
        </w:rPr>
        <w:t>γείο</w:t>
      </w:r>
      <w:r>
        <w:rPr>
          <w:rFonts w:eastAsia="Times New Roman" w:cs="Times New Roman"/>
          <w:szCs w:val="24"/>
        </w:rPr>
        <w:t>υ</w:t>
      </w:r>
      <w:r w:rsidRPr="004A79A2">
        <w:rPr>
          <w:rFonts w:eastAsia="Times New Roman" w:cs="Times New Roman"/>
          <w:szCs w:val="24"/>
        </w:rPr>
        <w:t xml:space="preserve"> Εργασίας για το ζήτημα το οποίο αφορά τη σύσταση ομάδων εργασίας </w:t>
      </w:r>
      <w:r>
        <w:rPr>
          <w:rFonts w:eastAsia="Times New Roman" w:cs="Times New Roman"/>
          <w:szCs w:val="24"/>
        </w:rPr>
        <w:t>για την επιτάχυνση της έκδοσης των συντάξεων.</w:t>
      </w:r>
    </w:p>
    <w:p w14:paraId="4318B3C0"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Ακούστε, λοιπόν. Τ</w:t>
      </w:r>
      <w:r w:rsidRPr="004A79A2">
        <w:rPr>
          <w:rFonts w:eastAsia="Times New Roman" w:cs="Times New Roman"/>
          <w:szCs w:val="24"/>
        </w:rPr>
        <w:t>ι κάνετε</w:t>
      </w:r>
      <w:r>
        <w:rPr>
          <w:rFonts w:eastAsia="Times New Roman" w:cs="Times New Roman"/>
          <w:szCs w:val="24"/>
        </w:rPr>
        <w:t>; Τ</w:t>
      </w:r>
      <w:r w:rsidRPr="004A79A2">
        <w:rPr>
          <w:rFonts w:eastAsia="Times New Roman" w:cs="Times New Roman"/>
          <w:szCs w:val="24"/>
        </w:rPr>
        <w:t>ην ώρα που ανοίγετε το θέμα</w:t>
      </w:r>
      <w:r>
        <w:rPr>
          <w:rFonts w:eastAsia="Times New Roman" w:cs="Times New Roman"/>
          <w:szCs w:val="24"/>
        </w:rPr>
        <w:t xml:space="preserve"> για τον κ. Μητσοτάκη για τα επταήμερα -και σας αποδείξαμε</w:t>
      </w:r>
      <w:r w:rsidRPr="004A79A2">
        <w:rPr>
          <w:rFonts w:eastAsia="Times New Roman" w:cs="Times New Roman"/>
          <w:szCs w:val="24"/>
        </w:rPr>
        <w:t xml:space="preserve"> από το Βήμα της Βουλής </w:t>
      </w:r>
      <w:r>
        <w:rPr>
          <w:rFonts w:eastAsia="Times New Roman" w:cs="Times New Roman"/>
          <w:szCs w:val="24"/>
        </w:rPr>
        <w:t>ό</w:t>
      </w:r>
      <w:r>
        <w:rPr>
          <w:rFonts w:eastAsia="Times New Roman" w:cs="Times New Roman"/>
          <w:szCs w:val="24"/>
        </w:rPr>
        <w:t xml:space="preserve">τι </w:t>
      </w:r>
      <w:r w:rsidRPr="004A79A2">
        <w:rPr>
          <w:rFonts w:eastAsia="Times New Roman" w:cs="Times New Roman"/>
          <w:szCs w:val="24"/>
        </w:rPr>
        <w:t xml:space="preserve">το επταήμερο </w:t>
      </w:r>
      <w:r>
        <w:rPr>
          <w:rFonts w:eastAsia="Times New Roman" w:cs="Times New Roman"/>
          <w:szCs w:val="24"/>
        </w:rPr>
        <w:t xml:space="preserve">έγινε </w:t>
      </w:r>
      <w:r w:rsidRPr="004A79A2">
        <w:rPr>
          <w:rFonts w:eastAsia="Times New Roman" w:cs="Times New Roman"/>
          <w:szCs w:val="24"/>
        </w:rPr>
        <w:t xml:space="preserve">για πρώτη φορά με υπογραφή </w:t>
      </w:r>
      <w:r>
        <w:rPr>
          <w:rFonts w:eastAsia="Times New Roman" w:cs="Times New Roman"/>
          <w:szCs w:val="24"/>
        </w:rPr>
        <w:t>Αχτσιόγλου</w:t>
      </w:r>
      <w:r w:rsidRPr="004A79A2">
        <w:rPr>
          <w:rFonts w:eastAsia="Times New Roman" w:cs="Times New Roman"/>
          <w:szCs w:val="24"/>
        </w:rPr>
        <w:t xml:space="preserve"> </w:t>
      </w:r>
      <w:r>
        <w:rPr>
          <w:rFonts w:eastAsia="Times New Roman" w:cs="Times New Roman"/>
          <w:szCs w:val="24"/>
        </w:rPr>
        <w:t>σ</w:t>
      </w:r>
      <w:r w:rsidRPr="004A79A2">
        <w:rPr>
          <w:rFonts w:eastAsia="Times New Roman" w:cs="Times New Roman"/>
          <w:szCs w:val="24"/>
        </w:rPr>
        <w:t>τον τουρισμό</w:t>
      </w:r>
      <w:r>
        <w:rPr>
          <w:rFonts w:eastAsia="Times New Roman" w:cs="Times New Roman"/>
          <w:szCs w:val="24"/>
        </w:rPr>
        <w:t>,</w:t>
      </w:r>
      <w:r w:rsidRPr="004A79A2">
        <w:rPr>
          <w:rFonts w:eastAsia="Times New Roman" w:cs="Times New Roman"/>
          <w:szCs w:val="24"/>
        </w:rPr>
        <w:t xml:space="preserve"> ο κ Χατζηδάκης </w:t>
      </w:r>
      <w:r>
        <w:rPr>
          <w:rFonts w:eastAsia="Times New Roman" w:cs="Times New Roman"/>
          <w:szCs w:val="24"/>
        </w:rPr>
        <w:t xml:space="preserve">σας είπε </w:t>
      </w:r>
      <w:r w:rsidRPr="004A79A2">
        <w:rPr>
          <w:rFonts w:eastAsia="Times New Roman" w:cs="Times New Roman"/>
          <w:szCs w:val="24"/>
        </w:rPr>
        <w:t xml:space="preserve">για το </w:t>
      </w:r>
      <w:r>
        <w:rPr>
          <w:rFonts w:eastAsia="Times New Roman" w:cs="Times New Roman"/>
          <w:szCs w:val="24"/>
        </w:rPr>
        <w:t xml:space="preserve">ζήτημα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έρχεστε στην τροπολογία και κάνετε το εξής αμίμητο. Φέρνετε το επταήμερο για</w:t>
      </w:r>
      <w:r w:rsidRPr="004A79A2">
        <w:rPr>
          <w:rFonts w:eastAsia="Times New Roman" w:cs="Times New Roman"/>
          <w:szCs w:val="24"/>
        </w:rPr>
        <w:t xml:space="preserve"> τους υπαλλήλους</w:t>
      </w:r>
      <w:r>
        <w:rPr>
          <w:rFonts w:eastAsia="Times New Roman" w:cs="Times New Roman"/>
          <w:szCs w:val="24"/>
        </w:rPr>
        <w:t xml:space="preserve"> στην τροπολογία.</w:t>
      </w:r>
      <w:r w:rsidRPr="004A79A2">
        <w:rPr>
          <w:rFonts w:eastAsia="Times New Roman" w:cs="Times New Roman"/>
          <w:szCs w:val="24"/>
        </w:rPr>
        <w:t xml:space="preserve"> </w:t>
      </w:r>
      <w:r>
        <w:rPr>
          <w:rFonts w:eastAsia="Times New Roman" w:cs="Times New Roman"/>
          <w:szCs w:val="24"/>
        </w:rPr>
        <w:t>Δ</w:t>
      </w:r>
      <w:r w:rsidRPr="004A79A2">
        <w:rPr>
          <w:rFonts w:eastAsia="Times New Roman" w:cs="Times New Roman"/>
          <w:szCs w:val="24"/>
        </w:rPr>
        <w:t>ιαβάστε το άρθρο</w:t>
      </w:r>
      <w:r w:rsidRPr="004A79A2">
        <w:rPr>
          <w:rFonts w:eastAsia="Times New Roman" w:cs="Times New Roman"/>
          <w:szCs w:val="24"/>
        </w:rPr>
        <w:t xml:space="preserve"> 3</w:t>
      </w:r>
      <w:r>
        <w:rPr>
          <w:rFonts w:eastAsia="Times New Roman" w:cs="Times New Roman"/>
          <w:szCs w:val="24"/>
        </w:rPr>
        <w:t>. Π</w:t>
      </w:r>
      <w:r w:rsidRPr="004A79A2">
        <w:rPr>
          <w:rFonts w:eastAsia="Times New Roman" w:cs="Times New Roman"/>
          <w:szCs w:val="24"/>
        </w:rPr>
        <w:t>ροβλέπ</w:t>
      </w:r>
      <w:r>
        <w:rPr>
          <w:rFonts w:eastAsia="Times New Roman" w:cs="Times New Roman"/>
          <w:szCs w:val="24"/>
        </w:rPr>
        <w:t>εται επταήμερη δουλειά για τους υπαλλήλους.</w:t>
      </w:r>
      <w:r w:rsidRPr="004A79A2">
        <w:rPr>
          <w:rFonts w:eastAsia="Times New Roman" w:cs="Times New Roman"/>
          <w:szCs w:val="24"/>
        </w:rPr>
        <w:t xml:space="preserve"> </w:t>
      </w:r>
      <w:r>
        <w:rPr>
          <w:rFonts w:eastAsia="Times New Roman" w:cs="Times New Roman"/>
          <w:szCs w:val="24"/>
        </w:rPr>
        <w:t>Α</w:t>
      </w:r>
      <w:r w:rsidRPr="004A79A2">
        <w:rPr>
          <w:rFonts w:eastAsia="Times New Roman" w:cs="Times New Roman"/>
          <w:szCs w:val="24"/>
        </w:rPr>
        <w:t>υτοί είστε</w:t>
      </w:r>
      <w:r>
        <w:rPr>
          <w:rFonts w:eastAsia="Times New Roman" w:cs="Times New Roman"/>
          <w:szCs w:val="24"/>
        </w:rPr>
        <w:t>!</w:t>
      </w:r>
    </w:p>
    <w:p w14:paraId="4318B3C1" w14:textId="77777777" w:rsidR="001D7CFB" w:rsidRDefault="00EB4E04">
      <w:pPr>
        <w:spacing w:line="600" w:lineRule="auto"/>
        <w:ind w:firstLine="720"/>
        <w:jc w:val="both"/>
        <w:rPr>
          <w:rFonts w:eastAsia="Times New Roman" w:cs="Times New Roman"/>
          <w:szCs w:val="24"/>
        </w:rPr>
      </w:pPr>
      <w:r>
        <w:rPr>
          <w:rFonts w:eastAsia="Times New Roman"/>
          <w:b/>
          <w:bCs/>
          <w:szCs w:val="24"/>
        </w:rPr>
        <w:t xml:space="preserve">ΠΡΟΕΔΡΕΥΩΝ (Γεώργιος Βαρεμένος): </w:t>
      </w:r>
      <w:r>
        <w:rPr>
          <w:rFonts w:eastAsia="Times New Roman"/>
          <w:bCs/>
          <w:szCs w:val="24"/>
        </w:rPr>
        <w:t>Δεν είναι επί της διαδικασίας αυτό!</w:t>
      </w:r>
    </w:p>
    <w:p w14:paraId="4318B3C2"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Δεν μπορούν να συμβαίνουν και τα δύο.</w:t>
      </w:r>
      <w:r w:rsidRPr="004A79A2">
        <w:rPr>
          <w:rFonts w:eastAsia="Times New Roman" w:cs="Times New Roman"/>
          <w:szCs w:val="24"/>
        </w:rPr>
        <w:t xml:space="preserve"> </w:t>
      </w:r>
      <w:r>
        <w:rPr>
          <w:rFonts w:eastAsia="Times New Roman" w:cs="Times New Roman"/>
          <w:szCs w:val="24"/>
        </w:rPr>
        <w:t>Ή θα ζητήσετε σ</w:t>
      </w:r>
      <w:r w:rsidRPr="004A79A2">
        <w:rPr>
          <w:rFonts w:eastAsia="Times New Roman" w:cs="Times New Roman"/>
          <w:szCs w:val="24"/>
        </w:rPr>
        <w:t xml:space="preserve">υγγνώμη </w:t>
      </w:r>
      <w:r>
        <w:rPr>
          <w:rFonts w:eastAsia="Times New Roman" w:cs="Times New Roman"/>
          <w:szCs w:val="24"/>
        </w:rPr>
        <w:t>από τον κ. Μητσοτάκη γι’ αυτά που είπατε</w:t>
      </w:r>
      <w:r>
        <w:rPr>
          <w:rFonts w:eastAsia="Times New Roman" w:cs="Times New Roman"/>
          <w:szCs w:val="24"/>
        </w:rPr>
        <w:t xml:space="preserve"> ή θα αποσύρετε τώρα την</w:t>
      </w:r>
      <w:r w:rsidRPr="004A79A2">
        <w:rPr>
          <w:rFonts w:eastAsia="Times New Roman" w:cs="Times New Roman"/>
          <w:szCs w:val="24"/>
        </w:rPr>
        <w:t xml:space="preserve"> τροπολογία</w:t>
      </w:r>
      <w:r>
        <w:rPr>
          <w:rFonts w:eastAsia="Times New Roman" w:cs="Times New Roman"/>
          <w:szCs w:val="24"/>
        </w:rPr>
        <w:t>. Πρόκειται για την απόλυτη υποκρισία! Δεν μπορείτε να παίζετε με τη νοημοσύνη των Ελλήνων. Φέρνετε το επταήμερο στην τροπολογία που φέρνετε όλοι οι Βουλευτές, και καταγγέλλετε τον κ. Μητσοτάκη; Αποσύρετε τώρα την τροπολο</w:t>
      </w:r>
      <w:r>
        <w:rPr>
          <w:rFonts w:eastAsia="Times New Roman" w:cs="Times New Roman"/>
          <w:szCs w:val="24"/>
        </w:rPr>
        <w:t xml:space="preserve">γία! </w:t>
      </w:r>
    </w:p>
    <w:p w14:paraId="4318B3C3"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Ζητώ να πάρει τώρα τον λόγο η κ. Παπανάτσιου. Ζητάτε επτά ημέρες δουλειάς στους υπαλλήλους και την ίδια </w:t>
      </w:r>
      <w:r w:rsidRPr="004A79A2">
        <w:rPr>
          <w:rFonts w:eastAsia="Times New Roman" w:cs="Times New Roman"/>
          <w:szCs w:val="24"/>
        </w:rPr>
        <w:t xml:space="preserve">στιγμή </w:t>
      </w:r>
      <w:r>
        <w:rPr>
          <w:rFonts w:eastAsia="Times New Roman" w:cs="Times New Roman"/>
          <w:szCs w:val="24"/>
        </w:rPr>
        <w:t xml:space="preserve">κατηγορείτε τον κ. Μητσοτάκη. </w:t>
      </w:r>
    </w:p>
    <w:p w14:paraId="4318B3C4" w14:textId="77777777" w:rsidR="001D7CFB" w:rsidRDefault="00EB4E04">
      <w:pPr>
        <w:spacing w:line="600" w:lineRule="auto"/>
        <w:ind w:firstLine="720"/>
        <w:jc w:val="both"/>
        <w:rPr>
          <w:rFonts w:eastAsia="Times New Roman" w:cs="Times New Roman"/>
          <w:szCs w:val="24"/>
        </w:rPr>
      </w:pPr>
      <w:r>
        <w:rPr>
          <w:rFonts w:eastAsia="Times New Roman"/>
          <w:b/>
          <w:bCs/>
          <w:szCs w:val="24"/>
        </w:rPr>
        <w:t xml:space="preserve">ΠΡΟΕΔΡΕΥΩΝ (Γεώργιος Βαρεμένος): </w:t>
      </w:r>
      <w:r>
        <w:rPr>
          <w:rFonts w:eastAsia="Times New Roman"/>
          <w:bCs/>
          <w:szCs w:val="24"/>
        </w:rPr>
        <w:t>Το είπατε, κύριε Βρούτση. Καθίστε κάτω.</w:t>
      </w:r>
    </w:p>
    <w:p w14:paraId="4318B3C5"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Ή θα ζητήσετε συγγνώμη για όσα έχετε πει από τους εργαζόμενους και τον κ. Μητσοτάκη και από τη Νέα Δημοκρατία ή θα αποσύρετε τώρα την τροπολογία. Περιμένουμε! </w:t>
      </w:r>
    </w:p>
    <w:p w14:paraId="4318B3C6" w14:textId="77777777" w:rsidR="001D7CFB" w:rsidRDefault="00EB4E04">
      <w:pPr>
        <w:spacing w:line="600" w:lineRule="auto"/>
        <w:ind w:firstLine="720"/>
        <w:jc w:val="both"/>
        <w:rPr>
          <w:rFonts w:eastAsia="Times New Roman" w:cs="Times New Roman"/>
          <w:szCs w:val="24"/>
        </w:rPr>
      </w:pPr>
      <w:r>
        <w:rPr>
          <w:rFonts w:eastAsia="Times New Roman"/>
          <w:b/>
          <w:bCs/>
          <w:szCs w:val="24"/>
        </w:rPr>
        <w:t xml:space="preserve">ΠΡΟΕΔΡΕΥΩΝ (Γεώργιος Βαρεμένος): </w:t>
      </w:r>
      <w:r>
        <w:rPr>
          <w:rFonts w:eastAsia="Times New Roman"/>
          <w:bCs/>
          <w:szCs w:val="24"/>
        </w:rPr>
        <w:t>Τον λόγο έχει ο κ. Βαρδαλής.</w:t>
      </w:r>
    </w:p>
    <w:p w14:paraId="4318B3C7" w14:textId="77777777" w:rsidR="001D7CFB" w:rsidRDefault="00EB4E04">
      <w:pPr>
        <w:spacing w:line="600" w:lineRule="auto"/>
        <w:ind w:firstLine="720"/>
        <w:jc w:val="both"/>
        <w:rPr>
          <w:rFonts w:eastAsia="Times New Roman" w:cs="Times New Roman"/>
          <w:szCs w:val="24"/>
        </w:rPr>
      </w:pPr>
      <w:r w:rsidRPr="00EB18DF">
        <w:rPr>
          <w:rFonts w:eastAsia="Times New Roman" w:cs="Times New Roman"/>
          <w:b/>
          <w:szCs w:val="24"/>
        </w:rPr>
        <w:t>ΑΘΑΝΑΣΙΟΣ ΒΑΡΔΑΛΗΣ:</w:t>
      </w:r>
      <w:r w:rsidRPr="004A79A2">
        <w:rPr>
          <w:rFonts w:eastAsia="Times New Roman" w:cs="Times New Roman"/>
          <w:szCs w:val="24"/>
        </w:rPr>
        <w:t xml:space="preserve"> </w:t>
      </w:r>
      <w:r>
        <w:rPr>
          <w:rFonts w:eastAsia="Times New Roman" w:cs="Times New Roman"/>
          <w:szCs w:val="24"/>
        </w:rPr>
        <w:t>Ε</w:t>
      </w:r>
      <w:r w:rsidRPr="004A79A2">
        <w:rPr>
          <w:rFonts w:eastAsia="Times New Roman" w:cs="Times New Roman"/>
          <w:szCs w:val="24"/>
        </w:rPr>
        <w:t>υχαριστώ</w:t>
      </w:r>
      <w:r>
        <w:rPr>
          <w:rFonts w:eastAsia="Times New Roman" w:cs="Times New Roman"/>
          <w:szCs w:val="24"/>
        </w:rPr>
        <w:t>, κύ</w:t>
      </w:r>
      <w:r>
        <w:rPr>
          <w:rFonts w:eastAsia="Times New Roman" w:cs="Times New Roman"/>
          <w:szCs w:val="24"/>
        </w:rPr>
        <w:t>ριε Π</w:t>
      </w:r>
      <w:r w:rsidRPr="004A79A2">
        <w:rPr>
          <w:rFonts w:eastAsia="Times New Roman" w:cs="Times New Roman"/>
          <w:szCs w:val="24"/>
        </w:rPr>
        <w:t>ρόεδρε</w:t>
      </w:r>
      <w:r>
        <w:rPr>
          <w:rFonts w:eastAsia="Times New Roman" w:cs="Times New Roman"/>
          <w:szCs w:val="24"/>
        </w:rPr>
        <w:t>.</w:t>
      </w:r>
    </w:p>
    <w:p w14:paraId="4318B3C8"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Τ</w:t>
      </w:r>
      <w:r w:rsidRPr="004A79A2">
        <w:rPr>
          <w:rFonts w:eastAsia="Times New Roman" w:cs="Times New Roman"/>
          <w:szCs w:val="24"/>
        </w:rPr>
        <w:t>ι υποστ</w:t>
      </w:r>
      <w:r>
        <w:rPr>
          <w:rFonts w:eastAsia="Times New Roman" w:cs="Times New Roman"/>
          <w:szCs w:val="24"/>
        </w:rPr>
        <w:t>ηρίζουν ο ένας μετά τον άλλον απ’ αυτό εδώ το Βήμα οι Β</w:t>
      </w:r>
      <w:r w:rsidRPr="004A79A2">
        <w:rPr>
          <w:rFonts w:eastAsia="Times New Roman" w:cs="Times New Roman"/>
          <w:szCs w:val="24"/>
        </w:rPr>
        <w:t>ουλευτές του ΣΥΡΙΖΑ</w:t>
      </w:r>
      <w:r>
        <w:rPr>
          <w:rFonts w:eastAsia="Times New Roman" w:cs="Times New Roman"/>
          <w:szCs w:val="24"/>
        </w:rPr>
        <w:t>; Τι υποστηρίζει η Κ</w:t>
      </w:r>
      <w:r w:rsidRPr="004A79A2">
        <w:rPr>
          <w:rFonts w:eastAsia="Times New Roman" w:cs="Times New Roman"/>
          <w:szCs w:val="24"/>
        </w:rPr>
        <w:t>υβέρνηση</w:t>
      </w:r>
      <w:r>
        <w:rPr>
          <w:rFonts w:eastAsia="Times New Roman" w:cs="Times New Roman"/>
          <w:szCs w:val="24"/>
        </w:rPr>
        <w:t>;</w:t>
      </w:r>
      <w:r w:rsidRPr="004A79A2">
        <w:rPr>
          <w:rFonts w:eastAsia="Times New Roman" w:cs="Times New Roman"/>
          <w:szCs w:val="24"/>
        </w:rPr>
        <w:t xml:space="preserve"> </w:t>
      </w:r>
      <w:r>
        <w:rPr>
          <w:rFonts w:eastAsia="Times New Roman" w:cs="Times New Roman"/>
          <w:szCs w:val="24"/>
        </w:rPr>
        <w:t>Λέει πως έ</w:t>
      </w:r>
      <w:r w:rsidRPr="004A79A2">
        <w:rPr>
          <w:rFonts w:eastAsia="Times New Roman" w:cs="Times New Roman"/>
          <w:szCs w:val="24"/>
        </w:rPr>
        <w:t xml:space="preserve">βγαλε </w:t>
      </w:r>
      <w:r>
        <w:rPr>
          <w:rFonts w:eastAsia="Times New Roman" w:cs="Times New Roman"/>
          <w:szCs w:val="24"/>
        </w:rPr>
        <w:t xml:space="preserve">τη χώρα από </w:t>
      </w:r>
      <w:r w:rsidRPr="004A79A2">
        <w:rPr>
          <w:rFonts w:eastAsia="Times New Roman" w:cs="Times New Roman"/>
          <w:szCs w:val="24"/>
        </w:rPr>
        <w:t>τα μνημόνια</w:t>
      </w:r>
      <w:r>
        <w:rPr>
          <w:rFonts w:eastAsia="Times New Roman" w:cs="Times New Roman"/>
          <w:szCs w:val="24"/>
        </w:rPr>
        <w:t>,</w:t>
      </w:r>
      <w:r w:rsidRPr="004A79A2">
        <w:rPr>
          <w:rFonts w:eastAsia="Times New Roman" w:cs="Times New Roman"/>
          <w:szCs w:val="24"/>
        </w:rPr>
        <w:t xml:space="preserve"> συμμάζεψε την οικονομία</w:t>
      </w:r>
      <w:r>
        <w:rPr>
          <w:rFonts w:eastAsia="Times New Roman" w:cs="Times New Roman"/>
          <w:szCs w:val="24"/>
        </w:rPr>
        <w:t>,</w:t>
      </w:r>
      <w:r w:rsidRPr="004A79A2">
        <w:rPr>
          <w:rFonts w:eastAsia="Times New Roman" w:cs="Times New Roman"/>
          <w:szCs w:val="24"/>
        </w:rPr>
        <w:t xml:space="preserve"> δημιούργη</w:t>
      </w:r>
      <w:r>
        <w:rPr>
          <w:rFonts w:eastAsia="Times New Roman" w:cs="Times New Roman"/>
          <w:szCs w:val="24"/>
        </w:rPr>
        <w:t>σε δημοσιονομικό χώρο και τώρα ή</w:t>
      </w:r>
      <w:r w:rsidRPr="004A79A2">
        <w:rPr>
          <w:rFonts w:eastAsia="Times New Roman" w:cs="Times New Roman"/>
          <w:szCs w:val="24"/>
        </w:rPr>
        <w:t>ρθε η ώρα για μέτρα σε ό</w:t>
      </w:r>
      <w:r w:rsidRPr="004A79A2">
        <w:rPr>
          <w:rFonts w:eastAsia="Times New Roman" w:cs="Times New Roman"/>
          <w:szCs w:val="24"/>
        </w:rPr>
        <w:t>φελος των πολλών</w:t>
      </w:r>
      <w:r>
        <w:rPr>
          <w:rFonts w:eastAsia="Times New Roman" w:cs="Times New Roman"/>
          <w:szCs w:val="24"/>
        </w:rPr>
        <w:t>. Α</w:t>
      </w:r>
      <w:r w:rsidRPr="004A79A2">
        <w:rPr>
          <w:rFonts w:eastAsia="Times New Roman" w:cs="Times New Roman"/>
          <w:szCs w:val="24"/>
        </w:rPr>
        <w:t>υτά</w:t>
      </w:r>
      <w:r>
        <w:rPr>
          <w:rFonts w:eastAsia="Times New Roman" w:cs="Times New Roman"/>
          <w:szCs w:val="24"/>
        </w:rPr>
        <w:t xml:space="preserve"> δεν λέτε πάνω κάτω; Προσέξτε, λέτε για μέτρα ό</w:t>
      </w:r>
      <w:r w:rsidRPr="004A79A2">
        <w:rPr>
          <w:rFonts w:eastAsia="Times New Roman" w:cs="Times New Roman"/>
          <w:szCs w:val="24"/>
        </w:rPr>
        <w:t>χι κοντά στις ανάγκες του λαού</w:t>
      </w:r>
      <w:r>
        <w:rPr>
          <w:rFonts w:eastAsia="Times New Roman" w:cs="Times New Roman"/>
          <w:szCs w:val="24"/>
        </w:rPr>
        <w:t>,</w:t>
      </w:r>
      <w:r w:rsidRPr="004A79A2">
        <w:rPr>
          <w:rFonts w:eastAsia="Times New Roman" w:cs="Times New Roman"/>
          <w:szCs w:val="24"/>
        </w:rPr>
        <w:t xml:space="preserve"> αλλά αυτά που επιτρέπει ο δημοσιονομικός χώρος για φέτος και για του χρόνου βλέπουμε</w:t>
      </w:r>
      <w:r>
        <w:rPr>
          <w:rFonts w:eastAsia="Times New Roman" w:cs="Times New Roman"/>
          <w:szCs w:val="24"/>
        </w:rPr>
        <w:t>,</w:t>
      </w:r>
      <w:r w:rsidRPr="004A79A2">
        <w:rPr>
          <w:rFonts w:eastAsia="Times New Roman" w:cs="Times New Roman"/>
          <w:szCs w:val="24"/>
        </w:rPr>
        <w:t xml:space="preserve"> όπως μας είπε ο κ</w:t>
      </w:r>
      <w:r>
        <w:rPr>
          <w:rFonts w:eastAsia="Times New Roman" w:cs="Times New Roman"/>
          <w:szCs w:val="24"/>
        </w:rPr>
        <w:t>.</w:t>
      </w:r>
      <w:r w:rsidRPr="004A79A2">
        <w:rPr>
          <w:rFonts w:eastAsia="Times New Roman" w:cs="Times New Roman"/>
          <w:szCs w:val="24"/>
        </w:rPr>
        <w:t xml:space="preserve"> Τσακαλώτος</w:t>
      </w:r>
      <w:r>
        <w:rPr>
          <w:rFonts w:eastAsia="Times New Roman" w:cs="Times New Roman"/>
          <w:szCs w:val="24"/>
        </w:rPr>
        <w:t>.</w:t>
      </w:r>
    </w:p>
    <w:p w14:paraId="4318B3C9"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Μ</w:t>
      </w:r>
      <w:r w:rsidRPr="004A79A2">
        <w:rPr>
          <w:rFonts w:eastAsia="Times New Roman" w:cs="Times New Roman"/>
          <w:szCs w:val="24"/>
        </w:rPr>
        <w:t>ε βάση</w:t>
      </w:r>
      <w:r>
        <w:rPr>
          <w:rFonts w:eastAsia="Times New Roman" w:cs="Times New Roman"/>
          <w:szCs w:val="24"/>
        </w:rPr>
        <w:t>, λ</w:t>
      </w:r>
      <w:r w:rsidRPr="004A79A2">
        <w:rPr>
          <w:rFonts w:eastAsia="Times New Roman" w:cs="Times New Roman"/>
          <w:szCs w:val="24"/>
        </w:rPr>
        <w:t>οιπόν</w:t>
      </w:r>
      <w:r>
        <w:rPr>
          <w:rFonts w:eastAsia="Times New Roman" w:cs="Times New Roman"/>
          <w:szCs w:val="24"/>
        </w:rPr>
        <w:t xml:space="preserve">, αυτούς τους </w:t>
      </w:r>
      <w:r>
        <w:rPr>
          <w:rFonts w:eastAsia="Times New Roman" w:cs="Times New Roman"/>
          <w:szCs w:val="24"/>
        </w:rPr>
        <w:t>ισχυρισμούς της Κ</w:t>
      </w:r>
      <w:r w:rsidRPr="004A79A2">
        <w:rPr>
          <w:rFonts w:eastAsia="Times New Roman" w:cs="Times New Roman"/>
          <w:szCs w:val="24"/>
        </w:rPr>
        <w:t>υβέρνησης ΣΥΡΙΖΑ</w:t>
      </w:r>
      <w:r>
        <w:rPr>
          <w:rFonts w:eastAsia="Times New Roman" w:cs="Times New Roman"/>
          <w:szCs w:val="24"/>
        </w:rPr>
        <w:t>,</w:t>
      </w:r>
      <w:r w:rsidRPr="004A79A2">
        <w:rPr>
          <w:rFonts w:eastAsia="Times New Roman" w:cs="Times New Roman"/>
          <w:szCs w:val="24"/>
        </w:rPr>
        <w:t xml:space="preserve"> θέλω να σταθώ σε τρία ζητήματα</w:t>
      </w:r>
      <w:r>
        <w:rPr>
          <w:rFonts w:eastAsia="Times New Roman" w:cs="Times New Roman"/>
          <w:szCs w:val="24"/>
        </w:rPr>
        <w:t>.</w:t>
      </w:r>
      <w:r w:rsidRPr="004A79A2">
        <w:rPr>
          <w:rFonts w:eastAsia="Times New Roman" w:cs="Times New Roman"/>
          <w:szCs w:val="24"/>
        </w:rPr>
        <w:t xml:space="preserve"> </w:t>
      </w:r>
      <w:r>
        <w:rPr>
          <w:rFonts w:eastAsia="Times New Roman" w:cs="Times New Roman"/>
          <w:szCs w:val="24"/>
        </w:rPr>
        <w:t>Πρώτον, στα τέσσερα χρόνια</w:t>
      </w:r>
      <w:r w:rsidRPr="004A79A2">
        <w:rPr>
          <w:rFonts w:eastAsia="Times New Roman" w:cs="Times New Roman"/>
          <w:szCs w:val="24"/>
        </w:rPr>
        <w:t xml:space="preserve"> της διακυβέρνησης του ΣΥΡΙΖΑ </w:t>
      </w:r>
      <w:r>
        <w:rPr>
          <w:rFonts w:eastAsia="Times New Roman" w:cs="Times New Roman"/>
          <w:szCs w:val="24"/>
        </w:rPr>
        <w:t xml:space="preserve">λειτουργούσαν </w:t>
      </w:r>
      <w:r w:rsidRPr="004A79A2">
        <w:rPr>
          <w:rFonts w:eastAsia="Times New Roman" w:cs="Times New Roman"/>
          <w:szCs w:val="24"/>
        </w:rPr>
        <w:t xml:space="preserve">και όλα τα μέτρα που πάρθηκαν από τα δύο προηγούμενα μνημόνια και </w:t>
      </w:r>
      <w:r>
        <w:rPr>
          <w:rFonts w:eastAsia="Times New Roman" w:cs="Times New Roman"/>
          <w:szCs w:val="24"/>
        </w:rPr>
        <w:t>-</w:t>
      </w:r>
      <w:r w:rsidRPr="004A79A2">
        <w:rPr>
          <w:rFonts w:eastAsia="Times New Roman" w:cs="Times New Roman"/>
          <w:szCs w:val="24"/>
        </w:rPr>
        <w:t xml:space="preserve">όπως λέτε </w:t>
      </w:r>
      <w:r>
        <w:rPr>
          <w:rFonts w:eastAsia="Times New Roman" w:cs="Times New Roman"/>
          <w:szCs w:val="24"/>
        </w:rPr>
        <w:t>εσείς-</w:t>
      </w:r>
      <w:r w:rsidRPr="004A79A2">
        <w:rPr>
          <w:rFonts w:eastAsia="Times New Roman" w:cs="Times New Roman"/>
          <w:szCs w:val="24"/>
        </w:rPr>
        <w:t xml:space="preserve"> ψήφισ</w:t>
      </w:r>
      <w:r>
        <w:rPr>
          <w:rFonts w:eastAsia="Times New Roman" w:cs="Times New Roman"/>
          <w:szCs w:val="24"/>
        </w:rPr>
        <w:t>ε</w:t>
      </w:r>
      <w:r w:rsidRPr="004A79A2">
        <w:rPr>
          <w:rFonts w:eastAsia="Times New Roman" w:cs="Times New Roman"/>
          <w:szCs w:val="24"/>
        </w:rPr>
        <w:t xml:space="preserve"> το παλιό πολιτικό προσωπικό</w:t>
      </w:r>
      <w:r>
        <w:rPr>
          <w:rFonts w:eastAsia="Times New Roman" w:cs="Times New Roman"/>
          <w:szCs w:val="24"/>
        </w:rPr>
        <w:t>,</w:t>
      </w:r>
      <w:r w:rsidRPr="004A79A2">
        <w:rPr>
          <w:rFonts w:eastAsia="Times New Roman" w:cs="Times New Roman"/>
          <w:szCs w:val="24"/>
        </w:rPr>
        <w:t xml:space="preserve"> και όχι μόνον τα μέτρα του τρίτου μνημονίου που ψηφίσατε όλοι μαζί</w:t>
      </w:r>
      <w:r>
        <w:rPr>
          <w:rFonts w:eastAsia="Times New Roman" w:cs="Times New Roman"/>
          <w:szCs w:val="24"/>
        </w:rPr>
        <w:t>.</w:t>
      </w:r>
    </w:p>
    <w:p w14:paraId="4318B3CA"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Μιλάμε για νόμους και μέτρα που έκοψαν συντάξεις, μείωσαν μισθούς, περιόρισαν εργασιακά και άλλα δικαιώματα. </w:t>
      </w:r>
    </w:p>
    <w:p w14:paraId="4318B3CB"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Εσείς όταν αναλάβατε την Κυβέρνηση δεν είπατε ότι όλα αυτά τα μέτρα των </w:t>
      </w:r>
      <w:r>
        <w:rPr>
          <w:rFonts w:eastAsia="Times New Roman" w:cs="Times New Roman"/>
          <w:szCs w:val="24"/>
        </w:rPr>
        <w:t>δύ</w:t>
      </w:r>
      <w:r>
        <w:rPr>
          <w:rFonts w:eastAsia="Times New Roman" w:cs="Times New Roman"/>
          <w:szCs w:val="24"/>
        </w:rPr>
        <w:t>ο π</w:t>
      </w:r>
      <w:r>
        <w:rPr>
          <w:rFonts w:eastAsia="Times New Roman" w:cs="Times New Roman"/>
          <w:szCs w:val="24"/>
        </w:rPr>
        <w:t>ροηγούμενων μνημονίων ήταν αναποτελεσματικά, «τα βάζουμε στην άκρη και εφαρμόζουμε μόνο τα μέτρα του τρίτου μνημονίου, που θεωρούμε αποτελεσματικά». Μεταχειρισμένα ξεμεταχειρισμένα, αναποτελεσματικά, αντιλαϊκά τα εφαρμόσατε όλα μια χαρά.</w:t>
      </w:r>
    </w:p>
    <w:p w14:paraId="4318B3CC"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Άρα αυτό που λέτε </w:t>
      </w:r>
      <w:r>
        <w:rPr>
          <w:rFonts w:eastAsia="Times New Roman" w:cs="Times New Roman"/>
          <w:szCs w:val="24"/>
        </w:rPr>
        <w:t>ότι «συμμαζέψαμε την οικονομία», εμείς λέμε αυτή η βαρβαρότητα που ζει σήμερα ο λαός, είναι αποτέλεσμα όλων των μέτρων και των τριών μνημονίων και όχι μόνο της δικής σας διακυβέρνησης. Έχετε ευθύνη, λοιπόν, όλοι σας. Γονατίσατε όλοι σας τον λαό για να δημι</w:t>
      </w:r>
      <w:r>
        <w:rPr>
          <w:rFonts w:eastAsia="Times New Roman" w:cs="Times New Roman"/>
          <w:szCs w:val="24"/>
        </w:rPr>
        <w:t>ουργήσετε ακριβώς αυτά τα ματωμένα πλεονάσματα.</w:t>
      </w:r>
    </w:p>
    <w:p w14:paraId="4318B3CD"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Εκτός και αν δεχθούμε ως σωστό αυτό που είπε Βουλευτής σας, του ΣΥΡΙΖΑ, χθες ότι οι άλλοι ναι μεν ψήφισαν τα δ</w:t>
      </w:r>
      <w:r>
        <w:rPr>
          <w:rFonts w:eastAsia="Times New Roman" w:cs="Times New Roman"/>
          <w:szCs w:val="24"/>
        </w:rPr>
        <w:t>ύ</w:t>
      </w:r>
      <w:r>
        <w:rPr>
          <w:rFonts w:eastAsia="Times New Roman" w:cs="Times New Roman"/>
          <w:szCs w:val="24"/>
        </w:rPr>
        <w:t>ο πρώτα μνημόνια, αλλά εφάρμοσαν μόνο το ένα τρίτο όσων προέβλεπαν εκείνα, ενώ εσείς τα εφαρμόσατ</w:t>
      </w:r>
      <w:r>
        <w:rPr>
          <w:rFonts w:eastAsia="Times New Roman" w:cs="Times New Roman"/>
          <w:szCs w:val="24"/>
        </w:rPr>
        <w:t>ε όλα. Ε, ό,τι θέλετε παίρνετε.</w:t>
      </w:r>
    </w:p>
    <w:p w14:paraId="4318B3CE"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Δεύτερο ζήτημα: Τι άλλο λέτε; Χτίσατε βήμα-βήμα την αξιοπιστία, «πετύχαμε τη δημοσιονομική σταθερότητα, πιάσαμε τους στόχους και τώρα προχωράμε στην αποκατάσταση των αδικιών». Μάλιστα!</w:t>
      </w:r>
    </w:p>
    <w:p w14:paraId="4318B3CF"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Μεγάλο μέρος αυτών των μέτρων αφορά το </w:t>
      </w:r>
      <w:r>
        <w:rPr>
          <w:rFonts w:eastAsia="Times New Roman" w:cs="Times New Roman"/>
          <w:szCs w:val="24"/>
        </w:rPr>
        <w:t>κεφάλαιο. Αλήθεια είναι να απορεί κανείς: Τόσοι Βουλευτές του ΣΥΡΙΖΑ ανέβηκαν σε αυτό το Βήμα, γιατί κανείς δεν αναφέρθηκε σε ένα μεγάλο φιλολαϊκό μέτρο, αυτό που αυξάνει από 100% σε 150% τον συντελεστή αποσβέσεων των νέων επενδύσεων; Αρχίζουμε να ανησυχού</w:t>
      </w:r>
      <w:r>
        <w:rPr>
          <w:rFonts w:eastAsia="Times New Roman" w:cs="Times New Roman"/>
          <w:szCs w:val="24"/>
        </w:rPr>
        <w:t>με μήπως δεν το θεωρείτε μέσα στα θετικά μέτρα και αυτό. Αλλά, ας δούμε τι σημαίνουν για τον λαό και για τους εργαζόμενους αυτά που εσείς λέτε ότι είναι δικές σας επιτυχίες και θετικά μέτρα για αυτούς.</w:t>
      </w:r>
    </w:p>
    <w:p w14:paraId="4318B3D0"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Τα ματωμένα πλεονάσματα του 3,5% σημαίνουν πρακτικά γύ</w:t>
      </w:r>
      <w:r>
        <w:rPr>
          <w:rFonts w:eastAsia="Times New Roman" w:cs="Times New Roman"/>
          <w:szCs w:val="24"/>
        </w:rPr>
        <w:t>ρω στα 7 δισεκατομμύρια. Εσείς αντί για 7 δισεκατομμύρια πήρατε από τα λαϊκά στρώματα 8,14 δισεκατομμύρια ευρώ. Αντί για 3,5% πιάσατε 4,4%, όσο δηλαδή κατηγορούσατε τους προηγούμενους ότι είχαν συμφωνήσει. Λέτε ότι είχαν συμφωνήσει 4,5% για πρωτογενή ματωμ</w:t>
      </w:r>
      <w:r>
        <w:rPr>
          <w:rFonts w:eastAsia="Times New Roman" w:cs="Times New Roman"/>
          <w:szCs w:val="24"/>
        </w:rPr>
        <w:t>ένα πλεονάσματα. Αυτό, λοιπόν, το 1,14 δισεκατομμύρια που πήρατε παραπάνω, το μοιράζετε τώρα.</w:t>
      </w:r>
    </w:p>
    <w:p w14:paraId="4318B3D1"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Δηλαδή τι κάνετε; Παίρνετε περισσότερα, γυρίζετε ένα μέρος πίσω και λέτε στον λαό –αυτό είναι το κρίσιμο- να μη διαμαρτύρεται και να συνεχίσει να πληρώνει τα ματω</w:t>
      </w:r>
      <w:r>
        <w:rPr>
          <w:rFonts w:eastAsia="Times New Roman" w:cs="Times New Roman"/>
          <w:szCs w:val="24"/>
        </w:rPr>
        <w:t>μένα πλεονάσματα με την προσδοκία να έχει και τα επόμενα χρόνια κανένα επιδοματάκι. Άρα να συνεχιστεί η ίδια αντιλαϊκή, η ίδια φορομπηχτική πολιτική και τα επόμενα χρόνια, για να πιάνετε το 3,5%.</w:t>
      </w:r>
    </w:p>
    <w:p w14:paraId="4318B3D2"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Τρίτο ζήτημα: Ας δούμε τι γίνεται με τις εκατόν είκοσι δόσει</w:t>
      </w:r>
      <w:r>
        <w:rPr>
          <w:rFonts w:eastAsia="Times New Roman" w:cs="Times New Roman"/>
          <w:szCs w:val="24"/>
        </w:rPr>
        <w:t>ς. Κατά τη γνώμη μας, πρόκειται για ένα μέτρο συνέχεια της φορομπηχτικής σας πολιτικής. Φορτώσατε όλοι σας φόρους και χαράτσια, φορολόγηση από το πρώτο ευρώ, τον ΕΝΦΙΑ, τέλος επιτηδεύματος, ασφαλιστικές εισφορές στο 20% του εισοδήματος και μια σειρά άλλα μ</w:t>
      </w:r>
      <w:r>
        <w:rPr>
          <w:rFonts w:eastAsia="Times New Roman" w:cs="Times New Roman"/>
          <w:szCs w:val="24"/>
        </w:rPr>
        <w:t xml:space="preserve">έτρα. Αυτά τα μέτρα, οι δανειακές υποχρεώσεις και η δραματική πτώση του τζίρου οδήγησαν τα χρέη σε εφορία, ασφαλιστικά ταμεία και δήμους να </w:t>
      </w:r>
      <w:r>
        <w:rPr>
          <w:rFonts w:eastAsia="Times New Roman" w:cs="Times New Roman"/>
          <w:szCs w:val="24"/>
        </w:rPr>
        <w:t>κ</w:t>
      </w:r>
      <w:r>
        <w:rPr>
          <w:rFonts w:eastAsia="Times New Roman" w:cs="Times New Roman"/>
          <w:szCs w:val="24"/>
        </w:rPr>
        <w:t>τυπήσουν κόκκινο. Αυτά τα μέτρα τα διατηρείτε ανέπαφα όλα. Άρα οι αιτίες που δημιούργησαν το πρόβλημα δεν αναιρούντ</w:t>
      </w:r>
      <w:r>
        <w:rPr>
          <w:rFonts w:eastAsia="Times New Roman" w:cs="Times New Roman"/>
          <w:szCs w:val="24"/>
        </w:rPr>
        <w:t>αι. Θα συνεχίσουν να λειτουργούν και να παράγουν όλα αυτά τα αρνητικά αποτελέσματα.</w:t>
      </w:r>
    </w:p>
    <w:p w14:paraId="4318B3D3" w14:textId="77777777" w:rsidR="001D7CFB" w:rsidRDefault="00EB4E04">
      <w:pPr>
        <w:spacing w:line="600" w:lineRule="auto"/>
        <w:ind w:firstLine="720"/>
        <w:jc w:val="both"/>
        <w:rPr>
          <w:rFonts w:eastAsia="Times New Roman" w:cs="Times New Roman"/>
          <w:szCs w:val="24"/>
        </w:rPr>
      </w:pPr>
      <w:r w:rsidRPr="0002536E">
        <w:rPr>
          <w:rFonts w:eastAsia="Times New Roman"/>
          <w:color w:val="0A0A0A"/>
          <w:sz w:val="23"/>
          <w:szCs w:val="23"/>
          <w:shd w:val="clear" w:color="auto" w:fill="FFFFFF"/>
        </w:rPr>
        <w:t>(Στο σημείο αυτό κτυπάει το κουδούνι λήξεως του χρόνου ομιλίας του κυρίου Βουλευτή)</w:t>
      </w:r>
    </w:p>
    <w:p w14:paraId="4318B3D4"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Και τώρα τι λέτε; «Δεν μπορείτε να πληρώσετε τα χρέη που σας φορτώσαμε στην πλάτη; Εδώ ε</w:t>
      </w:r>
      <w:r>
        <w:rPr>
          <w:rFonts w:eastAsia="Times New Roman" w:cs="Times New Roman"/>
          <w:szCs w:val="24"/>
        </w:rPr>
        <w:t>ίμαστε εμείς να σας βοηθήσουμε να το κάνετε.». Και με το δέλεαρ της διευκόλυνσης θα στείλετε στο</w:t>
      </w:r>
      <w:r>
        <w:rPr>
          <w:rFonts w:eastAsia="Times New Roman" w:cs="Times New Roman"/>
          <w:szCs w:val="24"/>
        </w:rPr>
        <w:t>ν</w:t>
      </w:r>
      <w:r>
        <w:rPr>
          <w:rFonts w:eastAsia="Times New Roman" w:cs="Times New Roman"/>
          <w:szCs w:val="24"/>
        </w:rPr>
        <w:t xml:space="preserve"> γκισέ όλους όσους χρωστούν. Στην πράξη, δηλαδή, τι θα συμβεί; Οι αυτοαπασχολούμενοι της πόλης και του χωριού θα πρέπει να πληρώνουν τα ασήκωτα τρέχοντα φορολο</w:t>
      </w:r>
      <w:r>
        <w:rPr>
          <w:rFonts w:eastAsia="Times New Roman" w:cs="Times New Roman"/>
          <w:szCs w:val="24"/>
        </w:rPr>
        <w:t>γικά βάρη μια</w:t>
      </w:r>
      <w:r>
        <w:rPr>
          <w:rFonts w:eastAsia="Times New Roman" w:cs="Times New Roman"/>
          <w:szCs w:val="24"/>
        </w:rPr>
        <w:t>ς</w:t>
      </w:r>
      <w:r>
        <w:rPr>
          <w:rFonts w:eastAsia="Times New Roman" w:cs="Times New Roman"/>
          <w:szCs w:val="24"/>
        </w:rPr>
        <w:t xml:space="preserve"> που η ίδια πολιτική συνεχίζεται και ταυτόχρονα να πληρώνουν τη δόση των χρεών τους. Και για όσους δεν τα καταφέρουν, τότε στη γωνία περιμένουν οι κατασχέσεις και οι πλειστηριασμοί ακόμα και για χρέος 500 ευρώ.</w:t>
      </w:r>
    </w:p>
    <w:p w14:paraId="4318B3D5"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Θυμηθείτε το μπες-βγες της προη</w:t>
      </w:r>
      <w:r>
        <w:rPr>
          <w:rFonts w:eastAsia="Times New Roman" w:cs="Times New Roman"/>
          <w:szCs w:val="24"/>
        </w:rPr>
        <w:t>γούμενης ρύθμισης προς τα ασφαλιστικά ταμεία. Έξι στους δέκα αγρότες και μικροί επαγγελματοβιοτέχνες αυτοαπασχολούμενοι έχουν πλέον απενταχθεί. Ε, τι άλλη απόδειξη χρειάζεται για να δει κάποιος πόσο -σε εισαγωγικά- «σωτήρια» είναι τάχα η νέα ρύθμισή σας τω</w:t>
      </w:r>
      <w:r>
        <w:rPr>
          <w:rFonts w:eastAsia="Times New Roman" w:cs="Times New Roman"/>
          <w:szCs w:val="24"/>
        </w:rPr>
        <w:t xml:space="preserve">ν εκατόν είκοσι δόσεων; </w:t>
      </w:r>
    </w:p>
    <w:p w14:paraId="4318B3D6"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Τότε, θα μου πείτε «γιατί προχωράει η Κυβέρνηση»; Με την απειλή των κατασχέσεων και των πλειστηριασμών βάζετε ακόμα πιο βαθιά το χέρι στην τσέπη εκατοντάδων αυτοαπασχολούμενων απομυζώντας τους για πολλά χρόνια ακόμη. Και όσοι πιστέ</w:t>
      </w:r>
      <w:r>
        <w:rPr>
          <w:rFonts w:eastAsia="Times New Roman" w:cs="Times New Roman"/>
          <w:szCs w:val="24"/>
        </w:rPr>
        <w:t>ψουν την προπαγάνδα της Κυβέρνησης ότι υπάρχει κούρεμα των χρεών προς τα ασφαλιστικά ταμεία, θα πρέπει να γνωρίζουν ότι το όποιο -σε εισαγωγικά- «κούρεμα» τώρα θα επιφέρει αντίστοιχη μείωση και μεγαλύτερη ακόμη των συντάξεων, όπως προβλέπει ο νόμος Κατρούγ</w:t>
      </w:r>
      <w:r>
        <w:rPr>
          <w:rFonts w:eastAsia="Times New Roman" w:cs="Times New Roman"/>
          <w:szCs w:val="24"/>
        </w:rPr>
        <w:t xml:space="preserve">καλου, άρα θα πληρωθούν αργότερα και με άλλον τρόπο. Αυτά και αν δεν είναι </w:t>
      </w:r>
      <w:r>
        <w:rPr>
          <w:rFonts w:eastAsia="Times New Roman" w:cs="Times New Roman"/>
          <w:szCs w:val="24"/>
        </w:rPr>
        <w:t>«μ</w:t>
      </w:r>
      <w:r>
        <w:rPr>
          <w:rFonts w:eastAsia="Times New Roman" w:cs="Times New Roman"/>
          <w:szCs w:val="24"/>
        </w:rPr>
        <w:t>αυρογιαλούρικα</w:t>
      </w:r>
      <w:r>
        <w:rPr>
          <w:rFonts w:eastAsia="Times New Roman" w:cs="Times New Roman"/>
          <w:szCs w:val="24"/>
        </w:rPr>
        <w:t>»</w:t>
      </w:r>
      <w:r>
        <w:rPr>
          <w:rFonts w:eastAsia="Times New Roman" w:cs="Times New Roman"/>
          <w:szCs w:val="24"/>
        </w:rPr>
        <w:t xml:space="preserve"> κόλπα.</w:t>
      </w:r>
    </w:p>
    <w:p w14:paraId="4318B3D7"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Ντύνετε με την απάτη των θετικών μέτρων την ίδια ακριβώς βάρβαρη αντιλαϊκή, φορομπηχτική πολιτική για να μπορεί ακριβώς να συνεχίζεται αυτή η βαρβαρότητα </w:t>
      </w:r>
      <w:r>
        <w:rPr>
          <w:rFonts w:eastAsia="Times New Roman" w:cs="Times New Roman"/>
          <w:szCs w:val="24"/>
        </w:rPr>
        <w:t>απρόσκοπτα. Βλέπετε, χωρίς την καλλιέργεια κάλπικων προσδοκιών δεν μπορεί να υλοποιηθεί αυτή η βαρβαρότητα.</w:t>
      </w:r>
    </w:p>
    <w:p w14:paraId="4318B3D8"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Τη διαφορά μπορεί να την κάνει μόνο η διεκδίκηση ουσιαστικών μέτρων ανακούφισης των υπερχρεωμένων σε ταμεία και εφορία, όπως αυτά προβλέπονται στην </w:t>
      </w:r>
      <w:r>
        <w:rPr>
          <w:rFonts w:eastAsia="Times New Roman" w:cs="Times New Roman"/>
          <w:szCs w:val="24"/>
        </w:rPr>
        <w:t>τροπολογία που έχει καταθέσει το ΚΚΕ. Τη διαφορά μπορεί να την κάνει μόνο ένα ισχυρό ΚΚΕ.</w:t>
      </w:r>
    </w:p>
    <w:p w14:paraId="4318B3D9"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Ευχαριστώ.</w:t>
      </w:r>
    </w:p>
    <w:p w14:paraId="4318B3DA" w14:textId="77777777" w:rsidR="001D7CFB" w:rsidRDefault="00EB4E04">
      <w:pPr>
        <w:spacing w:line="600" w:lineRule="auto"/>
        <w:ind w:firstLine="720"/>
        <w:jc w:val="both"/>
        <w:rPr>
          <w:rFonts w:eastAsia="Times New Roman" w:cs="Times New Roman"/>
          <w:szCs w:val="24"/>
        </w:rPr>
      </w:pPr>
      <w:r w:rsidRPr="00C060A3">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Κύριε Πρόεδρε, ζητώ τον λόγο για ένα λεπτό.</w:t>
      </w:r>
    </w:p>
    <w:p w14:paraId="4318B3DB" w14:textId="77777777" w:rsidR="001D7CFB" w:rsidRDefault="00EB4E04">
      <w:pPr>
        <w:spacing w:line="600" w:lineRule="auto"/>
        <w:ind w:firstLine="720"/>
        <w:jc w:val="both"/>
        <w:rPr>
          <w:rFonts w:eastAsia="Times New Roman" w:cs="Times New Roman"/>
          <w:szCs w:val="24"/>
        </w:rPr>
      </w:pPr>
      <w:r w:rsidRPr="00C060A3">
        <w:rPr>
          <w:rFonts w:eastAsia="Times New Roman" w:cs="Times New Roman"/>
          <w:b/>
          <w:szCs w:val="24"/>
        </w:rPr>
        <w:t>ΠΡΟΕΔΡΕΥΩΝ (Γεώρ</w:t>
      </w:r>
      <w:r w:rsidRPr="00C060A3">
        <w:rPr>
          <w:rFonts w:eastAsia="Times New Roman" w:cs="Times New Roman"/>
          <w:b/>
          <w:szCs w:val="24"/>
        </w:rPr>
        <w:t>γιος Βαρεμένος):</w:t>
      </w:r>
      <w:r>
        <w:rPr>
          <w:rFonts w:eastAsia="Times New Roman" w:cs="Times New Roman"/>
          <w:szCs w:val="24"/>
        </w:rPr>
        <w:t xml:space="preserve"> Έχετε τον λόγο, κύριε Υπουργέ.</w:t>
      </w:r>
    </w:p>
    <w:p w14:paraId="4318B3DC"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Να μη διαβάσω τι λαθροχειρία κάνει πάλι ο Γιάννης Βρούτσης; Πρέπει να είσαι προσεκτικός όταν λέει κάτι.</w:t>
      </w:r>
    </w:p>
    <w:p w14:paraId="4318B3DD"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Εγώ, ως ε</w:t>
      </w:r>
      <w:r>
        <w:rPr>
          <w:rFonts w:eastAsia="Times New Roman" w:cs="Times New Roman"/>
          <w:szCs w:val="24"/>
        </w:rPr>
        <w:t>πιμελής αναγνώστης, άκουσα αυτό που είπε και διαβάζω τη διάταξη. Δίνει τη δυνατότητα με κοινή υπουργική απόφαση να παρέχεται χρόνος απασχόλησης πράγματι και Κυριακές και Σάββατα σε ομάδες εργασίας που συγκροτούνται σύμφωνα με την απόφαση. Από αυτό δεν προκ</w:t>
      </w:r>
      <w:r>
        <w:rPr>
          <w:rFonts w:eastAsia="Times New Roman" w:cs="Times New Roman"/>
          <w:szCs w:val="24"/>
        </w:rPr>
        <w:t>ύπτει σε κα</w:t>
      </w:r>
      <w:r>
        <w:rPr>
          <w:rFonts w:eastAsia="Times New Roman" w:cs="Times New Roman"/>
          <w:szCs w:val="24"/>
        </w:rPr>
        <w:t>μ</w:t>
      </w:r>
      <w:r>
        <w:rPr>
          <w:rFonts w:eastAsia="Times New Roman" w:cs="Times New Roman"/>
          <w:szCs w:val="24"/>
        </w:rPr>
        <w:t xml:space="preserve">μία περίπτωση εργασία επτά ημερών επί είκοσι τεσσάρων ωρών επτά ημέρες την εβδομάδα. Απλή λογική έχει η διάταξη και λέει σαφώς ότι με κοινή υπουργική απόφαση ορίζονται τα πρόσωπα, ο χρόνος απασχόλησης. </w:t>
      </w:r>
    </w:p>
    <w:p w14:paraId="4318B3DE"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Επομένως, κύριε Βρούτση, μην επιχειρείτε </w:t>
      </w:r>
      <w:r>
        <w:rPr>
          <w:rFonts w:eastAsia="Times New Roman" w:cs="Times New Roman"/>
          <w:szCs w:val="24"/>
        </w:rPr>
        <w:t>να δημιουργήσετε ομίχλη για να κρύψετε το ατόπημα, που δεν είναι, κατά τη γνώμη μου, ατόπημα, έτσι προσπαθεί να παρουσιαστεί από εσάς, δηλαδή εσφαλμένη διατύπωση άποψης του Αρχηγού της Αξιωματικής Αντιπολίτευσης, ενώ είναι πολιτική στόχευση για μια σταθερή</w:t>
      </w:r>
      <w:r>
        <w:rPr>
          <w:rFonts w:eastAsia="Times New Roman" w:cs="Times New Roman"/>
          <w:szCs w:val="24"/>
        </w:rPr>
        <w:t xml:space="preserve">, διαρκή και χωρίς όρια απασχόληση. </w:t>
      </w:r>
    </w:p>
    <w:p w14:paraId="4318B3DF"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Ήδη αυτό το σχέδιο προχωράει από τους συμμάχους σας στην Ευρώπη. Δεν αλλάζει σε κα</w:t>
      </w:r>
      <w:r>
        <w:rPr>
          <w:rFonts w:eastAsia="Times New Roman" w:cs="Times New Roman"/>
          <w:szCs w:val="24"/>
        </w:rPr>
        <w:t>μ</w:t>
      </w:r>
      <w:r>
        <w:rPr>
          <w:rFonts w:eastAsia="Times New Roman" w:cs="Times New Roman"/>
          <w:szCs w:val="24"/>
        </w:rPr>
        <w:t>μία περίπτωση αυτό το στίγμα για τη Νέα Δημοκρατία. Πάντως, η διάταξη δεν λέει αυτό που είπατε εσείς.</w:t>
      </w:r>
    </w:p>
    <w:p w14:paraId="4318B3E0" w14:textId="77777777" w:rsidR="001D7CFB" w:rsidRDefault="00EB4E04">
      <w:pPr>
        <w:spacing w:line="600" w:lineRule="auto"/>
        <w:ind w:firstLine="720"/>
        <w:jc w:val="both"/>
        <w:rPr>
          <w:rFonts w:eastAsia="Times New Roman" w:cs="Times New Roman"/>
          <w:szCs w:val="24"/>
        </w:rPr>
      </w:pPr>
      <w:r w:rsidRPr="001838A4">
        <w:rPr>
          <w:rFonts w:eastAsia="Times New Roman" w:cs="Times New Roman"/>
          <w:b/>
          <w:szCs w:val="24"/>
        </w:rPr>
        <w:t>ΑΙΚΑΤΕΡΙΝΗ ΠΑΠΑΝΑΤΣΙΟΥ (</w:t>
      </w:r>
      <w:r>
        <w:rPr>
          <w:rFonts w:eastAsia="Times New Roman" w:cs="Times New Roman"/>
          <w:b/>
          <w:szCs w:val="24"/>
        </w:rPr>
        <w:t>Υφυπουργός</w:t>
      </w:r>
      <w:r w:rsidRPr="001838A4">
        <w:rPr>
          <w:rFonts w:eastAsia="Times New Roman" w:cs="Times New Roman"/>
          <w:b/>
          <w:szCs w:val="24"/>
        </w:rPr>
        <w:t xml:space="preserve"> Οικονομικών):</w:t>
      </w:r>
      <w:r>
        <w:rPr>
          <w:rFonts w:eastAsia="Times New Roman" w:cs="Times New Roman"/>
          <w:szCs w:val="24"/>
        </w:rPr>
        <w:t xml:space="preserve"> Κύριε Πρόεδρε, ζητώ και εγώ τον λόγο.</w:t>
      </w:r>
    </w:p>
    <w:p w14:paraId="4318B3E1"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η κ. Παπανάτσιου.</w:t>
      </w:r>
    </w:p>
    <w:p w14:paraId="4318B3E2" w14:textId="77777777" w:rsidR="001D7CFB" w:rsidRDefault="00EB4E04">
      <w:pPr>
        <w:spacing w:line="600" w:lineRule="auto"/>
        <w:ind w:firstLine="720"/>
        <w:jc w:val="both"/>
        <w:rPr>
          <w:rFonts w:eastAsia="Times New Roman" w:cs="Times New Roman"/>
          <w:szCs w:val="24"/>
        </w:rPr>
      </w:pPr>
      <w:r w:rsidRPr="00470F90">
        <w:rPr>
          <w:rFonts w:eastAsia="Times New Roman"/>
          <w:b/>
          <w:szCs w:val="24"/>
        </w:rPr>
        <w:t>ΑΙΚΑΤΕΡΙΝΗ ΠΑΠΑΝΑΤΣΙΟΥ (Υφυπουργός Οικονομικών):</w:t>
      </w:r>
      <w:r>
        <w:rPr>
          <w:rFonts w:eastAsia="Times New Roman"/>
          <w:b/>
          <w:szCs w:val="24"/>
        </w:rPr>
        <w:t xml:space="preserve"> </w:t>
      </w: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θέλω να μιλήσω για νομοτεχνικές βελτιώσεις που φέρνουμε για να μπορέσετε να τοποθετηθείτε. Όμως, οφείλω και εγώ από τη μεριά μου να δώσω μια απάντηση. </w:t>
      </w:r>
    </w:p>
    <w:p w14:paraId="4318B3E3"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Εκτός από αυτά που είπε ο κ. Πετρόπουλος, αναφέρθηκε πριν και από τον κ. Βορίδη ότι </w:t>
      </w:r>
      <w:r>
        <w:rPr>
          <w:rFonts w:eastAsia="Times New Roman" w:cs="Times New Roman"/>
          <w:szCs w:val="24"/>
        </w:rPr>
        <w:t>«</w:t>
      </w:r>
      <w:r>
        <w:rPr>
          <w:rFonts w:eastAsia="Times New Roman" w:cs="Times New Roman"/>
          <w:szCs w:val="24"/>
        </w:rPr>
        <w:t>φέρνετε μία τροπολ</w:t>
      </w:r>
      <w:r>
        <w:rPr>
          <w:rFonts w:eastAsia="Times New Roman" w:cs="Times New Roman"/>
          <w:szCs w:val="24"/>
        </w:rPr>
        <w:t>ογία η οποία μας φέρνει πίσω στο 2014</w:t>
      </w:r>
      <w:r>
        <w:rPr>
          <w:rFonts w:eastAsia="Times New Roman" w:cs="Times New Roman"/>
          <w:szCs w:val="24"/>
        </w:rPr>
        <w:t>»</w:t>
      </w:r>
      <w:r>
        <w:rPr>
          <w:rFonts w:eastAsia="Times New Roman" w:cs="Times New Roman"/>
          <w:szCs w:val="24"/>
        </w:rPr>
        <w:t>. Θα ήθελα να θυμίσω μερικά ζητηματάκια. Κάτι μάλλον δεν θυμάστε καλά.</w:t>
      </w:r>
    </w:p>
    <w:p w14:paraId="4318B3E4"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Δεν θυμάστε ότι το 2014 όταν είχατε φέρει αυτή την πρόταση για την εστίαση, δεν είχατε ολοκληρώσει την πέμπτη αξιολόγηση. Δεν θυμάστε ότι το 2014 ό</w:t>
      </w:r>
      <w:r>
        <w:rPr>
          <w:rFonts w:eastAsia="Times New Roman" w:cs="Times New Roman"/>
          <w:szCs w:val="24"/>
        </w:rPr>
        <w:t>ταν πάλι είχατε φέρει τη συγκεκριμένη πρόταση, δεν είχατε ρυθμίσει το χρέος. Δεν θυμάστε ότι δεν είχατε δημιουργήσει το μαξιλάρι της ρευστότητας των 31 δισεκατομμυρίων που έχουμε σήμερα ούτε είχατε βάλει σε έναν λογαριασμό 5,5 δισεκατομμύρια για να υπάρχου</w:t>
      </w:r>
      <w:r>
        <w:rPr>
          <w:rFonts w:eastAsia="Times New Roman" w:cs="Times New Roman"/>
          <w:szCs w:val="24"/>
        </w:rPr>
        <w:t>ν σαν εγγύηση.</w:t>
      </w:r>
    </w:p>
    <w:p w14:paraId="4318B3E5"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Δεν θυμάστε ότι δεν είχατε τελειώσει με τα μνημόνια. Είχατε και μια ατυχία με την έξοδο στις αγορές. Δεν είχατε βγει στις αγορές, όπως έχουμε βγει σήμερα. Παρ’ όλα αυτά, θα ήθελα να σας κάνω και την εξής ερώτηση</w:t>
      </w:r>
      <w:r w:rsidRPr="009F50B3">
        <w:rPr>
          <w:rFonts w:eastAsia="Times New Roman" w:cs="Times New Roman"/>
          <w:szCs w:val="24"/>
        </w:rPr>
        <w:t>:</w:t>
      </w:r>
      <w:r>
        <w:rPr>
          <w:rFonts w:eastAsia="Times New Roman" w:cs="Times New Roman"/>
          <w:szCs w:val="24"/>
        </w:rPr>
        <w:t xml:space="preserve"> Έχετε κοστολογήσει, έχετε </w:t>
      </w:r>
      <w:r w:rsidRPr="004327ED">
        <w:rPr>
          <w:rFonts w:eastAsia="Times New Roman" w:cs="Times New Roman"/>
          <w:szCs w:val="24"/>
        </w:rPr>
        <w:t>πο</w:t>
      </w:r>
      <w:r w:rsidRPr="004327ED">
        <w:rPr>
          <w:rFonts w:eastAsia="Times New Roman" w:cs="Times New Roman"/>
          <w:szCs w:val="24"/>
        </w:rPr>
        <w:t>σοτι</w:t>
      </w:r>
      <w:r>
        <w:rPr>
          <w:rFonts w:eastAsia="Times New Roman" w:cs="Times New Roman"/>
          <w:szCs w:val="24"/>
        </w:rPr>
        <w:t xml:space="preserve">κοποιήσει τις προτάσεις που μας κάνατε; Γιατί, αν τα έχετε κάνει όλα αυτά και υπάρχει το υπόλοιπο αυτό, εμείς έχουμε άλλη άποψη. </w:t>
      </w:r>
    </w:p>
    <w:p w14:paraId="4318B3E6"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Και επειδή θέλουμε να έχουμε μια σοβαρότητα σε όλα αυτά που κάνουμε και σε όλα αυτά που φέρνουμε για ψήφιση στη Βουλή, εμε</w:t>
      </w:r>
      <w:r>
        <w:rPr>
          <w:rFonts w:eastAsia="Times New Roman" w:cs="Times New Roman"/>
          <w:szCs w:val="24"/>
        </w:rPr>
        <w:t>ίς με τις νομοτεχνικές βελτιώσεις που φέρνουμε αυτή τη στιγμή, έχουμε να συμπληρώσουμε τα εξής</w:t>
      </w:r>
      <w:r w:rsidRPr="009F50B3">
        <w:rPr>
          <w:rFonts w:eastAsia="Times New Roman" w:cs="Times New Roman"/>
          <w:szCs w:val="24"/>
        </w:rPr>
        <w:t>:</w:t>
      </w:r>
      <w:r>
        <w:rPr>
          <w:rFonts w:eastAsia="Times New Roman" w:cs="Times New Roman"/>
          <w:szCs w:val="24"/>
        </w:rPr>
        <w:t xml:space="preserve"> Όσον αφορά το νομοσχέδιο, πρώτα από όλα, εκείνο που συμπληρώνουμε είναι ότι επεκτείνουμε τις δόσεις στα νομικά πρόσωπα για την πρώτη κατηγορία στο είκοσι τέσσερ</w:t>
      </w:r>
      <w:r>
        <w:rPr>
          <w:rFonts w:eastAsia="Times New Roman" w:cs="Times New Roman"/>
          <w:szCs w:val="24"/>
        </w:rPr>
        <w:t>α και στη δεύτερη κατηγορία στο τριάντα έξι. Οι δόσεις για τα νομικά πρόσωπα αυξάνονται στις είκοσι τέσσερις και τριάντα έξι. Δεν πάει παραπάνω. Στη νομοτεχνική υπάρχει και η δυνατότητα της αποπληρωμής αντίστοιχα, όπως ίσχυε για το προηγούμενο, για τις δεκ</w:t>
      </w:r>
      <w:r>
        <w:rPr>
          <w:rFonts w:eastAsia="Times New Roman" w:cs="Times New Roman"/>
          <w:szCs w:val="24"/>
        </w:rPr>
        <w:t>αοκτώ και τις τριάντα.</w:t>
      </w:r>
    </w:p>
    <w:p w14:paraId="4318B3E7"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Επίσης, στον δημοσιονομικό χώρο που έχουμε, φέρνουμε αυτά που θεωρούμε ότι είναι πάρα πολύ σημαντικά, όχι ότι δεν θα θέλαμε να φέρουμε και την μείωση στον καφέ, στην εστίαση, να φέρουμε και εκείνο, να είναι στον μειωμένο συντελεστή, </w:t>
      </w:r>
      <w:r>
        <w:rPr>
          <w:rFonts w:eastAsia="Times New Roman" w:cs="Times New Roman"/>
          <w:szCs w:val="24"/>
        </w:rPr>
        <w:t xml:space="preserve">στο 13%. Όμως, πραγματικά, επειδή πρέπει να βάλουμε κάποια προτεραιότητα, φέρνουμε μείωση του ΦΠΑ στα προϊόντα που είναι προϊόντα του καφέ που είναι στο ράφι, το τσάι, τον καφέ, </w:t>
      </w:r>
      <w:r w:rsidRPr="004A0678">
        <w:rPr>
          <w:rFonts w:eastAsia="Times New Roman" w:cs="Times New Roman"/>
          <w:szCs w:val="24"/>
        </w:rPr>
        <w:t xml:space="preserve">στο </w:t>
      </w:r>
      <w:r>
        <w:rPr>
          <w:rFonts w:eastAsia="Times New Roman" w:cs="Times New Roman"/>
          <w:szCs w:val="24"/>
        </w:rPr>
        <w:t>«</w:t>
      </w:r>
      <w:r w:rsidRPr="004A0678">
        <w:rPr>
          <w:rFonts w:eastAsia="Times New Roman" w:cs="Times New Roman"/>
          <w:szCs w:val="24"/>
        </w:rPr>
        <w:t>ματέ</w:t>
      </w:r>
      <w:r>
        <w:rPr>
          <w:rFonts w:eastAsia="Times New Roman" w:cs="Times New Roman"/>
          <w:szCs w:val="24"/>
        </w:rPr>
        <w:t>»</w:t>
      </w:r>
      <w:r w:rsidRPr="004A0678">
        <w:rPr>
          <w:rFonts w:eastAsia="Times New Roman" w:cs="Times New Roman"/>
          <w:szCs w:val="24"/>
        </w:rPr>
        <w:t>,</w:t>
      </w:r>
      <w:r>
        <w:rPr>
          <w:rFonts w:eastAsia="Times New Roman" w:cs="Times New Roman"/>
          <w:szCs w:val="24"/>
        </w:rPr>
        <w:t xml:space="preserve"> στα μπαχαρικά, όπως επίσης παρασκευάσματα λαχανικών, καρπών και φρούτων, καθώς και εκχυλίσματα, αποστάγματα και συμπυκνώματα του καφέ.</w:t>
      </w:r>
    </w:p>
    <w:p w14:paraId="4318B3E8"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Ένα άλλο που θεωρούμε πάρα πολύ σημαντικό, που ειλικρινά μας είχε διαφύγει, μετά από κάποια τροπολογία που κατέθεσε κάπο</w:t>
      </w:r>
      <w:r>
        <w:rPr>
          <w:rFonts w:eastAsia="Times New Roman" w:cs="Times New Roman"/>
          <w:szCs w:val="24"/>
        </w:rPr>
        <w:t xml:space="preserve">ιος Βουλευτής του ΣΥΡΙΖΑ, ο κ. Δημητριάδης -αν δεν κάνω λάθος, διορθώστε με αν κάνω λάθος- είναι το εξής: Υπάρχει, εκτός από το φυσικό αέριο, σε μια περιοχή της Μακεδονίας, στον Νομό Κοζάνης, η θέρμανση μέσω δικτύου, η τηλεθέρμανση. Και σε αυτήν οφείλουμε </w:t>
      </w:r>
      <w:r>
        <w:rPr>
          <w:rFonts w:eastAsia="Times New Roman" w:cs="Times New Roman"/>
          <w:szCs w:val="24"/>
        </w:rPr>
        <w:t xml:space="preserve">να χαμηλώσουμε τον ΦΠΑ από το 13% στο 6%. </w:t>
      </w:r>
    </w:p>
    <w:p w14:paraId="4318B3E9"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Αυτές είναι και αυτές μπορούμε και αυτές κάνουμε σήμερα. Θα συνεχίσουμε…</w:t>
      </w:r>
    </w:p>
    <w:p w14:paraId="4318B3EA" w14:textId="77777777" w:rsidR="001D7CFB" w:rsidRDefault="00EB4E04">
      <w:pPr>
        <w:spacing w:line="600" w:lineRule="auto"/>
        <w:ind w:firstLine="720"/>
        <w:jc w:val="both"/>
        <w:rPr>
          <w:rFonts w:eastAsia="Times New Roman" w:cs="Times New Roman"/>
          <w:szCs w:val="24"/>
        </w:rPr>
      </w:pPr>
      <w:r w:rsidRPr="0051567C">
        <w:rPr>
          <w:rFonts w:eastAsia="Times New Roman" w:cs="Times New Roman"/>
          <w:b/>
          <w:szCs w:val="24"/>
        </w:rPr>
        <w:t>ΣΩΚΡΑΤΗΣ</w:t>
      </w:r>
      <w:r>
        <w:rPr>
          <w:rFonts w:eastAsia="Times New Roman" w:cs="Times New Roman"/>
          <w:b/>
          <w:szCs w:val="24"/>
        </w:rPr>
        <w:t xml:space="preserve"> ΒΑΡΔΑΚΗΣ</w:t>
      </w:r>
      <w:r w:rsidRPr="009F50B3">
        <w:rPr>
          <w:rFonts w:eastAsia="Times New Roman" w:cs="Times New Roman"/>
          <w:b/>
          <w:szCs w:val="24"/>
        </w:rPr>
        <w:t>:</w:t>
      </w:r>
      <w:r w:rsidRPr="009F50B3">
        <w:rPr>
          <w:rFonts w:eastAsia="Times New Roman" w:cs="Times New Roman"/>
          <w:szCs w:val="24"/>
        </w:rPr>
        <w:t xml:space="preserve"> </w:t>
      </w:r>
      <w:r>
        <w:rPr>
          <w:rFonts w:eastAsia="Times New Roman" w:cs="Times New Roman"/>
          <w:szCs w:val="24"/>
        </w:rPr>
        <w:t xml:space="preserve">Τον μειώνετε στην τηλεθέρμανση; </w:t>
      </w:r>
    </w:p>
    <w:p w14:paraId="4318B3EB"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Οικονομικών)</w:t>
      </w:r>
      <w:r w:rsidRPr="009F50B3">
        <w:rPr>
          <w:rFonts w:eastAsia="Times New Roman" w:cs="Times New Roman"/>
          <w:b/>
          <w:szCs w:val="24"/>
        </w:rPr>
        <w:t>:</w:t>
      </w:r>
      <w:r>
        <w:rPr>
          <w:rFonts w:eastAsia="Times New Roman" w:cs="Times New Roman"/>
          <w:szCs w:val="24"/>
        </w:rPr>
        <w:t xml:space="preserve"> Τον μειώνουμε στην τηλεθέρμανση από το </w:t>
      </w:r>
      <w:r>
        <w:rPr>
          <w:rFonts w:eastAsia="Times New Roman" w:cs="Times New Roman"/>
          <w:szCs w:val="24"/>
        </w:rPr>
        <w:t>13% στο 6%.</w:t>
      </w:r>
    </w:p>
    <w:p w14:paraId="4318B3EC"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Αυτές είναι οι νομοτεχνικές που καταθέτουμε. Αυτά μπορούμε να κάνουμε και αυτά κάνουμε. Κάντε λίγη υπομονή, στο επόμενο διάστημα θα έχουμε και άλλες εκπλήξεις χρησιμοποιώντας τον δημοσιονομικό χώρο που θα έχουμε.</w:t>
      </w:r>
    </w:p>
    <w:p w14:paraId="4318B3ED"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Ευχαριστώ.</w:t>
      </w:r>
    </w:p>
    <w:p w14:paraId="4318B3EE"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(Στο σημείο αυτό η</w:t>
      </w:r>
      <w:r w:rsidRPr="000D63A8">
        <w:rPr>
          <w:rFonts w:eastAsia="Times New Roman" w:cs="Times New Roman"/>
          <w:szCs w:val="24"/>
        </w:rPr>
        <w:t xml:space="preserve"> </w:t>
      </w:r>
      <w:r>
        <w:rPr>
          <w:rFonts w:eastAsia="Times New Roman" w:cs="Times New Roman"/>
          <w:szCs w:val="24"/>
        </w:rPr>
        <w:t>Υ</w:t>
      </w:r>
      <w:r>
        <w:rPr>
          <w:rFonts w:eastAsia="Times New Roman" w:cs="Times New Roman"/>
          <w:szCs w:val="24"/>
        </w:rPr>
        <w:t xml:space="preserve">φυπουργός Οικονομικών κ. Αικατερίνη Παπανάτσιου </w:t>
      </w:r>
      <w:r w:rsidRPr="000D63A8">
        <w:rPr>
          <w:rFonts w:eastAsia="Times New Roman" w:cs="Times New Roman"/>
          <w:szCs w:val="24"/>
        </w:rPr>
        <w:t xml:space="preserve">καταθέτει για τα Πρακτικά </w:t>
      </w:r>
      <w:r>
        <w:rPr>
          <w:rFonts w:eastAsia="Times New Roman" w:cs="Times New Roman"/>
          <w:szCs w:val="24"/>
        </w:rPr>
        <w:t>τις προαναφερθείσες νομοτεχνικές βελτιώσεις, οι οποίες έχουν ως εξής:</w:t>
      </w:r>
      <w:r w:rsidRPr="006126C8">
        <w:rPr>
          <w:rFonts w:eastAsia="Times New Roman" w:cs="Times New Roman"/>
          <w:szCs w:val="24"/>
        </w:rPr>
        <w:t xml:space="preserve"> </w:t>
      </w:r>
    </w:p>
    <w:p w14:paraId="4318B3EF" w14:textId="77777777" w:rsidR="001D7CFB" w:rsidRDefault="00EB4E04">
      <w:pPr>
        <w:spacing w:line="600" w:lineRule="auto"/>
        <w:ind w:firstLine="720"/>
        <w:jc w:val="center"/>
        <w:rPr>
          <w:rFonts w:eastAsia="Times New Roman" w:cs="Times New Roman"/>
          <w:color w:val="FF0000"/>
          <w:szCs w:val="24"/>
        </w:rPr>
      </w:pPr>
      <w:r w:rsidRPr="00187684">
        <w:rPr>
          <w:rFonts w:eastAsia="Times New Roman" w:cs="Times New Roman"/>
          <w:color w:val="FF0000"/>
          <w:szCs w:val="24"/>
        </w:rPr>
        <w:t>(ΑΛΛΑΓΗ ΣΕΛΙΔΑΣ)</w:t>
      </w:r>
    </w:p>
    <w:p w14:paraId="4318B3F0" w14:textId="77777777" w:rsidR="001D7CFB" w:rsidRDefault="00EB4E04">
      <w:pPr>
        <w:spacing w:line="600" w:lineRule="auto"/>
        <w:ind w:firstLine="720"/>
        <w:jc w:val="center"/>
        <w:rPr>
          <w:rFonts w:eastAsia="Times New Roman" w:cs="Times New Roman"/>
          <w:color w:val="FF0000"/>
          <w:szCs w:val="24"/>
        </w:rPr>
      </w:pPr>
      <w:r w:rsidRPr="00187684">
        <w:rPr>
          <w:rFonts w:eastAsia="Times New Roman" w:cs="Times New Roman"/>
          <w:color w:val="FF0000"/>
          <w:szCs w:val="24"/>
        </w:rPr>
        <w:t>(Να μπουν οι σελίδες 244-246)</w:t>
      </w:r>
    </w:p>
    <w:p w14:paraId="4318B3F1" w14:textId="77777777" w:rsidR="001D7CFB" w:rsidRDefault="00EB4E04">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14:paraId="4318B3F2" w14:textId="77777777" w:rsidR="001D7CFB" w:rsidRDefault="00EB4E04">
      <w:pPr>
        <w:spacing w:line="600" w:lineRule="auto"/>
        <w:ind w:firstLine="720"/>
        <w:jc w:val="both"/>
        <w:rPr>
          <w:rFonts w:eastAsia="Times New Roman" w:cs="Times New Roman"/>
          <w:szCs w:val="24"/>
        </w:rPr>
      </w:pPr>
      <w:r w:rsidRPr="00DC4691">
        <w:rPr>
          <w:rFonts w:eastAsia="Times New Roman" w:cs="Times New Roman"/>
          <w:b/>
          <w:szCs w:val="24"/>
        </w:rPr>
        <w:t>ΠΡΟΕΔΡΕΥΩΝ (Γεώργιος Βαρεμένος)</w:t>
      </w:r>
      <w:r w:rsidRPr="009F50B3">
        <w:rPr>
          <w:rFonts w:eastAsia="Times New Roman" w:cs="Times New Roman"/>
          <w:b/>
          <w:szCs w:val="24"/>
        </w:rPr>
        <w:t>:</w:t>
      </w:r>
      <w:r w:rsidRPr="00DC4691">
        <w:rPr>
          <w:rFonts w:eastAsia="Times New Roman" w:cs="Times New Roman"/>
          <w:b/>
          <w:szCs w:val="24"/>
        </w:rPr>
        <w:t xml:space="preserve"> </w:t>
      </w:r>
      <w:r>
        <w:rPr>
          <w:rFonts w:eastAsia="Times New Roman" w:cs="Times New Roman"/>
          <w:szCs w:val="24"/>
        </w:rPr>
        <w:t>Κυρία Καρακώστ</w:t>
      </w:r>
      <w:r>
        <w:rPr>
          <w:rFonts w:eastAsia="Times New Roman" w:cs="Times New Roman"/>
          <w:szCs w:val="24"/>
        </w:rPr>
        <w:t>α, έχετε τον λόγο.</w:t>
      </w:r>
    </w:p>
    <w:p w14:paraId="4318B3F3"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ΙΩΑΝΝΗΣ ΒΡΟΥΤΣΗΣ</w:t>
      </w:r>
      <w:r w:rsidRPr="009F50B3">
        <w:rPr>
          <w:rFonts w:eastAsia="Times New Roman" w:cs="Times New Roman"/>
          <w:b/>
          <w:szCs w:val="24"/>
        </w:rPr>
        <w:t>:</w:t>
      </w:r>
      <w:r w:rsidRPr="009F50B3">
        <w:rPr>
          <w:rFonts w:eastAsia="Times New Roman" w:cs="Times New Roman"/>
          <w:szCs w:val="24"/>
        </w:rPr>
        <w:t xml:space="preserve"> </w:t>
      </w:r>
      <w:r>
        <w:rPr>
          <w:rFonts w:eastAsia="Times New Roman" w:cs="Times New Roman"/>
          <w:szCs w:val="24"/>
        </w:rPr>
        <w:t>Εγώ δεν θα απαντήσω;</w:t>
      </w:r>
    </w:p>
    <w:p w14:paraId="4318B3F4" w14:textId="77777777" w:rsidR="001D7CFB" w:rsidRDefault="00EB4E04">
      <w:pPr>
        <w:spacing w:line="600" w:lineRule="auto"/>
        <w:ind w:firstLine="720"/>
        <w:jc w:val="both"/>
        <w:rPr>
          <w:rFonts w:eastAsia="Times New Roman" w:cs="Times New Roman"/>
          <w:szCs w:val="24"/>
        </w:rPr>
      </w:pPr>
      <w:r w:rsidRPr="00DC4691">
        <w:rPr>
          <w:rFonts w:eastAsia="Times New Roman" w:cs="Times New Roman"/>
          <w:b/>
          <w:szCs w:val="24"/>
        </w:rPr>
        <w:t>ΠΡΟΕΔΡΕΥΩΝ (Γεώργιος Βαρεμένος)</w:t>
      </w:r>
      <w:r w:rsidRPr="009F50B3">
        <w:rPr>
          <w:rFonts w:eastAsia="Times New Roman" w:cs="Times New Roman"/>
          <w:b/>
          <w:szCs w:val="24"/>
        </w:rPr>
        <w:t>:</w:t>
      </w:r>
      <w:r w:rsidRPr="00DC4691">
        <w:rPr>
          <w:rFonts w:eastAsia="Times New Roman" w:cs="Times New Roman"/>
          <w:b/>
          <w:szCs w:val="24"/>
        </w:rPr>
        <w:t xml:space="preserve"> </w:t>
      </w:r>
      <w:r>
        <w:rPr>
          <w:rFonts w:eastAsia="Times New Roman" w:cs="Times New Roman"/>
          <w:szCs w:val="24"/>
        </w:rPr>
        <w:t xml:space="preserve">Όχι, μόλις πάρετε τον λόγο στη δευτερολογία σας. Δεν έχουμε τώρα τέτοιο </w:t>
      </w:r>
      <w:r>
        <w:rPr>
          <w:rFonts w:eastAsia="Times New Roman" w:cs="Times New Roman"/>
          <w:szCs w:val="24"/>
          <w:lang w:val="en-GB"/>
        </w:rPr>
        <w:t>debate</w:t>
      </w:r>
      <w:r w:rsidRPr="00C46C8C">
        <w:rPr>
          <w:rFonts w:eastAsia="Times New Roman" w:cs="Times New Roman"/>
          <w:szCs w:val="24"/>
        </w:rPr>
        <w:t>.</w:t>
      </w:r>
      <w:r>
        <w:rPr>
          <w:rFonts w:eastAsia="Times New Roman" w:cs="Times New Roman"/>
          <w:szCs w:val="24"/>
        </w:rPr>
        <w:t xml:space="preserve"> Θα μιλήσουν οι Βουλευτές τώρα.</w:t>
      </w:r>
    </w:p>
    <w:p w14:paraId="4318B3F5"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ΙΩΑΝΝΗΣ ΒΡΟΥΤΣΗΣ</w:t>
      </w:r>
      <w:r w:rsidRPr="009F50B3">
        <w:rPr>
          <w:rFonts w:eastAsia="Times New Roman" w:cs="Times New Roman"/>
          <w:b/>
          <w:szCs w:val="24"/>
        </w:rPr>
        <w:t>:</w:t>
      </w:r>
      <w:r w:rsidRPr="00A63248">
        <w:rPr>
          <w:rFonts w:eastAsia="Times New Roman" w:cs="Times New Roman"/>
          <w:b/>
          <w:szCs w:val="24"/>
        </w:rPr>
        <w:t xml:space="preserve"> </w:t>
      </w:r>
      <w:r>
        <w:rPr>
          <w:rFonts w:eastAsia="Times New Roman" w:cs="Times New Roman"/>
          <w:szCs w:val="24"/>
        </w:rPr>
        <w:t>Αυτό λέτε;</w:t>
      </w:r>
    </w:p>
    <w:p w14:paraId="4318B3F6" w14:textId="77777777" w:rsidR="001D7CFB" w:rsidRDefault="00EB4E04">
      <w:pPr>
        <w:spacing w:line="600" w:lineRule="auto"/>
        <w:ind w:firstLine="720"/>
        <w:jc w:val="both"/>
        <w:rPr>
          <w:rFonts w:eastAsia="Times New Roman" w:cs="Times New Roman"/>
          <w:szCs w:val="24"/>
        </w:rPr>
      </w:pPr>
      <w:r w:rsidRPr="00DC4691">
        <w:rPr>
          <w:rFonts w:eastAsia="Times New Roman" w:cs="Times New Roman"/>
          <w:b/>
          <w:szCs w:val="24"/>
        </w:rPr>
        <w:t xml:space="preserve">ΠΡΟΕΔΡΕΥΩΝ (Γεώργιος </w:t>
      </w:r>
      <w:r w:rsidRPr="00DC4691">
        <w:rPr>
          <w:rFonts w:eastAsia="Times New Roman" w:cs="Times New Roman"/>
          <w:b/>
          <w:szCs w:val="24"/>
        </w:rPr>
        <w:t>Βαρεμένος)</w:t>
      </w:r>
      <w:r w:rsidRPr="00A63248">
        <w:rPr>
          <w:rFonts w:eastAsia="Times New Roman" w:cs="Times New Roman"/>
          <w:b/>
          <w:szCs w:val="24"/>
        </w:rPr>
        <w:t>:</w:t>
      </w:r>
      <w:r w:rsidRPr="00DC4691">
        <w:rPr>
          <w:rFonts w:eastAsia="Times New Roman" w:cs="Times New Roman"/>
          <w:b/>
          <w:szCs w:val="24"/>
        </w:rPr>
        <w:t xml:space="preserve"> </w:t>
      </w:r>
      <w:r>
        <w:rPr>
          <w:rFonts w:eastAsia="Times New Roman" w:cs="Times New Roman"/>
          <w:szCs w:val="24"/>
        </w:rPr>
        <w:t>Κυρία Καρακώστα, έχετε τον λόγο.</w:t>
      </w:r>
    </w:p>
    <w:p w14:paraId="4318B3F7"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ΕΥΑΓΓΕΛΙΑ (ΕΥΗ) ΚΑΡΑΚΩΣΤΑ</w:t>
      </w:r>
      <w:r w:rsidRPr="00A63248">
        <w:rPr>
          <w:rFonts w:eastAsia="Times New Roman" w:cs="Times New Roman"/>
          <w:b/>
          <w:szCs w:val="24"/>
        </w:rPr>
        <w:t>:</w:t>
      </w:r>
      <w:r>
        <w:rPr>
          <w:rFonts w:eastAsia="Times New Roman" w:cs="Times New Roman"/>
          <w:szCs w:val="24"/>
        </w:rPr>
        <w:t xml:space="preserve"> Καλησπέρα. </w:t>
      </w:r>
    </w:p>
    <w:p w14:paraId="4318B3F8"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Από πού να ξεκινήσεις και πού να τελειώσεις. Θα ξεκινήσω, όμως, γιατί καμ</w:t>
      </w:r>
      <w:r>
        <w:rPr>
          <w:rFonts w:eastAsia="Times New Roman" w:cs="Times New Roman"/>
          <w:szCs w:val="24"/>
        </w:rPr>
        <w:t>μ</w:t>
      </w:r>
      <w:r>
        <w:rPr>
          <w:rFonts w:eastAsia="Times New Roman" w:cs="Times New Roman"/>
          <w:szCs w:val="24"/>
        </w:rPr>
        <w:t>ιά φορά θέλεις να πεις κάποια πράγματα, αλλά προκαλείσαι από τους προηγούμενους ομιλητές και αναγκ</w:t>
      </w:r>
      <w:r>
        <w:rPr>
          <w:rFonts w:eastAsia="Times New Roman" w:cs="Times New Roman"/>
          <w:szCs w:val="24"/>
        </w:rPr>
        <w:t xml:space="preserve">άζεσαι να απαντήσεις. </w:t>
      </w:r>
    </w:p>
    <w:p w14:paraId="4318B3F9"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Είναι σαφές ότι η Αριστερά με τη Δεξιά έχουν σοβαρές ιδεολογικές διαφορές και είναι εντελώς διαφορετικά πράγματα. Δεν χρειάζεται να πω πάρα πολλά. Τα είπε μόνος του ο κ. Βορίδης, διότι ο κ. Βορίδης είναι ο ιδεολόγος της καθαρής Δεξιά</w:t>
      </w:r>
      <w:r>
        <w:rPr>
          <w:rFonts w:eastAsia="Times New Roman" w:cs="Times New Roman"/>
          <w:szCs w:val="24"/>
        </w:rPr>
        <w:t xml:space="preserve">ς, για να μην πω και της ακραίας άποψης της Νέας Δημοκρατίας. Τα είπε μόνος του. Εμείς, λέει, οι αριστεροί </w:t>
      </w:r>
      <w:r w:rsidRPr="004327ED">
        <w:rPr>
          <w:rFonts w:eastAsia="Times New Roman" w:cs="Times New Roman"/>
          <w:szCs w:val="24"/>
        </w:rPr>
        <w:t>έχουμε εξισωτικές ιδέες,</w:t>
      </w:r>
      <w:r>
        <w:rPr>
          <w:rFonts w:eastAsia="Times New Roman" w:cs="Times New Roman"/>
          <w:szCs w:val="24"/>
        </w:rPr>
        <w:t xml:space="preserve"> τις οποίες δεν έχουν αυτοί, και άρα, πρέπει να μην υπάρχει εξίσωση, να υπάρχει ανισοτιμία στους ανθρώπους, να έχουν διαφορετ</w:t>
      </w:r>
      <w:r>
        <w:rPr>
          <w:rFonts w:eastAsia="Times New Roman" w:cs="Times New Roman"/>
          <w:szCs w:val="24"/>
        </w:rPr>
        <w:t>ικές ευκαιρίες, γιατί υπάρχουν οι έξυπνοι, οι ωραίοι και οι πλούσιοι και οι άλλοι είναι φτωχοί, άσχημοι και κακοί. Πώς πάμε, λοιπόν, να εξισώσουμε τους ανθρώπους; Σαφής διαφορά, η οποία είναι ιδεολογική διαφορά της Δεξιάς με την Αριστερά και την είπε με μί</w:t>
      </w:r>
      <w:r>
        <w:rPr>
          <w:rFonts w:eastAsia="Times New Roman" w:cs="Times New Roman"/>
          <w:szCs w:val="24"/>
        </w:rPr>
        <w:t>α φράση.</w:t>
      </w:r>
    </w:p>
    <w:p w14:paraId="4318B3FA"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Επίσης, προσδιόρισε το ποιοι άνθρωποι έχουν δικαίωμα στην υγεία και ποιοι όχι. Αλίμονο, οι παράνομοι μετανάστες πρέπει να πεθαίνουν στον δρόμο και εμείς απλώς να τους θάβουμε και αν. Δεν χρειάζεται να έχουν δωρεάν υγεία: Αφού μπήκαν παράνομα στη χ</w:t>
      </w:r>
      <w:r>
        <w:rPr>
          <w:rFonts w:eastAsia="Times New Roman" w:cs="Times New Roman"/>
          <w:szCs w:val="24"/>
        </w:rPr>
        <w:t xml:space="preserve">ώρα μας, πρέπει οπωσδήποτε και να πεθάνουν! </w:t>
      </w:r>
    </w:p>
    <w:p w14:paraId="4318B3FB"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Αυτές είναι οι ουσιαστικές διαφορές, γι’ αυτό και δεν μπορεί να αντιληφθεί για ποιον λόγο οι ανασφάλιστοι, που βέβαια δεν είναι μόνο οι παράνομοι μετανάστες, είναι και οι φτωχοί Έλληνες –προσέξτε, εκεί πάει το «εξισωτικές ιδέες»- δεν έχουν δικαίωμα στην υγ</w:t>
      </w:r>
      <w:r>
        <w:rPr>
          <w:rFonts w:eastAsia="Times New Roman" w:cs="Times New Roman"/>
          <w:szCs w:val="24"/>
        </w:rPr>
        <w:t xml:space="preserve">εία. </w:t>
      </w:r>
    </w:p>
    <w:p w14:paraId="4318B3FC"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Έτσι, λοιπόν, μας έκανε μια σαφή ανάλυση το</w:t>
      </w:r>
      <w:r>
        <w:rPr>
          <w:rFonts w:eastAsia="Times New Roman" w:cs="Times New Roman"/>
          <w:szCs w:val="24"/>
        </w:rPr>
        <w:t>ύ</w:t>
      </w:r>
      <w:r>
        <w:rPr>
          <w:rFonts w:eastAsia="Times New Roman" w:cs="Times New Roman"/>
          <w:szCs w:val="24"/>
        </w:rPr>
        <w:t xml:space="preserve"> τι πιστεύει η Δεξιά και πρέπει να το παραδεχτούμε. Όμως, συγχρόνως, πρέπει να αποφασίσετε και εσείς και να παραδεχτείτε κάποια στιγμή ότι εμείς ως Κυβέρνηση της Αριστεράς είχαμε σχεδιασμό και είχαμε και πρ</w:t>
      </w:r>
      <w:r>
        <w:rPr>
          <w:rFonts w:eastAsia="Times New Roman" w:cs="Times New Roman"/>
          <w:szCs w:val="24"/>
        </w:rPr>
        <w:t xml:space="preserve">όγραμμα. </w:t>
      </w:r>
    </w:p>
    <w:p w14:paraId="4318B3FD"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Θέλω να θυμηθείτε τη φράση που λέγαμε ότι εμείς κάνουμε εμπροσθοβαρείς επιλογές, δηλαδή στις δύσκολες φάσεις που περάσαμε μέσα από τα μνημόνια και μέσα από τις καταστάσεις που μας αφήσατε, με τους δανειστές στο κεφάλι μας, πράγματι, εμείς εμπροσθ</w:t>
      </w:r>
      <w:r>
        <w:rPr>
          <w:rFonts w:eastAsia="Times New Roman" w:cs="Times New Roman"/>
          <w:szCs w:val="24"/>
        </w:rPr>
        <w:t>οβαρώς πήραμε στην πλάτη μας οικονομικά μέτρα, τα οποία και δεν πιστεύαμε και το έχουμε ομολογήσει επανειλημμένως, δεν χρειάζεται να το επαναλαμβάνουμε.</w:t>
      </w:r>
    </w:p>
    <w:p w14:paraId="4318B3FE"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Ένα από αυτά, παραδείγματος χάριν, ήταν</w:t>
      </w:r>
      <w:r w:rsidRPr="005125DE">
        <w:rPr>
          <w:rFonts w:eastAsia="Times New Roman" w:cs="Times New Roman"/>
          <w:szCs w:val="24"/>
        </w:rPr>
        <w:t xml:space="preserve"> </w:t>
      </w:r>
      <w:r>
        <w:rPr>
          <w:rFonts w:eastAsia="Times New Roman" w:cs="Times New Roman"/>
          <w:szCs w:val="24"/>
        </w:rPr>
        <w:t>η μείωση των συντάξεων. Το εκμεταλλευτήκατε για πάρα πολύ μεγάλ</w:t>
      </w:r>
      <w:r>
        <w:rPr>
          <w:rFonts w:eastAsia="Times New Roman" w:cs="Times New Roman"/>
          <w:szCs w:val="24"/>
        </w:rPr>
        <w:t xml:space="preserve">ο χρονικό διάστημα, βάλατε όλους τους συνταξιούχους να φωνάζουν εναντίον μας, αλλά σήμερα, καλώς ή κακώς, δύσκολα μεν αλλά το καταφέραμε δε, και έτσι δεν μειώσαμε τις συντάξεις. Έτσι καταφέραμε να επαναφέρουμε τις συλλογικές συμβάσεις, να καταργήσουμε τον </w:t>
      </w:r>
      <w:r>
        <w:rPr>
          <w:rFonts w:eastAsia="Times New Roman" w:cs="Times New Roman"/>
          <w:szCs w:val="24"/>
        </w:rPr>
        <w:t>υποκατώτατο μισθό και τόσα άλλα που έχουμε κάνει μέχρι σήμερα, τα οποία στον κόσμο είναι σαφώς γνωστά.</w:t>
      </w:r>
    </w:p>
    <w:p w14:paraId="4318B3FF"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Ποιοι βρέθηκαν, συνάδελφοι και συναδέλφισσες, χρεωμένοι; Εγώ είμαι αρχιτέκτονας. Όλος ο κλάδος των πολιτικών μηχανικών, των αρχιτεκτόνων, των τοπογράφων,</w:t>
      </w:r>
      <w:r>
        <w:rPr>
          <w:rFonts w:eastAsia="Times New Roman" w:cs="Times New Roman"/>
          <w:szCs w:val="24"/>
        </w:rPr>
        <w:t xml:space="preserve"> όλων των μηχανικών και όλης της κατηγορίας της δικής μου. Από το 2010, αν θυμόσαστε, σταμάτησε η οικοδομή και βρέθηκαν οι εργολάβοι, που είχαν αντιπαροχές, με απούλητα ακίνητα στο κεφάλι τους, να πληρώνουν ΕΝΦΙΑ, που εσείς τον βάλατε, να πληρώνουν ένα σωρ</w:t>
      </w:r>
      <w:r>
        <w:rPr>
          <w:rFonts w:eastAsia="Times New Roman" w:cs="Times New Roman"/>
          <w:szCs w:val="24"/>
        </w:rPr>
        <w:t xml:space="preserve">ό πράγματα και να μην έχουν εισπράξει το κέρδος της δουλειάς τους. </w:t>
      </w:r>
    </w:p>
    <w:p w14:paraId="4318B400"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Όλους αυτούς, οι οποίοι</w:t>
      </w:r>
      <w:r>
        <w:rPr>
          <w:rFonts w:eastAsia="Times New Roman" w:cs="Times New Roman"/>
          <w:szCs w:val="24"/>
        </w:rPr>
        <w:t xml:space="preserve"> βρέθηκαν χρεωμένοι</w:t>
      </w:r>
      <w:r>
        <w:rPr>
          <w:rFonts w:eastAsia="Times New Roman" w:cs="Times New Roman"/>
          <w:szCs w:val="24"/>
        </w:rPr>
        <w:t>,</w:t>
      </w:r>
      <w:r>
        <w:rPr>
          <w:rFonts w:eastAsia="Times New Roman" w:cs="Times New Roman"/>
          <w:szCs w:val="24"/>
        </w:rPr>
        <w:t xml:space="preserve"> ερχόμαστε εμείς σήμερα -γιατί στη δική σας διακυβέρνηση βρέθηκαν αυτοί χρεωμένοι, όχι στη δική μας- με αυτές τις εκατόν είκοσι δόσεις να τους διευκολύνουμε να πάρουν σύνταξη, γιατί –σκεφτείτε- δέκα χρόνια πριν άνθρωποι, ελεύθεροι επαγγελματίες είναι πριν </w:t>
      </w:r>
      <w:r w:rsidRPr="00E22985">
        <w:rPr>
          <w:rFonts w:eastAsia="Times New Roman" w:cs="Times New Roman"/>
          <w:szCs w:val="24"/>
        </w:rPr>
        <w:t>τη σύνταξη</w:t>
      </w:r>
      <w:r>
        <w:rPr>
          <w:rFonts w:eastAsia="Times New Roman" w:cs="Times New Roman"/>
          <w:szCs w:val="24"/>
        </w:rPr>
        <w:t xml:space="preserve"> και τώρα θα καταφέρουν να πάρουν σύνταξη. </w:t>
      </w:r>
    </w:p>
    <w:p w14:paraId="4318B401"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Αυτό δεν το βλέπετε; </w:t>
      </w:r>
      <w:r w:rsidRPr="00E22985">
        <w:rPr>
          <w:rFonts w:eastAsia="Times New Roman" w:cs="Times New Roman"/>
          <w:szCs w:val="24"/>
        </w:rPr>
        <w:t>Κινητοποιήσατε αρκετούς.</w:t>
      </w:r>
      <w:r>
        <w:rPr>
          <w:rFonts w:eastAsia="Times New Roman" w:cs="Times New Roman"/>
          <w:szCs w:val="24"/>
        </w:rPr>
        <w:t xml:space="preserve"> Και πραγματικά στο γραφείο μου, επειδή είμαι και γυναίκα, έρχονταν οι χήρες οι οποίες μας έλεγαν «κάντε το τώρα». Τους εξηγούσαμε ότι πράγματι δεν μπορούμε </w:t>
      </w:r>
      <w:r>
        <w:rPr>
          <w:rFonts w:eastAsia="Times New Roman" w:cs="Times New Roman"/>
          <w:szCs w:val="24"/>
        </w:rPr>
        <w:t xml:space="preserve">να το κάνουμε τώρα, όμως στην πρώτη ευκαιρία μετά το μνημόνιο θα το διορθώσουμε. Τους </w:t>
      </w:r>
      <w:r w:rsidRPr="00E22985">
        <w:rPr>
          <w:rFonts w:eastAsia="Times New Roman" w:cs="Times New Roman"/>
          <w:szCs w:val="24"/>
        </w:rPr>
        <w:t>τουμπάρατε</w:t>
      </w:r>
      <w:r w:rsidRPr="005136C7">
        <w:rPr>
          <w:rFonts w:eastAsia="Times New Roman" w:cs="Times New Roman"/>
          <w:b/>
          <w:szCs w:val="24"/>
        </w:rPr>
        <w:t xml:space="preserve"> </w:t>
      </w:r>
      <w:r>
        <w:rPr>
          <w:rFonts w:eastAsia="Times New Roman" w:cs="Times New Roman"/>
          <w:szCs w:val="24"/>
        </w:rPr>
        <w:t xml:space="preserve">τόσο πολύ που δεν μας πίστευαν. Σήμερα, όμως, καλώς ή κακώς, πήρα πολλά τηλεφωνήματα που μας είπαν «μπράβο, το κάνατε». Άρα σε αυτούς τι σημαίνει; Ότι αρχίζει </w:t>
      </w:r>
      <w:r>
        <w:rPr>
          <w:rFonts w:eastAsia="Times New Roman" w:cs="Times New Roman"/>
          <w:szCs w:val="24"/>
        </w:rPr>
        <w:t>μια στροφή στο μυαλό του κόσμου, να καταλαβαίνει ότι αυτή η Κυβέρνηση νοικοκυρεύει τα πράγματα και τα νοικοκυρεύει υπέρ των ανθρώπων που πραγματικά έχουν ανάγκη.</w:t>
      </w:r>
    </w:p>
    <w:p w14:paraId="4318B402" w14:textId="77777777" w:rsidR="001D7CFB" w:rsidRDefault="00EB4E04">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w:t>
      </w:r>
      <w:r>
        <w:rPr>
          <w:rFonts w:eastAsia="Times New Roman" w:cs="Times New Roman"/>
          <w:szCs w:val="24"/>
        </w:rPr>
        <w:t>ως του χρόνου ομιλίας του κυρίας Βουλευτού</w:t>
      </w:r>
      <w:r w:rsidRPr="00F81B27">
        <w:rPr>
          <w:rFonts w:eastAsia="Times New Roman" w:cs="Times New Roman"/>
          <w:szCs w:val="24"/>
        </w:rPr>
        <w:t>)</w:t>
      </w:r>
    </w:p>
    <w:p w14:paraId="4318B403"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Κύριε Πρό</w:t>
      </w:r>
      <w:r>
        <w:rPr>
          <w:rFonts w:eastAsia="Times New Roman" w:cs="Times New Roman"/>
          <w:szCs w:val="24"/>
        </w:rPr>
        <w:t>εδρε, αν θέλετε –αχ, αυτό το κουδούνι!- να μου δώσετε λίγο χρόνο κλείνοντας το κουδούνι.</w:t>
      </w:r>
    </w:p>
    <w:p w14:paraId="4318B404"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Πρέπει πραγματικά να καταλάβουμε το τι ακριβώς κάναμε και πρέπει να το καταλάβουν οι δεξιοί με τους οποίους πράγματι έχουμε διαφορά. Εμείς κάναμε και αναδιανομή μέσω τ</w:t>
      </w:r>
      <w:r>
        <w:rPr>
          <w:rFonts w:eastAsia="Times New Roman" w:cs="Times New Roman"/>
          <w:szCs w:val="24"/>
        </w:rPr>
        <w:t>ων νόμων που περάσαμε.</w:t>
      </w:r>
    </w:p>
    <w:p w14:paraId="4318B405"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Παραδείγματος χάριν, ο νόμος Κατρούγκαλου, που πληρώνεις ασφαλιστικά με βάση το εισόδημά σου, πράγματι επιβάρυνε αυτούς που είχαν υψηλό εισόδημα, αλλά τους πολλούς, που είχαν χαμηλό εισόδημα, τους διευκόλυνε, γιατί κάποιοι, οι λίγοι,</w:t>
      </w:r>
      <w:r>
        <w:rPr>
          <w:rFonts w:eastAsia="Times New Roman" w:cs="Times New Roman"/>
          <w:szCs w:val="24"/>
        </w:rPr>
        <w:t xml:space="preserve"> πλήρωσαν περισσότερο και αυτό το κομμάτι ισχυροποίησε τα ταμεία μας. Παρά το γεγονός ότι το 80% των ασφαλισμένων πλήρωσε το ένα τέταρτο από αυτό που πλήρωνε πριν, παρ’ όλα αυτά ισορρόπησαν τα ταμεία. Αυτό είναι μια αναδιανομή η οποία έχει σκοπό, έχει στόχ</w:t>
      </w:r>
      <w:r>
        <w:rPr>
          <w:rFonts w:eastAsia="Times New Roman" w:cs="Times New Roman"/>
          <w:szCs w:val="24"/>
        </w:rPr>
        <w:t xml:space="preserve">ο και μεταφέρει κομμάτια από αυτούς που έχουν σε λειτουργίες αυτών που δεν έχουν. Αυτή είναι η Αριστερά. Αυτό πρεσβεύουμε και αυτό θα κάνουμε και σαφώς όλο αυτό δεν αρέσει στη Δεξιά. </w:t>
      </w:r>
    </w:p>
    <w:p w14:paraId="4318B406" w14:textId="77777777" w:rsidR="001D7CFB" w:rsidRDefault="00EB4E04">
      <w:pPr>
        <w:spacing w:line="600" w:lineRule="auto"/>
        <w:ind w:firstLine="720"/>
        <w:jc w:val="both"/>
        <w:rPr>
          <w:rFonts w:eastAsia="Times New Roman" w:cs="Times New Roman"/>
          <w:color w:val="000000" w:themeColor="text1"/>
          <w:szCs w:val="24"/>
        </w:rPr>
      </w:pPr>
      <w:r w:rsidRPr="00B40D3E">
        <w:rPr>
          <w:rFonts w:eastAsia="Times New Roman" w:cs="Times New Roman"/>
          <w:color w:val="000000" w:themeColor="text1"/>
          <w:szCs w:val="24"/>
        </w:rPr>
        <w:t>Βεβαίως, θα ήθελα να αναφερθώ σε πάρα πολλά εξαιρετικά θετικά στοιχεία π</w:t>
      </w:r>
      <w:r w:rsidRPr="00B40D3E">
        <w:rPr>
          <w:rFonts w:eastAsia="Times New Roman" w:cs="Times New Roman"/>
          <w:color w:val="000000" w:themeColor="text1"/>
          <w:szCs w:val="24"/>
        </w:rPr>
        <w:t xml:space="preserve">ου έχει αυτός ο νόμος, αλλά αντιλαμβάνεστε ότι δεν προλαβαίνω. </w:t>
      </w:r>
    </w:p>
    <w:p w14:paraId="4318B407" w14:textId="77777777" w:rsidR="001D7CFB" w:rsidRDefault="00EB4E04">
      <w:pPr>
        <w:spacing w:line="600" w:lineRule="auto"/>
        <w:ind w:firstLine="720"/>
        <w:jc w:val="both"/>
        <w:rPr>
          <w:rFonts w:eastAsia="Times New Roman" w:cs="Times New Roman"/>
          <w:szCs w:val="24"/>
        </w:rPr>
      </w:pPr>
      <w:r w:rsidRPr="00B40D3E">
        <w:rPr>
          <w:rFonts w:eastAsia="Times New Roman" w:cs="Times New Roman"/>
          <w:color w:val="000000" w:themeColor="text1"/>
          <w:szCs w:val="24"/>
        </w:rPr>
        <w:t>Όσον αφορά τα επιμέρους και οι γυναίκες οι χήρες αντιλαμβάνονται και οι άντρες, γιατί δεν μιλάμε μόνο για τις χήρες, μιλάμε γενικώς για τη χηρεία, καθώς και για τα παιδιά που αυξάνονται οι χρό</w:t>
      </w:r>
      <w:r w:rsidRPr="00B40D3E">
        <w:rPr>
          <w:rFonts w:eastAsia="Times New Roman" w:cs="Times New Roman"/>
          <w:color w:val="000000" w:themeColor="text1"/>
          <w:szCs w:val="24"/>
        </w:rPr>
        <w:t>νοι κ</w:t>
      </w:r>
      <w:r w:rsidRPr="00B40D3E">
        <w:rPr>
          <w:rFonts w:eastAsia="Times New Roman" w:cs="Times New Roman"/>
          <w:color w:val="000000" w:themeColor="text1"/>
          <w:szCs w:val="24"/>
        </w:rPr>
        <w:t>.</w:t>
      </w:r>
      <w:r w:rsidRPr="00B40D3E">
        <w:rPr>
          <w:rFonts w:eastAsia="Times New Roman" w:cs="Times New Roman"/>
          <w:color w:val="000000" w:themeColor="text1"/>
          <w:szCs w:val="24"/>
        </w:rPr>
        <w:t>λπ</w:t>
      </w:r>
      <w:r w:rsidRPr="00B40D3E">
        <w:rPr>
          <w:rFonts w:eastAsia="Times New Roman" w:cs="Times New Roman"/>
          <w:color w:val="000000" w:themeColor="text1"/>
          <w:szCs w:val="24"/>
        </w:rPr>
        <w:t>.</w:t>
      </w:r>
      <w:r w:rsidRPr="00B40D3E">
        <w:rPr>
          <w:rFonts w:eastAsia="Times New Roman" w:cs="Times New Roman"/>
          <w:color w:val="000000" w:themeColor="text1"/>
          <w:szCs w:val="24"/>
        </w:rPr>
        <w:t xml:space="preserve">. Όμως, εξαιρετικό είναι </w:t>
      </w:r>
      <w:r>
        <w:rPr>
          <w:rFonts w:eastAsia="Times New Roman" w:cs="Times New Roman"/>
          <w:szCs w:val="24"/>
        </w:rPr>
        <w:t>ένα μέτρο στο οποίο ήθελα οπωσδήποτε να αναφερθώ, η θέσπιση του βάσιμου λόγου απόλυσης.</w:t>
      </w:r>
    </w:p>
    <w:p w14:paraId="4318B408"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Είναι φοβερό αυτό το σημείο. Ο εργοδότης οφείλει πράγματι να αποδείξει για ποιον λόγο απολύει τον υπάλληλό του και όχι όταν διεκδικεί </w:t>
      </w:r>
      <w:r>
        <w:rPr>
          <w:rFonts w:eastAsia="Times New Roman" w:cs="Times New Roman"/>
          <w:szCs w:val="24"/>
        </w:rPr>
        <w:t>τα δικαιώματά του να μπορεί να τον απολύει χωρίς λόγο και βέβαια στην κρίση να προσλαμβάνει αυτόν που του στοιχίζει πιο φθηνά.</w:t>
      </w:r>
    </w:p>
    <w:p w14:paraId="4318B409"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Ευχαριστώ πολύ.</w:t>
      </w:r>
    </w:p>
    <w:p w14:paraId="4318B40A" w14:textId="77777777" w:rsidR="001D7CFB" w:rsidRDefault="00EB4E04">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ΣΥΡΙΖΑ)</w:t>
      </w:r>
    </w:p>
    <w:p w14:paraId="4318B40B" w14:textId="77777777" w:rsidR="001D7CFB" w:rsidRDefault="00EB4E04">
      <w:pPr>
        <w:spacing w:line="600" w:lineRule="auto"/>
        <w:ind w:firstLine="720"/>
        <w:jc w:val="both"/>
        <w:rPr>
          <w:rFonts w:eastAsia="Times New Roman" w:cs="Times New Roman"/>
          <w:szCs w:val="24"/>
        </w:rPr>
      </w:pPr>
      <w:r w:rsidRPr="00E334D9">
        <w:rPr>
          <w:rFonts w:eastAsia="Times New Roman" w:cs="Times New Roman"/>
          <w:b/>
          <w:szCs w:val="24"/>
        </w:rPr>
        <w:t xml:space="preserve">ΠΡΟΕΔΡΕΥΩΝ (Γεώργιος Βαρεμένος): </w:t>
      </w:r>
      <w:r>
        <w:rPr>
          <w:rFonts w:eastAsia="Times New Roman" w:cs="Times New Roman"/>
          <w:szCs w:val="24"/>
        </w:rPr>
        <w:t>Και εμείς ευχαριστούμε.</w:t>
      </w:r>
    </w:p>
    <w:p w14:paraId="4318B40C"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Ο κ. Φορτσάκ</w:t>
      </w:r>
      <w:r>
        <w:rPr>
          <w:rFonts w:eastAsia="Times New Roman" w:cs="Times New Roman"/>
          <w:szCs w:val="24"/>
        </w:rPr>
        <w:t>ης από τη Νέα Δημοκρατία έχει τον λόγο.</w:t>
      </w:r>
    </w:p>
    <w:p w14:paraId="4318B40D"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Ευχαριστώ πολύ, κύριε Πρόεδρε.</w:t>
      </w:r>
    </w:p>
    <w:p w14:paraId="4318B40E"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συζητάμε σήμερα πολλές ώρες την περίφημη ρύθμιση των οφειλών προς τους φορείς κοινωνικής ασφάλισης, προς τη φορολογική διοίκηση και προ</w:t>
      </w:r>
      <w:r>
        <w:rPr>
          <w:rFonts w:eastAsia="Times New Roman" w:cs="Times New Roman"/>
          <w:szCs w:val="24"/>
        </w:rPr>
        <w:t>ς τους ΟΤΑ. Μια ρύθμιση η οποία είναι πολυδιαφημισμένη, αναμενόμενη εδώ και πολύ καιρό και η οποία</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στην πραγματικότητα είναι επιβεβλημένη, που όμως πάσχει από πολλές πλευρές. Πάσχει λόγω της προέλευσής της από τη βάση της, πάσχει λόγω του ότι η </w:t>
      </w:r>
      <w:r>
        <w:rPr>
          <w:rFonts w:eastAsia="Times New Roman" w:cs="Times New Roman"/>
          <w:szCs w:val="24"/>
        </w:rPr>
        <w:t>αποτελεσματικότητά της δεν θα είναι αυτή που αναμένεται και πάσχει διότι δεν εντάσσεται σε ένα συνολικότερο σχέδιο και θα πω δυο σκέψεις για κάθε ένα από τα σημεία αυτά.</w:t>
      </w:r>
    </w:p>
    <w:p w14:paraId="4318B40F"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Πρώτα-πρώτα, η Κυβέρνηση παραμένει σήμερα το ίδιο αμετανόητη όσο και εδώ και πολύ καιρ</w:t>
      </w:r>
      <w:r>
        <w:rPr>
          <w:rFonts w:eastAsia="Times New Roman" w:cs="Times New Roman"/>
          <w:szCs w:val="24"/>
        </w:rPr>
        <w:t xml:space="preserve">ό, σε σχέση με την πολιτική φοροεξόντωσης των πολιτών, την οποία ακολουθεί σταθερά, χωρίς να διδάσκεται τίποτα από τα μέχρι σήμερα αποτελέσματα, ιδίως τα αποτελέσματα που έχουν θίξει την πολύπαθη μεσαία τάξη. Η πολιτική της επιβολής υπέρογκων ασφαλιστικών </w:t>
      </w:r>
      <w:r>
        <w:rPr>
          <w:rFonts w:eastAsia="Times New Roman" w:cs="Times New Roman"/>
          <w:szCs w:val="24"/>
        </w:rPr>
        <w:t>εισφορών, η πολιτική της οικονομικής εξαθλίωσης των επιχειρήσεων με τα βάρη τα οποία υφίστανται και από τη φορολογία, η πολιτική της στέρησης πολύτιμης ρευστότητας από την αγορά με τη μη αποπληρωμή των ληξιπρόθεσμων οφειλών.</w:t>
      </w:r>
    </w:p>
    <w:p w14:paraId="4318B410"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Θυμίζω ότι έχουμε συνολικά είκο</w:t>
      </w:r>
      <w:r>
        <w:rPr>
          <w:rFonts w:eastAsia="Times New Roman" w:cs="Times New Roman"/>
          <w:szCs w:val="24"/>
        </w:rPr>
        <w:t xml:space="preserve">σι επτά νέους φόρους και δεκαεπτά μειώσεις συντάξεων και αυξήσεις εισφορών επί ΣΥΡΙΖΑ. Έτσι άλλωστε κατέκτησε η χώρα μας το θλιβερό προνόμιο να την αναγνωρίζει ο ΟΟΣΑ ως πρωταθλήτρια στην αύξηση των φόρων, στην έκθεση σχετικά με τα στατιστικά των δημοσίων </w:t>
      </w:r>
      <w:r>
        <w:rPr>
          <w:rFonts w:eastAsia="Times New Roman" w:cs="Times New Roman"/>
          <w:szCs w:val="24"/>
        </w:rPr>
        <w:t>εσόδων του 2018. Αυτή η κυβερνητική πολιτική έρχεται σε πλήρη αντίθεση με εκείνη όλων των υπολοίπων ευρωπαϊκών χωρών, όπου οι φόροι ακολουθούν γενικά πορεία πτωτική και εκτοξεύει το ληξιπρόθεσμο ιδιωτικό χρέος σε ύψη δυσθεώρητα.</w:t>
      </w:r>
    </w:p>
    <w:p w14:paraId="4318B411"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Είναι χαρακτηριστικό ότι το</w:t>
      </w:r>
      <w:r>
        <w:rPr>
          <w:rFonts w:eastAsia="Times New Roman" w:cs="Times New Roman"/>
          <w:szCs w:val="24"/>
        </w:rPr>
        <w:t xml:space="preserve">ν Μάρτιο του 2019, οι οφειλές στην </w:t>
      </w:r>
      <w:r>
        <w:rPr>
          <w:rFonts w:eastAsia="Times New Roman" w:cs="Times New Roman"/>
          <w:szCs w:val="24"/>
        </w:rPr>
        <w:t>ε</w:t>
      </w:r>
      <w:r>
        <w:rPr>
          <w:rFonts w:eastAsia="Times New Roman" w:cs="Times New Roman"/>
          <w:szCs w:val="24"/>
        </w:rPr>
        <w:t>φορία και στα ασφαλιστικά ταμεία ξεπέρασαν τα 140.000.000.000 και ήταν αυτές οι οφειλές αυξημένες 64% από τον Δεκέμβριο του 2014. Συνολικά, πάνω από 5,5 εκατομμύρια συμπολίτες μας χρωστούν στο δημόσιο και παραπάνω από έν</w:t>
      </w:r>
      <w:r>
        <w:rPr>
          <w:rFonts w:eastAsia="Times New Roman" w:cs="Times New Roman"/>
          <w:szCs w:val="24"/>
        </w:rPr>
        <w:t>α εκατομμύριο εκατό χιλιάδες συμπολίτες έχουν υποστεί μέτρα αναγκαστικής εκτέλεσης.</w:t>
      </w:r>
    </w:p>
    <w:p w14:paraId="4318B412"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Αν ήμασταν σε μια κατάσταση, όπου θα μπορούσαμε να μοιράσουμε χρήματα από μια υπεραπόδοση που δεν θα οφείλεται σε υπεραφαίμαξη, αλλά σε οικονομική υπεραπόδοση, τότε θα ήταν</w:t>
      </w:r>
      <w:r>
        <w:rPr>
          <w:rFonts w:eastAsia="Times New Roman" w:cs="Times New Roman"/>
          <w:szCs w:val="24"/>
        </w:rPr>
        <w:t xml:space="preserve"> τα μέτρα πραγματικά αποτελεσματικά. Καλοδεχούμενα και τώρα, γιατί και τώρα χρειάζονται τα μέτρα, αλλά η βιωσιμότητά τους, εάν δεν στηριχθεί μέσα από μια οικονομική πολιτική ανάπτυξης αποτελεσματικά, πάσχει.</w:t>
      </w:r>
    </w:p>
    <w:p w14:paraId="4318B413"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Είναι προφανές ότι δεν υπάρχει διέξοδος από το τ</w:t>
      </w:r>
      <w:r>
        <w:rPr>
          <w:rFonts w:eastAsia="Times New Roman" w:cs="Times New Roman"/>
          <w:szCs w:val="24"/>
        </w:rPr>
        <w:t>εράστιο πρόβλημα που έχει δημιουργηθεί από τα χρέη, χωρίς μια ρύθμιση συνολική. Και αυτός ο συνολικός χαρακτήρας λείπει από τη σημερινή ρύθμιση.</w:t>
      </w:r>
    </w:p>
    <w:p w14:paraId="4318B414"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Η Νέα Δημοκρατία έχει προτείνει εδώ περίπου και έναν χρόνο μια γενναία ρύθμιση του ζητήματος και ειδικότερα για</w:t>
      </w:r>
      <w:r>
        <w:rPr>
          <w:rFonts w:eastAsia="Times New Roman" w:cs="Times New Roman"/>
          <w:szCs w:val="24"/>
        </w:rPr>
        <w:t xml:space="preserve"> τις εκατόν είκοσι δόσεις</w:t>
      </w:r>
      <w:r>
        <w:rPr>
          <w:rFonts w:eastAsia="Times New Roman" w:cs="Times New Roman"/>
          <w:szCs w:val="24"/>
        </w:rPr>
        <w:t>,</w:t>
      </w:r>
      <w:r>
        <w:rPr>
          <w:rFonts w:eastAsia="Times New Roman" w:cs="Times New Roman"/>
          <w:szCs w:val="24"/>
        </w:rPr>
        <w:t xml:space="preserve"> μια ρύθμιση που, πρώτον, θα ξεκαθαρίζει τις παλιές ανείσπρακτες οφειλές, μια ρύθμιση που θα δίνει τη δυνατότητα στους οφειλέτες να παραμένουν εντός της ρύθμισης για τις παλιές οφειλές και θα τους επιτρέπει συγχρόνως να είναι συνε</w:t>
      </w:r>
      <w:r>
        <w:rPr>
          <w:rFonts w:eastAsia="Times New Roman" w:cs="Times New Roman"/>
          <w:szCs w:val="24"/>
        </w:rPr>
        <w:t xml:space="preserve">πείς στις </w:t>
      </w:r>
      <w:r>
        <w:rPr>
          <w:rFonts w:eastAsia="Times New Roman" w:cs="Times New Roman"/>
          <w:szCs w:val="24"/>
        </w:rPr>
        <w:t>τ</w:t>
      </w:r>
      <w:r>
        <w:rPr>
          <w:rFonts w:eastAsia="Times New Roman" w:cs="Times New Roman"/>
          <w:szCs w:val="24"/>
        </w:rPr>
        <w:t xml:space="preserve">ρέχουσες υποχρεώσεις τους. </w:t>
      </w:r>
    </w:p>
    <w:p w14:paraId="4318B415"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Θυμίζω ότι υπάρχουν οφειλέτες οι οποίοι και χίλιες διακόσιες να κάνουμε τις </w:t>
      </w:r>
      <w:r>
        <w:rPr>
          <w:rFonts w:eastAsia="Times New Roman" w:cs="Times New Roman"/>
          <w:szCs w:val="24"/>
        </w:rPr>
        <w:t>δόσεις</w:t>
      </w:r>
      <w:r>
        <w:rPr>
          <w:rFonts w:eastAsia="Times New Roman" w:cs="Times New Roman"/>
          <w:szCs w:val="24"/>
        </w:rPr>
        <w:t>, πάλι δεν θα μπορέσουν να πληρώσουν, διότι απλούστατα δεν έχουν τίποτα. Εκεί χρειάζεται μια περίοδος χάριτος.</w:t>
      </w:r>
    </w:p>
    <w:p w14:paraId="4318B416"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Η αποτελεσματικότητα των</w:t>
      </w:r>
      <w:r>
        <w:rPr>
          <w:rFonts w:eastAsia="Times New Roman" w:cs="Times New Roman"/>
          <w:szCs w:val="24"/>
        </w:rPr>
        <w:t xml:space="preserve"> μέτρων πάσχει από πολλές πλευρές. Από τα εισοδηματικά κριτήρια, από τα οποία εξαρτάται το ύψος των δόσεων, από το τεράστιο επιτόκιο που συνεχίζει να βαρύνει τους οφειλέτες, το 5%, που το συγκρίνουμε με το μισό και λιγότερο από το μισό, όταν είναι αντίστρο</w:t>
      </w:r>
      <w:r>
        <w:rPr>
          <w:rFonts w:eastAsia="Times New Roman" w:cs="Times New Roman"/>
          <w:szCs w:val="24"/>
        </w:rPr>
        <w:t>φη η οφειλή, όταν χρωστάει το δημόσιο, από τον ετεροβαρή χαρακτήρα της προτεινόμενης ρύθμισης για τις μικρομεσαίες επιχειρήσεις και από την πλήρη απουσία να λάβουμε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ότι υπάρχουν και συνεπείς, οι οποίοι, παρά το ότι βρίσκονται στην ίδια οικονομική,</w:t>
      </w:r>
      <w:r>
        <w:rPr>
          <w:rFonts w:eastAsia="Times New Roman" w:cs="Times New Roman"/>
          <w:szCs w:val="24"/>
        </w:rPr>
        <w:t xml:space="preserve"> οικογενειακή και κοινωνική κατάσταση με αυτούς που δεν τα κατάφεραν, πιέστηκαν και τα κατάφεραν. Θα τους αφήσουμε αυτούς απ’ έξω; Εδώ τίθεται και ένα ζήτημα συνταγματικής προστασίας με βάση την αρχή της ισότητας. </w:t>
      </w:r>
    </w:p>
    <w:p w14:paraId="4318B417"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Η απόγνωση στην οποία έχουν περιέλθει οι </w:t>
      </w:r>
      <w:r>
        <w:rPr>
          <w:rFonts w:eastAsia="Times New Roman" w:cs="Times New Roman"/>
          <w:szCs w:val="24"/>
        </w:rPr>
        <w:t>πολίτες πρέπει να γίνει κοινή συνείδηση σε όλους μας. Η κατάσταση που δημιουργείται τώρα με την καινούργια λεγόμενη δέκατη τρίτη σύνταξη ελάχιστα θα βελτιώσει τα πράγματα. Αυτό το επίδομα</w:t>
      </w:r>
      <w:r>
        <w:rPr>
          <w:rFonts w:eastAsia="Times New Roman" w:cs="Times New Roman"/>
          <w:szCs w:val="24"/>
        </w:rPr>
        <w:t>,</w:t>
      </w:r>
      <w:r>
        <w:rPr>
          <w:rFonts w:eastAsia="Times New Roman" w:cs="Times New Roman"/>
          <w:szCs w:val="24"/>
        </w:rPr>
        <w:t xml:space="preserve"> το οποίο στην πραγματικότητα αντιπροσωπεύει το 1/3 του ποσού που άλ</w:t>
      </w:r>
      <w:r>
        <w:rPr>
          <w:rFonts w:eastAsia="Times New Roman" w:cs="Times New Roman"/>
          <w:szCs w:val="24"/>
        </w:rPr>
        <w:t>λοτε ήταν η δέκατη τρίτη σύνταξη, είναι ένα απειροελάχιστο βοήθημα, το οποίο δεν μπορεί να ανακουφίσει τους πολίτες, οι οποίοι πάσχουν κατά τρόπο πλέον ο οποίος είναι δραματικός.</w:t>
      </w:r>
    </w:p>
    <w:p w14:paraId="4318B418"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Θα ήθελα να θυμίσω ότι η Κυβέρνηση έχει επιβάλει μέτρα ύψους 10.000.000.000 ε</w:t>
      </w:r>
      <w:r>
        <w:rPr>
          <w:rFonts w:eastAsia="Times New Roman" w:cs="Times New Roman"/>
          <w:szCs w:val="24"/>
        </w:rPr>
        <w:t>υρώ, έχει μειώσει το αφορολόγητο και έχει φτωχοποιήσει τη μεσαία τάξη. Διακόσιες πενήντα χιλιάδες συμπολίτες μας έχουν κάνει αίτηση συνταξιοδότησης και δεν έχουν πάρει ακόμη τη σύνταξη που δικαιούνται.</w:t>
      </w:r>
    </w:p>
    <w:p w14:paraId="4318B419"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Από την άλλη, οι νέες συντάξεις, που με βάση τον νόμο </w:t>
      </w:r>
      <w:r>
        <w:rPr>
          <w:rFonts w:eastAsia="Times New Roman" w:cs="Times New Roman"/>
          <w:szCs w:val="24"/>
        </w:rPr>
        <w:t>Κατρούγκαλου χορηγούνται, είναι μειωμένες σχεδόν 40%. Στην ουσία έχει χαθεί μια ολόκληρη σύνταξη. Η διαφορά μας είναι ότι εμείς δεχόμαστε τα μέτρα και τα θέλουμε, αλλά εμείς τα μέτρα αυτά τα εντάσσουμε σε ένα πλαίσιο συνεκτικό, σε ένα πλαίσιο το οποίο θα ε</w:t>
      </w:r>
      <w:r>
        <w:rPr>
          <w:rFonts w:eastAsia="Times New Roman" w:cs="Times New Roman"/>
          <w:szCs w:val="24"/>
        </w:rPr>
        <w:t>πιτρέψει να λειτουργήσουν αυτά τα μέτρα ως ένα τμήμα ενός σχεδίου για την ανόρθωση της οικονομίας και αυτό μόνο μπορεί να διασφαλίσει τη βιωσιμότητα και την αποτελεσματικότητα των μέτρων αυτών.</w:t>
      </w:r>
    </w:p>
    <w:p w14:paraId="4318B41A"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Εδώ η Κυβέρνηση, όχι μόνο δεν κάνει αυτά που πρέπει για να απε</w:t>
      </w:r>
      <w:r>
        <w:rPr>
          <w:rFonts w:eastAsia="Times New Roman" w:cs="Times New Roman"/>
          <w:szCs w:val="24"/>
        </w:rPr>
        <w:t>λευθερώσει τις παραγωγικές δυνάμεις, αλλά κάνει τα αντίθετα και τις κρατάει εγκλωβισμένες. Αν δεν αλλάξει πορεία η οικονομική πολιτική, τα μέτρα αυτά φοβάμαι ότι δεν θα μπορέσουν να αποδώσουν τα αναμενόμενα.</w:t>
      </w:r>
    </w:p>
    <w:p w14:paraId="4318B41B"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4318B41C" w14:textId="77777777" w:rsidR="001D7CFB" w:rsidRDefault="00EB4E04">
      <w:pPr>
        <w:spacing w:line="600" w:lineRule="auto"/>
        <w:jc w:val="center"/>
        <w:rPr>
          <w:rFonts w:eastAsia="Times New Roman" w:cs="Times New Roman"/>
          <w:szCs w:val="24"/>
        </w:rPr>
      </w:pPr>
      <w:r>
        <w:rPr>
          <w:rFonts w:eastAsia="Times New Roman" w:cs="Times New Roman"/>
          <w:szCs w:val="24"/>
        </w:rPr>
        <w:t>(Χειροκροτήμα</w:t>
      </w:r>
      <w:r>
        <w:rPr>
          <w:rFonts w:eastAsia="Times New Roman" w:cs="Times New Roman"/>
          <w:szCs w:val="24"/>
        </w:rPr>
        <w:t>τα από την πτέρυγα της Νέας Δημοκρατίας)</w:t>
      </w:r>
    </w:p>
    <w:p w14:paraId="4318B41D" w14:textId="77777777" w:rsidR="001D7CFB" w:rsidRDefault="00EB4E04">
      <w:pPr>
        <w:spacing w:line="600" w:lineRule="auto"/>
        <w:ind w:firstLine="720"/>
        <w:jc w:val="both"/>
        <w:rPr>
          <w:rFonts w:eastAsia="Times New Roman" w:cs="Times New Roman"/>
          <w:szCs w:val="24"/>
        </w:rPr>
      </w:pPr>
      <w:r w:rsidRPr="00E334D9">
        <w:rPr>
          <w:rFonts w:eastAsia="Times New Roman" w:cs="Times New Roman"/>
          <w:b/>
          <w:szCs w:val="24"/>
        </w:rPr>
        <w:t xml:space="preserve">ΠΡΟΕΔΡΕΥΩΝ (Γεώργιος Βαρεμένος): </w:t>
      </w:r>
      <w:r>
        <w:rPr>
          <w:rFonts w:eastAsia="Times New Roman" w:cs="Times New Roman"/>
          <w:szCs w:val="24"/>
        </w:rPr>
        <w:t>Και εμείς ευχαριστούμε.</w:t>
      </w:r>
    </w:p>
    <w:p w14:paraId="4318B41E"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ξεναγήθηκαν</w:t>
      </w:r>
      <w:r>
        <w:rPr>
          <w:rFonts w:eastAsia="Times New Roman" w:cs="Times New Roman"/>
          <w:szCs w:val="24"/>
        </w:rPr>
        <w:t xml:space="preserve">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σαράντα εννέα μαθητές και μαθήτριες και τέσσερις συνοδοί</w:t>
      </w:r>
      <w:r>
        <w:rPr>
          <w:rFonts w:eastAsia="Times New Roman" w:cs="Times New Roman"/>
          <w:szCs w:val="24"/>
        </w:rPr>
        <w:t xml:space="preserve"> </w:t>
      </w:r>
      <w:r>
        <w:rPr>
          <w:rFonts w:eastAsia="Times New Roman" w:cs="Times New Roman"/>
          <w:szCs w:val="24"/>
        </w:rPr>
        <w:t>εκπαιδευτικοί τους από το Γυμνάσιο Κονταρ</w:t>
      </w:r>
      <w:r>
        <w:rPr>
          <w:rFonts w:eastAsia="Times New Roman" w:cs="Times New Roman"/>
          <w:szCs w:val="24"/>
        </w:rPr>
        <w:t xml:space="preserve">ιώτισσας Πιερίας. </w:t>
      </w:r>
    </w:p>
    <w:p w14:paraId="4318B41F" w14:textId="77777777" w:rsidR="001D7CFB" w:rsidRDefault="00EB4E04">
      <w:pPr>
        <w:tabs>
          <w:tab w:val="left" w:pos="4290"/>
        </w:tabs>
        <w:spacing w:line="600" w:lineRule="auto"/>
        <w:ind w:firstLine="720"/>
        <w:jc w:val="both"/>
        <w:rPr>
          <w:rFonts w:eastAsia="Times New Roman" w:cs="Times New Roman"/>
          <w:szCs w:val="24"/>
        </w:rPr>
      </w:pPr>
      <w:r>
        <w:rPr>
          <w:rFonts w:eastAsia="Times New Roman" w:cs="Times New Roman"/>
          <w:szCs w:val="24"/>
        </w:rPr>
        <w:t xml:space="preserve">Η Βουλή </w:t>
      </w:r>
      <w:r>
        <w:rPr>
          <w:rFonts w:eastAsia="Times New Roman" w:cs="Times New Roman"/>
          <w:szCs w:val="24"/>
        </w:rPr>
        <w:t>σάς</w:t>
      </w:r>
      <w:r>
        <w:rPr>
          <w:rFonts w:eastAsia="Times New Roman" w:cs="Times New Roman"/>
          <w:szCs w:val="24"/>
        </w:rPr>
        <w:t xml:space="preserve"> καλωσορίζει.</w:t>
      </w:r>
      <w:r w:rsidDel="00D60FB8">
        <w:rPr>
          <w:rFonts w:eastAsia="Times New Roman" w:cs="Times New Roman"/>
          <w:szCs w:val="24"/>
        </w:rPr>
        <w:t xml:space="preserve"> </w:t>
      </w:r>
    </w:p>
    <w:p w14:paraId="4318B420" w14:textId="77777777" w:rsidR="001D7CFB" w:rsidRDefault="00EB4E04">
      <w:pPr>
        <w:spacing w:line="600" w:lineRule="auto"/>
        <w:ind w:firstLine="709"/>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4318B421"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Ο κ. Ανδρέας Μιχαηλίδης από τον ΣΥΡΙΖΑ έχει τον λόγο.</w:t>
      </w:r>
    </w:p>
    <w:p w14:paraId="4318B422"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ΑΝΔΡΕΑΣ ΜΙΧΑΗΛΙΔΗΣ:</w:t>
      </w:r>
      <w:r>
        <w:rPr>
          <w:rFonts w:eastAsia="Times New Roman" w:cs="Times New Roman"/>
          <w:szCs w:val="24"/>
        </w:rPr>
        <w:t xml:space="preserve"> Ευχαριστώ, κύριε Πρόεδρε.</w:t>
      </w:r>
    </w:p>
    <w:p w14:paraId="4318B423"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θεωρώ στοιχειώδη υποχρέωσή μου </w:t>
      </w:r>
      <w:r>
        <w:rPr>
          <w:rFonts w:eastAsia="Times New Roman" w:cs="Times New Roman"/>
          <w:szCs w:val="24"/>
        </w:rPr>
        <w:t>να κάνω μια μικρή αναφορά σ’ αυτά τα οποία ελέχθησαν προηγουμένως από τον συνάδελφο κ. Βορίδη. Είναι γνωστές</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οι μισαλλόδοξες απόψεις του, τις οποίες επανειλημμένα έχει εκφράσει εναντίον της Αριστεράς και ότι δήθεν αντιμάχεται την ελευθερία.</w:t>
      </w:r>
    </w:p>
    <w:p w14:paraId="4318B424" w14:textId="77777777" w:rsidR="001D7CFB" w:rsidRDefault="00EB4E04">
      <w:pPr>
        <w:spacing w:line="600" w:lineRule="auto"/>
        <w:ind w:firstLine="720"/>
        <w:jc w:val="both"/>
        <w:rPr>
          <w:rFonts w:eastAsia="Times New Roman"/>
          <w:szCs w:val="24"/>
        </w:rPr>
      </w:pPr>
      <w:r>
        <w:rPr>
          <w:rFonts w:eastAsia="Times New Roman" w:cs="Times New Roman"/>
          <w:szCs w:val="24"/>
        </w:rPr>
        <w:t>Θέλω ν</w:t>
      </w:r>
      <w:r>
        <w:rPr>
          <w:rFonts w:eastAsia="Times New Roman" w:cs="Times New Roman"/>
          <w:szCs w:val="24"/>
        </w:rPr>
        <w:t>α του θυμίσω και νομίζω ότι πρέπει να του πούμε μέσα σε αυτή την Αίθουσα ως υποχρέωσή μας ότι η Αριστερά έχει δώσει χιλιάδες ανθρώπους οι οποίοι πολέμησαν για την ελευθερία και τα δικαιώματα του ελληνικού λαού απέναντι σε συνεργάτες των κατακτητών των Γερμ</w:t>
      </w:r>
      <w:r>
        <w:rPr>
          <w:rFonts w:eastAsia="Times New Roman" w:cs="Times New Roman"/>
          <w:szCs w:val="24"/>
        </w:rPr>
        <w:t>ανών, απέναντι στην πρακτική της εθελοδουλείας και απέναντι στα ανάκτορα και στους συνταγματάρχες της χούντας. Επομένως δεν νομίζω ότι μπορούμε να μιλάμε σήμερα για εχθρούς της ελευθερίας.</w:t>
      </w:r>
      <w:r>
        <w:rPr>
          <w:rFonts w:eastAsia="Times New Roman"/>
          <w:szCs w:val="24"/>
        </w:rPr>
        <w:t xml:space="preserve"> </w:t>
      </w:r>
      <w:r>
        <w:rPr>
          <w:rFonts w:eastAsia="Times New Roman"/>
          <w:szCs w:val="24"/>
        </w:rPr>
        <w:t>Έχουμε υποχρέωση σ’ αυτά τα ζητήματα να είμαστε ξεκάθαροι και απόλυ</w:t>
      </w:r>
      <w:r>
        <w:rPr>
          <w:rFonts w:eastAsia="Times New Roman"/>
          <w:szCs w:val="24"/>
        </w:rPr>
        <w:t>τοι. Οι εθελόδουλοι είναι αλλού και οι επίγονοί τους ανήκουν αλλού και ο νοών νοείτω.</w:t>
      </w:r>
    </w:p>
    <w:p w14:paraId="4318B425" w14:textId="77777777" w:rsidR="001D7CFB" w:rsidRDefault="00EB4E04">
      <w:pPr>
        <w:spacing w:line="600" w:lineRule="auto"/>
        <w:ind w:firstLine="720"/>
        <w:jc w:val="both"/>
        <w:rPr>
          <w:rFonts w:eastAsia="Times New Roman"/>
          <w:szCs w:val="24"/>
        </w:rPr>
      </w:pPr>
      <w:r>
        <w:rPr>
          <w:rFonts w:eastAsia="Times New Roman"/>
          <w:szCs w:val="24"/>
        </w:rPr>
        <w:t>Κυρίες και κύριοι συνάδελφοι, η κομβική σημασία των διατάξεων του νομοσχεδίου που συζητάμε σήμερα, λόγω ακριβώς της αναμενόμενης ωφέλειας που θα έχουν σ’ ένα μεγάλο μέρος</w:t>
      </w:r>
      <w:r>
        <w:rPr>
          <w:rFonts w:eastAsia="Times New Roman"/>
          <w:szCs w:val="24"/>
        </w:rPr>
        <w:t xml:space="preserve"> της κοινωνίας, νομίζω ότι είναι δεδομένη και αναγνωρισμένη, σε τέτοιον βαθμό μάλιστα που αναγκάζουν τη Νέα Δημοκρατία είτε να ψελλίζει επιμέρους αντιρρήσεις, είτε να προσπαθεί να αλλάξει το επίδικο της συζήτησης αναφερόμενη σε εντελώς άλλα άσχετα θέματα, </w:t>
      </w:r>
      <w:r>
        <w:rPr>
          <w:rFonts w:eastAsia="Times New Roman"/>
          <w:szCs w:val="24"/>
        </w:rPr>
        <w:t xml:space="preserve">είτε τελικά να αποδέχεται την αναγκαιότητα των διατάξεων αυτών, αναγκαιότητα η οποία βεβαίως δεν προέκυψε ως αποτέλεσμα των δικών μας πολιτικών, αλλά κυρίως λόγω της απίσχνασης εισοδημάτων και εργασιακών δικαιωμάτων που συντελέστηκε με πρωτοφανή τρόπο την </w:t>
      </w:r>
      <w:r>
        <w:rPr>
          <w:rFonts w:eastAsia="Times New Roman"/>
          <w:szCs w:val="24"/>
        </w:rPr>
        <w:t>περίοδο 2010</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2014. </w:t>
      </w:r>
    </w:p>
    <w:p w14:paraId="4318B426" w14:textId="77777777" w:rsidR="001D7CFB" w:rsidRDefault="00EB4E04">
      <w:pPr>
        <w:spacing w:line="600" w:lineRule="auto"/>
        <w:ind w:firstLine="720"/>
        <w:jc w:val="both"/>
        <w:rPr>
          <w:rFonts w:eastAsia="Times New Roman"/>
          <w:szCs w:val="24"/>
        </w:rPr>
      </w:pPr>
      <w:r>
        <w:rPr>
          <w:rFonts w:eastAsia="Times New Roman"/>
          <w:szCs w:val="24"/>
        </w:rPr>
        <w:t>Κορυφαίας και εμβληματικής σημασίας είναι η ρύθμιση των οφειλών προς τα ασφαλιστικά ταμεία. Νομίζω ότι αναφέρθηκαν επανειλημμένα προλαλήσαντες συνάδελφοι και δεν θέλω να επαναλάβω ένα ζήτημα το οποίο αφορά ενάμισι εκατομμύριο μη μισθω</w:t>
      </w:r>
      <w:r>
        <w:rPr>
          <w:rFonts w:eastAsia="Times New Roman"/>
          <w:szCs w:val="24"/>
        </w:rPr>
        <w:t xml:space="preserve">τούς. Οι ρυθμίσεις αυτές δεν θα πετύχουν μόνο την ελάφρυνση των οφειλετών και τη διασφάλιση της ασφαλιστικής και συνταξιοδοτικής τους ικανότητας, αλλά με τις διατάξεις αυτές τονώνεται σημαντικά και το δημόσιο ασφαλιστικό όφελος. </w:t>
      </w:r>
    </w:p>
    <w:p w14:paraId="4318B427" w14:textId="77777777" w:rsidR="001D7CFB" w:rsidRDefault="00EB4E04">
      <w:pPr>
        <w:spacing w:line="600" w:lineRule="auto"/>
        <w:ind w:firstLine="720"/>
        <w:jc w:val="both"/>
        <w:rPr>
          <w:rFonts w:eastAsia="Times New Roman"/>
          <w:szCs w:val="24"/>
        </w:rPr>
      </w:pPr>
      <w:r>
        <w:rPr>
          <w:rFonts w:eastAsia="Times New Roman"/>
          <w:szCs w:val="24"/>
        </w:rPr>
        <w:t>Θα ήθελα να επισημάνω το «</w:t>
      </w:r>
      <w:r>
        <w:rPr>
          <w:rFonts w:eastAsia="Times New Roman"/>
          <w:szCs w:val="24"/>
        </w:rPr>
        <w:t xml:space="preserve">κούρεμα» των προσαυξήσεων κατά 85% και τη συνολική απομείωση της οφειλής που θα ξεπερνάει σαφώς το 50% της συνολικής οφειλής σε συγκεκριμένη κατηγορία ανθρώπων. Ιδιαίτερη μνεία πρέπει να γίνει οπωσδήποτε στον απεγκλωβισμό που επέρχεται για μια μεγάλη μάζα </w:t>
      </w:r>
      <w:r>
        <w:rPr>
          <w:rFonts w:eastAsia="Times New Roman"/>
          <w:szCs w:val="24"/>
        </w:rPr>
        <w:t xml:space="preserve">δεκάδων χιλιάδων ελεύθερων επαγγελματιών που δεν μπορούσαν να βγουν στη σύνταξη λόγω των οφειλών τους πάνω από </w:t>
      </w:r>
      <w:r>
        <w:rPr>
          <w:rFonts w:eastAsia="Times New Roman"/>
          <w:szCs w:val="24"/>
        </w:rPr>
        <w:t>20.000</w:t>
      </w:r>
      <w:r>
        <w:rPr>
          <w:rFonts w:eastAsia="Times New Roman"/>
          <w:szCs w:val="24"/>
        </w:rPr>
        <w:t xml:space="preserve"> ευρώ.</w:t>
      </w:r>
    </w:p>
    <w:p w14:paraId="4318B428" w14:textId="77777777" w:rsidR="001D7CFB" w:rsidRDefault="00EB4E04">
      <w:pPr>
        <w:spacing w:line="600" w:lineRule="auto"/>
        <w:ind w:firstLine="720"/>
        <w:jc w:val="both"/>
        <w:rPr>
          <w:rFonts w:eastAsia="Times New Roman"/>
          <w:szCs w:val="24"/>
        </w:rPr>
      </w:pPr>
      <w:r>
        <w:rPr>
          <w:rFonts w:eastAsia="Times New Roman"/>
          <w:szCs w:val="24"/>
        </w:rPr>
        <w:t>Επιτρέψτε μου μια αναφορά σε δύο μέτρα που αφορούν εμάς τους νησιώτες, πρώτα-πρώτα τη μείωση του ΦΠΑ στην εστίαση που από φέτος θα ι</w:t>
      </w:r>
      <w:r>
        <w:rPr>
          <w:rFonts w:eastAsia="Times New Roman"/>
          <w:szCs w:val="24"/>
        </w:rPr>
        <w:t>σχύσει και αποτελεί αναμφισβήτητα ένα μέσο στήριξης της τουριστικής οικονομίας, ενίσχυσης της ανταγωνιστικότητας 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αφορά και τα νησιά μας. Επανέρχεται από του χρόνου η μείωση του φόρου εισοδήματος για τις κατηγορίες των μικρών νησιών έως τριών </w:t>
      </w:r>
      <w:r>
        <w:rPr>
          <w:rFonts w:eastAsia="Times New Roman"/>
          <w:szCs w:val="24"/>
        </w:rPr>
        <w:t>χιλιάδων εκατό κατοίκων, ενώ θεσπίζεται και η μείωση του ΕΝΦΙΑ για τα νησιά που έχουν μέχρι χίλιους κατοίκους. Πρόκειται για στοχευμένες παρεμβάσεις από τις οποίες θα ωφεληθούν κάτοικοι μικρών νησιών όπως -και επιτρέψτε την αναφορά στον νομό μου- των Ψαρών</w:t>
      </w:r>
      <w:r>
        <w:rPr>
          <w:rFonts w:eastAsia="Times New Roman"/>
          <w:szCs w:val="24"/>
        </w:rPr>
        <w:t xml:space="preserve"> και των Οινουσσών.</w:t>
      </w:r>
    </w:p>
    <w:p w14:paraId="4318B429" w14:textId="77777777" w:rsidR="001D7CFB" w:rsidRDefault="00EB4E04">
      <w:pPr>
        <w:spacing w:line="600" w:lineRule="auto"/>
        <w:ind w:firstLine="720"/>
        <w:jc w:val="both"/>
        <w:rPr>
          <w:rFonts w:eastAsia="Times New Roman"/>
          <w:szCs w:val="24"/>
        </w:rPr>
      </w:pPr>
      <w:r>
        <w:rPr>
          <w:rFonts w:eastAsia="Times New Roman"/>
          <w:szCs w:val="24"/>
        </w:rPr>
        <w:t>Επίσης, από του χρόνου μειώνεται ο φόρος για όλους τους συνεταιρισμούς στο 10% και επιπλέον παρέχεται έκπτωση 10% στον φόρο εισοδήματος που αναλογεί σε κάθε συνεταιρισμένο αγρότη. Επιτρέψτε μου να επισημάνω τη ρύθμιση αυτή και την ευνοϊ</w:t>
      </w:r>
      <w:r>
        <w:rPr>
          <w:rFonts w:eastAsia="Times New Roman"/>
          <w:szCs w:val="24"/>
        </w:rPr>
        <w:t>κή της εφαρμογή για έναν μεγάλο συνεταιρισμό που απασχολεί το νησί μας, αυτόν των μαστιχοπαραγωγών του νησιού μας.</w:t>
      </w:r>
    </w:p>
    <w:p w14:paraId="4318B42A" w14:textId="77777777" w:rsidR="001D7CFB" w:rsidRDefault="00EB4E04">
      <w:pPr>
        <w:spacing w:line="600" w:lineRule="auto"/>
        <w:ind w:firstLine="720"/>
        <w:jc w:val="both"/>
        <w:rPr>
          <w:rFonts w:eastAsia="Times New Roman"/>
          <w:szCs w:val="24"/>
        </w:rPr>
      </w:pPr>
      <w:r>
        <w:rPr>
          <w:rFonts w:eastAsia="Times New Roman"/>
          <w:szCs w:val="24"/>
        </w:rPr>
        <w:t>Κυρίες και κύριοι συνάδελφοι, είναι αναμφισβήτητο ότι το νομοσχέδιο, το οποίο συζητάμε σήμερα, παρέχει μια σημαντική ελάφρυνση σε ευρύτατα κο</w:t>
      </w:r>
      <w:r>
        <w:rPr>
          <w:rFonts w:eastAsia="Times New Roman"/>
          <w:szCs w:val="24"/>
        </w:rPr>
        <w:t>ινωνικά στρώματα, με σαφή μέριμνα για τα πιο αδύναμα εξ αυτών. Εν τέλει έχει έναν έμμεσο, αλλά ισχυρό αναπτυξιακό χαρακτήρα, με την έννοια που οι αριστερές και προοδευτικές δυνάμεις προσδίδουν στην ανάπτυξη, δηλαδή με όρους αναδιανομής, ενίσχυσης του διαθέ</w:t>
      </w:r>
      <w:r>
        <w:rPr>
          <w:rFonts w:eastAsia="Times New Roman"/>
          <w:szCs w:val="24"/>
        </w:rPr>
        <w:t>σιμου εισοδήματος της κοινωνικής πλειοψηφίας και θωράκισης του κόσμου της εργασίας.</w:t>
      </w:r>
    </w:p>
    <w:p w14:paraId="4318B42B" w14:textId="77777777" w:rsidR="001D7CFB" w:rsidRDefault="00EB4E04">
      <w:pPr>
        <w:spacing w:line="600" w:lineRule="auto"/>
        <w:ind w:firstLine="720"/>
        <w:jc w:val="both"/>
        <w:rPr>
          <w:rFonts w:eastAsia="Times New Roman"/>
          <w:szCs w:val="24"/>
        </w:rPr>
      </w:pPr>
      <w:r>
        <w:rPr>
          <w:rFonts w:eastAsia="Times New Roman"/>
          <w:szCs w:val="24"/>
        </w:rPr>
        <w:t>Ευχαριστώ.</w:t>
      </w:r>
    </w:p>
    <w:p w14:paraId="4318B42C" w14:textId="77777777" w:rsidR="001D7CFB" w:rsidRDefault="00EB4E04">
      <w:pPr>
        <w:spacing w:line="600" w:lineRule="auto"/>
        <w:jc w:val="center"/>
        <w:rPr>
          <w:rFonts w:eastAsia="Times New Roman"/>
          <w:szCs w:val="24"/>
        </w:rPr>
      </w:pPr>
      <w:r>
        <w:rPr>
          <w:rFonts w:eastAsia="Times New Roman"/>
          <w:szCs w:val="24"/>
        </w:rPr>
        <w:t>(Χειροκροτήματα από την πτέρυγα του ΣΥΡΙΖΑ)</w:t>
      </w:r>
    </w:p>
    <w:p w14:paraId="4318B42D" w14:textId="77777777" w:rsidR="001D7CFB" w:rsidRDefault="00EB4E04">
      <w:pPr>
        <w:spacing w:line="600" w:lineRule="auto"/>
        <w:ind w:firstLine="720"/>
        <w:jc w:val="both"/>
        <w:rPr>
          <w:rFonts w:eastAsia="Times New Roman"/>
          <w:szCs w:val="24"/>
        </w:rPr>
      </w:pPr>
      <w:r w:rsidRPr="000B1262">
        <w:rPr>
          <w:rFonts w:eastAsia="Times New Roman"/>
          <w:b/>
          <w:szCs w:val="24"/>
        </w:rPr>
        <w:t>ΠΡΟΕΔΡΕΥΩΝ (Γεώργιος Βαρεμένος):</w:t>
      </w:r>
      <w:r w:rsidRPr="008A7780">
        <w:rPr>
          <w:rFonts w:eastAsia="Times New Roman"/>
          <w:szCs w:val="24"/>
        </w:rPr>
        <w:t xml:space="preserve"> </w:t>
      </w:r>
      <w:r>
        <w:rPr>
          <w:rFonts w:eastAsia="Times New Roman"/>
          <w:szCs w:val="24"/>
        </w:rPr>
        <w:t>Ευχαριστούμε κι εμείς.</w:t>
      </w:r>
    </w:p>
    <w:p w14:paraId="4318B42E" w14:textId="77777777" w:rsidR="001D7CFB" w:rsidRDefault="00EB4E04">
      <w:pPr>
        <w:spacing w:line="600" w:lineRule="auto"/>
        <w:ind w:firstLine="720"/>
        <w:jc w:val="both"/>
        <w:rPr>
          <w:rFonts w:eastAsia="Times New Roman"/>
          <w:szCs w:val="24"/>
        </w:rPr>
      </w:pPr>
      <w:r>
        <w:rPr>
          <w:rFonts w:eastAsia="Times New Roman"/>
          <w:szCs w:val="24"/>
        </w:rPr>
        <w:t xml:space="preserve">Τον λόγο έχει ο κ. Ανδρέας Λοβέρδος, Κοινοβουλευτικός </w:t>
      </w:r>
      <w:r>
        <w:rPr>
          <w:rFonts w:eastAsia="Times New Roman"/>
          <w:szCs w:val="24"/>
        </w:rPr>
        <w:t>Εκπρόσωπος της Δημοκρατικής Συμπαράταξης.</w:t>
      </w:r>
    </w:p>
    <w:p w14:paraId="4318B42F" w14:textId="77777777" w:rsidR="001D7CFB" w:rsidRDefault="00EB4E04">
      <w:pPr>
        <w:spacing w:line="600" w:lineRule="auto"/>
        <w:ind w:firstLine="720"/>
        <w:jc w:val="both"/>
        <w:rPr>
          <w:rFonts w:eastAsia="Times New Roman"/>
          <w:szCs w:val="24"/>
        </w:rPr>
      </w:pPr>
      <w:r w:rsidRPr="000B1262">
        <w:rPr>
          <w:rFonts w:eastAsia="Times New Roman"/>
          <w:b/>
          <w:szCs w:val="24"/>
        </w:rPr>
        <w:t>ΑΝΔΡΕΑΣ ΛΟΒΕΡΔΟΣ:</w:t>
      </w:r>
      <w:r>
        <w:rPr>
          <w:rFonts w:eastAsia="Times New Roman"/>
          <w:szCs w:val="24"/>
        </w:rPr>
        <w:t xml:space="preserve"> Μπορώ να περιμένω έως ότου μιλήσουν δ</w:t>
      </w:r>
      <w:r>
        <w:rPr>
          <w:rFonts w:eastAsia="Times New Roman"/>
          <w:szCs w:val="24"/>
        </w:rPr>
        <w:t>υ</w:t>
      </w:r>
      <w:r>
        <w:rPr>
          <w:rFonts w:eastAsia="Times New Roman"/>
          <w:szCs w:val="24"/>
        </w:rPr>
        <w:t>ο-τρεις ομιλητές ακόμα. Δεν με πειράζει.</w:t>
      </w:r>
    </w:p>
    <w:p w14:paraId="4318B430" w14:textId="77777777" w:rsidR="001D7CFB" w:rsidRDefault="00EB4E04">
      <w:pPr>
        <w:spacing w:line="600" w:lineRule="auto"/>
        <w:ind w:firstLine="720"/>
        <w:jc w:val="both"/>
        <w:rPr>
          <w:rFonts w:eastAsia="Times New Roman"/>
          <w:szCs w:val="24"/>
        </w:rPr>
      </w:pPr>
      <w:r w:rsidRPr="000B1262">
        <w:rPr>
          <w:rFonts w:eastAsia="Times New Roman"/>
          <w:b/>
          <w:szCs w:val="24"/>
        </w:rPr>
        <w:t>ΠΡΟΕΔΡΕΥΩΝ (Γεώργιος Βαρεμένος):</w:t>
      </w:r>
      <w:r>
        <w:rPr>
          <w:rFonts w:eastAsia="Times New Roman"/>
          <w:szCs w:val="24"/>
        </w:rPr>
        <w:t xml:space="preserve"> Τον λόγο έχει η κ</w:t>
      </w:r>
      <w:r>
        <w:rPr>
          <w:rFonts w:eastAsia="Times New Roman"/>
          <w:szCs w:val="24"/>
        </w:rPr>
        <w:t>.</w:t>
      </w:r>
      <w:r>
        <w:rPr>
          <w:rFonts w:eastAsia="Times New Roman"/>
          <w:szCs w:val="24"/>
        </w:rPr>
        <w:t xml:space="preserve"> Γκαρά από τον ΣΥΡΙΖΑ.</w:t>
      </w:r>
    </w:p>
    <w:p w14:paraId="4318B431" w14:textId="77777777" w:rsidR="001D7CFB" w:rsidRDefault="00EB4E04">
      <w:pPr>
        <w:spacing w:line="600" w:lineRule="auto"/>
        <w:ind w:firstLine="720"/>
        <w:jc w:val="both"/>
        <w:rPr>
          <w:rFonts w:eastAsia="Times New Roman"/>
          <w:szCs w:val="24"/>
        </w:rPr>
      </w:pPr>
      <w:r w:rsidRPr="000B1262">
        <w:rPr>
          <w:rFonts w:eastAsia="Times New Roman"/>
          <w:b/>
          <w:szCs w:val="24"/>
        </w:rPr>
        <w:t>ΑΝΑΣΤΑΣΙΑ ΓΚΑΡΑ:</w:t>
      </w:r>
      <w:r>
        <w:rPr>
          <w:rFonts w:eastAsia="Times New Roman"/>
          <w:szCs w:val="24"/>
        </w:rPr>
        <w:t xml:space="preserve"> Ευχαριστώ, κύριε Πρόεδρε.</w:t>
      </w:r>
    </w:p>
    <w:p w14:paraId="4318B432" w14:textId="77777777" w:rsidR="001D7CFB" w:rsidRDefault="00EB4E04">
      <w:pPr>
        <w:spacing w:line="600" w:lineRule="auto"/>
        <w:ind w:firstLine="720"/>
        <w:jc w:val="both"/>
        <w:rPr>
          <w:rFonts w:eastAsia="Times New Roman"/>
          <w:szCs w:val="24"/>
        </w:rPr>
      </w:pPr>
      <w:r>
        <w:rPr>
          <w:rFonts w:eastAsia="Times New Roman"/>
          <w:szCs w:val="24"/>
        </w:rPr>
        <w:t>Κυρία Υπουργέ, κυρίες και κύριοι συνάδελφοι, σήμερα, την 14</w:t>
      </w:r>
      <w:r w:rsidRPr="008A7780">
        <w:rPr>
          <w:rFonts w:eastAsia="Times New Roman"/>
          <w:szCs w:val="24"/>
          <w:vertAlign w:val="superscript"/>
        </w:rPr>
        <w:t>η</w:t>
      </w:r>
      <w:r>
        <w:rPr>
          <w:rFonts w:eastAsia="Times New Roman"/>
          <w:szCs w:val="24"/>
        </w:rPr>
        <w:t xml:space="preserve"> Μαΐου συμπληρώνονται </w:t>
      </w:r>
      <w:r>
        <w:rPr>
          <w:rFonts w:eastAsia="Times New Roman"/>
          <w:szCs w:val="24"/>
        </w:rPr>
        <w:t>ενενήντα εννέα</w:t>
      </w:r>
      <w:r>
        <w:rPr>
          <w:rFonts w:eastAsia="Times New Roman"/>
          <w:szCs w:val="24"/>
        </w:rPr>
        <w:t xml:space="preserve"> χρόνια από την απελευθέρωση της Θράκης και οφείλουμε να αποτίσουμε φόρο τιμής σε όλες και όλους εκείνους που αγωνίστηκαν για την απελευθέρωσή της. Η Θράκη με τ</w:t>
      </w:r>
      <w:r>
        <w:rPr>
          <w:rFonts w:eastAsia="Times New Roman"/>
          <w:szCs w:val="24"/>
        </w:rPr>
        <w:t xml:space="preserve">ην πλούσια ιστορία αποτελούσε πάντα το σταυροδρόμι </w:t>
      </w:r>
      <w:r>
        <w:rPr>
          <w:rFonts w:eastAsia="Times New Roman"/>
          <w:szCs w:val="24"/>
        </w:rPr>
        <w:t>Α</w:t>
      </w:r>
      <w:r>
        <w:rPr>
          <w:rFonts w:eastAsia="Times New Roman"/>
          <w:szCs w:val="24"/>
        </w:rPr>
        <w:t xml:space="preserve">νατολής και </w:t>
      </w:r>
      <w:r>
        <w:rPr>
          <w:rFonts w:eastAsia="Times New Roman"/>
          <w:szCs w:val="24"/>
        </w:rPr>
        <w:t>Δ</w:t>
      </w:r>
      <w:r>
        <w:rPr>
          <w:rFonts w:eastAsia="Times New Roman"/>
          <w:szCs w:val="24"/>
        </w:rPr>
        <w:t xml:space="preserve">ύσης και συνιστά ακόμα και σήμερα ένα όμορφο και πλούσιο πολυπολιτισμικό μωσαϊκό. Οφείλουμε, λοιπόν, και </w:t>
      </w:r>
      <w:r>
        <w:rPr>
          <w:rFonts w:eastAsia="Times New Roman"/>
          <w:szCs w:val="24"/>
        </w:rPr>
        <w:t>ως</w:t>
      </w:r>
      <w:r>
        <w:rPr>
          <w:rFonts w:eastAsia="Times New Roman"/>
          <w:szCs w:val="24"/>
        </w:rPr>
        <w:t xml:space="preserve"> μέλη του </w:t>
      </w:r>
      <w:r>
        <w:rPr>
          <w:rFonts w:eastAsia="Times New Roman"/>
          <w:szCs w:val="24"/>
        </w:rPr>
        <w:t>ε</w:t>
      </w:r>
      <w:r>
        <w:rPr>
          <w:rFonts w:eastAsia="Times New Roman"/>
          <w:szCs w:val="24"/>
        </w:rPr>
        <w:t xml:space="preserve">λληνικού Κοινοβουλίου να κρατάμε ζωντανή την ιστορική μνήμη. </w:t>
      </w:r>
    </w:p>
    <w:p w14:paraId="4318B433" w14:textId="77777777" w:rsidR="001D7CFB" w:rsidRDefault="00EB4E04">
      <w:pPr>
        <w:spacing w:line="600" w:lineRule="auto"/>
        <w:ind w:firstLine="720"/>
        <w:jc w:val="both"/>
        <w:rPr>
          <w:rFonts w:eastAsia="Times New Roman"/>
          <w:szCs w:val="24"/>
        </w:rPr>
      </w:pPr>
      <w:r>
        <w:rPr>
          <w:rFonts w:eastAsia="Times New Roman"/>
          <w:szCs w:val="24"/>
        </w:rPr>
        <w:t>Σε ό,τι αφορά το παρόν σχέδιο νόμου, εκτιμώ πως θα ήταν μια καλή ευκαιρία να συζητήσουμε για την εργασία και για τον ρόλο του κράτους στη σύγχρονη εποχή. Θα μπορούσαμε να παρουσιάσουμε τις προτάσεις και τα προγράμματά μας ανοικτά ενώπιον του ελληνικού λαού</w:t>
      </w:r>
      <w:r>
        <w:rPr>
          <w:rFonts w:eastAsia="Times New Roman"/>
          <w:szCs w:val="24"/>
        </w:rPr>
        <w:t xml:space="preserve">. </w:t>
      </w:r>
    </w:p>
    <w:p w14:paraId="4318B434" w14:textId="77777777" w:rsidR="001D7CFB" w:rsidRDefault="00EB4E04">
      <w:pPr>
        <w:spacing w:line="600" w:lineRule="auto"/>
        <w:ind w:firstLine="720"/>
        <w:jc w:val="both"/>
        <w:rPr>
          <w:rFonts w:eastAsia="Times New Roman"/>
          <w:szCs w:val="24"/>
        </w:rPr>
      </w:pPr>
      <w:r>
        <w:rPr>
          <w:rFonts w:eastAsia="Times New Roman"/>
          <w:szCs w:val="24"/>
        </w:rPr>
        <w:t>Δυστυχώς, όμως, οι περισσότεροι συνάδελφοι της Αντιπολίτευσης συνηθίζουν να πετάνε τη</w:t>
      </w:r>
      <w:r>
        <w:rPr>
          <w:rFonts w:eastAsia="Times New Roman"/>
          <w:szCs w:val="24"/>
        </w:rPr>
        <w:t>ν</w:t>
      </w:r>
      <w:r>
        <w:rPr>
          <w:rFonts w:eastAsia="Times New Roman"/>
          <w:szCs w:val="24"/>
        </w:rPr>
        <w:t xml:space="preserve"> μπάλα έξω από το γήπεδο και να μην τοποθετούνται επί του προκειμένου. Χαρακτηρίζετε ως παροχές τα μόνιμα μέτρα, υποβαθμίζετε την αξία που μπορεί να έχουν για τους πολ</w:t>
      </w:r>
      <w:r>
        <w:rPr>
          <w:rFonts w:eastAsia="Times New Roman"/>
          <w:szCs w:val="24"/>
        </w:rPr>
        <w:t xml:space="preserve">ίτες, απαξιώνετε τα θετικά μέτρα ως προεκλογικά ή αχρείαστα. Αλήθεια, τι αντιπροτείνετε; </w:t>
      </w:r>
    </w:p>
    <w:p w14:paraId="4318B435" w14:textId="77777777" w:rsidR="001D7CFB" w:rsidRDefault="00EB4E04">
      <w:pPr>
        <w:spacing w:line="600" w:lineRule="auto"/>
        <w:ind w:firstLine="720"/>
        <w:jc w:val="both"/>
        <w:rPr>
          <w:rFonts w:eastAsia="Times New Roman"/>
          <w:szCs w:val="24"/>
        </w:rPr>
      </w:pPr>
      <w:r>
        <w:rPr>
          <w:rFonts w:eastAsia="Times New Roman"/>
          <w:szCs w:val="24"/>
        </w:rPr>
        <w:t>Ευτυχώς βέβαια ο Πρόεδρος της Νέας Δημοκρατίας είναι ιδιαίτερα ειλικρινής και δεν κρύβει τις αντιλήψεις του, όσο και αν τα υπόλοιπα στελέχη κοπιάζουν να μαζέψουν τα α</w:t>
      </w:r>
      <w:r>
        <w:rPr>
          <w:rFonts w:eastAsia="Times New Roman"/>
          <w:szCs w:val="24"/>
        </w:rPr>
        <w:t xml:space="preserve">συμμάζευτα και καλούνται να εξηγήσουν τα λεγόμενά του, αποδεχόμενοι την κακή χρήση της γλώσσας από τον ίδιο. </w:t>
      </w:r>
    </w:p>
    <w:p w14:paraId="4318B436" w14:textId="77777777" w:rsidR="001D7CFB" w:rsidRDefault="00EB4E04">
      <w:pPr>
        <w:spacing w:line="600" w:lineRule="auto"/>
        <w:ind w:firstLine="720"/>
        <w:jc w:val="both"/>
        <w:rPr>
          <w:rFonts w:eastAsia="Times New Roman"/>
          <w:szCs w:val="24"/>
        </w:rPr>
      </w:pPr>
      <w:r>
        <w:rPr>
          <w:rFonts w:eastAsia="Times New Roman"/>
          <w:szCs w:val="24"/>
        </w:rPr>
        <w:t>Έτσι, λοιπόν, ο κ. Μητσοτάκης μάς λέει ότι η κοινωνική ισότητα είναι αντίθετη στην ανθρώπινη φύση. Μας λέει ότι τον ενδιαφέρει η επικοινωνία και ό</w:t>
      </w:r>
      <w:r>
        <w:rPr>
          <w:rFonts w:eastAsia="Times New Roman"/>
          <w:szCs w:val="24"/>
        </w:rPr>
        <w:t>χι η ουσία. Μας είπε σήμερα ότι πρέπει να αναλάβουν ιδιώτες τα δημόσια νοσοκομεία και να νοικιάζουμε παροχή υπηρεσιών. Μας είπε ότι τα καταστήματα πρέπει να δουλεύουν και τις Κυριακές. Τέλος, μας είπε ότι σ’ έναν κόσμο που αλλάζει και που πρέπει να προσαρμ</w:t>
      </w:r>
      <w:r>
        <w:rPr>
          <w:rFonts w:eastAsia="Times New Roman"/>
          <w:szCs w:val="24"/>
        </w:rPr>
        <w:t>οστούμε σ’ αυτόν, πρέπει να εργαζόμαστε επτά ημέρες την εβδομάδα και ότι το οκτάωρο είναι ήδη ξεπερασμένο. Εμένα αυτά</w:t>
      </w:r>
      <w:r>
        <w:rPr>
          <w:rFonts w:eastAsia="Times New Roman"/>
          <w:szCs w:val="24"/>
        </w:rPr>
        <w:t>,</w:t>
      </w:r>
      <w:r>
        <w:rPr>
          <w:rFonts w:eastAsia="Times New Roman"/>
          <w:szCs w:val="24"/>
        </w:rPr>
        <w:t xml:space="preserve"> ειλικρινά</w:t>
      </w:r>
      <w:r>
        <w:rPr>
          <w:rFonts w:eastAsia="Times New Roman"/>
          <w:szCs w:val="24"/>
        </w:rPr>
        <w:t>,</w:t>
      </w:r>
      <w:r>
        <w:rPr>
          <w:rFonts w:eastAsia="Times New Roman"/>
          <w:szCs w:val="24"/>
        </w:rPr>
        <w:t xml:space="preserve"> μου προκαλούν τρόμο όταν τα ακούω. </w:t>
      </w:r>
    </w:p>
    <w:p w14:paraId="4318B437" w14:textId="77777777" w:rsidR="001D7CFB" w:rsidRDefault="00EB4E04">
      <w:pPr>
        <w:spacing w:line="600" w:lineRule="auto"/>
        <w:ind w:firstLine="720"/>
        <w:jc w:val="both"/>
        <w:rPr>
          <w:rFonts w:eastAsia="Times New Roman"/>
          <w:szCs w:val="24"/>
        </w:rPr>
      </w:pPr>
      <w:r>
        <w:rPr>
          <w:rFonts w:eastAsia="Times New Roman"/>
          <w:szCs w:val="24"/>
        </w:rPr>
        <w:t>Το χειρότερο, όμως, δεν είναι όσα λέει, αλλά όσα ήδη έχετε πράξει κατά το πρόσφατο παρελθό</w:t>
      </w:r>
      <w:r>
        <w:rPr>
          <w:rFonts w:eastAsia="Times New Roman"/>
          <w:szCs w:val="24"/>
        </w:rPr>
        <w:t>ν. Αφού κατακλέψατε το κράτος, αφού προκαλέσατε την πτώχευση της χώρας, αλλά και της κοινωνίας, προχωρήσατε σ’ ένα πρόγραμμα πλήρους αποδόμησης χέρι-χέρι με το Διεθνές Νομισματικό Ταμείο, προκειμένου η χώρα δήθεν να ξεπεράσει την κρίση. Αποδιαρθρώσατε το κ</w:t>
      </w:r>
      <w:r>
        <w:rPr>
          <w:rFonts w:eastAsia="Times New Roman"/>
          <w:szCs w:val="24"/>
        </w:rPr>
        <w:t xml:space="preserve">ράτος, οδηγήσατε στην απόλυση και στην ξενιτιά χιλιάδες νέους και εργαζόμενους. Αποκλείσατε εκατομμύρια πολίτες από το αγαθό της υγείας και βάλατε </w:t>
      </w:r>
      <w:r>
        <w:rPr>
          <w:rFonts w:eastAsia="Times New Roman"/>
          <w:szCs w:val="24"/>
        </w:rPr>
        <w:t>5</w:t>
      </w:r>
      <w:r>
        <w:rPr>
          <w:rFonts w:eastAsia="Times New Roman"/>
          <w:szCs w:val="24"/>
        </w:rPr>
        <w:t xml:space="preserve"> ευρώ εισιτήριο, λες και πηγαίναμε σινεμά. Οδηγήσατε μικρές και μικρομεσαίες επιχειρήσεις σε λουκέτο και </w:t>
      </w:r>
      <w:r>
        <w:rPr>
          <w:rFonts w:eastAsia="Times New Roman"/>
          <w:szCs w:val="24"/>
        </w:rPr>
        <w:t>-</w:t>
      </w:r>
      <w:r>
        <w:rPr>
          <w:rFonts w:eastAsia="Times New Roman"/>
          <w:szCs w:val="24"/>
        </w:rPr>
        <w:t>άκ</w:t>
      </w:r>
      <w:r>
        <w:rPr>
          <w:rFonts w:eastAsia="Times New Roman"/>
          <w:szCs w:val="24"/>
        </w:rPr>
        <w:t>ουσον, άκουσον- όλοι και όλες εσείς που υποστηρίζετε την επιχειρηματικότητα συλλαμβάνατε με χειροπέδες και αυτόφωρη διαδικασία μαγαζάτορες μέσα στα μαγαζιά τους για χρέη πέντε χιλιάδων ευρώ.</w:t>
      </w:r>
    </w:p>
    <w:p w14:paraId="4318B438" w14:textId="77777777" w:rsidR="001D7CFB" w:rsidRDefault="00EB4E04">
      <w:pPr>
        <w:spacing w:line="600" w:lineRule="auto"/>
        <w:ind w:firstLine="720"/>
        <w:jc w:val="both"/>
        <w:rPr>
          <w:rFonts w:eastAsia="Times New Roman"/>
          <w:szCs w:val="24"/>
        </w:rPr>
      </w:pPr>
      <w:r>
        <w:rPr>
          <w:rFonts w:eastAsia="Times New Roman"/>
          <w:szCs w:val="24"/>
        </w:rPr>
        <w:t>Αναρωτιέμαι, κυρίες και κύριοι συνάδελφοι</w:t>
      </w:r>
      <w:r w:rsidRPr="008A7780">
        <w:rPr>
          <w:rFonts w:eastAsia="Times New Roman"/>
          <w:szCs w:val="24"/>
        </w:rPr>
        <w:t xml:space="preserve">: </w:t>
      </w:r>
      <w:r>
        <w:rPr>
          <w:rFonts w:eastAsia="Times New Roman"/>
          <w:szCs w:val="24"/>
        </w:rPr>
        <w:t>Βρεθήκατε άραγε ποτέ σ</w:t>
      </w:r>
      <w:r>
        <w:rPr>
          <w:rFonts w:eastAsia="Times New Roman"/>
          <w:szCs w:val="24"/>
        </w:rPr>
        <w:t xml:space="preserve">τη θέση του άνεργου; Δουλέψατε ποτέ επτά ημέρες για δεκαπέντε ώρες για </w:t>
      </w:r>
      <w:r>
        <w:rPr>
          <w:rFonts w:eastAsia="Times New Roman"/>
          <w:szCs w:val="24"/>
        </w:rPr>
        <w:t>300</w:t>
      </w:r>
      <w:r>
        <w:rPr>
          <w:rFonts w:eastAsia="Times New Roman"/>
          <w:szCs w:val="24"/>
        </w:rPr>
        <w:t xml:space="preserve"> ευρώ; Αφήσατε τον πατέρα σας ή το παιδί σας στο νοσοκομείο για να πάτε στο γραφείο, γιατί αν δεν πας περιμένει ο επόμενος; Ουδείς αναντικατάστατος στον νεοφιλελευθερισμό. Βρεθήκατε </w:t>
      </w:r>
      <w:r>
        <w:rPr>
          <w:rFonts w:eastAsia="Times New Roman"/>
          <w:szCs w:val="24"/>
        </w:rPr>
        <w:t>ποτέ με δύο ευρώ στις 20 του μήνα και σε απόγνωση; Γνωρίσατε τριανταπεντάρηδες με πτυχία και ιδιαίτερα προσόντα που μένουν στο σπίτι της μάνας τους γιατί ο μισθός τους δεν φτάνει; Περάσατε ποτέ από τα συσσίτια που είχατε φτιάξει; Έχετε δει στα μάτια των αν</w:t>
      </w:r>
      <w:r>
        <w:rPr>
          <w:rFonts w:eastAsia="Times New Roman"/>
          <w:szCs w:val="24"/>
        </w:rPr>
        <w:t xml:space="preserve">θρώπων την απώλεια της αξιοπρέπειάς τους; Αυτά είναι τα πεπραγμένα σας. Δεν είναι θεωρία, δεν είναι λόγια. Τα βιώσαμε όλοι και όλες. </w:t>
      </w:r>
    </w:p>
    <w:p w14:paraId="4318B439" w14:textId="77777777" w:rsidR="001D7CFB" w:rsidRDefault="00EB4E04">
      <w:pPr>
        <w:spacing w:line="600" w:lineRule="auto"/>
        <w:ind w:firstLine="720"/>
        <w:jc w:val="both"/>
        <w:rPr>
          <w:rFonts w:eastAsia="Times New Roman"/>
          <w:szCs w:val="24"/>
        </w:rPr>
      </w:pPr>
      <w:r>
        <w:rPr>
          <w:rFonts w:eastAsia="Times New Roman"/>
          <w:szCs w:val="24"/>
        </w:rPr>
        <w:t xml:space="preserve">Με τη δική μας πολιτική σ’ όλες αυτές τις ανάγκες απαντάμε. Εδώ, λοιπόν, σήμερα παρουσιάζονται δύο διαφορετικοί κόσμοι, ο </w:t>
      </w:r>
      <w:r>
        <w:rPr>
          <w:rFonts w:eastAsia="Times New Roman"/>
          <w:szCs w:val="24"/>
        </w:rPr>
        <w:t>δικός σας κόσμος της εκμετάλλευσης, της φτώχειας, της πλήρους ιδιωτικοποίησης, της επίθεσης στον κόσμο της εργασίας. Από την άλλη είναι ο δικός μας κόσμος, που στο επίκεντρο βρίσκεται η προστασία της εργασίας και το κοινωνικό κράτος, διότι το κράτος δεν εί</w:t>
      </w:r>
      <w:r>
        <w:rPr>
          <w:rFonts w:eastAsia="Times New Roman"/>
          <w:szCs w:val="24"/>
        </w:rPr>
        <w:t>ναι μια ανεξάρτητη μηχανή, αλλά συνίσταται από όλους εμάς τους πολίτες και οφείλει να αναπτύσσει δίχτυ κοινωνικής προστασίας. Παρά την οικονομική κρίση, δώσαμε προτεραιότητα στην προστασία και τη στήριξη των πιο αδύναμων συμπολιτών μας. Ξαναστήσαμε υγιές α</w:t>
      </w:r>
      <w:r>
        <w:rPr>
          <w:rFonts w:eastAsia="Times New Roman"/>
          <w:szCs w:val="24"/>
        </w:rPr>
        <w:t>σφαλιστικό σύστημα, επανασυστήσαμε το κοινωνικό κράτος και τις δημόσιες δομές με σκοπό τη στήριξη της ίδιας της κοινωνίας. Ενισχύουμε νέους, ασθενείς, συνταξιούχους, νέα ζευγάρια, παιδιά, επιστήμονες, εργαζόμενους, μικρές και μικρομεσαίες επιχειρήσεις, όλο</w:t>
      </w:r>
      <w:r>
        <w:rPr>
          <w:rFonts w:eastAsia="Times New Roman"/>
          <w:szCs w:val="24"/>
        </w:rPr>
        <w:t xml:space="preserve">υς αυτούς που για εσάς ήταν και είναι αόρατοι. </w:t>
      </w:r>
    </w:p>
    <w:p w14:paraId="4318B43A" w14:textId="77777777" w:rsidR="001D7CFB" w:rsidRDefault="00EB4E04">
      <w:pPr>
        <w:spacing w:line="600" w:lineRule="auto"/>
        <w:ind w:firstLine="720"/>
        <w:jc w:val="both"/>
        <w:rPr>
          <w:rFonts w:eastAsia="Times New Roman"/>
          <w:szCs w:val="24"/>
        </w:rPr>
      </w:pPr>
      <w:r w:rsidRPr="00282BF1">
        <w:rPr>
          <w:rFonts w:eastAsia="Times New Roman"/>
          <w:szCs w:val="24"/>
        </w:rPr>
        <w:t>Παρεμπιπτόντως</w:t>
      </w:r>
      <w:r>
        <w:rPr>
          <w:rFonts w:eastAsia="Times New Roman"/>
          <w:szCs w:val="24"/>
        </w:rPr>
        <w:t>,</w:t>
      </w:r>
      <w:r w:rsidRPr="00282BF1">
        <w:rPr>
          <w:rFonts w:eastAsia="Times New Roman"/>
          <w:szCs w:val="24"/>
        </w:rPr>
        <w:t xml:space="preserve"> μας κατηγορείτε για τα κοινωνικά μερίσματα και δεν αντιλαμβάνεστε ότι πέρα από την ενίσχυση στον οικογενειακό προϋπολογισμό</w:t>
      </w:r>
      <w:r>
        <w:rPr>
          <w:rFonts w:eastAsia="Times New Roman"/>
          <w:szCs w:val="24"/>
        </w:rPr>
        <w:t>,</w:t>
      </w:r>
      <w:r w:rsidRPr="00282BF1">
        <w:rPr>
          <w:rFonts w:eastAsia="Times New Roman"/>
          <w:szCs w:val="24"/>
        </w:rPr>
        <w:t xml:space="preserve"> είναι </w:t>
      </w:r>
      <w:r>
        <w:rPr>
          <w:rFonts w:eastAsia="Times New Roman"/>
          <w:szCs w:val="24"/>
        </w:rPr>
        <w:t>μια</w:t>
      </w:r>
      <w:r w:rsidRPr="00282BF1">
        <w:rPr>
          <w:rFonts w:eastAsia="Times New Roman"/>
          <w:szCs w:val="24"/>
        </w:rPr>
        <w:t xml:space="preserve"> έμμεση</w:t>
      </w:r>
      <w:r>
        <w:rPr>
          <w:rFonts w:eastAsia="Times New Roman"/>
          <w:szCs w:val="24"/>
        </w:rPr>
        <w:t>,</w:t>
      </w:r>
      <w:r w:rsidRPr="00282BF1">
        <w:rPr>
          <w:rFonts w:eastAsia="Times New Roman"/>
          <w:szCs w:val="24"/>
        </w:rPr>
        <w:t xml:space="preserve"> μικρή ενίσχυση της κατανάλωσης των τοπικών αγορών</w:t>
      </w:r>
      <w:r w:rsidRPr="00282BF1">
        <w:rPr>
          <w:rFonts w:eastAsia="Times New Roman"/>
          <w:szCs w:val="24"/>
        </w:rPr>
        <w:t xml:space="preserve"> και των εμπορικών επιχειρήσεων</w:t>
      </w:r>
      <w:r>
        <w:rPr>
          <w:rFonts w:eastAsia="Times New Roman"/>
          <w:szCs w:val="24"/>
        </w:rPr>
        <w:t>,</w:t>
      </w:r>
      <w:r w:rsidRPr="00282BF1">
        <w:rPr>
          <w:rFonts w:eastAsia="Times New Roman"/>
          <w:szCs w:val="24"/>
        </w:rPr>
        <w:t xml:space="preserve"> </w:t>
      </w:r>
      <w:r>
        <w:rPr>
          <w:rFonts w:eastAsia="Times New Roman"/>
          <w:szCs w:val="24"/>
        </w:rPr>
        <w:t>εσείς,</w:t>
      </w:r>
      <w:r w:rsidRPr="00282BF1">
        <w:rPr>
          <w:rFonts w:eastAsia="Times New Roman"/>
          <w:szCs w:val="24"/>
        </w:rPr>
        <w:t xml:space="preserve"> που κόπτε</w:t>
      </w:r>
      <w:r>
        <w:rPr>
          <w:rFonts w:eastAsia="Times New Roman"/>
          <w:szCs w:val="24"/>
        </w:rPr>
        <w:t>στε</w:t>
      </w:r>
      <w:r w:rsidRPr="00282BF1">
        <w:rPr>
          <w:rFonts w:eastAsia="Times New Roman"/>
          <w:szCs w:val="24"/>
        </w:rPr>
        <w:t xml:space="preserve"> για την επιχειρηματικότητα</w:t>
      </w:r>
      <w:r>
        <w:rPr>
          <w:rFonts w:eastAsia="Times New Roman"/>
          <w:szCs w:val="24"/>
        </w:rPr>
        <w:t>.</w:t>
      </w:r>
      <w:r w:rsidRPr="00282BF1">
        <w:rPr>
          <w:rFonts w:eastAsia="Times New Roman"/>
          <w:szCs w:val="24"/>
        </w:rPr>
        <w:t xml:space="preserve"> </w:t>
      </w:r>
      <w:r>
        <w:rPr>
          <w:rFonts w:eastAsia="Times New Roman"/>
          <w:szCs w:val="24"/>
        </w:rPr>
        <w:t>Α</w:t>
      </w:r>
      <w:r w:rsidRPr="00282BF1">
        <w:rPr>
          <w:rFonts w:eastAsia="Times New Roman"/>
          <w:szCs w:val="24"/>
        </w:rPr>
        <w:t>ποδεικνύεται καθημερινά πως ούτε αυτό το κομμάτι της κοινωνίας σας ενδιαφέρει</w:t>
      </w:r>
      <w:r>
        <w:rPr>
          <w:rFonts w:eastAsia="Times New Roman"/>
          <w:szCs w:val="24"/>
        </w:rPr>
        <w:t>,</w:t>
      </w:r>
      <w:r w:rsidRPr="00282BF1">
        <w:rPr>
          <w:rFonts w:eastAsia="Times New Roman"/>
          <w:szCs w:val="24"/>
        </w:rPr>
        <w:t xml:space="preserve"> πέρα από τις πολύ μεγάλες επιχειρήσεις και τα οφέλη </w:t>
      </w:r>
      <w:r>
        <w:rPr>
          <w:rFonts w:eastAsia="Times New Roman"/>
          <w:szCs w:val="24"/>
        </w:rPr>
        <w:t>τους.</w:t>
      </w:r>
      <w:r w:rsidRPr="00282BF1">
        <w:rPr>
          <w:rFonts w:eastAsia="Times New Roman"/>
          <w:szCs w:val="24"/>
        </w:rPr>
        <w:t xml:space="preserve"> </w:t>
      </w:r>
    </w:p>
    <w:p w14:paraId="4318B43B" w14:textId="77777777" w:rsidR="001D7CFB" w:rsidRDefault="00EB4E04">
      <w:pPr>
        <w:spacing w:line="600" w:lineRule="auto"/>
        <w:ind w:firstLine="720"/>
        <w:jc w:val="both"/>
        <w:rPr>
          <w:rFonts w:eastAsia="Times New Roman"/>
          <w:szCs w:val="24"/>
        </w:rPr>
      </w:pPr>
      <w:r>
        <w:rPr>
          <w:rFonts w:eastAsia="Times New Roman"/>
          <w:szCs w:val="24"/>
        </w:rPr>
        <w:t>Δ</w:t>
      </w:r>
      <w:r w:rsidRPr="00282BF1">
        <w:rPr>
          <w:rFonts w:eastAsia="Times New Roman"/>
          <w:szCs w:val="24"/>
        </w:rPr>
        <w:t>εν θα συνεχίσω με λεπτομέρειες</w:t>
      </w:r>
      <w:r>
        <w:rPr>
          <w:rFonts w:eastAsia="Times New Roman"/>
          <w:szCs w:val="24"/>
        </w:rPr>
        <w:t>, καθ</w:t>
      </w:r>
      <w:r>
        <w:rPr>
          <w:rFonts w:eastAsia="Times New Roman"/>
          <w:szCs w:val="24"/>
        </w:rPr>
        <w:t>ώς και οι</w:t>
      </w:r>
      <w:r w:rsidRPr="00282BF1">
        <w:rPr>
          <w:rFonts w:eastAsia="Times New Roman"/>
          <w:szCs w:val="24"/>
        </w:rPr>
        <w:t xml:space="preserve"> </w:t>
      </w:r>
      <w:r>
        <w:rPr>
          <w:rFonts w:eastAsia="Times New Roman"/>
          <w:szCs w:val="24"/>
        </w:rPr>
        <w:t>προς ψήφιση</w:t>
      </w:r>
      <w:r w:rsidRPr="00282BF1">
        <w:rPr>
          <w:rFonts w:eastAsia="Times New Roman"/>
          <w:szCs w:val="24"/>
        </w:rPr>
        <w:t xml:space="preserve"> </w:t>
      </w:r>
      <w:r>
        <w:rPr>
          <w:rFonts w:eastAsia="Times New Roman"/>
          <w:szCs w:val="24"/>
        </w:rPr>
        <w:t xml:space="preserve">ρυθμίσεις </w:t>
      </w:r>
      <w:r w:rsidRPr="00282BF1">
        <w:rPr>
          <w:rFonts w:eastAsia="Times New Roman"/>
          <w:szCs w:val="24"/>
        </w:rPr>
        <w:t>αναλύθηκαν εκτενώς από τους προηγούμενους ομιλητές</w:t>
      </w:r>
      <w:r>
        <w:rPr>
          <w:rFonts w:eastAsia="Times New Roman"/>
          <w:szCs w:val="24"/>
        </w:rPr>
        <w:t>.</w:t>
      </w:r>
    </w:p>
    <w:p w14:paraId="4318B43C" w14:textId="77777777" w:rsidR="001D7CFB" w:rsidRDefault="00EB4E04">
      <w:pPr>
        <w:spacing w:line="600" w:lineRule="auto"/>
        <w:ind w:firstLine="720"/>
        <w:jc w:val="both"/>
        <w:rPr>
          <w:rFonts w:eastAsia="Times New Roman"/>
          <w:szCs w:val="24"/>
        </w:rPr>
      </w:pPr>
      <w:r w:rsidRPr="00AF3B92">
        <w:rPr>
          <w:rFonts w:eastAsia="Times New Roman"/>
          <w:szCs w:val="24"/>
        </w:rPr>
        <w:t>(Στο σημείο αυτό κτυπάει το κουδούνι λήξεως του χρόνου ομιλίας του κυρίου Βουλευτή)</w:t>
      </w:r>
    </w:p>
    <w:p w14:paraId="4318B43D" w14:textId="77777777" w:rsidR="001D7CFB" w:rsidRDefault="00EB4E04">
      <w:pPr>
        <w:spacing w:line="600" w:lineRule="auto"/>
        <w:ind w:firstLine="720"/>
        <w:jc w:val="both"/>
        <w:rPr>
          <w:rFonts w:eastAsia="Times New Roman"/>
          <w:szCs w:val="24"/>
        </w:rPr>
      </w:pPr>
      <w:r>
        <w:rPr>
          <w:rFonts w:eastAsia="Times New Roman"/>
          <w:szCs w:val="24"/>
        </w:rPr>
        <w:t>Έ</w:t>
      </w:r>
      <w:r w:rsidRPr="00282BF1">
        <w:rPr>
          <w:rFonts w:eastAsia="Times New Roman"/>
          <w:szCs w:val="24"/>
        </w:rPr>
        <w:t>να λεπτό</w:t>
      </w:r>
      <w:r>
        <w:rPr>
          <w:rFonts w:eastAsia="Times New Roman"/>
          <w:szCs w:val="24"/>
        </w:rPr>
        <w:t>,</w:t>
      </w:r>
      <w:r w:rsidRPr="00282BF1">
        <w:rPr>
          <w:rFonts w:eastAsia="Times New Roman"/>
          <w:szCs w:val="24"/>
        </w:rPr>
        <w:t xml:space="preserve"> κύριε </w:t>
      </w:r>
      <w:r>
        <w:rPr>
          <w:rFonts w:eastAsia="Times New Roman"/>
          <w:szCs w:val="24"/>
        </w:rPr>
        <w:t>Π</w:t>
      </w:r>
      <w:r w:rsidRPr="00282BF1">
        <w:rPr>
          <w:rFonts w:eastAsia="Times New Roman"/>
          <w:szCs w:val="24"/>
        </w:rPr>
        <w:t>ρόεδρε</w:t>
      </w:r>
      <w:r>
        <w:rPr>
          <w:rFonts w:eastAsia="Times New Roman"/>
          <w:szCs w:val="24"/>
        </w:rPr>
        <w:t>.</w:t>
      </w:r>
    </w:p>
    <w:p w14:paraId="4318B43E" w14:textId="77777777" w:rsidR="001D7CFB" w:rsidRDefault="00EB4E04">
      <w:pPr>
        <w:spacing w:line="600" w:lineRule="auto"/>
        <w:ind w:firstLine="720"/>
        <w:jc w:val="both"/>
        <w:rPr>
          <w:rFonts w:eastAsia="Times New Roman"/>
          <w:szCs w:val="24"/>
        </w:rPr>
      </w:pPr>
      <w:r>
        <w:rPr>
          <w:rFonts w:eastAsia="Times New Roman"/>
          <w:szCs w:val="24"/>
        </w:rPr>
        <w:t>Θ</w:t>
      </w:r>
      <w:r w:rsidRPr="00282BF1">
        <w:rPr>
          <w:rFonts w:eastAsia="Times New Roman"/>
          <w:szCs w:val="24"/>
        </w:rPr>
        <w:t>α αναφέρω μόνο ότι μετά από σκληρή δουλειά</w:t>
      </w:r>
      <w:r>
        <w:rPr>
          <w:rFonts w:eastAsia="Times New Roman"/>
          <w:szCs w:val="24"/>
        </w:rPr>
        <w:t>,</w:t>
      </w:r>
      <w:r w:rsidRPr="00282BF1">
        <w:rPr>
          <w:rFonts w:eastAsia="Times New Roman"/>
          <w:szCs w:val="24"/>
        </w:rPr>
        <w:t xml:space="preserve"> καλό σχεδιασμό</w:t>
      </w:r>
      <w:r>
        <w:rPr>
          <w:rFonts w:eastAsia="Times New Roman"/>
          <w:szCs w:val="24"/>
        </w:rPr>
        <w:t>,</w:t>
      </w:r>
      <w:r w:rsidRPr="00282BF1">
        <w:rPr>
          <w:rFonts w:eastAsia="Times New Roman"/>
          <w:szCs w:val="24"/>
        </w:rPr>
        <w:t xml:space="preserve"> σ</w:t>
      </w:r>
      <w:r w:rsidRPr="00282BF1">
        <w:rPr>
          <w:rFonts w:eastAsia="Times New Roman"/>
          <w:szCs w:val="24"/>
        </w:rPr>
        <w:t xml:space="preserve">υγκρούσεις και στερήσεις </w:t>
      </w:r>
      <w:r>
        <w:rPr>
          <w:rFonts w:eastAsia="Times New Roman"/>
          <w:szCs w:val="24"/>
        </w:rPr>
        <w:t xml:space="preserve">αναδιαρθρώσαμε </w:t>
      </w:r>
      <w:r w:rsidRPr="00282BF1">
        <w:rPr>
          <w:rFonts w:eastAsia="Times New Roman"/>
          <w:szCs w:val="24"/>
        </w:rPr>
        <w:t>το σύστημα υγείας</w:t>
      </w:r>
      <w:r>
        <w:rPr>
          <w:rFonts w:eastAsia="Times New Roman"/>
          <w:szCs w:val="24"/>
        </w:rPr>
        <w:t>,</w:t>
      </w:r>
      <w:r w:rsidRPr="00282BF1">
        <w:rPr>
          <w:rFonts w:eastAsia="Times New Roman"/>
          <w:szCs w:val="24"/>
        </w:rPr>
        <w:t xml:space="preserve"> το ασφαλιστικό σύστημα</w:t>
      </w:r>
      <w:r>
        <w:rPr>
          <w:rFonts w:eastAsia="Times New Roman"/>
          <w:szCs w:val="24"/>
        </w:rPr>
        <w:t>,</w:t>
      </w:r>
      <w:r w:rsidRPr="00282BF1">
        <w:rPr>
          <w:rFonts w:eastAsia="Times New Roman"/>
          <w:szCs w:val="24"/>
        </w:rPr>
        <w:t xml:space="preserve"> τις δημόσιες υπηρεσίες</w:t>
      </w:r>
      <w:r>
        <w:rPr>
          <w:rFonts w:eastAsia="Times New Roman"/>
          <w:szCs w:val="24"/>
        </w:rPr>
        <w:t>.</w:t>
      </w:r>
      <w:r w:rsidRPr="00282BF1">
        <w:rPr>
          <w:rFonts w:eastAsia="Times New Roman"/>
          <w:szCs w:val="24"/>
        </w:rPr>
        <w:t xml:space="preserve"> </w:t>
      </w:r>
      <w:r>
        <w:rPr>
          <w:rFonts w:eastAsia="Times New Roman"/>
          <w:szCs w:val="24"/>
        </w:rPr>
        <w:t>Ξ</w:t>
      </w:r>
      <w:r w:rsidRPr="00282BF1">
        <w:rPr>
          <w:rFonts w:eastAsia="Times New Roman"/>
          <w:szCs w:val="24"/>
        </w:rPr>
        <w:t>αναστ</w:t>
      </w:r>
      <w:r>
        <w:rPr>
          <w:rFonts w:eastAsia="Times New Roman"/>
          <w:szCs w:val="24"/>
        </w:rPr>
        <w:t>ήσαμε το κοινωνικό κράτος.</w:t>
      </w:r>
      <w:r w:rsidRPr="00282BF1">
        <w:rPr>
          <w:rFonts w:eastAsia="Times New Roman"/>
          <w:szCs w:val="24"/>
        </w:rPr>
        <w:t xml:space="preserve"> </w:t>
      </w:r>
      <w:r>
        <w:rPr>
          <w:rFonts w:eastAsia="Times New Roman"/>
          <w:szCs w:val="24"/>
        </w:rPr>
        <w:t>Μ</w:t>
      </w:r>
      <w:r w:rsidRPr="00282BF1">
        <w:rPr>
          <w:rFonts w:eastAsia="Times New Roman"/>
          <w:szCs w:val="24"/>
        </w:rPr>
        <w:t>ε μικρές και μεγάλες παρεμβάσεις ελαφρύνουμε σταδιακά τους πολίτες</w:t>
      </w:r>
      <w:r>
        <w:rPr>
          <w:rFonts w:eastAsia="Times New Roman"/>
          <w:szCs w:val="24"/>
        </w:rPr>
        <w:t>.</w:t>
      </w:r>
    </w:p>
    <w:p w14:paraId="4318B43F" w14:textId="77777777" w:rsidR="001D7CFB" w:rsidRDefault="00EB4E04">
      <w:pPr>
        <w:spacing w:line="600" w:lineRule="auto"/>
        <w:ind w:firstLine="720"/>
        <w:jc w:val="both"/>
        <w:rPr>
          <w:rFonts w:eastAsia="Times New Roman"/>
          <w:szCs w:val="24"/>
        </w:rPr>
      </w:pPr>
      <w:r>
        <w:rPr>
          <w:rFonts w:eastAsia="Times New Roman"/>
          <w:szCs w:val="24"/>
        </w:rPr>
        <w:t>Σ</w:t>
      </w:r>
      <w:r w:rsidRPr="00282BF1">
        <w:rPr>
          <w:rFonts w:eastAsia="Times New Roman"/>
          <w:szCs w:val="24"/>
        </w:rPr>
        <w:t xml:space="preserve">ήμερα έρχεται προς ψήφιση ένα από τα </w:t>
      </w:r>
      <w:r w:rsidRPr="00282BF1">
        <w:rPr>
          <w:rFonts w:eastAsia="Times New Roman"/>
          <w:szCs w:val="24"/>
        </w:rPr>
        <w:t>μεγαλύτερα σχέδια ρυθμίσεων</w:t>
      </w:r>
      <w:r>
        <w:rPr>
          <w:rFonts w:eastAsia="Times New Roman"/>
          <w:szCs w:val="24"/>
        </w:rPr>
        <w:t>,</w:t>
      </w:r>
      <w:r w:rsidRPr="00282BF1">
        <w:rPr>
          <w:rFonts w:eastAsia="Times New Roman"/>
          <w:szCs w:val="24"/>
        </w:rPr>
        <w:t xml:space="preserve"> </w:t>
      </w:r>
      <w:r>
        <w:rPr>
          <w:rFonts w:eastAsia="Times New Roman"/>
          <w:szCs w:val="24"/>
        </w:rPr>
        <w:t xml:space="preserve">ελάφρυνσης </w:t>
      </w:r>
      <w:r w:rsidRPr="00282BF1">
        <w:rPr>
          <w:rFonts w:eastAsia="Times New Roman"/>
          <w:szCs w:val="24"/>
        </w:rPr>
        <w:t>και στήριξης όλων όσων δεν κατάφεραν να αντιμετωπίσουν την κρίση</w:t>
      </w:r>
      <w:r>
        <w:rPr>
          <w:rFonts w:eastAsia="Times New Roman"/>
          <w:szCs w:val="24"/>
        </w:rPr>
        <w:t>.</w:t>
      </w:r>
      <w:r w:rsidRPr="00282BF1">
        <w:rPr>
          <w:rFonts w:eastAsia="Times New Roman"/>
          <w:szCs w:val="24"/>
        </w:rPr>
        <w:t xml:space="preserve"> </w:t>
      </w:r>
      <w:r>
        <w:rPr>
          <w:rFonts w:eastAsia="Times New Roman"/>
          <w:szCs w:val="24"/>
        </w:rPr>
        <w:t>Α</w:t>
      </w:r>
      <w:r w:rsidRPr="00282BF1">
        <w:rPr>
          <w:rFonts w:eastAsia="Times New Roman"/>
          <w:szCs w:val="24"/>
        </w:rPr>
        <w:t>ργήσαμε</w:t>
      </w:r>
      <w:r>
        <w:rPr>
          <w:rFonts w:eastAsia="Times New Roman"/>
          <w:szCs w:val="24"/>
        </w:rPr>
        <w:t>;</w:t>
      </w:r>
      <w:r w:rsidRPr="00282BF1">
        <w:rPr>
          <w:rFonts w:eastAsia="Times New Roman"/>
          <w:szCs w:val="24"/>
        </w:rPr>
        <w:t xml:space="preserve"> Ναι</w:t>
      </w:r>
      <w:r>
        <w:rPr>
          <w:rFonts w:eastAsia="Times New Roman"/>
          <w:szCs w:val="24"/>
        </w:rPr>
        <w:t>.</w:t>
      </w:r>
      <w:r w:rsidRPr="00282BF1">
        <w:rPr>
          <w:rFonts w:eastAsia="Times New Roman"/>
          <w:szCs w:val="24"/>
        </w:rPr>
        <w:t xml:space="preserve"> </w:t>
      </w:r>
      <w:r>
        <w:rPr>
          <w:rFonts w:eastAsia="Times New Roman"/>
          <w:szCs w:val="24"/>
        </w:rPr>
        <w:t>Ο</w:t>
      </w:r>
      <w:r w:rsidRPr="00282BF1">
        <w:rPr>
          <w:rFonts w:eastAsia="Times New Roman"/>
          <w:szCs w:val="24"/>
        </w:rPr>
        <w:t>ι ανάγκες ήταν επιτακτικές από την πρώτη στιγμή</w:t>
      </w:r>
      <w:r>
        <w:rPr>
          <w:rFonts w:eastAsia="Times New Roman"/>
          <w:szCs w:val="24"/>
        </w:rPr>
        <w:t>.</w:t>
      </w:r>
      <w:r w:rsidRPr="00282BF1">
        <w:rPr>
          <w:rFonts w:eastAsia="Times New Roman"/>
          <w:szCs w:val="24"/>
        </w:rPr>
        <w:t xml:space="preserve"> </w:t>
      </w:r>
      <w:r>
        <w:rPr>
          <w:rFonts w:eastAsia="Times New Roman"/>
          <w:szCs w:val="24"/>
        </w:rPr>
        <w:t>Ε</w:t>
      </w:r>
      <w:r w:rsidRPr="00282BF1">
        <w:rPr>
          <w:rFonts w:eastAsia="Times New Roman"/>
          <w:szCs w:val="24"/>
        </w:rPr>
        <w:t xml:space="preserve">μείς σαν </w:t>
      </w:r>
      <w:r>
        <w:rPr>
          <w:rFonts w:eastAsia="Times New Roman"/>
          <w:szCs w:val="24"/>
        </w:rPr>
        <w:t>Β</w:t>
      </w:r>
      <w:r w:rsidRPr="00282BF1">
        <w:rPr>
          <w:rFonts w:eastAsia="Times New Roman"/>
          <w:szCs w:val="24"/>
        </w:rPr>
        <w:t>ουλευτές πιέζαμε από την πρώτη στιγμή</w:t>
      </w:r>
      <w:r>
        <w:rPr>
          <w:rFonts w:eastAsia="Times New Roman"/>
          <w:szCs w:val="24"/>
        </w:rPr>
        <w:t>.</w:t>
      </w:r>
      <w:r w:rsidRPr="00282BF1">
        <w:rPr>
          <w:rFonts w:eastAsia="Times New Roman"/>
          <w:szCs w:val="24"/>
        </w:rPr>
        <w:t xml:space="preserve"> Ωστόσο</w:t>
      </w:r>
      <w:r>
        <w:rPr>
          <w:rFonts w:eastAsia="Times New Roman"/>
          <w:szCs w:val="24"/>
        </w:rPr>
        <w:t>, εκτιμώ</w:t>
      </w:r>
      <w:r w:rsidRPr="00282BF1">
        <w:rPr>
          <w:rFonts w:eastAsia="Times New Roman"/>
          <w:szCs w:val="24"/>
        </w:rPr>
        <w:t xml:space="preserve"> πως νωρίτερα δεν θα </w:t>
      </w:r>
      <w:r w:rsidRPr="00282BF1">
        <w:rPr>
          <w:rFonts w:eastAsia="Times New Roman"/>
          <w:szCs w:val="24"/>
        </w:rPr>
        <w:t>μπορούσαμε να προχωρήσουμε σε γενναίες διαγραφές χρεών και προσαυξήσεων έως και 100%</w:t>
      </w:r>
      <w:r>
        <w:rPr>
          <w:rFonts w:eastAsia="Times New Roman"/>
          <w:szCs w:val="24"/>
        </w:rPr>
        <w:t>.</w:t>
      </w:r>
      <w:r w:rsidRPr="00282BF1">
        <w:rPr>
          <w:rFonts w:eastAsia="Times New Roman"/>
          <w:szCs w:val="24"/>
        </w:rPr>
        <w:t xml:space="preserve"> </w:t>
      </w:r>
      <w:r>
        <w:rPr>
          <w:rFonts w:eastAsia="Times New Roman"/>
          <w:szCs w:val="24"/>
        </w:rPr>
        <w:t>Ι</w:t>
      </w:r>
      <w:r w:rsidRPr="00282BF1">
        <w:rPr>
          <w:rFonts w:eastAsia="Times New Roman"/>
          <w:szCs w:val="24"/>
        </w:rPr>
        <w:t>διαίτερα σημαντικό</w:t>
      </w:r>
      <w:r>
        <w:rPr>
          <w:rFonts w:eastAsia="Times New Roman"/>
          <w:szCs w:val="24"/>
        </w:rPr>
        <w:t>,</w:t>
      </w:r>
      <w:r w:rsidRPr="00282BF1">
        <w:rPr>
          <w:rFonts w:eastAsia="Times New Roman"/>
          <w:szCs w:val="24"/>
        </w:rPr>
        <w:t xml:space="preserve"> λοιπόν</w:t>
      </w:r>
      <w:r>
        <w:rPr>
          <w:rFonts w:eastAsia="Times New Roman"/>
          <w:szCs w:val="24"/>
        </w:rPr>
        <w:t>, είναι</w:t>
      </w:r>
      <w:r w:rsidRPr="00282BF1">
        <w:rPr>
          <w:rFonts w:eastAsia="Times New Roman"/>
          <w:szCs w:val="24"/>
        </w:rPr>
        <w:t xml:space="preserve"> ότι χιλιάδες συμπολίτες μας που έχουν θεμελιώσει δ</w:t>
      </w:r>
      <w:r>
        <w:rPr>
          <w:rFonts w:eastAsia="Times New Roman"/>
          <w:szCs w:val="24"/>
        </w:rPr>
        <w:t>ικαίωμα σύνταξης απεγκλωβίζονται.</w:t>
      </w:r>
      <w:r w:rsidRPr="00282BF1">
        <w:rPr>
          <w:rFonts w:eastAsia="Times New Roman"/>
          <w:szCs w:val="24"/>
        </w:rPr>
        <w:t xml:space="preserve"> </w:t>
      </w:r>
      <w:r>
        <w:rPr>
          <w:rFonts w:eastAsia="Times New Roman"/>
          <w:szCs w:val="24"/>
        </w:rPr>
        <w:t>Ο</w:t>
      </w:r>
      <w:r w:rsidRPr="00282BF1">
        <w:rPr>
          <w:rFonts w:eastAsia="Times New Roman"/>
          <w:szCs w:val="24"/>
        </w:rPr>
        <w:t>ι άνθρωπ</w:t>
      </w:r>
      <w:r>
        <w:rPr>
          <w:rFonts w:eastAsia="Times New Roman"/>
          <w:szCs w:val="24"/>
        </w:rPr>
        <w:t>οι αυτοί βρίσκονταν σε αδιέξοδο. Ο</w:t>
      </w:r>
      <w:r w:rsidRPr="00282BF1">
        <w:rPr>
          <w:rFonts w:eastAsia="Times New Roman"/>
          <w:szCs w:val="24"/>
        </w:rPr>
        <w:t>ύτε σύντ</w:t>
      </w:r>
      <w:r w:rsidRPr="00282BF1">
        <w:rPr>
          <w:rFonts w:eastAsia="Times New Roman"/>
          <w:szCs w:val="24"/>
        </w:rPr>
        <w:t xml:space="preserve">αξη </w:t>
      </w:r>
      <w:r>
        <w:rPr>
          <w:rFonts w:eastAsia="Times New Roman"/>
          <w:szCs w:val="24"/>
        </w:rPr>
        <w:t xml:space="preserve">παίρνανε </w:t>
      </w:r>
      <w:r w:rsidRPr="00282BF1">
        <w:rPr>
          <w:rFonts w:eastAsia="Times New Roman"/>
          <w:szCs w:val="24"/>
        </w:rPr>
        <w:t>ούτε μπορούσαν να δουλέψουν για να έχουν ένα επιπλέον εισόδημα</w:t>
      </w:r>
      <w:r>
        <w:rPr>
          <w:rFonts w:eastAsia="Times New Roman"/>
          <w:szCs w:val="24"/>
        </w:rPr>
        <w:t>.</w:t>
      </w:r>
    </w:p>
    <w:p w14:paraId="4318B440" w14:textId="77777777" w:rsidR="001D7CFB" w:rsidRDefault="00EB4E04">
      <w:pPr>
        <w:spacing w:line="600" w:lineRule="auto"/>
        <w:ind w:firstLine="720"/>
        <w:jc w:val="both"/>
        <w:rPr>
          <w:rFonts w:eastAsia="Times New Roman"/>
          <w:szCs w:val="24"/>
        </w:rPr>
      </w:pPr>
      <w:r>
        <w:rPr>
          <w:rFonts w:eastAsia="Times New Roman"/>
          <w:szCs w:val="24"/>
        </w:rPr>
        <w:t>Επίσης,</w:t>
      </w:r>
      <w:r w:rsidRPr="00282BF1">
        <w:rPr>
          <w:rFonts w:eastAsia="Times New Roman"/>
          <w:szCs w:val="24"/>
        </w:rPr>
        <w:t xml:space="preserve"> σημαντικό </w:t>
      </w:r>
      <w:r>
        <w:rPr>
          <w:rFonts w:eastAsia="Times New Roman"/>
          <w:szCs w:val="24"/>
        </w:rPr>
        <w:t xml:space="preserve">είναι </w:t>
      </w:r>
      <w:r w:rsidRPr="00282BF1">
        <w:rPr>
          <w:rFonts w:eastAsia="Times New Roman"/>
          <w:szCs w:val="24"/>
        </w:rPr>
        <w:t>ότι επανέρχονται οι ρυθμίσεις και οι αυξήσεις για τις συντάξεις χηρείας</w:t>
      </w:r>
      <w:r>
        <w:rPr>
          <w:rFonts w:eastAsia="Times New Roman"/>
          <w:szCs w:val="24"/>
        </w:rPr>
        <w:t>.</w:t>
      </w:r>
      <w:r w:rsidRPr="00282BF1">
        <w:rPr>
          <w:rFonts w:eastAsia="Times New Roman"/>
          <w:szCs w:val="24"/>
        </w:rPr>
        <w:t xml:space="preserve"> </w:t>
      </w:r>
      <w:r>
        <w:rPr>
          <w:rFonts w:eastAsia="Times New Roman"/>
          <w:szCs w:val="24"/>
        </w:rPr>
        <w:t>Ε</w:t>
      </w:r>
      <w:r w:rsidRPr="00282BF1">
        <w:rPr>
          <w:rFonts w:eastAsia="Times New Roman"/>
          <w:szCs w:val="24"/>
        </w:rPr>
        <w:t>πιπλέον</w:t>
      </w:r>
      <w:r>
        <w:rPr>
          <w:rFonts w:eastAsia="Times New Roman"/>
          <w:szCs w:val="24"/>
        </w:rPr>
        <w:t>,</w:t>
      </w:r>
      <w:r w:rsidRPr="00282BF1">
        <w:rPr>
          <w:rFonts w:eastAsia="Times New Roman"/>
          <w:szCs w:val="24"/>
        </w:rPr>
        <w:t xml:space="preserve"> χιλιάδες αυτοαπασχολούμενοι και επιχειρήσεις απαλλάσσονται από </w:t>
      </w:r>
      <w:r>
        <w:rPr>
          <w:rFonts w:eastAsia="Times New Roman"/>
          <w:szCs w:val="24"/>
        </w:rPr>
        <w:t xml:space="preserve">βάρη </w:t>
      </w:r>
      <w:r w:rsidRPr="00282BF1">
        <w:rPr>
          <w:rFonts w:eastAsia="Times New Roman"/>
          <w:szCs w:val="24"/>
        </w:rPr>
        <w:t>προσ</w:t>
      </w:r>
      <w:r w:rsidRPr="00282BF1">
        <w:rPr>
          <w:rFonts w:eastAsia="Times New Roman"/>
          <w:szCs w:val="24"/>
        </w:rPr>
        <w:t xml:space="preserve">αυξήσεων και αποκτούν ξανά δικαίωμα φορολογικής και </w:t>
      </w:r>
      <w:r>
        <w:rPr>
          <w:rFonts w:eastAsia="Times New Roman"/>
          <w:szCs w:val="24"/>
        </w:rPr>
        <w:t>α</w:t>
      </w:r>
      <w:r w:rsidRPr="00282BF1">
        <w:rPr>
          <w:rFonts w:eastAsia="Times New Roman"/>
          <w:szCs w:val="24"/>
        </w:rPr>
        <w:t>σφαλιστικής ενημερότητας και παίρνουν ανάσα</w:t>
      </w:r>
      <w:r>
        <w:rPr>
          <w:rFonts w:eastAsia="Times New Roman"/>
          <w:szCs w:val="24"/>
        </w:rPr>
        <w:t>.</w:t>
      </w:r>
    </w:p>
    <w:p w14:paraId="4318B441" w14:textId="77777777" w:rsidR="001D7CFB" w:rsidRDefault="00EB4E04">
      <w:pPr>
        <w:spacing w:line="600" w:lineRule="auto"/>
        <w:ind w:firstLine="720"/>
        <w:jc w:val="both"/>
        <w:rPr>
          <w:rFonts w:eastAsia="Times New Roman"/>
          <w:szCs w:val="24"/>
        </w:rPr>
      </w:pPr>
      <w:r>
        <w:rPr>
          <w:rFonts w:eastAsia="Times New Roman"/>
          <w:szCs w:val="24"/>
        </w:rPr>
        <w:t>Π</w:t>
      </w:r>
      <w:r w:rsidRPr="00282BF1">
        <w:rPr>
          <w:rFonts w:eastAsia="Times New Roman"/>
          <w:szCs w:val="24"/>
        </w:rPr>
        <w:t>αράλληλα</w:t>
      </w:r>
      <w:r>
        <w:rPr>
          <w:rFonts w:eastAsia="Times New Roman"/>
          <w:szCs w:val="24"/>
        </w:rPr>
        <w:t>,</w:t>
      </w:r>
      <w:r w:rsidRPr="00282BF1">
        <w:rPr>
          <w:rFonts w:eastAsia="Times New Roman"/>
          <w:szCs w:val="24"/>
        </w:rPr>
        <w:t xml:space="preserve"> χιλιάδες μηχανικοί με τη ρύθμιση χρεών επανακτούν το δικαίωμα χρήσης του πτυχίου </w:t>
      </w:r>
      <w:r>
        <w:rPr>
          <w:rFonts w:eastAsia="Times New Roman"/>
          <w:szCs w:val="24"/>
        </w:rPr>
        <w:t>τους.</w:t>
      </w:r>
      <w:r w:rsidRPr="00282BF1">
        <w:rPr>
          <w:rFonts w:eastAsia="Times New Roman"/>
          <w:szCs w:val="24"/>
        </w:rPr>
        <w:t xml:space="preserve"> Άρα</w:t>
      </w:r>
      <w:r>
        <w:rPr>
          <w:rFonts w:eastAsia="Times New Roman"/>
          <w:szCs w:val="24"/>
        </w:rPr>
        <w:t>,</w:t>
      </w:r>
      <w:r w:rsidRPr="00282BF1">
        <w:rPr>
          <w:rFonts w:eastAsia="Times New Roman"/>
          <w:szCs w:val="24"/>
        </w:rPr>
        <w:t xml:space="preserve"> με το μεγάλο αυτό πακέτο ρυθμίσεων</w:t>
      </w:r>
      <w:r>
        <w:rPr>
          <w:rFonts w:eastAsia="Times New Roman"/>
          <w:szCs w:val="24"/>
        </w:rPr>
        <w:t>,</w:t>
      </w:r>
      <w:r w:rsidRPr="00282BF1">
        <w:rPr>
          <w:rFonts w:eastAsia="Times New Roman"/>
          <w:szCs w:val="24"/>
        </w:rPr>
        <w:t xml:space="preserve"> χιλιάδες συμπολίτες</w:t>
      </w:r>
      <w:r w:rsidRPr="00282BF1">
        <w:rPr>
          <w:rFonts w:eastAsia="Times New Roman"/>
          <w:szCs w:val="24"/>
        </w:rPr>
        <w:t xml:space="preserve"> μας ξαναμπαίνουν στην αγορά εργασίας για να </w:t>
      </w:r>
      <w:r>
        <w:rPr>
          <w:rFonts w:eastAsia="Times New Roman"/>
          <w:szCs w:val="24"/>
        </w:rPr>
        <w:t>ανα</w:t>
      </w:r>
      <w:r w:rsidRPr="00282BF1">
        <w:rPr>
          <w:rFonts w:eastAsia="Times New Roman"/>
          <w:szCs w:val="24"/>
        </w:rPr>
        <w:t>προσδιορίζουν τον κοινωνικό τους ρόλο</w:t>
      </w:r>
      <w:r>
        <w:rPr>
          <w:rFonts w:eastAsia="Times New Roman"/>
          <w:szCs w:val="24"/>
        </w:rPr>
        <w:t>.</w:t>
      </w:r>
    </w:p>
    <w:p w14:paraId="4318B442" w14:textId="77777777" w:rsidR="001D7CFB" w:rsidRDefault="00EB4E04">
      <w:pPr>
        <w:spacing w:line="600" w:lineRule="auto"/>
        <w:ind w:firstLine="720"/>
        <w:jc w:val="both"/>
        <w:rPr>
          <w:rFonts w:eastAsia="Times New Roman"/>
          <w:szCs w:val="24"/>
        </w:rPr>
      </w:pPr>
      <w:r>
        <w:rPr>
          <w:rFonts w:eastAsia="Times New Roman"/>
          <w:szCs w:val="24"/>
        </w:rPr>
        <w:t>Τ</w:t>
      </w:r>
      <w:r w:rsidRPr="00282BF1">
        <w:rPr>
          <w:rFonts w:eastAsia="Times New Roman"/>
          <w:szCs w:val="24"/>
        </w:rPr>
        <w:t>έλος</w:t>
      </w:r>
      <w:r>
        <w:rPr>
          <w:rFonts w:eastAsia="Times New Roman"/>
          <w:szCs w:val="24"/>
        </w:rPr>
        <w:t>,</w:t>
      </w:r>
      <w:r w:rsidRPr="00282BF1">
        <w:rPr>
          <w:rFonts w:eastAsia="Times New Roman"/>
          <w:szCs w:val="24"/>
        </w:rPr>
        <w:t xml:space="preserve"> </w:t>
      </w:r>
      <w:r>
        <w:rPr>
          <w:rFonts w:eastAsia="Times New Roman"/>
          <w:szCs w:val="24"/>
        </w:rPr>
        <w:t>α</w:t>
      </w:r>
      <w:r w:rsidRPr="00282BF1">
        <w:rPr>
          <w:rFonts w:eastAsia="Times New Roman"/>
          <w:szCs w:val="24"/>
        </w:rPr>
        <w:t xml:space="preserve">ν και δεν έχει αναδειχθεί </w:t>
      </w:r>
      <w:r>
        <w:rPr>
          <w:rFonts w:eastAsia="Times New Roman"/>
          <w:szCs w:val="24"/>
        </w:rPr>
        <w:t>ό</w:t>
      </w:r>
      <w:r w:rsidRPr="00282BF1">
        <w:rPr>
          <w:rFonts w:eastAsia="Times New Roman"/>
          <w:szCs w:val="24"/>
        </w:rPr>
        <w:t>σο θα έπρεπε</w:t>
      </w:r>
      <w:r>
        <w:rPr>
          <w:rFonts w:eastAsia="Times New Roman"/>
          <w:szCs w:val="24"/>
        </w:rPr>
        <w:t>,</w:t>
      </w:r>
      <w:r w:rsidRPr="00282BF1">
        <w:rPr>
          <w:rFonts w:eastAsia="Times New Roman"/>
          <w:szCs w:val="24"/>
        </w:rPr>
        <w:t xml:space="preserve"> ιδιαίτερα σημαντικό τόσο για νοικοκυριά όσο κυρίως για επιχειρήσεις θεωρώ ότι </w:t>
      </w:r>
      <w:r>
        <w:rPr>
          <w:rFonts w:eastAsia="Times New Roman"/>
          <w:szCs w:val="24"/>
        </w:rPr>
        <w:t xml:space="preserve">είναι </w:t>
      </w:r>
      <w:r w:rsidRPr="00282BF1">
        <w:rPr>
          <w:rFonts w:eastAsia="Times New Roman"/>
          <w:szCs w:val="24"/>
        </w:rPr>
        <w:t>η μείωση του ΦΠΑ στην ενέργεια</w:t>
      </w:r>
      <w:r>
        <w:rPr>
          <w:rFonts w:eastAsia="Times New Roman"/>
          <w:szCs w:val="24"/>
        </w:rPr>
        <w:t>,</w:t>
      </w:r>
      <w:r w:rsidRPr="00282BF1">
        <w:rPr>
          <w:rFonts w:eastAsia="Times New Roman"/>
          <w:szCs w:val="24"/>
        </w:rPr>
        <w:t xml:space="preserve"> καθώς μειώνεται δραστικά το κόστος παραγωγής</w:t>
      </w:r>
      <w:r>
        <w:rPr>
          <w:rFonts w:eastAsia="Times New Roman"/>
          <w:szCs w:val="24"/>
        </w:rPr>
        <w:t>.</w:t>
      </w:r>
      <w:r w:rsidRPr="00282BF1">
        <w:rPr>
          <w:rFonts w:eastAsia="Times New Roman"/>
          <w:szCs w:val="24"/>
        </w:rPr>
        <w:t xml:space="preserve"> </w:t>
      </w:r>
      <w:r>
        <w:rPr>
          <w:rFonts w:eastAsia="Times New Roman"/>
          <w:szCs w:val="24"/>
        </w:rPr>
        <w:t>Σ</w:t>
      </w:r>
      <w:r w:rsidRPr="00282BF1">
        <w:rPr>
          <w:rFonts w:eastAsia="Times New Roman"/>
          <w:szCs w:val="24"/>
        </w:rPr>
        <w:t>ε έναν κόσμο</w:t>
      </w:r>
      <w:r>
        <w:rPr>
          <w:rFonts w:eastAsia="Times New Roman"/>
          <w:szCs w:val="24"/>
        </w:rPr>
        <w:t>,</w:t>
      </w:r>
      <w:r w:rsidRPr="00282BF1">
        <w:rPr>
          <w:rFonts w:eastAsia="Times New Roman"/>
          <w:szCs w:val="24"/>
        </w:rPr>
        <w:t xml:space="preserve"> </w:t>
      </w:r>
      <w:r>
        <w:rPr>
          <w:rFonts w:eastAsia="Times New Roman"/>
          <w:szCs w:val="24"/>
        </w:rPr>
        <w:t>λ</w:t>
      </w:r>
      <w:r w:rsidRPr="00282BF1">
        <w:rPr>
          <w:rFonts w:eastAsia="Times New Roman"/>
          <w:szCs w:val="24"/>
        </w:rPr>
        <w:t>οιπόν</w:t>
      </w:r>
      <w:r>
        <w:rPr>
          <w:rFonts w:eastAsia="Times New Roman"/>
          <w:szCs w:val="24"/>
        </w:rPr>
        <w:t>,</w:t>
      </w:r>
      <w:r w:rsidRPr="00282BF1">
        <w:rPr>
          <w:rFonts w:eastAsia="Times New Roman"/>
          <w:szCs w:val="24"/>
        </w:rPr>
        <w:t xml:space="preserve"> που αλλάζει</w:t>
      </w:r>
      <w:r>
        <w:rPr>
          <w:rFonts w:eastAsia="Times New Roman"/>
          <w:szCs w:val="24"/>
        </w:rPr>
        <w:t>,</w:t>
      </w:r>
      <w:r w:rsidRPr="00282BF1">
        <w:rPr>
          <w:rFonts w:eastAsia="Times New Roman"/>
          <w:szCs w:val="24"/>
        </w:rPr>
        <w:t xml:space="preserve"> εκσυγχρονίζουμε το κράτος</w:t>
      </w:r>
      <w:r>
        <w:rPr>
          <w:rFonts w:eastAsia="Times New Roman"/>
          <w:szCs w:val="24"/>
        </w:rPr>
        <w:t>,</w:t>
      </w:r>
      <w:r w:rsidRPr="00282BF1">
        <w:rPr>
          <w:rFonts w:eastAsia="Times New Roman"/>
          <w:szCs w:val="24"/>
        </w:rPr>
        <w:t xml:space="preserve"> ενσωματώνουμε τις νέες τεχνολογίες</w:t>
      </w:r>
      <w:r>
        <w:rPr>
          <w:rFonts w:eastAsia="Times New Roman"/>
          <w:szCs w:val="24"/>
        </w:rPr>
        <w:t>,</w:t>
      </w:r>
      <w:r w:rsidRPr="00282BF1">
        <w:rPr>
          <w:rFonts w:eastAsia="Times New Roman"/>
          <w:szCs w:val="24"/>
        </w:rPr>
        <w:t xml:space="preserve"> φτιάχνουμε </w:t>
      </w:r>
      <w:r>
        <w:rPr>
          <w:rFonts w:eastAsia="Times New Roman"/>
          <w:szCs w:val="24"/>
        </w:rPr>
        <w:t xml:space="preserve">ξανά </w:t>
      </w:r>
      <w:r w:rsidRPr="00282BF1">
        <w:rPr>
          <w:rFonts w:eastAsia="Times New Roman"/>
          <w:szCs w:val="24"/>
        </w:rPr>
        <w:t>κοινωνικό κράτος</w:t>
      </w:r>
      <w:r>
        <w:rPr>
          <w:rFonts w:eastAsia="Times New Roman"/>
          <w:szCs w:val="24"/>
        </w:rPr>
        <w:t xml:space="preserve">, καταπατούμε </w:t>
      </w:r>
      <w:r w:rsidRPr="00282BF1">
        <w:rPr>
          <w:rFonts w:eastAsia="Times New Roman"/>
          <w:szCs w:val="24"/>
        </w:rPr>
        <w:t>τη διαπλοκή και τη διαφθορά</w:t>
      </w:r>
      <w:r>
        <w:rPr>
          <w:rFonts w:eastAsia="Times New Roman"/>
          <w:szCs w:val="24"/>
        </w:rPr>
        <w:t>,</w:t>
      </w:r>
      <w:r w:rsidRPr="00282BF1">
        <w:rPr>
          <w:rFonts w:eastAsia="Times New Roman"/>
          <w:szCs w:val="24"/>
        </w:rPr>
        <w:t xml:space="preserve"> στηρίζουμε και ενισχύουμε τους συμπ</w:t>
      </w:r>
      <w:r w:rsidRPr="00282BF1">
        <w:rPr>
          <w:rFonts w:eastAsia="Times New Roman"/>
          <w:szCs w:val="24"/>
        </w:rPr>
        <w:t xml:space="preserve">ολίτες </w:t>
      </w:r>
      <w:r>
        <w:rPr>
          <w:rFonts w:eastAsia="Times New Roman"/>
          <w:szCs w:val="24"/>
        </w:rPr>
        <w:t>μας,</w:t>
      </w:r>
      <w:r w:rsidRPr="00282BF1">
        <w:rPr>
          <w:rFonts w:eastAsia="Times New Roman"/>
          <w:szCs w:val="24"/>
        </w:rPr>
        <w:t xml:space="preserve"> δημιουργούμε προοπτική για τους νέους</w:t>
      </w:r>
      <w:r>
        <w:rPr>
          <w:rFonts w:eastAsia="Times New Roman"/>
          <w:szCs w:val="24"/>
        </w:rPr>
        <w:t>,</w:t>
      </w:r>
      <w:r w:rsidRPr="00282BF1">
        <w:rPr>
          <w:rFonts w:eastAsia="Times New Roman"/>
          <w:szCs w:val="24"/>
        </w:rPr>
        <w:t xml:space="preserve"> επαναφέρουμε την προστασία εργασιακών και κοινωνικών δικαιωμάτων</w:t>
      </w:r>
      <w:r>
        <w:rPr>
          <w:rFonts w:eastAsia="Times New Roman"/>
          <w:szCs w:val="24"/>
        </w:rPr>
        <w:t>,</w:t>
      </w:r>
      <w:r w:rsidRPr="00282BF1">
        <w:rPr>
          <w:rFonts w:eastAsia="Times New Roman"/>
          <w:szCs w:val="24"/>
        </w:rPr>
        <w:t xml:space="preserve"> δικαιώματα για τα οποία επί χρόνια χύθηκε αίμα στους δρόμους</w:t>
      </w:r>
      <w:r>
        <w:rPr>
          <w:rFonts w:eastAsia="Times New Roman"/>
          <w:szCs w:val="24"/>
        </w:rPr>
        <w:t>,</w:t>
      </w:r>
      <w:r w:rsidRPr="00282BF1">
        <w:rPr>
          <w:rFonts w:eastAsia="Times New Roman"/>
          <w:szCs w:val="24"/>
        </w:rPr>
        <w:t xml:space="preserve"> στις πλατείες και στα εργοστάσια</w:t>
      </w:r>
      <w:r>
        <w:rPr>
          <w:rFonts w:eastAsia="Times New Roman"/>
          <w:szCs w:val="24"/>
        </w:rPr>
        <w:t>.</w:t>
      </w:r>
    </w:p>
    <w:p w14:paraId="4318B443" w14:textId="77777777" w:rsidR="001D7CFB" w:rsidRDefault="00EB4E04">
      <w:pPr>
        <w:spacing w:line="600" w:lineRule="auto"/>
        <w:ind w:firstLine="720"/>
        <w:jc w:val="both"/>
        <w:rPr>
          <w:rFonts w:eastAsia="Times New Roman"/>
          <w:szCs w:val="24"/>
        </w:rPr>
      </w:pPr>
      <w:r>
        <w:rPr>
          <w:rFonts w:eastAsia="Times New Roman"/>
          <w:szCs w:val="24"/>
        </w:rPr>
        <w:t>Ε</w:t>
      </w:r>
      <w:r w:rsidRPr="00282BF1">
        <w:rPr>
          <w:rFonts w:eastAsia="Times New Roman"/>
          <w:szCs w:val="24"/>
        </w:rPr>
        <w:t>υχαριστώ</w:t>
      </w:r>
      <w:r>
        <w:rPr>
          <w:rFonts w:eastAsia="Times New Roman"/>
          <w:szCs w:val="24"/>
        </w:rPr>
        <w:t>.</w:t>
      </w:r>
    </w:p>
    <w:p w14:paraId="4318B444" w14:textId="77777777" w:rsidR="001D7CFB" w:rsidRDefault="00EB4E04">
      <w:pPr>
        <w:spacing w:line="600" w:lineRule="auto"/>
        <w:ind w:firstLine="720"/>
        <w:jc w:val="both"/>
        <w:rPr>
          <w:rFonts w:eastAsia="Times New Roman" w:cs="Times New Roman"/>
          <w:szCs w:val="24"/>
        </w:rPr>
      </w:pPr>
      <w:r w:rsidRPr="006D4AA9">
        <w:rPr>
          <w:rFonts w:eastAsia="Times New Roman" w:cs="Times New Roman"/>
          <w:b/>
          <w:szCs w:val="24"/>
        </w:rPr>
        <w:t>ΠΡΟΕΔΡΕΥΩΝ (Γεώργιος Βαρεμένος):</w:t>
      </w:r>
      <w:r w:rsidRPr="006D4AA9">
        <w:rPr>
          <w:rFonts w:eastAsia="Times New Roman" w:cs="Times New Roman"/>
          <w:b/>
          <w:szCs w:val="24"/>
        </w:rPr>
        <w:t xml:space="preserve"> </w:t>
      </w:r>
      <w:r>
        <w:rPr>
          <w:rFonts w:eastAsia="Times New Roman" w:cs="Times New Roman"/>
          <w:szCs w:val="24"/>
        </w:rPr>
        <w:t>Και εμείς.</w:t>
      </w:r>
    </w:p>
    <w:p w14:paraId="4318B445"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Τον λόγο έχει ο κ. Άδωνις Γεωργιάδης .</w:t>
      </w:r>
    </w:p>
    <w:p w14:paraId="4318B446" w14:textId="77777777" w:rsidR="001D7CFB" w:rsidRDefault="00EB4E04">
      <w:pPr>
        <w:spacing w:line="600" w:lineRule="auto"/>
        <w:ind w:firstLine="720"/>
        <w:jc w:val="both"/>
        <w:rPr>
          <w:rFonts w:eastAsia="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sidRPr="00CE323F">
        <w:rPr>
          <w:rFonts w:eastAsia="Times New Roman" w:cs="Times New Roman"/>
          <w:b/>
          <w:szCs w:val="24"/>
        </w:rPr>
        <w:t>ΑΔΩΝΙΣ ΓΕΩΡΓΙΑΔΗΣ:</w:t>
      </w:r>
      <w:r>
        <w:rPr>
          <w:rFonts w:eastAsia="Times New Roman" w:cs="Times New Roman"/>
          <w:szCs w:val="24"/>
        </w:rPr>
        <w:t xml:space="preserve"> </w:t>
      </w:r>
      <w:r>
        <w:rPr>
          <w:rFonts w:eastAsia="Times New Roman"/>
          <w:szCs w:val="24"/>
        </w:rPr>
        <w:t>Κατ</w:t>
      </w:r>
      <w:r>
        <w:rPr>
          <w:rFonts w:eastAsia="Times New Roman"/>
          <w:szCs w:val="24"/>
        </w:rPr>
        <w:t xml:space="preserve">’ </w:t>
      </w:r>
      <w:r>
        <w:rPr>
          <w:rFonts w:eastAsia="Times New Roman"/>
          <w:szCs w:val="24"/>
        </w:rPr>
        <w:t>αρχάς, προς τη συνάδελφο κ</w:t>
      </w:r>
      <w:r>
        <w:rPr>
          <w:rFonts w:eastAsia="Times New Roman"/>
          <w:szCs w:val="24"/>
        </w:rPr>
        <w:t>.</w:t>
      </w:r>
      <w:r>
        <w:rPr>
          <w:rFonts w:eastAsia="Times New Roman"/>
          <w:szCs w:val="24"/>
        </w:rPr>
        <w:t xml:space="preserve"> Γκαρά: </w:t>
      </w:r>
      <w:r w:rsidRPr="00282BF1">
        <w:rPr>
          <w:rFonts w:eastAsia="Times New Roman"/>
          <w:szCs w:val="24"/>
        </w:rPr>
        <w:t>Ποιος σας είπε</w:t>
      </w:r>
      <w:r>
        <w:rPr>
          <w:rFonts w:eastAsia="Times New Roman"/>
          <w:szCs w:val="24"/>
        </w:rPr>
        <w:t>,</w:t>
      </w:r>
      <w:r w:rsidRPr="00282BF1">
        <w:rPr>
          <w:rFonts w:eastAsia="Times New Roman"/>
          <w:szCs w:val="24"/>
        </w:rPr>
        <w:t xml:space="preserve"> </w:t>
      </w:r>
      <w:r>
        <w:rPr>
          <w:rFonts w:eastAsia="Times New Roman"/>
          <w:szCs w:val="24"/>
        </w:rPr>
        <w:t>κυρία μου, ότι έχετε</w:t>
      </w:r>
      <w:r w:rsidRPr="00282BF1">
        <w:rPr>
          <w:rFonts w:eastAsia="Times New Roman"/>
          <w:szCs w:val="24"/>
        </w:rPr>
        <w:t xml:space="preserve"> το μονοπώλιο της κοινωνικής ευαισθησίας και της λαϊκής καταγωγής</w:t>
      </w:r>
      <w:r>
        <w:rPr>
          <w:rFonts w:eastAsia="Times New Roman"/>
          <w:szCs w:val="24"/>
        </w:rPr>
        <w:t>;</w:t>
      </w:r>
      <w:r w:rsidRPr="00282BF1">
        <w:rPr>
          <w:rFonts w:eastAsia="Times New Roman"/>
          <w:szCs w:val="24"/>
        </w:rPr>
        <w:t xml:space="preserve"> </w:t>
      </w:r>
      <w:r>
        <w:rPr>
          <w:rFonts w:eastAsia="Times New Roman"/>
          <w:szCs w:val="24"/>
        </w:rPr>
        <w:t xml:space="preserve">Πού </w:t>
      </w:r>
      <w:r w:rsidRPr="00282BF1">
        <w:rPr>
          <w:rFonts w:eastAsia="Times New Roman"/>
          <w:szCs w:val="24"/>
        </w:rPr>
        <w:t>τα ακούσατε αυτά</w:t>
      </w:r>
      <w:r>
        <w:rPr>
          <w:rFonts w:eastAsia="Times New Roman"/>
          <w:szCs w:val="24"/>
        </w:rPr>
        <w:t xml:space="preserve">; Εγώ έχασα τους γονείς μου όταν ήμουν δεκαεπτά ετών και </w:t>
      </w:r>
      <w:r w:rsidRPr="00282BF1">
        <w:rPr>
          <w:rFonts w:eastAsia="Times New Roman"/>
          <w:szCs w:val="24"/>
        </w:rPr>
        <w:t>όσα είπατε τα έχω περάσει</w:t>
      </w:r>
      <w:r>
        <w:rPr>
          <w:rFonts w:eastAsia="Times New Roman"/>
          <w:szCs w:val="24"/>
        </w:rPr>
        <w:t>.</w:t>
      </w:r>
      <w:r w:rsidRPr="00282BF1">
        <w:rPr>
          <w:rFonts w:eastAsia="Times New Roman"/>
          <w:szCs w:val="24"/>
        </w:rPr>
        <w:t xml:space="preserve"> </w:t>
      </w:r>
      <w:r>
        <w:rPr>
          <w:rFonts w:eastAsia="Times New Roman"/>
          <w:szCs w:val="24"/>
        </w:rPr>
        <w:t>Ε</w:t>
      </w:r>
      <w:r w:rsidRPr="00282BF1">
        <w:rPr>
          <w:rFonts w:eastAsia="Times New Roman"/>
          <w:szCs w:val="24"/>
        </w:rPr>
        <w:t xml:space="preserve">ίμαι στη Νέα Δημοκρατία και </w:t>
      </w:r>
      <w:r>
        <w:rPr>
          <w:rFonts w:eastAsia="Times New Roman"/>
          <w:szCs w:val="24"/>
        </w:rPr>
        <w:t xml:space="preserve">είμαι </w:t>
      </w:r>
      <w:r w:rsidRPr="00282BF1">
        <w:rPr>
          <w:rFonts w:eastAsia="Times New Roman"/>
          <w:szCs w:val="24"/>
        </w:rPr>
        <w:t>υπερήφανος</w:t>
      </w:r>
      <w:r>
        <w:rPr>
          <w:rFonts w:eastAsia="Times New Roman"/>
          <w:szCs w:val="24"/>
        </w:rPr>
        <w:t>.</w:t>
      </w:r>
      <w:r w:rsidRPr="00282BF1">
        <w:rPr>
          <w:rFonts w:eastAsia="Times New Roman"/>
          <w:szCs w:val="24"/>
        </w:rPr>
        <w:t xml:space="preserve"> </w:t>
      </w:r>
      <w:r>
        <w:rPr>
          <w:rFonts w:eastAsia="Times New Roman"/>
          <w:szCs w:val="24"/>
        </w:rPr>
        <w:t xml:space="preserve">Εργάζομαι από μικρό παιδί. Δεν </w:t>
      </w:r>
      <w:r w:rsidRPr="00282BF1">
        <w:rPr>
          <w:rFonts w:eastAsia="Times New Roman"/>
          <w:szCs w:val="24"/>
        </w:rPr>
        <w:t>θα μας κάνετε εδώ μονοπώλιο κοινωνικής ευαισθησίας</w:t>
      </w:r>
      <w:r>
        <w:rPr>
          <w:rFonts w:eastAsia="Times New Roman"/>
          <w:szCs w:val="24"/>
        </w:rPr>
        <w:t>.</w:t>
      </w:r>
    </w:p>
    <w:p w14:paraId="4318B447" w14:textId="77777777" w:rsidR="001D7CFB" w:rsidRDefault="00EB4E04">
      <w:pPr>
        <w:tabs>
          <w:tab w:val="left" w:pos="3189"/>
          <w:tab w:val="center" w:pos="4513"/>
        </w:tabs>
        <w:spacing w:line="600" w:lineRule="auto"/>
        <w:jc w:val="center"/>
        <w:rPr>
          <w:rFonts w:eastAsia="Times New Roman" w:cs="Times New Roman"/>
          <w:szCs w:val="24"/>
        </w:rPr>
      </w:pPr>
      <w:r w:rsidRPr="00345A29">
        <w:rPr>
          <w:rFonts w:eastAsia="Times New Roman" w:cs="Times New Roman"/>
          <w:szCs w:val="24"/>
        </w:rPr>
        <w:t xml:space="preserve">(Χειροκροτήματα από την πτέρυγα της Νέας </w:t>
      </w:r>
      <w:r w:rsidRPr="00345A29">
        <w:rPr>
          <w:rFonts w:eastAsia="Times New Roman" w:cs="Times New Roman"/>
          <w:szCs w:val="24"/>
        </w:rPr>
        <w:t>Δημοκρατίας)</w:t>
      </w:r>
    </w:p>
    <w:p w14:paraId="4318B448" w14:textId="77777777" w:rsidR="001D7CFB" w:rsidRDefault="00EB4E04">
      <w:pPr>
        <w:spacing w:line="600" w:lineRule="auto"/>
        <w:ind w:firstLine="720"/>
        <w:jc w:val="both"/>
        <w:rPr>
          <w:rFonts w:eastAsia="Times New Roman"/>
          <w:szCs w:val="24"/>
        </w:rPr>
      </w:pPr>
      <w:r w:rsidRPr="00282BF1">
        <w:rPr>
          <w:rFonts w:eastAsia="Times New Roman"/>
          <w:szCs w:val="24"/>
        </w:rPr>
        <w:t>Διότι</w:t>
      </w:r>
      <w:r>
        <w:rPr>
          <w:rFonts w:eastAsia="Times New Roman"/>
          <w:szCs w:val="24"/>
        </w:rPr>
        <w:t>,</w:t>
      </w:r>
      <w:r w:rsidRPr="00282BF1">
        <w:rPr>
          <w:rFonts w:eastAsia="Times New Roman"/>
          <w:szCs w:val="24"/>
        </w:rPr>
        <w:t xml:space="preserve"> στην προηγούμενη κοινοβουλευτική περίοδο</w:t>
      </w:r>
      <w:r>
        <w:rPr>
          <w:rFonts w:eastAsia="Times New Roman"/>
          <w:szCs w:val="24"/>
        </w:rPr>
        <w:t>,</w:t>
      </w:r>
      <w:r w:rsidRPr="00282BF1">
        <w:rPr>
          <w:rFonts w:eastAsia="Times New Roman"/>
          <w:szCs w:val="24"/>
        </w:rPr>
        <w:t xml:space="preserve"> όταν </w:t>
      </w:r>
      <w:r>
        <w:rPr>
          <w:rFonts w:eastAsia="Times New Roman"/>
          <w:szCs w:val="24"/>
        </w:rPr>
        <w:t xml:space="preserve">υπήρχε μια </w:t>
      </w:r>
      <w:r w:rsidRPr="00282BF1">
        <w:rPr>
          <w:rFonts w:eastAsia="Times New Roman"/>
          <w:szCs w:val="24"/>
        </w:rPr>
        <w:t>αυτοκτονία</w:t>
      </w:r>
      <w:r>
        <w:rPr>
          <w:rFonts w:eastAsia="Times New Roman"/>
          <w:szCs w:val="24"/>
        </w:rPr>
        <w:t xml:space="preserve">, ερχόσασταν </w:t>
      </w:r>
      <w:r w:rsidRPr="00282BF1">
        <w:rPr>
          <w:rFonts w:eastAsia="Times New Roman"/>
          <w:szCs w:val="24"/>
        </w:rPr>
        <w:t xml:space="preserve">όλοι </w:t>
      </w:r>
      <w:r>
        <w:rPr>
          <w:rFonts w:eastAsia="Times New Roman"/>
          <w:szCs w:val="24"/>
        </w:rPr>
        <w:t>ε</w:t>
      </w:r>
      <w:r w:rsidRPr="00282BF1">
        <w:rPr>
          <w:rFonts w:eastAsia="Times New Roman"/>
          <w:szCs w:val="24"/>
        </w:rPr>
        <w:t xml:space="preserve">σείς εδώ </w:t>
      </w:r>
      <w:r>
        <w:rPr>
          <w:rFonts w:eastAsia="Times New Roman"/>
          <w:szCs w:val="24"/>
        </w:rPr>
        <w:t xml:space="preserve">οι </w:t>
      </w:r>
      <w:r w:rsidRPr="00282BF1">
        <w:rPr>
          <w:rFonts w:eastAsia="Times New Roman"/>
          <w:szCs w:val="24"/>
        </w:rPr>
        <w:t>υποκριτές και λέγατε</w:t>
      </w:r>
      <w:r>
        <w:rPr>
          <w:rFonts w:eastAsia="Times New Roman"/>
          <w:szCs w:val="24"/>
        </w:rPr>
        <w:t>:</w:t>
      </w:r>
      <w:r w:rsidRPr="00282BF1">
        <w:rPr>
          <w:rFonts w:eastAsia="Times New Roman"/>
          <w:szCs w:val="24"/>
        </w:rPr>
        <w:t xml:space="preserve"> </w:t>
      </w:r>
      <w:r>
        <w:rPr>
          <w:rFonts w:eastAsia="Times New Roman"/>
          <w:szCs w:val="24"/>
        </w:rPr>
        <w:t xml:space="preserve">«Αυτοκτονεί ο </w:t>
      </w:r>
      <w:r w:rsidRPr="00282BF1">
        <w:rPr>
          <w:rFonts w:eastAsia="Times New Roman"/>
          <w:szCs w:val="24"/>
        </w:rPr>
        <w:t>κόσμος</w:t>
      </w:r>
      <w:r>
        <w:rPr>
          <w:rFonts w:eastAsia="Times New Roman"/>
          <w:szCs w:val="24"/>
        </w:rPr>
        <w:t>»,</w:t>
      </w:r>
      <w:r w:rsidRPr="00282BF1">
        <w:rPr>
          <w:rFonts w:eastAsia="Times New Roman"/>
          <w:szCs w:val="24"/>
        </w:rPr>
        <w:t xml:space="preserve"> </w:t>
      </w:r>
      <w:r>
        <w:rPr>
          <w:rFonts w:eastAsia="Times New Roman"/>
          <w:szCs w:val="24"/>
        </w:rPr>
        <w:t>«πέντε χιλιάδες αυτοκτονίες» ο ένας, «έξι χιλιάδες</w:t>
      </w:r>
      <w:r w:rsidRPr="00282BF1">
        <w:rPr>
          <w:rFonts w:eastAsia="Times New Roman"/>
          <w:szCs w:val="24"/>
        </w:rPr>
        <w:t xml:space="preserve"> </w:t>
      </w:r>
      <w:r>
        <w:rPr>
          <w:rFonts w:eastAsia="Times New Roman"/>
          <w:szCs w:val="24"/>
        </w:rPr>
        <w:t>αυτοκτονίες» ο άλλος, «επτά χιλιάδες αυτο</w:t>
      </w:r>
      <w:r>
        <w:rPr>
          <w:rFonts w:eastAsia="Times New Roman"/>
          <w:szCs w:val="24"/>
        </w:rPr>
        <w:t>κτονίες» ο τρίτος. Σήμερα, είχαμε τρεις αυτοκτονίες πρωί-</w:t>
      </w:r>
      <w:r w:rsidRPr="00282BF1">
        <w:rPr>
          <w:rFonts w:eastAsia="Times New Roman"/>
          <w:szCs w:val="24"/>
        </w:rPr>
        <w:t>πρωί</w:t>
      </w:r>
      <w:r>
        <w:rPr>
          <w:rFonts w:eastAsia="Times New Roman"/>
          <w:szCs w:val="24"/>
        </w:rPr>
        <w:t xml:space="preserve">. Τις αναφέρατε, κυρία Γκαρά; Όχι. Τώρα πια ο κόσμος δεν αυτοκτονεί. Τώρα τους ραίνουν όλους με λουλούδια. </w:t>
      </w:r>
    </w:p>
    <w:p w14:paraId="4318B449" w14:textId="77777777" w:rsidR="001D7CFB" w:rsidRDefault="00EB4E04">
      <w:pPr>
        <w:spacing w:line="600" w:lineRule="auto"/>
        <w:ind w:firstLine="720"/>
        <w:jc w:val="both"/>
        <w:rPr>
          <w:rFonts w:eastAsia="Times New Roman"/>
          <w:szCs w:val="24"/>
        </w:rPr>
      </w:pPr>
      <w:r>
        <w:rPr>
          <w:rFonts w:eastAsia="Times New Roman"/>
          <w:szCs w:val="24"/>
        </w:rPr>
        <w:t>Και επειδή είχατε</w:t>
      </w:r>
      <w:r w:rsidRPr="00282BF1">
        <w:rPr>
          <w:rFonts w:eastAsia="Times New Roman"/>
          <w:szCs w:val="24"/>
        </w:rPr>
        <w:t xml:space="preserve"> το θράσος να </w:t>
      </w:r>
      <w:r>
        <w:rPr>
          <w:rFonts w:eastAsia="Times New Roman"/>
          <w:szCs w:val="24"/>
        </w:rPr>
        <w:t xml:space="preserve">μιλήσετε </w:t>
      </w:r>
      <w:r w:rsidRPr="00282BF1">
        <w:rPr>
          <w:rFonts w:eastAsia="Times New Roman"/>
          <w:szCs w:val="24"/>
        </w:rPr>
        <w:t xml:space="preserve">για κοινωνική ευαισθησία σε </w:t>
      </w:r>
      <w:r>
        <w:rPr>
          <w:rFonts w:eastAsia="Times New Roman"/>
          <w:szCs w:val="24"/>
        </w:rPr>
        <w:t>εμά</w:t>
      </w:r>
      <w:r w:rsidRPr="00282BF1">
        <w:rPr>
          <w:rFonts w:eastAsia="Times New Roman"/>
          <w:szCs w:val="24"/>
        </w:rPr>
        <w:t>ς</w:t>
      </w:r>
      <w:r>
        <w:rPr>
          <w:rFonts w:eastAsia="Times New Roman"/>
          <w:szCs w:val="24"/>
        </w:rPr>
        <w:t>,</w:t>
      </w:r>
      <w:r w:rsidRPr="00282BF1">
        <w:rPr>
          <w:rFonts w:eastAsia="Times New Roman"/>
          <w:szCs w:val="24"/>
        </w:rPr>
        <w:t xml:space="preserve"> τη γνήσια λαϊ</w:t>
      </w:r>
      <w:r w:rsidRPr="00282BF1">
        <w:rPr>
          <w:rFonts w:eastAsia="Times New Roman"/>
          <w:szCs w:val="24"/>
        </w:rPr>
        <w:t xml:space="preserve">κή παράταξη του </w:t>
      </w:r>
      <w:r>
        <w:rPr>
          <w:rFonts w:eastAsia="Times New Roman"/>
          <w:szCs w:val="24"/>
        </w:rPr>
        <w:t xml:space="preserve">τόπου, ποιοι νομίζετε ότι ψηφίζουν Νέα Δημοκρατία; Οι αγρότες ψηφίζουν Νέα Δημοκρατία. Οι άνθρωποι της βιοπάλης ψηφίζουν Νέα Δημοκρατία. Οι μικρομεσαίοι ψηφίζουν </w:t>
      </w:r>
      <w:r w:rsidRPr="00282BF1">
        <w:rPr>
          <w:rFonts w:eastAsia="Times New Roman"/>
          <w:szCs w:val="24"/>
        </w:rPr>
        <w:t>Νέα Δημοκρατία</w:t>
      </w:r>
      <w:r>
        <w:rPr>
          <w:rFonts w:eastAsia="Times New Roman"/>
          <w:szCs w:val="24"/>
        </w:rPr>
        <w:t>. Εσάς περιμέναμε;</w:t>
      </w:r>
    </w:p>
    <w:p w14:paraId="4318B44A" w14:textId="77777777" w:rsidR="001D7CFB" w:rsidRDefault="00EB4E04">
      <w:pPr>
        <w:tabs>
          <w:tab w:val="left" w:pos="3189"/>
          <w:tab w:val="center" w:pos="4513"/>
        </w:tabs>
        <w:spacing w:line="600" w:lineRule="auto"/>
        <w:ind w:firstLine="709"/>
        <w:jc w:val="center"/>
        <w:rPr>
          <w:rFonts w:eastAsia="Times New Roman" w:cs="Times New Roman"/>
          <w:szCs w:val="24"/>
        </w:rPr>
      </w:pPr>
      <w:r w:rsidRPr="00345A29">
        <w:rPr>
          <w:rFonts w:eastAsia="Times New Roman" w:cs="Times New Roman"/>
          <w:szCs w:val="24"/>
        </w:rPr>
        <w:t>(Χειροκροτήματα από την πτέρυγα της Νέας Δημο</w:t>
      </w:r>
      <w:r w:rsidRPr="00345A29">
        <w:rPr>
          <w:rFonts w:eastAsia="Times New Roman" w:cs="Times New Roman"/>
          <w:szCs w:val="24"/>
        </w:rPr>
        <w:t>κρατίας)</w:t>
      </w:r>
    </w:p>
    <w:p w14:paraId="4318B44B" w14:textId="77777777" w:rsidR="001D7CFB" w:rsidRDefault="00EB4E04">
      <w:pPr>
        <w:spacing w:line="600" w:lineRule="auto"/>
        <w:ind w:firstLine="720"/>
        <w:jc w:val="both"/>
        <w:rPr>
          <w:rFonts w:eastAsia="Times New Roman"/>
          <w:szCs w:val="24"/>
        </w:rPr>
      </w:pPr>
      <w:r>
        <w:rPr>
          <w:rFonts w:eastAsia="Times New Roman"/>
          <w:szCs w:val="24"/>
        </w:rPr>
        <w:t>Και μια</w:t>
      </w:r>
      <w:r>
        <w:rPr>
          <w:rFonts w:eastAsia="Times New Roman"/>
          <w:szCs w:val="24"/>
        </w:rPr>
        <w:t>ς</w:t>
      </w:r>
      <w:r>
        <w:rPr>
          <w:rFonts w:eastAsia="Times New Roman"/>
          <w:szCs w:val="24"/>
        </w:rPr>
        <w:t xml:space="preserve"> και έχετε </w:t>
      </w:r>
      <w:r w:rsidRPr="00282BF1">
        <w:rPr>
          <w:rFonts w:eastAsia="Times New Roman"/>
          <w:szCs w:val="24"/>
        </w:rPr>
        <w:t>το θράσος</w:t>
      </w:r>
      <w:r>
        <w:rPr>
          <w:rFonts w:eastAsia="Times New Roman"/>
          <w:szCs w:val="24"/>
        </w:rPr>
        <w:t xml:space="preserve"> και είναι εδώ ο κ.</w:t>
      </w:r>
      <w:r w:rsidRPr="00282BF1">
        <w:rPr>
          <w:rFonts w:eastAsia="Times New Roman"/>
          <w:szCs w:val="24"/>
        </w:rPr>
        <w:t xml:space="preserve"> Πετρόπουλος</w:t>
      </w:r>
      <w:r>
        <w:rPr>
          <w:rFonts w:eastAsia="Times New Roman"/>
          <w:szCs w:val="24"/>
        </w:rPr>
        <w:t>,</w:t>
      </w:r>
      <w:r w:rsidRPr="00282BF1">
        <w:rPr>
          <w:rFonts w:eastAsia="Times New Roman"/>
          <w:szCs w:val="24"/>
        </w:rPr>
        <w:t xml:space="preserve"> εμείς στην προηγούμενη περίοδο</w:t>
      </w:r>
      <w:r>
        <w:rPr>
          <w:rFonts w:eastAsia="Times New Roman"/>
          <w:szCs w:val="24"/>
        </w:rPr>
        <w:t>,</w:t>
      </w:r>
      <w:r w:rsidRPr="00282BF1">
        <w:rPr>
          <w:rFonts w:eastAsia="Times New Roman"/>
          <w:szCs w:val="24"/>
        </w:rPr>
        <w:t xml:space="preserve"> όπως είπατε</w:t>
      </w:r>
      <w:r>
        <w:rPr>
          <w:rFonts w:eastAsia="Times New Roman"/>
          <w:szCs w:val="24"/>
        </w:rPr>
        <w:t>,</w:t>
      </w:r>
      <w:r w:rsidRPr="00282BF1">
        <w:rPr>
          <w:rFonts w:eastAsia="Times New Roman"/>
          <w:szCs w:val="24"/>
        </w:rPr>
        <w:t xml:space="preserve"> όταν </w:t>
      </w:r>
      <w:r>
        <w:rPr>
          <w:rFonts w:eastAsia="Times New Roman"/>
          <w:szCs w:val="24"/>
        </w:rPr>
        <w:t>μας πίεζε η τρόικα να κόψουμε τις συντάξεις, βάλαμε φρένο στα 1.000 ευρώ. Δ</w:t>
      </w:r>
      <w:r w:rsidRPr="00282BF1">
        <w:rPr>
          <w:rFonts w:eastAsia="Times New Roman"/>
          <w:szCs w:val="24"/>
        </w:rPr>
        <w:t xml:space="preserve">εν πειράχτηκε ούτε μία σύνταξη </w:t>
      </w:r>
      <w:r>
        <w:rPr>
          <w:rFonts w:eastAsia="Times New Roman"/>
          <w:szCs w:val="24"/>
        </w:rPr>
        <w:t xml:space="preserve">επί κυβερνήσεως </w:t>
      </w:r>
      <w:r w:rsidRPr="00282BF1">
        <w:rPr>
          <w:rFonts w:eastAsia="Times New Roman"/>
          <w:szCs w:val="24"/>
        </w:rPr>
        <w:t xml:space="preserve">Σαμαρά </w:t>
      </w:r>
      <w:r>
        <w:rPr>
          <w:rFonts w:eastAsia="Times New Roman"/>
          <w:szCs w:val="24"/>
        </w:rPr>
        <w:t>κάτω απ</w:t>
      </w:r>
      <w:r>
        <w:rPr>
          <w:rFonts w:eastAsia="Times New Roman"/>
          <w:szCs w:val="24"/>
        </w:rPr>
        <w:t xml:space="preserve">ό </w:t>
      </w:r>
      <w:r w:rsidRPr="00282BF1">
        <w:rPr>
          <w:rFonts w:eastAsia="Times New Roman"/>
          <w:szCs w:val="24"/>
        </w:rPr>
        <w:t>τα 1.000 ευρώ</w:t>
      </w:r>
      <w:r>
        <w:rPr>
          <w:rFonts w:eastAsia="Times New Roman"/>
          <w:szCs w:val="24"/>
        </w:rPr>
        <w:t>.</w:t>
      </w:r>
      <w:r w:rsidRPr="00282BF1">
        <w:rPr>
          <w:rFonts w:eastAsia="Times New Roman"/>
          <w:szCs w:val="24"/>
        </w:rPr>
        <w:t xml:space="preserve"> </w:t>
      </w:r>
      <w:r>
        <w:rPr>
          <w:rFonts w:eastAsia="Times New Roman"/>
          <w:szCs w:val="24"/>
        </w:rPr>
        <w:t>Ήρθε η «</w:t>
      </w:r>
      <w:r w:rsidRPr="00282BF1">
        <w:rPr>
          <w:rFonts w:eastAsia="Times New Roman"/>
          <w:szCs w:val="24"/>
        </w:rPr>
        <w:t xml:space="preserve">πρώτη φορά </w:t>
      </w:r>
      <w:r>
        <w:rPr>
          <w:rFonts w:eastAsia="Times New Roman"/>
          <w:szCs w:val="24"/>
        </w:rPr>
        <w:t>Α</w:t>
      </w:r>
      <w:r w:rsidRPr="00282BF1">
        <w:rPr>
          <w:rFonts w:eastAsia="Times New Roman"/>
          <w:szCs w:val="24"/>
        </w:rPr>
        <w:t>ριστερά</w:t>
      </w:r>
      <w:r>
        <w:rPr>
          <w:rFonts w:eastAsia="Times New Roman"/>
          <w:szCs w:val="24"/>
        </w:rPr>
        <w:t>»</w:t>
      </w:r>
      <w:r w:rsidRPr="00282BF1">
        <w:rPr>
          <w:rFonts w:eastAsia="Times New Roman"/>
          <w:szCs w:val="24"/>
        </w:rPr>
        <w:t xml:space="preserve"> και ό</w:t>
      </w:r>
      <w:r>
        <w:rPr>
          <w:rFonts w:eastAsia="Times New Roman"/>
          <w:szCs w:val="24"/>
        </w:rPr>
        <w:t>,</w:t>
      </w:r>
      <w:r w:rsidRPr="00282BF1">
        <w:rPr>
          <w:rFonts w:eastAsia="Times New Roman"/>
          <w:szCs w:val="24"/>
        </w:rPr>
        <w:t xml:space="preserve">τι περικοπές </w:t>
      </w:r>
      <w:r>
        <w:rPr>
          <w:rFonts w:eastAsia="Times New Roman"/>
          <w:szCs w:val="24"/>
        </w:rPr>
        <w:t xml:space="preserve">κάνατε με την αύξηση των κρατήσεων </w:t>
      </w:r>
      <w:r w:rsidRPr="00282BF1">
        <w:rPr>
          <w:rFonts w:eastAsia="Times New Roman"/>
          <w:szCs w:val="24"/>
        </w:rPr>
        <w:t>υπέρ υγείας και όλα τα υπόλοιπα</w:t>
      </w:r>
      <w:r>
        <w:rPr>
          <w:rFonts w:eastAsia="Times New Roman"/>
          <w:szCs w:val="24"/>
        </w:rPr>
        <w:t>,</w:t>
      </w:r>
      <w:r w:rsidRPr="00282BF1">
        <w:rPr>
          <w:rFonts w:eastAsia="Times New Roman"/>
          <w:szCs w:val="24"/>
        </w:rPr>
        <w:t xml:space="preserve"> τα κάνατε από το πρώτο ευρώ</w:t>
      </w:r>
      <w:r>
        <w:rPr>
          <w:rFonts w:eastAsia="Times New Roman"/>
          <w:szCs w:val="24"/>
        </w:rPr>
        <w:t>.</w:t>
      </w:r>
    </w:p>
    <w:p w14:paraId="4318B44C" w14:textId="77777777" w:rsidR="001D7CFB" w:rsidRDefault="00EB4E04">
      <w:pPr>
        <w:spacing w:line="600" w:lineRule="auto"/>
        <w:ind w:firstLine="720"/>
        <w:jc w:val="both"/>
        <w:rPr>
          <w:rFonts w:eastAsia="Times New Roman"/>
          <w:szCs w:val="24"/>
        </w:rPr>
      </w:pPr>
      <w:r>
        <w:rPr>
          <w:rFonts w:eastAsia="Times New Roman"/>
          <w:szCs w:val="24"/>
        </w:rPr>
        <w:t xml:space="preserve">Και επειδή είχε </w:t>
      </w:r>
      <w:r w:rsidRPr="00282BF1">
        <w:rPr>
          <w:rFonts w:eastAsia="Times New Roman"/>
          <w:szCs w:val="24"/>
        </w:rPr>
        <w:t xml:space="preserve">προχθές </w:t>
      </w:r>
      <w:r>
        <w:rPr>
          <w:rFonts w:eastAsia="Times New Roman"/>
          <w:szCs w:val="24"/>
        </w:rPr>
        <w:t xml:space="preserve">αυτή τη διαμάχη ο κ. Βρούτσης με </w:t>
      </w:r>
      <w:r w:rsidRPr="00282BF1">
        <w:rPr>
          <w:rFonts w:eastAsia="Times New Roman"/>
          <w:szCs w:val="24"/>
        </w:rPr>
        <w:t xml:space="preserve">τον </w:t>
      </w:r>
      <w:r>
        <w:rPr>
          <w:rFonts w:eastAsia="Times New Roman"/>
          <w:szCs w:val="24"/>
        </w:rPr>
        <w:t>κ. Π</w:t>
      </w:r>
      <w:r w:rsidRPr="00282BF1">
        <w:rPr>
          <w:rFonts w:eastAsia="Times New Roman"/>
          <w:szCs w:val="24"/>
        </w:rPr>
        <w:t>ετρόπουλο</w:t>
      </w:r>
      <w:r>
        <w:rPr>
          <w:rFonts w:eastAsia="Times New Roman"/>
          <w:szCs w:val="24"/>
        </w:rPr>
        <w:t>,</w:t>
      </w:r>
      <w:r w:rsidRPr="00282BF1">
        <w:rPr>
          <w:rFonts w:eastAsia="Times New Roman"/>
          <w:szCs w:val="24"/>
        </w:rPr>
        <w:t xml:space="preserve"> σας αναφέρω εδώ </w:t>
      </w:r>
      <w:r>
        <w:rPr>
          <w:rFonts w:eastAsia="Times New Roman"/>
          <w:szCs w:val="24"/>
        </w:rPr>
        <w:t xml:space="preserve">από </w:t>
      </w:r>
      <w:r w:rsidRPr="00282BF1">
        <w:rPr>
          <w:rFonts w:eastAsia="Times New Roman"/>
          <w:szCs w:val="24"/>
        </w:rPr>
        <w:t xml:space="preserve">τα στοιχεία της </w:t>
      </w:r>
      <w:r>
        <w:rPr>
          <w:rFonts w:eastAsia="Times New Roman"/>
          <w:szCs w:val="24"/>
        </w:rPr>
        <w:t>ΑΔΑΕ: Ο μ</w:t>
      </w:r>
      <w:r w:rsidRPr="00282BF1">
        <w:rPr>
          <w:rFonts w:eastAsia="Times New Roman"/>
          <w:szCs w:val="24"/>
        </w:rPr>
        <w:t xml:space="preserve">έσος όρος </w:t>
      </w:r>
      <w:r>
        <w:rPr>
          <w:rFonts w:eastAsia="Times New Roman"/>
          <w:szCs w:val="24"/>
        </w:rPr>
        <w:t xml:space="preserve">εισοδημάτων </w:t>
      </w:r>
      <w:r w:rsidRPr="00282BF1">
        <w:rPr>
          <w:rFonts w:eastAsia="Times New Roman"/>
          <w:szCs w:val="24"/>
        </w:rPr>
        <w:t xml:space="preserve">συνταξιούχων </w:t>
      </w:r>
      <w:r>
        <w:rPr>
          <w:rFonts w:eastAsia="Times New Roman"/>
          <w:szCs w:val="24"/>
        </w:rPr>
        <w:t>-</w:t>
      </w:r>
      <w:r w:rsidRPr="00282BF1">
        <w:rPr>
          <w:rFonts w:eastAsia="Times New Roman"/>
          <w:szCs w:val="24"/>
        </w:rPr>
        <w:t xml:space="preserve">επειδή μιλάμε και </w:t>
      </w:r>
      <w:r>
        <w:rPr>
          <w:rFonts w:eastAsia="Times New Roman"/>
          <w:szCs w:val="24"/>
        </w:rPr>
        <w:t xml:space="preserve">για </w:t>
      </w:r>
      <w:r w:rsidRPr="00282BF1">
        <w:rPr>
          <w:rFonts w:eastAsia="Times New Roman"/>
          <w:szCs w:val="24"/>
        </w:rPr>
        <w:t xml:space="preserve">τη </w:t>
      </w:r>
      <w:r>
        <w:rPr>
          <w:rFonts w:eastAsia="Times New Roman"/>
          <w:szCs w:val="24"/>
        </w:rPr>
        <w:t xml:space="preserve">δέκατη Τρίτη </w:t>
      </w:r>
      <w:r w:rsidRPr="00282BF1">
        <w:rPr>
          <w:rFonts w:eastAsia="Times New Roman"/>
          <w:szCs w:val="24"/>
        </w:rPr>
        <w:t>σύνταξη σήμερα</w:t>
      </w:r>
      <w:r>
        <w:rPr>
          <w:rFonts w:eastAsia="Times New Roman"/>
          <w:szCs w:val="24"/>
        </w:rPr>
        <w:t>,</w:t>
      </w:r>
      <w:r w:rsidRPr="00282BF1">
        <w:rPr>
          <w:rFonts w:eastAsia="Times New Roman"/>
          <w:szCs w:val="24"/>
        </w:rPr>
        <w:t xml:space="preserve"> τη λεγόμενη</w:t>
      </w:r>
      <w:r>
        <w:rPr>
          <w:rFonts w:eastAsia="Times New Roman"/>
          <w:szCs w:val="24"/>
        </w:rPr>
        <w:t>,</w:t>
      </w:r>
      <w:r w:rsidRPr="00282BF1">
        <w:rPr>
          <w:rFonts w:eastAsia="Times New Roman"/>
          <w:szCs w:val="24"/>
        </w:rPr>
        <w:t xml:space="preserve"> </w:t>
      </w:r>
      <w:r>
        <w:rPr>
          <w:rFonts w:eastAsia="Times New Roman"/>
          <w:szCs w:val="24"/>
        </w:rPr>
        <w:t xml:space="preserve">τη </w:t>
      </w:r>
      <w:r w:rsidRPr="00282BF1">
        <w:rPr>
          <w:rFonts w:eastAsia="Times New Roman"/>
          <w:szCs w:val="24"/>
        </w:rPr>
        <w:t>δικ</w:t>
      </w:r>
      <w:r>
        <w:rPr>
          <w:rFonts w:eastAsia="Times New Roman"/>
          <w:szCs w:val="24"/>
        </w:rPr>
        <w:t>ι</w:t>
      </w:r>
      <w:r w:rsidRPr="00282BF1">
        <w:rPr>
          <w:rFonts w:eastAsia="Times New Roman"/>
          <w:szCs w:val="24"/>
        </w:rPr>
        <w:t xml:space="preserve">ά </w:t>
      </w:r>
      <w:r>
        <w:rPr>
          <w:rFonts w:eastAsia="Times New Roman"/>
          <w:szCs w:val="24"/>
        </w:rPr>
        <w:t>σας-</w:t>
      </w:r>
      <w:r w:rsidRPr="00282BF1">
        <w:rPr>
          <w:rFonts w:eastAsia="Times New Roman"/>
          <w:szCs w:val="24"/>
        </w:rPr>
        <w:t xml:space="preserve"> </w:t>
      </w:r>
      <w:r>
        <w:rPr>
          <w:rFonts w:eastAsia="Times New Roman"/>
          <w:szCs w:val="24"/>
        </w:rPr>
        <w:t xml:space="preserve">το </w:t>
      </w:r>
      <w:r w:rsidRPr="00282BF1">
        <w:rPr>
          <w:rFonts w:eastAsia="Times New Roman"/>
          <w:szCs w:val="24"/>
        </w:rPr>
        <w:t xml:space="preserve">2014 επί </w:t>
      </w:r>
      <w:r>
        <w:rPr>
          <w:rFonts w:eastAsia="Times New Roman"/>
          <w:szCs w:val="24"/>
        </w:rPr>
        <w:t xml:space="preserve">κυβερνήσεως Σαμαρά ήταν </w:t>
      </w:r>
      <w:r w:rsidRPr="00282BF1">
        <w:rPr>
          <w:rFonts w:eastAsia="Times New Roman"/>
          <w:szCs w:val="24"/>
        </w:rPr>
        <w:t>13</w:t>
      </w:r>
      <w:r>
        <w:rPr>
          <w:rFonts w:eastAsia="Times New Roman"/>
          <w:szCs w:val="24"/>
        </w:rPr>
        <w:t>.231,</w:t>
      </w:r>
      <w:r w:rsidRPr="00282BF1">
        <w:rPr>
          <w:rFonts w:eastAsia="Times New Roman"/>
          <w:szCs w:val="24"/>
        </w:rPr>
        <w:t>51 ευρώ</w:t>
      </w:r>
      <w:r>
        <w:rPr>
          <w:rFonts w:eastAsia="Times New Roman"/>
          <w:szCs w:val="24"/>
        </w:rPr>
        <w:t>.</w:t>
      </w:r>
      <w:r w:rsidRPr="00282BF1">
        <w:rPr>
          <w:rFonts w:eastAsia="Times New Roman"/>
          <w:szCs w:val="24"/>
        </w:rPr>
        <w:t xml:space="preserve"> </w:t>
      </w:r>
      <w:r>
        <w:rPr>
          <w:rFonts w:eastAsia="Times New Roman"/>
          <w:szCs w:val="24"/>
        </w:rPr>
        <w:t>Ο μ</w:t>
      </w:r>
      <w:r w:rsidRPr="00282BF1">
        <w:rPr>
          <w:rFonts w:eastAsia="Times New Roman"/>
          <w:szCs w:val="24"/>
        </w:rPr>
        <w:t xml:space="preserve">έσος όρος </w:t>
      </w:r>
      <w:r>
        <w:rPr>
          <w:rFonts w:eastAsia="Times New Roman"/>
          <w:szCs w:val="24"/>
        </w:rPr>
        <w:t xml:space="preserve">των συνταξιούχων </w:t>
      </w:r>
      <w:r w:rsidRPr="00282BF1">
        <w:rPr>
          <w:rFonts w:eastAsia="Times New Roman"/>
          <w:szCs w:val="24"/>
        </w:rPr>
        <w:t xml:space="preserve">επί κυβερνήσεως Τσίπρα </w:t>
      </w:r>
      <w:r>
        <w:rPr>
          <w:rFonts w:eastAsia="Times New Roman"/>
          <w:szCs w:val="24"/>
        </w:rPr>
        <w:t>είναι</w:t>
      </w:r>
      <w:r>
        <w:rPr>
          <w:rFonts w:eastAsia="Times New Roman"/>
          <w:szCs w:val="24"/>
        </w:rPr>
        <w:t xml:space="preserve"> 11.175,</w:t>
      </w:r>
      <w:r w:rsidRPr="00282BF1">
        <w:rPr>
          <w:rFonts w:eastAsia="Times New Roman"/>
          <w:szCs w:val="24"/>
        </w:rPr>
        <w:t>24 ευρώ</w:t>
      </w:r>
      <w:r>
        <w:rPr>
          <w:rFonts w:eastAsia="Times New Roman"/>
          <w:szCs w:val="24"/>
        </w:rPr>
        <w:t xml:space="preserve">. Τέτοιοι υποκριτές είστε, που θα μας κάνετε και υποδείξεις! </w:t>
      </w:r>
    </w:p>
    <w:p w14:paraId="4318B44D" w14:textId="77777777" w:rsidR="001D7CFB" w:rsidRDefault="00EB4E04">
      <w:pPr>
        <w:tabs>
          <w:tab w:val="left" w:pos="3189"/>
          <w:tab w:val="center" w:pos="4513"/>
        </w:tabs>
        <w:spacing w:line="600" w:lineRule="auto"/>
        <w:ind w:firstLine="709"/>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14:paraId="4318B44E" w14:textId="77777777" w:rsidR="001D7CFB" w:rsidRDefault="00EB4E04">
      <w:pPr>
        <w:spacing w:line="600" w:lineRule="auto"/>
        <w:ind w:firstLine="720"/>
        <w:jc w:val="both"/>
        <w:rPr>
          <w:rFonts w:eastAsia="Times New Roman"/>
          <w:szCs w:val="24"/>
        </w:rPr>
      </w:pPr>
      <w:r w:rsidRPr="000C701F">
        <w:rPr>
          <w:rFonts w:eastAsia="Times New Roman"/>
          <w:b/>
          <w:szCs w:val="24"/>
        </w:rPr>
        <w:t xml:space="preserve">ΠΑΝΑΓΙΩΤΗΣ </w:t>
      </w:r>
      <w:r>
        <w:rPr>
          <w:rFonts w:eastAsia="Times New Roman"/>
          <w:b/>
          <w:szCs w:val="24"/>
        </w:rPr>
        <w:t xml:space="preserve">(ΠΑΝΟΣ) </w:t>
      </w:r>
      <w:r w:rsidRPr="000C701F">
        <w:rPr>
          <w:rFonts w:eastAsia="Times New Roman"/>
          <w:b/>
          <w:szCs w:val="24"/>
        </w:rPr>
        <w:t>ΣΚΟΥΡΟΛΙΑΚΟΣ:</w:t>
      </w:r>
      <w:r>
        <w:rPr>
          <w:rFonts w:eastAsia="Times New Roman"/>
          <w:szCs w:val="24"/>
        </w:rPr>
        <w:t xml:space="preserve"> Θα σας κάνουμε. </w:t>
      </w:r>
    </w:p>
    <w:p w14:paraId="4318B44F" w14:textId="77777777" w:rsidR="001D7CFB" w:rsidRDefault="00EB4E04">
      <w:pPr>
        <w:spacing w:line="600" w:lineRule="auto"/>
        <w:ind w:firstLine="720"/>
        <w:jc w:val="both"/>
        <w:rPr>
          <w:rFonts w:eastAsia="Times New Roman"/>
          <w:szCs w:val="24"/>
        </w:rPr>
      </w:pPr>
      <w:r w:rsidRPr="00DE272C">
        <w:rPr>
          <w:rFonts w:eastAsia="Times New Roman"/>
          <w:b/>
          <w:szCs w:val="24"/>
        </w:rPr>
        <w:t>ΑΝΑΣΤΑΣΙΑ ΓΚΑΡΑ:</w:t>
      </w:r>
      <w:r>
        <w:rPr>
          <w:rFonts w:eastAsia="Times New Roman"/>
          <w:szCs w:val="24"/>
        </w:rPr>
        <w:t xml:space="preserve"> Έχει τη δική σας υπογραφή.</w:t>
      </w:r>
    </w:p>
    <w:p w14:paraId="4318B450" w14:textId="77777777" w:rsidR="001D7CFB" w:rsidRDefault="00EB4E04">
      <w:pPr>
        <w:spacing w:line="600" w:lineRule="auto"/>
        <w:ind w:firstLine="720"/>
        <w:jc w:val="both"/>
        <w:rPr>
          <w:rFonts w:eastAsia="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sidRPr="00CE323F">
        <w:rPr>
          <w:rFonts w:eastAsia="Times New Roman" w:cs="Times New Roman"/>
          <w:b/>
          <w:szCs w:val="24"/>
        </w:rPr>
        <w:t>ΑΔΩΝΙΣ ΓΕΩΡΓΙΑΔΗΣ:</w:t>
      </w:r>
      <w:r>
        <w:rPr>
          <w:rFonts w:eastAsia="Times New Roman" w:cs="Times New Roman"/>
          <w:b/>
          <w:szCs w:val="24"/>
        </w:rPr>
        <w:t xml:space="preserve"> </w:t>
      </w:r>
      <w:r>
        <w:rPr>
          <w:rFonts w:eastAsia="Times New Roman" w:cs="Times New Roman"/>
          <w:szCs w:val="24"/>
        </w:rPr>
        <w:t xml:space="preserve">Εσείς, κυρία μου, κόψατε τις συντάξεις και του πιο χαμηλού συνταξιούχου. Εσείς κόψατε το ΕΚΑΣ. Ήμουν </w:t>
      </w:r>
      <w:r w:rsidRPr="00282BF1">
        <w:rPr>
          <w:rFonts w:eastAsia="Times New Roman"/>
          <w:szCs w:val="24"/>
        </w:rPr>
        <w:t xml:space="preserve">σε αυτή τη Βουλή </w:t>
      </w:r>
      <w:r>
        <w:rPr>
          <w:rFonts w:eastAsia="Times New Roman"/>
          <w:szCs w:val="24"/>
        </w:rPr>
        <w:t>-</w:t>
      </w:r>
      <w:r w:rsidRPr="00282BF1">
        <w:rPr>
          <w:rFonts w:eastAsia="Times New Roman"/>
          <w:szCs w:val="24"/>
        </w:rPr>
        <w:t xml:space="preserve">το θυμούνται </w:t>
      </w:r>
      <w:r>
        <w:rPr>
          <w:rFonts w:eastAsia="Times New Roman"/>
          <w:szCs w:val="24"/>
        </w:rPr>
        <w:t>οι συνάδελφοι από τη Νέα Δημοκρατία- όταν είχε ανέβει ο Αλέξης Τσίπρας -που μας είπε χθες ότι δεν πειράζει οι Υπουργοί του ν</w:t>
      </w:r>
      <w:r>
        <w:rPr>
          <w:rFonts w:eastAsia="Times New Roman"/>
          <w:szCs w:val="24"/>
        </w:rPr>
        <w:t>α είναι στα κότερα- και έλεγε από αυτό το Βήμα: «Ποιος Βουλευτής θα ψηφίσει; Σκέφτονται την περικοπή του ΕΚΑΣ</w:t>
      </w:r>
      <w:r>
        <w:rPr>
          <w:rFonts w:eastAsia="Times New Roman"/>
          <w:szCs w:val="24"/>
        </w:rPr>
        <w:t>;</w:t>
      </w:r>
      <w:r>
        <w:rPr>
          <w:rFonts w:eastAsia="Times New Roman"/>
          <w:szCs w:val="24"/>
        </w:rPr>
        <w:t xml:space="preserve"> Αν είναι δυνατόν!»</w:t>
      </w:r>
      <w:r>
        <w:rPr>
          <w:rFonts w:eastAsia="Times New Roman"/>
          <w:szCs w:val="24"/>
        </w:rPr>
        <w:t>.</w:t>
      </w:r>
      <w:r>
        <w:rPr>
          <w:rFonts w:eastAsia="Times New Roman"/>
          <w:szCs w:val="24"/>
        </w:rPr>
        <w:t xml:space="preserve"> Και ξέρετε ποιος Πρωθυπουργός το έκοψε; Ο Αλέξης Τσίπρας</w:t>
      </w:r>
      <w:r>
        <w:rPr>
          <w:rFonts w:eastAsia="Times New Roman"/>
          <w:szCs w:val="24"/>
        </w:rPr>
        <w:t>!</w:t>
      </w:r>
      <w:r>
        <w:rPr>
          <w:rFonts w:eastAsia="Times New Roman"/>
          <w:szCs w:val="24"/>
        </w:rPr>
        <w:t xml:space="preserve"> Και ξέρετε ποιοι Βουλευτές το ψήφισαν; Εσείς από κάτω, που το παίζε</w:t>
      </w:r>
      <w:r>
        <w:rPr>
          <w:rFonts w:eastAsia="Times New Roman"/>
          <w:szCs w:val="24"/>
        </w:rPr>
        <w:t>τε και κοινωνικά ευαίσθητοι</w:t>
      </w:r>
      <w:r>
        <w:rPr>
          <w:rFonts w:eastAsia="Times New Roman"/>
          <w:szCs w:val="24"/>
        </w:rPr>
        <w:t>!</w:t>
      </w:r>
    </w:p>
    <w:p w14:paraId="4318B451" w14:textId="77777777" w:rsidR="001D7CFB" w:rsidRDefault="00EB4E04">
      <w:pPr>
        <w:tabs>
          <w:tab w:val="left" w:pos="3189"/>
          <w:tab w:val="center" w:pos="4513"/>
        </w:tabs>
        <w:spacing w:line="600" w:lineRule="auto"/>
        <w:ind w:firstLine="709"/>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14:paraId="4318B452" w14:textId="77777777" w:rsidR="001D7CFB" w:rsidRDefault="00EB4E04">
      <w:pPr>
        <w:spacing w:line="600" w:lineRule="auto"/>
        <w:ind w:firstLine="720"/>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ΑΜΑΝΑΤΙΔΗ</w:t>
      </w:r>
      <w:r w:rsidRPr="00BB0648">
        <w:rPr>
          <w:rFonts w:eastAsia="Times New Roman"/>
          <w:b/>
          <w:szCs w:val="24"/>
        </w:rPr>
        <w:t>:</w:t>
      </w:r>
      <w:r w:rsidRPr="00282BF1">
        <w:rPr>
          <w:rFonts w:eastAsia="Times New Roman"/>
          <w:szCs w:val="24"/>
        </w:rPr>
        <w:t xml:space="preserve"> </w:t>
      </w:r>
      <w:r>
        <w:rPr>
          <w:rFonts w:eastAsia="Times New Roman"/>
          <w:szCs w:val="24"/>
        </w:rPr>
        <w:t xml:space="preserve">Εσείς το είχατε συμφωνήσει. </w:t>
      </w:r>
    </w:p>
    <w:p w14:paraId="4318B453"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sidRPr="00CE323F">
        <w:rPr>
          <w:rFonts w:eastAsia="Times New Roman" w:cs="Times New Roman"/>
          <w:b/>
          <w:szCs w:val="24"/>
        </w:rPr>
        <w:t>ΑΔΩΝΙΣ ΓΕΩΡΓΙΑΔΗΣ:</w:t>
      </w:r>
      <w:r>
        <w:rPr>
          <w:rFonts w:eastAsia="Times New Roman" w:cs="Times New Roman"/>
          <w:b/>
          <w:szCs w:val="24"/>
        </w:rPr>
        <w:t xml:space="preserve"> </w:t>
      </w:r>
      <w:r>
        <w:rPr>
          <w:rFonts w:eastAsia="Times New Roman" w:cs="Times New Roman"/>
          <w:szCs w:val="24"/>
        </w:rPr>
        <w:t xml:space="preserve">Φαρισαίοι υποκριτές είστε! </w:t>
      </w:r>
    </w:p>
    <w:p w14:paraId="4318B454"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Και πάμε τώρα στο τελευταίο.</w:t>
      </w:r>
    </w:p>
    <w:p w14:paraId="4318B455" w14:textId="77777777" w:rsidR="001D7CFB" w:rsidRDefault="00EB4E04">
      <w:pPr>
        <w:spacing w:line="600" w:lineRule="auto"/>
        <w:ind w:firstLine="720"/>
        <w:jc w:val="both"/>
        <w:rPr>
          <w:rFonts w:eastAsia="Times New Roman"/>
          <w:szCs w:val="24"/>
        </w:rPr>
      </w:pPr>
      <w:r w:rsidRPr="00DE272C">
        <w:rPr>
          <w:rFonts w:eastAsia="Times New Roman"/>
          <w:b/>
          <w:szCs w:val="24"/>
        </w:rPr>
        <w:t>ΑΝΑΣΤΑΣΙΑ ΓΚΑΡΑ:</w:t>
      </w:r>
      <w:r>
        <w:rPr>
          <w:rFonts w:eastAsia="Times New Roman"/>
          <w:szCs w:val="24"/>
        </w:rPr>
        <w:t xml:space="preserve"> </w:t>
      </w:r>
      <w:r>
        <w:rPr>
          <w:rFonts w:eastAsia="Times New Roman" w:cs="Times New Roman"/>
          <w:szCs w:val="24"/>
        </w:rPr>
        <w:t>Κάθε επ</w:t>
      </w:r>
      <w:r>
        <w:rPr>
          <w:rFonts w:eastAsia="Times New Roman" w:cs="Times New Roman"/>
          <w:szCs w:val="24"/>
        </w:rPr>
        <w:t xml:space="preserve">ίσκεψη </w:t>
      </w:r>
      <w:r w:rsidRPr="00282BF1">
        <w:rPr>
          <w:rFonts w:eastAsia="Times New Roman"/>
          <w:szCs w:val="24"/>
        </w:rPr>
        <w:t>5 ευρώ</w:t>
      </w:r>
      <w:r>
        <w:rPr>
          <w:rFonts w:eastAsia="Times New Roman"/>
          <w:szCs w:val="24"/>
        </w:rPr>
        <w:t xml:space="preserve"> στα νοσοκομεία πλήρωναν!</w:t>
      </w:r>
    </w:p>
    <w:p w14:paraId="4318B456"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Π</w:t>
      </w:r>
      <w:r>
        <w:rPr>
          <w:rFonts w:eastAsia="Times New Roman" w:cs="Times New Roman"/>
          <w:szCs w:val="24"/>
        </w:rPr>
        <w:t>λήρωναν 5</w:t>
      </w:r>
      <w:r>
        <w:rPr>
          <w:rFonts w:eastAsia="Times New Roman" w:cs="Times New Roman"/>
          <w:szCs w:val="24"/>
        </w:rPr>
        <w:t xml:space="preserve"> ευρώ; Με προκαλείτε. </w:t>
      </w:r>
    </w:p>
    <w:p w14:paraId="4318B457" w14:textId="77777777" w:rsidR="001D7CFB" w:rsidRDefault="00EB4E04">
      <w:pPr>
        <w:spacing w:line="600" w:lineRule="auto"/>
        <w:ind w:firstLine="720"/>
        <w:jc w:val="both"/>
        <w:rPr>
          <w:rFonts w:eastAsia="Times New Roman" w:cs="Times New Roman"/>
          <w:szCs w:val="24"/>
        </w:rPr>
      </w:pPr>
      <w:r w:rsidRPr="006D4AA9">
        <w:rPr>
          <w:rFonts w:eastAsia="Times New Roman" w:cs="Times New Roman"/>
          <w:b/>
          <w:szCs w:val="24"/>
        </w:rPr>
        <w:t xml:space="preserve">ΠΡΟΕΔΡΕΥΩΝ (Γεώργιος Βαρεμένος): </w:t>
      </w:r>
      <w:r>
        <w:rPr>
          <w:rFonts w:eastAsia="Times New Roman" w:cs="Times New Roman"/>
          <w:szCs w:val="24"/>
        </w:rPr>
        <w:t xml:space="preserve">Παρακαλώ, παρακαλώ. </w:t>
      </w:r>
    </w:p>
    <w:p w14:paraId="4318B458" w14:textId="77777777" w:rsidR="001D7CFB" w:rsidRDefault="00EB4E04">
      <w:pPr>
        <w:spacing w:line="600" w:lineRule="auto"/>
        <w:ind w:firstLine="720"/>
        <w:jc w:val="both"/>
        <w:rPr>
          <w:rFonts w:eastAsia="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Για τα 5 ευρώ, </w:t>
      </w:r>
      <w:r w:rsidRPr="00282BF1">
        <w:rPr>
          <w:rFonts w:eastAsia="Times New Roman"/>
          <w:szCs w:val="24"/>
        </w:rPr>
        <w:t>κυρία μου</w:t>
      </w:r>
      <w:r>
        <w:rPr>
          <w:rFonts w:eastAsia="Times New Roman"/>
          <w:szCs w:val="24"/>
        </w:rPr>
        <w:t>,</w:t>
      </w:r>
      <w:r w:rsidRPr="00282BF1">
        <w:rPr>
          <w:rFonts w:eastAsia="Times New Roman"/>
          <w:szCs w:val="24"/>
        </w:rPr>
        <w:t xml:space="preserve"> που πλήρωνε </w:t>
      </w:r>
      <w:r>
        <w:rPr>
          <w:rFonts w:eastAsia="Times New Roman"/>
          <w:szCs w:val="24"/>
        </w:rPr>
        <w:t xml:space="preserve">όποιος πήγαινε σε ένα </w:t>
      </w:r>
      <w:r>
        <w:rPr>
          <w:rFonts w:eastAsia="Times New Roman"/>
          <w:szCs w:val="24"/>
        </w:rPr>
        <w:t>νοσοκομείο, αν είχε ανάγκη, που ήταν 19 εκατομμύρια ευρώ τον χρόνο…</w:t>
      </w:r>
    </w:p>
    <w:p w14:paraId="4318B459" w14:textId="77777777" w:rsidR="001D7CFB" w:rsidRDefault="00EB4E04">
      <w:pPr>
        <w:spacing w:line="600" w:lineRule="auto"/>
        <w:ind w:firstLine="720"/>
        <w:jc w:val="both"/>
        <w:rPr>
          <w:rFonts w:eastAsia="Times New Roman" w:cs="Times New Roman"/>
          <w:szCs w:val="24"/>
        </w:rPr>
      </w:pPr>
      <w:r w:rsidRPr="006D4AA9">
        <w:rPr>
          <w:rFonts w:eastAsia="Times New Roman" w:cs="Times New Roman"/>
          <w:b/>
          <w:szCs w:val="24"/>
        </w:rPr>
        <w:t xml:space="preserve">ΠΡΟΕΔΡΕΥΩΝ (Γεώργιος Βαρεμένος): </w:t>
      </w:r>
      <w:r>
        <w:rPr>
          <w:rFonts w:eastAsia="Times New Roman" w:cs="Times New Roman"/>
          <w:szCs w:val="24"/>
        </w:rPr>
        <w:t xml:space="preserve">Μη φωνάζετε, κύριε Γεωργιάδη. Ακούγεστε. </w:t>
      </w:r>
    </w:p>
    <w:p w14:paraId="4318B45A" w14:textId="77777777" w:rsidR="001D7CFB" w:rsidRDefault="00EB4E04">
      <w:pPr>
        <w:spacing w:line="600" w:lineRule="auto"/>
        <w:ind w:firstLine="720"/>
        <w:jc w:val="both"/>
        <w:rPr>
          <w:rFonts w:eastAsia="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…βάλατε</w:t>
      </w:r>
      <w:r w:rsidRPr="00282BF1">
        <w:rPr>
          <w:rFonts w:eastAsia="Times New Roman"/>
          <w:szCs w:val="24"/>
        </w:rPr>
        <w:t xml:space="preserve"> 2% </w:t>
      </w:r>
      <w:r>
        <w:rPr>
          <w:rFonts w:eastAsia="Times New Roman"/>
          <w:szCs w:val="24"/>
        </w:rPr>
        <w:t>αύξηση πάνω στις</w:t>
      </w:r>
      <w:r w:rsidRPr="00282BF1">
        <w:rPr>
          <w:rFonts w:eastAsia="Times New Roman"/>
          <w:szCs w:val="24"/>
        </w:rPr>
        <w:t xml:space="preserve"> κύριες συντάξεις και </w:t>
      </w:r>
      <w:r>
        <w:rPr>
          <w:rFonts w:eastAsia="Times New Roman"/>
          <w:szCs w:val="24"/>
        </w:rPr>
        <w:t xml:space="preserve">6% στις επικουρικές και κάνατε τα </w:t>
      </w:r>
      <w:r w:rsidRPr="00282BF1">
        <w:rPr>
          <w:rFonts w:eastAsia="Times New Roman"/>
          <w:szCs w:val="24"/>
        </w:rPr>
        <w:t xml:space="preserve">19 εκατομμύρια </w:t>
      </w:r>
      <w:r>
        <w:rPr>
          <w:rFonts w:eastAsia="Times New Roman"/>
          <w:szCs w:val="24"/>
        </w:rPr>
        <w:t xml:space="preserve">ευρώ, </w:t>
      </w:r>
      <w:r w:rsidRPr="00282BF1">
        <w:rPr>
          <w:rFonts w:eastAsia="Times New Roman"/>
          <w:szCs w:val="24"/>
        </w:rPr>
        <w:t xml:space="preserve">700 </w:t>
      </w:r>
      <w:r>
        <w:rPr>
          <w:rFonts w:eastAsia="Times New Roman"/>
          <w:szCs w:val="24"/>
        </w:rPr>
        <w:t xml:space="preserve">εκατομμύρια ευρώ. Τέτοιοι υποκριτές είστε. </w:t>
      </w:r>
    </w:p>
    <w:p w14:paraId="4318B45B" w14:textId="77777777" w:rsidR="001D7CFB" w:rsidRDefault="00EB4E04">
      <w:pPr>
        <w:tabs>
          <w:tab w:val="left" w:pos="3189"/>
          <w:tab w:val="center" w:pos="4513"/>
        </w:tabs>
        <w:spacing w:line="600" w:lineRule="auto"/>
        <w:ind w:firstLine="709"/>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14:paraId="4318B45C" w14:textId="77777777" w:rsidR="001D7CFB" w:rsidRDefault="00EB4E04">
      <w:pPr>
        <w:spacing w:line="600" w:lineRule="auto"/>
        <w:ind w:firstLine="720"/>
        <w:jc w:val="both"/>
        <w:rPr>
          <w:rFonts w:eastAsia="Times New Roman"/>
          <w:szCs w:val="24"/>
        </w:rPr>
      </w:pPr>
      <w:r w:rsidRPr="000C701F">
        <w:rPr>
          <w:rFonts w:eastAsia="Times New Roman"/>
          <w:b/>
          <w:szCs w:val="24"/>
        </w:rPr>
        <w:t xml:space="preserve">ΠΑΝΑΓΙΩΤΗΣ </w:t>
      </w:r>
      <w:r>
        <w:rPr>
          <w:rFonts w:eastAsia="Times New Roman"/>
          <w:b/>
          <w:szCs w:val="24"/>
        </w:rPr>
        <w:t xml:space="preserve">(ΠΑΝΟΣ) </w:t>
      </w:r>
      <w:r w:rsidRPr="000C701F">
        <w:rPr>
          <w:rFonts w:eastAsia="Times New Roman"/>
          <w:b/>
          <w:szCs w:val="24"/>
        </w:rPr>
        <w:t>ΣΚΟΥΡΟΛΙΑΚΟΣ:</w:t>
      </w:r>
      <w:r>
        <w:rPr>
          <w:rFonts w:eastAsia="Times New Roman"/>
          <w:b/>
          <w:szCs w:val="24"/>
        </w:rPr>
        <w:t xml:space="preserve"> </w:t>
      </w:r>
      <w:r>
        <w:rPr>
          <w:rFonts w:eastAsia="Times New Roman"/>
          <w:szCs w:val="24"/>
        </w:rPr>
        <w:t>Είχατε αφήσει απ</w:t>
      </w:r>
      <w:r>
        <w:rPr>
          <w:rFonts w:eastAsia="Times New Roman"/>
          <w:szCs w:val="24"/>
        </w:rPr>
        <w:t xml:space="preserve">’ </w:t>
      </w:r>
      <w:r>
        <w:rPr>
          <w:rFonts w:eastAsia="Times New Roman"/>
          <w:szCs w:val="24"/>
        </w:rPr>
        <w:t>έξω 2,5 εκατομμύρια κόσμο.</w:t>
      </w:r>
    </w:p>
    <w:p w14:paraId="4318B45D"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Αλλά πάμε λίγο και στο τε</w:t>
      </w:r>
      <w:r>
        <w:rPr>
          <w:rFonts w:eastAsia="Times New Roman" w:cs="Times New Roman"/>
          <w:szCs w:val="24"/>
        </w:rPr>
        <w:t xml:space="preserve">λευταίο. </w:t>
      </w:r>
    </w:p>
    <w:p w14:paraId="4318B45E"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Όλοι οι ανασφάλιστοι μπήκαν με δικό μου νόμο. Είστε ψεύτης!</w:t>
      </w:r>
    </w:p>
    <w:p w14:paraId="4318B45F" w14:textId="77777777" w:rsidR="001D7CFB" w:rsidRDefault="00EB4E04">
      <w:pPr>
        <w:spacing w:line="600" w:lineRule="auto"/>
        <w:ind w:firstLine="720"/>
        <w:jc w:val="both"/>
        <w:rPr>
          <w:rFonts w:eastAsia="Times New Roman" w:cs="Times New Roman"/>
          <w:b/>
          <w:szCs w:val="24"/>
        </w:rPr>
      </w:pPr>
      <w:r w:rsidRPr="006D4AA9">
        <w:rPr>
          <w:rFonts w:eastAsia="Times New Roman" w:cs="Times New Roman"/>
          <w:b/>
          <w:szCs w:val="24"/>
        </w:rPr>
        <w:t xml:space="preserve">ΠΡΟΕΔΡΕΥΩΝ (Γεώργιος Βαρεμένος): </w:t>
      </w:r>
      <w:r>
        <w:rPr>
          <w:rFonts w:eastAsia="Times New Roman" w:cs="Times New Roman"/>
          <w:szCs w:val="24"/>
        </w:rPr>
        <w:t>Παρακαλώ.</w:t>
      </w:r>
    </w:p>
    <w:p w14:paraId="4318B460" w14:textId="77777777" w:rsidR="001D7CFB" w:rsidRDefault="00EB4E04">
      <w:pPr>
        <w:spacing w:line="600" w:lineRule="auto"/>
        <w:ind w:firstLine="720"/>
        <w:jc w:val="both"/>
        <w:rPr>
          <w:rFonts w:eastAsia="Times New Roman"/>
          <w:szCs w:val="24"/>
        </w:rPr>
      </w:pPr>
      <w:r w:rsidRPr="000C701F">
        <w:rPr>
          <w:rFonts w:eastAsia="Times New Roman"/>
          <w:b/>
          <w:szCs w:val="24"/>
        </w:rPr>
        <w:t xml:space="preserve">ΠΑΝΑΓΙΩΤΗΣ </w:t>
      </w:r>
      <w:r>
        <w:rPr>
          <w:rFonts w:eastAsia="Times New Roman"/>
          <w:b/>
          <w:szCs w:val="24"/>
        </w:rPr>
        <w:t xml:space="preserve">(ΠΑΝΟΣ) </w:t>
      </w:r>
      <w:r w:rsidRPr="000C701F">
        <w:rPr>
          <w:rFonts w:eastAsia="Times New Roman"/>
          <w:b/>
          <w:szCs w:val="24"/>
        </w:rPr>
        <w:t>ΣΚΟΥΡΟΛΙΑΚΟΣ:</w:t>
      </w:r>
      <w:r>
        <w:rPr>
          <w:rFonts w:eastAsia="Times New Roman"/>
          <w:b/>
          <w:szCs w:val="24"/>
        </w:rPr>
        <w:t xml:space="preserve"> </w:t>
      </w:r>
      <w:r>
        <w:rPr>
          <w:rFonts w:eastAsia="Times New Roman"/>
          <w:szCs w:val="24"/>
        </w:rPr>
        <w:t>Είσαι και φαίνεσαι ψεύτης!</w:t>
      </w:r>
    </w:p>
    <w:p w14:paraId="4318B461" w14:textId="77777777" w:rsidR="001D7CFB" w:rsidRDefault="00EB4E04">
      <w:pPr>
        <w:spacing w:line="600" w:lineRule="auto"/>
        <w:ind w:firstLine="720"/>
        <w:jc w:val="both"/>
        <w:rPr>
          <w:rFonts w:eastAsia="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sidRPr="00282BF1">
        <w:rPr>
          <w:rFonts w:eastAsia="Times New Roman"/>
          <w:szCs w:val="24"/>
        </w:rPr>
        <w:t xml:space="preserve">Όλοι οι ανασφάλιστοι </w:t>
      </w:r>
      <w:r>
        <w:rPr>
          <w:rFonts w:eastAsia="Times New Roman"/>
          <w:szCs w:val="24"/>
        </w:rPr>
        <w:t xml:space="preserve">απέκτησαν πρόσβαση στην υγεία από δικό μου νόμο -πηγαίνετε </w:t>
      </w:r>
      <w:r w:rsidRPr="00282BF1">
        <w:rPr>
          <w:rFonts w:eastAsia="Times New Roman"/>
          <w:szCs w:val="24"/>
        </w:rPr>
        <w:t xml:space="preserve">να βρείτε και το </w:t>
      </w:r>
      <w:r>
        <w:rPr>
          <w:rFonts w:eastAsia="Times New Roman"/>
          <w:szCs w:val="24"/>
        </w:rPr>
        <w:t xml:space="preserve">ΦΕΚ- </w:t>
      </w:r>
      <w:r w:rsidRPr="00282BF1">
        <w:rPr>
          <w:rFonts w:eastAsia="Times New Roman"/>
          <w:szCs w:val="24"/>
        </w:rPr>
        <w:t xml:space="preserve">και </w:t>
      </w:r>
      <w:r>
        <w:rPr>
          <w:rFonts w:eastAsia="Times New Roman"/>
          <w:szCs w:val="24"/>
        </w:rPr>
        <w:t>από δικιά μου υπουργική απόφαση. Ψεύτες!</w:t>
      </w:r>
    </w:p>
    <w:p w14:paraId="4318B462" w14:textId="77777777" w:rsidR="001D7CFB" w:rsidRDefault="00EB4E04">
      <w:pPr>
        <w:tabs>
          <w:tab w:val="left" w:pos="3189"/>
          <w:tab w:val="center" w:pos="4513"/>
        </w:tabs>
        <w:spacing w:line="600" w:lineRule="auto"/>
        <w:ind w:firstLine="709"/>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14:paraId="4318B463" w14:textId="77777777" w:rsidR="001D7CFB" w:rsidRDefault="00EB4E04">
      <w:pPr>
        <w:tabs>
          <w:tab w:val="left" w:pos="3189"/>
          <w:tab w:val="center" w:pos="4513"/>
        </w:tabs>
        <w:spacing w:line="600" w:lineRule="auto"/>
        <w:ind w:firstLine="720"/>
        <w:jc w:val="both"/>
        <w:rPr>
          <w:rFonts w:eastAsia="Times New Roman" w:cs="Times New Roman"/>
          <w:szCs w:val="24"/>
        </w:rPr>
      </w:pPr>
      <w:r>
        <w:rPr>
          <w:rFonts w:eastAsia="Times New Roman"/>
          <w:b/>
          <w:szCs w:val="24"/>
        </w:rPr>
        <w:t>ΠΑΝΑΓΙΩΤΗΣ (ΠΑΝΟΣ) ΣΚΟΥΡΟΛΙΑΚΟΣ:</w:t>
      </w:r>
      <w:r>
        <w:rPr>
          <w:rFonts w:eastAsia="Times New Roman" w:cs="Times New Roman"/>
          <w:szCs w:val="24"/>
        </w:rPr>
        <w:t xml:space="preserve"> Εσύ είσαι ψεύτης και κακόφρων.</w:t>
      </w:r>
    </w:p>
    <w:p w14:paraId="4318B464" w14:textId="77777777" w:rsidR="001D7CFB" w:rsidRDefault="00EB4E04">
      <w:pPr>
        <w:spacing w:line="600" w:lineRule="auto"/>
        <w:ind w:firstLine="720"/>
        <w:jc w:val="both"/>
        <w:rPr>
          <w:rFonts w:eastAsia="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w:t>
      </w:r>
      <w:r>
        <w:rPr>
          <w:rFonts w:eastAsia="Times New Roman" w:cs="Times New Roman"/>
          <w:b/>
          <w:szCs w:val="24"/>
        </w:rPr>
        <w:t>ΔΩΝΙΣ ΓΕΩΡΓΙΑΔΗΣ:</w:t>
      </w:r>
      <w:r w:rsidRPr="00282BF1">
        <w:rPr>
          <w:rFonts w:eastAsia="Times New Roman"/>
          <w:szCs w:val="24"/>
        </w:rPr>
        <w:t xml:space="preserve"> Όποιος θέλει πατά στο Google και βρίσκει τον νόμο και την υπουργική απόφαση</w:t>
      </w:r>
      <w:r>
        <w:rPr>
          <w:rFonts w:eastAsia="Times New Roman"/>
          <w:szCs w:val="24"/>
        </w:rPr>
        <w:t>.</w:t>
      </w:r>
      <w:r w:rsidRPr="00282BF1">
        <w:rPr>
          <w:rFonts w:eastAsia="Times New Roman"/>
          <w:szCs w:val="24"/>
        </w:rPr>
        <w:t xml:space="preserve"> </w:t>
      </w:r>
      <w:r>
        <w:rPr>
          <w:rFonts w:eastAsia="Times New Roman"/>
          <w:szCs w:val="24"/>
        </w:rPr>
        <w:t>Α</w:t>
      </w:r>
      <w:r w:rsidRPr="00282BF1">
        <w:rPr>
          <w:rFonts w:eastAsia="Times New Roman"/>
          <w:szCs w:val="24"/>
        </w:rPr>
        <w:t>πό κάτω λέει</w:t>
      </w:r>
      <w:r>
        <w:rPr>
          <w:rFonts w:eastAsia="Times New Roman"/>
          <w:szCs w:val="24"/>
        </w:rPr>
        <w:t>:</w:t>
      </w:r>
      <w:r w:rsidRPr="00282BF1">
        <w:rPr>
          <w:rFonts w:eastAsia="Times New Roman"/>
          <w:szCs w:val="24"/>
        </w:rPr>
        <w:t xml:space="preserve"> </w:t>
      </w:r>
      <w:r>
        <w:rPr>
          <w:rFonts w:eastAsia="Times New Roman"/>
          <w:szCs w:val="24"/>
        </w:rPr>
        <w:t>«</w:t>
      </w:r>
      <w:r w:rsidRPr="00282BF1">
        <w:rPr>
          <w:rFonts w:eastAsia="Times New Roman"/>
          <w:szCs w:val="24"/>
        </w:rPr>
        <w:t xml:space="preserve">Υπουργός Υγείας </w:t>
      </w:r>
      <w:r>
        <w:rPr>
          <w:rFonts w:eastAsia="Times New Roman"/>
          <w:szCs w:val="24"/>
        </w:rPr>
        <w:t>Σπυρίδων</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Άδωνις </w:t>
      </w:r>
      <w:r w:rsidRPr="00282BF1">
        <w:rPr>
          <w:rFonts w:eastAsia="Times New Roman"/>
          <w:szCs w:val="24"/>
        </w:rPr>
        <w:t>Γεωργιάδης</w:t>
      </w:r>
      <w:r>
        <w:rPr>
          <w:rFonts w:eastAsia="Times New Roman"/>
          <w:szCs w:val="24"/>
        </w:rPr>
        <w:t>». Δ</w:t>
      </w:r>
      <w:r w:rsidRPr="00282BF1">
        <w:rPr>
          <w:rFonts w:eastAsia="Times New Roman"/>
          <w:szCs w:val="24"/>
        </w:rPr>
        <w:t xml:space="preserve">εν </w:t>
      </w:r>
      <w:r>
        <w:rPr>
          <w:rFonts w:eastAsia="Times New Roman"/>
          <w:szCs w:val="24"/>
        </w:rPr>
        <w:t xml:space="preserve">λέει κανέναν συριζαίο. </w:t>
      </w:r>
    </w:p>
    <w:p w14:paraId="4318B465" w14:textId="77777777" w:rsidR="001D7CFB" w:rsidRDefault="00EB4E04">
      <w:pPr>
        <w:spacing w:line="600" w:lineRule="auto"/>
        <w:ind w:firstLine="720"/>
        <w:jc w:val="both"/>
        <w:rPr>
          <w:rFonts w:eastAsia="Times New Roman"/>
          <w:szCs w:val="24"/>
        </w:rPr>
      </w:pPr>
      <w:r>
        <w:rPr>
          <w:rFonts w:eastAsia="Times New Roman"/>
          <w:szCs w:val="24"/>
        </w:rPr>
        <w:t>Τι έγινε, λοιπόν, προηγουμένως; Κύριε Πετρόπουλε, πραγματικά με εκπλήτ</w:t>
      </w:r>
      <w:r>
        <w:rPr>
          <w:rFonts w:eastAsia="Times New Roman"/>
          <w:szCs w:val="24"/>
        </w:rPr>
        <w:t>τετε! Λέει ο Γιάννης ο Βρούτσης για το μεγάλο θέμα του επταημέρου. Εσείς το κάνατε θέμα των ημερών. Εμείς δεν το κάναμε. Εμείς αντιθέτως επαινέσαμε μια συλλογική σύμβαση που υπεγράφη από την κ</w:t>
      </w:r>
      <w:r>
        <w:rPr>
          <w:rFonts w:eastAsia="Times New Roman"/>
          <w:szCs w:val="24"/>
        </w:rPr>
        <w:t xml:space="preserve">. </w:t>
      </w:r>
      <w:r w:rsidRPr="007A3BA6">
        <w:rPr>
          <w:rFonts w:eastAsia="Times New Roman"/>
          <w:szCs w:val="24"/>
        </w:rPr>
        <w:t>Αχτσιόγλου</w:t>
      </w:r>
      <w:r>
        <w:rPr>
          <w:rFonts w:eastAsia="Times New Roman"/>
          <w:szCs w:val="24"/>
        </w:rPr>
        <w:t xml:space="preserve"> επί των ημερών σας. Αντί να μας πείτε: «μα, αυτό το κάναμε εμείς», αρχίσατε όλες αυτές τις ψευτιές κατά του </w:t>
      </w:r>
      <w:r w:rsidRPr="00282BF1">
        <w:rPr>
          <w:rFonts w:eastAsia="Times New Roman"/>
          <w:szCs w:val="24"/>
        </w:rPr>
        <w:t>Μητσοτάκη</w:t>
      </w:r>
      <w:r>
        <w:rPr>
          <w:rFonts w:eastAsia="Times New Roman"/>
          <w:szCs w:val="24"/>
        </w:rPr>
        <w:t>.</w:t>
      </w:r>
      <w:r w:rsidRPr="00282BF1">
        <w:rPr>
          <w:rFonts w:eastAsia="Times New Roman"/>
          <w:szCs w:val="24"/>
        </w:rPr>
        <w:t xml:space="preserve"> </w:t>
      </w:r>
    </w:p>
    <w:p w14:paraId="4318B466" w14:textId="77777777" w:rsidR="001D7CFB" w:rsidRDefault="00EB4E04">
      <w:pPr>
        <w:spacing w:line="600" w:lineRule="auto"/>
        <w:ind w:firstLine="720"/>
        <w:jc w:val="both"/>
        <w:rPr>
          <w:rFonts w:eastAsia="Times New Roman"/>
          <w:szCs w:val="24"/>
        </w:rPr>
      </w:pPr>
      <w:r>
        <w:rPr>
          <w:rFonts w:eastAsia="Times New Roman"/>
          <w:szCs w:val="24"/>
        </w:rPr>
        <w:t xml:space="preserve">Γίνεται </w:t>
      </w:r>
      <w:r w:rsidRPr="00282BF1">
        <w:rPr>
          <w:rFonts w:eastAsia="Times New Roman"/>
          <w:szCs w:val="24"/>
        </w:rPr>
        <w:t xml:space="preserve">προηγουμένως αυτό </w:t>
      </w:r>
      <w:r>
        <w:rPr>
          <w:rFonts w:eastAsia="Times New Roman"/>
          <w:szCs w:val="24"/>
        </w:rPr>
        <w:t xml:space="preserve">με την </w:t>
      </w:r>
      <w:r w:rsidRPr="00282BF1">
        <w:rPr>
          <w:rFonts w:eastAsia="Times New Roman"/>
          <w:szCs w:val="24"/>
        </w:rPr>
        <w:t xml:space="preserve">τροπολογία και </w:t>
      </w:r>
      <w:r>
        <w:rPr>
          <w:rFonts w:eastAsia="Times New Roman"/>
          <w:szCs w:val="24"/>
        </w:rPr>
        <w:t xml:space="preserve">είπατε εσείς ότι </w:t>
      </w:r>
      <w:r w:rsidRPr="00282BF1">
        <w:rPr>
          <w:rFonts w:eastAsia="Times New Roman"/>
          <w:szCs w:val="24"/>
        </w:rPr>
        <w:t xml:space="preserve">λέει </w:t>
      </w:r>
      <w:r>
        <w:rPr>
          <w:rFonts w:eastAsia="Times New Roman"/>
          <w:szCs w:val="24"/>
        </w:rPr>
        <w:t xml:space="preserve">ψέματα </w:t>
      </w:r>
      <w:r w:rsidRPr="00282BF1">
        <w:rPr>
          <w:rFonts w:eastAsia="Times New Roman"/>
          <w:szCs w:val="24"/>
        </w:rPr>
        <w:t xml:space="preserve">ο </w:t>
      </w:r>
      <w:r>
        <w:rPr>
          <w:rFonts w:eastAsia="Times New Roman"/>
          <w:szCs w:val="24"/>
        </w:rPr>
        <w:t>Βρούτσης. Γ</w:t>
      </w:r>
      <w:r w:rsidRPr="00282BF1">
        <w:rPr>
          <w:rFonts w:eastAsia="Times New Roman"/>
          <w:szCs w:val="24"/>
        </w:rPr>
        <w:t>ιατί</w:t>
      </w:r>
      <w:r>
        <w:rPr>
          <w:rFonts w:eastAsia="Times New Roman"/>
          <w:szCs w:val="24"/>
        </w:rPr>
        <w:t>;</w:t>
      </w:r>
      <w:r w:rsidRPr="00282BF1">
        <w:rPr>
          <w:rFonts w:eastAsia="Times New Roman"/>
          <w:szCs w:val="24"/>
        </w:rPr>
        <w:t xml:space="preserve"> </w:t>
      </w:r>
      <w:r>
        <w:rPr>
          <w:rFonts w:eastAsia="Times New Roman"/>
          <w:szCs w:val="24"/>
        </w:rPr>
        <w:t>Γ</w:t>
      </w:r>
      <w:r w:rsidRPr="00282BF1">
        <w:rPr>
          <w:rFonts w:eastAsia="Times New Roman"/>
          <w:szCs w:val="24"/>
        </w:rPr>
        <w:t xml:space="preserve">ιατί </w:t>
      </w:r>
      <w:r>
        <w:rPr>
          <w:rFonts w:eastAsia="Times New Roman"/>
          <w:szCs w:val="24"/>
        </w:rPr>
        <w:t>-</w:t>
      </w:r>
      <w:r w:rsidRPr="00282BF1">
        <w:rPr>
          <w:rFonts w:eastAsia="Times New Roman"/>
          <w:szCs w:val="24"/>
        </w:rPr>
        <w:t>λέει</w:t>
      </w:r>
      <w:r>
        <w:rPr>
          <w:rFonts w:eastAsia="Times New Roman"/>
          <w:szCs w:val="24"/>
        </w:rPr>
        <w:t>-</w:t>
      </w:r>
      <w:r w:rsidRPr="00282BF1">
        <w:rPr>
          <w:rFonts w:eastAsia="Times New Roman"/>
          <w:szCs w:val="24"/>
        </w:rPr>
        <w:t xml:space="preserve"> η τροπολογία θα συσταθεί μ</w:t>
      </w:r>
      <w:r w:rsidRPr="00282BF1">
        <w:rPr>
          <w:rFonts w:eastAsia="Times New Roman"/>
          <w:szCs w:val="24"/>
        </w:rPr>
        <w:t>ε υπουργική απόφαση που θα ορίζει τους όρους</w:t>
      </w:r>
      <w:r>
        <w:rPr>
          <w:rFonts w:eastAsia="Times New Roman"/>
          <w:szCs w:val="24"/>
        </w:rPr>
        <w:t xml:space="preserve"> και</w:t>
      </w:r>
      <w:r w:rsidRPr="00282BF1">
        <w:rPr>
          <w:rFonts w:eastAsia="Times New Roman"/>
          <w:szCs w:val="24"/>
        </w:rPr>
        <w:t xml:space="preserve"> τις προϋποθέσεις</w:t>
      </w:r>
      <w:r>
        <w:rPr>
          <w:rFonts w:eastAsia="Times New Roman"/>
          <w:szCs w:val="24"/>
        </w:rPr>
        <w:t>.</w:t>
      </w:r>
      <w:r w:rsidRPr="00282BF1">
        <w:rPr>
          <w:rFonts w:eastAsia="Times New Roman"/>
          <w:szCs w:val="24"/>
        </w:rPr>
        <w:t xml:space="preserve"> </w:t>
      </w:r>
      <w:r>
        <w:rPr>
          <w:rFonts w:eastAsia="Times New Roman"/>
          <w:szCs w:val="24"/>
        </w:rPr>
        <w:t>Α</w:t>
      </w:r>
      <w:r w:rsidRPr="00282BF1">
        <w:rPr>
          <w:rFonts w:eastAsia="Times New Roman"/>
          <w:szCs w:val="24"/>
        </w:rPr>
        <w:t>υτό δεν είπατε</w:t>
      </w:r>
      <w:r>
        <w:rPr>
          <w:rFonts w:eastAsia="Times New Roman"/>
          <w:szCs w:val="24"/>
        </w:rPr>
        <w:t>;</w:t>
      </w:r>
    </w:p>
    <w:p w14:paraId="4318B467" w14:textId="77777777" w:rsidR="001D7CFB" w:rsidRDefault="00EB4E04">
      <w:pPr>
        <w:spacing w:line="600" w:lineRule="auto"/>
        <w:ind w:firstLine="720"/>
        <w:jc w:val="both"/>
        <w:rPr>
          <w:rFonts w:eastAsia="Times New Roman"/>
          <w:szCs w:val="24"/>
        </w:rPr>
      </w:pPr>
      <w:r>
        <w:rPr>
          <w:rFonts w:eastAsia="Times New Roman"/>
          <w:szCs w:val="24"/>
        </w:rPr>
        <w:t xml:space="preserve">Επειδή οι νόμοι που ψηφίζετε </w:t>
      </w:r>
      <w:r>
        <w:rPr>
          <w:rFonts w:eastAsia="Times New Roman"/>
          <w:szCs w:val="24"/>
        </w:rPr>
        <w:t>-</w:t>
      </w:r>
      <w:r>
        <w:rPr>
          <w:rFonts w:eastAsia="Times New Roman"/>
          <w:szCs w:val="24"/>
        </w:rPr>
        <w:t xml:space="preserve">ξέρετε- είναι το τι </w:t>
      </w:r>
      <w:r w:rsidRPr="00282BF1">
        <w:rPr>
          <w:rFonts w:eastAsia="Times New Roman"/>
          <w:szCs w:val="24"/>
        </w:rPr>
        <w:t>γράφεται</w:t>
      </w:r>
      <w:r>
        <w:rPr>
          <w:rFonts w:eastAsia="Times New Roman"/>
          <w:szCs w:val="24"/>
        </w:rPr>
        <w:t xml:space="preserve">, όχι το τι λέει ο Υπουργός εδώ για να κοροϊδέψει τον κόσμο, </w:t>
      </w:r>
      <w:r w:rsidRPr="00282BF1">
        <w:rPr>
          <w:rFonts w:eastAsia="Times New Roman"/>
          <w:szCs w:val="24"/>
        </w:rPr>
        <w:t xml:space="preserve"> στην παράγραφο 1 </w:t>
      </w:r>
      <w:r>
        <w:rPr>
          <w:rFonts w:eastAsia="Times New Roman"/>
          <w:szCs w:val="24"/>
        </w:rPr>
        <w:t>λέτε: «Η συμμετοχή των υπαλλήλων στ</w:t>
      </w:r>
      <w:r>
        <w:rPr>
          <w:rFonts w:eastAsia="Times New Roman"/>
          <w:szCs w:val="24"/>
        </w:rPr>
        <w:t>ις</w:t>
      </w:r>
      <w:r w:rsidRPr="00282BF1">
        <w:rPr>
          <w:rFonts w:eastAsia="Times New Roman"/>
          <w:szCs w:val="24"/>
        </w:rPr>
        <w:t xml:space="preserve"> συνιστώμενες ομάδες εργασίας είναι υποχρεωτική και η απασχόληση σε αυτές αποκλειστική</w:t>
      </w:r>
      <w:r>
        <w:rPr>
          <w:rFonts w:eastAsia="Times New Roman"/>
          <w:szCs w:val="24"/>
        </w:rPr>
        <w:t>».</w:t>
      </w:r>
    </w:p>
    <w:p w14:paraId="4318B468" w14:textId="77777777" w:rsidR="001D7CFB" w:rsidRDefault="00EB4E04">
      <w:pPr>
        <w:tabs>
          <w:tab w:val="left" w:pos="3189"/>
          <w:tab w:val="center" w:pos="4513"/>
        </w:tabs>
        <w:spacing w:line="600" w:lineRule="auto"/>
        <w:ind w:firstLine="709"/>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14:paraId="4318B469" w14:textId="77777777" w:rsidR="001D7CFB" w:rsidRDefault="00EB4E04">
      <w:pPr>
        <w:spacing w:line="600" w:lineRule="auto"/>
        <w:ind w:firstLine="720"/>
        <w:jc w:val="both"/>
        <w:rPr>
          <w:rFonts w:eastAsia="Times New Roman"/>
          <w:szCs w:val="24"/>
        </w:rPr>
      </w:pPr>
      <w:r>
        <w:rPr>
          <w:rFonts w:eastAsia="Times New Roman"/>
          <w:szCs w:val="24"/>
        </w:rPr>
        <w:t xml:space="preserve">Κύριε Πετρόπουλε, εγώ μετά από </w:t>
      </w:r>
      <w:r w:rsidRPr="00282BF1">
        <w:rPr>
          <w:rFonts w:eastAsia="Times New Roman"/>
          <w:szCs w:val="24"/>
        </w:rPr>
        <w:t xml:space="preserve">τη λαθροχειρία που κάνατε στο </w:t>
      </w:r>
      <w:r>
        <w:rPr>
          <w:rFonts w:eastAsia="Times New Roman"/>
          <w:szCs w:val="24"/>
        </w:rPr>
        <w:t>«</w:t>
      </w:r>
      <w:r>
        <w:rPr>
          <w:rFonts w:eastAsia="Times New Roman"/>
          <w:szCs w:val="24"/>
        </w:rPr>
        <w:t>Η</w:t>
      </w:r>
      <w:r w:rsidRPr="00282BF1">
        <w:rPr>
          <w:rFonts w:eastAsia="Times New Roman"/>
          <w:szCs w:val="24"/>
        </w:rPr>
        <w:t>ΛΙΟ</w:t>
      </w:r>
      <w:r>
        <w:rPr>
          <w:rFonts w:eastAsia="Times New Roman"/>
          <w:szCs w:val="24"/>
        </w:rPr>
        <w:t>Σ»</w:t>
      </w:r>
      <w:r w:rsidRPr="00282BF1">
        <w:rPr>
          <w:rFonts w:eastAsia="Times New Roman"/>
          <w:szCs w:val="24"/>
        </w:rPr>
        <w:t xml:space="preserve"> θα ντρεπόμουν </w:t>
      </w:r>
      <w:r>
        <w:rPr>
          <w:rFonts w:eastAsia="Times New Roman"/>
          <w:szCs w:val="24"/>
        </w:rPr>
        <w:t>να έρθω</w:t>
      </w:r>
      <w:r w:rsidRPr="00282BF1">
        <w:rPr>
          <w:rFonts w:eastAsia="Times New Roman"/>
          <w:szCs w:val="24"/>
        </w:rPr>
        <w:t xml:space="preserve"> στη Βουλή</w:t>
      </w:r>
      <w:r>
        <w:rPr>
          <w:rFonts w:eastAsia="Times New Roman"/>
          <w:szCs w:val="24"/>
        </w:rPr>
        <w:t>.</w:t>
      </w:r>
      <w:r w:rsidRPr="00282BF1">
        <w:rPr>
          <w:rFonts w:eastAsia="Times New Roman"/>
          <w:szCs w:val="24"/>
        </w:rPr>
        <w:t xml:space="preserve"> </w:t>
      </w:r>
      <w:r>
        <w:rPr>
          <w:rFonts w:eastAsia="Times New Roman"/>
          <w:szCs w:val="24"/>
        </w:rPr>
        <w:t>Σχετικά μ</w:t>
      </w:r>
      <w:r>
        <w:rPr>
          <w:rFonts w:eastAsia="Times New Roman"/>
          <w:szCs w:val="24"/>
        </w:rPr>
        <w:t>ε την παράγραφο</w:t>
      </w:r>
      <w:r w:rsidRPr="00282BF1">
        <w:rPr>
          <w:rFonts w:eastAsia="Times New Roman"/>
          <w:szCs w:val="24"/>
        </w:rPr>
        <w:t xml:space="preserve"> 3</w:t>
      </w:r>
      <w:r>
        <w:rPr>
          <w:rFonts w:eastAsia="Times New Roman"/>
          <w:szCs w:val="24"/>
        </w:rPr>
        <w:t>, που είχατε και το θράσος να διαψεύσετε τον κ. Βρούτση, θα ήθελα να μου σχολιάσετε το εξής: «Ο</w:t>
      </w:r>
      <w:r w:rsidRPr="00282BF1">
        <w:rPr>
          <w:rFonts w:eastAsia="Times New Roman"/>
          <w:szCs w:val="24"/>
        </w:rPr>
        <w:t xml:space="preserve">ι ομάδες εργασίας μπορούν να </w:t>
      </w:r>
      <w:r>
        <w:rPr>
          <w:rFonts w:eastAsia="Times New Roman"/>
          <w:szCs w:val="24"/>
        </w:rPr>
        <w:t>π</w:t>
      </w:r>
      <w:r w:rsidRPr="00282BF1">
        <w:rPr>
          <w:rFonts w:eastAsia="Times New Roman"/>
          <w:szCs w:val="24"/>
        </w:rPr>
        <w:t xml:space="preserve">αρέχουν </w:t>
      </w:r>
      <w:r>
        <w:rPr>
          <w:rFonts w:eastAsia="Times New Roman"/>
          <w:szCs w:val="24"/>
        </w:rPr>
        <w:t xml:space="preserve">απογευματινή </w:t>
      </w:r>
      <w:r w:rsidRPr="00282BF1">
        <w:rPr>
          <w:rFonts w:eastAsia="Times New Roman"/>
          <w:szCs w:val="24"/>
        </w:rPr>
        <w:t>υπερωριακή εργασία και υπερωριακή εργασία κατά τις Κυριακές</w:t>
      </w:r>
      <w:r>
        <w:rPr>
          <w:rFonts w:eastAsia="Times New Roman"/>
          <w:szCs w:val="24"/>
        </w:rPr>
        <w:t>,</w:t>
      </w:r>
      <w:r w:rsidRPr="00282BF1">
        <w:rPr>
          <w:rFonts w:eastAsia="Times New Roman"/>
          <w:szCs w:val="24"/>
        </w:rPr>
        <w:t xml:space="preserve"> αλλά και τις εξαιρέσιμες ημέρες</w:t>
      </w:r>
      <w:r>
        <w:rPr>
          <w:rFonts w:eastAsia="Times New Roman"/>
          <w:szCs w:val="24"/>
        </w:rPr>
        <w:t>»</w:t>
      </w:r>
      <w:r>
        <w:rPr>
          <w:rFonts w:eastAsia="Times New Roman"/>
          <w:szCs w:val="24"/>
        </w:rPr>
        <w:t xml:space="preserve">, δηλαδή </w:t>
      </w:r>
      <w:r w:rsidRPr="00282BF1">
        <w:rPr>
          <w:rFonts w:eastAsia="Times New Roman"/>
          <w:szCs w:val="24"/>
        </w:rPr>
        <w:t>τις γιορτές</w:t>
      </w:r>
      <w:r>
        <w:rPr>
          <w:rFonts w:eastAsia="Times New Roman"/>
          <w:szCs w:val="24"/>
        </w:rPr>
        <w:t>,</w:t>
      </w:r>
      <w:r w:rsidRPr="00282BF1">
        <w:rPr>
          <w:rFonts w:eastAsia="Times New Roman"/>
          <w:szCs w:val="24"/>
        </w:rPr>
        <w:t xml:space="preserve"> </w:t>
      </w:r>
      <w:r>
        <w:rPr>
          <w:rFonts w:eastAsia="Times New Roman"/>
          <w:szCs w:val="24"/>
        </w:rPr>
        <w:t>τ</w:t>
      </w:r>
      <w:r w:rsidRPr="00282BF1">
        <w:rPr>
          <w:rFonts w:eastAsia="Times New Roman"/>
          <w:szCs w:val="24"/>
        </w:rPr>
        <w:t>α Σάββατα</w:t>
      </w:r>
      <w:r>
        <w:rPr>
          <w:rFonts w:eastAsia="Times New Roman"/>
          <w:szCs w:val="24"/>
        </w:rPr>
        <w:t>,</w:t>
      </w:r>
      <w:r w:rsidRPr="00282BF1">
        <w:rPr>
          <w:rFonts w:eastAsia="Times New Roman"/>
          <w:szCs w:val="24"/>
        </w:rPr>
        <w:t xml:space="preserve"> τις Κυριακές</w:t>
      </w:r>
      <w:r>
        <w:rPr>
          <w:rFonts w:eastAsia="Times New Roman"/>
          <w:szCs w:val="24"/>
        </w:rPr>
        <w:t>.</w:t>
      </w:r>
    </w:p>
    <w:p w14:paraId="4318B46A" w14:textId="77777777" w:rsidR="001D7CFB" w:rsidRDefault="00EB4E04">
      <w:pPr>
        <w:tabs>
          <w:tab w:val="left" w:pos="3189"/>
          <w:tab w:val="center" w:pos="4513"/>
        </w:tabs>
        <w:spacing w:line="600" w:lineRule="auto"/>
        <w:ind w:firstLine="709"/>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14:paraId="4318B46B" w14:textId="77777777" w:rsidR="001D7CFB" w:rsidRDefault="00EB4E04">
      <w:pPr>
        <w:spacing w:line="600" w:lineRule="auto"/>
        <w:ind w:firstLine="720"/>
        <w:jc w:val="both"/>
        <w:rPr>
          <w:rFonts w:eastAsia="Times New Roman"/>
          <w:szCs w:val="24"/>
        </w:rPr>
      </w:pPr>
      <w:r>
        <w:rPr>
          <w:rFonts w:eastAsia="Times New Roman"/>
          <w:szCs w:val="24"/>
        </w:rPr>
        <w:t>Δ</w:t>
      </w:r>
      <w:r w:rsidRPr="00282BF1">
        <w:rPr>
          <w:rFonts w:eastAsia="Times New Roman"/>
          <w:szCs w:val="24"/>
        </w:rPr>
        <w:t>εν μου λέτε</w:t>
      </w:r>
      <w:r>
        <w:rPr>
          <w:rFonts w:eastAsia="Times New Roman"/>
          <w:szCs w:val="24"/>
        </w:rPr>
        <w:t>,</w:t>
      </w:r>
      <w:r w:rsidRPr="00282BF1">
        <w:rPr>
          <w:rFonts w:eastAsia="Times New Roman"/>
          <w:szCs w:val="24"/>
        </w:rPr>
        <w:t xml:space="preserve"> γιατί δίνετε τη δυνατότητα στον Υπουργό να βγάλει υπουργική απόφαση που θα βάζει τις ομάδες </w:t>
      </w:r>
      <w:r>
        <w:rPr>
          <w:rFonts w:eastAsia="Times New Roman"/>
          <w:szCs w:val="24"/>
        </w:rPr>
        <w:t>αυτές να</w:t>
      </w:r>
      <w:r w:rsidRPr="00282BF1">
        <w:rPr>
          <w:rFonts w:eastAsia="Times New Roman"/>
          <w:szCs w:val="24"/>
        </w:rPr>
        <w:t xml:space="preserve"> δουλεύουν υποχρεωτικά και τις Κυριακές και </w:t>
      </w:r>
      <w:r>
        <w:rPr>
          <w:rFonts w:eastAsia="Times New Roman"/>
          <w:szCs w:val="24"/>
        </w:rPr>
        <w:t xml:space="preserve">τις </w:t>
      </w:r>
      <w:r w:rsidRPr="00282BF1">
        <w:rPr>
          <w:rFonts w:eastAsia="Times New Roman"/>
          <w:szCs w:val="24"/>
        </w:rPr>
        <w:t>εξαιρέσιμες ημέρες</w:t>
      </w:r>
      <w:r>
        <w:rPr>
          <w:rFonts w:eastAsia="Times New Roman"/>
          <w:szCs w:val="24"/>
        </w:rPr>
        <w:t>;</w:t>
      </w:r>
    </w:p>
    <w:p w14:paraId="4318B46C" w14:textId="77777777" w:rsidR="001D7CFB" w:rsidRDefault="00EB4E04">
      <w:pPr>
        <w:tabs>
          <w:tab w:val="left" w:pos="3189"/>
          <w:tab w:val="center" w:pos="4513"/>
        </w:tabs>
        <w:spacing w:line="600" w:lineRule="auto"/>
        <w:ind w:firstLine="709"/>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14:paraId="4318B46D" w14:textId="77777777" w:rsidR="001D7CFB" w:rsidRDefault="00EB4E04">
      <w:pPr>
        <w:spacing w:line="600" w:lineRule="auto"/>
        <w:ind w:firstLine="720"/>
        <w:jc w:val="both"/>
        <w:rPr>
          <w:rFonts w:eastAsia="Times New Roman"/>
          <w:szCs w:val="24"/>
        </w:rPr>
      </w:pPr>
      <w:r>
        <w:rPr>
          <w:rFonts w:eastAsia="Times New Roman"/>
          <w:szCs w:val="24"/>
        </w:rPr>
        <w:t xml:space="preserve">Άρα </w:t>
      </w:r>
      <w:r w:rsidRPr="00282BF1">
        <w:rPr>
          <w:rFonts w:eastAsia="Times New Roman"/>
          <w:szCs w:val="24"/>
        </w:rPr>
        <w:t>μη μας λέτε για</w:t>
      </w:r>
      <w:r>
        <w:rPr>
          <w:rFonts w:eastAsia="Times New Roman"/>
          <w:szCs w:val="24"/>
        </w:rPr>
        <w:t xml:space="preserve"> επταήμερη </w:t>
      </w:r>
      <w:r w:rsidRPr="00282BF1">
        <w:rPr>
          <w:rFonts w:eastAsia="Times New Roman"/>
          <w:szCs w:val="24"/>
        </w:rPr>
        <w:t>εργασία</w:t>
      </w:r>
      <w:r>
        <w:rPr>
          <w:rFonts w:eastAsia="Times New Roman"/>
          <w:szCs w:val="24"/>
        </w:rPr>
        <w:t>.</w:t>
      </w:r>
      <w:r w:rsidRPr="00282BF1">
        <w:rPr>
          <w:rFonts w:eastAsia="Times New Roman"/>
          <w:szCs w:val="24"/>
        </w:rPr>
        <w:t xml:space="preserve"> </w:t>
      </w:r>
      <w:r>
        <w:rPr>
          <w:rFonts w:eastAsia="Times New Roman"/>
          <w:szCs w:val="24"/>
        </w:rPr>
        <w:t xml:space="preserve">Αυτό που ψηφίζετε </w:t>
      </w:r>
      <w:r w:rsidRPr="00282BF1">
        <w:rPr>
          <w:rFonts w:eastAsia="Times New Roman"/>
          <w:szCs w:val="24"/>
        </w:rPr>
        <w:t xml:space="preserve">εδώ είναι </w:t>
      </w:r>
      <w:r>
        <w:rPr>
          <w:rFonts w:eastAsia="Times New Roman"/>
          <w:szCs w:val="24"/>
        </w:rPr>
        <w:t>-</w:t>
      </w:r>
      <w:r w:rsidRPr="00282BF1">
        <w:rPr>
          <w:rFonts w:eastAsia="Times New Roman"/>
          <w:szCs w:val="24"/>
        </w:rPr>
        <w:t>αυτό που λέμε στη Βουλή</w:t>
      </w:r>
      <w:r>
        <w:rPr>
          <w:rFonts w:eastAsia="Times New Roman"/>
          <w:szCs w:val="24"/>
        </w:rPr>
        <w:t>- η</w:t>
      </w:r>
      <w:r w:rsidRPr="00282BF1">
        <w:rPr>
          <w:rFonts w:eastAsia="Times New Roman"/>
          <w:szCs w:val="24"/>
        </w:rPr>
        <w:t xml:space="preserve"> νομοθετική εξουσιοδότηση</w:t>
      </w:r>
      <w:r>
        <w:rPr>
          <w:rFonts w:eastAsia="Times New Roman"/>
          <w:szCs w:val="24"/>
        </w:rPr>
        <w:t>,</w:t>
      </w:r>
      <w:r w:rsidRPr="00282BF1">
        <w:rPr>
          <w:rFonts w:eastAsia="Times New Roman"/>
          <w:szCs w:val="24"/>
        </w:rPr>
        <w:t xml:space="preserve"> για να μπορεί</w:t>
      </w:r>
      <w:r w:rsidRPr="00282BF1">
        <w:rPr>
          <w:rFonts w:eastAsia="Times New Roman"/>
          <w:szCs w:val="24"/>
        </w:rPr>
        <w:t>τε εσείς να θεσπ</w:t>
      </w:r>
      <w:r>
        <w:rPr>
          <w:rFonts w:eastAsia="Times New Roman"/>
          <w:szCs w:val="24"/>
        </w:rPr>
        <w:t>ίσετε επ</w:t>
      </w:r>
      <w:r w:rsidRPr="00282BF1">
        <w:rPr>
          <w:rFonts w:eastAsia="Times New Roman"/>
          <w:szCs w:val="24"/>
        </w:rPr>
        <w:t>ταήμερη εργασία</w:t>
      </w:r>
      <w:r>
        <w:rPr>
          <w:rFonts w:eastAsia="Times New Roman"/>
          <w:szCs w:val="24"/>
        </w:rPr>
        <w:t>.</w:t>
      </w:r>
      <w:r w:rsidRPr="00282BF1">
        <w:rPr>
          <w:rFonts w:eastAsia="Times New Roman"/>
          <w:szCs w:val="24"/>
        </w:rPr>
        <w:t xml:space="preserve"> </w:t>
      </w:r>
      <w:r>
        <w:rPr>
          <w:rFonts w:eastAsia="Times New Roman"/>
          <w:szCs w:val="24"/>
        </w:rPr>
        <w:t>Α</w:t>
      </w:r>
      <w:r w:rsidRPr="00282BF1">
        <w:rPr>
          <w:rFonts w:eastAsia="Times New Roman"/>
          <w:szCs w:val="24"/>
        </w:rPr>
        <w:t xml:space="preserve">υτό </w:t>
      </w:r>
      <w:r>
        <w:rPr>
          <w:rFonts w:eastAsia="Times New Roman"/>
          <w:szCs w:val="24"/>
        </w:rPr>
        <w:t xml:space="preserve">ψηφίζετε </w:t>
      </w:r>
      <w:r w:rsidRPr="00282BF1">
        <w:rPr>
          <w:rFonts w:eastAsia="Times New Roman"/>
          <w:szCs w:val="24"/>
        </w:rPr>
        <w:t>εδώ</w:t>
      </w:r>
      <w:r>
        <w:rPr>
          <w:rFonts w:eastAsia="Times New Roman"/>
          <w:szCs w:val="24"/>
        </w:rPr>
        <w:t>.</w:t>
      </w:r>
      <w:r w:rsidRPr="00282BF1">
        <w:rPr>
          <w:rFonts w:eastAsia="Times New Roman"/>
          <w:szCs w:val="24"/>
        </w:rPr>
        <w:t xml:space="preserve"> </w:t>
      </w:r>
      <w:r>
        <w:rPr>
          <w:rFonts w:eastAsia="Times New Roman"/>
          <w:szCs w:val="24"/>
        </w:rPr>
        <w:t>Φ</w:t>
      </w:r>
      <w:r w:rsidRPr="00282BF1">
        <w:rPr>
          <w:rFonts w:eastAsia="Times New Roman"/>
          <w:szCs w:val="24"/>
        </w:rPr>
        <w:t>αρισαίοι</w:t>
      </w:r>
      <w:r>
        <w:rPr>
          <w:rFonts w:eastAsia="Times New Roman"/>
          <w:szCs w:val="24"/>
        </w:rPr>
        <w:t>,</w:t>
      </w:r>
      <w:r w:rsidRPr="00282BF1">
        <w:rPr>
          <w:rFonts w:eastAsia="Times New Roman"/>
          <w:szCs w:val="24"/>
        </w:rPr>
        <w:t xml:space="preserve"> υποκριτές</w:t>
      </w:r>
      <w:r>
        <w:rPr>
          <w:rFonts w:eastAsia="Times New Roman"/>
          <w:szCs w:val="24"/>
        </w:rPr>
        <w:t>!</w:t>
      </w:r>
      <w:r w:rsidRPr="00282BF1">
        <w:rPr>
          <w:rFonts w:eastAsia="Times New Roman"/>
          <w:szCs w:val="24"/>
        </w:rPr>
        <w:t xml:space="preserve"> </w:t>
      </w:r>
      <w:r>
        <w:rPr>
          <w:rFonts w:eastAsia="Times New Roman"/>
          <w:szCs w:val="24"/>
        </w:rPr>
        <w:t xml:space="preserve">Για να συνεννοούμαστε! </w:t>
      </w:r>
    </w:p>
    <w:p w14:paraId="4318B46E" w14:textId="77777777" w:rsidR="001D7CFB" w:rsidRDefault="00EB4E04">
      <w:pPr>
        <w:tabs>
          <w:tab w:val="left" w:pos="3189"/>
          <w:tab w:val="center" w:pos="4513"/>
        </w:tabs>
        <w:spacing w:line="600" w:lineRule="auto"/>
        <w:ind w:firstLine="720"/>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14:paraId="4318B46F" w14:textId="77777777" w:rsidR="001D7CFB" w:rsidRDefault="00EB4E04">
      <w:pPr>
        <w:spacing w:line="600" w:lineRule="auto"/>
        <w:ind w:firstLine="720"/>
        <w:jc w:val="both"/>
        <w:rPr>
          <w:rFonts w:eastAsia="Times New Roman"/>
          <w:szCs w:val="24"/>
        </w:rPr>
      </w:pPr>
      <w:r>
        <w:rPr>
          <w:rFonts w:eastAsia="Times New Roman"/>
          <w:szCs w:val="24"/>
        </w:rPr>
        <w:t xml:space="preserve">Πάμε </w:t>
      </w:r>
      <w:r w:rsidRPr="00282BF1">
        <w:rPr>
          <w:rFonts w:eastAsia="Times New Roman"/>
          <w:szCs w:val="24"/>
        </w:rPr>
        <w:t xml:space="preserve">στην </w:t>
      </w:r>
      <w:r>
        <w:rPr>
          <w:rFonts w:eastAsia="Times New Roman"/>
          <w:szCs w:val="24"/>
        </w:rPr>
        <w:t>κ</w:t>
      </w:r>
      <w:r>
        <w:rPr>
          <w:rFonts w:eastAsia="Times New Roman"/>
          <w:szCs w:val="24"/>
        </w:rPr>
        <w:t>.</w:t>
      </w:r>
      <w:r w:rsidRPr="00282BF1">
        <w:rPr>
          <w:rFonts w:eastAsia="Times New Roman"/>
          <w:szCs w:val="24"/>
        </w:rPr>
        <w:t xml:space="preserve"> </w:t>
      </w:r>
      <w:r>
        <w:rPr>
          <w:rFonts w:eastAsia="Times New Roman"/>
          <w:szCs w:val="24"/>
        </w:rPr>
        <w:t>Παπανάτσιου. Κ</w:t>
      </w:r>
      <w:r w:rsidRPr="00282BF1">
        <w:rPr>
          <w:rFonts w:eastAsia="Times New Roman"/>
          <w:szCs w:val="24"/>
        </w:rPr>
        <w:t>αταθέσαμ</w:t>
      </w:r>
      <w:r>
        <w:rPr>
          <w:rFonts w:eastAsia="Times New Roman"/>
          <w:szCs w:val="24"/>
        </w:rPr>
        <w:t xml:space="preserve">ε τροπολογία για να επιστρέψει το </w:t>
      </w:r>
      <w:r w:rsidRPr="00282BF1">
        <w:rPr>
          <w:rFonts w:eastAsia="Times New Roman"/>
          <w:szCs w:val="24"/>
        </w:rPr>
        <w:t xml:space="preserve">καθεστώς </w:t>
      </w:r>
      <w:r>
        <w:rPr>
          <w:rFonts w:eastAsia="Times New Roman"/>
          <w:szCs w:val="24"/>
        </w:rPr>
        <w:t>ΦΠΑ εκεί που το πα</w:t>
      </w:r>
      <w:r>
        <w:rPr>
          <w:rFonts w:eastAsia="Times New Roman"/>
          <w:szCs w:val="24"/>
        </w:rPr>
        <w:t xml:space="preserve">ραλάβατε </w:t>
      </w:r>
      <w:r w:rsidRPr="00282BF1">
        <w:rPr>
          <w:rFonts w:eastAsia="Times New Roman"/>
          <w:szCs w:val="24"/>
        </w:rPr>
        <w:t xml:space="preserve">το </w:t>
      </w:r>
      <w:r>
        <w:rPr>
          <w:rFonts w:eastAsia="Times New Roman"/>
          <w:szCs w:val="24"/>
        </w:rPr>
        <w:t>20</w:t>
      </w:r>
      <w:r w:rsidRPr="00282BF1">
        <w:rPr>
          <w:rFonts w:eastAsia="Times New Roman"/>
          <w:szCs w:val="24"/>
        </w:rPr>
        <w:t>14</w:t>
      </w:r>
      <w:r>
        <w:rPr>
          <w:rFonts w:eastAsia="Times New Roman"/>
          <w:szCs w:val="24"/>
        </w:rPr>
        <w:t>. Δεν κάναμε τίποτα άλλο. Μας λέτε ότι βγήκαμε από τα μνημόνια, μ</w:t>
      </w:r>
      <w:r w:rsidRPr="00282BF1">
        <w:rPr>
          <w:rFonts w:eastAsia="Times New Roman"/>
          <w:szCs w:val="24"/>
        </w:rPr>
        <w:t xml:space="preserve">ας λέτε ότι </w:t>
      </w:r>
      <w:r>
        <w:rPr>
          <w:rFonts w:eastAsia="Times New Roman"/>
          <w:szCs w:val="24"/>
        </w:rPr>
        <w:t>θριαμβεύετε, μας λέτε ότι καλύψατε τη διαφθορά και ότι η χώρα πάει μια χαρά. Εμείς τι λέμε;</w:t>
      </w:r>
      <w:r w:rsidRPr="00282BF1">
        <w:rPr>
          <w:rFonts w:eastAsia="Times New Roman"/>
          <w:szCs w:val="24"/>
        </w:rPr>
        <w:t xml:space="preserve"> </w:t>
      </w:r>
      <w:r>
        <w:rPr>
          <w:rFonts w:eastAsia="Times New Roman"/>
          <w:szCs w:val="24"/>
        </w:rPr>
        <w:t>Α</w:t>
      </w:r>
      <w:r w:rsidRPr="00282BF1">
        <w:rPr>
          <w:rFonts w:eastAsia="Times New Roman"/>
          <w:szCs w:val="24"/>
        </w:rPr>
        <w:t>φού τα πάτε τόσο καλά</w:t>
      </w:r>
      <w:r>
        <w:rPr>
          <w:rFonts w:eastAsia="Times New Roman"/>
          <w:szCs w:val="24"/>
        </w:rPr>
        <w:t>,</w:t>
      </w:r>
      <w:r w:rsidRPr="00282BF1">
        <w:rPr>
          <w:rFonts w:eastAsia="Times New Roman"/>
          <w:szCs w:val="24"/>
        </w:rPr>
        <w:t xml:space="preserve"> να πάει </w:t>
      </w:r>
      <w:r>
        <w:rPr>
          <w:rFonts w:eastAsia="Times New Roman"/>
          <w:szCs w:val="24"/>
        </w:rPr>
        <w:t>ο ΦΠΑ εκεί</w:t>
      </w:r>
      <w:r w:rsidRPr="00282BF1">
        <w:rPr>
          <w:rFonts w:eastAsia="Times New Roman"/>
          <w:szCs w:val="24"/>
        </w:rPr>
        <w:t xml:space="preserve"> που το</w:t>
      </w:r>
      <w:r>
        <w:rPr>
          <w:rFonts w:eastAsia="Times New Roman"/>
          <w:szCs w:val="24"/>
        </w:rPr>
        <w:t>ν</w:t>
      </w:r>
      <w:r w:rsidRPr="00282BF1">
        <w:rPr>
          <w:rFonts w:eastAsia="Times New Roman"/>
          <w:szCs w:val="24"/>
        </w:rPr>
        <w:t xml:space="preserve"> παραλάβατε</w:t>
      </w:r>
      <w:r>
        <w:rPr>
          <w:rFonts w:eastAsia="Times New Roman"/>
          <w:szCs w:val="24"/>
        </w:rPr>
        <w:t>,</w:t>
      </w:r>
      <w:r w:rsidRPr="00282BF1">
        <w:rPr>
          <w:rFonts w:eastAsia="Times New Roman"/>
          <w:szCs w:val="24"/>
        </w:rPr>
        <w:t xml:space="preserve"> </w:t>
      </w:r>
      <w:r>
        <w:rPr>
          <w:rFonts w:eastAsia="Times New Roman"/>
          <w:szCs w:val="24"/>
        </w:rPr>
        <w:t>όχι</w:t>
      </w:r>
      <w:r w:rsidRPr="00282BF1">
        <w:rPr>
          <w:rFonts w:eastAsia="Times New Roman"/>
          <w:szCs w:val="24"/>
        </w:rPr>
        <w:t xml:space="preserve"> παρα</w:t>
      </w:r>
      <w:r w:rsidRPr="00282BF1">
        <w:rPr>
          <w:rFonts w:eastAsia="Times New Roman"/>
          <w:szCs w:val="24"/>
        </w:rPr>
        <w:t>κάτω</w:t>
      </w:r>
      <w:r>
        <w:rPr>
          <w:rFonts w:eastAsia="Times New Roman"/>
          <w:szCs w:val="24"/>
        </w:rPr>
        <w:t xml:space="preserve">, αλλά </w:t>
      </w:r>
      <w:r w:rsidRPr="00282BF1">
        <w:rPr>
          <w:rFonts w:eastAsia="Times New Roman"/>
          <w:szCs w:val="24"/>
        </w:rPr>
        <w:t>εκεί που το</w:t>
      </w:r>
      <w:r>
        <w:rPr>
          <w:rFonts w:eastAsia="Times New Roman"/>
          <w:szCs w:val="24"/>
        </w:rPr>
        <w:t>ν</w:t>
      </w:r>
      <w:r w:rsidRPr="00282BF1">
        <w:rPr>
          <w:rFonts w:eastAsia="Times New Roman"/>
          <w:szCs w:val="24"/>
        </w:rPr>
        <w:t xml:space="preserve"> παραλάβατε</w:t>
      </w:r>
      <w:r>
        <w:rPr>
          <w:rFonts w:eastAsia="Times New Roman"/>
          <w:szCs w:val="24"/>
        </w:rPr>
        <w:t>.</w:t>
      </w:r>
      <w:r w:rsidRPr="00282BF1">
        <w:rPr>
          <w:rFonts w:eastAsia="Times New Roman"/>
          <w:szCs w:val="24"/>
        </w:rPr>
        <w:t xml:space="preserve"> </w:t>
      </w:r>
      <w:r>
        <w:rPr>
          <w:rFonts w:eastAsia="Times New Roman"/>
          <w:szCs w:val="24"/>
        </w:rPr>
        <w:t>Κ</w:t>
      </w:r>
      <w:r w:rsidRPr="00282BF1">
        <w:rPr>
          <w:rFonts w:eastAsia="Times New Roman"/>
          <w:szCs w:val="24"/>
        </w:rPr>
        <w:t xml:space="preserve">αι τι μας είπατε </w:t>
      </w:r>
      <w:r>
        <w:rPr>
          <w:rFonts w:eastAsia="Times New Roman"/>
          <w:szCs w:val="24"/>
        </w:rPr>
        <w:t xml:space="preserve">προ ολίγου; «Δεν φτάνουν τα λεφτά». Συγγνώμη, δεν φτάνουν τα λεφτά να πάει ο ΦΠΑ </w:t>
      </w:r>
      <w:r w:rsidRPr="00282BF1">
        <w:rPr>
          <w:rFonts w:eastAsia="Times New Roman"/>
          <w:szCs w:val="24"/>
        </w:rPr>
        <w:t>εκεί που το</w:t>
      </w:r>
      <w:r>
        <w:rPr>
          <w:rFonts w:eastAsia="Times New Roman"/>
          <w:szCs w:val="24"/>
        </w:rPr>
        <w:t>ν</w:t>
      </w:r>
      <w:r w:rsidRPr="00282BF1">
        <w:rPr>
          <w:rFonts w:eastAsia="Times New Roman"/>
          <w:szCs w:val="24"/>
        </w:rPr>
        <w:t xml:space="preserve"> παραλάβατε</w:t>
      </w:r>
      <w:r>
        <w:rPr>
          <w:rFonts w:eastAsia="Times New Roman"/>
          <w:szCs w:val="24"/>
        </w:rPr>
        <w:t>;</w:t>
      </w:r>
      <w:r w:rsidRPr="00282BF1">
        <w:rPr>
          <w:rFonts w:eastAsia="Times New Roman"/>
          <w:szCs w:val="24"/>
        </w:rPr>
        <w:t xml:space="preserve"> </w:t>
      </w:r>
      <w:r>
        <w:rPr>
          <w:rFonts w:eastAsia="Times New Roman"/>
          <w:szCs w:val="24"/>
        </w:rPr>
        <w:t>Τ</w:t>
      </w:r>
      <w:r w:rsidRPr="00282BF1">
        <w:rPr>
          <w:rFonts w:eastAsia="Times New Roman"/>
          <w:szCs w:val="24"/>
        </w:rPr>
        <w:t xml:space="preserve">ότε </w:t>
      </w:r>
      <w:r>
        <w:rPr>
          <w:rFonts w:eastAsia="Times New Roman"/>
          <w:szCs w:val="24"/>
        </w:rPr>
        <w:t xml:space="preserve">τι είδους επιτυχία είναι αυτή που κάνατε μετά από τεσσεράμισι χρόνια; </w:t>
      </w:r>
    </w:p>
    <w:p w14:paraId="4318B470" w14:textId="77777777" w:rsidR="001D7CFB" w:rsidRDefault="00EB4E04">
      <w:pPr>
        <w:spacing w:line="600" w:lineRule="auto"/>
        <w:ind w:firstLine="720"/>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ΑΜΑΝΑΤΙΔΗ:</w:t>
      </w:r>
      <w:r>
        <w:rPr>
          <w:rFonts w:eastAsia="Times New Roman"/>
          <w:szCs w:val="24"/>
        </w:rPr>
        <w:t xml:space="preserve"> Εσείς τα βάζατε στον προϋπολογισμό του 2015.</w:t>
      </w:r>
    </w:p>
    <w:p w14:paraId="4318B471" w14:textId="77777777" w:rsidR="001D7CFB" w:rsidRDefault="00EB4E04">
      <w:pPr>
        <w:spacing w:line="600" w:lineRule="auto"/>
        <w:ind w:firstLine="720"/>
        <w:jc w:val="both"/>
        <w:rPr>
          <w:rFonts w:eastAsia="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Κύριε Πρόεδρε, με διακόπτουν. Θέλω ένα λεπτό παραπάνω.</w:t>
      </w:r>
      <w:r w:rsidRPr="00211864">
        <w:rPr>
          <w:rFonts w:eastAsia="Times New Roman"/>
          <w:szCs w:val="24"/>
        </w:rPr>
        <w:t xml:space="preserve"> </w:t>
      </w:r>
    </w:p>
    <w:p w14:paraId="4318B472" w14:textId="77777777" w:rsidR="001D7CFB" w:rsidRDefault="00EB4E04">
      <w:pPr>
        <w:spacing w:line="600" w:lineRule="auto"/>
        <w:ind w:firstLine="720"/>
        <w:jc w:val="both"/>
        <w:rPr>
          <w:rFonts w:eastAsia="Times New Roman"/>
          <w:szCs w:val="24"/>
        </w:rPr>
      </w:pPr>
      <w:r>
        <w:rPr>
          <w:rFonts w:eastAsia="Times New Roman"/>
          <w:szCs w:val="24"/>
        </w:rPr>
        <w:t>Είχατε και το θράσος να πείτε το καλύτερο: Εσείς δεν είχατε κλείσει -λέει- την πέμπτη αξιολόγηση.</w:t>
      </w:r>
      <w:r w:rsidRPr="00282BF1">
        <w:rPr>
          <w:rFonts w:eastAsia="Times New Roman"/>
          <w:szCs w:val="24"/>
        </w:rPr>
        <w:t xml:space="preserve"> </w:t>
      </w:r>
    </w:p>
    <w:p w14:paraId="4318B473" w14:textId="77777777" w:rsidR="001D7CFB" w:rsidRDefault="00EB4E04">
      <w:pPr>
        <w:spacing w:line="600" w:lineRule="auto"/>
        <w:ind w:firstLine="720"/>
        <w:jc w:val="both"/>
        <w:rPr>
          <w:rFonts w:eastAsia="Times New Roman"/>
          <w:szCs w:val="24"/>
        </w:rPr>
      </w:pPr>
      <w:r>
        <w:rPr>
          <w:rFonts w:eastAsia="Times New Roman"/>
          <w:szCs w:val="24"/>
        </w:rPr>
        <w:t>Συγχωρείται η</w:t>
      </w:r>
      <w:r>
        <w:rPr>
          <w:rFonts w:eastAsia="Times New Roman"/>
          <w:szCs w:val="24"/>
        </w:rPr>
        <w:t xml:space="preserve"> κ</w:t>
      </w:r>
      <w:r>
        <w:rPr>
          <w:rFonts w:eastAsia="Times New Roman"/>
          <w:szCs w:val="24"/>
        </w:rPr>
        <w:t>.</w:t>
      </w:r>
      <w:r>
        <w:rPr>
          <w:rFonts w:eastAsia="Times New Roman"/>
          <w:szCs w:val="24"/>
        </w:rPr>
        <w:t xml:space="preserve"> Π</w:t>
      </w:r>
      <w:r w:rsidRPr="00282BF1">
        <w:rPr>
          <w:rFonts w:eastAsia="Times New Roman"/>
          <w:szCs w:val="24"/>
        </w:rPr>
        <w:t>απανάτσιου</w:t>
      </w:r>
      <w:r>
        <w:rPr>
          <w:rFonts w:eastAsia="Times New Roman"/>
          <w:szCs w:val="24"/>
        </w:rPr>
        <w:t xml:space="preserve">, γιατί δεν ήταν στην προηγούμενη Βουλή. Η πέμπτη </w:t>
      </w:r>
      <w:r w:rsidRPr="00282BF1">
        <w:rPr>
          <w:rFonts w:eastAsia="Times New Roman"/>
          <w:szCs w:val="24"/>
        </w:rPr>
        <w:t>αξιολόγηση</w:t>
      </w:r>
      <w:r>
        <w:rPr>
          <w:rFonts w:eastAsia="Times New Roman"/>
          <w:szCs w:val="24"/>
        </w:rPr>
        <w:t>,</w:t>
      </w:r>
      <w:r w:rsidRPr="00282BF1">
        <w:rPr>
          <w:rFonts w:eastAsia="Times New Roman"/>
          <w:szCs w:val="24"/>
        </w:rPr>
        <w:t xml:space="preserve"> κυρία μου</w:t>
      </w:r>
      <w:r>
        <w:rPr>
          <w:rFonts w:eastAsia="Times New Roman"/>
          <w:szCs w:val="24"/>
        </w:rPr>
        <w:t>,</w:t>
      </w:r>
      <w:r w:rsidRPr="00282BF1">
        <w:rPr>
          <w:rFonts w:eastAsia="Times New Roman"/>
          <w:szCs w:val="24"/>
        </w:rPr>
        <w:t xml:space="preserve"> δεν έκλεισε </w:t>
      </w:r>
      <w:r>
        <w:rPr>
          <w:rFonts w:eastAsia="Times New Roman"/>
          <w:szCs w:val="24"/>
        </w:rPr>
        <w:t>-</w:t>
      </w:r>
      <w:r>
        <w:rPr>
          <w:rFonts w:eastAsia="Times New Roman"/>
          <w:szCs w:val="24"/>
        </w:rPr>
        <w:t xml:space="preserve">για να μάθετε νεοελληνική ιστορία- </w:t>
      </w:r>
      <w:r w:rsidRPr="00282BF1">
        <w:rPr>
          <w:rFonts w:eastAsia="Times New Roman"/>
          <w:szCs w:val="24"/>
        </w:rPr>
        <w:t xml:space="preserve">γιατί εσείς μας ρίξατε </w:t>
      </w:r>
      <w:r>
        <w:rPr>
          <w:rFonts w:eastAsia="Times New Roman"/>
          <w:szCs w:val="24"/>
        </w:rPr>
        <w:t>πριν κλείσει η</w:t>
      </w:r>
      <w:r w:rsidRPr="00282BF1">
        <w:rPr>
          <w:rFonts w:eastAsia="Times New Roman"/>
          <w:szCs w:val="24"/>
        </w:rPr>
        <w:t xml:space="preserve"> αξιολόγηση</w:t>
      </w:r>
      <w:r>
        <w:rPr>
          <w:rFonts w:eastAsia="Times New Roman"/>
          <w:szCs w:val="24"/>
        </w:rPr>
        <w:t xml:space="preserve">. Γι’ αυτό δεν έκλεισε. </w:t>
      </w:r>
    </w:p>
    <w:p w14:paraId="4318B474" w14:textId="77777777" w:rsidR="001D7CFB" w:rsidRDefault="00EB4E04">
      <w:pPr>
        <w:tabs>
          <w:tab w:val="left" w:pos="3189"/>
          <w:tab w:val="center" w:pos="4513"/>
        </w:tabs>
        <w:spacing w:line="600" w:lineRule="auto"/>
        <w:ind w:firstLine="720"/>
        <w:jc w:val="center"/>
        <w:rPr>
          <w:rFonts w:eastAsia="Times New Roman" w:cs="Times New Roman"/>
          <w:szCs w:val="24"/>
        </w:rPr>
      </w:pPr>
      <w:r w:rsidRPr="00345A29">
        <w:rPr>
          <w:rFonts w:eastAsia="Times New Roman" w:cs="Times New Roman"/>
          <w:szCs w:val="24"/>
        </w:rPr>
        <w:t>(Χειροκροτήματα από την πτέρυγα της Νέας Δημοκρ</w:t>
      </w:r>
      <w:r w:rsidRPr="00345A29">
        <w:rPr>
          <w:rFonts w:eastAsia="Times New Roman" w:cs="Times New Roman"/>
          <w:szCs w:val="24"/>
        </w:rPr>
        <w:t>ατίας)</w:t>
      </w:r>
    </w:p>
    <w:p w14:paraId="4318B475" w14:textId="77777777" w:rsidR="001D7CFB" w:rsidRDefault="00EB4E04">
      <w:pPr>
        <w:spacing w:line="600" w:lineRule="auto"/>
        <w:ind w:firstLine="720"/>
        <w:jc w:val="both"/>
        <w:rPr>
          <w:rFonts w:eastAsia="Times New Roman"/>
          <w:szCs w:val="24"/>
        </w:rPr>
      </w:pPr>
      <w:r>
        <w:rPr>
          <w:rFonts w:eastAsia="Times New Roman"/>
          <w:szCs w:val="24"/>
        </w:rPr>
        <w:t>Ως προς τα επιτόκια που ανέβαιναν έχετε εν μέρει δίκιο. Τα επιτόκια μετά τις ευρωεκλογές που κερδίσατε, άρχισαν να ανεβαίνουν. Ξέρετε γιατί; Γιατί ο Σαμαράς είχε την ατυχία να έχει για αντιπολίτευση έναν Τσίπρα, που ανέβηκε εδώ τον Οκτώβριο του 2014</w:t>
      </w:r>
      <w:r>
        <w:rPr>
          <w:rFonts w:eastAsia="Times New Roman"/>
          <w:szCs w:val="24"/>
        </w:rPr>
        <w:t xml:space="preserve"> και είπε: «Στέλνω μήνυμα στις Βρυξέλλες, στο Βερολίνο και την Ουάσινγκτον ότι όποια συμφωνία θα υπογράψει ο Σαμαράς, θα την ακυρώσω και όποιος επενδυτής φέρει λεφτά στην Ελλάδα, θα τον κλείσω φυλακή</w:t>
      </w:r>
      <w:r>
        <w:rPr>
          <w:rFonts w:eastAsia="Times New Roman"/>
          <w:szCs w:val="24"/>
        </w:rPr>
        <w:t>»</w:t>
      </w:r>
      <w:r>
        <w:rPr>
          <w:rFonts w:eastAsia="Times New Roman"/>
          <w:szCs w:val="24"/>
        </w:rPr>
        <w:t xml:space="preserve">. </w:t>
      </w:r>
      <w:r>
        <w:rPr>
          <w:rFonts w:eastAsia="Times New Roman"/>
          <w:szCs w:val="24"/>
        </w:rPr>
        <w:t>Και τότε τα επιτόκια πήγανε</w:t>
      </w:r>
      <w:r>
        <w:rPr>
          <w:rFonts w:eastAsia="Times New Roman"/>
          <w:szCs w:val="24"/>
        </w:rPr>
        <w:t xml:space="preserve"> πάνω</w:t>
      </w:r>
      <w:r>
        <w:rPr>
          <w:rFonts w:eastAsia="Times New Roman"/>
          <w:szCs w:val="24"/>
        </w:rPr>
        <w:t>!</w:t>
      </w:r>
    </w:p>
    <w:p w14:paraId="4318B476" w14:textId="77777777" w:rsidR="001D7CFB" w:rsidRDefault="00EB4E04">
      <w:pPr>
        <w:spacing w:line="600" w:lineRule="auto"/>
        <w:ind w:firstLine="720"/>
        <w:jc w:val="both"/>
        <w:rPr>
          <w:rFonts w:eastAsia="Times New Roman"/>
          <w:szCs w:val="24"/>
        </w:rPr>
      </w:pPr>
      <w:r>
        <w:rPr>
          <w:rFonts w:eastAsia="Times New Roman"/>
          <w:szCs w:val="24"/>
        </w:rPr>
        <w:t>Εσείς έχετε για αντι</w:t>
      </w:r>
      <w:r>
        <w:rPr>
          <w:rFonts w:eastAsia="Times New Roman"/>
          <w:szCs w:val="24"/>
        </w:rPr>
        <w:t xml:space="preserve">πολίτευση έναν Μητσοτάκη, που λέει στις αγορές: «Εγώ θα σεβαστώ τις συμφωνίες της Ελλάδας και θα σεβαστώ όσα κάνει η Κυβέρνηση». </w:t>
      </w:r>
    </w:p>
    <w:p w14:paraId="4318B477" w14:textId="77777777" w:rsidR="001D7CFB" w:rsidRDefault="00EB4E04">
      <w:pPr>
        <w:spacing w:line="600" w:lineRule="auto"/>
        <w:ind w:firstLine="720"/>
        <w:jc w:val="both"/>
        <w:rPr>
          <w:rFonts w:eastAsia="Times New Roman"/>
          <w:szCs w:val="24"/>
        </w:rPr>
      </w:pPr>
      <w:r>
        <w:rPr>
          <w:rFonts w:eastAsia="Times New Roman"/>
          <w:szCs w:val="24"/>
        </w:rPr>
        <w:t>Άρα η διαφορά μας είναι η διαφορά στα επιτόκια. Ας έλεγε ο Μητσοτάκης όσα έλεγε ο Τσίπρας και θα σου έλεγα εγώ που θα ήταν τώρ</w:t>
      </w:r>
      <w:r>
        <w:rPr>
          <w:rFonts w:eastAsia="Times New Roman"/>
          <w:szCs w:val="24"/>
        </w:rPr>
        <w:t>α τα επιτόκια.</w:t>
      </w:r>
    </w:p>
    <w:p w14:paraId="4318B478" w14:textId="77777777" w:rsidR="001D7CFB" w:rsidRDefault="00EB4E04">
      <w:pPr>
        <w:tabs>
          <w:tab w:val="left" w:pos="3189"/>
          <w:tab w:val="center" w:pos="4513"/>
        </w:tabs>
        <w:spacing w:line="600" w:lineRule="auto"/>
        <w:ind w:firstLine="720"/>
        <w:jc w:val="center"/>
        <w:rPr>
          <w:rFonts w:eastAsia="Times New Roman" w:cs="Times New Roman"/>
          <w:szCs w:val="24"/>
        </w:rPr>
      </w:pPr>
      <w:r w:rsidRPr="00B706F9">
        <w:rPr>
          <w:rFonts w:eastAsia="Times New Roman" w:cs="Times New Roman"/>
          <w:szCs w:val="24"/>
        </w:rPr>
        <w:t>(Χειροκροτήματα από την πτέρυγα της Νέας Δημοκρατίας)</w:t>
      </w:r>
    </w:p>
    <w:p w14:paraId="4318B479" w14:textId="77777777" w:rsidR="001D7CFB" w:rsidRDefault="00EB4E04">
      <w:pPr>
        <w:spacing w:line="600" w:lineRule="auto"/>
        <w:ind w:firstLine="720"/>
        <w:jc w:val="both"/>
        <w:rPr>
          <w:rFonts w:eastAsia="Times New Roman"/>
          <w:szCs w:val="24"/>
        </w:rPr>
      </w:pPr>
      <w:r w:rsidRPr="000D4998">
        <w:rPr>
          <w:rFonts w:eastAsia="Times New Roman"/>
          <w:b/>
          <w:szCs w:val="24"/>
        </w:rPr>
        <w:t>ΠΡΟΕΔΡΕΥΩΝ (Γεώργιος Βαρεμένος):</w:t>
      </w:r>
      <w:r>
        <w:rPr>
          <w:rFonts w:eastAsia="Times New Roman"/>
          <w:b/>
          <w:szCs w:val="24"/>
        </w:rPr>
        <w:t xml:space="preserve"> </w:t>
      </w:r>
      <w:r>
        <w:rPr>
          <w:rFonts w:eastAsia="Times New Roman"/>
          <w:szCs w:val="24"/>
        </w:rPr>
        <w:t>Ευχαριστούμε, κύριε Γεωργιάδη.</w:t>
      </w:r>
    </w:p>
    <w:p w14:paraId="4318B47A" w14:textId="77777777" w:rsidR="001D7CFB" w:rsidRDefault="00EB4E04">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Κλείνω αμέσως, κύριε Πρόεδρε. </w:t>
      </w:r>
    </w:p>
    <w:p w14:paraId="4318B47B" w14:textId="77777777" w:rsidR="001D7CFB" w:rsidRDefault="00EB4E04">
      <w:pPr>
        <w:spacing w:line="600" w:lineRule="auto"/>
        <w:ind w:firstLine="720"/>
        <w:jc w:val="both"/>
        <w:rPr>
          <w:rFonts w:eastAsia="Times New Roman"/>
          <w:szCs w:val="24"/>
        </w:rPr>
      </w:pPr>
      <w:r>
        <w:rPr>
          <w:rFonts w:eastAsia="Times New Roman"/>
          <w:szCs w:val="24"/>
        </w:rPr>
        <w:t xml:space="preserve">Δεν έχω καταλάβει. «Τρεις το λάδι, τρεις το ξύδι». Πιέζει η </w:t>
      </w:r>
      <w:r>
        <w:rPr>
          <w:rFonts w:eastAsia="Times New Roman"/>
          <w:szCs w:val="24"/>
        </w:rPr>
        <w:t>Νέα Δημοκρατία από την πρώτη μέρα να πάνε οι εκατόν είκοσι δόσεις και στις επιχειρήσεις, εκεί που είναι και τα φυσικά πρόσωπα. Μετά από δική μας μεγάλη φασαρία έρχεστε εδώ και μας λέτε ότι αυξάνετε τις δόσεις και τις κάνετε από είκοσι τέσσερις, τριάντα έξι</w:t>
      </w:r>
      <w:r>
        <w:rPr>
          <w:rFonts w:eastAsia="Times New Roman"/>
          <w:szCs w:val="24"/>
        </w:rPr>
        <w:t>.</w:t>
      </w:r>
    </w:p>
    <w:p w14:paraId="4318B47C" w14:textId="77777777" w:rsidR="001D7CFB" w:rsidRDefault="00EB4E04">
      <w:pPr>
        <w:spacing w:line="600" w:lineRule="auto"/>
        <w:ind w:firstLine="720"/>
        <w:jc w:val="both"/>
        <w:rPr>
          <w:rFonts w:eastAsia="Times New Roman"/>
          <w:szCs w:val="24"/>
        </w:rPr>
      </w:pPr>
      <w:r>
        <w:rPr>
          <w:rFonts w:eastAsia="Times New Roman"/>
          <w:szCs w:val="24"/>
        </w:rPr>
        <w:t>Κυρία Υπουργέ, απλά πράγματα. Εμείς θέλουμε οι εκατόν είκοσι δόσεις να ισχύουν για όλους. Και για τις επιχειρήσεις και για τα φυσικά πρόσωπα. Αυτό μπορείτε να το κάνετε; Γιατί χρειάζονται και οι επιχειρήσεις εκατόν είκοσι δόσεις. Όχι τριάντα έξι, ούτε εί</w:t>
      </w:r>
      <w:r>
        <w:rPr>
          <w:rFonts w:eastAsia="Times New Roman"/>
          <w:szCs w:val="24"/>
        </w:rPr>
        <w:t>κοσι τέσσερις. Εκατόν είκοσι δόσεις για όλους θέλει η Νέα Δημοκρατία και γι’ αυτό δεσμεύεται.</w:t>
      </w:r>
    </w:p>
    <w:p w14:paraId="4318B47D" w14:textId="77777777" w:rsidR="001D7CFB" w:rsidRDefault="00EB4E04">
      <w:pPr>
        <w:tabs>
          <w:tab w:val="left" w:pos="3189"/>
          <w:tab w:val="center" w:pos="4513"/>
        </w:tabs>
        <w:spacing w:line="600" w:lineRule="auto"/>
        <w:ind w:firstLine="720"/>
        <w:jc w:val="center"/>
        <w:rPr>
          <w:rFonts w:eastAsia="Times New Roman" w:cs="Times New Roman"/>
          <w:szCs w:val="24"/>
        </w:rPr>
      </w:pPr>
      <w:r w:rsidRPr="00B706F9">
        <w:rPr>
          <w:rFonts w:eastAsia="Times New Roman" w:cs="Times New Roman"/>
          <w:szCs w:val="24"/>
        </w:rPr>
        <w:t>(Χειροκροτήματα από την πτέρυγα της Νέας Δημοκρατία</w:t>
      </w:r>
      <w:r w:rsidRPr="005D761F">
        <w:rPr>
          <w:rFonts w:eastAsia="Times New Roman" w:cs="Times New Roman"/>
          <w:szCs w:val="24"/>
        </w:rPr>
        <w:t>ς)</w:t>
      </w:r>
    </w:p>
    <w:p w14:paraId="4318B47E" w14:textId="77777777" w:rsidR="001D7CFB" w:rsidRDefault="00EB4E04">
      <w:pPr>
        <w:spacing w:line="600" w:lineRule="auto"/>
        <w:ind w:firstLine="720"/>
        <w:jc w:val="both"/>
        <w:rPr>
          <w:rFonts w:eastAsia="Times New Roman"/>
          <w:szCs w:val="24"/>
        </w:rPr>
      </w:pPr>
      <w:r w:rsidRPr="000D4998">
        <w:rPr>
          <w:rFonts w:eastAsia="Times New Roman"/>
          <w:b/>
          <w:szCs w:val="24"/>
        </w:rPr>
        <w:t>ΠΡΟΕΔΡΕΥΩΝ (Γεώργιος Βαρεμένος):</w:t>
      </w:r>
      <w:r>
        <w:rPr>
          <w:rFonts w:eastAsia="Times New Roman"/>
          <w:b/>
          <w:szCs w:val="24"/>
        </w:rPr>
        <w:t xml:space="preserve"> </w:t>
      </w:r>
      <w:r>
        <w:rPr>
          <w:rFonts w:eastAsia="Times New Roman"/>
          <w:szCs w:val="24"/>
        </w:rPr>
        <w:t>Κύριε Γεωργιάδη, σας παρακαλώ πάρα πολύ!</w:t>
      </w:r>
    </w:p>
    <w:p w14:paraId="4318B47F" w14:textId="77777777" w:rsidR="001D7CFB" w:rsidRDefault="00EB4E04">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Απευ</w:t>
      </w:r>
      <w:r>
        <w:rPr>
          <w:rFonts w:eastAsia="Times New Roman"/>
          <w:szCs w:val="24"/>
        </w:rPr>
        <w:t>θύνομαι</w:t>
      </w:r>
      <w:r>
        <w:rPr>
          <w:rFonts w:eastAsia="Times New Roman"/>
          <w:szCs w:val="24"/>
        </w:rPr>
        <w:t>,</w:t>
      </w:r>
      <w:r>
        <w:rPr>
          <w:rFonts w:eastAsia="Times New Roman"/>
          <w:szCs w:val="24"/>
        </w:rPr>
        <w:t xml:space="preserve"> τέλος</w:t>
      </w:r>
      <w:r>
        <w:rPr>
          <w:rFonts w:eastAsia="Times New Roman"/>
          <w:szCs w:val="24"/>
        </w:rPr>
        <w:t>,</w:t>
      </w:r>
      <w:r>
        <w:rPr>
          <w:rFonts w:eastAsia="Times New Roman"/>
          <w:szCs w:val="24"/>
        </w:rPr>
        <w:t xml:space="preserve"> στον Πρόεδρο του Σώματος επί προσωπικού.</w:t>
      </w:r>
    </w:p>
    <w:p w14:paraId="4318B480" w14:textId="77777777" w:rsidR="001D7CFB" w:rsidRDefault="00EB4E04">
      <w:pPr>
        <w:spacing w:line="600" w:lineRule="auto"/>
        <w:ind w:firstLine="720"/>
        <w:jc w:val="both"/>
        <w:rPr>
          <w:rFonts w:eastAsia="Times New Roman"/>
          <w:szCs w:val="24"/>
        </w:rPr>
      </w:pPr>
      <w:r w:rsidRPr="000D4998">
        <w:rPr>
          <w:rFonts w:eastAsia="Times New Roman"/>
          <w:b/>
          <w:szCs w:val="24"/>
        </w:rPr>
        <w:t>ΠΡΟΕΔΡΕΥΩΝ (Γεώργιος Βαρεμένος):</w:t>
      </w:r>
      <w:r>
        <w:rPr>
          <w:rFonts w:eastAsia="Times New Roman"/>
          <w:szCs w:val="24"/>
        </w:rPr>
        <w:t xml:space="preserve"> Ποιο προσωπικό; Τι είναι αυτό, κύριε Μπούρα, εσείς που ξέρετε; Τι διαδικασία είναι αυτή; </w:t>
      </w:r>
    </w:p>
    <w:p w14:paraId="4318B481" w14:textId="77777777" w:rsidR="001D7CFB" w:rsidRDefault="00EB4E04">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Την εποχή της διαστρεβλώσεως ζούμε τα αμίμητα.</w:t>
      </w:r>
      <w:r>
        <w:rPr>
          <w:rFonts w:eastAsia="Times New Roman"/>
          <w:szCs w:val="24"/>
        </w:rPr>
        <w:t xml:space="preserve"> Χθες είμαι στον </w:t>
      </w:r>
      <w:r>
        <w:rPr>
          <w:rFonts w:eastAsia="Times New Roman"/>
          <w:szCs w:val="24"/>
        </w:rPr>
        <w:t xml:space="preserve">«ΑΝΤ1» </w:t>
      </w:r>
      <w:r>
        <w:rPr>
          <w:rFonts w:eastAsia="Times New Roman"/>
          <w:szCs w:val="24"/>
        </w:rPr>
        <w:t xml:space="preserve">στον κ. Χατζηνικολάου -και τον ευχαριστώ γιατί σήμερα στο ραδιόφωνο αποκατέστησε την αλήθεια- και ερωτήθην αν η Νέα Δημοκρατία εγγυάται τη δέκατη τρίτη σύνταξη του Τσίπρα. Εξήγησα ότι δεν είναι δέκατη τρίτη σύνταξη και δεν μπορούμε </w:t>
      </w:r>
      <w:r>
        <w:rPr>
          <w:rFonts w:eastAsia="Times New Roman"/>
          <w:szCs w:val="24"/>
        </w:rPr>
        <w:t xml:space="preserve">να εγγυηθούμε κάτι που δεν υπάρχει. </w:t>
      </w:r>
    </w:p>
    <w:p w14:paraId="4318B482" w14:textId="77777777" w:rsidR="001D7CFB" w:rsidRDefault="00EB4E04">
      <w:pPr>
        <w:spacing w:line="600" w:lineRule="auto"/>
        <w:ind w:firstLine="720"/>
        <w:jc w:val="center"/>
        <w:rPr>
          <w:rFonts w:eastAsia="Times New Roman"/>
          <w:szCs w:val="24"/>
        </w:rPr>
      </w:pPr>
      <w:r>
        <w:rPr>
          <w:rFonts w:eastAsia="Times New Roman"/>
          <w:szCs w:val="24"/>
        </w:rPr>
        <w:t>(Θόρυβος από την πτέρυγα του ΣΥΡΙΖΑ)</w:t>
      </w:r>
    </w:p>
    <w:p w14:paraId="4318B483" w14:textId="77777777" w:rsidR="001D7CFB" w:rsidRDefault="00EB4E04">
      <w:pPr>
        <w:spacing w:line="600" w:lineRule="auto"/>
        <w:ind w:firstLine="720"/>
        <w:jc w:val="both"/>
        <w:rPr>
          <w:rFonts w:eastAsia="Times New Roman"/>
          <w:szCs w:val="24"/>
        </w:rPr>
      </w:pPr>
      <w:r w:rsidRPr="000D4998">
        <w:rPr>
          <w:rFonts w:eastAsia="Times New Roman"/>
          <w:b/>
          <w:szCs w:val="24"/>
        </w:rPr>
        <w:t>ΠΡΟΕΔΡΕΥΩΝ (Γεώργιος Βαρεμένος):</w:t>
      </w:r>
      <w:r>
        <w:rPr>
          <w:rFonts w:eastAsia="Times New Roman"/>
          <w:szCs w:val="24"/>
        </w:rPr>
        <w:t xml:space="preserve"> Συνέχεια στην εκπομπή θα δώσετε εδώ τώρα; Σοβαρολογούμε; </w:t>
      </w:r>
    </w:p>
    <w:p w14:paraId="4318B484" w14:textId="77777777" w:rsidR="001D7CFB" w:rsidRDefault="00EB4E04">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Εμείς θα δώσουμε όχι το επίδομα το ψεύτικο το δικό σας. Εμείς</w:t>
      </w:r>
      <w:r>
        <w:rPr>
          <w:rFonts w:eastAsia="Times New Roman"/>
          <w:szCs w:val="24"/>
        </w:rPr>
        <w:t xml:space="preserve">, όπως φροντίσαμε τους συνταξιούχους και βάλαμε το φρένο των </w:t>
      </w:r>
      <w:r>
        <w:rPr>
          <w:rFonts w:eastAsia="Times New Roman"/>
          <w:szCs w:val="24"/>
        </w:rPr>
        <w:t>1000</w:t>
      </w:r>
      <w:r>
        <w:rPr>
          <w:rFonts w:eastAsia="Times New Roman"/>
          <w:szCs w:val="24"/>
        </w:rPr>
        <w:t xml:space="preserve"> ευρώ και σας απέδειξα τι έπαιρναν οι συνταξιούχοι, σας λέω ότι με Κυριάκο Μητσοτάκη Πρωθυπουργό οι πρώτοι που θα ωφεληθούν είναι οι συνταξιούχοι και θα διορθωθούν όλες οι αδικίες που κάνετε </w:t>
      </w:r>
      <w:r>
        <w:rPr>
          <w:rFonts w:eastAsia="Times New Roman"/>
          <w:szCs w:val="24"/>
        </w:rPr>
        <w:t xml:space="preserve">όλα αυτά τα χρόνια. </w:t>
      </w:r>
    </w:p>
    <w:p w14:paraId="4318B485" w14:textId="77777777" w:rsidR="001D7CFB" w:rsidRDefault="00EB4E04">
      <w:pPr>
        <w:spacing w:line="600" w:lineRule="auto"/>
        <w:ind w:firstLine="720"/>
        <w:jc w:val="both"/>
        <w:rPr>
          <w:rFonts w:eastAsia="Times New Roman"/>
          <w:szCs w:val="24"/>
        </w:rPr>
      </w:pPr>
      <w:r>
        <w:rPr>
          <w:rFonts w:eastAsia="Times New Roman"/>
          <w:szCs w:val="24"/>
        </w:rPr>
        <w:t xml:space="preserve">Να είστε καλά. </w:t>
      </w:r>
    </w:p>
    <w:p w14:paraId="4318B486" w14:textId="77777777" w:rsidR="001D7CFB" w:rsidRDefault="00EB4E04">
      <w:pPr>
        <w:spacing w:line="600" w:lineRule="auto"/>
        <w:ind w:firstLine="709"/>
        <w:jc w:val="center"/>
        <w:rPr>
          <w:rFonts w:eastAsia="Times New Roman"/>
          <w:szCs w:val="24"/>
        </w:rPr>
      </w:pPr>
      <w:r>
        <w:rPr>
          <w:rFonts w:eastAsia="Times New Roman"/>
          <w:szCs w:val="24"/>
        </w:rPr>
        <w:t>(Χειροκροτήματα από την πτέρυγα της Νέας Δημοκρατίας)</w:t>
      </w:r>
    </w:p>
    <w:p w14:paraId="4318B487" w14:textId="77777777" w:rsidR="001D7CFB" w:rsidRDefault="00EB4E04">
      <w:pPr>
        <w:spacing w:line="600" w:lineRule="auto"/>
        <w:ind w:firstLine="720"/>
        <w:jc w:val="both"/>
        <w:rPr>
          <w:rFonts w:eastAsia="Times New Roman"/>
          <w:szCs w:val="24"/>
        </w:rPr>
      </w:pPr>
      <w:r w:rsidRPr="000D4998">
        <w:rPr>
          <w:rFonts w:eastAsia="Times New Roman"/>
          <w:b/>
          <w:szCs w:val="24"/>
        </w:rPr>
        <w:t>ΠΡΟΕΔΡΕΥΩΝ (Γεώργιος Βαρεμένος):</w:t>
      </w:r>
      <w:r>
        <w:rPr>
          <w:rFonts w:eastAsia="Times New Roman"/>
          <w:szCs w:val="24"/>
        </w:rPr>
        <w:t xml:space="preserve"> Εδώ δεν συνεχίζουμε την εκπομπή, την οποιαδήποτε εκπομπή. Όποιος ατυχήσει στις εκπομπές, το αποκαθιστά στις εκπομπές. </w:t>
      </w:r>
    </w:p>
    <w:p w14:paraId="4318B488" w14:textId="77777777" w:rsidR="001D7CFB" w:rsidRDefault="00EB4E04">
      <w:pPr>
        <w:spacing w:line="600" w:lineRule="auto"/>
        <w:ind w:firstLine="720"/>
        <w:jc w:val="both"/>
        <w:rPr>
          <w:rFonts w:eastAsia="Times New Roman"/>
          <w:szCs w:val="24"/>
        </w:rPr>
      </w:pPr>
      <w:r>
        <w:rPr>
          <w:rFonts w:eastAsia="Times New Roman"/>
          <w:szCs w:val="24"/>
        </w:rPr>
        <w:t>Ο κ. Μανιός α</w:t>
      </w:r>
      <w:r>
        <w:rPr>
          <w:rFonts w:eastAsia="Times New Roman"/>
          <w:szCs w:val="24"/>
        </w:rPr>
        <w:t xml:space="preserve">πό τον ΣΥΡΙΖΑ έχει τον λόγο. </w:t>
      </w:r>
    </w:p>
    <w:p w14:paraId="4318B489" w14:textId="77777777" w:rsidR="001D7CFB" w:rsidRDefault="00EB4E04">
      <w:pPr>
        <w:spacing w:line="600" w:lineRule="auto"/>
        <w:ind w:firstLine="720"/>
        <w:jc w:val="both"/>
        <w:rPr>
          <w:rFonts w:eastAsia="Times New Roman"/>
          <w:szCs w:val="24"/>
        </w:rPr>
      </w:pPr>
      <w:r w:rsidRPr="004F30A0">
        <w:rPr>
          <w:rFonts w:eastAsia="Times New Roman"/>
          <w:b/>
          <w:szCs w:val="24"/>
        </w:rPr>
        <w:t>ΝΙΚΟΛΑΟΣ ΗΓΟΥΜΕΝΙΔΗΣ:</w:t>
      </w:r>
      <w:r>
        <w:rPr>
          <w:rFonts w:eastAsia="Times New Roman"/>
          <w:szCs w:val="24"/>
        </w:rPr>
        <w:t xml:space="preserve"> Κύριε Πρόεδρε, εννιά λεπτά και είκοσι δευτερόλεπτα μίλησε. Τόσα θέλω κι εγώ. </w:t>
      </w:r>
    </w:p>
    <w:p w14:paraId="4318B48A" w14:textId="77777777" w:rsidR="001D7CFB" w:rsidRDefault="00EB4E04">
      <w:pPr>
        <w:spacing w:line="600" w:lineRule="auto"/>
        <w:ind w:firstLine="720"/>
        <w:jc w:val="both"/>
        <w:rPr>
          <w:rFonts w:eastAsia="Times New Roman"/>
          <w:szCs w:val="24"/>
        </w:rPr>
      </w:pPr>
      <w:r w:rsidRPr="000D4998">
        <w:rPr>
          <w:rFonts w:eastAsia="Times New Roman"/>
          <w:b/>
          <w:szCs w:val="24"/>
        </w:rPr>
        <w:t>ΠΡΟΕΔΡΕΥΩΝ (Γεώργιος Βαρεμένος):</w:t>
      </w:r>
      <w:r>
        <w:rPr>
          <w:rFonts w:eastAsia="Times New Roman"/>
          <w:szCs w:val="24"/>
        </w:rPr>
        <w:t xml:space="preserve"> Κάπου το μπερδέψαμε με εκπομπή. Τι να κάνουμε; </w:t>
      </w:r>
    </w:p>
    <w:p w14:paraId="4318B48B" w14:textId="77777777" w:rsidR="001D7CFB" w:rsidRDefault="00EB4E04">
      <w:pPr>
        <w:spacing w:line="600" w:lineRule="auto"/>
        <w:ind w:firstLine="720"/>
        <w:jc w:val="both"/>
        <w:rPr>
          <w:rFonts w:eastAsia="Times New Roman"/>
          <w:szCs w:val="24"/>
        </w:rPr>
      </w:pPr>
      <w:r w:rsidRPr="004C7547">
        <w:rPr>
          <w:rFonts w:eastAsia="Times New Roman"/>
          <w:b/>
          <w:szCs w:val="24"/>
        </w:rPr>
        <w:t>ΑΘΑΝΑΣΙΟΣ ΜΠΟΥΡΑΣ:</w:t>
      </w:r>
      <w:r>
        <w:rPr>
          <w:rFonts w:eastAsia="Times New Roman"/>
          <w:szCs w:val="24"/>
        </w:rPr>
        <w:t xml:space="preserve"> Μα δεν σταματήσατε καθόλου. Όλο διακοπές ήσασταν. </w:t>
      </w:r>
    </w:p>
    <w:p w14:paraId="4318B48C" w14:textId="77777777" w:rsidR="001D7CFB" w:rsidRDefault="00EB4E04">
      <w:pPr>
        <w:spacing w:line="600" w:lineRule="auto"/>
        <w:ind w:firstLine="720"/>
        <w:jc w:val="both"/>
        <w:rPr>
          <w:rFonts w:eastAsia="Times New Roman"/>
          <w:szCs w:val="24"/>
        </w:rPr>
      </w:pPr>
      <w:r w:rsidRPr="000D4998">
        <w:rPr>
          <w:rFonts w:eastAsia="Times New Roman"/>
          <w:b/>
          <w:szCs w:val="24"/>
        </w:rPr>
        <w:t>ΠΡΟΕΔΡΕΥΩΝ (Γεώργιος Βαρεμένος):</w:t>
      </w:r>
      <w:r>
        <w:rPr>
          <w:rFonts w:eastAsia="Times New Roman"/>
          <w:szCs w:val="24"/>
        </w:rPr>
        <w:t xml:space="preserve"> Διαμαρτύρεται ο κ. Μπούρας τώρα. Γιατί; </w:t>
      </w:r>
    </w:p>
    <w:p w14:paraId="4318B48D" w14:textId="77777777" w:rsidR="001D7CFB" w:rsidRDefault="00EB4E04">
      <w:pPr>
        <w:spacing w:line="600" w:lineRule="auto"/>
        <w:ind w:firstLine="720"/>
        <w:jc w:val="both"/>
        <w:rPr>
          <w:rFonts w:eastAsia="Times New Roman"/>
          <w:szCs w:val="24"/>
        </w:rPr>
      </w:pPr>
      <w:r w:rsidRPr="004C7547">
        <w:rPr>
          <w:rFonts w:eastAsia="Times New Roman"/>
          <w:b/>
          <w:szCs w:val="24"/>
        </w:rPr>
        <w:t>ΑΘΑΝΑΣΙΟΣ ΜΠΟΥΡΑΣ:</w:t>
      </w:r>
      <w:r>
        <w:rPr>
          <w:rFonts w:eastAsia="Times New Roman"/>
          <w:szCs w:val="24"/>
        </w:rPr>
        <w:t xml:space="preserve"> Διαμαρτύρομαι γιατί διέκοπταν συνέχεια και δεν κάνατε ούτε μια παρατήρηση. Απλά λέγατε να μιλάει σιγότερα. </w:t>
      </w:r>
    </w:p>
    <w:p w14:paraId="4318B48E" w14:textId="77777777" w:rsidR="001D7CFB" w:rsidRDefault="00EB4E04">
      <w:pPr>
        <w:spacing w:line="600" w:lineRule="auto"/>
        <w:ind w:firstLine="720"/>
        <w:jc w:val="both"/>
        <w:rPr>
          <w:rFonts w:eastAsia="Times New Roman"/>
          <w:szCs w:val="24"/>
        </w:rPr>
      </w:pPr>
      <w:r w:rsidRPr="000D4998">
        <w:rPr>
          <w:rFonts w:eastAsia="Times New Roman"/>
          <w:b/>
          <w:szCs w:val="24"/>
        </w:rPr>
        <w:t>ΠΡΟΕΔΡΕΥΩΝ (Γεώργιος Βαρεμένος):</w:t>
      </w:r>
      <w:r>
        <w:rPr>
          <w:rFonts w:eastAsia="Times New Roman"/>
          <w:szCs w:val="24"/>
        </w:rPr>
        <w:t xml:space="preserve"> Σας άκουσαν αυτοί που πρέπει να σας ακούσουν. Αφήστε το σόου τώρα από κάτω. Ησυχία</w:t>
      </w:r>
      <w:r>
        <w:rPr>
          <w:rFonts w:eastAsia="Times New Roman"/>
          <w:szCs w:val="24"/>
        </w:rPr>
        <w:t>!</w:t>
      </w:r>
      <w:r>
        <w:rPr>
          <w:rFonts w:eastAsia="Times New Roman"/>
          <w:szCs w:val="24"/>
        </w:rPr>
        <w:t xml:space="preserve"> Τελείωσε</w:t>
      </w:r>
      <w:r>
        <w:rPr>
          <w:rFonts w:eastAsia="Times New Roman"/>
          <w:szCs w:val="24"/>
        </w:rPr>
        <w:t>!</w:t>
      </w:r>
      <w:r>
        <w:rPr>
          <w:rFonts w:eastAsia="Times New Roman"/>
          <w:szCs w:val="24"/>
        </w:rPr>
        <w:t xml:space="preserve"> Τέλος</w:t>
      </w:r>
      <w:r>
        <w:rPr>
          <w:rFonts w:eastAsia="Times New Roman"/>
          <w:szCs w:val="24"/>
        </w:rPr>
        <w:t>!</w:t>
      </w:r>
      <w:r>
        <w:rPr>
          <w:rFonts w:eastAsia="Times New Roman"/>
          <w:szCs w:val="24"/>
        </w:rPr>
        <w:t xml:space="preserve"> </w:t>
      </w:r>
    </w:p>
    <w:p w14:paraId="4318B48F" w14:textId="77777777" w:rsidR="001D7CFB" w:rsidRDefault="00EB4E04">
      <w:pPr>
        <w:spacing w:line="600" w:lineRule="auto"/>
        <w:ind w:firstLine="720"/>
        <w:jc w:val="both"/>
        <w:rPr>
          <w:rFonts w:eastAsia="Times New Roman"/>
          <w:szCs w:val="24"/>
        </w:rPr>
      </w:pPr>
      <w:r>
        <w:rPr>
          <w:rFonts w:eastAsia="Times New Roman"/>
          <w:szCs w:val="24"/>
        </w:rPr>
        <w:t xml:space="preserve">Ο κ. Μανιός έχει τον λόγο. </w:t>
      </w:r>
    </w:p>
    <w:p w14:paraId="4318B490" w14:textId="77777777" w:rsidR="001D7CFB" w:rsidRDefault="00EB4E04">
      <w:pPr>
        <w:spacing w:line="600" w:lineRule="auto"/>
        <w:ind w:firstLine="720"/>
        <w:jc w:val="both"/>
        <w:rPr>
          <w:rFonts w:eastAsia="Times New Roman"/>
          <w:szCs w:val="24"/>
        </w:rPr>
      </w:pPr>
      <w:r w:rsidRPr="004C7547">
        <w:rPr>
          <w:rFonts w:eastAsia="Times New Roman"/>
          <w:b/>
          <w:szCs w:val="24"/>
        </w:rPr>
        <w:t>ΑΘΑΝΑΣΙΟΣ ΜΠΟΥΡΑΣ:</w:t>
      </w:r>
      <w:r>
        <w:rPr>
          <w:rFonts w:eastAsia="Times New Roman"/>
          <w:szCs w:val="24"/>
        </w:rPr>
        <w:t xml:space="preserve"> Μη με «μαλώνετε». Αλλού το ύφος σας. Όχι σε μένα.</w:t>
      </w:r>
    </w:p>
    <w:p w14:paraId="4318B491" w14:textId="77777777" w:rsidR="001D7CFB" w:rsidRDefault="00EB4E04">
      <w:pPr>
        <w:spacing w:line="600" w:lineRule="auto"/>
        <w:ind w:firstLine="720"/>
        <w:jc w:val="both"/>
        <w:rPr>
          <w:rFonts w:eastAsia="Times New Roman"/>
          <w:szCs w:val="24"/>
        </w:rPr>
      </w:pPr>
      <w:r w:rsidRPr="000D4998">
        <w:rPr>
          <w:rFonts w:eastAsia="Times New Roman"/>
          <w:b/>
          <w:szCs w:val="24"/>
        </w:rPr>
        <w:t>ΠΡΟΕΔΡΕΥΩΝ (Γεώργιος Βαρ</w:t>
      </w:r>
      <w:r w:rsidRPr="000D4998">
        <w:rPr>
          <w:rFonts w:eastAsia="Times New Roman"/>
          <w:b/>
          <w:szCs w:val="24"/>
        </w:rPr>
        <w:t>εμένος):</w:t>
      </w:r>
      <w:r>
        <w:rPr>
          <w:rFonts w:eastAsia="Times New Roman"/>
          <w:szCs w:val="24"/>
        </w:rPr>
        <w:t xml:space="preserve"> Σας παρακαλώ, πάρα πολύ. Αν δεν θέλετε, βγείτε έξω. </w:t>
      </w:r>
    </w:p>
    <w:p w14:paraId="4318B492" w14:textId="77777777" w:rsidR="001D7CFB" w:rsidRDefault="00EB4E04">
      <w:pPr>
        <w:spacing w:line="600" w:lineRule="auto"/>
        <w:ind w:firstLine="720"/>
        <w:jc w:val="both"/>
        <w:rPr>
          <w:rFonts w:eastAsia="Times New Roman"/>
          <w:szCs w:val="24"/>
        </w:rPr>
      </w:pPr>
      <w:r>
        <w:rPr>
          <w:rFonts w:eastAsia="Times New Roman"/>
          <w:b/>
          <w:szCs w:val="24"/>
        </w:rPr>
        <w:t>ΑΘΑΝΑΣΙΟΣ ΜΠΟΥΡΑΣ:</w:t>
      </w:r>
      <w:r>
        <w:rPr>
          <w:rFonts w:eastAsia="Times New Roman"/>
          <w:szCs w:val="24"/>
        </w:rPr>
        <w:t xml:space="preserve"> Αλλού το ύφος </w:t>
      </w:r>
      <w:r>
        <w:rPr>
          <w:rFonts w:eastAsia="Times New Roman"/>
          <w:szCs w:val="24"/>
        </w:rPr>
        <w:t>σας!</w:t>
      </w:r>
    </w:p>
    <w:p w14:paraId="4318B493" w14:textId="77777777" w:rsidR="001D7CFB" w:rsidRDefault="00EB4E04">
      <w:pPr>
        <w:spacing w:line="600" w:lineRule="auto"/>
        <w:ind w:firstLine="720"/>
        <w:jc w:val="both"/>
        <w:rPr>
          <w:rFonts w:eastAsia="Times New Roman"/>
          <w:szCs w:val="24"/>
        </w:rPr>
      </w:pPr>
      <w:r w:rsidRPr="000D4998">
        <w:rPr>
          <w:rFonts w:eastAsia="Times New Roman"/>
          <w:b/>
          <w:szCs w:val="24"/>
        </w:rPr>
        <w:t>ΠΡΟΕΔΡΕΥΩΝ (Γεώργιος Βαρεμένος):</w:t>
      </w:r>
      <w:r>
        <w:rPr>
          <w:rFonts w:eastAsia="Times New Roman"/>
          <w:szCs w:val="24"/>
        </w:rPr>
        <w:t xml:space="preserve"> Ο κ. Μανιός έχει τον λόγο. </w:t>
      </w:r>
    </w:p>
    <w:p w14:paraId="4318B494" w14:textId="77777777" w:rsidR="001D7CFB" w:rsidRDefault="00EB4E04">
      <w:pPr>
        <w:spacing w:line="600" w:lineRule="auto"/>
        <w:ind w:firstLine="720"/>
        <w:jc w:val="both"/>
        <w:rPr>
          <w:rFonts w:eastAsia="Times New Roman"/>
          <w:szCs w:val="24"/>
        </w:rPr>
      </w:pPr>
      <w:r w:rsidRPr="0026546C">
        <w:rPr>
          <w:rFonts w:eastAsia="Times New Roman"/>
          <w:b/>
          <w:szCs w:val="24"/>
        </w:rPr>
        <w:t>ΝΙΚΟΛΑΟΣ ΜΑΝΙΟΣ:</w:t>
      </w:r>
      <w:r>
        <w:rPr>
          <w:rFonts w:eastAsia="Times New Roman"/>
          <w:b/>
          <w:szCs w:val="24"/>
        </w:rPr>
        <w:t xml:space="preserve"> </w:t>
      </w:r>
      <w:r>
        <w:rPr>
          <w:rFonts w:eastAsia="Times New Roman"/>
          <w:szCs w:val="24"/>
        </w:rPr>
        <w:t>Είναι για μένα θλιβερό να έρχομαι σ’ αυτό το Βήμα, που το θεωρώ πολύ σημαντικό</w:t>
      </w:r>
      <w:r>
        <w:rPr>
          <w:rFonts w:eastAsia="Times New Roman"/>
          <w:szCs w:val="24"/>
        </w:rPr>
        <w:t xml:space="preserve"> -για να μην πω ιερό- μετά από τον κ. Γεωργιάδη. Επικαλείται τι ψηφίζει ο λαός ψηφίζοντας τη Νέα Δημοκρατία. Όταν ψηφίζει ο λαός τη Νέα Δημοκρατία δεν ψηφίζει υμνητές της χούντας. Και είναι θλιβερό γιατί είχα την τύχη να παλέψω ενάντια στη χούντα. </w:t>
      </w:r>
    </w:p>
    <w:p w14:paraId="4318B495" w14:textId="77777777" w:rsidR="001D7CFB" w:rsidRDefault="00EB4E04">
      <w:pPr>
        <w:spacing w:line="600" w:lineRule="auto"/>
        <w:ind w:firstLine="720"/>
        <w:jc w:val="both"/>
        <w:rPr>
          <w:rFonts w:eastAsia="Times New Roman"/>
          <w:szCs w:val="24"/>
        </w:rPr>
      </w:pPr>
      <w:r>
        <w:rPr>
          <w:rFonts w:eastAsia="Times New Roman"/>
          <w:szCs w:val="24"/>
        </w:rPr>
        <w:t>Αλλά πά</w:t>
      </w:r>
      <w:r>
        <w:rPr>
          <w:rFonts w:eastAsia="Times New Roman"/>
          <w:szCs w:val="24"/>
        </w:rPr>
        <w:t xml:space="preserve">με στα θέματά μας, γιατί αυτός ο διάλογος δεν τελειώνει. Θα πω ότι είπε ψέματα ο κ. Γεωργιάδης, γιατί είχε φτιάξει τον νόμο για τους ανασφάλιστους. Ήμουν γιατρός του ΕΣΥ στο </w:t>
      </w:r>
      <w:r>
        <w:rPr>
          <w:rFonts w:eastAsia="Times New Roman"/>
          <w:szCs w:val="24"/>
        </w:rPr>
        <w:t>Ν</w:t>
      </w:r>
      <w:r>
        <w:rPr>
          <w:rFonts w:eastAsia="Times New Roman"/>
          <w:szCs w:val="24"/>
        </w:rPr>
        <w:t xml:space="preserve">οσοκομείο </w:t>
      </w:r>
      <w:r>
        <w:rPr>
          <w:rFonts w:eastAsia="Times New Roman"/>
          <w:szCs w:val="24"/>
        </w:rPr>
        <w:t>«</w:t>
      </w:r>
      <w:r>
        <w:rPr>
          <w:rFonts w:eastAsia="Times New Roman"/>
          <w:szCs w:val="24"/>
        </w:rPr>
        <w:t>Παίδων</w:t>
      </w:r>
      <w:r>
        <w:rPr>
          <w:rFonts w:eastAsia="Times New Roman"/>
          <w:szCs w:val="24"/>
        </w:rPr>
        <w:t>»</w:t>
      </w:r>
      <w:r>
        <w:rPr>
          <w:rFonts w:eastAsia="Times New Roman"/>
          <w:szCs w:val="24"/>
        </w:rPr>
        <w:t xml:space="preserve"> Πεντέλης. Το 2014 είχε μόνο 4.000 ευρώ για όλους τους ανασφάλι</w:t>
      </w:r>
      <w:r>
        <w:rPr>
          <w:rFonts w:eastAsia="Times New Roman"/>
          <w:szCs w:val="24"/>
        </w:rPr>
        <w:t>στους. Έκανε 660 ευρώ μια απλή εγχείρηση στραβισμού. Δηλαδή, αν έρχονταν τρία</w:t>
      </w:r>
      <w:r>
        <w:rPr>
          <w:rFonts w:eastAsia="Times New Roman"/>
          <w:szCs w:val="24"/>
        </w:rPr>
        <w:t>-</w:t>
      </w:r>
      <w:r>
        <w:rPr>
          <w:rFonts w:eastAsia="Times New Roman"/>
          <w:szCs w:val="24"/>
        </w:rPr>
        <w:t>τέσσερα παιδιά τον χρόνο και δύο σκωληκοειδίτιδες, τέρμα. Μετά πήγαιναν τα σημειώματα στην εφορία. Μη διανοηθεί ο κ. Γεωργιάδης να με διαψεύσει, γιατί τον προκάλεσα στις 6 Δεκεμβ</w:t>
      </w:r>
      <w:r>
        <w:rPr>
          <w:rFonts w:eastAsia="Times New Roman"/>
          <w:szCs w:val="24"/>
        </w:rPr>
        <w:t xml:space="preserve">ρίου του 2013 </w:t>
      </w:r>
      <w:r>
        <w:rPr>
          <w:rFonts w:eastAsia="Times New Roman"/>
          <w:szCs w:val="24"/>
        </w:rPr>
        <w:t>-</w:t>
      </w:r>
      <w:r>
        <w:rPr>
          <w:rFonts w:eastAsia="Times New Roman"/>
          <w:szCs w:val="24"/>
        </w:rPr>
        <w:t xml:space="preserve">προσέξτε, δεν ήμουν Βουλευτής- στο </w:t>
      </w:r>
      <w:r>
        <w:rPr>
          <w:rFonts w:eastAsia="Times New Roman"/>
          <w:szCs w:val="24"/>
        </w:rPr>
        <w:t>«</w:t>
      </w:r>
      <w:r>
        <w:rPr>
          <w:rFonts w:eastAsia="Times New Roman"/>
          <w:szCs w:val="24"/>
          <w:lang w:val="en-US"/>
        </w:rPr>
        <w:t>Hilton</w:t>
      </w:r>
      <w:r>
        <w:rPr>
          <w:rFonts w:eastAsia="Times New Roman"/>
          <w:szCs w:val="24"/>
        </w:rPr>
        <w:t>»</w:t>
      </w:r>
      <w:r w:rsidRPr="0098249F">
        <w:rPr>
          <w:rFonts w:eastAsia="Times New Roman"/>
          <w:szCs w:val="24"/>
        </w:rPr>
        <w:t xml:space="preserve"> </w:t>
      </w:r>
      <w:r>
        <w:rPr>
          <w:rFonts w:eastAsia="Times New Roman"/>
          <w:szCs w:val="24"/>
        </w:rPr>
        <w:t>σε μεγάλο συνέδριο που έγινε για τα τριάντα χρόνια του ΕΣΥ. Είπα τότε -το έχω επαναλάβει πολλές φορές και δεν απαντά σ’ αυτό- ότι ο τρόπος που είχε συντάξει τον νόμο για την κοστολόγηση των φαρμάκω</w:t>
      </w:r>
      <w:r>
        <w:rPr>
          <w:rFonts w:eastAsia="Times New Roman"/>
          <w:szCs w:val="24"/>
        </w:rPr>
        <w:t>ν έδινε το δικαίωμα να έχει το ένα χέρι κάτω από το γραφείο και με το άλλο να υπογράφει. Δεν μου έκανε μήνυση. Τώρα θα κάνει μήνυση στους μάρτυρες και στους δικαστές. Σας παρακαλώ, κοιτάξτε γιατί υπάρχουν πολλά ράμματα για τη γούνα σας. Μην το πάτε λοιπόν,</w:t>
      </w:r>
      <w:r>
        <w:rPr>
          <w:rFonts w:eastAsia="Times New Roman"/>
          <w:szCs w:val="24"/>
        </w:rPr>
        <w:t xml:space="preserve"> παρακάτω. </w:t>
      </w:r>
    </w:p>
    <w:p w14:paraId="4318B496" w14:textId="77777777" w:rsidR="001D7CFB" w:rsidRDefault="00EB4E04">
      <w:pPr>
        <w:spacing w:line="600" w:lineRule="auto"/>
        <w:ind w:firstLine="720"/>
        <w:jc w:val="both"/>
        <w:rPr>
          <w:rFonts w:eastAsia="Times New Roman"/>
          <w:szCs w:val="24"/>
        </w:rPr>
      </w:pPr>
      <w:r>
        <w:rPr>
          <w:rFonts w:eastAsia="Times New Roman"/>
          <w:szCs w:val="24"/>
        </w:rPr>
        <w:t xml:space="preserve">Υπερφορολόγηση του ελληνικού λαού. Διάβαζα στην έγκριτη εφημερίδα </w:t>
      </w:r>
      <w:r>
        <w:rPr>
          <w:rFonts w:eastAsia="Times New Roman"/>
          <w:szCs w:val="24"/>
        </w:rPr>
        <w:t>«ΚΑΘΗΜΕΡΙΝΗ»</w:t>
      </w:r>
      <w:r>
        <w:rPr>
          <w:rFonts w:eastAsia="Times New Roman"/>
          <w:szCs w:val="24"/>
        </w:rPr>
        <w:t xml:space="preserve"> πριν από ενάμιση μήνα ένα οικονομικό σημείωμα. Γράφει ότι το 19% του λαού πληρώνει το 90% των φόρων. Άρα αυτό είναι υπερφορολόγηση. Για να δούμε την άλλη ανάγνωση. Α</w:t>
      </w:r>
      <w:r>
        <w:rPr>
          <w:rFonts w:eastAsia="Times New Roman"/>
          <w:szCs w:val="24"/>
        </w:rPr>
        <w:t>υτό σημαίνει ότι το 81% του λαού πληρώνει το 10% των φόρων. Από πού</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θα κόψουν φόρους; Απ’ αυτούς που είναι στο 19%. </w:t>
      </w:r>
    </w:p>
    <w:p w14:paraId="4318B497" w14:textId="77777777" w:rsidR="001D7CFB" w:rsidRDefault="00EB4E04">
      <w:pPr>
        <w:spacing w:line="600" w:lineRule="auto"/>
        <w:ind w:firstLine="720"/>
        <w:jc w:val="both"/>
        <w:rPr>
          <w:rFonts w:eastAsia="Times New Roman"/>
          <w:szCs w:val="24"/>
        </w:rPr>
      </w:pPr>
      <w:r>
        <w:rPr>
          <w:rFonts w:eastAsia="Times New Roman"/>
          <w:szCs w:val="24"/>
        </w:rPr>
        <w:t xml:space="preserve">Παρεξηγήσαμε τον κ. Μητσοτάκη. Εγώ δεν τον παρεξήγησα. Έχω απόλυτη πεποίθηση ότι γνωρίζει πολύ καλά τι λέει. Δεν κάνει γκάφες ο </w:t>
      </w:r>
      <w:r>
        <w:rPr>
          <w:rFonts w:eastAsia="Times New Roman"/>
          <w:szCs w:val="24"/>
        </w:rPr>
        <w:t>άνθρωπος. Δεν είμαι εγώ αυτός που θα του υποδείξω αν κάνει λάθη. Λέει αυτά που πιστεύει. Τι είπε σήμερα; Από χ</w:t>
      </w:r>
      <w:r>
        <w:rPr>
          <w:rFonts w:eastAsia="Times New Roman"/>
          <w:szCs w:val="24"/>
        </w:rPr>
        <w:t>θ</w:t>
      </w:r>
      <w:r>
        <w:rPr>
          <w:rFonts w:eastAsia="Times New Roman"/>
          <w:szCs w:val="24"/>
        </w:rPr>
        <w:t>ες νομίζω το λέει. Να βάλουμε ΣΔΙΤ στα νοσοκομεία. Είδαμε και πάθαμε να βγάλουμε τους εργολάβους που έπλεναν τα ρούχα, τους εργολάβους που καθαρί</w:t>
      </w:r>
      <w:r>
        <w:rPr>
          <w:rFonts w:eastAsia="Times New Roman"/>
          <w:szCs w:val="24"/>
        </w:rPr>
        <w:t xml:space="preserve">ζανε. Έχουμε γλιτώσει αρκετές δεκάδες εκατομμυρίων απ’ αυτό το πράγμα. Πήγαμε στα ευρωπαϊκά δικαστήρια και τώρα θα βάλουμε τους ιδιώτες μέσα στα νοσοκομεία να κερδοσκοπούν σε βάρος του ελληνικού λαού και του ελληνικού δημοσίου. </w:t>
      </w:r>
    </w:p>
    <w:p w14:paraId="4318B498" w14:textId="77777777" w:rsidR="001D7CFB" w:rsidRDefault="00EB4E04">
      <w:pPr>
        <w:spacing w:line="600" w:lineRule="auto"/>
        <w:ind w:firstLine="720"/>
        <w:jc w:val="both"/>
        <w:rPr>
          <w:rFonts w:eastAsia="Times New Roman"/>
          <w:szCs w:val="24"/>
        </w:rPr>
      </w:pPr>
      <w:r>
        <w:rPr>
          <w:rFonts w:eastAsia="Times New Roman"/>
          <w:szCs w:val="24"/>
        </w:rPr>
        <w:t>Οι υπέρμαχοι των αγορών δεν</w:t>
      </w:r>
      <w:r>
        <w:rPr>
          <w:rFonts w:eastAsia="Times New Roman"/>
          <w:szCs w:val="24"/>
        </w:rPr>
        <w:t xml:space="preserve"> μας απαντούν σε ένα απλό ερώτημα. Αφού έχουμε βάλει 200 δισεκατομμύρια φόρο, το μνημόνιο, αφού εκείνο, αφού βγήκαμε από τα μνημόνια</w:t>
      </w:r>
      <w:r w:rsidRPr="00991933">
        <w:rPr>
          <w:rFonts w:eastAsia="Times New Roman"/>
          <w:szCs w:val="24"/>
        </w:rPr>
        <w:t>,</w:t>
      </w:r>
      <w:r>
        <w:rPr>
          <w:rFonts w:eastAsia="Times New Roman"/>
          <w:szCs w:val="24"/>
        </w:rPr>
        <w:t xml:space="preserve"> γιατί οι αγορές επικροτούν την πολιτική μας; Θα καταλάβω μια κριτική επ’ αυτού από το Κομμουνιστικό Κόμμα. Αλλά από τη Νέα</w:t>
      </w:r>
      <w:r>
        <w:rPr>
          <w:rFonts w:eastAsia="Times New Roman"/>
          <w:szCs w:val="24"/>
        </w:rPr>
        <w:t xml:space="preserve"> Δημοκρατία; Δεν μπορώ να καταλάβω. Τι είναι αυτό που τρέλανε τις αγορές; Η γοητεία του Πρωθυπουργού; Όχι, βέβαια. Είναι τα νούμερα που είναι σκληρά για την </w:t>
      </w:r>
      <w:r>
        <w:rPr>
          <w:rFonts w:eastAsia="Times New Roman"/>
          <w:szCs w:val="24"/>
        </w:rPr>
        <w:t>Α</w:t>
      </w:r>
      <w:r>
        <w:rPr>
          <w:rFonts w:eastAsia="Times New Roman"/>
          <w:szCs w:val="24"/>
        </w:rPr>
        <w:t xml:space="preserve">ντιπολίτευση και ευτυχή για τον λαό. </w:t>
      </w:r>
    </w:p>
    <w:p w14:paraId="4318B499" w14:textId="77777777" w:rsidR="001D7CFB" w:rsidRDefault="00EB4E04">
      <w:pPr>
        <w:spacing w:line="600" w:lineRule="auto"/>
        <w:ind w:firstLine="720"/>
        <w:jc w:val="both"/>
        <w:rPr>
          <w:rFonts w:eastAsia="Times New Roman"/>
          <w:szCs w:val="24"/>
        </w:rPr>
      </w:pPr>
      <w:r>
        <w:rPr>
          <w:rFonts w:eastAsia="Times New Roman"/>
          <w:szCs w:val="24"/>
        </w:rPr>
        <w:t>Τη δική μας πενταετία έχουμε ανάπτυξη κατά μέσο όρο 0,7% ετη</w:t>
      </w:r>
      <w:r>
        <w:rPr>
          <w:rFonts w:eastAsia="Times New Roman"/>
          <w:szCs w:val="24"/>
        </w:rPr>
        <w:t>σίως από το 2015 μέχρι το 2018. Το αντίστοιχο ήταν 5% μείωση του ΑΕΠ. Όχι ανάπτυξη. Γι’ αυτό χάσαμε 25% του ΑΕΠ. Αύξηση του φορολογικού βάρους στην οικονομία από 25,5% που το παραλάβαμε το 2014, σε 27,1%. Δηλαδή, αύξηση 1,5%. Το αντίστοιχο είναι από 20% πο</w:t>
      </w:r>
      <w:r>
        <w:rPr>
          <w:rFonts w:eastAsia="Times New Roman"/>
          <w:szCs w:val="24"/>
        </w:rPr>
        <w:t>υ το παρέλαβαν το 2014 το πήγαν σε 25,5%. Αυτό είναι αύξηση 5,5%. Το 2015</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2018 το δημόσιο χρέος χωρίς τα ταμειακά διαθέσιμα μειώθηκε κατά 9,4 ποσοστιαίες μονάδες του ΑΕΠ. Το αντίστοιχο διάστημα των κυβερνήσεων από την κρίση μέχρι το 2015 ήταν 51,1 ποσοστ</w:t>
      </w:r>
      <w:r>
        <w:rPr>
          <w:rFonts w:eastAsia="Times New Roman"/>
          <w:szCs w:val="24"/>
        </w:rPr>
        <w:t xml:space="preserve">ιαίες μονάδες αύξηση του δημοσίου χρέους. </w:t>
      </w:r>
    </w:p>
    <w:p w14:paraId="4318B49A" w14:textId="77777777" w:rsidR="001D7CFB" w:rsidRDefault="00EB4E04">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4318B49B" w14:textId="77777777" w:rsidR="001D7CFB" w:rsidRDefault="00EB4E04">
      <w:pPr>
        <w:spacing w:line="600" w:lineRule="auto"/>
        <w:ind w:firstLine="720"/>
        <w:jc w:val="both"/>
        <w:rPr>
          <w:rFonts w:eastAsia="Times New Roman"/>
          <w:szCs w:val="24"/>
        </w:rPr>
      </w:pPr>
      <w:r>
        <w:rPr>
          <w:rFonts w:eastAsia="Times New Roman"/>
          <w:szCs w:val="24"/>
        </w:rPr>
        <w:t>Ο ιδιωτικός πλούτος αυξήθηκε κατά 85 δισεκατομμύρια ευρώ, ενώ ο ιδιωτικός πλούτος επί των ημερών των τεσσάρων-πέντε πρώτων χρόνων</w:t>
      </w:r>
      <w:r>
        <w:rPr>
          <w:rFonts w:eastAsia="Times New Roman"/>
          <w:szCs w:val="24"/>
        </w:rPr>
        <w:t xml:space="preserve"> των μνημονίων ήταν μείωση κατά 550 δισεκατομμύρια. Οι καταθέσεις των νοικοκυριών και των επιχειρήσεων έχουν αυξηθεί κατά 7,4 δισεκατομμύρια έναντι του Μαρτίου του 2018 και είναι ανυπολόγιστο πόσο έχουν αυξηθεί από το 2014. </w:t>
      </w:r>
    </w:p>
    <w:p w14:paraId="4318B49C" w14:textId="77777777" w:rsidR="001D7CFB" w:rsidRDefault="00EB4E04">
      <w:pPr>
        <w:spacing w:line="600" w:lineRule="auto"/>
        <w:ind w:firstLine="709"/>
        <w:jc w:val="center"/>
        <w:rPr>
          <w:rFonts w:eastAsia="Times New Roman"/>
          <w:szCs w:val="24"/>
        </w:rPr>
      </w:pPr>
      <w:r>
        <w:rPr>
          <w:rFonts w:eastAsia="Times New Roman"/>
          <w:szCs w:val="24"/>
        </w:rPr>
        <w:t>(Θόρυβος από την πτέρυγα της Νέ</w:t>
      </w:r>
      <w:r>
        <w:rPr>
          <w:rFonts w:eastAsia="Times New Roman"/>
          <w:szCs w:val="24"/>
        </w:rPr>
        <w:t>ας Δημοκρατίας)</w:t>
      </w:r>
    </w:p>
    <w:p w14:paraId="4318B49D" w14:textId="77777777" w:rsidR="001D7CFB" w:rsidRDefault="00EB4E04">
      <w:pPr>
        <w:spacing w:line="600" w:lineRule="auto"/>
        <w:ind w:firstLine="720"/>
        <w:jc w:val="both"/>
        <w:rPr>
          <w:rFonts w:eastAsia="Times New Roman"/>
          <w:szCs w:val="24"/>
        </w:rPr>
      </w:pPr>
      <w:r>
        <w:rPr>
          <w:rFonts w:eastAsia="Times New Roman"/>
          <w:szCs w:val="24"/>
        </w:rPr>
        <w:t xml:space="preserve">Μπορώ να μιλήσω, Πρόεδρε; Συνεχίζω; Ενοχλήθηκε κανείς; Αν ενοχλήθηκε κάποιος να μου το πείτε. Τι είναι αυτό που κάνουμε; Είναι φιλοδώρημα; Είναι ψίχουλα; Πήραμε τα δέκα; </w:t>
      </w:r>
    </w:p>
    <w:p w14:paraId="4318B49E" w14:textId="77777777" w:rsidR="001D7CFB" w:rsidRDefault="00EB4E04">
      <w:pPr>
        <w:spacing w:line="600" w:lineRule="auto"/>
        <w:ind w:firstLine="720"/>
        <w:jc w:val="both"/>
        <w:rPr>
          <w:rFonts w:eastAsia="Times New Roman"/>
          <w:szCs w:val="24"/>
        </w:rPr>
      </w:pPr>
      <w:r>
        <w:rPr>
          <w:rFonts w:eastAsia="Times New Roman"/>
          <w:b/>
          <w:szCs w:val="24"/>
        </w:rPr>
        <w:t xml:space="preserve">ΜΑΡΙΑ ΑΝΤΩΝΙΟΥ: </w:t>
      </w:r>
      <w:r>
        <w:rPr>
          <w:rFonts w:eastAsia="Times New Roman"/>
          <w:szCs w:val="24"/>
        </w:rPr>
        <w:t xml:space="preserve">Ποιος κρατάει χρόνο; </w:t>
      </w:r>
    </w:p>
    <w:p w14:paraId="4318B49F" w14:textId="77777777" w:rsidR="001D7CFB" w:rsidRDefault="00EB4E04">
      <w:pPr>
        <w:spacing w:line="600" w:lineRule="auto"/>
        <w:ind w:firstLine="720"/>
        <w:jc w:val="both"/>
        <w:rPr>
          <w:rFonts w:eastAsia="Times New Roman"/>
          <w:szCs w:val="24"/>
        </w:rPr>
      </w:pPr>
      <w:r>
        <w:rPr>
          <w:rFonts w:eastAsia="Times New Roman"/>
          <w:b/>
          <w:szCs w:val="24"/>
        </w:rPr>
        <w:t>ΝΙΚΟΛΑΟΣ</w:t>
      </w:r>
      <w:r w:rsidRPr="00C67994">
        <w:rPr>
          <w:rFonts w:eastAsia="Times New Roman"/>
          <w:b/>
          <w:szCs w:val="24"/>
        </w:rPr>
        <w:t xml:space="preserve"> ΜΑΝΙΟΣ:</w:t>
      </w:r>
      <w:r>
        <w:rPr>
          <w:rFonts w:eastAsia="Times New Roman"/>
          <w:szCs w:val="24"/>
        </w:rPr>
        <w:t xml:space="preserve"> Σας παρακαλώ. </w:t>
      </w:r>
      <w:r>
        <w:rPr>
          <w:rFonts w:eastAsia="Times New Roman"/>
          <w:szCs w:val="24"/>
        </w:rPr>
        <w:t xml:space="preserve">Σεβαστείτε ότι έχω υπάρξει πρόεδρος συνελεύσεων τριών χιλιάδων τετρακοσίων γιατρών. Μην κάνετε έτσι. </w:t>
      </w:r>
    </w:p>
    <w:p w14:paraId="4318B4A0"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Εν πάση περιπτώσει, τι είναι αυτό που κάνουμε; Ε</w:t>
      </w:r>
      <w:r w:rsidRPr="00D8134E">
        <w:rPr>
          <w:rFonts w:eastAsia="Times New Roman" w:cs="Times New Roman"/>
          <w:szCs w:val="24"/>
        </w:rPr>
        <w:t xml:space="preserve">ίναι </w:t>
      </w:r>
      <w:r>
        <w:rPr>
          <w:rFonts w:eastAsia="Times New Roman" w:cs="Times New Roman"/>
          <w:szCs w:val="24"/>
        </w:rPr>
        <w:t>προ</w:t>
      </w:r>
      <w:r w:rsidRPr="00D8134E">
        <w:rPr>
          <w:rFonts w:eastAsia="Times New Roman" w:cs="Times New Roman"/>
          <w:szCs w:val="24"/>
        </w:rPr>
        <w:t>εκλογικό επίδομα</w:t>
      </w:r>
      <w:r>
        <w:rPr>
          <w:rFonts w:eastAsia="Times New Roman" w:cs="Times New Roman"/>
          <w:szCs w:val="24"/>
        </w:rPr>
        <w:t>;</w:t>
      </w:r>
      <w:r w:rsidRPr="00D8134E">
        <w:rPr>
          <w:rFonts w:eastAsia="Times New Roman" w:cs="Times New Roman"/>
          <w:szCs w:val="24"/>
        </w:rPr>
        <w:t xml:space="preserve"> Βέβαια</w:t>
      </w:r>
      <w:r>
        <w:rPr>
          <w:rFonts w:eastAsia="Times New Roman" w:cs="Times New Roman"/>
          <w:szCs w:val="24"/>
        </w:rPr>
        <w:t>. Α</w:t>
      </w:r>
      <w:r w:rsidRPr="00D8134E">
        <w:rPr>
          <w:rFonts w:eastAsia="Times New Roman" w:cs="Times New Roman"/>
          <w:szCs w:val="24"/>
        </w:rPr>
        <w:t xml:space="preserve">ν το κάναμε </w:t>
      </w:r>
      <w:r>
        <w:rPr>
          <w:rFonts w:eastAsia="Times New Roman" w:cs="Times New Roman"/>
          <w:szCs w:val="24"/>
        </w:rPr>
        <w:t>τον Δεκέμβριο του 2016</w:t>
      </w:r>
      <w:r w:rsidRPr="00D8134E">
        <w:rPr>
          <w:rFonts w:eastAsia="Times New Roman" w:cs="Times New Roman"/>
          <w:szCs w:val="24"/>
        </w:rPr>
        <w:t xml:space="preserve"> θα </w:t>
      </w:r>
      <w:r>
        <w:rPr>
          <w:rFonts w:eastAsia="Times New Roman" w:cs="Times New Roman"/>
          <w:szCs w:val="24"/>
        </w:rPr>
        <w:t xml:space="preserve">ήταν προεκλογικό </w:t>
      </w:r>
      <w:r w:rsidRPr="00D8134E">
        <w:rPr>
          <w:rFonts w:eastAsia="Times New Roman" w:cs="Times New Roman"/>
          <w:szCs w:val="24"/>
        </w:rPr>
        <w:t>επίδομα</w:t>
      </w:r>
      <w:r>
        <w:rPr>
          <w:rFonts w:eastAsia="Times New Roman" w:cs="Times New Roman"/>
          <w:szCs w:val="24"/>
        </w:rPr>
        <w:t>,</w:t>
      </w:r>
      <w:r w:rsidRPr="00D8134E">
        <w:rPr>
          <w:rFonts w:eastAsia="Times New Roman" w:cs="Times New Roman"/>
          <w:szCs w:val="24"/>
        </w:rPr>
        <w:t xml:space="preserve"> </w:t>
      </w:r>
      <w:r>
        <w:rPr>
          <w:rFonts w:eastAsia="Times New Roman" w:cs="Times New Roman"/>
          <w:szCs w:val="24"/>
        </w:rPr>
        <w:t>διότι α</w:t>
      </w:r>
      <w:r>
        <w:rPr>
          <w:rFonts w:eastAsia="Times New Roman" w:cs="Times New Roman"/>
          <w:szCs w:val="24"/>
        </w:rPr>
        <w:t>πό το 2015 έλεγαν ότι πάμε σε εκλογές. Α</w:t>
      </w:r>
      <w:r w:rsidRPr="00D8134E">
        <w:rPr>
          <w:rFonts w:eastAsia="Times New Roman" w:cs="Times New Roman"/>
          <w:szCs w:val="24"/>
        </w:rPr>
        <w:t>ν το κάν</w:t>
      </w:r>
      <w:r>
        <w:rPr>
          <w:rFonts w:eastAsia="Times New Roman" w:cs="Times New Roman"/>
          <w:szCs w:val="24"/>
        </w:rPr>
        <w:t>α</w:t>
      </w:r>
      <w:r w:rsidRPr="00D8134E">
        <w:rPr>
          <w:rFonts w:eastAsia="Times New Roman" w:cs="Times New Roman"/>
          <w:szCs w:val="24"/>
        </w:rPr>
        <w:t xml:space="preserve">με στα μισά του </w:t>
      </w:r>
      <w:r>
        <w:rPr>
          <w:rFonts w:eastAsia="Times New Roman" w:cs="Times New Roman"/>
          <w:szCs w:val="24"/>
        </w:rPr>
        <w:t>20</w:t>
      </w:r>
      <w:r w:rsidRPr="00D8134E">
        <w:rPr>
          <w:rFonts w:eastAsia="Times New Roman" w:cs="Times New Roman"/>
          <w:szCs w:val="24"/>
        </w:rPr>
        <w:t xml:space="preserve">17 </w:t>
      </w:r>
      <w:r>
        <w:rPr>
          <w:rFonts w:eastAsia="Times New Roman" w:cs="Times New Roman"/>
          <w:szCs w:val="24"/>
        </w:rPr>
        <w:t xml:space="preserve">ήταν πάλι προεκλογικό επίδομα, </w:t>
      </w:r>
      <w:r w:rsidRPr="00D8134E">
        <w:rPr>
          <w:rFonts w:eastAsia="Times New Roman" w:cs="Times New Roman"/>
          <w:szCs w:val="24"/>
        </w:rPr>
        <w:t>για</w:t>
      </w:r>
      <w:r>
        <w:rPr>
          <w:rFonts w:eastAsia="Times New Roman" w:cs="Times New Roman"/>
          <w:szCs w:val="24"/>
        </w:rPr>
        <w:t xml:space="preserve">τί </w:t>
      </w:r>
      <w:r w:rsidRPr="00D8134E">
        <w:rPr>
          <w:rFonts w:eastAsia="Times New Roman" w:cs="Times New Roman"/>
          <w:szCs w:val="24"/>
        </w:rPr>
        <w:t>πηγαίναμε σε εκλογές και πάει λέγοντας</w:t>
      </w:r>
      <w:r>
        <w:rPr>
          <w:rFonts w:eastAsia="Times New Roman" w:cs="Times New Roman"/>
          <w:szCs w:val="24"/>
        </w:rPr>
        <w:t xml:space="preserve"> α</w:t>
      </w:r>
      <w:r w:rsidRPr="00D8134E">
        <w:rPr>
          <w:rFonts w:eastAsia="Times New Roman" w:cs="Times New Roman"/>
          <w:szCs w:val="24"/>
        </w:rPr>
        <w:t>υτό το γαϊτανάκι των εκλογών</w:t>
      </w:r>
      <w:r>
        <w:rPr>
          <w:rFonts w:eastAsia="Times New Roman" w:cs="Times New Roman"/>
          <w:szCs w:val="24"/>
        </w:rPr>
        <w:t xml:space="preserve">. </w:t>
      </w:r>
    </w:p>
    <w:p w14:paraId="4318B4A1"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Π</w:t>
      </w:r>
      <w:r w:rsidRPr="00D8134E">
        <w:rPr>
          <w:rFonts w:eastAsia="Times New Roman" w:cs="Times New Roman"/>
          <w:szCs w:val="24"/>
        </w:rPr>
        <w:t>αίρνουμε</w:t>
      </w:r>
      <w:r>
        <w:rPr>
          <w:rFonts w:eastAsia="Times New Roman" w:cs="Times New Roman"/>
          <w:szCs w:val="24"/>
        </w:rPr>
        <w:t>,</w:t>
      </w:r>
      <w:r w:rsidRPr="00D8134E">
        <w:rPr>
          <w:rFonts w:eastAsia="Times New Roman" w:cs="Times New Roman"/>
          <w:szCs w:val="24"/>
        </w:rPr>
        <w:t xml:space="preserve"> λέει</w:t>
      </w:r>
      <w:r>
        <w:rPr>
          <w:rFonts w:eastAsia="Times New Roman" w:cs="Times New Roman"/>
          <w:szCs w:val="24"/>
        </w:rPr>
        <w:t>,</w:t>
      </w:r>
      <w:r w:rsidRPr="00D8134E">
        <w:rPr>
          <w:rFonts w:eastAsia="Times New Roman" w:cs="Times New Roman"/>
          <w:szCs w:val="24"/>
        </w:rPr>
        <w:t xml:space="preserve"> </w:t>
      </w:r>
      <w:r>
        <w:rPr>
          <w:rFonts w:eastAsia="Times New Roman" w:cs="Times New Roman"/>
          <w:szCs w:val="24"/>
        </w:rPr>
        <w:t>δέκα και δίνουμε ένα. Α</w:t>
      </w:r>
      <w:r w:rsidRPr="00D8134E">
        <w:rPr>
          <w:rFonts w:eastAsia="Times New Roman" w:cs="Times New Roman"/>
          <w:szCs w:val="24"/>
        </w:rPr>
        <w:t xml:space="preserve">υτό το ακούω και από την κριτική του </w:t>
      </w:r>
      <w:r>
        <w:rPr>
          <w:rFonts w:eastAsia="Times New Roman" w:cs="Times New Roman"/>
          <w:szCs w:val="24"/>
        </w:rPr>
        <w:t>Κ</w:t>
      </w:r>
      <w:r>
        <w:rPr>
          <w:rFonts w:eastAsia="Times New Roman" w:cs="Times New Roman"/>
          <w:szCs w:val="24"/>
        </w:rPr>
        <w:t xml:space="preserve">ΚΕ και είναι λάθος. Δεν πήραμε δέκα και δώσαμε ένα. </w:t>
      </w:r>
      <w:r w:rsidRPr="00D8134E">
        <w:rPr>
          <w:rFonts w:eastAsia="Times New Roman" w:cs="Times New Roman"/>
          <w:szCs w:val="24"/>
        </w:rPr>
        <w:t xml:space="preserve">Αν πήραμε </w:t>
      </w:r>
      <w:r>
        <w:rPr>
          <w:rFonts w:eastAsia="Times New Roman" w:cs="Times New Roman"/>
          <w:szCs w:val="24"/>
        </w:rPr>
        <w:t xml:space="preserve">δέκα, </w:t>
      </w:r>
      <w:r w:rsidRPr="00D8134E">
        <w:rPr>
          <w:rFonts w:eastAsia="Times New Roman" w:cs="Times New Roman"/>
          <w:szCs w:val="24"/>
        </w:rPr>
        <w:t>έχουμε δώσει περίπου τα</w:t>
      </w:r>
      <w:r>
        <w:rPr>
          <w:rFonts w:eastAsia="Times New Roman" w:cs="Times New Roman"/>
          <w:szCs w:val="24"/>
        </w:rPr>
        <w:t xml:space="preserve"> εννέα. Ας κάτσει </w:t>
      </w:r>
      <w:r w:rsidRPr="00D8134E">
        <w:rPr>
          <w:rFonts w:eastAsia="Times New Roman" w:cs="Times New Roman"/>
          <w:szCs w:val="24"/>
        </w:rPr>
        <w:t>κάποιος</w:t>
      </w:r>
      <w:r>
        <w:rPr>
          <w:rFonts w:eastAsia="Times New Roman" w:cs="Times New Roman"/>
          <w:szCs w:val="24"/>
        </w:rPr>
        <w:t>,</w:t>
      </w:r>
      <w:r w:rsidRPr="00D8134E">
        <w:rPr>
          <w:rFonts w:eastAsia="Times New Roman" w:cs="Times New Roman"/>
          <w:szCs w:val="24"/>
        </w:rPr>
        <w:t xml:space="preserve"> που ξέρει αριθμητική</w:t>
      </w:r>
      <w:r>
        <w:rPr>
          <w:rFonts w:eastAsia="Times New Roman" w:cs="Times New Roman"/>
          <w:szCs w:val="24"/>
        </w:rPr>
        <w:t>,</w:t>
      </w:r>
      <w:r w:rsidRPr="00D8134E">
        <w:rPr>
          <w:rFonts w:eastAsia="Times New Roman" w:cs="Times New Roman"/>
          <w:szCs w:val="24"/>
        </w:rPr>
        <w:t xml:space="preserve"> να προσθέσει</w:t>
      </w:r>
      <w:r>
        <w:rPr>
          <w:rFonts w:eastAsia="Times New Roman" w:cs="Times New Roman"/>
          <w:szCs w:val="24"/>
        </w:rPr>
        <w:t>. Όταν</w:t>
      </w:r>
      <w:r w:rsidRPr="00D8134E">
        <w:rPr>
          <w:rFonts w:eastAsia="Times New Roman" w:cs="Times New Roman"/>
          <w:szCs w:val="24"/>
        </w:rPr>
        <w:t xml:space="preserve"> πήραμε 780 εκατομμύρια για την πρόνοια και τα έχου</w:t>
      </w:r>
      <w:r>
        <w:rPr>
          <w:rFonts w:eastAsia="Times New Roman" w:cs="Times New Roman"/>
          <w:szCs w:val="24"/>
        </w:rPr>
        <w:t>με</w:t>
      </w:r>
      <w:r w:rsidRPr="00D8134E">
        <w:rPr>
          <w:rFonts w:eastAsia="Times New Roman" w:cs="Times New Roman"/>
          <w:szCs w:val="24"/>
        </w:rPr>
        <w:t xml:space="preserve"> κάνει </w:t>
      </w:r>
      <w:r>
        <w:rPr>
          <w:rFonts w:eastAsia="Times New Roman" w:cs="Times New Roman"/>
          <w:szCs w:val="24"/>
        </w:rPr>
        <w:t>περίπου 3 δισεκατομμύρια,</w:t>
      </w:r>
      <w:r w:rsidRPr="00D8134E">
        <w:rPr>
          <w:rFonts w:eastAsia="Times New Roman" w:cs="Times New Roman"/>
          <w:szCs w:val="24"/>
        </w:rPr>
        <w:t xml:space="preserve"> που σημαίνει τέσσερις φορές περίπου επάνω</w:t>
      </w:r>
      <w:r>
        <w:rPr>
          <w:rFonts w:eastAsia="Times New Roman" w:cs="Times New Roman"/>
          <w:szCs w:val="24"/>
        </w:rPr>
        <w:t>, καταλαβαίνετε…</w:t>
      </w:r>
    </w:p>
    <w:p w14:paraId="4318B4A2" w14:textId="77777777" w:rsidR="001D7CFB" w:rsidRDefault="00EB4E04">
      <w:pPr>
        <w:spacing w:line="600" w:lineRule="auto"/>
        <w:ind w:firstLine="720"/>
        <w:jc w:val="both"/>
        <w:rPr>
          <w:rFonts w:eastAsia="Times New Roman" w:cs="Times New Roman"/>
          <w:szCs w:val="24"/>
        </w:rPr>
      </w:pPr>
      <w:r w:rsidRPr="009B4198">
        <w:rPr>
          <w:rFonts w:eastAsia="Times New Roman" w:cs="Times New Roman"/>
          <w:b/>
          <w:szCs w:val="24"/>
        </w:rPr>
        <w:t>ΠΡΟΕΔΡΕΥΩΝ (Γεώργιος Βαρεμένος):</w:t>
      </w:r>
      <w:r>
        <w:rPr>
          <w:rFonts w:eastAsia="Times New Roman" w:cs="Times New Roman"/>
          <w:szCs w:val="24"/>
        </w:rPr>
        <w:t xml:space="preserve"> Ολοκληρώστε, κύριε συνάδελφε.</w:t>
      </w:r>
    </w:p>
    <w:p w14:paraId="4318B4A3" w14:textId="77777777" w:rsidR="001D7CFB" w:rsidRDefault="00EB4E04">
      <w:pPr>
        <w:spacing w:line="600" w:lineRule="auto"/>
        <w:ind w:firstLine="720"/>
        <w:jc w:val="both"/>
        <w:rPr>
          <w:rFonts w:eastAsia="Times New Roman" w:cs="Times New Roman"/>
          <w:szCs w:val="24"/>
        </w:rPr>
      </w:pPr>
      <w:r w:rsidRPr="00D8134E">
        <w:rPr>
          <w:rFonts w:eastAsia="Times New Roman" w:cs="Times New Roman"/>
          <w:b/>
          <w:szCs w:val="24"/>
        </w:rPr>
        <w:t>ΝΙΚΟΛΑΟΣ ΜΑΝΙΟΣ:</w:t>
      </w:r>
      <w:r>
        <w:rPr>
          <w:rFonts w:eastAsia="Times New Roman" w:cs="Times New Roman"/>
          <w:szCs w:val="24"/>
        </w:rPr>
        <w:t xml:space="preserve"> Εν πάση περιπτώσει, αν θέλαμε να κάνουμε προεκλογικά τερτίπια, </w:t>
      </w:r>
      <w:r w:rsidRPr="00D8134E">
        <w:rPr>
          <w:rFonts w:eastAsia="Times New Roman" w:cs="Times New Roman"/>
          <w:szCs w:val="24"/>
        </w:rPr>
        <w:t xml:space="preserve">είμαστε </w:t>
      </w:r>
      <w:r>
        <w:rPr>
          <w:rFonts w:eastAsia="Times New Roman" w:cs="Times New Roman"/>
          <w:szCs w:val="24"/>
        </w:rPr>
        <w:t>πολύ πιο πονηροί από όσο νομίζουν. Δ</w:t>
      </w:r>
      <w:r w:rsidRPr="00D8134E">
        <w:rPr>
          <w:rFonts w:eastAsia="Times New Roman" w:cs="Times New Roman"/>
          <w:szCs w:val="24"/>
        </w:rPr>
        <w:t>εν θα βάζα</w:t>
      </w:r>
      <w:r w:rsidRPr="00D8134E">
        <w:rPr>
          <w:rFonts w:eastAsia="Times New Roman" w:cs="Times New Roman"/>
          <w:szCs w:val="24"/>
        </w:rPr>
        <w:t xml:space="preserve">με τα </w:t>
      </w:r>
      <w:r>
        <w:rPr>
          <w:rFonts w:eastAsia="Times New Roman" w:cs="Times New Roman"/>
          <w:szCs w:val="24"/>
        </w:rPr>
        <w:t>5,5 δισεκατομμύρια σε</w:t>
      </w:r>
      <w:r w:rsidRPr="00D8134E">
        <w:rPr>
          <w:rFonts w:eastAsia="Times New Roman" w:cs="Times New Roman"/>
          <w:szCs w:val="24"/>
        </w:rPr>
        <w:t xml:space="preserve"> αυτό </w:t>
      </w:r>
      <w:r>
        <w:rPr>
          <w:rFonts w:eastAsia="Times New Roman" w:cs="Times New Roman"/>
          <w:szCs w:val="24"/>
        </w:rPr>
        <w:t xml:space="preserve">το </w:t>
      </w:r>
      <w:r w:rsidRPr="00D8134E">
        <w:rPr>
          <w:rFonts w:eastAsia="Times New Roman" w:cs="Times New Roman"/>
          <w:szCs w:val="24"/>
        </w:rPr>
        <w:t>ταμείο εξασφάλισης</w:t>
      </w:r>
      <w:r>
        <w:rPr>
          <w:rFonts w:eastAsia="Times New Roman" w:cs="Times New Roman"/>
          <w:szCs w:val="24"/>
        </w:rPr>
        <w:t>. Θ</w:t>
      </w:r>
      <w:r w:rsidRPr="00D8134E">
        <w:rPr>
          <w:rFonts w:eastAsia="Times New Roman" w:cs="Times New Roman"/>
          <w:szCs w:val="24"/>
        </w:rPr>
        <w:t xml:space="preserve">α </w:t>
      </w:r>
      <w:r>
        <w:rPr>
          <w:rFonts w:eastAsia="Times New Roman" w:cs="Times New Roman"/>
          <w:szCs w:val="24"/>
        </w:rPr>
        <w:t>παίρναμ</w:t>
      </w:r>
      <w:r w:rsidRPr="00D8134E">
        <w:rPr>
          <w:rFonts w:eastAsia="Times New Roman" w:cs="Times New Roman"/>
          <w:szCs w:val="24"/>
        </w:rPr>
        <w:t xml:space="preserve">ε τα </w:t>
      </w:r>
      <w:r>
        <w:rPr>
          <w:rFonts w:eastAsia="Times New Roman" w:cs="Times New Roman"/>
          <w:szCs w:val="24"/>
        </w:rPr>
        <w:t xml:space="preserve">2, θα τα δίναμε </w:t>
      </w:r>
      <w:r w:rsidRPr="00D8134E">
        <w:rPr>
          <w:rFonts w:eastAsia="Times New Roman" w:cs="Times New Roman"/>
          <w:szCs w:val="24"/>
        </w:rPr>
        <w:t xml:space="preserve">κατευθείαν και </w:t>
      </w:r>
      <w:r>
        <w:rPr>
          <w:rFonts w:eastAsia="Times New Roman" w:cs="Times New Roman"/>
          <w:szCs w:val="24"/>
        </w:rPr>
        <w:t xml:space="preserve">δεν θα έλεγε </w:t>
      </w:r>
      <w:r w:rsidRPr="00D8134E">
        <w:rPr>
          <w:rFonts w:eastAsia="Times New Roman" w:cs="Times New Roman"/>
          <w:szCs w:val="24"/>
        </w:rPr>
        <w:t xml:space="preserve">κανείς </w:t>
      </w:r>
      <w:r>
        <w:rPr>
          <w:rFonts w:eastAsia="Times New Roman" w:cs="Times New Roman"/>
          <w:szCs w:val="24"/>
        </w:rPr>
        <w:t>γι’ αυτό</w:t>
      </w:r>
      <w:r w:rsidRPr="00D8134E">
        <w:rPr>
          <w:rFonts w:eastAsia="Times New Roman" w:cs="Times New Roman"/>
          <w:szCs w:val="24"/>
        </w:rPr>
        <w:t xml:space="preserve"> το υστέρημα που δίνουμε στο</w:t>
      </w:r>
      <w:r>
        <w:rPr>
          <w:rFonts w:eastAsia="Times New Roman" w:cs="Times New Roman"/>
          <w:szCs w:val="24"/>
        </w:rPr>
        <w:t>ν</w:t>
      </w:r>
      <w:r w:rsidRPr="00D8134E">
        <w:rPr>
          <w:rFonts w:eastAsia="Times New Roman" w:cs="Times New Roman"/>
          <w:szCs w:val="24"/>
        </w:rPr>
        <w:t xml:space="preserve"> λαό</w:t>
      </w:r>
      <w:r>
        <w:rPr>
          <w:rFonts w:eastAsia="Times New Roman" w:cs="Times New Roman"/>
          <w:szCs w:val="24"/>
        </w:rPr>
        <w:t xml:space="preserve">. Είναι δικά του λεφτά, </w:t>
      </w:r>
      <w:r w:rsidRPr="00D8134E">
        <w:rPr>
          <w:rFonts w:eastAsia="Times New Roman" w:cs="Times New Roman"/>
          <w:szCs w:val="24"/>
        </w:rPr>
        <w:t>να μην το ξεχνάμε</w:t>
      </w:r>
      <w:r>
        <w:rPr>
          <w:rFonts w:eastAsia="Times New Roman" w:cs="Times New Roman"/>
          <w:szCs w:val="24"/>
        </w:rPr>
        <w:t>.</w:t>
      </w:r>
    </w:p>
    <w:p w14:paraId="4318B4A4" w14:textId="77777777" w:rsidR="001D7CFB" w:rsidRDefault="00EB4E0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18B4A5" w14:textId="77777777" w:rsidR="001D7CFB" w:rsidRDefault="00EB4E04">
      <w:pPr>
        <w:spacing w:line="600" w:lineRule="auto"/>
        <w:ind w:firstLine="720"/>
        <w:jc w:val="both"/>
        <w:rPr>
          <w:rFonts w:eastAsia="Times New Roman" w:cs="Times New Roman"/>
          <w:szCs w:val="24"/>
        </w:rPr>
      </w:pPr>
      <w:r w:rsidRPr="009B4198">
        <w:rPr>
          <w:rFonts w:eastAsia="Times New Roman" w:cs="Times New Roman"/>
          <w:b/>
          <w:szCs w:val="24"/>
        </w:rPr>
        <w:t>ΣΠΥΡΙΔΩΝ</w:t>
      </w:r>
      <w:r>
        <w:rPr>
          <w:rFonts w:eastAsia="Times New Roman" w:cs="Times New Roman"/>
          <w:b/>
          <w:szCs w:val="24"/>
        </w:rPr>
        <w:t xml:space="preserve"> </w:t>
      </w:r>
      <w:r w:rsidRPr="009B4198">
        <w:rPr>
          <w:rFonts w:eastAsia="Times New Roman" w:cs="Times New Roman"/>
          <w:b/>
          <w:szCs w:val="24"/>
        </w:rPr>
        <w:t>-</w:t>
      </w:r>
      <w:r>
        <w:rPr>
          <w:rFonts w:eastAsia="Times New Roman" w:cs="Times New Roman"/>
          <w:b/>
          <w:szCs w:val="24"/>
        </w:rPr>
        <w:t xml:space="preserve"> </w:t>
      </w:r>
      <w:r w:rsidRPr="009B4198">
        <w:rPr>
          <w:rFonts w:eastAsia="Times New Roman" w:cs="Times New Roman"/>
          <w:b/>
          <w:szCs w:val="24"/>
        </w:rPr>
        <w:t>ΑΔΩΝΙΣ ΓΕΩΡΓΙΑΔΗΣ:</w:t>
      </w:r>
      <w:r>
        <w:rPr>
          <w:rFonts w:eastAsia="Times New Roman" w:cs="Times New Roman"/>
          <w:szCs w:val="24"/>
        </w:rPr>
        <w:t xml:space="preserve"> Κύριε Πρόεδρε, παρακαλώ θα ήθελα τον λόγο.</w:t>
      </w:r>
    </w:p>
    <w:p w14:paraId="4318B4A6" w14:textId="77777777" w:rsidR="001D7CFB" w:rsidRDefault="00EB4E04">
      <w:pPr>
        <w:spacing w:line="600" w:lineRule="auto"/>
        <w:ind w:firstLine="720"/>
        <w:jc w:val="both"/>
        <w:rPr>
          <w:rFonts w:eastAsia="Times New Roman" w:cs="Times New Roman"/>
          <w:szCs w:val="24"/>
        </w:rPr>
      </w:pPr>
      <w:r w:rsidRPr="00D8134E">
        <w:rPr>
          <w:rFonts w:eastAsia="Times New Roman" w:cs="Times New Roman"/>
          <w:b/>
          <w:szCs w:val="24"/>
        </w:rPr>
        <w:t>ΠΡΟΕΔΡΕΥΩΝ (Γεώργιος Βαρεμένος):</w:t>
      </w:r>
      <w:r>
        <w:rPr>
          <w:rFonts w:eastAsia="Times New Roman" w:cs="Times New Roman"/>
          <w:szCs w:val="24"/>
        </w:rPr>
        <w:t xml:space="preserve"> Κύριε Γεωργιάδη, σας παρακαλώ πάρα πολύ. Εσείς παράγετε αφειδώς προσωπικά με την ομιλία σας κάθε φορά. Θα μετατρέψουμε τη συνεδρίαση σε ανταλλαγή επί </w:t>
      </w:r>
      <w:r>
        <w:rPr>
          <w:rFonts w:eastAsia="Times New Roman" w:cs="Times New Roman"/>
          <w:szCs w:val="24"/>
        </w:rPr>
        <w:t>προσωπικών ζητημάτων.</w:t>
      </w:r>
    </w:p>
    <w:p w14:paraId="4318B4A7" w14:textId="77777777" w:rsidR="001D7CFB" w:rsidRDefault="00EB4E04">
      <w:pPr>
        <w:spacing w:line="600" w:lineRule="auto"/>
        <w:ind w:firstLine="720"/>
        <w:jc w:val="both"/>
        <w:rPr>
          <w:rFonts w:eastAsia="Times New Roman" w:cs="Times New Roman"/>
          <w:szCs w:val="24"/>
        </w:rPr>
      </w:pPr>
      <w:r w:rsidRPr="009B4198">
        <w:rPr>
          <w:rFonts w:eastAsia="Times New Roman" w:cs="Times New Roman"/>
          <w:b/>
          <w:szCs w:val="24"/>
        </w:rPr>
        <w:t>ΣΠΥΡΙΔΩΝ</w:t>
      </w:r>
      <w:r>
        <w:rPr>
          <w:rFonts w:eastAsia="Times New Roman" w:cs="Times New Roman"/>
          <w:b/>
          <w:szCs w:val="24"/>
        </w:rPr>
        <w:t xml:space="preserve"> </w:t>
      </w:r>
      <w:r w:rsidRPr="009B4198">
        <w:rPr>
          <w:rFonts w:eastAsia="Times New Roman" w:cs="Times New Roman"/>
          <w:b/>
          <w:szCs w:val="24"/>
        </w:rPr>
        <w:t>-</w:t>
      </w:r>
      <w:r>
        <w:rPr>
          <w:rFonts w:eastAsia="Times New Roman" w:cs="Times New Roman"/>
          <w:b/>
          <w:szCs w:val="24"/>
        </w:rPr>
        <w:t xml:space="preserve"> </w:t>
      </w:r>
      <w:r w:rsidRPr="009B4198">
        <w:rPr>
          <w:rFonts w:eastAsia="Times New Roman" w:cs="Times New Roman"/>
          <w:b/>
          <w:szCs w:val="24"/>
        </w:rPr>
        <w:t>ΑΔΩΝΙΣ ΓΕΩΡΓΙΑΔΗΣ:</w:t>
      </w:r>
      <w:r>
        <w:rPr>
          <w:rFonts w:eastAsia="Times New Roman" w:cs="Times New Roman"/>
          <w:szCs w:val="24"/>
        </w:rPr>
        <w:t xml:space="preserve"> Συγγνώμη, όλο το Σώμα άκουσε τι είπε ο κ. Μανιός εναντίον μου. Με συγχωρείτε, αλλά πιο ορισμός του προσωπικού απ’ αυτό δεν υπάρχει. Θα μου δώσετε ένα λεπτό.</w:t>
      </w:r>
    </w:p>
    <w:p w14:paraId="4318B4A8" w14:textId="77777777" w:rsidR="001D7CFB" w:rsidRDefault="00EB4E04">
      <w:pPr>
        <w:spacing w:line="600" w:lineRule="auto"/>
        <w:ind w:firstLine="720"/>
        <w:jc w:val="both"/>
        <w:rPr>
          <w:rFonts w:eastAsia="Times New Roman" w:cs="Times New Roman"/>
          <w:szCs w:val="24"/>
        </w:rPr>
      </w:pPr>
      <w:r w:rsidRPr="009B4198">
        <w:rPr>
          <w:rFonts w:eastAsia="Times New Roman" w:cs="Times New Roman"/>
          <w:b/>
          <w:szCs w:val="24"/>
        </w:rPr>
        <w:t>ΝΙΚΟΛΑΟΣ ΜΑΝΙΟΣ:</w:t>
      </w:r>
      <w:r>
        <w:rPr>
          <w:rFonts w:eastAsia="Times New Roman" w:cs="Times New Roman"/>
          <w:szCs w:val="24"/>
        </w:rPr>
        <w:t xml:space="preserve"> Θα μου δώσετε κι εμένα τον λόγ</w:t>
      </w:r>
      <w:r>
        <w:rPr>
          <w:rFonts w:eastAsia="Times New Roman" w:cs="Times New Roman"/>
          <w:szCs w:val="24"/>
        </w:rPr>
        <w:t>ο, αν τον πάρει ο κ. Γεωργιάδης.</w:t>
      </w:r>
    </w:p>
    <w:p w14:paraId="4318B4A9" w14:textId="77777777" w:rsidR="001D7CFB" w:rsidRDefault="00EB4E04">
      <w:pPr>
        <w:spacing w:line="600" w:lineRule="auto"/>
        <w:ind w:firstLine="720"/>
        <w:jc w:val="both"/>
        <w:rPr>
          <w:rFonts w:eastAsia="Times New Roman" w:cs="Times New Roman"/>
          <w:szCs w:val="24"/>
        </w:rPr>
      </w:pPr>
      <w:r w:rsidRPr="009B4198">
        <w:rPr>
          <w:rFonts w:eastAsia="Times New Roman" w:cs="Times New Roman"/>
          <w:b/>
          <w:szCs w:val="24"/>
        </w:rPr>
        <w:t>ΣΠΥΡΙΔΩΝ</w:t>
      </w:r>
      <w:r>
        <w:rPr>
          <w:rFonts w:eastAsia="Times New Roman" w:cs="Times New Roman"/>
          <w:b/>
          <w:szCs w:val="24"/>
        </w:rPr>
        <w:t xml:space="preserve"> </w:t>
      </w:r>
      <w:r w:rsidRPr="009B4198">
        <w:rPr>
          <w:rFonts w:eastAsia="Times New Roman" w:cs="Times New Roman"/>
          <w:b/>
          <w:szCs w:val="24"/>
        </w:rPr>
        <w:t>-</w:t>
      </w:r>
      <w:r>
        <w:rPr>
          <w:rFonts w:eastAsia="Times New Roman" w:cs="Times New Roman"/>
          <w:b/>
          <w:szCs w:val="24"/>
        </w:rPr>
        <w:t xml:space="preserve"> </w:t>
      </w:r>
      <w:r w:rsidRPr="009B4198">
        <w:rPr>
          <w:rFonts w:eastAsia="Times New Roman" w:cs="Times New Roman"/>
          <w:b/>
          <w:szCs w:val="24"/>
        </w:rPr>
        <w:t>ΑΔΩΝΙΣ ΓΕΩΡΓΙΑΔΗΣ:</w:t>
      </w:r>
      <w:r>
        <w:rPr>
          <w:rFonts w:eastAsia="Times New Roman" w:cs="Times New Roman"/>
          <w:szCs w:val="24"/>
        </w:rPr>
        <w:t xml:space="preserve"> Βεβαίως, να πάρετε όσο θέλετε.</w:t>
      </w:r>
    </w:p>
    <w:p w14:paraId="4318B4AA" w14:textId="77777777" w:rsidR="001D7CFB" w:rsidRDefault="00EB4E04">
      <w:pPr>
        <w:spacing w:line="600" w:lineRule="auto"/>
        <w:ind w:firstLine="720"/>
        <w:jc w:val="both"/>
        <w:rPr>
          <w:rFonts w:eastAsia="Times New Roman" w:cs="Times New Roman"/>
          <w:szCs w:val="24"/>
        </w:rPr>
      </w:pPr>
      <w:r w:rsidRPr="00D8134E">
        <w:rPr>
          <w:rFonts w:eastAsia="Times New Roman" w:cs="Times New Roman"/>
          <w:b/>
          <w:szCs w:val="24"/>
        </w:rPr>
        <w:t>ΠΡΟΕΔΡΕΥΩΝ (Γεώργιος Βαρεμένος):</w:t>
      </w:r>
      <w:r>
        <w:rPr>
          <w:rFonts w:eastAsia="Times New Roman" w:cs="Times New Roman"/>
          <w:szCs w:val="24"/>
        </w:rPr>
        <w:t xml:space="preserve"> Ο κ</w:t>
      </w:r>
      <w:r>
        <w:rPr>
          <w:rFonts w:eastAsia="Times New Roman" w:cs="Times New Roman"/>
          <w:szCs w:val="24"/>
        </w:rPr>
        <w:t>.</w:t>
      </w:r>
      <w:r>
        <w:rPr>
          <w:rFonts w:eastAsia="Times New Roman" w:cs="Times New Roman"/>
          <w:szCs w:val="24"/>
        </w:rPr>
        <w:t xml:space="preserve"> Γεωργιάδης έχει τον λόγο.</w:t>
      </w:r>
    </w:p>
    <w:p w14:paraId="4318B4AB"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Αγαπητέ κύριε Μανιέ</w:t>
      </w:r>
      <w:r>
        <w:rPr>
          <w:rFonts w:eastAsia="Times New Roman" w:cs="Times New Roman"/>
          <w:szCs w:val="24"/>
        </w:rPr>
        <w:t>,</w:t>
      </w:r>
      <w:r>
        <w:rPr>
          <w:rFonts w:eastAsia="Times New Roman" w:cs="Times New Roman"/>
          <w:szCs w:val="24"/>
        </w:rPr>
        <w:t xml:space="preserve"> -το «αγαπητέ» το λέω ειρωνικά-</w:t>
      </w:r>
      <w:r>
        <w:rPr>
          <w:rFonts w:eastAsia="Times New Roman" w:cs="Times New Roman"/>
          <w:szCs w:val="24"/>
        </w:rPr>
        <w:t xml:space="preserve"> εγώ δεν θυμόμουν να</w:t>
      </w:r>
      <w:r w:rsidRPr="00D8134E">
        <w:rPr>
          <w:rFonts w:eastAsia="Times New Roman" w:cs="Times New Roman"/>
          <w:szCs w:val="24"/>
        </w:rPr>
        <w:t xml:space="preserve"> μου </w:t>
      </w:r>
      <w:r>
        <w:rPr>
          <w:rFonts w:eastAsia="Times New Roman" w:cs="Times New Roman"/>
          <w:szCs w:val="24"/>
        </w:rPr>
        <w:t>έχετε</w:t>
      </w:r>
      <w:r w:rsidRPr="00D8134E">
        <w:rPr>
          <w:rFonts w:eastAsia="Times New Roman" w:cs="Times New Roman"/>
          <w:szCs w:val="24"/>
        </w:rPr>
        <w:t xml:space="preserve"> πει αυτό όταν ήμουν Υπουργός Υγείας</w:t>
      </w:r>
      <w:r>
        <w:rPr>
          <w:rFonts w:eastAsia="Times New Roman" w:cs="Times New Roman"/>
          <w:szCs w:val="24"/>
        </w:rPr>
        <w:t xml:space="preserve">. Επειδή, </w:t>
      </w:r>
      <w:r w:rsidRPr="00D8134E">
        <w:rPr>
          <w:rFonts w:eastAsia="Times New Roman" w:cs="Times New Roman"/>
          <w:szCs w:val="24"/>
        </w:rPr>
        <w:t xml:space="preserve">όμως </w:t>
      </w:r>
      <w:r>
        <w:rPr>
          <w:rFonts w:eastAsia="Times New Roman" w:cs="Times New Roman"/>
          <w:szCs w:val="24"/>
        </w:rPr>
        <w:t>υπονοήσατε κάτι</w:t>
      </w:r>
      <w:r w:rsidRPr="00D8134E">
        <w:rPr>
          <w:rFonts w:eastAsia="Times New Roman" w:cs="Times New Roman"/>
          <w:szCs w:val="24"/>
        </w:rPr>
        <w:t xml:space="preserve"> για την ηθική μου συγκρότηση εδώ</w:t>
      </w:r>
      <w:r>
        <w:rPr>
          <w:rFonts w:eastAsia="Times New Roman" w:cs="Times New Roman"/>
          <w:szCs w:val="24"/>
        </w:rPr>
        <w:t>,</w:t>
      </w:r>
      <w:r w:rsidRPr="00D8134E">
        <w:rPr>
          <w:rFonts w:eastAsia="Times New Roman" w:cs="Times New Roman"/>
          <w:szCs w:val="24"/>
        </w:rPr>
        <w:t xml:space="preserve"> δεσμεύομαι αύριο</w:t>
      </w:r>
      <w:r>
        <w:rPr>
          <w:rFonts w:eastAsia="Times New Roman" w:cs="Times New Roman"/>
          <w:szCs w:val="24"/>
        </w:rPr>
        <w:t xml:space="preserve"> να</w:t>
      </w:r>
      <w:r w:rsidRPr="00D8134E">
        <w:rPr>
          <w:rFonts w:eastAsia="Times New Roman" w:cs="Times New Roman"/>
          <w:szCs w:val="24"/>
        </w:rPr>
        <w:t xml:space="preserve"> σας κάνω μήνυση και ελπίζω </w:t>
      </w:r>
      <w:r>
        <w:rPr>
          <w:rFonts w:eastAsia="Times New Roman" w:cs="Times New Roman"/>
          <w:szCs w:val="24"/>
        </w:rPr>
        <w:t>εσείς,</w:t>
      </w:r>
      <w:r w:rsidRPr="00D8134E">
        <w:rPr>
          <w:rFonts w:eastAsia="Times New Roman" w:cs="Times New Roman"/>
          <w:szCs w:val="24"/>
        </w:rPr>
        <w:t xml:space="preserve"> να μείνετε εδώ</w:t>
      </w:r>
      <w:r>
        <w:rPr>
          <w:rFonts w:eastAsia="Times New Roman" w:cs="Times New Roman"/>
          <w:szCs w:val="24"/>
        </w:rPr>
        <w:t>,</w:t>
      </w:r>
      <w:r w:rsidRPr="00D8134E">
        <w:rPr>
          <w:rFonts w:eastAsia="Times New Roman" w:cs="Times New Roman"/>
          <w:szCs w:val="24"/>
        </w:rPr>
        <w:t xml:space="preserve"> να </w:t>
      </w:r>
      <w:r>
        <w:rPr>
          <w:rFonts w:eastAsia="Times New Roman" w:cs="Times New Roman"/>
          <w:szCs w:val="24"/>
        </w:rPr>
        <w:t>ζητήσετε</w:t>
      </w:r>
      <w:r w:rsidRPr="00D8134E">
        <w:rPr>
          <w:rFonts w:eastAsia="Times New Roman" w:cs="Times New Roman"/>
          <w:szCs w:val="24"/>
        </w:rPr>
        <w:t xml:space="preserve"> να μην αρθεί η ασυλία </w:t>
      </w:r>
      <w:r>
        <w:rPr>
          <w:rFonts w:eastAsia="Times New Roman" w:cs="Times New Roman"/>
          <w:szCs w:val="24"/>
        </w:rPr>
        <w:t xml:space="preserve">σας. Τα συμφωνήσαμε; </w:t>
      </w:r>
      <w:r>
        <w:rPr>
          <w:rFonts w:eastAsia="Times New Roman" w:cs="Times New Roman"/>
          <w:szCs w:val="24"/>
        </w:rPr>
        <w:t>Το κλείνουμε αυτό. Ε</w:t>
      </w:r>
      <w:r w:rsidRPr="00D8134E">
        <w:rPr>
          <w:rFonts w:eastAsia="Times New Roman" w:cs="Times New Roman"/>
          <w:szCs w:val="24"/>
        </w:rPr>
        <w:t xml:space="preserve">γώ θα σας κάνω μήνυση </w:t>
      </w:r>
      <w:r>
        <w:rPr>
          <w:rFonts w:eastAsia="Times New Roman" w:cs="Times New Roman"/>
          <w:szCs w:val="24"/>
        </w:rPr>
        <w:t>α</w:t>
      </w:r>
      <w:r w:rsidRPr="00D8134E">
        <w:rPr>
          <w:rFonts w:eastAsia="Times New Roman" w:cs="Times New Roman"/>
          <w:szCs w:val="24"/>
        </w:rPr>
        <w:t>ύριο</w:t>
      </w:r>
      <w:r>
        <w:rPr>
          <w:rFonts w:eastAsia="Times New Roman" w:cs="Times New Roman"/>
          <w:szCs w:val="24"/>
        </w:rPr>
        <w:t>,</w:t>
      </w:r>
      <w:r w:rsidRPr="00D8134E">
        <w:rPr>
          <w:rFonts w:eastAsia="Times New Roman" w:cs="Times New Roman"/>
          <w:szCs w:val="24"/>
        </w:rPr>
        <w:t xml:space="preserve"> εσείς δεν θα </w:t>
      </w:r>
      <w:r>
        <w:rPr>
          <w:rFonts w:eastAsia="Times New Roman" w:cs="Times New Roman"/>
          <w:szCs w:val="24"/>
        </w:rPr>
        <w:t>ζητήσετε</w:t>
      </w:r>
      <w:r w:rsidRPr="00D8134E">
        <w:rPr>
          <w:rFonts w:eastAsia="Times New Roman" w:cs="Times New Roman"/>
          <w:szCs w:val="24"/>
        </w:rPr>
        <w:t xml:space="preserve"> να αρθεί η ασυλία </w:t>
      </w:r>
      <w:r>
        <w:rPr>
          <w:rFonts w:eastAsia="Times New Roman" w:cs="Times New Roman"/>
          <w:szCs w:val="24"/>
        </w:rPr>
        <w:t>σας,</w:t>
      </w:r>
      <w:r w:rsidRPr="00D8134E">
        <w:rPr>
          <w:rFonts w:eastAsia="Times New Roman" w:cs="Times New Roman"/>
          <w:szCs w:val="24"/>
        </w:rPr>
        <w:t xml:space="preserve"> όπως </w:t>
      </w:r>
      <w:r>
        <w:rPr>
          <w:rFonts w:eastAsia="Times New Roman" w:cs="Times New Roman"/>
          <w:szCs w:val="24"/>
        </w:rPr>
        <w:t>έχετε</w:t>
      </w:r>
      <w:r w:rsidRPr="00D8134E">
        <w:rPr>
          <w:rFonts w:eastAsia="Times New Roman" w:cs="Times New Roman"/>
          <w:szCs w:val="24"/>
        </w:rPr>
        <w:t xml:space="preserve"> κάνει όλη αυτή την περίοδο και θα </w:t>
      </w:r>
      <w:r>
        <w:rPr>
          <w:rFonts w:eastAsia="Times New Roman" w:cs="Times New Roman"/>
          <w:szCs w:val="24"/>
        </w:rPr>
        <w:t>έλθετε</w:t>
      </w:r>
      <w:r w:rsidRPr="00D8134E">
        <w:rPr>
          <w:rFonts w:eastAsia="Times New Roman" w:cs="Times New Roman"/>
          <w:szCs w:val="24"/>
        </w:rPr>
        <w:t xml:space="preserve"> στο δικαστήριο</w:t>
      </w:r>
      <w:r>
        <w:rPr>
          <w:rFonts w:eastAsia="Times New Roman" w:cs="Times New Roman"/>
          <w:szCs w:val="24"/>
        </w:rPr>
        <w:t>,</w:t>
      </w:r>
      <w:r w:rsidRPr="00D8134E">
        <w:rPr>
          <w:rFonts w:eastAsia="Times New Roman" w:cs="Times New Roman"/>
          <w:szCs w:val="24"/>
        </w:rPr>
        <w:t xml:space="preserve"> </w:t>
      </w:r>
      <w:r>
        <w:rPr>
          <w:rFonts w:eastAsia="Times New Roman" w:cs="Times New Roman"/>
          <w:szCs w:val="24"/>
        </w:rPr>
        <w:t>να απο</w:t>
      </w:r>
      <w:r w:rsidRPr="00D8134E">
        <w:rPr>
          <w:rFonts w:eastAsia="Times New Roman" w:cs="Times New Roman"/>
          <w:szCs w:val="24"/>
        </w:rPr>
        <w:t xml:space="preserve">δείξετε αυτά που είπατε για </w:t>
      </w:r>
      <w:r>
        <w:rPr>
          <w:rFonts w:eastAsia="Times New Roman" w:cs="Times New Roman"/>
          <w:szCs w:val="24"/>
        </w:rPr>
        <w:t>την ηθική μου</w:t>
      </w:r>
      <w:r w:rsidRPr="00D8134E">
        <w:rPr>
          <w:rFonts w:eastAsia="Times New Roman" w:cs="Times New Roman"/>
          <w:szCs w:val="24"/>
        </w:rPr>
        <w:t xml:space="preserve"> συγκρότηση</w:t>
      </w:r>
      <w:r>
        <w:rPr>
          <w:rFonts w:eastAsia="Times New Roman" w:cs="Times New Roman"/>
          <w:szCs w:val="24"/>
        </w:rPr>
        <w:t>.</w:t>
      </w:r>
    </w:p>
    <w:p w14:paraId="4318B4AC" w14:textId="77777777" w:rsidR="001D7CFB" w:rsidRDefault="00EB4E04">
      <w:pPr>
        <w:spacing w:line="600" w:lineRule="auto"/>
        <w:ind w:firstLine="720"/>
        <w:jc w:val="both"/>
        <w:rPr>
          <w:rFonts w:eastAsia="Times New Roman" w:cs="Times New Roman"/>
          <w:szCs w:val="24"/>
        </w:rPr>
      </w:pPr>
      <w:r w:rsidRPr="00D8134E">
        <w:rPr>
          <w:rFonts w:eastAsia="Times New Roman" w:cs="Times New Roman"/>
          <w:szCs w:val="24"/>
        </w:rPr>
        <w:t>Όσο</w:t>
      </w:r>
      <w:r>
        <w:rPr>
          <w:rFonts w:eastAsia="Times New Roman" w:cs="Times New Roman"/>
          <w:szCs w:val="24"/>
        </w:rPr>
        <w:t>ν</w:t>
      </w:r>
      <w:r w:rsidRPr="00D8134E">
        <w:rPr>
          <w:rFonts w:eastAsia="Times New Roman" w:cs="Times New Roman"/>
          <w:szCs w:val="24"/>
        </w:rPr>
        <w:t xml:space="preserve"> αφορά τα περί </w:t>
      </w:r>
      <w:r>
        <w:rPr>
          <w:rFonts w:eastAsia="Times New Roman" w:cs="Times New Roman"/>
          <w:szCs w:val="24"/>
        </w:rPr>
        <w:t>«</w:t>
      </w:r>
      <w:r w:rsidRPr="00D8134E">
        <w:rPr>
          <w:rFonts w:eastAsia="Times New Roman" w:cs="Times New Roman"/>
          <w:szCs w:val="24"/>
        </w:rPr>
        <w:t>χουντικού</w:t>
      </w:r>
      <w:r>
        <w:rPr>
          <w:rFonts w:eastAsia="Times New Roman" w:cs="Times New Roman"/>
          <w:szCs w:val="24"/>
        </w:rPr>
        <w:t>»,</w:t>
      </w:r>
      <w:r w:rsidRPr="00D8134E">
        <w:rPr>
          <w:rFonts w:eastAsia="Times New Roman" w:cs="Times New Roman"/>
          <w:szCs w:val="24"/>
        </w:rPr>
        <w:t xml:space="preserve"> </w:t>
      </w:r>
      <w:r>
        <w:rPr>
          <w:rFonts w:eastAsia="Times New Roman" w:cs="Times New Roman"/>
          <w:szCs w:val="24"/>
        </w:rPr>
        <w:t>α</w:t>
      </w:r>
      <w:r w:rsidRPr="00D8134E">
        <w:rPr>
          <w:rFonts w:eastAsia="Times New Roman" w:cs="Times New Roman"/>
          <w:szCs w:val="24"/>
        </w:rPr>
        <w:t>κ</w:t>
      </w:r>
      <w:r w:rsidRPr="00D8134E">
        <w:rPr>
          <w:rFonts w:eastAsia="Times New Roman" w:cs="Times New Roman"/>
          <w:szCs w:val="24"/>
        </w:rPr>
        <w:t>ούστε</w:t>
      </w:r>
      <w:r>
        <w:rPr>
          <w:rFonts w:eastAsia="Times New Roman" w:cs="Times New Roman"/>
          <w:szCs w:val="24"/>
        </w:rPr>
        <w:t>,</w:t>
      </w:r>
      <w:r w:rsidRPr="00D8134E">
        <w:rPr>
          <w:rFonts w:eastAsia="Times New Roman" w:cs="Times New Roman"/>
          <w:szCs w:val="24"/>
        </w:rPr>
        <w:t xml:space="preserve"> κύριε </w:t>
      </w:r>
      <w:r>
        <w:rPr>
          <w:rFonts w:eastAsia="Times New Roman" w:cs="Times New Roman"/>
          <w:szCs w:val="24"/>
        </w:rPr>
        <w:t xml:space="preserve">Μανιέ. Μετά </w:t>
      </w:r>
      <w:r w:rsidRPr="00D8134E">
        <w:rPr>
          <w:rFonts w:eastAsia="Times New Roman" w:cs="Times New Roman"/>
          <w:szCs w:val="24"/>
        </w:rPr>
        <w:t>από την προηγούμενη συζήτηση</w:t>
      </w:r>
      <w:r>
        <w:rPr>
          <w:rFonts w:eastAsia="Times New Roman" w:cs="Times New Roman"/>
          <w:szCs w:val="24"/>
        </w:rPr>
        <w:t>,</w:t>
      </w:r>
      <w:r w:rsidRPr="00D8134E">
        <w:rPr>
          <w:rFonts w:eastAsia="Times New Roman" w:cs="Times New Roman"/>
          <w:szCs w:val="24"/>
        </w:rPr>
        <w:t xml:space="preserve"> της </w:t>
      </w:r>
      <w:r>
        <w:rPr>
          <w:rFonts w:eastAsia="Times New Roman" w:cs="Times New Roman"/>
          <w:szCs w:val="24"/>
        </w:rPr>
        <w:t xml:space="preserve">περασμένης </w:t>
      </w:r>
      <w:r w:rsidRPr="00D8134E">
        <w:rPr>
          <w:rFonts w:eastAsia="Times New Roman" w:cs="Times New Roman"/>
          <w:szCs w:val="24"/>
        </w:rPr>
        <w:t>εβδομάδος</w:t>
      </w:r>
      <w:r>
        <w:rPr>
          <w:rFonts w:eastAsia="Times New Roman" w:cs="Times New Roman"/>
          <w:szCs w:val="24"/>
        </w:rPr>
        <w:t>,</w:t>
      </w:r>
      <w:r w:rsidRPr="00D8134E">
        <w:rPr>
          <w:rFonts w:eastAsia="Times New Roman" w:cs="Times New Roman"/>
          <w:szCs w:val="24"/>
        </w:rPr>
        <w:t xml:space="preserve"> το να μιλάτε</w:t>
      </w:r>
      <w:r>
        <w:rPr>
          <w:rFonts w:eastAsia="Times New Roman" w:cs="Times New Roman"/>
          <w:szCs w:val="24"/>
        </w:rPr>
        <w:t xml:space="preserve"> οι</w:t>
      </w:r>
      <w:r w:rsidRPr="00D8134E">
        <w:rPr>
          <w:rFonts w:eastAsia="Times New Roman" w:cs="Times New Roman"/>
          <w:szCs w:val="24"/>
        </w:rPr>
        <w:t xml:space="preserve"> του </w:t>
      </w:r>
      <w:r>
        <w:rPr>
          <w:rFonts w:eastAsia="Times New Roman" w:cs="Times New Roman"/>
          <w:szCs w:val="24"/>
        </w:rPr>
        <w:t>ΣΥΡΙΖΑ</w:t>
      </w:r>
      <w:r w:rsidRPr="00D8134E">
        <w:rPr>
          <w:rFonts w:eastAsia="Times New Roman" w:cs="Times New Roman"/>
          <w:szCs w:val="24"/>
        </w:rPr>
        <w:t xml:space="preserve"> </w:t>
      </w:r>
      <w:r>
        <w:rPr>
          <w:rFonts w:eastAsia="Times New Roman" w:cs="Times New Roman"/>
          <w:szCs w:val="24"/>
        </w:rPr>
        <w:t xml:space="preserve">για χούντα και αντιχουντικούς </w:t>
      </w:r>
      <w:r w:rsidRPr="00D8134E">
        <w:rPr>
          <w:rFonts w:eastAsia="Times New Roman" w:cs="Times New Roman"/>
          <w:szCs w:val="24"/>
        </w:rPr>
        <w:t>πάει πολύ</w:t>
      </w:r>
      <w:r>
        <w:rPr>
          <w:rFonts w:eastAsia="Times New Roman" w:cs="Times New Roman"/>
          <w:szCs w:val="24"/>
        </w:rPr>
        <w:t>. Ε</w:t>
      </w:r>
      <w:r w:rsidRPr="00D8134E">
        <w:rPr>
          <w:rFonts w:eastAsia="Times New Roman" w:cs="Times New Roman"/>
          <w:szCs w:val="24"/>
        </w:rPr>
        <w:t xml:space="preserve">γώ </w:t>
      </w:r>
      <w:r>
        <w:rPr>
          <w:rFonts w:eastAsia="Times New Roman" w:cs="Times New Roman"/>
          <w:szCs w:val="24"/>
        </w:rPr>
        <w:t>θα το άφηνα στη θέση σας.</w:t>
      </w:r>
    </w:p>
    <w:p w14:paraId="4318B4AD"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Παρακαλώ, παρακαλώ! Κύριε Γεωργιάδη!</w:t>
      </w:r>
    </w:p>
    <w:p w14:paraId="4318B4AE"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Ειδικά όμως, εσείς, προσωπικά εσείς,</w:t>
      </w:r>
      <w:r w:rsidRPr="00D8134E">
        <w:rPr>
          <w:rFonts w:eastAsia="Times New Roman" w:cs="Times New Roman"/>
          <w:szCs w:val="24"/>
        </w:rPr>
        <w:t xml:space="preserve"> </w:t>
      </w:r>
      <w:r>
        <w:rPr>
          <w:rFonts w:eastAsia="Times New Roman" w:cs="Times New Roman"/>
          <w:szCs w:val="24"/>
        </w:rPr>
        <w:t>που στηρίξατε ως Υπουργό Άμυνας τον κ. Καμμένο, που σας έχει γραμμένο στο βιβλίο του ως τρομοκράτη και παρ</w:t>
      </w:r>
      <w:r>
        <w:rPr>
          <w:rFonts w:eastAsia="Times New Roman" w:cs="Times New Roman"/>
          <w:szCs w:val="24"/>
        </w:rPr>
        <w:t xml:space="preserve">’ </w:t>
      </w:r>
      <w:r>
        <w:rPr>
          <w:rFonts w:eastAsia="Times New Roman" w:cs="Times New Roman"/>
          <w:szCs w:val="24"/>
        </w:rPr>
        <w:t xml:space="preserve">όλα ταύτα, εσείς του δίνατε </w:t>
      </w:r>
      <w:r w:rsidRPr="00D8134E">
        <w:rPr>
          <w:rFonts w:eastAsia="Times New Roman" w:cs="Times New Roman"/>
          <w:szCs w:val="24"/>
        </w:rPr>
        <w:t>ψήφο εμπιστοσύνης</w:t>
      </w:r>
      <w:r>
        <w:rPr>
          <w:rFonts w:eastAsia="Times New Roman" w:cs="Times New Roman"/>
          <w:szCs w:val="24"/>
        </w:rPr>
        <w:t>,</w:t>
      </w:r>
      <w:r>
        <w:rPr>
          <w:rFonts w:eastAsia="Times New Roman" w:cs="Times New Roman"/>
          <w:szCs w:val="24"/>
        </w:rPr>
        <w:t xml:space="preserve"> ενώ σας έλεγε τρομοκράτη, θα έπρεπ</w:t>
      </w:r>
      <w:r>
        <w:rPr>
          <w:rFonts w:eastAsia="Times New Roman" w:cs="Times New Roman"/>
          <w:szCs w:val="24"/>
        </w:rPr>
        <w:t>ε να είστε τριπλά προσεκτικός.</w:t>
      </w:r>
      <w:r w:rsidRPr="00D8134E">
        <w:rPr>
          <w:rFonts w:eastAsia="Times New Roman" w:cs="Times New Roman"/>
          <w:szCs w:val="24"/>
        </w:rPr>
        <w:t xml:space="preserve"> </w:t>
      </w:r>
    </w:p>
    <w:p w14:paraId="4318B4AF"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Ωραία.</w:t>
      </w:r>
    </w:p>
    <w:p w14:paraId="4318B4B0"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Για να κλείσουμε τα της υγείας, κύριε Μανιέ, σας προκαλώ να φέρετε επί της δικής μου υπουργίας, μετά τον νόμο μου, δηλαδή μετά τον Μάρτιο του 2014, μια </w:t>
      </w:r>
      <w:r w:rsidRPr="00D8134E">
        <w:rPr>
          <w:rFonts w:eastAsia="Times New Roman" w:cs="Times New Roman"/>
          <w:szCs w:val="24"/>
        </w:rPr>
        <w:t>βε</w:t>
      </w:r>
      <w:r w:rsidRPr="00D8134E">
        <w:rPr>
          <w:rFonts w:eastAsia="Times New Roman" w:cs="Times New Roman"/>
          <w:szCs w:val="24"/>
        </w:rPr>
        <w:t>βαίωση στην εφορία ενός ασφαλισμένου</w:t>
      </w:r>
      <w:r>
        <w:rPr>
          <w:rFonts w:eastAsia="Times New Roman" w:cs="Times New Roman"/>
          <w:szCs w:val="24"/>
        </w:rPr>
        <w:t>. Μία θα φέρετε, εδώ στα Πρακτικά.</w:t>
      </w:r>
    </w:p>
    <w:p w14:paraId="4318B4B1"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Ωραία.</w:t>
      </w:r>
    </w:p>
    <w:p w14:paraId="4318B4B2"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Και θα σας ζητήσω συγγνώμη.</w:t>
      </w:r>
    </w:p>
    <w:p w14:paraId="4318B4B3"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Τέλος! Τέλος!</w:t>
      </w:r>
    </w:p>
    <w:p w14:paraId="4318B4B4"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Με δική μο</w:t>
      </w:r>
      <w:r>
        <w:rPr>
          <w:rFonts w:eastAsia="Times New Roman" w:cs="Times New Roman"/>
          <w:szCs w:val="24"/>
        </w:rPr>
        <w:t>υ εντολή κανένα νοσοκομείο δεν χρέωνε κανέναν ασφαλισμένο. Και είπατε ψέματα στη Βουλή των Ελλήνων.</w:t>
      </w:r>
    </w:p>
    <w:p w14:paraId="4318B4B5" w14:textId="77777777" w:rsidR="001D7CFB" w:rsidRDefault="00EB4E0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18B4B6"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 κ. Μανιός έχει τον λόγο για ένα λεπτό και τέλος.</w:t>
      </w:r>
    </w:p>
    <w:p w14:paraId="4318B4B7" w14:textId="77777777" w:rsidR="001D7CFB" w:rsidRDefault="00EB4E04">
      <w:pPr>
        <w:spacing w:line="600" w:lineRule="auto"/>
        <w:ind w:firstLine="720"/>
        <w:jc w:val="both"/>
        <w:rPr>
          <w:rFonts w:eastAsia="Times New Roman" w:cs="Times New Roman"/>
          <w:szCs w:val="24"/>
        </w:rPr>
      </w:pPr>
      <w:r w:rsidRPr="00080249">
        <w:rPr>
          <w:rFonts w:eastAsia="Times New Roman" w:cs="Times New Roman"/>
          <w:b/>
          <w:szCs w:val="24"/>
        </w:rPr>
        <w:t>ΣΩΚΡΑΤΗΣ ΒΑΡΔΑΚΗΣ:</w:t>
      </w:r>
      <w:r w:rsidRPr="00080249">
        <w:rPr>
          <w:rFonts w:eastAsia="Times New Roman" w:cs="Times New Roman"/>
          <w:b/>
          <w:szCs w:val="24"/>
        </w:rPr>
        <w:t xml:space="preserve"> </w:t>
      </w:r>
      <w:r>
        <w:rPr>
          <w:rFonts w:eastAsia="Times New Roman" w:cs="Times New Roman"/>
          <w:szCs w:val="24"/>
        </w:rPr>
        <w:t>Κύριε Πρόεδρε, κι εγώ θέλω τον λόγο για ένα λεπτό.</w:t>
      </w:r>
    </w:p>
    <w:p w14:paraId="4318B4B8"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Τέλος! Όχι, δεν υπάρχει. Μόνο ο κ. Μανιός για ένα λεπτό.</w:t>
      </w:r>
    </w:p>
    <w:p w14:paraId="4318B4B9" w14:textId="77777777" w:rsidR="001D7CFB" w:rsidRDefault="00EB4E04">
      <w:pPr>
        <w:spacing w:line="600" w:lineRule="auto"/>
        <w:ind w:firstLine="720"/>
        <w:jc w:val="both"/>
        <w:rPr>
          <w:rFonts w:eastAsia="Times New Roman" w:cs="Times New Roman"/>
          <w:szCs w:val="24"/>
        </w:rPr>
      </w:pPr>
      <w:r w:rsidRPr="00080249">
        <w:rPr>
          <w:rFonts w:eastAsia="Times New Roman" w:cs="Times New Roman"/>
          <w:b/>
          <w:szCs w:val="24"/>
        </w:rPr>
        <w:t>ΝΙΚΟΛΑΟΣ ΜΑΝΙΟΣ:</w:t>
      </w:r>
      <w:r>
        <w:rPr>
          <w:rFonts w:eastAsia="Times New Roman" w:cs="Times New Roman"/>
          <w:szCs w:val="24"/>
        </w:rPr>
        <w:t xml:space="preserve"> Κύριε Πρόεδρε, τα πρόσωπά μας είναι γνωστά στην ελληνική κοινωνία. Δεν έχω τίποτα το προσωπικό. Α</w:t>
      </w:r>
      <w:r>
        <w:rPr>
          <w:rFonts w:eastAsia="Times New Roman" w:cs="Times New Roman"/>
          <w:szCs w:val="24"/>
        </w:rPr>
        <w:t>λλά σε αυτό που λέει, περίπου 33 εκατομμύρια πρόλαβε το Υπουργείο Υ</w:t>
      </w:r>
      <w:r w:rsidRPr="00D8134E">
        <w:rPr>
          <w:rFonts w:eastAsia="Times New Roman" w:cs="Times New Roman"/>
          <w:szCs w:val="24"/>
        </w:rPr>
        <w:t>γείας και τ</w:t>
      </w:r>
      <w:r>
        <w:rPr>
          <w:rFonts w:eastAsia="Times New Roman" w:cs="Times New Roman"/>
          <w:szCs w:val="24"/>
        </w:rPr>
        <w:t>α</w:t>
      </w:r>
      <w:r w:rsidRPr="00D8134E">
        <w:rPr>
          <w:rFonts w:eastAsia="Times New Roman" w:cs="Times New Roman"/>
          <w:szCs w:val="24"/>
        </w:rPr>
        <w:t xml:space="preserve"> διέγραψε</w:t>
      </w:r>
      <w:r>
        <w:rPr>
          <w:rFonts w:eastAsia="Times New Roman" w:cs="Times New Roman"/>
          <w:szCs w:val="24"/>
        </w:rPr>
        <w:t>,</w:t>
      </w:r>
      <w:r w:rsidRPr="00D8134E">
        <w:rPr>
          <w:rFonts w:eastAsia="Times New Roman" w:cs="Times New Roman"/>
          <w:szCs w:val="24"/>
        </w:rPr>
        <w:t xml:space="preserve"> που ήταν</w:t>
      </w:r>
      <w:r>
        <w:rPr>
          <w:rFonts w:eastAsia="Times New Roman" w:cs="Times New Roman"/>
          <w:szCs w:val="24"/>
        </w:rPr>
        <w:t>…</w:t>
      </w:r>
    </w:p>
    <w:p w14:paraId="4318B4BA"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Πριν πάω! Όχι μετά!</w:t>
      </w:r>
    </w:p>
    <w:p w14:paraId="4318B4BB" w14:textId="77777777" w:rsidR="001D7CFB" w:rsidRDefault="00EB4E04">
      <w:pPr>
        <w:spacing w:line="600" w:lineRule="auto"/>
        <w:ind w:firstLine="720"/>
        <w:jc w:val="both"/>
        <w:rPr>
          <w:rFonts w:eastAsia="Times New Roman" w:cs="Times New Roman"/>
          <w:szCs w:val="24"/>
        </w:rPr>
      </w:pPr>
      <w:r w:rsidRPr="00080249">
        <w:rPr>
          <w:rFonts w:eastAsia="Times New Roman" w:cs="Times New Roman"/>
          <w:b/>
          <w:szCs w:val="24"/>
        </w:rPr>
        <w:t>ΝΙΚΟΛΑΟΣ ΜΑΝΙΟΣ:</w:t>
      </w:r>
      <w:r>
        <w:rPr>
          <w:rFonts w:eastAsia="Times New Roman" w:cs="Times New Roman"/>
          <w:szCs w:val="24"/>
        </w:rPr>
        <w:t xml:space="preserve"> Σ</w:t>
      </w:r>
      <w:r w:rsidRPr="00D8134E">
        <w:rPr>
          <w:rFonts w:eastAsia="Times New Roman" w:cs="Times New Roman"/>
          <w:szCs w:val="24"/>
        </w:rPr>
        <w:t>ας παρακαλώ</w:t>
      </w:r>
      <w:r>
        <w:rPr>
          <w:rFonts w:eastAsia="Times New Roman" w:cs="Times New Roman"/>
          <w:szCs w:val="24"/>
        </w:rPr>
        <w:t>! Σας παρακαλώ! Μ</w:t>
      </w:r>
      <w:r w:rsidRPr="00D8134E">
        <w:rPr>
          <w:rFonts w:eastAsia="Times New Roman" w:cs="Times New Roman"/>
          <w:szCs w:val="24"/>
        </w:rPr>
        <w:t xml:space="preserve">άθετε να μη διακόπτετε </w:t>
      </w:r>
      <w:r>
        <w:rPr>
          <w:rFonts w:eastAsia="Times New Roman" w:cs="Times New Roman"/>
          <w:szCs w:val="24"/>
        </w:rPr>
        <w:t xml:space="preserve">τους ομιλητές. Λοιπόν, περίπου </w:t>
      </w:r>
      <w:r w:rsidRPr="00D8134E">
        <w:rPr>
          <w:rFonts w:eastAsia="Times New Roman" w:cs="Times New Roman"/>
          <w:szCs w:val="24"/>
        </w:rPr>
        <w:t xml:space="preserve">33 εκατομμύρια τα </w:t>
      </w:r>
      <w:r>
        <w:rPr>
          <w:rFonts w:eastAsia="Times New Roman" w:cs="Times New Roman"/>
          <w:szCs w:val="24"/>
        </w:rPr>
        <w:t>σ</w:t>
      </w:r>
      <w:r w:rsidRPr="00D8134E">
        <w:rPr>
          <w:rFonts w:eastAsia="Times New Roman" w:cs="Times New Roman"/>
          <w:szCs w:val="24"/>
        </w:rPr>
        <w:t>ταμάτησε</w:t>
      </w:r>
      <w:r>
        <w:rPr>
          <w:rFonts w:eastAsia="Times New Roman" w:cs="Times New Roman"/>
          <w:szCs w:val="24"/>
        </w:rPr>
        <w:t>.</w:t>
      </w:r>
      <w:r w:rsidRPr="00D8134E">
        <w:rPr>
          <w:rFonts w:eastAsia="Times New Roman" w:cs="Times New Roman"/>
          <w:szCs w:val="24"/>
        </w:rPr>
        <w:t xml:space="preserve"> Αυτή ήταν η δωρεάν υγεία που είχαν</w:t>
      </w:r>
      <w:r>
        <w:rPr>
          <w:rFonts w:eastAsia="Times New Roman" w:cs="Times New Roman"/>
          <w:szCs w:val="24"/>
        </w:rPr>
        <w:t>.</w:t>
      </w:r>
    </w:p>
    <w:p w14:paraId="4318B4BC"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Προχωράμε.</w:t>
      </w:r>
    </w:p>
    <w:p w14:paraId="4318B4BD" w14:textId="77777777" w:rsidR="001D7CFB" w:rsidRDefault="00EB4E04">
      <w:pPr>
        <w:spacing w:line="600" w:lineRule="auto"/>
        <w:ind w:firstLine="720"/>
        <w:jc w:val="both"/>
        <w:rPr>
          <w:rFonts w:eastAsia="Times New Roman" w:cs="Times New Roman"/>
          <w:szCs w:val="24"/>
        </w:rPr>
      </w:pPr>
      <w:r w:rsidRPr="00080249">
        <w:rPr>
          <w:rFonts w:eastAsia="Times New Roman" w:cs="Times New Roman"/>
          <w:b/>
          <w:szCs w:val="24"/>
        </w:rPr>
        <w:t xml:space="preserve">ΣΩΚΡΑΤΗΣ ΒΑΡΔΑΚΗΣ: </w:t>
      </w:r>
      <w:r>
        <w:rPr>
          <w:rFonts w:eastAsia="Times New Roman" w:cs="Times New Roman"/>
          <w:szCs w:val="24"/>
        </w:rPr>
        <w:t>Κύριε Πρόεδρε, δώστε μου ένα λεπτό!</w:t>
      </w:r>
    </w:p>
    <w:p w14:paraId="4318B4BE" w14:textId="77777777" w:rsidR="001D7CFB" w:rsidRDefault="00EB4E04">
      <w:pPr>
        <w:spacing w:line="600" w:lineRule="auto"/>
        <w:ind w:firstLine="720"/>
        <w:jc w:val="both"/>
        <w:rPr>
          <w:rFonts w:eastAsia="Times New Roman" w:cs="Times New Roman"/>
          <w:szCs w:val="24"/>
        </w:rPr>
      </w:pPr>
      <w:r w:rsidRPr="00DA2D69">
        <w:rPr>
          <w:rFonts w:eastAsia="Times New Roman" w:cs="Times New Roman"/>
          <w:b/>
          <w:szCs w:val="24"/>
        </w:rPr>
        <w:t>ΔΗΜΗΤΡΙΟΣ ΚΥΡΙΑΖΙΔΗΣ:</w:t>
      </w:r>
      <w:r>
        <w:rPr>
          <w:rFonts w:eastAsia="Times New Roman" w:cs="Times New Roman"/>
          <w:szCs w:val="24"/>
        </w:rPr>
        <w:t xml:space="preserve"> Κι εγώ, κύριε Πρόεδρε, θέλω ένα λεπτό.</w:t>
      </w:r>
    </w:p>
    <w:p w14:paraId="4318B4BF" w14:textId="77777777" w:rsidR="001D7CFB" w:rsidRDefault="00EB4E04">
      <w:pPr>
        <w:spacing w:line="600" w:lineRule="auto"/>
        <w:ind w:firstLine="720"/>
        <w:jc w:val="both"/>
        <w:rPr>
          <w:rFonts w:eastAsia="Times New Roman" w:cs="Times New Roman"/>
          <w:szCs w:val="24"/>
        </w:rPr>
      </w:pPr>
      <w:r w:rsidRPr="00DA2D69">
        <w:rPr>
          <w:rFonts w:eastAsia="Times New Roman" w:cs="Times New Roman"/>
          <w:b/>
          <w:szCs w:val="24"/>
        </w:rPr>
        <w:t>ΙΩΑΝΝΗΣ ΒΡΟΥΤΣΗΣ:</w:t>
      </w:r>
      <w:r>
        <w:rPr>
          <w:rFonts w:eastAsia="Times New Roman" w:cs="Times New Roman"/>
          <w:szCs w:val="24"/>
        </w:rPr>
        <w:t xml:space="preserve"> Κι εγώ, κύριε Πρόεδρε.</w:t>
      </w:r>
    </w:p>
    <w:p w14:paraId="4318B4C0"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sidRPr="00D8134E">
        <w:rPr>
          <w:rFonts w:eastAsia="Times New Roman" w:cs="Times New Roman"/>
          <w:szCs w:val="24"/>
        </w:rPr>
        <w:t>Τώρα είμαστε σοβαροί</w:t>
      </w:r>
      <w:r>
        <w:rPr>
          <w:rFonts w:eastAsia="Times New Roman" w:cs="Times New Roman"/>
          <w:szCs w:val="24"/>
        </w:rPr>
        <w:t>;</w:t>
      </w:r>
    </w:p>
    <w:p w14:paraId="4318B4C1" w14:textId="77777777" w:rsidR="001D7CFB" w:rsidRDefault="00EB4E04">
      <w:pPr>
        <w:spacing w:line="600" w:lineRule="auto"/>
        <w:ind w:firstLine="720"/>
        <w:jc w:val="both"/>
        <w:rPr>
          <w:rFonts w:eastAsia="Times New Roman" w:cs="Times New Roman"/>
          <w:szCs w:val="24"/>
        </w:rPr>
      </w:pPr>
      <w:r w:rsidRPr="00080249">
        <w:rPr>
          <w:rFonts w:eastAsia="Times New Roman" w:cs="Times New Roman"/>
          <w:b/>
          <w:szCs w:val="24"/>
        </w:rPr>
        <w:t xml:space="preserve">ΣΩΚΡΑΤΗΣ ΒΑΡΔΑΚΗΣ: </w:t>
      </w:r>
      <w:r>
        <w:rPr>
          <w:rFonts w:eastAsia="Times New Roman" w:cs="Times New Roman"/>
          <w:szCs w:val="24"/>
        </w:rPr>
        <w:t>Κύριε Πρόεδρε, ο κ. Γεωργιάδης μάς αποκάλεσε ψεύτες.</w:t>
      </w:r>
    </w:p>
    <w:p w14:paraId="4318B4C2"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Μισό λεπτό! Σ</w:t>
      </w:r>
      <w:r w:rsidRPr="00D8134E">
        <w:rPr>
          <w:rFonts w:eastAsia="Times New Roman" w:cs="Times New Roman"/>
          <w:szCs w:val="24"/>
        </w:rPr>
        <w:t xml:space="preserve">ας ζητώ να </w:t>
      </w:r>
      <w:r>
        <w:rPr>
          <w:rFonts w:eastAsia="Times New Roman" w:cs="Times New Roman"/>
          <w:szCs w:val="24"/>
        </w:rPr>
        <w:t xml:space="preserve">διευκολύνετε </w:t>
      </w:r>
      <w:r w:rsidRPr="00D8134E">
        <w:rPr>
          <w:rFonts w:eastAsia="Times New Roman" w:cs="Times New Roman"/>
          <w:szCs w:val="24"/>
        </w:rPr>
        <w:t>τη διαδικασία</w:t>
      </w:r>
      <w:r>
        <w:rPr>
          <w:rFonts w:eastAsia="Times New Roman" w:cs="Times New Roman"/>
          <w:szCs w:val="24"/>
        </w:rPr>
        <w:t>.</w:t>
      </w:r>
    </w:p>
    <w:p w14:paraId="4318B4C3" w14:textId="77777777" w:rsidR="001D7CFB" w:rsidRDefault="00EB4E04">
      <w:pPr>
        <w:spacing w:line="600" w:lineRule="auto"/>
        <w:ind w:firstLine="720"/>
        <w:jc w:val="both"/>
        <w:rPr>
          <w:rFonts w:eastAsia="Times New Roman" w:cs="Times New Roman"/>
          <w:szCs w:val="24"/>
        </w:rPr>
      </w:pPr>
      <w:r w:rsidRPr="00080249">
        <w:rPr>
          <w:rFonts w:eastAsia="Times New Roman" w:cs="Times New Roman"/>
          <w:b/>
          <w:szCs w:val="24"/>
        </w:rPr>
        <w:t xml:space="preserve">ΣΩΚΡΑΤΗΣ ΒΑΡΔΑΚΗΣ: </w:t>
      </w:r>
      <w:r>
        <w:rPr>
          <w:rFonts w:eastAsia="Times New Roman" w:cs="Times New Roman"/>
          <w:szCs w:val="24"/>
        </w:rPr>
        <w:t>Κ</w:t>
      </w:r>
      <w:r>
        <w:rPr>
          <w:rFonts w:eastAsia="Times New Roman" w:cs="Times New Roman"/>
          <w:szCs w:val="24"/>
        </w:rPr>
        <w:t>ύριε Πρόεδρε, σας παρακαλώ, ένα λεπτό.</w:t>
      </w:r>
    </w:p>
    <w:p w14:paraId="4318B4C4" w14:textId="77777777" w:rsidR="001D7CFB" w:rsidRDefault="00EB4E04">
      <w:pPr>
        <w:spacing w:line="600" w:lineRule="auto"/>
        <w:ind w:firstLine="720"/>
        <w:jc w:val="both"/>
        <w:rPr>
          <w:rFonts w:eastAsia="Times New Roman" w:cs="Times New Roman"/>
          <w:szCs w:val="24"/>
        </w:rPr>
      </w:pPr>
      <w:r w:rsidRPr="00DA2D69">
        <w:rPr>
          <w:rFonts w:eastAsia="Times New Roman" w:cs="Times New Roman"/>
          <w:b/>
          <w:szCs w:val="24"/>
        </w:rPr>
        <w:t>ΔΗΜΗΤΡΙΟΣ ΚΥΡΙΑΖΙΔΗΣ:</w:t>
      </w:r>
      <w:r>
        <w:rPr>
          <w:rFonts w:eastAsia="Times New Roman" w:cs="Times New Roman"/>
          <w:szCs w:val="24"/>
        </w:rPr>
        <w:t xml:space="preserve"> Κι εγώ, κύριε Πρόεδρε.</w:t>
      </w:r>
    </w:p>
    <w:p w14:paraId="4318B4C5"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Εσείς γιατί θέλετε τον λόγο τώρα;</w:t>
      </w:r>
    </w:p>
    <w:p w14:paraId="4318B4C6" w14:textId="77777777" w:rsidR="001D7CFB" w:rsidRDefault="00EB4E04">
      <w:pPr>
        <w:spacing w:line="600" w:lineRule="auto"/>
        <w:ind w:firstLine="720"/>
        <w:jc w:val="both"/>
        <w:rPr>
          <w:rFonts w:eastAsia="Times New Roman" w:cs="Times New Roman"/>
          <w:szCs w:val="24"/>
        </w:rPr>
      </w:pPr>
      <w:r w:rsidRPr="00080249">
        <w:rPr>
          <w:rFonts w:eastAsia="Times New Roman" w:cs="Times New Roman"/>
          <w:b/>
          <w:szCs w:val="24"/>
        </w:rPr>
        <w:t xml:space="preserve">ΣΩΚΡΑΤΗΣ ΒΑΡΔΑΚΗΣ: </w:t>
      </w:r>
      <w:r>
        <w:rPr>
          <w:rFonts w:eastAsia="Times New Roman" w:cs="Times New Roman"/>
          <w:szCs w:val="24"/>
        </w:rPr>
        <w:t>Βεβαίως, να τον πάρετε τον λόγο.</w:t>
      </w:r>
    </w:p>
    <w:p w14:paraId="4318B4C7"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Εσείς, κύριε Κυριαζί</w:t>
      </w:r>
      <w:r>
        <w:rPr>
          <w:rFonts w:eastAsia="Times New Roman" w:cs="Times New Roman"/>
          <w:szCs w:val="24"/>
        </w:rPr>
        <w:t xml:space="preserve">δη, ζητάτε τον λόγο προληπτικά; </w:t>
      </w:r>
    </w:p>
    <w:p w14:paraId="4318B4C8" w14:textId="77777777" w:rsidR="001D7CFB" w:rsidRDefault="00EB4E04">
      <w:pPr>
        <w:spacing w:line="600" w:lineRule="auto"/>
        <w:ind w:firstLine="720"/>
        <w:jc w:val="both"/>
        <w:rPr>
          <w:rFonts w:eastAsia="Times New Roman" w:cs="Times New Roman"/>
          <w:szCs w:val="24"/>
        </w:rPr>
      </w:pPr>
      <w:r w:rsidRPr="00080249">
        <w:rPr>
          <w:rFonts w:eastAsia="Times New Roman" w:cs="Times New Roman"/>
          <w:b/>
          <w:szCs w:val="24"/>
        </w:rPr>
        <w:t xml:space="preserve">ΣΩΚΡΑΤΗΣ ΒΑΡΔΑΚΗΣ: </w:t>
      </w:r>
      <w:r>
        <w:rPr>
          <w:rFonts w:eastAsia="Times New Roman" w:cs="Times New Roman"/>
          <w:szCs w:val="24"/>
        </w:rPr>
        <w:t>Κύριε Γεωργιάδη, λέτε ψέματα και υποβάλετέ μου κι εμένα μήνυση.</w:t>
      </w:r>
    </w:p>
    <w:p w14:paraId="4318B4C9"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Κύριε Πρόεδρε, έχω τον λόγο;</w:t>
      </w:r>
    </w:p>
    <w:p w14:paraId="4318B4CA" w14:textId="77777777" w:rsidR="001D7CFB" w:rsidRDefault="00EB4E04">
      <w:pPr>
        <w:spacing w:line="600" w:lineRule="auto"/>
        <w:ind w:firstLine="720"/>
        <w:jc w:val="both"/>
        <w:rPr>
          <w:rFonts w:eastAsia="Times New Roman" w:cs="Times New Roman"/>
          <w:szCs w:val="24"/>
        </w:rPr>
      </w:pPr>
      <w:r w:rsidRPr="00DA2D69">
        <w:rPr>
          <w:rFonts w:eastAsia="Times New Roman" w:cs="Times New Roman"/>
          <w:b/>
          <w:szCs w:val="24"/>
        </w:rPr>
        <w:t>ΙΩΑΝΝΗΣ ΒΡΟΥΤΣΗΣ:</w:t>
      </w:r>
      <w:r>
        <w:rPr>
          <w:rFonts w:eastAsia="Times New Roman" w:cs="Times New Roman"/>
          <w:szCs w:val="24"/>
        </w:rPr>
        <w:t xml:space="preserve"> Θα πάρει τον λόγο τώρα; Να τον πάρω κι εγώ μετά;</w:t>
      </w:r>
    </w:p>
    <w:p w14:paraId="4318B4CB" w14:textId="77777777" w:rsidR="001D7CFB" w:rsidRDefault="00EB4E04">
      <w:pPr>
        <w:spacing w:line="600" w:lineRule="auto"/>
        <w:ind w:firstLine="720"/>
        <w:jc w:val="both"/>
        <w:rPr>
          <w:rFonts w:eastAsia="Times New Roman" w:cs="Times New Roman"/>
          <w:szCs w:val="24"/>
        </w:rPr>
      </w:pPr>
      <w:r w:rsidRPr="00080249">
        <w:rPr>
          <w:rFonts w:eastAsia="Times New Roman" w:cs="Times New Roman"/>
          <w:b/>
          <w:szCs w:val="24"/>
        </w:rPr>
        <w:t xml:space="preserve">ΣΩΚΡΑΤΗΣ ΒΑΡΔΑΚΗΣ: </w:t>
      </w:r>
      <w:r>
        <w:rPr>
          <w:rFonts w:eastAsia="Times New Roman" w:cs="Times New Roman"/>
          <w:szCs w:val="24"/>
        </w:rPr>
        <w:t>Αν έχετε κάτι να πείτε, φ</w:t>
      </w:r>
      <w:r>
        <w:rPr>
          <w:rFonts w:eastAsia="Times New Roman" w:cs="Times New Roman"/>
          <w:szCs w:val="24"/>
        </w:rPr>
        <w:t>υσικά, να τον πάρετε.</w:t>
      </w:r>
    </w:p>
    <w:p w14:paraId="4318B4CC" w14:textId="77777777" w:rsidR="001D7CFB" w:rsidRDefault="00EB4E04">
      <w:pPr>
        <w:spacing w:line="600" w:lineRule="auto"/>
        <w:ind w:firstLine="720"/>
        <w:jc w:val="both"/>
        <w:rPr>
          <w:rFonts w:eastAsia="Times New Roman" w:cs="Times New Roman"/>
          <w:szCs w:val="24"/>
        </w:rPr>
      </w:pPr>
      <w:r w:rsidRPr="00D8134E">
        <w:rPr>
          <w:rFonts w:eastAsia="Times New Roman" w:cs="Times New Roman"/>
          <w:b/>
          <w:szCs w:val="24"/>
        </w:rPr>
        <w:t>ΠΡΟΕΔΡΕΥΩΝ (Γεώργιος Βαρεμένος):</w:t>
      </w:r>
      <w:r>
        <w:rPr>
          <w:rFonts w:eastAsia="Times New Roman" w:cs="Times New Roman"/>
          <w:szCs w:val="24"/>
        </w:rPr>
        <w:t xml:space="preserve"> Ο κ. Βαρδάκης έχει τον λόγο.</w:t>
      </w:r>
    </w:p>
    <w:p w14:paraId="4318B4CD"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Κύριε Πρόεδρε, δεν μπορεί σε αυτή την Αίθουσα να ακούγονται τέτοιες ανακρίβειες. Το 2014 εγώ προσωπικά έχω καταθέσει στα Πρακτικά της Βουλής</w:t>
      </w:r>
      <w:r>
        <w:rPr>
          <w:rFonts w:eastAsia="Times New Roman" w:cs="Times New Roman"/>
          <w:szCs w:val="24"/>
        </w:rPr>
        <w:t xml:space="preserve"> βεβαιώσεις, ιατρικές βεβαιώσεις, βεβαιώσεις</w:t>
      </w:r>
      <w:r w:rsidRPr="00D8134E">
        <w:rPr>
          <w:rFonts w:eastAsia="Times New Roman" w:cs="Times New Roman"/>
          <w:szCs w:val="24"/>
        </w:rPr>
        <w:t xml:space="preserve"> </w:t>
      </w:r>
      <w:r>
        <w:rPr>
          <w:rFonts w:eastAsia="Times New Roman" w:cs="Times New Roman"/>
          <w:szCs w:val="24"/>
        </w:rPr>
        <w:t xml:space="preserve">της εφορίας, βεβαιώσεις νοσοκομείων που χρέωναν τα νοσήλια </w:t>
      </w:r>
      <w:r w:rsidRPr="00D8134E">
        <w:rPr>
          <w:rFonts w:eastAsia="Times New Roman" w:cs="Times New Roman"/>
          <w:szCs w:val="24"/>
        </w:rPr>
        <w:t>σε ανασφάλιστους</w:t>
      </w:r>
      <w:r>
        <w:rPr>
          <w:rFonts w:eastAsia="Times New Roman" w:cs="Times New Roman"/>
          <w:szCs w:val="24"/>
        </w:rPr>
        <w:t>. Ο</w:t>
      </w:r>
      <w:r w:rsidRPr="00D8134E">
        <w:rPr>
          <w:rFonts w:eastAsia="Times New Roman" w:cs="Times New Roman"/>
          <w:szCs w:val="24"/>
        </w:rPr>
        <w:t>υδέποτε εφαρμόστηκε</w:t>
      </w:r>
      <w:r>
        <w:rPr>
          <w:rFonts w:eastAsia="Times New Roman" w:cs="Times New Roman"/>
          <w:szCs w:val="24"/>
        </w:rPr>
        <w:t>…</w:t>
      </w:r>
    </w:p>
    <w:p w14:paraId="4318B4CE"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Πριν τον νόμο μου.</w:t>
      </w:r>
    </w:p>
    <w:p w14:paraId="4318B4CF" w14:textId="77777777" w:rsidR="001D7CFB" w:rsidRDefault="00EB4E04">
      <w:pPr>
        <w:spacing w:line="600" w:lineRule="auto"/>
        <w:ind w:firstLine="720"/>
        <w:jc w:val="both"/>
        <w:rPr>
          <w:rFonts w:eastAsia="Times New Roman" w:cs="Times New Roman"/>
          <w:szCs w:val="24"/>
        </w:rPr>
      </w:pPr>
      <w:r w:rsidRPr="00080249">
        <w:rPr>
          <w:rFonts w:eastAsia="Times New Roman" w:cs="Times New Roman"/>
          <w:b/>
          <w:szCs w:val="24"/>
        </w:rPr>
        <w:t xml:space="preserve">ΣΩΚΡΑΤΗΣ ΒΑΡΔΑΚΗΣ: </w:t>
      </w:r>
      <w:r>
        <w:rPr>
          <w:rFonts w:eastAsia="Times New Roman" w:cs="Times New Roman"/>
          <w:szCs w:val="24"/>
        </w:rPr>
        <w:t xml:space="preserve">Δεν </w:t>
      </w:r>
      <w:r w:rsidRPr="00D8134E">
        <w:rPr>
          <w:rFonts w:eastAsia="Times New Roman" w:cs="Times New Roman"/>
          <w:szCs w:val="24"/>
        </w:rPr>
        <w:t>σας διέκοψα</w:t>
      </w:r>
      <w:r>
        <w:rPr>
          <w:rFonts w:eastAsia="Times New Roman" w:cs="Times New Roman"/>
          <w:szCs w:val="24"/>
        </w:rPr>
        <w:t>!</w:t>
      </w:r>
    </w:p>
    <w:p w14:paraId="4318B4D0"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Ο</w:t>
      </w:r>
      <w:r w:rsidRPr="00D8134E">
        <w:rPr>
          <w:rFonts w:eastAsia="Times New Roman" w:cs="Times New Roman"/>
          <w:szCs w:val="24"/>
        </w:rPr>
        <w:t xml:space="preserve">υδέποτε εφαρμόστηκε η </w:t>
      </w:r>
      <w:r>
        <w:rPr>
          <w:rFonts w:eastAsia="Times New Roman" w:cs="Times New Roman"/>
          <w:szCs w:val="24"/>
        </w:rPr>
        <w:t>υ</w:t>
      </w:r>
      <w:r w:rsidRPr="00D8134E">
        <w:rPr>
          <w:rFonts w:eastAsia="Times New Roman" w:cs="Times New Roman"/>
          <w:szCs w:val="24"/>
        </w:rPr>
        <w:t>που</w:t>
      </w:r>
      <w:r w:rsidRPr="00D8134E">
        <w:rPr>
          <w:rFonts w:eastAsia="Times New Roman" w:cs="Times New Roman"/>
          <w:szCs w:val="24"/>
        </w:rPr>
        <w:t xml:space="preserve">ργική </w:t>
      </w:r>
      <w:r>
        <w:rPr>
          <w:rFonts w:eastAsia="Times New Roman" w:cs="Times New Roman"/>
          <w:szCs w:val="24"/>
        </w:rPr>
        <w:t>α</w:t>
      </w:r>
      <w:r w:rsidRPr="00D8134E">
        <w:rPr>
          <w:rFonts w:eastAsia="Times New Roman" w:cs="Times New Roman"/>
          <w:szCs w:val="24"/>
        </w:rPr>
        <w:t>πόφαση που υπαινίσσεται ο κ</w:t>
      </w:r>
      <w:r>
        <w:rPr>
          <w:rFonts w:eastAsia="Times New Roman" w:cs="Times New Roman"/>
          <w:szCs w:val="24"/>
        </w:rPr>
        <w:t>.</w:t>
      </w:r>
      <w:r w:rsidRPr="00D8134E">
        <w:rPr>
          <w:rFonts w:eastAsia="Times New Roman" w:cs="Times New Roman"/>
          <w:szCs w:val="24"/>
        </w:rPr>
        <w:t xml:space="preserve"> Γεωργιάδης</w:t>
      </w:r>
      <w:r>
        <w:rPr>
          <w:rFonts w:eastAsia="Times New Roman" w:cs="Times New Roman"/>
          <w:szCs w:val="24"/>
        </w:rPr>
        <w:t>. Γ</w:t>
      </w:r>
      <w:r w:rsidRPr="00D8134E">
        <w:rPr>
          <w:rFonts w:eastAsia="Times New Roman" w:cs="Times New Roman"/>
          <w:szCs w:val="24"/>
        </w:rPr>
        <w:t>ι</w:t>
      </w:r>
      <w:r>
        <w:rPr>
          <w:rFonts w:eastAsia="Times New Roman" w:cs="Times New Roman"/>
          <w:szCs w:val="24"/>
        </w:rPr>
        <w:t>’</w:t>
      </w:r>
      <w:r w:rsidRPr="00D8134E">
        <w:rPr>
          <w:rFonts w:eastAsia="Times New Roman" w:cs="Times New Roman"/>
          <w:szCs w:val="24"/>
        </w:rPr>
        <w:t xml:space="preserve"> αυτό λέω ότι </w:t>
      </w:r>
      <w:r>
        <w:rPr>
          <w:rFonts w:eastAsia="Times New Roman" w:cs="Times New Roman"/>
          <w:szCs w:val="24"/>
        </w:rPr>
        <w:t>λέει</w:t>
      </w:r>
      <w:r w:rsidRPr="00D8134E">
        <w:rPr>
          <w:rFonts w:eastAsia="Times New Roman" w:cs="Times New Roman"/>
          <w:szCs w:val="24"/>
        </w:rPr>
        <w:t xml:space="preserve"> ψέματα</w:t>
      </w:r>
      <w:r>
        <w:rPr>
          <w:rFonts w:eastAsia="Times New Roman" w:cs="Times New Roman"/>
          <w:szCs w:val="24"/>
        </w:rPr>
        <w:t>.</w:t>
      </w:r>
    </w:p>
    <w:p w14:paraId="4318B4D1"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Δ</w:t>
      </w:r>
      <w:r w:rsidRPr="00D8134E">
        <w:rPr>
          <w:rFonts w:eastAsia="Times New Roman" w:cs="Times New Roman"/>
          <w:szCs w:val="24"/>
        </w:rPr>
        <w:t>εύτερο και τελευταίο</w:t>
      </w:r>
      <w:r>
        <w:rPr>
          <w:rFonts w:eastAsia="Times New Roman" w:cs="Times New Roman"/>
          <w:szCs w:val="24"/>
        </w:rPr>
        <w:t>,</w:t>
      </w:r>
      <w:r w:rsidRPr="00D8134E">
        <w:rPr>
          <w:rFonts w:eastAsia="Times New Roman" w:cs="Times New Roman"/>
          <w:szCs w:val="24"/>
        </w:rPr>
        <w:t xml:space="preserve"> θέλω να σας πω ότι στα νοσοκομεία του Ηρακλείου </w:t>
      </w:r>
      <w:r>
        <w:rPr>
          <w:rFonts w:eastAsia="Times New Roman" w:cs="Times New Roman"/>
          <w:szCs w:val="24"/>
        </w:rPr>
        <w:t>διαγράφησαν</w:t>
      </w:r>
      <w:r w:rsidRPr="00D8134E">
        <w:rPr>
          <w:rFonts w:eastAsia="Times New Roman" w:cs="Times New Roman"/>
          <w:szCs w:val="24"/>
        </w:rPr>
        <w:t xml:space="preserve"> 10 εκατομμύρια οφειλές ανασφάλιστων</w:t>
      </w:r>
      <w:r>
        <w:rPr>
          <w:rFonts w:eastAsia="Times New Roman" w:cs="Times New Roman"/>
          <w:szCs w:val="24"/>
        </w:rPr>
        <w:t>,</w:t>
      </w:r>
      <w:r w:rsidRPr="00D8134E">
        <w:rPr>
          <w:rFonts w:eastAsia="Times New Roman" w:cs="Times New Roman"/>
          <w:szCs w:val="24"/>
        </w:rPr>
        <w:t xml:space="preserve"> όπως και πάνω από 100 εκατομμύρια πανελλαδικά</w:t>
      </w:r>
      <w:r>
        <w:rPr>
          <w:rFonts w:eastAsia="Times New Roman" w:cs="Times New Roman"/>
          <w:szCs w:val="24"/>
        </w:rPr>
        <w:t>,</w:t>
      </w:r>
      <w:r w:rsidRPr="00D8134E">
        <w:rPr>
          <w:rFonts w:eastAsia="Times New Roman" w:cs="Times New Roman"/>
          <w:szCs w:val="24"/>
        </w:rPr>
        <w:t xml:space="preserve"> με απόφαση </w:t>
      </w:r>
      <w:r>
        <w:rPr>
          <w:rFonts w:eastAsia="Times New Roman" w:cs="Times New Roman"/>
          <w:szCs w:val="24"/>
        </w:rPr>
        <w:t>αυτής της Κυβέρνησης, με υπογραφές Ξανθού και</w:t>
      </w:r>
      <w:r w:rsidRPr="00D8134E">
        <w:rPr>
          <w:rFonts w:eastAsia="Times New Roman" w:cs="Times New Roman"/>
          <w:szCs w:val="24"/>
        </w:rPr>
        <w:t xml:space="preserve"> Πολάκη</w:t>
      </w:r>
      <w:r>
        <w:rPr>
          <w:rFonts w:eastAsia="Times New Roman" w:cs="Times New Roman"/>
          <w:szCs w:val="24"/>
        </w:rPr>
        <w:t>.</w:t>
      </w:r>
    </w:p>
    <w:p w14:paraId="4318B4D2"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Λ</w:t>
      </w:r>
      <w:r w:rsidRPr="00D8134E">
        <w:rPr>
          <w:rFonts w:eastAsia="Times New Roman" w:cs="Times New Roman"/>
          <w:szCs w:val="24"/>
        </w:rPr>
        <w:t>έτε ψέματα</w:t>
      </w:r>
      <w:r>
        <w:rPr>
          <w:rFonts w:eastAsia="Times New Roman" w:cs="Times New Roman"/>
          <w:szCs w:val="24"/>
        </w:rPr>
        <w:t>,</w:t>
      </w:r>
      <w:r w:rsidRPr="00D8134E">
        <w:rPr>
          <w:rFonts w:eastAsia="Times New Roman" w:cs="Times New Roman"/>
          <w:szCs w:val="24"/>
        </w:rPr>
        <w:t xml:space="preserve"> κύριε Γεωργιάδη</w:t>
      </w:r>
      <w:r>
        <w:rPr>
          <w:rFonts w:eastAsia="Times New Roman" w:cs="Times New Roman"/>
          <w:szCs w:val="24"/>
        </w:rPr>
        <w:t>. Τ</w:t>
      </w:r>
      <w:r w:rsidRPr="00D8134E">
        <w:rPr>
          <w:rFonts w:eastAsia="Times New Roman" w:cs="Times New Roman"/>
          <w:szCs w:val="24"/>
        </w:rPr>
        <w:t xml:space="preserve">α έχω καταθέσει </w:t>
      </w:r>
      <w:r>
        <w:rPr>
          <w:rFonts w:eastAsia="Times New Roman" w:cs="Times New Roman"/>
          <w:szCs w:val="24"/>
        </w:rPr>
        <w:t>σ</w:t>
      </w:r>
      <w:r w:rsidRPr="00D8134E">
        <w:rPr>
          <w:rFonts w:eastAsia="Times New Roman" w:cs="Times New Roman"/>
          <w:szCs w:val="24"/>
        </w:rPr>
        <w:t xml:space="preserve">τα </w:t>
      </w:r>
      <w:r>
        <w:rPr>
          <w:rFonts w:eastAsia="Times New Roman" w:cs="Times New Roman"/>
          <w:szCs w:val="24"/>
        </w:rPr>
        <w:t>Π</w:t>
      </w:r>
      <w:r w:rsidRPr="00D8134E">
        <w:rPr>
          <w:rFonts w:eastAsia="Times New Roman" w:cs="Times New Roman"/>
          <w:szCs w:val="24"/>
        </w:rPr>
        <w:t>ρακτικά</w:t>
      </w:r>
      <w:r>
        <w:rPr>
          <w:rFonts w:eastAsia="Times New Roman" w:cs="Times New Roman"/>
          <w:szCs w:val="24"/>
        </w:rPr>
        <w:t xml:space="preserve">. Το </w:t>
      </w:r>
      <w:r w:rsidRPr="00D8134E">
        <w:rPr>
          <w:rFonts w:eastAsia="Times New Roman" w:cs="Times New Roman"/>
          <w:szCs w:val="24"/>
        </w:rPr>
        <w:t xml:space="preserve">ξέρετε και δεν θα </w:t>
      </w:r>
      <w:r>
        <w:rPr>
          <w:rFonts w:eastAsia="Times New Roman" w:cs="Times New Roman"/>
          <w:szCs w:val="24"/>
        </w:rPr>
        <w:t xml:space="preserve">μας αποκαλείτε ψεύτες. Ουδέποτε εφαρμόσατε την απόφαση. Η απόφαση </w:t>
      </w:r>
      <w:r w:rsidRPr="00D8134E">
        <w:rPr>
          <w:rFonts w:eastAsia="Times New Roman" w:cs="Times New Roman"/>
          <w:szCs w:val="24"/>
        </w:rPr>
        <w:t xml:space="preserve">για την ιατροφαρμακευτική κάλυψη των ανασφάλιστων </w:t>
      </w:r>
      <w:r>
        <w:rPr>
          <w:rFonts w:eastAsia="Times New Roman" w:cs="Times New Roman"/>
          <w:szCs w:val="24"/>
        </w:rPr>
        <w:t>είνα</w:t>
      </w:r>
      <w:r>
        <w:rPr>
          <w:rFonts w:eastAsia="Times New Roman" w:cs="Times New Roman"/>
          <w:szCs w:val="24"/>
        </w:rPr>
        <w:t>ι απόφαση αυτής της Κυβέρνησης.</w:t>
      </w:r>
    </w:p>
    <w:p w14:paraId="4318B4D3"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Ωραία. Σας ακούσαμε. Δεν θα </w:t>
      </w:r>
      <w:r w:rsidRPr="00D8134E">
        <w:rPr>
          <w:rFonts w:eastAsia="Times New Roman" w:cs="Times New Roman"/>
          <w:szCs w:val="24"/>
        </w:rPr>
        <w:t>χρειαστώ εγώ ιατρική γνωμάτευση</w:t>
      </w:r>
      <w:r>
        <w:rPr>
          <w:rFonts w:eastAsia="Times New Roman" w:cs="Times New Roman"/>
          <w:szCs w:val="24"/>
        </w:rPr>
        <w:t>. Σ</w:t>
      </w:r>
      <w:r w:rsidRPr="00D8134E">
        <w:rPr>
          <w:rFonts w:eastAsia="Times New Roman" w:cs="Times New Roman"/>
          <w:szCs w:val="24"/>
        </w:rPr>
        <w:t>υνεχίζεται κανονικά η διαδικασία</w:t>
      </w:r>
      <w:r>
        <w:rPr>
          <w:rFonts w:eastAsia="Times New Roman" w:cs="Times New Roman"/>
          <w:szCs w:val="24"/>
        </w:rPr>
        <w:t>.</w:t>
      </w:r>
    </w:p>
    <w:p w14:paraId="4318B4D4"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Τον λόγο έχει ο κ. Κ</w:t>
      </w:r>
      <w:r w:rsidRPr="00D8134E">
        <w:rPr>
          <w:rFonts w:eastAsia="Times New Roman" w:cs="Times New Roman"/>
          <w:szCs w:val="24"/>
        </w:rPr>
        <w:t>αραθανασόπουλος</w:t>
      </w:r>
      <w:r>
        <w:rPr>
          <w:rFonts w:eastAsia="Times New Roman" w:cs="Times New Roman"/>
          <w:szCs w:val="24"/>
        </w:rPr>
        <w:t>.</w:t>
      </w:r>
      <w:r w:rsidRPr="00D8134E">
        <w:rPr>
          <w:rFonts w:eastAsia="Times New Roman" w:cs="Times New Roman"/>
          <w:szCs w:val="24"/>
        </w:rPr>
        <w:t xml:space="preserve"> </w:t>
      </w:r>
    </w:p>
    <w:p w14:paraId="4318B4D5" w14:textId="77777777" w:rsidR="001D7CFB" w:rsidRDefault="00EB4E04">
      <w:pPr>
        <w:spacing w:line="600" w:lineRule="auto"/>
        <w:ind w:firstLine="720"/>
        <w:jc w:val="both"/>
        <w:rPr>
          <w:rFonts w:eastAsia="Times New Roman" w:cs="Times New Roman"/>
          <w:szCs w:val="24"/>
        </w:rPr>
      </w:pPr>
      <w:r w:rsidRPr="00BA6B71">
        <w:rPr>
          <w:rFonts w:eastAsia="Times New Roman" w:cs="Times New Roman"/>
          <w:b/>
          <w:szCs w:val="24"/>
        </w:rPr>
        <w:t>ΝΙΚΟΛΑΟΣ ΚΑΡΑΘΑΝΑΣΟΠΟΥΛΟΣ:</w:t>
      </w:r>
      <w:r>
        <w:rPr>
          <w:rFonts w:eastAsia="Times New Roman" w:cs="Times New Roman"/>
          <w:szCs w:val="24"/>
        </w:rPr>
        <w:t xml:space="preserve"> Ε</w:t>
      </w:r>
      <w:r w:rsidRPr="00D8134E">
        <w:rPr>
          <w:rFonts w:eastAsia="Times New Roman" w:cs="Times New Roman"/>
          <w:szCs w:val="24"/>
        </w:rPr>
        <w:t>υχαριστώ πολύ</w:t>
      </w:r>
      <w:r>
        <w:rPr>
          <w:rFonts w:eastAsia="Times New Roman" w:cs="Times New Roman"/>
          <w:szCs w:val="24"/>
        </w:rPr>
        <w:t>,</w:t>
      </w:r>
      <w:r w:rsidRPr="00D8134E">
        <w:rPr>
          <w:rFonts w:eastAsia="Times New Roman" w:cs="Times New Roman"/>
          <w:szCs w:val="24"/>
        </w:rPr>
        <w:t xml:space="preserve"> κύριε </w:t>
      </w:r>
      <w:r>
        <w:rPr>
          <w:rFonts w:eastAsia="Times New Roman" w:cs="Times New Roman"/>
          <w:szCs w:val="24"/>
        </w:rPr>
        <w:t>Π</w:t>
      </w:r>
      <w:r w:rsidRPr="00D8134E">
        <w:rPr>
          <w:rFonts w:eastAsia="Times New Roman" w:cs="Times New Roman"/>
          <w:szCs w:val="24"/>
        </w:rPr>
        <w:t>ρόεδρε</w:t>
      </w:r>
      <w:r>
        <w:rPr>
          <w:rFonts w:eastAsia="Times New Roman" w:cs="Times New Roman"/>
          <w:szCs w:val="24"/>
        </w:rPr>
        <w:t>.</w:t>
      </w:r>
    </w:p>
    <w:p w14:paraId="4318B4D6"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Π</w:t>
      </w:r>
      <w:r w:rsidRPr="00D8134E">
        <w:rPr>
          <w:rFonts w:eastAsia="Times New Roman" w:cs="Times New Roman"/>
          <w:szCs w:val="24"/>
        </w:rPr>
        <w:t xml:space="preserve">ρόκειται για </w:t>
      </w:r>
      <w:r>
        <w:rPr>
          <w:rFonts w:eastAsia="Times New Roman" w:cs="Times New Roman"/>
          <w:szCs w:val="24"/>
        </w:rPr>
        <w:t xml:space="preserve">ένα </w:t>
      </w:r>
      <w:r w:rsidRPr="00D8134E">
        <w:rPr>
          <w:rFonts w:eastAsia="Times New Roman" w:cs="Times New Roman"/>
          <w:szCs w:val="24"/>
        </w:rPr>
        <w:t>νομοσχέδιο φερετζέ</w:t>
      </w:r>
      <w:r>
        <w:rPr>
          <w:rFonts w:eastAsia="Times New Roman" w:cs="Times New Roman"/>
          <w:szCs w:val="24"/>
        </w:rPr>
        <w:t>,</w:t>
      </w:r>
      <w:r w:rsidRPr="00D8134E">
        <w:rPr>
          <w:rFonts w:eastAsia="Times New Roman" w:cs="Times New Roman"/>
          <w:szCs w:val="24"/>
        </w:rPr>
        <w:t xml:space="preserve"> αυτό που συζητάμε σήμερα</w:t>
      </w:r>
      <w:r>
        <w:rPr>
          <w:rFonts w:eastAsia="Times New Roman" w:cs="Times New Roman"/>
          <w:szCs w:val="24"/>
        </w:rPr>
        <w:t>. Και είναι φερετζές ακριβώς γ</w:t>
      </w:r>
      <w:r w:rsidRPr="00D8134E">
        <w:rPr>
          <w:rFonts w:eastAsia="Times New Roman" w:cs="Times New Roman"/>
          <w:szCs w:val="24"/>
        </w:rPr>
        <w:t>ιατί προσπαθεί</w:t>
      </w:r>
      <w:r>
        <w:rPr>
          <w:rFonts w:eastAsia="Times New Roman" w:cs="Times New Roman"/>
          <w:szCs w:val="24"/>
        </w:rPr>
        <w:t>,</w:t>
      </w:r>
      <w:r w:rsidRPr="00D8134E">
        <w:rPr>
          <w:rFonts w:eastAsia="Times New Roman" w:cs="Times New Roman"/>
          <w:szCs w:val="24"/>
        </w:rPr>
        <w:t xml:space="preserve"> μάταια </w:t>
      </w:r>
      <w:r>
        <w:rPr>
          <w:rFonts w:eastAsia="Times New Roman" w:cs="Times New Roman"/>
          <w:szCs w:val="24"/>
        </w:rPr>
        <w:t>όμως,</w:t>
      </w:r>
      <w:r w:rsidRPr="00D8134E">
        <w:rPr>
          <w:rFonts w:eastAsia="Times New Roman" w:cs="Times New Roman"/>
          <w:szCs w:val="24"/>
        </w:rPr>
        <w:t xml:space="preserve"> να συγκαλύψει ότι η αντιλαϊκή πολιτική θα συνεχιστεί</w:t>
      </w:r>
      <w:r>
        <w:rPr>
          <w:rFonts w:eastAsia="Times New Roman" w:cs="Times New Roman"/>
          <w:szCs w:val="24"/>
        </w:rPr>
        <w:t>,</w:t>
      </w:r>
      <w:r w:rsidRPr="00D8134E">
        <w:rPr>
          <w:rFonts w:eastAsia="Times New Roman" w:cs="Times New Roman"/>
          <w:szCs w:val="24"/>
        </w:rPr>
        <w:t xml:space="preserve"> ότι ο λαός και η εργατική τάξη θα συνεχίζει να πληρώνει τα βά</w:t>
      </w:r>
      <w:r>
        <w:rPr>
          <w:rFonts w:eastAsia="Times New Roman" w:cs="Times New Roman"/>
          <w:szCs w:val="24"/>
        </w:rPr>
        <w:t>ρη της καπιταλιστικ</w:t>
      </w:r>
      <w:r>
        <w:rPr>
          <w:rFonts w:eastAsia="Times New Roman" w:cs="Times New Roman"/>
          <w:szCs w:val="24"/>
        </w:rPr>
        <w:t>ής ανάπτυξης. Πρ</w:t>
      </w:r>
      <w:r w:rsidRPr="00D8134E">
        <w:rPr>
          <w:rFonts w:eastAsia="Times New Roman" w:cs="Times New Roman"/>
          <w:szCs w:val="24"/>
        </w:rPr>
        <w:t>οσπαθείτε</w:t>
      </w:r>
      <w:r>
        <w:rPr>
          <w:rFonts w:eastAsia="Times New Roman" w:cs="Times New Roman"/>
          <w:szCs w:val="24"/>
        </w:rPr>
        <w:t>,</w:t>
      </w:r>
      <w:r w:rsidRPr="00D8134E">
        <w:rPr>
          <w:rFonts w:eastAsia="Times New Roman" w:cs="Times New Roman"/>
          <w:szCs w:val="24"/>
        </w:rPr>
        <w:t xml:space="preserve"> μάταια </w:t>
      </w:r>
      <w:r>
        <w:rPr>
          <w:rFonts w:eastAsia="Times New Roman" w:cs="Times New Roman"/>
          <w:szCs w:val="24"/>
        </w:rPr>
        <w:t>όμως,</w:t>
      </w:r>
      <w:r w:rsidRPr="00D8134E">
        <w:rPr>
          <w:rFonts w:eastAsia="Times New Roman" w:cs="Times New Roman"/>
          <w:szCs w:val="24"/>
        </w:rPr>
        <w:t xml:space="preserve"> να συγκαλύ</w:t>
      </w:r>
      <w:r>
        <w:rPr>
          <w:rFonts w:eastAsia="Times New Roman" w:cs="Times New Roman"/>
          <w:szCs w:val="24"/>
        </w:rPr>
        <w:t>ψ</w:t>
      </w:r>
      <w:r w:rsidRPr="00D8134E">
        <w:rPr>
          <w:rFonts w:eastAsia="Times New Roman" w:cs="Times New Roman"/>
          <w:szCs w:val="24"/>
        </w:rPr>
        <w:t>ετ</w:t>
      </w:r>
      <w:r>
        <w:rPr>
          <w:rFonts w:eastAsia="Times New Roman" w:cs="Times New Roman"/>
          <w:szCs w:val="24"/>
        </w:rPr>
        <w:t>ε</w:t>
      </w:r>
      <w:r w:rsidRPr="00D8134E">
        <w:rPr>
          <w:rFonts w:eastAsia="Times New Roman" w:cs="Times New Roman"/>
          <w:szCs w:val="24"/>
        </w:rPr>
        <w:t xml:space="preserve"> ότι με την πολιτική σας και με το νομοσχέδιο</w:t>
      </w:r>
      <w:r>
        <w:rPr>
          <w:rFonts w:eastAsia="Times New Roman" w:cs="Times New Roman"/>
          <w:szCs w:val="24"/>
        </w:rPr>
        <w:t>,</w:t>
      </w:r>
      <w:r w:rsidRPr="00D8134E">
        <w:rPr>
          <w:rFonts w:eastAsia="Times New Roman" w:cs="Times New Roman"/>
          <w:szCs w:val="24"/>
        </w:rPr>
        <w:t xml:space="preserve"> αυτό που κάν</w:t>
      </w:r>
      <w:r>
        <w:rPr>
          <w:rFonts w:eastAsia="Times New Roman" w:cs="Times New Roman"/>
          <w:szCs w:val="24"/>
        </w:rPr>
        <w:t>ετε</w:t>
      </w:r>
      <w:r w:rsidRPr="00D8134E">
        <w:rPr>
          <w:rFonts w:eastAsia="Times New Roman" w:cs="Times New Roman"/>
          <w:szCs w:val="24"/>
        </w:rPr>
        <w:t xml:space="preserve"> </w:t>
      </w:r>
      <w:r>
        <w:rPr>
          <w:rFonts w:eastAsia="Times New Roman" w:cs="Times New Roman"/>
          <w:szCs w:val="24"/>
        </w:rPr>
        <w:t>δεν είναι</w:t>
      </w:r>
      <w:r w:rsidRPr="00D8134E">
        <w:rPr>
          <w:rFonts w:eastAsia="Times New Roman" w:cs="Times New Roman"/>
          <w:szCs w:val="24"/>
        </w:rPr>
        <w:t xml:space="preserve"> τίποτα άλλο </w:t>
      </w:r>
      <w:r>
        <w:rPr>
          <w:rFonts w:eastAsia="Times New Roman" w:cs="Times New Roman"/>
          <w:szCs w:val="24"/>
        </w:rPr>
        <w:t>από το</w:t>
      </w:r>
      <w:r w:rsidRPr="00D8134E">
        <w:rPr>
          <w:rFonts w:eastAsia="Times New Roman" w:cs="Times New Roman"/>
          <w:szCs w:val="24"/>
        </w:rPr>
        <w:t xml:space="preserve"> να στηρίζετ</w:t>
      </w:r>
      <w:r>
        <w:rPr>
          <w:rFonts w:eastAsia="Times New Roman" w:cs="Times New Roman"/>
          <w:szCs w:val="24"/>
        </w:rPr>
        <w:t>ε</w:t>
      </w:r>
      <w:r w:rsidRPr="00D8134E">
        <w:rPr>
          <w:rFonts w:eastAsia="Times New Roman" w:cs="Times New Roman"/>
          <w:szCs w:val="24"/>
        </w:rPr>
        <w:t xml:space="preserve"> και να ικανοποιείτε τις ανάγκες των μονοπωλίων</w:t>
      </w:r>
      <w:r>
        <w:rPr>
          <w:rFonts w:eastAsia="Times New Roman" w:cs="Times New Roman"/>
          <w:szCs w:val="24"/>
        </w:rPr>
        <w:t>.</w:t>
      </w:r>
      <w:r w:rsidRPr="00D8134E">
        <w:rPr>
          <w:rFonts w:eastAsia="Times New Roman" w:cs="Times New Roman"/>
          <w:szCs w:val="24"/>
        </w:rPr>
        <w:t xml:space="preserve"> </w:t>
      </w:r>
    </w:p>
    <w:p w14:paraId="4318B4D7" w14:textId="77777777" w:rsidR="001D7CFB" w:rsidRDefault="00EB4E04">
      <w:pPr>
        <w:spacing w:line="600" w:lineRule="auto"/>
        <w:ind w:firstLine="720"/>
        <w:jc w:val="both"/>
        <w:rPr>
          <w:rFonts w:eastAsia="Times New Roman" w:cs="Times New Roman"/>
          <w:szCs w:val="24"/>
        </w:rPr>
      </w:pPr>
      <w:r w:rsidRPr="00D8134E">
        <w:rPr>
          <w:rFonts w:eastAsia="Times New Roman" w:cs="Times New Roman"/>
          <w:szCs w:val="24"/>
        </w:rPr>
        <w:t>Έτσι</w:t>
      </w:r>
      <w:r>
        <w:rPr>
          <w:rFonts w:eastAsia="Times New Roman" w:cs="Times New Roman"/>
          <w:szCs w:val="24"/>
        </w:rPr>
        <w:t>,</w:t>
      </w:r>
      <w:r w:rsidRPr="00D8134E">
        <w:rPr>
          <w:rFonts w:eastAsia="Times New Roman" w:cs="Times New Roman"/>
          <w:szCs w:val="24"/>
        </w:rPr>
        <w:t xml:space="preserve"> λοιπόν</w:t>
      </w:r>
      <w:r>
        <w:rPr>
          <w:rFonts w:eastAsia="Times New Roman" w:cs="Times New Roman"/>
          <w:szCs w:val="24"/>
        </w:rPr>
        <w:t>,</w:t>
      </w:r>
      <w:r w:rsidRPr="00D8134E">
        <w:rPr>
          <w:rFonts w:eastAsia="Times New Roman" w:cs="Times New Roman"/>
          <w:szCs w:val="24"/>
        </w:rPr>
        <w:t xml:space="preserve"> η αντιλαϊκή πολιτική στις σημερινέ</w:t>
      </w:r>
      <w:r w:rsidRPr="00D8134E">
        <w:rPr>
          <w:rFonts w:eastAsia="Times New Roman" w:cs="Times New Roman"/>
          <w:szCs w:val="24"/>
        </w:rPr>
        <w:t>ς συνθήκες συνεχίζεται για την καπιταλιστική ανάπτυξη και τη διατήρησ</w:t>
      </w:r>
      <w:r>
        <w:rPr>
          <w:rFonts w:eastAsia="Times New Roman" w:cs="Times New Roman"/>
          <w:szCs w:val="24"/>
        </w:rPr>
        <w:t>ή</w:t>
      </w:r>
      <w:r w:rsidRPr="00D8134E">
        <w:rPr>
          <w:rFonts w:eastAsia="Times New Roman" w:cs="Times New Roman"/>
          <w:szCs w:val="24"/>
        </w:rPr>
        <w:t xml:space="preserve"> </w:t>
      </w:r>
      <w:r>
        <w:rPr>
          <w:rFonts w:eastAsia="Times New Roman" w:cs="Times New Roman"/>
          <w:szCs w:val="24"/>
        </w:rPr>
        <w:t>της,</w:t>
      </w:r>
      <w:r w:rsidRPr="00D8134E">
        <w:rPr>
          <w:rFonts w:eastAsia="Times New Roman" w:cs="Times New Roman"/>
          <w:szCs w:val="24"/>
        </w:rPr>
        <w:t xml:space="preserve"> για τη θωράκιση της ανταγωνιστικότητας και της καπιταλιστικής κερδοφορίας</w:t>
      </w:r>
      <w:r>
        <w:rPr>
          <w:rFonts w:eastAsia="Times New Roman" w:cs="Times New Roman"/>
          <w:szCs w:val="24"/>
        </w:rPr>
        <w:t xml:space="preserve">. Και πάει </w:t>
      </w:r>
      <w:r w:rsidRPr="00D8134E">
        <w:rPr>
          <w:rFonts w:eastAsia="Times New Roman" w:cs="Times New Roman"/>
          <w:szCs w:val="24"/>
        </w:rPr>
        <w:t xml:space="preserve">πάρα πολύ να ισχυρίζεται η </w:t>
      </w:r>
      <w:r>
        <w:rPr>
          <w:rFonts w:eastAsia="Times New Roman" w:cs="Times New Roman"/>
          <w:szCs w:val="24"/>
        </w:rPr>
        <w:t>Κ</w:t>
      </w:r>
      <w:r w:rsidRPr="00D8134E">
        <w:rPr>
          <w:rFonts w:eastAsia="Times New Roman" w:cs="Times New Roman"/>
          <w:szCs w:val="24"/>
        </w:rPr>
        <w:t>υβέρνηση ότι αποκαθιστά την εργασία</w:t>
      </w:r>
      <w:r>
        <w:rPr>
          <w:rFonts w:eastAsia="Times New Roman" w:cs="Times New Roman"/>
          <w:szCs w:val="24"/>
        </w:rPr>
        <w:t>. Θα μπορούσαμε να</w:t>
      </w:r>
      <w:r w:rsidRPr="00D8134E">
        <w:rPr>
          <w:rFonts w:eastAsia="Times New Roman" w:cs="Times New Roman"/>
          <w:szCs w:val="24"/>
        </w:rPr>
        <w:t xml:space="preserve"> μιλάμε ώρες ολ</w:t>
      </w:r>
      <w:r w:rsidRPr="00D8134E">
        <w:rPr>
          <w:rFonts w:eastAsia="Times New Roman" w:cs="Times New Roman"/>
          <w:szCs w:val="24"/>
        </w:rPr>
        <w:t>όκληρες για τις συνθήκες βαρβαρότητας</w:t>
      </w:r>
      <w:r>
        <w:rPr>
          <w:rFonts w:eastAsia="Times New Roman" w:cs="Times New Roman"/>
          <w:szCs w:val="24"/>
        </w:rPr>
        <w:t>,</w:t>
      </w:r>
      <w:r w:rsidRPr="00D8134E">
        <w:rPr>
          <w:rFonts w:eastAsia="Times New Roman" w:cs="Times New Roman"/>
          <w:szCs w:val="24"/>
        </w:rPr>
        <w:t xml:space="preserve"> που επικρατούν στην αγορά εργασίας</w:t>
      </w:r>
      <w:r>
        <w:rPr>
          <w:rFonts w:eastAsia="Times New Roman" w:cs="Times New Roman"/>
          <w:szCs w:val="24"/>
        </w:rPr>
        <w:t>,</w:t>
      </w:r>
      <w:r w:rsidRPr="00D8134E">
        <w:rPr>
          <w:rFonts w:eastAsia="Times New Roman" w:cs="Times New Roman"/>
          <w:szCs w:val="24"/>
        </w:rPr>
        <w:t xml:space="preserve"> για τη μερική απασχόληση</w:t>
      </w:r>
      <w:r>
        <w:rPr>
          <w:rFonts w:eastAsia="Times New Roman" w:cs="Times New Roman"/>
          <w:szCs w:val="24"/>
        </w:rPr>
        <w:t>,</w:t>
      </w:r>
      <w:r w:rsidRPr="00D8134E">
        <w:rPr>
          <w:rFonts w:eastAsia="Times New Roman" w:cs="Times New Roman"/>
          <w:szCs w:val="24"/>
        </w:rPr>
        <w:t xml:space="preserve"> για τους ενοικιαζόμενους εργαζόμενους</w:t>
      </w:r>
      <w:r>
        <w:rPr>
          <w:rFonts w:eastAsia="Times New Roman" w:cs="Times New Roman"/>
          <w:szCs w:val="24"/>
        </w:rPr>
        <w:t>,</w:t>
      </w:r>
      <w:r w:rsidRPr="00D8134E">
        <w:rPr>
          <w:rFonts w:eastAsia="Times New Roman" w:cs="Times New Roman"/>
          <w:szCs w:val="24"/>
        </w:rPr>
        <w:t xml:space="preserve"> για τη μαθητεία</w:t>
      </w:r>
      <w:r>
        <w:rPr>
          <w:rFonts w:eastAsia="Times New Roman" w:cs="Times New Roman"/>
          <w:szCs w:val="24"/>
        </w:rPr>
        <w:t>,</w:t>
      </w:r>
      <w:r w:rsidRPr="00D8134E">
        <w:rPr>
          <w:rFonts w:eastAsia="Times New Roman" w:cs="Times New Roman"/>
          <w:szCs w:val="24"/>
        </w:rPr>
        <w:t xml:space="preserve"> για τις καθυστερήσεις στην καταβολή των δεδουλευμένων</w:t>
      </w:r>
      <w:r>
        <w:rPr>
          <w:rFonts w:eastAsia="Times New Roman" w:cs="Times New Roman"/>
          <w:szCs w:val="24"/>
        </w:rPr>
        <w:t>,</w:t>
      </w:r>
      <w:r w:rsidRPr="00D8134E">
        <w:rPr>
          <w:rFonts w:eastAsia="Times New Roman" w:cs="Times New Roman"/>
          <w:szCs w:val="24"/>
        </w:rPr>
        <w:t xml:space="preserve"> για την εντατικοποίηση της εργασίας</w:t>
      </w:r>
      <w:r>
        <w:rPr>
          <w:rFonts w:eastAsia="Times New Roman" w:cs="Times New Roman"/>
          <w:szCs w:val="24"/>
        </w:rPr>
        <w:t>,</w:t>
      </w:r>
      <w:r w:rsidRPr="00D8134E">
        <w:rPr>
          <w:rFonts w:eastAsia="Times New Roman" w:cs="Times New Roman"/>
          <w:szCs w:val="24"/>
        </w:rPr>
        <w:t xml:space="preserve"> για τα εργατικά ατυχήματα</w:t>
      </w:r>
      <w:r>
        <w:rPr>
          <w:rFonts w:eastAsia="Times New Roman" w:cs="Times New Roman"/>
          <w:szCs w:val="24"/>
        </w:rPr>
        <w:t>,</w:t>
      </w:r>
      <w:r w:rsidRPr="00D8134E">
        <w:rPr>
          <w:rFonts w:eastAsia="Times New Roman" w:cs="Times New Roman"/>
          <w:szCs w:val="24"/>
        </w:rPr>
        <w:t xml:space="preserve"> για τους εργατικούς θανάτους</w:t>
      </w:r>
      <w:r>
        <w:rPr>
          <w:rFonts w:eastAsia="Times New Roman" w:cs="Times New Roman"/>
          <w:szCs w:val="24"/>
        </w:rPr>
        <w:t xml:space="preserve"> -έ</w:t>
      </w:r>
      <w:r w:rsidRPr="00D8134E">
        <w:rPr>
          <w:rFonts w:eastAsia="Times New Roman" w:cs="Times New Roman"/>
          <w:szCs w:val="24"/>
        </w:rPr>
        <w:t>νας ολόκληρος κατάλογος</w:t>
      </w:r>
      <w:r>
        <w:rPr>
          <w:rFonts w:eastAsia="Times New Roman" w:cs="Times New Roman"/>
          <w:szCs w:val="24"/>
        </w:rPr>
        <w:t>,</w:t>
      </w:r>
      <w:r w:rsidRPr="00D8134E">
        <w:rPr>
          <w:rFonts w:eastAsia="Times New Roman" w:cs="Times New Roman"/>
          <w:szCs w:val="24"/>
        </w:rPr>
        <w:t xml:space="preserve"> ένα </w:t>
      </w:r>
      <w:r>
        <w:rPr>
          <w:rFonts w:eastAsia="Times New Roman" w:cs="Times New Roman"/>
          <w:szCs w:val="24"/>
        </w:rPr>
        <w:t>κατεβατό,</w:t>
      </w:r>
      <w:r w:rsidRPr="00D8134E">
        <w:rPr>
          <w:rFonts w:eastAsia="Times New Roman" w:cs="Times New Roman"/>
          <w:szCs w:val="24"/>
        </w:rPr>
        <w:t xml:space="preserve"> το οποίο δεν τελειώνει</w:t>
      </w:r>
      <w:r>
        <w:rPr>
          <w:rFonts w:eastAsia="Times New Roman" w:cs="Times New Roman"/>
          <w:szCs w:val="24"/>
        </w:rPr>
        <w:t>-</w:t>
      </w:r>
      <w:r w:rsidRPr="00D8134E">
        <w:rPr>
          <w:rFonts w:eastAsia="Times New Roman" w:cs="Times New Roman"/>
          <w:szCs w:val="24"/>
        </w:rPr>
        <w:t xml:space="preserve"> για τις συνθήκες της δημοκρατίας</w:t>
      </w:r>
      <w:r>
        <w:rPr>
          <w:rFonts w:eastAsia="Times New Roman" w:cs="Times New Roman"/>
          <w:szCs w:val="24"/>
        </w:rPr>
        <w:t>,</w:t>
      </w:r>
      <w:r w:rsidRPr="00D8134E">
        <w:rPr>
          <w:rFonts w:eastAsia="Times New Roman" w:cs="Times New Roman"/>
          <w:szCs w:val="24"/>
        </w:rPr>
        <w:t xml:space="preserve"> που έλεγε ο Μαρξ</w:t>
      </w:r>
      <w:r>
        <w:rPr>
          <w:rFonts w:eastAsia="Times New Roman" w:cs="Times New Roman"/>
          <w:szCs w:val="24"/>
        </w:rPr>
        <w:t>,</w:t>
      </w:r>
      <w:r w:rsidRPr="00D8134E">
        <w:rPr>
          <w:rFonts w:eastAsia="Times New Roman" w:cs="Times New Roman"/>
          <w:szCs w:val="24"/>
        </w:rPr>
        <w:t xml:space="preserve"> της αστικής </w:t>
      </w:r>
      <w:r>
        <w:rPr>
          <w:rFonts w:eastAsia="Times New Roman" w:cs="Times New Roman"/>
          <w:szCs w:val="24"/>
        </w:rPr>
        <w:t>δ</w:t>
      </w:r>
      <w:r w:rsidRPr="00D8134E">
        <w:rPr>
          <w:rFonts w:eastAsia="Times New Roman" w:cs="Times New Roman"/>
          <w:szCs w:val="24"/>
        </w:rPr>
        <w:t>ημοκρατίας και των ελευθεριών που σταματάνε έξω από τις πύλες των εργ</w:t>
      </w:r>
      <w:r w:rsidRPr="00D8134E">
        <w:rPr>
          <w:rFonts w:eastAsia="Times New Roman" w:cs="Times New Roman"/>
          <w:szCs w:val="24"/>
        </w:rPr>
        <w:t>οστασίων</w:t>
      </w:r>
      <w:r>
        <w:rPr>
          <w:rFonts w:eastAsia="Times New Roman" w:cs="Times New Roman"/>
          <w:szCs w:val="24"/>
        </w:rPr>
        <w:t>.</w:t>
      </w:r>
    </w:p>
    <w:p w14:paraId="4318B4D8"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Από αυτή την άποψη θέλει πολύ μ</w:t>
      </w:r>
      <w:r w:rsidRPr="00D8134E">
        <w:rPr>
          <w:rFonts w:eastAsia="Times New Roman" w:cs="Times New Roman"/>
          <w:szCs w:val="24"/>
        </w:rPr>
        <w:t xml:space="preserve">εγάλο θράσος η </w:t>
      </w:r>
      <w:r>
        <w:rPr>
          <w:rFonts w:eastAsia="Times New Roman" w:cs="Times New Roman"/>
          <w:szCs w:val="24"/>
        </w:rPr>
        <w:t>Κ</w:t>
      </w:r>
      <w:r w:rsidRPr="00D8134E">
        <w:rPr>
          <w:rFonts w:eastAsia="Times New Roman" w:cs="Times New Roman"/>
          <w:szCs w:val="24"/>
        </w:rPr>
        <w:t>υβέρνηση να ισχυρίζεται ότι αποκαθιστά την εργασία και να τσακών</w:t>
      </w:r>
      <w:r>
        <w:rPr>
          <w:rFonts w:eastAsia="Times New Roman" w:cs="Times New Roman"/>
          <w:szCs w:val="24"/>
        </w:rPr>
        <w:t>εται με</w:t>
      </w:r>
      <w:r w:rsidRPr="00D8134E">
        <w:rPr>
          <w:rFonts w:eastAsia="Times New Roman" w:cs="Times New Roman"/>
          <w:szCs w:val="24"/>
        </w:rPr>
        <w:t xml:space="preserve"> τη Νέα Δημοκρατία και την επταήμερη εργασία</w:t>
      </w:r>
      <w:r>
        <w:rPr>
          <w:rFonts w:eastAsia="Times New Roman" w:cs="Times New Roman"/>
          <w:szCs w:val="24"/>
        </w:rPr>
        <w:t xml:space="preserve">. Ποιοι; Και </w:t>
      </w:r>
      <w:r w:rsidRPr="00D8134E">
        <w:rPr>
          <w:rFonts w:eastAsia="Times New Roman" w:cs="Times New Roman"/>
          <w:szCs w:val="24"/>
        </w:rPr>
        <w:t>εσείς και οι προηγούμενοι έχετε αποδεχθεί την πολιτική της Ευρωπαϊκής Έ</w:t>
      </w:r>
      <w:r w:rsidRPr="00D8134E">
        <w:rPr>
          <w:rFonts w:eastAsia="Times New Roman" w:cs="Times New Roman"/>
          <w:szCs w:val="24"/>
        </w:rPr>
        <w:t>νωσης</w:t>
      </w:r>
      <w:r>
        <w:rPr>
          <w:rFonts w:eastAsia="Times New Roman" w:cs="Times New Roman"/>
          <w:szCs w:val="24"/>
        </w:rPr>
        <w:t>. Ποια είναι η πολιτική της Ευρωπαϊκής Ένωσης; Ό</w:t>
      </w:r>
      <w:r w:rsidRPr="00D8134E">
        <w:rPr>
          <w:rFonts w:eastAsia="Times New Roman" w:cs="Times New Roman"/>
          <w:szCs w:val="24"/>
        </w:rPr>
        <w:t xml:space="preserve">τι η διευθέτηση του χρόνου εργασίας </w:t>
      </w:r>
      <w:r>
        <w:rPr>
          <w:rFonts w:eastAsia="Times New Roman" w:cs="Times New Roman"/>
          <w:szCs w:val="24"/>
        </w:rPr>
        <w:t>δεν</w:t>
      </w:r>
      <w:r w:rsidRPr="00D8134E">
        <w:rPr>
          <w:rFonts w:eastAsia="Times New Roman" w:cs="Times New Roman"/>
          <w:szCs w:val="24"/>
        </w:rPr>
        <w:t xml:space="preserve"> γίνεται σε ημερήσια βάση</w:t>
      </w:r>
      <w:r>
        <w:rPr>
          <w:rFonts w:eastAsia="Times New Roman" w:cs="Times New Roman"/>
          <w:szCs w:val="24"/>
        </w:rPr>
        <w:t>. Τ</w:t>
      </w:r>
      <w:r w:rsidRPr="00D8134E">
        <w:rPr>
          <w:rFonts w:eastAsia="Times New Roman" w:cs="Times New Roman"/>
          <w:szCs w:val="24"/>
        </w:rPr>
        <w:t xml:space="preserve">ο </w:t>
      </w:r>
      <w:r>
        <w:rPr>
          <w:rFonts w:eastAsia="Times New Roman" w:cs="Times New Roman"/>
          <w:szCs w:val="24"/>
        </w:rPr>
        <w:t>επτάωρο,</w:t>
      </w:r>
      <w:r w:rsidRPr="00D8134E">
        <w:rPr>
          <w:rFonts w:eastAsia="Times New Roman" w:cs="Times New Roman"/>
          <w:szCs w:val="24"/>
        </w:rPr>
        <w:t xml:space="preserve"> το πενθήμερο</w:t>
      </w:r>
      <w:r>
        <w:rPr>
          <w:rFonts w:eastAsia="Times New Roman" w:cs="Times New Roman"/>
          <w:szCs w:val="24"/>
        </w:rPr>
        <w:t>,</w:t>
      </w:r>
      <w:r w:rsidRPr="00D8134E">
        <w:rPr>
          <w:rFonts w:eastAsia="Times New Roman" w:cs="Times New Roman"/>
          <w:szCs w:val="24"/>
        </w:rPr>
        <w:t xml:space="preserve"> το </w:t>
      </w:r>
      <w:r>
        <w:rPr>
          <w:rFonts w:eastAsia="Times New Roman" w:cs="Times New Roman"/>
          <w:szCs w:val="24"/>
        </w:rPr>
        <w:t>τριανταπεντάωρο σε εβδομαδιάτικο. Γίνεται</w:t>
      </w:r>
      <w:r w:rsidRPr="00D8134E">
        <w:rPr>
          <w:rFonts w:eastAsia="Times New Roman" w:cs="Times New Roman"/>
          <w:szCs w:val="24"/>
        </w:rPr>
        <w:t xml:space="preserve"> σε ετήσια βάση</w:t>
      </w:r>
      <w:r>
        <w:rPr>
          <w:rFonts w:eastAsia="Times New Roman" w:cs="Times New Roman"/>
          <w:szCs w:val="24"/>
        </w:rPr>
        <w:t xml:space="preserve"> η διευθέτηση του χρόνου</w:t>
      </w:r>
      <w:r w:rsidRPr="00D8134E">
        <w:rPr>
          <w:rFonts w:eastAsia="Times New Roman" w:cs="Times New Roman"/>
          <w:szCs w:val="24"/>
        </w:rPr>
        <w:t xml:space="preserve"> εργασίας</w:t>
      </w:r>
      <w:r>
        <w:rPr>
          <w:rFonts w:eastAsia="Times New Roman" w:cs="Times New Roman"/>
          <w:szCs w:val="24"/>
        </w:rPr>
        <w:t xml:space="preserve">. Άρα </w:t>
      </w:r>
      <w:r w:rsidRPr="00D8134E">
        <w:rPr>
          <w:rFonts w:eastAsia="Times New Roman" w:cs="Times New Roman"/>
          <w:szCs w:val="24"/>
        </w:rPr>
        <w:t>μία μέρα μπορ</w:t>
      </w:r>
      <w:r w:rsidRPr="00D8134E">
        <w:rPr>
          <w:rFonts w:eastAsia="Times New Roman" w:cs="Times New Roman"/>
          <w:szCs w:val="24"/>
        </w:rPr>
        <w:t xml:space="preserve">εί να </w:t>
      </w:r>
      <w:r>
        <w:rPr>
          <w:rFonts w:eastAsia="Times New Roman" w:cs="Times New Roman"/>
          <w:szCs w:val="24"/>
        </w:rPr>
        <w:t>δουλεύει και δεκαπέντε και είκοσι ώρες κάποιος αν έχει ανάγκες και του το επιβάλλουν οι ανάγκες της επιχείρησης.</w:t>
      </w:r>
    </w:p>
    <w:p w14:paraId="4318B4D9" w14:textId="77777777" w:rsidR="001D7CFB" w:rsidRDefault="00EB4E04">
      <w:pPr>
        <w:spacing w:line="600" w:lineRule="auto"/>
        <w:ind w:firstLine="709"/>
        <w:jc w:val="both"/>
        <w:rPr>
          <w:rFonts w:eastAsia="Times New Roman"/>
          <w:color w:val="222222"/>
          <w:szCs w:val="24"/>
          <w:shd w:val="clear" w:color="auto" w:fill="FFFFFF"/>
        </w:rPr>
      </w:pPr>
      <w:r>
        <w:rPr>
          <w:rFonts w:eastAsia="Times New Roman" w:cs="Times New Roman"/>
          <w:szCs w:val="24"/>
        </w:rPr>
        <w:t>Έρχεστε εσείς και</w:t>
      </w:r>
      <w:r w:rsidRPr="00D8134E">
        <w:rPr>
          <w:rFonts w:eastAsia="Times New Roman" w:cs="Times New Roman"/>
          <w:szCs w:val="24"/>
        </w:rPr>
        <w:t xml:space="preserve"> μιλάτε</w:t>
      </w:r>
      <w:r>
        <w:rPr>
          <w:rFonts w:eastAsia="Times New Roman" w:cs="Times New Roman"/>
          <w:szCs w:val="24"/>
        </w:rPr>
        <w:t>,</w:t>
      </w:r>
      <w:r w:rsidRPr="00D8134E">
        <w:rPr>
          <w:rFonts w:eastAsia="Times New Roman" w:cs="Times New Roman"/>
          <w:szCs w:val="24"/>
        </w:rPr>
        <w:t xml:space="preserve"> όταν έχετε </w:t>
      </w:r>
      <w:r>
        <w:rPr>
          <w:rFonts w:eastAsia="Times New Roman" w:cs="Times New Roman"/>
          <w:szCs w:val="24"/>
        </w:rPr>
        <w:t xml:space="preserve">φέρει </w:t>
      </w:r>
      <w:r w:rsidRPr="00D8134E">
        <w:rPr>
          <w:rFonts w:eastAsia="Times New Roman" w:cs="Times New Roman"/>
          <w:szCs w:val="24"/>
        </w:rPr>
        <w:t xml:space="preserve">ως </w:t>
      </w:r>
      <w:r>
        <w:rPr>
          <w:rFonts w:eastAsia="Times New Roman" w:cs="Times New Roman"/>
          <w:szCs w:val="24"/>
        </w:rPr>
        <w:t>Κ</w:t>
      </w:r>
      <w:r w:rsidRPr="00D8134E">
        <w:rPr>
          <w:rFonts w:eastAsia="Times New Roman" w:cs="Times New Roman"/>
          <w:szCs w:val="24"/>
        </w:rPr>
        <w:t>υβέρνηση ΣΥΡΙΖΑ το</w:t>
      </w:r>
      <w:r>
        <w:rPr>
          <w:rFonts w:eastAsia="Times New Roman" w:cs="Times New Roman"/>
          <w:szCs w:val="24"/>
        </w:rPr>
        <w:t>ν</w:t>
      </w:r>
      <w:r w:rsidRPr="00D8134E">
        <w:rPr>
          <w:rFonts w:eastAsia="Times New Roman" w:cs="Times New Roman"/>
          <w:szCs w:val="24"/>
        </w:rPr>
        <w:t xml:space="preserve"> ν</w:t>
      </w:r>
      <w:r>
        <w:rPr>
          <w:rFonts w:eastAsia="Times New Roman" w:cs="Times New Roman"/>
          <w:szCs w:val="24"/>
        </w:rPr>
        <w:t>.</w:t>
      </w:r>
      <w:r w:rsidRPr="00D8134E">
        <w:rPr>
          <w:rFonts w:eastAsia="Times New Roman" w:cs="Times New Roman"/>
          <w:szCs w:val="24"/>
        </w:rPr>
        <w:t>4498</w:t>
      </w:r>
      <w:r>
        <w:rPr>
          <w:rFonts w:eastAsia="Times New Roman" w:cs="Times New Roman"/>
          <w:szCs w:val="24"/>
        </w:rPr>
        <w:t>/20</w:t>
      </w:r>
      <w:r w:rsidRPr="00D8134E">
        <w:rPr>
          <w:rFonts w:eastAsia="Times New Roman" w:cs="Times New Roman"/>
          <w:szCs w:val="24"/>
        </w:rPr>
        <w:t>17</w:t>
      </w:r>
      <w:r>
        <w:rPr>
          <w:rFonts w:eastAsia="Times New Roman" w:cs="Times New Roman"/>
          <w:szCs w:val="24"/>
        </w:rPr>
        <w:t>,</w:t>
      </w:r>
      <w:r w:rsidRPr="00D8134E">
        <w:rPr>
          <w:rFonts w:eastAsia="Times New Roman" w:cs="Times New Roman"/>
          <w:szCs w:val="24"/>
        </w:rPr>
        <w:t xml:space="preserve"> που εισάγετ</w:t>
      </w:r>
      <w:r>
        <w:rPr>
          <w:rFonts w:eastAsia="Times New Roman" w:cs="Times New Roman"/>
          <w:szCs w:val="24"/>
        </w:rPr>
        <w:t>ε</w:t>
      </w:r>
      <w:r w:rsidRPr="00D8134E">
        <w:rPr>
          <w:rFonts w:eastAsia="Times New Roman" w:cs="Times New Roman"/>
          <w:szCs w:val="24"/>
        </w:rPr>
        <w:t xml:space="preserve"> στην ελλ</w:t>
      </w:r>
      <w:r>
        <w:rPr>
          <w:rFonts w:eastAsia="Times New Roman" w:cs="Times New Roman"/>
          <w:szCs w:val="24"/>
        </w:rPr>
        <w:t>ηνική νομοθεσία την οδηγία 2003/</w:t>
      </w:r>
      <w:r w:rsidRPr="00D8134E">
        <w:rPr>
          <w:rFonts w:eastAsia="Times New Roman" w:cs="Times New Roman"/>
          <w:szCs w:val="24"/>
        </w:rPr>
        <w:t xml:space="preserve">88 </w:t>
      </w:r>
      <w:r w:rsidRPr="00D8134E">
        <w:rPr>
          <w:rFonts w:eastAsia="Times New Roman" w:cs="Times New Roman"/>
          <w:szCs w:val="24"/>
        </w:rPr>
        <w:t>της Ευρωπαϊκής Ένωσης</w:t>
      </w:r>
      <w:r>
        <w:rPr>
          <w:rFonts w:eastAsia="Times New Roman" w:cs="Times New Roman"/>
          <w:szCs w:val="24"/>
        </w:rPr>
        <w:t xml:space="preserve">. Τι λέει </w:t>
      </w:r>
      <w:r w:rsidRPr="00D8134E">
        <w:rPr>
          <w:rFonts w:eastAsia="Times New Roman" w:cs="Times New Roman"/>
          <w:szCs w:val="24"/>
        </w:rPr>
        <w:t>αυτή η οδηγία</w:t>
      </w:r>
      <w:r>
        <w:rPr>
          <w:rFonts w:eastAsia="Times New Roman" w:cs="Times New Roman"/>
          <w:szCs w:val="24"/>
        </w:rPr>
        <w:t>; Μ</w:t>
      </w:r>
      <w:r w:rsidRPr="00D8134E">
        <w:rPr>
          <w:rFonts w:eastAsia="Times New Roman" w:cs="Times New Roman"/>
          <w:szCs w:val="24"/>
        </w:rPr>
        <w:t>ε βάση την απόφαση του Ευρωπαϊκού Δικαστηρίου μιλάει για συνεχόμεν</w:t>
      </w:r>
      <w:r>
        <w:rPr>
          <w:rFonts w:eastAsia="Times New Roman" w:cs="Times New Roman"/>
          <w:szCs w:val="24"/>
        </w:rPr>
        <w:t>ο</w:t>
      </w:r>
      <w:r w:rsidRPr="00D8134E">
        <w:rPr>
          <w:rFonts w:eastAsia="Times New Roman" w:cs="Times New Roman"/>
          <w:szCs w:val="24"/>
        </w:rPr>
        <w:t xml:space="preserve"> δωδεκαήμερο</w:t>
      </w:r>
      <w:r>
        <w:rPr>
          <w:rFonts w:eastAsia="Times New Roman" w:cs="Times New Roman"/>
          <w:szCs w:val="24"/>
        </w:rPr>
        <w:t>.</w:t>
      </w:r>
      <w:r w:rsidRPr="00D8134E">
        <w:rPr>
          <w:rFonts w:eastAsia="Times New Roman" w:cs="Times New Roman"/>
          <w:szCs w:val="24"/>
        </w:rPr>
        <w:t xml:space="preserve"> Ποιο</w:t>
      </w:r>
      <w:r>
        <w:rPr>
          <w:rFonts w:eastAsia="Times New Roman" w:cs="Times New Roman"/>
          <w:szCs w:val="24"/>
        </w:rPr>
        <w:t xml:space="preserve"> επταήμερο; Συνεχόμενο δωδεκ</w:t>
      </w:r>
      <w:r w:rsidRPr="00D8134E">
        <w:rPr>
          <w:rFonts w:eastAsia="Times New Roman" w:cs="Times New Roman"/>
          <w:szCs w:val="24"/>
        </w:rPr>
        <w:t>αήμερο</w:t>
      </w:r>
      <w:r>
        <w:rPr>
          <w:rFonts w:eastAsia="Times New Roman" w:cs="Times New Roman"/>
          <w:szCs w:val="24"/>
        </w:rPr>
        <w:t>. Κ</w:t>
      </w:r>
      <w:r w:rsidRPr="00D8134E">
        <w:rPr>
          <w:rFonts w:eastAsia="Times New Roman" w:cs="Times New Roman"/>
          <w:szCs w:val="24"/>
        </w:rPr>
        <w:t>αι το Ευρωπαϊκό Δικαστήριο</w:t>
      </w:r>
      <w:r>
        <w:rPr>
          <w:rFonts w:eastAsia="Times New Roman" w:cs="Times New Roman"/>
          <w:szCs w:val="24"/>
        </w:rPr>
        <w:t>,</w:t>
      </w:r>
      <w:r w:rsidRPr="00D8134E">
        <w:rPr>
          <w:rFonts w:eastAsia="Times New Roman" w:cs="Times New Roman"/>
          <w:szCs w:val="24"/>
        </w:rPr>
        <w:t xml:space="preserve"> το</w:t>
      </w:r>
      <w:r>
        <w:rPr>
          <w:rFonts w:eastAsia="Times New Roman" w:cs="Times New Roman"/>
          <w:szCs w:val="24"/>
        </w:rPr>
        <w:t>υ</w:t>
      </w:r>
      <w:r w:rsidRPr="00D8134E">
        <w:rPr>
          <w:rFonts w:eastAsia="Times New Roman" w:cs="Times New Roman"/>
          <w:szCs w:val="24"/>
        </w:rPr>
        <w:t xml:space="preserve"> οποίο</w:t>
      </w:r>
      <w:r>
        <w:rPr>
          <w:rFonts w:eastAsia="Times New Roman" w:cs="Times New Roman"/>
          <w:szCs w:val="24"/>
        </w:rPr>
        <w:t>υ οι αποφάσεις υπερισχύουν</w:t>
      </w:r>
      <w:r w:rsidRPr="00D8134E">
        <w:rPr>
          <w:rFonts w:eastAsia="Times New Roman" w:cs="Times New Roman"/>
          <w:szCs w:val="24"/>
        </w:rPr>
        <w:t xml:space="preserve"> όλων των υπολοίπων</w:t>
      </w:r>
      <w:r>
        <w:rPr>
          <w:rFonts w:eastAsia="Times New Roman" w:cs="Times New Roman"/>
          <w:szCs w:val="24"/>
        </w:rPr>
        <w:t>,</w:t>
      </w:r>
      <w:r w:rsidRPr="00D8134E">
        <w:rPr>
          <w:rFonts w:eastAsia="Times New Roman" w:cs="Times New Roman"/>
          <w:szCs w:val="24"/>
        </w:rPr>
        <w:t xml:space="preserve"> λέει ότι για κάποιον ο οποίος δουλεύει σε εξαήμερη βάση</w:t>
      </w:r>
      <w:r>
        <w:rPr>
          <w:rFonts w:eastAsia="Times New Roman" w:cs="Times New Roman"/>
          <w:szCs w:val="24"/>
        </w:rPr>
        <w:t xml:space="preserve">, </w:t>
      </w:r>
      <w:r w:rsidRPr="00D8134E">
        <w:rPr>
          <w:rFonts w:eastAsia="Times New Roman" w:cs="Times New Roman"/>
          <w:szCs w:val="24"/>
        </w:rPr>
        <w:t xml:space="preserve">μπορεί να επεκταθεί η διάρκεια της εργασίας χωρίς ανάπαυση στις </w:t>
      </w:r>
      <w:r>
        <w:rPr>
          <w:rFonts w:eastAsia="Times New Roman" w:cs="Times New Roman"/>
          <w:szCs w:val="24"/>
        </w:rPr>
        <w:t>δώδεκα</w:t>
      </w:r>
      <w:r w:rsidRPr="00D8134E">
        <w:rPr>
          <w:rFonts w:eastAsia="Times New Roman" w:cs="Times New Roman"/>
          <w:szCs w:val="24"/>
        </w:rPr>
        <w:t xml:space="preserve"> μέρες και για κάποιον που δουλεύει πενθήμερο χωρίς ανάπαυση</w:t>
      </w:r>
      <w:r>
        <w:rPr>
          <w:rFonts w:eastAsia="Times New Roman" w:cs="Times New Roman"/>
          <w:szCs w:val="24"/>
        </w:rPr>
        <w:t>,</w:t>
      </w:r>
      <w:r w:rsidRPr="00D8134E">
        <w:rPr>
          <w:rFonts w:eastAsia="Times New Roman" w:cs="Times New Roman"/>
          <w:szCs w:val="24"/>
        </w:rPr>
        <w:t xml:space="preserve"> </w:t>
      </w:r>
      <w:r>
        <w:rPr>
          <w:rFonts w:eastAsia="Times New Roman" w:cs="Times New Roman"/>
          <w:szCs w:val="24"/>
        </w:rPr>
        <w:t>σ</w:t>
      </w:r>
      <w:r w:rsidRPr="00D8134E">
        <w:rPr>
          <w:rFonts w:eastAsia="Times New Roman" w:cs="Times New Roman"/>
          <w:szCs w:val="24"/>
        </w:rPr>
        <w:t xml:space="preserve">τις </w:t>
      </w:r>
      <w:r>
        <w:rPr>
          <w:rFonts w:eastAsia="Times New Roman" w:cs="Times New Roman"/>
          <w:szCs w:val="24"/>
        </w:rPr>
        <w:t>δέκα</w:t>
      </w:r>
      <w:r w:rsidRPr="00D8134E">
        <w:rPr>
          <w:rFonts w:eastAsia="Times New Roman" w:cs="Times New Roman"/>
          <w:szCs w:val="24"/>
        </w:rPr>
        <w:t xml:space="preserve"> μέρες</w:t>
      </w:r>
      <w:r>
        <w:rPr>
          <w:rFonts w:eastAsia="Times New Roman" w:cs="Times New Roman"/>
          <w:szCs w:val="24"/>
        </w:rPr>
        <w:t>. Κ</w:t>
      </w:r>
      <w:r w:rsidRPr="00D8134E">
        <w:rPr>
          <w:rFonts w:eastAsia="Times New Roman" w:cs="Times New Roman"/>
          <w:szCs w:val="24"/>
        </w:rPr>
        <w:t xml:space="preserve">αι </w:t>
      </w:r>
      <w:r>
        <w:rPr>
          <w:rFonts w:eastAsia="Times New Roman" w:cs="Times New Roman"/>
          <w:szCs w:val="24"/>
        </w:rPr>
        <w:t xml:space="preserve">μιλάτε </w:t>
      </w:r>
      <w:r w:rsidRPr="00D8134E">
        <w:rPr>
          <w:rFonts w:eastAsia="Times New Roman" w:cs="Times New Roman"/>
          <w:szCs w:val="24"/>
        </w:rPr>
        <w:t>τώρα για το επταήμερο</w:t>
      </w:r>
      <w:r>
        <w:rPr>
          <w:rFonts w:eastAsia="Times New Roman" w:cs="Times New Roman"/>
          <w:szCs w:val="24"/>
        </w:rPr>
        <w:t>; Δεν ντρέπεστε κ</w:t>
      </w:r>
      <w:r>
        <w:rPr>
          <w:rFonts w:eastAsia="Times New Roman" w:cs="Times New Roman"/>
          <w:szCs w:val="24"/>
        </w:rPr>
        <w:t>αθόλου;</w:t>
      </w:r>
      <w:r>
        <w:rPr>
          <w:rFonts w:eastAsia="Times New Roman"/>
          <w:color w:val="222222"/>
          <w:szCs w:val="24"/>
          <w:shd w:val="clear" w:color="auto" w:fill="FFFFFF"/>
        </w:rPr>
        <w:t xml:space="preserve"> Δεν έχετε τσίπα; Φέρατε την απελευθέρωση της κυριακάτικης αργίας; Η Κυβέρνηση του ΣΥΡΙΖΑ το έφερε αυτό. Δηλαδή, η Κυβέρνηση του ΣΥΡΙΖΑ πάνω στα κομμάτια και θρύψαλα </w:t>
      </w:r>
      <w:r>
        <w:rPr>
          <w:rFonts w:eastAsia="Times New Roman"/>
          <w:color w:val="222222"/>
          <w:szCs w:val="24"/>
          <w:shd w:val="clear" w:color="auto" w:fill="FFFFFF"/>
        </w:rPr>
        <w:t xml:space="preserve">της </w:t>
      </w:r>
      <w:r>
        <w:rPr>
          <w:rFonts w:eastAsia="Times New Roman"/>
          <w:color w:val="222222"/>
          <w:szCs w:val="24"/>
          <w:shd w:val="clear" w:color="auto" w:fill="FFFFFF"/>
        </w:rPr>
        <w:t>αγορά</w:t>
      </w:r>
      <w:r>
        <w:rPr>
          <w:rFonts w:eastAsia="Times New Roman"/>
          <w:color w:val="222222"/>
          <w:szCs w:val="24"/>
          <w:shd w:val="clear" w:color="auto" w:fill="FFFFFF"/>
        </w:rPr>
        <w:t>ς</w:t>
      </w:r>
      <w:r>
        <w:rPr>
          <w:rFonts w:eastAsia="Times New Roman"/>
          <w:color w:val="222222"/>
          <w:szCs w:val="24"/>
          <w:shd w:val="clear" w:color="auto" w:fill="FFFFFF"/>
        </w:rPr>
        <w:t xml:space="preserve"> εργασίας</w:t>
      </w:r>
      <w:r>
        <w:rPr>
          <w:rFonts w:eastAsia="Times New Roman"/>
          <w:color w:val="222222"/>
          <w:szCs w:val="24"/>
          <w:shd w:val="clear" w:color="auto" w:fill="FFFFFF"/>
        </w:rPr>
        <w:t>,</w:t>
      </w:r>
      <w:r>
        <w:rPr>
          <w:rFonts w:eastAsia="Times New Roman"/>
          <w:color w:val="222222"/>
          <w:szCs w:val="24"/>
          <w:shd w:val="clear" w:color="auto" w:fill="FFFFFF"/>
        </w:rPr>
        <w:t xml:space="preserve"> που άφησε η Νέα Δημοκρατία και το ΠΑΣΟΚ, ήρθε και τα διέλυσε ό</w:t>
      </w:r>
      <w:r>
        <w:rPr>
          <w:rFonts w:eastAsia="Times New Roman"/>
          <w:color w:val="222222"/>
          <w:szCs w:val="24"/>
          <w:shd w:val="clear" w:color="auto" w:fill="FFFFFF"/>
        </w:rPr>
        <w:t>λα</w:t>
      </w:r>
      <w:r>
        <w:rPr>
          <w:rFonts w:eastAsia="Times New Roman"/>
          <w:color w:val="222222"/>
          <w:szCs w:val="24"/>
          <w:shd w:val="clear" w:color="auto" w:fill="FFFFFF"/>
        </w:rPr>
        <w:t>.</w:t>
      </w:r>
    </w:p>
    <w:p w14:paraId="4318B4DA"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σας προκαλούμε. Κατέθεσε το ΚΚΕ τροπολογία για το δικαίωμα στην απεργία; Τι σας εμποδίζει; Είναι δημοσιονομικό το ζήτημα; Πείτε μας, είναι δημοσιονομικό το ζήτημα και δεν την αποδέχεστε; Είναι δημοσιονομικό ζήτημα η κατάργηση του 50% συν 1%, αυτό π</w:t>
      </w:r>
      <w:r>
        <w:rPr>
          <w:rFonts w:eastAsia="Times New Roman"/>
          <w:color w:val="222222"/>
          <w:szCs w:val="24"/>
          <w:shd w:val="clear" w:color="auto" w:fill="FFFFFF"/>
        </w:rPr>
        <w:t>ου καθιστά αδύνατη την απεργία; Γιατί δεν το δέχεστε; Ποιον προστατεύετε με αυτό</w:t>
      </w:r>
      <w:r>
        <w:rPr>
          <w:rFonts w:eastAsia="Times New Roman"/>
          <w:color w:val="222222"/>
          <w:szCs w:val="24"/>
          <w:shd w:val="clear" w:color="auto" w:fill="FFFFFF"/>
        </w:rPr>
        <w:t>ν</w:t>
      </w:r>
      <w:r>
        <w:rPr>
          <w:rFonts w:eastAsia="Times New Roman"/>
          <w:color w:val="222222"/>
          <w:szCs w:val="24"/>
          <w:shd w:val="clear" w:color="auto" w:fill="FFFFFF"/>
        </w:rPr>
        <w:t xml:space="preserve"> τον τρόπο; Τα συμφέροντα του εργαζόμενου ή του κεφαλαιοκράτη; Είναι εμβληματική αυτή η τροπολογία. Και, όμως, κάνετε ότι δεν καταλαβαίνετε. Σφυρίζετε αδιάφορα, προκαλώντας.</w:t>
      </w:r>
    </w:p>
    <w:p w14:paraId="4318B4DB"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w:t>
      </w:r>
      <w:r>
        <w:rPr>
          <w:rFonts w:eastAsia="Times New Roman"/>
          <w:color w:val="222222"/>
          <w:szCs w:val="24"/>
          <w:shd w:val="clear" w:color="auto" w:fill="FFFFFF"/>
        </w:rPr>
        <w:t xml:space="preserve">οιτάξτε, εμείς ως ΚΚΕ δεν συνηθίζουμε να αναφερόμαστε προσωπικά, είτε σε Υπουργό είτε σε Βουλευτή. Το αποφεύγουμε. Και αυτό γιατί είναι προσωπική υπόθεση. Όμως, δεν μπορεί ο κ. Μπαλωμενάκης να κουνάει το χέρι στο ΚΚΕ και να μας λέει: «Γιατί δεν αποδέχεστε </w:t>
      </w:r>
      <w:r>
        <w:rPr>
          <w:rFonts w:eastAsia="Times New Roman"/>
          <w:color w:val="222222"/>
          <w:szCs w:val="24"/>
          <w:shd w:val="clear" w:color="auto" w:fill="FFFFFF"/>
        </w:rPr>
        <w:t xml:space="preserve">την Ευρωπαϊκή Χάρτα Δικαιωμάτων»; Σιγά τα ωά! Διακηρύξεις και λόγια του αέρα, χωρίς κανένα περιεχόμενο. Τι να αποδεχτούμε; Με αυτή την Ευρωπαϊκή Χάρτα δεν υπάρχουν αυτές οι </w:t>
      </w:r>
      <w:r>
        <w:rPr>
          <w:rFonts w:eastAsia="Times New Roman"/>
          <w:color w:val="222222"/>
          <w:szCs w:val="24"/>
          <w:shd w:val="clear" w:color="auto" w:fill="FFFFFF"/>
        </w:rPr>
        <w:t>ο</w:t>
      </w:r>
      <w:r>
        <w:rPr>
          <w:rFonts w:eastAsia="Times New Roman"/>
          <w:color w:val="222222"/>
          <w:szCs w:val="24"/>
          <w:shd w:val="clear" w:color="auto" w:fill="FFFFFF"/>
        </w:rPr>
        <w:t>δηγίες που οδηγούν στην εργασιακή ζούγκλα; Δεν υπάρχει αυτή η πολιτική της Ευρωπαϊ</w:t>
      </w:r>
      <w:r>
        <w:rPr>
          <w:rFonts w:eastAsia="Times New Roman"/>
          <w:color w:val="222222"/>
          <w:szCs w:val="24"/>
          <w:shd w:val="clear" w:color="auto" w:fill="FFFFFF"/>
        </w:rPr>
        <w:t>κής Ένωσης; Εμπόδισε σε τίποτα η Χάρτα Ευρωπαϊκών Δικαιωμάτων; Ένα παλιόχαρτο, ένα κουρελόχαρτο είναι. Το επικαλείστε για να κουνάτε το δάχτυλο στο ΚΚΕ; Λίγος σεβασμός θα έπρεπε να υπάρχει και ειδικά όταν κάνετε όλα αυτά στην αγορά εργασίας.</w:t>
      </w:r>
    </w:p>
    <w:p w14:paraId="4318B4DC"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με βάση αυ</w:t>
      </w:r>
      <w:r>
        <w:rPr>
          <w:rFonts w:eastAsia="Times New Roman"/>
          <w:color w:val="222222"/>
          <w:szCs w:val="24"/>
          <w:shd w:val="clear" w:color="auto" w:fill="FFFFFF"/>
        </w:rPr>
        <w:t>τά τα δεδομένα, τι κάνετε; Έρχεστε με τον νόμο σας, με τα μέτρα σας, με την πολιτική σας και στηρίζετε ακόμα περισσότερο τους επιχειρηματικούς ομίλους. Επιδότηση, λέτε, στους επιχειρηματικούς ομίλους. Ακόμη μεγαλύτερη κάλυψη του λεγόμενου μη μισθολογικού κ</w:t>
      </w:r>
      <w:r>
        <w:rPr>
          <w:rFonts w:eastAsia="Times New Roman"/>
          <w:color w:val="222222"/>
          <w:szCs w:val="24"/>
          <w:shd w:val="clear" w:color="auto" w:fill="FFFFFF"/>
        </w:rPr>
        <w:t>όστους των εισφορών για τους νέους εργαζόμενους. Δηλαδή, δίνετε δωρεάν χρήμα από τα χρήματα των φορολογουμένων στους επιχειρηματίες.</w:t>
      </w:r>
    </w:p>
    <w:p w14:paraId="4318B4DD"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Έρχεστε και κάνετε με τα χρήματα των φορολογουμένων, των εργαζομένων, των αυτοαπασχολούμενων, των συνταξιούχων φοροελαφρύνσ</w:t>
      </w:r>
      <w:r>
        <w:rPr>
          <w:rFonts w:eastAsia="Times New Roman"/>
          <w:color w:val="222222"/>
          <w:szCs w:val="24"/>
          <w:shd w:val="clear" w:color="auto" w:fill="FFFFFF"/>
        </w:rPr>
        <w:t>εις στο μεγάλο κεφάλαιο. Μειώνετε τους φορολογικούς συντελεστές για τις ανώνυμες εταιρείες, οι οποίες στο σύνολο των φορολογικών εσόδων συμμετέχουν μόνο με το 5% του συνόλου των φορολογικών εσόδων. Τόσο είναι. Δεν είναι παραπάνω. Και τους μειώνετε ακόμη πε</w:t>
      </w:r>
      <w:r>
        <w:rPr>
          <w:rFonts w:eastAsia="Times New Roman"/>
          <w:color w:val="222222"/>
          <w:szCs w:val="24"/>
          <w:shd w:val="clear" w:color="auto" w:fill="FFFFFF"/>
        </w:rPr>
        <w:t>ρισσότερο τον φορολογικό συντελεστή. Και δεν φτάνει μόνο αυτό, αλλά μειώνετε και τον φορολογικό συντελεστή των διανεμόμενων κερδών, δηλαδή των ραντιέρηδων, της οικονομικής ολιγαρχίας, στο 10%, τη στιγμή που το υπόλοιπο το φορολογείτε με 22%.</w:t>
      </w:r>
    </w:p>
    <w:p w14:paraId="4318B4DE"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ποιο είναι</w:t>
      </w:r>
      <w:r>
        <w:rPr>
          <w:rFonts w:eastAsia="Times New Roman"/>
          <w:color w:val="222222"/>
          <w:szCs w:val="24"/>
          <w:shd w:val="clear" w:color="auto" w:fill="FFFFFF"/>
        </w:rPr>
        <w:t xml:space="preserve"> το πιο τραγικό από όλα; Θα φέρετε διάταξη -την εξήγγειλε ο Πρωθυπουργός- που λέει ότι οι αποσβέσεις μπορεί να φτάσουν στο 150%. Ποια είναι τα δύο μέτρα και τα δύο σταθμά που εφαρμόζετε; Στους εργαζόμενους και στα λαϊκά νοικοκυριά βάζετε τεκμήριο για ανύπα</w:t>
      </w:r>
      <w:r>
        <w:rPr>
          <w:rFonts w:eastAsia="Times New Roman"/>
          <w:color w:val="222222"/>
          <w:szCs w:val="24"/>
          <w:shd w:val="clear" w:color="auto" w:fill="FFFFFF"/>
        </w:rPr>
        <w:t>ρκτες δαπάνες, για να πληρώνουν περισσότερο φόρο και στους επιχειρηματίες, στους επιχειρηματικούς ομίλους βάζετε τεκμήριο ανύπαρκτες πραγματικά δαπάνες, για να πληρώνουν λιγότερο φόρο. Αυτή τη λέτε προοδευτική φορολογική πολιτική, όταν είναι το απαύγασμα τ</w:t>
      </w:r>
      <w:r>
        <w:rPr>
          <w:rFonts w:eastAsia="Times New Roman"/>
          <w:color w:val="222222"/>
          <w:szCs w:val="24"/>
          <w:shd w:val="clear" w:color="auto" w:fill="FFFFFF"/>
        </w:rPr>
        <w:t>ης ταξικότητα προς όφελος του κεφαλαίου; Και μας μιλάτε για τη σύγκρουση προοδευτικού και του συντηρητισμού;</w:t>
      </w:r>
    </w:p>
    <w:p w14:paraId="4318B4DF"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Τι άλλο κάνετε; ΦΠΑ στην εστίαση λέτε. Για ποιον σκοπό το κάνετε; Για να θωρακίσετε την ανταγωνιστικότητα των επιχειρήσεων στον τομέα του τουρισμού</w:t>
      </w:r>
      <w:r>
        <w:rPr>
          <w:rFonts w:eastAsia="Times New Roman"/>
          <w:color w:val="222222"/>
          <w:szCs w:val="24"/>
          <w:shd w:val="clear" w:color="auto" w:fill="FFFFFF"/>
        </w:rPr>
        <w:t>. Γι’ αυτό το κάνετε. Και όταν είναι να πάω εγώ με τα παιδιά μου να πιούμε έναν καφέ και μία πορτοκαλάδα, 24% ΦΠΑ. Γι’ αυτό μειώνετε τον ΦΠΑ, για τους επιχειρηματικούς ομίλους που δραστηριοποιούνται στον τομέα του τουρισμού.</w:t>
      </w:r>
    </w:p>
    <w:p w14:paraId="4318B4E0"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w:t>
      </w:r>
      <w:r>
        <w:rPr>
          <w:rFonts w:eastAsia="Times New Roman"/>
          <w:color w:val="222222"/>
          <w:szCs w:val="24"/>
          <w:shd w:val="clear" w:color="auto" w:fill="FFFFFF"/>
        </w:rPr>
        <w:t>’</w:t>
      </w:r>
      <w:r>
        <w:rPr>
          <w:rFonts w:eastAsia="Times New Roman"/>
          <w:color w:val="222222"/>
          <w:szCs w:val="24"/>
          <w:shd w:val="clear" w:color="auto" w:fill="FFFFFF"/>
        </w:rPr>
        <w:t xml:space="preserve"> αυτό μειώνετε τον ΦΠΑ στην </w:t>
      </w:r>
      <w:r>
        <w:rPr>
          <w:rFonts w:eastAsia="Times New Roman"/>
          <w:color w:val="222222"/>
          <w:szCs w:val="24"/>
          <w:shd w:val="clear" w:color="auto" w:fill="FFFFFF"/>
        </w:rPr>
        <w:t>ενέργεια. Δεν σας έπιασε ο πόνος για την ενεργειακή φτώχεια, αλλά για τις ενεργοβόρες βιομηχανίες. Και σας είπαμε να το αλλάξετε. Σας είπαμε να διαχωρίσετε αυτή την εκτίμηση, για να μπορέσουμε να το ψηφίσουμε. Δεν το δέχεστε, όμως, γι’ αυτό και εμείς δεν μ</w:t>
      </w:r>
      <w:r>
        <w:rPr>
          <w:rFonts w:eastAsia="Times New Roman"/>
          <w:color w:val="222222"/>
          <w:szCs w:val="24"/>
          <w:shd w:val="clear" w:color="auto" w:fill="FFFFFF"/>
        </w:rPr>
        <w:t>πορούν να ψηφίσουμε την τροπολογία σας. Δωράκια στις ενεργοβόρες επιχειρήσεις; Και στο κάτω-κάτω της γραφής από πού τα βρίσκετε και κάνετε αυτά τα δώρα; Λέτε από τη δημοσιονομική υπεραπόδοση. Και ποιος ματώνει για τη δημοσιονομική υπεραπόδοση; Ο εργαζόμενο</w:t>
      </w:r>
      <w:r>
        <w:rPr>
          <w:rFonts w:eastAsia="Times New Roman"/>
          <w:color w:val="222222"/>
          <w:szCs w:val="24"/>
          <w:shd w:val="clear" w:color="auto" w:fill="FFFFFF"/>
        </w:rPr>
        <w:t>ς, ο επαγγελματίας, ο συνταξιούχος, ο αγρότης. Αυτός ματώνει για τα θηριώδη πλεονάσματα και υπερπλεονάσματα 8 και 9 δισεκατομμυρίων κατ’ έτος. Και στην καλύτερη περίπτωση του επιστρέφετε το ένα. Δηλαδή του παίρνετε δέκα για να του δώσετε πίσω ένα. Και πρέπ</w:t>
      </w:r>
      <w:r>
        <w:rPr>
          <w:rFonts w:eastAsia="Times New Roman"/>
          <w:color w:val="222222"/>
          <w:szCs w:val="24"/>
          <w:shd w:val="clear" w:color="auto" w:fill="FFFFFF"/>
        </w:rPr>
        <w:t>ει να σας πει και ευχαριστώ; Δεν είναι η λογική</w:t>
      </w:r>
      <w:r>
        <w:rPr>
          <w:rFonts w:eastAsia="Times New Roman"/>
          <w:color w:val="222222"/>
          <w:szCs w:val="24"/>
          <w:shd w:val="clear" w:color="auto" w:fill="FFFFFF"/>
        </w:rPr>
        <w:t>:</w:t>
      </w:r>
      <w:r>
        <w:rPr>
          <w:rFonts w:eastAsia="Times New Roman"/>
          <w:color w:val="222222"/>
          <w:szCs w:val="24"/>
          <w:shd w:val="clear" w:color="auto" w:fill="FFFFFF"/>
        </w:rPr>
        <w:t xml:space="preserve"> «Να σε κάψω Γιάννη, να σε αλείψω λάδι»; Αυτή η λογική είναι.</w:t>
      </w:r>
    </w:p>
    <w:p w14:paraId="4318B4E1"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λέτε πανηγυρίζοντας</w:t>
      </w:r>
      <w:r>
        <w:rPr>
          <w:rFonts w:eastAsia="Times New Roman"/>
          <w:color w:val="222222"/>
          <w:szCs w:val="24"/>
          <w:shd w:val="clear" w:color="auto" w:fill="FFFFFF"/>
        </w:rPr>
        <w:t>:</w:t>
      </w:r>
      <w:r>
        <w:rPr>
          <w:rFonts w:eastAsia="Times New Roman"/>
          <w:color w:val="222222"/>
          <w:szCs w:val="24"/>
          <w:shd w:val="clear" w:color="auto" w:fill="FFFFFF"/>
        </w:rPr>
        <w:t xml:space="preserve"> «Εμείς θεσμοθετούμε τη </w:t>
      </w:r>
      <w:r>
        <w:rPr>
          <w:rFonts w:eastAsia="Times New Roman"/>
          <w:color w:val="222222"/>
          <w:szCs w:val="24"/>
          <w:shd w:val="clear" w:color="auto" w:fill="FFFFFF"/>
        </w:rPr>
        <w:t>δέκατη τρίτη</w:t>
      </w:r>
      <w:r>
        <w:rPr>
          <w:rFonts w:eastAsia="Times New Roman"/>
          <w:color w:val="222222"/>
          <w:szCs w:val="24"/>
          <w:shd w:val="clear" w:color="auto" w:fill="FFFFFF"/>
        </w:rPr>
        <w:t xml:space="preserve"> σύνταξη». Σοβαρά; Θεσμοθετείτε τη </w:t>
      </w:r>
      <w:r>
        <w:rPr>
          <w:rFonts w:eastAsia="Times New Roman"/>
          <w:color w:val="222222"/>
          <w:szCs w:val="24"/>
          <w:shd w:val="clear" w:color="auto" w:fill="FFFFFF"/>
        </w:rPr>
        <w:t xml:space="preserve">δέκατη τρίτη </w:t>
      </w:r>
      <w:r>
        <w:rPr>
          <w:rFonts w:eastAsia="Times New Roman"/>
          <w:color w:val="222222"/>
          <w:szCs w:val="24"/>
          <w:shd w:val="clear" w:color="auto" w:fill="FFFFFF"/>
        </w:rPr>
        <w:t xml:space="preserve">σύνταξη; Το Διοικητικό Συμβούλιο του </w:t>
      </w:r>
      <w:r>
        <w:rPr>
          <w:rFonts w:eastAsia="Times New Roman"/>
          <w:color w:val="222222"/>
          <w:szCs w:val="24"/>
          <w:shd w:val="clear" w:color="auto" w:fill="FFFFFF"/>
        </w:rPr>
        <w:t>ΕΦΚΑ είναι τουλάχιστον πιο σοβαρό από τις δικές σας γελοιότητες, γιατί λέει</w:t>
      </w:r>
      <w:r>
        <w:rPr>
          <w:rFonts w:eastAsia="Times New Roman"/>
          <w:color w:val="222222"/>
          <w:szCs w:val="24"/>
          <w:shd w:val="clear" w:color="auto" w:fill="FFFFFF"/>
        </w:rPr>
        <w:t>:</w:t>
      </w:r>
      <w:r>
        <w:rPr>
          <w:rFonts w:eastAsia="Times New Roman"/>
          <w:color w:val="222222"/>
          <w:szCs w:val="24"/>
          <w:shd w:val="clear" w:color="auto" w:fill="FFFFFF"/>
        </w:rPr>
        <w:t xml:space="preserve"> «Δίνουμε επίδομα εορτών, βοήθημα εορτών» και όχι </w:t>
      </w:r>
      <w:r>
        <w:rPr>
          <w:rFonts w:eastAsia="Times New Roman"/>
          <w:color w:val="222222"/>
          <w:szCs w:val="24"/>
          <w:shd w:val="clear" w:color="auto" w:fill="FFFFFF"/>
        </w:rPr>
        <w:t xml:space="preserve">δέκατη τρίτη </w:t>
      </w:r>
      <w:r>
        <w:rPr>
          <w:rFonts w:eastAsia="Times New Roman"/>
          <w:color w:val="222222"/>
          <w:szCs w:val="24"/>
          <w:shd w:val="clear" w:color="auto" w:fill="FFFFFF"/>
        </w:rPr>
        <w:t>σύνταξη.</w:t>
      </w:r>
    </w:p>
    <w:p w14:paraId="4318B4E2"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Εδώ διατηρήσατε την πολιτική των κυβερνήσεων της Νέας Δημοκρατίας και του ΠΑΣΟΚ που κατήργησε τη </w:t>
      </w:r>
      <w:r>
        <w:rPr>
          <w:rFonts w:eastAsia="Times New Roman"/>
          <w:color w:val="222222"/>
          <w:szCs w:val="24"/>
          <w:shd w:val="clear" w:color="auto" w:fill="FFFFFF"/>
        </w:rPr>
        <w:t>δέκατη τρίτ</w:t>
      </w:r>
      <w:r>
        <w:rPr>
          <w:rFonts w:eastAsia="Times New Roman"/>
          <w:color w:val="222222"/>
          <w:szCs w:val="24"/>
          <w:shd w:val="clear" w:color="auto" w:fill="FFFFFF"/>
        </w:rPr>
        <w:t xml:space="preserve">η </w:t>
      </w:r>
      <w:r>
        <w:rPr>
          <w:rFonts w:eastAsia="Times New Roman"/>
          <w:color w:val="222222"/>
          <w:szCs w:val="24"/>
          <w:shd w:val="clear" w:color="auto" w:fill="FFFFFF"/>
        </w:rPr>
        <w:t xml:space="preserve">και τη </w:t>
      </w:r>
      <w:r>
        <w:rPr>
          <w:rFonts w:eastAsia="Times New Roman"/>
          <w:color w:val="222222"/>
          <w:szCs w:val="24"/>
          <w:shd w:val="clear" w:color="auto" w:fill="FFFFFF"/>
        </w:rPr>
        <w:t>δέκατη τέταρτη</w:t>
      </w:r>
      <w:r>
        <w:rPr>
          <w:rFonts w:eastAsia="Times New Roman"/>
          <w:color w:val="222222"/>
          <w:szCs w:val="24"/>
          <w:shd w:val="clear" w:color="auto" w:fill="FFFFFF"/>
        </w:rPr>
        <w:t xml:space="preserve"> σύνταξη. Και τώρα επιστρέφετε. Πήρατε από τους συνταξιούχους, από το ΕΚΑΣ 2,5 δισεκατομμύρια τον χρόνο και λέτε ότι σας επιστρέφουμε 800 εκατομμύρια. Μειώσατε τις συντάξεις με τον νόμο Κατρούγκαλου και από πάνω λέτε ότι δεν τρέχει κ</w:t>
      </w:r>
      <w:r>
        <w:rPr>
          <w:rFonts w:eastAsia="Times New Roman"/>
          <w:color w:val="222222"/>
          <w:szCs w:val="24"/>
          <w:shd w:val="clear" w:color="auto" w:fill="FFFFFF"/>
        </w:rPr>
        <w:t>αι τίποτα, να δώσουμε και ένα βοήθημα σε ετήσια βάση.</w:t>
      </w:r>
    </w:p>
    <w:p w14:paraId="4318B4E3"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την ίδια λογική βλέπουμε και για τις ρυθμίσεις των χρεών στα ασφαλιστικά ταμεία. Τι φέρνετε; Επαν</w:t>
      </w:r>
      <w:r>
        <w:rPr>
          <w:rFonts w:eastAsia="Times New Roman"/>
          <w:color w:val="222222"/>
          <w:szCs w:val="24"/>
          <w:shd w:val="clear" w:color="auto" w:fill="FFFFFF"/>
        </w:rPr>
        <w:t>υ</w:t>
      </w:r>
      <w:r>
        <w:rPr>
          <w:rFonts w:eastAsia="Times New Roman"/>
          <w:color w:val="222222"/>
          <w:szCs w:val="24"/>
          <w:shd w:val="clear" w:color="auto" w:fill="FFFFFF"/>
        </w:rPr>
        <w:t xml:space="preserve">πολογισμό -λέει- των συντάξεων. «Αν θες να σου κουρέψουμε τα χρέη, πρέπει να σου μειωθεί η σύνταξη. </w:t>
      </w:r>
      <w:r>
        <w:rPr>
          <w:rFonts w:eastAsia="Times New Roman"/>
          <w:color w:val="222222"/>
          <w:szCs w:val="24"/>
          <w:shd w:val="clear" w:color="auto" w:fill="FFFFFF"/>
        </w:rPr>
        <w:t>Διάλεξε τι θα χάσεις». Όχι τι θα κερδίσεις, τι θα χάσεις, πέρα από τα ζητήματα της πραγματικής εικόνας.</w:t>
      </w:r>
    </w:p>
    <w:p w14:paraId="4318B4E4"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Ποια είναι η πραγματική εικόνα για τα ασφαλιστικά ταμεία; Ότι το 82,7% αυτών που χρωστάνε στα ασφαλιστικά ταμεία, είναι έως 30.000. Και πόσο είναι το χρ</w:t>
      </w:r>
      <w:r>
        <w:rPr>
          <w:rFonts w:eastAsia="Times New Roman"/>
          <w:color w:val="222222"/>
          <w:szCs w:val="24"/>
          <w:shd w:val="clear" w:color="auto" w:fill="FFFFFF"/>
        </w:rPr>
        <w:t>έος; Είναι μόνο το 20%. Το υπόλοιπο 18%, δηλαδή, χρωστάει το 80% στα ασφαλιστικά ταμεία, οι μεγάλες επιχειρήσεις. Και αυτό γιατί το κάνουν; Είναι αυτοί στρατηγικοί κακοπληρωτές και τους τιμωρείτε; Όχι. Δεν μπορούσαν να πληρώσουν. Και τώρα τι τους λέτε; «Κα</w:t>
      </w:r>
      <w:r>
        <w:rPr>
          <w:rFonts w:eastAsia="Times New Roman"/>
          <w:color w:val="222222"/>
          <w:szCs w:val="24"/>
          <w:shd w:val="clear" w:color="auto" w:fill="FFFFFF"/>
        </w:rPr>
        <w:t>ι θα πληρώνεις την τρέχουσα εισφορά και θα διακανονίσουμε και τις δόσεις που θα πληρώσεις». Μπορεί να τα φέρει βόλτα; Δεν μπορούσε να τα φέρει πριν, θα τα φέρει τώρα;</w:t>
      </w:r>
    </w:p>
    <w:p w14:paraId="4318B4E5"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ίδιο και με την εφορία. Ακούστε, στην εφορία είναι ακόμα πιο τραγικό το ζήτημα της φορ</w:t>
      </w:r>
      <w:r>
        <w:rPr>
          <w:rFonts w:eastAsia="Times New Roman"/>
          <w:color w:val="222222"/>
          <w:szCs w:val="24"/>
          <w:shd w:val="clear" w:color="auto" w:fill="FFFFFF"/>
        </w:rPr>
        <w:t>οεπιδρομής. Το 95% αυτών που χρωστούν στην εφορία, χρωστούν έως 20.000 και το σύνολο του χρέους είναι το 6,9% των συνολικών χρεών. Το 92%, δηλαδή, χρωστάει μόνο το 6%. Και αυτό τι σημαίνει; Σημαίνει ότι δεν μπορούν να πληρώσουν. Είναι και αυτοί στρατηγικοί</w:t>
      </w:r>
      <w:r>
        <w:rPr>
          <w:rFonts w:eastAsia="Times New Roman"/>
          <w:color w:val="222222"/>
          <w:szCs w:val="24"/>
          <w:shd w:val="clear" w:color="auto" w:fill="FFFFFF"/>
        </w:rPr>
        <w:t xml:space="preserve"> κακοπληρωτές; Το 80% αυτών χρωστάει ως 3.000 ευρώ στην εφορία. Δηλαδή τι είναι αυτός; Είναι κόσμος που δεν μπορεί να πληρώσει και του λέτε τώρα</w:t>
      </w:r>
      <w:r>
        <w:rPr>
          <w:rFonts w:eastAsia="Times New Roman"/>
          <w:color w:val="222222"/>
          <w:szCs w:val="24"/>
          <w:shd w:val="clear" w:color="auto" w:fill="FFFFFF"/>
        </w:rPr>
        <w:t>:</w:t>
      </w:r>
      <w:r>
        <w:rPr>
          <w:rFonts w:eastAsia="Times New Roman"/>
          <w:color w:val="222222"/>
          <w:szCs w:val="24"/>
          <w:shd w:val="clear" w:color="auto" w:fill="FFFFFF"/>
        </w:rPr>
        <w:t xml:space="preserve"> «Θα σου διακανονίσω τις δόσεις</w:t>
      </w:r>
      <w:r>
        <w:rPr>
          <w:rFonts w:eastAsia="Times New Roman"/>
          <w:color w:val="222222"/>
          <w:szCs w:val="24"/>
          <w:shd w:val="clear" w:color="auto" w:fill="FFFFFF"/>
        </w:rPr>
        <w:t>,</w:t>
      </w:r>
      <w:r>
        <w:rPr>
          <w:rFonts w:eastAsia="Times New Roman"/>
          <w:color w:val="222222"/>
          <w:szCs w:val="24"/>
          <w:shd w:val="clear" w:color="auto" w:fill="FFFFFF"/>
        </w:rPr>
        <w:t xml:space="preserve"> αρκεί να μου πληρώσεις και τα σημερινά».</w:t>
      </w:r>
    </w:p>
    <w:p w14:paraId="4318B4E6"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 της ουσίας τι κάνετε; Γιατί είναι</w:t>
      </w:r>
      <w:r>
        <w:rPr>
          <w:rFonts w:eastAsia="Times New Roman"/>
          <w:color w:val="222222"/>
          <w:szCs w:val="24"/>
          <w:shd w:val="clear" w:color="auto" w:fill="FFFFFF"/>
        </w:rPr>
        <w:t xml:space="preserve"> δώρο-άδωρο αυτές οι </w:t>
      </w:r>
      <w:r>
        <w:rPr>
          <w:rFonts w:eastAsia="Times New Roman"/>
          <w:color w:val="222222"/>
          <w:szCs w:val="24"/>
          <w:shd w:val="clear" w:color="auto" w:fill="FFFFFF"/>
        </w:rPr>
        <w:t>εκατόν είκοσι</w:t>
      </w:r>
      <w:r>
        <w:rPr>
          <w:rFonts w:eastAsia="Times New Roman"/>
          <w:color w:val="222222"/>
          <w:szCs w:val="24"/>
          <w:shd w:val="clear" w:color="auto" w:fill="FFFFFF"/>
        </w:rPr>
        <w:t xml:space="preserve"> δόσεις; Γιατί ο άλλος δεν μπορεί να πληρώσει ούτε καν τα σημερινά. Δηλαδή, ένας αυτοαπασχολούμενος ο οποίος πρέπει να πληρώνει 70% για φόρο και ασφαλιστικά ταμεία, θα πρέπει να πληρώσει και για τις δόσεις ένα επιπλέον 10%</w:t>
      </w:r>
      <w:r>
        <w:rPr>
          <w:rFonts w:eastAsia="Times New Roman"/>
          <w:color w:val="222222"/>
          <w:szCs w:val="24"/>
          <w:shd w:val="clear" w:color="auto" w:fill="FFFFFF"/>
        </w:rPr>
        <w:t>; Και τι θα του μένει μετά; Πώς θα ζήσει; Με το τίποτα;</w:t>
      </w:r>
    </w:p>
    <w:p w14:paraId="4318B4E7"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Άρα τι κάνετε; Βάζετε θηλιά σε αυτόν τον κόσμο. Τον σπρώχνετε με το ζόρι να πάει στα ταμεία να διακανονίσει τις οφειλές υπό τη σπάθη του πλειστηριασμού. </w:t>
      </w:r>
    </w:p>
    <w:p w14:paraId="4318B4E8"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Γιατί τα κάνετε όλα αυτά; Το δεύτερο σημείο το</w:t>
      </w:r>
      <w:r>
        <w:rPr>
          <w:rFonts w:eastAsia="Times New Roman"/>
          <w:color w:val="222222"/>
          <w:szCs w:val="24"/>
          <w:shd w:val="clear" w:color="auto" w:fill="FFFFFF"/>
        </w:rPr>
        <w:t>υ φερετζέ. Για να στήσετε ένα νέο επεισόδιο στην κοκορομαχία με τη Νέα Δημοκρατία, για να προσπαθήσετε να δημιουργήσετε αυτό το ψεύτικο δίπολο παγίδα. Ανάμεσα στη Σκύλλα και στη Χάρυβδη θέλετε να εγκλωβίσετε τον λαό όταν η πολιτική σας μοιάζει ουσιαστικά σ</w:t>
      </w:r>
      <w:r>
        <w:rPr>
          <w:rFonts w:eastAsia="Times New Roman"/>
          <w:color w:val="222222"/>
          <w:szCs w:val="24"/>
          <w:shd w:val="clear" w:color="auto" w:fill="FFFFFF"/>
        </w:rPr>
        <w:t>αν δ</w:t>
      </w:r>
      <w:r>
        <w:rPr>
          <w:rFonts w:eastAsia="Times New Roman"/>
          <w:color w:val="222222"/>
          <w:szCs w:val="24"/>
          <w:shd w:val="clear" w:color="auto" w:fill="FFFFFF"/>
        </w:rPr>
        <w:t>ύ</w:t>
      </w:r>
      <w:r>
        <w:rPr>
          <w:rFonts w:eastAsia="Times New Roman"/>
          <w:color w:val="222222"/>
          <w:szCs w:val="24"/>
          <w:shd w:val="clear" w:color="auto" w:fill="FFFFFF"/>
        </w:rPr>
        <w:t>ο σταγόνες νερό. ΣΥΡΙΖΑ, Νέα Δημοκρατία και ΠΑΣΟΚ στα ίδια συμφωνείτε. Και στο κάτω-κάτω της γραφής μετά από αυτή την κατάπτυστη υπογραφή του κ. Τσίπρα για το «Σιδηρούν Παραπέτασμα» έχετε βάλει ταφόπλακα ακόμη και να επικαλείστε τους αγώνες και τους ν</w:t>
      </w:r>
      <w:r>
        <w:rPr>
          <w:rFonts w:eastAsia="Times New Roman"/>
          <w:color w:val="222222"/>
          <w:szCs w:val="24"/>
          <w:shd w:val="clear" w:color="auto" w:fill="FFFFFF"/>
        </w:rPr>
        <w:t>εκρούς μας.</w:t>
      </w:r>
    </w:p>
    <w:p w14:paraId="4318B4E9" w14:textId="77777777" w:rsidR="001D7CFB" w:rsidRDefault="00EB4E04">
      <w:pPr>
        <w:spacing w:line="600" w:lineRule="auto"/>
        <w:ind w:firstLine="720"/>
        <w:jc w:val="both"/>
        <w:rPr>
          <w:rFonts w:eastAsia="Times New Roman"/>
          <w:szCs w:val="24"/>
        </w:rPr>
      </w:pPr>
      <w:r>
        <w:rPr>
          <w:rFonts w:eastAsia="Times New Roman"/>
          <w:color w:val="222222"/>
          <w:szCs w:val="24"/>
          <w:shd w:val="clear" w:color="auto" w:fill="FFFFFF"/>
        </w:rPr>
        <w:t xml:space="preserve">Στόχος σας, επίσης, είναι να νομιμοποιήσετε την αντιλαϊκή πολιτική στη λαϊκή συνείδηση. Τι λέτε; </w:t>
      </w:r>
      <w:r>
        <w:rPr>
          <w:rFonts w:eastAsia="Times New Roman"/>
          <w:color w:val="222222"/>
          <w:szCs w:val="24"/>
          <w:shd w:val="clear" w:color="auto" w:fill="FFFFFF"/>
        </w:rPr>
        <w:t>«</w:t>
      </w:r>
      <w:r>
        <w:rPr>
          <w:rFonts w:eastAsia="Times New Roman"/>
          <w:color w:val="222222"/>
          <w:szCs w:val="24"/>
          <w:shd w:val="clear" w:color="auto" w:fill="FFFFFF"/>
        </w:rPr>
        <w:t>Κοιτάξετε, κάτι σας δίνουμε</w:t>
      </w:r>
      <w:r>
        <w:rPr>
          <w:rFonts w:eastAsia="Times New Roman"/>
          <w:color w:val="222222"/>
          <w:szCs w:val="24"/>
          <w:shd w:val="clear" w:color="auto" w:fill="FFFFFF"/>
        </w:rPr>
        <w:t>,</w:t>
      </w:r>
      <w:r>
        <w:rPr>
          <w:rFonts w:eastAsia="Times New Roman"/>
          <w:color w:val="222222"/>
          <w:szCs w:val="24"/>
          <w:shd w:val="clear" w:color="auto" w:fill="FFFFFF"/>
        </w:rPr>
        <w:t xml:space="preserve"> οπότε δεχτείτε να θυσιάζεστε.</w:t>
      </w:r>
      <w:r>
        <w:rPr>
          <w:rFonts w:eastAsia="Times New Roman" w:cs="Times New Roman"/>
          <w:szCs w:val="24"/>
        </w:rPr>
        <w:t xml:space="preserve"> </w:t>
      </w:r>
      <w:r w:rsidRPr="000F6239">
        <w:rPr>
          <w:rFonts w:eastAsia="Times New Roman"/>
          <w:szCs w:val="24"/>
        </w:rPr>
        <w:t>Δεχθείτε να κάνετε θυσίες στο βωμό της ανταγωνιστικότητας και της κερδοφορίας των επιχε</w:t>
      </w:r>
      <w:r w:rsidRPr="000F6239">
        <w:rPr>
          <w:rFonts w:eastAsia="Times New Roman"/>
          <w:szCs w:val="24"/>
        </w:rPr>
        <w:t>ιρηματικών ομίλων</w:t>
      </w:r>
      <w:r>
        <w:rPr>
          <w:rFonts w:eastAsia="Times New Roman"/>
          <w:szCs w:val="24"/>
        </w:rPr>
        <w:t>»</w:t>
      </w:r>
      <w:r w:rsidRPr="000F6239">
        <w:rPr>
          <w:rFonts w:eastAsia="Times New Roman"/>
          <w:szCs w:val="24"/>
        </w:rPr>
        <w:t>.</w:t>
      </w:r>
    </w:p>
    <w:p w14:paraId="4318B4EA" w14:textId="77777777" w:rsidR="001D7CFB" w:rsidRDefault="00EB4E04">
      <w:pPr>
        <w:spacing w:line="600" w:lineRule="auto"/>
        <w:ind w:firstLine="720"/>
        <w:jc w:val="both"/>
        <w:rPr>
          <w:rFonts w:eastAsia="Times New Roman"/>
          <w:szCs w:val="24"/>
        </w:rPr>
      </w:pPr>
      <w:r>
        <w:rPr>
          <w:rFonts w:eastAsia="Times New Roman"/>
          <w:szCs w:val="24"/>
        </w:rPr>
        <w:t>Σ</w:t>
      </w:r>
      <w:r w:rsidRPr="000F6239">
        <w:rPr>
          <w:rFonts w:eastAsia="Times New Roman"/>
          <w:szCs w:val="24"/>
        </w:rPr>
        <w:t>το κάτω-κάτω της γραφής όλες οι κυβερνήσεις διαχρονικά έδιναν κάποιο επίδομα και μάλιστα και προεκλογικό. Εσείς τι το κάνατε; Το κάνετε, όμως, με συστηματικό τρόπο. Για ποιο</w:t>
      </w:r>
      <w:r>
        <w:rPr>
          <w:rFonts w:eastAsia="Times New Roman"/>
          <w:szCs w:val="24"/>
        </w:rPr>
        <w:t>ν</w:t>
      </w:r>
      <w:r w:rsidRPr="000F6239">
        <w:rPr>
          <w:rFonts w:eastAsia="Times New Roman"/>
          <w:szCs w:val="24"/>
        </w:rPr>
        <w:t xml:space="preserve"> λόγο; Γιατί ο άλλος δεν μπορεί να επιβιώσει και του λέτε: «Θ</w:t>
      </w:r>
      <w:r w:rsidRPr="000F6239">
        <w:rPr>
          <w:rFonts w:eastAsia="Times New Roman"/>
          <w:szCs w:val="24"/>
        </w:rPr>
        <w:t>α επιβιώνεις μόνο με τα επιδόματα</w:t>
      </w:r>
      <w:r>
        <w:rPr>
          <w:rFonts w:eastAsia="Times New Roman"/>
          <w:szCs w:val="24"/>
        </w:rPr>
        <w:t>. Άρα</w:t>
      </w:r>
      <w:r w:rsidRPr="000F6239">
        <w:rPr>
          <w:rFonts w:eastAsia="Times New Roman"/>
          <w:szCs w:val="24"/>
        </w:rPr>
        <w:t xml:space="preserve"> θα με έχεις ανάγκη</w:t>
      </w:r>
      <w:r>
        <w:rPr>
          <w:rFonts w:eastAsia="Times New Roman"/>
          <w:szCs w:val="24"/>
        </w:rPr>
        <w:t>»</w:t>
      </w:r>
      <w:r>
        <w:rPr>
          <w:rFonts w:eastAsia="Times New Roman"/>
          <w:szCs w:val="24"/>
        </w:rPr>
        <w:t>.</w:t>
      </w:r>
      <w:r w:rsidRPr="000F6239">
        <w:rPr>
          <w:rFonts w:eastAsia="Times New Roman"/>
          <w:szCs w:val="24"/>
        </w:rPr>
        <w:t xml:space="preserve"> Και σε ποια περίοδο; </w:t>
      </w:r>
      <w:r>
        <w:rPr>
          <w:rFonts w:eastAsia="Times New Roman"/>
          <w:szCs w:val="24"/>
        </w:rPr>
        <w:t>Σ</w:t>
      </w:r>
      <w:r w:rsidRPr="0093237C">
        <w:rPr>
          <w:rFonts w:eastAsia="Times New Roman"/>
          <w:szCs w:val="24"/>
        </w:rPr>
        <w:t>ε περίοδο καπιταλιστικής ανάπτυξης</w:t>
      </w:r>
      <w:r>
        <w:rPr>
          <w:rFonts w:eastAsia="Times New Roman"/>
          <w:szCs w:val="24"/>
        </w:rPr>
        <w:t>. Ό</w:t>
      </w:r>
      <w:r w:rsidRPr="0093237C">
        <w:rPr>
          <w:rFonts w:eastAsia="Times New Roman"/>
          <w:szCs w:val="24"/>
        </w:rPr>
        <w:t>χι να μπορεί να ζει</w:t>
      </w:r>
      <w:r>
        <w:rPr>
          <w:rFonts w:eastAsia="Times New Roman"/>
          <w:szCs w:val="24"/>
        </w:rPr>
        <w:t>.</w:t>
      </w:r>
      <w:r w:rsidRPr="0093237C">
        <w:rPr>
          <w:rFonts w:eastAsia="Times New Roman"/>
          <w:szCs w:val="24"/>
        </w:rPr>
        <w:t xml:space="preserve"> </w:t>
      </w:r>
      <w:r>
        <w:rPr>
          <w:rFonts w:eastAsia="Times New Roman"/>
          <w:szCs w:val="24"/>
        </w:rPr>
        <w:t>Ν</w:t>
      </w:r>
      <w:r w:rsidRPr="0093237C">
        <w:rPr>
          <w:rFonts w:eastAsia="Times New Roman"/>
          <w:szCs w:val="24"/>
        </w:rPr>
        <w:t xml:space="preserve">α </w:t>
      </w:r>
      <w:r w:rsidRPr="000F6239">
        <w:rPr>
          <w:rFonts w:eastAsia="Times New Roman"/>
          <w:szCs w:val="24"/>
        </w:rPr>
        <w:t>καλύπτει</w:t>
      </w:r>
      <w:r w:rsidRPr="0093237C">
        <w:rPr>
          <w:rFonts w:eastAsia="Times New Roman"/>
          <w:szCs w:val="24"/>
        </w:rPr>
        <w:t xml:space="preserve"> τις ανάγκες του</w:t>
      </w:r>
      <w:r>
        <w:rPr>
          <w:rFonts w:eastAsia="Times New Roman"/>
          <w:szCs w:val="24"/>
        </w:rPr>
        <w:t xml:space="preserve">. Να ζει με </w:t>
      </w:r>
      <w:r w:rsidRPr="0093237C">
        <w:rPr>
          <w:rFonts w:eastAsia="Times New Roman"/>
          <w:szCs w:val="24"/>
        </w:rPr>
        <w:t>τα επιδόματα για να μειωθούν οι απαιτήσεις του</w:t>
      </w:r>
      <w:r w:rsidRPr="000F6239">
        <w:rPr>
          <w:rFonts w:eastAsia="Times New Roman"/>
          <w:szCs w:val="24"/>
        </w:rPr>
        <w:t>.</w:t>
      </w:r>
    </w:p>
    <w:p w14:paraId="4318B4EB" w14:textId="77777777" w:rsidR="001D7CFB" w:rsidRDefault="00EB4E04">
      <w:pPr>
        <w:spacing w:line="600" w:lineRule="auto"/>
        <w:ind w:firstLine="720"/>
        <w:jc w:val="both"/>
        <w:rPr>
          <w:rFonts w:eastAsia="Times New Roman"/>
          <w:szCs w:val="24"/>
        </w:rPr>
      </w:pPr>
      <w:r w:rsidRPr="000F6239">
        <w:rPr>
          <w:rFonts w:eastAsia="Times New Roman"/>
          <w:szCs w:val="24"/>
        </w:rPr>
        <w:t xml:space="preserve">Το ίδιο κάνει και </w:t>
      </w:r>
      <w:r w:rsidRPr="0093237C">
        <w:rPr>
          <w:rFonts w:eastAsia="Times New Roman"/>
          <w:szCs w:val="24"/>
        </w:rPr>
        <w:t xml:space="preserve">ο </w:t>
      </w:r>
      <w:r w:rsidRPr="000F6239">
        <w:rPr>
          <w:rFonts w:eastAsia="Times New Roman"/>
          <w:szCs w:val="24"/>
        </w:rPr>
        <w:t xml:space="preserve">κ. </w:t>
      </w:r>
      <w:r w:rsidRPr="0093237C">
        <w:rPr>
          <w:rFonts w:eastAsia="Times New Roman"/>
          <w:szCs w:val="24"/>
        </w:rPr>
        <w:t>Μητσοτάκης</w:t>
      </w:r>
      <w:r w:rsidRPr="000F6239">
        <w:rPr>
          <w:rFonts w:eastAsia="Times New Roman"/>
          <w:szCs w:val="24"/>
        </w:rPr>
        <w:t>.</w:t>
      </w:r>
      <w:r w:rsidRPr="0093237C">
        <w:rPr>
          <w:rFonts w:eastAsia="Times New Roman"/>
          <w:szCs w:val="24"/>
        </w:rPr>
        <w:t xml:space="preserve"> </w:t>
      </w:r>
      <w:r w:rsidRPr="000F6239">
        <w:rPr>
          <w:rFonts w:eastAsia="Times New Roman"/>
          <w:szCs w:val="24"/>
        </w:rPr>
        <w:t xml:space="preserve">Τι </w:t>
      </w:r>
      <w:r w:rsidRPr="0093237C">
        <w:rPr>
          <w:rFonts w:eastAsia="Times New Roman"/>
          <w:szCs w:val="24"/>
        </w:rPr>
        <w:t xml:space="preserve">πάει και λέει ο </w:t>
      </w:r>
      <w:r w:rsidRPr="000F6239">
        <w:rPr>
          <w:rFonts w:eastAsia="Times New Roman"/>
          <w:szCs w:val="24"/>
        </w:rPr>
        <w:t>κ.</w:t>
      </w:r>
      <w:r w:rsidRPr="0093237C">
        <w:rPr>
          <w:rFonts w:eastAsia="Times New Roman"/>
          <w:szCs w:val="24"/>
        </w:rPr>
        <w:t xml:space="preserve"> Μητσοτάκης </w:t>
      </w:r>
      <w:r>
        <w:rPr>
          <w:rFonts w:eastAsia="Times New Roman"/>
          <w:szCs w:val="24"/>
        </w:rPr>
        <w:t>στους</w:t>
      </w:r>
      <w:r w:rsidRPr="000F6239">
        <w:rPr>
          <w:rFonts w:eastAsia="Times New Roman"/>
          <w:szCs w:val="24"/>
        </w:rPr>
        <w:t xml:space="preserve"> </w:t>
      </w:r>
      <w:r w:rsidRPr="0093237C">
        <w:rPr>
          <w:rFonts w:eastAsia="Times New Roman"/>
          <w:szCs w:val="24"/>
        </w:rPr>
        <w:t>εργαζ</w:t>
      </w:r>
      <w:r>
        <w:rPr>
          <w:rFonts w:eastAsia="Times New Roman"/>
          <w:szCs w:val="24"/>
        </w:rPr>
        <w:t>όμενους και στις</w:t>
      </w:r>
      <w:r w:rsidRPr="0093237C">
        <w:rPr>
          <w:rFonts w:eastAsia="Times New Roman"/>
          <w:szCs w:val="24"/>
        </w:rPr>
        <w:t xml:space="preserve"> επιχειρήσεις</w:t>
      </w:r>
      <w:r w:rsidRPr="000F6239">
        <w:rPr>
          <w:rFonts w:eastAsia="Times New Roman"/>
          <w:szCs w:val="24"/>
        </w:rPr>
        <w:t>;</w:t>
      </w:r>
      <w:r w:rsidRPr="0093237C">
        <w:rPr>
          <w:rFonts w:eastAsia="Times New Roman"/>
          <w:szCs w:val="24"/>
        </w:rPr>
        <w:t xml:space="preserve"> Δουλέψτε </w:t>
      </w:r>
      <w:r>
        <w:rPr>
          <w:rFonts w:eastAsia="Times New Roman"/>
          <w:szCs w:val="24"/>
        </w:rPr>
        <w:t xml:space="preserve">για </w:t>
      </w:r>
      <w:r w:rsidRPr="0093237C">
        <w:rPr>
          <w:rFonts w:eastAsia="Times New Roman"/>
          <w:szCs w:val="24"/>
        </w:rPr>
        <w:t>να βγάλουν κέρδη τα αφεντικά κ</w:t>
      </w:r>
      <w:r w:rsidRPr="000F6239">
        <w:rPr>
          <w:rFonts w:eastAsia="Times New Roman"/>
          <w:szCs w:val="24"/>
        </w:rPr>
        <w:t>αι αν θέλουν</w:t>
      </w:r>
      <w:r>
        <w:rPr>
          <w:rFonts w:eastAsia="Times New Roman"/>
          <w:szCs w:val="24"/>
        </w:rPr>
        <w:t>, θα σας δώσουν κάτι.</w:t>
      </w:r>
      <w:r w:rsidRPr="000F6239">
        <w:rPr>
          <w:rFonts w:eastAsia="Times New Roman"/>
          <w:szCs w:val="24"/>
        </w:rPr>
        <w:t xml:space="preserve"> </w:t>
      </w:r>
      <w:r>
        <w:rPr>
          <w:rFonts w:eastAsia="Times New Roman"/>
          <w:szCs w:val="24"/>
        </w:rPr>
        <w:t>Ε</w:t>
      </w:r>
      <w:r w:rsidRPr="0093237C">
        <w:rPr>
          <w:rFonts w:eastAsia="Times New Roman"/>
          <w:szCs w:val="24"/>
        </w:rPr>
        <w:t>θελοντικά</w:t>
      </w:r>
      <w:r>
        <w:rPr>
          <w:rFonts w:eastAsia="Times New Roman"/>
          <w:szCs w:val="24"/>
        </w:rPr>
        <w:t>!</w:t>
      </w:r>
      <w:r w:rsidRPr="000F6239">
        <w:rPr>
          <w:rFonts w:eastAsia="Times New Roman"/>
          <w:szCs w:val="24"/>
        </w:rPr>
        <w:t xml:space="preserve"> Άρα μη</w:t>
      </w:r>
      <w:r w:rsidRPr="0093237C">
        <w:rPr>
          <w:rFonts w:eastAsia="Times New Roman"/>
          <w:szCs w:val="24"/>
        </w:rPr>
        <w:t xml:space="preserve"> διεκδικείτε τα δικαιώματα και τις ανάγκες </w:t>
      </w:r>
      <w:r w:rsidRPr="000F6239">
        <w:rPr>
          <w:rFonts w:eastAsia="Times New Roman"/>
          <w:szCs w:val="24"/>
        </w:rPr>
        <w:t xml:space="preserve">σας, μην </w:t>
      </w:r>
      <w:r w:rsidRPr="0093237C">
        <w:rPr>
          <w:rFonts w:eastAsia="Times New Roman"/>
          <w:szCs w:val="24"/>
        </w:rPr>
        <w:t>παλεύ</w:t>
      </w:r>
      <w:r w:rsidRPr="000F6239">
        <w:rPr>
          <w:rFonts w:eastAsia="Times New Roman"/>
          <w:szCs w:val="24"/>
        </w:rPr>
        <w:t>ετε γι</w:t>
      </w:r>
      <w:r>
        <w:rPr>
          <w:rFonts w:eastAsia="Times New Roman"/>
          <w:szCs w:val="24"/>
        </w:rPr>
        <w:t>’</w:t>
      </w:r>
      <w:r w:rsidRPr="000F6239">
        <w:rPr>
          <w:rFonts w:eastAsia="Times New Roman"/>
          <w:szCs w:val="24"/>
        </w:rPr>
        <w:t xml:space="preserve"> αυτά</w:t>
      </w:r>
      <w:r w:rsidRPr="0093237C">
        <w:rPr>
          <w:rFonts w:eastAsia="Times New Roman"/>
          <w:szCs w:val="24"/>
        </w:rPr>
        <w:t xml:space="preserve"> </w:t>
      </w:r>
      <w:r w:rsidRPr="000F6239">
        <w:rPr>
          <w:rFonts w:eastAsia="Times New Roman"/>
          <w:szCs w:val="24"/>
        </w:rPr>
        <w:t xml:space="preserve">και </w:t>
      </w:r>
      <w:r w:rsidRPr="000F6239">
        <w:rPr>
          <w:rFonts w:eastAsia="Times New Roman"/>
          <w:szCs w:val="24"/>
        </w:rPr>
        <w:t>άμα κερδίσουν κάτι τα αφεντικά</w:t>
      </w:r>
      <w:r>
        <w:rPr>
          <w:rFonts w:eastAsia="Times New Roman"/>
          <w:szCs w:val="24"/>
        </w:rPr>
        <w:t>,</w:t>
      </w:r>
      <w:r w:rsidRPr="000F6239">
        <w:rPr>
          <w:rFonts w:eastAsia="Times New Roman"/>
          <w:szCs w:val="24"/>
        </w:rPr>
        <w:t xml:space="preserve"> όλο και κάτι θα πάρετε και εσείς. Αυτό λέτε. Φορολογηθείτε, δεχθείτε τους φόρους και αν περισσέψει κάτι από τα χρήματα που δίνουμε για την εξόφληση του κρατικού χρέους </w:t>
      </w:r>
      <w:r>
        <w:rPr>
          <w:rFonts w:eastAsia="Times New Roman"/>
          <w:szCs w:val="24"/>
        </w:rPr>
        <w:t>προς τους ευρωμονοπωλιακούς</w:t>
      </w:r>
      <w:r w:rsidRPr="000F6239">
        <w:rPr>
          <w:rFonts w:eastAsia="Times New Roman"/>
          <w:szCs w:val="24"/>
        </w:rPr>
        <w:t xml:space="preserve"> ομίλους</w:t>
      </w:r>
      <w:r>
        <w:rPr>
          <w:rFonts w:eastAsia="Times New Roman"/>
          <w:szCs w:val="24"/>
        </w:rPr>
        <w:t>,</w:t>
      </w:r>
      <w:r w:rsidRPr="000F6239">
        <w:rPr>
          <w:rFonts w:eastAsia="Times New Roman"/>
          <w:szCs w:val="24"/>
        </w:rPr>
        <w:t xml:space="preserve"> θ</w:t>
      </w:r>
      <w:r w:rsidRPr="0093237C">
        <w:rPr>
          <w:rFonts w:eastAsia="Times New Roman"/>
          <w:szCs w:val="24"/>
        </w:rPr>
        <w:t xml:space="preserve">α δώσουμε </w:t>
      </w:r>
      <w:r>
        <w:rPr>
          <w:rFonts w:eastAsia="Times New Roman"/>
          <w:szCs w:val="24"/>
        </w:rPr>
        <w:t>και σε ε</w:t>
      </w:r>
      <w:r>
        <w:rPr>
          <w:rFonts w:eastAsia="Times New Roman"/>
          <w:szCs w:val="24"/>
        </w:rPr>
        <w:t>σάς</w:t>
      </w:r>
      <w:r w:rsidRPr="000F6239">
        <w:rPr>
          <w:rFonts w:eastAsia="Times New Roman"/>
          <w:szCs w:val="24"/>
        </w:rPr>
        <w:t xml:space="preserve"> ένα ψευτοεπιδοματάκι</w:t>
      </w:r>
      <w:r w:rsidRPr="0093237C">
        <w:rPr>
          <w:rFonts w:eastAsia="Times New Roman"/>
          <w:szCs w:val="24"/>
        </w:rPr>
        <w:t xml:space="preserve"> για να καλύψετε τη φτώχεια </w:t>
      </w:r>
      <w:r w:rsidRPr="000F6239">
        <w:rPr>
          <w:rFonts w:eastAsia="Times New Roman"/>
          <w:szCs w:val="24"/>
        </w:rPr>
        <w:t>σας.</w:t>
      </w:r>
    </w:p>
    <w:p w14:paraId="4318B4EC" w14:textId="77777777" w:rsidR="001D7CFB" w:rsidRDefault="00EB4E04">
      <w:pPr>
        <w:spacing w:line="600" w:lineRule="auto"/>
        <w:ind w:firstLine="720"/>
        <w:jc w:val="both"/>
        <w:rPr>
          <w:rFonts w:eastAsia="Times New Roman"/>
          <w:szCs w:val="24"/>
        </w:rPr>
      </w:pPr>
      <w:r w:rsidRPr="000F6239">
        <w:rPr>
          <w:rFonts w:eastAsia="Times New Roman"/>
          <w:szCs w:val="24"/>
        </w:rPr>
        <w:t>Σ</w:t>
      </w:r>
      <w:r w:rsidRPr="0093237C">
        <w:rPr>
          <w:rFonts w:eastAsia="Times New Roman"/>
          <w:szCs w:val="24"/>
        </w:rPr>
        <w:t>την ίδια</w:t>
      </w:r>
      <w:r>
        <w:rPr>
          <w:rFonts w:eastAsia="Times New Roman"/>
          <w:szCs w:val="24"/>
        </w:rPr>
        <w:t>,</w:t>
      </w:r>
      <w:r w:rsidRPr="0093237C">
        <w:rPr>
          <w:rFonts w:eastAsia="Times New Roman"/>
          <w:szCs w:val="24"/>
        </w:rPr>
        <w:t xml:space="preserve"> </w:t>
      </w:r>
      <w:r w:rsidRPr="000F6239">
        <w:rPr>
          <w:rFonts w:eastAsia="Times New Roman"/>
          <w:szCs w:val="24"/>
        </w:rPr>
        <w:t>λοιπόν</w:t>
      </w:r>
      <w:r>
        <w:rPr>
          <w:rFonts w:eastAsia="Times New Roman"/>
          <w:szCs w:val="24"/>
        </w:rPr>
        <w:t>,</w:t>
      </w:r>
      <w:r w:rsidRPr="000F6239">
        <w:rPr>
          <w:rFonts w:eastAsia="Times New Roman"/>
          <w:szCs w:val="24"/>
        </w:rPr>
        <w:t xml:space="preserve"> λογική κινείστε. Και αφού στο κάτω-κάτω της γραφής η εθελοντική βάση είναι αυτή</w:t>
      </w:r>
      <w:r w:rsidRPr="0093237C">
        <w:rPr>
          <w:rFonts w:eastAsia="Times New Roman"/>
          <w:szCs w:val="24"/>
        </w:rPr>
        <w:t xml:space="preserve"> που ζει και βασιλεύει</w:t>
      </w:r>
      <w:r>
        <w:rPr>
          <w:rFonts w:eastAsia="Times New Roman"/>
          <w:szCs w:val="24"/>
        </w:rPr>
        <w:t>,</w:t>
      </w:r>
      <w:r w:rsidRPr="0093237C">
        <w:rPr>
          <w:rFonts w:eastAsia="Times New Roman"/>
          <w:szCs w:val="24"/>
        </w:rPr>
        <w:t xml:space="preserve"> </w:t>
      </w:r>
      <w:r w:rsidRPr="000F6239">
        <w:rPr>
          <w:rFonts w:eastAsia="Times New Roman"/>
          <w:szCs w:val="24"/>
        </w:rPr>
        <w:t xml:space="preserve">ας κάνετε </w:t>
      </w:r>
      <w:r w:rsidRPr="0093237C">
        <w:rPr>
          <w:rFonts w:eastAsia="Times New Roman"/>
          <w:szCs w:val="24"/>
        </w:rPr>
        <w:t xml:space="preserve">εθελοντικές </w:t>
      </w:r>
      <w:r w:rsidRPr="000F6239">
        <w:rPr>
          <w:rFonts w:eastAsia="Times New Roman"/>
          <w:szCs w:val="24"/>
        </w:rPr>
        <w:t>τις</w:t>
      </w:r>
      <w:r w:rsidRPr="0093237C">
        <w:rPr>
          <w:rFonts w:eastAsia="Times New Roman"/>
          <w:szCs w:val="24"/>
        </w:rPr>
        <w:t xml:space="preserve"> εισφορές </w:t>
      </w:r>
      <w:r w:rsidRPr="000F6239">
        <w:rPr>
          <w:rFonts w:eastAsia="Times New Roman"/>
          <w:szCs w:val="24"/>
        </w:rPr>
        <w:t>σ</w:t>
      </w:r>
      <w:r w:rsidRPr="0093237C">
        <w:rPr>
          <w:rFonts w:eastAsia="Times New Roman"/>
          <w:szCs w:val="24"/>
        </w:rPr>
        <w:t>τους εργοδότες</w:t>
      </w:r>
      <w:r w:rsidRPr="000F6239">
        <w:rPr>
          <w:rFonts w:eastAsia="Times New Roman"/>
          <w:szCs w:val="24"/>
        </w:rPr>
        <w:t>,</w:t>
      </w:r>
      <w:r w:rsidRPr="0093237C">
        <w:rPr>
          <w:rFonts w:eastAsia="Times New Roman"/>
          <w:szCs w:val="24"/>
        </w:rPr>
        <w:t xml:space="preserve"> </w:t>
      </w:r>
      <w:r w:rsidRPr="000F6239">
        <w:rPr>
          <w:rFonts w:eastAsia="Times New Roman"/>
          <w:szCs w:val="24"/>
        </w:rPr>
        <w:t>σ</w:t>
      </w:r>
      <w:r w:rsidRPr="0093237C">
        <w:rPr>
          <w:rFonts w:eastAsia="Times New Roman"/>
          <w:szCs w:val="24"/>
        </w:rPr>
        <w:t xml:space="preserve">τους κεφαλαιοκράτες και </w:t>
      </w:r>
      <w:r w:rsidRPr="0093237C">
        <w:rPr>
          <w:rFonts w:eastAsia="Times New Roman"/>
          <w:szCs w:val="24"/>
        </w:rPr>
        <w:t>τη φορολογία</w:t>
      </w:r>
      <w:r w:rsidRPr="000F6239">
        <w:rPr>
          <w:rFonts w:eastAsia="Times New Roman"/>
          <w:szCs w:val="24"/>
        </w:rPr>
        <w:t xml:space="preserve">, όπως </w:t>
      </w:r>
      <w:r w:rsidRPr="0093237C">
        <w:rPr>
          <w:rFonts w:eastAsia="Times New Roman"/>
          <w:szCs w:val="24"/>
        </w:rPr>
        <w:t>κάνετε για τους εφοπλιστές</w:t>
      </w:r>
      <w:r w:rsidRPr="000F6239">
        <w:rPr>
          <w:rFonts w:eastAsia="Times New Roman"/>
          <w:szCs w:val="24"/>
        </w:rPr>
        <w:t>.</w:t>
      </w:r>
    </w:p>
    <w:p w14:paraId="4318B4ED" w14:textId="77777777" w:rsidR="001D7CFB" w:rsidRDefault="00EB4E04">
      <w:pPr>
        <w:spacing w:line="600" w:lineRule="auto"/>
        <w:ind w:firstLine="720"/>
        <w:jc w:val="both"/>
        <w:rPr>
          <w:rFonts w:eastAsia="Times New Roman"/>
          <w:szCs w:val="24"/>
        </w:rPr>
      </w:pPr>
      <w:r w:rsidRPr="0093237C">
        <w:rPr>
          <w:rFonts w:eastAsia="Times New Roman"/>
          <w:szCs w:val="24"/>
        </w:rPr>
        <w:t>Βεβαίως</w:t>
      </w:r>
      <w:r w:rsidRPr="000F6239">
        <w:rPr>
          <w:rFonts w:eastAsia="Times New Roman"/>
          <w:szCs w:val="24"/>
        </w:rPr>
        <w:t>,</w:t>
      </w:r>
      <w:r w:rsidRPr="0093237C">
        <w:rPr>
          <w:rFonts w:eastAsia="Times New Roman"/>
          <w:szCs w:val="24"/>
        </w:rPr>
        <w:t xml:space="preserve"> επιδιώκετ</w:t>
      </w:r>
      <w:r w:rsidRPr="000F6239">
        <w:rPr>
          <w:rFonts w:eastAsia="Times New Roman"/>
          <w:szCs w:val="24"/>
        </w:rPr>
        <w:t>ε</w:t>
      </w:r>
      <w:r w:rsidRPr="0093237C">
        <w:rPr>
          <w:rFonts w:eastAsia="Times New Roman"/>
          <w:szCs w:val="24"/>
        </w:rPr>
        <w:t xml:space="preserve"> με αυτό </w:t>
      </w:r>
      <w:r w:rsidRPr="000F6239">
        <w:rPr>
          <w:rFonts w:eastAsia="Times New Roman"/>
          <w:szCs w:val="24"/>
        </w:rPr>
        <w:t>ν</w:t>
      </w:r>
      <w:r w:rsidRPr="0093237C">
        <w:rPr>
          <w:rFonts w:eastAsia="Times New Roman"/>
          <w:szCs w:val="24"/>
        </w:rPr>
        <w:t>α χειραγωγήσ</w:t>
      </w:r>
      <w:r w:rsidRPr="000F6239">
        <w:rPr>
          <w:rFonts w:eastAsia="Times New Roman"/>
          <w:szCs w:val="24"/>
        </w:rPr>
        <w:t>ετε</w:t>
      </w:r>
      <w:r w:rsidRPr="0093237C">
        <w:rPr>
          <w:rFonts w:eastAsia="Times New Roman"/>
          <w:szCs w:val="24"/>
        </w:rPr>
        <w:t xml:space="preserve"> και το εργατικό λαϊκό κίνημα</w:t>
      </w:r>
      <w:r w:rsidRPr="000F6239">
        <w:rPr>
          <w:rFonts w:eastAsia="Times New Roman"/>
          <w:szCs w:val="24"/>
        </w:rPr>
        <w:t>.</w:t>
      </w:r>
      <w:r w:rsidRPr="0093237C">
        <w:rPr>
          <w:rFonts w:eastAsia="Times New Roman"/>
          <w:szCs w:val="24"/>
        </w:rPr>
        <w:t xml:space="preserve"> </w:t>
      </w:r>
      <w:r w:rsidRPr="000F6239">
        <w:rPr>
          <w:rFonts w:eastAsia="Times New Roman"/>
          <w:szCs w:val="24"/>
        </w:rPr>
        <w:t xml:space="preserve">Οι </w:t>
      </w:r>
      <w:r w:rsidRPr="0093237C">
        <w:rPr>
          <w:rFonts w:eastAsia="Times New Roman"/>
          <w:szCs w:val="24"/>
        </w:rPr>
        <w:t>συνταξιούχοι δεν πάλεψαν γι</w:t>
      </w:r>
      <w:r>
        <w:rPr>
          <w:rFonts w:eastAsia="Times New Roman"/>
          <w:szCs w:val="24"/>
        </w:rPr>
        <w:t>’</w:t>
      </w:r>
      <w:r w:rsidRPr="0093237C">
        <w:rPr>
          <w:rFonts w:eastAsia="Times New Roman"/>
          <w:szCs w:val="24"/>
        </w:rPr>
        <w:t xml:space="preserve"> </w:t>
      </w:r>
      <w:r w:rsidRPr="000F6239">
        <w:rPr>
          <w:rFonts w:eastAsia="Times New Roman"/>
          <w:szCs w:val="24"/>
        </w:rPr>
        <w:t>αυτή τη</w:t>
      </w:r>
      <w:r w:rsidRPr="0093237C">
        <w:rPr>
          <w:rFonts w:eastAsia="Times New Roman"/>
          <w:szCs w:val="24"/>
        </w:rPr>
        <w:t xml:space="preserve"> </w:t>
      </w:r>
      <w:r>
        <w:rPr>
          <w:rFonts w:eastAsia="Times New Roman"/>
          <w:color w:val="222222"/>
          <w:szCs w:val="24"/>
          <w:shd w:val="clear" w:color="auto" w:fill="FFFFFF"/>
        </w:rPr>
        <w:t>δέκατη τρίτη</w:t>
      </w:r>
      <w:r w:rsidRPr="000F6239">
        <w:rPr>
          <w:rFonts w:eastAsia="Times New Roman"/>
          <w:szCs w:val="24"/>
        </w:rPr>
        <w:t xml:space="preserve"> </w:t>
      </w:r>
      <w:r w:rsidRPr="0093237C">
        <w:rPr>
          <w:rFonts w:eastAsia="Times New Roman"/>
          <w:szCs w:val="24"/>
        </w:rPr>
        <w:t xml:space="preserve">σύνταξη </w:t>
      </w:r>
      <w:r w:rsidRPr="000F6239">
        <w:rPr>
          <w:rFonts w:eastAsia="Times New Roman"/>
          <w:szCs w:val="24"/>
        </w:rPr>
        <w:t>«</w:t>
      </w:r>
      <w:r w:rsidRPr="0093237C">
        <w:rPr>
          <w:rFonts w:eastAsia="Times New Roman"/>
          <w:szCs w:val="24"/>
        </w:rPr>
        <w:t>καρικατούρα</w:t>
      </w:r>
      <w:r w:rsidRPr="000F6239">
        <w:rPr>
          <w:rFonts w:eastAsia="Times New Roman"/>
          <w:szCs w:val="24"/>
        </w:rPr>
        <w:t>». Ο</w:t>
      </w:r>
      <w:r w:rsidRPr="0093237C">
        <w:rPr>
          <w:rFonts w:eastAsia="Times New Roman"/>
          <w:szCs w:val="24"/>
        </w:rPr>
        <w:t xml:space="preserve">ι συνταξιούχοι συνεχίζουν να παλεύουν για πλήρη </w:t>
      </w:r>
      <w:r w:rsidRPr="0093237C">
        <w:rPr>
          <w:rFonts w:eastAsia="Times New Roman"/>
          <w:szCs w:val="24"/>
        </w:rPr>
        <w:t>αποκατάσταση των κλεμμένων</w:t>
      </w:r>
      <w:r>
        <w:rPr>
          <w:rFonts w:eastAsia="Times New Roman"/>
          <w:szCs w:val="24"/>
        </w:rPr>
        <w:t>.</w:t>
      </w:r>
      <w:r w:rsidRPr="0093237C">
        <w:rPr>
          <w:rFonts w:eastAsia="Times New Roman"/>
          <w:szCs w:val="24"/>
        </w:rPr>
        <w:t xml:space="preserve"> </w:t>
      </w:r>
      <w:r>
        <w:rPr>
          <w:rFonts w:eastAsia="Times New Roman"/>
          <w:szCs w:val="24"/>
        </w:rPr>
        <w:t>Γ</w:t>
      </w:r>
      <w:r w:rsidRPr="0093237C">
        <w:rPr>
          <w:rFonts w:eastAsia="Times New Roman"/>
          <w:szCs w:val="24"/>
        </w:rPr>
        <w:t>ιατί είναι κλεμμένα</w:t>
      </w:r>
      <w:r>
        <w:rPr>
          <w:rFonts w:eastAsia="Times New Roman"/>
          <w:szCs w:val="24"/>
        </w:rPr>
        <w:t>.</w:t>
      </w:r>
      <w:r w:rsidRPr="0093237C">
        <w:rPr>
          <w:rFonts w:eastAsia="Times New Roman"/>
          <w:szCs w:val="24"/>
        </w:rPr>
        <w:t xml:space="preserve"> </w:t>
      </w:r>
      <w:r>
        <w:rPr>
          <w:rFonts w:eastAsia="Times New Roman"/>
          <w:szCs w:val="24"/>
        </w:rPr>
        <w:t>Τα έχουν</w:t>
      </w:r>
      <w:r w:rsidRPr="0093237C">
        <w:rPr>
          <w:rFonts w:eastAsia="Times New Roman"/>
          <w:szCs w:val="24"/>
        </w:rPr>
        <w:t xml:space="preserve"> πληρώσει </w:t>
      </w:r>
      <w:r w:rsidRPr="000F6239">
        <w:rPr>
          <w:rFonts w:eastAsia="Times New Roman"/>
          <w:szCs w:val="24"/>
        </w:rPr>
        <w:t>και τους τα κλέψατε και εσείς</w:t>
      </w:r>
      <w:r w:rsidRPr="0093237C">
        <w:rPr>
          <w:rFonts w:eastAsia="Times New Roman"/>
          <w:szCs w:val="24"/>
        </w:rPr>
        <w:t xml:space="preserve"> </w:t>
      </w:r>
      <w:r>
        <w:rPr>
          <w:rFonts w:eastAsia="Times New Roman"/>
          <w:szCs w:val="24"/>
        </w:rPr>
        <w:t xml:space="preserve">και </w:t>
      </w:r>
      <w:r w:rsidRPr="0093237C">
        <w:rPr>
          <w:rFonts w:eastAsia="Times New Roman"/>
          <w:szCs w:val="24"/>
        </w:rPr>
        <w:t>η Νέα Δημ</w:t>
      </w:r>
      <w:r w:rsidRPr="000F6239">
        <w:rPr>
          <w:rFonts w:eastAsia="Times New Roman"/>
          <w:szCs w:val="24"/>
        </w:rPr>
        <w:t>οκρατία και το ΠΑΣΟΚ</w:t>
      </w:r>
      <w:r>
        <w:rPr>
          <w:rFonts w:eastAsia="Times New Roman"/>
          <w:szCs w:val="24"/>
        </w:rPr>
        <w:t>.</w:t>
      </w:r>
      <w:r w:rsidRPr="000F6239">
        <w:rPr>
          <w:rFonts w:eastAsia="Times New Roman"/>
          <w:szCs w:val="24"/>
        </w:rPr>
        <w:t xml:space="preserve"> </w:t>
      </w:r>
      <w:r>
        <w:rPr>
          <w:rFonts w:eastAsia="Times New Roman"/>
          <w:szCs w:val="24"/>
        </w:rPr>
        <w:t>Κ</w:t>
      </w:r>
      <w:r w:rsidRPr="000F6239">
        <w:rPr>
          <w:rFonts w:eastAsia="Times New Roman"/>
          <w:szCs w:val="24"/>
        </w:rPr>
        <w:t xml:space="preserve">αι παλεύουν για </w:t>
      </w:r>
      <w:r w:rsidRPr="0093237C">
        <w:rPr>
          <w:rFonts w:eastAsia="Times New Roman"/>
          <w:szCs w:val="24"/>
        </w:rPr>
        <w:t>την πλήρη αποκατάσταση</w:t>
      </w:r>
      <w:r w:rsidRPr="000F6239">
        <w:rPr>
          <w:rFonts w:eastAsia="Times New Roman"/>
          <w:szCs w:val="24"/>
        </w:rPr>
        <w:t>. Παλεύει η</w:t>
      </w:r>
      <w:r w:rsidRPr="0093237C">
        <w:rPr>
          <w:rFonts w:eastAsia="Times New Roman"/>
          <w:szCs w:val="24"/>
        </w:rPr>
        <w:t xml:space="preserve"> εργατική τάξη για να μπορεί να ζει με βάση τις ανάγκες </w:t>
      </w:r>
      <w:r w:rsidRPr="000F6239">
        <w:rPr>
          <w:rFonts w:eastAsia="Times New Roman"/>
          <w:szCs w:val="24"/>
        </w:rPr>
        <w:t>της,</w:t>
      </w:r>
      <w:r w:rsidRPr="0093237C">
        <w:rPr>
          <w:rFonts w:eastAsia="Times New Roman"/>
          <w:szCs w:val="24"/>
        </w:rPr>
        <w:t xml:space="preserve"> για να μπορε</w:t>
      </w:r>
      <w:r w:rsidRPr="0093237C">
        <w:rPr>
          <w:rFonts w:eastAsia="Times New Roman"/>
          <w:szCs w:val="24"/>
        </w:rPr>
        <w:t xml:space="preserve">ί να ζει με βάση το επίπεδο </w:t>
      </w:r>
      <w:r w:rsidRPr="000F6239">
        <w:rPr>
          <w:rFonts w:eastAsia="Times New Roman"/>
          <w:szCs w:val="24"/>
        </w:rPr>
        <w:t>ανάπτυξης</w:t>
      </w:r>
      <w:r w:rsidRPr="0093237C">
        <w:rPr>
          <w:rFonts w:eastAsia="Times New Roman"/>
          <w:szCs w:val="24"/>
        </w:rPr>
        <w:t xml:space="preserve"> των παραγωγικών </w:t>
      </w:r>
      <w:r w:rsidRPr="000F6239">
        <w:rPr>
          <w:rFonts w:eastAsia="Times New Roman"/>
          <w:szCs w:val="24"/>
        </w:rPr>
        <w:t>δ</w:t>
      </w:r>
      <w:r w:rsidRPr="0093237C">
        <w:rPr>
          <w:rFonts w:eastAsia="Times New Roman"/>
          <w:szCs w:val="24"/>
        </w:rPr>
        <w:t>υνάμεων και όχι με τα φιλοδωρήματα της μιας και της άλλης κυβέρνηση</w:t>
      </w:r>
      <w:r w:rsidRPr="000F6239">
        <w:rPr>
          <w:rFonts w:eastAsia="Times New Roman"/>
          <w:szCs w:val="24"/>
        </w:rPr>
        <w:t>ς,</w:t>
      </w:r>
      <w:r w:rsidRPr="0093237C">
        <w:rPr>
          <w:rFonts w:eastAsia="Times New Roman"/>
          <w:szCs w:val="24"/>
        </w:rPr>
        <w:t xml:space="preserve"> του ενός και του άλλου εργοδότη</w:t>
      </w:r>
      <w:r w:rsidRPr="000F6239">
        <w:rPr>
          <w:rFonts w:eastAsia="Times New Roman"/>
          <w:szCs w:val="24"/>
        </w:rPr>
        <w:t>.</w:t>
      </w:r>
    </w:p>
    <w:p w14:paraId="4318B4EE" w14:textId="77777777" w:rsidR="001D7CFB" w:rsidRDefault="00EB4E04">
      <w:pPr>
        <w:spacing w:line="600" w:lineRule="auto"/>
        <w:ind w:firstLine="720"/>
        <w:jc w:val="both"/>
        <w:rPr>
          <w:rFonts w:eastAsia="Times New Roman"/>
          <w:szCs w:val="24"/>
        </w:rPr>
      </w:pPr>
      <w:r w:rsidRPr="0093237C">
        <w:rPr>
          <w:rFonts w:eastAsia="Times New Roman"/>
          <w:szCs w:val="24"/>
        </w:rPr>
        <w:t>Ευχαριστώ πολύ</w:t>
      </w:r>
      <w:r w:rsidRPr="000F6239">
        <w:rPr>
          <w:rFonts w:eastAsia="Times New Roman"/>
          <w:szCs w:val="24"/>
        </w:rPr>
        <w:t>, κύριε Πρόεδρε</w:t>
      </w:r>
      <w:r>
        <w:rPr>
          <w:rFonts w:eastAsia="Times New Roman"/>
          <w:szCs w:val="24"/>
        </w:rPr>
        <w:t>,</w:t>
      </w:r>
      <w:r w:rsidRPr="000F6239">
        <w:rPr>
          <w:rFonts w:eastAsia="Times New Roman"/>
          <w:szCs w:val="24"/>
        </w:rPr>
        <w:t xml:space="preserve"> και για την ανοχή.</w:t>
      </w:r>
    </w:p>
    <w:p w14:paraId="4318B4EF" w14:textId="77777777" w:rsidR="001D7CFB" w:rsidRDefault="00EB4E04">
      <w:pPr>
        <w:spacing w:line="600" w:lineRule="auto"/>
        <w:ind w:firstLine="720"/>
        <w:jc w:val="both"/>
        <w:rPr>
          <w:rFonts w:eastAsia="Times New Roman"/>
          <w:szCs w:val="24"/>
        </w:rPr>
      </w:pPr>
      <w:r w:rsidRPr="000F6239">
        <w:rPr>
          <w:rFonts w:eastAsia="Times New Roman"/>
          <w:b/>
          <w:bCs/>
          <w:szCs w:val="24"/>
        </w:rPr>
        <w:t>ΠΡΟΕΔΡΕΥΩΝ (Γεώργιος Βαρεμένος):</w:t>
      </w:r>
      <w:r w:rsidRPr="0093237C">
        <w:rPr>
          <w:rFonts w:eastAsia="Times New Roman"/>
          <w:szCs w:val="24"/>
        </w:rPr>
        <w:t xml:space="preserve"> </w:t>
      </w:r>
      <w:r>
        <w:rPr>
          <w:rFonts w:eastAsia="Times New Roman"/>
          <w:szCs w:val="24"/>
        </w:rPr>
        <w:t>Και εμείς σας ε</w:t>
      </w:r>
      <w:r>
        <w:rPr>
          <w:rFonts w:eastAsia="Times New Roman"/>
          <w:szCs w:val="24"/>
        </w:rPr>
        <w:t>υχαριστούμε.</w:t>
      </w:r>
    </w:p>
    <w:p w14:paraId="4318B4F0" w14:textId="77777777" w:rsidR="001D7CFB" w:rsidRDefault="00EB4E04">
      <w:pPr>
        <w:spacing w:line="600" w:lineRule="auto"/>
        <w:ind w:firstLine="720"/>
        <w:jc w:val="both"/>
        <w:rPr>
          <w:rFonts w:eastAsia="Times New Roman"/>
          <w:szCs w:val="24"/>
        </w:rPr>
      </w:pPr>
      <w:r w:rsidRPr="000F6239">
        <w:rPr>
          <w:rFonts w:eastAsia="Times New Roman"/>
          <w:szCs w:val="24"/>
        </w:rPr>
        <w:t xml:space="preserve">Τον λόγο έχει ο </w:t>
      </w:r>
      <w:r w:rsidRPr="0093237C">
        <w:rPr>
          <w:rFonts w:eastAsia="Times New Roman"/>
          <w:szCs w:val="24"/>
        </w:rPr>
        <w:t xml:space="preserve">Υφυπουργός </w:t>
      </w:r>
      <w:r w:rsidRPr="000F6239">
        <w:rPr>
          <w:rFonts w:eastAsia="Times New Roman"/>
          <w:szCs w:val="24"/>
        </w:rPr>
        <w:t xml:space="preserve">Εργασίας, </w:t>
      </w:r>
      <w:r>
        <w:rPr>
          <w:rFonts w:eastAsia="Times New Roman"/>
          <w:szCs w:val="24"/>
        </w:rPr>
        <w:t xml:space="preserve">Κοινωνικής Ασφάλισης και Κοινωνικής Αλληλεγγύης </w:t>
      </w:r>
      <w:r w:rsidRPr="000F6239">
        <w:rPr>
          <w:rFonts w:eastAsia="Times New Roman"/>
          <w:szCs w:val="24"/>
        </w:rPr>
        <w:t>κ.</w:t>
      </w:r>
      <w:r w:rsidRPr="0093237C">
        <w:rPr>
          <w:rFonts w:eastAsia="Times New Roman"/>
          <w:szCs w:val="24"/>
        </w:rPr>
        <w:t xml:space="preserve"> </w:t>
      </w:r>
      <w:r w:rsidRPr="000F6239">
        <w:rPr>
          <w:rFonts w:eastAsia="Times New Roman"/>
          <w:szCs w:val="24"/>
        </w:rPr>
        <w:t xml:space="preserve">Τάσος </w:t>
      </w:r>
      <w:r w:rsidRPr="0093237C">
        <w:rPr>
          <w:rFonts w:eastAsia="Times New Roman"/>
          <w:szCs w:val="24"/>
        </w:rPr>
        <w:t>Πετρόπουλος</w:t>
      </w:r>
      <w:r w:rsidRPr="000F6239">
        <w:rPr>
          <w:rFonts w:eastAsia="Times New Roman"/>
          <w:szCs w:val="24"/>
        </w:rPr>
        <w:t>.</w:t>
      </w:r>
      <w:r w:rsidRPr="0093237C">
        <w:rPr>
          <w:rFonts w:eastAsia="Times New Roman"/>
          <w:szCs w:val="24"/>
        </w:rPr>
        <w:t xml:space="preserve"> </w:t>
      </w:r>
    </w:p>
    <w:p w14:paraId="4318B4F1" w14:textId="77777777" w:rsidR="001D7CFB" w:rsidRDefault="00EB4E04">
      <w:pPr>
        <w:spacing w:line="600" w:lineRule="auto"/>
        <w:ind w:firstLine="720"/>
        <w:jc w:val="both"/>
        <w:rPr>
          <w:rFonts w:eastAsia="Times New Roman"/>
          <w:szCs w:val="24"/>
        </w:rPr>
      </w:pPr>
      <w:r w:rsidRPr="000F6239">
        <w:rPr>
          <w:rFonts w:eastAsia="Times New Roman"/>
          <w:b/>
          <w:bCs/>
          <w:szCs w:val="24"/>
        </w:rPr>
        <w:t>ΑΝΑΣΤΑΣΙΟΣ ΠΕΤΡΟΠΟΥΛΟΣ</w:t>
      </w:r>
      <w:r w:rsidRPr="000F6239">
        <w:rPr>
          <w:rFonts w:eastAsia="Times New Roman"/>
          <w:szCs w:val="24"/>
        </w:rPr>
        <w:t xml:space="preserve"> </w:t>
      </w:r>
      <w:r w:rsidRPr="000F6239">
        <w:rPr>
          <w:rFonts w:eastAsia="Times New Roman"/>
          <w:b/>
          <w:bCs/>
          <w:szCs w:val="24"/>
        </w:rPr>
        <w:t xml:space="preserve">(Υφυπουργός Εργασίας, Κοινωνικής Ασφάλισης και Κοινωνικής Αλληλεγγύης): </w:t>
      </w:r>
      <w:r w:rsidRPr="000F6239">
        <w:rPr>
          <w:rFonts w:eastAsia="Times New Roman"/>
          <w:bCs/>
          <w:szCs w:val="24"/>
        </w:rPr>
        <w:t>Ευχαριστώ πολύ, κ</w:t>
      </w:r>
      <w:r w:rsidRPr="000F6239">
        <w:rPr>
          <w:rFonts w:eastAsia="Times New Roman"/>
          <w:szCs w:val="24"/>
        </w:rPr>
        <w:t>ύριε Πρόεδρε</w:t>
      </w:r>
      <w:r>
        <w:rPr>
          <w:rFonts w:eastAsia="Times New Roman"/>
          <w:szCs w:val="24"/>
        </w:rPr>
        <w:t>.</w:t>
      </w:r>
    </w:p>
    <w:p w14:paraId="4318B4F2" w14:textId="77777777" w:rsidR="001D7CFB" w:rsidRDefault="00EB4E04">
      <w:pPr>
        <w:spacing w:line="600" w:lineRule="auto"/>
        <w:ind w:firstLine="720"/>
        <w:jc w:val="both"/>
        <w:rPr>
          <w:rFonts w:eastAsia="Times New Roman"/>
          <w:szCs w:val="24"/>
        </w:rPr>
      </w:pPr>
      <w:r>
        <w:rPr>
          <w:rFonts w:eastAsia="Times New Roman"/>
          <w:szCs w:val="24"/>
        </w:rPr>
        <w:t>Ν</w:t>
      </w:r>
      <w:r w:rsidRPr="0093237C">
        <w:rPr>
          <w:rFonts w:eastAsia="Times New Roman"/>
          <w:szCs w:val="24"/>
        </w:rPr>
        <w:t xml:space="preserve">α </w:t>
      </w:r>
      <w:r w:rsidRPr="0093237C">
        <w:rPr>
          <w:rFonts w:eastAsia="Times New Roman"/>
          <w:szCs w:val="24"/>
        </w:rPr>
        <w:t>αποκαταστήσουμε λίγο τις αλήθειες</w:t>
      </w:r>
      <w:r>
        <w:rPr>
          <w:rFonts w:eastAsia="Times New Roman"/>
          <w:szCs w:val="24"/>
        </w:rPr>
        <w:t>.</w:t>
      </w:r>
      <w:r w:rsidRPr="0093237C">
        <w:rPr>
          <w:rFonts w:eastAsia="Times New Roman"/>
          <w:szCs w:val="24"/>
        </w:rPr>
        <w:t xml:space="preserve"> Θα ξεκινήσουμε από αυτό</w:t>
      </w:r>
      <w:r>
        <w:rPr>
          <w:rFonts w:eastAsia="Times New Roman"/>
          <w:szCs w:val="24"/>
        </w:rPr>
        <w:t xml:space="preserve"> που είπε σήμερα ο κ. Μητσοτάκης στο</w:t>
      </w:r>
      <w:r>
        <w:rPr>
          <w:rFonts w:eastAsia="Times New Roman"/>
          <w:szCs w:val="24"/>
        </w:rPr>
        <w:t>ν</w:t>
      </w:r>
      <w:r w:rsidRPr="0093237C">
        <w:rPr>
          <w:rFonts w:eastAsia="Times New Roman"/>
          <w:szCs w:val="24"/>
        </w:rPr>
        <w:t xml:space="preserve"> </w:t>
      </w:r>
      <w:r>
        <w:rPr>
          <w:rFonts w:eastAsia="Times New Roman"/>
          <w:szCs w:val="24"/>
        </w:rPr>
        <w:t>«</w:t>
      </w:r>
      <w:r w:rsidRPr="000F6239">
        <w:rPr>
          <w:rFonts w:eastAsia="Times New Roman"/>
          <w:szCs w:val="24"/>
        </w:rPr>
        <w:t>ΣΚΑΪ</w:t>
      </w:r>
      <w:r>
        <w:rPr>
          <w:rFonts w:eastAsia="Times New Roman"/>
          <w:szCs w:val="24"/>
        </w:rPr>
        <w:t>»</w:t>
      </w:r>
      <w:r>
        <w:rPr>
          <w:rFonts w:eastAsia="Times New Roman"/>
          <w:szCs w:val="24"/>
        </w:rPr>
        <w:t>,</w:t>
      </w:r>
      <w:r w:rsidRPr="000F6239">
        <w:rPr>
          <w:rFonts w:eastAsia="Times New Roman"/>
          <w:szCs w:val="24"/>
        </w:rPr>
        <w:t xml:space="preserve"> </w:t>
      </w:r>
      <w:r w:rsidRPr="0093237C">
        <w:rPr>
          <w:rFonts w:eastAsia="Times New Roman"/>
          <w:szCs w:val="24"/>
        </w:rPr>
        <w:t>στο</w:t>
      </w:r>
      <w:r>
        <w:rPr>
          <w:rFonts w:eastAsia="Times New Roman"/>
          <w:szCs w:val="24"/>
        </w:rPr>
        <w:t>ν</w:t>
      </w:r>
      <w:r w:rsidRPr="0093237C">
        <w:rPr>
          <w:rFonts w:eastAsia="Times New Roman"/>
          <w:szCs w:val="24"/>
        </w:rPr>
        <w:t xml:space="preserve"> </w:t>
      </w:r>
      <w:r>
        <w:rPr>
          <w:rFonts w:eastAsia="Times New Roman"/>
          <w:szCs w:val="24"/>
        </w:rPr>
        <w:t>Πορτοσάλτε και στον Παύλο Τσίμα. «</w:t>
      </w:r>
      <w:r w:rsidRPr="0093237C">
        <w:rPr>
          <w:rFonts w:eastAsia="Times New Roman"/>
          <w:szCs w:val="24"/>
        </w:rPr>
        <w:t>Αντί να αγοράζει το κράτος τομογράφους</w:t>
      </w:r>
      <w:r>
        <w:rPr>
          <w:rFonts w:eastAsia="Times New Roman"/>
          <w:szCs w:val="24"/>
        </w:rPr>
        <w:t>,</w:t>
      </w:r>
      <w:r w:rsidRPr="0093237C">
        <w:rPr>
          <w:rFonts w:eastAsia="Times New Roman"/>
          <w:szCs w:val="24"/>
        </w:rPr>
        <w:t xml:space="preserve"> να πληρώνουμε τους ιδιώτες που διαθέτουν το</w:t>
      </w:r>
      <w:r>
        <w:rPr>
          <w:rFonts w:eastAsia="Times New Roman"/>
          <w:szCs w:val="24"/>
        </w:rPr>
        <w:t>μ</w:t>
      </w:r>
      <w:r w:rsidRPr="0093237C">
        <w:rPr>
          <w:rFonts w:eastAsia="Times New Roman"/>
          <w:szCs w:val="24"/>
        </w:rPr>
        <w:t>ογράφους και να εργάζονται κα</w:t>
      </w:r>
      <w:r w:rsidRPr="0093237C">
        <w:rPr>
          <w:rFonts w:eastAsia="Times New Roman"/>
          <w:szCs w:val="24"/>
        </w:rPr>
        <w:t xml:space="preserve">ι </w:t>
      </w:r>
      <w:r>
        <w:rPr>
          <w:rFonts w:eastAsia="Times New Roman"/>
          <w:szCs w:val="24"/>
        </w:rPr>
        <w:t xml:space="preserve">οι </w:t>
      </w:r>
      <w:r w:rsidRPr="0093237C">
        <w:rPr>
          <w:rFonts w:eastAsia="Times New Roman"/>
          <w:szCs w:val="24"/>
        </w:rPr>
        <w:t xml:space="preserve">δημόσιοι υπάλληλοι και αν κάνουν καλά τη δουλειά τους να παίρνουν και </w:t>
      </w:r>
      <w:r>
        <w:rPr>
          <w:rFonts w:eastAsia="Times New Roman"/>
          <w:szCs w:val="24"/>
        </w:rPr>
        <w:t>ένα</w:t>
      </w:r>
      <w:r w:rsidRPr="0093237C">
        <w:rPr>
          <w:rFonts w:eastAsia="Times New Roman"/>
          <w:szCs w:val="24"/>
        </w:rPr>
        <w:t xml:space="preserve"> μπόνους</w:t>
      </w:r>
      <w:r>
        <w:rPr>
          <w:rFonts w:eastAsia="Times New Roman"/>
          <w:szCs w:val="24"/>
        </w:rPr>
        <w:t xml:space="preserve">». Αυτή είναι μια αντίληψη </w:t>
      </w:r>
      <w:r w:rsidRPr="0093237C">
        <w:rPr>
          <w:rFonts w:eastAsia="Times New Roman"/>
          <w:szCs w:val="24"/>
        </w:rPr>
        <w:t xml:space="preserve">που αφήνει άναυδο όποιον </w:t>
      </w:r>
      <w:r>
        <w:rPr>
          <w:rFonts w:eastAsia="Times New Roman"/>
          <w:szCs w:val="24"/>
        </w:rPr>
        <w:t xml:space="preserve">ακούει </w:t>
      </w:r>
      <w:r w:rsidRPr="0093237C">
        <w:rPr>
          <w:rFonts w:eastAsia="Times New Roman"/>
          <w:szCs w:val="24"/>
        </w:rPr>
        <w:t>τέτοιο πράγμα</w:t>
      </w:r>
      <w:r>
        <w:rPr>
          <w:rFonts w:eastAsia="Times New Roman"/>
          <w:szCs w:val="24"/>
        </w:rPr>
        <w:t>. Θα έλεγε κανείς, η</w:t>
      </w:r>
      <w:r w:rsidRPr="0093237C">
        <w:rPr>
          <w:rFonts w:eastAsia="Times New Roman"/>
          <w:szCs w:val="24"/>
        </w:rPr>
        <w:t xml:space="preserve"> </w:t>
      </w:r>
      <w:r>
        <w:rPr>
          <w:rFonts w:eastAsia="Times New Roman"/>
          <w:szCs w:val="24"/>
        </w:rPr>
        <w:t>«</w:t>
      </w:r>
      <w:r w:rsidRPr="0093237C">
        <w:rPr>
          <w:rFonts w:eastAsia="Times New Roman"/>
          <w:szCs w:val="24"/>
        </w:rPr>
        <w:t>NOVARTIS</w:t>
      </w:r>
      <w:r>
        <w:rPr>
          <w:rFonts w:eastAsia="Times New Roman"/>
          <w:szCs w:val="24"/>
        </w:rPr>
        <w:t>»</w:t>
      </w:r>
      <w:r w:rsidRPr="0093237C">
        <w:rPr>
          <w:rFonts w:eastAsia="Times New Roman"/>
          <w:szCs w:val="24"/>
        </w:rPr>
        <w:t xml:space="preserve"> από την πίσω πόρτα</w:t>
      </w:r>
      <w:r>
        <w:rPr>
          <w:rFonts w:eastAsia="Times New Roman"/>
          <w:szCs w:val="24"/>
        </w:rPr>
        <w:t>.</w:t>
      </w:r>
      <w:r w:rsidRPr="0093237C">
        <w:rPr>
          <w:rFonts w:eastAsia="Times New Roman"/>
          <w:szCs w:val="24"/>
        </w:rPr>
        <w:t xml:space="preserve"> Άντε πάλι ξανά</w:t>
      </w:r>
      <w:r>
        <w:rPr>
          <w:rFonts w:eastAsia="Times New Roman"/>
          <w:szCs w:val="24"/>
        </w:rPr>
        <w:t xml:space="preserve">! Γιατί η τομή </w:t>
      </w:r>
      <w:r>
        <w:rPr>
          <w:rFonts w:eastAsia="Times New Roman"/>
          <w:szCs w:val="24"/>
        </w:rPr>
        <w:t>υ</w:t>
      </w:r>
      <w:r w:rsidRPr="0093237C">
        <w:rPr>
          <w:rFonts w:eastAsia="Times New Roman"/>
          <w:szCs w:val="24"/>
        </w:rPr>
        <w:t>γείας που στηρίζ</w:t>
      </w:r>
      <w:r w:rsidRPr="0093237C">
        <w:rPr>
          <w:rFonts w:eastAsia="Times New Roman"/>
          <w:szCs w:val="24"/>
        </w:rPr>
        <w:t>ει την ύπαρξ</w:t>
      </w:r>
      <w:r>
        <w:rPr>
          <w:rFonts w:eastAsia="Times New Roman"/>
          <w:szCs w:val="24"/>
        </w:rPr>
        <w:t>ή</w:t>
      </w:r>
      <w:r w:rsidRPr="0093237C">
        <w:rPr>
          <w:rFonts w:eastAsia="Times New Roman"/>
          <w:szCs w:val="24"/>
        </w:rPr>
        <w:t xml:space="preserve"> της στην ιδιωτική σφαίρα της οικονομίας</w:t>
      </w:r>
      <w:r>
        <w:rPr>
          <w:rFonts w:eastAsia="Times New Roman"/>
          <w:szCs w:val="24"/>
        </w:rPr>
        <w:t>,</w:t>
      </w:r>
      <w:r w:rsidRPr="0093237C">
        <w:rPr>
          <w:rFonts w:eastAsia="Times New Roman"/>
          <w:szCs w:val="24"/>
        </w:rPr>
        <w:t xml:space="preserve"> δηλαδή στην επιδίωξη κερδών</w:t>
      </w:r>
      <w:r>
        <w:rPr>
          <w:rFonts w:eastAsia="Times New Roman"/>
          <w:szCs w:val="24"/>
        </w:rPr>
        <w:t>,</w:t>
      </w:r>
      <w:r w:rsidRPr="0093237C">
        <w:rPr>
          <w:rFonts w:eastAsia="Times New Roman"/>
          <w:szCs w:val="24"/>
        </w:rPr>
        <w:t xml:space="preserve"> όπου </w:t>
      </w:r>
      <w:r>
        <w:rPr>
          <w:rFonts w:eastAsia="Times New Roman"/>
          <w:szCs w:val="24"/>
        </w:rPr>
        <w:t xml:space="preserve">η </w:t>
      </w:r>
      <w:r w:rsidRPr="0093237C">
        <w:rPr>
          <w:rFonts w:eastAsia="Times New Roman"/>
          <w:szCs w:val="24"/>
        </w:rPr>
        <w:t>υγεία γίνεται εμπόρευμα</w:t>
      </w:r>
      <w:r>
        <w:rPr>
          <w:rFonts w:eastAsia="Times New Roman"/>
          <w:szCs w:val="24"/>
        </w:rPr>
        <w:t>,</w:t>
      </w:r>
      <w:r w:rsidRPr="0093237C">
        <w:rPr>
          <w:rFonts w:eastAsia="Times New Roman"/>
          <w:szCs w:val="24"/>
        </w:rPr>
        <w:t xml:space="preserve"> δεν μπορεί κανείς να περιμένει μία θετική πορεία για τη χώρα</w:t>
      </w:r>
      <w:r>
        <w:rPr>
          <w:rFonts w:eastAsia="Times New Roman"/>
          <w:szCs w:val="24"/>
        </w:rPr>
        <w:t>.</w:t>
      </w:r>
      <w:r w:rsidRPr="0093237C">
        <w:rPr>
          <w:rFonts w:eastAsia="Times New Roman"/>
          <w:szCs w:val="24"/>
        </w:rPr>
        <w:t xml:space="preserve"> </w:t>
      </w:r>
    </w:p>
    <w:p w14:paraId="4318B4F3" w14:textId="77777777" w:rsidR="001D7CFB" w:rsidRDefault="00EB4E04">
      <w:pPr>
        <w:spacing w:line="600" w:lineRule="auto"/>
        <w:ind w:firstLine="720"/>
        <w:jc w:val="both"/>
        <w:rPr>
          <w:rFonts w:eastAsia="Times New Roman"/>
          <w:szCs w:val="24"/>
        </w:rPr>
      </w:pPr>
      <w:r>
        <w:rPr>
          <w:rFonts w:eastAsia="Times New Roman"/>
          <w:szCs w:val="24"/>
        </w:rPr>
        <w:t>Μ</w:t>
      </w:r>
      <w:r w:rsidRPr="0093237C">
        <w:rPr>
          <w:rFonts w:eastAsia="Times New Roman"/>
          <w:szCs w:val="24"/>
        </w:rPr>
        <w:t>ε τέτοιες αντιλήψεις</w:t>
      </w:r>
      <w:r>
        <w:rPr>
          <w:rFonts w:eastAsia="Times New Roman"/>
          <w:szCs w:val="24"/>
        </w:rPr>
        <w:t>,</w:t>
      </w:r>
      <w:r w:rsidRPr="0093237C">
        <w:rPr>
          <w:rFonts w:eastAsia="Times New Roman"/>
          <w:szCs w:val="24"/>
        </w:rPr>
        <w:t xml:space="preserve"> πραγματικά</w:t>
      </w:r>
      <w:r>
        <w:rPr>
          <w:rFonts w:eastAsia="Times New Roman"/>
          <w:szCs w:val="24"/>
        </w:rPr>
        <w:t>,</w:t>
      </w:r>
      <w:r w:rsidRPr="0093237C">
        <w:rPr>
          <w:rFonts w:eastAsia="Times New Roman"/>
          <w:szCs w:val="24"/>
        </w:rPr>
        <w:t xml:space="preserve"> εμφορείται όλο το επιτελείο της Νέας Δημοκρατίας</w:t>
      </w:r>
      <w:r>
        <w:rPr>
          <w:rFonts w:eastAsia="Times New Roman"/>
          <w:szCs w:val="24"/>
        </w:rPr>
        <w:t>. Δ</w:t>
      </w:r>
      <w:r w:rsidRPr="0093237C">
        <w:rPr>
          <w:rFonts w:eastAsia="Times New Roman"/>
          <w:szCs w:val="24"/>
        </w:rPr>
        <w:t>εν είναι μόνο ο κ</w:t>
      </w:r>
      <w:r>
        <w:rPr>
          <w:rFonts w:eastAsia="Times New Roman"/>
          <w:szCs w:val="24"/>
        </w:rPr>
        <w:t>.</w:t>
      </w:r>
      <w:r w:rsidRPr="0093237C">
        <w:rPr>
          <w:rFonts w:eastAsia="Times New Roman"/>
          <w:szCs w:val="24"/>
        </w:rPr>
        <w:t xml:space="preserve"> Μητσοτάκης</w:t>
      </w:r>
      <w:r>
        <w:rPr>
          <w:rFonts w:eastAsia="Times New Roman"/>
          <w:szCs w:val="24"/>
        </w:rPr>
        <w:t>.</w:t>
      </w:r>
      <w:r w:rsidRPr="0093237C">
        <w:rPr>
          <w:rFonts w:eastAsia="Times New Roman"/>
          <w:szCs w:val="24"/>
        </w:rPr>
        <w:t xml:space="preserve"> </w:t>
      </w:r>
      <w:r>
        <w:rPr>
          <w:rFonts w:eastAsia="Times New Roman"/>
          <w:szCs w:val="24"/>
        </w:rPr>
        <w:t>Υ</w:t>
      </w:r>
      <w:r w:rsidRPr="0093237C">
        <w:rPr>
          <w:rFonts w:eastAsia="Times New Roman"/>
          <w:szCs w:val="24"/>
        </w:rPr>
        <w:t>πάρχουν και εξαιρέσεις</w:t>
      </w:r>
      <w:r>
        <w:rPr>
          <w:rFonts w:eastAsia="Times New Roman"/>
          <w:szCs w:val="24"/>
        </w:rPr>
        <w:t>,</w:t>
      </w:r>
      <w:r w:rsidRPr="0093237C">
        <w:rPr>
          <w:rFonts w:eastAsia="Times New Roman"/>
          <w:szCs w:val="24"/>
        </w:rPr>
        <w:t xml:space="preserve"> φυσικά</w:t>
      </w:r>
      <w:r>
        <w:rPr>
          <w:rFonts w:eastAsia="Times New Roman"/>
          <w:szCs w:val="24"/>
        </w:rPr>
        <w:t>,</w:t>
      </w:r>
      <w:r w:rsidRPr="0093237C">
        <w:rPr>
          <w:rFonts w:eastAsia="Times New Roman"/>
          <w:szCs w:val="24"/>
        </w:rPr>
        <w:t xml:space="preserve"> εντός της Νέας Δημοκρατίας</w:t>
      </w:r>
      <w:r>
        <w:rPr>
          <w:rFonts w:eastAsia="Times New Roman"/>
          <w:szCs w:val="24"/>
        </w:rPr>
        <w:t>.</w:t>
      </w:r>
      <w:r w:rsidRPr="0093237C">
        <w:rPr>
          <w:rFonts w:eastAsia="Times New Roman"/>
          <w:szCs w:val="24"/>
        </w:rPr>
        <w:t xml:space="preserve"> </w:t>
      </w:r>
      <w:r>
        <w:rPr>
          <w:rFonts w:eastAsia="Times New Roman"/>
          <w:szCs w:val="24"/>
        </w:rPr>
        <w:t>Ε</w:t>
      </w:r>
      <w:r w:rsidRPr="0093237C">
        <w:rPr>
          <w:rFonts w:eastAsia="Times New Roman"/>
          <w:szCs w:val="24"/>
        </w:rPr>
        <w:t xml:space="preserve">ίναι </w:t>
      </w:r>
      <w:r>
        <w:rPr>
          <w:rFonts w:eastAsia="Times New Roman"/>
          <w:szCs w:val="24"/>
        </w:rPr>
        <w:t>ε</w:t>
      </w:r>
      <w:r w:rsidRPr="0093237C">
        <w:rPr>
          <w:rFonts w:eastAsia="Times New Roman"/>
          <w:szCs w:val="24"/>
        </w:rPr>
        <w:t>κείνοι οι άνθρωποι που πάλευαν</w:t>
      </w:r>
      <w:r>
        <w:rPr>
          <w:rFonts w:eastAsia="Times New Roman"/>
          <w:szCs w:val="24"/>
        </w:rPr>
        <w:t>,</w:t>
      </w:r>
      <w:r w:rsidRPr="0093237C">
        <w:rPr>
          <w:rFonts w:eastAsia="Times New Roman"/>
          <w:szCs w:val="24"/>
        </w:rPr>
        <w:t xml:space="preserve"> </w:t>
      </w:r>
      <w:r>
        <w:rPr>
          <w:rFonts w:eastAsia="Times New Roman"/>
          <w:szCs w:val="24"/>
        </w:rPr>
        <w:t xml:space="preserve">που </w:t>
      </w:r>
      <w:r w:rsidRPr="0093237C">
        <w:rPr>
          <w:rFonts w:eastAsia="Times New Roman"/>
          <w:szCs w:val="24"/>
        </w:rPr>
        <w:t>προσπαθούσαν και έχουν τις παραδόσεις της κοινωνικής Νέας Δημοκρατίας</w:t>
      </w:r>
      <w:r>
        <w:rPr>
          <w:rFonts w:eastAsia="Times New Roman"/>
          <w:szCs w:val="24"/>
        </w:rPr>
        <w:t xml:space="preserve">. Μάλλον, όμως, </w:t>
      </w:r>
      <w:r w:rsidRPr="0093237C">
        <w:rPr>
          <w:rFonts w:eastAsia="Times New Roman"/>
          <w:szCs w:val="24"/>
        </w:rPr>
        <w:t>έχουν λιγοστέψει</w:t>
      </w:r>
      <w:r>
        <w:rPr>
          <w:rFonts w:eastAsia="Times New Roman"/>
          <w:szCs w:val="24"/>
        </w:rPr>
        <w:t>. Α</w:t>
      </w:r>
      <w:r w:rsidRPr="0093237C">
        <w:rPr>
          <w:rFonts w:eastAsia="Times New Roman"/>
          <w:szCs w:val="24"/>
        </w:rPr>
        <w:t>πό ό</w:t>
      </w:r>
      <w:r>
        <w:rPr>
          <w:rFonts w:eastAsia="Times New Roman"/>
          <w:szCs w:val="24"/>
        </w:rPr>
        <w:t>,</w:t>
      </w:r>
      <w:r w:rsidRPr="0093237C">
        <w:rPr>
          <w:rFonts w:eastAsia="Times New Roman"/>
          <w:szCs w:val="24"/>
        </w:rPr>
        <w:t>τι κατάλαβα νωρίτερα</w:t>
      </w:r>
      <w:r>
        <w:rPr>
          <w:rFonts w:eastAsia="Times New Roman"/>
          <w:szCs w:val="24"/>
        </w:rPr>
        <w:t>, η αρχηγική εμφάνιση του κ.</w:t>
      </w:r>
      <w:r w:rsidRPr="0093237C">
        <w:rPr>
          <w:rFonts w:eastAsia="Times New Roman"/>
          <w:szCs w:val="24"/>
        </w:rPr>
        <w:t xml:space="preserve"> Γεωργιάδη</w:t>
      </w:r>
      <w:r>
        <w:rPr>
          <w:rFonts w:eastAsia="Times New Roman"/>
          <w:szCs w:val="24"/>
        </w:rPr>
        <w:t>,</w:t>
      </w:r>
      <w:r w:rsidRPr="0093237C">
        <w:rPr>
          <w:rFonts w:eastAsia="Times New Roman"/>
          <w:szCs w:val="24"/>
        </w:rPr>
        <w:t xml:space="preserve"> η πρόβα Πρωθυπουργού για την επόμενη μέρα</w:t>
      </w:r>
      <w:r>
        <w:rPr>
          <w:rFonts w:eastAsia="Times New Roman"/>
          <w:szCs w:val="24"/>
        </w:rPr>
        <w:t>,</w:t>
      </w:r>
      <w:r w:rsidRPr="0093237C">
        <w:rPr>
          <w:rFonts w:eastAsia="Times New Roman"/>
          <w:szCs w:val="24"/>
        </w:rPr>
        <w:t xml:space="preserve"> ήταν εμφανής για </w:t>
      </w:r>
      <w:r>
        <w:rPr>
          <w:rFonts w:eastAsia="Times New Roman"/>
          <w:szCs w:val="24"/>
        </w:rPr>
        <w:t>διαθέσεις τέτοιες και</w:t>
      </w:r>
      <w:r w:rsidRPr="0093237C">
        <w:rPr>
          <w:rFonts w:eastAsia="Times New Roman"/>
          <w:szCs w:val="24"/>
        </w:rPr>
        <w:t xml:space="preserve"> συναισθήματα </w:t>
      </w:r>
      <w:r>
        <w:rPr>
          <w:rFonts w:eastAsia="Times New Roman"/>
          <w:szCs w:val="24"/>
        </w:rPr>
        <w:t>τέτοια</w:t>
      </w:r>
      <w:r w:rsidRPr="0093237C">
        <w:rPr>
          <w:rFonts w:eastAsia="Times New Roman"/>
          <w:szCs w:val="24"/>
        </w:rPr>
        <w:t xml:space="preserve"> που ενισχύονται μέσα στη Νέα Δημοκρατία</w:t>
      </w:r>
      <w:r>
        <w:rPr>
          <w:rFonts w:eastAsia="Times New Roman"/>
          <w:szCs w:val="24"/>
        </w:rPr>
        <w:t>.</w:t>
      </w:r>
    </w:p>
    <w:p w14:paraId="4318B4F4" w14:textId="77777777" w:rsidR="001D7CFB" w:rsidRDefault="00EB4E04">
      <w:pPr>
        <w:spacing w:line="600" w:lineRule="auto"/>
        <w:ind w:firstLine="720"/>
        <w:jc w:val="both"/>
        <w:rPr>
          <w:rFonts w:eastAsia="Times New Roman"/>
          <w:szCs w:val="24"/>
        </w:rPr>
      </w:pPr>
      <w:r>
        <w:rPr>
          <w:rFonts w:eastAsia="Times New Roman"/>
          <w:szCs w:val="24"/>
        </w:rPr>
        <w:t>Διότι ο κ. Γ</w:t>
      </w:r>
      <w:r w:rsidRPr="0093237C">
        <w:rPr>
          <w:rFonts w:eastAsia="Times New Roman"/>
          <w:szCs w:val="24"/>
        </w:rPr>
        <w:t>ε</w:t>
      </w:r>
      <w:r w:rsidRPr="0093237C">
        <w:rPr>
          <w:rFonts w:eastAsia="Times New Roman"/>
          <w:szCs w:val="24"/>
        </w:rPr>
        <w:t>ωργιάδης</w:t>
      </w:r>
      <w:r>
        <w:rPr>
          <w:rFonts w:eastAsia="Times New Roman"/>
          <w:szCs w:val="24"/>
        </w:rPr>
        <w:t>,</w:t>
      </w:r>
      <w:r>
        <w:rPr>
          <w:rFonts w:eastAsia="Times New Roman"/>
          <w:szCs w:val="24"/>
        </w:rPr>
        <w:t xml:space="preserve"> μ</w:t>
      </w:r>
      <w:r w:rsidRPr="0093237C">
        <w:rPr>
          <w:rFonts w:eastAsia="Times New Roman"/>
          <w:szCs w:val="24"/>
        </w:rPr>
        <w:t>ην ξεχνάμε</w:t>
      </w:r>
      <w:r>
        <w:rPr>
          <w:rFonts w:eastAsia="Times New Roman"/>
          <w:szCs w:val="24"/>
        </w:rPr>
        <w:t>,</w:t>
      </w:r>
      <w:r w:rsidRPr="0093237C">
        <w:rPr>
          <w:rFonts w:eastAsia="Times New Roman"/>
          <w:szCs w:val="24"/>
        </w:rPr>
        <w:t xml:space="preserve"> </w:t>
      </w:r>
      <w:r>
        <w:rPr>
          <w:rFonts w:eastAsia="Times New Roman"/>
          <w:szCs w:val="24"/>
        </w:rPr>
        <w:t>ντρεπόταν</w:t>
      </w:r>
      <w:r w:rsidRPr="0093237C">
        <w:rPr>
          <w:rFonts w:eastAsia="Times New Roman"/>
          <w:szCs w:val="24"/>
        </w:rPr>
        <w:t xml:space="preserve"> για τη Νέα Δημοκρατία πριν κάποια χρόνια</w:t>
      </w:r>
      <w:r>
        <w:rPr>
          <w:rFonts w:eastAsia="Times New Roman"/>
          <w:szCs w:val="24"/>
        </w:rPr>
        <w:t>. Ν</w:t>
      </w:r>
      <w:r w:rsidRPr="0093237C">
        <w:rPr>
          <w:rFonts w:eastAsia="Times New Roman"/>
          <w:szCs w:val="24"/>
        </w:rPr>
        <w:t xml:space="preserve">τρεπόταν για </w:t>
      </w:r>
      <w:r>
        <w:rPr>
          <w:rFonts w:eastAsia="Times New Roman"/>
          <w:szCs w:val="24"/>
        </w:rPr>
        <w:t>πολλούς</w:t>
      </w:r>
      <w:r w:rsidRPr="0093237C">
        <w:rPr>
          <w:rFonts w:eastAsia="Times New Roman"/>
          <w:szCs w:val="24"/>
        </w:rPr>
        <w:t xml:space="preserve"> μέσα στη Νέα Δημοκρατία και αυτά έχουν καταγραφεί με πολύ έντονο τρόπο</w:t>
      </w:r>
      <w:r>
        <w:rPr>
          <w:rFonts w:eastAsia="Times New Roman"/>
          <w:szCs w:val="24"/>
        </w:rPr>
        <w:t>. Σήμερα δήλωσε</w:t>
      </w:r>
      <w:r w:rsidRPr="0093237C">
        <w:rPr>
          <w:rFonts w:eastAsia="Times New Roman"/>
          <w:szCs w:val="24"/>
        </w:rPr>
        <w:t xml:space="preserve"> ότι είναι υπερήφανος που είναι στη Νέα Δημοκρατία</w:t>
      </w:r>
      <w:r>
        <w:rPr>
          <w:rFonts w:eastAsia="Times New Roman"/>
          <w:szCs w:val="24"/>
        </w:rPr>
        <w:t>.</w:t>
      </w:r>
      <w:r w:rsidRPr="0093237C">
        <w:rPr>
          <w:rFonts w:eastAsia="Times New Roman"/>
          <w:szCs w:val="24"/>
        </w:rPr>
        <w:t xml:space="preserve"> Έχει ο καιρός να δούμε</w:t>
      </w:r>
      <w:r w:rsidRPr="0093237C">
        <w:rPr>
          <w:rFonts w:eastAsia="Times New Roman"/>
          <w:szCs w:val="24"/>
        </w:rPr>
        <w:t xml:space="preserve"> τι θα γίνει</w:t>
      </w:r>
      <w:r>
        <w:rPr>
          <w:rFonts w:eastAsia="Times New Roman"/>
          <w:szCs w:val="24"/>
        </w:rPr>
        <w:t>.</w:t>
      </w:r>
    </w:p>
    <w:p w14:paraId="4318B4F5" w14:textId="77777777" w:rsidR="001D7CFB" w:rsidRDefault="00EB4E04">
      <w:pPr>
        <w:spacing w:line="600" w:lineRule="auto"/>
        <w:ind w:firstLine="720"/>
        <w:jc w:val="both"/>
        <w:rPr>
          <w:rFonts w:eastAsia="Times New Roman"/>
          <w:szCs w:val="24"/>
        </w:rPr>
      </w:pPr>
      <w:r>
        <w:rPr>
          <w:rFonts w:eastAsia="Times New Roman"/>
          <w:b/>
          <w:szCs w:val="24"/>
        </w:rPr>
        <w:t xml:space="preserve">ΙΩΑΝΝΗΣ ΒΡΟΥΤΣΗΣ: </w:t>
      </w:r>
      <w:r w:rsidRPr="00A40041">
        <w:rPr>
          <w:rFonts w:eastAsia="Times New Roman"/>
          <w:szCs w:val="24"/>
        </w:rPr>
        <w:t>Και εσείς σ</w:t>
      </w:r>
      <w:r>
        <w:rPr>
          <w:rFonts w:eastAsia="Times New Roman"/>
          <w:szCs w:val="24"/>
        </w:rPr>
        <w:t>το ΠΑΣΟΚ ήσασταν, κύριε Πετρόπουλε</w:t>
      </w:r>
      <w:r>
        <w:rPr>
          <w:rFonts w:eastAsia="Times New Roman"/>
          <w:szCs w:val="24"/>
        </w:rPr>
        <w:t>!</w:t>
      </w:r>
    </w:p>
    <w:p w14:paraId="4318B4F6" w14:textId="77777777" w:rsidR="001D7CFB" w:rsidRDefault="00EB4E04">
      <w:pPr>
        <w:spacing w:line="600" w:lineRule="auto"/>
        <w:ind w:firstLine="720"/>
        <w:jc w:val="both"/>
        <w:rPr>
          <w:rFonts w:eastAsia="Times New Roman"/>
          <w:szCs w:val="24"/>
        </w:rPr>
      </w:pPr>
      <w:r>
        <w:rPr>
          <w:rFonts w:eastAsia="Times New Roman"/>
          <w:b/>
          <w:bCs/>
          <w:szCs w:val="24"/>
        </w:rPr>
        <w:t>ΑΝΑΣΤΑΣΙΟΣ ΠΕΤΡΟΠΟΥΛΟΣ</w:t>
      </w:r>
      <w:r>
        <w:rPr>
          <w:rFonts w:eastAsia="Times New Roman"/>
          <w:szCs w:val="24"/>
        </w:rPr>
        <w:t xml:space="preserve"> </w:t>
      </w:r>
      <w:r>
        <w:rPr>
          <w:rFonts w:eastAsia="Times New Roman"/>
          <w:b/>
          <w:bCs/>
          <w:szCs w:val="24"/>
        </w:rPr>
        <w:t xml:space="preserve">(Υφυπουργός Εργασίας, Κοινωνικής Ασφάλισης και Κοινωνικής Αλληλεγγύης): </w:t>
      </w:r>
      <w:r>
        <w:rPr>
          <w:rFonts w:eastAsia="Times New Roman"/>
          <w:szCs w:val="24"/>
        </w:rPr>
        <w:t xml:space="preserve"> Εγώ ήμουν </w:t>
      </w:r>
      <w:r w:rsidRPr="0093237C">
        <w:rPr>
          <w:rFonts w:eastAsia="Times New Roman"/>
          <w:szCs w:val="24"/>
        </w:rPr>
        <w:t>στο Εργατικό Κίνημα</w:t>
      </w:r>
      <w:r>
        <w:rPr>
          <w:rFonts w:eastAsia="Times New Roman"/>
          <w:szCs w:val="24"/>
        </w:rPr>
        <w:t>,</w:t>
      </w:r>
      <w:r w:rsidRPr="0093237C">
        <w:rPr>
          <w:rFonts w:eastAsia="Times New Roman"/>
          <w:szCs w:val="24"/>
        </w:rPr>
        <w:t xml:space="preserve"> στο Κομμουνιστικό Κίνημα από παιδάκι</w:t>
      </w:r>
      <w:r>
        <w:rPr>
          <w:rFonts w:eastAsia="Times New Roman"/>
          <w:szCs w:val="24"/>
        </w:rPr>
        <w:t xml:space="preserve">. </w:t>
      </w:r>
    </w:p>
    <w:p w14:paraId="4318B4F7" w14:textId="77777777" w:rsidR="001D7CFB" w:rsidRDefault="00EB4E04">
      <w:pPr>
        <w:spacing w:line="600" w:lineRule="auto"/>
        <w:ind w:firstLine="720"/>
        <w:jc w:val="both"/>
        <w:rPr>
          <w:rFonts w:eastAsia="Times New Roman"/>
          <w:szCs w:val="24"/>
        </w:rPr>
      </w:pPr>
      <w:r>
        <w:rPr>
          <w:rFonts w:eastAsia="Times New Roman"/>
          <w:b/>
          <w:szCs w:val="24"/>
        </w:rPr>
        <w:t>ΙΩΑΝΝΗΣ ΒΡΟ</w:t>
      </w:r>
      <w:r>
        <w:rPr>
          <w:rFonts w:eastAsia="Times New Roman"/>
          <w:b/>
          <w:szCs w:val="24"/>
        </w:rPr>
        <w:t xml:space="preserve">ΥΤΣΗΣ: </w:t>
      </w:r>
      <w:r w:rsidRPr="00A40041">
        <w:rPr>
          <w:rFonts w:eastAsia="Times New Roman"/>
          <w:szCs w:val="24"/>
        </w:rPr>
        <w:t>Και εσείς σ</w:t>
      </w:r>
      <w:r>
        <w:rPr>
          <w:rFonts w:eastAsia="Times New Roman"/>
          <w:szCs w:val="24"/>
        </w:rPr>
        <w:t>το ΠΑΣΟΚ ήσασταν, κύριε Πετρόπουλε</w:t>
      </w:r>
      <w:r>
        <w:rPr>
          <w:rFonts w:eastAsia="Times New Roman"/>
          <w:szCs w:val="24"/>
        </w:rPr>
        <w:t>!</w:t>
      </w:r>
    </w:p>
    <w:p w14:paraId="4318B4F8" w14:textId="77777777" w:rsidR="001D7CFB" w:rsidRDefault="00EB4E04">
      <w:pPr>
        <w:spacing w:line="600" w:lineRule="auto"/>
        <w:ind w:firstLine="720"/>
        <w:jc w:val="both"/>
        <w:rPr>
          <w:rFonts w:eastAsia="Times New Roman"/>
          <w:szCs w:val="24"/>
        </w:rPr>
      </w:pPr>
      <w:r w:rsidRPr="006402D7">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szCs w:val="24"/>
        </w:rPr>
        <w:t xml:space="preserve"> Καλά, δ</w:t>
      </w:r>
      <w:r w:rsidRPr="0093237C">
        <w:rPr>
          <w:rFonts w:eastAsia="Times New Roman"/>
          <w:szCs w:val="24"/>
        </w:rPr>
        <w:t>εν πειράζει</w:t>
      </w:r>
      <w:r>
        <w:rPr>
          <w:rFonts w:eastAsia="Times New Roman"/>
          <w:szCs w:val="24"/>
        </w:rPr>
        <w:t>. Εσύ έχεις προοπτική</w:t>
      </w:r>
      <w:r w:rsidRPr="0093237C">
        <w:rPr>
          <w:rFonts w:eastAsia="Times New Roman"/>
          <w:szCs w:val="24"/>
        </w:rPr>
        <w:t xml:space="preserve"> καλή</w:t>
      </w:r>
      <w:r>
        <w:rPr>
          <w:rFonts w:eastAsia="Times New Roman"/>
          <w:szCs w:val="24"/>
        </w:rPr>
        <w:t>,</w:t>
      </w:r>
      <w:r w:rsidRPr="0093237C">
        <w:rPr>
          <w:rFonts w:eastAsia="Times New Roman"/>
          <w:szCs w:val="24"/>
        </w:rPr>
        <w:t xml:space="preserve"> μπορείς να πας και ακόμα πιο δεξιά</w:t>
      </w:r>
      <w:r>
        <w:rPr>
          <w:rFonts w:eastAsia="Times New Roman"/>
          <w:szCs w:val="24"/>
        </w:rPr>
        <w:t>,</w:t>
      </w:r>
      <w:r w:rsidRPr="0093237C">
        <w:rPr>
          <w:rFonts w:eastAsia="Times New Roman"/>
          <w:szCs w:val="24"/>
        </w:rPr>
        <w:t xml:space="preserve"> άμα </w:t>
      </w:r>
      <w:r>
        <w:rPr>
          <w:rFonts w:eastAsia="Times New Roman"/>
          <w:szCs w:val="24"/>
        </w:rPr>
        <w:t>έ</w:t>
      </w:r>
      <w:r w:rsidRPr="0093237C">
        <w:rPr>
          <w:rFonts w:eastAsia="Times New Roman"/>
          <w:szCs w:val="24"/>
        </w:rPr>
        <w:t xml:space="preserve">τσι λειτουργείς και </w:t>
      </w:r>
      <w:r w:rsidRPr="0093237C">
        <w:rPr>
          <w:rFonts w:eastAsia="Times New Roman"/>
          <w:szCs w:val="24"/>
        </w:rPr>
        <w:t>σκέφτεσαι</w:t>
      </w:r>
      <w:r>
        <w:rPr>
          <w:rFonts w:eastAsia="Times New Roman"/>
          <w:szCs w:val="24"/>
        </w:rPr>
        <w:t>.</w:t>
      </w:r>
    </w:p>
    <w:p w14:paraId="4318B4F9" w14:textId="77777777" w:rsidR="001D7CFB" w:rsidRDefault="00EB4E04">
      <w:pPr>
        <w:spacing w:line="600" w:lineRule="auto"/>
        <w:ind w:firstLine="720"/>
        <w:jc w:val="both"/>
        <w:rPr>
          <w:rFonts w:eastAsia="Times New Roman"/>
          <w:szCs w:val="24"/>
        </w:rPr>
      </w:pPr>
      <w:r>
        <w:rPr>
          <w:rFonts w:eastAsia="Times New Roman"/>
          <w:szCs w:val="24"/>
        </w:rPr>
        <w:t xml:space="preserve">Λέτε διάφορα, ότι </w:t>
      </w:r>
      <w:r w:rsidRPr="0093237C">
        <w:rPr>
          <w:rFonts w:eastAsia="Times New Roman"/>
          <w:szCs w:val="24"/>
        </w:rPr>
        <w:t>κόψαμε εμείς το ΕΚΑΣ</w:t>
      </w:r>
      <w:r>
        <w:rPr>
          <w:rFonts w:eastAsia="Times New Roman"/>
          <w:szCs w:val="24"/>
        </w:rPr>
        <w:t>.</w:t>
      </w:r>
      <w:r w:rsidRPr="0093237C">
        <w:rPr>
          <w:rFonts w:eastAsia="Times New Roman"/>
          <w:szCs w:val="24"/>
        </w:rPr>
        <w:t xml:space="preserve"> </w:t>
      </w:r>
      <w:r>
        <w:rPr>
          <w:rFonts w:eastAsia="Times New Roman"/>
          <w:szCs w:val="24"/>
        </w:rPr>
        <w:t>Θ</w:t>
      </w:r>
      <w:r w:rsidRPr="00953165">
        <w:rPr>
          <w:rFonts w:eastAsia="Times New Roman"/>
          <w:szCs w:val="24"/>
        </w:rPr>
        <w:t>α ήθελα</w:t>
      </w:r>
      <w:r>
        <w:rPr>
          <w:rFonts w:eastAsia="Times New Roman"/>
          <w:szCs w:val="24"/>
        </w:rPr>
        <w:t>,</w:t>
      </w:r>
      <w:r w:rsidRPr="00953165">
        <w:rPr>
          <w:rFonts w:eastAsia="Times New Roman"/>
          <w:szCs w:val="24"/>
        </w:rPr>
        <w:t xml:space="preserve"> λοιπόν</w:t>
      </w:r>
      <w:r>
        <w:rPr>
          <w:rFonts w:eastAsia="Times New Roman"/>
          <w:szCs w:val="24"/>
        </w:rPr>
        <w:t>,</w:t>
      </w:r>
      <w:r w:rsidRPr="00953165">
        <w:rPr>
          <w:rFonts w:eastAsia="Times New Roman"/>
          <w:szCs w:val="24"/>
        </w:rPr>
        <w:t xml:space="preserve"> να υπενθυμίσω </w:t>
      </w:r>
      <w:r>
        <w:rPr>
          <w:rFonts w:eastAsia="Times New Roman"/>
          <w:szCs w:val="24"/>
        </w:rPr>
        <w:t xml:space="preserve">όσον αφορά </w:t>
      </w:r>
      <w:r w:rsidRPr="00953165">
        <w:rPr>
          <w:rFonts w:eastAsia="Times New Roman"/>
          <w:szCs w:val="24"/>
        </w:rPr>
        <w:t>το θέμα του ΕΚΑΣ</w:t>
      </w:r>
      <w:r>
        <w:rPr>
          <w:rFonts w:eastAsia="Times New Roman"/>
          <w:szCs w:val="24"/>
        </w:rPr>
        <w:t>: Ό</w:t>
      </w:r>
      <w:r w:rsidRPr="00953165">
        <w:rPr>
          <w:rFonts w:eastAsia="Times New Roman"/>
          <w:szCs w:val="24"/>
        </w:rPr>
        <w:t>πως ξέρετε</w:t>
      </w:r>
      <w:r>
        <w:rPr>
          <w:rFonts w:eastAsia="Times New Roman"/>
          <w:szCs w:val="24"/>
        </w:rPr>
        <w:t>,</w:t>
      </w:r>
      <w:r w:rsidRPr="00953165">
        <w:rPr>
          <w:rFonts w:eastAsia="Times New Roman"/>
          <w:szCs w:val="24"/>
        </w:rPr>
        <w:t xml:space="preserve"> με το άρθρο 39 του ν</w:t>
      </w:r>
      <w:r>
        <w:rPr>
          <w:rFonts w:eastAsia="Times New Roman"/>
          <w:szCs w:val="24"/>
        </w:rPr>
        <w:t>.</w:t>
      </w:r>
      <w:r w:rsidRPr="00953165">
        <w:rPr>
          <w:rFonts w:eastAsia="Times New Roman"/>
          <w:szCs w:val="24"/>
        </w:rPr>
        <w:t xml:space="preserve">3863 του 2010 ρυθμίστηκε </w:t>
      </w:r>
      <w:r>
        <w:rPr>
          <w:rFonts w:eastAsia="Times New Roman"/>
          <w:szCs w:val="24"/>
        </w:rPr>
        <w:t>π</w:t>
      </w:r>
      <w:r w:rsidRPr="00953165">
        <w:rPr>
          <w:rFonts w:eastAsia="Times New Roman"/>
          <w:szCs w:val="24"/>
        </w:rPr>
        <w:t xml:space="preserve">οια </w:t>
      </w:r>
      <w:r>
        <w:rPr>
          <w:rFonts w:eastAsia="Times New Roman"/>
          <w:szCs w:val="24"/>
        </w:rPr>
        <w:t xml:space="preserve">θα είναι </w:t>
      </w:r>
      <w:r w:rsidRPr="00953165">
        <w:rPr>
          <w:rFonts w:eastAsia="Times New Roman"/>
          <w:szCs w:val="24"/>
        </w:rPr>
        <w:t>η σύνταξη από τον Ιανουάριο του 2015</w:t>
      </w:r>
      <w:r>
        <w:rPr>
          <w:rFonts w:eastAsia="Times New Roman"/>
          <w:szCs w:val="24"/>
        </w:rPr>
        <w:t>.</w:t>
      </w:r>
      <w:r w:rsidRPr="00953165">
        <w:rPr>
          <w:rFonts w:eastAsia="Times New Roman"/>
          <w:szCs w:val="24"/>
        </w:rPr>
        <w:t xml:space="preserve"> </w:t>
      </w:r>
      <w:r>
        <w:rPr>
          <w:rFonts w:eastAsia="Times New Roman"/>
          <w:szCs w:val="24"/>
        </w:rPr>
        <w:t>Κ</w:t>
      </w:r>
      <w:r w:rsidRPr="00953165">
        <w:rPr>
          <w:rFonts w:eastAsia="Times New Roman"/>
          <w:szCs w:val="24"/>
        </w:rPr>
        <w:t xml:space="preserve">αι προκύπτει ευθέως </w:t>
      </w:r>
      <w:r>
        <w:rPr>
          <w:rFonts w:eastAsia="Times New Roman"/>
          <w:szCs w:val="24"/>
        </w:rPr>
        <w:t>-δ</w:t>
      </w:r>
      <w:r w:rsidRPr="00953165">
        <w:rPr>
          <w:rFonts w:eastAsia="Times New Roman"/>
          <w:szCs w:val="24"/>
        </w:rPr>
        <w:t xml:space="preserve">εν </w:t>
      </w:r>
      <w:r w:rsidRPr="00953165">
        <w:rPr>
          <w:rFonts w:eastAsia="Times New Roman"/>
          <w:szCs w:val="24"/>
        </w:rPr>
        <w:t>χρειάζεται ερμηνείες</w:t>
      </w:r>
      <w:r>
        <w:rPr>
          <w:rFonts w:eastAsia="Times New Roman"/>
          <w:szCs w:val="24"/>
        </w:rPr>
        <w:t>-</w:t>
      </w:r>
      <w:r w:rsidRPr="00953165">
        <w:rPr>
          <w:rFonts w:eastAsia="Times New Roman"/>
          <w:szCs w:val="24"/>
        </w:rPr>
        <w:t xml:space="preserve"> ότι η σύνταξη από το</w:t>
      </w:r>
      <w:r>
        <w:rPr>
          <w:rFonts w:eastAsia="Times New Roman"/>
          <w:szCs w:val="24"/>
        </w:rPr>
        <w:t>ν</w:t>
      </w:r>
      <w:r w:rsidRPr="00953165">
        <w:rPr>
          <w:rFonts w:eastAsia="Times New Roman"/>
          <w:szCs w:val="24"/>
        </w:rPr>
        <w:t xml:space="preserve"> Γενάρη του </w:t>
      </w:r>
      <w:r>
        <w:rPr>
          <w:rFonts w:eastAsia="Times New Roman"/>
          <w:szCs w:val="24"/>
        </w:rPr>
        <w:t>20</w:t>
      </w:r>
      <w:r w:rsidRPr="00953165">
        <w:rPr>
          <w:rFonts w:eastAsia="Times New Roman"/>
          <w:szCs w:val="24"/>
        </w:rPr>
        <w:t xml:space="preserve">15 δεν περιλαμβάνει </w:t>
      </w:r>
      <w:r>
        <w:rPr>
          <w:rFonts w:eastAsia="Times New Roman"/>
          <w:szCs w:val="24"/>
        </w:rPr>
        <w:t xml:space="preserve">ΕΚΑΣ. Το ΕΚΑΣ </w:t>
      </w:r>
      <w:r w:rsidRPr="00953165">
        <w:rPr>
          <w:rFonts w:eastAsia="Times New Roman"/>
          <w:szCs w:val="24"/>
        </w:rPr>
        <w:t>είχε ήδη κοπεί</w:t>
      </w:r>
      <w:r>
        <w:rPr>
          <w:rFonts w:eastAsia="Times New Roman"/>
          <w:szCs w:val="24"/>
        </w:rPr>
        <w:t>. Το 2015…</w:t>
      </w:r>
    </w:p>
    <w:p w14:paraId="4318B4FA" w14:textId="77777777" w:rsidR="001D7CFB" w:rsidRDefault="00EB4E04">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Ποιος το λέει αυτό;</w:t>
      </w:r>
    </w:p>
    <w:p w14:paraId="4318B4FB" w14:textId="77777777" w:rsidR="001D7CFB" w:rsidRDefault="00EB4E04">
      <w:pPr>
        <w:spacing w:line="600" w:lineRule="auto"/>
        <w:ind w:firstLine="720"/>
        <w:jc w:val="both"/>
        <w:rPr>
          <w:rFonts w:eastAsia="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szCs w:val="24"/>
        </w:rPr>
        <w:t xml:space="preserve"> Δ</w:t>
      </w:r>
      <w:r w:rsidRPr="00953165">
        <w:rPr>
          <w:rFonts w:eastAsia="Times New Roman"/>
          <w:szCs w:val="24"/>
        </w:rPr>
        <w:t>ιαβά</w:t>
      </w:r>
      <w:r>
        <w:rPr>
          <w:rFonts w:eastAsia="Times New Roman"/>
          <w:szCs w:val="24"/>
        </w:rPr>
        <w:t>σ</w:t>
      </w:r>
      <w:r w:rsidRPr="00953165">
        <w:rPr>
          <w:rFonts w:eastAsia="Times New Roman"/>
          <w:szCs w:val="24"/>
        </w:rPr>
        <w:t>τ</w:t>
      </w:r>
      <w:r w:rsidRPr="00953165">
        <w:rPr>
          <w:rFonts w:eastAsia="Times New Roman"/>
          <w:szCs w:val="24"/>
        </w:rPr>
        <w:t>ε</w:t>
      </w:r>
      <w:r>
        <w:rPr>
          <w:rFonts w:eastAsia="Times New Roman"/>
          <w:szCs w:val="24"/>
        </w:rPr>
        <w:t xml:space="preserve"> τον. Ήσασταν και </w:t>
      </w:r>
      <w:r w:rsidRPr="00953165">
        <w:rPr>
          <w:rFonts w:eastAsia="Times New Roman"/>
          <w:szCs w:val="24"/>
        </w:rPr>
        <w:t>Υπουργός Εργασίας</w:t>
      </w:r>
      <w:r>
        <w:rPr>
          <w:rFonts w:eastAsia="Times New Roman"/>
          <w:szCs w:val="24"/>
        </w:rPr>
        <w:t>, κύριε Β</w:t>
      </w:r>
      <w:r w:rsidRPr="00953165">
        <w:rPr>
          <w:rFonts w:eastAsia="Times New Roman"/>
          <w:szCs w:val="24"/>
        </w:rPr>
        <w:t>ρούτση</w:t>
      </w:r>
      <w:r>
        <w:rPr>
          <w:rFonts w:eastAsia="Times New Roman"/>
          <w:szCs w:val="24"/>
        </w:rPr>
        <w:t xml:space="preserve">. Δεν είναι δυνατό να αγνοείτε στοιχειώδη πράγματα, τα οποία ενυπάρχουν, μάλιστα, </w:t>
      </w:r>
      <w:r w:rsidRPr="00953165">
        <w:rPr>
          <w:rFonts w:eastAsia="Times New Roman"/>
          <w:szCs w:val="24"/>
        </w:rPr>
        <w:t>στο πρώτο μνημόνιο</w:t>
      </w:r>
      <w:r>
        <w:rPr>
          <w:rFonts w:eastAsia="Times New Roman"/>
          <w:szCs w:val="24"/>
        </w:rPr>
        <w:t>,</w:t>
      </w:r>
      <w:r w:rsidRPr="00953165">
        <w:rPr>
          <w:rFonts w:eastAsia="Times New Roman"/>
          <w:szCs w:val="24"/>
        </w:rPr>
        <w:t xml:space="preserve"> το οποίο συμπεριλαμβάνει το</w:t>
      </w:r>
      <w:r>
        <w:rPr>
          <w:rFonts w:eastAsia="Times New Roman"/>
          <w:szCs w:val="24"/>
        </w:rPr>
        <w:t>ν</w:t>
      </w:r>
      <w:r w:rsidRPr="00953165">
        <w:rPr>
          <w:rFonts w:eastAsia="Times New Roman"/>
          <w:szCs w:val="24"/>
        </w:rPr>
        <w:t xml:space="preserve"> ν</w:t>
      </w:r>
      <w:r>
        <w:rPr>
          <w:rFonts w:eastAsia="Times New Roman"/>
          <w:szCs w:val="24"/>
        </w:rPr>
        <w:t>.</w:t>
      </w:r>
      <w:r w:rsidRPr="00953165">
        <w:rPr>
          <w:rFonts w:eastAsia="Times New Roman"/>
          <w:szCs w:val="24"/>
        </w:rPr>
        <w:t xml:space="preserve">3863 </w:t>
      </w:r>
      <w:r>
        <w:rPr>
          <w:rFonts w:eastAsia="Times New Roman"/>
          <w:szCs w:val="24"/>
        </w:rPr>
        <w:t>του 2010</w:t>
      </w:r>
      <w:r w:rsidRPr="00953165">
        <w:rPr>
          <w:rFonts w:eastAsia="Times New Roman"/>
          <w:szCs w:val="24"/>
        </w:rPr>
        <w:t xml:space="preserve"> και έχει βάλει και τις σχετικές ρήτρες για τις δημοσιονομι</w:t>
      </w:r>
      <w:r w:rsidRPr="00953165">
        <w:rPr>
          <w:rFonts w:eastAsia="Times New Roman"/>
          <w:szCs w:val="24"/>
        </w:rPr>
        <w:t>κές δαπάνες</w:t>
      </w:r>
      <w:r>
        <w:rPr>
          <w:rFonts w:eastAsia="Times New Roman"/>
          <w:szCs w:val="24"/>
        </w:rPr>
        <w:t>,</w:t>
      </w:r>
      <w:r w:rsidRPr="00953165">
        <w:rPr>
          <w:rFonts w:eastAsia="Times New Roman"/>
          <w:szCs w:val="24"/>
        </w:rPr>
        <w:t xml:space="preserve"> με τις οποίες δεσμεύτηκε η χώρα</w:t>
      </w:r>
      <w:r>
        <w:rPr>
          <w:rFonts w:eastAsia="Times New Roman"/>
          <w:szCs w:val="24"/>
        </w:rPr>
        <w:t>.</w:t>
      </w:r>
    </w:p>
    <w:p w14:paraId="4318B4FC" w14:textId="77777777" w:rsidR="001D7CFB" w:rsidRDefault="00EB4E04">
      <w:pPr>
        <w:spacing w:line="600" w:lineRule="auto"/>
        <w:ind w:firstLine="720"/>
        <w:jc w:val="both"/>
        <w:rPr>
          <w:rFonts w:eastAsia="Times New Roman"/>
          <w:szCs w:val="24"/>
        </w:rPr>
      </w:pPr>
      <w:r>
        <w:rPr>
          <w:rFonts w:eastAsia="Times New Roman"/>
          <w:szCs w:val="24"/>
        </w:rPr>
        <w:t>Διαβάστε, λοιπόν. Εσ</w:t>
      </w:r>
      <w:r w:rsidRPr="00953165">
        <w:rPr>
          <w:rFonts w:eastAsia="Times New Roman"/>
          <w:szCs w:val="24"/>
        </w:rPr>
        <w:t>είς θέλετε να γίνετε κυβέρνηση και δεν ξέρετε τι υπάρχει στο νομοθετικό καθεστώς που στηρίξατε</w:t>
      </w:r>
      <w:r>
        <w:rPr>
          <w:rFonts w:eastAsia="Times New Roman"/>
          <w:szCs w:val="24"/>
        </w:rPr>
        <w:t>.</w:t>
      </w:r>
      <w:r w:rsidRPr="00953165">
        <w:rPr>
          <w:rFonts w:eastAsia="Times New Roman"/>
          <w:szCs w:val="24"/>
        </w:rPr>
        <w:t xml:space="preserve"> </w:t>
      </w:r>
      <w:r>
        <w:rPr>
          <w:rFonts w:eastAsia="Times New Roman"/>
          <w:szCs w:val="24"/>
        </w:rPr>
        <w:t>Α</w:t>
      </w:r>
      <w:r w:rsidRPr="00953165">
        <w:rPr>
          <w:rFonts w:eastAsia="Times New Roman"/>
          <w:szCs w:val="24"/>
        </w:rPr>
        <w:t xml:space="preserve">πορώ πώς θα </w:t>
      </w:r>
      <w:r>
        <w:rPr>
          <w:rFonts w:eastAsia="Times New Roman"/>
          <w:szCs w:val="24"/>
        </w:rPr>
        <w:t>κυβερνούσατε, αν ερχόταν η στιγμή να γίνετε κυβέρνηση.</w:t>
      </w:r>
    </w:p>
    <w:p w14:paraId="4318B4FD" w14:textId="77777777" w:rsidR="001D7CFB" w:rsidRDefault="00EB4E04">
      <w:pPr>
        <w:spacing w:line="600" w:lineRule="auto"/>
        <w:ind w:firstLine="720"/>
        <w:jc w:val="both"/>
        <w:rPr>
          <w:rFonts w:eastAsia="Times New Roman"/>
          <w:szCs w:val="24"/>
        </w:rPr>
      </w:pPr>
      <w:r>
        <w:rPr>
          <w:rFonts w:eastAsia="Times New Roman"/>
          <w:szCs w:val="24"/>
        </w:rPr>
        <w:t xml:space="preserve">Αυτά είναι </w:t>
      </w:r>
      <w:r w:rsidRPr="00953165">
        <w:rPr>
          <w:rFonts w:eastAsia="Times New Roman"/>
          <w:szCs w:val="24"/>
        </w:rPr>
        <w:t>στο άρθρο 39</w:t>
      </w:r>
      <w:r>
        <w:rPr>
          <w:rFonts w:eastAsia="Times New Roman"/>
          <w:szCs w:val="24"/>
        </w:rPr>
        <w:t>.</w:t>
      </w:r>
      <w:r w:rsidRPr="00953165">
        <w:rPr>
          <w:rFonts w:eastAsia="Times New Roman"/>
          <w:szCs w:val="24"/>
        </w:rPr>
        <w:t xml:space="preserve"> </w:t>
      </w:r>
      <w:r>
        <w:rPr>
          <w:rFonts w:eastAsia="Times New Roman"/>
          <w:szCs w:val="24"/>
        </w:rPr>
        <w:t>Κ</w:t>
      </w:r>
      <w:r w:rsidRPr="00953165">
        <w:rPr>
          <w:rFonts w:eastAsia="Times New Roman"/>
          <w:szCs w:val="24"/>
        </w:rPr>
        <w:t xml:space="preserve">αι είναι σαφές ότι οι προνοιακές παροχές </w:t>
      </w:r>
      <w:r>
        <w:rPr>
          <w:rFonts w:eastAsia="Times New Roman"/>
          <w:szCs w:val="24"/>
        </w:rPr>
        <w:t xml:space="preserve">συμπεριελάμβαναν </w:t>
      </w:r>
      <w:r w:rsidRPr="00953165">
        <w:rPr>
          <w:rFonts w:eastAsia="Times New Roman"/>
          <w:szCs w:val="24"/>
        </w:rPr>
        <w:t xml:space="preserve">πλέον και το </w:t>
      </w:r>
      <w:r>
        <w:rPr>
          <w:rFonts w:eastAsia="Times New Roman"/>
          <w:szCs w:val="24"/>
        </w:rPr>
        <w:t xml:space="preserve">ΕΚΑΣ, </w:t>
      </w:r>
      <w:r w:rsidRPr="00953165">
        <w:rPr>
          <w:rFonts w:eastAsia="Times New Roman"/>
          <w:szCs w:val="24"/>
        </w:rPr>
        <w:t xml:space="preserve">το οποίο αποσχίστηκε </w:t>
      </w:r>
      <w:r>
        <w:rPr>
          <w:rFonts w:eastAsia="Times New Roman"/>
          <w:szCs w:val="24"/>
        </w:rPr>
        <w:t>α</w:t>
      </w:r>
      <w:r w:rsidRPr="00953165">
        <w:rPr>
          <w:rFonts w:eastAsia="Times New Roman"/>
          <w:szCs w:val="24"/>
        </w:rPr>
        <w:t>πό τότε από τη σύνταξη</w:t>
      </w:r>
      <w:r>
        <w:rPr>
          <w:rFonts w:eastAsia="Times New Roman"/>
          <w:szCs w:val="24"/>
        </w:rPr>
        <w:t>.</w:t>
      </w:r>
    </w:p>
    <w:p w14:paraId="4318B4FE" w14:textId="77777777" w:rsidR="001D7CFB" w:rsidRDefault="00EB4E04">
      <w:pPr>
        <w:spacing w:line="600" w:lineRule="auto"/>
        <w:ind w:firstLine="720"/>
        <w:jc w:val="both"/>
        <w:rPr>
          <w:rFonts w:eastAsia="Times New Roman"/>
          <w:szCs w:val="24"/>
        </w:rPr>
      </w:pPr>
      <w:r>
        <w:rPr>
          <w:rFonts w:eastAsia="Times New Roman"/>
          <w:szCs w:val="24"/>
        </w:rPr>
        <w:t>Ε</w:t>
      </w:r>
      <w:r w:rsidRPr="00953165">
        <w:rPr>
          <w:rFonts w:eastAsia="Times New Roman"/>
          <w:szCs w:val="24"/>
        </w:rPr>
        <w:t xml:space="preserve">κείνο που </w:t>
      </w:r>
      <w:r>
        <w:rPr>
          <w:rFonts w:eastAsia="Times New Roman"/>
          <w:szCs w:val="24"/>
        </w:rPr>
        <w:t>σ</w:t>
      </w:r>
      <w:r w:rsidRPr="00953165">
        <w:rPr>
          <w:rFonts w:eastAsia="Times New Roman"/>
          <w:szCs w:val="24"/>
        </w:rPr>
        <w:t>το μεταξύ μεσολάβησε</w:t>
      </w:r>
      <w:r>
        <w:rPr>
          <w:rFonts w:eastAsia="Times New Roman"/>
          <w:szCs w:val="24"/>
        </w:rPr>
        <w:t>,</w:t>
      </w:r>
      <w:r w:rsidRPr="00953165">
        <w:rPr>
          <w:rFonts w:eastAsia="Times New Roman"/>
          <w:szCs w:val="24"/>
        </w:rPr>
        <w:t xml:space="preserve"> είναι μία διαρκής προσπάθεια των δανειστών να τελειώσουν νωρίτερα </w:t>
      </w:r>
      <w:r>
        <w:rPr>
          <w:rFonts w:eastAsia="Times New Roman"/>
          <w:szCs w:val="24"/>
        </w:rPr>
        <w:t xml:space="preserve">από </w:t>
      </w:r>
      <w:r w:rsidRPr="00953165">
        <w:rPr>
          <w:rFonts w:eastAsia="Times New Roman"/>
          <w:szCs w:val="24"/>
        </w:rPr>
        <w:t>το</w:t>
      </w:r>
      <w:r>
        <w:rPr>
          <w:rFonts w:eastAsia="Times New Roman"/>
          <w:szCs w:val="24"/>
        </w:rPr>
        <w:t>ν</w:t>
      </w:r>
      <w:r w:rsidRPr="00953165">
        <w:rPr>
          <w:rFonts w:eastAsia="Times New Roman"/>
          <w:szCs w:val="24"/>
        </w:rPr>
        <w:t xml:space="preserve"> Γενάρη του </w:t>
      </w:r>
      <w:r>
        <w:rPr>
          <w:rFonts w:eastAsia="Times New Roman"/>
          <w:szCs w:val="24"/>
        </w:rPr>
        <w:t>20</w:t>
      </w:r>
      <w:r w:rsidRPr="00953165">
        <w:rPr>
          <w:rFonts w:eastAsia="Times New Roman"/>
          <w:szCs w:val="24"/>
        </w:rPr>
        <w:t xml:space="preserve">15 με τη δαπάνη του </w:t>
      </w:r>
      <w:r>
        <w:rPr>
          <w:rFonts w:eastAsia="Times New Roman"/>
          <w:szCs w:val="24"/>
        </w:rPr>
        <w:t>ΕΚΑΣ. Α</w:t>
      </w:r>
      <w:r w:rsidRPr="00953165">
        <w:rPr>
          <w:rFonts w:eastAsia="Times New Roman"/>
          <w:szCs w:val="24"/>
        </w:rPr>
        <w:t xml:space="preserve">υτή ήταν η συζήτηση που γινόταν </w:t>
      </w:r>
      <w:r>
        <w:rPr>
          <w:rFonts w:eastAsia="Times New Roman"/>
          <w:szCs w:val="24"/>
        </w:rPr>
        <w:t>σ</w:t>
      </w:r>
      <w:r w:rsidRPr="00953165">
        <w:rPr>
          <w:rFonts w:eastAsia="Times New Roman"/>
          <w:szCs w:val="24"/>
        </w:rPr>
        <w:t xml:space="preserve">το </w:t>
      </w:r>
      <w:r>
        <w:rPr>
          <w:rFonts w:eastAsia="Times New Roman"/>
          <w:szCs w:val="24"/>
        </w:rPr>
        <w:t>μεταξύ και περιελήφθη στο mail Χ</w:t>
      </w:r>
      <w:r w:rsidRPr="00953165">
        <w:rPr>
          <w:rFonts w:eastAsia="Times New Roman"/>
          <w:szCs w:val="24"/>
        </w:rPr>
        <w:t xml:space="preserve">αρδούβελη η περικοπή του ΕΚΑΣ με </w:t>
      </w:r>
      <w:r>
        <w:rPr>
          <w:rFonts w:eastAsia="Times New Roman"/>
          <w:szCs w:val="24"/>
        </w:rPr>
        <w:t>ένα</w:t>
      </w:r>
      <w:r>
        <w:rPr>
          <w:rFonts w:eastAsia="Times New Roman"/>
          <w:szCs w:val="24"/>
        </w:rPr>
        <w:t>ν</w:t>
      </w:r>
      <w:r>
        <w:rPr>
          <w:rFonts w:eastAsia="Times New Roman"/>
          <w:szCs w:val="24"/>
        </w:rPr>
        <w:t xml:space="preserve"> σταδιακό ρυθμό.</w:t>
      </w:r>
      <w:r w:rsidRPr="00953165">
        <w:rPr>
          <w:rFonts w:eastAsia="Times New Roman"/>
          <w:szCs w:val="24"/>
        </w:rPr>
        <w:t xml:space="preserve"> </w:t>
      </w:r>
      <w:r>
        <w:rPr>
          <w:rFonts w:eastAsia="Times New Roman"/>
          <w:szCs w:val="24"/>
        </w:rPr>
        <w:t>Γι’ αυτό το συμπεριέλαβε το mail Χ</w:t>
      </w:r>
      <w:r w:rsidRPr="00953165">
        <w:rPr>
          <w:rFonts w:eastAsia="Times New Roman"/>
          <w:szCs w:val="24"/>
        </w:rPr>
        <w:t>αρδούβελη</w:t>
      </w:r>
      <w:r>
        <w:rPr>
          <w:rFonts w:eastAsia="Times New Roman"/>
          <w:szCs w:val="24"/>
        </w:rPr>
        <w:t>. Α</w:t>
      </w:r>
      <w:r w:rsidRPr="00953165">
        <w:rPr>
          <w:rFonts w:eastAsia="Times New Roman"/>
          <w:szCs w:val="24"/>
        </w:rPr>
        <w:t>ν δεν ετίθετο τέτοιο θέμα</w:t>
      </w:r>
      <w:r>
        <w:rPr>
          <w:rFonts w:eastAsia="Times New Roman"/>
          <w:szCs w:val="24"/>
        </w:rPr>
        <w:t>, δεν θα έβαζε ο Χ</w:t>
      </w:r>
      <w:r w:rsidRPr="00953165">
        <w:rPr>
          <w:rFonts w:eastAsia="Times New Roman"/>
          <w:szCs w:val="24"/>
        </w:rPr>
        <w:t>αρδούβελης στο mai</w:t>
      </w:r>
      <w:r w:rsidRPr="00953165">
        <w:rPr>
          <w:rFonts w:eastAsia="Times New Roman"/>
          <w:szCs w:val="24"/>
        </w:rPr>
        <w:t>l την περικοπή του ΕΚΑΣ</w:t>
      </w:r>
      <w:r>
        <w:rPr>
          <w:rFonts w:eastAsia="Times New Roman"/>
          <w:szCs w:val="24"/>
        </w:rPr>
        <w:t>.</w:t>
      </w:r>
      <w:r w:rsidRPr="00953165">
        <w:rPr>
          <w:rFonts w:eastAsia="Times New Roman"/>
          <w:szCs w:val="24"/>
        </w:rPr>
        <w:t xml:space="preserve"> </w:t>
      </w:r>
    </w:p>
    <w:p w14:paraId="4318B4FF" w14:textId="77777777" w:rsidR="001D7CFB" w:rsidRDefault="00EB4E04">
      <w:pPr>
        <w:spacing w:line="600" w:lineRule="auto"/>
        <w:ind w:firstLine="720"/>
        <w:jc w:val="both"/>
        <w:rPr>
          <w:rFonts w:eastAsia="Times New Roman"/>
          <w:szCs w:val="24"/>
        </w:rPr>
      </w:pPr>
      <w:r>
        <w:rPr>
          <w:rFonts w:eastAsia="Times New Roman"/>
          <w:szCs w:val="24"/>
        </w:rPr>
        <w:t>Κ</w:t>
      </w:r>
      <w:r w:rsidRPr="00953165">
        <w:rPr>
          <w:rFonts w:eastAsia="Times New Roman"/>
          <w:szCs w:val="24"/>
        </w:rPr>
        <w:t>αι τι κάναμε εμείς</w:t>
      </w:r>
      <w:r>
        <w:rPr>
          <w:rFonts w:eastAsia="Times New Roman"/>
          <w:szCs w:val="24"/>
        </w:rPr>
        <w:t>,</w:t>
      </w:r>
      <w:r w:rsidRPr="00953165">
        <w:rPr>
          <w:rFonts w:eastAsia="Times New Roman"/>
          <w:szCs w:val="24"/>
        </w:rPr>
        <w:t xml:space="preserve"> για να τελειώνουμε με αυτό το παραμύθι που λέτε</w:t>
      </w:r>
      <w:r>
        <w:rPr>
          <w:rFonts w:eastAsia="Times New Roman"/>
          <w:szCs w:val="24"/>
        </w:rPr>
        <w:t>;</w:t>
      </w:r>
      <w:r w:rsidRPr="00953165">
        <w:rPr>
          <w:rFonts w:eastAsia="Times New Roman"/>
          <w:szCs w:val="24"/>
        </w:rPr>
        <w:t xml:space="preserve"> </w:t>
      </w:r>
      <w:r>
        <w:rPr>
          <w:rFonts w:eastAsia="Times New Roman"/>
          <w:szCs w:val="24"/>
        </w:rPr>
        <w:t>Δ</w:t>
      </w:r>
      <w:r w:rsidRPr="00953165">
        <w:rPr>
          <w:rFonts w:eastAsia="Times New Roman"/>
          <w:szCs w:val="24"/>
        </w:rPr>
        <w:t xml:space="preserve">ιατηρήσαμε το </w:t>
      </w:r>
      <w:r>
        <w:rPr>
          <w:rFonts w:eastAsia="Times New Roman"/>
          <w:szCs w:val="24"/>
        </w:rPr>
        <w:t>ΕΚΑΣ και επεκτείνα</w:t>
      </w:r>
      <w:r w:rsidRPr="00953165">
        <w:rPr>
          <w:rFonts w:eastAsia="Times New Roman"/>
          <w:szCs w:val="24"/>
        </w:rPr>
        <w:t xml:space="preserve">με τη χρονική παρουσία του μέχρι </w:t>
      </w:r>
      <w:r>
        <w:rPr>
          <w:rFonts w:eastAsia="Times New Roman"/>
          <w:szCs w:val="24"/>
        </w:rPr>
        <w:t xml:space="preserve">και </w:t>
      </w:r>
      <w:r w:rsidRPr="00953165">
        <w:rPr>
          <w:rFonts w:eastAsia="Times New Roman"/>
          <w:szCs w:val="24"/>
        </w:rPr>
        <w:t>το 2019</w:t>
      </w:r>
      <w:r>
        <w:rPr>
          <w:rFonts w:eastAsia="Times New Roman"/>
          <w:szCs w:val="24"/>
        </w:rPr>
        <w:t>.</w:t>
      </w:r>
      <w:r w:rsidRPr="00953165">
        <w:rPr>
          <w:rFonts w:eastAsia="Times New Roman"/>
          <w:szCs w:val="24"/>
        </w:rPr>
        <w:t xml:space="preserve"> </w:t>
      </w:r>
      <w:r>
        <w:rPr>
          <w:rFonts w:eastAsia="Times New Roman"/>
          <w:szCs w:val="24"/>
        </w:rPr>
        <w:t>Σ</w:t>
      </w:r>
      <w:r w:rsidRPr="00953165">
        <w:rPr>
          <w:rFonts w:eastAsia="Times New Roman"/>
          <w:szCs w:val="24"/>
        </w:rPr>
        <w:t>το μετα</w:t>
      </w:r>
      <w:r>
        <w:rPr>
          <w:rFonts w:eastAsia="Times New Roman"/>
          <w:szCs w:val="24"/>
        </w:rPr>
        <w:t>ξύ πήραμε μέτρα ενίσχυσης εκείνων</w:t>
      </w:r>
      <w:r w:rsidRPr="00953165">
        <w:rPr>
          <w:rFonts w:eastAsia="Times New Roman"/>
          <w:szCs w:val="24"/>
        </w:rPr>
        <w:t xml:space="preserve"> που πλήττονταν με μία σειρά επιλογές κα</w:t>
      </w:r>
      <w:r w:rsidRPr="00953165">
        <w:rPr>
          <w:rFonts w:eastAsia="Times New Roman"/>
          <w:szCs w:val="24"/>
        </w:rPr>
        <w:t xml:space="preserve">ι </w:t>
      </w:r>
      <w:r>
        <w:rPr>
          <w:rFonts w:eastAsia="Times New Roman"/>
          <w:szCs w:val="24"/>
        </w:rPr>
        <w:t xml:space="preserve">με </w:t>
      </w:r>
      <w:r w:rsidRPr="00953165">
        <w:rPr>
          <w:rFonts w:eastAsia="Times New Roman"/>
          <w:szCs w:val="24"/>
        </w:rPr>
        <w:t xml:space="preserve">την </w:t>
      </w:r>
      <w:r>
        <w:rPr>
          <w:rFonts w:eastAsia="Times New Roman"/>
          <w:szCs w:val="24"/>
        </w:rPr>
        <w:t xml:space="preserve">ενίσχυση </w:t>
      </w:r>
      <w:r w:rsidRPr="00953165">
        <w:rPr>
          <w:rFonts w:eastAsia="Times New Roman"/>
          <w:szCs w:val="24"/>
        </w:rPr>
        <w:t xml:space="preserve">της φαρμακευτικής δαπάνης και με την </w:t>
      </w:r>
      <w:r>
        <w:rPr>
          <w:rFonts w:eastAsia="Times New Roman"/>
          <w:szCs w:val="24"/>
        </w:rPr>
        <w:t xml:space="preserve">ενίσχυση με </w:t>
      </w:r>
      <w:r w:rsidRPr="00953165">
        <w:rPr>
          <w:rFonts w:eastAsia="Times New Roman"/>
          <w:szCs w:val="24"/>
        </w:rPr>
        <w:t xml:space="preserve">τα κοινωνικά μερίσματα </w:t>
      </w:r>
      <w:r>
        <w:rPr>
          <w:rFonts w:eastAsia="Times New Roman"/>
          <w:szCs w:val="24"/>
        </w:rPr>
        <w:t>ε</w:t>
      </w:r>
      <w:r w:rsidRPr="00953165">
        <w:rPr>
          <w:rFonts w:eastAsia="Times New Roman"/>
          <w:szCs w:val="24"/>
        </w:rPr>
        <w:t>πί δύο χρόνια</w:t>
      </w:r>
      <w:r>
        <w:rPr>
          <w:rFonts w:eastAsia="Times New Roman"/>
          <w:szCs w:val="24"/>
        </w:rPr>
        <w:t>.</w:t>
      </w:r>
    </w:p>
    <w:p w14:paraId="4318B500" w14:textId="77777777" w:rsidR="001D7CFB" w:rsidRDefault="00EB4E04">
      <w:pPr>
        <w:spacing w:line="600" w:lineRule="auto"/>
        <w:ind w:firstLine="720"/>
        <w:jc w:val="both"/>
        <w:rPr>
          <w:rFonts w:eastAsia="Times New Roman"/>
          <w:szCs w:val="24"/>
        </w:rPr>
      </w:pPr>
      <w:r>
        <w:rPr>
          <w:rFonts w:eastAsia="Times New Roman"/>
          <w:szCs w:val="24"/>
        </w:rPr>
        <w:t xml:space="preserve">Και </w:t>
      </w:r>
      <w:r w:rsidRPr="00953165">
        <w:rPr>
          <w:rFonts w:eastAsia="Times New Roman"/>
          <w:szCs w:val="24"/>
        </w:rPr>
        <w:t xml:space="preserve">επειδή ο χρόνος περνάει και εσείς </w:t>
      </w:r>
      <w:r>
        <w:rPr>
          <w:rFonts w:eastAsia="Times New Roman"/>
          <w:szCs w:val="24"/>
        </w:rPr>
        <w:t>α</w:t>
      </w:r>
      <w:r w:rsidRPr="00953165">
        <w:rPr>
          <w:rFonts w:eastAsia="Times New Roman"/>
          <w:szCs w:val="24"/>
        </w:rPr>
        <w:t>ποκλείεται έτσι κι αλλιώς αυτά να τα αντιληφθεί</w:t>
      </w:r>
      <w:r>
        <w:rPr>
          <w:rFonts w:eastAsia="Times New Roman"/>
          <w:szCs w:val="24"/>
        </w:rPr>
        <w:t>τε, γ</w:t>
      </w:r>
      <w:r w:rsidRPr="00953165">
        <w:rPr>
          <w:rFonts w:eastAsia="Times New Roman"/>
          <w:szCs w:val="24"/>
        </w:rPr>
        <w:t>ιατί έχετε την πρόθεση να λέτε διαρκώς ψε</w:t>
      </w:r>
      <w:r>
        <w:rPr>
          <w:rFonts w:eastAsia="Times New Roman"/>
          <w:szCs w:val="24"/>
        </w:rPr>
        <w:t>ύδη</w:t>
      </w:r>
      <w:r>
        <w:rPr>
          <w:rFonts w:eastAsia="Times New Roman"/>
          <w:szCs w:val="24"/>
        </w:rPr>
        <w:t>,</w:t>
      </w:r>
      <w:r w:rsidRPr="00953165">
        <w:rPr>
          <w:rFonts w:eastAsia="Times New Roman"/>
          <w:szCs w:val="24"/>
        </w:rPr>
        <w:t xml:space="preserve"> μπορείτε να α</w:t>
      </w:r>
      <w:r w:rsidRPr="00953165">
        <w:rPr>
          <w:rFonts w:eastAsia="Times New Roman"/>
          <w:szCs w:val="24"/>
        </w:rPr>
        <w:t>νατρέξετε στα δεδομένα και στα πρακτικά που έχει ο ίδιος ο ενιαίος φορέας κοινωνικής ασφάλισης δώσει στη δημοσιότητα</w:t>
      </w:r>
      <w:r>
        <w:rPr>
          <w:rFonts w:eastAsia="Times New Roman"/>
          <w:szCs w:val="24"/>
        </w:rPr>
        <w:t>. Ε</w:t>
      </w:r>
      <w:r w:rsidRPr="00953165">
        <w:rPr>
          <w:rFonts w:eastAsia="Times New Roman"/>
          <w:szCs w:val="24"/>
        </w:rPr>
        <w:t>κεί φαίνονται όλα τα στοιχεία</w:t>
      </w:r>
      <w:r>
        <w:rPr>
          <w:rFonts w:eastAsia="Times New Roman"/>
          <w:szCs w:val="24"/>
        </w:rPr>
        <w:t>,</w:t>
      </w:r>
      <w:r w:rsidRPr="00953165">
        <w:rPr>
          <w:rFonts w:eastAsia="Times New Roman"/>
          <w:szCs w:val="24"/>
        </w:rPr>
        <w:t xml:space="preserve"> με μεγάλη διαφάνεια</w:t>
      </w:r>
      <w:r>
        <w:rPr>
          <w:rFonts w:eastAsia="Times New Roman"/>
          <w:szCs w:val="24"/>
        </w:rPr>
        <w:t>.</w:t>
      </w:r>
    </w:p>
    <w:p w14:paraId="4318B501" w14:textId="77777777" w:rsidR="001D7CFB" w:rsidRDefault="00EB4E04">
      <w:pPr>
        <w:spacing w:line="600" w:lineRule="auto"/>
        <w:ind w:firstLine="720"/>
        <w:jc w:val="both"/>
        <w:rPr>
          <w:rFonts w:eastAsia="Times New Roman"/>
          <w:szCs w:val="24"/>
        </w:rPr>
      </w:pPr>
      <w:r>
        <w:rPr>
          <w:rFonts w:eastAsia="Times New Roman"/>
          <w:szCs w:val="24"/>
        </w:rPr>
        <w:t>Μ</w:t>
      </w:r>
      <w:r w:rsidRPr="00953165">
        <w:rPr>
          <w:rFonts w:eastAsia="Times New Roman"/>
          <w:szCs w:val="24"/>
        </w:rPr>
        <w:t>ιλάτε για τη σύγκριση των συντάξεων</w:t>
      </w:r>
      <w:r>
        <w:rPr>
          <w:rFonts w:eastAsia="Times New Roman"/>
          <w:szCs w:val="24"/>
        </w:rPr>
        <w:t>.</w:t>
      </w:r>
      <w:r w:rsidRPr="00953165">
        <w:rPr>
          <w:rFonts w:eastAsia="Times New Roman"/>
          <w:szCs w:val="24"/>
        </w:rPr>
        <w:t xml:space="preserve"> </w:t>
      </w:r>
      <w:r>
        <w:rPr>
          <w:rFonts w:eastAsia="Times New Roman"/>
          <w:szCs w:val="24"/>
        </w:rPr>
        <w:t>Μ</w:t>
      </w:r>
      <w:r w:rsidRPr="00953165">
        <w:rPr>
          <w:rFonts w:eastAsia="Times New Roman"/>
          <w:szCs w:val="24"/>
        </w:rPr>
        <w:t>άλιστα</w:t>
      </w:r>
      <w:r>
        <w:rPr>
          <w:rFonts w:eastAsia="Times New Roman"/>
          <w:szCs w:val="24"/>
        </w:rPr>
        <w:t xml:space="preserve"> </w:t>
      </w:r>
      <w:r w:rsidRPr="00953165">
        <w:rPr>
          <w:rFonts w:eastAsia="Times New Roman"/>
          <w:szCs w:val="24"/>
        </w:rPr>
        <w:t xml:space="preserve">μας κατηγορείτε ότι κάναμε λαθροχειρία </w:t>
      </w:r>
      <w:r w:rsidRPr="00953165">
        <w:rPr>
          <w:rFonts w:eastAsia="Times New Roman"/>
          <w:szCs w:val="24"/>
        </w:rPr>
        <w:t xml:space="preserve">ως προς το σύστημα </w:t>
      </w:r>
      <w:r>
        <w:rPr>
          <w:rFonts w:eastAsia="Times New Roman"/>
          <w:szCs w:val="24"/>
        </w:rPr>
        <w:t>«</w:t>
      </w:r>
      <w:r>
        <w:rPr>
          <w:rFonts w:eastAsia="Times New Roman"/>
          <w:szCs w:val="24"/>
        </w:rPr>
        <w:t>ΕΡΓΑΝΗ</w:t>
      </w:r>
      <w:r>
        <w:rPr>
          <w:rFonts w:eastAsia="Times New Roman"/>
          <w:szCs w:val="24"/>
        </w:rPr>
        <w:t>»</w:t>
      </w:r>
      <w:r>
        <w:rPr>
          <w:rFonts w:eastAsia="Times New Roman"/>
          <w:szCs w:val="24"/>
        </w:rPr>
        <w:t>. Ο κ. Β</w:t>
      </w:r>
      <w:r w:rsidRPr="00953165">
        <w:rPr>
          <w:rFonts w:eastAsia="Times New Roman"/>
          <w:szCs w:val="24"/>
        </w:rPr>
        <w:t xml:space="preserve">ρούτσης </w:t>
      </w:r>
      <w:r>
        <w:rPr>
          <w:rFonts w:eastAsia="Times New Roman"/>
          <w:szCs w:val="24"/>
        </w:rPr>
        <w:t xml:space="preserve">παρουσίασε </w:t>
      </w:r>
      <w:r w:rsidRPr="00953165">
        <w:rPr>
          <w:rFonts w:eastAsia="Times New Roman"/>
          <w:szCs w:val="24"/>
        </w:rPr>
        <w:t>δύο πίνακες</w:t>
      </w:r>
      <w:r>
        <w:rPr>
          <w:rFonts w:eastAsia="Times New Roman"/>
          <w:szCs w:val="24"/>
        </w:rPr>
        <w:t>. Τ</w:t>
      </w:r>
      <w:r w:rsidRPr="00953165">
        <w:rPr>
          <w:rFonts w:eastAsia="Times New Roman"/>
          <w:szCs w:val="24"/>
        </w:rPr>
        <w:t xml:space="preserve">ους κατέθεσε </w:t>
      </w:r>
      <w:r>
        <w:rPr>
          <w:rFonts w:eastAsia="Times New Roman"/>
          <w:szCs w:val="24"/>
        </w:rPr>
        <w:t>μ</w:t>
      </w:r>
      <w:r w:rsidRPr="00953165">
        <w:rPr>
          <w:rFonts w:eastAsia="Times New Roman"/>
          <w:szCs w:val="24"/>
        </w:rPr>
        <w:t>άλιστα</w:t>
      </w:r>
      <w:r>
        <w:rPr>
          <w:rFonts w:eastAsia="Times New Roman"/>
          <w:szCs w:val="24"/>
        </w:rPr>
        <w:t>.</w:t>
      </w:r>
      <w:r w:rsidRPr="00953165">
        <w:rPr>
          <w:rFonts w:eastAsia="Times New Roman"/>
          <w:szCs w:val="24"/>
        </w:rPr>
        <w:t xml:space="preserve"> </w:t>
      </w:r>
      <w:r>
        <w:rPr>
          <w:rFonts w:eastAsia="Times New Roman"/>
          <w:szCs w:val="24"/>
        </w:rPr>
        <w:t>Μ</w:t>
      </w:r>
      <w:r w:rsidRPr="00953165">
        <w:rPr>
          <w:rFonts w:eastAsia="Times New Roman"/>
          <w:szCs w:val="24"/>
        </w:rPr>
        <w:t xml:space="preserve">ε μία </w:t>
      </w:r>
      <w:r>
        <w:rPr>
          <w:rFonts w:eastAsia="Times New Roman"/>
          <w:szCs w:val="24"/>
        </w:rPr>
        <w:t xml:space="preserve">παράθεση </w:t>
      </w:r>
      <w:r w:rsidRPr="00953165">
        <w:rPr>
          <w:rFonts w:eastAsia="Times New Roman"/>
          <w:szCs w:val="24"/>
        </w:rPr>
        <w:t xml:space="preserve">απλή με το ηλεκτρονικό λογισμικό του </w:t>
      </w:r>
      <w:r>
        <w:rPr>
          <w:rFonts w:eastAsia="Times New Roman"/>
          <w:szCs w:val="24"/>
        </w:rPr>
        <w:t>«</w:t>
      </w:r>
      <w:r>
        <w:rPr>
          <w:rFonts w:eastAsia="Times New Roman"/>
          <w:szCs w:val="24"/>
        </w:rPr>
        <w:t>ΕΡΓΑΝΗ</w:t>
      </w:r>
      <w:r>
        <w:rPr>
          <w:rFonts w:eastAsia="Times New Roman"/>
          <w:szCs w:val="24"/>
        </w:rPr>
        <w:t>»</w:t>
      </w:r>
      <w:r>
        <w:rPr>
          <w:rFonts w:eastAsia="Times New Roman"/>
          <w:szCs w:val="24"/>
        </w:rPr>
        <w:t xml:space="preserve">, </w:t>
      </w:r>
      <w:r w:rsidRPr="00953165">
        <w:rPr>
          <w:rFonts w:eastAsia="Times New Roman"/>
          <w:szCs w:val="24"/>
        </w:rPr>
        <w:t xml:space="preserve">καταλαβαίνει κανείς ότι </w:t>
      </w:r>
      <w:r>
        <w:rPr>
          <w:rFonts w:eastAsia="Times New Roman"/>
          <w:szCs w:val="24"/>
        </w:rPr>
        <w:t>στον έναν πίνακα</w:t>
      </w:r>
      <w:r w:rsidRPr="00953165">
        <w:rPr>
          <w:rFonts w:eastAsia="Times New Roman"/>
          <w:szCs w:val="24"/>
        </w:rPr>
        <w:t xml:space="preserve"> αναφέρονται </w:t>
      </w:r>
      <w:r>
        <w:rPr>
          <w:rFonts w:eastAsia="Times New Roman"/>
          <w:szCs w:val="24"/>
        </w:rPr>
        <w:t xml:space="preserve">οι </w:t>
      </w:r>
      <w:r w:rsidRPr="00953165">
        <w:rPr>
          <w:rFonts w:eastAsia="Times New Roman"/>
          <w:szCs w:val="24"/>
        </w:rPr>
        <w:t>μ</w:t>
      </w:r>
      <w:r>
        <w:rPr>
          <w:rFonts w:eastAsia="Times New Roman"/>
          <w:szCs w:val="24"/>
        </w:rPr>
        <w:t>ε</w:t>
      </w:r>
      <w:r w:rsidRPr="00953165">
        <w:rPr>
          <w:rFonts w:eastAsia="Times New Roman"/>
          <w:szCs w:val="24"/>
        </w:rPr>
        <w:t>ικτές αποδοχές</w:t>
      </w:r>
      <w:r>
        <w:rPr>
          <w:rFonts w:eastAsia="Times New Roman"/>
          <w:szCs w:val="24"/>
        </w:rPr>
        <w:t xml:space="preserve">, ενώ στον άλλο </w:t>
      </w:r>
      <w:r w:rsidRPr="00953165">
        <w:rPr>
          <w:rFonts w:eastAsia="Times New Roman"/>
          <w:szCs w:val="24"/>
        </w:rPr>
        <w:t xml:space="preserve">πίνακα </w:t>
      </w:r>
      <w:r w:rsidRPr="00953165">
        <w:rPr>
          <w:rFonts w:eastAsia="Times New Roman"/>
          <w:szCs w:val="24"/>
        </w:rPr>
        <w:t>αναφέρονται οι καθαρές αποδοχές</w:t>
      </w:r>
      <w:r>
        <w:rPr>
          <w:rFonts w:eastAsia="Times New Roman"/>
          <w:szCs w:val="24"/>
        </w:rPr>
        <w:t>. Τόσο απλά. Κ</w:t>
      </w:r>
      <w:r w:rsidRPr="00953165">
        <w:rPr>
          <w:rFonts w:eastAsia="Times New Roman"/>
          <w:szCs w:val="24"/>
        </w:rPr>
        <w:t>αι μετράει αυτό που είναι μ</w:t>
      </w:r>
      <w:r>
        <w:rPr>
          <w:rFonts w:eastAsia="Times New Roman"/>
          <w:szCs w:val="24"/>
        </w:rPr>
        <w:t>ε</w:t>
      </w:r>
      <w:r w:rsidRPr="00953165">
        <w:rPr>
          <w:rFonts w:eastAsia="Times New Roman"/>
          <w:szCs w:val="24"/>
        </w:rPr>
        <w:t xml:space="preserve">ικτό και λέει </w:t>
      </w:r>
      <w:r>
        <w:rPr>
          <w:rFonts w:eastAsia="Times New Roman"/>
          <w:szCs w:val="24"/>
        </w:rPr>
        <w:t xml:space="preserve">ότι </w:t>
      </w:r>
      <w:r w:rsidRPr="00953165">
        <w:rPr>
          <w:rFonts w:eastAsia="Times New Roman"/>
          <w:szCs w:val="24"/>
        </w:rPr>
        <w:t>είναι πιο μεγάλο από το άλλο</w:t>
      </w:r>
      <w:r>
        <w:rPr>
          <w:rFonts w:eastAsia="Times New Roman"/>
          <w:szCs w:val="24"/>
        </w:rPr>
        <w:t>,</w:t>
      </w:r>
      <w:r w:rsidRPr="00953165">
        <w:rPr>
          <w:rFonts w:eastAsia="Times New Roman"/>
          <w:szCs w:val="24"/>
        </w:rPr>
        <w:t xml:space="preserve"> το καθαρό</w:t>
      </w:r>
      <w:r>
        <w:rPr>
          <w:rFonts w:eastAsia="Times New Roman"/>
          <w:szCs w:val="24"/>
        </w:rPr>
        <w:t>,</w:t>
      </w:r>
      <w:r w:rsidRPr="00953165">
        <w:rPr>
          <w:rFonts w:eastAsia="Times New Roman"/>
          <w:szCs w:val="24"/>
        </w:rPr>
        <w:t xml:space="preserve"> που είναι πιο μικρό</w:t>
      </w:r>
      <w:r>
        <w:rPr>
          <w:rFonts w:eastAsia="Times New Roman"/>
          <w:szCs w:val="24"/>
        </w:rPr>
        <w:t xml:space="preserve">. Ε, λογικό είναι το καθαρό να είναι </w:t>
      </w:r>
      <w:r w:rsidRPr="00953165">
        <w:rPr>
          <w:rFonts w:eastAsia="Times New Roman"/>
          <w:szCs w:val="24"/>
        </w:rPr>
        <w:t xml:space="preserve">πιο μικρό </w:t>
      </w:r>
      <w:r>
        <w:rPr>
          <w:rFonts w:eastAsia="Times New Roman"/>
          <w:szCs w:val="24"/>
        </w:rPr>
        <w:t>α</w:t>
      </w:r>
      <w:r w:rsidRPr="00953165">
        <w:rPr>
          <w:rFonts w:eastAsia="Times New Roman"/>
          <w:szCs w:val="24"/>
        </w:rPr>
        <w:t>πό το μ</w:t>
      </w:r>
      <w:r>
        <w:rPr>
          <w:rFonts w:eastAsia="Times New Roman"/>
          <w:szCs w:val="24"/>
        </w:rPr>
        <w:t>ε</w:t>
      </w:r>
      <w:r w:rsidRPr="00953165">
        <w:rPr>
          <w:rFonts w:eastAsia="Times New Roman"/>
          <w:szCs w:val="24"/>
        </w:rPr>
        <w:t>ικτό</w:t>
      </w:r>
      <w:r>
        <w:rPr>
          <w:rFonts w:eastAsia="Times New Roman"/>
          <w:szCs w:val="24"/>
        </w:rPr>
        <w:t xml:space="preserve">. </w:t>
      </w:r>
    </w:p>
    <w:p w14:paraId="4318B502" w14:textId="77777777" w:rsidR="001D7CFB" w:rsidRDefault="00EB4E04">
      <w:pPr>
        <w:spacing w:line="600" w:lineRule="auto"/>
        <w:ind w:firstLine="720"/>
        <w:jc w:val="both"/>
        <w:rPr>
          <w:rFonts w:eastAsia="Times New Roman"/>
          <w:color w:val="000000" w:themeColor="text1"/>
          <w:szCs w:val="24"/>
        </w:rPr>
      </w:pPr>
      <w:r>
        <w:rPr>
          <w:rFonts w:eastAsia="Times New Roman"/>
          <w:szCs w:val="24"/>
        </w:rPr>
        <w:t>Μ</w:t>
      </w:r>
      <w:r w:rsidRPr="00953165">
        <w:rPr>
          <w:rFonts w:eastAsia="Times New Roman"/>
          <w:szCs w:val="24"/>
        </w:rPr>
        <w:t>άλιστα</w:t>
      </w:r>
      <w:r>
        <w:rPr>
          <w:rFonts w:eastAsia="Times New Roman"/>
          <w:szCs w:val="24"/>
        </w:rPr>
        <w:t xml:space="preserve">, κύριε Βρούτση, αποσχίσατε τη μία </w:t>
      </w:r>
      <w:r w:rsidRPr="00953165">
        <w:rPr>
          <w:rFonts w:eastAsia="Times New Roman"/>
          <w:szCs w:val="24"/>
        </w:rPr>
        <w:t xml:space="preserve">από τις δύο </w:t>
      </w:r>
      <w:r>
        <w:rPr>
          <w:rFonts w:eastAsia="Times New Roman"/>
          <w:szCs w:val="24"/>
        </w:rPr>
        <w:t xml:space="preserve">σελίδες, που φαίνεται </w:t>
      </w:r>
      <w:r w:rsidRPr="00953165">
        <w:rPr>
          <w:rFonts w:eastAsia="Times New Roman"/>
          <w:szCs w:val="24"/>
        </w:rPr>
        <w:t>το καθαρό</w:t>
      </w:r>
      <w:r>
        <w:rPr>
          <w:rFonts w:eastAsia="Times New Roman"/>
          <w:szCs w:val="24"/>
        </w:rPr>
        <w:t>,</w:t>
      </w:r>
      <w:r w:rsidRPr="00953165">
        <w:rPr>
          <w:rFonts w:eastAsia="Times New Roman"/>
          <w:szCs w:val="24"/>
        </w:rPr>
        <w:t xml:space="preserve"> για να δείξετε μόνο </w:t>
      </w:r>
      <w:r>
        <w:rPr>
          <w:rFonts w:eastAsia="Times New Roman"/>
          <w:szCs w:val="24"/>
        </w:rPr>
        <w:t>εκείνο που θέλα</w:t>
      </w:r>
      <w:r w:rsidRPr="00953165">
        <w:rPr>
          <w:rFonts w:eastAsia="Times New Roman"/>
          <w:szCs w:val="24"/>
        </w:rPr>
        <w:t xml:space="preserve">τε </w:t>
      </w:r>
      <w:r>
        <w:rPr>
          <w:rFonts w:eastAsia="Times New Roman"/>
          <w:szCs w:val="24"/>
        </w:rPr>
        <w:t xml:space="preserve">εσείς. </w:t>
      </w:r>
      <w:r w:rsidRPr="00953165">
        <w:rPr>
          <w:rFonts w:eastAsia="Times New Roman"/>
          <w:szCs w:val="24"/>
        </w:rPr>
        <w:t xml:space="preserve">Έχει κοντά ποδάρια το ψέμα σας και η αλήθεια είναι ότι επί </w:t>
      </w:r>
      <w:r>
        <w:rPr>
          <w:rFonts w:eastAsia="Times New Roman"/>
          <w:szCs w:val="24"/>
        </w:rPr>
        <w:t xml:space="preserve">μεικτών </w:t>
      </w:r>
      <w:r w:rsidRPr="00953165">
        <w:rPr>
          <w:rFonts w:eastAsia="Times New Roman"/>
          <w:szCs w:val="24"/>
        </w:rPr>
        <w:t xml:space="preserve">συντάξεων τον Ιούλιο του 2015 είχαμε 792 ευρώ σύνταξη γήρατος και </w:t>
      </w:r>
      <w:r>
        <w:rPr>
          <w:rFonts w:eastAsia="Times New Roman"/>
          <w:szCs w:val="24"/>
        </w:rPr>
        <w:t>τ</w:t>
      </w:r>
      <w:r w:rsidRPr="00953165">
        <w:rPr>
          <w:rFonts w:eastAsia="Times New Roman"/>
          <w:szCs w:val="24"/>
        </w:rPr>
        <w:t xml:space="preserve">ον Δεκέμβρη του </w:t>
      </w:r>
      <w:r>
        <w:rPr>
          <w:rFonts w:eastAsia="Times New Roman"/>
          <w:szCs w:val="24"/>
        </w:rPr>
        <w:t>20</w:t>
      </w:r>
      <w:r w:rsidRPr="00953165">
        <w:rPr>
          <w:rFonts w:eastAsia="Times New Roman"/>
          <w:szCs w:val="24"/>
        </w:rPr>
        <w:t>18</w:t>
      </w:r>
      <w:r>
        <w:rPr>
          <w:rFonts w:eastAsia="Times New Roman"/>
          <w:szCs w:val="24"/>
        </w:rPr>
        <w:t>,</w:t>
      </w:r>
      <w:r w:rsidRPr="00953165">
        <w:rPr>
          <w:rFonts w:eastAsia="Times New Roman"/>
          <w:szCs w:val="24"/>
        </w:rPr>
        <w:t xml:space="preserve"> 821</w:t>
      </w:r>
      <w:r>
        <w:rPr>
          <w:rFonts w:eastAsia="Times New Roman"/>
          <w:szCs w:val="24"/>
        </w:rPr>
        <w:t>.</w:t>
      </w:r>
      <w:r w:rsidRPr="00953165">
        <w:rPr>
          <w:rFonts w:eastAsia="Times New Roman"/>
          <w:szCs w:val="24"/>
        </w:rPr>
        <w:t xml:space="preserve"> </w:t>
      </w:r>
      <w:r>
        <w:rPr>
          <w:rFonts w:eastAsia="Times New Roman"/>
          <w:szCs w:val="24"/>
        </w:rPr>
        <w:t>Και α</w:t>
      </w:r>
      <w:r>
        <w:rPr>
          <w:rFonts w:eastAsia="Times New Roman"/>
          <w:szCs w:val="24"/>
        </w:rPr>
        <w:t>ν συνυπολογίσουμε τη</w:t>
      </w:r>
      <w:r w:rsidRPr="00953165">
        <w:rPr>
          <w:rFonts w:eastAsia="Times New Roman"/>
          <w:szCs w:val="24"/>
        </w:rPr>
        <w:t xml:space="preserve"> </w:t>
      </w:r>
      <w:r>
        <w:rPr>
          <w:rFonts w:eastAsia="Times New Roman"/>
          <w:color w:val="222222"/>
          <w:szCs w:val="24"/>
          <w:shd w:val="clear" w:color="auto" w:fill="FFFFFF"/>
        </w:rPr>
        <w:t>δέκατη τρίτη</w:t>
      </w:r>
      <w:r>
        <w:rPr>
          <w:rFonts w:eastAsia="Times New Roman"/>
          <w:color w:val="222222"/>
          <w:szCs w:val="24"/>
          <w:shd w:val="clear" w:color="auto" w:fill="FFFFFF"/>
        </w:rPr>
        <w:t xml:space="preserve"> </w:t>
      </w:r>
      <w:r w:rsidRPr="00953165">
        <w:rPr>
          <w:rFonts w:eastAsia="Times New Roman"/>
          <w:szCs w:val="24"/>
        </w:rPr>
        <w:t>σύνταξη</w:t>
      </w:r>
      <w:r>
        <w:rPr>
          <w:rFonts w:eastAsia="Times New Roman"/>
          <w:szCs w:val="24"/>
        </w:rPr>
        <w:t>,</w:t>
      </w:r>
      <w:r w:rsidRPr="00953165">
        <w:rPr>
          <w:rFonts w:eastAsia="Times New Roman"/>
          <w:szCs w:val="24"/>
        </w:rPr>
        <w:t xml:space="preserve"> που θα καταβληθεί</w:t>
      </w:r>
      <w:r>
        <w:rPr>
          <w:rFonts w:eastAsia="Times New Roman"/>
          <w:szCs w:val="24"/>
        </w:rPr>
        <w:t>,</w:t>
      </w:r>
      <w:r w:rsidRPr="00953165">
        <w:rPr>
          <w:rFonts w:eastAsia="Times New Roman"/>
          <w:szCs w:val="24"/>
        </w:rPr>
        <w:t xml:space="preserve"> θα </w:t>
      </w:r>
      <w:r w:rsidRPr="00B40D3E">
        <w:rPr>
          <w:rFonts w:eastAsia="Times New Roman"/>
          <w:color w:val="000000" w:themeColor="text1"/>
          <w:szCs w:val="24"/>
        </w:rPr>
        <w:t>έχουμε ένα μέσο όριο που θα ξεπερνά τα 862 ευρώ.</w:t>
      </w:r>
    </w:p>
    <w:p w14:paraId="4318B503" w14:textId="77777777" w:rsidR="001D7CFB" w:rsidRDefault="00EB4E04">
      <w:pPr>
        <w:spacing w:line="600" w:lineRule="auto"/>
        <w:ind w:firstLine="720"/>
        <w:jc w:val="both"/>
        <w:rPr>
          <w:rFonts w:eastAsia="Times New Roman"/>
          <w:color w:val="000000" w:themeColor="text1"/>
          <w:szCs w:val="24"/>
        </w:rPr>
      </w:pPr>
      <w:r w:rsidRPr="00B40D3E">
        <w:rPr>
          <w:rFonts w:eastAsia="Times New Roman"/>
          <w:color w:val="000000" w:themeColor="text1"/>
          <w:szCs w:val="24"/>
        </w:rPr>
        <w:t>Επομένως η σύγκριση είναι συντριπτική. Πράγματι η σύνταξ</w:t>
      </w:r>
      <w:r w:rsidRPr="00B40D3E">
        <w:rPr>
          <w:rFonts w:eastAsia="Times New Roman"/>
          <w:color w:val="000000" w:themeColor="text1"/>
          <w:szCs w:val="24"/>
        </w:rPr>
        <w:t>η</w:t>
      </w:r>
      <w:r w:rsidRPr="00B40D3E">
        <w:rPr>
          <w:rFonts w:eastAsia="Times New Roman"/>
          <w:color w:val="000000" w:themeColor="text1"/>
          <w:szCs w:val="24"/>
        </w:rPr>
        <w:t xml:space="preserve"> </w:t>
      </w:r>
      <w:r w:rsidRPr="00B40D3E">
        <w:rPr>
          <w:rFonts w:eastAsia="Times New Roman"/>
          <w:color w:val="000000" w:themeColor="text1"/>
          <w:szCs w:val="24"/>
        </w:rPr>
        <w:t>π</w:t>
      </w:r>
      <w:r w:rsidRPr="00B40D3E">
        <w:rPr>
          <w:rFonts w:eastAsia="Times New Roman"/>
          <w:color w:val="000000" w:themeColor="text1"/>
          <w:szCs w:val="24"/>
        </w:rPr>
        <w:t>ου καταβάλλεται</w:t>
      </w:r>
      <w:r w:rsidRPr="00B40D3E">
        <w:rPr>
          <w:rFonts w:eastAsia="Times New Roman"/>
          <w:color w:val="000000" w:themeColor="text1"/>
          <w:szCs w:val="24"/>
        </w:rPr>
        <w:t xml:space="preserve"> είναι πολύ μεγαλύτερη. Και μη μου λέτε για τις κρατήσεις του ΕΟΠΥΥ, διότι οι κρατήσεις του ΕΟΠΥΥ υπολογίζονταν επί πολύ μεγαλύτερης μεικτής σύνταξης και επί της δικής μας θητείας υπολογίζεται πια στο καθαρό καταβλητέο και όχι στο παλιό, προ μνημονίων, που</w:t>
      </w:r>
      <w:r w:rsidRPr="00B40D3E">
        <w:rPr>
          <w:rFonts w:eastAsia="Times New Roman"/>
          <w:color w:val="000000" w:themeColor="text1"/>
          <w:szCs w:val="24"/>
        </w:rPr>
        <w:t xml:space="preserve"> δεν είχαν γίνει ακόμα οι περικοπές.</w:t>
      </w:r>
    </w:p>
    <w:p w14:paraId="4318B504" w14:textId="77777777" w:rsidR="001D7CFB" w:rsidRDefault="00EB4E04">
      <w:pPr>
        <w:spacing w:line="600" w:lineRule="auto"/>
        <w:ind w:firstLine="720"/>
        <w:jc w:val="both"/>
        <w:rPr>
          <w:rFonts w:eastAsia="Times New Roman"/>
          <w:szCs w:val="24"/>
        </w:rPr>
      </w:pPr>
      <w:r w:rsidRPr="008D0C19">
        <w:rPr>
          <w:rFonts w:eastAsia="Times New Roman"/>
          <w:szCs w:val="24"/>
        </w:rPr>
        <w:t xml:space="preserve">Για αυτόν </w:t>
      </w:r>
      <w:r w:rsidRPr="008D0C19">
        <w:rPr>
          <w:rFonts w:eastAsia="Times New Roman"/>
          <w:szCs w:val="24"/>
        </w:rPr>
        <w:t>το</w:t>
      </w:r>
      <w:r w:rsidRPr="008D0C19">
        <w:rPr>
          <w:rFonts w:eastAsia="Times New Roman"/>
          <w:szCs w:val="24"/>
        </w:rPr>
        <w:t>ν</w:t>
      </w:r>
      <w:r w:rsidRPr="008D0C19">
        <w:rPr>
          <w:rFonts w:eastAsia="Times New Roman"/>
          <w:szCs w:val="24"/>
        </w:rPr>
        <w:t xml:space="preserve"> λόγο και επιστρέψαμε περίπου 372 εκατομμύρια με την ορθή αποτύπωση της υποχρέωσης εισφοράς στον ΕΟΠΠΥ. Επιστρέψαμε στους ασφαλισμένους αυτό το μεγάλο ποσό, όπως επιστρέψαμε και για το ΑΚΑΓΕ ένα επίσης μεγά</w:t>
      </w:r>
      <w:r w:rsidRPr="008D0C19">
        <w:rPr>
          <w:rFonts w:eastAsia="Times New Roman"/>
          <w:szCs w:val="24"/>
        </w:rPr>
        <w:t>λο ποσό, διότι και ο ΑΚΑΓΕ υπολογιζόταν επί συντάξεων που δεν καταβάλλονταν εδώ και πάρα πολλά χρόνια</w:t>
      </w:r>
      <w:r>
        <w:rPr>
          <w:rFonts w:eastAsia="Times New Roman"/>
          <w:szCs w:val="24"/>
        </w:rPr>
        <w:t>.</w:t>
      </w:r>
    </w:p>
    <w:p w14:paraId="4318B505" w14:textId="77777777" w:rsidR="001D7CFB" w:rsidRDefault="00EB4E04">
      <w:pPr>
        <w:spacing w:line="600" w:lineRule="auto"/>
        <w:ind w:firstLine="720"/>
        <w:jc w:val="both"/>
        <w:rPr>
          <w:rFonts w:eastAsia="Times New Roman"/>
          <w:szCs w:val="24"/>
        </w:rPr>
      </w:pPr>
      <w:r w:rsidRPr="00953165">
        <w:rPr>
          <w:rFonts w:eastAsia="Times New Roman"/>
          <w:szCs w:val="24"/>
        </w:rPr>
        <w:t>Άρα</w:t>
      </w:r>
      <w:r>
        <w:rPr>
          <w:rFonts w:eastAsia="Times New Roman"/>
          <w:szCs w:val="24"/>
        </w:rPr>
        <w:t xml:space="preserve"> </w:t>
      </w:r>
      <w:r w:rsidRPr="00953165">
        <w:rPr>
          <w:rFonts w:eastAsia="Times New Roman"/>
          <w:szCs w:val="24"/>
        </w:rPr>
        <w:t xml:space="preserve">αποκαταστήσαμε με όρους δικαιοσύνης και σωστά </w:t>
      </w:r>
      <w:r>
        <w:rPr>
          <w:rFonts w:eastAsia="Times New Roman"/>
          <w:szCs w:val="24"/>
        </w:rPr>
        <w:t>τις εισφορές για Ε</w:t>
      </w:r>
      <w:r w:rsidRPr="00953165">
        <w:rPr>
          <w:rFonts w:eastAsia="Times New Roman"/>
          <w:szCs w:val="24"/>
        </w:rPr>
        <w:t xml:space="preserve">ΟΠΥΥ </w:t>
      </w:r>
      <w:r>
        <w:rPr>
          <w:rFonts w:eastAsia="Times New Roman"/>
          <w:szCs w:val="24"/>
        </w:rPr>
        <w:t xml:space="preserve">και ΑΚΑΓΕ </w:t>
      </w:r>
      <w:r w:rsidRPr="00953165">
        <w:rPr>
          <w:rFonts w:eastAsia="Times New Roman"/>
          <w:szCs w:val="24"/>
        </w:rPr>
        <w:t xml:space="preserve">σε πραγματικά καταβαλλόμενες συντάξεις και όχι σε πλασματικές που </w:t>
      </w:r>
      <w:r>
        <w:rPr>
          <w:rFonts w:eastAsia="Times New Roman"/>
          <w:szCs w:val="24"/>
        </w:rPr>
        <w:t>περι</w:t>
      </w:r>
      <w:r>
        <w:rPr>
          <w:rFonts w:eastAsia="Times New Roman"/>
          <w:szCs w:val="24"/>
        </w:rPr>
        <w:t>ελάμβαναν συντάξεις οι οποίες δεν υπήρχαν πια.</w:t>
      </w:r>
    </w:p>
    <w:p w14:paraId="4318B506" w14:textId="77777777" w:rsidR="001D7CFB" w:rsidRDefault="00EB4E04">
      <w:pPr>
        <w:spacing w:line="600" w:lineRule="auto"/>
        <w:ind w:firstLine="720"/>
        <w:contextualSpacing/>
        <w:jc w:val="both"/>
        <w:rPr>
          <w:rFonts w:eastAsia="Times New Roman"/>
          <w:color w:val="1D2228"/>
          <w:szCs w:val="24"/>
        </w:rPr>
      </w:pPr>
      <w:r>
        <w:rPr>
          <w:rFonts w:eastAsia="Times New Roman"/>
          <w:color w:val="1D2228"/>
          <w:szCs w:val="24"/>
        </w:rPr>
        <w:t xml:space="preserve">Και </w:t>
      </w:r>
      <w:r w:rsidRPr="002350B5">
        <w:rPr>
          <w:rFonts w:eastAsia="Times New Roman"/>
          <w:color w:val="1D2228"/>
          <w:szCs w:val="24"/>
        </w:rPr>
        <w:t>ποια είναι η δική μας πολιτική όλα αυτά τα χρόνια</w:t>
      </w:r>
      <w:r>
        <w:rPr>
          <w:rFonts w:eastAsia="Times New Roman"/>
          <w:color w:val="1D2228"/>
          <w:szCs w:val="24"/>
        </w:rPr>
        <w:t>; Τ</w:t>
      </w:r>
      <w:r w:rsidRPr="002350B5">
        <w:rPr>
          <w:rFonts w:eastAsia="Times New Roman"/>
          <w:color w:val="1D2228"/>
          <w:szCs w:val="24"/>
        </w:rPr>
        <w:t>ώρα</w:t>
      </w:r>
      <w:r>
        <w:rPr>
          <w:rFonts w:eastAsia="Times New Roman"/>
          <w:color w:val="1D2228"/>
          <w:szCs w:val="24"/>
        </w:rPr>
        <w:t>,</w:t>
      </w:r>
      <w:r w:rsidRPr="002350B5">
        <w:rPr>
          <w:rFonts w:eastAsia="Times New Roman"/>
          <w:color w:val="1D2228"/>
          <w:szCs w:val="24"/>
        </w:rPr>
        <w:t xml:space="preserve"> δηλαδή</w:t>
      </w:r>
      <w:r>
        <w:rPr>
          <w:rFonts w:eastAsia="Times New Roman"/>
          <w:color w:val="1D2228"/>
          <w:szCs w:val="24"/>
        </w:rPr>
        <w:t>,</w:t>
      </w:r>
      <w:r w:rsidRPr="002350B5">
        <w:rPr>
          <w:rFonts w:eastAsia="Times New Roman"/>
          <w:color w:val="1D2228"/>
          <w:szCs w:val="24"/>
        </w:rPr>
        <w:t xml:space="preserve"> κάνουμε αυτό που κάνουμε</w:t>
      </w:r>
      <w:r w:rsidRPr="00710613">
        <w:rPr>
          <w:rFonts w:eastAsia="Times New Roman"/>
          <w:color w:val="1D2228"/>
          <w:szCs w:val="24"/>
        </w:rPr>
        <w:t>,</w:t>
      </w:r>
      <w:r w:rsidRPr="002350B5">
        <w:rPr>
          <w:rFonts w:eastAsia="Times New Roman"/>
          <w:color w:val="1D2228"/>
          <w:szCs w:val="24"/>
        </w:rPr>
        <w:t xml:space="preserve"> για να πάρουμε τις εκλογές</w:t>
      </w:r>
      <w:r>
        <w:rPr>
          <w:rFonts w:eastAsia="Times New Roman"/>
          <w:color w:val="1D2228"/>
          <w:szCs w:val="24"/>
        </w:rPr>
        <w:t>; Αν</w:t>
      </w:r>
      <w:r w:rsidRPr="002350B5">
        <w:rPr>
          <w:rFonts w:eastAsia="Times New Roman"/>
          <w:color w:val="1D2228"/>
          <w:szCs w:val="24"/>
        </w:rPr>
        <w:t xml:space="preserve"> απαριθμήσουμε </w:t>
      </w:r>
      <w:r>
        <w:rPr>
          <w:rFonts w:eastAsia="Times New Roman"/>
          <w:color w:val="1D2228"/>
          <w:szCs w:val="24"/>
        </w:rPr>
        <w:t>-</w:t>
      </w:r>
      <w:r w:rsidRPr="002350B5">
        <w:rPr>
          <w:rFonts w:eastAsia="Times New Roman"/>
          <w:color w:val="1D2228"/>
          <w:szCs w:val="24"/>
        </w:rPr>
        <w:t xml:space="preserve">και </w:t>
      </w:r>
      <w:r>
        <w:rPr>
          <w:rFonts w:eastAsia="Times New Roman"/>
          <w:color w:val="1D2228"/>
          <w:szCs w:val="24"/>
        </w:rPr>
        <w:t>τις έχω καταγεγραμμένες εδώ</w:t>
      </w:r>
      <w:r w:rsidRPr="00710613">
        <w:rPr>
          <w:rFonts w:eastAsia="Times New Roman"/>
          <w:color w:val="1D2228"/>
          <w:szCs w:val="24"/>
        </w:rPr>
        <w:t>-</w:t>
      </w:r>
      <w:r>
        <w:rPr>
          <w:rFonts w:eastAsia="Times New Roman"/>
          <w:color w:val="1D2228"/>
          <w:szCs w:val="24"/>
        </w:rPr>
        <w:t xml:space="preserve"> ό</w:t>
      </w:r>
      <w:r w:rsidRPr="002350B5">
        <w:rPr>
          <w:rFonts w:eastAsia="Times New Roman"/>
          <w:color w:val="1D2228"/>
          <w:szCs w:val="24"/>
        </w:rPr>
        <w:t>λες τις πολιτικές που προηγήθηκαν</w:t>
      </w:r>
      <w:r>
        <w:rPr>
          <w:rFonts w:eastAsia="Times New Roman"/>
          <w:color w:val="1D2228"/>
          <w:szCs w:val="24"/>
        </w:rPr>
        <w:t xml:space="preserve"> </w:t>
      </w:r>
      <w:r w:rsidRPr="002350B5">
        <w:rPr>
          <w:rFonts w:eastAsia="Times New Roman"/>
          <w:color w:val="1D2228"/>
          <w:szCs w:val="24"/>
        </w:rPr>
        <w:t xml:space="preserve">όλα τα χρόνια της θητείας </w:t>
      </w:r>
      <w:r>
        <w:rPr>
          <w:rFonts w:eastAsia="Times New Roman"/>
          <w:color w:val="1D2228"/>
          <w:szCs w:val="24"/>
        </w:rPr>
        <w:t>μας</w:t>
      </w:r>
      <w:r w:rsidRPr="002350B5">
        <w:rPr>
          <w:rFonts w:eastAsia="Times New Roman"/>
          <w:color w:val="1D2228"/>
          <w:szCs w:val="24"/>
        </w:rPr>
        <w:t xml:space="preserve"> για να ενισχύσουμε τους χαμηλοσυνταξιούχους</w:t>
      </w:r>
      <w:r>
        <w:rPr>
          <w:rFonts w:eastAsia="Times New Roman"/>
          <w:color w:val="1D2228"/>
          <w:szCs w:val="24"/>
        </w:rPr>
        <w:t>,</w:t>
      </w:r>
      <w:r w:rsidRPr="002350B5">
        <w:rPr>
          <w:rFonts w:eastAsia="Times New Roman"/>
          <w:color w:val="1D2228"/>
          <w:szCs w:val="24"/>
        </w:rPr>
        <w:t xml:space="preserve"> τους χαμηλά αμειβόμενους</w:t>
      </w:r>
      <w:r>
        <w:rPr>
          <w:rFonts w:eastAsia="Times New Roman"/>
          <w:color w:val="1D2228"/>
          <w:szCs w:val="24"/>
        </w:rPr>
        <w:t>,</w:t>
      </w:r>
      <w:r w:rsidRPr="002350B5">
        <w:rPr>
          <w:rFonts w:eastAsia="Times New Roman"/>
          <w:color w:val="1D2228"/>
          <w:szCs w:val="24"/>
        </w:rPr>
        <w:t xml:space="preserve"> τους ανασφάλιστους ανθρώπους</w:t>
      </w:r>
      <w:r>
        <w:rPr>
          <w:rFonts w:eastAsia="Times New Roman"/>
          <w:color w:val="1D2228"/>
          <w:szCs w:val="24"/>
        </w:rPr>
        <w:t>,</w:t>
      </w:r>
      <w:r w:rsidRPr="002350B5">
        <w:rPr>
          <w:rFonts w:eastAsia="Times New Roman"/>
          <w:color w:val="1D2228"/>
          <w:szCs w:val="24"/>
        </w:rPr>
        <w:t xml:space="preserve"> κάθε φορά που κάναμε </w:t>
      </w:r>
      <w:r>
        <w:rPr>
          <w:rFonts w:eastAsia="Times New Roman"/>
          <w:color w:val="1D2228"/>
          <w:szCs w:val="24"/>
        </w:rPr>
        <w:t xml:space="preserve">ένα τέτοιο μέτρο, στο μυαλό </w:t>
      </w:r>
      <w:r>
        <w:rPr>
          <w:rFonts w:eastAsia="Times New Roman"/>
          <w:color w:val="1D2228"/>
          <w:szCs w:val="24"/>
        </w:rPr>
        <w:t>μας,</w:t>
      </w:r>
      <w:r>
        <w:rPr>
          <w:rFonts w:eastAsia="Times New Roman"/>
          <w:color w:val="1D2228"/>
          <w:szCs w:val="24"/>
        </w:rPr>
        <w:t xml:space="preserve"> π</w:t>
      </w:r>
      <w:r w:rsidRPr="002350B5">
        <w:rPr>
          <w:rFonts w:eastAsia="Times New Roman"/>
          <w:color w:val="1D2228"/>
          <w:szCs w:val="24"/>
        </w:rPr>
        <w:t>ροφανώς</w:t>
      </w:r>
      <w:r>
        <w:rPr>
          <w:rFonts w:eastAsia="Times New Roman"/>
          <w:color w:val="1D2228"/>
          <w:szCs w:val="24"/>
        </w:rPr>
        <w:t>,</w:t>
      </w:r>
      <w:r w:rsidRPr="002350B5">
        <w:rPr>
          <w:rFonts w:eastAsia="Times New Roman"/>
          <w:color w:val="1D2228"/>
          <w:szCs w:val="24"/>
        </w:rPr>
        <w:t xml:space="preserve"> είχαμε ότι θα </w:t>
      </w:r>
      <w:r>
        <w:rPr>
          <w:rFonts w:eastAsia="Times New Roman"/>
          <w:color w:val="1D2228"/>
          <w:szCs w:val="24"/>
        </w:rPr>
        <w:t>έ</w:t>
      </w:r>
      <w:r w:rsidRPr="002350B5">
        <w:rPr>
          <w:rFonts w:eastAsia="Times New Roman"/>
          <w:color w:val="1D2228"/>
          <w:szCs w:val="24"/>
        </w:rPr>
        <w:t>ρθει η στιγμή που θα γίνουν οι εκλογές</w:t>
      </w:r>
      <w:r>
        <w:rPr>
          <w:rFonts w:eastAsia="Times New Roman"/>
          <w:color w:val="1D2228"/>
          <w:szCs w:val="24"/>
        </w:rPr>
        <w:t xml:space="preserve">. Δεν είναι </w:t>
      </w:r>
      <w:r w:rsidRPr="002350B5">
        <w:rPr>
          <w:rFonts w:eastAsia="Times New Roman"/>
          <w:color w:val="1D2228"/>
          <w:szCs w:val="24"/>
        </w:rPr>
        <w:t xml:space="preserve">ο λόγος </w:t>
      </w:r>
      <w:r>
        <w:rPr>
          <w:rFonts w:eastAsia="Times New Roman"/>
          <w:color w:val="1D2228"/>
          <w:szCs w:val="24"/>
        </w:rPr>
        <w:t>αυτός. Τ</w:t>
      </w:r>
      <w:r w:rsidRPr="002350B5">
        <w:rPr>
          <w:rFonts w:eastAsia="Times New Roman"/>
          <w:color w:val="1D2228"/>
          <w:szCs w:val="24"/>
        </w:rPr>
        <w:t xml:space="preserve">ο κάναμε </w:t>
      </w:r>
      <w:r>
        <w:rPr>
          <w:rFonts w:eastAsia="Times New Roman"/>
          <w:color w:val="1D2228"/>
          <w:szCs w:val="24"/>
        </w:rPr>
        <w:t>γ</w:t>
      </w:r>
      <w:r w:rsidRPr="002350B5">
        <w:rPr>
          <w:rFonts w:eastAsia="Times New Roman"/>
          <w:color w:val="1D2228"/>
          <w:szCs w:val="24"/>
        </w:rPr>
        <w:t xml:space="preserve">ιατί αυτό είχαμε υποσχεθεί στον </w:t>
      </w:r>
      <w:r>
        <w:rPr>
          <w:rFonts w:eastAsia="Times New Roman"/>
          <w:color w:val="1D2228"/>
          <w:szCs w:val="24"/>
        </w:rPr>
        <w:t xml:space="preserve">ελληνικό λαό, </w:t>
      </w:r>
      <w:r w:rsidRPr="002350B5">
        <w:rPr>
          <w:rFonts w:eastAsia="Times New Roman"/>
          <w:color w:val="1D2228"/>
          <w:szCs w:val="24"/>
        </w:rPr>
        <w:t>είχαμε δεσμευτεί για αυτ</w:t>
      </w:r>
      <w:r>
        <w:rPr>
          <w:rFonts w:eastAsia="Times New Roman"/>
          <w:color w:val="1D2228"/>
          <w:szCs w:val="24"/>
        </w:rPr>
        <w:t>ά τα αποτελέσματα και τα φέρνουμ</w:t>
      </w:r>
      <w:r w:rsidRPr="002350B5">
        <w:rPr>
          <w:rFonts w:eastAsia="Times New Roman"/>
          <w:color w:val="1D2228"/>
          <w:szCs w:val="24"/>
        </w:rPr>
        <w:t xml:space="preserve">ε </w:t>
      </w:r>
      <w:r>
        <w:rPr>
          <w:rFonts w:eastAsia="Times New Roman"/>
          <w:color w:val="1D2228"/>
          <w:szCs w:val="24"/>
        </w:rPr>
        <w:t>-</w:t>
      </w:r>
      <w:r w:rsidRPr="002350B5">
        <w:rPr>
          <w:rFonts w:eastAsia="Times New Roman"/>
          <w:color w:val="1D2228"/>
          <w:szCs w:val="24"/>
        </w:rPr>
        <w:t>και το είχαμε πει</w:t>
      </w:r>
      <w:r>
        <w:rPr>
          <w:rFonts w:eastAsia="Times New Roman"/>
          <w:color w:val="1D2228"/>
          <w:szCs w:val="24"/>
        </w:rPr>
        <w:t>-</w:t>
      </w:r>
      <w:r w:rsidRPr="002350B5">
        <w:rPr>
          <w:rFonts w:eastAsia="Times New Roman"/>
          <w:color w:val="1D2228"/>
          <w:szCs w:val="24"/>
        </w:rPr>
        <w:t xml:space="preserve"> </w:t>
      </w:r>
      <w:r>
        <w:rPr>
          <w:rFonts w:eastAsia="Times New Roman"/>
          <w:color w:val="1D2228"/>
          <w:szCs w:val="24"/>
        </w:rPr>
        <w:t xml:space="preserve">μέχρι και την τελευταία μέχρι </w:t>
      </w:r>
      <w:r w:rsidRPr="002350B5">
        <w:rPr>
          <w:rFonts w:eastAsia="Times New Roman"/>
          <w:color w:val="1D2228"/>
          <w:szCs w:val="24"/>
        </w:rPr>
        <w:t>στιγμή</w:t>
      </w:r>
      <w:r>
        <w:rPr>
          <w:rFonts w:eastAsia="Times New Roman"/>
          <w:color w:val="1D2228"/>
          <w:szCs w:val="24"/>
        </w:rPr>
        <w:t>. Αν ανατρέξετε στα Π</w:t>
      </w:r>
      <w:r w:rsidRPr="002350B5">
        <w:rPr>
          <w:rFonts w:eastAsia="Times New Roman"/>
          <w:color w:val="1D2228"/>
          <w:szCs w:val="24"/>
        </w:rPr>
        <w:t>ρακτικά της Βουλής κατά τη συζήτηση τ</w:t>
      </w:r>
      <w:r w:rsidRPr="002350B5">
        <w:rPr>
          <w:rFonts w:eastAsia="Times New Roman"/>
          <w:color w:val="1D2228"/>
          <w:szCs w:val="24"/>
        </w:rPr>
        <w:t>ου προϋπολογισμού</w:t>
      </w:r>
      <w:r>
        <w:rPr>
          <w:rFonts w:eastAsia="Times New Roman"/>
          <w:color w:val="1D2228"/>
          <w:szCs w:val="24"/>
        </w:rPr>
        <w:t>,</w:t>
      </w:r>
      <w:r w:rsidRPr="002350B5">
        <w:rPr>
          <w:rFonts w:eastAsia="Times New Roman"/>
          <w:color w:val="1D2228"/>
          <w:szCs w:val="24"/>
        </w:rPr>
        <w:t xml:space="preserve"> αυτό που σας είχα πει</w:t>
      </w:r>
      <w:r>
        <w:rPr>
          <w:rFonts w:eastAsia="Times New Roman"/>
          <w:color w:val="1D2228"/>
          <w:szCs w:val="24"/>
        </w:rPr>
        <w:t>,</w:t>
      </w:r>
      <w:r w:rsidRPr="002350B5">
        <w:rPr>
          <w:rFonts w:eastAsia="Times New Roman"/>
          <w:color w:val="1D2228"/>
          <w:szCs w:val="24"/>
        </w:rPr>
        <w:t xml:space="preserve"> ότι θα κάνουμε </w:t>
      </w:r>
      <w:r>
        <w:rPr>
          <w:rFonts w:eastAsia="Times New Roman"/>
          <w:color w:val="1D2228"/>
          <w:szCs w:val="24"/>
        </w:rPr>
        <w:t xml:space="preserve">και </w:t>
      </w:r>
      <w:r w:rsidRPr="002350B5">
        <w:rPr>
          <w:rFonts w:eastAsia="Times New Roman"/>
          <w:color w:val="1D2228"/>
          <w:szCs w:val="24"/>
        </w:rPr>
        <w:t xml:space="preserve">τις </w:t>
      </w:r>
      <w:r>
        <w:rPr>
          <w:rFonts w:eastAsia="Times New Roman"/>
          <w:color w:val="1D2228"/>
          <w:szCs w:val="24"/>
        </w:rPr>
        <w:t>εκατόν είκοσι</w:t>
      </w:r>
      <w:r w:rsidRPr="002350B5">
        <w:rPr>
          <w:rFonts w:eastAsia="Times New Roman"/>
          <w:color w:val="1D2228"/>
          <w:szCs w:val="24"/>
        </w:rPr>
        <w:t xml:space="preserve"> δόσεις και δεν θα περικόψουμε τις συντάξεις και όλα αυτά τα μέτρα τα οποία σήμερα έχουν </w:t>
      </w:r>
      <w:r>
        <w:rPr>
          <w:rFonts w:eastAsia="Times New Roman"/>
          <w:color w:val="1D2228"/>
          <w:szCs w:val="24"/>
        </w:rPr>
        <w:t>τεθεί</w:t>
      </w:r>
      <w:r w:rsidRPr="002350B5">
        <w:rPr>
          <w:rFonts w:eastAsia="Times New Roman"/>
          <w:color w:val="1D2228"/>
          <w:szCs w:val="24"/>
        </w:rPr>
        <w:t xml:space="preserve"> στη συζή</w:t>
      </w:r>
      <w:r>
        <w:rPr>
          <w:rFonts w:eastAsia="Times New Roman"/>
          <w:color w:val="1D2228"/>
          <w:szCs w:val="24"/>
        </w:rPr>
        <w:t>τηση από χθες και θα ψηφιστούν α</w:t>
      </w:r>
      <w:r w:rsidRPr="002350B5">
        <w:rPr>
          <w:rFonts w:eastAsia="Times New Roman"/>
          <w:color w:val="1D2228"/>
          <w:szCs w:val="24"/>
        </w:rPr>
        <w:t>ύριο</w:t>
      </w:r>
      <w:r>
        <w:rPr>
          <w:rFonts w:eastAsia="Times New Roman"/>
          <w:color w:val="1D2228"/>
          <w:szCs w:val="24"/>
        </w:rPr>
        <w:t>,</w:t>
      </w:r>
      <w:r w:rsidRPr="002350B5">
        <w:rPr>
          <w:rFonts w:eastAsia="Times New Roman"/>
          <w:color w:val="1D2228"/>
          <w:szCs w:val="24"/>
        </w:rPr>
        <w:t xml:space="preserve"> είναι μέρος της συνολικής πολιτικής μ</w:t>
      </w:r>
      <w:r w:rsidRPr="002350B5">
        <w:rPr>
          <w:rFonts w:eastAsia="Times New Roman"/>
          <w:color w:val="1D2228"/>
          <w:szCs w:val="24"/>
        </w:rPr>
        <w:t>ας στόχευσης</w:t>
      </w:r>
      <w:r>
        <w:rPr>
          <w:rFonts w:eastAsia="Times New Roman"/>
          <w:color w:val="1D2228"/>
          <w:szCs w:val="24"/>
        </w:rPr>
        <w:t>,</w:t>
      </w:r>
      <w:r w:rsidRPr="002350B5">
        <w:rPr>
          <w:rFonts w:eastAsia="Times New Roman"/>
          <w:color w:val="1D2228"/>
          <w:szCs w:val="24"/>
        </w:rPr>
        <w:t xml:space="preserve"> που αποσκοπεί στη βελτίωση της ζωής των πολιτών και θα συνεχιστεί</w:t>
      </w:r>
      <w:r>
        <w:rPr>
          <w:rFonts w:eastAsia="Times New Roman"/>
          <w:color w:val="1D2228"/>
          <w:szCs w:val="24"/>
        </w:rPr>
        <w:t>.</w:t>
      </w:r>
    </w:p>
    <w:p w14:paraId="4318B507" w14:textId="77777777" w:rsidR="001D7CFB" w:rsidRDefault="00EB4E04">
      <w:pPr>
        <w:spacing w:line="600" w:lineRule="auto"/>
        <w:ind w:firstLine="720"/>
        <w:contextualSpacing/>
        <w:jc w:val="both"/>
        <w:rPr>
          <w:rFonts w:eastAsia="Times New Roman"/>
          <w:color w:val="1D2228"/>
          <w:szCs w:val="24"/>
        </w:rPr>
      </w:pPr>
      <w:r>
        <w:rPr>
          <w:rFonts w:eastAsia="Times New Roman"/>
          <w:color w:val="1D2228"/>
          <w:szCs w:val="24"/>
        </w:rPr>
        <w:t>Π</w:t>
      </w:r>
      <w:r w:rsidRPr="002350B5">
        <w:rPr>
          <w:rFonts w:eastAsia="Times New Roman"/>
          <w:color w:val="1D2228"/>
          <w:szCs w:val="24"/>
        </w:rPr>
        <w:t xml:space="preserve">ροφανώς </w:t>
      </w:r>
      <w:r>
        <w:rPr>
          <w:rFonts w:eastAsia="Times New Roman"/>
          <w:color w:val="1D2228"/>
          <w:szCs w:val="24"/>
        </w:rPr>
        <w:t xml:space="preserve">η επιδίωξη σας να </w:t>
      </w:r>
      <w:r w:rsidRPr="002350B5">
        <w:rPr>
          <w:rFonts w:eastAsia="Times New Roman"/>
          <w:color w:val="1D2228"/>
          <w:szCs w:val="24"/>
        </w:rPr>
        <w:t xml:space="preserve">φανεί </w:t>
      </w:r>
      <w:r>
        <w:rPr>
          <w:rFonts w:eastAsia="Times New Roman"/>
          <w:color w:val="1D2228"/>
          <w:szCs w:val="24"/>
        </w:rPr>
        <w:t>–</w:t>
      </w:r>
      <w:r w:rsidRPr="002350B5">
        <w:rPr>
          <w:rFonts w:eastAsia="Times New Roman"/>
          <w:color w:val="1D2228"/>
          <w:szCs w:val="24"/>
        </w:rPr>
        <w:t>τάχα</w:t>
      </w:r>
      <w:r>
        <w:rPr>
          <w:rFonts w:eastAsia="Times New Roman"/>
          <w:color w:val="1D2228"/>
          <w:szCs w:val="24"/>
        </w:rPr>
        <w:t>-</w:t>
      </w:r>
      <w:r w:rsidRPr="002350B5">
        <w:rPr>
          <w:rFonts w:eastAsia="Times New Roman"/>
          <w:color w:val="1D2228"/>
          <w:szCs w:val="24"/>
        </w:rPr>
        <w:t xml:space="preserve"> πως εμείς </w:t>
      </w:r>
      <w:r>
        <w:rPr>
          <w:rFonts w:eastAsia="Times New Roman"/>
          <w:color w:val="1D2228"/>
          <w:szCs w:val="24"/>
        </w:rPr>
        <w:t>πει</w:t>
      </w:r>
      <w:r w:rsidRPr="002350B5">
        <w:rPr>
          <w:rFonts w:eastAsia="Times New Roman"/>
          <w:color w:val="1D2228"/>
          <w:szCs w:val="24"/>
        </w:rPr>
        <w:t>ράζουμε τα στοιχεία για να αποκλείσουμε τη δαπάνη των συντάξεων</w:t>
      </w:r>
      <w:r>
        <w:rPr>
          <w:rFonts w:eastAsia="Times New Roman"/>
          <w:color w:val="1D2228"/>
          <w:szCs w:val="24"/>
        </w:rPr>
        <w:t>,</w:t>
      </w:r>
      <w:r w:rsidRPr="002350B5">
        <w:rPr>
          <w:rFonts w:eastAsia="Times New Roman"/>
          <w:color w:val="1D2228"/>
          <w:szCs w:val="24"/>
        </w:rPr>
        <w:t xml:space="preserve"> ώστε να εμφανίσουμε μεγάλο πλεόνασμα</w:t>
      </w:r>
      <w:r>
        <w:rPr>
          <w:rFonts w:eastAsia="Times New Roman"/>
          <w:color w:val="1D2228"/>
          <w:szCs w:val="24"/>
        </w:rPr>
        <w:t xml:space="preserve">, κατατείνει σε ένα </w:t>
      </w:r>
      <w:r w:rsidRPr="002350B5">
        <w:rPr>
          <w:rFonts w:eastAsia="Times New Roman"/>
          <w:color w:val="1D2228"/>
          <w:szCs w:val="24"/>
        </w:rPr>
        <w:t>μ</w:t>
      </w:r>
      <w:r w:rsidRPr="002350B5">
        <w:rPr>
          <w:rFonts w:eastAsia="Times New Roman"/>
          <w:color w:val="1D2228"/>
          <w:szCs w:val="24"/>
        </w:rPr>
        <w:t>όνο σκοπό και λυπάμαι που το κάνετε με αυτό</w:t>
      </w:r>
      <w:r>
        <w:rPr>
          <w:rFonts w:eastAsia="Times New Roman"/>
          <w:color w:val="1D2228"/>
          <w:szCs w:val="24"/>
        </w:rPr>
        <w:t>ν</w:t>
      </w:r>
      <w:r w:rsidRPr="002350B5">
        <w:rPr>
          <w:rFonts w:eastAsia="Times New Roman"/>
          <w:color w:val="1D2228"/>
          <w:szCs w:val="24"/>
        </w:rPr>
        <w:t xml:space="preserve"> τον τρόπο</w:t>
      </w:r>
      <w:r>
        <w:rPr>
          <w:rFonts w:eastAsia="Times New Roman"/>
          <w:color w:val="1D2228"/>
          <w:szCs w:val="24"/>
        </w:rPr>
        <w:t>. Θ</w:t>
      </w:r>
      <w:r w:rsidRPr="002350B5">
        <w:rPr>
          <w:rFonts w:eastAsia="Times New Roman"/>
          <w:color w:val="1D2228"/>
          <w:szCs w:val="24"/>
        </w:rPr>
        <w:t>έλε</w:t>
      </w:r>
      <w:r>
        <w:rPr>
          <w:rFonts w:eastAsia="Times New Roman"/>
          <w:color w:val="1D2228"/>
          <w:szCs w:val="24"/>
        </w:rPr>
        <w:t>τε να στηρίξετε το υπονοούμενο μ</w:t>
      </w:r>
      <w:r w:rsidRPr="002350B5">
        <w:rPr>
          <w:rFonts w:eastAsia="Times New Roman"/>
          <w:color w:val="1D2228"/>
          <w:szCs w:val="24"/>
        </w:rPr>
        <w:t xml:space="preserve">ε σαφή τρόπο </w:t>
      </w:r>
      <w:r>
        <w:rPr>
          <w:rFonts w:eastAsia="Times New Roman"/>
          <w:color w:val="1D2228"/>
          <w:szCs w:val="24"/>
        </w:rPr>
        <w:t>όμως,</w:t>
      </w:r>
      <w:r w:rsidRPr="002350B5">
        <w:rPr>
          <w:rFonts w:eastAsia="Times New Roman"/>
          <w:color w:val="1D2228"/>
          <w:szCs w:val="24"/>
        </w:rPr>
        <w:t xml:space="preserve"> προς τους δανειστές</w:t>
      </w:r>
      <w:r>
        <w:rPr>
          <w:rFonts w:eastAsia="Times New Roman"/>
          <w:color w:val="1D2228"/>
          <w:szCs w:val="24"/>
        </w:rPr>
        <w:t>,</w:t>
      </w:r>
      <w:r w:rsidRPr="002350B5">
        <w:rPr>
          <w:rFonts w:eastAsia="Times New Roman"/>
          <w:color w:val="1D2228"/>
          <w:szCs w:val="24"/>
        </w:rPr>
        <w:t xml:space="preserve"> προς τους θεσμούς</w:t>
      </w:r>
      <w:r>
        <w:rPr>
          <w:rFonts w:eastAsia="Times New Roman"/>
          <w:color w:val="1D2228"/>
          <w:szCs w:val="24"/>
        </w:rPr>
        <w:t>,</w:t>
      </w:r>
      <w:r w:rsidRPr="002350B5">
        <w:rPr>
          <w:rFonts w:eastAsia="Times New Roman"/>
          <w:color w:val="1D2228"/>
          <w:szCs w:val="24"/>
        </w:rPr>
        <w:t xml:space="preserve"> προς την </w:t>
      </w:r>
      <w:r>
        <w:rPr>
          <w:rFonts w:eastAsia="Times New Roman"/>
          <w:color w:val="1D2228"/>
          <w:szCs w:val="24"/>
        </w:rPr>
        <w:t>Κ</w:t>
      </w:r>
      <w:r w:rsidRPr="002350B5">
        <w:rPr>
          <w:rFonts w:eastAsia="Times New Roman"/>
          <w:color w:val="1D2228"/>
          <w:szCs w:val="24"/>
        </w:rPr>
        <w:t>ομισιόν</w:t>
      </w:r>
      <w:r>
        <w:rPr>
          <w:rFonts w:eastAsia="Times New Roman"/>
          <w:color w:val="1D2228"/>
          <w:szCs w:val="24"/>
        </w:rPr>
        <w:t>,</w:t>
      </w:r>
      <w:r w:rsidRPr="002350B5">
        <w:rPr>
          <w:rFonts w:eastAsia="Times New Roman"/>
          <w:color w:val="1D2228"/>
          <w:szCs w:val="24"/>
        </w:rPr>
        <w:t xml:space="preserve"> ότι εμείς δεν έχουμε πραγματικά πλεόνασμα και ότι δεν μπορούμε να προχωρήσουμε σε αυτά</w:t>
      </w:r>
      <w:r w:rsidRPr="002350B5">
        <w:rPr>
          <w:rFonts w:eastAsia="Times New Roman"/>
          <w:color w:val="1D2228"/>
          <w:szCs w:val="24"/>
        </w:rPr>
        <w:t xml:space="preserve"> τα μέτρα βελτίωσης της ζωής των πολιτών</w:t>
      </w:r>
      <w:r>
        <w:rPr>
          <w:rFonts w:eastAsia="Times New Roman"/>
          <w:color w:val="1D2228"/>
          <w:szCs w:val="24"/>
        </w:rPr>
        <w:t>,</w:t>
      </w:r>
      <w:r w:rsidRPr="002350B5">
        <w:rPr>
          <w:rFonts w:eastAsia="Times New Roman"/>
          <w:color w:val="1D2228"/>
          <w:szCs w:val="24"/>
        </w:rPr>
        <w:t xml:space="preserve"> δεν μπορούμε να προχωρήσουμε στη </w:t>
      </w:r>
      <w:r>
        <w:rPr>
          <w:rFonts w:eastAsia="Times New Roman"/>
          <w:color w:val="1D2228"/>
          <w:szCs w:val="24"/>
        </w:rPr>
        <w:t>δέ</w:t>
      </w:r>
      <w:r w:rsidRPr="00B86C21">
        <w:rPr>
          <w:rFonts w:eastAsia="Times New Roman"/>
          <w:color w:val="1D2228"/>
          <w:szCs w:val="24"/>
        </w:rPr>
        <w:t>κατη</w:t>
      </w:r>
      <w:r>
        <w:rPr>
          <w:rFonts w:eastAsia="Times New Roman"/>
          <w:color w:val="1D2228"/>
          <w:szCs w:val="24"/>
        </w:rPr>
        <w:t xml:space="preserve"> </w:t>
      </w:r>
      <w:r w:rsidRPr="00B86C21">
        <w:rPr>
          <w:rFonts w:eastAsia="Times New Roman"/>
          <w:color w:val="1D2228"/>
          <w:szCs w:val="24"/>
        </w:rPr>
        <w:t>τρίτη</w:t>
      </w:r>
      <w:r>
        <w:rPr>
          <w:rFonts w:eastAsia="Times New Roman"/>
          <w:color w:val="1D2228"/>
          <w:szCs w:val="24"/>
          <w:vertAlign w:val="superscript"/>
        </w:rPr>
        <w:t xml:space="preserve"> </w:t>
      </w:r>
      <w:r>
        <w:rPr>
          <w:rFonts w:eastAsia="Times New Roman"/>
          <w:color w:val="1D2228"/>
          <w:szCs w:val="24"/>
        </w:rPr>
        <w:t xml:space="preserve"> </w:t>
      </w:r>
      <w:r w:rsidRPr="002350B5">
        <w:rPr>
          <w:rFonts w:eastAsia="Times New Roman"/>
          <w:color w:val="1D2228"/>
          <w:szCs w:val="24"/>
        </w:rPr>
        <w:t>σύνταξη</w:t>
      </w:r>
      <w:r>
        <w:rPr>
          <w:rFonts w:eastAsia="Times New Roman"/>
          <w:color w:val="1D2228"/>
          <w:szCs w:val="24"/>
        </w:rPr>
        <w:t>,</w:t>
      </w:r>
      <w:r w:rsidRPr="002350B5">
        <w:rPr>
          <w:rFonts w:eastAsia="Times New Roman"/>
          <w:color w:val="1D2228"/>
          <w:szCs w:val="24"/>
        </w:rPr>
        <w:t xml:space="preserve"> δεν μπορούμε να προχωρήσουμε στα </w:t>
      </w:r>
      <w:r>
        <w:rPr>
          <w:rFonts w:eastAsia="Times New Roman"/>
          <w:color w:val="1D2228"/>
          <w:szCs w:val="24"/>
        </w:rPr>
        <w:t xml:space="preserve">φορολογικά </w:t>
      </w:r>
      <w:r w:rsidRPr="002350B5">
        <w:rPr>
          <w:rFonts w:eastAsia="Times New Roman"/>
          <w:color w:val="1D2228"/>
          <w:szCs w:val="24"/>
        </w:rPr>
        <w:t>μέτρα ελά</w:t>
      </w:r>
      <w:r>
        <w:rPr>
          <w:rFonts w:eastAsia="Times New Roman"/>
          <w:color w:val="1D2228"/>
          <w:szCs w:val="24"/>
        </w:rPr>
        <w:t xml:space="preserve">φρυνσης, </w:t>
      </w:r>
      <w:r w:rsidRPr="002350B5">
        <w:rPr>
          <w:rFonts w:eastAsia="Times New Roman"/>
          <w:color w:val="1D2228"/>
          <w:szCs w:val="24"/>
        </w:rPr>
        <w:t>δεν μπορούμε να προχωρήσουμε στη μείωση του ΦΠΑ</w:t>
      </w:r>
      <w:r>
        <w:rPr>
          <w:rFonts w:eastAsia="Times New Roman"/>
          <w:color w:val="1D2228"/>
          <w:szCs w:val="24"/>
        </w:rPr>
        <w:t xml:space="preserve">. </w:t>
      </w:r>
    </w:p>
    <w:p w14:paraId="4318B508" w14:textId="77777777" w:rsidR="001D7CFB" w:rsidRDefault="00EB4E04">
      <w:pPr>
        <w:spacing w:line="600" w:lineRule="auto"/>
        <w:ind w:firstLine="720"/>
        <w:contextualSpacing/>
        <w:jc w:val="both"/>
        <w:rPr>
          <w:rFonts w:eastAsia="Times New Roman"/>
          <w:color w:val="1D2228"/>
          <w:szCs w:val="24"/>
        </w:rPr>
      </w:pPr>
      <w:r>
        <w:rPr>
          <w:rFonts w:eastAsia="Times New Roman"/>
          <w:color w:val="1D2228"/>
          <w:szCs w:val="24"/>
        </w:rPr>
        <w:t>Γ</w:t>
      </w:r>
      <w:r w:rsidRPr="002350B5">
        <w:rPr>
          <w:rFonts w:eastAsia="Times New Roman"/>
          <w:color w:val="1D2228"/>
          <w:szCs w:val="24"/>
        </w:rPr>
        <w:t>ενικά είστ</w:t>
      </w:r>
      <w:r>
        <w:rPr>
          <w:rFonts w:eastAsia="Times New Roman"/>
          <w:color w:val="1D2228"/>
          <w:szCs w:val="24"/>
        </w:rPr>
        <w:t xml:space="preserve">ε αντίθετοι </w:t>
      </w:r>
      <w:r>
        <w:rPr>
          <w:rFonts w:eastAsia="Times New Roman"/>
          <w:color w:val="1D2228"/>
          <w:szCs w:val="24"/>
        </w:rPr>
        <w:t>,</w:t>
      </w:r>
      <w:r>
        <w:rPr>
          <w:rFonts w:eastAsia="Times New Roman"/>
          <w:color w:val="1D2228"/>
          <w:szCs w:val="24"/>
        </w:rPr>
        <w:t>πραγματικά</w:t>
      </w:r>
      <w:r>
        <w:rPr>
          <w:rFonts w:eastAsia="Times New Roman"/>
          <w:color w:val="1D2228"/>
          <w:szCs w:val="24"/>
        </w:rPr>
        <w:t>,</w:t>
      </w:r>
      <w:r>
        <w:rPr>
          <w:rFonts w:eastAsia="Times New Roman"/>
          <w:color w:val="1D2228"/>
          <w:szCs w:val="24"/>
        </w:rPr>
        <w:t xml:space="preserve"> με ότι φέρν</w:t>
      </w:r>
      <w:r w:rsidRPr="002350B5">
        <w:rPr>
          <w:rFonts w:eastAsia="Times New Roman"/>
          <w:color w:val="1D2228"/>
          <w:szCs w:val="24"/>
        </w:rPr>
        <w:t>ουμε σήμερα σε συζήτηση και ψήφιση</w:t>
      </w:r>
      <w:r>
        <w:rPr>
          <w:rFonts w:eastAsia="Times New Roman"/>
          <w:color w:val="1D2228"/>
          <w:szCs w:val="24"/>
        </w:rPr>
        <w:t>. Κ</w:t>
      </w:r>
      <w:r w:rsidRPr="002350B5">
        <w:rPr>
          <w:rFonts w:eastAsia="Times New Roman"/>
          <w:color w:val="1D2228"/>
          <w:szCs w:val="24"/>
        </w:rPr>
        <w:t xml:space="preserve">αι δεν πρόκειται να </w:t>
      </w:r>
      <w:r>
        <w:rPr>
          <w:rFonts w:eastAsia="Times New Roman"/>
          <w:color w:val="1D2228"/>
          <w:szCs w:val="24"/>
        </w:rPr>
        <w:t>το κρύψετε</w:t>
      </w:r>
      <w:r w:rsidRPr="002350B5">
        <w:rPr>
          <w:rFonts w:eastAsia="Times New Roman"/>
          <w:color w:val="1D2228"/>
          <w:szCs w:val="24"/>
        </w:rPr>
        <w:t xml:space="preserve"> ούτε μία στιγμή</w:t>
      </w:r>
      <w:r>
        <w:rPr>
          <w:rFonts w:eastAsia="Times New Roman"/>
          <w:color w:val="1D2228"/>
          <w:szCs w:val="24"/>
        </w:rPr>
        <w:t>,</w:t>
      </w:r>
      <w:r w:rsidRPr="002350B5">
        <w:rPr>
          <w:rFonts w:eastAsia="Times New Roman"/>
          <w:color w:val="1D2228"/>
          <w:szCs w:val="24"/>
        </w:rPr>
        <w:t xml:space="preserve"> διότι </w:t>
      </w:r>
      <w:r>
        <w:rPr>
          <w:rFonts w:eastAsia="Times New Roman"/>
          <w:color w:val="1D2228"/>
          <w:szCs w:val="24"/>
        </w:rPr>
        <w:t xml:space="preserve">εγείρετε </w:t>
      </w:r>
      <w:r w:rsidRPr="002350B5">
        <w:rPr>
          <w:rFonts w:eastAsia="Times New Roman"/>
          <w:color w:val="1D2228"/>
          <w:szCs w:val="24"/>
        </w:rPr>
        <w:t>συνεχώς</w:t>
      </w:r>
      <w:r>
        <w:rPr>
          <w:rFonts w:eastAsia="Times New Roman"/>
          <w:color w:val="1D2228"/>
          <w:szCs w:val="24"/>
        </w:rPr>
        <w:t>,</w:t>
      </w:r>
      <w:r w:rsidRPr="002350B5">
        <w:rPr>
          <w:rFonts w:eastAsia="Times New Roman"/>
          <w:color w:val="1D2228"/>
          <w:szCs w:val="24"/>
        </w:rPr>
        <w:t xml:space="preserve"> ακόμα και νομικά θέματα και αμφιβολίες</w:t>
      </w:r>
      <w:r>
        <w:rPr>
          <w:rFonts w:eastAsia="Times New Roman"/>
          <w:color w:val="1D2228"/>
          <w:szCs w:val="24"/>
        </w:rPr>
        <w:t>, εάν μπορούμε να ψηφίσουμε τη</w:t>
      </w:r>
      <w:r w:rsidRPr="002350B5">
        <w:rPr>
          <w:rFonts w:eastAsia="Times New Roman"/>
          <w:color w:val="1D2228"/>
          <w:szCs w:val="24"/>
        </w:rPr>
        <w:t xml:space="preserve"> </w:t>
      </w:r>
      <w:r>
        <w:rPr>
          <w:rFonts w:eastAsia="Times New Roman"/>
          <w:color w:val="1D2228"/>
          <w:szCs w:val="24"/>
        </w:rPr>
        <w:t xml:space="preserve">δέκατη τρίτη </w:t>
      </w:r>
      <w:r w:rsidRPr="002350B5">
        <w:rPr>
          <w:rFonts w:eastAsia="Times New Roman"/>
          <w:color w:val="1D2228"/>
          <w:szCs w:val="24"/>
        </w:rPr>
        <w:t>σύνταξη</w:t>
      </w:r>
      <w:r>
        <w:rPr>
          <w:rFonts w:eastAsia="Times New Roman"/>
          <w:color w:val="1D2228"/>
          <w:szCs w:val="24"/>
        </w:rPr>
        <w:t>,</w:t>
      </w:r>
      <w:r w:rsidRPr="002350B5">
        <w:rPr>
          <w:rFonts w:eastAsia="Times New Roman"/>
          <w:color w:val="1D2228"/>
          <w:szCs w:val="24"/>
        </w:rPr>
        <w:t xml:space="preserve"> την οποία δεν </w:t>
      </w:r>
      <w:r>
        <w:rPr>
          <w:rFonts w:eastAsia="Times New Roman"/>
          <w:color w:val="1D2228"/>
          <w:szCs w:val="24"/>
        </w:rPr>
        <w:t xml:space="preserve">θέλετε ούτε να την </w:t>
      </w:r>
      <w:r w:rsidRPr="002350B5">
        <w:rPr>
          <w:rFonts w:eastAsia="Times New Roman"/>
          <w:color w:val="1D2228"/>
          <w:szCs w:val="24"/>
        </w:rPr>
        <w:t>ακούτε</w:t>
      </w:r>
      <w:r>
        <w:rPr>
          <w:rFonts w:eastAsia="Times New Roman"/>
          <w:color w:val="1D2228"/>
          <w:szCs w:val="24"/>
        </w:rPr>
        <w:t>. Και</w:t>
      </w:r>
      <w:r>
        <w:rPr>
          <w:rFonts w:eastAsia="Times New Roman"/>
          <w:color w:val="1D2228"/>
          <w:szCs w:val="24"/>
        </w:rPr>
        <w:t xml:space="preserve"> η </w:t>
      </w:r>
      <w:r>
        <w:rPr>
          <w:rFonts w:eastAsia="Times New Roman"/>
          <w:color w:val="1D2228"/>
          <w:szCs w:val="24"/>
        </w:rPr>
        <w:t xml:space="preserve">δέκατη τρίτη </w:t>
      </w:r>
      <w:r>
        <w:rPr>
          <w:rFonts w:eastAsia="Times New Roman"/>
          <w:color w:val="1D2228"/>
          <w:szCs w:val="24"/>
        </w:rPr>
        <w:t xml:space="preserve">σύνταξη </w:t>
      </w:r>
      <w:r w:rsidRPr="002350B5">
        <w:rPr>
          <w:rFonts w:eastAsia="Times New Roman"/>
          <w:color w:val="1D2228"/>
          <w:szCs w:val="24"/>
        </w:rPr>
        <w:t>είναι</w:t>
      </w:r>
      <w:r>
        <w:rPr>
          <w:rFonts w:eastAsia="Times New Roman"/>
          <w:color w:val="1D2228"/>
          <w:szCs w:val="24"/>
        </w:rPr>
        <w:t>,</w:t>
      </w:r>
      <w:r w:rsidRPr="002350B5">
        <w:rPr>
          <w:rFonts w:eastAsia="Times New Roman"/>
          <w:color w:val="1D2228"/>
          <w:szCs w:val="24"/>
        </w:rPr>
        <w:t xml:space="preserve"> πράγματι</w:t>
      </w:r>
      <w:r>
        <w:rPr>
          <w:rFonts w:eastAsia="Times New Roman"/>
          <w:color w:val="1D2228"/>
          <w:szCs w:val="24"/>
        </w:rPr>
        <w:t>,</w:t>
      </w:r>
      <w:r w:rsidRPr="002350B5">
        <w:rPr>
          <w:rFonts w:eastAsia="Times New Roman"/>
          <w:color w:val="1D2228"/>
          <w:szCs w:val="24"/>
        </w:rPr>
        <w:t xml:space="preserve"> </w:t>
      </w:r>
      <w:r>
        <w:rPr>
          <w:rFonts w:eastAsia="Times New Roman"/>
          <w:color w:val="1D2228"/>
          <w:szCs w:val="24"/>
        </w:rPr>
        <w:t>δέκατη τρίτη</w:t>
      </w:r>
      <w:r>
        <w:rPr>
          <w:rFonts w:eastAsia="Times New Roman"/>
          <w:color w:val="1D2228"/>
          <w:szCs w:val="24"/>
        </w:rPr>
        <w:t xml:space="preserve">, </w:t>
      </w:r>
      <w:r w:rsidRPr="002350B5">
        <w:rPr>
          <w:rFonts w:eastAsia="Times New Roman"/>
          <w:color w:val="1D2228"/>
          <w:szCs w:val="24"/>
        </w:rPr>
        <w:t xml:space="preserve">διότι έρχεται μετά τη </w:t>
      </w:r>
      <w:r>
        <w:rPr>
          <w:rFonts w:eastAsia="Times New Roman"/>
          <w:color w:val="1D2228"/>
          <w:szCs w:val="24"/>
        </w:rPr>
        <w:t xml:space="preserve">δωδέκατη </w:t>
      </w:r>
      <w:r w:rsidRPr="002350B5">
        <w:rPr>
          <w:rFonts w:eastAsia="Times New Roman"/>
          <w:color w:val="1D2228"/>
          <w:szCs w:val="24"/>
        </w:rPr>
        <w:t xml:space="preserve">και κατά την τακτική αρίθμηση μετά το </w:t>
      </w:r>
      <w:r>
        <w:rPr>
          <w:rFonts w:eastAsia="Times New Roman"/>
          <w:color w:val="1D2228"/>
          <w:szCs w:val="24"/>
        </w:rPr>
        <w:t>δώδεκα</w:t>
      </w:r>
      <w:r w:rsidRPr="002350B5">
        <w:rPr>
          <w:rFonts w:eastAsia="Times New Roman"/>
          <w:color w:val="1D2228"/>
          <w:szCs w:val="24"/>
        </w:rPr>
        <w:t xml:space="preserve"> είναι το </w:t>
      </w:r>
      <w:r>
        <w:rPr>
          <w:rFonts w:eastAsia="Times New Roman"/>
          <w:color w:val="1D2228"/>
          <w:szCs w:val="24"/>
        </w:rPr>
        <w:t>δεκατρία</w:t>
      </w:r>
      <w:r>
        <w:rPr>
          <w:rFonts w:eastAsia="Times New Roman"/>
          <w:color w:val="1D2228"/>
          <w:szCs w:val="24"/>
        </w:rPr>
        <w:t>.</w:t>
      </w:r>
      <w:r>
        <w:rPr>
          <w:rFonts w:eastAsia="Times New Roman"/>
          <w:color w:val="1D2228"/>
          <w:szCs w:val="24"/>
        </w:rPr>
        <w:t xml:space="preserve"> Δώδεκα </w:t>
      </w:r>
      <w:r w:rsidRPr="002350B5">
        <w:rPr>
          <w:rFonts w:eastAsia="Times New Roman"/>
          <w:color w:val="1D2228"/>
          <w:szCs w:val="24"/>
        </w:rPr>
        <w:t>σ</w:t>
      </w:r>
      <w:r>
        <w:rPr>
          <w:rFonts w:eastAsia="Times New Roman"/>
          <w:color w:val="1D2228"/>
          <w:szCs w:val="24"/>
        </w:rPr>
        <w:t xml:space="preserve">υντάξεις </w:t>
      </w:r>
      <w:r w:rsidRPr="002350B5">
        <w:rPr>
          <w:rFonts w:eastAsia="Times New Roman"/>
          <w:color w:val="1D2228"/>
          <w:szCs w:val="24"/>
        </w:rPr>
        <w:t>δίν</w:t>
      </w:r>
      <w:r>
        <w:rPr>
          <w:rFonts w:eastAsia="Times New Roman"/>
          <w:color w:val="1D2228"/>
          <w:szCs w:val="24"/>
        </w:rPr>
        <w:t>ον</w:t>
      </w:r>
      <w:r w:rsidRPr="002350B5">
        <w:rPr>
          <w:rFonts w:eastAsia="Times New Roman"/>
          <w:color w:val="1D2228"/>
          <w:szCs w:val="24"/>
        </w:rPr>
        <w:t xml:space="preserve">ται το χρόνο </w:t>
      </w:r>
      <w:r>
        <w:rPr>
          <w:rFonts w:eastAsia="Times New Roman"/>
          <w:color w:val="1D2228"/>
          <w:szCs w:val="24"/>
        </w:rPr>
        <w:t xml:space="preserve">και </w:t>
      </w:r>
      <w:r w:rsidRPr="002350B5">
        <w:rPr>
          <w:rFonts w:eastAsia="Times New Roman"/>
          <w:color w:val="1D2228"/>
          <w:szCs w:val="24"/>
        </w:rPr>
        <w:t xml:space="preserve">η </w:t>
      </w:r>
      <w:r>
        <w:rPr>
          <w:rFonts w:eastAsia="Times New Roman"/>
          <w:color w:val="1D2228"/>
          <w:szCs w:val="24"/>
        </w:rPr>
        <w:t>δέκατη τρίτη</w:t>
      </w:r>
      <w:r>
        <w:rPr>
          <w:rFonts w:eastAsia="Times New Roman"/>
          <w:color w:val="1D2228"/>
          <w:szCs w:val="24"/>
        </w:rPr>
        <w:t xml:space="preserve"> </w:t>
      </w:r>
      <w:r w:rsidRPr="002350B5">
        <w:rPr>
          <w:rFonts w:eastAsia="Times New Roman"/>
          <w:color w:val="1D2228"/>
          <w:szCs w:val="24"/>
        </w:rPr>
        <w:t>είναι αυτή που θα ψηφιστεί αύριο</w:t>
      </w:r>
      <w:r>
        <w:rPr>
          <w:rFonts w:eastAsia="Times New Roman"/>
          <w:color w:val="1D2228"/>
          <w:szCs w:val="24"/>
        </w:rPr>
        <w:t>,</w:t>
      </w:r>
      <w:r w:rsidRPr="002350B5">
        <w:rPr>
          <w:rFonts w:eastAsia="Times New Roman"/>
          <w:color w:val="1D2228"/>
          <w:szCs w:val="24"/>
        </w:rPr>
        <w:t xml:space="preserve"> με τον τρόπο που ορίζεται</w:t>
      </w:r>
      <w:r>
        <w:rPr>
          <w:rFonts w:eastAsia="Times New Roman"/>
          <w:color w:val="1D2228"/>
          <w:szCs w:val="24"/>
        </w:rPr>
        <w:t>,</w:t>
      </w:r>
      <w:r w:rsidRPr="002350B5">
        <w:rPr>
          <w:rFonts w:eastAsia="Times New Roman"/>
          <w:color w:val="1D2228"/>
          <w:szCs w:val="24"/>
        </w:rPr>
        <w:t xml:space="preserve"> στην διαβάθμιση που προβλέπεται</w:t>
      </w:r>
      <w:r>
        <w:rPr>
          <w:rFonts w:eastAsia="Times New Roman"/>
          <w:color w:val="1D2228"/>
          <w:szCs w:val="24"/>
        </w:rPr>
        <w:t>. Κ</w:t>
      </w:r>
      <w:r w:rsidRPr="002350B5">
        <w:rPr>
          <w:rFonts w:eastAsia="Times New Roman"/>
          <w:color w:val="1D2228"/>
          <w:szCs w:val="24"/>
        </w:rPr>
        <w:t>αι</w:t>
      </w:r>
      <w:r>
        <w:rPr>
          <w:rFonts w:eastAsia="Times New Roman"/>
          <w:color w:val="1D2228"/>
          <w:szCs w:val="24"/>
        </w:rPr>
        <w:t>,</w:t>
      </w:r>
      <w:r w:rsidRPr="002350B5">
        <w:rPr>
          <w:rFonts w:eastAsia="Times New Roman"/>
          <w:color w:val="1D2228"/>
          <w:szCs w:val="24"/>
        </w:rPr>
        <w:t xml:space="preserve"> </w:t>
      </w:r>
      <w:r>
        <w:rPr>
          <w:rFonts w:eastAsia="Times New Roman"/>
          <w:color w:val="1D2228"/>
          <w:szCs w:val="24"/>
        </w:rPr>
        <w:t>β</w:t>
      </w:r>
      <w:r w:rsidRPr="002350B5">
        <w:rPr>
          <w:rFonts w:eastAsia="Times New Roman"/>
          <w:color w:val="1D2228"/>
          <w:szCs w:val="24"/>
        </w:rPr>
        <w:t>εβαίως</w:t>
      </w:r>
      <w:r>
        <w:rPr>
          <w:rFonts w:eastAsia="Times New Roman"/>
          <w:color w:val="1D2228"/>
          <w:szCs w:val="24"/>
        </w:rPr>
        <w:t>,</w:t>
      </w:r>
      <w:r w:rsidRPr="002350B5">
        <w:rPr>
          <w:rFonts w:eastAsia="Times New Roman"/>
          <w:color w:val="1D2228"/>
          <w:szCs w:val="24"/>
        </w:rPr>
        <w:t xml:space="preserve"> είναι όλα αυτά τα μέτρα</w:t>
      </w:r>
      <w:r>
        <w:rPr>
          <w:rFonts w:eastAsia="Times New Roman"/>
          <w:color w:val="1D2228"/>
          <w:szCs w:val="24"/>
        </w:rPr>
        <w:t>,</w:t>
      </w:r>
      <w:r w:rsidRPr="002350B5">
        <w:rPr>
          <w:rFonts w:eastAsia="Times New Roman"/>
          <w:color w:val="1D2228"/>
          <w:szCs w:val="24"/>
        </w:rPr>
        <w:t xml:space="preserve"> τα οποία αποδεικνύουν ότι η συνολική κοινωνική προστασία που προσφέρει </w:t>
      </w:r>
      <w:r>
        <w:rPr>
          <w:rFonts w:eastAsia="Times New Roman"/>
          <w:color w:val="1D2228"/>
          <w:szCs w:val="24"/>
        </w:rPr>
        <w:t>η Κυβέρνηση μας με</w:t>
      </w:r>
      <w:r w:rsidRPr="002350B5">
        <w:rPr>
          <w:rFonts w:eastAsia="Times New Roman"/>
          <w:color w:val="1D2228"/>
          <w:szCs w:val="24"/>
        </w:rPr>
        <w:t xml:space="preserve"> τις άλλες παραμέτρους της νομοθέτησης </w:t>
      </w:r>
      <w:r>
        <w:rPr>
          <w:rFonts w:eastAsia="Times New Roman"/>
          <w:color w:val="1D2228"/>
          <w:szCs w:val="24"/>
        </w:rPr>
        <w:t>αυτής</w:t>
      </w:r>
      <w:r w:rsidRPr="002350B5">
        <w:rPr>
          <w:rFonts w:eastAsia="Times New Roman"/>
          <w:color w:val="1D2228"/>
          <w:szCs w:val="24"/>
        </w:rPr>
        <w:t xml:space="preserve"> αλλά και παλαιότερες</w:t>
      </w:r>
      <w:r>
        <w:rPr>
          <w:rFonts w:eastAsia="Times New Roman"/>
          <w:color w:val="1D2228"/>
          <w:szCs w:val="24"/>
        </w:rPr>
        <w:t xml:space="preserve">, </w:t>
      </w:r>
      <w:r>
        <w:rPr>
          <w:rFonts w:eastAsia="Times New Roman"/>
          <w:color w:val="1D2228"/>
          <w:szCs w:val="24"/>
        </w:rPr>
        <w:t xml:space="preserve">δίνει μια </w:t>
      </w:r>
      <w:r w:rsidRPr="002350B5">
        <w:rPr>
          <w:rFonts w:eastAsia="Times New Roman"/>
          <w:color w:val="1D2228"/>
          <w:szCs w:val="24"/>
        </w:rPr>
        <w:t>ολοκληρωμένη λύση και βελτίωση της ζωής των πολιτών</w:t>
      </w:r>
      <w:r>
        <w:rPr>
          <w:rFonts w:eastAsia="Times New Roman"/>
          <w:color w:val="1D2228"/>
          <w:szCs w:val="24"/>
        </w:rPr>
        <w:t>.</w:t>
      </w:r>
    </w:p>
    <w:p w14:paraId="4318B509" w14:textId="77777777" w:rsidR="001D7CFB" w:rsidRDefault="00EB4E04">
      <w:pPr>
        <w:spacing w:line="600" w:lineRule="auto"/>
        <w:ind w:firstLine="720"/>
        <w:contextualSpacing/>
        <w:jc w:val="both"/>
        <w:rPr>
          <w:rFonts w:eastAsia="Times New Roman"/>
          <w:color w:val="1D2228"/>
          <w:szCs w:val="24"/>
        </w:rPr>
      </w:pPr>
      <w:r w:rsidRPr="00501728">
        <w:rPr>
          <w:rFonts w:eastAsia="Times New Roman"/>
          <w:color w:val="1D2228"/>
          <w:szCs w:val="24"/>
        </w:rPr>
        <w:t>(Στο σημείο αυτό κτυπάει το κουδούνι λήξεως του χρόνου ομιλίας του κυρίου Υ</w:t>
      </w:r>
      <w:r>
        <w:rPr>
          <w:rFonts w:eastAsia="Times New Roman"/>
          <w:color w:val="1D2228"/>
          <w:szCs w:val="24"/>
        </w:rPr>
        <w:t>φυ</w:t>
      </w:r>
      <w:r w:rsidRPr="00501728">
        <w:rPr>
          <w:rFonts w:eastAsia="Times New Roman"/>
          <w:color w:val="1D2228"/>
          <w:szCs w:val="24"/>
        </w:rPr>
        <w:t>πουργού)</w:t>
      </w:r>
    </w:p>
    <w:p w14:paraId="4318B50A" w14:textId="77777777" w:rsidR="001D7CFB" w:rsidRDefault="00EB4E04">
      <w:pPr>
        <w:spacing w:line="600" w:lineRule="auto"/>
        <w:ind w:firstLine="720"/>
        <w:contextualSpacing/>
        <w:jc w:val="both"/>
        <w:rPr>
          <w:rFonts w:eastAsia="Times New Roman"/>
          <w:color w:val="1D2228"/>
          <w:szCs w:val="24"/>
        </w:rPr>
      </w:pPr>
      <w:r>
        <w:rPr>
          <w:rFonts w:eastAsia="Times New Roman"/>
          <w:color w:val="1D2228"/>
          <w:szCs w:val="24"/>
        </w:rPr>
        <w:t>Κ</w:t>
      </w:r>
      <w:r w:rsidRPr="002350B5">
        <w:rPr>
          <w:rFonts w:eastAsia="Times New Roman"/>
          <w:color w:val="1D2228"/>
          <w:szCs w:val="24"/>
        </w:rPr>
        <w:t>αι θα τελειώσω με μία ακόμα λαθροχειρία</w:t>
      </w:r>
      <w:r>
        <w:rPr>
          <w:rFonts w:eastAsia="Times New Roman"/>
          <w:color w:val="1D2228"/>
          <w:szCs w:val="24"/>
        </w:rPr>
        <w:t>. Από ό,τι είδα, ο κ. Β</w:t>
      </w:r>
      <w:r w:rsidRPr="002350B5">
        <w:rPr>
          <w:rFonts w:eastAsia="Times New Roman"/>
          <w:color w:val="1D2228"/>
          <w:szCs w:val="24"/>
        </w:rPr>
        <w:t>ρούτσης παρουσίασ</w:t>
      </w:r>
      <w:r>
        <w:rPr>
          <w:rFonts w:eastAsia="Times New Roman"/>
          <w:color w:val="1D2228"/>
          <w:szCs w:val="24"/>
        </w:rPr>
        <w:t>ε –και δεν είναι θέμα του κ</w:t>
      </w:r>
      <w:r>
        <w:rPr>
          <w:rFonts w:eastAsia="Times New Roman"/>
          <w:color w:val="1D2228"/>
          <w:szCs w:val="24"/>
        </w:rPr>
        <w:t xml:space="preserve">. Βρούτση, τον αδικώ, εξυπηρετεί μια πολιτική </w:t>
      </w:r>
      <w:r w:rsidRPr="002350B5">
        <w:rPr>
          <w:rFonts w:eastAsia="Times New Roman"/>
          <w:color w:val="1D2228"/>
          <w:szCs w:val="24"/>
        </w:rPr>
        <w:t xml:space="preserve">της Νέας Δημοκρατίας </w:t>
      </w:r>
      <w:r>
        <w:rPr>
          <w:rFonts w:eastAsia="Times New Roman"/>
          <w:color w:val="1D2228"/>
          <w:szCs w:val="24"/>
        </w:rPr>
        <w:t xml:space="preserve">να θολώνει τα νερά, να δημιουργεί την εικόνα που είπα πριν- ότι </w:t>
      </w:r>
      <w:r w:rsidRPr="002350B5">
        <w:rPr>
          <w:rFonts w:eastAsia="Times New Roman"/>
          <w:color w:val="1D2228"/>
          <w:szCs w:val="24"/>
        </w:rPr>
        <w:t xml:space="preserve">δεν υπάρχουν πραγματικά </w:t>
      </w:r>
      <w:r>
        <w:rPr>
          <w:rFonts w:eastAsia="Times New Roman"/>
          <w:color w:val="1D2228"/>
          <w:szCs w:val="24"/>
        </w:rPr>
        <w:t xml:space="preserve">πλεονάσματα στον ΕΦΚΑ, </w:t>
      </w:r>
      <w:r w:rsidRPr="002350B5">
        <w:rPr>
          <w:rFonts w:eastAsia="Times New Roman"/>
          <w:color w:val="1D2228"/>
          <w:szCs w:val="24"/>
        </w:rPr>
        <w:t>ότι η χώρα στερείται της δυνατότητας να ενισχύσει τους αδύναμους</w:t>
      </w:r>
      <w:r>
        <w:rPr>
          <w:rFonts w:eastAsia="Times New Roman"/>
          <w:color w:val="1D2228"/>
          <w:szCs w:val="24"/>
        </w:rPr>
        <w:t>,</w:t>
      </w:r>
      <w:r w:rsidRPr="002350B5">
        <w:rPr>
          <w:rFonts w:eastAsia="Times New Roman"/>
          <w:color w:val="1D2228"/>
          <w:szCs w:val="24"/>
        </w:rPr>
        <w:t xml:space="preserve"> δεν πρέπει ν</w:t>
      </w:r>
      <w:r w:rsidRPr="002350B5">
        <w:rPr>
          <w:rFonts w:eastAsia="Times New Roman"/>
          <w:color w:val="1D2228"/>
          <w:szCs w:val="24"/>
        </w:rPr>
        <w:t>α πάρει αυτά τα μέτρα και έχει ενστάσεις συνεχώς</w:t>
      </w:r>
      <w:r>
        <w:rPr>
          <w:rFonts w:eastAsia="Times New Roman"/>
          <w:color w:val="1D2228"/>
          <w:szCs w:val="24"/>
        </w:rPr>
        <w:t>. Κ</w:t>
      </w:r>
      <w:r w:rsidRPr="002350B5">
        <w:rPr>
          <w:rFonts w:eastAsia="Times New Roman"/>
          <w:color w:val="1D2228"/>
          <w:szCs w:val="24"/>
        </w:rPr>
        <w:t>αι για να στηρίξει αυτή την επιχειρηματολογία</w:t>
      </w:r>
      <w:r>
        <w:rPr>
          <w:rFonts w:eastAsia="Times New Roman"/>
          <w:color w:val="1D2228"/>
          <w:szCs w:val="24"/>
        </w:rPr>
        <w:t>,</w:t>
      </w:r>
      <w:r w:rsidRPr="002350B5">
        <w:rPr>
          <w:rFonts w:eastAsia="Times New Roman"/>
          <w:color w:val="1D2228"/>
          <w:szCs w:val="24"/>
        </w:rPr>
        <w:t xml:space="preserve"> παρουσιάζει συνέχεια πλαστά στοιχεία</w:t>
      </w:r>
      <w:r>
        <w:rPr>
          <w:rFonts w:eastAsia="Times New Roman"/>
          <w:color w:val="1D2228"/>
          <w:szCs w:val="24"/>
        </w:rPr>
        <w:t>. Μ</w:t>
      </w:r>
      <w:r w:rsidRPr="002350B5">
        <w:rPr>
          <w:rFonts w:eastAsia="Times New Roman"/>
          <w:color w:val="1D2228"/>
          <w:szCs w:val="24"/>
        </w:rPr>
        <w:t>εταξύ αυτών παρουσίασε και έγγραφο του Μαΐου του 2015</w:t>
      </w:r>
      <w:r>
        <w:rPr>
          <w:rFonts w:eastAsia="Times New Roman"/>
          <w:color w:val="1D2228"/>
          <w:szCs w:val="24"/>
        </w:rPr>
        <w:t>,</w:t>
      </w:r>
      <w:r w:rsidRPr="002350B5">
        <w:rPr>
          <w:rFonts w:eastAsia="Times New Roman"/>
          <w:color w:val="1D2228"/>
          <w:szCs w:val="24"/>
        </w:rPr>
        <w:t xml:space="preserve"> που υπογράφει ο τότε </w:t>
      </w:r>
      <w:r>
        <w:rPr>
          <w:rFonts w:eastAsia="Times New Roman"/>
          <w:color w:val="1D2228"/>
          <w:szCs w:val="24"/>
        </w:rPr>
        <w:t>Αναπληρωτής Υ</w:t>
      </w:r>
      <w:r w:rsidRPr="002350B5">
        <w:rPr>
          <w:rFonts w:eastAsia="Times New Roman"/>
          <w:color w:val="1D2228"/>
          <w:szCs w:val="24"/>
        </w:rPr>
        <w:t>πουργός</w:t>
      </w:r>
      <w:r>
        <w:rPr>
          <w:rFonts w:eastAsia="Times New Roman"/>
          <w:color w:val="1D2228"/>
          <w:szCs w:val="24"/>
        </w:rPr>
        <w:t>, ο κ.</w:t>
      </w:r>
      <w:r w:rsidRPr="002350B5">
        <w:rPr>
          <w:rFonts w:eastAsia="Times New Roman"/>
          <w:color w:val="1D2228"/>
          <w:szCs w:val="24"/>
        </w:rPr>
        <w:t xml:space="preserve"> Στρατούλης</w:t>
      </w:r>
      <w:r>
        <w:rPr>
          <w:rFonts w:eastAsia="Times New Roman"/>
          <w:color w:val="1D2228"/>
          <w:szCs w:val="24"/>
        </w:rPr>
        <w:t>,</w:t>
      </w:r>
      <w:r w:rsidRPr="002350B5">
        <w:rPr>
          <w:rFonts w:eastAsia="Times New Roman"/>
          <w:color w:val="1D2228"/>
          <w:szCs w:val="24"/>
        </w:rPr>
        <w:t xml:space="preserve"> και </w:t>
      </w:r>
      <w:r w:rsidRPr="002350B5">
        <w:rPr>
          <w:rFonts w:eastAsia="Times New Roman"/>
          <w:color w:val="1D2228"/>
          <w:szCs w:val="24"/>
        </w:rPr>
        <w:t>είπε</w:t>
      </w:r>
      <w:r>
        <w:rPr>
          <w:rFonts w:eastAsia="Times New Roman"/>
          <w:color w:val="1D2228"/>
          <w:szCs w:val="24"/>
        </w:rPr>
        <w:t>: «Ο</w:t>
      </w:r>
      <w:r w:rsidRPr="002350B5">
        <w:rPr>
          <w:rFonts w:eastAsia="Times New Roman"/>
          <w:color w:val="1D2228"/>
          <w:szCs w:val="24"/>
        </w:rPr>
        <w:t>ι συντάξεις οι εκκρεμείς</w:t>
      </w:r>
      <w:r>
        <w:rPr>
          <w:rFonts w:eastAsia="Times New Roman"/>
          <w:color w:val="1D2228"/>
          <w:szCs w:val="24"/>
        </w:rPr>
        <w:t xml:space="preserve"> σύμφωνα με έγγραφο του Υπουργού Ε</w:t>
      </w:r>
      <w:r w:rsidRPr="002350B5">
        <w:rPr>
          <w:rFonts w:eastAsia="Times New Roman"/>
          <w:color w:val="1D2228"/>
          <w:szCs w:val="24"/>
        </w:rPr>
        <w:t xml:space="preserve">ργασίας τότε ήταν </w:t>
      </w:r>
      <w:r>
        <w:rPr>
          <w:rFonts w:eastAsia="Times New Roman"/>
          <w:color w:val="1D2228"/>
          <w:szCs w:val="24"/>
        </w:rPr>
        <w:t>πενήντα έξι χιλιάδες κ</w:t>
      </w:r>
      <w:r w:rsidRPr="002350B5">
        <w:rPr>
          <w:rFonts w:eastAsia="Times New Roman"/>
          <w:color w:val="1D2228"/>
          <w:szCs w:val="24"/>
        </w:rPr>
        <w:t>αι τώρα</w:t>
      </w:r>
      <w:r>
        <w:rPr>
          <w:rFonts w:eastAsia="Times New Roman"/>
          <w:color w:val="1D2228"/>
          <w:szCs w:val="24"/>
        </w:rPr>
        <w:t xml:space="preserve"> λέτε ότι είναι σαράντα δύο, </w:t>
      </w:r>
      <w:r w:rsidRPr="002350B5">
        <w:rPr>
          <w:rFonts w:eastAsia="Times New Roman"/>
          <w:color w:val="1D2228"/>
          <w:szCs w:val="24"/>
        </w:rPr>
        <w:t xml:space="preserve">αλλά είναι </w:t>
      </w:r>
      <w:r>
        <w:rPr>
          <w:rFonts w:eastAsia="Times New Roman"/>
          <w:color w:val="1D2228"/>
          <w:szCs w:val="24"/>
        </w:rPr>
        <w:t>τετρακόσιες χιλιάδες. Ά</w:t>
      </w:r>
      <w:r w:rsidRPr="002350B5">
        <w:rPr>
          <w:rFonts w:eastAsia="Times New Roman"/>
          <w:color w:val="1D2228"/>
          <w:szCs w:val="24"/>
        </w:rPr>
        <w:t>ρα έχετε τεράστιο στοκ μη κ</w:t>
      </w:r>
      <w:r>
        <w:rPr>
          <w:rFonts w:eastAsia="Times New Roman"/>
          <w:color w:val="1D2228"/>
          <w:szCs w:val="24"/>
        </w:rPr>
        <w:t xml:space="preserve">αταβαλλόμενων </w:t>
      </w:r>
      <w:r w:rsidRPr="002350B5">
        <w:rPr>
          <w:rFonts w:eastAsia="Times New Roman"/>
          <w:color w:val="1D2228"/>
          <w:szCs w:val="24"/>
        </w:rPr>
        <w:t xml:space="preserve"> συντάξεων</w:t>
      </w:r>
      <w:r>
        <w:rPr>
          <w:rFonts w:eastAsia="Times New Roman"/>
          <w:color w:val="1D2228"/>
          <w:szCs w:val="24"/>
        </w:rPr>
        <w:t>,</w:t>
      </w:r>
      <w:r w:rsidRPr="002350B5">
        <w:rPr>
          <w:rFonts w:eastAsia="Times New Roman"/>
          <w:color w:val="1D2228"/>
          <w:szCs w:val="24"/>
        </w:rPr>
        <w:t xml:space="preserve"> για να </w:t>
      </w:r>
      <w:r>
        <w:rPr>
          <w:rFonts w:eastAsia="Times New Roman"/>
          <w:color w:val="1D2228"/>
          <w:szCs w:val="24"/>
        </w:rPr>
        <w:t>αυξή</w:t>
      </w:r>
      <w:r w:rsidRPr="002350B5">
        <w:rPr>
          <w:rFonts w:eastAsia="Times New Roman"/>
          <w:color w:val="1D2228"/>
          <w:szCs w:val="24"/>
        </w:rPr>
        <w:t xml:space="preserve">σετε πλασματικά τα έσοδα και τα κεφάλαια του </w:t>
      </w:r>
      <w:r>
        <w:rPr>
          <w:rFonts w:eastAsia="Times New Roman"/>
          <w:color w:val="1D2228"/>
          <w:szCs w:val="24"/>
        </w:rPr>
        <w:t>ΕΦΚΑ».</w:t>
      </w:r>
      <w:r w:rsidRPr="002350B5">
        <w:rPr>
          <w:rFonts w:eastAsia="Times New Roman"/>
          <w:color w:val="1D2228"/>
          <w:szCs w:val="24"/>
        </w:rPr>
        <w:t xml:space="preserve"> </w:t>
      </w:r>
    </w:p>
    <w:p w14:paraId="4318B50B" w14:textId="77777777" w:rsidR="001D7CFB" w:rsidRDefault="00EB4E04">
      <w:pPr>
        <w:spacing w:line="600" w:lineRule="auto"/>
        <w:ind w:firstLine="720"/>
        <w:contextualSpacing/>
        <w:jc w:val="both"/>
        <w:rPr>
          <w:rFonts w:eastAsia="Times New Roman"/>
          <w:color w:val="1D2228"/>
          <w:szCs w:val="24"/>
        </w:rPr>
      </w:pPr>
      <w:r>
        <w:rPr>
          <w:rFonts w:eastAsia="Times New Roman"/>
          <w:color w:val="1D2228"/>
          <w:szCs w:val="24"/>
        </w:rPr>
        <w:t>Όμως</w:t>
      </w:r>
      <w:r w:rsidRPr="002350B5">
        <w:rPr>
          <w:rFonts w:eastAsia="Times New Roman"/>
          <w:color w:val="1D2228"/>
          <w:szCs w:val="24"/>
        </w:rPr>
        <w:t xml:space="preserve"> </w:t>
      </w:r>
      <w:r>
        <w:rPr>
          <w:rFonts w:eastAsia="Times New Roman"/>
          <w:color w:val="1D2228"/>
          <w:szCs w:val="24"/>
        </w:rPr>
        <w:t xml:space="preserve">το έγγραφο </w:t>
      </w:r>
      <w:r w:rsidRPr="002350B5">
        <w:rPr>
          <w:rFonts w:eastAsia="Times New Roman"/>
          <w:color w:val="1D2228"/>
          <w:szCs w:val="24"/>
        </w:rPr>
        <w:t>αυτό το οποίο επικαλέστηκε ως Β</w:t>
      </w:r>
      <w:r>
        <w:rPr>
          <w:rFonts w:eastAsia="Times New Roman"/>
          <w:color w:val="1D2228"/>
          <w:szCs w:val="24"/>
        </w:rPr>
        <w:t>ρούτσης αναφέρεται μ</w:t>
      </w:r>
      <w:r w:rsidRPr="002350B5">
        <w:rPr>
          <w:rFonts w:eastAsia="Times New Roman"/>
          <w:color w:val="1D2228"/>
          <w:szCs w:val="24"/>
        </w:rPr>
        <w:t xml:space="preserve">όνο στις συντάξεις για το ΙΚΑ και όχι για τον </w:t>
      </w:r>
      <w:r>
        <w:rPr>
          <w:rFonts w:eastAsia="Times New Roman"/>
          <w:color w:val="1D2228"/>
          <w:szCs w:val="24"/>
        </w:rPr>
        <w:t>ΕΦΚΑ. Τ</w:t>
      </w:r>
      <w:r w:rsidRPr="002350B5">
        <w:rPr>
          <w:rFonts w:eastAsia="Times New Roman"/>
          <w:color w:val="1D2228"/>
          <w:szCs w:val="24"/>
        </w:rPr>
        <w:t>ο ξέρει αλλά το χρησιμοποιεί για να παραπλανήσει ακόμα μία φορά</w:t>
      </w:r>
      <w:r>
        <w:rPr>
          <w:rFonts w:eastAsia="Times New Roman"/>
          <w:color w:val="1D2228"/>
          <w:szCs w:val="24"/>
        </w:rPr>
        <w:t xml:space="preserve"> το Κοινοβούλιο και </w:t>
      </w:r>
      <w:r>
        <w:rPr>
          <w:rFonts w:eastAsia="Times New Roman"/>
          <w:color w:val="1D2228"/>
          <w:szCs w:val="24"/>
        </w:rPr>
        <w:t xml:space="preserve">να παράσχει </w:t>
      </w:r>
      <w:r w:rsidRPr="002350B5">
        <w:rPr>
          <w:rFonts w:eastAsia="Times New Roman"/>
          <w:color w:val="1D2228"/>
          <w:szCs w:val="24"/>
        </w:rPr>
        <w:t>επιχειρήματα εναντίον αυτών των πολιτικών</w:t>
      </w:r>
      <w:r>
        <w:rPr>
          <w:rFonts w:eastAsia="Times New Roman"/>
          <w:color w:val="1D2228"/>
          <w:szCs w:val="24"/>
        </w:rPr>
        <w:t>, που πάνε</w:t>
      </w:r>
      <w:r w:rsidRPr="002350B5">
        <w:rPr>
          <w:rFonts w:eastAsia="Times New Roman"/>
          <w:color w:val="1D2228"/>
          <w:szCs w:val="24"/>
        </w:rPr>
        <w:t xml:space="preserve"> να βοηθήσουν τον </w:t>
      </w:r>
      <w:r>
        <w:rPr>
          <w:rFonts w:eastAsia="Times New Roman"/>
          <w:color w:val="1D2228"/>
          <w:szCs w:val="24"/>
        </w:rPr>
        <w:t xml:space="preserve">ελληνικό λαό. </w:t>
      </w:r>
    </w:p>
    <w:p w14:paraId="4318B50C" w14:textId="77777777" w:rsidR="001D7CFB" w:rsidRDefault="00EB4E04">
      <w:pPr>
        <w:spacing w:line="600" w:lineRule="auto"/>
        <w:ind w:firstLine="720"/>
        <w:contextualSpacing/>
        <w:jc w:val="both"/>
        <w:rPr>
          <w:rFonts w:eastAsia="Times New Roman"/>
          <w:color w:val="1D2228"/>
          <w:szCs w:val="24"/>
        </w:rPr>
      </w:pPr>
      <w:r>
        <w:rPr>
          <w:rFonts w:eastAsia="Times New Roman"/>
          <w:color w:val="1D2228"/>
          <w:szCs w:val="24"/>
        </w:rPr>
        <w:t>Α</w:t>
      </w:r>
      <w:r w:rsidRPr="002350B5">
        <w:rPr>
          <w:rFonts w:eastAsia="Times New Roman"/>
          <w:color w:val="1D2228"/>
          <w:szCs w:val="24"/>
        </w:rPr>
        <w:t>πευθύνομαι στις πέντε γυναίκες</w:t>
      </w:r>
      <w:r>
        <w:rPr>
          <w:rFonts w:eastAsia="Times New Roman"/>
          <w:color w:val="1D2228"/>
          <w:szCs w:val="24"/>
        </w:rPr>
        <w:t>,</w:t>
      </w:r>
      <w:r w:rsidRPr="002350B5">
        <w:rPr>
          <w:rFonts w:eastAsia="Times New Roman"/>
          <w:color w:val="1D2228"/>
          <w:szCs w:val="24"/>
        </w:rPr>
        <w:t xml:space="preserve"> που το Μάιο του </w:t>
      </w:r>
      <w:r>
        <w:rPr>
          <w:rFonts w:eastAsia="Times New Roman"/>
          <w:color w:val="1D2228"/>
          <w:szCs w:val="24"/>
        </w:rPr>
        <w:t>20</w:t>
      </w:r>
      <w:r w:rsidRPr="002350B5">
        <w:rPr>
          <w:rFonts w:eastAsia="Times New Roman"/>
          <w:color w:val="1D2228"/>
          <w:szCs w:val="24"/>
        </w:rPr>
        <w:t xml:space="preserve">15 </w:t>
      </w:r>
      <w:r>
        <w:rPr>
          <w:rFonts w:eastAsia="Times New Roman"/>
          <w:color w:val="1D2228"/>
          <w:szCs w:val="24"/>
        </w:rPr>
        <w:t>ε</w:t>
      </w:r>
      <w:r w:rsidRPr="002350B5">
        <w:rPr>
          <w:rFonts w:eastAsia="Times New Roman"/>
          <w:color w:val="1D2228"/>
          <w:szCs w:val="24"/>
        </w:rPr>
        <w:t>ίχαν έρθει σε συγκέντρωση που είχα κάνει στη Θεσσαλονίκη</w:t>
      </w:r>
      <w:r>
        <w:rPr>
          <w:rFonts w:eastAsia="Times New Roman"/>
          <w:color w:val="1D2228"/>
          <w:szCs w:val="24"/>
        </w:rPr>
        <w:t>,</w:t>
      </w:r>
      <w:r w:rsidRPr="002350B5">
        <w:rPr>
          <w:rFonts w:eastAsia="Times New Roman"/>
          <w:color w:val="1D2228"/>
          <w:szCs w:val="24"/>
        </w:rPr>
        <w:t xml:space="preserve"> καρκινοπαθείς</w:t>
      </w:r>
      <w:r>
        <w:rPr>
          <w:rFonts w:eastAsia="Times New Roman"/>
          <w:color w:val="1D2228"/>
          <w:szCs w:val="24"/>
        </w:rPr>
        <w:t>,</w:t>
      </w:r>
      <w:r w:rsidRPr="002350B5">
        <w:rPr>
          <w:rFonts w:eastAsia="Times New Roman"/>
          <w:color w:val="1D2228"/>
          <w:szCs w:val="24"/>
        </w:rPr>
        <w:t xml:space="preserve"> που δεν μπορούσαν να πάρουν φάρμ</w:t>
      </w:r>
      <w:r w:rsidRPr="002350B5">
        <w:rPr>
          <w:rFonts w:eastAsia="Times New Roman"/>
          <w:color w:val="1D2228"/>
          <w:szCs w:val="24"/>
        </w:rPr>
        <w:t xml:space="preserve">ακα </w:t>
      </w:r>
      <w:r>
        <w:rPr>
          <w:rFonts w:eastAsia="Times New Roman"/>
          <w:color w:val="1D2228"/>
          <w:szCs w:val="24"/>
        </w:rPr>
        <w:t xml:space="preserve">για </w:t>
      </w:r>
      <w:r w:rsidRPr="002350B5">
        <w:rPr>
          <w:rFonts w:eastAsia="Times New Roman"/>
          <w:color w:val="1D2228"/>
          <w:szCs w:val="24"/>
        </w:rPr>
        <w:t>τον πόνο</w:t>
      </w:r>
      <w:r>
        <w:rPr>
          <w:rFonts w:eastAsia="Times New Roman"/>
          <w:color w:val="1D2228"/>
          <w:szCs w:val="24"/>
        </w:rPr>
        <w:t>. Α</w:t>
      </w:r>
      <w:r w:rsidRPr="002350B5">
        <w:rPr>
          <w:rFonts w:eastAsia="Times New Roman"/>
          <w:color w:val="1D2228"/>
          <w:szCs w:val="24"/>
        </w:rPr>
        <w:t>πευθύνομαι στους ανθρώπους</w:t>
      </w:r>
      <w:r>
        <w:rPr>
          <w:rFonts w:eastAsia="Times New Roman"/>
          <w:color w:val="1D2228"/>
          <w:szCs w:val="24"/>
        </w:rPr>
        <w:t>,</w:t>
      </w:r>
      <w:r w:rsidRPr="002350B5">
        <w:rPr>
          <w:rFonts w:eastAsia="Times New Roman"/>
          <w:color w:val="1D2228"/>
          <w:szCs w:val="24"/>
        </w:rPr>
        <w:t xml:space="preserve"> οι οποίοι</w:t>
      </w:r>
      <w:r>
        <w:rPr>
          <w:rFonts w:eastAsia="Times New Roman"/>
          <w:color w:val="1D2228"/>
          <w:szCs w:val="24"/>
        </w:rPr>
        <w:t>,</w:t>
      </w:r>
      <w:r w:rsidRPr="002350B5">
        <w:rPr>
          <w:rFonts w:eastAsia="Times New Roman"/>
          <w:color w:val="1D2228"/>
          <w:szCs w:val="24"/>
        </w:rPr>
        <w:t xml:space="preserve"> πραγματικά</w:t>
      </w:r>
      <w:r>
        <w:rPr>
          <w:rFonts w:eastAsia="Times New Roman"/>
          <w:color w:val="1D2228"/>
          <w:szCs w:val="24"/>
        </w:rPr>
        <w:t>,</w:t>
      </w:r>
      <w:r w:rsidRPr="002350B5">
        <w:rPr>
          <w:rFonts w:eastAsia="Times New Roman"/>
          <w:color w:val="1D2228"/>
          <w:szCs w:val="24"/>
        </w:rPr>
        <w:t xml:space="preserve"> δεν μπορούσαν να έχουν ούτε ένα περίσσευμα </w:t>
      </w:r>
      <w:r>
        <w:rPr>
          <w:rFonts w:eastAsia="Times New Roman"/>
          <w:color w:val="1D2228"/>
          <w:szCs w:val="24"/>
        </w:rPr>
        <w:t xml:space="preserve">από </w:t>
      </w:r>
      <w:r w:rsidRPr="002350B5">
        <w:rPr>
          <w:rFonts w:eastAsia="Times New Roman"/>
          <w:color w:val="1D2228"/>
          <w:szCs w:val="24"/>
        </w:rPr>
        <w:t xml:space="preserve">τη σύνταξή </w:t>
      </w:r>
      <w:r>
        <w:rPr>
          <w:rFonts w:eastAsia="Times New Roman"/>
          <w:color w:val="1D2228"/>
          <w:szCs w:val="24"/>
        </w:rPr>
        <w:t>τους,</w:t>
      </w:r>
      <w:r w:rsidRPr="002350B5">
        <w:rPr>
          <w:rFonts w:eastAsia="Times New Roman"/>
          <w:color w:val="1D2228"/>
          <w:szCs w:val="24"/>
        </w:rPr>
        <w:t xml:space="preserve"> διότι με τη ρύθμιση των οφειλών </w:t>
      </w:r>
      <w:r>
        <w:rPr>
          <w:rFonts w:eastAsia="Times New Roman"/>
          <w:color w:val="1D2228"/>
          <w:szCs w:val="24"/>
        </w:rPr>
        <w:t>με συμψηφισμό από την</w:t>
      </w:r>
      <w:r w:rsidRPr="002350B5">
        <w:rPr>
          <w:rFonts w:eastAsia="Times New Roman"/>
          <w:color w:val="1D2228"/>
          <w:szCs w:val="24"/>
        </w:rPr>
        <w:t xml:space="preserve"> σύνταξή τους δεν μπορούσαν να έχουν ούτε 5 ευρώ παραπάνω πλεόνασμα</w:t>
      </w:r>
      <w:r>
        <w:rPr>
          <w:rFonts w:eastAsia="Times New Roman"/>
          <w:color w:val="1D2228"/>
          <w:szCs w:val="24"/>
        </w:rPr>
        <w:t>,</w:t>
      </w:r>
      <w:r w:rsidRPr="002350B5">
        <w:rPr>
          <w:rFonts w:eastAsia="Times New Roman"/>
          <w:color w:val="1D2228"/>
          <w:szCs w:val="24"/>
        </w:rPr>
        <w:t xml:space="preserve"> </w:t>
      </w:r>
      <w:r w:rsidRPr="002350B5">
        <w:rPr>
          <w:rFonts w:eastAsia="Times New Roman"/>
          <w:color w:val="1D2228"/>
          <w:szCs w:val="24"/>
        </w:rPr>
        <w:t>και τώρα με τις ρυθμίσεις που θα κάνουμε</w:t>
      </w:r>
      <w:r>
        <w:rPr>
          <w:rFonts w:eastAsia="Times New Roman"/>
          <w:color w:val="1D2228"/>
          <w:szCs w:val="24"/>
        </w:rPr>
        <w:t>,</w:t>
      </w:r>
      <w:r w:rsidRPr="002350B5">
        <w:rPr>
          <w:rFonts w:eastAsia="Times New Roman"/>
          <w:color w:val="1D2228"/>
          <w:szCs w:val="24"/>
        </w:rPr>
        <w:t xml:space="preserve"> με τις </w:t>
      </w:r>
      <w:r>
        <w:rPr>
          <w:rFonts w:eastAsia="Times New Roman"/>
          <w:color w:val="1D2228"/>
          <w:szCs w:val="24"/>
        </w:rPr>
        <w:t>εκατόν είκοσι δόσεις,</w:t>
      </w:r>
      <w:r w:rsidRPr="002350B5">
        <w:rPr>
          <w:rFonts w:eastAsia="Times New Roman"/>
          <w:color w:val="1D2228"/>
          <w:szCs w:val="24"/>
        </w:rPr>
        <w:t xml:space="preserve"> θα έχουν πραγματικά μία βιώσιμη σύνταξη</w:t>
      </w:r>
      <w:r>
        <w:rPr>
          <w:rFonts w:eastAsia="Times New Roman"/>
          <w:color w:val="1D2228"/>
          <w:szCs w:val="24"/>
        </w:rPr>
        <w:t xml:space="preserve">, γιατί θα μπορούν να </w:t>
      </w:r>
      <w:r w:rsidRPr="002350B5">
        <w:rPr>
          <w:rFonts w:eastAsia="Times New Roman"/>
          <w:color w:val="1D2228"/>
          <w:szCs w:val="24"/>
        </w:rPr>
        <w:t>δίνουν 50 ευρώ και όχι 500 ευρώ για ρύθμιση οφειλών</w:t>
      </w:r>
      <w:r>
        <w:rPr>
          <w:rFonts w:eastAsia="Times New Roman"/>
          <w:color w:val="1D2228"/>
          <w:szCs w:val="24"/>
        </w:rPr>
        <w:t>. Απ</w:t>
      </w:r>
      <w:r w:rsidRPr="002350B5">
        <w:rPr>
          <w:rFonts w:eastAsia="Times New Roman"/>
          <w:color w:val="1D2228"/>
          <w:szCs w:val="24"/>
        </w:rPr>
        <w:t>ευθύνομαι σε όλους τους πολίτες</w:t>
      </w:r>
      <w:r>
        <w:rPr>
          <w:rFonts w:eastAsia="Times New Roman"/>
          <w:color w:val="1D2228"/>
          <w:szCs w:val="24"/>
        </w:rPr>
        <w:t>,</w:t>
      </w:r>
      <w:r w:rsidRPr="002350B5">
        <w:rPr>
          <w:rFonts w:eastAsia="Times New Roman"/>
          <w:color w:val="1D2228"/>
          <w:szCs w:val="24"/>
        </w:rPr>
        <w:t xml:space="preserve"> να θυμηθούν ότι η ολοσχερής κατάργησ</w:t>
      </w:r>
      <w:r w:rsidRPr="002350B5">
        <w:rPr>
          <w:rFonts w:eastAsia="Times New Roman"/>
          <w:color w:val="1D2228"/>
          <w:szCs w:val="24"/>
        </w:rPr>
        <w:t xml:space="preserve">η των δώρων έγινε με αυτό το Φύλλο Εφημερίδας </w:t>
      </w:r>
      <w:r>
        <w:rPr>
          <w:rFonts w:eastAsia="Times New Roman"/>
          <w:color w:val="1D2228"/>
          <w:szCs w:val="24"/>
        </w:rPr>
        <w:t xml:space="preserve">της </w:t>
      </w:r>
      <w:r w:rsidRPr="002350B5">
        <w:rPr>
          <w:rFonts w:eastAsia="Times New Roman"/>
          <w:color w:val="1D2228"/>
          <w:szCs w:val="24"/>
        </w:rPr>
        <w:t xml:space="preserve">Κυβερνήσεως </w:t>
      </w:r>
      <w:r>
        <w:rPr>
          <w:rFonts w:eastAsia="Times New Roman"/>
          <w:color w:val="1D2228"/>
          <w:szCs w:val="24"/>
        </w:rPr>
        <w:t xml:space="preserve">στις </w:t>
      </w:r>
      <w:r w:rsidRPr="002350B5">
        <w:rPr>
          <w:rFonts w:eastAsia="Times New Roman"/>
          <w:color w:val="1D2228"/>
          <w:szCs w:val="24"/>
        </w:rPr>
        <w:t xml:space="preserve">12 Νοεμβρίου του </w:t>
      </w:r>
      <w:r>
        <w:rPr>
          <w:rFonts w:eastAsia="Times New Roman"/>
          <w:color w:val="1D2228"/>
          <w:szCs w:val="24"/>
        </w:rPr>
        <w:t>20</w:t>
      </w:r>
      <w:r w:rsidRPr="002350B5">
        <w:rPr>
          <w:rFonts w:eastAsia="Times New Roman"/>
          <w:color w:val="1D2228"/>
          <w:szCs w:val="24"/>
        </w:rPr>
        <w:t>12 και αυτό είναι που κατήργησε τα δώρα</w:t>
      </w:r>
      <w:r>
        <w:rPr>
          <w:rFonts w:eastAsia="Times New Roman"/>
          <w:color w:val="1D2228"/>
          <w:szCs w:val="24"/>
        </w:rPr>
        <w:t>,</w:t>
      </w:r>
      <w:r w:rsidRPr="002350B5">
        <w:rPr>
          <w:rFonts w:eastAsia="Times New Roman"/>
          <w:color w:val="1D2228"/>
          <w:szCs w:val="24"/>
        </w:rPr>
        <w:t xml:space="preserve"> κατήργησε τη </w:t>
      </w:r>
      <w:r>
        <w:rPr>
          <w:rFonts w:eastAsia="Times New Roman"/>
          <w:color w:val="1D2228"/>
          <w:szCs w:val="24"/>
        </w:rPr>
        <w:t xml:space="preserve">δέκατη τρίτη </w:t>
      </w:r>
      <w:r w:rsidRPr="002350B5">
        <w:rPr>
          <w:rFonts w:eastAsia="Times New Roman"/>
          <w:color w:val="1D2228"/>
          <w:szCs w:val="24"/>
        </w:rPr>
        <w:t>σύνταξη</w:t>
      </w:r>
      <w:r>
        <w:rPr>
          <w:rFonts w:eastAsia="Times New Roman"/>
          <w:color w:val="1D2228"/>
          <w:szCs w:val="24"/>
        </w:rPr>
        <w:t>. Κ</w:t>
      </w:r>
      <w:r w:rsidRPr="002350B5">
        <w:rPr>
          <w:rFonts w:eastAsia="Times New Roman"/>
          <w:color w:val="1D2228"/>
          <w:szCs w:val="24"/>
        </w:rPr>
        <w:t xml:space="preserve">αι ήρθε η ώρα αυτή η </w:t>
      </w:r>
      <w:r w:rsidRPr="00B93AEE">
        <w:rPr>
          <w:rFonts w:eastAsia="Times New Roman"/>
          <w:color w:val="1D2228"/>
          <w:szCs w:val="24"/>
        </w:rPr>
        <w:t xml:space="preserve">δέκατη </w:t>
      </w:r>
      <w:r>
        <w:rPr>
          <w:rFonts w:eastAsia="Times New Roman"/>
          <w:color w:val="1D2228"/>
          <w:szCs w:val="24"/>
        </w:rPr>
        <w:t>τ</w:t>
      </w:r>
      <w:r w:rsidRPr="00B93AEE">
        <w:rPr>
          <w:rFonts w:eastAsia="Times New Roman"/>
          <w:color w:val="1D2228"/>
          <w:szCs w:val="24"/>
        </w:rPr>
        <w:t>ρίτη</w:t>
      </w:r>
      <w:r>
        <w:rPr>
          <w:rFonts w:eastAsia="Times New Roman"/>
          <w:color w:val="1D2228"/>
          <w:szCs w:val="24"/>
          <w:vertAlign w:val="superscript"/>
        </w:rPr>
        <w:t xml:space="preserve"> </w:t>
      </w:r>
      <w:r>
        <w:rPr>
          <w:rFonts w:eastAsia="Times New Roman"/>
          <w:color w:val="1D2228"/>
          <w:szCs w:val="24"/>
        </w:rPr>
        <w:t xml:space="preserve"> </w:t>
      </w:r>
      <w:r w:rsidRPr="002350B5">
        <w:rPr>
          <w:rFonts w:eastAsia="Times New Roman"/>
          <w:color w:val="1D2228"/>
          <w:szCs w:val="24"/>
        </w:rPr>
        <w:t>σ</w:t>
      </w:r>
      <w:r>
        <w:rPr>
          <w:rFonts w:eastAsia="Times New Roman"/>
          <w:color w:val="1D2228"/>
          <w:szCs w:val="24"/>
        </w:rPr>
        <w:t>ύ</w:t>
      </w:r>
      <w:r w:rsidRPr="002350B5">
        <w:rPr>
          <w:rFonts w:eastAsia="Times New Roman"/>
          <w:color w:val="1D2228"/>
          <w:szCs w:val="24"/>
        </w:rPr>
        <w:t>νταξη να καταγραφεί στο ΦΕΚ</w:t>
      </w:r>
      <w:r>
        <w:rPr>
          <w:rFonts w:eastAsia="Times New Roman"/>
          <w:color w:val="1D2228"/>
          <w:szCs w:val="24"/>
        </w:rPr>
        <w:t>,</w:t>
      </w:r>
      <w:r w:rsidRPr="002350B5">
        <w:rPr>
          <w:rFonts w:eastAsia="Times New Roman"/>
          <w:color w:val="1D2228"/>
          <w:szCs w:val="24"/>
        </w:rPr>
        <w:t xml:space="preserve"> που θα δημοσιευθεί μετά την ψήφιση του νόμου που έφερε ο ΣΥΡΙΖΑ</w:t>
      </w:r>
      <w:r>
        <w:rPr>
          <w:rFonts w:eastAsia="Times New Roman"/>
          <w:color w:val="1D2228"/>
          <w:szCs w:val="24"/>
        </w:rPr>
        <w:t>,</w:t>
      </w:r>
      <w:r w:rsidRPr="002350B5">
        <w:rPr>
          <w:rFonts w:eastAsia="Times New Roman"/>
          <w:color w:val="1D2228"/>
          <w:szCs w:val="24"/>
        </w:rPr>
        <w:t xml:space="preserve"> για να ισχύσει για το</w:t>
      </w:r>
      <w:r>
        <w:rPr>
          <w:rFonts w:eastAsia="Times New Roman"/>
          <w:color w:val="1D2228"/>
          <w:szCs w:val="24"/>
        </w:rPr>
        <w:t>ν</w:t>
      </w:r>
      <w:r w:rsidRPr="002350B5">
        <w:rPr>
          <w:rFonts w:eastAsia="Times New Roman"/>
          <w:color w:val="1D2228"/>
          <w:szCs w:val="24"/>
        </w:rPr>
        <w:t xml:space="preserve"> </w:t>
      </w:r>
      <w:r>
        <w:rPr>
          <w:rFonts w:eastAsia="Times New Roman"/>
          <w:color w:val="1D2228"/>
          <w:szCs w:val="24"/>
        </w:rPr>
        <w:t>ελληνικό λαό -ε</w:t>
      </w:r>
      <w:r w:rsidRPr="002350B5">
        <w:rPr>
          <w:rFonts w:eastAsia="Times New Roman"/>
          <w:color w:val="1D2228"/>
          <w:szCs w:val="24"/>
        </w:rPr>
        <w:t>πιτέλους</w:t>
      </w:r>
      <w:r>
        <w:rPr>
          <w:rFonts w:eastAsia="Times New Roman"/>
          <w:color w:val="1D2228"/>
          <w:szCs w:val="24"/>
        </w:rPr>
        <w:t>-</w:t>
      </w:r>
      <w:r w:rsidRPr="002350B5">
        <w:rPr>
          <w:rFonts w:eastAsia="Times New Roman"/>
          <w:color w:val="1D2228"/>
          <w:szCs w:val="24"/>
        </w:rPr>
        <w:t xml:space="preserve"> ξεκινώντας από μία νέα αρχή για το μέλλον </w:t>
      </w:r>
      <w:r>
        <w:rPr>
          <w:rFonts w:eastAsia="Times New Roman"/>
          <w:color w:val="1D2228"/>
          <w:szCs w:val="24"/>
        </w:rPr>
        <w:t>μας.</w:t>
      </w:r>
    </w:p>
    <w:p w14:paraId="4318B50D" w14:textId="77777777" w:rsidR="001D7CFB" w:rsidRDefault="00EB4E04">
      <w:pPr>
        <w:spacing w:line="600" w:lineRule="auto"/>
        <w:ind w:firstLine="720"/>
        <w:contextualSpacing/>
        <w:jc w:val="center"/>
        <w:rPr>
          <w:rFonts w:eastAsia="Times New Roman"/>
          <w:color w:val="1D2228"/>
          <w:szCs w:val="24"/>
        </w:rPr>
      </w:pPr>
      <w:r w:rsidRPr="00666EDB">
        <w:rPr>
          <w:rFonts w:eastAsia="Times New Roman"/>
          <w:color w:val="1D2228"/>
          <w:szCs w:val="24"/>
        </w:rPr>
        <w:t>(Χειροκροτήματα από την πτέρυγα του ΣΥΡΙΖΑ)</w:t>
      </w:r>
    </w:p>
    <w:p w14:paraId="4318B50E" w14:textId="77777777" w:rsidR="001D7CFB" w:rsidRDefault="00EB4E04">
      <w:pPr>
        <w:spacing w:line="600" w:lineRule="auto"/>
        <w:ind w:firstLine="720"/>
        <w:contextualSpacing/>
        <w:jc w:val="both"/>
        <w:rPr>
          <w:rFonts w:eastAsia="Times New Roman"/>
          <w:color w:val="1D2228"/>
          <w:szCs w:val="24"/>
        </w:rPr>
      </w:pPr>
      <w:r>
        <w:rPr>
          <w:rFonts w:eastAsia="Times New Roman" w:cs="Times New Roman"/>
          <w:b/>
          <w:szCs w:val="24"/>
        </w:rPr>
        <w:t>ΠΡΟΕΔΡΕΥΩΝ (Γεώργιος Βαρεμένος):</w:t>
      </w:r>
      <w:r>
        <w:rPr>
          <w:rFonts w:eastAsia="Times New Roman" w:cs="Times New Roman"/>
          <w:szCs w:val="24"/>
        </w:rPr>
        <w:t xml:space="preserve"> Ο κ. Ανδρέας Λοβέρδος έχει τον λόγο</w:t>
      </w:r>
      <w:r>
        <w:rPr>
          <w:rFonts w:eastAsia="Times New Roman" w:cs="Times New Roman"/>
          <w:szCs w:val="24"/>
        </w:rPr>
        <w:t xml:space="preserve"> ως</w:t>
      </w:r>
      <w:r>
        <w:rPr>
          <w:rFonts w:eastAsia="Times New Roman" w:cs="Times New Roman"/>
          <w:szCs w:val="24"/>
        </w:rPr>
        <w:t xml:space="preserve"> Κοινοβουλευτικός Ε</w:t>
      </w:r>
      <w:r w:rsidRPr="002350B5">
        <w:rPr>
          <w:rFonts w:eastAsia="Times New Roman"/>
          <w:color w:val="1D2228"/>
          <w:szCs w:val="24"/>
        </w:rPr>
        <w:t xml:space="preserve">κπρόσωπος της </w:t>
      </w:r>
      <w:r>
        <w:rPr>
          <w:rFonts w:eastAsia="Times New Roman"/>
          <w:color w:val="1D2228"/>
          <w:szCs w:val="24"/>
        </w:rPr>
        <w:t>Δ</w:t>
      </w:r>
      <w:r w:rsidRPr="002350B5">
        <w:rPr>
          <w:rFonts w:eastAsia="Times New Roman"/>
          <w:color w:val="1D2228"/>
          <w:szCs w:val="24"/>
        </w:rPr>
        <w:t xml:space="preserve">ημοκρατικής </w:t>
      </w:r>
      <w:r>
        <w:rPr>
          <w:rFonts w:eastAsia="Times New Roman"/>
          <w:color w:val="1D2228"/>
          <w:szCs w:val="24"/>
        </w:rPr>
        <w:t>Συμπ</w:t>
      </w:r>
      <w:r w:rsidRPr="002350B5">
        <w:rPr>
          <w:rFonts w:eastAsia="Times New Roman"/>
          <w:color w:val="1D2228"/>
          <w:szCs w:val="24"/>
        </w:rPr>
        <w:t>αράταξης</w:t>
      </w:r>
      <w:r>
        <w:rPr>
          <w:rFonts w:eastAsia="Times New Roman"/>
          <w:color w:val="1D2228"/>
          <w:szCs w:val="24"/>
        </w:rPr>
        <w:t xml:space="preserve">. </w:t>
      </w:r>
    </w:p>
    <w:p w14:paraId="4318B50F" w14:textId="77777777" w:rsidR="001D7CFB" w:rsidRDefault="00EB4E04">
      <w:pPr>
        <w:spacing w:line="600" w:lineRule="auto"/>
        <w:ind w:firstLine="720"/>
        <w:contextualSpacing/>
        <w:jc w:val="both"/>
        <w:rPr>
          <w:rFonts w:eastAsia="Times New Roman"/>
          <w:color w:val="1D2228"/>
          <w:szCs w:val="24"/>
        </w:rPr>
      </w:pPr>
      <w:r>
        <w:rPr>
          <w:rFonts w:eastAsia="Times New Roman"/>
          <w:color w:val="1D2228"/>
          <w:szCs w:val="24"/>
        </w:rPr>
        <w:t>Κ</w:t>
      </w:r>
      <w:r w:rsidRPr="002350B5">
        <w:rPr>
          <w:rFonts w:eastAsia="Times New Roman"/>
          <w:color w:val="1D2228"/>
          <w:szCs w:val="24"/>
        </w:rPr>
        <w:t>αι μετά θα συνεχίσουμε</w:t>
      </w:r>
      <w:r>
        <w:rPr>
          <w:rFonts w:eastAsia="Times New Roman"/>
          <w:color w:val="1D2228"/>
          <w:szCs w:val="24"/>
        </w:rPr>
        <w:t>…</w:t>
      </w:r>
    </w:p>
    <w:p w14:paraId="4318B510" w14:textId="77777777" w:rsidR="001D7CFB" w:rsidRDefault="00EB4E04">
      <w:pPr>
        <w:spacing w:line="600" w:lineRule="auto"/>
        <w:ind w:firstLine="720"/>
        <w:contextualSpacing/>
        <w:jc w:val="both"/>
        <w:rPr>
          <w:rFonts w:eastAsia="Times New Roman"/>
          <w:color w:val="1D2228"/>
          <w:szCs w:val="24"/>
        </w:rPr>
      </w:pPr>
      <w:r w:rsidRPr="00666EDB">
        <w:rPr>
          <w:rFonts w:eastAsia="Times New Roman"/>
          <w:b/>
          <w:color w:val="1D2228"/>
          <w:szCs w:val="24"/>
        </w:rPr>
        <w:t xml:space="preserve">ΧΡΗΣΤΟΣ ΜΠΓΙΑΛΑΣ: </w:t>
      </w:r>
      <w:r>
        <w:rPr>
          <w:rFonts w:eastAsia="Times New Roman"/>
          <w:color w:val="1D2228"/>
          <w:szCs w:val="24"/>
        </w:rPr>
        <w:t xml:space="preserve">Από Κοινοβουλευτικό Εκπρόσωπο σε Υπουργό </w:t>
      </w:r>
      <w:r w:rsidRPr="00666EDB">
        <w:rPr>
          <w:rFonts w:eastAsia="Times New Roman"/>
          <w:color w:val="1D2228"/>
          <w:szCs w:val="24"/>
        </w:rPr>
        <w:t>και πά</w:t>
      </w:r>
      <w:r>
        <w:rPr>
          <w:rFonts w:eastAsia="Times New Roman"/>
          <w:color w:val="1D2228"/>
          <w:szCs w:val="24"/>
        </w:rPr>
        <w:t>λι σε Κοινοβουλευτικό Εκπρόσωπο;</w:t>
      </w:r>
      <w:r w:rsidRPr="00666EDB">
        <w:rPr>
          <w:rFonts w:eastAsia="Times New Roman"/>
          <w:color w:val="1D2228"/>
          <w:szCs w:val="24"/>
        </w:rPr>
        <w:t xml:space="preserve"> Εμείς πότε θα μιλήσουμε, κύριε Πρ</w:t>
      </w:r>
      <w:r w:rsidRPr="00666EDB">
        <w:rPr>
          <w:rFonts w:eastAsia="Times New Roman"/>
          <w:color w:val="1D2228"/>
          <w:szCs w:val="24"/>
        </w:rPr>
        <w:t xml:space="preserve">όεδρε; </w:t>
      </w:r>
      <w:r>
        <w:rPr>
          <w:rFonts w:eastAsia="Times New Roman"/>
          <w:color w:val="1D2228"/>
          <w:szCs w:val="24"/>
        </w:rPr>
        <w:t xml:space="preserve">Δεν πρέπει να υπάρχει μια διάταξη; </w:t>
      </w:r>
      <w:r w:rsidRPr="00666EDB">
        <w:rPr>
          <w:rFonts w:eastAsia="Times New Roman"/>
          <w:color w:val="1D2228"/>
          <w:szCs w:val="24"/>
        </w:rPr>
        <w:t>Δεν γίνεται αυτό!</w:t>
      </w:r>
    </w:p>
    <w:p w14:paraId="4318B511" w14:textId="77777777" w:rsidR="001D7CFB" w:rsidRDefault="00EB4E04">
      <w:pPr>
        <w:spacing w:line="600" w:lineRule="auto"/>
        <w:ind w:firstLine="720"/>
        <w:contextualSpacing/>
        <w:jc w:val="both"/>
        <w:rPr>
          <w:rFonts w:eastAsia="Times New Roman"/>
          <w:color w:val="1D2228"/>
          <w:szCs w:val="24"/>
        </w:rPr>
      </w:pPr>
      <w:r w:rsidRPr="002350B5">
        <w:rPr>
          <w:rFonts w:eastAsia="Times New Roman"/>
          <w:color w:val="1D2228"/>
          <w:szCs w:val="24"/>
        </w:rPr>
        <w:t xml:space="preserve"> </w:t>
      </w:r>
      <w:r>
        <w:rPr>
          <w:rFonts w:eastAsia="Times New Roman" w:cs="Times New Roman"/>
          <w:b/>
          <w:szCs w:val="24"/>
        </w:rPr>
        <w:t>ΠΡΟΕΔΡΕΥΩΝ (Γεώργιος Βαρεμένος):</w:t>
      </w:r>
      <w:r>
        <w:rPr>
          <w:rFonts w:eastAsia="Times New Roman" w:cs="Times New Roman"/>
          <w:szCs w:val="24"/>
        </w:rPr>
        <w:t xml:space="preserve"> Ό</w:t>
      </w:r>
      <w:r w:rsidRPr="002350B5">
        <w:rPr>
          <w:rFonts w:eastAsia="Times New Roman"/>
          <w:color w:val="1D2228"/>
          <w:szCs w:val="24"/>
        </w:rPr>
        <w:t>χι</w:t>
      </w:r>
      <w:r>
        <w:rPr>
          <w:rFonts w:eastAsia="Times New Roman"/>
          <w:color w:val="1D2228"/>
          <w:szCs w:val="24"/>
        </w:rPr>
        <w:t>,</w:t>
      </w:r>
      <w:r w:rsidRPr="002350B5">
        <w:rPr>
          <w:rFonts w:eastAsia="Times New Roman"/>
          <w:color w:val="1D2228"/>
          <w:szCs w:val="24"/>
        </w:rPr>
        <w:t xml:space="preserve"> θα συνεχίσουμε κανονικά με τον κατάλογο τω</w:t>
      </w:r>
      <w:r>
        <w:rPr>
          <w:rFonts w:eastAsia="Times New Roman"/>
          <w:color w:val="1D2228"/>
          <w:szCs w:val="24"/>
        </w:rPr>
        <w:t>ν ο</w:t>
      </w:r>
      <w:r w:rsidRPr="002350B5">
        <w:rPr>
          <w:rFonts w:eastAsia="Times New Roman"/>
          <w:color w:val="1D2228"/>
          <w:szCs w:val="24"/>
        </w:rPr>
        <w:t>μιλητών απρόσκοπτα</w:t>
      </w:r>
      <w:r>
        <w:rPr>
          <w:rFonts w:eastAsia="Times New Roman"/>
          <w:color w:val="1D2228"/>
          <w:szCs w:val="24"/>
        </w:rPr>
        <w:t>.</w:t>
      </w:r>
    </w:p>
    <w:p w14:paraId="4318B512" w14:textId="77777777" w:rsidR="001D7CFB" w:rsidRDefault="00EB4E04">
      <w:pPr>
        <w:spacing w:line="600" w:lineRule="auto"/>
        <w:ind w:firstLine="720"/>
        <w:contextualSpacing/>
        <w:jc w:val="both"/>
        <w:rPr>
          <w:rFonts w:eastAsia="Times New Roman"/>
          <w:color w:val="1D2228"/>
          <w:szCs w:val="24"/>
        </w:rPr>
      </w:pPr>
      <w:r w:rsidRPr="00362994">
        <w:rPr>
          <w:rFonts w:eastAsia="Times New Roman"/>
          <w:b/>
          <w:color w:val="1D2228"/>
          <w:szCs w:val="24"/>
        </w:rPr>
        <w:t xml:space="preserve">ΧΡΗΣΤΟΣ ΜΠΓΙΑΛΑΣ: </w:t>
      </w:r>
      <w:r>
        <w:rPr>
          <w:rFonts w:eastAsia="Times New Roman"/>
          <w:color w:val="1D2228"/>
          <w:szCs w:val="24"/>
        </w:rPr>
        <w:t xml:space="preserve">Είμαι εδώ από </w:t>
      </w:r>
      <w:r>
        <w:rPr>
          <w:rFonts w:eastAsia="Times New Roman"/>
          <w:color w:val="1D2228"/>
          <w:szCs w:val="24"/>
        </w:rPr>
        <w:t>τ</w:t>
      </w:r>
      <w:r>
        <w:rPr>
          <w:rFonts w:eastAsia="Times New Roman"/>
          <w:color w:val="1D2228"/>
          <w:szCs w:val="24"/>
        </w:rPr>
        <w:t>η μία το μεσημέρι</w:t>
      </w:r>
      <w:r>
        <w:rPr>
          <w:rFonts w:eastAsia="Times New Roman"/>
          <w:color w:val="1D2228"/>
          <w:szCs w:val="24"/>
        </w:rPr>
        <w:t xml:space="preserve"> και περιμένω να μιλήσω, κύριε Πρόεδρε. Τι</w:t>
      </w:r>
      <w:r>
        <w:rPr>
          <w:rFonts w:eastAsia="Times New Roman"/>
          <w:color w:val="1D2228"/>
          <w:szCs w:val="24"/>
        </w:rPr>
        <w:t xml:space="preserve"> να μη φωνάζω;</w:t>
      </w:r>
    </w:p>
    <w:p w14:paraId="4318B513" w14:textId="77777777" w:rsidR="001D7CFB" w:rsidRDefault="00EB4E04">
      <w:pPr>
        <w:spacing w:line="600" w:lineRule="auto"/>
        <w:ind w:firstLine="720"/>
        <w:contextualSpacing/>
        <w:jc w:val="both"/>
        <w:rPr>
          <w:rFonts w:eastAsia="Times New Roman"/>
          <w:color w:val="1D2228"/>
          <w:szCs w:val="24"/>
        </w:rPr>
      </w:pPr>
      <w:r>
        <w:rPr>
          <w:rFonts w:eastAsia="Times New Roman" w:cs="Times New Roman"/>
          <w:b/>
          <w:szCs w:val="24"/>
        </w:rPr>
        <w:t>ΠΡΟΕΔΡΕΥΩΝ (Γεώργιος Βαρεμένος):</w:t>
      </w:r>
      <w:r>
        <w:rPr>
          <w:rFonts w:eastAsia="Times New Roman" w:cs="Times New Roman"/>
          <w:szCs w:val="24"/>
        </w:rPr>
        <w:t xml:space="preserve"> Κύριε Μπγιάλα, </w:t>
      </w:r>
      <w:r w:rsidRPr="002350B5">
        <w:rPr>
          <w:rFonts w:eastAsia="Times New Roman"/>
          <w:color w:val="1D2228"/>
          <w:szCs w:val="24"/>
        </w:rPr>
        <w:t>θα συνεχίσουμε απρόσκοπτα μετά</w:t>
      </w:r>
      <w:r>
        <w:rPr>
          <w:rFonts w:eastAsia="Times New Roman"/>
          <w:color w:val="1D2228"/>
          <w:szCs w:val="24"/>
        </w:rPr>
        <w:t>.</w:t>
      </w:r>
    </w:p>
    <w:p w14:paraId="4318B514" w14:textId="77777777" w:rsidR="001D7CFB" w:rsidRDefault="00EB4E0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Λοβέρδος.</w:t>
      </w:r>
    </w:p>
    <w:p w14:paraId="4318B515" w14:textId="77777777" w:rsidR="001D7CFB" w:rsidRDefault="00EB4E04">
      <w:pPr>
        <w:spacing w:line="600" w:lineRule="auto"/>
        <w:ind w:firstLine="720"/>
        <w:contextualSpacing/>
        <w:jc w:val="both"/>
        <w:rPr>
          <w:rFonts w:eastAsia="Times New Roman" w:cs="Times New Roman"/>
          <w:szCs w:val="24"/>
        </w:rPr>
      </w:pPr>
      <w:r w:rsidRPr="00362994">
        <w:rPr>
          <w:rFonts w:eastAsia="Times New Roman" w:cs="Times New Roman"/>
          <w:b/>
          <w:szCs w:val="24"/>
        </w:rPr>
        <w:t xml:space="preserve">ΑΝΔΡΕΑΣ ΛΟΒΕΡΔΟΣ: </w:t>
      </w:r>
      <w:r w:rsidRPr="00362994">
        <w:rPr>
          <w:rFonts w:eastAsia="Times New Roman" w:cs="Times New Roman"/>
          <w:szCs w:val="24"/>
        </w:rPr>
        <w:t xml:space="preserve">Έδωσα τον χρόνο μου σε άλλους Βουλευτές. Φωνάζετε τζάμπα. </w:t>
      </w:r>
    </w:p>
    <w:p w14:paraId="4318B516" w14:textId="77777777" w:rsidR="001D7CFB" w:rsidRDefault="00EB4E04">
      <w:pPr>
        <w:spacing w:line="600" w:lineRule="auto"/>
        <w:ind w:firstLine="720"/>
        <w:contextualSpacing/>
        <w:jc w:val="both"/>
        <w:rPr>
          <w:rFonts w:eastAsia="Times New Roman"/>
          <w:color w:val="1D2228"/>
          <w:szCs w:val="24"/>
        </w:rPr>
      </w:pPr>
      <w:r>
        <w:rPr>
          <w:rFonts w:eastAsia="Times New Roman"/>
          <w:color w:val="1D2228"/>
          <w:szCs w:val="24"/>
        </w:rPr>
        <w:t>Κυρίες και κύριοι Β</w:t>
      </w:r>
      <w:r w:rsidRPr="002350B5">
        <w:rPr>
          <w:rFonts w:eastAsia="Times New Roman"/>
          <w:color w:val="1D2228"/>
          <w:szCs w:val="24"/>
        </w:rPr>
        <w:t>ουλ</w:t>
      </w:r>
      <w:r w:rsidRPr="002350B5">
        <w:rPr>
          <w:rFonts w:eastAsia="Times New Roman"/>
          <w:color w:val="1D2228"/>
          <w:szCs w:val="24"/>
        </w:rPr>
        <w:t>ευτές</w:t>
      </w:r>
      <w:r>
        <w:rPr>
          <w:rFonts w:eastAsia="Times New Roman"/>
          <w:color w:val="1D2228"/>
          <w:szCs w:val="24"/>
        </w:rPr>
        <w:t>, κύριε Π</w:t>
      </w:r>
      <w:r w:rsidRPr="002350B5">
        <w:rPr>
          <w:rFonts w:eastAsia="Times New Roman"/>
          <w:color w:val="1D2228"/>
          <w:szCs w:val="24"/>
        </w:rPr>
        <w:t>ρόεδρε</w:t>
      </w:r>
      <w:r>
        <w:rPr>
          <w:rFonts w:eastAsia="Times New Roman"/>
          <w:color w:val="1D2228"/>
          <w:szCs w:val="24"/>
        </w:rPr>
        <w:t>,</w:t>
      </w:r>
      <w:r w:rsidRPr="002350B5">
        <w:rPr>
          <w:rFonts w:eastAsia="Times New Roman"/>
          <w:color w:val="1D2228"/>
          <w:szCs w:val="24"/>
        </w:rPr>
        <w:t xml:space="preserve"> μία και όπως μάθαμε από τον Πρωθυπουργό</w:t>
      </w:r>
      <w:r>
        <w:rPr>
          <w:rFonts w:eastAsia="Times New Roman"/>
          <w:color w:val="1D2228"/>
          <w:szCs w:val="24"/>
        </w:rPr>
        <w:t>, ο ΣΥΡΙΖΑ, οι Βουλευτές και οι Υ</w:t>
      </w:r>
      <w:r w:rsidRPr="002350B5">
        <w:rPr>
          <w:rFonts w:eastAsia="Times New Roman"/>
          <w:color w:val="1D2228"/>
          <w:szCs w:val="24"/>
        </w:rPr>
        <w:t>πουργοί του προσ</w:t>
      </w:r>
      <w:r>
        <w:rPr>
          <w:rFonts w:eastAsia="Times New Roman"/>
          <w:color w:val="1D2228"/>
          <w:szCs w:val="24"/>
        </w:rPr>
        <w:t xml:space="preserve">χώρησαν πια κι  ασπάστηκαν </w:t>
      </w:r>
      <w:r>
        <w:rPr>
          <w:rFonts w:eastAsia="Times New Roman"/>
          <w:color w:val="1D2228"/>
          <w:szCs w:val="24"/>
        </w:rPr>
        <w:t>το</w:t>
      </w:r>
      <w:r>
        <w:rPr>
          <w:rFonts w:eastAsia="Times New Roman"/>
          <w:color w:val="1D2228"/>
          <w:szCs w:val="24"/>
        </w:rPr>
        <w:t>ν</w:t>
      </w:r>
      <w:r>
        <w:rPr>
          <w:rFonts w:eastAsia="Times New Roman"/>
          <w:color w:val="1D2228"/>
          <w:szCs w:val="24"/>
        </w:rPr>
        <w:t xml:space="preserve"> </w:t>
      </w:r>
      <w:r>
        <w:rPr>
          <w:rFonts w:eastAsia="Times New Roman"/>
          <w:color w:val="1D2228"/>
          <w:szCs w:val="24"/>
        </w:rPr>
        <w:t>χ</w:t>
      </w:r>
      <w:r w:rsidRPr="002350B5">
        <w:rPr>
          <w:rFonts w:eastAsia="Times New Roman"/>
          <w:color w:val="1D2228"/>
          <w:szCs w:val="24"/>
        </w:rPr>
        <w:t>ριστιανισμό</w:t>
      </w:r>
      <w:r>
        <w:rPr>
          <w:rFonts w:eastAsia="Times New Roman"/>
          <w:color w:val="1D2228"/>
          <w:szCs w:val="24"/>
        </w:rPr>
        <w:t>,</w:t>
      </w:r>
      <w:r w:rsidRPr="002350B5">
        <w:rPr>
          <w:rFonts w:eastAsia="Times New Roman"/>
          <w:color w:val="1D2228"/>
          <w:szCs w:val="24"/>
        </w:rPr>
        <w:t xml:space="preserve"> και είναι πολύ </w:t>
      </w:r>
      <w:r>
        <w:rPr>
          <w:rFonts w:eastAsia="Times New Roman"/>
          <w:color w:val="1D2228"/>
          <w:szCs w:val="24"/>
        </w:rPr>
        <w:t>κοντά ο</w:t>
      </w:r>
      <w:r w:rsidRPr="002350B5">
        <w:rPr>
          <w:rFonts w:eastAsia="Times New Roman"/>
          <w:color w:val="1D2228"/>
          <w:szCs w:val="24"/>
        </w:rPr>
        <w:t xml:space="preserve">ι διδαχές του Χριστού με τις απόψεις </w:t>
      </w:r>
      <w:r>
        <w:rPr>
          <w:rFonts w:eastAsia="Times New Roman"/>
          <w:color w:val="1D2228"/>
          <w:szCs w:val="24"/>
        </w:rPr>
        <w:t>τους, δεν μπορώ να πάρω εγώ απόφαση, δεν έ</w:t>
      </w:r>
      <w:r>
        <w:rPr>
          <w:rFonts w:eastAsia="Times New Roman"/>
          <w:color w:val="1D2228"/>
          <w:szCs w:val="24"/>
        </w:rPr>
        <w:t xml:space="preserve">χω τέτοια ευχέρεια, δυνατότητα ούτε και διάθεση, </w:t>
      </w:r>
      <w:r w:rsidRPr="002350B5">
        <w:rPr>
          <w:rFonts w:eastAsia="Times New Roman"/>
          <w:color w:val="1D2228"/>
          <w:szCs w:val="24"/>
        </w:rPr>
        <w:t xml:space="preserve">ποιο είναι το μέλλον </w:t>
      </w:r>
      <w:r>
        <w:rPr>
          <w:rFonts w:eastAsia="Times New Roman"/>
          <w:color w:val="1D2228"/>
          <w:szCs w:val="24"/>
        </w:rPr>
        <w:t xml:space="preserve">το μετά θάνατον </w:t>
      </w:r>
      <w:r w:rsidRPr="002350B5">
        <w:rPr>
          <w:rFonts w:eastAsia="Times New Roman"/>
          <w:color w:val="1D2228"/>
          <w:szCs w:val="24"/>
        </w:rPr>
        <w:t xml:space="preserve">όλων </w:t>
      </w:r>
      <w:r>
        <w:rPr>
          <w:rFonts w:eastAsia="Times New Roman"/>
          <w:color w:val="1D2228"/>
          <w:szCs w:val="24"/>
        </w:rPr>
        <w:t>μας</w:t>
      </w:r>
      <w:r w:rsidRPr="002350B5">
        <w:rPr>
          <w:rFonts w:eastAsia="Times New Roman"/>
          <w:color w:val="1D2228"/>
          <w:szCs w:val="24"/>
        </w:rPr>
        <w:t xml:space="preserve"> του καθενός και της καθεμιάς </w:t>
      </w:r>
      <w:r>
        <w:rPr>
          <w:rFonts w:eastAsia="Times New Roman"/>
          <w:color w:val="1D2228"/>
          <w:szCs w:val="24"/>
        </w:rPr>
        <w:t xml:space="preserve">μας. </w:t>
      </w:r>
    </w:p>
    <w:p w14:paraId="4318B517" w14:textId="77777777" w:rsidR="001D7CFB" w:rsidRDefault="00EB4E04">
      <w:pPr>
        <w:spacing w:line="600" w:lineRule="auto"/>
        <w:ind w:firstLine="720"/>
        <w:contextualSpacing/>
        <w:jc w:val="both"/>
        <w:rPr>
          <w:rFonts w:eastAsia="Times New Roman"/>
          <w:color w:val="1D2228"/>
          <w:szCs w:val="24"/>
        </w:rPr>
      </w:pPr>
      <w:r>
        <w:rPr>
          <w:rFonts w:eastAsia="Times New Roman"/>
          <w:color w:val="1D2228"/>
          <w:szCs w:val="24"/>
        </w:rPr>
        <w:t>Π</w:t>
      </w:r>
      <w:r w:rsidRPr="002350B5">
        <w:rPr>
          <w:rFonts w:eastAsia="Times New Roman"/>
          <w:color w:val="1D2228"/>
          <w:szCs w:val="24"/>
        </w:rPr>
        <w:t xml:space="preserve">άντως με βάση αυτά που είπε για το </w:t>
      </w:r>
      <w:r>
        <w:rPr>
          <w:rFonts w:eastAsia="Times New Roman"/>
          <w:color w:val="1D2228"/>
          <w:szCs w:val="24"/>
        </w:rPr>
        <w:t>ΕΚΑΣ ο κύριος Υφυπουργός, που μόλις κατέβηκε από το Β</w:t>
      </w:r>
      <w:r w:rsidRPr="002350B5">
        <w:rPr>
          <w:rFonts w:eastAsia="Times New Roman"/>
          <w:color w:val="1D2228"/>
          <w:szCs w:val="24"/>
        </w:rPr>
        <w:t>ήμα</w:t>
      </w:r>
      <w:r>
        <w:rPr>
          <w:rFonts w:eastAsia="Times New Roman"/>
          <w:color w:val="1D2228"/>
          <w:szCs w:val="24"/>
        </w:rPr>
        <w:t>,</w:t>
      </w:r>
      <w:r w:rsidRPr="002350B5">
        <w:rPr>
          <w:rFonts w:eastAsia="Times New Roman"/>
          <w:color w:val="1D2228"/>
          <w:szCs w:val="24"/>
        </w:rPr>
        <w:t xml:space="preserve"> για τον </w:t>
      </w:r>
      <w:r>
        <w:rPr>
          <w:rFonts w:eastAsia="Times New Roman"/>
          <w:color w:val="1D2228"/>
          <w:szCs w:val="24"/>
        </w:rPr>
        <w:t>Π</w:t>
      </w:r>
      <w:r w:rsidRPr="002350B5">
        <w:rPr>
          <w:rFonts w:eastAsia="Times New Roman"/>
          <w:color w:val="1D2228"/>
          <w:szCs w:val="24"/>
        </w:rPr>
        <w:t>αράδεισο δεν το</w:t>
      </w:r>
      <w:r>
        <w:rPr>
          <w:rFonts w:eastAsia="Times New Roman"/>
          <w:color w:val="1D2228"/>
          <w:szCs w:val="24"/>
        </w:rPr>
        <w:t>ν πολυ</w:t>
      </w:r>
      <w:r w:rsidRPr="002350B5">
        <w:rPr>
          <w:rFonts w:eastAsia="Times New Roman"/>
          <w:color w:val="1D2228"/>
          <w:szCs w:val="24"/>
        </w:rPr>
        <w:t>βλέπω</w:t>
      </w:r>
      <w:r>
        <w:rPr>
          <w:rFonts w:eastAsia="Times New Roman"/>
          <w:color w:val="1D2228"/>
          <w:szCs w:val="24"/>
        </w:rPr>
        <w:t>, διότι ψεματάρες είπε σε σχέση με το ΕΚΑΣ.</w:t>
      </w:r>
      <w:r w:rsidRPr="002350B5">
        <w:rPr>
          <w:rFonts w:eastAsia="Times New Roman"/>
          <w:color w:val="1D2228"/>
          <w:szCs w:val="24"/>
        </w:rPr>
        <w:t xml:space="preserve"> </w:t>
      </w:r>
    </w:p>
    <w:p w14:paraId="4318B518" w14:textId="77777777" w:rsidR="001D7CFB" w:rsidRDefault="00EB4E04">
      <w:pPr>
        <w:spacing w:line="600" w:lineRule="auto"/>
        <w:ind w:firstLine="720"/>
        <w:contextualSpacing/>
        <w:jc w:val="both"/>
        <w:rPr>
          <w:rFonts w:eastAsia="Times New Roman"/>
          <w:color w:val="1D2228"/>
          <w:szCs w:val="24"/>
        </w:rPr>
      </w:pPr>
      <w:r>
        <w:rPr>
          <w:rFonts w:eastAsia="Times New Roman"/>
          <w:color w:val="1D2228"/>
          <w:szCs w:val="24"/>
        </w:rPr>
        <w:t>Η</w:t>
      </w:r>
      <w:r>
        <w:rPr>
          <w:rFonts w:eastAsia="Times New Roman"/>
          <w:color w:val="1D2228"/>
          <w:szCs w:val="24"/>
        </w:rPr>
        <w:t xml:space="preserve"> </w:t>
      </w:r>
      <w:r w:rsidRPr="002350B5">
        <w:rPr>
          <w:rFonts w:eastAsia="Times New Roman"/>
          <w:color w:val="1D2228"/>
          <w:szCs w:val="24"/>
        </w:rPr>
        <w:t xml:space="preserve">συζήτηση </w:t>
      </w:r>
      <w:r>
        <w:rPr>
          <w:rFonts w:eastAsia="Times New Roman"/>
          <w:color w:val="1D2228"/>
          <w:szCs w:val="24"/>
        </w:rPr>
        <w:t xml:space="preserve">αυτή είναι συζήτηση του 2015 και θα την ξανακάνουμε; Δεν έχετε κουραστεί να λέτε ψέματα; Το 2015 </w:t>
      </w:r>
      <w:r w:rsidRPr="002350B5">
        <w:rPr>
          <w:rFonts w:eastAsia="Times New Roman"/>
          <w:color w:val="1D2228"/>
          <w:szCs w:val="24"/>
        </w:rPr>
        <w:t xml:space="preserve">παραμονές του </w:t>
      </w:r>
      <w:r>
        <w:rPr>
          <w:rFonts w:eastAsia="Times New Roman"/>
          <w:color w:val="1D2228"/>
          <w:szCs w:val="24"/>
        </w:rPr>
        <w:t>δ</w:t>
      </w:r>
      <w:r w:rsidRPr="002350B5">
        <w:rPr>
          <w:rFonts w:eastAsia="Times New Roman"/>
          <w:color w:val="1D2228"/>
          <w:szCs w:val="24"/>
        </w:rPr>
        <w:t xml:space="preserve">ημοψηφίσματος </w:t>
      </w:r>
      <w:r>
        <w:rPr>
          <w:rFonts w:eastAsia="Times New Roman"/>
          <w:color w:val="1D2228"/>
          <w:szCs w:val="24"/>
        </w:rPr>
        <w:t>«</w:t>
      </w:r>
      <w:r w:rsidRPr="002350B5">
        <w:rPr>
          <w:rFonts w:eastAsia="Times New Roman"/>
          <w:color w:val="1D2228"/>
          <w:szCs w:val="24"/>
        </w:rPr>
        <w:t>παπαγαλάκια</w:t>
      </w:r>
      <w:r>
        <w:rPr>
          <w:rFonts w:eastAsia="Times New Roman"/>
          <w:color w:val="1D2228"/>
          <w:szCs w:val="24"/>
        </w:rPr>
        <w:t>»</w:t>
      </w:r>
      <w:r w:rsidRPr="002350B5">
        <w:rPr>
          <w:rFonts w:eastAsia="Times New Roman"/>
          <w:color w:val="1D2228"/>
          <w:szCs w:val="24"/>
        </w:rPr>
        <w:t xml:space="preserve"> σας </w:t>
      </w:r>
      <w:r>
        <w:rPr>
          <w:rFonts w:eastAsia="Times New Roman"/>
          <w:color w:val="1D2228"/>
          <w:szCs w:val="24"/>
        </w:rPr>
        <w:t>–</w:t>
      </w:r>
      <w:r w:rsidRPr="002350B5">
        <w:rPr>
          <w:rFonts w:eastAsia="Times New Roman"/>
          <w:color w:val="1D2228"/>
          <w:szCs w:val="24"/>
        </w:rPr>
        <w:t>δήθεν</w:t>
      </w:r>
      <w:r>
        <w:rPr>
          <w:rFonts w:eastAsia="Times New Roman"/>
          <w:color w:val="1D2228"/>
          <w:szCs w:val="24"/>
        </w:rPr>
        <w:t>-</w:t>
      </w:r>
      <w:r w:rsidRPr="002350B5">
        <w:rPr>
          <w:rFonts w:eastAsia="Times New Roman"/>
          <w:color w:val="1D2228"/>
          <w:szCs w:val="24"/>
        </w:rPr>
        <w:t xml:space="preserve"> δημοσιογράφοι έλεγαν δε</w:t>
      </w:r>
      <w:r>
        <w:rPr>
          <w:rFonts w:eastAsia="Times New Roman"/>
          <w:color w:val="1D2228"/>
          <w:szCs w:val="24"/>
        </w:rPr>
        <w:t>ξιά και αριστερά ότι</w:t>
      </w:r>
      <w:r>
        <w:rPr>
          <w:rFonts w:eastAsia="Times New Roman"/>
          <w:color w:val="1D2228"/>
          <w:szCs w:val="24"/>
        </w:rPr>
        <w:t xml:space="preserve"> το e-mail Χ</w:t>
      </w:r>
      <w:r w:rsidRPr="002350B5">
        <w:rPr>
          <w:rFonts w:eastAsia="Times New Roman"/>
          <w:color w:val="1D2228"/>
          <w:szCs w:val="24"/>
        </w:rPr>
        <w:t>αρδούβελη περιλαμβάνει την κατάργηση του ΕΚΑΣ</w:t>
      </w:r>
      <w:r>
        <w:rPr>
          <w:rFonts w:eastAsia="Times New Roman"/>
          <w:color w:val="1D2228"/>
          <w:szCs w:val="24"/>
        </w:rPr>
        <w:t>, που δεν την περιελάμβανε όμως.</w:t>
      </w:r>
      <w:r w:rsidRPr="002350B5">
        <w:rPr>
          <w:rFonts w:eastAsia="Times New Roman"/>
          <w:color w:val="1D2228"/>
          <w:szCs w:val="24"/>
        </w:rPr>
        <w:t xml:space="preserve"> </w:t>
      </w:r>
      <w:r>
        <w:rPr>
          <w:rFonts w:eastAsia="Times New Roman"/>
          <w:color w:val="1D2228"/>
          <w:szCs w:val="24"/>
        </w:rPr>
        <w:t>Ό</w:t>
      </w:r>
      <w:r>
        <w:rPr>
          <w:rFonts w:eastAsia="Times New Roman"/>
          <w:color w:val="1D2228"/>
          <w:szCs w:val="24"/>
        </w:rPr>
        <w:t xml:space="preserve">ποιος έχει εδώ το e-mail Χαρδούβελη </w:t>
      </w:r>
      <w:r w:rsidRPr="002350B5">
        <w:rPr>
          <w:rFonts w:eastAsia="Times New Roman"/>
          <w:color w:val="1D2228"/>
          <w:szCs w:val="24"/>
        </w:rPr>
        <w:t>να μου το φέρει</w:t>
      </w:r>
      <w:r>
        <w:rPr>
          <w:rFonts w:eastAsia="Times New Roman"/>
          <w:color w:val="1D2228"/>
          <w:szCs w:val="24"/>
        </w:rPr>
        <w:t>,</w:t>
      </w:r>
      <w:r w:rsidRPr="002350B5">
        <w:rPr>
          <w:rFonts w:eastAsia="Times New Roman"/>
          <w:color w:val="1D2228"/>
          <w:szCs w:val="24"/>
        </w:rPr>
        <w:t xml:space="preserve"> να λέει ότι καταργείται το </w:t>
      </w:r>
      <w:r>
        <w:rPr>
          <w:rFonts w:eastAsia="Times New Roman"/>
          <w:color w:val="1D2228"/>
          <w:szCs w:val="24"/>
        </w:rPr>
        <w:t xml:space="preserve">ΕΚΑΣ, συμφωνεί </w:t>
      </w:r>
      <w:r>
        <w:rPr>
          <w:rFonts w:eastAsia="Times New Roman"/>
          <w:color w:val="1D2228"/>
          <w:szCs w:val="24"/>
        </w:rPr>
        <w:t xml:space="preserve">σ’ </w:t>
      </w:r>
      <w:r>
        <w:rPr>
          <w:rFonts w:eastAsia="Times New Roman"/>
          <w:color w:val="1D2228"/>
          <w:szCs w:val="24"/>
        </w:rPr>
        <w:t xml:space="preserve">αυτό η </w:t>
      </w:r>
      <w:r>
        <w:rPr>
          <w:rFonts w:eastAsia="Times New Roman"/>
          <w:color w:val="1D2228"/>
          <w:szCs w:val="24"/>
        </w:rPr>
        <w:t>κ</w:t>
      </w:r>
      <w:r>
        <w:rPr>
          <w:rFonts w:eastAsia="Times New Roman"/>
          <w:color w:val="1D2228"/>
          <w:szCs w:val="24"/>
        </w:rPr>
        <w:t>υβέρνηση Σαμαρά</w:t>
      </w:r>
      <w:r>
        <w:rPr>
          <w:rFonts w:eastAsia="Times New Roman"/>
          <w:color w:val="1D2228"/>
          <w:szCs w:val="24"/>
        </w:rPr>
        <w:t xml:space="preserve"> </w:t>
      </w:r>
      <w:r>
        <w:rPr>
          <w:rFonts w:eastAsia="Times New Roman"/>
          <w:color w:val="1D2228"/>
          <w:szCs w:val="24"/>
        </w:rPr>
        <w:t>-</w:t>
      </w:r>
      <w:r>
        <w:rPr>
          <w:rFonts w:eastAsia="Times New Roman"/>
          <w:color w:val="1D2228"/>
          <w:szCs w:val="24"/>
        </w:rPr>
        <w:t xml:space="preserve"> </w:t>
      </w:r>
      <w:r>
        <w:rPr>
          <w:rFonts w:eastAsia="Times New Roman"/>
          <w:color w:val="1D2228"/>
          <w:szCs w:val="24"/>
        </w:rPr>
        <w:t>Βενιζέλου και ν</w:t>
      </w:r>
      <w:r w:rsidRPr="002350B5">
        <w:rPr>
          <w:rFonts w:eastAsia="Times New Roman"/>
          <w:color w:val="1D2228"/>
          <w:szCs w:val="24"/>
        </w:rPr>
        <w:t xml:space="preserve">α του πω ότι κάνω λάθος </w:t>
      </w:r>
      <w:r>
        <w:rPr>
          <w:rFonts w:eastAsia="Times New Roman"/>
          <w:color w:val="1D2228"/>
          <w:szCs w:val="24"/>
        </w:rPr>
        <w:t>κα</w:t>
      </w:r>
      <w:r>
        <w:rPr>
          <w:rFonts w:eastAsia="Times New Roman"/>
          <w:color w:val="1D2228"/>
          <w:szCs w:val="24"/>
        </w:rPr>
        <w:t xml:space="preserve">ι ζητάω και συγγνώμη. Αλλά αν δεν το φέρει ο Υπουργός που τέτοιο ψέμα εκστόμισε </w:t>
      </w:r>
      <w:r w:rsidRPr="002350B5">
        <w:rPr>
          <w:rFonts w:eastAsia="Times New Roman"/>
          <w:color w:val="1D2228"/>
          <w:szCs w:val="24"/>
        </w:rPr>
        <w:t>εκ νέου</w:t>
      </w:r>
      <w:r>
        <w:rPr>
          <w:rFonts w:eastAsia="Times New Roman"/>
          <w:color w:val="1D2228"/>
          <w:szCs w:val="24"/>
        </w:rPr>
        <w:t>,</w:t>
      </w:r>
      <w:r w:rsidRPr="002350B5">
        <w:rPr>
          <w:rFonts w:eastAsia="Times New Roman"/>
          <w:color w:val="1D2228"/>
          <w:szCs w:val="24"/>
        </w:rPr>
        <w:t xml:space="preserve"> μετά από τέσσερα χρόνια</w:t>
      </w:r>
      <w:r>
        <w:rPr>
          <w:rFonts w:eastAsia="Times New Roman"/>
          <w:color w:val="1D2228"/>
          <w:szCs w:val="24"/>
        </w:rPr>
        <w:t>,</w:t>
      </w:r>
      <w:r w:rsidRPr="002350B5">
        <w:rPr>
          <w:rFonts w:eastAsia="Times New Roman"/>
          <w:color w:val="1D2228"/>
          <w:szCs w:val="24"/>
        </w:rPr>
        <w:t xml:space="preserve"> πρέπει να κοιταχτεί </w:t>
      </w:r>
      <w:r>
        <w:rPr>
          <w:rFonts w:eastAsia="Times New Roman"/>
          <w:color w:val="1D2228"/>
          <w:szCs w:val="24"/>
        </w:rPr>
        <w:t xml:space="preserve">και λιγάκι στον καθρέφτη. Είναι υποχρεωμένος. Το ΕΚΑΣ καθιέρωσε η </w:t>
      </w:r>
      <w:r>
        <w:rPr>
          <w:rFonts w:eastAsia="Times New Roman"/>
          <w:color w:val="1D2228"/>
          <w:szCs w:val="24"/>
        </w:rPr>
        <w:t>κ</w:t>
      </w:r>
      <w:r>
        <w:rPr>
          <w:rFonts w:eastAsia="Times New Roman"/>
          <w:color w:val="1D2228"/>
          <w:szCs w:val="24"/>
        </w:rPr>
        <w:t>υβέρνηση του ΠΑΣΟΚ με Π</w:t>
      </w:r>
      <w:r w:rsidRPr="002350B5">
        <w:rPr>
          <w:rFonts w:eastAsia="Times New Roman"/>
          <w:color w:val="1D2228"/>
          <w:szCs w:val="24"/>
        </w:rPr>
        <w:t xml:space="preserve">ρωθυπουργό τον Κώστα Σημίτη και </w:t>
      </w:r>
      <w:r w:rsidRPr="002350B5">
        <w:rPr>
          <w:rFonts w:eastAsia="Times New Roman"/>
          <w:color w:val="1D2228"/>
          <w:szCs w:val="24"/>
        </w:rPr>
        <w:t>το κατήργησε η πλειοψη</w:t>
      </w:r>
      <w:r>
        <w:rPr>
          <w:rFonts w:eastAsia="Times New Roman"/>
          <w:color w:val="1D2228"/>
          <w:szCs w:val="24"/>
        </w:rPr>
        <w:t>φία του ΣΥΡΙΖΑ και των ΑΝΕΛ με Π</w:t>
      </w:r>
      <w:r w:rsidRPr="002350B5">
        <w:rPr>
          <w:rFonts w:eastAsia="Times New Roman"/>
          <w:color w:val="1D2228"/>
          <w:szCs w:val="24"/>
        </w:rPr>
        <w:t>ρωθυπουργό τον Αλέξη Τσίπρα</w:t>
      </w:r>
      <w:r>
        <w:rPr>
          <w:rFonts w:eastAsia="Times New Roman"/>
          <w:color w:val="1D2228"/>
          <w:szCs w:val="24"/>
        </w:rPr>
        <w:t xml:space="preserve">. Αυτή είναι η αλήθεια. Δεν μπορεί να ψεύδεστε επ’ αυτού. </w:t>
      </w:r>
    </w:p>
    <w:p w14:paraId="4318B519" w14:textId="77777777" w:rsidR="001D7CFB" w:rsidRDefault="00EB4E04">
      <w:pPr>
        <w:spacing w:line="600" w:lineRule="auto"/>
        <w:ind w:firstLine="720"/>
        <w:contextualSpacing/>
        <w:jc w:val="both"/>
        <w:rPr>
          <w:rFonts w:eastAsia="Times New Roman"/>
          <w:color w:val="1D2228"/>
          <w:szCs w:val="24"/>
        </w:rPr>
      </w:pPr>
      <w:r>
        <w:rPr>
          <w:rFonts w:eastAsia="Times New Roman"/>
          <w:color w:val="1D2228"/>
          <w:szCs w:val="24"/>
        </w:rPr>
        <w:t xml:space="preserve">Είμαστε έντεκα </w:t>
      </w:r>
      <w:r w:rsidRPr="002350B5">
        <w:rPr>
          <w:rFonts w:eastAsia="Times New Roman"/>
          <w:color w:val="1D2228"/>
          <w:szCs w:val="24"/>
        </w:rPr>
        <w:t xml:space="preserve">και μία </w:t>
      </w:r>
      <w:r>
        <w:rPr>
          <w:rFonts w:eastAsia="Times New Roman"/>
          <w:color w:val="1D2228"/>
          <w:szCs w:val="24"/>
        </w:rPr>
        <w:t>η</w:t>
      </w:r>
      <w:r w:rsidRPr="002350B5">
        <w:rPr>
          <w:rFonts w:eastAsia="Times New Roman"/>
          <w:color w:val="1D2228"/>
          <w:szCs w:val="24"/>
        </w:rPr>
        <w:t>μέρες από σήμερα για τις εκλογές</w:t>
      </w:r>
      <w:r>
        <w:rPr>
          <w:rFonts w:eastAsia="Times New Roman"/>
          <w:color w:val="1D2228"/>
          <w:szCs w:val="24"/>
        </w:rPr>
        <w:t>, για τις οποίες ο Π</w:t>
      </w:r>
      <w:r w:rsidRPr="002350B5">
        <w:rPr>
          <w:rFonts w:eastAsia="Times New Roman"/>
          <w:color w:val="1D2228"/>
          <w:szCs w:val="24"/>
        </w:rPr>
        <w:t>ρωθυπουργός την περασμένη Τετάρτη ε</w:t>
      </w:r>
      <w:r>
        <w:rPr>
          <w:rFonts w:eastAsia="Times New Roman"/>
          <w:color w:val="1D2228"/>
          <w:szCs w:val="24"/>
        </w:rPr>
        <w:t>δ</w:t>
      </w:r>
      <w:r w:rsidRPr="002350B5">
        <w:rPr>
          <w:rFonts w:eastAsia="Times New Roman"/>
          <w:color w:val="1D2228"/>
          <w:szCs w:val="24"/>
        </w:rPr>
        <w:t>ώ μα</w:t>
      </w:r>
      <w:r w:rsidRPr="002350B5">
        <w:rPr>
          <w:rFonts w:eastAsia="Times New Roman"/>
          <w:color w:val="1D2228"/>
          <w:szCs w:val="24"/>
        </w:rPr>
        <w:t>ς είπε το εξής</w:t>
      </w:r>
      <w:r>
        <w:rPr>
          <w:rFonts w:eastAsia="Times New Roman"/>
          <w:color w:val="1D2228"/>
          <w:szCs w:val="24"/>
        </w:rPr>
        <w:t>: «Ζ</w:t>
      </w:r>
      <w:r w:rsidRPr="002350B5">
        <w:rPr>
          <w:rFonts w:eastAsia="Times New Roman"/>
          <w:color w:val="1D2228"/>
          <w:szCs w:val="24"/>
        </w:rPr>
        <w:t>ητάω σήμερα</w:t>
      </w:r>
      <w:r>
        <w:rPr>
          <w:rFonts w:eastAsia="Times New Roman"/>
          <w:color w:val="1D2228"/>
          <w:szCs w:val="24"/>
        </w:rPr>
        <w:t xml:space="preserve"> </w:t>
      </w:r>
      <w:r w:rsidRPr="002350B5">
        <w:rPr>
          <w:rFonts w:eastAsia="Times New Roman"/>
          <w:color w:val="1D2228"/>
          <w:szCs w:val="24"/>
        </w:rPr>
        <w:t>την εμπιστοσύνη της Βουλής</w:t>
      </w:r>
      <w:r>
        <w:rPr>
          <w:rFonts w:eastAsia="Times New Roman"/>
          <w:color w:val="1D2228"/>
          <w:szCs w:val="24"/>
        </w:rPr>
        <w:t>,</w:t>
      </w:r>
      <w:r w:rsidRPr="002350B5">
        <w:rPr>
          <w:rFonts w:eastAsia="Times New Roman"/>
          <w:color w:val="1D2228"/>
          <w:szCs w:val="24"/>
        </w:rPr>
        <w:t xml:space="preserve"> αλλά και στις 26 Μαΐου στις </w:t>
      </w:r>
      <w:r>
        <w:rPr>
          <w:rFonts w:eastAsia="Times New Roman"/>
          <w:color w:val="1D2228"/>
          <w:szCs w:val="24"/>
        </w:rPr>
        <w:t>ε</w:t>
      </w:r>
      <w:r w:rsidRPr="002350B5">
        <w:rPr>
          <w:rFonts w:eastAsia="Times New Roman"/>
          <w:color w:val="1D2228"/>
          <w:szCs w:val="24"/>
        </w:rPr>
        <w:t>υρωπαϊκές εκλογές την εμπιστοσύνη του ελληνικού λαού πάνω σε ένα σχέδιο ανάτασης</w:t>
      </w:r>
      <w:r>
        <w:rPr>
          <w:rFonts w:eastAsia="Times New Roman"/>
          <w:color w:val="1D2228"/>
          <w:szCs w:val="24"/>
        </w:rPr>
        <w:t>,</w:t>
      </w:r>
      <w:r w:rsidRPr="002350B5">
        <w:rPr>
          <w:rFonts w:eastAsia="Times New Roman"/>
          <w:color w:val="1D2228"/>
          <w:szCs w:val="24"/>
        </w:rPr>
        <w:t xml:space="preserve"> ανάκαμψης</w:t>
      </w:r>
      <w:r>
        <w:rPr>
          <w:rFonts w:eastAsia="Times New Roman"/>
          <w:color w:val="1D2228"/>
          <w:szCs w:val="24"/>
        </w:rPr>
        <w:t>,</w:t>
      </w:r>
      <w:r w:rsidRPr="002350B5">
        <w:rPr>
          <w:rFonts w:eastAsia="Times New Roman"/>
          <w:color w:val="1D2228"/>
          <w:szCs w:val="24"/>
        </w:rPr>
        <w:t xml:space="preserve"> ενίσχυσης</w:t>
      </w:r>
      <w:r>
        <w:rPr>
          <w:rFonts w:eastAsia="Times New Roman"/>
          <w:color w:val="1D2228"/>
          <w:szCs w:val="24"/>
        </w:rPr>
        <w:t>»</w:t>
      </w:r>
      <w:r w:rsidRPr="002350B5">
        <w:rPr>
          <w:rFonts w:eastAsia="Times New Roman"/>
          <w:color w:val="1D2228"/>
          <w:szCs w:val="24"/>
        </w:rPr>
        <w:t xml:space="preserve"> και τα λοιπά και τα λοιπά</w:t>
      </w:r>
      <w:r>
        <w:rPr>
          <w:rFonts w:eastAsia="Times New Roman"/>
          <w:color w:val="1D2228"/>
          <w:szCs w:val="24"/>
        </w:rPr>
        <w:t>. Χθ</w:t>
      </w:r>
      <w:r w:rsidRPr="002350B5">
        <w:rPr>
          <w:rFonts w:eastAsia="Times New Roman"/>
          <w:color w:val="1D2228"/>
          <w:szCs w:val="24"/>
        </w:rPr>
        <w:t xml:space="preserve">ες </w:t>
      </w:r>
      <w:r>
        <w:rPr>
          <w:rFonts w:eastAsia="Times New Roman"/>
          <w:color w:val="1D2228"/>
          <w:szCs w:val="24"/>
        </w:rPr>
        <w:t>όμως</w:t>
      </w:r>
      <w:r w:rsidRPr="002350B5">
        <w:rPr>
          <w:rFonts w:eastAsia="Times New Roman"/>
          <w:color w:val="1D2228"/>
          <w:szCs w:val="24"/>
        </w:rPr>
        <w:t xml:space="preserve"> σε τηλεοπτική του συνέντευξη στον </w:t>
      </w:r>
      <w:r>
        <w:rPr>
          <w:rFonts w:eastAsia="Times New Roman"/>
          <w:color w:val="1D2228"/>
          <w:szCs w:val="24"/>
        </w:rPr>
        <w:t>«</w:t>
      </w:r>
      <w:r w:rsidRPr="002350B5">
        <w:rPr>
          <w:rFonts w:eastAsia="Times New Roman"/>
          <w:color w:val="1D2228"/>
          <w:szCs w:val="24"/>
        </w:rPr>
        <w:t>ALPHA</w:t>
      </w:r>
      <w:r>
        <w:rPr>
          <w:rFonts w:eastAsia="Times New Roman"/>
          <w:color w:val="1D2228"/>
          <w:szCs w:val="24"/>
        </w:rPr>
        <w:t>»</w:t>
      </w:r>
      <w:r w:rsidRPr="002350B5">
        <w:rPr>
          <w:rFonts w:eastAsia="Times New Roman"/>
          <w:color w:val="1D2228"/>
          <w:szCs w:val="24"/>
        </w:rPr>
        <w:t xml:space="preserve"> είπε ότι οι εκλογές για την Ευρώπη</w:t>
      </w:r>
      <w:r>
        <w:rPr>
          <w:rFonts w:eastAsia="Times New Roman"/>
          <w:color w:val="1D2228"/>
          <w:szCs w:val="24"/>
        </w:rPr>
        <w:t>, για το Ε</w:t>
      </w:r>
      <w:r w:rsidRPr="002350B5">
        <w:rPr>
          <w:rFonts w:eastAsia="Times New Roman"/>
          <w:color w:val="1D2228"/>
          <w:szCs w:val="24"/>
        </w:rPr>
        <w:t xml:space="preserve">υρωπαϊκό </w:t>
      </w:r>
      <w:r>
        <w:rPr>
          <w:rFonts w:eastAsia="Times New Roman"/>
          <w:color w:val="1D2228"/>
          <w:szCs w:val="24"/>
        </w:rPr>
        <w:t>Κ</w:t>
      </w:r>
      <w:r w:rsidRPr="002350B5">
        <w:rPr>
          <w:rFonts w:eastAsia="Times New Roman"/>
          <w:color w:val="1D2228"/>
          <w:szCs w:val="24"/>
        </w:rPr>
        <w:t>οινοβούλιο είναι δημοψήφισμα</w:t>
      </w:r>
      <w:r>
        <w:rPr>
          <w:rFonts w:eastAsia="Times New Roman"/>
          <w:color w:val="1D2228"/>
          <w:szCs w:val="24"/>
        </w:rPr>
        <w:t>, είναι</w:t>
      </w:r>
      <w:r w:rsidRPr="002350B5">
        <w:rPr>
          <w:rFonts w:eastAsia="Times New Roman"/>
          <w:color w:val="1D2228"/>
          <w:szCs w:val="24"/>
        </w:rPr>
        <w:t xml:space="preserve"> δημοσκόπηση</w:t>
      </w:r>
      <w:r>
        <w:rPr>
          <w:rFonts w:eastAsia="Times New Roman"/>
          <w:color w:val="1D2228"/>
          <w:szCs w:val="24"/>
        </w:rPr>
        <w:t xml:space="preserve">, </w:t>
      </w:r>
      <w:r w:rsidRPr="002350B5">
        <w:rPr>
          <w:rFonts w:eastAsia="Times New Roman"/>
          <w:color w:val="1D2228"/>
          <w:szCs w:val="24"/>
        </w:rPr>
        <w:t xml:space="preserve">είναι </w:t>
      </w:r>
      <w:r>
        <w:rPr>
          <w:rFonts w:eastAsia="Times New Roman"/>
          <w:color w:val="1D2228"/>
          <w:szCs w:val="24"/>
        </w:rPr>
        <w:t>κάτι τέτοιο. Δ</w:t>
      </w:r>
      <w:r w:rsidRPr="002350B5">
        <w:rPr>
          <w:rFonts w:eastAsia="Times New Roman"/>
          <w:color w:val="1D2228"/>
          <w:szCs w:val="24"/>
        </w:rPr>
        <w:t xml:space="preserve">ημοσκόπηση </w:t>
      </w:r>
      <w:r>
        <w:rPr>
          <w:rFonts w:eastAsia="Times New Roman"/>
          <w:color w:val="1D2228"/>
          <w:szCs w:val="24"/>
        </w:rPr>
        <w:t xml:space="preserve">είναι οι εκλογές; Όταν εκφράζεται </w:t>
      </w:r>
      <w:r w:rsidRPr="002350B5">
        <w:rPr>
          <w:rFonts w:eastAsia="Times New Roman"/>
          <w:color w:val="1D2228"/>
          <w:szCs w:val="24"/>
        </w:rPr>
        <w:t>ο λαός</w:t>
      </w:r>
      <w:r>
        <w:rPr>
          <w:rFonts w:eastAsia="Times New Roman"/>
          <w:color w:val="1D2228"/>
          <w:szCs w:val="24"/>
        </w:rPr>
        <w:t>,</w:t>
      </w:r>
      <w:r w:rsidRPr="002350B5">
        <w:rPr>
          <w:rFonts w:eastAsia="Times New Roman"/>
          <w:color w:val="1D2228"/>
          <w:szCs w:val="24"/>
        </w:rPr>
        <w:t xml:space="preserve"> κατά το </w:t>
      </w:r>
      <w:r>
        <w:rPr>
          <w:rFonts w:eastAsia="Times New Roman"/>
          <w:color w:val="1D2228"/>
          <w:szCs w:val="24"/>
        </w:rPr>
        <w:t>Σ</w:t>
      </w:r>
      <w:r w:rsidRPr="002350B5">
        <w:rPr>
          <w:rFonts w:eastAsia="Times New Roman"/>
          <w:color w:val="1D2228"/>
          <w:szCs w:val="24"/>
        </w:rPr>
        <w:t>ύνταγμα</w:t>
      </w:r>
      <w:r>
        <w:rPr>
          <w:rFonts w:eastAsia="Times New Roman"/>
          <w:color w:val="1D2228"/>
          <w:szCs w:val="24"/>
        </w:rPr>
        <w:t>,</w:t>
      </w:r>
      <w:r w:rsidRPr="002350B5">
        <w:rPr>
          <w:rFonts w:eastAsia="Times New Roman"/>
          <w:color w:val="1D2228"/>
          <w:szCs w:val="24"/>
        </w:rPr>
        <w:t xml:space="preserve"> εκφράζεται η λαϊκή </w:t>
      </w:r>
      <w:r w:rsidRPr="002350B5">
        <w:rPr>
          <w:rFonts w:eastAsia="Times New Roman"/>
          <w:color w:val="1D2228"/>
          <w:szCs w:val="24"/>
        </w:rPr>
        <w:t>κυριαρχία</w:t>
      </w:r>
      <w:r>
        <w:rPr>
          <w:rFonts w:eastAsia="Times New Roman"/>
          <w:color w:val="1D2228"/>
          <w:szCs w:val="24"/>
        </w:rPr>
        <w:t>. Κ</w:t>
      </w:r>
      <w:r w:rsidRPr="002350B5">
        <w:rPr>
          <w:rFonts w:eastAsia="Times New Roman"/>
          <w:color w:val="1D2228"/>
          <w:szCs w:val="24"/>
        </w:rPr>
        <w:t>αι όταν εκφράζεται η λαϊκή κυριαρχία με οργανωμένο και δημοκρατικό τρόπο</w:t>
      </w:r>
      <w:r>
        <w:rPr>
          <w:rFonts w:eastAsia="Times New Roman"/>
          <w:color w:val="1D2228"/>
          <w:szCs w:val="24"/>
        </w:rPr>
        <w:t>,</w:t>
      </w:r>
      <w:r w:rsidRPr="002350B5">
        <w:rPr>
          <w:rFonts w:eastAsia="Times New Roman"/>
          <w:color w:val="1D2228"/>
          <w:szCs w:val="24"/>
        </w:rPr>
        <w:t xml:space="preserve"> δεν υπάρχουν</w:t>
      </w:r>
      <w:r>
        <w:rPr>
          <w:rFonts w:eastAsia="Times New Roman"/>
          <w:color w:val="1D2228"/>
          <w:szCs w:val="24"/>
        </w:rPr>
        <w:t xml:space="preserve"> δημοσκοπήσεις, υπάρχουν </w:t>
      </w:r>
      <w:r w:rsidRPr="002350B5">
        <w:rPr>
          <w:rFonts w:eastAsia="Times New Roman"/>
          <w:color w:val="1D2228"/>
          <w:szCs w:val="24"/>
        </w:rPr>
        <w:t>αποφάσεις</w:t>
      </w:r>
      <w:r>
        <w:rPr>
          <w:rFonts w:eastAsia="Times New Roman"/>
          <w:color w:val="1D2228"/>
          <w:szCs w:val="24"/>
        </w:rPr>
        <w:t xml:space="preserve">. Η συγκεκριμένη απόφαση της </w:t>
      </w:r>
      <w:r w:rsidRPr="002350B5">
        <w:rPr>
          <w:rFonts w:eastAsia="Times New Roman"/>
          <w:color w:val="1D2228"/>
          <w:szCs w:val="24"/>
        </w:rPr>
        <w:t xml:space="preserve">σχετίζεται με το </w:t>
      </w:r>
      <w:r>
        <w:rPr>
          <w:rFonts w:eastAsia="Times New Roman"/>
          <w:color w:val="1D2228"/>
          <w:szCs w:val="24"/>
        </w:rPr>
        <w:t>π</w:t>
      </w:r>
      <w:r w:rsidRPr="002350B5">
        <w:rPr>
          <w:rFonts w:eastAsia="Times New Roman"/>
          <w:color w:val="1D2228"/>
          <w:szCs w:val="24"/>
        </w:rPr>
        <w:t xml:space="preserve">οιοι Έλληνες και Ελληνίδες θα αντιπροσωπεύσουν </w:t>
      </w:r>
      <w:r>
        <w:rPr>
          <w:rFonts w:eastAsia="Times New Roman"/>
          <w:color w:val="1D2228"/>
          <w:szCs w:val="24"/>
        </w:rPr>
        <w:t>τον ελληνικό λαό στο Ευρωπαϊκό</w:t>
      </w:r>
      <w:r>
        <w:rPr>
          <w:rFonts w:eastAsia="Times New Roman"/>
          <w:color w:val="1D2228"/>
          <w:szCs w:val="24"/>
        </w:rPr>
        <w:t xml:space="preserve"> Κ</w:t>
      </w:r>
      <w:r w:rsidRPr="002350B5">
        <w:rPr>
          <w:rFonts w:eastAsia="Times New Roman"/>
          <w:color w:val="1D2228"/>
          <w:szCs w:val="24"/>
        </w:rPr>
        <w:t>οινοβούλιο</w:t>
      </w:r>
      <w:r>
        <w:rPr>
          <w:rFonts w:eastAsia="Times New Roman"/>
          <w:color w:val="1D2228"/>
          <w:szCs w:val="24"/>
        </w:rPr>
        <w:t>,</w:t>
      </w:r>
      <w:r w:rsidRPr="002350B5">
        <w:rPr>
          <w:rFonts w:eastAsia="Times New Roman"/>
          <w:color w:val="1D2228"/>
          <w:szCs w:val="24"/>
        </w:rPr>
        <w:t xml:space="preserve"> που τόσο σημαντικές </w:t>
      </w:r>
      <w:r>
        <w:rPr>
          <w:rFonts w:eastAsia="Times New Roman"/>
          <w:color w:val="1D2228"/>
          <w:szCs w:val="24"/>
        </w:rPr>
        <w:t xml:space="preserve">πια </w:t>
      </w:r>
      <w:r w:rsidRPr="002350B5">
        <w:rPr>
          <w:rFonts w:eastAsia="Times New Roman"/>
          <w:color w:val="1D2228"/>
          <w:szCs w:val="24"/>
        </w:rPr>
        <w:t>αποφάσεις παίρνει</w:t>
      </w:r>
      <w:r>
        <w:rPr>
          <w:rFonts w:eastAsia="Times New Roman"/>
          <w:color w:val="1D2228"/>
          <w:szCs w:val="24"/>
        </w:rPr>
        <w:t>.</w:t>
      </w:r>
    </w:p>
    <w:p w14:paraId="4318B51A"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Λαϊκή κυριαρχία εκφράζεται στις 26 του μηνός και όπως είπα και άλλη φορά σ’ αυτή την Αίθουσα, από τις 27 θα λειτουργεί ο πολλαπλασιαστής σε βάρος του ηττημένου ο πολιτικός πολλαπλασιαστής. Το κακό απ</w:t>
      </w:r>
      <w:r>
        <w:rPr>
          <w:rFonts w:eastAsia="Times New Roman" w:cs="Times New Roman"/>
          <w:szCs w:val="24"/>
        </w:rPr>
        <w:t xml:space="preserve">οτέλεσμα, η ήττα στις ευρωεκλογές υπόσχεται, με μια μόνο εξαίρεση, πολλαπλάσια ήττα στις επερχόμενες εθνικές εκλογές. </w:t>
      </w:r>
    </w:p>
    <w:p w14:paraId="4318B51B"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Έντεκα και μία, λοιπόν, ημέρες για τις επερχόμενες εκλογές, που δεν είναι δημοσκόπηση αλλά είναι έκφραση της λαϊκής κυριαρχίας. Και αυτό,</w:t>
      </w:r>
      <w:r>
        <w:rPr>
          <w:rFonts w:eastAsia="Times New Roman" w:cs="Times New Roman"/>
          <w:szCs w:val="24"/>
        </w:rPr>
        <w:t xml:space="preserve"> κυρίες και κύριοι του ΣΥΡΙΖΑ, είναι μάθημα συνταγματικού νηπιαγωγείου, δεν έχει να κάνει με ώριμους άντρες και ώριμες γυναίκες. </w:t>
      </w:r>
    </w:p>
    <w:p w14:paraId="4318B51C"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Έντεκα και μία, λοιπόν, και επιδίδεστε σε μια επίδειξη –την λέω και την ξαναλέω τη λέξη- παροχών, που όμοια της εγώ θυμάμαι τι</w:t>
      </w:r>
      <w:r>
        <w:rPr>
          <w:rFonts w:eastAsia="Times New Roman" w:cs="Times New Roman"/>
          <w:szCs w:val="24"/>
        </w:rPr>
        <w:t>ς επιταγές που μοίραζε ο Γεώργιος Ράλλης παραμονές των εκλογών του 1981. Δεν του βγήκε σε καλό, όμως,</w:t>
      </w:r>
      <w:r>
        <w:rPr>
          <w:rFonts w:eastAsia="Times New Roman" w:cs="Times New Roman"/>
          <w:szCs w:val="24"/>
        </w:rPr>
        <w:t xml:space="preserve"> </w:t>
      </w:r>
      <w:r>
        <w:rPr>
          <w:rFonts w:eastAsia="Times New Roman" w:cs="Times New Roman"/>
          <w:szCs w:val="24"/>
        </w:rPr>
        <w:t xml:space="preserve">γιατί κανέναν όταν κάνει προεκλογικά μια τέτοια κίνηση, ο κόσμος δεν τον επιδοκιμάζει. Αφήστε που εσείς ισχυρίζεστε ότι κάνετε αλλά στην πράξη δεν κάνετε </w:t>
      </w:r>
      <w:r>
        <w:rPr>
          <w:rFonts w:eastAsia="Times New Roman" w:cs="Times New Roman"/>
          <w:szCs w:val="24"/>
        </w:rPr>
        <w:t>και τα είπαμε επανειλημμένα εμείς του ΠΑΣΟΚ και του Κινήματος Αλλαγής και θα τα επαναλάβω και εγώ. Ισχυρίζεστε. Κουραστήκατε και το ρίξατε στις τσάρκες, στις βόλτες. Κουράστηκε και ο λαός μαζί σας και θα σας τα πει στις κάλπες αυτά.</w:t>
      </w:r>
    </w:p>
    <w:p w14:paraId="4318B51D"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Ένα θέμα πολιτικής τσιγ</w:t>
      </w:r>
      <w:r>
        <w:rPr>
          <w:rFonts w:eastAsia="Times New Roman" w:cs="Times New Roman"/>
          <w:szCs w:val="24"/>
        </w:rPr>
        <w:t xml:space="preserve">κουνιάς, έλλειψης στοιχειώδους γενναιοδωρίας. </w:t>
      </w:r>
      <w:r>
        <w:rPr>
          <w:rFonts w:eastAsia="Times New Roman" w:cs="Times New Roman"/>
          <w:szCs w:val="24"/>
        </w:rPr>
        <w:t>Α</w:t>
      </w:r>
      <w:r>
        <w:rPr>
          <w:rFonts w:eastAsia="Times New Roman" w:cs="Times New Roman"/>
          <w:szCs w:val="24"/>
        </w:rPr>
        <w:t>υτό το έχω εισπράξει από εσάς με τον χειρότερο τρόπο και από τη Νέα Δημοκρατία. Συνήθως θυμάμαι τον Κώστα Σημίτη να εγκαινιάζει έργα και να λέει ότι αυτό το έργο το οραματίστηκε και το ξεκίνησε ο Στέφανος Μάνο</w:t>
      </w:r>
      <w:r>
        <w:rPr>
          <w:rFonts w:eastAsia="Times New Roman" w:cs="Times New Roman"/>
          <w:szCs w:val="24"/>
        </w:rPr>
        <w:t>ς. Το θυμάμαι τώρα από ένα κομμάτι της Αττικής Οδού που ήμουν εκεί. Θυμάμαι να έχω εγκαινιάσει ως Υφυπουργός Εξωτερικών την τρίτη δίοδο Ελλάδας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Αλβανίας και τη δική μου ταμπέλα να την βγάζουν οι </w:t>
      </w:r>
      <w:r>
        <w:rPr>
          <w:rFonts w:eastAsia="Times New Roman" w:cs="Times New Roman"/>
          <w:szCs w:val="24"/>
        </w:rPr>
        <w:t>Δ</w:t>
      </w:r>
      <w:r>
        <w:rPr>
          <w:rFonts w:eastAsia="Times New Roman" w:cs="Times New Roman"/>
          <w:szCs w:val="24"/>
        </w:rPr>
        <w:t xml:space="preserve">εξιοί που κέρδισαν τις εκλογές το 2004. Στο </w:t>
      </w:r>
      <w:r>
        <w:rPr>
          <w:rFonts w:eastAsia="Times New Roman" w:cs="Times New Roman"/>
          <w:szCs w:val="24"/>
        </w:rPr>
        <w:t>«</w:t>
      </w:r>
      <w:r>
        <w:rPr>
          <w:rFonts w:eastAsia="Times New Roman" w:cs="Times New Roman"/>
          <w:szCs w:val="24"/>
        </w:rPr>
        <w:t>Κοργιαλένειο</w:t>
      </w:r>
      <w:r>
        <w:rPr>
          <w:rFonts w:eastAsia="Times New Roman" w:cs="Times New Roman"/>
          <w:szCs w:val="24"/>
        </w:rPr>
        <w:t>»</w:t>
      </w:r>
      <w:r>
        <w:rPr>
          <w:rFonts w:eastAsia="Times New Roman" w:cs="Times New Roman"/>
          <w:szCs w:val="24"/>
        </w:rPr>
        <w:t xml:space="preserve"> στις Σπέτσες κατεβάσατε εσείς την ταμπέλα, που επί της θητείας μου αναμορφώθηκε το κτήριο. Όμως το να πηγαίνετε στην Λευκάδα, σ’ ένα νοσοκομείο που τον καιρό που μας δέρνατε, εμείς αποφασίζαμε, εγώ αποφάσιζα, παίρνοντας και την ευθύνη, να ιδρυθεί και να μ</w:t>
      </w:r>
      <w:r>
        <w:rPr>
          <w:rFonts w:eastAsia="Times New Roman" w:cs="Times New Roman"/>
          <w:szCs w:val="24"/>
        </w:rPr>
        <w:t>η λέτε μια λέξη</w:t>
      </w:r>
      <w:r>
        <w:rPr>
          <w:rFonts w:eastAsia="Times New Roman" w:cs="Times New Roman"/>
          <w:szCs w:val="24"/>
        </w:rPr>
        <w:t>,</w:t>
      </w:r>
      <w:r>
        <w:rPr>
          <w:rFonts w:eastAsia="Times New Roman" w:cs="Times New Roman"/>
          <w:szCs w:val="24"/>
        </w:rPr>
        <w:t xml:space="preserve"> είναι η απόδειξη της πολιτικής τσιγκουνιάς, της έλλειψης στοιχειώδους πολιτικής γενναιοδωρίας εν σωτηρίω έτει του 2019. </w:t>
      </w:r>
    </w:p>
    <w:p w14:paraId="4318B51E"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Δυστυχώς οι κακοδαιμονίες μας παραμένουν ίδιες και δεν αλλάζουν. </w:t>
      </w:r>
      <w:r>
        <w:rPr>
          <w:rFonts w:eastAsia="Times New Roman" w:cs="Times New Roman"/>
          <w:szCs w:val="24"/>
        </w:rPr>
        <w:t>Τ</w:t>
      </w:r>
      <w:r>
        <w:rPr>
          <w:rFonts w:eastAsia="Times New Roman" w:cs="Times New Roman"/>
          <w:szCs w:val="24"/>
        </w:rPr>
        <w:t>ώρα θα πάτε στη Χαλκίδα. Πάλι δική μου πολιτική επιλ</w:t>
      </w:r>
      <w:r>
        <w:rPr>
          <w:rFonts w:eastAsia="Times New Roman" w:cs="Times New Roman"/>
          <w:szCs w:val="24"/>
        </w:rPr>
        <w:t>ογή ήταν αυτή. Δεν μπορείτε, όμως, να σβήνετε το παρελθόν μιας παράταξης και πολιτικών που ανήκουν σ’ αυτή και να ισχυρίζεστε ότι όλα αυτά τα σκεφτήκατε ή τα αποφασίσατε και τα κάνετε εσείς. Αποκρύπτετε συστηματικά το έργο μας και ήταν πολύ χαρακτηριστικός</w:t>
      </w:r>
      <w:r>
        <w:rPr>
          <w:rFonts w:eastAsia="Times New Roman" w:cs="Times New Roman"/>
          <w:szCs w:val="24"/>
        </w:rPr>
        <w:t xml:space="preserve"> το πρωί ο κ. Ξανθός, όταν μιλώντας για το καθυστερημένο </w:t>
      </w:r>
      <w:r>
        <w:rPr>
          <w:rFonts w:eastAsia="Times New Roman" w:cs="Times New Roman"/>
          <w:szCs w:val="24"/>
          <w:lang w:val="en-US"/>
        </w:rPr>
        <w:t>rebate</w:t>
      </w:r>
      <w:r>
        <w:rPr>
          <w:rFonts w:eastAsia="Times New Roman" w:cs="Times New Roman"/>
          <w:szCs w:val="24"/>
        </w:rPr>
        <w:t xml:space="preserve"> των κυβερνήσεων της Νέας Δημοκρατίας</w:t>
      </w:r>
      <w:r>
        <w:rPr>
          <w:rFonts w:eastAsia="Times New Roman" w:cs="Times New Roman"/>
          <w:szCs w:val="24"/>
        </w:rPr>
        <w:t>,</w:t>
      </w:r>
      <w:r>
        <w:rPr>
          <w:rFonts w:eastAsia="Times New Roman" w:cs="Times New Roman"/>
          <w:szCs w:val="24"/>
        </w:rPr>
        <w:t xml:space="preserve"> δεν ανέφερε τα 387 εκατομμύρια που</w:t>
      </w:r>
      <w:r>
        <w:rPr>
          <w:rFonts w:eastAsia="Times New Roman" w:cs="Times New Roman"/>
          <w:szCs w:val="24"/>
        </w:rPr>
        <w:t>,</w:t>
      </w:r>
      <w:r>
        <w:rPr>
          <w:rFonts w:eastAsia="Times New Roman" w:cs="Times New Roman"/>
          <w:szCs w:val="24"/>
        </w:rPr>
        <w:t xml:space="preserve"> με δικές μου πολιτικές επιλογές και του Γιώργου Κουτρουμάνη</w:t>
      </w:r>
      <w:r>
        <w:rPr>
          <w:rFonts w:eastAsia="Times New Roman" w:cs="Times New Roman"/>
          <w:szCs w:val="24"/>
        </w:rPr>
        <w:t>,</w:t>
      </w:r>
      <w:r>
        <w:rPr>
          <w:rFonts w:eastAsia="Times New Roman" w:cs="Times New Roman"/>
          <w:szCs w:val="24"/>
        </w:rPr>
        <w:t xml:space="preserve"> εισπράξαμε από τις φαρμακευτικές εταιρείες. Εσείς τα ξέρε</w:t>
      </w:r>
      <w:r>
        <w:rPr>
          <w:rFonts w:eastAsia="Times New Roman" w:cs="Times New Roman"/>
          <w:szCs w:val="24"/>
        </w:rPr>
        <w:t>τε, όμως, γιατί είστε σ’ αυτό το Υπουργείο.</w:t>
      </w:r>
    </w:p>
    <w:p w14:paraId="4318B51F"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Ψεύδη, επίσης, είναι και τα περί δυόμισι εκατομμυρίων ανασφαλίστων. Άκουσα την προηγούμενη συζήτηση, δεν θα επανέλθω. Το 96% των πολιτών με αποφάσεις που ξεκινούν από το 2010 και φθάνουν μέχρι το 2014 όλων των κυ</w:t>
      </w:r>
      <w:r>
        <w:rPr>
          <w:rFonts w:eastAsia="Times New Roman" w:cs="Times New Roman"/>
          <w:szCs w:val="24"/>
        </w:rPr>
        <w:t>βερνήσεων που πέρασαν, το 96% του πληθυσμού της χώρας είχε ασφάλιση. Προσθέσατε την κάρτα του μη ασφαλισμένου και αυτό ήταν πολύ θετικό, γιατί διευκόλυνε και εντάξατε και το υπόλοιπο 4%. Αυτά λένε οι αριθμοί.</w:t>
      </w:r>
    </w:p>
    <w:p w14:paraId="4318B520"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Όταν ήμουν Υπουργός Υγείας, είχα περίπου 150 εκ</w:t>
      </w:r>
      <w:r>
        <w:rPr>
          <w:rFonts w:eastAsia="Times New Roman" w:cs="Times New Roman"/>
          <w:szCs w:val="24"/>
        </w:rPr>
        <w:t>ατομμύρια –το έλεγα εδώ στη Βουλή- «ορφανά» έξοδα των νοσοκομείων, δηλαδή δαπάνες από προσφορά υπηρεσιών υγείας σε μη ασφαλισμένους. Ήταν 150 εκατομμύρια τον χρόνο. Αυτά δεν ήταν για να καλυφθούν ασφαλισμένοι αλλά για να καλυφθούν μη ασφαλισμένοι.</w:t>
      </w:r>
    </w:p>
    <w:p w14:paraId="4318B521"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Πάμε τώρ</w:t>
      </w:r>
      <w:r>
        <w:rPr>
          <w:rFonts w:eastAsia="Times New Roman" w:cs="Times New Roman"/>
          <w:szCs w:val="24"/>
        </w:rPr>
        <w:t>α στα ασφαλιστικά. Έχετε μετατρέψει το ασφαλιστικό μετά τις απίστευτες αλλαγές στον άθλιο νόμο Κατρούγκαλου σε ένα προνοιακό σύστημα, σε ένα σύστημα παροχής προνοιακών επιδομάτων. Δεν είναι ασφαλιστικό αυτό. Πήρε από τις αρχές του 2015 από τον κόσμο, από τ</w:t>
      </w:r>
      <w:r>
        <w:rPr>
          <w:rFonts w:eastAsia="Times New Roman" w:cs="Times New Roman"/>
          <w:szCs w:val="24"/>
        </w:rPr>
        <w:t>ους συνταξιούχους, η Κυβέρνηση Τσίπρα</w:t>
      </w:r>
      <w:r>
        <w:rPr>
          <w:rFonts w:eastAsia="Times New Roman" w:cs="Times New Roman"/>
          <w:szCs w:val="24"/>
        </w:rPr>
        <w:t>,</w:t>
      </w:r>
      <w:r>
        <w:rPr>
          <w:rFonts w:eastAsia="Times New Roman" w:cs="Times New Roman"/>
          <w:szCs w:val="24"/>
        </w:rPr>
        <w:t xml:space="preserve"> και αντί, όπως υποσχέθηκε, να δώσει ένα ασφαλιστικό, κατέστρεψε ό,τι βρήκε στο πρώτο εξάμηνο με το δίδυμο Στρατούλη και Σκουρλέτη. Κατέστρεψε το ασφαλιστικό της χώρας, που είχε μια προοπτική μέχρι το 2060, έγιναν όσα </w:t>
      </w:r>
      <w:r>
        <w:rPr>
          <w:rFonts w:eastAsia="Times New Roman" w:cs="Times New Roman"/>
          <w:szCs w:val="24"/>
        </w:rPr>
        <w:t>έγιναν, ήρθατε μετά για να κάνετε ένα ασφαλιστικό που θα άλλαζε την αρχιτεκτονική του συστήματος</w:t>
      </w:r>
      <w:r>
        <w:rPr>
          <w:rFonts w:eastAsia="Times New Roman" w:cs="Times New Roman"/>
          <w:szCs w:val="24"/>
        </w:rPr>
        <w:t>,</w:t>
      </w:r>
      <w:r>
        <w:rPr>
          <w:rFonts w:eastAsia="Times New Roman" w:cs="Times New Roman"/>
          <w:szCs w:val="24"/>
        </w:rPr>
        <w:t xml:space="preserve"> και καταντήσατε να το αλλάζετε από την επομένη της ψήφισής του και τώρα να το έχετε μετατρέψει σ’ ένα σύστημα -δεν θα το έλεγε κανείς- αλλά σ’ έναν μηχανισμό </w:t>
      </w:r>
      <w:r>
        <w:rPr>
          <w:rFonts w:eastAsia="Times New Roman" w:cs="Times New Roman"/>
          <w:szCs w:val="24"/>
        </w:rPr>
        <w:t xml:space="preserve">παροχής προνιακών επιδομάτων, χωρίς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αρχή αναλογικότητας εισφορών και συντάξεων, χωρίς κίνητρα ασφάλισης, απαξιωμένο σε όλους και κυρίως στους νέους, ενώ για τα μεσαία στρώματα το έχετε μετατρέψει σε φορολογικό. Αυτό δεν είναι ασφαλιστικό. Στα μεσαία</w:t>
      </w:r>
      <w:r>
        <w:rPr>
          <w:rFonts w:eastAsia="Times New Roman" w:cs="Times New Roman"/>
          <w:szCs w:val="24"/>
        </w:rPr>
        <w:t xml:space="preserve"> στρώματα όποιος είναι επαγγελματίας αυτού του χώρου, δικηγόρος, γιατρός, μηχανικός, αγρότης, αυτά τα ξέρει απολύτως καλά. </w:t>
      </w:r>
    </w:p>
    <w:p w14:paraId="4318B522"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Καταργήσατε και τη σχέση του ασφαλιστικού με την ανάπτυξη. Δηλαδή αφήσατε το ασφαλιστικό χωρίς πόδια. Διότι ασφαλιστικό χωρίς ανάπτυ</w:t>
      </w:r>
      <w:r>
        <w:rPr>
          <w:rFonts w:eastAsia="Times New Roman" w:cs="Times New Roman"/>
          <w:szCs w:val="24"/>
        </w:rPr>
        <w:t xml:space="preserve">ξη δεν έχει κανένα νόημα. </w:t>
      </w:r>
    </w:p>
    <w:p w14:paraId="4318B523"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Από τα όσα είπε ο Γιάννης Κουτσούκος, δεν επιλέγω να τα επαναλάβω και να πω πολλά, ένα πράγμα μόνο θα πω. Με τα στοιχεία της ΑΑΔΕ ο μέσος όρος για το εισόδημα συνταξιούχων στα χρόνια που κυβερνάτε δείχνει μείωση 15,5%. Δηλαδή, μέ</w:t>
      </w:r>
      <w:r>
        <w:rPr>
          <w:rFonts w:eastAsia="Times New Roman" w:cs="Times New Roman"/>
          <w:szCs w:val="24"/>
        </w:rPr>
        <w:t xml:space="preserve">σος όρος εισοδήματος συνταξιούχου το 2014 ήταν 13.231 ευρώ και τώρα είναι 11.175 ευρώ. Αυτή είναι η κατάσταση με τα στοιχεία που δίνει η ΑΑΔΕ. </w:t>
      </w:r>
    </w:p>
    <w:p w14:paraId="4318B524" w14:textId="77777777" w:rsidR="001D7CFB" w:rsidRDefault="00EB4E04">
      <w:pPr>
        <w:spacing w:line="600" w:lineRule="auto"/>
        <w:ind w:firstLine="720"/>
        <w:jc w:val="both"/>
        <w:rPr>
          <w:rFonts w:eastAsia="Times New Roman" w:cs="Times New Roman"/>
          <w:szCs w:val="24"/>
        </w:rPr>
      </w:pPr>
      <w:r w:rsidRPr="0086733E">
        <w:rPr>
          <w:rFonts w:eastAsia="Times New Roman" w:cs="Times New Roman"/>
          <w:b/>
          <w:szCs w:val="24"/>
        </w:rPr>
        <w:t>ΙΩΑΝΝΗΣ ΒΡΟΥΤΣΗΣ:</w:t>
      </w:r>
      <w:r>
        <w:rPr>
          <w:rFonts w:eastAsia="Times New Roman" w:cs="Times New Roman"/>
          <w:szCs w:val="24"/>
        </w:rPr>
        <w:t xml:space="preserve"> Αφού αυξήθηκαν οι συντάξεις!</w:t>
      </w:r>
    </w:p>
    <w:p w14:paraId="4318B525" w14:textId="77777777" w:rsidR="001D7CFB" w:rsidRDefault="00EB4E04">
      <w:pPr>
        <w:spacing w:line="600" w:lineRule="auto"/>
        <w:ind w:firstLine="720"/>
        <w:jc w:val="both"/>
        <w:rPr>
          <w:rFonts w:eastAsia="Times New Roman" w:cs="Times New Roman"/>
          <w:szCs w:val="24"/>
        </w:rPr>
      </w:pPr>
      <w:r w:rsidRPr="0086733E">
        <w:rPr>
          <w:rFonts w:eastAsia="Times New Roman" w:cs="Times New Roman"/>
          <w:b/>
          <w:szCs w:val="24"/>
        </w:rPr>
        <w:t>ΑΝΔΡΕΑΣ ΛΟΒΕΡΔΟΣ:</w:t>
      </w:r>
      <w:r>
        <w:rPr>
          <w:rFonts w:eastAsia="Times New Roman" w:cs="Times New Roman"/>
          <w:szCs w:val="24"/>
        </w:rPr>
        <w:t xml:space="preserve"> Τα περί αυξήσεως των συντάξεων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 xml:space="preserve"> ανήκουν στ</w:t>
      </w:r>
      <w:r>
        <w:rPr>
          <w:rFonts w:eastAsia="Times New Roman" w:cs="Times New Roman"/>
          <w:szCs w:val="24"/>
        </w:rPr>
        <w:t>ο πεδίο των ανεκδότων, που απευθύνονται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σε έντεκα εκατομμύρια ανθρώπους και έτσι δεν είναι ανέκδοτα για να γελά κανείς αλλά είναι ιστορίες για να κλαίει κανείς. </w:t>
      </w:r>
    </w:p>
    <w:p w14:paraId="4318B526"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Και στις κατρουγκαλικές συντάξεις στους νέους, η μέση </w:t>
      </w:r>
      <w:r>
        <w:rPr>
          <w:rFonts w:eastAsia="Times New Roman" w:cs="Times New Roman"/>
          <w:szCs w:val="24"/>
        </w:rPr>
        <w:t xml:space="preserve">σύνταξη </w:t>
      </w:r>
      <w:r>
        <w:rPr>
          <w:rFonts w:eastAsia="Times New Roman" w:cs="Times New Roman"/>
          <w:szCs w:val="24"/>
        </w:rPr>
        <w:t xml:space="preserve">από τα 756 ευρώ πήγε στα 612 ευρώ από εσάς, τους φίλους των νέων. Ενώ κόβετε μια σύνταξη -είναι αυτό που είπε και η κ. Γεννηματά εδώ απ’ αυτό το Βήμα στη συζήτηση της περασμένης εβδομάδος- ενώ κόβετε από το εισόδημά του κατά μέσο όρο 1.000 ευρώ, δηλαδή τη </w:t>
      </w:r>
      <w:r>
        <w:rPr>
          <w:rFonts w:eastAsia="Times New Roman" w:cs="Times New Roman"/>
          <w:szCs w:val="24"/>
        </w:rPr>
        <w:t xml:space="preserve">δωδέκατη </w:t>
      </w:r>
      <w:r>
        <w:rPr>
          <w:rFonts w:eastAsia="Times New Roman" w:cs="Times New Roman"/>
          <w:szCs w:val="24"/>
        </w:rPr>
        <w:t xml:space="preserve">σύνταξη, του δίνετε τώρα ένα επίδομα προεκλογικά, για να αγοράσετε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ψήφο. Έντεκα μέρες προ των εκλογών επιδόματα! Δεν λέω ότι είναι παράνομο, γιατί δεν έχουμε βουλευτικές εκλογές, αλλά είναι έντεκα μέρες πριν εκφραστεί η λαϊκή κυριαρχία. Έρχ</w:t>
      </w:r>
      <w:r>
        <w:rPr>
          <w:rFonts w:eastAsia="Times New Roman" w:cs="Times New Roman"/>
          <w:szCs w:val="24"/>
        </w:rPr>
        <w:t xml:space="preserve">εστε να του δώσετε τα επιδόματα που του δίνετε ενώ, επαναλαμβάνω, του έχετε πάρει πίσω τη </w:t>
      </w:r>
      <w:r>
        <w:rPr>
          <w:rFonts w:eastAsia="Times New Roman" w:cs="Times New Roman"/>
          <w:szCs w:val="24"/>
        </w:rPr>
        <w:t>δωδέκατη</w:t>
      </w:r>
      <w:r>
        <w:rPr>
          <w:rFonts w:eastAsia="Times New Roman" w:cs="Times New Roman"/>
          <w:szCs w:val="24"/>
        </w:rPr>
        <w:t xml:space="preserve"> σύνταξη.</w:t>
      </w:r>
    </w:p>
    <w:p w14:paraId="4318B527"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Δεν νομίζω ότι με το να βαφτίζετε κάτι, όπως βαφτίσατε την τρόικα θεσμούς, κερδίζει πια κανείς από εσάς τίποτα. Δεν κερδίζετε τίποτα. Ο κόσμος τα </w:t>
      </w:r>
      <w:r>
        <w:rPr>
          <w:rFonts w:eastAsia="Times New Roman" w:cs="Times New Roman"/>
          <w:szCs w:val="24"/>
        </w:rPr>
        <w:t>έχει καταλάβει, έχει καταλάβει ότι κάνετε ένα παιχνίδι λέξεων και δεν τρώει άλλο κουτόχορτο. Δεν τρώει άλλο παραμύθι, όπως έφαγε τρεις φορές μαζί σας το 2015 με τις τρεις απανωτές εκλογές και το λένε οι άνθρωποι τώρα, «ότι μας κορόιδεψαν». Το λένε κάθε μέρ</w:t>
      </w:r>
      <w:r>
        <w:rPr>
          <w:rFonts w:eastAsia="Times New Roman" w:cs="Times New Roman"/>
          <w:szCs w:val="24"/>
        </w:rPr>
        <w:t>α στα μέσα ενημέρωσης, το λένε σε εμάς που μιλάμε μαζί τους, το λένε σε όλη την Ελλάδα άντρες και γυναίκες.</w:t>
      </w:r>
    </w:p>
    <w:p w14:paraId="4318B528"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Πάμε τώρα να δούμε –και θα κλείσω με αυτό- τις </w:t>
      </w:r>
      <w:r>
        <w:rPr>
          <w:rFonts w:eastAsia="Times New Roman" w:cs="Times New Roman"/>
          <w:szCs w:val="24"/>
        </w:rPr>
        <w:t>εκατόν είκοσι</w:t>
      </w:r>
      <w:r>
        <w:rPr>
          <w:rFonts w:eastAsia="Times New Roman" w:cs="Times New Roman"/>
          <w:szCs w:val="24"/>
        </w:rPr>
        <w:t xml:space="preserve"> δόσεις. Η κ. Παπανάτσιου είναι εδώ. Δεν θέλω σήμερα, κυρία Παπανάτσιου, να σας απευθύνω</w:t>
      </w:r>
      <w:r>
        <w:rPr>
          <w:rFonts w:eastAsia="Times New Roman" w:cs="Times New Roman"/>
          <w:szCs w:val="24"/>
        </w:rPr>
        <w:t xml:space="preserve">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ερώτηση, αλλά είστε η πολιτικός που μπορεί να επιβεβαιώσει πόσες φορές σας έχω ρωτήσει -ορισμένες φορές και εκτός διαδικασίας για να είμαι ειλικρινής- για τις </w:t>
      </w:r>
      <w:r>
        <w:rPr>
          <w:rFonts w:eastAsia="Times New Roman" w:cs="Times New Roman"/>
          <w:szCs w:val="24"/>
        </w:rPr>
        <w:t>εκατόν είκοσι</w:t>
      </w:r>
      <w:r>
        <w:rPr>
          <w:rFonts w:eastAsia="Times New Roman" w:cs="Times New Roman"/>
          <w:szCs w:val="24"/>
        </w:rPr>
        <w:t xml:space="preserve"> δόσεις, που έχουν ανάγκη οι φορολογούμενοι και οι ασφαλισμένοι</w:t>
      </w:r>
      <w:r>
        <w:rPr>
          <w:rFonts w:eastAsia="Times New Roman" w:cs="Times New Roman"/>
          <w:szCs w:val="24"/>
        </w:rPr>
        <w:t>,</w:t>
      </w:r>
      <w:r>
        <w:rPr>
          <w:rFonts w:eastAsia="Times New Roman" w:cs="Times New Roman"/>
          <w:szCs w:val="24"/>
        </w:rPr>
        <w:t xml:space="preserve"> και πάντα η</w:t>
      </w:r>
      <w:r>
        <w:rPr>
          <w:rFonts w:eastAsia="Times New Roman" w:cs="Times New Roman"/>
          <w:szCs w:val="24"/>
        </w:rPr>
        <w:t xml:space="preserve"> συζήτηση πήγαινε πίσω και πήγαινε πίσω. Από πότε; Από το 2017. Γιατί από το 2017; Γιατί τότε –τα εξήγησε ο κ. Κουτσούκος, δεν έχω χρόνο για να αναφερθώ και εγώ- τελείωσε η δική σας ρύθμιση. Πότε ξεκίνησε η δική σας ρύθμιση; Το 2015. Τι είχατε κάνει, όμως,</w:t>
      </w:r>
      <w:r>
        <w:rPr>
          <w:rFonts w:eastAsia="Times New Roman" w:cs="Times New Roman"/>
          <w:szCs w:val="24"/>
        </w:rPr>
        <w:t xml:space="preserve"> ήδη; Είχατε πετάξει στα σκουπίδια, μιλώντας για «σεισάχθεια» τότε, τη ρύθμιση του 2014 και έρχεστε τώρα να πείτε «σας σώζουμε».</w:t>
      </w:r>
    </w:p>
    <w:p w14:paraId="4318B529"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4318B52A"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Κύριε Πρόεδρε, δώστε μου </w:t>
      </w:r>
      <w:r>
        <w:rPr>
          <w:rFonts w:eastAsia="Times New Roman" w:cs="Times New Roman"/>
          <w:szCs w:val="24"/>
        </w:rPr>
        <w:t xml:space="preserve">ένα λεπτό </w:t>
      </w:r>
      <w:r>
        <w:rPr>
          <w:rFonts w:eastAsia="Times New Roman" w:cs="Times New Roman"/>
          <w:szCs w:val="24"/>
        </w:rPr>
        <w:t>ακόμα.</w:t>
      </w:r>
    </w:p>
    <w:p w14:paraId="4318B52B"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ρώτα απ’ όλα θυμάμαι τη ρύθμιση που έκανα εγώ το 2010 ως Υπουργός Εργασίας. Όταν κάνεις ρυθμίσεις για καθυστερημένες οφειλές και ληξιπρόθεσμα στην εφορία και στα ασφαλιστικά ταμεία, πρέπει να συνειδητοποιείς ότι η οικονομία σου δεν δουλεύει σωστά. </w:t>
      </w:r>
      <w:r>
        <w:rPr>
          <w:rFonts w:eastAsia="Times New Roman" w:cs="Times New Roman"/>
          <w:szCs w:val="24"/>
        </w:rPr>
        <w:t>Ε</w:t>
      </w:r>
      <w:r>
        <w:rPr>
          <w:rFonts w:eastAsia="Times New Roman" w:cs="Times New Roman"/>
          <w:szCs w:val="24"/>
        </w:rPr>
        <w:t>ίχα πει</w:t>
      </w:r>
      <w:r>
        <w:rPr>
          <w:rFonts w:eastAsia="Times New Roman" w:cs="Times New Roman"/>
          <w:szCs w:val="24"/>
        </w:rPr>
        <w:t xml:space="preserve"> απ’ αυτό το Βήμα ότι εισηγούμαι την πρόταση ρύθμισης</w:t>
      </w:r>
      <w:r>
        <w:rPr>
          <w:rFonts w:eastAsia="Times New Roman" w:cs="Times New Roman"/>
          <w:szCs w:val="24"/>
        </w:rPr>
        <w:t>,</w:t>
      </w:r>
      <w:r>
        <w:rPr>
          <w:rFonts w:eastAsia="Times New Roman" w:cs="Times New Roman"/>
          <w:szCs w:val="24"/>
        </w:rPr>
        <w:t xml:space="preserve"> και μακάρι να μπορούμε να δεσμευθούμε να μην επαναληφθεί. Γιατί υπάρχουν και αυτοί που πληρώνουν κανονικά τις υποχρεώσεις τους και η πολιτεία με αυτές τις ρυθμίσεις κάνει δυο μέτρα και δυο σταθμά και ό</w:t>
      </w:r>
      <w:r>
        <w:rPr>
          <w:rFonts w:eastAsia="Times New Roman" w:cs="Times New Roman"/>
          <w:szCs w:val="24"/>
        </w:rPr>
        <w:t xml:space="preserve">λοι ξέρουμε –ειδικά ο Υφυπουργός το ξέρει λόγω και του δικηγορικού του επαγγέλματος- ότι πάρα πολλοί ελεύθεροι επαγγελματίες μπαίνουν στις ρυθμίσεις, για να πάρουν μια φορολογική ή εισφορολογική ενημερότητα και μετά ξαναπέφτουν στα ίδια προβλήματα. </w:t>
      </w:r>
    </w:p>
    <w:p w14:paraId="4318B52C"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Το 201</w:t>
      </w:r>
      <w:r>
        <w:rPr>
          <w:rFonts w:eastAsia="Times New Roman" w:cs="Times New Roman"/>
          <w:szCs w:val="24"/>
        </w:rPr>
        <w:t>0, το 2011, το 2012, το 2014</w:t>
      </w:r>
      <w:r w:rsidRPr="00C20B60">
        <w:rPr>
          <w:rFonts w:eastAsia="Times New Roman" w:cs="Times New Roman"/>
          <w:szCs w:val="24"/>
        </w:rPr>
        <w:t xml:space="preserve"> δούλευαν οι ρυθμίσεις που έφταναν και τις τριακόσιες κ</w:t>
      </w:r>
      <w:r>
        <w:rPr>
          <w:rFonts w:eastAsia="Times New Roman" w:cs="Times New Roman"/>
          <w:szCs w:val="24"/>
        </w:rPr>
        <w:t>αθ’ υπερβολήν. Σ</w:t>
      </w:r>
      <w:r w:rsidRPr="00C20B60">
        <w:rPr>
          <w:rFonts w:eastAsia="Times New Roman" w:cs="Times New Roman"/>
          <w:szCs w:val="24"/>
        </w:rPr>
        <w:t>χη</w:t>
      </w:r>
      <w:r>
        <w:rPr>
          <w:rFonts w:eastAsia="Times New Roman" w:cs="Times New Roman"/>
          <w:szCs w:val="24"/>
        </w:rPr>
        <w:t>ματικά μ</w:t>
      </w:r>
      <w:r w:rsidRPr="00C20B60">
        <w:rPr>
          <w:rFonts w:eastAsia="Times New Roman" w:cs="Times New Roman"/>
          <w:szCs w:val="24"/>
        </w:rPr>
        <w:t>πορούσαν να φτάσουν και εκεί</w:t>
      </w:r>
      <w:r>
        <w:rPr>
          <w:rFonts w:eastAsia="Times New Roman" w:cs="Times New Roman"/>
          <w:szCs w:val="24"/>
        </w:rPr>
        <w:t xml:space="preserve">. </w:t>
      </w:r>
      <w:r>
        <w:rPr>
          <w:rFonts w:eastAsia="Times New Roman" w:cs="Times New Roman"/>
          <w:szCs w:val="24"/>
        </w:rPr>
        <w:t>Έ</w:t>
      </w:r>
      <w:r>
        <w:rPr>
          <w:rFonts w:eastAsia="Times New Roman" w:cs="Times New Roman"/>
          <w:szCs w:val="24"/>
        </w:rPr>
        <w:t>ρχεστε τώρα, δ</w:t>
      </w:r>
      <w:r w:rsidRPr="00C20B60">
        <w:rPr>
          <w:rFonts w:eastAsia="Times New Roman" w:cs="Times New Roman"/>
          <w:szCs w:val="24"/>
        </w:rPr>
        <w:t>ύο χρόνια καθυστερημέν</w:t>
      </w:r>
      <w:r>
        <w:rPr>
          <w:rFonts w:eastAsia="Times New Roman" w:cs="Times New Roman"/>
          <w:szCs w:val="24"/>
        </w:rPr>
        <w:t>οι,</w:t>
      </w:r>
      <w:r w:rsidRPr="00C20B60">
        <w:rPr>
          <w:rFonts w:eastAsia="Times New Roman" w:cs="Times New Roman"/>
          <w:szCs w:val="24"/>
        </w:rPr>
        <w:t xml:space="preserve"> να μας πείτε ότι </w:t>
      </w:r>
      <w:r>
        <w:rPr>
          <w:rFonts w:eastAsia="Times New Roman" w:cs="Times New Roman"/>
          <w:szCs w:val="24"/>
        </w:rPr>
        <w:t>π</w:t>
      </w:r>
      <w:r w:rsidRPr="00C20B60">
        <w:rPr>
          <w:rFonts w:eastAsia="Times New Roman" w:cs="Times New Roman"/>
          <w:szCs w:val="24"/>
        </w:rPr>
        <w:t>αραμονές των εκλογών σας πήρε ο πόνος να δείτε τα ζητήματα</w:t>
      </w:r>
      <w:r w:rsidRPr="00C20B60">
        <w:rPr>
          <w:rFonts w:eastAsia="Times New Roman" w:cs="Times New Roman"/>
          <w:szCs w:val="24"/>
        </w:rPr>
        <w:t xml:space="preserve"> αυτά και να δώσετε τη δυνατότητα δόσεων</w:t>
      </w:r>
      <w:r>
        <w:rPr>
          <w:rFonts w:eastAsia="Times New Roman" w:cs="Times New Roman"/>
          <w:szCs w:val="24"/>
        </w:rPr>
        <w:t>,</w:t>
      </w:r>
      <w:r w:rsidRPr="00C20B60">
        <w:rPr>
          <w:rFonts w:eastAsia="Times New Roman" w:cs="Times New Roman"/>
          <w:szCs w:val="24"/>
        </w:rPr>
        <w:t xml:space="preserve"> που </w:t>
      </w:r>
      <w:r>
        <w:rPr>
          <w:rFonts w:eastAsia="Times New Roman" w:cs="Times New Roman"/>
          <w:szCs w:val="24"/>
        </w:rPr>
        <w:t>γ</w:t>
      </w:r>
      <w:r w:rsidRPr="00C20B60">
        <w:rPr>
          <w:rFonts w:eastAsia="Times New Roman" w:cs="Times New Roman"/>
          <w:szCs w:val="24"/>
        </w:rPr>
        <w:t xml:space="preserve">ια τη συντριπτική πλειοψηφία δεν είναι </w:t>
      </w:r>
      <w:r>
        <w:rPr>
          <w:rFonts w:eastAsia="Times New Roman" w:cs="Times New Roman"/>
          <w:szCs w:val="24"/>
        </w:rPr>
        <w:t>εκατόν είκοσι. Γ</w:t>
      </w:r>
      <w:r w:rsidRPr="00C20B60">
        <w:rPr>
          <w:rFonts w:eastAsia="Times New Roman" w:cs="Times New Roman"/>
          <w:szCs w:val="24"/>
        </w:rPr>
        <w:t>ια μία μικρή μειοψηφία με μικρές οφειλές είναι εκεί</w:t>
      </w:r>
      <w:r>
        <w:rPr>
          <w:rFonts w:eastAsia="Times New Roman" w:cs="Times New Roman"/>
          <w:szCs w:val="24"/>
        </w:rPr>
        <w:t>.</w:t>
      </w:r>
    </w:p>
    <w:p w14:paraId="4318B52D"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Δεν είναι, λοιπόν, δυνατόν να μην έρχεστε σ</w:t>
      </w:r>
      <w:r w:rsidRPr="00C20B60">
        <w:rPr>
          <w:rFonts w:eastAsia="Times New Roman" w:cs="Times New Roman"/>
          <w:szCs w:val="24"/>
        </w:rPr>
        <w:t>υγκρατημέν</w:t>
      </w:r>
      <w:r>
        <w:rPr>
          <w:rFonts w:eastAsia="Times New Roman" w:cs="Times New Roman"/>
          <w:szCs w:val="24"/>
        </w:rPr>
        <w:t>οι</w:t>
      </w:r>
      <w:r w:rsidRPr="00C20B60">
        <w:rPr>
          <w:rFonts w:eastAsia="Times New Roman" w:cs="Times New Roman"/>
          <w:szCs w:val="24"/>
        </w:rPr>
        <w:t xml:space="preserve"> όταν μιλάτε για δ</w:t>
      </w:r>
      <w:r>
        <w:rPr>
          <w:rFonts w:eastAsia="Times New Roman" w:cs="Times New Roman"/>
          <w:szCs w:val="24"/>
        </w:rPr>
        <w:t>όσεις. Ό</w:t>
      </w:r>
      <w:r w:rsidRPr="00C20B60">
        <w:rPr>
          <w:rFonts w:eastAsia="Times New Roman" w:cs="Times New Roman"/>
          <w:szCs w:val="24"/>
        </w:rPr>
        <w:t>λοι πρέπει να μιλάμε</w:t>
      </w:r>
      <w:r w:rsidRPr="00C20B60">
        <w:rPr>
          <w:rFonts w:eastAsia="Times New Roman" w:cs="Times New Roman"/>
          <w:szCs w:val="24"/>
        </w:rPr>
        <w:t xml:space="preserve"> συγκρ</w:t>
      </w:r>
      <w:r>
        <w:rPr>
          <w:rFonts w:eastAsia="Times New Roman" w:cs="Times New Roman"/>
          <w:szCs w:val="24"/>
        </w:rPr>
        <w:t>α</w:t>
      </w:r>
      <w:r w:rsidRPr="00C20B60">
        <w:rPr>
          <w:rFonts w:eastAsia="Times New Roman" w:cs="Times New Roman"/>
          <w:szCs w:val="24"/>
        </w:rPr>
        <w:t>τημένα</w:t>
      </w:r>
      <w:r>
        <w:rPr>
          <w:rFonts w:eastAsia="Times New Roman" w:cs="Times New Roman"/>
          <w:szCs w:val="24"/>
        </w:rPr>
        <w:t>, γιατί έχουμε κι αυτούς που τακτοποιούν τα θέματά τους</w:t>
      </w:r>
      <w:r w:rsidRPr="00C20B60">
        <w:rPr>
          <w:rFonts w:eastAsia="Times New Roman" w:cs="Times New Roman"/>
          <w:szCs w:val="24"/>
        </w:rPr>
        <w:t xml:space="preserve"> κανονικά</w:t>
      </w:r>
      <w:r>
        <w:rPr>
          <w:rFonts w:eastAsia="Times New Roman" w:cs="Times New Roman"/>
          <w:szCs w:val="24"/>
        </w:rPr>
        <w:t>,</w:t>
      </w:r>
      <w:r w:rsidRPr="00C20B60">
        <w:rPr>
          <w:rFonts w:eastAsia="Times New Roman" w:cs="Times New Roman"/>
          <w:szCs w:val="24"/>
        </w:rPr>
        <w:t xml:space="preserve"> και στην ουσία έχουμε δύο μέτρα και δύο σταθμά</w:t>
      </w:r>
      <w:r>
        <w:rPr>
          <w:rFonts w:eastAsia="Times New Roman" w:cs="Times New Roman"/>
          <w:szCs w:val="24"/>
        </w:rPr>
        <w:t>, που, όμως,</w:t>
      </w:r>
      <w:r w:rsidRPr="00C20B60">
        <w:rPr>
          <w:rFonts w:eastAsia="Times New Roman" w:cs="Times New Roman"/>
          <w:szCs w:val="24"/>
        </w:rPr>
        <w:t xml:space="preserve"> είναι αναγκαία</w:t>
      </w:r>
      <w:r>
        <w:rPr>
          <w:rFonts w:eastAsia="Times New Roman" w:cs="Times New Roman"/>
          <w:szCs w:val="24"/>
        </w:rPr>
        <w:t>. Α</w:t>
      </w:r>
      <w:r w:rsidRPr="00C20B60">
        <w:rPr>
          <w:rFonts w:eastAsia="Times New Roman" w:cs="Times New Roman"/>
          <w:szCs w:val="24"/>
        </w:rPr>
        <w:t>φού δεν έχουμε μεγάλους ρυθμούς ανάπτυξης</w:t>
      </w:r>
      <w:r>
        <w:rPr>
          <w:rFonts w:eastAsia="Times New Roman" w:cs="Times New Roman"/>
          <w:szCs w:val="24"/>
        </w:rPr>
        <w:t>,</w:t>
      </w:r>
      <w:r w:rsidRPr="00C20B60">
        <w:rPr>
          <w:rFonts w:eastAsia="Times New Roman" w:cs="Times New Roman"/>
          <w:szCs w:val="24"/>
        </w:rPr>
        <w:t xml:space="preserve"> δεν μπορεί να κάνεις αλλιώς</w:t>
      </w:r>
      <w:r>
        <w:rPr>
          <w:rFonts w:eastAsia="Times New Roman" w:cs="Times New Roman"/>
          <w:szCs w:val="24"/>
        </w:rPr>
        <w:t>.</w:t>
      </w:r>
      <w:r w:rsidRPr="00C20B60">
        <w:rPr>
          <w:rFonts w:eastAsia="Times New Roman" w:cs="Times New Roman"/>
          <w:szCs w:val="24"/>
        </w:rPr>
        <w:t xml:space="preserve"> Πρέπει να βοηθήσεις και την α</w:t>
      </w:r>
      <w:r w:rsidRPr="00C20B60">
        <w:rPr>
          <w:rFonts w:eastAsia="Times New Roman" w:cs="Times New Roman"/>
          <w:szCs w:val="24"/>
        </w:rPr>
        <w:t>γορά και τους πολίτες</w:t>
      </w:r>
      <w:r>
        <w:rPr>
          <w:rFonts w:eastAsia="Times New Roman" w:cs="Times New Roman"/>
          <w:szCs w:val="24"/>
        </w:rPr>
        <w:t>.</w:t>
      </w:r>
    </w:p>
    <w:p w14:paraId="4318B52E"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w:t>
      </w:r>
      <w:r w:rsidRPr="00C20B60">
        <w:rPr>
          <w:rFonts w:eastAsia="Times New Roman" w:cs="Times New Roman"/>
          <w:szCs w:val="24"/>
        </w:rPr>
        <w:t>ίστε αργοπορημένοι</w:t>
      </w:r>
      <w:r>
        <w:rPr>
          <w:rFonts w:eastAsia="Times New Roman" w:cs="Times New Roman"/>
          <w:szCs w:val="24"/>
        </w:rPr>
        <w:t xml:space="preserve"> όμως. Δ</w:t>
      </w:r>
      <w:r w:rsidRPr="00C20B60">
        <w:rPr>
          <w:rFonts w:eastAsia="Times New Roman" w:cs="Times New Roman"/>
          <w:szCs w:val="24"/>
        </w:rPr>
        <w:t xml:space="preserve">εν είστε στα φορολογικά θέματα </w:t>
      </w:r>
      <w:r>
        <w:rPr>
          <w:rFonts w:eastAsia="Times New Roman" w:cs="Times New Roman"/>
          <w:szCs w:val="24"/>
        </w:rPr>
        <w:t xml:space="preserve">σοβαροί. Εμείς έχουμε σκεφτεί </w:t>
      </w:r>
      <w:r w:rsidRPr="00C20B60">
        <w:rPr>
          <w:rFonts w:eastAsia="Times New Roman" w:cs="Times New Roman"/>
          <w:szCs w:val="24"/>
        </w:rPr>
        <w:t xml:space="preserve">και </w:t>
      </w:r>
      <w:r>
        <w:rPr>
          <w:rFonts w:eastAsia="Times New Roman" w:cs="Times New Roman"/>
          <w:szCs w:val="24"/>
        </w:rPr>
        <w:t xml:space="preserve">ορισμένες </w:t>
      </w:r>
      <w:r w:rsidRPr="00C20B60">
        <w:rPr>
          <w:rFonts w:eastAsia="Times New Roman" w:cs="Times New Roman"/>
          <w:szCs w:val="24"/>
        </w:rPr>
        <w:t>διατάξεις να μην τ</w:t>
      </w:r>
      <w:r>
        <w:rPr>
          <w:rFonts w:eastAsia="Times New Roman" w:cs="Times New Roman"/>
          <w:szCs w:val="24"/>
        </w:rPr>
        <w:t>ι</w:t>
      </w:r>
      <w:r w:rsidRPr="00C20B60">
        <w:rPr>
          <w:rFonts w:eastAsia="Times New Roman" w:cs="Times New Roman"/>
          <w:szCs w:val="24"/>
        </w:rPr>
        <w:t>ς ψηφίσουμε</w:t>
      </w:r>
      <w:r>
        <w:rPr>
          <w:rFonts w:eastAsia="Times New Roman" w:cs="Times New Roman"/>
          <w:szCs w:val="24"/>
        </w:rPr>
        <w:t>,</w:t>
      </w:r>
      <w:r w:rsidRPr="00C20B60">
        <w:rPr>
          <w:rFonts w:eastAsia="Times New Roman" w:cs="Times New Roman"/>
          <w:szCs w:val="24"/>
        </w:rPr>
        <w:t xml:space="preserve"> γιατί έχου</w:t>
      </w:r>
      <w:r>
        <w:rPr>
          <w:rFonts w:eastAsia="Times New Roman" w:cs="Times New Roman"/>
          <w:szCs w:val="24"/>
        </w:rPr>
        <w:t>ν</w:t>
      </w:r>
      <w:r w:rsidRPr="00C20B60">
        <w:rPr>
          <w:rFonts w:eastAsia="Times New Roman" w:cs="Times New Roman"/>
          <w:szCs w:val="24"/>
        </w:rPr>
        <w:t xml:space="preserve"> πάρα πολλές αδικίες</w:t>
      </w:r>
      <w:r>
        <w:rPr>
          <w:rFonts w:eastAsia="Times New Roman" w:cs="Times New Roman"/>
          <w:szCs w:val="24"/>
        </w:rPr>
        <w:t>. Και εν πάση περιπτώσει,</w:t>
      </w:r>
      <w:r w:rsidRPr="00C20B60">
        <w:rPr>
          <w:rFonts w:eastAsia="Times New Roman" w:cs="Times New Roman"/>
          <w:szCs w:val="24"/>
        </w:rPr>
        <w:t xml:space="preserve"> κυρίες και κύριοι</w:t>
      </w:r>
      <w:r>
        <w:rPr>
          <w:rFonts w:eastAsia="Times New Roman" w:cs="Times New Roman"/>
          <w:szCs w:val="24"/>
        </w:rPr>
        <w:t>,</w:t>
      </w:r>
      <w:r w:rsidRPr="00C20B60">
        <w:rPr>
          <w:rFonts w:eastAsia="Times New Roman" w:cs="Times New Roman"/>
          <w:szCs w:val="24"/>
        </w:rPr>
        <w:t xml:space="preserve"> έπρεπε αυτά να τα έχετε κάνει ως μέτρα διευκολύνσεων πάρα μα πάρα πολύ καιρό πριν</w:t>
      </w:r>
      <w:r>
        <w:rPr>
          <w:rFonts w:eastAsia="Times New Roman" w:cs="Times New Roman"/>
          <w:szCs w:val="24"/>
        </w:rPr>
        <w:t>.</w:t>
      </w:r>
    </w:p>
    <w:p w14:paraId="4318B52F"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Τώρα, κλείνω. Έχω συνειδητοποιήσει πολύ</w:t>
      </w:r>
      <w:r w:rsidRPr="00C20B60">
        <w:rPr>
          <w:rFonts w:eastAsia="Times New Roman" w:cs="Times New Roman"/>
          <w:szCs w:val="24"/>
        </w:rPr>
        <w:t xml:space="preserve"> καιρό πριν</w:t>
      </w:r>
      <w:r>
        <w:rPr>
          <w:rFonts w:eastAsia="Times New Roman" w:cs="Times New Roman"/>
          <w:szCs w:val="24"/>
        </w:rPr>
        <w:t xml:space="preserve"> ότι</w:t>
      </w:r>
      <w:r w:rsidRPr="00C20B60">
        <w:rPr>
          <w:rFonts w:eastAsia="Times New Roman" w:cs="Times New Roman"/>
          <w:szCs w:val="24"/>
        </w:rPr>
        <w:t xml:space="preserve"> όταν μιλάς στη Βουλή </w:t>
      </w:r>
      <w:r>
        <w:rPr>
          <w:rFonts w:eastAsia="Times New Roman" w:cs="Times New Roman"/>
          <w:szCs w:val="24"/>
        </w:rPr>
        <w:t>επί Κυβερνήσεως</w:t>
      </w:r>
      <w:r w:rsidRPr="00C20B60">
        <w:rPr>
          <w:rFonts w:eastAsia="Times New Roman" w:cs="Times New Roman"/>
          <w:szCs w:val="24"/>
        </w:rPr>
        <w:t xml:space="preserve"> ΣΥΡΙΖΑ και ΑΝΕΛ</w:t>
      </w:r>
      <w:r>
        <w:rPr>
          <w:rFonts w:eastAsia="Times New Roman" w:cs="Times New Roman"/>
          <w:szCs w:val="24"/>
        </w:rPr>
        <w:t>,</w:t>
      </w:r>
      <w:r w:rsidRPr="00C20B60">
        <w:rPr>
          <w:rFonts w:eastAsia="Times New Roman" w:cs="Times New Roman"/>
          <w:szCs w:val="24"/>
        </w:rPr>
        <w:t xml:space="preserve"> </w:t>
      </w:r>
      <w:r>
        <w:rPr>
          <w:rFonts w:eastAsia="Times New Roman" w:cs="Times New Roman"/>
          <w:szCs w:val="24"/>
        </w:rPr>
        <w:t>δεν</w:t>
      </w:r>
      <w:r w:rsidRPr="00C20B60">
        <w:rPr>
          <w:rFonts w:eastAsia="Times New Roman" w:cs="Times New Roman"/>
          <w:szCs w:val="24"/>
        </w:rPr>
        <w:t xml:space="preserve"> πρέπει να υπολογίζεις ότι απευθύνεσαι σε πολιτι</w:t>
      </w:r>
      <w:r>
        <w:rPr>
          <w:rFonts w:eastAsia="Times New Roman" w:cs="Times New Roman"/>
          <w:szCs w:val="24"/>
        </w:rPr>
        <w:t>κά κόμματα π</w:t>
      </w:r>
      <w:r>
        <w:rPr>
          <w:rFonts w:eastAsia="Times New Roman" w:cs="Times New Roman"/>
          <w:szCs w:val="24"/>
        </w:rPr>
        <w:t>ου θα σε σεβαστούν. Π</w:t>
      </w:r>
      <w:r w:rsidRPr="00C20B60">
        <w:rPr>
          <w:rFonts w:eastAsia="Times New Roman" w:cs="Times New Roman"/>
          <w:szCs w:val="24"/>
        </w:rPr>
        <w:t xml:space="preserve">ολλές φορές από αυτά που έχουν γίνει μετά από ομιλίες </w:t>
      </w:r>
      <w:r>
        <w:rPr>
          <w:rFonts w:eastAsia="Times New Roman" w:cs="Times New Roman"/>
          <w:szCs w:val="24"/>
        </w:rPr>
        <w:t>μας,</w:t>
      </w:r>
      <w:r w:rsidRPr="00C20B60">
        <w:rPr>
          <w:rFonts w:eastAsia="Times New Roman" w:cs="Times New Roman"/>
          <w:szCs w:val="24"/>
        </w:rPr>
        <w:t xml:space="preserve"> έχω καταλάβει ότι αυτός που σε ακούει είναι κάτι σαν </w:t>
      </w:r>
      <w:r>
        <w:rPr>
          <w:rFonts w:eastAsia="Times New Roman" w:cs="Times New Roman"/>
          <w:szCs w:val="24"/>
        </w:rPr>
        <w:t>Λάκ</w:t>
      </w:r>
      <w:r w:rsidRPr="00C20B60">
        <w:rPr>
          <w:rFonts w:eastAsia="Times New Roman" w:cs="Times New Roman"/>
          <w:szCs w:val="24"/>
        </w:rPr>
        <w:t>ι Λουτσιάνο</w:t>
      </w:r>
      <w:r>
        <w:rPr>
          <w:rFonts w:eastAsia="Times New Roman" w:cs="Times New Roman"/>
          <w:szCs w:val="24"/>
        </w:rPr>
        <w:t>, σαν Ντίλιγκερ. Π</w:t>
      </w:r>
      <w:r w:rsidRPr="00C20B60">
        <w:rPr>
          <w:rFonts w:eastAsia="Times New Roman" w:cs="Times New Roman"/>
          <w:szCs w:val="24"/>
        </w:rPr>
        <w:t>ροσπαθεί</w:t>
      </w:r>
      <w:r>
        <w:rPr>
          <w:rFonts w:eastAsia="Times New Roman" w:cs="Times New Roman"/>
          <w:szCs w:val="24"/>
        </w:rPr>
        <w:t>, δηλαδή,</w:t>
      </w:r>
      <w:r w:rsidRPr="00C20B60">
        <w:rPr>
          <w:rFonts w:eastAsia="Times New Roman" w:cs="Times New Roman"/>
          <w:szCs w:val="24"/>
        </w:rPr>
        <w:t xml:space="preserve"> να δει μέσα από τις λέξεις</w:t>
      </w:r>
      <w:r>
        <w:rPr>
          <w:rFonts w:eastAsia="Times New Roman" w:cs="Times New Roman"/>
          <w:szCs w:val="24"/>
        </w:rPr>
        <w:t>,</w:t>
      </w:r>
      <w:r w:rsidRPr="00C20B60">
        <w:rPr>
          <w:rFonts w:eastAsia="Times New Roman" w:cs="Times New Roman"/>
          <w:szCs w:val="24"/>
        </w:rPr>
        <w:t xml:space="preserve"> τι μπορεί να βρει να πει</w:t>
      </w:r>
      <w:r>
        <w:rPr>
          <w:rFonts w:eastAsia="Times New Roman" w:cs="Times New Roman"/>
          <w:szCs w:val="24"/>
        </w:rPr>
        <w:t xml:space="preserve"> για</w:t>
      </w:r>
      <w:r w:rsidRPr="00C20B60">
        <w:rPr>
          <w:rFonts w:eastAsia="Times New Roman" w:cs="Times New Roman"/>
          <w:szCs w:val="24"/>
        </w:rPr>
        <w:t xml:space="preserve"> να σε εκθέσει</w:t>
      </w:r>
      <w:r>
        <w:rPr>
          <w:rFonts w:eastAsia="Times New Roman" w:cs="Times New Roman"/>
          <w:szCs w:val="24"/>
        </w:rPr>
        <w:t>. Ο</w:t>
      </w:r>
      <w:r>
        <w:rPr>
          <w:rFonts w:eastAsia="Times New Roman" w:cs="Times New Roman"/>
          <w:szCs w:val="24"/>
        </w:rPr>
        <w:t xml:space="preserve"> διάλογος είναι ψεύτικος.</w:t>
      </w:r>
    </w:p>
    <w:p w14:paraId="4318B530"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Α</w:t>
      </w:r>
      <w:r w:rsidRPr="00C20B60">
        <w:rPr>
          <w:rFonts w:eastAsia="Times New Roman" w:cs="Times New Roman"/>
          <w:szCs w:val="24"/>
        </w:rPr>
        <w:t>υτά τα οποία ακούγαμε τόσες μέρες και ακούμε και σήμερα εδώ</w:t>
      </w:r>
      <w:r>
        <w:rPr>
          <w:rFonts w:eastAsia="Times New Roman" w:cs="Times New Roman"/>
          <w:szCs w:val="24"/>
        </w:rPr>
        <w:t>, μια</w:t>
      </w:r>
      <w:r w:rsidRPr="00C20B60">
        <w:rPr>
          <w:rFonts w:eastAsia="Times New Roman" w:cs="Times New Roman"/>
          <w:szCs w:val="24"/>
        </w:rPr>
        <w:t xml:space="preserve"> τροπολογία σας για τις επτά ημέρες εργασίας</w:t>
      </w:r>
      <w:r>
        <w:rPr>
          <w:rFonts w:eastAsia="Times New Roman" w:cs="Times New Roman"/>
          <w:szCs w:val="24"/>
        </w:rPr>
        <w:t>, θα έπρεπε να σας κάνουν λιγάκι</w:t>
      </w:r>
      <w:r w:rsidRPr="00C20B60">
        <w:rPr>
          <w:rFonts w:eastAsia="Times New Roman" w:cs="Times New Roman"/>
          <w:szCs w:val="24"/>
        </w:rPr>
        <w:t xml:space="preserve"> να είστε προσεκτικοί για όσα λέτε τις προηγούμενες μέρες</w:t>
      </w:r>
      <w:r>
        <w:rPr>
          <w:rFonts w:eastAsia="Times New Roman" w:cs="Times New Roman"/>
          <w:szCs w:val="24"/>
        </w:rPr>
        <w:t>,</w:t>
      </w:r>
      <w:r w:rsidRPr="00C20B60">
        <w:rPr>
          <w:rFonts w:eastAsia="Times New Roman" w:cs="Times New Roman"/>
          <w:szCs w:val="24"/>
        </w:rPr>
        <w:t xml:space="preserve"> για ένα</w:t>
      </w:r>
      <w:r>
        <w:rPr>
          <w:rFonts w:eastAsia="Times New Roman" w:cs="Times New Roman"/>
          <w:szCs w:val="24"/>
        </w:rPr>
        <w:t>ν</w:t>
      </w:r>
      <w:r w:rsidRPr="00C20B60">
        <w:rPr>
          <w:rFonts w:eastAsia="Times New Roman" w:cs="Times New Roman"/>
          <w:szCs w:val="24"/>
        </w:rPr>
        <w:t xml:space="preserve"> διάλογο </w:t>
      </w:r>
      <w:r>
        <w:rPr>
          <w:rFonts w:eastAsia="Times New Roman" w:cs="Times New Roman"/>
          <w:szCs w:val="24"/>
        </w:rPr>
        <w:t>που προσπαθεί</w:t>
      </w:r>
      <w:r>
        <w:rPr>
          <w:rFonts w:eastAsia="Times New Roman" w:cs="Times New Roman"/>
          <w:szCs w:val="24"/>
        </w:rPr>
        <w:t>τε…</w:t>
      </w:r>
    </w:p>
    <w:p w14:paraId="4318B531"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Ωραία, βάλτε μία τελεία, κύριε Λοβέρδο, σας παρακαλώ.</w:t>
      </w:r>
    </w:p>
    <w:p w14:paraId="4318B532"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Τελειώνω αμέσως, κύριε Πρόεδρε. Έχετε δίκιο.</w:t>
      </w:r>
    </w:p>
    <w:p w14:paraId="4318B533"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Κοιτάτε ποιος θα εκθέσει τον άλλον. </w:t>
      </w:r>
      <w:r w:rsidRPr="00C20B60">
        <w:rPr>
          <w:rFonts w:eastAsia="Times New Roman" w:cs="Times New Roman"/>
          <w:szCs w:val="24"/>
        </w:rPr>
        <w:t>Αυτό είναι το παιχνίδι σας αυτές τις μέρες</w:t>
      </w:r>
      <w:r>
        <w:rPr>
          <w:rFonts w:eastAsia="Times New Roman" w:cs="Times New Roman"/>
          <w:szCs w:val="24"/>
        </w:rPr>
        <w:t>, έντεκα μέρες προ των ε</w:t>
      </w:r>
      <w:r>
        <w:rPr>
          <w:rFonts w:eastAsia="Times New Roman" w:cs="Times New Roman"/>
          <w:szCs w:val="24"/>
        </w:rPr>
        <w:t>κλογών. Σ</w:t>
      </w:r>
      <w:r w:rsidRPr="00C20B60">
        <w:rPr>
          <w:rFonts w:eastAsia="Times New Roman" w:cs="Times New Roman"/>
          <w:szCs w:val="24"/>
        </w:rPr>
        <w:t>ας καταγγέλλουμε και τους δύο</w:t>
      </w:r>
      <w:r>
        <w:rPr>
          <w:rFonts w:eastAsia="Times New Roman" w:cs="Times New Roman"/>
          <w:szCs w:val="24"/>
        </w:rPr>
        <w:t>.</w:t>
      </w:r>
    </w:p>
    <w:p w14:paraId="4318B534"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Όμως</w:t>
      </w:r>
      <w:r w:rsidRPr="00C20B60">
        <w:rPr>
          <w:rFonts w:eastAsia="Times New Roman" w:cs="Times New Roman"/>
          <w:szCs w:val="24"/>
        </w:rPr>
        <w:t xml:space="preserve"> δεν είναι δυνατόν να πρέπει </w:t>
      </w:r>
      <w:r>
        <w:rPr>
          <w:rFonts w:eastAsia="Times New Roman" w:cs="Times New Roman"/>
          <w:szCs w:val="24"/>
        </w:rPr>
        <w:t>να προσέχεις τη διατύπωση, ε</w:t>
      </w:r>
      <w:r w:rsidRPr="00C20B60">
        <w:rPr>
          <w:rFonts w:eastAsia="Times New Roman" w:cs="Times New Roman"/>
          <w:szCs w:val="24"/>
        </w:rPr>
        <w:t xml:space="preserve">ιδικά όταν μιλάς </w:t>
      </w:r>
      <w:r>
        <w:rPr>
          <w:rFonts w:eastAsia="Times New Roman" w:cs="Times New Roman"/>
          <w:szCs w:val="24"/>
        </w:rPr>
        <w:t>σ</w:t>
      </w:r>
      <w:r w:rsidRPr="00C20B60">
        <w:rPr>
          <w:rFonts w:eastAsia="Times New Roman" w:cs="Times New Roman"/>
          <w:szCs w:val="24"/>
        </w:rPr>
        <w:t xml:space="preserve">τη </w:t>
      </w:r>
      <w:r>
        <w:rPr>
          <w:rFonts w:eastAsia="Times New Roman" w:cs="Times New Roman"/>
          <w:szCs w:val="24"/>
        </w:rPr>
        <w:t>Β</w:t>
      </w:r>
      <w:r w:rsidRPr="00C20B60">
        <w:rPr>
          <w:rFonts w:eastAsia="Times New Roman" w:cs="Times New Roman"/>
          <w:szCs w:val="24"/>
        </w:rPr>
        <w:t>ουλή και προφορικά</w:t>
      </w:r>
      <w:r>
        <w:rPr>
          <w:rFonts w:eastAsia="Times New Roman" w:cs="Times New Roman"/>
          <w:szCs w:val="24"/>
        </w:rPr>
        <w:t>,</w:t>
      </w:r>
      <w:r w:rsidRPr="00C20B60">
        <w:rPr>
          <w:rFonts w:eastAsia="Times New Roman" w:cs="Times New Roman"/>
          <w:szCs w:val="24"/>
        </w:rPr>
        <w:t xml:space="preserve"> ακόμα και του τελευταίου κόμματος</w:t>
      </w:r>
      <w:r>
        <w:rPr>
          <w:rFonts w:eastAsia="Times New Roman" w:cs="Times New Roman"/>
          <w:szCs w:val="24"/>
        </w:rPr>
        <w:t>,</w:t>
      </w:r>
      <w:r w:rsidRPr="00C20B60">
        <w:rPr>
          <w:rFonts w:eastAsia="Times New Roman" w:cs="Times New Roman"/>
          <w:szCs w:val="24"/>
        </w:rPr>
        <w:t xml:space="preserve"> μη</w:t>
      </w:r>
      <w:r>
        <w:rPr>
          <w:rFonts w:eastAsia="Times New Roman" w:cs="Times New Roman"/>
          <w:szCs w:val="24"/>
        </w:rPr>
        <w:t>ν</w:t>
      </w:r>
      <w:r w:rsidRPr="00C20B60">
        <w:rPr>
          <w:rFonts w:eastAsia="Times New Roman" w:cs="Times New Roman"/>
          <w:szCs w:val="24"/>
        </w:rPr>
        <w:t xml:space="preserve"> σε περιλάβει κάποια επιτελεί</w:t>
      </w:r>
      <w:r>
        <w:rPr>
          <w:rFonts w:eastAsia="Times New Roman" w:cs="Times New Roman"/>
          <w:szCs w:val="24"/>
        </w:rPr>
        <w:t>ο</w:t>
      </w:r>
      <w:r w:rsidRPr="00C20B60">
        <w:rPr>
          <w:rFonts w:eastAsia="Times New Roman" w:cs="Times New Roman"/>
          <w:szCs w:val="24"/>
        </w:rPr>
        <w:t xml:space="preserve"> και σε κάνει κομμάτια</w:t>
      </w:r>
      <w:r>
        <w:rPr>
          <w:rFonts w:eastAsia="Times New Roman" w:cs="Times New Roman"/>
          <w:szCs w:val="24"/>
        </w:rPr>
        <w:t>.</w:t>
      </w:r>
      <w:r w:rsidRPr="00C20B60">
        <w:rPr>
          <w:rFonts w:eastAsia="Times New Roman" w:cs="Times New Roman"/>
          <w:szCs w:val="24"/>
        </w:rPr>
        <w:t xml:space="preserve"> Εάν η τροπολογία σας λέει</w:t>
      </w:r>
      <w:r>
        <w:rPr>
          <w:rFonts w:eastAsia="Times New Roman" w:cs="Times New Roman"/>
          <w:szCs w:val="24"/>
        </w:rPr>
        <w:t xml:space="preserve"> αυτό -που το λέει-, τότε απορώ για</w:t>
      </w:r>
      <w:r w:rsidRPr="00C20B60">
        <w:rPr>
          <w:rFonts w:eastAsia="Times New Roman" w:cs="Times New Roman"/>
          <w:szCs w:val="24"/>
        </w:rPr>
        <w:t>τί ενώπιον του ελληνικού λαού</w:t>
      </w:r>
      <w:r>
        <w:rPr>
          <w:rFonts w:eastAsia="Times New Roman" w:cs="Times New Roman"/>
          <w:szCs w:val="24"/>
        </w:rPr>
        <w:t>…</w:t>
      </w:r>
    </w:p>
    <w:p w14:paraId="4318B535"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Ποια τροπολογία;</w:t>
      </w:r>
    </w:p>
    <w:p w14:paraId="4318B536"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Η τροπολογία αυτή. Δ</w:t>
      </w:r>
      <w:r w:rsidRPr="00C20B60">
        <w:rPr>
          <w:rFonts w:eastAsia="Times New Roman" w:cs="Times New Roman"/>
          <w:szCs w:val="24"/>
        </w:rPr>
        <w:t>εν ήσασταν εδώ</w:t>
      </w:r>
      <w:r>
        <w:rPr>
          <w:rFonts w:eastAsia="Times New Roman" w:cs="Times New Roman"/>
          <w:szCs w:val="24"/>
        </w:rPr>
        <w:t>; Δεν ακούσατε τι ειπώθηκε;</w:t>
      </w:r>
    </w:p>
    <w:p w14:paraId="4318B537"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w:t>
      </w:r>
    </w:p>
    <w:p w14:paraId="4318B538"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ΑΝΔΡΕΑΣ </w:t>
      </w:r>
      <w:r>
        <w:rPr>
          <w:rFonts w:eastAsia="Times New Roman" w:cs="Times New Roman"/>
          <w:b/>
          <w:szCs w:val="24"/>
        </w:rPr>
        <w:t>ΛΟΒΕΡΔΟΣ:</w:t>
      </w:r>
      <w:r>
        <w:rPr>
          <w:rFonts w:eastAsia="Times New Roman" w:cs="Times New Roman"/>
          <w:szCs w:val="24"/>
        </w:rPr>
        <w:t xml:space="preserve"> Μίλησε και ο Υφυπουργός πριν από λίγο. Ό</w:t>
      </w:r>
      <w:r w:rsidRPr="00C20B60">
        <w:rPr>
          <w:rFonts w:eastAsia="Times New Roman" w:cs="Times New Roman"/>
          <w:szCs w:val="24"/>
        </w:rPr>
        <w:t>ταν κάνετε το ίδιο</w:t>
      </w:r>
      <w:r>
        <w:rPr>
          <w:rFonts w:eastAsia="Times New Roman" w:cs="Times New Roman"/>
          <w:szCs w:val="24"/>
        </w:rPr>
        <w:t>,</w:t>
      </w:r>
      <w:r w:rsidRPr="00C20B60">
        <w:rPr>
          <w:rFonts w:eastAsia="Times New Roman" w:cs="Times New Roman"/>
          <w:szCs w:val="24"/>
        </w:rPr>
        <w:t xml:space="preserve"> πρέπει να είστε πάρα πολύ προσεκτικοί όταν απευθύνεστε στο εκλογικό </w:t>
      </w:r>
      <w:r>
        <w:rPr>
          <w:rFonts w:eastAsia="Times New Roman" w:cs="Times New Roman"/>
          <w:szCs w:val="24"/>
        </w:rPr>
        <w:t>Σ</w:t>
      </w:r>
      <w:r w:rsidRPr="00C20B60">
        <w:rPr>
          <w:rFonts w:eastAsia="Times New Roman" w:cs="Times New Roman"/>
          <w:szCs w:val="24"/>
        </w:rPr>
        <w:t xml:space="preserve">ώμα με τόσο ανοίκειο τρόπο με τέτοιους χαρακτηρισμούς και με τέτοια ψέματα και ο ένας και ο </w:t>
      </w:r>
      <w:r>
        <w:rPr>
          <w:rFonts w:eastAsia="Times New Roman" w:cs="Times New Roman"/>
          <w:szCs w:val="24"/>
        </w:rPr>
        <w:t>άλλος ενίοτε.</w:t>
      </w:r>
    </w:p>
    <w:p w14:paraId="4318B539"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Τώρα,</w:t>
      </w:r>
      <w:r w:rsidRPr="00C20B60">
        <w:rPr>
          <w:rFonts w:eastAsia="Times New Roman" w:cs="Times New Roman"/>
          <w:szCs w:val="24"/>
        </w:rPr>
        <w:t xml:space="preserve"> </w:t>
      </w:r>
      <w:r>
        <w:rPr>
          <w:rFonts w:eastAsia="Times New Roman" w:cs="Times New Roman"/>
          <w:szCs w:val="24"/>
        </w:rPr>
        <w:t>κι αυ</w:t>
      </w:r>
      <w:r>
        <w:rPr>
          <w:rFonts w:eastAsia="Times New Roman" w:cs="Times New Roman"/>
          <w:szCs w:val="24"/>
        </w:rPr>
        <w:t xml:space="preserve">τή </w:t>
      </w:r>
      <w:r w:rsidRPr="00C20B60">
        <w:rPr>
          <w:rFonts w:eastAsia="Times New Roman" w:cs="Times New Roman"/>
          <w:szCs w:val="24"/>
        </w:rPr>
        <w:t>είναι η τελευταία μου λέξη</w:t>
      </w:r>
      <w:r>
        <w:rPr>
          <w:rFonts w:eastAsia="Times New Roman" w:cs="Times New Roman"/>
          <w:szCs w:val="24"/>
        </w:rPr>
        <w:t>…</w:t>
      </w:r>
    </w:p>
    <w:p w14:paraId="4318B53A"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Από ώρα την περιμένουμε.</w:t>
      </w:r>
    </w:p>
    <w:p w14:paraId="4318B53B"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Η 26</w:t>
      </w:r>
      <w:r w:rsidRPr="00006B2F">
        <w:rPr>
          <w:rFonts w:eastAsia="Times New Roman" w:cs="Times New Roman"/>
          <w:szCs w:val="24"/>
          <w:vertAlign w:val="superscript"/>
        </w:rPr>
        <w:t>η</w:t>
      </w:r>
      <w:r>
        <w:rPr>
          <w:rFonts w:eastAsia="Times New Roman" w:cs="Times New Roman"/>
          <w:szCs w:val="24"/>
        </w:rPr>
        <w:t xml:space="preserve"> Μαΐου είναι η μέρα της κρίσης. Ε</w:t>
      </w:r>
      <w:r w:rsidRPr="00C20B60">
        <w:rPr>
          <w:rFonts w:eastAsia="Times New Roman" w:cs="Times New Roman"/>
          <w:szCs w:val="24"/>
        </w:rPr>
        <w:t xml:space="preserve">ίναι μέρα </w:t>
      </w:r>
      <w:r>
        <w:rPr>
          <w:rFonts w:eastAsia="Times New Roman" w:cs="Times New Roman"/>
          <w:szCs w:val="24"/>
        </w:rPr>
        <w:t>ό</w:t>
      </w:r>
      <w:r w:rsidRPr="00C20B60">
        <w:rPr>
          <w:rFonts w:eastAsia="Times New Roman" w:cs="Times New Roman"/>
          <w:szCs w:val="24"/>
        </w:rPr>
        <w:t>χι δημοσκόπησ</w:t>
      </w:r>
      <w:r>
        <w:rPr>
          <w:rFonts w:eastAsia="Times New Roman" w:cs="Times New Roman"/>
          <w:szCs w:val="24"/>
        </w:rPr>
        <w:t>η</w:t>
      </w:r>
      <w:r w:rsidRPr="00C20B60">
        <w:rPr>
          <w:rFonts w:eastAsia="Times New Roman" w:cs="Times New Roman"/>
          <w:szCs w:val="24"/>
        </w:rPr>
        <w:t>ς</w:t>
      </w:r>
      <w:r>
        <w:rPr>
          <w:rFonts w:eastAsia="Times New Roman" w:cs="Times New Roman"/>
          <w:szCs w:val="24"/>
        </w:rPr>
        <w:t>,</w:t>
      </w:r>
      <w:r w:rsidRPr="00C20B60">
        <w:rPr>
          <w:rFonts w:eastAsia="Times New Roman" w:cs="Times New Roman"/>
          <w:szCs w:val="24"/>
        </w:rPr>
        <w:t xml:space="preserve"> είναι μέρα εκλογών</w:t>
      </w:r>
      <w:r>
        <w:rPr>
          <w:rFonts w:eastAsia="Times New Roman" w:cs="Times New Roman"/>
          <w:szCs w:val="24"/>
        </w:rPr>
        <w:t>.</w:t>
      </w:r>
      <w:r w:rsidRPr="00C20B60">
        <w:rPr>
          <w:rFonts w:eastAsia="Times New Roman" w:cs="Times New Roman"/>
          <w:szCs w:val="24"/>
        </w:rPr>
        <w:t xml:space="preserve"> </w:t>
      </w:r>
      <w:r>
        <w:rPr>
          <w:rFonts w:eastAsia="Times New Roman" w:cs="Times New Roman"/>
          <w:szCs w:val="24"/>
        </w:rPr>
        <w:t xml:space="preserve">Στις </w:t>
      </w:r>
      <w:r w:rsidRPr="00C20B60">
        <w:rPr>
          <w:rFonts w:eastAsia="Times New Roman" w:cs="Times New Roman"/>
          <w:szCs w:val="24"/>
        </w:rPr>
        <w:t>26 το βράδυ θα κάνει</w:t>
      </w:r>
      <w:r>
        <w:rPr>
          <w:rFonts w:eastAsia="Times New Roman" w:cs="Times New Roman"/>
          <w:szCs w:val="24"/>
        </w:rPr>
        <w:t xml:space="preserve"> κάθε κόμμα τον απολογισμό του.</w:t>
      </w:r>
    </w:p>
    <w:p w14:paraId="4318B53C"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Εσείς,</w:t>
      </w:r>
      <w:r w:rsidRPr="00C20B60">
        <w:rPr>
          <w:rFonts w:eastAsia="Times New Roman" w:cs="Times New Roman"/>
          <w:szCs w:val="24"/>
        </w:rPr>
        <w:t xml:space="preserve"> </w:t>
      </w:r>
      <w:r>
        <w:rPr>
          <w:rFonts w:eastAsia="Times New Roman" w:cs="Times New Roman"/>
          <w:szCs w:val="24"/>
        </w:rPr>
        <w:t>όμως,</w:t>
      </w:r>
      <w:r w:rsidRPr="00C20B60">
        <w:rPr>
          <w:rFonts w:eastAsia="Times New Roman" w:cs="Times New Roman"/>
          <w:szCs w:val="24"/>
        </w:rPr>
        <w:t xml:space="preserve"> είστε και </w:t>
      </w:r>
      <w:r>
        <w:rPr>
          <w:rFonts w:eastAsia="Times New Roman" w:cs="Times New Roman"/>
          <w:szCs w:val="24"/>
        </w:rPr>
        <w:t>Κ</w:t>
      </w:r>
      <w:r w:rsidRPr="00C20B60">
        <w:rPr>
          <w:rFonts w:eastAsia="Times New Roman" w:cs="Times New Roman"/>
          <w:szCs w:val="24"/>
        </w:rPr>
        <w:t>υβέρνηση</w:t>
      </w:r>
      <w:r>
        <w:rPr>
          <w:rFonts w:eastAsia="Times New Roman" w:cs="Times New Roman"/>
          <w:szCs w:val="24"/>
        </w:rPr>
        <w:t xml:space="preserve"> και</w:t>
      </w:r>
      <w:r w:rsidRPr="00C20B60">
        <w:rPr>
          <w:rFonts w:eastAsia="Times New Roman" w:cs="Times New Roman"/>
          <w:szCs w:val="24"/>
        </w:rPr>
        <w:t xml:space="preserve"> αφού ο </w:t>
      </w:r>
      <w:r>
        <w:rPr>
          <w:rFonts w:eastAsia="Times New Roman" w:cs="Times New Roman"/>
          <w:szCs w:val="24"/>
        </w:rPr>
        <w:t>Π</w:t>
      </w:r>
      <w:r w:rsidRPr="00C20B60">
        <w:rPr>
          <w:rFonts w:eastAsia="Times New Roman" w:cs="Times New Roman"/>
          <w:szCs w:val="24"/>
        </w:rPr>
        <w:t xml:space="preserve">ρωθυπουργός </w:t>
      </w:r>
      <w:r>
        <w:rPr>
          <w:rFonts w:eastAsia="Times New Roman" w:cs="Times New Roman"/>
          <w:szCs w:val="24"/>
        </w:rPr>
        <w:t>σας</w:t>
      </w:r>
      <w:r w:rsidRPr="00C20B60">
        <w:rPr>
          <w:rFonts w:eastAsia="Times New Roman" w:cs="Times New Roman"/>
          <w:szCs w:val="24"/>
        </w:rPr>
        <w:t xml:space="preserve"> έχει θέσει θέμα εμπιστοσύνης</w:t>
      </w:r>
      <w:r>
        <w:rPr>
          <w:rFonts w:eastAsia="Times New Roman" w:cs="Times New Roman"/>
          <w:szCs w:val="24"/>
        </w:rPr>
        <w:t>,</w:t>
      </w:r>
      <w:r w:rsidRPr="00C20B60">
        <w:rPr>
          <w:rFonts w:eastAsia="Times New Roman" w:cs="Times New Roman"/>
          <w:szCs w:val="24"/>
        </w:rPr>
        <w:t xml:space="preserve"> εμείς ως </w:t>
      </w:r>
      <w:r>
        <w:rPr>
          <w:rFonts w:eastAsia="Times New Roman" w:cs="Times New Roman"/>
          <w:szCs w:val="24"/>
        </w:rPr>
        <w:t>Κ</w:t>
      </w:r>
      <w:r w:rsidRPr="00C20B60">
        <w:rPr>
          <w:rFonts w:eastAsia="Times New Roman" w:cs="Times New Roman"/>
          <w:szCs w:val="24"/>
        </w:rPr>
        <w:t xml:space="preserve">ίνημα </w:t>
      </w:r>
      <w:r>
        <w:rPr>
          <w:rFonts w:eastAsia="Times New Roman" w:cs="Times New Roman"/>
          <w:szCs w:val="24"/>
        </w:rPr>
        <w:t>Α</w:t>
      </w:r>
      <w:r w:rsidRPr="00C20B60">
        <w:rPr>
          <w:rFonts w:eastAsia="Times New Roman" w:cs="Times New Roman"/>
          <w:szCs w:val="24"/>
        </w:rPr>
        <w:t>λλαγής</w:t>
      </w:r>
      <w:r w:rsidRPr="00D938D2">
        <w:rPr>
          <w:rFonts w:eastAsia="Times New Roman" w:cs="Times New Roman"/>
          <w:szCs w:val="24"/>
        </w:rPr>
        <w:t xml:space="preserve"> </w:t>
      </w:r>
      <w:r w:rsidRPr="00C20B60">
        <w:rPr>
          <w:rFonts w:eastAsia="Times New Roman" w:cs="Times New Roman"/>
          <w:szCs w:val="24"/>
        </w:rPr>
        <w:t xml:space="preserve">στις </w:t>
      </w:r>
      <w:r>
        <w:rPr>
          <w:rFonts w:eastAsia="Times New Roman" w:cs="Times New Roman"/>
          <w:szCs w:val="24"/>
        </w:rPr>
        <w:t>2</w:t>
      </w:r>
      <w:r w:rsidRPr="00C20B60">
        <w:rPr>
          <w:rFonts w:eastAsia="Times New Roman" w:cs="Times New Roman"/>
          <w:szCs w:val="24"/>
        </w:rPr>
        <w:t>6 το βράδυ αν ενισχυθού</w:t>
      </w:r>
      <w:r>
        <w:rPr>
          <w:rFonts w:eastAsia="Times New Roman" w:cs="Times New Roman"/>
          <w:szCs w:val="24"/>
        </w:rPr>
        <w:t>με -</w:t>
      </w:r>
      <w:r w:rsidRPr="00C20B60">
        <w:rPr>
          <w:rFonts w:eastAsia="Times New Roman" w:cs="Times New Roman"/>
          <w:szCs w:val="24"/>
        </w:rPr>
        <w:t>όπως περιμένου</w:t>
      </w:r>
      <w:r>
        <w:rPr>
          <w:rFonts w:eastAsia="Times New Roman" w:cs="Times New Roman"/>
          <w:szCs w:val="24"/>
        </w:rPr>
        <w:t>με-,</w:t>
      </w:r>
      <w:r w:rsidRPr="00C20B60">
        <w:rPr>
          <w:rFonts w:eastAsia="Times New Roman" w:cs="Times New Roman"/>
          <w:szCs w:val="24"/>
        </w:rPr>
        <w:t xml:space="preserve"> </w:t>
      </w:r>
      <w:r>
        <w:rPr>
          <w:rFonts w:eastAsia="Times New Roman" w:cs="Times New Roman"/>
          <w:szCs w:val="24"/>
        </w:rPr>
        <w:t>κι εσείς αν ηττηθεί</w:t>
      </w:r>
      <w:r w:rsidRPr="00C20B60">
        <w:rPr>
          <w:rFonts w:eastAsia="Times New Roman" w:cs="Times New Roman"/>
          <w:szCs w:val="24"/>
        </w:rPr>
        <w:t>τε</w:t>
      </w:r>
      <w:r>
        <w:rPr>
          <w:rFonts w:eastAsia="Times New Roman" w:cs="Times New Roman"/>
          <w:szCs w:val="24"/>
        </w:rPr>
        <w:t xml:space="preserve"> -</w:t>
      </w:r>
      <w:r w:rsidRPr="00C20B60">
        <w:rPr>
          <w:rFonts w:eastAsia="Times New Roman" w:cs="Times New Roman"/>
          <w:szCs w:val="24"/>
        </w:rPr>
        <w:t>όπως προκύπτει</w:t>
      </w:r>
      <w:r>
        <w:rPr>
          <w:rFonts w:eastAsia="Times New Roman" w:cs="Times New Roman"/>
          <w:szCs w:val="24"/>
        </w:rPr>
        <w:t>-,</w:t>
      </w:r>
      <w:r w:rsidRPr="00C20B60">
        <w:rPr>
          <w:rFonts w:eastAsia="Times New Roman" w:cs="Times New Roman"/>
          <w:szCs w:val="24"/>
        </w:rPr>
        <w:t xml:space="preserve"> τότε την επόμενη μέρα εδώ στη Βουλή θα πρέπει να μας πείτε π</w:t>
      </w:r>
      <w:r>
        <w:rPr>
          <w:rFonts w:eastAsia="Times New Roman" w:cs="Times New Roman"/>
          <w:szCs w:val="24"/>
        </w:rPr>
        <w:t>ώ</w:t>
      </w:r>
      <w:r w:rsidRPr="00C20B60">
        <w:rPr>
          <w:rFonts w:eastAsia="Times New Roman" w:cs="Times New Roman"/>
          <w:szCs w:val="24"/>
        </w:rPr>
        <w:t>ς θα σταθείτε</w:t>
      </w:r>
      <w:r>
        <w:rPr>
          <w:rFonts w:eastAsia="Times New Roman" w:cs="Times New Roman"/>
          <w:szCs w:val="24"/>
        </w:rPr>
        <w:t>. Πώς θα σταθείτε; Γ</w:t>
      </w:r>
      <w:r w:rsidRPr="00C20B60">
        <w:rPr>
          <w:rFonts w:eastAsia="Times New Roman" w:cs="Times New Roman"/>
          <w:szCs w:val="24"/>
        </w:rPr>
        <w:t>ιατί άνθρωπος πολιτικός</w:t>
      </w:r>
      <w:r>
        <w:rPr>
          <w:rFonts w:eastAsia="Times New Roman" w:cs="Times New Roman"/>
          <w:szCs w:val="24"/>
        </w:rPr>
        <w:t>, Π</w:t>
      </w:r>
      <w:r w:rsidRPr="00C20B60">
        <w:rPr>
          <w:rFonts w:eastAsia="Times New Roman" w:cs="Times New Roman"/>
          <w:szCs w:val="24"/>
        </w:rPr>
        <w:t xml:space="preserve">ρόεδρος </w:t>
      </w:r>
      <w:r>
        <w:rPr>
          <w:rFonts w:eastAsia="Times New Roman" w:cs="Times New Roman"/>
          <w:szCs w:val="24"/>
        </w:rPr>
        <w:t>Κ</w:t>
      </w:r>
      <w:r w:rsidRPr="00C20B60">
        <w:rPr>
          <w:rFonts w:eastAsia="Times New Roman" w:cs="Times New Roman"/>
          <w:szCs w:val="24"/>
        </w:rPr>
        <w:t>υβέρνησης</w:t>
      </w:r>
      <w:r>
        <w:rPr>
          <w:rFonts w:eastAsia="Times New Roman" w:cs="Times New Roman"/>
          <w:szCs w:val="24"/>
        </w:rPr>
        <w:t>,</w:t>
      </w:r>
      <w:r w:rsidRPr="00C20B60">
        <w:rPr>
          <w:rFonts w:eastAsia="Times New Roman" w:cs="Times New Roman"/>
          <w:szCs w:val="24"/>
        </w:rPr>
        <w:t xml:space="preserve"> που λέει</w:t>
      </w:r>
      <w:r>
        <w:rPr>
          <w:rFonts w:eastAsia="Times New Roman" w:cs="Times New Roman"/>
          <w:szCs w:val="24"/>
        </w:rPr>
        <w:t xml:space="preserve"> από</w:t>
      </w:r>
      <w:r w:rsidRPr="00C20B60">
        <w:rPr>
          <w:rFonts w:eastAsia="Times New Roman" w:cs="Times New Roman"/>
          <w:szCs w:val="24"/>
        </w:rPr>
        <w:t xml:space="preserve"> </w:t>
      </w:r>
      <w:r>
        <w:rPr>
          <w:rFonts w:eastAsia="Times New Roman" w:cs="Times New Roman"/>
          <w:szCs w:val="24"/>
        </w:rPr>
        <w:t>α</w:t>
      </w:r>
      <w:r w:rsidRPr="00C20B60">
        <w:rPr>
          <w:rFonts w:eastAsia="Times New Roman" w:cs="Times New Roman"/>
          <w:szCs w:val="24"/>
        </w:rPr>
        <w:t xml:space="preserve">υτό το </w:t>
      </w:r>
      <w:r>
        <w:rPr>
          <w:rFonts w:eastAsia="Times New Roman" w:cs="Times New Roman"/>
          <w:szCs w:val="24"/>
        </w:rPr>
        <w:t>Β</w:t>
      </w:r>
      <w:r w:rsidRPr="00C20B60">
        <w:rPr>
          <w:rFonts w:eastAsia="Times New Roman" w:cs="Times New Roman"/>
          <w:szCs w:val="24"/>
        </w:rPr>
        <w:t>ήμα ότι εκλαμβάνει την 26</w:t>
      </w:r>
      <w:r w:rsidRPr="00006B2F">
        <w:rPr>
          <w:rFonts w:eastAsia="Times New Roman" w:cs="Times New Roman"/>
          <w:szCs w:val="24"/>
          <w:vertAlign w:val="superscript"/>
        </w:rPr>
        <w:t>η</w:t>
      </w:r>
      <w:r>
        <w:rPr>
          <w:rFonts w:eastAsia="Times New Roman" w:cs="Times New Roman"/>
          <w:szCs w:val="24"/>
        </w:rPr>
        <w:t xml:space="preserve"> </w:t>
      </w:r>
      <w:r w:rsidRPr="00C20B60">
        <w:rPr>
          <w:rFonts w:eastAsia="Times New Roman" w:cs="Times New Roman"/>
          <w:szCs w:val="24"/>
        </w:rPr>
        <w:t>του μηνός ως ψήφο εμπιστοσύνης</w:t>
      </w:r>
      <w:r>
        <w:rPr>
          <w:rFonts w:eastAsia="Times New Roman" w:cs="Times New Roman"/>
          <w:szCs w:val="24"/>
        </w:rPr>
        <w:t>,</w:t>
      </w:r>
      <w:r w:rsidRPr="00C20B60">
        <w:rPr>
          <w:rFonts w:eastAsia="Times New Roman" w:cs="Times New Roman"/>
          <w:szCs w:val="24"/>
        </w:rPr>
        <w:t xml:space="preserve"> θα πρέπει να δει την επόμενη μέρα </w:t>
      </w:r>
      <w:r w:rsidRPr="00C20B60">
        <w:rPr>
          <w:rFonts w:eastAsia="Times New Roman" w:cs="Times New Roman"/>
          <w:szCs w:val="24"/>
        </w:rPr>
        <w:t>και ποιες είναι οι συνέπειες</w:t>
      </w:r>
      <w:r>
        <w:rPr>
          <w:rFonts w:eastAsia="Times New Roman" w:cs="Times New Roman"/>
          <w:szCs w:val="24"/>
        </w:rPr>
        <w:t>,</w:t>
      </w:r>
      <w:r w:rsidRPr="00C20B60">
        <w:rPr>
          <w:rFonts w:eastAsia="Times New Roman" w:cs="Times New Roman"/>
          <w:szCs w:val="24"/>
        </w:rPr>
        <w:t xml:space="preserve"> αν η ψήφος </w:t>
      </w:r>
      <w:r>
        <w:rPr>
          <w:rFonts w:eastAsia="Times New Roman" w:cs="Times New Roman"/>
          <w:szCs w:val="24"/>
        </w:rPr>
        <w:t>ε</w:t>
      </w:r>
      <w:r w:rsidRPr="00C20B60">
        <w:rPr>
          <w:rFonts w:eastAsia="Times New Roman" w:cs="Times New Roman"/>
          <w:szCs w:val="24"/>
        </w:rPr>
        <w:t>ίναι αρνητική που θα είναι</w:t>
      </w:r>
      <w:r>
        <w:rPr>
          <w:rFonts w:eastAsia="Times New Roman" w:cs="Times New Roman"/>
          <w:szCs w:val="24"/>
        </w:rPr>
        <w:t>.</w:t>
      </w:r>
    </w:p>
    <w:p w14:paraId="4318B53D"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Ευχαριστώ.</w:t>
      </w:r>
    </w:p>
    <w:p w14:paraId="4318B53E" w14:textId="77777777" w:rsidR="001D7CFB" w:rsidRDefault="00EB4E0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4318B53F"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w:t>
      </w:r>
    </w:p>
    <w:p w14:paraId="4318B540"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Θα εξαντλήσουμε τον κατάλογο απόψε, γι’ αυτό</w:t>
      </w:r>
      <w:r>
        <w:rPr>
          <w:rFonts w:eastAsia="Times New Roman" w:cs="Times New Roman"/>
          <w:szCs w:val="24"/>
        </w:rPr>
        <w:t xml:space="preserve"> αν μπορείτε -ξέρετε, τώρα σεβαστείτε τους χρόνους.</w:t>
      </w:r>
    </w:p>
    <w:p w14:paraId="4318B541"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Τώρα θα μιλήσει για ένα λεπτό ο κ. Πετρόπουλος, μετά ο κ. Χρήστος Μπγιάλας και θα συνεχίσουμε κανονικά απρόσκοπτα στον κατάλογο των ομιλητών.</w:t>
      </w:r>
      <w:r w:rsidRPr="00C20B60">
        <w:rPr>
          <w:rFonts w:eastAsia="Times New Roman" w:cs="Times New Roman"/>
          <w:szCs w:val="24"/>
        </w:rPr>
        <w:t xml:space="preserve"> </w:t>
      </w:r>
    </w:p>
    <w:p w14:paraId="4318B542"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w:t>
      </w:r>
      <w:r>
        <w:rPr>
          <w:rFonts w:eastAsia="Times New Roman" w:cs="Times New Roman"/>
          <w:b/>
          <w:szCs w:val="24"/>
        </w:rPr>
        <w:t>ισης και Κοινωνικής Αλληλεγγύης):</w:t>
      </w:r>
      <w:r>
        <w:rPr>
          <w:rFonts w:eastAsia="Times New Roman" w:cs="Times New Roman"/>
          <w:szCs w:val="24"/>
        </w:rPr>
        <w:t xml:space="preserve"> Κ</w:t>
      </w:r>
      <w:r w:rsidRPr="00C20B60">
        <w:rPr>
          <w:rFonts w:eastAsia="Times New Roman" w:cs="Times New Roman"/>
          <w:szCs w:val="24"/>
        </w:rPr>
        <w:t xml:space="preserve">ύριε </w:t>
      </w:r>
      <w:r>
        <w:rPr>
          <w:rFonts w:eastAsia="Times New Roman" w:cs="Times New Roman"/>
          <w:szCs w:val="24"/>
        </w:rPr>
        <w:t>Π</w:t>
      </w:r>
      <w:r w:rsidRPr="00C20B60">
        <w:rPr>
          <w:rFonts w:eastAsia="Times New Roman" w:cs="Times New Roman"/>
          <w:szCs w:val="24"/>
        </w:rPr>
        <w:t>ρόεδρε</w:t>
      </w:r>
      <w:r>
        <w:rPr>
          <w:rFonts w:eastAsia="Times New Roman" w:cs="Times New Roman"/>
          <w:szCs w:val="24"/>
        </w:rPr>
        <w:t>,</w:t>
      </w:r>
      <w:r w:rsidRPr="00C20B60">
        <w:rPr>
          <w:rFonts w:eastAsia="Times New Roman" w:cs="Times New Roman"/>
          <w:szCs w:val="24"/>
        </w:rPr>
        <w:t xml:space="preserve"> δεν θα υπεισέλθω σε όσα ακούστηκαν</w:t>
      </w:r>
      <w:r>
        <w:rPr>
          <w:rFonts w:eastAsia="Times New Roman" w:cs="Times New Roman"/>
          <w:szCs w:val="24"/>
        </w:rPr>
        <w:t>. Δ</w:t>
      </w:r>
      <w:r w:rsidRPr="00C20B60">
        <w:rPr>
          <w:rFonts w:eastAsia="Times New Roman" w:cs="Times New Roman"/>
          <w:szCs w:val="24"/>
        </w:rPr>
        <w:t>εν υπάρχει κανένας λόγος</w:t>
      </w:r>
      <w:r>
        <w:rPr>
          <w:rFonts w:eastAsia="Times New Roman" w:cs="Times New Roman"/>
          <w:szCs w:val="24"/>
        </w:rPr>
        <w:t>.</w:t>
      </w:r>
      <w:r w:rsidRPr="00C20B60">
        <w:rPr>
          <w:rFonts w:eastAsia="Times New Roman" w:cs="Times New Roman"/>
          <w:szCs w:val="24"/>
        </w:rPr>
        <w:t xml:space="preserve"> Βεβαίως είναι πολύ σοβαρά και θα μπορούσα να </w:t>
      </w:r>
      <w:r>
        <w:rPr>
          <w:rFonts w:eastAsia="Times New Roman" w:cs="Times New Roman"/>
          <w:szCs w:val="24"/>
        </w:rPr>
        <w:t>τα αντικρούσω</w:t>
      </w:r>
      <w:r w:rsidRPr="00C20B60">
        <w:rPr>
          <w:rFonts w:eastAsia="Times New Roman" w:cs="Times New Roman"/>
          <w:szCs w:val="24"/>
        </w:rPr>
        <w:t xml:space="preserve"> ένα προς ένα</w:t>
      </w:r>
      <w:r>
        <w:rPr>
          <w:rFonts w:eastAsia="Times New Roman" w:cs="Times New Roman"/>
          <w:szCs w:val="24"/>
        </w:rPr>
        <w:t>.</w:t>
      </w:r>
    </w:p>
    <w:p w14:paraId="4318B543"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Ήθελα απλώς, το θεωρώ χρέος </w:t>
      </w:r>
      <w:r w:rsidRPr="00C20B60">
        <w:rPr>
          <w:rFonts w:eastAsia="Times New Roman" w:cs="Times New Roman"/>
          <w:szCs w:val="24"/>
        </w:rPr>
        <w:t xml:space="preserve">απέναντι στις γυναίκες του </w:t>
      </w:r>
      <w:r>
        <w:rPr>
          <w:rFonts w:eastAsia="Times New Roman" w:cs="Times New Roman"/>
          <w:szCs w:val="24"/>
        </w:rPr>
        <w:t>Σ</w:t>
      </w:r>
      <w:r w:rsidRPr="00C20B60">
        <w:rPr>
          <w:rFonts w:eastAsia="Times New Roman" w:cs="Times New Roman"/>
          <w:szCs w:val="24"/>
        </w:rPr>
        <w:t xml:space="preserve">υλλόγου </w:t>
      </w:r>
      <w:r>
        <w:rPr>
          <w:rFonts w:eastAsia="Times New Roman" w:cs="Times New Roman"/>
          <w:szCs w:val="24"/>
        </w:rPr>
        <w:t>«ΑΞΙΑ»</w:t>
      </w:r>
      <w:r w:rsidRPr="00C20B60">
        <w:rPr>
          <w:rFonts w:eastAsia="Times New Roman" w:cs="Times New Roman"/>
          <w:szCs w:val="24"/>
        </w:rPr>
        <w:t xml:space="preserve"> </w:t>
      </w:r>
      <w:r w:rsidRPr="00C20B60">
        <w:rPr>
          <w:rFonts w:eastAsia="Times New Roman" w:cs="Times New Roman"/>
          <w:szCs w:val="24"/>
        </w:rPr>
        <w:t>που ήρθαν και παρακολουθούν από τα θεωρεία</w:t>
      </w:r>
      <w:r>
        <w:rPr>
          <w:rFonts w:eastAsia="Times New Roman" w:cs="Times New Roman"/>
          <w:szCs w:val="24"/>
        </w:rPr>
        <w:t>,</w:t>
      </w:r>
      <w:r w:rsidRPr="00C20B60">
        <w:rPr>
          <w:rFonts w:eastAsia="Times New Roman" w:cs="Times New Roman"/>
          <w:szCs w:val="24"/>
        </w:rPr>
        <w:t xml:space="preserve"> να τις καλωσορίσω και να μοιραστώ και εγώ μαζί τους τη χαρά ενός μεγάλου αγώνα</w:t>
      </w:r>
      <w:r>
        <w:rPr>
          <w:rFonts w:eastAsia="Times New Roman" w:cs="Times New Roman"/>
          <w:szCs w:val="24"/>
        </w:rPr>
        <w:t>,</w:t>
      </w:r>
      <w:r w:rsidRPr="00C20B60">
        <w:rPr>
          <w:rFonts w:eastAsia="Times New Roman" w:cs="Times New Roman"/>
          <w:szCs w:val="24"/>
        </w:rPr>
        <w:t xml:space="preserve"> που κράτησε πραγματικά και ήθος και εντιμότητα και απέδειξε ότι μαζί καταφέραμε να κάνουμε κάτι το οποίο φαινόταν αδύνατο</w:t>
      </w:r>
      <w:r>
        <w:rPr>
          <w:rFonts w:eastAsia="Times New Roman" w:cs="Times New Roman"/>
          <w:szCs w:val="24"/>
        </w:rPr>
        <w:t>,</w:t>
      </w:r>
      <w:r w:rsidRPr="00C20B60">
        <w:rPr>
          <w:rFonts w:eastAsia="Times New Roman" w:cs="Times New Roman"/>
          <w:szCs w:val="24"/>
        </w:rPr>
        <w:t xml:space="preserve"> όταν ξεκινούσαμε την πρώτη μας συνάντηση</w:t>
      </w:r>
      <w:r>
        <w:rPr>
          <w:rFonts w:eastAsia="Times New Roman" w:cs="Times New Roman"/>
          <w:szCs w:val="24"/>
        </w:rPr>
        <w:t>. Σ</w:t>
      </w:r>
      <w:r w:rsidRPr="00C20B60">
        <w:rPr>
          <w:rFonts w:eastAsia="Times New Roman" w:cs="Times New Roman"/>
          <w:szCs w:val="24"/>
        </w:rPr>
        <w:t>ας ευχαριστώ</w:t>
      </w:r>
      <w:r>
        <w:rPr>
          <w:rFonts w:eastAsia="Times New Roman" w:cs="Times New Roman"/>
          <w:szCs w:val="24"/>
        </w:rPr>
        <w:t>,</w:t>
      </w:r>
      <w:r w:rsidRPr="00C20B60">
        <w:rPr>
          <w:rFonts w:eastAsia="Times New Roman" w:cs="Times New Roman"/>
          <w:szCs w:val="24"/>
        </w:rPr>
        <w:t xml:space="preserve"> πραγματικά</w:t>
      </w:r>
      <w:r>
        <w:rPr>
          <w:rFonts w:eastAsia="Times New Roman" w:cs="Times New Roman"/>
          <w:szCs w:val="24"/>
        </w:rPr>
        <w:t>.</w:t>
      </w:r>
    </w:p>
    <w:p w14:paraId="4318B544" w14:textId="77777777" w:rsidR="001D7CFB" w:rsidRDefault="00EB4E0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18B545"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 ΓΕΩΡΓΙΟΣ</w:t>
      </w:r>
      <w:r>
        <w:rPr>
          <w:rFonts w:eastAsia="Times New Roman" w:cs="Times New Roman"/>
          <w:b/>
          <w:szCs w:val="24"/>
        </w:rPr>
        <w:t xml:space="preserve"> ΔΕΝΔΙΑΣ:</w:t>
      </w:r>
      <w:r>
        <w:rPr>
          <w:rFonts w:eastAsia="Times New Roman" w:cs="Times New Roman"/>
          <w:szCs w:val="24"/>
        </w:rPr>
        <w:t xml:space="preserve"> Πάντως, κύριε Υπουργέ, δεν είθισται να απευθυνόμαστε</w:t>
      </w:r>
      <w:r w:rsidRPr="00C20B60">
        <w:rPr>
          <w:rFonts w:eastAsia="Times New Roman" w:cs="Times New Roman"/>
          <w:szCs w:val="24"/>
        </w:rPr>
        <w:t xml:space="preserve"> </w:t>
      </w:r>
      <w:r>
        <w:rPr>
          <w:rFonts w:eastAsia="Times New Roman" w:cs="Times New Roman"/>
          <w:szCs w:val="24"/>
        </w:rPr>
        <w:t>στα θεωρεία! Δεν κάνετε ασυνήθιστα, κάνετε απαράδεκτα πράγμα</w:t>
      </w:r>
      <w:r>
        <w:rPr>
          <w:rFonts w:eastAsia="Times New Roman" w:cs="Times New Roman"/>
          <w:szCs w:val="24"/>
        </w:rPr>
        <w:t>τα.</w:t>
      </w:r>
    </w:p>
    <w:p w14:paraId="4318B546"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3D2CB1">
        <w:rPr>
          <w:rFonts w:eastAsia="Times New Roman" w:cs="Times New Roman"/>
          <w:b/>
          <w:szCs w:val="24"/>
        </w:rPr>
        <w:t>ΔΗΜΗΤΡΙΟΣ ΚΡΕΜΑΣΤΙΝΟΣ</w:t>
      </w:r>
      <w:r>
        <w:rPr>
          <w:rFonts w:eastAsia="Times New Roman" w:cs="Times New Roman"/>
          <w:szCs w:val="24"/>
        </w:rPr>
        <w:t>)</w:t>
      </w:r>
    </w:p>
    <w:p w14:paraId="4318B547"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w:t>
      </w:r>
      <w:r w:rsidRPr="00C20B60">
        <w:rPr>
          <w:rFonts w:eastAsia="Times New Roman" w:cs="Times New Roman"/>
          <w:szCs w:val="24"/>
        </w:rPr>
        <w:t>αρακαλώ</w:t>
      </w:r>
      <w:r>
        <w:rPr>
          <w:rFonts w:eastAsia="Times New Roman" w:cs="Times New Roman"/>
          <w:szCs w:val="24"/>
        </w:rPr>
        <w:t>,</w:t>
      </w:r>
      <w:r w:rsidRPr="00C20B60">
        <w:rPr>
          <w:rFonts w:eastAsia="Times New Roman" w:cs="Times New Roman"/>
          <w:szCs w:val="24"/>
        </w:rPr>
        <w:t xml:space="preserve"> κύριε Δένδια</w:t>
      </w:r>
      <w:r>
        <w:rPr>
          <w:rFonts w:eastAsia="Times New Roman" w:cs="Times New Roman"/>
          <w:szCs w:val="24"/>
        </w:rPr>
        <w:t>.</w:t>
      </w:r>
    </w:p>
    <w:p w14:paraId="4318B548"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Διάλογο με τα θεωρεία δεν κάνει η Αίθουσα. Είναι η δεύτερη φορά που το</w:t>
      </w:r>
      <w:r>
        <w:rPr>
          <w:rFonts w:eastAsia="Times New Roman" w:cs="Times New Roman"/>
          <w:szCs w:val="24"/>
        </w:rPr>
        <w:t xml:space="preserve"> κάνει.</w:t>
      </w:r>
    </w:p>
    <w:p w14:paraId="4318B549"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w:t>
      </w:r>
      <w:r w:rsidRPr="00C20B60">
        <w:rPr>
          <w:rFonts w:eastAsia="Times New Roman" w:cs="Times New Roman"/>
          <w:szCs w:val="24"/>
        </w:rPr>
        <w:t>ριε Δένδια</w:t>
      </w:r>
      <w:r>
        <w:rPr>
          <w:rFonts w:eastAsia="Times New Roman" w:cs="Times New Roman"/>
          <w:szCs w:val="24"/>
        </w:rPr>
        <w:t>,</w:t>
      </w:r>
      <w:r w:rsidRPr="00C20B60">
        <w:rPr>
          <w:rFonts w:eastAsia="Times New Roman" w:cs="Times New Roman"/>
          <w:szCs w:val="24"/>
        </w:rPr>
        <w:t xml:space="preserve"> παρακαλώ</w:t>
      </w:r>
      <w:r>
        <w:rPr>
          <w:rFonts w:eastAsia="Times New Roman" w:cs="Times New Roman"/>
          <w:szCs w:val="24"/>
        </w:rPr>
        <w:t>.</w:t>
      </w:r>
      <w:r w:rsidRPr="00C20B60">
        <w:rPr>
          <w:rFonts w:eastAsia="Times New Roman" w:cs="Times New Roman"/>
          <w:szCs w:val="24"/>
        </w:rPr>
        <w:t xml:space="preserve"> </w:t>
      </w:r>
    </w:p>
    <w:p w14:paraId="4318B54A"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 xml:space="preserve">- ΓΕΩΡΓΙΟΣ </w:t>
      </w:r>
      <w:r>
        <w:rPr>
          <w:rFonts w:eastAsia="Times New Roman" w:cs="Times New Roman"/>
          <w:b/>
          <w:szCs w:val="24"/>
        </w:rPr>
        <w:t>ΔΕΝΔΙΑΣ:</w:t>
      </w:r>
      <w:r>
        <w:rPr>
          <w:rFonts w:eastAsia="Times New Roman" w:cs="Times New Roman"/>
          <w:szCs w:val="24"/>
        </w:rPr>
        <w:t xml:space="preserve"> Κύριε Πρόεδρε, ο ΣΥΡΙΖΑ δεν έχει καλή σχέση με την κοινοβουλευτική τάξη. Σιγά-σιγά…</w:t>
      </w:r>
    </w:p>
    <w:p w14:paraId="4318B54B"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Ωραία, σύμφωνοι.</w:t>
      </w:r>
    </w:p>
    <w:p w14:paraId="4318B54C" w14:textId="77777777" w:rsidR="001D7CFB" w:rsidRDefault="00EB4E04">
      <w:pPr>
        <w:spacing w:line="600" w:lineRule="auto"/>
        <w:ind w:firstLine="720"/>
        <w:jc w:val="center"/>
        <w:rPr>
          <w:rFonts w:eastAsia="Times New Roman" w:cs="Times New Roman"/>
          <w:szCs w:val="24"/>
        </w:rPr>
      </w:pPr>
      <w:r>
        <w:rPr>
          <w:rFonts w:eastAsia="Times New Roman" w:cs="Times New Roman"/>
          <w:szCs w:val="24"/>
        </w:rPr>
        <w:t>(Θόρυβος στην Αίθουσα</w:t>
      </w:r>
      <w:r>
        <w:rPr>
          <w:rFonts w:eastAsia="Times New Roman" w:cs="Times New Roman"/>
          <w:szCs w:val="24"/>
        </w:rPr>
        <w:t>)</w:t>
      </w:r>
    </w:p>
    <w:p w14:paraId="4318B54D"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w:t>
      </w:r>
    </w:p>
    <w:p w14:paraId="4318B54E"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Τι θέλετε, κύριε Λοβέρδο;</w:t>
      </w:r>
    </w:p>
    <w:p w14:paraId="4318B54F"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εγώ θεώρησα ότι έχει γίνει μια συζήτηση -χθες μας κατήγγειλε και η Χρυσή Αυγή εμάς- για το θέμα που σχετίζεται με τις χήρες.</w:t>
      </w:r>
    </w:p>
    <w:p w14:paraId="4318B550"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w:t>
      </w:r>
      <w:r w:rsidRPr="00C20B60">
        <w:rPr>
          <w:rFonts w:eastAsia="Times New Roman" w:cs="Times New Roman"/>
          <w:szCs w:val="24"/>
        </w:rPr>
        <w:t>πειδή είστε μάρτυρας</w:t>
      </w:r>
      <w:r>
        <w:rPr>
          <w:rFonts w:eastAsia="Times New Roman" w:cs="Times New Roman"/>
          <w:szCs w:val="24"/>
        </w:rPr>
        <w:t>,</w:t>
      </w:r>
      <w:r w:rsidRPr="00C20B60">
        <w:rPr>
          <w:rFonts w:eastAsia="Times New Roman" w:cs="Times New Roman"/>
          <w:szCs w:val="24"/>
        </w:rPr>
        <w:t xml:space="preserve"> εσείς ο ίδιος προσωπικά</w:t>
      </w:r>
      <w:r>
        <w:rPr>
          <w:rFonts w:eastAsia="Times New Roman" w:cs="Times New Roman"/>
          <w:szCs w:val="24"/>
        </w:rPr>
        <w:t>, των πόσων</w:t>
      </w:r>
      <w:r w:rsidRPr="00C20B60">
        <w:rPr>
          <w:rFonts w:eastAsia="Times New Roman" w:cs="Times New Roman"/>
          <w:szCs w:val="24"/>
        </w:rPr>
        <w:t xml:space="preserve"> προσπαθειών έχουμε κάνει όταν ήμασταν </w:t>
      </w:r>
      <w:r>
        <w:rPr>
          <w:rFonts w:eastAsia="Times New Roman" w:cs="Times New Roman"/>
          <w:szCs w:val="24"/>
        </w:rPr>
        <w:t>κ</w:t>
      </w:r>
      <w:r w:rsidRPr="00C20B60">
        <w:rPr>
          <w:rFonts w:eastAsia="Times New Roman" w:cs="Times New Roman"/>
          <w:szCs w:val="24"/>
        </w:rPr>
        <w:t>υβέρνηση να μην περάσε</w:t>
      </w:r>
      <w:r>
        <w:rPr>
          <w:rFonts w:eastAsia="Times New Roman" w:cs="Times New Roman"/>
          <w:szCs w:val="24"/>
        </w:rPr>
        <w:t xml:space="preserve">ι τέτοια διάταξη. </w:t>
      </w:r>
      <w:r w:rsidRPr="00C20B60">
        <w:rPr>
          <w:rFonts w:eastAsia="Times New Roman" w:cs="Times New Roman"/>
          <w:szCs w:val="24"/>
        </w:rPr>
        <w:t>Από τη στιγμή που την πέρασαν τούτ</w:t>
      </w:r>
      <w:r>
        <w:rPr>
          <w:rFonts w:eastAsia="Times New Roman" w:cs="Times New Roman"/>
          <w:szCs w:val="24"/>
        </w:rPr>
        <w:t>οι</w:t>
      </w:r>
      <w:r w:rsidRPr="00C20B60">
        <w:rPr>
          <w:rFonts w:eastAsia="Times New Roman" w:cs="Times New Roman"/>
          <w:szCs w:val="24"/>
        </w:rPr>
        <w:t xml:space="preserve"> εδώ</w:t>
      </w:r>
      <w:r>
        <w:rPr>
          <w:rFonts w:eastAsia="Times New Roman" w:cs="Times New Roman"/>
          <w:szCs w:val="24"/>
        </w:rPr>
        <w:t>,</w:t>
      </w:r>
      <w:r w:rsidRPr="00C20B60">
        <w:rPr>
          <w:rFonts w:eastAsia="Times New Roman" w:cs="Times New Roman"/>
          <w:szCs w:val="24"/>
        </w:rPr>
        <w:t xml:space="preserve"> πόσες προσπάθειες έκανε η κ</w:t>
      </w:r>
      <w:r>
        <w:rPr>
          <w:rFonts w:eastAsia="Times New Roman" w:cs="Times New Roman"/>
          <w:szCs w:val="24"/>
        </w:rPr>
        <w:t>.</w:t>
      </w:r>
      <w:r w:rsidRPr="00C20B60">
        <w:rPr>
          <w:rFonts w:eastAsia="Times New Roman" w:cs="Times New Roman"/>
          <w:szCs w:val="24"/>
        </w:rPr>
        <w:t xml:space="preserve"> Γεννηματά να την πάρουμε πίσω</w:t>
      </w:r>
      <w:r>
        <w:rPr>
          <w:rFonts w:eastAsia="Times New Roman" w:cs="Times New Roman"/>
          <w:szCs w:val="24"/>
        </w:rPr>
        <w:t>. Δ</w:t>
      </w:r>
      <w:r w:rsidRPr="00C20B60">
        <w:rPr>
          <w:rFonts w:eastAsia="Times New Roman" w:cs="Times New Roman"/>
          <w:szCs w:val="24"/>
        </w:rPr>
        <w:t>εν θα μας κάνουνε</w:t>
      </w:r>
      <w:r w:rsidRPr="00C20B60">
        <w:rPr>
          <w:rFonts w:eastAsia="Times New Roman" w:cs="Times New Roman"/>
          <w:szCs w:val="24"/>
        </w:rPr>
        <w:t xml:space="preserve"> τώρα και μαθήματα εδώ ούτε θα </w:t>
      </w:r>
      <w:r>
        <w:rPr>
          <w:rFonts w:eastAsia="Times New Roman" w:cs="Times New Roman"/>
          <w:szCs w:val="24"/>
        </w:rPr>
        <w:t>απευθύνονται</w:t>
      </w:r>
      <w:r w:rsidRPr="00C20B60">
        <w:rPr>
          <w:rFonts w:eastAsia="Times New Roman" w:cs="Times New Roman"/>
          <w:szCs w:val="24"/>
        </w:rPr>
        <w:t xml:space="preserve"> με τρόπο πονηρό</w:t>
      </w:r>
      <w:r>
        <w:rPr>
          <w:rFonts w:eastAsia="Times New Roman" w:cs="Times New Roman"/>
          <w:szCs w:val="24"/>
        </w:rPr>
        <w:t>,</w:t>
      </w:r>
      <w:r w:rsidRPr="00C20B60">
        <w:rPr>
          <w:rFonts w:eastAsia="Times New Roman" w:cs="Times New Roman"/>
          <w:szCs w:val="24"/>
        </w:rPr>
        <w:t xml:space="preserve"> τάχα μου ότι </w:t>
      </w:r>
      <w:r>
        <w:rPr>
          <w:rFonts w:eastAsia="Times New Roman" w:cs="Times New Roman"/>
          <w:szCs w:val="24"/>
        </w:rPr>
        <w:t>έ</w:t>
      </w:r>
      <w:r w:rsidRPr="00C20B60">
        <w:rPr>
          <w:rFonts w:eastAsia="Times New Roman" w:cs="Times New Roman"/>
          <w:szCs w:val="24"/>
        </w:rPr>
        <w:t>καναν κάτι</w:t>
      </w:r>
      <w:r>
        <w:rPr>
          <w:rFonts w:eastAsia="Times New Roman" w:cs="Times New Roman"/>
          <w:szCs w:val="24"/>
        </w:rPr>
        <w:t>. Λ</w:t>
      </w:r>
      <w:r w:rsidRPr="00C20B60">
        <w:rPr>
          <w:rFonts w:eastAsia="Times New Roman" w:cs="Times New Roman"/>
          <w:szCs w:val="24"/>
        </w:rPr>
        <w:t xml:space="preserve">άθος τους διόρθωσαν εγκληματικό τους </w:t>
      </w:r>
      <w:r>
        <w:rPr>
          <w:rFonts w:eastAsia="Times New Roman" w:cs="Times New Roman"/>
          <w:szCs w:val="24"/>
        </w:rPr>
        <w:t>λάθος!</w:t>
      </w:r>
    </w:p>
    <w:p w14:paraId="4318B551"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Ωραία.</w:t>
      </w:r>
    </w:p>
    <w:p w14:paraId="4318B552"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Π</w:t>
      </w:r>
      <w:r w:rsidRPr="00C20B60">
        <w:rPr>
          <w:rFonts w:eastAsia="Times New Roman" w:cs="Times New Roman"/>
          <w:szCs w:val="24"/>
        </w:rPr>
        <w:t>ροχωρούμε</w:t>
      </w:r>
      <w:r>
        <w:rPr>
          <w:rFonts w:eastAsia="Times New Roman" w:cs="Times New Roman"/>
          <w:szCs w:val="24"/>
        </w:rPr>
        <w:t xml:space="preserve">. Ο Βουλευτής του ΣΥΡΙΖΑ κ. Μπγιάλας έχει  τον </w:t>
      </w:r>
      <w:r w:rsidRPr="00C20B60">
        <w:rPr>
          <w:rFonts w:eastAsia="Times New Roman" w:cs="Times New Roman"/>
          <w:szCs w:val="24"/>
        </w:rPr>
        <w:t>λόγο</w:t>
      </w:r>
      <w:r>
        <w:rPr>
          <w:rFonts w:eastAsia="Times New Roman" w:cs="Times New Roman"/>
          <w:szCs w:val="24"/>
        </w:rPr>
        <w:t>.</w:t>
      </w:r>
    </w:p>
    <w:p w14:paraId="4318B553"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Παρακαλώ, ελάτε.</w:t>
      </w:r>
    </w:p>
    <w:p w14:paraId="4318B554"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Χ</w:t>
      </w:r>
      <w:r>
        <w:rPr>
          <w:rFonts w:eastAsia="Times New Roman" w:cs="Times New Roman"/>
          <w:b/>
          <w:szCs w:val="24"/>
        </w:rPr>
        <w:t>ΡΗΣΤΟΣ ΜΠΓΙΑΛΑΣ:</w:t>
      </w:r>
      <w:r>
        <w:rPr>
          <w:rFonts w:eastAsia="Times New Roman" w:cs="Times New Roman"/>
          <w:szCs w:val="24"/>
        </w:rPr>
        <w:t xml:space="preserve"> Κύριε Πρόεδρε, α</w:t>
      </w:r>
      <w:r w:rsidRPr="00C20B60">
        <w:rPr>
          <w:rFonts w:eastAsia="Times New Roman" w:cs="Times New Roman"/>
          <w:szCs w:val="24"/>
        </w:rPr>
        <w:t>υτή η διαδικασία</w:t>
      </w:r>
      <w:r>
        <w:rPr>
          <w:rFonts w:eastAsia="Times New Roman" w:cs="Times New Roman"/>
          <w:szCs w:val="24"/>
        </w:rPr>
        <w:t>,</w:t>
      </w:r>
      <w:r w:rsidRPr="00C20B60">
        <w:rPr>
          <w:rFonts w:eastAsia="Times New Roman" w:cs="Times New Roman"/>
          <w:szCs w:val="24"/>
        </w:rPr>
        <w:t xml:space="preserve"> πραγματικά</w:t>
      </w:r>
      <w:r>
        <w:rPr>
          <w:rFonts w:eastAsia="Times New Roman" w:cs="Times New Roman"/>
          <w:szCs w:val="24"/>
        </w:rPr>
        <w:t>,</w:t>
      </w:r>
      <w:r w:rsidRPr="00C20B60">
        <w:rPr>
          <w:rFonts w:eastAsia="Times New Roman" w:cs="Times New Roman"/>
          <w:szCs w:val="24"/>
        </w:rPr>
        <w:t xml:space="preserve"> μερικές φορές</w:t>
      </w:r>
      <w:r>
        <w:rPr>
          <w:rFonts w:eastAsia="Times New Roman" w:cs="Times New Roman"/>
          <w:szCs w:val="24"/>
        </w:rPr>
        <w:t xml:space="preserve"> γίνεται</w:t>
      </w:r>
      <w:r w:rsidRPr="00C20B60">
        <w:rPr>
          <w:rFonts w:eastAsia="Times New Roman" w:cs="Times New Roman"/>
          <w:szCs w:val="24"/>
        </w:rPr>
        <w:t xml:space="preserve"> εκνευρ</w:t>
      </w:r>
      <w:r>
        <w:rPr>
          <w:rFonts w:eastAsia="Times New Roman" w:cs="Times New Roman"/>
          <w:szCs w:val="24"/>
        </w:rPr>
        <w:t>ιστική.</w:t>
      </w:r>
      <w:r w:rsidRPr="00C20B60">
        <w:rPr>
          <w:rFonts w:eastAsia="Times New Roman" w:cs="Times New Roman"/>
          <w:szCs w:val="24"/>
        </w:rPr>
        <w:t xml:space="preserve"> </w:t>
      </w:r>
      <w:r>
        <w:rPr>
          <w:rFonts w:eastAsia="Times New Roman" w:cs="Times New Roman"/>
          <w:szCs w:val="24"/>
        </w:rPr>
        <w:t xml:space="preserve">Και εξανίσταμαι, </w:t>
      </w:r>
      <w:r w:rsidRPr="00C20B60">
        <w:rPr>
          <w:rFonts w:eastAsia="Times New Roman" w:cs="Times New Roman"/>
          <w:szCs w:val="24"/>
        </w:rPr>
        <w:t>γιατί ο καθένας παρεμβαίνει</w:t>
      </w:r>
      <w:r>
        <w:rPr>
          <w:rFonts w:eastAsia="Times New Roman" w:cs="Times New Roman"/>
          <w:szCs w:val="24"/>
        </w:rPr>
        <w:t>,</w:t>
      </w:r>
      <w:r w:rsidRPr="00C20B60">
        <w:rPr>
          <w:rFonts w:eastAsia="Times New Roman" w:cs="Times New Roman"/>
          <w:szCs w:val="24"/>
        </w:rPr>
        <w:t xml:space="preserve"> παίρνει το</w:t>
      </w:r>
      <w:r>
        <w:rPr>
          <w:rFonts w:eastAsia="Times New Roman" w:cs="Times New Roman"/>
          <w:szCs w:val="24"/>
        </w:rPr>
        <w:t>ν</w:t>
      </w:r>
      <w:r w:rsidRPr="00C20B60">
        <w:rPr>
          <w:rFonts w:eastAsia="Times New Roman" w:cs="Times New Roman"/>
          <w:szCs w:val="24"/>
        </w:rPr>
        <w:t xml:space="preserve"> λόγο</w:t>
      </w:r>
      <w:r>
        <w:rPr>
          <w:rFonts w:eastAsia="Times New Roman" w:cs="Times New Roman"/>
          <w:szCs w:val="24"/>
        </w:rPr>
        <w:t>,</w:t>
      </w:r>
      <w:r w:rsidRPr="00C20B60">
        <w:rPr>
          <w:rFonts w:eastAsia="Times New Roman" w:cs="Times New Roman"/>
          <w:szCs w:val="24"/>
        </w:rPr>
        <w:t xml:space="preserve"> δεν υπάρχει μία σειρά</w:t>
      </w:r>
      <w:r>
        <w:rPr>
          <w:rFonts w:eastAsia="Times New Roman" w:cs="Times New Roman"/>
          <w:szCs w:val="24"/>
        </w:rPr>
        <w:t>,</w:t>
      </w:r>
      <w:r w:rsidRPr="00C20B60">
        <w:rPr>
          <w:rFonts w:eastAsia="Times New Roman" w:cs="Times New Roman"/>
          <w:szCs w:val="24"/>
        </w:rPr>
        <w:t xml:space="preserve"> δεν υπάρχει μία διάταξη</w:t>
      </w:r>
      <w:r>
        <w:rPr>
          <w:rFonts w:eastAsia="Times New Roman" w:cs="Times New Roman"/>
          <w:szCs w:val="24"/>
        </w:rPr>
        <w:t>,</w:t>
      </w:r>
      <w:r w:rsidRPr="00C20B60">
        <w:rPr>
          <w:rFonts w:eastAsia="Times New Roman" w:cs="Times New Roman"/>
          <w:szCs w:val="24"/>
        </w:rPr>
        <w:t xml:space="preserve"> και από την άλλη πλευρά από αυτό το </w:t>
      </w:r>
      <w:r>
        <w:rPr>
          <w:rFonts w:eastAsia="Times New Roman" w:cs="Times New Roman"/>
          <w:szCs w:val="24"/>
        </w:rPr>
        <w:t>Β</w:t>
      </w:r>
      <w:r w:rsidRPr="00C20B60">
        <w:rPr>
          <w:rFonts w:eastAsia="Times New Roman" w:cs="Times New Roman"/>
          <w:szCs w:val="24"/>
        </w:rPr>
        <w:t xml:space="preserve">ήμα </w:t>
      </w:r>
      <w:r>
        <w:rPr>
          <w:rFonts w:eastAsia="Times New Roman" w:cs="Times New Roman"/>
          <w:szCs w:val="24"/>
        </w:rPr>
        <w:t>ακού</w:t>
      </w:r>
      <w:r>
        <w:rPr>
          <w:rFonts w:eastAsia="Times New Roman" w:cs="Times New Roman"/>
          <w:szCs w:val="24"/>
        </w:rPr>
        <w:t xml:space="preserve">με για </w:t>
      </w:r>
      <w:r w:rsidRPr="00C20B60">
        <w:rPr>
          <w:rFonts w:eastAsia="Times New Roman" w:cs="Times New Roman"/>
          <w:szCs w:val="24"/>
        </w:rPr>
        <w:t>συμπεριφορές εδώ μέσα</w:t>
      </w:r>
      <w:r>
        <w:rPr>
          <w:rFonts w:eastAsia="Times New Roman" w:cs="Times New Roman"/>
          <w:szCs w:val="24"/>
        </w:rPr>
        <w:t>.</w:t>
      </w:r>
    </w:p>
    <w:p w14:paraId="4318B555"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Ειλικρινά, κύριοι της Αντιπολίτευσης, οι σ</w:t>
      </w:r>
      <w:r w:rsidRPr="00C20B60">
        <w:rPr>
          <w:rFonts w:eastAsia="Times New Roman" w:cs="Times New Roman"/>
          <w:szCs w:val="24"/>
        </w:rPr>
        <w:t>υμπεριφορές που διδάσκετ</w:t>
      </w:r>
      <w:r>
        <w:rPr>
          <w:rFonts w:eastAsia="Times New Roman" w:cs="Times New Roman"/>
          <w:szCs w:val="24"/>
        </w:rPr>
        <w:t>ε εσείς</w:t>
      </w:r>
      <w:r w:rsidRPr="00C20B60">
        <w:rPr>
          <w:rFonts w:eastAsia="Times New Roman" w:cs="Times New Roman"/>
          <w:szCs w:val="24"/>
        </w:rPr>
        <w:t xml:space="preserve"> εδώ μέσα είναι </w:t>
      </w:r>
      <w:r>
        <w:rPr>
          <w:rFonts w:eastAsia="Times New Roman" w:cs="Times New Roman"/>
          <w:szCs w:val="24"/>
        </w:rPr>
        <w:t>τέτοιες</w:t>
      </w:r>
      <w:r>
        <w:rPr>
          <w:rFonts w:eastAsia="Times New Roman" w:cs="Times New Roman"/>
          <w:szCs w:val="24"/>
        </w:rPr>
        <w:t>,</w:t>
      </w:r>
      <w:r>
        <w:rPr>
          <w:rFonts w:eastAsia="Times New Roman" w:cs="Times New Roman"/>
          <w:szCs w:val="24"/>
        </w:rPr>
        <w:t xml:space="preserve"> που</w:t>
      </w:r>
      <w:r w:rsidRPr="00C20B60">
        <w:rPr>
          <w:rFonts w:eastAsia="Times New Roman" w:cs="Times New Roman"/>
          <w:szCs w:val="24"/>
        </w:rPr>
        <w:t xml:space="preserve"> </w:t>
      </w:r>
      <w:r>
        <w:rPr>
          <w:rFonts w:eastAsia="Times New Roman" w:cs="Times New Roman"/>
          <w:szCs w:val="24"/>
        </w:rPr>
        <w:t>και</w:t>
      </w:r>
      <w:r w:rsidRPr="00C20B60">
        <w:rPr>
          <w:rFonts w:eastAsia="Times New Roman" w:cs="Times New Roman"/>
          <w:szCs w:val="24"/>
        </w:rPr>
        <w:t xml:space="preserve"> </w:t>
      </w:r>
      <w:r>
        <w:rPr>
          <w:rFonts w:eastAsia="Times New Roman" w:cs="Times New Roman"/>
          <w:szCs w:val="24"/>
        </w:rPr>
        <w:t>οι χαρακτηρισμοί τους</w:t>
      </w:r>
      <w:r w:rsidRPr="00C20B60">
        <w:rPr>
          <w:rFonts w:eastAsia="Times New Roman" w:cs="Times New Roman"/>
          <w:szCs w:val="24"/>
        </w:rPr>
        <w:t xml:space="preserve"> είναι απαράδεκτ</w:t>
      </w:r>
      <w:r>
        <w:rPr>
          <w:rFonts w:eastAsia="Times New Roman" w:cs="Times New Roman"/>
          <w:szCs w:val="24"/>
        </w:rPr>
        <w:t>οι και οι τρόποι</w:t>
      </w:r>
      <w:r w:rsidRPr="00C20B60">
        <w:rPr>
          <w:rFonts w:eastAsia="Times New Roman" w:cs="Times New Roman"/>
          <w:szCs w:val="24"/>
        </w:rPr>
        <w:t xml:space="preserve"> λειτουργίας</w:t>
      </w:r>
      <w:r>
        <w:rPr>
          <w:rFonts w:eastAsia="Times New Roman" w:cs="Times New Roman"/>
          <w:szCs w:val="24"/>
        </w:rPr>
        <w:t>, αφού</w:t>
      </w:r>
      <w:r w:rsidRPr="00C20B60">
        <w:rPr>
          <w:rFonts w:eastAsia="Times New Roman" w:cs="Times New Roman"/>
          <w:szCs w:val="24"/>
        </w:rPr>
        <w:t xml:space="preserve"> θεωρείτ</w:t>
      </w:r>
      <w:r>
        <w:rPr>
          <w:rFonts w:eastAsia="Times New Roman" w:cs="Times New Roman"/>
          <w:szCs w:val="24"/>
        </w:rPr>
        <w:t>ε</w:t>
      </w:r>
      <w:r w:rsidRPr="00C20B60">
        <w:rPr>
          <w:rFonts w:eastAsia="Times New Roman" w:cs="Times New Roman"/>
          <w:szCs w:val="24"/>
        </w:rPr>
        <w:t xml:space="preserve"> ότι αυτός ο χώρος </w:t>
      </w:r>
      <w:r>
        <w:rPr>
          <w:rFonts w:eastAsia="Times New Roman" w:cs="Times New Roman"/>
          <w:szCs w:val="24"/>
        </w:rPr>
        <w:t>είναι</w:t>
      </w:r>
      <w:r w:rsidRPr="00C20B60">
        <w:rPr>
          <w:rFonts w:eastAsia="Times New Roman" w:cs="Times New Roman"/>
          <w:szCs w:val="24"/>
        </w:rPr>
        <w:t xml:space="preserve"> το σπίτι </w:t>
      </w:r>
      <w:r>
        <w:rPr>
          <w:rFonts w:eastAsia="Times New Roman" w:cs="Times New Roman"/>
          <w:szCs w:val="24"/>
        </w:rPr>
        <w:t>σας. Α</w:t>
      </w:r>
      <w:r w:rsidRPr="00C20B60">
        <w:rPr>
          <w:rFonts w:eastAsia="Times New Roman" w:cs="Times New Roman"/>
          <w:szCs w:val="24"/>
        </w:rPr>
        <w:t>υτό θεωρείτ</w:t>
      </w:r>
      <w:r>
        <w:rPr>
          <w:rFonts w:eastAsia="Times New Roman" w:cs="Times New Roman"/>
          <w:szCs w:val="24"/>
        </w:rPr>
        <w:t>ε. Ό</w:t>
      </w:r>
      <w:r w:rsidRPr="00C20B60">
        <w:rPr>
          <w:rFonts w:eastAsia="Times New Roman" w:cs="Times New Roman"/>
          <w:szCs w:val="24"/>
        </w:rPr>
        <w:t xml:space="preserve">χι μόνο σεβασμό δεν </w:t>
      </w:r>
      <w:r>
        <w:rPr>
          <w:rFonts w:eastAsia="Times New Roman" w:cs="Times New Roman"/>
          <w:szCs w:val="24"/>
        </w:rPr>
        <w:t xml:space="preserve">δείχνετε στον ναό της </w:t>
      </w:r>
      <w:r>
        <w:rPr>
          <w:rFonts w:eastAsia="Times New Roman" w:cs="Times New Roman"/>
          <w:szCs w:val="24"/>
        </w:rPr>
        <w:t>δ</w:t>
      </w:r>
      <w:r w:rsidRPr="00C20B60">
        <w:rPr>
          <w:rFonts w:eastAsia="Times New Roman" w:cs="Times New Roman"/>
          <w:szCs w:val="24"/>
        </w:rPr>
        <w:t>ημοκρατίας</w:t>
      </w:r>
      <w:r>
        <w:rPr>
          <w:rFonts w:eastAsia="Times New Roman" w:cs="Times New Roman"/>
          <w:szCs w:val="24"/>
        </w:rPr>
        <w:t>,</w:t>
      </w:r>
      <w:r w:rsidRPr="00C20B60">
        <w:rPr>
          <w:rFonts w:eastAsia="Times New Roman" w:cs="Times New Roman"/>
          <w:szCs w:val="24"/>
        </w:rPr>
        <w:t xml:space="preserve"> αλλά η συμπεριφορά σ</w:t>
      </w:r>
      <w:r>
        <w:rPr>
          <w:rFonts w:eastAsia="Times New Roman" w:cs="Times New Roman"/>
          <w:szCs w:val="24"/>
        </w:rPr>
        <w:t>ας</w:t>
      </w:r>
      <w:r w:rsidRPr="00C20B60">
        <w:rPr>
          <w:rFonts w:eastAsia="Times New Roman" w:cs="Times New Roman"/>
          <w:szCs w:val="24"/>
        </w:rPr>
        <w:t xml:space="preserve"> </w:t>
      </w:r>
      <w:r>
        <w:rPr>
          <w:rFonts w:eastAsia="Times New Roman" w:cs="Times New Roman"/>
          <w:szCs w:val="24"/>
        </w:rPr>
        <w:t>ε</w:t>
      </w:r>
      <w:r w:rsidRPr="00C20B60">
        <w:rPr>
          <w:rFonts w:eastAsia="Times New Roman" w:cs="Times New Roman"/>
          <w:szCs w:val="24"/>
        </w:rPr>
        <w:t xml:space="preserve">ίναι λες και είστε στο σαλόνι </w:t>
      </w:r>
      <w:r>
        <w:rPr>
          <w:rFonts w:eastAsia="Times New Roman" w:cs="Times New Roman"/>
          <w:szCs w:val="24"/>
        </w:rPr>
        <w:t>σας. Δ</w:t>
      </w:r>
      <w:r w:rsidRPr="00C20B60">
        <w:rPr>
          <w:rFonts w:eastAsia="Times New Roman" w:cs="Times New Roman"/>
          <w:szCs w:val="24"/>
        </w:rPr>
        <w:t>εν είναι έτσι τα πράγματα</w:t>
      </w:r>
      <w:r>
        <w:rPr>
          <w:rFonts w:eastAsia="Times New Roman" w:cs="Times New Roman"/>
          <w:szCs w:val="24"/>
        </w:rPr>
        <w:t>.</w:t>
      </w:r>
    </w:p>
    <w:p w14:paraId="4318B556"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Κύριες και κύριοι συνάδελφοι, ειδικά της Αντιπολίτευσης,</w:t>
      </w:r>
      <w:r w:rsidRPr="00C20B60">
        <w:rPr>
          <w:rFonts w:eastAsia="Times New Roman" w:cs="Times New Roman"/>
          <w:szCs w:val="24"/>
        </w:rPr>
        <w:t xml:space="preserve"> πο</w:t>
      </w:r>
      <w:r>
        <w:rPr>
          <w:rFonts w:eastAsia="Times New Roman" w:cs="Times New Roman"/>
          <w:szCs w:val="24"/>
        </w:rPr>
        <w:t>ύ</w:t>
      </w:r>
      <w:r w:rsidRPr="00C20B60">
        <w:rPr>
          <w:rFonts w:eastAsia="Times New Roman" w:cs="Times New Roman"/>
          <w:szCs w:val="24"/>
        </w:rPr>
        <w:t xml:space="preserve"> ζούσ</w:t>
      </w:r>
      <w:r>
        <w:rPr>
          <w:rFonts w:eastAsia="Times New Roman" w:cs="Times New Roman"/>
          <w:szCs w:val="24"/>
        </w:rPr>
        <w:t>ατε τα</w:t>
      </w:r>
      <w:r w:rsidRPr="00C20B60">
        <w:rPr>
          <w:rFonts w:eastAsia="Times New Roman" w:cs="Times New Roman"/>
          <w:szCs w:val="24"/>
        </w:rPr>
        <w:t xml:space="preserve"> προηγούμενα χρόνια</w:t>
      </w:r>
      <w:r>
        <w:rPr>
          <w:rFonts w:eastAsia="Times New Roman" w:cs="Times New Roman"/>
          <w:szCs w:val="24"/>
        </w:rPr>
        <w:t>,</w:t>
      </w:r>
      <w:r w:rsidRPr="00C20B60">
        <w:rPr>
          <w:rFonts w:eastAsia="Times New Roman" w:cs="Times New Roman"/>
          <w:szCs w:val="24"/>
        </w:rPr>
        <w:t xml:space="preserve"> τ</w:t>
      </w:r>
      <w:r>
        <w:rPr>
          <w:rFonts w:eastAsia="Times New Roman" w:cs="Times New Roman"/>
          <w:szCs w:val="24"/>
        </w:rPr>
        <w:t>ι</w:t>
      </w:r>
      <w:r w:rsidRPr="00C20B60">
        <w:rPr>
          <w:rFonts w:eastAsia="Times New Roman" w:cs="Times New Roman"/>
          <w:szCs w:val="24"/>
        </w:rPr>
        <w:t xml:space="preserve">ς </w:t>
      </w:r>
      <w:r w:rsidRPr="00C20B60">
        <w:rPr>
          <w:rFonts w:eastAsia="Times New Roman" w:cs="Times New Roman"/>
          <w:szCs w:val="24"/>
        </w:rPr>
        <w:t>προηγούμενης δεκαετί</w:t>
      </w:r>
      <w:r>
        <w:rPr>
          <w:rFonts w:eastAsia="Times New Roman" w:cs="Times New Roman"/>
          <w:szCs w:val="24"/>
        </w:rPr>
        <w:t>ε</w:t>
      </w:r>
      <w:r w:rsidRPr="00C20B60">
        <w:rPr>
          <w:rFonts w:eastAsia="Times New Roman" w:cs="Times New Roman"/>
          <w:szCs w:val="24"/>
        </w:rPr>
        <w:t>ς</w:t>
      </w:r>
      <w:r>
        <w:rPr>
          <w:rFonts w:eastAsia="Times New Roman" w:cs="Times New Roman"/>
          <w:szCs w:val="24"/>
        </w:rPr>
        <w:t>; Π</w:t>
      </w:r>
      <w:r w:rsidRPr="00C20B60">
        <w:rPr>
          <w:rFonts w:eastAsia="Times New Roman" w:cs="Times New Roman"/>
          <w:szCs w:val="24"/>
        </w:rPr>
        <w:t xml:space="preserve">ού </w:t>
      </w:r>
      <w:r>
        <w:rPr>
          <w:rFonts w:eastAsia="Times New Roman" w:cs="Times New Roman"/>
          <w:szCs w:val="24"/>
        </w:rPr>
        <w:t>βρισκόσασταν; Σ</w:t>
      </w:r>
      <w:r w:rsidRPr="00C20B60">
        <w:rPr>
          <w:rFonts w:eastAsia="Times New Roman" w:cs="Times New Roman"/>
          <w:szCs w:val="24"/>
        </w:rPr>
        <w:t>ε άλλο</w:t>
      </w:r>
      <w:r>
        <w:rPr>
          <w:rFonts w:eastAsia="Times New Roman" w:cs="Times New Roman"/>
          <w:szCs w:val="24"/>
        </w:rPr>
        <w:t>ν</w:t>
      </w:r>
      <w:r w:rsidRPr="00C20B60">
        <w:rPr>
          <w:rFonts w:eastAsia="Times New Roman" w:cs="Times New Roman"/>
          <w:szCs w:val="24"/>
        </w:rPr>
        <w:t xml:space="preserve"> πλανήτη</w:t>
      </w:r>
      <w:r>
        <w:rPr>
          <w:rFonts w:eastAsia="Times New Roman" w:cs="Times New Roman"/>
          <w:szCs w:val="24"/>
        </w:rPr>
        <w:t>,</w:t>
      </w:r>
      <w:r w:rsidRPr="00C20B60">
        <w:rPr>
          <w:rFonts w:eastAsia="Times New Roman" w:cs="Times New Roman"/>
          <w:szCs w:val="24"/>
        </w:rPr>
        <w:t xml:space="preserve"> σε άλλο σύμπαν και μας αναφέρετε αυτά που μας λέτε εδώ μέσα</w:t>
      </w:r>
      <w:r>
        <w:rPr>
          <w:rFonts w:eastAsia="Times New Roman" w:cs="Times New Roman"/>
          <w:szCs w:val="24"/>
        </w:rPr>
        <w:t>;</w:t>
      </w:r>
    </w:p>
    <w:p w14:paraId="4318B557"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Το ότι ζούσατε</w:t>
      </w:r>
      <w:r w:rsidRPr="00C20B60">
        <w:rPr>
          <w:rFonts w:eastAsia="Times New Roman" w:cs="Times New Roman"/>
          <w:szCs w:val="24"/>
        </w:rPr>
        <w:t xml:space="preserve"> σε άλλο παράλληλο σύμπαν</w:t>
      </w:r>
      <w:r>
        <w:rPr>
          <w:rFonts w:eastAsia="Times New Roman" w:cs="Times New Roman"/>
          <w:szCs w:val="24"/>
        </w:rPr>
        <w:t xml:space="preserve">, όμως, σας το υπέδειξε ο λαός, γιατί </w:t>
      </w:r>
      <w:r>
        <w:rPr>
          <w:rFonts w:eastAsia="Times New Roman" w:cs="Times New Roman"/>
          <w:szCs w:val="24"/>
        </w:rPr>
        <w:t xml:space="preserve">είστε </w:t>
      </w:r>
      <w:r w:rsidRPr="00C20B60">
        <w:rPr>
          <w:rFonts w:eastAsia="Times New Roman" w:cs="Times New Roman"/>
          <w:szCs w:val="24"/>
        </w:rPr>
        <w:t xml:space="preserve">στην </w:t>
      </w:r>
      <w:r>
        <w:rPr>
          <w:rFonts w:eastAsia="Times New Roman" w:cs="Times New Roman"/>
          <w:szCs w:val="24"/>
        </w:rPr>
        <w:t>Α</w:t>
      </w:r>
      <w:r w:rsidRPr="00C20B60">
        <w:rPr>
          <w:rFonts w:eastAsia="Times New Roman" w:cs="Times New Roman"/>
          <w:szCs w:val="24"/>
        </w:rPr>
        <w:t>ντιπολίτευση</w:t>
      </w:r>
      <w:r>
        <w:rPr>
          <w:rFonts w:eastAsia="Times New Roman" w:cs="Times New Roman"/>
          <w:szCs w:val="24"/>
        </w:rPr>
        <w:t>. Πα</w:t>
      </w:r>
      <w:r w:rsidRPr="00C20B60">
        <w:rPr>
          <w:rFonts w:eastAsia="Times New Roman" w:cs="Times New Roman"/>
          <w:szCs w:val="24"/>
        </w:rPr>
        <w:t>ρ</w:t>
      </w:r>
      <w:r>
        <w:rPr>
          <w:rFonts w:eastAsia="Times New Roman" w:cs="Times New Roman"/>
          <w:szCs w:val="24"/>
        </w:rPr>
        <w:t xml:space="preserve">’ </w:t>
      </w:r>
      <w:r w:rsidRPr="00C20B60">
        <w:rPr>
          <w:rFonts w:eastAsia="Times New Roman" w:cs="Times New Roman"/>
          <w:szCs w:val="24"/>
        </w:rPr>
        <w:t>όλα αυτά τέσσερα χρόνια μετ</w:t>
      </w:r>
      <w:r w:rsidRPr="00C20B60">
        <w:rPr>
          <w:rFonts w:eastAsia="Times New Roman" w:cs="Times New Roman"/>
          <w:szCs w:val="24"/>
        </w:rPr>
        <w:t xml:space="preserve">ά που είστε στην </w:t>
      </w:r>
      <w:r>
        <w:rPr>
          <w:rFonts w:eastAsia="Times New Roman" w:cs="Times New Roman"/>
          <w:szCs w:val="24"/>
        </w:rPr>
        <w:t>Α</w:t>
      </w:r>
      <w:r w:rsidRPr="00C20B60">
        <w:rPr>
          <w:rFonts w:eastAsia="Times New Roman" w:cs="Times New Roman"/>
          <w:szCs w:val="24"/>
        </w:rPr>
        <w:t>ντιπολίτευση</w:t>
      </w:r>
      <w:r>
        <w:rPr>
          <w:rFonts w:eastAsia="Times New Roman" w:cs="Times New Roman"/>
          <w:szCs w:val="24"/>
        </w:rPr>
        <w:t>,</w:t>
      </w:r>
      <w:r w:rsidRPr="00C20B60">
        <w:rPr>
          <w:rFonts w:eastAsia="Times New Roman" w:cs="Times New Roman"/>
          <w:szCs w:val="24"/>
        </w:rPr>
        <w:t xml:space="preserve"> παραμένετε να </w:t>
      </w:r>
      <w:r>
        <w:rPr>
          <w:rFonts w:eastAsia="Times New Roman" w:cs="Times New Roman"/>
          <w:szCs w:val="24"/>
        </w:rPr>
        <w:t>ζείτε σε</w:t>
      </w:r>
      <w:r w:rsidRPr="00C20B60">
        <w:rPr>
          <w:rFonts w:eastAsia="Times New Roman" w:cs="Times New Roman"/>
          <w:szCs w:val="24"/>
        </w:rPr>
        <w:t xml:space="preserve"> ένα άλλο σύμπαν</w:t>
      </w:r>
      <w:r>
        <w:rPr>
          <w:rFonts w:eastAsia="Times New Roman" w:cs="Times New Roman"/>
          <w:szCs w:val="24"/>
        </w:rPr>
        <w:t>. Γιατί τι είναι</w:t>
      </w:r>
      <w:r w:rsidRPr="00C20B60">
        <w:rPr>
          <w:rFonts w:eastAsia="Times New Roman" w:cs="Times New Roman"/>
          <w:szCs w:val="24"/>
        </w:rPr>
        <w:t xml:space="preserve"> αυτά που μας λέ</w:t>
      </w:r>
      <w:r>
        <w:rPr>
          <w:rFonts w:eastAsia="Times New Roman" w:cs="Times New Roman"/>
          <w:szCs w:val="24"/>
        </w:rPr>
        <w:t>τε εδώ μέσα; Τι</w:t>
      </w:r>
      <w:r w:rsidRPr="00C20B60">
        <w:rPr>
          <w:rFonts w:eastAsia="Times New Roman" w:cs="Times New Roman"/>
          <w:szCs w:val="24"/>
        </w:rPr>
        <w:t xml:space="preserve"> είναι αυτά που ακούμε</w:t>
      </w:r>
      <w:r>
        <w:rPr>
          <w:rFonts w:eastAsia="Times New Roman" w:cs="Times New Roman"/>
          <w:szCs w:val="24"/>
        </w:rPr>
        <w:t xml:space="preserve"> σ</w:t>
      </w:r>
      <w:r w:rsidRPr="00C20B60">
        <w:rPr>
          <w:rFonts w:eastAsia="Times New Roman" w:cs="Times New Roman"/>
          <w:szCs w:val="24"/>
        </w:rPr>
        <w:t>ήμερα σε ένα νομοσχέδιο</w:t>
      </w:r>
      <w:r>
        <w:rPr>
          <w:rFonts w:eastAsia="Times New Roman" w:cs="Times New Roman"/>
          <w:szCs w:val="24"/>
        </w:rPr>
        <w:t>,</w:t>
      </w:r>
      <w:r w:rsidRPr="00C20B60">
        <w:rPr>
          <w:rFonts w:eastAsia="Times New Roman" w:cs="Times New Roman"/>
          <w:szCs w:val="24"/>
        </w:rPr>
        <w:t xml:space="preserve"> το οποίο </w:t>
      </w:r>
      <w:r>
        <w:rPr>
          <w:rFonts w:eastAsia="Times New Roman" w:cs="Times New Roman"/>
          <w:szCs w:val="24"/>
        </w:rPr>
        <w:t xml:space="preserve">είναι </w:t>
      </w:r>
      <w:r w:rsidRPr="00C20B60">
        <w:rPr>
          <w:rFonts w:eastAsia="Times New Roman" w:cs="Times New Roman"/>
          <w:szCs w:val="24"/>
        </w:rPr>
        <w:t xml:space="preserve">κοινά αποδεκτό από </w:t>
      </w:r>
      <w:r>
        <w:rPr>
          <w:rFonts w:eastAsia="Times New Roman" w:cs="Times New Roman"/>
          <w:szCs w:val="24"/>
        </w:rPr>
        <w:t>τη συντριπτική</w:t>
      </w:r>
      <w:r w:rsidRPr="00C20B60">
        <w:rPr>
          <w:rFonts w:eastAsia="Times New Roman" w:cs="Times New Roman"/>
          <w:szCs w:val="24"/>
        </w:rPr>
        <w:t xml:space="preserve"> πλειοψηφία του λαού</w:t>
      </w:r>
      <w:r>
        <w:rPr>
          <w:rFonts w:eastAsia="Times New Roman" w:cs="Times New Roman"/>
          <w:szCs w:val="24"/>
        </w:rPr>
        <w:t>;</w:t>
      </w:r>
      <w:r w:rsidRPr="00C20B60">
        <w:rPr>
          <w:rFonts w:eastAsia="Times New Roman" w:cs="Times New Roman"/>
          <w:szCs w:val="24"/>
        </w:rPr>
        <w:t xml:space="preserve"> </w:t>
      </w:r>
      <w:r>
        <w:rPr>
          <w:rFonts w:eastAsia="Times New Roman" w:cs="Times New Roman"/>
          <w:szCs w:val="24"/>
        </w:rPr>
        <w:t>Ε</w:t>
      </w:r>
      <w:r w:rsidRPr="00C20B60">
        <w:rPr>
          <w:rFonts w:eastAsia="Times New Roman" w:cs="Times New Roman"/>
          <w:szCs w:val="24"/>
        </w:rPr>
        <w:t xml:space="preserve">ίναι θετικό σε όλα </w:t>
      </w:r>
      <w:r>
        <w:rPr>
          <w:rFonts w:eastAsia="Times New Roman" w:cs="Times New Roman"/>
          <w:szCs w:val="24"/>
        </w:rPr>
        <w:t>του. Το είπαν και ό</w:t>
      </w:r>
      <w:r w:rsidRPr="00C20B60">
        <w:rPr>
          <w:rFonts w:eastAsia="Times New Roman" w:cs="Times New Roman"/>
          <w:szCs w:val="24"/>
        </w:rPr>
        <w:t xml:space="preserve">λοι </w:t>
      </w:r>
      <w:r>
        <w:rPr>
          <w:rFonts w:eastAsia="Times New Roman" w:cs="Times New Roman"/>
          <w:szCs w:val="24"/>
        </w:rPr>
        <w:t xml:space="preserve">οι φορείς στις </w:t>
      </w:r>
      <w:r>
        <w:rPr>
          <w:rFonts w:eastAsia="Times New Roman" w:cs="Times New Roman"/>
          <w:szCs w:val="24"/>
        </w:rPr>
        <w:t>ε</w:t>
      </w:r>
      <w:r w:rsidRPr="00C20B60">
        <w:rPr>
          <w:rFonts w:eastAsia="Times New Roman" w:cs="Times New Roman"/>
          <w:szCs w:val="24"/>
        </w:rPr>
        <w:t>πιτροπές</w:t>
      </w:r>
      <w:r>
        <w:rPr>
          <w:rFonts w:eastAsia="Times New Roman" w:cs="Times New Roman"/>
          <w:szCs w:val="24"/>
        </w:rPr>
        <w:t>.</w:t>
      </w:r>
    </w:p>
    <w:p w14:paraId="4318B558"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Κι όμως, τι</w:t>
      </w:r>
      <w:r w:rsidRPr="00C20B60">
        <w:rPr>
          <w:rFonts w:eastAsia="Times New Roman" w:cs="Times New Roman"/>
          <w:szCs w:val="24"/>
        </w:rPr>
        <w:t xml:space="preserve"> βλέπουμε εδώ</w:t>
      </w:r>
      <w:r>
        <w:rPr>
          <w:rFonts w:eastAsia="Times New Roman" w:cs="Times New Roman"/>
          <w:szCs w:val="24"/>
        </w:rPr>
        <w:t xml:space="preserve">; Βλέπουμε μια νευρικότητα. Έχετε </w:t>
      </w:r>
      <w:r w:rsidRPr="00C20B60">
        <w:rPr>
          <w:rFonts w:eastAsia="Times New Roman" w:cs="Times New Roman"/>
          <w:szCs w:val="24"/>
        </w:rPr>
        <w:t xml:space="preserve">χάσει την ψυχραιμία </w:t>
      </w:r>
      <w:r>
        <w:rPr>
          <w:rFonts w:eastAsia="Times New Roman" w:cs="Times New Roman"/>
          <w:szCs w:val="24"/>
        </w:rPr>
        <w:t>σας.</w:t>
      </w:r>
      <w:r w:rsidRPr="00C20B60">
        <w:rPr>
          <w:rFonts w:eastAsia="Times New Roman" w:cs="Times New Roman"/>
          <w:szCs w:val="24"/>
        </w:rPr>
        <w:t xml:space="preserve"> Δεν μιλάτε καθόλου για το νομοσχέδιο</w:t>
      </w:r>
      <w:r>
        <w:rPr>
          <w:rFonts w:eastAsia="Times New Roman" w:cs="Times New Roman"/>
          <w:szCs w:val="24"/>
        </w:rPr>
        <w:t>. Ε</w:t>
      </w:r>
      <w:r w:rsidRPr="00C20B60">
        <w:rPr>
          <w:rFonts w:eastAsia="Times New Roman" w:cs="Times New Roman"/>
          <w:szCs w:val="24"/>
        </w:rPr>
        <w:t>λάχιστα αναφέρεστε</w:t>
      </w:r>
      <w:r>
        <w:rPr>
          <w:rFonts w:eastAsia="Times New Roman" w:cs="Times New Roman"/>
          <w:szCs w:val="24"/>
        </w:rPr>
        <w:t>. Κ</w:t>
      </w:r>
      <w:r w:rsidRPr="00C20B60">
        <w:rPr>
          <w:rFonts w:eastAsia="Times New Roman" w:cs="Times New Roman"/>
          <w:szCs w:val="24"/>
        </w:rPr>
        <w:t>αι πο</w:t>
      </w:r>
      <w:r>
        <w:rPr>
          <w:rFonts w:eastAsia="Times New Roman" w:cs="Times New Roman"/>
          <w:szCs w:val="24"/>
        </w:rPr>
        <w:t>ύ</w:t>
      </w:r>
      <w:r w:rsidRPr="00C20B60">
        <w:rPr>
          <w:rFonts w:eastAsia="Times New Roman" w:cs="Times New Roman"/>
          <w:szCs w:val="24"/>
        </w:rPr>
        <w:t xml:space="preserve"> αναφέρεστε</w:t>
      </w:r>
      <w:r>
        <w:rPr>
          <w:rFonts w:eastAsia="Times New Roman" w:cs="Times New Roman"/>
          <w:szCs w:val="24"/>
        </w:rPr>
        <w:t>; Κάνετε μι</w:t>
      </w:r>
      <w:r w:rsidRPr="00C20B60">
        <w:rPr>
          <w:rFonts w:eastAsia="Times New Roman" w:cs="Times New Roman"/>
          <w:szCs w:val="24"/>
        </w:rPr>
        <w:t>α αγωνιώδη προσπάθεια και μας λέ</w:t>
      </w:r>
      <w:r>
        <w:rPr>
          <w:rFonts w:eastAsia="Times New Roman" w:cs="Times New Roman"/>
          <w:szCs w:val="24"/>
        </w:rPr>
        <w:t>τ</w:t>
      </w:r>
      <w:r w:rsidRPr="00C20B60">
        <w:rPr>
          <w:rFonts w:eastAsia="Times New Roman" w:cs="Times New Roman"/>
          <w:szCs w:val="24"/>
        </w:rPr>
        <w:t>ε ό</w:t>
      </w:r>
      <w:r w:rsidRPr="00C20B60">
        <w:rPr>
          <w:rFonts w:eastAsia="Times New Roman" w:cs="Times New Roman"/>
          <w:szCs w:val="24"/>
        </w:rPr>
        <w:t>τι εμείς παραπληροφορού</w:t>
      </w:r>
      <w:r>
        <w:rPr>
          <w:rFonts w:eastAsia="Times New Roman" w:cs="Times New Roman"/>
          <w:szCs w:val="24"/>
        </w:rPr>
        <w:t>με. Για να κάνετε τι; Γ</w:t>
      </w:r>
      <w:r w:rsidRPr="00C20B60">
        <w:rPr>
          <w:rFonts w:eastAsia="Times New Roman" w:cs="Times New Roman"/>
          <w:szCs w:val="24"/>
        </w:rPr>
        <w:t>ια να ανατρέψε</w:t>
      </w:r>
      <w:r>
        <w:rPr>
          <w:rFonts w:eastAsia="Times New Roman" w:cs="Times New Roman"/>
          <w:szCs w:val="24"/>
        </w:rPr>
        <w:t>τε</w:t>
      </w:r>
      <w:r w:rsidRPr="00C20B60">
        <w:rPr>
          <w:rFonts w:eastAsia="Times New Roman" w:cs="Times New Roman"/>
          <w:szCs w:val="24"/>
        </w:rPr>
        <w:t xml:space="preserve"> την κουβέντα</w:t>
      </w:r>
      <w:r>
        <w:rPr>
          <w:rFonts w:eastAsia="Times New Roman" w:cs="Times New Roman"/>
          <w:szCs w:val="24"/>
        </w:rPr>
        <w:t>,</w:t>
      </w:r>
      <w:r w:rsidRPr="00C20B60">
        <w:rPr>
          <w:rFonts w:eastAsia="Times New Roman" w:cs="Times New Roman"/>
          <w:szCs w:val="24"/>
        </w:rPr>
        <w:t xml:space="preserve"> να την πάτε αλλού</w:t>
      </w:r>
      <w:r>
        <w:rPr>
          <w:rFonts w:eastAsia="Times New Roman" w:cs="Times New Roman"/>
          <w:szCs w:val="24"/>
        </w:rPr>
        <w:t xml:space="preserve"> και να μας αποδείξετε</w:t>
      </w:r>
      <w:r w:rsidRPr="00C20B60">
        <w:rPr>
          <w:rFonts w:eastAsia="Times New Roman" w:cs="Times New Roman"/>
          <w:szCs w:val="24"/>
        </w:rPr>
        <w:t xml:space="preserve"> </w:t>
      </w:r>
      <w:r>
        <w:rPr>
          <w:rFonts w:eastAsia="Times New Roman" w:cs="Times New Roman"/>
          <w:szCs w:val="24"/>
        </w:rPr>
        <w:t>τι; Λέτε ότι εμείς παραπληροφορούμε, γι</w:t>
      </w:r>
      <w:r w:rsidRPr="00C20B60">
        <w:rPr>
          <w:rFonts w:eastAsia="Times New Roman" w:cs="Times New Roman"/>
          <w:szCs w:val="24"/>
        </w:rPr>
        <w:t xml:space="preserve">ατί λέει ο </w:t>
      </w:r>
      <w:r>
        <w:rPr>
          <w:rFonts w:eastAsia="Times New Roman" w:cs="Times New Roman"/>
          <w:szCs w:val="24"/>
        </w:rPr>
        <w:t>Α</w:t>
      </w:r>
      <w:r w:rsidRPr="00C20B60">
        <w:rPr>
          <w:rFonts w:eastAsia="Times New Roman" w:cs="Times New Roman"/>
          <w:szCs w:val="24"/>
        </w:rPr>
        <w:t xml:space="preserve">ρχηγός της </w:t>
      </w:r>
      <w:r>
        <w:rPr>
          <w:rFonts w:eastAsia="Times New Roman" w:cs="Times New Roman"/>
          <w:szCs w:val="24"/>
        </w:rPr>
        <w:t>Α</w:t>
      </w:r>
      <w:r w:rsidRPr="00C20B60">
        <w:rPr>
          <w:rFonts w:eastAsia="Times New Roman" w:cs="Times New Roman"/>
          <w:szCs w:val="24"/>
        </w:rPr>
        <w:t xml:space="preserve">ξιωματικής </w:t>
      </w:r>
      <w:r>
        <w:rPr>
          <w:rFonts w:eastAsia="Times New Roman" w:cs="Times New Roman"/>
          <w:szCs w:val="24"/>
        </w:rPr>
        <w:t>Α</w:t>
      </w:r>
      <w:r w:rsidRPr="00C20B60">
        <w:rPr>
          <w:rFonts w:eastAsia="Times New Roman" w:cs="Times New Roman"/>
          <w:szCs w:val="24"/>
        </w:rPr>
        <w:t>ντιπολίτευσης δεν εννοούσε το επταήμερο</w:t>
      </w:r>
      <w:r>
        <w:rPr>
          <w:rFonts w:eastAsia="Times New Roman" w:cs="Times New Roman"/>
          <w:szCs w:val="24"/>
        </w:rPr>
        <w:t>, εννοούσε κάτι άλλο.</w:t>
      </w:r>
    </w:p>
    <w:p w14:paraId="4318B559"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Και </w:t>
      </w:r>
      <w:r w:rsidRPr="00C20B60">
        <w:rPr>
          <w:rFonts w:eastAsia="Times New Roman" w:cs="Times New Roman"/>
          <w:szCs w:val="24"/>
        </w:rPr>
        <w:t>έρχομαι εγώ και να αναρωτιέμαι</w:t>
      </w:r>
      <w:r>
        <w:rPr>
          <w:rFonts w:eastAsia="Times New Roman" w:cs="Times New Roman"/>
          <w:szCs w:val="24"/>
        </w:rPr>
        <w:t>:</w:t>
      </w:r>
      <w:r w:rsidRPr="00C20B60">
        <w:rPr>
          <w:rFonts w:eastAsia="Times New Roman" w:cs="Times New Roman"/>
          <w:szCs w:val="24"/>
        </w:rPr>
        <w:t xml:space="preserve"> </w:t>
      </w:r>
      <w:r>
        <w:rPr>
          <w:rFonts w:eastAsia="Times New Roman" w:cs="Times New Roman"/>
          <w:szCs w:val="24"/>
        </w:rPr>
        <w:t>Ό</w:t>
      </w:r>
      <w:r w:rsidRPr="00C20B60">
        <w:rPr>
          <w:rFonts w:eastAsia="Times New Roman" w:cs="Times New Roman"/>
          <w:szCs w:val="24"/>
        </w:rPr>
        <w:t>ταν είπε για τις κοινωνικές ανισότητες ότι είναι στη φύση</w:t>
      </w:r>
      <w:r>
        <w:rPr>
          <w:rFonts w:eastAsia="Times New Roman" w:cs="Times New Roman"/>
          <w:szCs w:val="24"/>
        </w:rPr>
        <w:t xml:space="preserve"> του ανθρώπου, κάτι</w:t>
      </w:r>
      <w:r w:rsidRPr="00C20B60">
        <w:rPr>
          <w:rFonts w:eastAsia="Times New Roman" w:cs="Times New Roman"/>
          <w:szCs w:val="24"/>
        </w:rPr>
        <w:t xml:space="preserve"> άλλο εννοού</w:t>
      </w:r>
      <w:r>
        <w:rPr>
          <w:rFonts w:eastAsia="Times New Roman" w:cs="Times New Roman"/>
          <w:szCs w:val="24"/>
        </w:rPr>
        <w:t>σε;</w:t>
      </w:r>
      <w:r w:rsidRPr="00C20B60">
        <w:rPr>
          <w:rFonts w:eastAsia="Times New Roman" w:cs="Times New Roman"/>
          <w:szCs w:val="24"/>
        </w:rPr>
        <w:t xml:space="preserve"> Μήπως το ίδιο συνέβαινε και </w:t>
      </w:r>
      <w:r>
        <w:rPr>
          <w:rFonts w:eastAsia="Times New Roman" w:cs="Times New Roman"/>
          <w:szCs w:val="24"/>
        </w:rPr>
        <w:t>εννοούσε κάτι άλλο όταν αναφερόταν σε</w:t>
      </w:r>
      <w:r w:rsidRPr="00C20B60">
        <w:rPr>
          <w:rFonts w:eastAsia="Times New Roman" w:cs="Times New Roman"/>
          <w:szCs w:val="24"/>
        </w:rPr>
        <w:t xml:space="preserve"> ελαστικές μορφές εργασίας</w:t>
      </w:r>
      <w:r>
        <w:rPr>
          <w:rFonts w:eastAsia="Times New Roman" w:cs="Times New Roman"/>
          <w:szCs w:val="24"/>
        </w:rPr>
        <w:t>;</w:t>
      </w:r>
      <w:r w:rsidRPr="00C20B60">
        <w:rPr>
          <w:rFonts w:eastAsia="Times New Roman" w:cs="Times New Roman"/>
          <w:szCs w:val="24"/>
        </w:rPr>
        <w:t xml:space="preserve"> Όντως κάτι άλλο εννοούσε πάλι για </w:t>
      </w:r>
      <w:r w:rsidRPr="00C20B60">
        <w:rPr>
          <w:rFonts w:eastAsia="Times New Roman" w:cs="Times New Roman"/>
          <w:szCs w:val="24"/>
        </w:rPr>
        <w:t>το οκτάωρο</w:t>
      </w:r>
      <w:r>
        <w:rPr>
          <w:rFonts w:eastAsia="Times New Roman" w:cs="Times New Roman"/>
          <w:szCs w:val="24"/>
        </w:rPr>
        <w:t>, ότι είναι</w:t>
      </w:r>
      <w:r w:rsidRPr="00C20B60">
        <w:rPr>
          <w:rFonts w:eastAsia="Times New Roman" w:cs="Times New Roman"/>
          <w:szCs w:val="24"/>
        </w:rPr>
        <w:t xml:space="preserve"> ξεπερασμένο</w:t>
      </w:r>
      <w:r>
        <w:rPr>
          <w:rFonts w:eastAsia="Times New Roman" w:cs="Times New Roman"/>
          <w:szCs w:val="24"/>
        </w:rPr>
        <w:t>;</w:t>
      </w:r>
      <w:r w:rsidRPr="00C20B60">
        <w:rPr>
          <w:rFonts w:eastAsia="Times New Roman" w:cs="Times New Roman"/>
          <w:szCs w:val="24"/>
        </w:rPr>
        <w:t xml:space="preserve"> </w:t>
      </w:r>
      <w:r>
        <w:rPr>
          <w:rFonts w:eastAsia="Times New Roman" w:cs="Times New Roman"/>
          <w:szCs w:val="24"/>
        </w:rPr>
        <w:t>Κ</w:t>
      </w:r>
      <w:r w:rsidRPr="00C20B60">
        <w:rPr>
          <w:rFonts w:eastAsia="Times New Roman" w:cs="Times New Roman"/>
          <w:szCs w:val="24"/>
        </w:rPr>
        <w:t>άτι άλλο εννοούσε και για το επταήμερο</w:t>
      </w:r>
      <w:r>
        <w:rPr>
          <w:rFonts w:eastAsia="Times New Roman" w:cs="Times New Roman"/>
          <w:szCs w:val="24"/>
        </w:rPr>
        <w:t xml:space="preserve">; Όπως </w:t>
      </w:r>
      <w:r w:rsidRPr="00C20B60">
        <w:rPr>
          <w:rFonts w:eastAsia="Times New Roman" w:cs="Times New Roman"/>
          <w:szCs w:val="24"/>
        </w:rPr>
        <w:t>και κάτι άλλο εννοούσ</w:t>
      </w:r>
      <w:r>
        <w:rPr>
          <w:rFonts w:eastAsia="Times New Roman" w:cs="Times New Roman"/>
          <w:szCs w:val="24"/>
        </w:rPr>
        <w:t>ε</w:t>
      </w:r>
      <w:r w:rsidRPr="00C20B60">
        <w:rPr>
          <w:rFonts w:eastAsia="Times New Roman" w:cs="Times New Roman"/>
          <w:szCs w:val="24"/>
        </w:rPr>
        <w:t xml:space="preserve"> σήμερα που </w:t>
      </w:r>
      <w:r>
        <w:rPr>
          <w:rFonts w:eastAsia="Times New Roman" w:cs="Times New Roman"/>
          <w:szCs w:val="24"/>
        </w:rPr>
        <w:t>είπε</w:t>
      </w:r>
      <w:r w:rsidRPr="00C20B60">
        <w:rPr>
          <w:rFonts w:eastAsia="Times New Roman" w:cs="Times New Roman"/>
          <w:szCs w:val="24"/>
        </w:rPr>
        <w:t xml:space="preserve"> να δώσουμε </w:t>
      </w:r>
      <w:r>
        <w:rPr>
          <w:rFonts w:eastAsia="Times New Roman" w:cs="Times New Roman"/>
          <w:szCs w:val="24"/>
        </w:rPr>
        <w:t>διοικήσεις μεγάλων κρατικών ν</w:t>
      </w:r>
      <w:r w:rsidRPr="00C20B60">
        <w:rPr>
          <w:rFonts w:eastAsia="Times New Roman" w:cs="Times New Roman"/>
          <w:szCs w:val="24"/>
        </w:rPr>
        <w:t>οσοκομεί</w:t>
      </w:r>
      <w:r>
        <w:rPr>
          <w:rFonts w:eastAsia="Times New Roman" w:cs="Times New Roman"/>
          <w:szCs w:val="24"/>
        </w:rPr>
        <w:t xml:space="preserve">ων </w:t>
      </w:r>
      <w:r w:rsidRPr="00C20B60">
        <w:rPr>
          <w:rFonts w:eastAsia="Times New Roman" w:cs="Times New Roman"/>
          <w:szCs w:val="24"/>
        </w:rPr>
        <w:t>σε ιδιώτες να τ</w:t>
      </w:r>
      <w:r>
        <w:rPr>
          <w:rFonts w:eastAsia="Times New Roman" w:cs="Times New Roman"/>
          <w:szCs w:val="24"/>
        </w:rPr>
        <w:t>α</w:t>
      </w:r>
      <w:r w:rsidRPr="00C20B60">
        <w:rPr>
          <w:rFonts w:eastAsia="Times New Roman" w:cs="Times New Roman"/>
          <w:szCs w:val="24"/>
        </w:rPr>
        <w:t xml:space="preserve"> διαχειριστούν</w:t>
      </w:r>
      <w:r>
        <w:rPr>
          <w:rFonts w:eastAsia="Times New Roman" w:cs="Times New Roman"/>
          <w:szCs w:val="24"/>
        </w:rPr>
        <w:t>;</w:t>
      </w:r>
    </w:p>
    <w:p w14:paraId="4318B55A"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Κυρίες και </w:t>
      </w:r>
      <w:r w:rsidRPr="00C20B60">
        <w:rPr>
          <w:rFonts w:eastAsia="Times New Roman" w:cs="Times New Roman"/>
          <w:szCs w:val="24"/>
        </w:rPr>
        <w:t>κύριοι συνάδελφοι</w:t>
      </w:r>
      <w:r>
        <w:rPr>
          <w:rFonts w:eastAsia="Times New Roman" w:cs="Times New Roman"/>
          <w:szCs w:val="24"/>
        </w:rPr>
        <w:t>,</w:t>
      </w:r>
      <w:r w:rsidRPr="00C20B60">
        <w:rPr>
          <w:rFonts w:eastAsia="Times New Roman" w:cs="Times New Roman"/>
          <w:szCs w:val="24"/>
        </w:rPr>
        <w:t xml:space="preserve"> εννοεί </w:t>
      </w:r>
      <w:r>
        <w:rPr>
          <w:rFonts w:eastAsia="Times New Roman" w:cs="Times New Roman"/>
          <w:szCs w:val="24"/>
        </w:rPr>
        <w:t xml:space="preserve">αυτά τα οποία </w:t>
      </w:r>
      <w:r>
        <w:rPr>
          <w:rFonts w:eastAsia="Times New Roman" w:cs="Times New Roman"/>
          <w:szCs w:val="24"/>
        </w:rPr>
        <w:t>πιστεύει. Όμως δεν τολμάτε στον αντιπολιτευτικό σας λόγο, αλλά και σαν πρόταση που θέλετε</w:t>
      </w:r>
      <w:r w:rsidRPr="00C20B60">
        <w:rPr>
          <w:rFonts w:eastAsia="Times New Roman" w:cs="Times New Roman"/>
          <w:szCs w:val="24"/>
        </w:rPr>
        <w:t xml:space="preserve"> αύριο να πάρε</w:t>
      </w:r>
      <w:r>
        <w:rPr>
          <w:rFonts w:eastAsia="Times New Roman" w:cs="Times New Roman"/>
          <w:szCs w:val="24"/>
        </w:rPr>
        <w:t>τε τη</w:t>
      </w:r>
      <w:r w:rsidRPr="00C20B60">
        <w:rPr>
          <w:rFonts w:eastAsia="Times New Roman" w:cs="Times New Roman"/>
          <w:szCs w:val="24"/>
        </w:rPr>
        <w:t xml:space="preserve"> θετική ψήφο των πολιτών </w:t>
      </w:r>
      <w:r>
        <w:rPr>
          <w:rFonts w:eastAsia="Times New Roman" w:cs="Times New Roman"/>
          <w:szCs w:val="24"/>
        </w:rPr>
        <w:t>για να κυβερνήσετε,</w:t>
      </w:r>
      <w:r w:rsidRPr="00C20B60">
        <w:rPr>
          <w:rFonts w:eastAsia="Times New Roman" w:cs="Times New Roman"/>
          <w:szCs w:val="24"/>
        </w:rPr>
        <w:t xml:space="preserve"> δεν τολμάτε να πεί</w:t>
      </w:r>
      <w:r>
        <w:rPr>
          <w:rFonts w:eastAsia="Times New Roman" w:cs="Times New Roman"/>
          <w:szCs w:val="24"/>
        </w:rPr>
        <w:t>τε το</w:t>
      </w:r>
      <w:r w:rsidRPr="00C20B60">
        <w:rPr>
          <w:rFonts w:eastAsia="Times New Roman" w:cs="Times New Roman"/>
          <w:szCs w:val="24"/>
        </w:rPr>
        <w:t xml:space="preserve"> πρόγραμμά </w:t>
      </w:r>
      <w:r>
        <w:rPr>
          <w:rFonts w:eastAsia="Times New Roman" w:cs="Times New Roman"/>
          <w:szCs w:val="24"/>
        </w:rPr>
        <w:t>σας. Το λέτε</w:t>
      </w:r>
      <w:r w:rsidRPr="00C20B60">
        <w:rPr>
          <w:rFonts w:eastAsia="Times New Roman" w:cs="Times New Roman"/>
          <w:szCs w:val="24"/>
        </w:rPr>
        <w:t xml:space="preserve"> και αποσπασματικά και μόλις βγαίνει ένας γενικός θόρυβος</w:t>
      </w:r>
      <w:r>
        <w:rPr>
          <w:rFonts w:eastAsia="Times New Roman" w:cs="Times New Roman"/>
          <w:szCs w:val="24"/>
        </w:rPr>
        <w:t>,</w:t>
      </w:r>
      <w:r w:rsidRPr="00C20B60">
        <w:rPr>
          <w:rFonts w:eastAsia="Times New Roman" w:cs="Times New Roman"/>
          <w:szCs w:val="24"/>
        </w:rPr>
        <w:t xml:space="preserve"> μας </w:t>
      </w:r>
      <w:r>
        <w:rPr>
          <w:rFonts w:eastAsia="Times New Roman" w:cs="Times New Roman"/>
          <w:szCs w:val="24"/>
        </w:rPr>
        <w:t>λέτε «τα παραποιείτε εσείς», «τα παραποιεί ο</w:t>
      </w:r>
      <w:r w:rsidRPr="00C20B60">
        <w:rPr>
          <w:rFonts w:eastAsia="Times New Roman" w:cs="Times New Roman"/>
          <w:szCs w:val="24"/>
        </w:rPr>
        <w:t xml:space="preserve"> ΣΥΡΙΖΑ</w:t>
      </w:r>
      <w:r>
        <w:rPr>
          <w:rFonts w:eastAsia="Times New Roman" w:cs="Times New Roman"/>
          <w:szCs w:val="24"/>
        </w:rPr>
        <w:t>», «τα</w:t>
      </w:r>
      <w:r w:rsidRPr="00C20B60">
        <w:rPr>
          <w:rFonts w:eastAsia="Times New Roman" w:cs="Times New Roman"/>
          <w:szCs w:val="24"/>
        </w:rPr>
        <w:t xml:space="preserve"> </w:t>
      </w:r>
      <w:r>
        <w:rPr>
          <w:rFonts w:eastAsia="Times New Roman" w:cs="Times New Roman"/>
          <w:szCs w:val="24"/>
        </w:rPr>
        <w:t>παραποιούν διάφοροι». Η</w:t>
      </w:r>
      <w:r w:rsidRPr="00C20B60">
        <w:rPr>
          <w:rFonts w:eastAsia="Times New Roman" w:cs="Times New Roman"/>
          <w:szCs w:val="24"/>
        </w:rPr>
        <w:t xml:space="preserve"> πραγματικότητα </w:t>
      </w:r>
      <w:r>
        <w:rPr>
          <w:rFonts w:eastAsia="Times New Roman" w:cs="Times New Roman"/>
          <w:szCs w:val="24"/>
        </w:rPr>
        <w:t>α</w:t>
      </w:r>
      <w:r w:rsidRPr="00C20B60">
        <w:rPr>
          <w:rFonts w:eastAsia="Times New Roman" w:cs="Times New Roman"/>
          <w:szCs w:val="24"/>
        </w:rPr>
        <w:t>υτή είναι</w:t>
      </w:r>
      <w:r>
        <w:rPr>
          <w:rFonts w:eastAsia="Times New Roman" w:cs="Times New Roman"/>
          <w:szCs w:val="24"/>
        </w:rPr>
        <w:t>. Έ</w:t>
      </w:r>
      <w:r w:rsidRPr="00C20B60">
        <w:rPr>
          <w:rFonts w:eastAsia="Times New Roman" w:cs="Times New Roman"/>
          <w:szCs w:val="24"/>
        </w:rPr>
        <w:t xml:space="preserve">να </w:t>
      </w:r>
      <w:r>
        <w:rPr>
          <w:rFonts w:eastAsia="Times New Roman" w:cs="Times New Roman"/>
          <w:szCs w:val="24"/>
        </w:rPr>
        <w:t>ακρο</w:t>
      </w:r>
      <w:r w:rsidRPr="00C20B60">
        <w:rPr>
          <w:rFonts w:eastAsia="Times New Roman" w:cs="Times New Roman"/>
          <w:szCs w:val="24"/>
        </w:rPr>
        <w:t>φιλελεύθερο</w:t>
      </w:r>
      <w:r>
        <w:rPr>
          <w:rFonts w:eastAsia="Times New Roman" w:cs="Times New Roman"/>
          <w:szCs w:val="24"/>
        </w:rPr>
        <w:t>,</w:t>
      </w:r>
      <w:r w:rsidRPr="00C20B60">
        <w:rPr>
          <w:rFonts w:eastAsia="Times New Roman" w:cs="Times New Roman"/>
          <w:szCs w:val="24"/>
        </w:rPr>
        <w:t xml:space="preserve"> στεγνό πρόγραμμα το οποίο τα θέλει όλα στους ιδιώτες και </w:t>
      </w:r>
      <w:r>
        <w:rPr>
          <w:rFonts w:eastAsia="Times New Roman" w:cs="Times New Roman"/>
          <w:szCs w:val="24"/>
        </w:rPr>
        <w:t>κανένα</w:t>
      </w:r>
      <w:r w:rsidRPr="00C20B60">
        <w:rPr>
          <w:rFonts w:eastAsia="Times New Roman" w:cs="Times New Roman"/>
          <w:szCs w:val="24"/>
        </w:rPr>
        <w:t xml:space="preserve"> κοινωνικό κράτος</w:t>
      </w:r>
      <w:r>
        <w:rPr>
          <w:rFonts w:eastAsia="Times New Roman" w:cs="Times New Roman"/>
          <w:szCs w:val="24"/>
        </w:rPr>
        <w:t>, καμμία</w:t>
      </w:r>
      <w:r w:rsidRPr="00C20B60">
        <w:rPr>
          <w:rFonts w:eastAsia="Times New Roman" w:cs="Times New Roman"/>
          <w:szCs w:val="24"/>
        </w:rPr>
        <w:t xml:space="preserve"> προστασία των αδυνάτων στο έλεο</w:t>
      </w:r>
      <w:r w:rsidRPr="00C20B60">
        <w:rPr>
          <w:rFonts w:eastAsia="Times New Roman" w:cs="Times New Roman"/>
          <w:szCs w:val="24"/>
        </w:rPr>
        <w:t>ς των ανθρώπων που μπορούν να κουμαντάρουν αυτό</w:t>
      </w:r>
      <w:r>
        <w:rPr>
          <w:rFonts w:eastAsia="Times New Roman" w:cs="Times New Roman"/>
          <w:szCs w:val="24"/>
        </w:rPr>
        <w:t>ν</w:t>
      </w:r>
      <w:r w:rsidRPr="00C20B60">
        <w:rPr>
          <w:rFonts w:eastAsia="Times New Roman" w:cs="Times New Roman"/>
          <w:szCs w:val="24"/>
        </w:rPr>
        <w:t xml:space="preserve"> τον τόπο</w:t>
      </w:r>
      <w:r>
        <w:rPr>
          <w:rFonts w:eastAsia="Times New Roman" w:cs="Times New Roman"/>
          <w:szCs w:val="24"/>
        </w:rPr>
        <w:t>.</w:t>
      </w:r>
    </w:p>
    <w:p w14:paraId="4318B55B" w14:textId="77777777" w:rsidR="001D7CFB" w:rsidRDefault="00EB4E04">
      <w:pPr>
        <w:spacing w:line="600" w:lineRule="auto"/>
        <w:ind w:firstLine="720"/>
        <w:jc w:val="both"/>
        <w:rPr>
          <w:rFonts w:eastAsia="Times New Roman"/>
          <w:szCs w:val="24"/>
        </w:rPr>
      </w:pPr>
      <w:r>
        <w:rPr>
          <w:rFonts w:eastAsia="Times New Roman" w:cs="Times New Roman"/>
          <w:szCs w:val="24"/>
        </w:rPr>
        <w:t xml:space="preserve">Ακούσαμε για τις ρυθμίσεις τις οποίες έρχονται </w:t>
      </w: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αυτό το </w:t>
      </w:r>
      <w:r w:rsidRPr="00C20B60">
        <w:rPr>
          <w:rFonts w:eastAsia="Times New Roman" w:cs="Times New Roman"/>
          <w:szCs w:val="24"/>
        </w:rPr>
        <w:t xml:space="preserve">νομοσχέδιο </w:t>
      </w:r>
      <w:r>
        <w:rPr>
          <w:rFonts w:eastAsia="Times New Roman" w:cs="Times New Roman"/>
          <w:szCs w:val="24"/>
        </w:rPr>
        <w:t xml:space="preserve">πολλά. Ακούσαμε </w:t>
      </w:r>
      <w:r w:rsidRPr="00C20B60">
        <w:rPr>
          <w:rFonts w:eastAsia="Times New Roman" w:cs="Times New Roman"/>
          <w:szCs w:val="24"/>
        </w:rPr>
        <w:t>ότι απέτυχα</w:t>
      </w:r>
      <w:r>
        <w:rPr>
          <w:rFonts w:eastAsia="Times New Roman" w:cs="Times New Roman"/>
          <w:szCs w:val="24"/>
        </w:rPr>
        <w:t>ν. Αυτό το νομοσχέδιο έχει τέσσερα κεντρικά σημεία που θα τα αναφέρω. Α</w:t>
      </w:r>
      <w:r w:rsidRPr="00C20B60">
        <w:rPr>
          <w:rFonts w:eastAsia="Times New Roman" w:cs="Times New Roman"/>
          <w:szCs w:val="24"/>
        </w:rPr>
        <w:t xml:space="preserve">ναφέρεται σε ρυθμίσεις στα </w:t>
      </w:r>
      <w:r w:rsidRPr="00C20B60">
        <w:rPr>
          <w:rFonts w:eastAsia="Times New Roman" w:cs="Times New Roman"/>
          <w:szCs w:val="24"/>
        </w:rPr>
        <w:t>ασφαλιστικά ταμεία</w:t>
      </w:r>
      <w:r>
        <w:rPr>
          <w:rFonts w:eastAsia="Times New Roman" w:cs="Times New Roman"/>
          <w:szCs w:val="24"/>
        </w:rPr>
        <w:t xml:space="preserve">. Όλες οι ρυθμίσεις 100% είναι όχι </w:t>
      </w:r>
      <w:r w:rsidRPr="00C20B60">
        <w:rPr>
          <w:rFonts w:eastAsia="Times New Roman" w:cs="Times New Roman"/>
          <w:szCs w:val="24"/>
        </w:rPr>
        <w:t>μόνο στη θετική κατεύθυνση αλλά δίνουν τεράστια ανάσα σε όλους τους οφειλέτες στα ασφαλιστικά ταμεία</w:t>
      </w:r>
      <w:r>
        <w:rPr>
          <w:rFonts w:eastAsia="Times New Roman" w:cs="Times New Roman"/>
          <w:szCs w:val="24"/>
        </w:rPr>
        <w:t>.</w:t>
      </w:r>
    </w:p>
    <w:p w14:paraId="4318B55C" w14:textId="77777777" w:rsidR="001D7CFB" w:rsidRDefault="00EB4E04">
      <w:pPr>
        <w:tabs>
          <w:tab w:val="left" w:pos="6168"/>
        </w:tabs>
        <w:spacing w:line="600" w:lineRule="auto"/>
        <w:ind w:firstLine="720"/>
        <w:jc w:val="both"/>
        <w:rPr>
          <w:rFonts w:eastAsia="Times New Roman" w:cs="Times New Roman"/>
          <w:szCs w:val="24"/>
        </w:rPr>
      </w:pPr>
      <w:r w:rsidRPr="00B50C6E">
        <w:rPr>
          <w:rFonts w:eastAsia="Times New Roman" w:cs="Times New Roman"/>
          <w:szCs w:val="24"/>
        </w:rPr>
        <w:t xml:space="preserve">Είναι μία ρύθμιση </w:t>
      </w:r>
      <w:r>
        <w:rPr>
          <w:rFonts w:eastAsia="Times New Roman" w:cs="Times New Roman"/>
          <w:szCs w:val="24"/>
        </w:rPr>
        <w:t xml:space="preserve">για την </w:t>
      </w:r>
      <w:r w:rsidRPr="00B50C6E">
        <w:rPr>
          <w:rFonts w:eastAsia="Times New Roman" w:cs="Times New Roman"/>
          <w:szCs w:val="24"/>
        </w:rPr>
        <w:t xml:space="preserve">οποία </w:t>
      </w:r>
      <w:r>
        <w:rPr>
          <w:rFonts w:eastAsia="Times New Roman" w:cs="Times New Roman"/>
          <w:szCs w:val="24"/>
        </w:rPr>
        <w:t xml:space="preserve">κανείς δεν μπορούσε να φανταστεί ότι θα έχει </w:t>
      </w:r>
      <w:r w:rsidRPr="00B50C6E">
        <w:rPr>
          <w:rFonts w:eastAsia="Times New Roman" w:cs="Times New Roman"/>
          <w:szCs w:val="24"/>
        </w:rPr>
        <w:t>και την περικοπή των ασφ</w:t>
      </w:r>
      <w:r w:rsidRPr="00B50C6E">
        <w:rPr>
          <w:rFonts w:eastAsia="Times New Roman" w:cs="Times New Roman"/>
          <w:szCs w:val="24"/>
        </w:rPr>
        <w:t>αλιστικών εισφορών</w:t>
      </w:r>
      <w:r>
        <w:rPr>
          <w:rFonts w:eastAsia="Times New Roman" w:cs="Times New Roman"/>
          <w:szCs w:val="24"/>
        </w:rPr>
        <w:t xml:space="preserve"> αλλά και τη</w:t>
      </w:r>
      <w:r w:rsidRPr="00B50C6E">
        <w:rPr>
          <w:rFonts w:eastAsia="Times New Roman" w:cs="Times New Roman"/>
          <w:szCs w:val="24"/>
        </w:rPr>
        <w:t xml:space="preserve"> μεγάλη περικοπή των προσαυξήσεων</w:t>
      </w:r>
      <w:r>
        <w:rPr>
          <w:rFonts w:eastAsia="Times New Roman" w:cs="Times New Roman"/>
          <w:szCs w:val="24"/>
        </w:rPr>
        <w:t>.</w:t>
      </w:r>
      <w:r w:rsidRPr="00B50C6E">
        <w:rPr>
          <w:rFonts w:eastAsia="Times New Roman" w:cs="Times New Roman"/>
          <w:szCs w:val="24"/>
        </w:rPr>
        <w:t xml:space="preserve"> Το δεύτερο κομμάτι έχει ρυθμίσεις </w:t>
      </w:r>
      <w:r>
        <w:rPr>
          <w:rFonts w:eastAsia="Times New Roman" w:cs="Times New Roman"/>
          <w:szCs w:val="24"/>
        </w:rPr>
        <w:t>για την ε</w:t>
      </w:r>
      <w:r w:rsidRPr="00B50C6E">
        <w:rPr>
          <w:rFonts w:eastAsia="Times New Roman" w:cs="Times New Roman"/>
          <w:szCs w:val="24"/>
        </w:rPr>
        <w:t>φορία</w:t>
      </w:r>
      <w:r>
        <w:rPr>
          <w:rFonts w:eastAsia="Times New Roman" w:cs="Times New Roman"/>
          <w:szCs w:val="24"/>
        </w:rPr>
        <w:t>,</w:t>
      </w:r>
      <w:r w:rsidRPr="00B50C6E">
        <w:rPr>
          <w:rFonts w:eastAsia="Times New Roman" w:cs="Times New Roman"/>
          <w:szCs w:val="24"/>
        </w:rPr>
        <w:t xml:space="preserve"> </w:t>
      </w:r>
      <w:r>
        <w:rPr>
          <w:rFonts w:eastAsia="Times New Roman" w:cs="Times New Roman"/>
          <w:szCs w:val="24"/>
        </w:rPr>
        <w:t xml:space="preserve">όπου </w:t>
      </w:r>
      <w:r w:rsidRPr="00B50C6E">
        <w:rPr>
          <w:rFonts w:eastAsia="Times New Roman" w:cs="Times New Roman"/>
          <w:szCs w:val="24"/>
        </w:rPr>
        <w:t xml:space="preserve">υπήρχε ένα ζήτημα </w:t>
      </w:r>
      <w:r>
        <w:rPr>
          <w:rFonts w:eastAsia="Times New Roman" w:cs="Times New Roman"/>
          <w:szCs w:val="24"/>
        </w:rPr>
        <w:t xml:space="preserve">όσον αφορά </w:t>
      </w:r>
      <w:r w:rsidRPr="00B50C6E">
        <w:rPr>
          <w:rFonts w:eastAsia="Times New Roman" w:cs="Times New Roman"/>
          <w:szCs w:val="24"/>
        </w:rPr>
        <w:t xml:space="preserve">τις </w:t>
      </w:r>
      <w:r>
        <w:rPr>
          <w:rFonts w:eastAsia="Times New Roman" w:cs="Times New Roman"/>
          <w:szCs w:val="24"/>
        </w:rPr>
        <w:t xml:space="preserve">νομικές </w:t>
      </w:r>
      <w:r w:rsidRPr="00B50C6E">
        <w:rPr>
          <w:rFonts w:eastAsia="Times New Roman" w:cs="Times New Roman"/>
          <w:szCs w:val="24"/>
        </w:rPr>
        <w:t>οντότητες</w:t>
      </w:r>
      <w:r>
        <w:rPr>
          <w:rFonts w:eastAsia="Times New Roman" w:cs="Times New Roman"/>
          <w:szCs w:val="24"/>
        </w:rPr>
        <w:t>, τις οντότητες ΟΕ, ΕΕ και ΕΠΕ-ΑΕ.</w:t>
      </w:r>
      <w:r w:rsidRPr="00B50C6E">
        <w:rPr>
          <w:rFonts w:eastAsia="Times New Roman" w:cs="Times New Roman"/>
          <w:szCs w:val="24"/>
        </w:rPr>
        <w:t xml:space="preserve"> Γίνεται μία </w:t>
      </w:r>
      <w:r>
        <w:rPr>
          <w:rFonts w:eastAsia="Times New Roman" w:cs="Times New Roman"/>
          <w:szCs w:val="24"/>
        </w:rPr>
        <w:t xml:space="preserve">νομοτεχνική </w:t>
      </w:r>
      <w:r w:rsidRPr="00B50C6E">
        <w:rPr>
          <w:rFonts w:eastAsia="Times New Roman" w:cs="Times New Roman"/>
          <w:szCs w:val="24"/>
        </w:rPr>
        <w:t xml:space="preserve">διόρθωση </w:t>
      </w:r>
      <w:r>
        <w:rPr>
          <w:rFonts w:eastAsia="Times New Roman" w:cs="Times New Roman"/>
          <w:szCs w:val="24"/>
        </w:rPr>
        <w:t>είκοσι τεσσάρων</w:t>
      </w:r>
      <w:r w:rsidRPr="00B50C6E">
        <w:rPr>
          <w:rFonts w:eastAsia="Times New Roman" w:cs="Times New Roman"/>
          <w:szCs w:val="24"/>
        </w:rPr>
        <w:t xml:space="preserve"> δό</w:t>
      </w:r>
      <w:r w:rsidRPr="00B50C6E">
        <w:rPr>
          <w:rFonts w:eastAsia="Times New Roman" w:cs="Times New Roman"/>
          <w:szCs w:val="24"/>
        </w:rPr>
        <w:t>σεων</w:t>
      </w:r>
      <w:r>
        <w:rPr>
          <w:rFonts w:eastAsia="Times New Roman" w:cs="Times New Roman"/>
          <w:szCs w:val="24"/>
        </w:rPr>
        <w:t>.</w:t>
      </w:r>
      <w:r w:rsidRPr="00B50C6E">
        <w:rPr>
          <w:rFonts w:eastAsia="Times New Roman" w:cs="Times New Roman"/>
          <w:szCs w:val="24"/>
        </w:rPr>
        <w:t xml:space="preserve"> Πιστεύω ότι θα μπορούσε να πάει και παραπάνω</w:t>
      </w:r>
      <w:r>
        <w:rPr>
          <w:rFonts w:eastAsia="Times New Roman" w:cs="Times New Roman"/>
          <w:szCs w:val="24"/>
        </w:rPr>
        <w:t xml:space="preserve"> αλλά είναι</w:t>
      </w:r>
      <w:r w:rsidRPr="00B50C6E">
        <w:rPr>
          <w:rFonts w:eastAsia="Times New Roman" w:cs="Times New Roman"/>
          <w:szCs w:val="24"/>
        </w:rPr>
        <w:t xml:space="preserve"> προς </w:t>
      </w:r>
      <w:r>
        <w:rPr>
          <w:rFonts w:eastAsia="Times New Roman" w:cs="Times New Roman"/>
          <w:szCs w:val="24"/>
        </w:rPr>
        <w:t xml:space="preserve">τη </w:t>
      </w:r>
      <w:r w:rsidRPr="00B50C6E">
        <w:rPr>
          <w:rFonts w:eastAsia="Times New Roman" w:cs="Times New Roman"/>
          <w:szCs w:val="24"/>
        </w:rPr>
        <w:t>θετική κατεύθυνση</w:t>
      </w:r>
      <w:r>
        <w:rPr>
          <w:rFonts w:eastAsia="Times New Roman" w:cs="Times New Roman"/>
          <w:szCs w:val="24"/>
        </w:rPr>
        <w:t>. Σ</w:t>
      </w:r>
      <w:r w:rsidRPr="00B50C6E">
        <w:rPr>
          <w:rFonts w:eastAsia="Times New Roman" w:cs="Times New Roman"/>
          <w:szCs w:val="24"/>
        </w:rPr>
        <w:t>υμπεριλαμβάνει</w:t>
      </w:r>
      <w:r>
        <w:rPr>
          <w:rFonts w:eastAsia="Times New Roman" w:cs="Times New Roman"/>
          <w:szCs w:val="24"/>
        </w:rPr>
        <w:t>,</w:t>
      </w:r>
      <w:r w:rsidRPr="00B50C6E">
        <w:rPr>
          <w:rFonts w:eastAsia="Times New Roman" w:cs="Times New Roman"/>
          <w:szCs w:val="24"/>
        </w:rPr>
        <w:t xml:space="preserve"> </w:t>
      </w:r>
      <w:r>
        <w:rPr>
          <w:rFonts w:eastAsia="Times New Roman" w:cs="Times New Roman"/>
          <w:szCs w:val="24"/>
        </w:rPr>
        <w:t>όμως,</w:t>
      </w:r>
      <w:r w:rsidRPr="00B50C6E">
        <w:rPr>
          <w:rFonts w:eastAsia="Times New Roman" w:cs="Times New Roman"/>
          <w:szCs w:val="24"/>
        </w:rPr>
        <w:t xml:space="preserve"> όλες τις ατομικές επιχειρήσεις και όλους τους φορολογούμενους</w:t>
      </w:r>
      <w:r>
        <w:rPr>
          <w:rFonts w:eastAsia="Times New Roman" w:cs="Times New Roman"/>
          <w:szCs w:val="24"/>
        </w:rPr>
        <w:t xml:space="preserve"> στη ρύθμιση για έως εκατόν είκοσι δόσεις. Και έχουμε και το τρίτο τμήμα του νομοσχ</w:t>
      </w:r>
      <w:r>
        <w:rPr>
          <w:rFonts w:eastAsia="Times New Roman" w:cs="Times New Roman"/>
          <w:szCs w:val="24"/>
        </w:rPr>
        <w:t>εδίου</w:t>
      </w:r>
      <w:r>
        <w:rPr>
          <w:rFonts w:eastAsia="Times New Roman" w:cs="Times New Roman"/>
          <w:szCs w:val="24"/>
        </w:rPr>
        <w:t>,</w:t>
      </w:r>
      <w:r>
        <w:rPr>
          <w:rFonts w:eastAsia="Times New Roman" w:cs="Times New Roman"/>
          <w:szCs w:val="24"/>
        </w:rPr>
        <w:t xml:space="preserve"> </w:t>
      </w:r>
      <w:r w:rsidRPr="00B50C6E">
        <w:rPr>
          <w:rFonts w:eastAsia="Times New Roman" w:cs="Times New Roman"/>
          <w:szCs w:val="24"/>
        </w:rPr>
        <w:t>που είναι οι ρυθμίσεις για τους δήμους</w:t>
      </w:r>
      <w:r>
        <w:rPr>
          <w:rFonts w:eastAsia="Times New Roman" w:cs="Times New Roman"/>
          <w:szCs w:val="24"/>
        </w:rPr>
        <w:t>.</w:t>
      </w:r>
      <w:r w:rsidRPr="00B50C6E">
        <w:rPr>
          <w:rFonts w:eastAsia="Times New Roman" w:cs="Times New Roman"/>
          <w:szCs w:val="24"/>
        </w:rPr>
        <w:t xml:space="preserve"> </w:t>
      </w:r>
    </w:p>
    <w:p w14:paraId="4318B55D" w14:textId="77777777" w:rsidR="001D7CFB" w:rsidRDefault="00EB4E04">
      <w:pPr>
        <w:tabs>
          <w:tab w:val="left" w:pos="6168"/>
        </w:tabs>
        <w:spacing w:line="600" w:lineRule="auto"/>
        <w:ind w:firstLine="720"/>
        <w:jc w:val="both"/>
        <w:rPr>
          <w:rFonts w:eastAsia="Times New Roman" w:cs="Times New Roman"/>
          <w:szCs w:val="24"/>
        </w:rPr>
      </w:pPr>
      <w:r w:rsidRPr="00B50C6E">
        <w:rPr>
          <w:rFonts w:eastAsia="Times New Roman" w:cs="Times New Roman"/>
          <w:szCs w:val="24"/>
        </w:rPr>
        <w:t xml:space="preserve">Μέσα στο νομοσχέδιο </w:t>
      </w:r>
      <w:r>
        <w:rPr>
          <w:rFonts w:eastAsia="Times New Roman" w:cs="Times New Roman"/>
          <w:szCs w:val="24"/>
        </w:rPr>
        <w:t xml:space="preserve">ήρθαν και </w:t>
      </w:r>
      <w:r w:rsidRPr="00B50C6E">
        <w:rPr>
          <w:rFonts w:eastAsia="Times New Roman" w:cs="Times New Roman"/>
          <w:szCs w:val="24"/>
        </w:rPr>
        <w:t>μερικές τροπολογίες</w:t>
      </w:r>
      <w:r>
        <w:rPr>
          <w:rFonts w:eastAsia="Times New Roman" w:cs="Times New Roman"/>
          <w:szCs w:val="24"/>
        </w:rPr>
        <w:t>.</w:t>
      </w:r>
      <w:r w:rsidRPr="00B50C6E">
        <w:rPr>
          <w:rFonts w:eastAsia="Times New Roman" w:cs="Times New Roman"/>
          <w:szCs w:val="24"/>
        </w:rPr>
        <w:t xml:space="preserve"> Θα αναφέρω </w:t>
      </w:r>
      <w:r>
        <w:rPr>
          <w:rFonts w:eastAsia="Times New Roman" w:cs="Times New Roman"/>
          <w:szCs w:val="24"/>
        </w:rPr>
        <w:t xml:space="preserve">τις </w:t>
      </w:r>
      <w:r w:rsidRPr="00B50C6E">
        <w:rPr>
          <w:rFonts w:eastAsia="Times New Roman" w:cs="Times New Roman"/>
          <w:szCs w:val="24"/>
        </w:rPr>
        <w:t>δύο βασικές που είναι ο ΦΠΑ στην εστίαση και στα τρόφιμα που πάει από 24</w:t>
      </w:r>
      <w:r>
        <w:rPr>
          <w:rFonts w:eastAsia="Times New Roman" w:cs="Times New Roman"/>
          <w:szCs w:val="24"/>
        </w:rPr>
        <w:t>%</w:t>
      </w:r>
      <w:r w:rsidRPr="00B50C6E">
        <w:rPr>
          <w:rFonts w:eastAsia="Times New Roman" w:cs="Times New Roman"/>
          <w:szCs w:val="24"/>
        </w:rPr>
        <w:t xml:space="preserve"> στο 13%</w:t>
      </w:r>
      <w:r>
        <w:rPr>
          <w:rFonts w:eastAsia="Times New Roman" w:cs="Times New Roman"/>
          <w:szCs w:val="24"/>
        </w:rPr>
        <w:t>.</w:t>
      </w:r>
    </w:p>
    <w:p w14:paraId="4318B55E"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w:t>
      </w:r>
      <w:r>
        <w:rPr>
          <w:rFonts w:eastAsia="Times New Roman" w:cs="Times New Roman"/>
          <w:szCs w:val="24"/>
        </w:rPr>
        <w:t xml:space="preserve">ίας του κυρίου Βουλευτή) </w:t>
      </w:r>
    </w:p>
    <w:p w14:paraId="4318B55F" w14:textId="77777777" w:rsidR="001D7CFB" w:rsidRDefault="00EB4E04">
      <w:pPr>
        <w:tabs>
          <w:tab w:val="left" w:pos="6168"/>
        </w:tabs>
        <w:spacing w:line="600" w:lineRule="auto"/>
        <w:ind w:firstLine="720"/>
        <w:jc w:val="both"/>
        <w:rPr>
          <w:rFonts w:eastAsia="Times New Roman" w:cs="Times New Roman"/>
          <w:szCs w:val="24"/>
        </w:rPr>
      </w:pPr>
      <w:r w:rsidRPr="00B50C6E">
        <w:rPr>
          <w:rFonts w:eastAsia="Times New Roman" w:cs="Times New Roman"/>
          <w:szCs w:val="24"/>
        </w:rPr>
        <w:t xml:space="preserve"> </w:t>
      </w:r>
      <w:r w:rsidRPr="007C7D18">
        <w:rPr>
          <w:rFonts w:eastAsia="Times New Roman" w:cs="Times New Roman"/>
          <w:szCs w:val="24"/>
        </w:rPr>
        <w:t xml:space="preserve">Θα </w:t>
      </w:r>
      <w:r>
        <w:rPr>
          <w:rFonts w:eastAsia="Times New Roman" w:cs="Times New Roman"/>
          <w:szCs w:val="24"/>
        </w:rPr>
        <w:t xml:space="preserve">χρειαστώ </w:t>
      </w:r>
      <w:r w:rsidRPr="00B50C6E">
        <w:rPr>
          <w:rFonts w:eastAsia="Times New Roman" w:cs="Times New Roman"/>
          <w:szCs w:val="24"/>
        </w:rPr>
        <w:t>ένα λεπτό</w:t>
      </w:r>
      <w:r>
        <w:rPr>
          <w:rFonts w:eastAsia="Times New Roman" w:cs="Times New Roman"/>
          <w:szCs w:val="24"/>
        </w:rPr>
        <w:t xml:space="preserve">, κύριε Πρόεδρε. </w:t>
      </w:r>
    </w:p>
    <w:p w14:paraId="4318B560" w14:textId="77777777" w:rsidR="001D7CFB" w:rsidRDefault="00EB4E04">
      <w:pPr>
        <w:tabs>
          <w:tab w:val="left" w:pos="6168"/>
        </w:tabs>
        <w:spacing w:line="600" w:lineRule="auto"/>
        <w:ind w:firstLine="720"/>
        <w:jc w:val="both"/>
        <w:rPr>
          <w:rFonts w:eastAsia="Times New Roman" w:cs="Times New Roman"/>
          <w:szCs w:val="24"/>
        </w:rPr>
      </w:pPr>
      <w:r w:rsidRPr="00B50C6E">
        <w:rPr>
          <w:rFonts w:eastAsia="Times New Roman" w:cs="Times New Roman"/>
          <w:szCs w:val="24"/>
        </w:rPr>
        <w:t xml:space="preserve"> </w:t>
      </w:r>
      <w:r>
        <w:rPr>
          <w:rFonts w:eastAsia="Times New Roman" w:cs="Times New Roman"/>
          <w:szCs w:val="24"/>
        </w:rPr>
        <w:t xml:space="preserve">Θα ήθελα να κάνω </w:t>
      </w:r>
      <w:r w:rsidRPr="00B50C6E">
        <w:rPr>
          <w:rFonts w:eastAsia="Times New Roman" w:cs="Times New Roman"/>
          <w:szCs w:val="24"/>
        </w:rPr>
        <w:t xml:space="preserve">μία επισήμανση προς το Υπουργείο για </w:t>
      </w:r>
      <w:r>
        <w:rPr>
          <w:rFonts w:eastAsia="Times New Roman" w:cs="Times New Roman"/>
          <w:szCs w:val="24"/>
        </w:rPr>
        <w:t xml:space="preserve">αυτή τη διάταξη. Θα πρέπει </w:t>
      </w:r>
      <w:r w:rsidRPr="00B50C6E">
        <w:rPr>
          <w:rFonts w:eastAsia="Times New Roman" w:cs="Times New Roman"/>
          <w:szCs w:val="24"/>
        </w:rPr>
        <w:t>άμεσα</w:t>
      </w:r>
      <w:r>
        <w:rPr>
          <w:rFonts w:eastAsia="Times New Roman" w:cs="Times New Roman"/>
          <w:szCs w:val="24"/>
        </w:rPr>
        <w:t>, από τη</w:t>
      </w:r>
      <w:r w:rsidRPr="00B50C6E">
        <w:rPr>
          <w:rFonts w:eastAsia="Times New Roman" w:cs="Times New Roman"/>
          <w:szCs w:val="24"/>
        </w:rPr>
        <w:t xml:space="preserve"> Δευτέρα που θα εφαρμοστεί το μέτρο</w:t>
      </w:r>
      <w:r>
        <w:rPr>
          <w:rFonts w:eastAsia="Times New Roman" w:cs="Times New Roman"/>
          <w:szCs w:val="24"/>
        </w:rPr>
        <w:t>,</w:t>
      </w:r>
      <w:r w:rsidRPr="00B50C6E">
        <w:rPr>
          <w:rFonts w:eastAsia="Times New Roman" w:cs="Times New Roman"/>
          <w:szCs w:val="24"/>
        </w:rPr>
        <w:t xml:space="preserve"> να υπάρξουν και έλεγχοι για να περάσουν οι μειώσεις </w:t>
      </w:r>
      <w:r>
        <w:rPr>
          <w:rFonts w:eastAsia="Times New Roman" w:cs="Times New Roman"/>
          <w:szCs w:val="24"/>
        </w:rPr>
        <w:t xml:space="preserve">στις </w:t>
      </w:r>
      <w:r>
        <w:rPr>
          <w:rFonts w:eastAsia="Times New Roman" w:cs="Times New Roman"/>
          <w:szCs w:val="24"/>
        </w:rPr>
        <w:t>τιμές, ώστε</w:t>
      </w:r>
      <w:r w:rsidRPr="00B50C6E">
        <w:rPr>
          <w:rFonts w:eastAsia="Times New Roman" w:cs="Times New Roman"/>
          <w:szCs w:val="24"/>
        </w:rPr>
        <w:t xml:space="preserve"> να μη βρούμε κάποιους να λένε </w:t>
      </w:r>
      <w:r>
        <w:rPr>
          <w:rFonts w:eastAsia="Times New Roman" w:cs="Times New Roman"/>
          <w:szCs w:val="24"/>
        </w:rPr>
        <w:t>«Τ</w:t>
      </w:r>
      <w:r w:rsidRPr="00B50C6E">
        <w:rPr>
          <w:rFonts w:eastAsia="Times New Roman" w:cs="Times New Roman"/>
          <w:szCs w:val="24"/>
        </w:rPr>
        <w:t>ι καλά</w:t>
      </w:r>
      <w:r>
        <w:rPr>
          <w:rFonts w:eastAsia="Times New Roman" w:cs="Times New Roman"/>
          <w:szCs w:val="24"/>
        </w:rPr>
        <w:t>!</w:t>
      </w:r>
      <w:r w:rsidRPr="00B50C6E">
        <w:rPr>
          <w:rFonts w:eastAsia="Times New Roman" w:cs="Times New Roman"/>
          <w:szCs w:val="24"/>
        </w:rPr>
        <w:t xml:space="preserve"> </w:t>
      </w:r>
      <w:r>
        <w:rPr>
          <w:rFonts w:eastAsia="Times New Roman" w:cs="Times New Roman"/>
          <w:szCs w:val="24"/>
        </w:rPr>
        <w:t xml:space="preserve">Εις </w:t>
      </w:r>
      <w:r w:rsidRPr="00B50C6E">
        <w:rPr>
          <w:rFonts w:eastAsia="Times New Roman" w:cs="Times New Roman"/>
          <w:szCs w:val="24"/>
        </w:rPr>
        <w:t>υγεία</w:t>
      </w:r>
      <w:r>
        <w:rPr>
          <w:rFonts w:eastAsia="Times New Roman" w:cs="Times New Roman"/>
          <w:szCs w:val="24"/>
        </w:rPr>
        <w:t>ν</w:t>
      </w:r>
      <w:r w:rsidRPr="00B50C6E">
        <w:rPr>
          <w:rFonts w:eastAsia="Times New Roman" w:cs="Times New Roman"/>
          <w:szCs w:val="24"/>
        </w:rPr>
        <w:t xml:space="preserve"> των κορόιδων</w:t>
      </w:r>
      <w:r>
        <w:rPr>
          <w:rFonts w:eastAsia="Times New Roman" w:cs="Times New Roman"/>
          <w:szCs w:val="24"/>
        </w:rPr>
        <w:t>!».</w:t>
      </w:r>
      <w:r w:rsidRPr="00B50C6E">
        <w:rPr>
          <w:rFonts w:eastAsia="Times New Roman" w:cs="Times New Roman"/>
          <w:szCs w:val="24"/>
        </w:rPr>
        <w:t xml:space="preserve"> </w:t>
      </w:r>
    </w:p>
    <w:p w14:paraId="4318B561" w14:textId="77777777" w:rsidR="001D7CFB" w:rsidRDefault="00EB4E04">
      <w:pPr>
        <w:tabs>
          <w:tab w:val="left" w:pos="6168"/>
        </w:tabs>
        <w:spacing w:line="600" w:lineRule="auto"/>
        <w:ind w:firstLine="720"/>
        <w:jc w:val="both"/>
        <w:rPr>
          <w:rFonts w:eastAsia="Times New Roman" w:cs="Times New Roman"/>
          <w:szCs w:val="24"/>
        </w:rPr>
      </w:pPr>
      <w:r w:rsidRPr="00B50C6E">
        <w:rPr>
          <w:rFonts w:eastAsia="Times New Roman" w:cs="Times New Roman"/>
          <w:szCs w:val="24"/>
        </w:rPr>
        <w:t xml:space="preserve">Υπάρχει και η άλλη </w:t>
      </w:r>
      <w:r>
        <w:rPr>
          <w:rFonts w:eastAsia="Times New Roman" w:cs="Times New Roman"/>
          <w:szCs w:val="24"/>
        </w:rPr>
        <w:t xml:space="preserve">τροπολογία που αναφέρεται </w:t>
      </w:r>
      <w:r w:rsidRPr="00B50C6E">
        <w:rPr>
          <w:rFonts w:eastAsia="Times New Roman" w:cs="Times New Roman"/>
          <w:szCs w:val="24"/>
        </w:rPr>
        <w:t xml:space="preserve">στη </w:t>
      </w:r>
      <w:r>
        <w:rPr>
          <w:rFonts w:eastAsia="Times New Roman" w:cs="Times New Roman"/>
          <w:szCs w:val="24"/>
        </w:rPr>
        <w:t>δέκατη τρίτη</w:t>
      </w:r>
      <w:r w:rsidRPr="00B50C6E">
        <w:rPr>
          <w:rFonts w:eastAsia="Times New Roman" w:cs="Times New Roman"/>
          <w:szCs w:val="24"/>
        </w:rPr>
        <w:t xml:space="preserve"> σύνταξη</w:t>
      </w:r>
      <w:r>
        <w:rPr>
          <w:rFonts w:eastAsia="Times New Roman" w:cs="Times New Roman"/>
          <w:szCs w:val="24"/>
        </w:rPr>
        <w:t>,</w:t>
      </w:r>
      <w:r w:rsidRPr="00B50C6E">
        <w:rPr>
          <w:rFonts w:eastAsia="Times New Roman" w:cs="Times New Roman"/>
          <w:szCs w:val="24"/>
        </w:rPr>
        <w:t xml:space="preserve"> όπως ονομάζεται</w:t>
      </w:r>
      <w:r>
        <w:rPr>
          <w:rFonts w:eastAsia="Times New Roman" w:cs="Times New Roman"/>
          <w:szCs w:val="24"/>
        </w:rPr>
        <w:t>.</w:t>
      </w:r>
      <w:r w:rsidRPr="00B50C6E">
        <w:rPr>
          <w:rFonts w:eastAsia="Times New Roman" w:cs="Times New Roman"/>
          <w:szCs w:val="24"/>
        </w:rPr>
        <w:t xml:space="preserve"> Προσπαθείτε</w:t>
      </w:r>
      <w:r>
        <w:rPr>
          <w:rFonts w:eastAsia="Times New Roman" w:cs="Times New Roman"/>
          <w:szCs w:val="24"/>
        </w:rPr>
        <w:t>,</w:t>
      </w:r>
      <w:r w:rsidRPr="00B50C6E">
        <w:rPr>
          <w:rFonts w:eastAsia="Times New Roman" w:cs="Times New Roman"/>
          <w:szCs w:val="24"/>
        </w:rPr>
        <w:t xml:space="preserve"> </w:t>
      </w:r>
      <w:r>
        <w:rPr>
          <w:rFonts w:eastAsia="Times New Roman" w:cs="Times New Roman"/>
          <w:szCs w:val="24"/>
        </w:rPr>
        <w:t>όμως,</w:t>
      </w:r>
      <w:r w:rsidRPr="00B50C6E">
        <w:rPr>
          <w:rFonts w:eastAsia="Times New Roman" w:cs="Times New Roman"/>
          <w:szCs w:val="24"/>
        </w:rPr>
        <w:t xml:space="preserve"> από χθες και σήμερα</w:t>
      </w:r>
      <w:r>
        <w:rPr>
          <w:rFonts w:eastAsia="Times New Roman" w:cs="Times New Roman"/>
          <w:szCs w:val="24"/>
        </w:rPr>
        <w:t xml:space="preserve"> να μας αποδείξετε</w:t>
      </w:r>
      <w:r w:rsidRPr="00B50C6E">
        <w:rPr>
          <w:rFonts w:eastAsia="Times New Roman" w:cs="Times New Roman"/>
          <w:szCs w:val="24"/>
        </w:rPr>
        <w:t xml:space="preserve"> ότι δεν είναι </w:t>
      </w:r>
      <w:r>
        <w:rPr>
          <w:rFonts w:eastAsia="Times New Roman" w:cs="Times New Roman"/>
          <w:szCs w:val="24"/>
        </w:rPr>
        <w:t xml:space="preserve">δέκατη τρίτη </w:t>
      </w:r>
      <w:r w:rsidRPr="00B50C6E">
        <w:rPr>
          <w:rFonts w:eastAsia="Times New Roman" w:cs="Times New Roman"/>
          <w:szCs w:val="24"/>
        </w:rPr>
        <w:t>σύντ</w:t>
      </w:r>
      <w:r w:rsidRPr="00B50C6E">
        <w:rPr>
          <w:rFonts w:eastAsia="Times New Roman" w:cs="Times New Roman"/>
          <w:szCs w:val="24"/>
        </w:rPr>
        <w:t>αξη αλλά ένα επίδομα</w:t>
      </w:r>
      <w:r>
        <w:rPr>
          <w:rFonts w:eastAsia="Times New Roman" w:cs="Times New Roman"/>
          <w:szCs w:val="24"/>
        </w:rPr>
        <w:t>.</w:t>
      </w:r>
      <w:r w:rsidRPr="00B50C6E">
        <w:rPr>
          <w:rFonts w:eastAsia="Times New Roman" w:cs="Times New Roman"/>
          <w:szCs w:val="24"/>
        </w:rPr>
        <w:t xml:space="preserve"> Είναι νόμος</w:t>
      </w:r>
      <w:r>
        <w:rPr>
          <w:rFonts w:eastAsia="Times New Roman" w:cs="Times New Roman"/>
          <w:szCs w:val="24"/>
        </w:rPr>
        <w:t>,</w:t>
      </w:r>
      <w:r w:rsidRPr="00B50C6E">
        <w:rPr>
          <w:rFonts w:eastAsia="Times New Roman" w:cs="Times New Roman"/>
          <w:szCs w:val="24"/>
        </w:rPr>
        <w:t xml:space="preserve"> ο οποίος δεν έχει ημερομηνία λήξης</w:t>
      </w:r>
      <w:r>
        <w:rPr>
          <w:rFonts w:eastAsia="Times New Roman" w:cs="Times New Roman"/>
          <w:szCs w:val="24"/>
        </w:rPr>
        <w:t>,</w:t>
      </w:r>
      <w:r w:rsidRPr="00B50C6E">
        <w:rPr>
          <w:rFonts w:eastAsia="Times New Roman" w:cs="Times New Roman"/>
          <w:szCs w:val="24"/>
        </w:rPr>
        <w:t xml:space="preserve"> Άρα δεν είναι εφάπαξ</w:t>
      </w:r>
      <w:r>
        <w:rPr>
          <w:rFonts w:eastAsia="Times New Roman" w:cs="Times New Roman"/>
          <w:szCs w:val="24"/>
        </w:rPr>
        <w:t>, ε</w:t>
      </w:r>
      <w:r w:rsidRPr="00B50C6E">
        <w:rPr>
          <w:rFonts w:eastAsia="Times New Roman" w:cs="Times New Roman"/>
          <w:szCs w:val="24"/>
        </w:rPr>
        <w:t>ίναι συνεχόμενος</w:t>
      </w:r>
      <w:r>
        <w:rPr>
          <w:rFonts w:eastAsia="Times New Roman" w:cs="Times New Roman"/>
          <w:szCs w:val="24"/>
        </w:rPr>
        <w:t>.</w:t>
      </w:r>
      <w:r w:rsidRPr="00B50C6E">
        <w:rPr>
          <w:rFonts w:eastAsia="Times New Roman" w:cs="Times New Roman"/>
          <w:szCs w:val="24"/>
        </w:rPr>
        <w:t xml:space="preserve"> </w:t>
      </w:r>
    </w:p>
    <w:p w14:paraId="4318B562" w14:textId="77777777" w:rsidR="001D7CFB" w:rsidRDefault="00EB4E04">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Θα ήθελα να πω και κάτι ακόμη. </w:t>
      </w:r>
      <w:r w:rsidRPr="00B50C6E">
        <w:rPr>
          <w:rFonts w:eastAsia="Times New Roman" w:cs="Times New Roman"/>
          <w:szCs w:val="24"/>
        </w:rPr>
        <w:t>Πριν το 2010</w:t>
      </w:r>
      <w:r>
        <w:rPr>
          <w:rFonts w:eastAsia="Times New Roman" w:cs="Times New Roman"/>
          <w:szCs w:val="24"/>
        </w:rPr>
        <w:t xml:space="preserve"> πριν τη χρεοκοπία της χώρας </w:t>
      </w:r>
      <w:r w:rsidRPr="00B50C6E">
        <w:rPr>
          <w:rFonts w:eastAsia="Times New Roman" w:cs="Times New Roman"/>
          <w:szCs w:val="24"/>
        </w:rPr>
        <w:t xml:space="preserve">την οποία εσείς φέρατε </w:t>
      </w:r>
      <w:r>
        <w:rPr>
          <w:rFonts w:eastAsia="Times New Roman" w:cs="Times New Roman"/>
          <w:szCs w:val="24"/>
        </w:rPr>
        <w:t>-</w:t>
      </w:r>
      <w:r w:rsidRPr="00B50C6E">
        <w:rPr>
          <w:rFonts w:eastAsia="Times New Roman" w:cs="Times New Roman"/>
          <w:szCs w:val="24"/>
        </w:rPr>
        <w:t xml:space="preserve">και να μη λέτε </w:t>
      </w:r>
      <w:r>
        <w:rPr>
          <w:rFonts w:eastAsia="Times New Roman" w:cs="Times New Roman"/>
          <w:szCs w:val="24"/>
        </w:rPr>
        <w:t>«</w:t>
      </w:r>
      <w:r w:rsidRPr="00B50C6E">
        <w:rPr>
          <w:rFonts w:eastAsia="Times New Roman" w:cs="Times New Roman"/>
          <w:szCs w:val="24"/>
        </w:rPr>
        <w:t>κρίση</w:t>
      </w:r>
      <w:r>
        <w:rPr>
          <w:rFonts w:eastAsia="Times New Roman" w:cs="Times New Roman"/>
          <w:szCs w:val="24"/>
        </w:rPr>
        <w:t>»,</w:t>
      </w:r>
      <w:r w:rsidRPr="00B50C6E">
        <w:rPr>
          <w:rFonts w:eastAsia="Times New Roman" w:cs="Times New Roman"/>
          <w:szCs w:val="24"/>
        </w:rPr>
        <w:t xml:space="preserve"> </w:t>
      </w:r>
      <w:r>
        <w:rPr>
          <w:rFonts w:eastAsia="Times New Roman" w:cs="Times New Roman"/>
          <w:szCs w:val="24"/>
        </w:rPr>
        <w:t>χρεοκοπία ήταν, τη χρεο</w:t>
      </w:r>
      <w:r>
        <w:rPr>
          <w:rFonts w:eastAsia="Times New Roman" w:cs="Times New Roman"/>
          <w:szCs w:val="24"/>
        </w:rPr>
        <w:t>κοπήσατε- είχαμε δώδεκα μισθούς, δώδεκα συντάξεις.</w:t>
      </w:r>
      <w:r w:rsidRPr="00B50C6E">
        <w:rPr>
          <w:rFonts w:eastAsia="Times New Roman" w:cs="Times New Roman"/>
          <w:szCs w:val="24"/>
        </w:rPr>
        <w:t xml:space="preserve"> Είχαμε </w:t>
      </w:r>
      <w:r>
        <w:rPr>
          <w:rFonts w:eastAsia="Times New Roman" w:cs="Times New Roman"/>
          <w:szCs w:val="24"/>
        </w:rPr>
        <w:t xml:space="preserve">ακόμη </w:t>
      </w:r>
      <w:r w:rsidRPr="00B50C6E">
        <w:rPr>
          <w:rFonts w:eastAsia="Times New Roman" w:cs="Times New Roman"/>
          <w:szCs w:val="24"/>
        </w:rPr>
        <w:t>δώρο Πάσχα</w:t>
      </w:r>
      <w:r>
        <w:rPr>
          <w:rFonts w:eastAsia="Times New Roman" w:cs="Times New Roman"/>
          <w:szCs w:val="24"/>
        </w:rPr>
        <w:t>,</w:t>
      </w:r>
      <w:r w:rsidRPr="00B50C6E">
        <w:rPr>
          <w:rFonts w:eastAsia="Times New Roman" w:cs="Times New Roman"/>
          <w:szCs w:val="24"/>
        </w:rPr>
        <w:t xml:space="preserve"> επίδομα αδείας</w:t>
      </w:r>
      <w:r>
        <w:rPr>
          <w:rFonts w:eastAsia="Times New Roman" w:cs="Times New Roman"/>
          <w:szCs w:val="24"/>
        </w:rPr>
        <w:t>, δ</w:t>
      </w:r>
      <w:r w:rsidRPr="00B50C6E">
        <w:rPr>
          <w:rFonts w:eastAsia="Times New Roman" w:cs="Times New Roman"/>
          <w:szCs w:val="24"/>
        </w:rPr>
        <w:t>ώρο Χριστουγέννων</w:t>
      </w:r>
      <w:r>
        <w:rPr>
          <w:rFonts w:eastAsia="Times New Roman" w:cs="Times New Roman"/>
          <w:szCs w:val="24"/>
        </w:rPr>
        <w:t>.</w:t>
      </w:r>
      <w:r w:rsidRPr="00B50C6E">
        <w:rPr>
          <w:rFonts w:eastAsia="Times New Roman" w:cs="Times New Roman"/>
          <w:szCs w:val="24"/>
        </w:rPr>
        <w:t xml:space="preserve"> Αυτές είναι οι νομικές ονομασίες του </w:t>
      </w:r>
      <w:r>
        <w:rPr>
          <w:rFonts w:eastAsia="Times New Roman" w:cs="Times New Roman"/>
          <w:szCs w:val="24"/>
        </w:rPr>
        <w:t>δέκατου τρίτου</w:t>
      </w:r>
      <w:r w:rsidRPr="00B50C6E">
        <w:rPr>
          <w:rFonts w:eastAsia="Times New Roman" w:cs="Times New Roman"/>
          <w:szCs w:val="24"/>
        </w:rPr>
        <w:t xml:space="preserve"> και </w:t>
      </w:r>
      <w:r>
        <w:rPr>
          <w:rFonts w:eastAsia="Times New Roman" w:cs="Times New Roman"/>
          <w:szCs w:val="24"/>
        </w:rPr>
        <w:t xml:space="preserve">δέκατου τέταρτου </w:t>
      </w:r>
      <w:r w:rsidRPr="00B50C6E">
        <w:rPr>
          <w:rFonts w:eastAsia="Times New Roman" w:cs="Times New Roman"/>
          <w:szCs w:val="24"/>
        </w:rPr>
        <w:t>μισθού ή σύνταξης</w:t>
      </w:r>
      <w:r>
        <w:rPr>
          <w:rFonts w:eastAsia="Times New Roman" w:cs="Times New Roman"/>
          <w:szCs w:val="24"/>
        </w:rPr>
        <w:t>,</w:t>
      </w:r>
      <w:r w:rsidRPr="00B50C6E">
        <w:rPr>
          <w:rFonts w:eastAsia="Times New Roman" w:cs="Times New Roman"/>
          <w:szCs w:val="24"/>
        </w:rPr>
        <w:t xml:space="preserve"> όπως αναφερόμαστε</w:t>
      </w:r>
      <w:r>
        <w:rPr>
          <w:rFonts w:eastAsia="Times New Roman" w:cs="Times New Roman"/>
          <w:szCs w:val="24"/>
        </w:rPr>
        <w:t>.</w:t>
      </w:r>
      <w:r w:rsidRPr="00B50C6E">
        <w:rPr>
          <w:rFonts w:eastAsia="Times New Roman" w:cs="Times New Roman"/>
          <w:szCs w:val="24"/>
        </w:rPr>
        <w:t xml:space="preserve"> </w:t>
      </w:r>
      <w:r>
        <w:rPr>
          <w:rFonts w:eastAsia="Times New Roman" w:cs="Times New Roman"/>
          <w:szCs w:val="24"/>
        </w:rPr>
        <w:t xml:space="preserve">Επρόκειτο για </w:t>
      </w:r>
      <w:r w:rsidRPr="00B50C6E">
        <w:rPr>
          <w:rFonts w:eastAsia="Times New Roman" w:cs="Times New Roman"/>
          <w:szCs w:val="24"/>
        </w:rPr>
        <w:t>επίδομα αδείας</w:t>
      </w:r>
      <w:r>
        <w:rPr>
          <w:rFonts w:eastAsia="Times New Roman" w:cs="Times New Roman"/>
          <w:szCs w:val="24"/>
        </w:rPr>
        <w:t>,</w:t>
      </w:r>
      <w:r w:rsidRPr="00B50C6E">
        <w:rPr>
          <w:rFonts w:eastAsia="Times New Roman" w:cs="Times New Roman"/>
          <w:szCs w:val="24"/>
        </w:rPr>
        <w:t xml:space="preserve"> δώρο Χριστουγέννων </w:t>
      </w:r>
      <w:r>
        <w:rPr>
          <w:rFonts w:eastAsia="Times New Roman" w:cs="Times New Roman"/>
          <w:szCs w:val="24"/>
        </w:rPr>
        <w:t xml:space="preserve">και </w:t>
      </w:r>
      <w:r w:rsidRPr="00B50C6E">
        <w:rPr>
          <w:rFonts w:eastAsia="Times New Roman" w:cs="Times New Roman"/>
          <w:szCs w:val="24"/>
        </w:rPr>
        <w:t>δώρο Πάσχα</w:t>
      </w:r>
      <w:r>
        <w:rPr>
          <w:rFonts w:eastAsia="Times New Roman" w:cs="Times New Roman"/>
          <w:szCs w:val="24"/>
        </w:rPr>
        <w:t>.</w:t>
      </w:r>
    </w:p>
    <w:p w14:paraId="4318B563" w14:textId="77777777" w:rsidR="001D7CFB" w:rsidRDefault="00EB4E04">
      <w:pPr>
        <w:tabs>
          <w:tab w:val="left" w:pos="6168"/>
        </w:tabs>
        <w:spacing w:line="600" w:lineRule="auto"/>
        <w:ind w:firstLine="720"/>
        <w:jc w:val="both"/>
        <w:rPr>
          <w:rFonts w:eastAsia="Times New Roman" w:cs="Times New Roman"/>
          <w:szCs w:val="24"/>
        </w:rPr>
      </w:pPr>
      <w:r>
        <w:rPr>
          <w:rFonts w:eastAsia="Times New Roman" w:cs="Times New Roman"/>
          <w:szCs w:val="24"/>
        </w:rPr>
        <w:t>Ερχόμαστε με τον ν.</w:t>
      </w:r>
      <w:r w:rsidRPr="00B50C6E">
        <w:rPr>
          <w:rFonts w:eastAsia="Times New Roman" w:cs="Times New Roman"/>
          <w:szCs w:val="24"/>
        </w:rPr>
        <w:t>3847</w:t>
      </w:r>
      <w:r>
        <w:rPr>
          <w:rFonts w:eastAsia="Times New Roman" w:cs="Times New Roman"/>
          <w:szCs w:val="24"/>
        </w:rPr>
        <w:t>/2010</w:t>
      </w:r>
      <w:r w:rsidRPr="00B50C6E">
        <w:rPr>
          <w:rFonts w:eastAsia="Times New Roman" w:cs="Times New Roman"/>
          <w:szCs w:val="24"/>
        </w:rPr>
        <w:t xml:space="preserve"> </w:t>
      </w:r>
      <w:r>
        <w:rPr>
          <w:rFonts w:eastAsia="Times New Roman" w:cs="Times New Roman"/>
          <w:szCs w:val="24"/>
        </w:rPr>
        <w:t>–μήπως θυμάστε</w:t>
      </w:r>
      <w:r w:rsidRPr="00B50C6E">
        <w:rPr>
          <w:rFonts w:eastAsia="Times New Roman" w:cs="Times New Roman"/>
          <w:szCs w:val="24"/>
        </w:rPr>
        <w:t xml:space="preserve"> και ποιος κυβερνούσε</w:t>
      </w:r>
      <w:r>
        <w:rPr>
          <w:rFonts w:eastAsia="Times New Roman" w:cs="Times New Roman"/>
          <w:szCs w:val="24"/>
        </w:rPr>
        <w:t>;- και έχουμε με ένα άρθρο</w:t>
      </w:r>
      <w:r w:rsidRPr="00B50C6E">
        <w:rPr>
          <w:rFonts w:eastAsia="Times New Roman" w:cs="Times New Roman"/>
          <w:szCs w:val="24"/>
        </w:rPr>
        <w:t xml:space="preserve"> </w:t>
      </w:r>
      <w:r>
        <w:rPr>
          <w:rFonts w:eastAsia="Times New Roman" w:cs="Times New Roman"/>
          <w:szCs w:val="24"/>
        </w:rPr>
        <w:t>επανακαθορισμό των</w:t>
      </w:r>
      <w:r w:rsidRPr="00B50C6E">
        <w:rPr>
          <w:rFonts w:eastAsia="Times New Roman" w:cs="Times New Roman"/>
          <w:szCs w:val="24"/>
        </w:rPr>
        <w:t xml:space="preserve"> επιδομάτων Χριστουγέννων</w:t>
      </w:r>
      <w:r>
        <w:rPr>
          <w:rFonts w:eastAsia="Times New Roman" w:cs="Times New Roman"/>
          <w:szCs w:val="24"/>
        </w:rPr>
        <w:t>,</w:t>
      </w:r>
      <w:r w:rsidRPr="00B50C6E">
        <w:rPr>
          <w:rFonts w:eastAsia="Times New Roman" w:cs="Times New Roman"/>
          <w:szCs w:val="24"/>
        </w:rPr>
        <w:t xml:space="preserve"> Πάσχα και αδείας</w:t>
      </w:r>
      <w:r>
        <w:rPr>
          <w:rFonts w:eastAsia="Times New Roman" w:cs="Times New Roman"/>
          <w:szCs w:val="24"/>
        </w:rPr>
        <w:t xml:space="preserve">. Το δώρο Χριστουγέννων πήγε στα </w:t>
      </w:r>
      <w:r w:rsidRPr="00B50C6E">
        <w:rPr>
          <w:rFonts w:eastAsia="Times New Roman" w:cs="Times New Roman"/>
          <w:szCs w:val="24"/>
        </w:rPr>
        <w:t>400 ευρώ</w:t>
      </w:r>
      <w:r>
        <w:rPr>
          <w:rFonts w:eastAsia="Times New Roman" w:cs="Times New Roman"/>
          <w:szCs w:val="24"/>
        </w:rPr>
        <w:t>, στα</w:t>
      </w:r>
      <w:r w:rsidRPr="00B50C6E">
        <w:rPr>
          <w:rFonts w:eastAsia="Times New Roman" w:cs="Times New Roman"/>
          <w:szCs w:val="24"/>
        </w:rPr>
        <w:t xml:space="preserve"> </w:t>
      </w:r>
      <w:r>
        <w:rPr>
          <w:rFonts w:eastAsia="Times New Roman" w:cs="Times New Roman"/>
          <w:szCs w:val="24"/>
        </w:rPr>
        <w:t>200 ευρώ του Πάσχα κα</w:t>
      </w:r>
      <w:r>
        <w:rPr>
          <w:rFonts w:eastAsia="Times New Roman" w:cs="Times New Roman"/>
          <w:szCs w:val="24"/>
        </w:rPr>
        <w:t xml:space="preserve">ι στα 200 ευρώ το επίδομα αδείας. </w:t>
      </w:r>
      <w:r w:rsidRPr="00B50C6E">
        <w:rPr>
          <w:rFonts w:eastAsia="Times New Roman" w:cs="Times New Roman"/>
          <w:szCs w:val="24"/>
        </w:rPr>
        <w:t xml:space="preserve">Και </w:t>
      </w:r>
      <w:r>
        <w:rPr>
          <w:rFonts w:eastAsia="Times New Roman" w:cs="Times New Roman"/>
          <w:szCs w:val="24"/>
        </w:rPr>
        <w:t>έρχεται μετά και ο ν.</w:t>
      </w:r>
      <w:r w:rsidRPr="00B50C6E">
        <w:rPr>
          <w:rFonts w:eastAsia="Times New Roman" w:cs="Times New Roman"/>
          <w:szCs w:val="24"/>
        </w:rPr>
        <w:t>4093</w:t>
      </w:r>
      <w:r>
        <w:rPr>
          <w:rFonts w:eastAsia="Times New Roman" w:cs="Times New Roman"/>
          <w:szCs w:val="24"/>
        </w:rPr>
        <w:t>/2012.</w:t>
      </w:r>
      <w:r w:rsidRPr="00B50C6E">
        <w:rPr>
          <w:rFonts w:eastAsia="Times New Roman" w:cs="Times New Roman"/>
          <w:szCs w:val="24"/>
        </w:rPr>
        <w:t xml:space="preserve"> Μήπως </w:t>
      </w:r>
      <w:r>
        <w:rPr>
          <w:rFonts w:eastAsia="Times New Roman" w:cs="Times New Roman"/>
          <w:szCs w:val="24"/>
        </w:rPr>
        <w:t>θυμάστε, κύριοι, ποιοι κυβερνούσαν;</w:t>
      </w:r>
      <w:r w:rsidRPr="00B50C6E">
        <w:rPr>
          <w:rFonts w:eastAsia="Times New Roman" w:cs="Times New Roman"/>
          <w:szCs w:val="24"/>
        </w:rPr>
        <w:t xml:space="preserve"> </w:t>
      </w:r>
      <w:r>
        <w:rPr>
          <w:rFonts w:eastAsia="Times New Roman" w:cs="Times New Roman"/>
          <w:szCs w:val="24"/>
        </w:rPr>
        <w:t xml:space="preserve">Ο νόμος αυτός έλεγε ότι </w:t>
      </w:r>
      <w:r w:rsidRPr="00B50C6E">
        <w:rPr>
          <w:rFonts w:eastAsia="Times New Roman" w:cs="Times New Roman"/>
          <w:szCs w:val="24"/>
        </w:rPr>
        <w:t xml:space="preserve">τα επιδόματα </w:t>
      </w:r>
      <w:r>
        <w:rPr>
          <w:rFonts w:eastAsia="Times New Roman" w:cs="Times New Roman"/>
          <w:szCs w:val="24"/>
        </w:rPr>
        <w:t xml:space="preserve">των </w:t>
      </w:r>
      <w:r w:rsidRPr="00B50C6E">
        <w:rPr>
          <w:rFonts w:eastAsia="Times New Roman" w:cs="Times New Roman"/>
          <w:szCs w:val="24"/>
        </w:rPr>
        <w:t>εορτών</w:t>
      </w:r>
      <w:r>
        <w:rPr>
          <w:rFonts w:eastAsia="Times New Roman" w:cs="Times New Roman"/>
          <w:szCs w:val="24"/>
        </w:rPr>
        <w:t>,</w:t>
      </w:r>
      <w:r w:rsidRPr="00B50C6E">
        <w:rPr>
          <w:rFonts w:eastAsia="Times New Roman" w:cs="Times New Roman"/>
          <w:szCs w:val="24"/>
        </w:rPr>
        <w:t xml:space="preserve"> Χριστουγέννων</w:t>
      </w:r>
      <w:r>
        <w:rPr>
          <w:rFonts w:eastAsia="Times New Roman" w:cs="Times New Roman"/>
          <w:szCs w:val="24"/>
        </w:rPr>
        <w:t>,</w:t>
      </w:r>
      <w:r w:rsidRPr="00B50C6E">
        <w:rPr>
          <w:rFonts w:eastAsia="Times New Roman" w:cs="Times New Roman"/>
          <w:szCs w:val="24"/>
        </w:rPr>
        <w:t xml:space="preserve"> Πάσχα και το επίδομα αδείας</w:t>
      </w:r>
      <w:r>
        <w:rPr>
          <w:rFonts w:eastAsia="Times New Roman" w:cs="Times New Roman"/>
          <w:szCs w:val="24"/>
        </w:rPr>
        <w:t>,</w:t>
      </w:r>
      <w:r w:rsidRPr="00B50C6E">
        <w:rPr>
          <w:rFonts w:eastAsia="Times New Roman" w:cs="Times New Roman"/>
          <w:szCs w:val="24"/>
        </w:rPr>
        <w:t xml:space="preserve"> καταργούνται</w:t>
      </w:r>
      <w:r>
        <w:rPr>
          <w:rFonts w:eastAsia="Times New Roman" w:cs="Times New Roman"/>
          <w:szCs w:val="24"/>
        </w:rPr>
        <w:t>.</w:t>
      </w:r>
      <w:r w:rsidRPr="00B50C6E">
        <w:rPr>
          <w:rFonts w:eastAsia="Times New Roman" w:cs="Times New Roman"/>
          <w:szCs w:val="24"/>
        </w:rPr>
        <w:t xml:space="preserve"> </w:t>
      </w:r>
    </w:p>
    <w:p w14:paraId="4318B564" w14:textId="77777777" w:rsidR="001D7CFB" w:rsidRDefault="00EB4E04">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Τι μας λέτε; Αυτές τις μειώσεις και </w:t>
      </w:r>
      <w:r>
        <w:rPr>
          <w:rFonts w:eastAsia="Times New Roman" w:cs="Times New Roman"/>
          <w:szCs w:val="24"/>
        </w:rPr>
        <w:t xml:space="preserve">αυτή την κατάργηση ερχόμαστε εμείς και δίνουμε σήμερα. Κι εσείς έρχεστε και μας κατηγορείτε, διότι </w:t>
      </w:r>
      <w:r w:rsidRPr="00B50C6E">
        <w:rPr>
          <w:rFonts w:eastAsia="Times New Roman" w:cs="Times New Roman"/>
          <w:szCs w:val="24"/>
        </w:rPr>
        <w:t xml:space="preserve">δίνουμε </w:t>
      </w:r>
      <w:r>
        <w:rPr>
          <w:rFonts w:eastAsia="Times New Roman" w:cs="Times New Roman"/>
          <w:szCs w:val="24"/>
        </w:rPr>
        <w:t xml:space="preserve">τη δέκατη τρίτη </w:t>
      </w:r>
      <w:r w:rsidRPr="00B50C6E">
        <w:rPr>
          <w:rFonts w:eastAsia="Times New Roman" w:cs="Times New Roman"/>
          <w:szCs w:val="24"/>
        </w:rPr>
        <w:t>σύνταξη</w:t>
      </w:r>
      <w:r>
        <w:rPr>
          <w:rFonts w:eastAsia="Times New Roman" w:cs="Times New Roman"/>
          <w:szCs w:val="24"/>
        </w:rPr>
        <w:t>,</w:t>
      </w:r>
      <w:r w:rsidRPr="00B50C6E">
        <w:rPr>
          <w:rFonts w:eastAsia="Times New Roman" w:cs="Times New Roman"/>
          <w:szCs w:val="24"/>
        </w:rPr>
        <w:t xml:space="preserve"> το επίδομα του Πάσχα μαζ</w:t>
      </w:r>
      <w:r>
        <w:rPr>
          <w:rFonts w:eastAsia="Times New Roman" w:cs="Times New Roman"/>
          <w:szCs w:val="24"/>
        </w:rPr>
        <w:t xml:space="preserve">ί με το επίδομα του καλοκαιριού για τις μικρές συντάξεις εξ ολοκλήρου. Για τα υπόλοιπα </w:t>
      </w:r>
      <w:r w:rsidRPr="00B50C6E">
        <w:rPr>
          <w:rFonts w:eastAsia="Times New Roman" w:cs="Times New Roman"/>
          <w:szCs w:val="24"/>
        </w:rPr>
        <w:t>αφήστε να δού</w:t>
      </w:r>
      <w:r w:rsidRPr="00B50C6E">
        <w:rPr>
          <w:rFonts w:eastAsia="Times New Roman" w:cs="Times New Roman"/>
          <w:szCs w:val="24"/>
        </w:rPr>
        <w:t xml:space="preserve">με τι θα γίνει </w:t>
      </w:r>
      <w:r>
        <w:rPr>
          <w:rFonts w:eastAsia="Times New Roman" w:cs="Times New Roman"/>
          <w:szCs w:val="24"/>
        </w:rPr>
        <w:t xml:space="preserve">μέχρι το τέλος του χρόνου. </w:t>
      </w:r>
    </w:p>
    <w:p w14:paraId="4318B565"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4318B566"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συνάδελφε, παρακαλώ, ολοκληρώστε. </w:t>
      </w:r>
    </w:p>
    <w:p w14:paraId="4318B567"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ΧΡΗΣΤΟΣ ΜΠΓΙΑΛΑΣ: </w:t>
      </w:r>
      <w:r>
        <w:rPr>
          <w:rFonts w:eastAsia="Times New Roman" w:cs="Times New Roman"/>
          <w:szCs w:val="24"/>
        </w:rPr>
        <w:t>Ήθελα να τα πω αυτά για την αποκα</w:t>
      </w:r>
      <w:r>
        <w:rPr>
          <w:rFonts w:eastAsia="Times New Roman" w:cs="Times New Roman"/>
          <w:szCs w:val="24"/>
        </w:rPr>
        <w:t xml:space="preserve">τάσταση της αλήθειας και για να μην αφήνουμε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αμφιβολία για το τι συμβαίνει. </w:t>
      </w:r>
    </w:p>
    <w:p w14:paraId="4318B568" w14:textId="77777777" w:rsidR="001D7CFB" w:rsidRDefault="00EB4E04">
      <w:pPr>
        <w:tabs>
          <w:tab w:val="left" w:pos="6168"/>
        </w:tabs>
        <w:spacing w:line="600" w:lineRule="auto"/>
        <w:ind w:firstLine="720"/>
        <w:jc w:val="both"/>
        <w:rPr>
          <w:rFonts w:eastAsia="Times New Roman" w:cs="Times New Roman"/>
          <w:szCs w:val="24"/>
        </w:rPr>
      </w:pPr>
      <w:r w:rsidRPr="00B50C6E">
        <w:rPr>
          <w:rFonts w:eastAsia="Times New Roman" w:cs="Times New Roman"/>
          <w:szCs w:val="24"/>
        </w:rPr>
        <w:t xml:space="preserve">Το θέμα είναι ότι δύο μέρες </w:t>
      </w:r>
      <w:r>
        <w:rPr>
          <w:rFonts w:eastAsia="Times New Roman" w:cs="Times New Roman"/>
          <w:szCs w:val="24"/>
        </w:rPr>
        <w:t xml:space="preserve">κραυγάζετε και δεν </w:t>
      </w:r>
      <w:r w:rsidRPr="00B50C6E">
        <w:rPr>
          <w:rFonts w:eastAsia="Times New Roman" w:cs="Times New Roman"/>
          <w:szCs w:val="24"/>
        </w:rPr>
        <w:t>μιλάτε για την ταμπακιέρα</w:t>
      </w:r>
      <w:r>
        <w:rPr>
          <w:rFonts w:eastAsia="Times New Roman" w:cs="Times New Roman"/>
          <w:szCs w:val="24"/>
        </w:rPr>
        <w:t>,</w:t>
      </w:r>
      <w:r w:rsidRPr="00B50C6E">
        <w:rPr>
          <w:rFonts w:eastAsia="Times New Roman" w:cs="Times New Roman"/>
          <w:szCs w:val="24"/>
        </w:rPr>
        <w:t xml:space="preserve"> για το νομοσχέδιο</w:t>
      </w:r>
      <w:r>
        <w:rPr>
          <w:rFonts w:eastAsia="Times New Roman" w:cs="Times New Roman"/>
          <w:szCs w:val="24"/>
        </w:rPr>
        <w:t>, αλλά αύριο θα το ψηφίσετε.</w:t>
      </w:r>
      <w:r w:rsidRPr="00B50C6E">
        <w:rPr>
          <w:rFonts w:eastAsia="Times New Roman" w:cs="Times New Roman"/>
          <w:szCs w:val="24"/>
        </w:rPr>
        <w:t xml:space="preserve"> </w:t>
      </w:r>
      <w:r>
        <w:rPr>
          <w:rFonts w:eastAsia="Times New Roman" w:cs="Times New Roman"/>
          <w:szCs w:val="24"/>
        </w:rPr>
        <w:t xml:space="preserve">Αφού θα </w:t>
      </w:r>
      <w:r w:rsidRPr="00B50C6E">
        <w:rPr>
          <w:rFonts w:eastAsia="Times New Roman" w:cs="Times New Roman"/>
          <w:szCs w:val="24"/>
        </w:rPr>
        <w:t>το ψηφίσετε</w:t>
      </w:r>
      <w:r>
        <w:rPr>
          <w:rFonts w:eastAsia="Times New Roman" w:cs="Times New Roman"/>
          <w:szCs w:val="24"/>
        </w:rPr>
        <w:t>,</w:t>
      </w:r>
      <w:r w:rsidRPr="00B50C6E">
        <w:rPr>
          <w:rFonts w:eastAsia="Times New Roman" w:cs="Times New Roman"/>
          <w:szCs w:val="24"/>
        </w:rPr>
        <w:t xml:space="preserve"> κύριοι</w:t>
      </w:r>
      <w:r>
        <w:rPr>
          <w:rFonts w:eastAsia="Times New Roman" w:cs="Times New Roman"/>
          <w:szCs w:val="24"/>
        </w:rPr>
        <w:t>,</w:t>
      </w:r>
      <w:r w:rsidRPr="00B50C6E">
        <w:rPr>
          <w:rFonts w:eastAsia="Times New Roman" w:cs="Times New Roman"/>
          <w:szCs w:val="24"/>
        </w:rPr>
        <w:t xml:space="preserve"> δεν μπορεί να λέει ο Αντιπρόεδρος σας </w:t>
      </w:r>
      <w:r>
        <w:rPr>
          <w:rFonts w:eastAsia="Times New Roman" w:cs="Times New Roman"/>
          <w:szCs w:val="24"/>
        </w:rPr>
        <w:t>και από εδώ και σε κανάλι: «</w:t>
      </w:r>
      <w:r w:rsidRPr="00B50C6E">
        <w:rPr>
          <w:rFonts w:eastAsia="Times New Roman" w:cs="Times New Roman"/>
          <w:szCs w:val="24"/>
        </w:rPr>
        <w:t>Εμείς θα το καταργήσουμε</w:t>
      </w:r>
      <w:r>
        <w:rPr>
          <w:rFonts w:eastAsia="Times New Roman" w:cs="Times New Roman"/>
          <w:szCs w:val="24"/>
        </w:rPr>
        <w:t>.</w:t>
      </w:r>
      <w:r w:rsidRPr="00B50C6E">
        <w:rPr>
          <w:rFonts w:eastAsia="Times New Roman" w:cs="Times New Roman"/>
          <w:szCs w:val="24"/>
        </w:rPr>
        <w:t xml:space="preserve"> Δεν το δεχόμαστε</w:t>
      </w:r>
      <w:r>
        <w:rPr>
          <w:rFonts w:eastAsia="Times New Roman" w:cs="Times New Roman"/>
          <w:szCs w:val="24"/>
        </w:rPr>
        <w:t>».</w:t>
      </w:r>
      <w:r w:rsidRPr="00B50C6E">
        <w:rPr>
          <w:rFonts w:eastAsia="Times New Roman" w:cs="Times New Roman"/>
          <w:szCs w:val="24"/>
        </w:rPr>
        <w:t xml:space="preserve"> </w:t>
      </w:r>
      <w:r>
        <w:rPr>
          <w:rFonts w:eastAsia="Times New Roman" w:cs="Times New Roman"/>
          <w:szCs w:val="24"/>
        </w:rPr>
        <w:t>Δεν μπορεί χ</w:t>
      </w:r>
      <w:r w:rsidRPr="00B50C6E">
        <w:rPr>
          <w:rFonts w:eastAsia="Times New Roman" w:cs="Times New Roman"/>
          <w:szCs w:val="24"/>
        </w:rPr>
        <w:t>θες βράδυ</w:t>
      </w:r>
      <w:r>
        <w:rPr>
          <w:rFonts w:eastAsia="Times New Roman" w:cs="Times New Roman"/>
          <w:szCs w:val="24"/>
        </w:rPr>
        <w:t xml:space="preserve"> ο κ.</w:t>
      </w:r>
      <w:r w:rsidRPr="00B50C6E">
        <w:rPr>
          <w:rFonts w:eastAsia="Times New Roman" w:cs="Times New Roman"/>
          <w:szCs w:val="24"/>
        </w:rPr>
        <w:t xml:space="preserve"> Βορίδης</w:t>
      </w:r>
      <w:r>
        <w:rPr>
          <w:rFonts w:eastAsia="Times New Roman" w:cs="Times New Roman"/>
          <w:szCs w:val="24"/>
        </w:rPr>
        <w:t>, ο</w:t>
      </w:r>
      <w:r w:rsidRPr="00B50C6E">
        <w:rPr>
          <w:rFonts w:eastAsia="Times New Roman" w:cs="Times New Roman"/>
          <w:szCs w:val="24"/>
        </w:rPr>
        <w:t xml:space="preserve"> Κοινοβουλευτικός Εκπρόσωπος</w:t>
      </w:r>
      <w:r>
        <w:rPr>
          <w:rFonts w:eastAsia="Times New Roman" w:cs="Times New Roman"/>
          <w:szCs w:val="24"/>
        </w:rPr>
        <w:t>,</w:t>
      </w:r>
      <w:r w:rsidRPr="00B50C6E">
        <w:rPr>
          <w:rFonts w:eastAsia="Times New Roman" w:cs="Times New Roman"/>
          <w:szCs w:val="24"/>
        </w:rPr>
        <w:t xml:space="preserve"> </w:t>
      </w:r>
      <w:r>
        <w:rPr>
          <w:rFonts w:eastAsia="Times New Roman" w:cs="Times New Roman"/>
          <w:szCs w:val="24"/>
        </w:rPr>
        <w:t>να λέει στην ΕΡΤ1 ότι ήταν στη σ</w:t>
      </w:r>
      <w:r w:rsidRPr="00B50C6E">
        <w:rPr>
          <w:rFonts w:eastAsia="Times New Roman" w:cs="Times New Roman"/>
          <w:szCs w:val="24"/>
        </w:rPr>
        <w:t>ύσκεψη και είπε</w:t>
      </w:r>
      <w:r>
        <w:rPr>
          <w:rFonts w:eastAsia="Times New Roman" w:cs="Times New Roman"/>
          <w:szCs w:val="24"/>
        </w:rPr>
        <w:t>:</w:t>
      </w:r>
      <w:r w:rsidRPr="00B50C6E">
        <w:rPr>
          <w:rFonts w:eastAsia="Times New Roman" w:cs="Times New Roman"/>
          <w:szCs w:val="24"/>
        </w:rPr>
        <w:t xml:space="preserve"> </w:t>
      </w:r>
      <w:r>
        <w:rPr>
          <w:rFonts w:eastAsia="Times New Roman" w:cs="Times New Roman"/>
          <w:szCs w:val="24"/>
        </w:rPr>
        <w:t>«α</w:t>
      </w:r>
      <w:r w:rsidRPr="00B50C6E">
        <w:rPr>
          <w:rFonts w:eastAsia="Times New Roman" w:cs="Times New Roman"/>
          <w:szCs w:val="24"/>
        </w:rPr>
        <w:t>φού το ψηφίζουμε</w:t>
      </w:r>
      <w:r>
        <w:rPr>
          <w:rFonts w:eastAsia="Times New Roman" w:cs="Times New Roman"/>
          <w:szCs w:val="24"/>
        </w:rPr>
        <w:t>,</w:t>
      </w:r>
      <w:r w:rsidRPr="00B50C6E">
        <w:rPr>
          <w:rFonts w:eastAsia="Times New Roman" w:cs="Times New Roman"/>
          <w:szCs w:val="24"/>
        </w:rPr>
        <w:t xml:space="preserve"> το σεβόμ</w:t>
      </w:r>
      <w:r w:rsidRPr="00B50C6E">
        <w:rPr>
          <w:rFonts w:eastAsia="Times New Roman" w:cs="Times New Roman"/>
          <w:szCs w:val="24"/>
        </w:rPr>
        <w:t xml:space="preserve">αστε </w:t>
      </w:r>
      <w:r>
        <w:rPr>
          <w:rFonts w:eastAsia="Times New Roman" w:cs="Times New Roman"/>
          <w:szCs w:val="24"/>
        </w:rPr>
        <w:t xml:space="preserve">και θα το </w:t>
      </w:r>
      <w:r w:rsidRPr="00B50C6E">
        <w:rPr>
          <w:rFonts w:eastAsia="Times New Roman" w:cs="Times New Roman"/>
          <w:szCs w:val="24"/>
        </w:rPr>
        <w:t>συνεχίζουμε</w:t>
      </w:r>
      <w:r>
        <w:rPr>
          <w:rFonts w:eastAsia="Times New Roman" w:cs="Times New Roman"/>
          <w:szCs w:val="24"/>
        </w:rPr>
        <w:t xml:space="preserve">» και </w:t>
      </w:r>
      <w:r w:rsidRPr="00B50C6E">
        <w:rPr>
          <w:rFonts w:eastAsia="Times New Roman" w:cs="Times New Roman"/>
          <w:szCs w:val="24"/>
        </w:rPr>
        <w:t>σήμερα</w:t>
      </w:r>
      <w:r>
        <w:rPr>
          <w:rFonts w:eastAsia="Times New Roman" w:cs="Times New Roman"/>
          <w:szCs w:val="24"/>
        </w:rPr>
        <w:t xml:space="preserve"> να λέει άλλα πράγματα. </w:t>
      </w:r>
      <w:r w:rsidRPr="00B50C6E">
        <w:rPr>
          <w:rFonts w:eastAsia="Times New Roman" w:cs="Times New Roman"/>
          <w:szCs w:val="24"/>
        </w:rPr>
        <w:t xml:space="preserve"> Ξεκαθ</w:t>
      </w:r>
      <w:r>
        <w:rPr>
          <w:rFonts w:eastAsia="Times New Roman" w:cs="Times New Roman"/>
          <w:szCs w:val="24"/>
        </w:rPr>
        <w:t>αρίστε τι θα κάνετε και μην κ</w:t>
      </w:r>
      <w:r w:rsidRPr="00B50C6E">
        <w:rPr>
          <w:rFonts w:eastAsia="Times New Roman" w:cs="Times New Roman"/>
          <w:szCs w:val="24"/>
        </w:rPr>
        <w:t>οροϊδεύετε τον κόσμο</w:t>
      </w:r>
      <w:r>
        <w:rPr>
          <w:rFonts w:eastAsia="Times New Roman" w:cs="Times New Roman"/>
          <w:szCs w:val="24"/>
        </w:rPr>
        <w:t>!</w:t>
      </w:r>
    </w:p>
    <w:p w14:paraId="4318B569" w14:textId="77777777" w:rsidR="001D7CFB" w:rsidRDefault="00EB4E04">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w:t>
      </w:r>
      <w:r w:rsidRPr="00B50C6E">
        <w:rPr>
          <w:rFonts w:eastAsia="Times New Roman" w:cs="Times New Roman"/>
          <w:szCs w:val="24"/>
        </w:rPr>
        <w:t xml:space="preserve">πανικός </w:t>
      </w:r>
      <w:r>
        <w:rPr>
          <w:rFonts w:eastAsia="Times New Roman" w:cs="Times New Roman"/>
          <w:szCs w:val="24"/>
        </w:rPr>
        <w:t>που σας πιάνει</w:t>
      </w:r>
      <w:r>
        <w:rPr>
          <w:rFonts w:eastAsia="Times New Roman" w:cs="Times New Roman"/>
          <w:szCs w:val="24"/>
        </w:rPr>
        <w:t>,</w:t>
      </w:r>
      <w:r>
        <w:rPr>
          <w:rFonts w:eastAsia="Times New Roman" w:cs="Times New Roman"/>
          <w:szCs w:val="24"/>
        </w:rPr>
        <w:t xml:space="preserve"> είναι διότι </w:t>
      </w:r>
      <w:r w:rsidRPr="00B50C6E">
        <w:rPr>
          <w:rFonts w:eastAsia="Times New Roman" w:cs="Times New Roman"/>
          <w:szCs w:val="24"/>
        </w:rPr>
        <w:t xml:space="preserve">βλέπετε καθημερινά </w:t>
      </w:r>
      <w:r>
        <w:rPr>
          <w:rFonts w:eastAsia="Times New Roman" w:cs="Times New Roman"/>
          <w:szCs w:val="24"/>
        </w:rPr>
        <w:t>σ</w:t>
      </w:r>
      <w:r w:rsidRPr="00B50C6E">
        <w:rPr>
          <w:rFonts w:eastAsia="Times New Roman" w:cs="Times New Roman"/>
          <w:szCs w:val="24"/>
        </w:rPr>
        <w:t>τον κόσμο ότι οι πολίτ</w:t>
      </w:r>
      <w:r>
        <w:rPr>
          <w:rFonts w:eastAsia="Times New Roman" w:cs="Times New Roman"/>
          <w:szCs w:val="24"/>
        </w:rPr>
        <w:t>ες βλέπουν θ</w:t>
      </w:r>
      <w:r w:rsidRPr="00B50C6E">
        <w:rPr>
          <w:rFonts w:eastAsia="Times New Roman" w:cs="Times New Roman"/>
          <w:szCs w:val="24"/>
        </w:rPr>
        <w:t>ετικά τα μέτρα</w:t>
      </w:r>
      <w:r>
        <w:rPr>
          <w:rFonts w:eastAsia="Times New Roman" w:cs="Times New Roman"/>
          <w:szCs w:val="24"/>
        </w:rPr>
        <w:t>.</w:t>
      </w:r>
      <w:r>
        <w:rPr>
          <w:rFonts w:eastAsia="Times New Roman" w:cs="Times New Roman"/>
          <w:szCs w:val="24"/>
        </w:rPr>
        <w:t xml:space="preserve"> Και δεν είναι </w:t>
      </w:r>
      <w:r w:rsidRPr="00B50C6E">
        <w:rPr>
          <w:rFonts w:eastAsia="Times New Roman" w:cs="Times New Roman"/>
          <w:szCs w:val="24"/>
        </w:rPr>
        <w:t>μόνο</w:t>
      </w:r>
      <w:r>
        <w:rPr>
          <w:rFonts w:eastAsia="Times New Roman" w:cs="Times New Roman"/>
          <w:szCs w:val="24"/>
        </w:rPr>
        <w:t xml:space="preserve"> αυτό.</w:t>
      </w:r>
      <w:r w:rsidRPr="00B50C6E">
        <w:rPr>
          <w:rFonts w:eastAsia="Times New Roman" w:cs="Times New Roman"/>
          <w:szCs w:val="24"/>
        </w:rPr>
        <w:t xml:space="preserve"> </w:t>
      </w:r>
      <w:r>
        <w:rPr>
          <w:rFonts w:eastAsia="Times New Roman" w:cs="Times New Roman"/>
          <w:szCs w:val="24"/>
        </w:rPr>
        <w:t>Είναι και το γεγονός ότι γίνεται πραγματικότητα η ελπίδα που είχαν</w:t>
      </w:r>
      <w:r w:rsidRPr="00B50C6E">
        <w:rPr>
          <w:rFonts w:eastAsia="Times New Roman" w:cs="Times New Roman"/>
          <w:szCs w:val="24"/>
        </w:rPr>
        <w:t xml:space="preserve"> ότι </w:t>
      </w:r>
      <w:r>
        <w:rPr>
          <w:rFonts w:eastAsia="Times New Roman" w:cs="Times New Roman"/>
          <w:szCs w:val="24"/>
        </w:rPr>
        <w:t xml:space="preserve">βγαίνοντας </w:t>
      </w:r>
      <w:r w:rsidRPr="00B50C6E">
        <w:rPr>
          <w:rFonts w:eastAsia="Times New Roman" w:cs="Times New Roman"/>
          <w:szCs w:val="24"/>
        </w:rPr>
        <w:t xml:space="preserve">από τα μνημόνια θα </w:t>
      </w:r>
      <w:r>
        <w:rPr>
          <w:rFonts w:eastAsia="Times New Roman" w:cs="Times New Roman"/>
          <w:szCs w:val="24"/>
        </w:rPr>
        <w:t xml:space="preserve">δουν </w:t>
      </w:r>
      <w:r w:rsidRPr="00B50C6E">
        <w:rPr>
          <w:rFonts w:eastAsia="Times New Roman" w:cs="Times New Roman"/>
          <w:szCs w:val="24"/>
        </w:rPr>
        <w:t>και μία άσπρη</w:t>
      </w:r>
      <w:r>
        <w:rPr>
          <w:rFonts w:eastAsia="Times New Roman" w:cs="Times New Roman"/>
          <w:szCs w:val="24"/>
        </w:rPr>
        <w:t xml:space="preserve"> μέρα.</w:t>
      </w:r>
      <w:r w:rsidRPr="00B50C6E">
        <w:rPr>
          <w:rFonts w:eastAsia="Times New Roman" w:cs="Times New Roman"/>
          <w:szCs w:val="24"/>
        </w:rPr>
        <w:t xml:space="preserve"> </w:t>
      </w:r>
      <w:r>
        <w:rPr>
          <w:rFonts w:eastAsia="Times New Roman" w:cs="Times New Roman"/>
          <w:szCs w:val="24"/>
        </w:rPr>
        <w:t xml:space="preserve">Την βλέπουν την άσπρη </w:t>
      </w:r>
      <w:r w:rsidRPr="00B50C6E">
        <w:rPr>
          <w:rFonts w:eastAsia="Times New Roman" w:cs="Times New Roman"/>
          <w:szCs w:val="24"/>
        </w:rPr>
        <w:t xml:space="preserve">μέρα </w:t>
      </w:r>
      <w:r>
        <w:rPr>
          <w:rFonts w:eastAsia="Times New Roman" w:cs="Times New Roman"/>
          <w:szCs w:val="24"/>
        </w:rPr>
        <w:t xml:space="preserve">με την </w:t>
      </w:r>
      <w:r w:rsidRPr="00B50C6E">
        <w:rPr>
          <w:rFonts w:eastAsia="Times New Roman" w:cs="Times New Roman"/>
          <w:szCs w:val="24"/>
        </w:rPr>
        <w:t>Κυβέρνηση του ΣΥΡΙΖΑ</w:t>
      </w:r>
      <w:r>
        <w:rPr>
          <w:rFonts w:eastAsia="Times New Roman" w:cs="Times New Roman"/>
          <w:szCs w:val="24"/>
        </w:rPr>
        <w:t>.</w:t>
      </w:r>
      <w:r w:rsidRPr="00B50C6E">
        <w:rPr>
          <w:rFonts w:eastAsia="Times New Roman" w:cs="Times New Roman"/>
          <w:szCs w:val="24"/>
        </w:rPr>
        <w:t xml:space="preserve"> Και </w:t>
      </w:r>
      <w:r>
        <w:rPr>
          <w:rFonts w:eastAsia="Times New Roman" w:cs="Times New Roman"/>
          <w:szCs w:val="24"/>
        </w:rPr>
        <w:t>επειδή φοβάστε ότι</w:t>
      </w:r>
      <w:r w:rsidRPr="00B50C6E">
        <w:rPr>
          <w:rFonts w:eastAsia="Times New Roman" w:cs="Times New Roman"/>
          <w:szCs w:val="24"/>
        </w:rPr>
        <w:t xml:space="preserve"> </w:t>
      </w:r>
      <w:r>
        <w:rPr>
          <w:rFonts w:eastAsia="Times New Roman" w:cs="Times New Roman"/>
          <w:szCs w:val="24"/>
        </w:rPr>
        <w:t>σ</w:t>
      </w:r>
      <w:r w:rsidRPr="00B50C6E">
        <w:rPr>
          <w:rFonts w:eastAsia="Times New Roman" w:cs="Times New Roman"/>
          <w:szCs w:val="24"/>
        </w:rPr>
        <w:t xml:space="preserve">τις 26 </w:t>
      </w:r>
      <w:r>
        <w:rPr>
          <w:rFonts w:eastAsia="Times New Roman" w:cs="Times New Roman"/>
          <w:szCs w:val="24"/>
        </w:rPr>
        <w:t xml:space="preserve">Μαΐου </w:t>
      </w:r>
      <w:r w:rsidRPr="00B50C6E">
        <w:rPr>
          <w:rFonts w:eastAsia="Times New Roman" w:cs="Times New Roman"/>
          <w:szCs w:val="24"/>
        </w:rPr>
        <w:t xml:space="preserve">τα μαντάτα </w:t>
      </w:r>
      <w:r w:rsidRPr="00B50C6E">
        <w:rPr>
          <w:rFonts w:eastAsia="Times New Roman" w:cs="Times New Roman"/>
          <w:szCs w:val="24"/>
        </w:rPr>
        <w:t xml:space="preserve">θα </w:t>
      </w:r>
      <w:r>
        <w:rPr>
          <w:rFonts w:eastAsia="Times New Roman" w:cs="Times New Roman"/>
          <w:szCs w:val="24"/>
        </w:rPr>
        <w:t>είναι άσχημα γ</w:t>
      </w:r>
      <w:r w:rsidRPr="00B50C6E">
        <w:rPr>
          <w:rFonts w:eastAsia="Times New Roman" w:cs="Times New Roman"/>
          <w:szCs w:val="24"/>
        </w:rPr>
        <w:t xml:space="preserve">ια </w:t>
      </w:r>
      <w:r>
        <w:rPr>
          <w:rFonts w:eastAsia="Times New Roman" w:cs="Times New Roman"/>
          <w:szCs w:val="24"/>
        </w:rPr>
        <w:t>ε</w:t>
      </w:r>
      <w:r w:rsidRPr="00B50C6E">
        <w:rPr>
          <w:rFonts w:eastAsia="Times New Roman" w:cs="Times New Roman"/>
          <w:szCs w:val="24"/>
        </w:rPr>
        <w:t xml:space="preserve">σάς </w:t>
      </w:r>
      <w:r>
        <w:rPr>
          <w:rFonts w:eastAsia="Times New Roman" w:cs="Times New Roman"/>
          <w:szCs w:val="24"/>
        </w:rPr>
        <w:t>-</w:t>
      </w:r>
      <w:r w:rsidRPr="00B50C6E">
        <w:rPr>
          <w:rFonts w:eastAsia="Times New Roman" w:cs="Times New Roman"/>
          <w:szCs w:val="24"/>
        </w:rPr>
        <w:t xml:space="preserve">και θα δούμε τι θα κάνετε εσωτερικά στο κόμμα σας με τον Αρχηγό </w:t>
      </w:r>
      <w:r>
        <w:rPr>
          <w:rFonts w:eastAsia="Times New Roman" w:cs="Times New Roman"/>
          <w:szCs w:val="24"/>
        </w:rPr>
        <w:t>σας- για αυτό και εμφανίζεστε</w:t>
      </w:r>
      <w:r w:rsidRPr="00B50C6E">
        <w:rPr>
          <w:rFonts w:eastAsia="Times New Roman" w:cs="Times New Roman"/>
          <w:szCs w:val="24"/>
        </w:rPr>
        <w:t xml:space="preserve"> με αυτή τη νευρικότητα εδώ και με αυτές τις απειλές</w:t>
      </w:r>
      <w:r>
        <w:rPr>
          <w:rFonts w:eastAsia="Times New Roman" w:cs="Times New Roman"/>
          <w:szCs w:val="24"/>
        </w:rPr>
        <w:t>.</w:t>
      </w:r>
    </w:p>
    <w:p w14:paraId="4318B56A" w14:textId="77777777" w:rsidR="001D7CFB" w:rsidRDefault="00EB4E04">
      <w:pPr>
        <w:tabs>
          <w:tab w:val="left" w:pos="6168"/>
        </w:tabs>
        <w:spacing w:line="600" w:lineRule="auto"/>
        <w:ind w:firstLine="720"/>
        <w:jc w:val="both"/>
        <w:rPr>
          <w:rFonts w:eastAsia="Times New Roman" w:cs="Times New Roman"/>
          <w:szCs w:val="24"/>
        </w:rPr>
      </w:pPr>
      <w:r w:rsidRPr="00B50C6E">
        <w:rPr>
          <w:rFonts w:eastAsia="Times New Roman" w:cs="Times New Roman"/>
          <w:szCs w:val="24"/>
        </w:rPr>
        <w:t xml:space="preserve"> Ευχαριστώ</w:t>
      </w:r>
      <w:r>
        <w:rPr>
          <w:rFonts w:eastAsia="Times New Roman" w:cs="Times New Roman"/>
          <w:szCs w:val="24"/>
        </w:rPr>
        <w:t>.</w:t>
      </w:r>
    </w:p>
    <w:p w14:paraId="4318B56B" w14:textId="77777777" w:rsidR="001D7CFB" w:rsidRDefault="00EB4E04">
      <w:pPr>
        <w:tabs>
          <w:tab w:val="left" w:pos="6168"/>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18B56C"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w:t>
      </w:r>
      <w:r>
        <w:rPr>
          <w:rFonts w:eastAsia="Times New Roman" w:cs="Times New Roman"/>
          <w:b/>
          <w:szCs w:val="24"/>
        </w:rPr>
        <w:t xml:space="preserve">στινός): </w:t>
      </w:r>
      <w:r>
        <w:rPr>
          <w:rFonts w:eastAsia="Times New Roman" w:cs="Times New Roman"/>
          <w:szCs w:val="24"/>
        </w:rPr>
        <w:t xml:space="preserve">Κι εγώ ευχαριστώ. </w:t>
      </w:r>
    </w:p>
    <w:p w14:paraId="4318B56D" w14:textId="77777777" w:rsidR="001D7CFB" w:rsidRDefault="00EB4E04">
      <w:pPr>
        <w:tabs>
          <w:tab w:val="left" w:pos="6168"/>
        </w:tabs>
        <w:spacing w:line="600" w:lineRule="auto"/>
        <w:ind w:firstLine="720"/>
        <w:jc w:val="both"/>
        <w:rPr>
          <w:rFonts w:eastAsia="Times New Roman" w:cs="Times New Roman"/>
          <w:szCs w:val="24"/>
        </w:rPr>
      </w:pPr>
      <w:r>
        <w:rPr>
          <w:rFonts w:eastAsia="Times New Roman" w:cs="Times New Roman"/>
          <w:szCs w:val="24"/>
        </w:rPr>
        <w:t>Τον λόγο έχει η Βουλευτής της Νέας Δημοκρατίας κ. Μαρία Αντωνίου.</w:t>
      </w:r>
    </w:p>
    <w:p w14:paraId="4318B56E" w14:textId="77777777" w:rsidR="001D7CFB" w:rsidRDefault="00EB4E04">
      <w:pPr>
        <w:tabs>
          <w:tab w:val="left" w:pos="6168"/>
        </w:tabs>
        <w:spacing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w:t>
      </w:r>
      <w:r w:rsidRPr="00731658">
        <w:rPr>
          <w:rFonts w:eastAsia="Times New Roman" w:cs="Times New Roman"/>
          <w:szCs w:val="24"/>
        </w:rPr>
        <w:t>Ευχαριστώ, κύριε Πρόεδρε.</w:t>
      </w:r>
      <w:r>
        <w:rPr>
          <w:rFonts w:eastAsia="Times New Roman" w:cs="Times New Roman"/>
          <w:b/>
          <w:szCs w:val="24"/>
        </w:rPr>
        <w:t xml:space="preserve"> </w:t>
      </w:r>
    </w:p>
    <w:p w14:paraId="4318B56F" w14:textId="77777777" w:rsidR="001D7CFB" w:rsidRDefault="00EB4E04">
      <w:pPr>
        <w:tabs>
          <w:tab w:val="left" w:pos="6168"/>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βρισκόμαστε σ</w:t>
      </w:r>
      <w:r w:rsidRPr="00B50C6E">
        <w:rPr>
          <w:rFonts w:eastAsia="Times New Roman" w:cs="Times New Roman"/>
          <w:szCs w:val="24"/>
        </w:rPr>
        <w:t xml:space="preserve">ήμερα με το νομοσχέδιο που συζητάμε στην κατά Τσίπρα εκδοχή του </w:t>
      </w:r>
      <w:r>
        <w:rPr>
          <w:rFonts w:eastAsia="Times New Roman" w:cs="Times New Roman"/>
          <w:szCs w:val="24"/>
        </w:rPr>
        <w:t>«</w:t>
      </w:r>
      <w:r w:rsidRPr="00B50C6E">
        <w:rPr>
          <w:rFonts w:eastAsia="Times New Roman" w:cs="Times New Roman"/>
          <w:szCs w:val="24"/>
        </w:rPr>
        <w:t>Τσοβόλα</w:t>
      </w:r>
      <w:r>
        <w:rPr>
          <w:rFonts w:eastAsia="Times New Roman" w:cs="Times New Roman"/>
          <w:szCs w:val="24"/>
        </w:rPr>
        <w:t>,</w:t>
      </w:r>
      <w:r w:rsidRPr="00B50C6E">
        <w:rPr>
          <w:rFonts w:eastAsia="Times New Roman" w:cs="Times New Roman"/>
          <w:szCs w:val="24"/>
        </w:rPr>
        <w:t xml:space="preserve"> δώστα όλα</w:t>
      </w:r>
      <w:r>
        <w:rPr>
          <w:rFonts w:eastAsia="Times New Roman" w:cs="Times New Roman"/>
          <w:szCs w:val="24"/>
        </w:rPr>
        <w:t>»,</w:t>
      </w:r>
      <w:r w:rsidRPr="00B50C6E">
        <w:rPr>
          <w:rFonts w:eastAsia="Times New Roman" w:cs="Times New Roman"/>
          <w:szCs w:val="24"/>
        </w:rPr>
        <w:t xml:space="preserve"> του τελευταίου μεγάλου κόλπου του Πρωθυπουργού στην προσπάθεια που κάνει να </w:t>
      </w:r>
      <w:r>
        <w:rPr>
          <w:rFonts w:eastAsia="Times New Roman" w:cs="Times New Roman"/>
          <w:szCs w:val="24"/>
        </w:rPr>
        <w:t>εξαπατήσει για ακόμα μία φορά τις</w:t>
      </w:r>
      <w:r w:rsidRPr="00B50C6E">
        <w:rPr>
          <w:rFonts w:eastAsia="Times New Roman" w:cs="Times New Roman"/>
          <w:szCs w:val="24"/>
        </w:rPr>
        <w:t xml:space="preserve"> Ελληνίδες και τους Έλληνες και να μετριάσει όσο μπορεί τη βέβαιη ήττα στις επερχόμενες εκλογές</w:t>
      </w:r>
      <w:r>
        <w:rPr>
          <w:rFonts w:eastAsia="Times New Roman" w:cs="Times New Roman"/>
          <w:szCs w:val="24"/>
        </w:rPr>
        <w:t xml:space="preserve">. </w:t>
      </w:r>
    </w:p>
    <w:p w14:paraId="4318B570" w14:textId="77777777" w:rsidR="001D7CFB" w:rsidRDefault="00EB4E04">
      <w:pPr>
        <w:tabs>
          <w:tab w:val="left" w:pos="6168"/>
        </w:tabs>
        <w:spacing w:line="600" w:lineRule="auto"/>
        <w:ind w:firstLine="720"/>
        <w:jc w:val="both"/>
        <w:rPr>
          <w:rFonts w:eastAsia="Times New Roman" w:cs="Times New Roman"/>
          <w:szCs w:val="24"/>
        </w:rPr>
      </w:pPr>
      <w:r>
        <w:rPr>
          <w:rFonts w:eastAsia="Times New Roman" w:cs="Times New Roman"/>
          <w:szCs w:val="24"/>
        </w:rPr>
        <w:t>Είναι μία Κυβέρνηση</w:t>
      </w:r>
      <w:r w:rsidRPr="00B50C6E">
        <w:rPr>
          <w:rFonts w:eastAsia="Times New Roman" w:cs="Times New Roman"/>
          <w:szCs w:val="24"/>
        </w:rPr>
        <w:t xml:space="preserve"> και ένας Πρωθυπο</w:t>
      </w:r>
      <w:r w:rsidRPr="00B50C6E">
        <w:rPr>
          <w:rFonts w:eastAsia="Times New Roman" w:cs="Times New Roman"/>
          <w:szCs w:val="24"/>
        </w:rPr>
        <w:t>υργός που αφ</w:t>
      </w:r>
      <w:r>
        <w:rPr>
          <w:rFonts w:eastAsia="Times New Roman" w:cs="Times New Roman"/>
          <w:szCs w:val="24"/>
        </w:rPr>
        <w:t>ού επί τέσσερα χρόνια φορολόγη</w:t>
      </w:r>
      <w:r w:rsidRPr="00B50C6E">
        <w:rPr>
          <w:rFonts w:eastAsia="Times New Roman" w:cs="Times New Roman"/>
          <w:szCs w:val="24"/>
        </w:rPr>
        <w:t>σαν άγρια όλους τους Έλληνες</w:t>
      </w:r>
      <w:r>
        <w:rPr>
          <w:rFonts w:eastAsia="Times New Roman" w:cs="Times New Roman"/>
          <w:szCs w:val="24"/>
        </w:rPr>
        <w:t>, έρχονται</w:t>
      </w:r>
      <w:r w:rsidRPr="00B50C6E">
        <w:rPr>
          <w:rFonts w:eastAsia="Times New Roman" w:cs="Times New Roman"/>
          <w:szCs w:val="24"/>
        </w:rPr>
        <w:t xml:space="preserve"> ουσιαστικά σήμερα να χρηματοδοτήσουν την προεκλογική τους εκστρατεία</w:t>
      </w:r>
      <w:r>
        <w:rPr>
          <w:rFonts w:eastAsia="Times New Roman" w:cs="Times New Roman"/>
          <w:szCs w:val="24"/>
        </w:rPr>
        <w:t>,</w:t>
      </w:r>
      <w:r w:rsidRPr="00B50C6E">
        <w:rPr>
          <w:rFonts w:eastAsia="Times New Roman" w:cs="Times New Roman"/>
          <w:szCs w:val="24"/>
        </w:rPr>
        <w:t xml:space="preserve"> με φόρους που συγκέντρωσαν από </w:t>
      </w:r>
      <w:r>
        <w:rPr>
          <w:rFonts w:eastAsia="Times New Roman" w:cs="Times New Roman"/>
          <w:szCs w:val="24"/>
        </w:rPr>
        <w:t>αυτούς.</w:t>
      </w:r>
      <w:r w:rsidRPr="00B50C6E">
        <w:rPr>
          <w:rFonts w:eastAsia="Times New Roman" w:cs="Times New Roman"/>
          <w:szCs w:val="24"/>
        </w:rPr>
        <w:t xml:space="preserve"> </w:t>
      </w:r>
      <w:r>
        <w:rPr>
          <w:rFonts w:eastAsia="Times New Roman" w:cs="Times New Roman"/>
          <w:szCs w:val="24"/>
        </w:rPr>
        <w:t xml:space="preserve">Είναι ένας Πρωθυπουργός </w:t>
      </w:r>
      <w:r w:rsidRPr="00B50C6E">
        <w:rPr>
          <w:rFonts w:eastAsia="Times New Roman" w:cs="Times New Roman"/>
          <w:szCs w:val="24"/>
        </w:rPr>
        <w:t>που</w:t>
      </w:r>
      <w:r>
        <w:rPr>
          <w:rFonts w:eastAsia="Times New Roman" w:cs="Times New Roman"/>
          <w:szCs w:val="24"/>
        </w:rPr>
        <w:t>,</w:t>
      </w:r>
      <w:r w:rsidRPr="00B50C6E">
        <w:rPr>
          <w:rFonts w:eastAsia="Times New Roman" w:cs="Times New Roman"/>
          <w:szCs w:val="24"/>
        </w:rPr>
        <w:t xml:space="preserve"> αφού θεώρησε τους </w:t>
      </w:r>
      <w:r>
        <w:rPr>
          <w:rFonts w:eastAsia="Times New Roman" w:cs="Times New Roman"/>
          <w:szCs w:val="24"/>
        </w:rPr>
        <w:t xml:space="preserve">εκατό </w:t>
      </w:r>
      <w:r w:rsidRPr="00B50C6E">
        <w:rPr>
          <w:rFonts w:eastAsia="Times New Roman" w:cs="Times New Roman"/>
          <w:szCs w:val="24"/>
        </w:rPr>
        <w:t>νεκρούς στο Μ</w:t>
      </w:r>
      <w:r w:rsidRPr="00B50C6E">
        <w:rPr>
          <w:rFonts w:eastAsia="Times New Roman" w:cs="Times New Roman"/>
          <w:szCs w:val="24"/>
        </w:rPr>
        <w:t>άτι ασήμαντη λεπτομέρεια της ιστορίας</w:t>
      </w:r>
      <w:r>
        <w:rPr>
          <w:rFonts w:eastAsia="Times New Roman" w:cs="Times New Roman"/>
          <w:szCs w:val="24"/>
        </w:rPr>
        <w:t>,</w:t>
      </w:r>
      <w:r w:rsidRPr="00B50C6E">
        <w:rPr>
          <w:rFonts w:eastAsia="Times New Roman" w:cs="Times New Roman"/>
          <w:szCs w:val="24"/>
        </w:rPr>
        <w:t xml:space="preserve"> αποφάσισ</w:t>
      </w:r>
      <w:r>
        <w:rPr>
          <w:rFonts w:eastAsia="Times New Roman" w:cs="Times New Roman"/>
          <w:szCs w:val="24"/>
        </w:rPr>
        <w:t>ε να ξεκουραστεί σε κότερα της ε</w:t>
      </w:r>
      <w:r w:rsidRPr="00B50C6E">
        <w:rPr>
          <w:rFonts w:eastAsia="Times New Roman" w:cs="Times New Roman"/>
          <w:szCs w:val="24"/>
        </w:rPr>
        <w:t>λίτ που καταγγέλλει</w:t>
      </w:r>
      <w:r>
        <w:rPr>
          <w:rFonts w:eastAsia="Times New Roman" w:cs="Times New Roman"/>
          <w:szCs w:val="24"/>
        </w:rPr>
        <w:t>,</w:t>
      </w:r>
      <w:r w:rsidRPr="00B50C6E">
        <w:rPr>
          <w:rFonts w:eastAsia="Times New Roman" w:cs="Times New Roman"/>
          <w:szCs w:val="24"/>
        </w:rPr>
        <w:t xml:space="preserve"> μακριά από τα αδιάκριτα βλέμματα των απλών ανθρώπων που συνεχίζει να εξαπατά</w:t>
      </w:r>
      <w:r>
        <w:rPr>
          <w:rFonts w:eastAsia="Times New Roman" w:cs="Times New Roman"/>
          <w:szCs w:val="24"/>
        </w:rPr>
        <w:t xml:space="preserve">. Είναι ένας Πρωθυπουργός </w:t>
      </w:r>
      <w:r w:rsidRPr="00B50C6E">
        <w:rPr>
          <w:rFonts w:eastAsia="Times New Roman" w:cs="Times New Roman"/>
          <w:szCs w:val="24"/>
        </w:rPr>
        <w:t>αγκαλιά με τον Πολάκη</w:t>
      </w:r>
      <w:r>
        <w:rPr>
          <w:rFonts w:eastAsia="Times New Roman" w:cs="Times New Roman"/>
          <w:szCs w:val="24"/>
        </w:rPr>
        <w:t xml:space="preserve"> που έρχεται </w:t>
      </w:r>
      <w:r w:rsidRPr="00B50C6E">
        <w:rPr>
          <w:rFonts w:eastAsia="Times New Roman" w:cs="Times New Roman"/>
          <w:szCs w:val="24"/>
        </w:rPr>
        <w:t>σήμερα να μοιράσει ε</w:t>
      </w:r>
      <w:r w:rsidRPr="00B50C6E">
        <w:rPr>
          <w:rFonts w:eastAsia="Times New Roman" w:cs="Times New Roman"/>
          <w:szCs w:val="24"/>
        </w:rPr>
        <w:t>πιδόματα έξω από τα εκλογικά κέντρα</w:t>
      </w:r>
      <w:r>
        <w:rPr>
          <w:rFonts w:eastAsia="Times New Roman" w:cs="Times New Roman"/>
          <w:szCs w:val="24"/>
        </w:rPr>
        <w:t xml:space="preserve">. Πρόκειται για μια </w:t>
      </w:r>
      <w:r w:rsidRPr="00B50C6E">
        <w:rPr>
          <w:rFonts w:eastAsia="Times New Roman" w:cs="Times New Roman"/>
          <w:szCs w:val="24"/>
        </w:rPr>
        <w:t>Κυβέρνηση σε αποδρομή</w:t>
      </w:r>
      <w:r>
        <w:rPr>
          <w:rFonts w:eastAsia="Times New Roman" w:cs="Times New Roman"/>
          <w:szCs w:val="24"/>
        </w:rPr>
        <w:t>,</w:t>
      </w:r>
      <w:r w:rsidRPr="00B50C6E">
        <w:rPr>
          <w:rFonts w:eastAsia="Times New Roman" w:cs="Times New Roman"/>
          <w:szCs w:val="24"/>
        </w:rPr>
        <w:t xml:space="preserve"> που τέσσερα χρόνια τώρα δεν προχώρησε ούτε σε μία ενέργεια που να ενισχύσει την ανάπτυξη σε όφελος των πολλών</w:t>
      </w:r>
      <w:r>
        <w:rPr>
          <w:rFonts w:eastAsia="Times New Roman" w:cs="Times New Roman"/>
          <w:szCs w:val="24"/>
        </w:rPr>
        <w:t>,</w:t>
      </w:r>
      <w:r w:rsidRPr="00B50C6E">
        <w:rPr>
          <w:rFonts w:eastAsia="Times New Roman" w:cs="Times New Roman"/>
          <w:szCs w:val="24"/>
        </w:rPr>
        <w:t xml:space="preserve"> κ</w:t>
      </w:r>
      <w:r>
        <w:rPr>
          <w:rFonts w:eastAsia="Times New Roman" w:cs="Times New Roman"/>
          <w:szCs w:val="24"/>
        </w:rPr>
        <w:t>αι που έρχεται σήμερα να θέσει τ</w:t>
      </w:r>
      <w:r w:rsidRPr="00B50C6E">
        <w:rPr>
          <w:rFonts w:eastAsia="Times New Roman" w:cs="Times New Roman"/>
          <w:szCs w:val="24"/>
        </w:rPr>
        <w:t xml:space="preserve">ο δίλημμα </w:t>
      </w:r>
      <w:r>
        <w:rPr>
          <w:rFonts w:eastAsia="Times New Roman" w:cs="Times New Roman"/>
          <w:szCs w:val="24"/>
        </w:rPr>
        <w:t>«ή με τις ελίτ ή με τους</w:t>
      </w:r>
      <w:r>
        <w:rPr>
          <w:rFonts w:eastAsia="Times New Roman" w:cs="Times New Roman"/>
          <w:szCs w:val="24"/>
        </w:rPr>
        <w:t xml:space="preserve"> πολλούς». </w:t>
      </w:r>
    </w:p>
    <w:p w14:paraId="4318B571" w14:textId="77777777" w:rsidR="001D7CFB" w:rsidRDefault="00EB4E04">
      <w:pPr>
        <w:tabs>
          <w:tab w:val="left" w:pos="6168"/>
        </w:tabs>
        <w:spacing w:line="600" w:lineRule="auto"/>
        <w:ind w:firstLine="720"/>
        <w:jc w:val="both"/>
        <w:rPr>
          <w:rFonts w:eastAsia="Times New Roman" w:cs="Times New Roman"/>
          <w:szCs w:val="24"/>
        </w:rPr>
      </w:pPr>
      <w:r>
        <w:rPr>
          <w:rFonts w:eastAsia="Times New Roman" w:cs="Times New Roman"/>
          <w:szCs w:val="24"/>
        </w:rPr>
        <w:t>Ο ΣΥΡΙΖΑ, δηλαδή εσείς, κύριοι συνάδελφοι, θέτετε σήμερα στην Ελλάδα το ίδιο δ</w:t>
      </w:r>
      <w:r w:rsidRPr="00B50C6E">
        <w:rPr>
          <w:rFonts w:eastAsia="Times New Roman" w:cs="Times New Roman"/>
          <w:szCs w:val="24"/>
        </w:rPr>
        <w:t xml:space="preserve">ίλημμα που θέτει η </w:t>
      </w:r>
      <w:r>
        <w:rPr>
          <w:rFonts w:eastAsia="Times New Roman" w:cs="Times New Roman"/>
          <w:szCs w:val="24"/>
        </w:rPr>
        <w:t>α</w:t>
      </w:r>
      <w:r w:rsidRPr="00B50C6E">
        <w:rPr>
          <w:rFonts w:eastAsia="Times New Roman" w:cs="Times New Roman"/>
          <w:szCs w:val="24"/>
        </w:rPr>
        <w:t>κροδεξιά σε όλη την Ευρώπη</w:t>
      </w:r>
      <w:r>
        <w:rPr>
          <w:rFonts w:eastAsia="Times New Roman" w:cs="Times New Roman"/>
          <w:szCs w:val="24"/>
        </w:rPr>
        <w:t>;</w:t>
      </w:r>
      <w:r w:rsidRPr="00B50C6E">
        <w:rPr>
          <w:rFonts w:eastAsia="Times New Roman" w:cs="Times New Roman"/>
          <w:szCs w:val="24"/>
        </w:rPr>
        <w:t xml:space="preserve"> </w:t>
      </w:r>
      <w:r>
        <w:rPr>
          <w:rFonts w:eastAsia="Times New Roman" w:cs="Times New Roman"/>
          <w:szCs w:val="24"/>
        </w:rPr>
        <w:t xml:space="preserve">Σας ενώνει, </w:t>
      </w:r>
      <w:r w:rsidRPr="00B50C6E">
        <w:rPr>
          <w:rFonts w:eastAsia="Times New Roman" w:cs="Times New Roman"/>
          <w:szCs w:val="24"/>
        </w:rPr>
        <w:t>άλλωστε</w:t>
      </w:r>
      <w:r>
        <w:rPr>
          <w:rFonts w:eastAsia="Times New Roman" w:cs="Times New Roman"/>
          <w:szCs w:val="24"/>
        </w:rPr>
        <w:t>,</w:t>
      </w:r>
      <w:r w:rsidRPr="00B50C6E">
        <w:rPr>
          <w:rFonts w:eastAsia="Times New Roman" w:cs="Times New Roman"/>
          <w:szCs w:val="24"/>
        </w:rPr>
        <w:t xml:space="preserve"> το μίσος </w:t>
      </w:r>
      <w:r>
        <w:rPr>
          <w:rFonts w:eastAsia="Times New Roman" w:cs="Times New Roman"/>
          <w:szCs w:val="24"/>
        </w:rPr>
        <w:t xml:space="preserve">σας </w:t>
      </w:r>
      <w:r w:rsidRPr="00B50C6E">
        <w:rPr>
          <w:rFonts w:eastAsia="Times New Roman" w:cs="Times New Roman"/>
          <w:szCs w:val="24"/>
        </w:rPr>
        <w:t xml:space="preserve">για τη φιλελεύθερη δημοκρατία και τους θεσμούς </w:t>
      </w:r>
      <w:r>
        <w:rPr>
          <w:rFonts w:eastAsia="Times New Roman" w:cs="Times New Roman"/>
          <w:szCs w:val="24"/>
        </w:rPr>
        <w:t>της.</w:t>
      </w:r>
      <w:r w:rsidRPr="00B50C6E">
        <w:rPr>
          <w:rFonts w:eastAsia="Times New Roman" w:cs="Times New Roman"/>
          <w:szCs w:val="24"/>
        </w:rPr>
        <w:t xml:space="preserve"> Και </w:t>
      </w:r>
      <w:r>
        <w:rPr>
          <w:rFonts w:eastAsia="Times New Roman" w:cs="Times New Roman"/>
          <w:szCs w:val="24"/>
        </w:rPr>
        <w:t xml:space="preserve">ποιος </w:t>
      </w:r>
      <w:r w:rsidRPr="00B50C6E">
        <w:rPr>
          <w:rFonts w:eastAsia="Times New Roman" w:cs="Times New Roman"/>
          <w:szCs w:val="24"/>
        </w:rPr>
        <w:t xml:space="preserve">θέτει </w:t>
      </w:r>
      <w:r>
        <w:rPr>
          <w:rFonts w:eastAsia="Times New Roman" w:cs="Times New Roman"/>
          <w:szCs w:val="24"/>
        </w:rPr>
        <w:t>τ</w:t>
      </w:r>
      <w:r w:rsidRPr="00B50C6E">
        <w:rPr>
          <w:rFonts w:eastAsia="Times New Roman" w:cs="Times New Roman"/>
          <w:szCs w:val="24"/>
        </w:rPr>
        <w:t>ο δίλημμα</w:t>
      </w:r>
      <w:r>
        <w:rPr>
          <w:rFonts w:eastAsia="Times New Roman" w:cs="Times New Roman"/>
          <w:szCs w:val="24"/>
        </w:rPr>
        <w:t>; Το θ</w:t>
      </w:r>
      <w:r>
        <w:rPr>
          <w:rFonts w:eastAsia="Times New Roman" w:cs="Times New Roman"/>
          <w:szCs w:val="24"/>
        </w:rPr>
        <w:t xml:space="preserve">έτει μια </w:t>
      </w:r>
      <w:r w:rsidRPr="00B50C6E">
        <w:rPr>
          <w:rFonts w:eastAsia="Times New Roman" w:cs="Times New Roman"/>
          <w:szCs w:val="24"/>
        </w:rPr>
        <w:t xml:space="preserve">Κυβέρνηση που υπήρξε σχεδόν </w:t>
      </w:r>
      <w:r>
        <w:rPr>
          <w:rFonts w:eastAsia="Times New Roman" w:cs="Times New Roman"/>
          <w:szCs w:val="24"/>
        </w:rPr>
        <w:t>«</w:t>
      </w:r>
      <w:r w:rsidRPr="00B50C6E">
        <w:rPr>
          <w:rFonts w:eastAsia="Times New Roman" w:cs="Times New Roman"/>
          <w:szCs w:val="24"/>
        </w:rPr>
        <w:t>Φιλιππινέζα</w:t>
      </w:r>
      <w:r>
        <w:rPr>
          <w:rFonts w:eastAsia="Times New Roman" w:cs="Times New Roman"/>
          <w:szCs w:val="24"/>
        </w:rPr>
        <w:t>»</w:t>
      </w:r>
      <w:r w:rsidRPr="00B50C6E">
        <w:rPr>
          <w:rFonts w:eastAsia="Times New Roman" w:cs="Times New Roman"/>
          <w:szCs w:val="24"/>
        </w:rPr>
        <w:t xml:space="preserve"> των ολιγαρχών Ελλήνων και ξένων</w:t>
      </w:r>
      <w:r>
        <w:rPr>
          <w:rFonts w:eastAsia="Times New Roman" w:cs="Times New Roman"/>
          <w:szCs w:val="24"/>
        </w:rPr>
        <w:t>.</w:t>
      </w:r>
      <w:r w:rsidRPr="00B50C6E">
        <w:rPr>
          <w:rFonts w:eastAsia="Times New Roman" w:cs="Times New Roman"/>
          <w:szCs w:val="24"/>
        </w:rPr>
        <w:t xml:space="preserve"> </w:t>
      </w:r>
      <w:r>
        <w:rPr>
          <w:rFonts w:eastAsia="Times New Roman" w:cs="Times New Roman"/>
          <w:szCs w:val="24"/>
        </w:rPr>
        <w:t xml:space="preserve">Αν και </w:t>
      </w:r>
      <w:r w:rsidRPr="00B50C6E">
        <w:rPr>
          <w:rFonts w:eastAsia="Times New Roman" w:cs="Times New Roman"/>
          <w:szCs w:val="24"/>
        </w:rPr>
        <w:t>ο ίδιος ο Τσί</w:t>
      </w:r>
      <w:r>
        <w:rPr>
          <w:rFonts w:eastAsia="Times New Roman" w:cs="Times New Roman"/>
          <w:szCs w:val="24"/>
        </w:rPr>
        <w:t>πρας έχει απαντήσει νομίζω στο δ</w:t>
      </w:r>
      <w:r w:rsidRPr="00B50C6E">
        <w:rPr>
          <w:rFonts w:eastAsia="Times New Roman" w:cs="Times New Roman"/>
          <w:szCs w:val="24"/>
        </w:rPr>
        <w:t>ίλημμα</w:t>
      </w:r>
      <w:r>
        <w:rPr>
          <w:rFonts w:eastAsia="Times New Roman" w:cs="Times New Roman"/>
          <w:szCs w:val="24"/>
        </w:rPr>
        <w:t>.</w:t>
      </w:r>
      <w:r w:rsidRPr="00B50C6E">
        <w:rPr>
          <w:rFonts w:eastAsia="Times New Roman" w:cs="Times New Roman"/>
          <w:szCs w:val="24"/>
        </w:rPr>
        <w:t xml:space="preserve"> Προτιμά</w:t>
      </w:r>
      <w:r>
        <w:rPr>
          <w:rFonts w:eastAsia="Times New Roman" w:cs="Times New Roman"/>
          <w:szCs w:val="24"/>
        </w:rPr>
        <w:t>ει</w:t>
      </w:r>
      <w:r w:rsidRPr="00B50C6E">
        <w:rPr>
          <w:rFonts w:eastAsia="Times New Roman" w:cs="Times New Roman"/>
          <w:szCs w:val="24"/>
        </w:rPr>
        <w:t xml:space="preserve"> τις θαλαμηγούς</w:t>
      </w:r>
      <w:r>
        <w:rPr>
          <w:rFonts w:eastAsia="Times New Roman" w:cs="Times New Roman"/>
          <w:szCs w:val="24"/>
        </w:rPr>
        <w:t>,</w:t>
      </w:r>
      <w:r w:rsidRPr="00B50C6E">
        <w:rPr>
          <w:rFonts w:eastAsia="Times New Roman" w:cs="Times New Roman"/>
          <w:szCs w:val="24"/>
        </w:rPr>
        <w:t xml:space="preserve"> τα πούρα και τη γλυκιά ζωή</w:t>
      </w:r>
      <w:r>
        <w:rPr>
          <w:rFonts w:eastAsia="Times New Roman" w:cs="Times New Roman"/>
          <w:szCs w:val="24"/>
        </w:rPr>
        <w:t>.</w:t>
      </w:r>
    </w:p>
    <w:p w14:paraId="4318B572" w14:textId="77777777" w:rsidR="001D7CFB" w:rsidRDefault="00EB4E04">
      <w:pPr>
        <w:tabs>
          <w:tab w:val="left" w:pos="6168"/>
        </w:tabs>
        <w:spacing w:line="600" w:lineRule="auto"/>
        <w:ind w:firstLine="720"/>
        <w:jc w:val="both"/>
        <w:rPr>
          <w:rFonts w:eastAsia="Times New Roman" w:cs="Times New Roman"/>
          <w:szCs w:val="24"/>
        </w:rPr>
      </w:pPr>
      <w:r w:rsidRPr="00B50C6E">
        <w:rPr>
          <w:rFonts w:eastAsia="Times New Roman" w:cs="Times New Roman"/>
          <w:szCs w:val="24"/>
        </w:rPr>
        <w:t xml:space="preserve"> Η </w:t>
      </w:r>
      <w:r>
        <w:rPr>
          <w:rFonts w:eastAsia="Times New Roman" w:cs="Times New Roman"/>
          <w:szCs w:val="24"/>
        </w:rPr>
        <w:t>Κυβέρνηση, λ</w:t>
      </w:r>
      <w:r w:rsidRPr="00B50C6E">
        <w:rPr>
          <w:rFonts w:eastAsia="Times New Roman" w:cs="Times New Roman"/>
          <w:szCs w:val="24"/>
        </w:rPr>
        <w:t>οιπόν</w:t>
      </w:r>
      <w:r>
        <w:rPr>
          <w:rFonts w:eastAsia="Times New Roman" w:cs="Times New Roman"/>
          <w:szCs w:val="24"/>
        </w:rPr>
        <w:t>,</w:t>
      </w:r>
      <w:r w:rsidRPr="00B50C6E">
        <w:rPr>
          <w:rFonts w:eastAsia="Times New Roman" w:cs="Times New Roman"/>
          <w:szCs w:val="24"/>
        </w:rPr>
        <w:t xml:space="preserve"> ΣΥΡΙΖΑ μέσα σε τέσσερα χρόνια διέλυσε τη μεσαία τάξη</w:t>
      </w:r>
      <w:r>
        <w:rPr>
          <w:rFonts w:eastAsia="Times New Roman" w:cs="Times New Roman"/>
          <w:szCs w:val="24"/>
        </w:rPr>
        <w:t>,</w:t>
      </w:r>
      <w:r w:rsidRPr="00B50C6E">
        <w:rPr>
          <w:rFonts w:eastAsia="Times New Roman" w:cs="Times New Roman"/>
          <w:szCs w:val="24"/>
        </w:rPr>
        <w:t xml:space="preserve"> γονάτισε τους ελεύθερους επαγγελματίες και επιχειρήσεις με την υπερφορολόγηση και τις </w:t>
      </w:r>
      <w:r>
        <w:rPr>
          <w:rFonts w:eastAsia="Times New Roman" w:cs="Times New Roman"/>
          <w:szCs w:val="24"/>
        </w:rPr>
        <w:t xml:space="preserve">εξοντωτικές </w:t>
      </w:r>
      <w:r w:rsidRPr="00B50C6E">
        <w:rPr>
          <w:rFonts w:eastAsia="Times New Roman" w:cs="Times New Roman"/>
          <w:szCs w:val="24"/>
        </w:rPr>
        <w:t xml:space="preserve">ασφαλιστικές εισφορές και </w:t>
      </w:r>
      <w:r>
        <w:rPr>
          <w:rFonts w:eastAsia="Times New Roman" w:cs="Times New Roman"/>
          <w:szCs w:val="24"/>
        </w:rPr>
        <w:t>αφαίμαξε τ</w:t>
      </w:r>
      <w:r w:rsidRPr="00B50C6E">
        <w:rPr>
          <w:rFonts w:eastAsia="Times New Roman" w:cs="Times New Roman"/>
          <w:szCs w:val="24"/>
        </w:rPr>
        <w:t>ους συνταξιούχους</w:t>
      </w:r>
      <w:r>
        <w:rPr>
          <w:rFonts w:eastAsia="Times New Roman" w:cs="Times New Roman"/>
          <w:szCs w:val="24"/>
        </w:rPr>
        <w:t>.</w:t>
      </w:r>
      <w:r w:rsidRPr="00B50C6E">
        <w:rPr>
          <w:rFonts w:eastAsia="Times New Roman" w:cs="Times New Roman"/>
          <w:szCs w:val="24"/>
        </w:rPr>
        <w:t xml:space="preserve"> Σπάσατε όλα τα ρεκόρ</w:t>
      </w:r>
      <w:r>
        <w:rPr>
          <w:rFonts w:eastAsia="Times New Roman" w:cs="Times New Roman"/>
          <w:szCs w:val="24"/>
        </w:rPr>
        <w:t>. Είχαμε είκοσι επτά νέους φ</w:t>
      </w:r>
      <w:r>
        <w:rPr>
          <w:rFonts w:eastAsia="Times New Roman" w:cs="Times New Roman"/>
          <w:szCs w:val="24"/>
        </w:rPr>
        <w:t xml:space="preserve">όρους και δεκαεπτά μειώσεις συντάξεων και αυξήσεις εισφορών. </w:t>
      </w:r>
      <w:r w:rsidRPr="00B50C6E">
        <w:rPr>
          <w:rFonts w:eastAsia="Times New Roman" w:cs="Times New Roman"/>
          <w:szCs w:val="24"/>
        </w:rPr>
        <w:t xml:space="preserve"> </w:t>
      </w:r>
    </w:p>
    <w:p w14:paraId="4318B573" w14:textId="77777777" w:rsidR="001D7CFB" w:rsidRDefault="00EB4E04">
      <w:pPr>
        <w:tabs>
          <w:tab w:val="left" w:pos="6168"/>
        </w:tabs>
        <w:spacing w:line="600" w:lineRule="auto"/>
        <w:ind w:firstLine="720"/>
        <w:jc w:val="both"/>
        <w:rPr>
          <w:rFonts w:eastAsia="Times New Roman" w:cs="Times New Roman"/>
          <w:szCs w:val="24"/>
        </w:rPr>
      </w:pPr>
      <w:r w:rsidRPr="00B50C6E">
        <w:rPr>
          <w:rFonts w:eastAsia="Times New Roman" w:cs="Times New Roman"/>
          <w:szCs w:val="24"/>
        </w:rPr>
        <w:t xml:space="preserve">Αυτή η </w:t>
      </w:r>
      <w:r>
        <w:rPr>
          <w:rFonts w:eastAsia="Times New Roman" w:cs="Times New Roman"/>
          <w:szCs w:val="24"/>
        </w:rPr>
        <w:t xml:space="preserve">ίδια </w:t>
      </w:r>
      <w:r w:rsidRPr="00B50C6E">
        <w:rPr>
          <w:rFonts w:eastAsia="Times New Roman" w:cs="Times New Roman"/>
          <w:szCs w:val="24"/>
        </w:rPr>
        <w:t>Κυβέρνηση</w:t>
      </w:r>
      <w:r>
        <w:rPr>
          <w:rFonts w:eastAsia="Times New Roman" w:cs="Times New Roman"/>
          <w:szCs w:val="24"/>
        </w:rPr>
        <w:t>, λοιπόν,</w:t>
      </w:r>
      <w:r w:rsidRPr="00B50C6E">
        <w:rPr>
          <w:rFonts w:eastAsia="Times New Roman" w:cs="Times New Roman"/>
          <w:szCs w:val="24"/>
        </w:rPr>
        <w:t xml:space="preserve"> έρχεται σήμερα</w:t>
      </w:r>
      <w:r>
        <w:rPr>
          <w:rFonts w:eastAsia="Times New Roman" w:cs="Times New Roman"/>
          <w:szCs w:val="24"/>
        </w:rPr>
        <w:t>,</w:t>
      </w:r>
      <w:r w:rsidRPr="00B50C6E">
        <w:rPr>
          <w:rFonts w:eastAsia="Times New Roman" w:cs="Times New Roman"/>
          <w:szCs w:val="24"/>
        </w:rPr>
        <w:t xml:space="preserve"> </w:t>
      </w:r>
      <w:r>
        <w:rPr>
          <w:rFonts w:eastAsia="Times New Roman" w:cs="Times New Roman"/>
          <w:szCs w:val="24"/>
        </w:rPr>
        <w:t xml:space="preserve">δώδεκα μέρες πριν τις εκλογές, </w:t>
      </w:r>
      <w:r w:rsidRPr="00B50C6E">
        <w:rPr>
          <w:rFonts w:eastAsia="Times New Roman" w:cs="Times New Roman"/>
          <w:szCs w:val="24"/>
        </w:rPr>
        <w:t xml:space="preserve">με ύφος χιλίων </w:t>
      </w:r>
      <w:r>
        <w:rPr>
          <w:rFonts w:eastAsia="Times New Roman" w:cs="Times New Roman"/>
          <w:szCs w:val="24"/>
        </w:rPr>
        <w:t>Πολάκηδων να επιστρέψει έ</w:t>
      </w:r>
      <w:r w:rsidRPr="00B50C6E">
        <w:rPr>
          <w:rFonts w:eastAsia="Times New Roman" w:cs="Times New Roman"/>
          <w:szCs w:val="24"/>
        </w:rPr>
        <w:t>να πολύ μικρό μέρος των όσων στοίχισαν στους Έλληνες πολίτες τα πέντε χρόνι</w:t>
      </w:r>
      <w:r w:rsidRPr="00B50C6E">
        <w:rPr>
          <w:rFonts w:eastAsia="Times New Roman" w:cs="Times New Roman"/>
          <w:szCs w:val="24"/>
        </w:rPr>
        <w:t xml:space="preserve">α της καταστροφικής διακυβέρνησης </w:t>
      </w:r>
      <w:r>
        <w:rPr>
          <w:rFonts w:eastAsia="Times New Roman" w:cs="Times New Roman"/>
          <w:szCs w:val="24"/>
        </w:rPr>
        <w:t>της.</w:t>
      </w:r>
      <w:r w:rsidRPr="00B50C6E">
        <w:rPr>
          <w:rFonts w:eastAsia="Times New Roman" w:cs="Times New Roman"/>
          <w:szCs w:val="24"/>
        </w:rPr>
        <w:t xml:space="preserve"> </w:t>
      </w:r>
    </w:p>
    <w:p w14:paraId="4318B574" w14:textId="77777777" w:rsidR="001D7CFB" w:rsidRDefault="00EB4E04">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Αφαιμάξατε του συνταξιούχους με </w:t>
      </w:r>
      <w:r w:rsidRPr="00B50C6E">
        <w:rPr>
          <w:rFonts w:eastAsia="Times New Roman" w:cs="Times New Roman"/>
          <w:szCs w:val="24"/>
        </w:rPr>
        <w:t>μειώσεις συντάξεων κύριων και επικουρικών</w:t>
      </w:r>
      <w:r>
        <w:rPr>
          <w:rFonts w:eastAsia="Times New Roman" w:cs="Times New Roman"/>
          <w:szCs w:val="24"/>
        </w:rPr>
        <w:t>.</w:t>
      </w:r>
      <w:r w:rsidRPr="00B50C6E">
        <w:rPr>
          <w:rFonts w:eastAsia="Times New Roman" w:cs="Times New Roman"/>
          <w:szCs w:val="24"/>
        </w:rPr>
        <w:t xml:space="preserve"> </w:t>
      </w:r>
      <w:r>
        <w:rPr>
          <w:rFonts w:eastAsia="Times New Roman" w:cs="Times New Roman"/>
          <w:szCs w:val="24"/>
        </w:rPr>
        <w:t>Στερήσατε</w:t>
      </w:r>
      <w:r w:rsidRPr="00B50C6E">
        <w:rPr>
          <w:rFonts w:eastAsia="Times New Roman" w:cs="Times New Roman"/>
          <w:szCs w:val="24"/>
        </w:rPr>
        <w:t xml:space="preserve"> από τους χα</w:t>
      </w:r>
      <w:r>
        <w:rPr>
          <w:rFonts w:eastAsia="Times New Roman" w:cs="Times New Roman"/>
          <w:szCs w:val="24"/>
        </w:rPr>
        <w:t>μηλοσυνταξιούχους πάνω από 1 δισεκατομμύριο, κύριε Πετρόπουλε,</w:t>
      </w:r>
      <w:r w:rsidRPr="00B50C6E">
        <w:rPr>
          <w:rFonts w:eastAsia="Times New Roman" w:cs="Times New Roman"/>
          <w:szCs w:val="24"/>
        </w:rPr>
        <w:t xml:space="preserve"> από το ΕΚΑΣ</w:t>
      </w:r>
      <w:r>
        <w:rPr>
          <w:rFonts w:eastAsia="Times New Roman" w:cs="Times New Roman"/>
          <w:szCs w:val="24"/>
        </w:rPr>
        <w:t>.</w:t>
      </w:r>
      <w:r w:rsidRPr="00B50C6E">
        <w:rPr>
          <w:rFonts w:eastAsia="Times New Roman" w:cs="Times New Roman"/>
          <w:szCs w:val="24"/>
        </w:rPr>
        <w:t xml:space="preserve"> Ή κάνω λάθος</w:t>
      </w:r>
      <w:r>
        <w:rPr>
          <w:rFonts w:eastAsia="Times New Roman" w:cs="Times New Roman"/>
          <w:szCs w:val="24"/>
        </w:rPr>
        <w:t>;</w:t>
      </w:r>
      <w:r w:rsidRPr="00B50C6E">
        <w:rPr>
          <w:rFonts w:eastAsia="Times New Roman" w:cs="Times New Roman"/>
          <w:szCs w:val="24"/>
        </w:rPr>
        <w:t xml:space="preserve"> Δεν είναι εδώ ο </w:t>
      </w:r>
      <w:r>
        <w:rPr>
          <w:rFonts w:eastAsia="Times New Roman" w:cs="Times New Roman"/>
          <w:szCs w:val="24"/>
        </w:rPr>
        <w:t>κ.</w:t>
      </w:r>
      <w:r w:rsidRPr="00B50C6E">
        <w:rPr>
          <w:rFonts w:eastAsia="Times New Roman" w:cs="Times New Roman"/>
          <w:szCs w:val="24"/>
        </w:rPr>
        <w:t xml:space="preserve"> Πετρόπουλος</w:t>
      </w:r>
      <w:r>
        <w:rPr>
          <w:rFonts w:eastAsia="Times New Roman" w:cs="Times New Roman"/>
          <w:szCs w:val="24"/>
        </w:rPr>
        <w:t>.</w:t>
      </w:r>
      <w:r w:rsidRPr="00B50C6E">
        <w:rPr>
          <w:rFonts w:eastAsia="Times New Roman" w:cs="Times New Roman"/>
          <w:szCs w:val="24"/>
        </w:rPr>
        <w:t xml:space="preserve"> Είναι η </w:t>
      </w:r>
      <w:r>
        <w:rPr>
          <w:rFonts w:eastAsia="Times New Roman" w:cs="Times New Roman"/>
          <w:szCs w:val="24"/>
        </w:rPr>
        <w:t>κ. Αχτσιόγλου αλλά δεν ακούει. Τους στερήσατε π</w:t>
      </w:r>
      <w:r w:rsidRPr="00B50C6E">
        <w:rPr>
          <w:rFonts w:eastAsia="Times New Roman" w:cs="Times New Roman"/>
          <w:szCs w:val="24"/>
        </w:rPr>
        <w:t>άνω από 750 εκατομμύρια με την εισφορά υγείας</w:t>
      </w:r>
      <w:r>
        <w:rPr>
          <w:rFonts w:eastAsia="Times New Roman" w:cs="Times New Roman"/>
          <w:szCs w:val="24"/>
        </w:rPr>
        <w:t>. Και τώρα</w:t>
      </w:r>
      <w:r w:rsidRPr="00B50C6E">
        <w:rPr>
          <w:rFonts w:eastAsia="Times New Roman" w:cs="Times New Roman"/>
          <w:szCs w:val="24"/>
        </w:rPr>
        <w:t xml:space="preserve"> επιστρέφετε τα 800</w:t>
      </w:r>
      <w:r>
        <w:rPr>
          <w:rFonts w:eastAsia="Times New Roman" w:cs="Times New Roman"/>
          <w:szCs w:val="24"/>
        </w:rPr>
        <w:t xml:space="preserve"> εκατομμύρια</w:t>
      </w:r>
      <w:r w:rsidRPr="00B50C6E">
        <w:rPr>
          <w:rFonts w:eastAsia="Times New Roman" w:cs="Times New Roman"/>
          <w:szCs w:val="24"/>
        </w:rPr>
        <w:t xml:space="preserve"> προεκλογικά</w:t>
      </w:r>
      <w:r>
        <w:rPr>
          <w:rFonts w:eastAsia="Times New Roman" w:cs="Times New Roman"/>
          <w:szCs w:val="24"/>
        </w:rPr>
        <w:t>. Πάλι καλά που</w:t>
      </w:r>
      <w:r w:rsidRPr="00B50C6E">
        <w:rPr>
          <w:rFonts w:eastAsia="Times New Roman" w:cs="Times New Roman"/>
          <w:szCs w:val="24"/>
        </w:rPr>
        <w:t xml:space="preserve"> δεν τα </w:t>
      </w:r>
      <w:r>
        <w:rPr>
          <w:rFonts w:eastAsia="Times New Roman" w:cs="Times New Roman"/>
          <w:szCs w:val="24"/>
        </w:rPr>
        <w:t xml:space="preserve">μοιράζουν οι εκλογικοί </w:t>
      </w:r>
      <w:r w:rsidRPr="00B50C6E">
        <w:rPr>
          <w:rFonts w:eastAsia="Times New Roman" w:cs="Times New Roman"/>
          <w:szCs w:val="24"/>
        </w:rPr>
        <w:t>σας αντιπρόσωποι του ΣΥΡΙΖΑ σε φακέλους έξω από τις κάλ</w:t>
      </w:r>
      <w:r w:rsidRPr="00B50C6E">
        <w:rPr>
          <w:rFonts w:eastAsia="Times New Roman" w:cs="Times New Roman"/>
          <w:szCs w:val="24"/>
        </w:rPr>
        <w:t>πες μαζί με τα ψηφοδέλτια</w:t>
      </w:r>
      <w:r>
        <w:rPr>
          <w:rFonts w:eastAsia="Times New Roman" w:cs="Times New Roman"/>
          <w:szCs w:val="24"/>
        </w:rPr>
        <w:t>.</w:t>
      </w:r>
    </w:p>
    <w:p w14:paraId="4318B575" w14:textId="77777777" w:rsidR="001D7CFB" w:rsidRDefault="00EB4E04">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 xml:space="preserve">Έτσι το κάνατε εσείς! </w:t>
      </w:r>
    </w:p>
    <w:p w14:paraId="4318B576" w14:textId="77777777" w:rsidR="001D7CFB" w:rsidRDefault="00EB4E04">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 xml:space="preserve">Λέω σε εσάς που μιλάτε ότι διακόσιοι πενήντα </w:t>
      </w:r>
      <w:r w:rsidRPr="00B50C6E">
        <w:rPr>
          <w:rFonts w:eastAsia="Times New Roman" w:cs="Times New Roman"/>
          <w:szCs w:val="24"/>
        </w:rPr>
        <w:t>χιλιάδες συμπολίτες μας δεν έχουν πάρει ακόμα τη σύνταξη</w:t>
      </w:r>
      <w:r>
        <w:rPr>
          <w:rFonts w:eastAsia="Times New Roman" w:cs="Times New Roman"/>
          <w:szCs w:val="24"/>
        </w:rPr>
        <w:t>.</w:t>
      </w:r>
      <w:r w:rsidRPr="00B50C6E">
        <w:rPr>
          <w:rFonts w:eastAsia="Times New Roman" w:cs="Times New Roman"/>
          <w:szCs w:val="24"/>
        </w:rPr>
        <w:t xml:space="preserve"> </w:t>
      </w:r>
      <w:r>
        <w:rPr>
          <w:rFonts w:eastAsia="Times New Roman" w:cs="Times New Roman"/>
          <w:szCs w:val="24"/>
        </w:rPr>
        <w:t xml:space="preserve">Τι έχετε να μας απαντήσετε για αυτό; Ενώ οι νέες </w:t>
      </w:r>
      <w:r w:rsidRPr="00B50C6E">
        <w:rPr>
          <w:rFonts w:eastAsia="Times New Roman" w:cs="Times New Roman"/>
          <w:szCs w:val="24"/>
        </w:rPr>
        <w:t>συντάξεις με το</w:t>
      </w:r>
      <w:r>
        <w:rPr>
          <w:rFonts w:eastAsia="Times New Roman" w:cs="Times New Roman"/>
          <w:szCs w:val="24"/>
        </w:rPr>
        <w:t>ν</w:t>
      </w:r>
      <w:r w:rsidRPr="00B50C6E">
        <w:rPr>
          <w:rFonts w:eastAsia="Times New Roman" w:cs="Times New Roman"/>
          <w:szCs w:val="24"/>
        </w:rPr>
        <w:t xml:space="preserve"> νέο νόμο Κατρούγκαλου είναι μειωμένες κατά 40% σε </w:t>
      </w:r>
      <w:r>
        <w:rPr>
          <w:rFonts w:eastAsia="Times New Roman" w:cs="Times New Roman"/>
          <w:szCs w:val="24"/>
        </w:rPr>
        <w:t>σύγκριση με τις συντάξεις των παλαιών σ</w:t>
      </w:r>
      <w:r w:rsidRPr="00B50C6E">
        <w:rPr>
          <w:rFonts w:eastAsia="Times New Roman" w:cs="Times New Roman"/>
          <w:szCs w:val="24"/>
        </w:rPr>
        <w:t>υνταξιούχων</w:t>
      </w:r>
      <w:r>
        <w:rPr>
          <w:rFonts w:eastAsia="Times New Roman" w:cs="Times New Roman"/>
          <w:szCs w:val="24"/>
        </w:rPr>
        <w:t>. Εσείς αυξήσατε τον ΦΠΑ σ</w:t>
      </w:r>
      <w:r w:rsidRPr="00B50C6E">
        <w:rPr>
          <w:rFonts w:eastAsia="Times New Roman" w:cs="Times New Roman"/>
          <w:szCs w:val="24"/>
        </w:rPr>
        <w:t xml:space="preserve">την εστίαση </w:t>
      </w:r>
      <w:r>
        <w:rPr>
          <w:rFonts w:eastAsia="Times New Roman" w:cs="Times New Roman"/>
          <w:szCs w:val="24"/>
        </w:rPr>
        <w:t>από το 13% στο 24%. Αφαιμάξατε τους Έλληνες πολίτες με πάνω από 2 δισεκατομμύρια</w:t>
      </w:r>
      <w:r w:rsidRPr="00B50C6E">
        <w:rPr>
          <w:rFonts w:eastAsia="Times New Roman" w:cs="Times New Roman"/>
          <w:szCs w:val="24"/>
        </w:rPr>
        <w:t xml:space="preserve"> ευρώ και τώρα το επαναφέρετε στο 13</w:t>
      </w:r>
      <w:r>
        <w:rPr>
          <w:rFonts w:eastAsia="Times New Roman" w:cs="Times New Roman"/>
          <w:szCs w:val="24"/>
        </w:rPr>
        <w:t>%,</w:t>
      </w:r>
      <w:r w:rsidRPr="00B50C6E">
        <w:rPr>
          <w:rFonts w:eastAsia="Times New Roman" w:cs="Times New Roman"/>
          <w:szCs w:val="24"/>
        </w:rPr>
        <w:t xml:space="preserve"> </w:t>
      </w:r>
      <w:r>
        <w:rPr>
          <w:rFonts w:eastAsia="Times New Roman" w:cs="Times New Roman"/>
          <w:szCs w:val="24"/>
        </w:rPr>
        <w:t>αφήνοντας μ</w:t>
      </w:r>
      <w:r w:rsidRPr="00B50C6E">
        <w:rPr>
          <w:rFonts w:eastAsia="Times New Roman" w:cs="Times New Roman"/>
          <w:szCs w:val="24"/>
        </w:rPr>
        <w:t xml:space="preserve">άλιστα έξω το πιο σημαντικό κομμάτι τα αναψυκτικά </w:t>
      </w:r>
      <w:r>
        <w:rPr>
          <w:rFonts w:eastAsia="Times New Roman" w:cs="Times New Roman"/>
          <w:szCs w:val="24"/>
        </w:rPr>
        <w:t xml:space="preserve">και </w:t>
      </w:r>
      <w:r w:rsidRPr="00B50C6E">
        <w:rPr>
          <w:rFonts w:eastAsia="Times New Roman" w:cs="Times New Roman"/>
          <w:szCs w:val="24"/>
        </w:rPr>
        <w:t>τους καφέδες</w:t>
      </w:r>
      <w:r>
        <w:rPr>
          <w:rFonts w:eastAsia="Times New Roman" w:cs="Times New Roman"/>
          <w:szCs w:val="24"/>
        </w:rPr>
        <w:t>.</w:t>
      </w:r>
    </w:p>
    <w:p w14:paraId="4318B577" w14:textId="77777777" w:rsidR="001D7CFB" w:rsidRDefault="00EB4E04">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Πάμε τώρα στο αφορολόγητο. </w:t>
      </w:r>
      <w:r w:rsidRPr="00B50C6E">
        <w:rPr>
          <w:rFonts w:eastAsia="Times New Roman" w:cs="Times New Roman"/>
          <w:szCs w:val="24"/>
        </w:rPr>
        <w:t xml:space="preserve">Προεκλογικά </w:t>
      </w:r>
      <w:r>
        <w:rPr>
          <w:rFonts w:eastAsia="Times New Roman" w:cs="Times New Roman"/>
          <w:szCs w:val="24"/>
        </w:rPr>
        <w:t xml:space="preserve">δεσμευόσασταν </w:t>
      </w:r>
      <w:r w:rsidRPr="00B50C6E">
        <w:rPr>
          <w:rFonts w:eastAsia="Times New Roman" w:cs="Times New Roman"/>
          <w:szCs w:val="24"/>
        </w:rPr>
        <w:t xml:space="preserve">ότι θα το </w:t>
      </w:r>
      <w:r>
        <w:rPr>
          <w:rFonts w:eastAsia="Times New Roman" w:cs="Times New Roman"/>
          <w:szCs w:val="24"/>
        </w:rPr>
        <w:t>αυξήσετε στα</w:t>
      </w:r>
      <w:r w:rsidRPr="00B50C6E">
        <w:rPr>
          <w:rFonts w:eastAsia="Times New Roman" w:cs="Times New Roman"/>
          <w:szCs w:val="24"/>
        </w:rPr>
        <w:t xml:space="preserve"> 12.000 ευρώ</w:t>
      </w:r>
      <w:r>
        <w:rPr>
          <w:rFonts w:eastAsia="Times New Roman" w:cs="Times New Roman"/>
          <w:szCs w:val="24"/>
        </w:rPr>
        <w:t>.</w:t>
      </w:r>
      <w:r w:rsidRPr="00B50C6E">
        <w:rPr>
          <w:rFonts w:eastAsia="Times New Roman" w:cs="Times New Roman"/>
          <w:szCs w:val="24"/>
        </w:rPr>
        <w:t xml:space="preserve"> </w:t>
      </w:r>
      <w:r>
        <w:rPr>
          <w:rFonts w:eastAsia="Times New Roman" w:cs="Times New Roman"/>
          <w:szCs w:val="24"/>
        </w:rPr>
        <w:t xml:space="preserve">Όχι μόνο δεν </w:t>
      </w:r>
      <w:r w:rsidRPr="00B50C6E">
        <w:rPr>
          <w:rFonts w:eastAsia="Times New Roman" w:cs="Times New Roman"/>
          <w:szCs w:val="24"/>
        </w:rPr>
        <w:t>το κάνατε</w:t>
      </w:r>
      <w:r>
        <w:rPr>
          <w:rFonts w:eastAsia="Times New Roman" w:cs="Times New Roman"/>
          <w:szCs w:val="24"/>
        </w:rPr>
        <w:t>, α</w:t>
      </w:r>
      <w:r w:rsidRPr="00B50C6E">
        <w:rPr>
          <w:rFonts w:eastAsia="Times New Roman" w:cs="Times New Roman"/>
          <w:szCs w:val="24"/>
        </w:rPr>
        <w:t xml:space="preserve">λλά </w:t>
      </w:r>
      <w:r>
        <w:rPr>
          <w:rFonts w:eastAsia="Times New Roman" w:cs="Times New Roman"/>
          <w:szCs w:val="24"/>
        </w:rPr>
        <w:t>αντιθέτως ψηφίσ</w:t>
      </w:r>
      <w:r w:rsidRPr="00B50C6E">
        <w:rPr>
          <w:rFonts w:eastAsia="Times New Roman" w:cs="Times New Roman"/>
          <w:szCs w:val="24"/>
        </w:rPr>
        <w:t xml:space="preserve">ατε δύο μειώσεις </w:t>
      </w:r>
      <w:r>
        <w:rPr>
          <w:rFonts w:eastAsia="Times New Roman" w:cs="Times New Roman"/>
          <w:szCs w:val="24"/>
        </w:rPr>
        <w:t xml:space="preserve">αφορολόγητου, </w:t>
      </w:r>
      <w:r w:rsidRPr="00B50C6E">
        <w:rPr>
          <w:rFonts w:eastAsia="Times New Roman" w:cs="Times New Roman"/>
          <w:szCs w:val="24"/>
        </w:rPr>
        <w:t>χωρίς να π</w:t>
      </w:r>
      <w:r w:rsidRPr="00B50C6E">
        <w:rPr>
          <w:rFonts w:eastAsia="Times New Roman" w:cs="Times New Roman"/>
          <w:szCs w:val="24"/>
        </w:rPr>
        <w:t>αραιτηθεί</w:t>
      </w:r>
      <w:r>
        <w:rPr>
          <w:rFonts w:eastAsia="Times New Roman" w:cs="Times New Roman"/>
          <w:szCs w:val="24"/>
        </w:rPr>
        <w:t>,</w:t>
      </w:r>
      <w:r w:rsidRPr="00B50C6E">
        <w:rPr>
          <w:rFonts w:eastAsia="Times New Roman" w:cs="Times New Roman"/>
          <w:szCs w:val="24"/>
        </w:rPr>
        <w:t xml:space="preserve"> όπως είχε δεσμευθεί</w:t>
      </w:r>
      <w:r>
        <w:rPr>
          <w:rFonts w:eastAsia="Times New Roman" w:cs="Times New Roman"/>
          <w:szCs w:val="24"/>
        </w:rPr>
        <w:t>,</w:t>
      </w:r>
      <w:r w:rsidRPr="00B50C6E">
        <w:rPr>
          <w:rFonts w:eastAsia="Times New Roman" w:cs="Times New Roman"/>
          <w:szCs w:val="24"/>
        </w:rPr>
        <w:t xml:space="preserve"> ο αρμόδιος Υπουργός</w:t>
      </w:r>
      <w:r>
        <w:rPr>
          <w:rFonts w:eastAsia="Times New Roman" w:cs="Times New Roman"/>
          <w:szCs w:val="24"/>
        </w:rPr>
        <w:t xml:space="preserve">. Προφανώς η λέξη «δέσμευση» είναι </w:t>
      </w:r>
      <w:r w:rsidRPr="00B50C6E">
        <w:rPr>
          <w:rFonts w:eastAsia="Times New Roman" w:cs="Times New Roman"/>
          <w:szCs w:val="24"/>
        </w:rPr>
        <w:t xml:space="preserve">άγνωστη λέξη για </w:t>
      </w:r>
      <w:r>
        <w:rPr>
          <w:rFonts w:eastAsia="Times New Roman" w:cs="Times New Roman"/>
          <w:szCs w:val="24"/>
        </w:rPr>
        <w:t>ε</w:t>
      </w:r>
      <w:r w:rsidRPr="00B50C6E">
        <w:rPr>
          <w:rFonts w:eastAsia="Times New Roman" w:cs="Times New Roman"/>
          <w:szCs w:val="24"/>
        </w:rPr>
        <w:t>σάς</w:t>
      </w:r>
      <w:r>
        <w:rPr>
          <w:rFonts w:eastAsia="Times New Roman" w:cs="Times New Roman"/>
          <w:szCs w:val="24"/>
        </w:rPr>
        <w:t>.</w:t>
      </w:r>
      <w:r w:rsidRPr="00B50C6E">
        <w:rPr>
          <w:rFonts w:eastAsia="Times New Roman" w:cs="Times New Roman"/>
          <w:szCs w:val="24"/>
        </w:rPr>
        <w:t xml:space="preserve"> </w:t>
      </w:r>
    </w:p>
    <w:p w14:paraId="4318B578"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Απομένει, λοιπόν, α</w:t>
      </w:r>
      <w:r w:rsidRPr="00264259">
        <w:rPr>
          <w:rFonts w:eastAsia="Times New Roman" w:cs="Times New Roman"/>
          <w:szCs w:val="24"/>
        </w:rPr>
        <w:t>γαπητοί συνάδελφοι</w:t>
      </w:r>
      <w:r>
        <w:rPr>
          <w:rFonts w:eastAsia="Times New Roman" w:cs="Times New Roman"/>
          <w:szCs w:val="24"/>
        </w:rPr>
        <w:t>,</w:t>
      </w:r>
      <w:r w:rsidRPr="00264259">
        <w:rPr>
          <w:rFonts w:eastAsia="Times New Roman" w:cs="Times New Roman"/>
          <w:szCs w:val="24"/>
        </w:rPr>
        <w:t xml:space="preserve"> σήμερα να επιβεβαιώσετε κι </w:t>
      </w:r>
      <w:r>
        <w:rPr>
          <w:rFonts w:eastAsia="Times New Roman" w:cs="Times New Roman"/>
          <w:szCs w:val="24"/>
        </w:rPr>
        <w:t>εδώ το μέγεθος της υποκρισίας σας.</w:t>
      </w:r>
      <w:r w:rsidRPr="00264259">
        <w:rPr>
          <w:rFonts w:eastAsia="Times New Roman" w:cs="Times New Roman"/>
          <w:szCs w:val="24"/>
        </w:rPr>
        <w:t xml:space="preserve"> Αν δεν </w:t>
      </w:r>
      <w:r>
        <w:rPr>
          <w:rFonts w:eastAsia="Times New Roman" w:cs="Times New Roman"/>
          <w:szCs w:val="24"/>
        </w:rPr>
        <w:t>ψηφίσετε</w:t>
      </w:r>
      <w:r w:rsidRPr="00264259">
        <w:rPr>
          <w:rFonts w:eastAsia="Times New Roman" w:cs="Times New Roman"/>
          <w:szCs w:val="24"/>
        </w:rPr>
        <w:t xml:space="preserve"> την τροπολογία μας για τη μη </w:t>
      </w:r>
      <w:r w:rsidRPr="00264259">
        <w:rPr>
          <w:rFonts w:eastAsia="Times New Roman" w:cs="Times New Roman"/>
          <w:szCs w:val="24"/>
        </w:rPr>
        <w:t>εφαρμογή της μείωσης του αφορολόγητου</w:t>
      </w:r>
      <w:r>
        <w:rPr>
          <w:rFonts w:eastAsia="Times New Roman" w:cs="Times New Roman"/>
          <w:szCs w:val="24"/>
        </w:rPr>
        <w:t>,</w:t>
      </w:r>
      <w:r w:rsidRPr="00264259">
        <w:rPr>
          <w:rFonts w:eastAsia="Times New Roman" w:cs="Times New Roman"/>
          <w:szCs w:val="24"/>
        </w:rPr>
        <w:t xml:space="preserve"> </w:t>
      </w:r>
      <w:r>
        <w:rPr>
          <w:rFonts w:eastAsia="Times New Roman" w:cs="Times New Roman"/>
          <w:szCs w:val="24"/>
        </w:rPr>
        <w:t>θα</w:t>
      </w:r>
      <w:r w:rsidRPr="00264259">
        <w:rPr>
          <w:rFonts w:eastAsia="Times New Roman" w:cs="Times New Roman"/>
          <w:szCs w:val="24"/>
        </w:rPr>
        <w:t xml:space="preserve"> στερήσ</w:t>
      </w:r>
      <w:r>
        <w:rPr>
          <w:rFonts w:eastAsia="Times New Roman" w:cs="Times New Roman"/>
          <w:szCs w:val="24"/>
        </w:rPr>
        <w:t>ετε μία</w:t>
      </w:r>
      <w:r w:rsidRPr="00264259">
        <w:rPr>
          <w:rFonts w:eastAsia="Times New Roman" w:cs="Times New Roman"/>
          <w:szCs w:val="24"/>
        </w:rPr>
        <w:t xml:space="preserve"> σύνταξη από όλους τους </w:t>
      </w:r>
      <w:r>
        <w:rPr>
          <w:rFonts w:eastAsia="Times New Roman" w:cs="Times New Roman"/>
          <w:szCs w:val="24"/>
        </w:rPr>
        <w:t>συνταξιούχους κ</w:t>
      </w:r>
      <w:r w:rsidRPr="00264259">
        <w:rPr>
          <w:rFonts w:eastAsia="Times New Roman" w:cs="Times New Roman"/>
          <w:szCs w:val="24"/>
        </w:rPr>
        <w:t>ι ένα μηνιάτικο από τους χαμηλόμισθους</w:t>
      </w:r>
      <w:r>
        <w:rPr>
          <w:rFonts w:eastAsia="Times New Roman" w:cs="Times New Roman"/>
          <w:szCs w:val="24"/>
        </w:rPr>
        <w:t xml:space="preserve">, οι οποίοι μέχρι </w:t>
      </w:r>
      <w:r w:rsidRPr="00264259">
        <w:rPr>
          <w:rFonts w:eastAsia="Times New Roman" w:cs="Times New Roman"/>
          <w:szCs w:val="24"/>
        </w:rPr>
        <w:t>σήμερα δεν πλήρωναν καθόλου φόρο</w:t>
      </w:r>
      <w:r>
        <w:rPr>
          <w:rFonts w:eastAsia="Times New Roman" w:cs="Times New Roman"/>
          <w:szCs w:val="24"/>
        </w:rPr>
        <w:t>.</w:t>
      </w:r>
    </w:p>
    <w:p w14:paraId="4318B579" w14:textId="77777777" w:rsidR="001D7CFB" w:rsidRDefault="00EB4E04">
      <w:pPr>
        <w:spacing w:line="600" w:lineRule="auto"/>
        <w:ind w:firstLine="720"/>
        <w:jc w:val="both"/>
        <w:rPr>
          <w:rFonts w:eastAsia="Times New Roman" w:cs="Times New Roman"/>
          <w:szCs w:val="24"/>
        </w:rPr>
      </w:pPr>
      <w:r w:rsidRPr="00D3674B">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w:t>
      </w:r>
      <w:r w:rsidRPr="00D3674B">
        <w:rPr>
          <w:rFonts w:eastAsia="Times New Roman" w:cs="Times New Roman"/>
          <w:szCs w:val="24"/>
        </w:rPr>
        <w:t xml:space="preserve"> κυρί</w:t>
      </w:r>
      <w:r>
        <w:rPr>
          <w:rFonts w:eastAsia="Times New Roman" w:cs="Times New Roman"/>
          <w:szCs w:val="24"/>
        </w:rPr>
        <w:t>α</w:t>
      </w:r>
      <w:r>
        <w:rPr>
          <w:rFonts w:eastAsia="Times New Roman" w:cs="Times New Roman"/>
          <w:szCs w:val="24"/>
        </w:rPr>
        <w:t>ς Βουλευτού</w:t>
      </w:r>
      <w:r w:rsidRPr="00D3674B">
        <w:rPr>
          <w:rFonts w:eastAsia="Times New Roman" w:cs="Times New Roman"/>
          <w:szCs w:val="24"/>
        </w:rPr>
        <w:t>)</w:t>
      </w:r>
    </w:p>
    <w:p w14:paraId="4318B57A"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Θα μου δώσετε κ</w:t>
      </w:r>
      <w:r w:rsidRPr="00264259">
        <w:rPr>
          <w:rFonts w:eastAsia="Times New Roman" w:cs="Times New Roman"/>
          <w:szCs w:val="24"/>
        </w:rPr>
        <w:t xml:space="preserve">ι εμένα </w:t>
      </w:r>
      <w:r>
        <w:rPr>
          <w:rFonts w:eastAsia="Times New Roman" w:cs="Times New Roman"/>
          <w:szCs w:val="24"/>
        </w:rPr>
        <w:t>ένα λεπτό, κύριε Πρόεδρε. Ευχαριστώ.</w:t>
      </w:r>
    </w:p>
    <w:p w14:paraId="4318B57B" w14:textId="77777777" w:rsidR="001D7CFB" w:rsidRDefault="00EB4E04">
      <w:pPr>
        <w:spacing w:line="600" w:lineRule="auto"/>
        <w:ind w:firstLine="720"/>
        <w:jc w:val="both"/>
        <w:rPr>
          <w:rFonts w:eastAsia="Times New Roman" w:cs="Times New Roman"/>
          <w:szCs w:val="24"/>
        </w:rPr>
      </w:pPr>
      <w:r w:rsidRPr="00264259">
        <w:rPr>
          <w:rFonts w:eastAsia="Times New Roman" w:cs="Times New Roman"/>
          <w:szCs w:val="24"/>
        </w:rPr>
        <w:t xml:space="preserve">Για </w:t>
      </w:r>
      <w:r>
        <w:rPr>
          <w:rFonts w:eastAsia="Times New Roman" w:cs="Times New Roman"/>
          <w:szCs w:val="24"/>
        </w:rPr>
        <w:t>παράδειγμα ό</w:t>
      </w:r>
      <w:r w:rsidRPr="00264259">
        <w:rPr>
          <w:rFonts w:eastAsia="Times New Roman" w:cs="Times New Roman"/>
          <w:szCs w:val="24"/>
        </w:rPr>
        <w:t>σοι α</w:t>
      </w:r>
      <w:r>
        <w:rPr>
          <w:rFonts w:eastAsia="Times New Roman" w:cs="Times New Roman"/>
          <w:szCs w:val="24"/>
        </w:rPr>
        <w:t xml:space="preserve">μείβονται με τον κατώτατο μισθό, </w:t>
      </w:r>
      <w:r w:rsidRPr="00264259">
        <w:rPr>
          <w:rFonts w:eastAsia="Times New Roman" w:cs="Times New Roman"/>
          <w:szCs w:val="24"/>
        </w:rPr>
        <w:t>σε λίγους μήνες</w:t>
      </w:r>
      <w:r>
        <w:rPr>
          <w:rFonts w:eastAsia="Times New Roman" w:cs="Times New Roman"/>
          <w:szCs w:val="24"/>
        </w:rPr>
        <w:t>,</w:t>
      </w:r>
      <w:r w:rsidRPr="00264259">
        <w:rPr>
          <w:rFonts w:eastAsia="Times New Roman" w:cs="Times New Roman"/>
          <w:szCs w:val="24"/>
        </w:rPr>
        <w:t xml:space="preserve"> με </w:t>
      </w:r>
      <w:r>
        <w:rPr>
          <w:rFonts w:eastAsia="Times New Roman" w:cs="Times New Roman"/>
          <w:szCs w:val="24"/>
        </w:rPr>
        <w:t xml:space="preserve">τη δική σας μείωση </w:t>
      </w:r>
      <w:r w:rsidRPr="00264259">
        <w:rPr>
          <w:rFonts w:eastAsia="Times New Roman" w:cs="Times New Roman"/>
          <w:szCs w:val="24"/>
        </w:rPr>
        <w:t>του αφορολογήτου</w:t>
      </w:r>
      <w:r>
        <w:rPr>
          <w:rFonts w:eastAsia="Times New Roman" w:cs="Times New Roman"/>
          <w:szCs w:val="24"/>
        </w:rPr>
        <w:t xml:space="preserve">, θα δουν να εξαφανίζεται όση αύξηση </w:t>
      </w:r>
      <w:r w:rsidRPr="00264259">
        <w:rPr>
          <w:rFonts w:eastAsia="Times New Roman" w:cs="Times New Roman"/>
          <w:szCs w:val="24"/>
        </w:rPr>
        <w:t>πήραν φέτος</w:t>
      </w:r>
      <w:r>
        <w:rPr>
          <w:rFonts w:eastAsia="Times New Roman" w:cs="Times New Roman"/>
          <w:szCs w:val="24"/>
        </w:rPr>
        <w:t>.</w:t>
      </w:r>
      <w:r w:rsidRPr="00264259">
        <w:rPr>
          <w:rFonts w:eastAsia="Times New Roman" w:cs="Times New Roman"/>
          <w:szCs w:val="24"/>
        </w:rPr>
        <w:t xml:space="preserve"> Θα χάσουν τα 279 ευρώ</w:t>
      </w:r>
      <w:r>
        <w:rPr>
          <w:rFonts w:eastAsia="Times New Roman" w:cs="Times New Roman"/>
          <w:szCs w:val="24"/>
        </w:rPr>
        <w:t>.</w:t>
      </w:r>
      <w:r w:rsidRPr="00264259">
        <w:rPr>
          <w:rFonts w:eastAsia="Times New Roman" w:cs="Times New Roman"/>
          <w:szCs w:val="24"/>
        </w:rPr>
        <w:t xml:space="preserve"> Αντίστοιχα χαμηλοσυντ</w:t>
      </w:r>
      <w:r>
        <w:rPr>
          <w:rFonts w:eastAsia="Times New Roman" w:cs="Times New Roman"/>
          <w:szCs w:val="24"/>
        </w:rPr>
        <w:t xml:space="preserve">αξιούχος με </w:t>
      </w:r>
      <w:r w:rsidRPr="00264259">
        <w:rPr>
          <w:rFonts w:eastAsia="Times New Roman" w:cs="Times New Roman"/>
          <w:szCs w:val="24"/>
        </w:rPr>
        <w:t>750 ευρώ το μήνα σύνταξη χάνει 442 ευρώ και χαμηλόμισ</w:t>
      </w:r>
      <w:r>
        <w:rPr>
          <w:rFonts w:eastAsia="Times New Roman" w:cs="Times New Roman"/>
          <w:szCs w:val="24"/>
        </w:rPr>
        <w:t xml:space="preserve">θος των 800 ευρώ χάνει 462 ευρώ. Αυτά, λοιπόν, </w:t>
      </w:r>
      <w:r w:rsidRPr="00264259">
        <w:rPr>
          <w:rFonts w:eastAsia="Times New Roman" w:cs="Times New Roman"/>
          <w:szCs w:val="24"/>
        </w:rPr>
        <w:t xml:space="preserve">σημαίνει </w:t>
      </w:r>
      <w:r>
        <w:rPr>
          <w:rFonts w:eastAsia="Times New Roman" w:cs="Times New Roman"/>
          <w:szCs w:val="24"/>
        </w:rPr>
        <w:t>η μείωση του αφορολόγητου στα 5.60</w:t>
      </w:r>
      <w:r w:rsidRPr="00264259">
        <w:rPr>
          <w:rFonts w:eastAsia="Times New Roman" w:cs="Times New Roman"/>
          <w:szCs w:val="24"/>
        </w:rPr>
        <w:t xml:space="preserve">0 </w:t>
      </w:r>
      <w:r>
        <w:rPr>
          <w:rFonts w:eastAsia="Times New Roman" w:cs="Times New Roman"/>
          <w:szCs w:val="24"/>
        </w:rPr>
        <w:t xml:space="preserve">ευρώ </w:t>
      </w:r>
      <w:r w:rsidRPr="00264259">
        <w:rPr>
          <w:rFonts w:eastAsia="Times New Roman" w:cs="Times New Roman"/>
          <w:szCs w:val="24"/>
        </w:rPr>
        <w:t xml:space="preserve">που </w:t>
      </w:r>
      <w:r>
        <w:rPr>
          <w:rFonts w:eastAsia="Times New Roman" w:cs="Times New Roman"/>
          <w:szCs w:val="24"/>
        </w:rPr>
        <w:t xml:space="preserve">έχετε νομοθετήσει. </w:t>
      </w:r>
      <w:r w:rsidRPr="00264259">
        <w:rPr>
          <w:rFonts w:eastAsia="Times New Roman" w:cs="Times New Roman"/>
          <w:szCs w:val="24"/>
        </w:rPr>
        <w:t>Δεν τελείωσαν τα μνημόνια</w:t>
      </w:r>
      <w:r>
        <w:rPr>
          <w:rFonts w:eastAsia="Times New Roman" w:cs="Times New Roman"/>
          <w:szCs w:val="24"/>
        </w:rPr>
        <w:t xml:space="preserve">; Γιατί δεν </w:t>
      </w:r>
      <w:r w:rsidRPr="00264259">
        <w:rPr>
          <w:rFonts w:eastAsia="Times New Roman" w:cs="Times New Roman"/>
          <w:szCs w:val="24"/>
        </w:rPr>
        <w:t xml:space="preserve">την </w:t>
      </w:r>
      <w:r>
        <w:rPr>
          <w:rFonts w:eastAsia="Times New Roman" w:cs="Times New Roman"/>
          <w:szCs w:val="24"/>
        </w:rPr>
        <w:t>ψηφίζετε</w:t>
      </w:r>
      <w:r>
        <w:rPr>
          <w:rFonts w:eastAsia="Times New Roman" w:cs="Times New Roman"/>
          <w:szCs w:val="24"/>
        </w:rPr>
        <w:t xml:space="preserve"> την τροπολογία μας; </w:t>
      </w:r>
    </w:p>
    <w:p w14:paraId="4318B57C"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Ως προς την πολυ</w:t>
      </w:r>
      <w:r w:rsidRPr="00264259">
        <w:rPr>
          <w:rFonts w:eastAsia="Times New Roman" w:cs="Times New Roman"/>
          <w:szCs w:val="24"/>
        </w:rPr>
        <w:t>διαφημιζόμε</w:t>
      </w:r>
      <w:r>
        <w:rPr>
          <w:rFonts w:eastAsia="Times New Roman" w:cs="Times New Roman"/>
          <w:szCs w:val="24"/>
        </w:rPr>
        <w:t>νη</w:t>
      </w:r>
      <w:r w:rsidRPr="00264259">
        <w:rPr>
          <w:rFonts w:eastAsia="Times New Roman" w:cs="Times New Roman"/>
          <w:szCs w:val="24"/>
        </w:rPr>
        <w:t xml:space="preserve"> ρύθμιση των </w:t>
      </w:r>
      <w:r>
        <w:rPr>
          <w:rFonts w:eastAsia="Times New Roman" w:cs="Times New Roman"/>
          <w:szCs w:val="24"/>
        </w:rPr>
        <w:t>εκατόν είκοσι</w:t>
      </w:r>
      <w:r w:rsidRPr="00264259">
        <w:rPr>
          <w:rFonts w:eastAsia="Times New Roman" w:cs="Times New Roman"/>
          <w:szCs w:val="24"/>
        </w:rPr>
        <w:t xml:space="preserve"> δόσεων</w:t>
      </w:r>
      <w:r>
        <w:rPr>
          <w:rFonts w:eastAsia="Times New Roman" w:cs="Times New Roman"/>
          <w:szCs w:val="24"/>
        </w:rPr>
        <w:t xml:space="preserve">, </w:t>
      </w:r>
      <w:r w:rsidRPr="00264259">
        <w:rPr>
          <w:rFonts w:eastAsia="Times New Roman" w:cs="Times New Roman"/>
          <w:szCs w:val="24"/>
        </w:rPr>
        <w:t xml:space="preserve">την οποία περίμενε </w:t>
      </w:r>
      <w:r>
        <w:rPr>
          <w:rFonts w:eastAsia="Times New Roman" w:cs="Times New Roman"/>
          <w:szCs w:val="24"/>
        </w:rPr>
        <w:t xml:space="preserve">ο </w:t>
      </w:r>
      <w:r w:rsidRPr="00264259">
        <w:rPr>
          <w:rFonts w:eastAsia="Times New Roman" w:cs="Times New Roman"/>
          <w:szCs w:val="24"/>
        </w:rPr>
        <w:t>ελληνικός λαός</w:t>
      </w:r>
      <w:r>
        <w:rPr>
          <w:rFonts w:eastAsia="Times New Roman" w:cs="Times New Roman"/>
          <w:szCs w:val="24"/>
        </w:rPr>
        <w:t>, α</w:t>
      </w:r>
      <w:r w:rsidRPr="00264259">
        <w:rPr>
          <w:rFonts w:eastAsia="Times New Roman" w:cs="Times New Roman"/>
          <w:szCs w:val="24"/>
        </w:rPr>
        <w:t>φού αυξήσ</w:t>
      </w:r>
      <w:r>
        <w:rPr>
          <w:rFonts w:eastAsia="Times New Roman" w:cs="Times New Roman"/>
          <w:szCs w:val="24"/>
        </w:rPr>
        <w:t>α</w:t>
      </w:r>
      <w:r w:rsidRPr="00264259">
        <w:rPr>
          <w:rFonts w:eastAsia="Times New Roman" w:cs="Times New Roman"/>
          <w:szCs w:val="24"/>
        </w:rPr>
        <w:t>τε</w:t>
      </w:r>
      <w:r>
        <w:rPr>
          <w:rFonts w:eastAsia="Times New Roman" w:cs="Times New Roman"/>
          <w:szCs w:val="24"/>
        </w:rPr>
        <w:t xml:space="preserve"> το ιδιωτικό χρέος από τα 85 δισεκατομμύρια και το πήγατε στα 140, φέρνετε μια ρύθμιση που ξεχειλίζει από ιδεοληψία και </w:t>
      </w:r>
      <w:r>
        <w:rPr>
          <w:rFonts w:eastAsia="Times New Roman" w:cs="Times New Roman"/>
          <w:szCs w:val="24"/>
        </w:rPr>
        <w:t>ψηφοθηρία. Φέρνετε εκατόν είκοσι δόσεις για τα φυσικά πρόσωπα, που στην πραγματικότητα βέβαια θα είναι γύρω στις εξήντα με εβδομήντα</w:t>
      </w:r>
      <w:r>
        <w:rPr>
          <w:rFonts w:eastAsia="Times New Roman" w:cs="Times New Roman"/>
          <w:szCs w:val="24"/>
        </w:rPr>
        <w:t>,</w:t>
      </w:r>
      <w:r>
        <w:rPr>
          <w:rFonts w:eastAsia="Times New Roman" w:cs="Times New Roman"/>
          <w:szCs w:val="24"/>
        </w:rPr>
        <w:t xml:space="preserve"> και μόλις δεκαοκτώ που τώρα τις κάνατε είκοσι τέσσερις για τις επιχειρήσεις. Γιατί όχι εκατόν είκοσι για τις επιχειρήσεις;</w:t>
      </w:r>
      <w:r>
        <w:rPr>
          <w:rFonts w:eastAsia="Times New Roman" w:cs="Times New Roman"/>
          <w:szCs w:val="24"/>
        </w:rPr>
        <w:t xml:space="preserve"> Να σας </w:t>
      </w:r>
      <w:r w:rsidRPr="00264259">
        <w:rPr>
          <w:rFonts w:eastAsia="Times New Roman" w:cs="Times New Roman"/>
          <w:szCs w:val="24"/>
        </w:rPr>
        <w:t>απαντήσω</w:t>
      </w:r>
      <w:r>
        <w:rPr>
          <w:rFonts w:eastAsia="Times New Roman" w:cs="Times New Roman"/>
          <w:szCs w:val="24"/>
        </w:rPr>
        <w:t xml:space="preserve">; Οι επιχειρήσεις δεν ψηφίζουν. Πρόκειται για ωμή κοροϊδία. </w:t>
      </w:r>
    </w:p>
    <w:p w14:paraId="4318B57D" w14:textId="77777777" w:rsidR="001D7CFB" w:rsidRDefault="00EB4E04">
      <w:pPr>
        <w:spacing w:line="600" w:lineRule="auto"/>
        <w:ind w:firstLine="720"/>
        <w:jc w:val="both"/>
        <w:rPr>
          <w:rFonts w:eastAsia="Times New Roman" w:cs="Times New Roman"/>
          <w:szCs w:val="24"/>
        </w:rPr>
      </w:pPr>
      <w:r w:rsidRPr="00CB2D3E">
        <w:rPr>
          <w:rFonts w:eastAsia="Times New Roman" w:cs="Times New Roman"/>
          <w:b/>
          <w:szCs w:val="24"/>
        </w:rPr>
        <w:t>ΠΡΟΕΔΡΕΥΩΝ (Δημήτριος Κρεμαστινός):</w:t>
      </w:r>
      <w:r>
        <w:rPr>
          <w:rFonts w:eastAsia="Times New Roman" w:cs="Times New Roman"/>
          <w:szCs w:val="24"/>
        </w:rPr>
        <w:t xml:space="preserve"> Παρακαλώ, κυρία Αντωνίου, ολοκληρώστε.</w:t>
      </w:r>
    </w:p>
    <w:p w14:paraId="4318B57E"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ΜΑΡΙΑ ΑΝΤΩΝΙΟΥ: </w:t>
      </w:r>
      <w:r w:rsidRPr="00264259">
        <w:rPr>
          <w:rFonts w:eastAsia="Times New Roman" w:cs="Times New Roman"/>
          <w:szCs w:val="24"/>
        </w:rPr>
        <w:t>Όλοι</w:t>
      </w:r>
      <w:r>
        <w:rPr>
          <w:rFonts w:eastAsia="Times New Roman" w:cs="Times New Roman"/>
          <w:szCs w:val="24"/>
        </w:rPr>
        <w:t xml:space="preserve"> οι συνάδελφοι μίλησαν παραπάνω. Θα μου δώσετε </w:t>
      </w:r>
      <w:r>
        <w:rPr>
          <w:rFonts w:eastAsia="Times New Roman" w:cs="Times New Roman"/>
          <w:szCs w:val="24"/>
        </w:rPr>
        <w:t>έ</w:t>
      </w:r>
      <w:r>
        <w:rPr>
          <w:rFonts w:eastAsia="Times New Roman" w:cs="Times New Roman"/>
          <w:szCs w:val="24"/>
        </w:rPr>
        <w:t>ν</w:t>
      </w:r>
      <w:r>
        <w:rPr>
          <w:rFonts w:eastAsia="Times New Roman" w:cs="Times New Roman"/>
          <w:szCs w:val="24"/>
        </w:rPr>
        <w:t>α</w:t>
      </w:r>
      <w:r>
        <w:rPr>
          <w:rFonts w:eastAsia="Times New Roman" w:cs="Times New Roman"/>
          <w:szCs w:val="24"/>
        </w:rPr>
        <w:t xml:space="preserve"> λεπτό ακόμα. Τελειώνω, κύριε Πρόε</w:t>
      </w:r>
      <w:r>
        <w:rPr>
          <w:rFonts w:eastAsia="Times New Roman" w:cs="Times New Roman"/>
          <w:szCs w:val="24"/>
        </w:rPr>
        <w:t>δρε.</w:t>
      </w:r>
    </w:p>
    <w:p w14:paraId="4318B57F"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Πρόκειται, λοιπόν, για μια ωμή κοροϊδία, καθώς</w:t>
      </w:r>
      <w:r w:rsidRPr="00264259">
        <w:rPr>
          <w:rFonts w:eastAsia="Times New Roman" w:cs="Times New Roman"/>
          <w:szCs w:val="24"/>
        </w:rPr>
        <w:t xml:space="preserve"> είναι γνωστό ότι οι περισσότερες επιχειρήσεις είναι κόκκινες από χρ</w:t>
      </w:r>
      <w:r>
        <w:rPr>
          <w:rFonts w:eastAsia="Times New Roman" w:cs="Times New Roman"/>
          <w:szCs w:val="24"/>
        </w:rPr>
        <w:t xml:space="preserve">έη και </w:t>
      </w:r>
      <w:r w:rsidRPr="00264259">
        <w:rPr>
          <w:rFonts w:eastAsia="Times New Roman" w:cs="Times New Roman"/>
          <w:szCs w:val="24"/>
        </w:rPr>
        <w:t>βρίσκονται ήδη ενταγμένες σε πάγιες ρυθμίσεις οφειλών</w:t>
      </w:r>
      <w:r>
        <w:rPr>
          <w:rFonts w:eastAsia="Times New Roman" w:cs="Times New Roman"/>
          <w:szCs w:val="24"/>
        </w:rPr>
        <w:t xml:space="preserve"> δώδεκα δόσεων. Μιλάμε, δ</w:t>
      </w:r>
      <w:r w:rsidRPr="00264259">
        <w:rPr>
          <w:rFonts w:eastAsia="Times New Roman" w:cs="Times New Roman"/>
          <w:szCs w:val="24"/>
        </w:rPr>
        <w:t>ηλαδή</w:t>
      </w:r>
      <w:r>
        <w:rPr>
          <w:rFonts w:eastAsia="Times New Roman" w:cs="Times New Roman"/>
          <w:szCs w:val="24"/>
        </w:rPr>
        <w:t>, για επιπλέον δώδεκα</w:t>
      </w:r>
      <w:r w:rsidRPr="00264259">
        <w:rPr>
          <w:rFonts w:eastAsia="Times New Roman" w:cs="Times New Roman"/>
          <w:szCs w:val="24"/>
        </w:rPr>
        <w:t xml:space="preserve"> δόσεις</w:t>
      </w:r>
      <w:r>
        <w:rPr>
          <w:rFonts w:eastAsia="Times New Roman" w:cs="Times New Roman"/>
          <w:szCs w:val="24"/>
        </w:rPr>
        <w:t>.</w:t>
      </w:r>
      <w:r w:rsidRPr="00264259">
        <w:rPr>
          <w:rFonts w:eastAsia="Times New Roman" w:cs="Times New Roman"/>
          <w:szCs w:val="24"/>
        </w:rPr>
        <w:t xml:space="preserve"> </w:t>
      </w:r>
    </w:p>
    <w:p w14:paraId="4318B580" w14:textId="77777777" w:rsidR="001D7CFB" w:rsidRDefault="00EB4E04">
      <w:pPr>
        <w:spacing w:line="600" w:lineRule="auto"/>
        <w:ind w:firstLine="720"/>
        <w:jc w:val="both"/>
        <w:rPr>
          <w:rFonts w:eastAsia="Times New Roman" w:cs="Times New Roman"/>
          <w:szCs w:val="24"/>
        </w:rPr>
      </w:pPr>
      <w:r w:rsidRPr="00264259">
        <w:rPr>
          <w:rFonts w:eastAsia="Times New Roman" w:cs="Times New Roman"/>
          <w:szCs w:val="24"/>
        </w:rPr>
        <w:t>Και φυσικά</w:t>
      </w:r>
      <w:r>
        <w:rPr>
          <w:rFonts w:eastAsia="Times New Roman" w:cs="Times New Roman"/>
          <w:szCs w:val="24"/>
        </w:rPr>
        <w:t xml:space="preserve"> δεν υ</w:t>
      </w:r>
      <w:r>
        <w:rPr>
          <w:rFonts w:eastAsia="Times New Roman" w:cs="Times New Roman"/>
          <w:szCs w:val="24"/>
        </w:rPr>
        <w:t>πάρχει</w:t>
      </w:r>
      <w:r w:rsidRPr="00264259">
        <w:rPr>
          <w:rFonts w:eastAsia="Times New Roman" w:cs="Times New Roman"/>
          <w:szCs w:val="24"/>
        </w:rPr>
        <w:t xml:space="preserve"> </w:t>
      </w:r>
      <w:r w:rsidRPr="00264259">
        <w:rPr>
          <w:rFonts w:eastAsia="Times New Roman" w:cs="Times New Roman"/>
          <w:szCs w:val="24"/>
        </w:rPr>
        <w:t>κα</w:t>
      </w:r>
      <w:r>
        <w:rPr>
          <w:rFonts w:eastAsia="Times New Roman" w:cs="Times New Roman"/>
          <w:szCs w:val="24"/>
        </w:rPr>
        <w:t>μ</w:t>
      </w:r>
      <w:r w:rsidRPr="00264259">
        <w:rPr>
          <w:rFonts w:eastAsia="Times New Roman" w:cs="Times New Roman"/>
          <w:szCs w:val="24"/>
        </w:rPr>
        <w:t>μία</w:t>
      </w:r>
      <w:r w:rsidRPr="00264259">
        <w:rPr>
          <w:rFonts w:eastAsia="Times New Roman" w:cs="Times New Roman"/>
          <w:szCs w:val="24"/>
        </w:rPr>
        <w:t xml:space="preserve"> μέριμνα</w:t>
      </w:r>
      <w:r>
        <w:rPr>
          <w:rFonts w:eastAsia="Times New Roman" w:cs="Times New Roman"/>
          <w:szCs w:val="24"/>
        </w:rPr>
        <w:t>,</w:t>
      </w:r>
      <w:r w:rsidRPr="00264259">
        <w:rPr>
          <w:rFonts w:eastAsia="Times New Roman" w:cs="Times New Roman"/>
          <w:szCs w:val="24"/>
        </w:rPr>
        <w:t xml:space="preserve"> </w:t>
      </w:r>
      <w:r w:rsidRPr="00264259">
        <w:rPr>
          <w:rFonts w:eastAsia="Times New Roman" w:cs="Times New Roman"/>
          <w:szCs w:val="24"/>
        </w:rPr>
        <w:t>κα</w:t>
      </w:r>
      <w:r>
        <w:rPr>
          <w:rFonts w:eastAsia="Times New Roman" w:cs="Times New Roman"/>
          <w:szCs w:val="24"/>
        </w:rPr>
        <w:t>μ</w:t>
      </w:r>
      <w:r w:rsidRPr="00264259">
        <w:rPr>
          <w:rFonts w:eastAsia="Times New Roman" w:cs="Times New Roman"/>
          <w:szCs w:val="24"/>
        </w:rPr>
        <w:t>μία</w:t>
      </w:r>
      <w:r w:rsidRPr="00264259">
        <w:rPr>
          <w:rFonts w:eastAsia="Times New Roman" w:cs="Times New Roman"/>
          <w:szCs w:val="24"/>
        </w:rPr>
        <w:t xml:space="preserve"> πρόβλεψη για τους συνεπείς φορολογούμενους και τους συνεπείς ασφαλιστικά</w:t>
      </w:r>
      <w:r>
        <w:rPr>
          <w:rFonts w:eastAsia="Times New Roman" w:cs="Times New Roman"/>
          <w:szCs w:val="24"/>
        </w:rPr>
        <w:t>.</w:t>
      </w:r>
      <w:r w:rsidRPr="00264259">
        <w:rPr>
          <w:rFonts w:eastAsia="Times New Roman" w:cs="Times New Roman"/>
          <w:szCs w:val="24"/>
        </w:rPr>
        <w:t xml:space="preserve"> Αλλά δεν θα μπορούσα να περιμένω κάτι καλύτερο που </w:t>
      </w:r>
      <w:r>
        <w:rPr>
          <w:rFonts w:eastAsia="Times New Roman" w:cs="Times New Roman"/>
          <w:szCs w:val="24"/>
        </w:rPr>
        <w:t>σας.</w:t>
      </w:r>
      <w:r w:rsidRPr="00264259">
        <w:rPr>
          <w:rFonts w:eastAsia="Times New Roman" w:cs="Times New Roman"/>
          <w:szCs w:val="24"/>
        </w:rPr>
        <w:t xml:space="preserve"> Όλοι </w:t>
      </w:r>
      <w:r>
        <w:rPr>
          <w:rFonts w:eastAsia="Times New Roman" w:cs="Times New Roman"/>
          <w:szCs w:val="24"/>
        </w:rPr>
        <w:t>εσεί</w:t>
      </w:r>
      <w:r w:rsidRPr="00264259">
        <w:rPr>
          <w:rFonts w:eastAsia="Times New Roman" w:cs="Times New Roman"/>
          <w:szCs w:val="24"/>
        </w:rPr>
        <w:t xml:space="preserve">ς </w:t>
      </w:r>
      <w:r>
        <w:rPr>
          <w:rFonts w:eastAsia="Times New Roman" w:cs="Times New Roman"/>
          <w:szCs w:val="24"/>
        </w:rPr>
        <w:t>χτίσατε</w:t>
      </w:r>
      <w:r w:rsidRPr="00264259">
        <w:rPr>
          <w:rFonts w:eastAsia="Times New Roman" w:cs="Times New Roman"/>
          <w:szCs w:val="24"/>
        </w:rPr>
        <w:t xml:space="preserve"> πολιτικές </w:t>
      </w:r>
      <w:r>
        <w:rPr>
          <w:rFonts w:eastAsia="Times New Roman" w:cs="Times New Roman"/>
          <w:szCs w:val="24"/>
        </w:rPr>
        <w:t xml:space="preserve">καριέρες </w:t>
      </w:r>
      <w:r w:rsidRPr="00264259">
        <w:rPr>
          <w:rFonts w:eastAsia="Times New Roman" w:cs="Times New Roman"/>
          <w:szCs w:val="24"/>
        </w:rPr>
        <w:t xml:space="preserve">στο κίνημα του </w:t>
      </w:r>
      <w:r>
        <w:rPr>
          <w:rFonts w:eastAsia="Times New Roman" w:cs="Times New Roman"/>
          <w:szCs w:val="24"/>
        </w:rPr>
        <w:t>«</w:t>
      </w:r>
      <w:r w:rsidRPr="00264259">
        <w:rPr>
          <w:rFonts w:eastAsia="Times New Roman" w:cs="Times New Roman"/>
          <w:szCs w:val="24"/>
        </w:rPr>
        <w:t xml:space="preserve">Δεν </w:t>
      </w:r>
      <w:r>
        <w:rPr>
          <w:rFonts w:eastAsia="Times New Roman" w:cs="Times New Roman"/>
          <w:szCs w:val="24"/>
        </w:rPr>
        <w:t>πληρώνω».</w:t>
      </w:r>
    </w:p>
    <w:p w14:paraId="4318B581"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Κλείνοντας, </w:t>
      </w:r>
      <w:r w:rsidRPr="00264259">
        <w:rPr>
          <w:rFonts w:eastAsia="Times New Roman" w:cs="Times New Roman"/>
          <w:szCs w:val="24"/>
        </w:rPr>
        <w:t>η Νέα Δημοκρατία</w:t>
      </w:r>
      <w:r w:rsidRPr="00264259">
        <w:rPr>
          <w:rFonts w:eastAsia="Times New Roman" w:cs="Times New Roman"/>
          <w:szCs w:val="24"/>
        </w:rPr>
        <w:t xml:space="preserve"> αντιλαμβάνεται καθημερινά στην επαφή και στις συνομιλίες με τους πολίτες και τον ελληνικό λαό</w:t>
      </w:r>
      <w:r>
        <w:rPr>
          <w:rFonts w:eastAsia="Times New Roman" w:cs="Times New Roman"/>
          <w:szCs w:val="24"/>
        </w:rPr>
        <w:t>,</w:t>
      </w:r>
      <w:r w:rsidRPr="00264259">
        <w:rPr>
          <w:rFonts w:eastAsia="Times New Roman" w:cs="Times New Roman"/>
          <w:szCs w:val="24"/>
        </w:rPr>
        <w:t xml:space="preserve"> γιατί μπορεί και συνομιλεί με τον ελληνικό λαό</w:t>
      </w:r>
      <w:r>
        <w:rPr>
          <w:rFonts w:eastAsia="Times New Roman" w:cs="Times New Roman"/>
          <w:szCs w:val="24"/>
        </w:rPr>
        <w:t>,</w:t>
      </w:r>
      <w:r w:rsidRPr="00264259">
        <w:rPr>
          <w:rFonts w:eastAsia="Times New Roman" w:cs="Times New Roman"/>
          <w:szCs w:val="24"/>
        </w:rPr>
        <w:t xml:space="preserve"> τη μεγάλ</w:t>
      </w:r>
      <w:r>
        <w:rPr>
          <w:rFonts w:eastAsia="Times New Roman" w:cs="Times New Roman"/>
          <w:szCs w:val="24"/>
        </w:rPr>
        <w:t xml:space="preserve">η καταστροφή που έχετε επιφέρει και </w:t>
      </w:r>
      <w:r w:rsidRPr="00264259">
        <w:rPr>
          <w:rFonts w:eastAsia="Times New Roman" w:cs="Times New Roman"/>
          <w:szCs w:val="24"/>
        </w:rPr>
        <w:t xml:space="preserve">ότι </w:t>
      </w:r>
      <w:r>
        <w:rPr>
          <w:rFonts w:eastAsia="Times New Roman" w:cs="Times New Roman"/>
          <w:szCs w:val="24"/>
        </w:rPr>
        <w:t>α</w:t>
      </w:r>
      <w:r w:rsidRPr="00264259">
        <w:rPr>
          <w:rFonts w:eastAsia="Times New Roman" w:cs="Times New Roman"/>
          <w:szCs w:val="24"/>
        </w:rPr>
        <w:t>κόμη και αυτά τα ψίχουλα που σήμερα ψηφίζουμε</w:t>
      </w:r>
      <w:r>
        <w:rPr>
          <w:rFonts w:eastAsia="Times New Roman" w:cs="Times New Roman"/>
          <w:szCs w:val="24"/>
        </w:rPr>
        <w:t>,</w:t>
      </w:r>
      <w:r w:rsidRPr="00264259">
        <w:rPr>
          <w:rFonts w:eastAsia="Times New Roman" w:cs="Times New Roman"/>
          <w:szCs w:val="24"/>
        </w:rPr>
        <w:t xml:space="preserve"> έχουν γίνει απαρ</w:t>
      </w:r>
      <w:r w:rsidRPr="00264259">
        <w:rPr>
          <w:rFonts w:eastAsia="Times New Roman" w:cs="Times New Roman"/>
          <w:szCs w:val="24"/>
        </w:rPr>
        <w:t>αίτητα</w:t>
      </w:r>
      <w:r>
        <w:rPr>
          <w:rFonts w:eastAsia="Times New Roman" w:cs="Times New Roman"/>
          <w:szCs w:val="24"/>
        </w:rPr>
        <w:t>.</w:t>
      </w:r>
      <w:r w:rsidRPr="00264259">
        <w:rPr>
          <w:rFonts w:eastAsia="Times New Roman" w:cs="Times New Roman"/>
          <w:szCs w:val="24"/>
        </w:rPr>
        <w:t xml:space="preserve"> Και </w:t>
      </w:r>
      <w:r>
        <w:rPr>
          <w:rFonts w:eastAsia="Times New Roman" w:cs="Times New Roman"/>
          <w:szCs w:val="24"/>
        </w:rPr>
        <w:t>γι’</w:t>
      </w:r>
      <w:r w:rsidRPr="00264259">
        <w:rPr>
          <w:rFonts w:eastAsia="Times New Roman" w:cs="Times New Roman"/>
          <w:szCs w:val="24"/>
        </w:rPr>
        <w:t xml:space="preserve"> αυτό θα ψηφίσουμε τα συγκεκριμένα μέτρα</w:t>
      </w:r>
      <w:r>
        <w:rPr>
          <w:rFonts w:eastAsia="Times New Roman" w:cs="Times New Roman"/>
          <w:szCs w:val="24"/>
        </w:rPr>
        <w:t>.</w:t>
      </w:r>
      <w:r w:rsidRPr="00264259">
        <w:rPr>
          <w:rFonts w:eastAsia="Times New Roman" w:cs="Times New Roman"/>
          <w:szCs w:val="24"/>
        </w:rPr>
        <w:t xml:space="preserve"> </w:t>
      </w:r>
    </w:p>
    <w:p w14:paraId="4318B582" w14:textId="77777777" w:rsidR="001D7CFB" w:rsidRDefault="00EB4E04">
      <w:pPr>
        <w:spacing w:line="600" w:lineRule="auto"/>
        <w:ind w:firstLine="720"/>
        <w:jc w:val="both"/>
        <w:rPr>
          <w:rFonts w:eastAsia="Times New Roman" w:cs="Times New Roman"/>
          <w:szCs w:val="24"/>
        </w:rPr>
      </w:pPr>
      <w:r w:rsidRPr="00264259">
        <w:rPr>
          <w:rFonts w:eastAsia="Times New Roman" w:cs="Times New Roman"/>
          <w:szCs w:val="24"/>
        </w:rPr>
        <w:t>Οι Έλληνες πολίτες</w:t>
      </w:r>
      <w:r>
        <w:rPr>
          <w:rFonts w:eastAsia="Times New Roman" w:cs="Times New Roman"/>
          <w:szCs w:val="24"/>
        </w:rPr>
        <w:t>,</w:t>
      </w:r>
      <w:r w:rsidRPr="00264259">
        <w:rPr>
          <w:rFonts w:eastAsia="Times New Roman" w:cs="Times New Roman"/>
          <w:szCs w:val="24"/>
        </w:rPr>
        <w:t xml:space="preserve"> </w:t>
      </w:r>
      <w:r>
        <w:rPr>
          <w:rFonts w:eastAsia="Times New Roman" w:cs="Times New Roman"/>
          <w:szCs w:val="24"/>
        </w:rPr>
        <w:t>όμως, δεν είναι ιθαγενεί</w:t>
      </w:r>
      <w:r w:rsidRPr="00264259">
        <w:rPr>
          <w:rFonts w:eastAsia="Times New Roman" w:cs="Times New Roman"/>
          <w:szCs w:val="24"/>
        </w:rPr>
        <w:t>ς για να τ</w:t>
      </w:r>
      <w:r>
        <w:rPr>
          <w:rFonts w:eastAsia="Times New Roman" w:cs="Times New Roman"/>
          <w:szCs w:val="24"/>
        </w:rPr>
        <w:t>ους μοιράζετε</w:t>
      </w:r>
      <w:r w:rsidRPr="00264259">
        <w:rPr>
          <w:rFonts w:eastAsia="Times New Roman" w:cs="Times New Roman"/>
          <w:szCs w:val="24"/>
        </w:rPr>
        <w:t xml:space="preserve"> χάντρες και καθρεφτάκια πέντε μέρες πριν τις εκλογές</w:t>
      </w:r>
      <w:r>
        <w:rPr>
          <w:rFonts w:eastAsia="Times New Roman" w:cs="Times New Roman"/>
          <w:szCs w:val="24"/>
        </w:rPr>
        <w:t>.</w:t>
      </w:r>
      <w:r w:rsidRPr="00264259">
        <w:rPr>
          <w:rFonts w:eastAsia="Times New Roman" w:cs="Times New Roman"/>
          <w:szCs w:val="24"/>
        </w:rPr>
        <w:t xml:space="preserve"> Οι Έλληνες πολίτες δεν πάσχουν από </w:t>
      </w:r>
      <w:r>
        <w:rPr>
          <w:rFonts w:eastAsia="Times New Roman" w:cs="Times New Roman"/>
          <w:szCs w:val="24"/>
        </w:rPr>
        <w:t xml:space="preserve">λήθη. </w:t>
      </w:r>
      <w:r w:rsidRPr="00264259">
        <w:rPr>
          <w:rFonts w:eastAsia="Times New Roman" w:cs="Times New Roman"/>
          <w:szCs w:val="24"/>
        </w:rPr>
        <w:t>Θυμούνται καλά και έχουν πλήρ</w:t>
      </w:r>
      <w:r>
        <w:rPr>
          <w:rFonts w:eastAsia="Times New Roman" w:cs="Times New Roman"/>
          <w:szCs w:val="24"/>
        </w:rPr>
        <w:t>η γνώσ</w:t>
      </w:r>
      <w:r>
        <w:rPr>
          <w:rFonts w:eastAsia="Times New Roman" w:cs="Times New Roman"/>
          <w:szCs w:val="24"/>
        </w:rPr>
        <w:t>η της απόλυτης καταστροφ</w:t>
      </w:r>
      <w:r w:rsidRPr="00264259">
        <w:rPr>
          <w:rFonts w:eastAsia="Times New Roman" w:cs="Times New Roman"/>
          <w:szCs w:val="24"/>
        </w:rPr>
        <w:t xml:space="preserve">ής </w:t>
      </w:r>
      <w:r>
        <w:rPr>
          <w:rFonts w:eastAsia="Times New Roman" w:cs="Times New Roman"/>
          <w:szCs w:val="24"/>
        </w:rPr>
        <w:t>από επι</w:t>
      </w:r>
      <w:r w:rsidRPr="00264259">
        <w:rPr>
          <w:rFonts w:eastAsia="Times New Roman" w:cs="Times New Roman"/>
          <w:szCs w:val="24"/>
        </w:rPr>
        <w:t>φέρατε σε κάθε τομέα της ελληνικής κοινωνίας</w:t>
      </w:r>
      <w:r>
        <w:rPr>
          <w:rFonts w:eastAsia="Times New Roman" w:cs="Times New Roman"/>
          <w:szCs w:val="24"/>
        </w:rPr>
        <w:t>.</w:t>
      </w:r>
      <w:r w:rsidRPr="00264259">
        <w:rPr>
          <w:rFonts w:eastAsia="Times New Roman" w:cs="Times New Roman"/>
          <w:szCs w:val="24"/>
        </w:rPr>
        <w:t xml:space="preserve"> Θα το καταλάβετε </w:t>
      </w:r>
      <w:r>
        <w:rPr>
          <w:rFonts w:eastAsia="Times New Roman" w:cs="Times New Roman"/>
          <w:szCs w:val="24"/>
        </w:rPr>
        <w:t>εξάλλου κ</w:t>
      </w:r>
      <w:r w:rsidRPr="00264259">
        <w:rPr>
          <w:rFonts w:eastAsia="Times New Roman" w:cs="Times New Roman"/>
          <w:szCs w:val="24"/>
        </w:rPr>
        <w:t>ι εσείς σε λιγότερο από δύο εβδομάδες</w:t>
      </w:r>
      <w:r>
        <w:rPr>
          <w:rFonts w:eastAsia="Times New Roman" w:cs="Times New Roman"/>
          <w:szCs w:val="24"/>
        </w:rPr>
        <w:t>.</w:t>
      </w:r>
      <w:r w:rsidRPr="00264259">
        <w:rPr>
          <w:rFonts w:eastAsia="Times New Roman" w:cs="Times New Roman"/>
          <w:szCs w:val="24"/>
        </w:rPr>
        <w:t xml:space="preserve"> Οι Έλληνε</w:t>
      </w:r>
      <w:r>
        <w:rPr>
          <w:rFonts w:eastAsia="Times New Roman" w:cs="Times New Roman"/>
          <w:szCs w:val="24"/>
        </w:rPr>
        <w:t xml:space="preserve">ς πολίτες θα σας το πουν λιανά. </w:t>
      </w:r>
      <w:r w:rsidRPr="00264259">
        <w:rPr>
          <w:rFonts w:eastAsia="Times New Roman" w:cs="Times New Roman"/>
          <w:szCs w:val="24"/>
        </w:rPr>
        <w:t>Ξέρουν ότι από τη δική τους υπερφορολόγηση</w:t>
      </w:r>
      <w:r>
        <w:rPr>
          <w:rFonts w:eastAsia="Times New Roman" w:cs="Times New Roman"/>
          <w:szCs w:val="24"/>
        </w:rPr>
        <w:t>,</w:t>
      </w:r>
      <w:r w:rsidRPr="00264259">
        <w:rPr>
          <w:rFonts w:eastAsia="Times New Roman" w:cs="Times New Roman"/>
          <w:szCs w:val="24"/>
        </w:rPr>
        <w:t xml:space="preserve"> </w:t>
      </w:r>
      <w:r>
        <w:rPr>
          <w:rFonts w:eastAsia="Times New Roman" w:cs="Times New Roman"/>
          <w:szCs w:val="24"/>
        </w:rPr>
        <w:t>έρχεστε εσείς</w:t>
      </w:r>
      <w:r w:rsidRPr="00264259">
        <w:rPr>
          <w:rFonts w:eastAsia="Times New Roman" w:cs="Times New Roman"/>
          <w:szCs w:val="24"/>
        </w:rPr>
        <w:t xml:space="preserve"> τώρα να κάνε</w:t>
      </w:r>
      <w:r w:rsidRPr="00264259">
        <w:rPr>
          <w:rFonts w:eastAsia="Times New Roman" w:cs="Times New Roman"/>
          <w:szCs w:val="24"/>
        </w:rPr>
        <w:t xml:space="preserve">τε το γνωστό </w:t>
      </w:r>
      <w:r>
        <w:rPr>
          <w:rFonts w:eastAsia="Times New Roman" w:cs="Times New Roman"/>
          <w:szCs w:val="24"/>
        </w:rPr>
        <w:t>«</w:t>
      </w:r>
      <w:r w:rsidRPr="00264259">
        <w:rPr>
          <w:rFonts w:eastAsia="Times New Roman" w:cs="Times New Roman"/>
          <w:szCs w:val="24"/>
        </w:rPr>
        <w:t>με ξένα κόλλυβα μνημόσυνο</w:t>
      </w:r>
      <w:r>
        <w:rPr>
          <w:rFonts w:eastAsia="Times New Roman" w:cs="Times New Roman"/>
          <w:szCs w:val="24"/>
        </w:rPr>
        <w:t>».</w:t>
      </w:r>
      <w:r w:rsidRPr="00264259">
        <w:rPr>
          <w:rFonts w:eastAsia="Times New Roman" w:cs="Times New Roman"/>
          <w:szCs w:val="24"/>
        </w:rPr>
        <w:t xml:space="preserve"> Και την Κυριακή 26 Μαΐου ο ελληνικός λαός θα σας κάνει το </w:t>
      </w:r>
      <w:r>
        <w:rPr>
          <w:rFonts w:eastAsia="Times New Roman" w:cs="Times New Roman"/>
          <w:szCs w:val="24"/>
        </w:rPr>
        <w:t xml:space="preserve">«μνημόσυνο» </w:t>
      </w:r>
      <w:r w:rsidRPr="00264259">
        <w:rPr>
          <w:rFonts w:eastAsia="Times New Roman" w:cs="Times New Roman"/>
          <w:szCs w:val="24"/>
        </w:rPr>
        <w:t>και θα σας δείξει την πόρτα της εξόδου</w:t>
      </w:r>
      <w:r>
        <w:rPr>
          <w:rFonts w:eastAsia="Times New Roman" w:cs="Times New Roman"/>
          <w:szCs w:val="24"/>
        </w:rPr>
        <w:t>,</w:t>
      </w:r>
      <w:r w:rsidRPr="00264259">
        <w:rPr>
          <w:rFonts w:eastAsia="Times New Roman" w:cs="Times New Roman"/>
          <w:szCs w:val="24"/>
        </w:rPr>
        <w:t xml:space="preserve"> φωνάζοντας </w:t>
      </w:r>
      <w:r>
        <w:rPr>
          <w:rFonts w:eastAsia="Times New Roman" w:cs="Times New Roman"/>
          <w:szCs w:val="24"/>
        </w:rPr>
        <w:t>«</w:t>
      </w:r>
      <w:r w:rsidRPr="00264259">
        <w:rPr>
          <w:rFonts w:eastAsia="Times New Roman" w:cs="Times New Roman"/>
          <w:szCs w:val="24"/>
        </w:rPr>
        <w:t>Φτά</w:t>
      </w:r>
      <w:r>
        <w:rPr>
          <w:rFonts w:eastAsia="Times New Roman" w:cs="Times New Roman"/>
          <w:szCs w:val="24"/>
        </w:rPr>
        <w:t xml:space="preserve">νει! </w:t>
      </w:r>
      <w:r w:rsidRPr="00264259">
        <w:rPr>
          <w:rFonts w:eastAsia="Times New Roman" w:cs="Times New Roman"/>
          <w:szCs w:val="24"/>
        </w:rPr>
        <w:t>Ως εδώ</w:t>
      </w:r>
      <w:r>
        <w:rPr>
          <w:rFonts w:eastAsia="Times New Roman" w:cs="Times New Roman"/>
          <w:szCs w:val="24"/>
        </w:rPr>
        <w:t>!»</w:t>
      </w:r>
    </w:p>
    <w:p w14:paraId="4318B583" w14:textId="77777777" w:rsidR="001D7CFB" w:rsidRDefault="00EB4E04">
      <w:pPr>
        <w:spacing w:line="600" w:lineRule="auto"/>
        <w:ind w:firstLine="720"/>
        <w:jc w:val="center"/>
        <w:rPr>
          <w:rFonts w:eastAsia="Times New Roman" w:cs="Times New Roman"/>
          <w:szCs w:val="24"/>
        </w:rPr>
      </w:pPr>
      <w:r w:rsidRPr="00517DAE">
        <w:rPr>
          <w:rFonts w:eastAsia="Times New Roman" w:cs="Times New Roman"/>
          <w:szCs w:val="24"/>
        </w:rPr>
        <w:t xml:space="preserve">(Χειροκροτήματα από την πτέρυγα </w:t>
      </w:r>
      <w:r>
        <w:rPr>
          <w:rFonts w:eastAsia="Times New Roman" w:cs="Times New Roman"/>
          <w:szCs w:val="24"/>
        </w:rPr>
        <w:t>της Νέας Δημοκρατίας)</w:t>
      </w:r>
    </w:p>
    <w:p w14:paraId="4318B584"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ΠΡΟΕΔΡΕΥΩΝ (Δημήτριος</w:t>
      </w:r>
      <w:r>
        <w:rPr>
          <w:rFonts w:eastAsia="Times New Roman" w:cs="Times New Roman"/>
          <w:b/>
          <w:szCs w:val="24"/>
        </w:rPr>
        <w:t xml:space="preserve"> Κρεμαστινός):</w:t>
      </w:r>
      <w:r>
        <w:rPr>
          <w:rFonts w:eastAsia="Times New Roman" w:cs="Times New Roman"/>
          <w:szCs w:val="24"/>
        </w:rPr>
        <w:t xml:space="preserve"> Ευχαριστώ. </w:t>
      </w:r>
    </w:p>
    <w:p w14:paraId="4318B585"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Ο επόμενος ομιλητής είναι ο κ. Δήμας, Βουλευτής της Νέας Δημοκρατίας.</w:t>
      </w:r>
    </w:p>
    <w:p w14:paraId="4318B586"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Κύριε Δήμα, κάνω παράκληση να τηρήσετε τον χρόνο για να μιλήσουν όλοι απόψε.</w:t>
      </w:r>
    </w:p>
    <w:p w14:paraId="4318B587" w14:textId="77777777" w:rsidR="001D7CFB" w:rsidRDefault="00EB4E04">
      <w:pPr>
        <w:spacing w:line="600" w:lineRule="auto"/>
        <w:ind w:firstLine="720"/>
        <w:jc w:val="both"/>
        <w:rPr>
          <w:rFonts w:eastAsia="Times New Roman" w:cs="Times New Roman"/>
          <w:szCs w:val="24"/>
        </w:rPr>
      </w:pPr>
      <w:r w:rsidRPr="00041326">
        <w:rPr>
          <w:rFonts w:eastAsia="Times New Roman" w:cs="Times New Roman"/>
          <w:b/>
          <w:szCs w:val="24"/>
        </w:rPr>
        <w:t>ΧΡΙΣΤΟΣ ΔΗΜΑΣ:</w:t>
      </w:r>
      <w:r>
        <w:rPr>
          <w:rFonts w:eastAsia="Times New Roman" w:cs="Times New Roman"/>
          <w:szCs w:val="24"/>
        </w:rPr>
        <w:t xml:space="preserve"> Ε</w:t>
      </w:r>
      <w:r w:rsidRPr="00264259">
        <w:rPr>
          <w:rFonts w:eastAsia="Times New Roman" w:cs="Times New Roman"/>
          <w:szCs w:val="24"/>
        </w:rPr>
        <w:t>υχαριστώ</w:t>
      </w:r>
      <w:r>
        <w:rPr>
          <w:rFonts w:eastAsia="Times New Roman" w:cs="Times New Roman"/>
          <w:szCs w:val="24"/>
        </w:rPr>
        <w:t>,</w:t>
      </w:r>
      <w:r w:rsidRPr="00264259">
        <w:rPr>
          <w:rFonts w:eastAsia="Times New Roman" w:cs="Times New Roman"/>
          <w:szCs w:val="24"/>
        </w:rPr>
        <w:t xml:space="preserve"> κύριε Πρόεδρε</w:t>
      </w:r>
      <w:r>
        <w:rPr>
          <w:rFonts w:eastAsia="Times New Roman" w:cs="Times New Roman"/>
          <w:szCs w:val="24"/>
        </w:rPr>
        <w:t>.</w:t>
      </w:r>
      <w:r w:rsidRPr="00264259">
        <w:rPr>
          <w:rFonts w:eastAsia="Times New Roman" w:cs="Times New Roman"/>
          <w:szCs w:val="24"/>
        </w:rPr>
        <w:t xml:space="preserve"> </w:t>
      </w:r>
    </w:p>
    <w:p w14:paraId="4318B588" w14:textId="77777777" w:rsidR="001D7CFB" w:rsidRDefault="00EB4E04">
      <w:pPr>
        <w:spacing w:line="600" w:lineRule="auto"/>
        <w:ind w:firstLine="720"/>
        <w:jc w:val="both"/>
        <w:rPr>
          <w:rFonts w:eastAsia="Times New Roman" w:cs="Times New Roman"/>
          <w:szCs w:val="24"/>
        </w:rPr>
      </w:pPr>
      <w:r w:rsidRPr="00264259">
        <w:rPr>
          <w:rFonts w:eastAsia="Times New Roman" w:cs="Times New Roman"/>
          <w:szCs w:val="24"/>
        </w:rPr>
        <w:t>Στην πεντάλεπτη ομιλία μου θα επικεντρωθ</w:t>
      </w:r>
      <w:r w:rsidRPr="00264259">
        <w:rPr>
          <w:rFonts w:eastAsia="Times New Roman" w:cs="Times New Roman"/>
          <w:szCs w:val="24"/>
        </w:rPr>
        <w:t>ώ σε δύο κύρια ζητήματα που νομίζω</w:t>
      </w:r>
      <w:r>
        <w:rPr>
          <w:rFonts w:eastAsia="Times New Roman" w:cs="Times New Roman"/>
          <w:szCs w:val="24"/>
        </w:rPr>
        <w:t xml:space="preserve"> ότι </w:t>
      </w:r>
      <w:r w:rsidRPr="00264259">
        <w:rPr>
          <w:rFonts w:eastAsia="Times New Roman" w:cs="Times New Roman"/>
          <w:szCs w:val="24"/>
        </w:rPr>
        <w:t xml:space="preserve"> αφορούν το σύνολο της κοινωνίας</w:t>
      </w:r>
      <w:r>
        <w:rPr>
          <w:rFonts w:eastAsia="Times New Roman" w:cs="Times New Roman"/>
          <w:szCs w:val="24"/>
        </w:rPr>
        <w:t>.</w:t>
      </w:r>
      <w:r w:rsidRPr="00264259">
        <w:rPr>
          <w:rFonts w:eastAsia="Times New Roman" w:cs="Times New Roman"/>
          <w:szCs w:val="24"/>
        </w:rPr>
        <w:t xml:space="preserve"> Το πρώτο έχει να κάνει με το ιδιωτικό χρέος</w:t>
      </w:r>
      <w:r>
        <w:rPr>
          <w:rFonts w:eastAsia="Times New Roman" w:cs="Times New Roman"/>
          <w:szCs w:val="24"/>
        </w:rPr>
        <w:t>,</w:t>
      </w:r>
      <w:r w:rsidRPr="00264259">
        <w:rPr>
          <w:rFonts w:eastAsia="Times New Roman" w:cs="Times New Roman"/>
          <w:szCs w:val="24"/>
        </w:rPr>
        <w:t xml:space="preserve"> το δεύτερο με το διαθέσιμο εισόδημα</w:t>
      </w:r>
      <w:r>
        <w:rPr>
          <w:rFonts w:eastAsia="Times New Roman" w:cs="Times New Roman"/>
          <w:szCs w:val="24"/>
        </w:rPr>
        <w:t>.</w:t>
      </w:r>
      <w:r w:rsidRPr="00264259">
        <w:rPr>
          <w:rFonts w:eastAsia="Times New Roman" w:cs="Times New Roman"/>
          <w:szCs w:val="24"/>
        </w:rPr>
        <w:t xml:space="preserve"> </w:t>
      </w:r>
    </w:p>
    <w:p w14:paraId="4318B589" w14:textId="77777777" w:rsidR="001D7CFB" w:rsidRDefault="00EB4E04">
      <w:pPr>
        <w:spacing w:line="600" w:lineRule="auto"/>
        <w:ind w:firstLine="720"/>
        <w:jc w:val="both"/>
        <w:rPr>
          <w:rFonts w:eastAsia="Times New Roman" w:cs="Times New Roman"/>
          <w:szCs w:val="24"/>
        </w:rPr>
      </w:pPr>
      <w:r w:rsidRPr="00264259">
        <w:rPr>
          <w:rFonts w:eastAsia="Times New Roman" w:cs="Times New Roman"/>
          <w:szCs w:val="24"/>
        </w:rPr>
        <w:t>Πάμε πρώτα στο ιδιωτικό χρέος</w:t>
      </w:r>
      <w:r>
        <w:rPr>
          <w:rFonts w:eastAsia="Times New Roman" w:cs="Times New Roman"/>
          <w:szCs w:val="24"/>
        </w:rPr>
        <w:t>.</w:t>
      </w:r>
      <w:r w:rsidRPr="00264259">
        <w:rPr>
          <w:rFonts w:eastAsia="Times New Roman" w:cs="Times New Roman"/>
          <w:szCs w:val="24"/>
        </w:rPr>
        <w:t xml:space="preserve"> Το ιδιωτικό χρέος επί ημερών Κυβερνήσεων Τσίπρα έχει φτάσει να υπερβα</w:t>
      </w:r>
      <w:r w:rsidRPr="00264259">
        <w:rPr>
          <w:rFonts w:eastAsia="Times New Roman" w:cs="Times New Roman"/>
          <w:szCs w:val="24"/>
        </w:rPr>
        <w:t>ίν</w:t>
      </w:r>
      <w:r>
        <w:rPr>
          <w:rFonts w:eastAsia="Times New Roman" w:cs="Times New Roman"/>
          <w:szCs w:val="24"/>
        </w:rPr>
        <w:t xml:space="preserve">ει τα 104,3 δισεκατομμύρια ευρώ. </w:t>
      </w:r>
      <w:r w:rsidRPr="00264259">
        <w:rPr>
          <w:rFonts w:eastAsia="Times New Roman" w:cs="Times New Roman"/>
          <w:szCs w:val="24"/>
        </w:rPr>
        <w:t>Το δυστύχημα είναι ότι πάνω</w:t>
      </w:r>
      <w:r>
        <w:rPr>
          <w:rFonts w:eastAsia="Times New Roman" w:cs="Times New Roman"/>
          <w:szCs w:val="24"/>
        </w:rPr>
        <w:t xml:space="preserve"> από το 40% έχει δημιουργηθεί επί των δικών </w:t>
      </w:r>
      <w:r w:rsidRPr="00264259">
        <w:rPr>
          <w:rFonts w:eastAsia="Times New Roman" w:cs="Times New Roman"/>
          <w:szCs w:val="24"/>
        </w:rPr>
        <w:t xml:space="preserve">σας </w:t>
      </w:r>
      <w:r>
        <w:rPr>
          <w:rFonts w:eastAsia="Times New Roman" w:cs="Times New Roman"/>
          <w:szCs w:val="24"/>
        </w:rPr>
        <w:t>ημερών.</w:t>
      </w:r>
      <w:r w:rsidRPr="00264259">
        <w:rPr>
          <w:rFonts w:eastAsia="Times New Roman" w:cs="Times New Roman"/>
          <w:szCs w:val="24"/>
        </w:rPr>
        <w:t xml:space="preserve"> Σε μόλις </w:t>
      </w:r>
      <w:r>
        <w:rPr>
          <w:rFonts w:eastAsia="Times New Roman" w:cs="Times New Roman"/>
          <w:szCs w:val="24"/>
        </w:rPr>
        <w:t xml:space="preserve">τεσσεράμισι χρόνια </w:t>
      </w:r>
      <w:r w:rsidRPr="00264259">
        <w:rPr>
          <w:rFonts w:eastAsia="Times New Roman" w:cs="Times New Roman"/>
          <w:szCs w:val="24"/>
        </w:rPr>
        <w:t xml:space="preserve">έχετε καταφέρει με την πολιτική της </w:t>
      </w:r>
      <w:r>
        <w:rPr>
          <w:rFonts w:eastAsia="Times New Roman" w:cs="Times New Roman"/>
          <w:szCs w:val="24"/>
        </w:rPr>
        <w:t>υπερφορολόγησης να δημιουργήσετε</w:t>
      </w:r>
      <w:r w:rsidRPr="00264259">
        <w:rPr>
          <w:rFonts w:eastAsia="Times New Roman" w:cs="Times New Roman"/>
          <w:szCs w:val="24"/>
        </w:rPr>
        <w:t xml:space="preserve"> πάνω από το 40% των ληξιπρόθεσμων οφειλών</w:t>
      </w:r>
      <w:r w:rsidRPr="00264259">
        <w:rPr>
          <w:rFonts w:eastAsia="Times New Roman" w:cs="Times New Roman"/>
          <w:szCs w:val="24"/>
        </w:rPr>
        <w:t xml:space="preserve"> των ιδιωτών προς την εφορία</w:t>
      </w:r>
      <w:r>
        <w:rPr>
          <w:rFonts w:eastAsia="Times New Roman" w:cs="Times New Roman"/>
          <w:szCs w:val="24"/>
        </w:rPr>
        <w:t>.</w:t>
      </w:r>
      <w:r w:rsidRPr="00264259">
        <w:rPr>
          <w:rFonts w:eastAsia="Times New Roman" w:cs="Times New Roman"/>
          <w:szCs w:val="24"/>
        </w:rPr>
        <w:t xml:space="preserve"> </w:t>
      </w:r>
    </w:p>
    <w:p w14:paraId="4318B58A" w14:textId="77777777" w:rsidR="001D7CFB" w:rsidRDefault="00EB4E04">
      <w:pPr>
        <w:spacing w:line="600" w:lineRule="auto"/>
        <w:ind w:firstLine="720"/>
        <w:jc w:val="both"/>
        <w:rPr>
          <w:rFonts w:eastAsia="Times New Roman" w:cs="Times New Roman"/>
          <w:szCs w:val="24"/>
        </w:rPr>
      </w:pPr>
      <w:r w:rsidRPr="00264259">
        <w:rPr>
          <w:rFonts w:eastAsia="Times New Roman" w:cs="Times New Roman"/>
          <w:szCs w:val="24"/>
        </w:rPr>
        <w:t xml:space="preserve">Έχουμε φτάσει στο σημείο να έχουμε πάνω από </w:t>
      </w:r>
      <w:r>
        <w:rPr>
          <w:rFonts w:eastAsia="Times New Roman" w:cs="Times New Roman"/>
          <w:szCs w:val="24"/>
        </w:rPr>
        <w:t xml:space="preserve">τέσσερα </w:t>
      </w:r>
      <w:r w:rsidRPr="00264259">
        <w:rPr>
          <w:rFonts w:eastAsia="Times New Roman" w:cs="Times New Roman"/>
          <w:szCs w:val="24"/>
        </w:rPr>
        <w:t>εκατομμύρια οφειλέτες προς την εφορία</w:t>
      </w:r>
      <w:r>
        <w:rPr>
          <w:rFonts w:eastAsia="Times New Roman" w:cs="Times New Roman"/>
          <w:szCs w:val="24"/>
        </w:rPr>
        <w:t xml:space="preserve">, εκ των οποίων -ακούστε- </w:t>
      </w:r>
      <w:r w:rsidRPr="00264259">
        <w:rPr>
          <w:rFonts w:eastAsia="Times New Roman" w:cs="Times New Roman"/>
          <w:szCs w:val="24"/>
        </w:rPr>
        <w:t>πάνω από 2,2 εκατομμύρια οφειλέτες</w:t>
      </w:r>
      <w:r>
        <w:rPr>
          <w:rFonts w:eastAsia="Times New Roman" w:cs="Times New Roman"/>
          <w:szCs w:val="24"/>
        </w:rPr>
        <w:t xml:space="preserve"> </w:t>
      </w:r>
      <w:r w:rsidRPr="00264259">
        <w:rPr>
          <w:rFonts w:eastAsia="Times New Roman" w:cs="Times New Roman"/>
          <w:szCs w:val="24"/>
        </w:rPr>
        <w:t>οφείλουν</w:t>
      </w:r>
      <w:r>
        <w:rPr>
          <w:rFonts w:eastAsia="Times New Roman" w:cs="Times New Roman"/>
          <w:szCs w:val="24"/>
        </w:rPr>
        <w:t xml:space="preserve"> ποσά </w:t>
      </w:r>
      <w:r w:rsidRPr="00264259">
        <w:rPr>
          <w:rFonts w:eastAsia="Times New Roman" w:cs="Times New Roman"/>
          <w:szCs w:val="24"/>
        </w:rPr>
        <w:t>μέχρι των 500 ευρώ</w:t>
      </w:r>
      <w:r>
        <w:rPr>
          <w:rFonts w:eastAsia="Times New Roman" w:cs="Times New Roman"/>
          <w:szCs w:val="24"/>
        </w:rPr>
        <w:t>.</w:t>
      </w:r>
      <w:r w:rsidRPr="00264259">
        <w:rPr>
          <w:rFonts w:eastAsia="Times New Roman" w:cs="Times New Roman"/>
          <w:szCs w:val="24"/>
        </w:rPr>
        <w:t xml:space="preserve"> Είναι πραγματικά λυπηρό</w:t>
      </w:r>
      <w:r>
        <w:rPr>
          <w:rFonts w:eastAsia="Times New Roman" w:cs="Times New Roman"/>
          <w:szCs w:val="24"/>
        </w:rPr>
        <w:t>,</w:t>
      </w:r>
      <w:r w:rsidRPr="00264259">
        <w:rPr>
          <w:rFonts w:eastAsia="Times New Roman" w:cs="Times New Roman"/>
          <w:szCs w:val="24"/>
        </w:rPr>
        <w:t xml:space="preserve"> αλλά είναι ένα ε</w:t>
      </w:r>
      <w:r w:rsidRPr="00264259">
        <w:rPr>
          <w:rFonts w:eastAsia="Times New Roman" w:cs="Times New Roman"/>
          <w:szCs w:val="24"/>
        </w:rPr>
        <w:t>πίτευγμα της δικής σας Κυβέρνησης</w:t>
      </w:r>
      <w:r>
        <w:rPr>
          <w:rFonts w:eastAsia="Times New Roman" w:cs="Times New Roman"/>
          <w:szCs w:val="24"/>
        </w:rPr>
        <w:t>.</w:t>
      </w:r>
      <w:r w:rsidRPr="00264259">
        <w:rPr>
          <w:rFonts w:eastAsia="Times New Roman" w:cs="Times New Roman"/>
          <w:szCs w:val="24"/>
        </w:rPr>
        <w:t xml:space="preserve"> </w:t>
      </w:r>
    </w:p>
    <w:p w14:paraId="4318B58B" w14:textId="77777777" w:rsidR="001D7CFB" w:rsidRDefault="00EB4E04">
      <w:pPr>
        <w:spacing w:line="600" w:lineRule="auto"/>
        <w:ind w:firstLine="720"/>
        <w:jc w:val="both"/>
        <w:rPr>
          <w:rFonts w:eastAsia="Times New Roman" w:cs="Times New Roman"/>
          <w:szCs w:val="24"/>
        </w:rPr>
      </w:pPr>
      <w:r w:rsidRPr="00264259">
        <w:rPr>
          <w:rFonts w:eastAsia="Times New Roman" w:cs="Times New Roman"/>
          <w:szCs w:val="24"/>
        </w:rPr>
        <w:t>Καταθέτω μάλιστα στα Πρακτικά και το έγγραφο που αποδεικνύει τα λεγόμενά μου</w:t>
      </w:r>
      <w:r>
        <w:rPr>
          <w:rFonts w:eastAsia="Times New Roman" w:cs="Times New Roman"/>
          <w:szCs w:val="24"/>
        </w:rPr>
        <w:t>.</w:t>
      </w:r>
    </w:p>
    <w:p w14:paraId="4318B58C" w14:textId="77777777" w:rsidR="001D7CFB" w:rsidRDefault="00EB4E04">
      <w:pPr>
        <w:tabs>
          <w:tab w:val="left" w:pos="2820"/>
        </w:tabs>
        <w:spacing w:line="600" w:lineRule="auto"/>
        <w:ind w:firstLine="720"/>
        <w:jc w:val="both"/>
        <w:rPr>
          <w:rFonts w:eastAsia="Times New Roman"/>
          <w:szCs w:val="24"/>
        </w:rPr>
      </w:pPr>
      <w:r>
        <w:rPr>
          <w:rFonts w:eastAsia="Times New Roman" w:cs="Times New Roman"/>
          <w:szCs w:val="24"/>
        </w:rPr>
        <w:t xml:space="preserve">(Στο σημείο αυτό ο Βουλευτής της Νέας Δημοκρατίας κ. Χρίστος Δήμας καταθέτει για τα Πρακτικά το προαναφερθέν έγγραφο, το οποίο βρίσκεται στο </w:t>
      </w:r>
      <w:r>
        <w:rPr>
          <w:rFonts w:eastAsia="Times New Roman" w:cs="Times New Roman"/>
          <w:szCs w:val="24"/>
        </w:rPr>
        <w:t>αρχείο του Τμήματος Γραμματείας της Διεύθυνσης Στενογραφίας και Πρακτικών της Βουλής)</w:t>
      </w:r>
    </w:p>
    <w:p w14:paraId="4318B58D"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Το δεύτερο ζήτημα, όσον</w:t>
      </w:r>
      <w:r w:rsidRPr="00264259">
        <w:rPr>
          <w:rFonts w:eastAsia="Times New Roman" w:cs="Times New Roman"/>
          <w:szCs w:val="24"/>
        </w:rPr>
        <w:t xml:space="preserve"> </w:t>
      </w:r>
      <w:r>
        <w:rPr>
          <w:rFonts w:eastAsia="Times New Roman" w:cs="Times New Roman"/>
          <w:szCs w:val="24"/>
        </w:rPr>
        <w:t xml:space="preserve">αφορά το ιδιωτικό χρέος, </w:t>
      </w:r>
      <w:r w:rsidRPr="00264259">
        <w:rPr>
          <w:rFonts w:eastAsia="Times New Roman" w:cs="Times New Roman"/>
          <w:szCs w:val="24"/>
        </w:rPr>
        <w:t>έχει να κάνει με τις εισφορές που οφείλονται στα ασφαλιστικά ταμεία</w:t>
      </w:r>
      <w:r>
        <w:rPr>
          <w:rFonts w:eastAsia="Times New Roman" w:cs="Times New Roman"/>
          <w:szCs w:val="24"/>
        </w:rPr>
        <w:t>,</w:t>
      </w:r>
      <w:r w:rsidRPr="00264259">
        <w:rPr>
          <w:rFonts w:eastAsia="Times New Roman" w:cs="Times New Roman"/>
          <w:szCs w:val="24"/>
        </w:rPr>
        <w:t xml:space="preserve"> όπου οι ληξιπρόθεσμες οφειλές </w:t>
      </w:r>
      <w:r>
        <w:rPr>
          <w:rFonts w:eastAsia="Times New Roman" w:cs="Times New Roman"/>
          <w:szCs w:val="24"/>
        </w:rPr>
        <w:t xml:space="preserve">στα </w:t>
      </w:r>
      <w:r w:rsidRPr="00264259">
        <w:rPr>
          <w:rFonts w:eastAsia="Times New Roman" w:cs="Times New Roman"/>
          <w:szCs w:val="24"/>
        </w:rPr>
        <w:t>ασφαλιστικά ταμεία</w:t>
      </w:r>
      <w:r w:rsidRPr="00264259">
        <w:rPr>
          <w:rFonts w:eastAsia="Times New Roman" w:cs="Times New Roman"/>
          <w:szCs w:val="24"/>
        </w:rPr>
        <w:t xml:space="preserve"> έχουν φτάσει να υπερβαίνουν τα 35,3 δι</w:t>
      </w:r>
      <w:r>
        <w:rPr>
          <w:rFonts w:eastAsia="Times New Roman" w:cs="Times New Roman"/>
          <w:szCs w:val="24"/>
        </w:rPr>
        <w:t>σεκατομμύρια</w:t>
      </w:r>
      <w:r w:rsidRPr="00264259">
        <w:rPr>
          <w:rFonts w:eastAsia="Times New Roman" w:cs="Times New Roman"/>
          <w:szCs w:val="24"/>
        </w:rPr>
        <w:t xml:space="preserve"> και σχεδόν </w:t>
      </w:r>
      <w:r>
        <w:rPr>
          <w:rFonts w:eastAsia="Times New Roman" w:cs="Times New Roman"/>
          <w:szCs w:val="24"/>
        </w:rPr>
        <w:t>ενάμισι</w:t>
      </w:r>
      <w:r w:rsidRPr="00264259">
        <w:rPr>
          <w:rFonts w:eastAsia="Times New Roman" w:cs="Times New Roman"/>
          <w:szCs w:val="24"/>
        </w:rPr>
        <w:t xml:space="preserve"> εκατομμύριο συμπολίτες μας χρωστούν στα ασφαλιστικά ταμεία</w:t>
      </w:r>
      <w:r>
        <w:rPr>
          <w:rFonts w:eastAsia="Times New Roman" w:cs="Times New Roman"/>
          <w:szCs w:val="24"/>
        </w:rPr>
        <w:t>.</w:t>
      </w:r>
      <w:r w:rsidRPr="00264259">
        <w:rPr>
          <w:rFonts w:eastAsia="Times New Roman" w:cs="Times New Roman"/>
          <w:szCs w:val="24"/>
        </w:rPr>
        <w:t xml:space="preserve"> Σκεφτείτε ότι μόνο από το 2018 στο 2019 έχουν προστεθεί πάνω από 3,8 δι</w:t>
      </w:r>
      <w:r>
        <w:rPr>
          <w:rFonts w:eastAsia="Times New Roman" w:cs="Times New Roman"/>
          <w:szCs w:val="24"/>
        </w:rPr>
        <w:t>σεκατομμύρια οφειλών και πάνω από διακόσιες</w:t>
      </w:r>
      <w:r w:rsidRPr="00264259">
        <w:rPr>
          <w:rFonts w:eastAsia="Times New Roman" w:cs="Times New Roman"/>
          <w:szCs w:val="24"/>
        </w:rPr>
        <w:t xml:space="preserve"> πέντε χιλιάδες οφειλέτες ασφαλιστικών εισφορών</w:t>
      </w:r>
      <w:r>
        <w:rPr>
          <w:rFonts w:eastAsia="Times New Roman" w:cs="Times New Roman"/>
          <w:szCs w:val="24"/>
        </w:rPr>
        <w:t>.</w:t>
      </w:r>
      <w:r w:rsidRPr="00264259">
        <w:rPr>
          <w:rFonts w:eastAsia="Times New Roman" w:cs="Times New Roman"/>
          <w:szCs w:val="24"/>
        </w:rPr>
        <w:t xml:space="preserve"> </w:t>
      </w:r>
    </w:p>
    <w:p w14:paraId="4318B58E" w14:textId="77777777" w:rsidR="001D7CFB" w:rsidRDefault="00EB4E04">
      <w:pPr>
        <w:spacing w:line="600" w:lineRule="auto"/>
        <w:ind w:firstLine="720"/>
        <w:jc w:val="both"/>
        <w:rPr>
          <w:rFonts w:eastAsia="Times New Roman" w:cs="Times New Roman"/>
          <w:szCs w:val="24"/>
        </w:rPr>
      </w:pPr>
      <w:r w:rsidRPr="00264259">
        <w:rPr>
          <w:rFonts w:eastAsia="Times New Roman" w:cs="Times New Roman"/>
          <w:szCs w:val="24"/>
        </w:rPr>
        <w:t>Επιτρέψτε μου να καταθέσω στα Πρακτικά και τις οφειλές στα ασφαλιστικά ταμεία</w:t>
      </w:r>
      <w:r>
        <w:rPr>
          <w:rFonts w:eastAsia="Times New Roman" w:cs="Times New Roman"/>
          <w:szCs w:val="24"/>
        </w:rPr>
        <w:t>.</w:t>
      </w:r>
    </w:p>
    <w:p w14:paraId="4318B58F" w14:textId="77777777" w:rsidR="001D7CFB" w:rsidRDefault="00EB4E04">
      <w:pPr>
        <w:tabs>
          <w:tab w:val="left" w:pos="2820"/>
        </w:tabs>
        <w:spacing w:line="600" w:lineRule="auto"/>
        <w:ind w:firstLine="720"/>
        <w:jc w:val="both"/>
        <w:rPr>
          <w:rFonts w:eastAsia="Times New Roman"/>
          <w:szCs w:val="24"/>
        </w:rPr>
      </w:pPr>
      <w:r>
        <w:rPr>
          <w:rFonts w:eastAsia="Times New Roman" w:cs="Times New Roman"/>
          <w:szCs w:val="24"/>
        </w:rPr>
        <w:t xml:space="preserve">(Στο σημείο αυτό ο Βουλευτής της Νέας Δημοκρατίας κ. Χρίστος Δήμας καταθέτει για τα Πρακτικά το προαναφερθέν έγγραφο, το οποίο </w:t>
      </w:r>
      <w:r>
        <w:rPr>
          <w:rFonts w:eastAsia="Times New Roman" w:cs="Times New Roman"/>
          <w:szCs w:val="24"/>
        </w:rPr>
        <w:t>βρίσκεται στο αρχείο του Τμήματος Γραμματείας της Διεύθυνσης Στενογραφίας και Πρακτικών της Βουλής)</w:t>
      </w:r>
    </w:p>
    <w:p w14:paraId="4318B590" w14:textId="77777777" w:rsidR="001D7CFB" w:rsidRDefault="00EB4E04">
      <w:pPr>
        <w:spacing w:line="600" w:lineRule="auto"/>
        <w:ind w:firstLine="720"/>
        <w:jc w:val="both"/>
        <w:rPr>
          <w:rFonts w:eastAsia="Times New Roman" w:cs="Times New Roman"/>
          <w:szCs w:val="24"/>
        </w:rPr>
      </w:pPr>
      <w:r w:rsidRPr="00264259">
        <w:rPr>
          <w:rFonts w:eastAsia="Times New Roman" w:cs="Times New Roman"/>
          <w:szCs w:val="24"/>
        </w:rPr>
        <w:t xml:space="preserve">Το </w:t>
      </w:r>
      <w:r>
        <w:rPr>
          <w:rFonts w:eastAsia="Times New Roman" w:cs="Times New Roman"/>
          <w:szCs w:val="24"/>
        </w:rPr>
        <w:t>τρίτο ζητούμενο, ό</w:t>
      </w:r>
      <w:r w:rsidRPr="00264259">
        <w:rPr>
          <w:rFonts w:eastAsia="Times New Roman" w:cs="Times New Roman"/>
          <w:szCs w:val="24"/>
        </w:rPr>
        <w:t>σον αφορά το ιδιωτικό χρέος</w:t>
      </w:r>
      <w:r>
        <w:rPr>
          <w:rFonts w:eastAsia="Times New Roman" w:cs="Times New Roman"/>
          <w:szCs w:val="24"/>
        </w:rPr>
        <w:t>,</w:t>
      </w:r>
      <w:r w:rsidRPr="00264259">
        <w:rPr>
          <w:rFonts w:eastAsia="Times New Roman" w:cs="Times New Roman"/>
          <w:szCs w:val="24"/>
        </w:rPr>
        <w:t xml:space="preserve"> έχει να κάνει με τα μη εξυπηρετούμενα δάνεια</w:t>
      </w:r>
      <w:r>
        <w:rPr>
          <w:rFonts w:eastAsia="Times New Roman" w:cs="Times New Roman"/>
          <w:szCs w:val="24"/>
        </w:rPr>
        <w:t xml:space="preserve">. </w:t>
      </w:r>
      <w:r w:rsidRPr="00264259">
        <w:rPr>
          <w:rFonts w:eastAsia="Times New Roman" w:cs="Times New Roman"/>
          <w:szCs w:val="24"/>
        </w:rPr>
        <w:t>Τα μη εξυπηρετούμενα δάνεια</w:t>
      </w:r>
      <w:r>
        <w:rPr>
          <w:rFonts w:eastAsia="Times New Roman" w:cs="Times New Roman"/>
          <w:szCs w:val="24"/>
        </w:rPr>
        <w:t>,</w:t>
      </w:r>
      <w:r w:rsidRPr="00264259">
        <w:rPr>
          <w:rFonts w:eastAsia="Times New Roman" w:cs="Times New Roman"/>
          <w:szCs w:val="24"/>
        </w:rPr>
        <w:t xml:space="preserve"> πάλι </w:t>
      </w:r>
      <w:r>
        <w:rPr>
          <w:rFonts w:eastAsia="Times New Roman" w:cs="Times New Roman"/>
          <w:szCs w:val="24"/>
        </w:rPr>
        <w:t>επί δικών σας</w:t>
      </w:r>
      <w:r w:rsidRPr="00264259">
        <w:rPr>
          <w:rFonts w:eastAsia="Times New Roman" w:cs="Times New Roman"/>
          <w:szCs w:val="24"/>
        </w:rPr>
        <w:t xml:space="preserve"> ημερών</w:t>
      </w:r>
      <w:r>
        <w:rPr>
          <w:rFonts w:eastAsia="Times New Roman" w:cs="Times New Roman"/>
          <w:szCs w:val="24"/>
        </w:rPr>
        <w:t>,</w:t>
      </w:r>
      <w:r w:rsidRPr="00264259">
        <w:rPr>
          <w:rFonts w:eastAsia="Times New Roman" w:cs="Times New Roman"/>
          <w:szCs w:val="24"/>
        </w:rPr>
        <w:t xml:space="preserve"> έχου</w:t>
      </w:r>
      <w:r w:rsidRPr="00264259">
        <w:rPr>
          <w:rFonts w:eastAsia="Times New Roman" w:cs="Times New Roman"/>
          <w:szCs w:val="24"/>
        </w:rPr>
        <w:t>νε φτάσει στα 81,8 δισεκατομμύρια ευρώ</w:t>
      </w:r>
      <w:r>
        <w:rPr>
          <w:rFonts w:eastAsia="Times New Roman" w:cs="Times New Roman"/>
          <w:szCs w:val="24"/>
        </w:rPr>
        <w:t>,</w:t>
      </w:r>
      <w:r w:rsidRPr="00264259">
        <w:rPr>
          <w:rFonts w:eastAsia="Times New Roman" w:cs="Times New Roman"/>
          <w:szCs w:val="24"/>
        </w:rPr>
        <w:t xml:space="preserve"> όπου περίπου το 45% των δανείων είναι μη εξυπηρετούμενα δάνεια</w:t>
      </w:r>
      <w:r>
        <w:rPr>
          <w:rFonts w:eastAsia="Times New Roman" w:cs="Times New Roman"/>
          <w:szCs w:val="24"/>
        </w:rPr>
        <w:t>.</w:t>
      </w:r>
      <w:r w:rsidRPr="00264259">
        <w:rPr>
          <w:rFonts w:eastAsia="Times New Roman" w:cs="Times New Roman"/>
          <w:szCs w:val="24"/>
        </w:rPr>
        <w:t xml:space="preserve"> Αντιλαμβάνεστε ότι υπάρχει ένα εκρηκτικό μείγμα όπου το ιδιωτικό χρέος φτάνει να είναι </w:t>
      </w:r>
      <w:r>
        <w:rPr>
          <w:rFonts w:eastAsia="Times New Roman" w:cs="Times New Roman"/>
          <w:szCs w:val="24"/>
        </w:rPr>
        <w:t>στα 221,5 δισεκατομμύρια</w:t>
      </w:r>
      <w:r w:rsidRPr="00264259">
        <w:rPr>
          <w:rFonts w:eastAsia="Times New Roman" w:cs="Times New Roman"/>
          <w:szCs w:val="24"/>
        </w:rPr>
        <w:t xml:space="preserve"> και δυστυχώς όλο αυτό είναι επίτευγμα τη</w:t>
      </w:r>
      <w:r w:rsidRPr="00264259">
        <w:rPr>
          <w:rFonts w:eastAsia="Times New Roman" w:cs="Times New Roman"/>
          <w:szCs w:val="24"/>
        </w:rPr>
        <w:t>ς δικής σας πολιτικής</w:t>
      </w:r>
      <w:r>
        <w:rPr>
          <w:rFonts w:eastAsia="Times New Roman" w:cs="Times New Roman"/>
          <w:szCs w:val="24"/>
        </w:rPr>
        <w:t>.</w:t>
      </w:r>
      <w:r w:rsidRPr="00264259">
        <w:rPr>
          <w:rFonts w:eastAsia="Times New Roman" w:cs="Times New Roman"/>
          <w:szCs w:val="24"/>
        </w:rPr>
        <w:t xml:space="preserve"> </w:t>
      </w:r>
    </w:p>
    <w:p w14:paraId="4318B591" w14:textId="77777777" w:rsidR="001D7CFB" w:rsidRDefault="00EB4E04">
      <w:pPr>
        <w:spacing w:line="600" w:lineRule="auto"/>
        <w:ind w:firstLine="720"/>
        <w:jc w:val="both"/>
        <w:rPr>
          <w:rFonts w:eastAsia="Times New Roman" w:cs="Times New Roman"/>
          <w:szCs w:val="24"/>
        </w:rPr>
      </w:pPr>
      <w:r w:rsidRPr="00264259">
        <w:rPr>
          <w:rFonts w:eastAsia="Times New Roman" w:cs="Times New Roman"/>
          <w:szCs w:val="24"/>
        </w:rPr>
        <w:t xml:space="preserve">Φέρνετε μία ρύθμιση για τις </w:t>
      </w:r>
      <w:r>
        <w:rPr>
          <w:rFonts w:eastAsia="Times New Roman" w:cs="Times New Roman"/>
          <w:szCs w:val="24"/>
        </w:rPr>
        <w:t>εκατόν είκοσι</w:t>
      </w:r>
      <w:r w:rsidRPr="00264259">
        <w:rPr>
          <w:rFonts w:eastAsia="Times New Roman" w:cs="Times New Roman"/>
          <w:szCs w:val="24"/>
        </w:rPr>
        <w:t xml:space="preserve"> δόσεις την οποία</w:t>
      </w:r>
      <w:r>
        <w:rPr>
          <w:rFonts w:eastAsia="Times New Roman" w:cs="Times New Roman"/>
          <w:szCs w:val="24"/>
        </w:rPr>
        <w:t>,</w:t>
      </w:r>
      <w:r w:rsidRPr="00264259">
        <w:rPr>
          <w:rFonts w:eastAsia="Times New Roman" w:cs="Times New Roman"/>
          <w:szCs w:val="24"/>
        </w:rPr>
        <w:t xml:space="preserve"> εάν ήσασταν υπεύθυνη </w:t>
      </w:r>
      <w:r>
        <w:rPr>
          <w:rFonts w:eastAsia="Times New Roman" w:cs="Times New Roman"/>
          <w:szCs w:val="24"/>
        </w:rPr>
        <w:t>Κ</w:t>
      </w:r>
      <w:r w:rsidRPr="00264259">
        <w:rPr>
          <w:rFonts w:eastAsia="Times New Roman" w:cs="Times New Roman"/>
          <w:szCs w:val="24"/>
        </w:rPr>
        <w:t>υβέρνηση</w:t>
      </w:r>
      <w:r>
        <w:rPr>
          <w:rFonts w:eastAsia="Times New Roman" w:cs="Times New Roman"/>
          <w:szCs w:val="24"/>
        </w:rPr>
        <w:t>,</w:t>
      </w:r>
      <w:r w:rsidRPr="00264259">
        <w:rPr>
          <w:rFonts w:eastAsia="Times New Roman" w:cs="Times New Roman"/>
          <w:szCs w:val="24"/>
        </w:rPr>
        <w:t xml:space="preserve"> θα έπρεπε να την είχατε φέρει στους πρώτους μήνες της διακυβέρνησής </w:t>
      </w:r>
      <w:r>
        <w:rPr>
          <w:rFonts w:eastAsia="Times New Roman" w:cs="Times New Roman"/>
          <w:szCs w:val="24"/>
        </w:rPr>
        <w:t xml:space="preserve">σας. Δυστυχώς </w:t>
      </w:r>
      <w:r w:rsidRPr="00264259">
        <w:rPr>
          <w:rFonts w:eastAsia="Times New Roman" w:cs="Times New Roman"/>
          <w:szCs w:val="24"/>
        </w:rPr>
        <w:t>είναι πολύ λίγα και σε λάθος χρονική εποχή</w:t>
      </w:r>
      <w:r>
        <w:rPr>
          <w:rFonts w:eastAsia="Times New Roman" w:cs="Times New Roman"/>
          <w:szCs w:val="24"/>
        </w:rPr>
        <w:t>.</w:t>
      </w:r>
      <w:r w:rsidRPr="00264259">
        <w:rPr>
          <w:rFonts w:eastAsia="Times New Roman" w:cs="Times New Roman"/>
          <w:szCs w:val="24"/>
        </w:rPr>
        <w:t xml:space="preserve"> Εάν θέλατε</w:t>
      </w:r>
      <w:r>
        <w:rPr>
          <w:rFonts w:eastAsia="Times New Roman" w:cs="Times New Roman"/>
          <w:szCs w:val="24"/>
        </w:rPr>
        <w:t>,</w:t>
      </w:r>
      <w:r w:rsidRPr="00264259">
        <w:rPr>
          <w:rFonts w:eastAsia="Times New Roman" w:cs="Times New Roman"/>
          <w:szCs w:val="24"/>
        </w:rPr>
        <w:t xml:space="preserve"> πρ</w:t>
      </w:r>
      <w:r w:rsidRPr="00264259">
        <w:rPr>
          <w:rFonts w:eastAsia="Times New Roman" w:cs="Times New Roman"/>
          <w:szCs w:val="24"/>
        </w:rPr>
        <w:t>άγματι</w:t>
      </w:r>
      <w:r>
        <w:rPr>
          <w:rFonts w:eastAsia="Times New Roman" w:cs="Times New Roman"/>
          <w:szCs w:val="24"/>
        </w:rPr>
        <w:t>,</w:t>
      </w:r>
      <w:r w:rsidRPr="00264259">
        <w:rPr>
          <w:rFonts w:eastAsia="Times New Roman" w:cs="Times New Roman"/>
          <w:szCs w:val="24"/>
        </w:rPr>
        <w:t xml:space="preserve"> να αντιμετωπίσε</w:t>
      </w:r>
      <w:r>
        <w:rPr>
          <w:rFonts w:eastAsia="Times New Roman" w:cs="Times New Roman"/>
          <w:szCs w:val="24"/>
        </w:rPr>
        <w:t>τε</w:t>
      </w:r>
      <w:r w:rsidRPr="00264259">
        <w:rPr>
          <w:rFonts w:eastAsia="Times New Roman" w:cs="Times New Roman"/>
          <w:szCs w:val="24"/>
        </w:rPr>
        <w:t xml:space="preserve"> το ιδιωτικό χρέος</w:t>
      </w:r>
      <w:r>
        <w:rPr>
          <w:rFonts w:eastAsia="Times New Roman" w:cs="Times New Roman"/>
          <w:szCs w:val="24"/>
        </w:rPr>
        <w:t>,</w:t>
      </w:r>
      <w:r w:rsidRPr="00264259">
        <w:rPr>
          <w:rFonts w:eastAsia="Times New Roman" w:cs="Times New Roman"/>
          <w:szCs w:val="24"/>
        </w:rPr>
        <w:t xml:space="preserve"> θα το είχατε κάνει πολύ νωρίτερα</w:t>
      </w:r>
      <w:r>
        <w:rPr>
          <w:rFonts w:eastAsia="Times New Roman" w:cs="Times New Roman"/>
          <w:szCs w:val="24"/>
        </w:rPr>
        <w:t>,</w:t>
      </w:r>
      <w:r w:rsidRPr="00264259">
        <w:rPr>
          <w:rFonts w:eastAsia="Times New Roman" w:cs="Times New Roman"/>
          <w:szCs w:val="24"/>
        </w:rPr>
        <w:t xml:space="preserve"> με αποτέλεσμα να μη χρεώσετε με την πολιτική σας το σύνολο της ελληνικής κοινωνίας</w:t>
      </w:r>
      <w:r>
        <w:rPr>
          <w:rFonts w:eastAsia="Times New Roman" w:cs="Times New Roman"/>
          <w:szCs w:val="24"/>
        </w:rPr>
        <w:t>.</w:t>
      </w:r>
      <w:r w:rsidRPr="00264259">
        <w:rPr>
          <w:rFonts w:eastAsia="Times New Roman" w:cs="Times New Roman"/>
          <w:szCs w:val="24"/>
        </w:rPr>
        <w:t xml:space="preserve"> </w:t>
      </w:r>
    </w:p>
    <w:p w14:paraId="4318B592" w14:textId="77777777" w:rsidR="001D7CFB" w:rsidRDefault="00EB4E04">
      <w:pPr>
        <w:spacing w:line="600" w:lineRule="auto"/>
        <w:ind w:firstLine="720"/>
        <w:jc w:val="both"/>
        <w:rPr>
          <w:rFonts w:eastAsia="Times New Roman" w:cs="Times New Roman"/>
          <w:szCs w:val="24"/>
        </w:rPr>
      </w:pPr>
      <w:r w:rsidRPr="00264259">
        <w:rPr>
          <w:rFonts w:eastAsia="Times New Roman" w:cs="Times New Roman"/>
          <w:szCs w:val="24"/>
        </w:rPr>
        <w:t>Καταθέτω στα Πρακτικά και τα στοιχεία γι</w:t>
      </w:r>
      <w:r>
        <w:rPr>
          <w:rFonts w:eastAsia="Times New Roman" w:cs="Times New Roman"/>
          <w:szCs w:val="24"/>
        </w:rPr>
        <w:t xml:space="preserve">α τις οφειλές προς τις τράπεζες. </w:t>
      </w:r>
    </w:p>
    <w:p w14:paraId="4318B593" w14:textId="77777777" w:rsidR="001D7CFB" w:rsidRDefault="00EB4E04">
      <w:pPr>
        <w:tabs>
          <w:tab w:val="left" w:pos="2820"/>
        </w:tabs>
        <w:spacing w:line="600" w:lineRule="auto"/>
        <w:ind w:firstLine="720"/>
        <w:jc w:val="both"/>
        <w:rPr>
          <w:rFonts w:eastAsia="Times New Roman"/>
          <w:szCs w:val="24"/>
        </w:rPr>
      </w:pPr>
      <w:r>
        <w:rPr>
          <w:rFonts w:eastAsia="Times New Roman" w:cs="Times New Roman"/>
          <w:szCs w:val="24"/>
        </w:rPr>
        <w:t>(Στο σημείο αυτό ο</w:t>
      </w:r>
      <w:r>
        <w:rPr>
          <w:rFonts w:eastAsia="Times New Roman" w:cs="Times New Roman"/>
          <w:szCs w:val="24"/>
        </w:rPr>
        <w:t xml:space="preserve"> Βουλευτής της Νέας Δημοκρατίας κ. Χρίστος Δήμας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318B594" w14:textId="77777777" w:rsidR="001D7CFB" w:rsidRDefault="00EB4E04">
      <w:pPr>
        <w:spacing w:line="600" w:lineRule="auto"/>
        <w:ind w:firstLine="720"/>
        <w:jc w:val="both"/>
        <w:rPr>
          <w:rFonts w:eastAsia="Times New Roman" w:cs="Times New Roman"/>
          <w:szCs w:val="24"/>
        </w:rPr>
      </w:pPr>
      <w:r w:rsidRPr="00264259">
        <w:rPr>
          <w:rFonts w:eastAsia="Times New Roman" w:cs="Times New Roman"/>
          <w:szCs w:val="24"/>
        </w:rPr>
        <w:t>Πάμε τώρα στο δεύτερο κομμάτι</w:t>
      </w:r>
      <w:r>
        <w:rPr>
          <w:rFonts w:eastAsia="Times New Roman" w:cs="Times New Roman"/>
          <w:szCs w:val="24"/>
        </w:rPr>
        <w:t>.</w:t>
      </w:r>
      <w:r w:rsidRPr="00264259">
        <w:rPr>
          <w:rFonts w:eastAsia="Times New Roman" w:cs="Times New Roman"/>
          <w:szCs w:val="24"/>
        </w:rPr>
        <w:t xml:space="preserve"> Το δεύτερο κομμά</w:t>
      </w:r>
      <w:r w:rsidRPr="00264259">
        <w:rPr>
          <w:rFonts w:eastAsia="Times New Roman" w:cs="Times New Roman"/>
          <w:szCs w:val="24"/>
        </w:rPr>
        <w:t>τι είναι το διαθέσιμο εισόδημα των πολιτών</w:t>
      </w:r>
      <w:r>
        <w:rPr>
          <w:rFonts w:eastAsia="Times New Roman" w:cs="Times New Roman"/>
          <w:szCs w:val="24"/>
        </w:rPr>
        <w:t>.</w:t>
      </w:r>
      <w:r w:rsidRPr="00264259">
        <w:rPr>
          <w:rFonts w:eastAsia="Times New Roman" w:cs="Times New Roman"/>
          <w:szCs w:val="24"/>
        </w:rPr>
        <w:t xml:space="preserve"> Θέλω να σας πω ότι η μόνη χρονιά</w:t>
      </w:r>
      <w:r>
        <w:rPr>
          <w:rFonts w:eastAsia="Times New Roman" w:cs="Times New Roman"/>
          <w:szCs w:val="24"/>
        </w:rPr>
        <w:t>,</w:t>
      </w:r>
      <w:r w:rsidRPr="00264259">
        <w:rPr>
          <w:rFonts w:eastAsia="Times New Roman" w:cs="Times New Roman"/>
          <w:szCs w:val="24"/>
        </w:rPr>
        <w:t xml:space="preserve"> τα τελευταία έξι χρόνια</w:t>
      </w:r>
      <w:r>
        <w:rPr>
          <w:rFonts w:eastAsia="Times New Roman" w:cs="Times New Roman"/>
          <w:szCs w:val="24"/>
        </w:rPr>
        <w:t>,</w:t>
      </w:r>
      <w:r w:rsidRPr="00264259">
        <w:rPr>
          <w:rFonts w:eastAsia="Times New Roman" w:cs="Times New Roman"/>
          <w:szCs w:val="24"/>
        </w:rPr>
        <w:t xml:space="preserve"> που είχαμε αύξηση του διαθέσιμου εισοδήματος των πολιτών</w:t>
      </w:r>
      <w:r>
        <w:rPr>
          <w:rFonts w:eastAsia="Times New Roman" w:cs="Times New Roman"/>
          <w:szCs w:val="24"/>
        </w:rPr>
        <w:t>,</w:t>
      </w:r>
      <w:r w:rsidRPr="00264259">
        <w:rPr>
          <w:rFonts w:eastAsia="Times New Roman" w:cs="Times New Roman"/>
          <w:szCs w:val="24"/>
        </w:rPr>
        <w:t xml:space="preserve"> ήταν μεταξύ του 2013 </w:t>
      </w:r>
      <w:r>
        <w:rPr>
          <w:rFonts w:eastAsia="Times New Roman" w:cs="Times New Roman"/>
          <w:szCs w:val="24"/>
        </w:rPr>
        <w:t>και του</w:t>
      </w:r>
      <w:r w:rsidRPr="00264259">
        <w:rPr>
          <w:rFonts w:eastAsia="Times New Roman" w:cs="Times New Roman"/>
          <w:szCs w:val="24"/>
        </w:rPr>
        <w:t xml:space="preserve"> 2014</w:t>
      </w:r>
      <w:r>
        <w:rPr>
          <w:rFonts w:eastAsia="Times New Roman" w:cs="Times New Roman"/>
          <w:szCs w:val="24"/>
        </w:rPr>
        <w:t>.</w:t>
      </w:r>
      <w:r w:rsidRPr="00264259">
        <w:rPr>
          <w:rFonts w:eastAsia="Times New Roman" w:cs="Times New Roman"/>
          <w:szCs w:val="24"/>
        </w:rPr>
        <w:t xml:space="preserve"> Ήταν τότε που η </w:t>
      </w:r>
      <w:r>
        <w:rPr>
          <w:rFonts w:eastAsia="Times New Roman" w:cs="Times New Roman"/>
          <w:szCs w:val="24"/>
        </w:rPr>
        <w:t>κ</w:t>
      </w:r>
      <w:r w:rsidRPr="00264259">
        <w:rPr>
          <w:rFonts w:eastAsia="Times New Roman" w:cs="Times New Roman"/>
          <w:szCs w:val="24"/>
        </w:rPr>
        <w:t>υβέρνηση με κορμό τη Νέα Δημοκρατία</w:t>
      </w:r>
      <w:r>
        <w:rPr>
          <w:rFonts w:eastAsia="Times New Roman" w:cs="Times New Roman"/>
          <w:szCs w:val="24"/>
        </w:rPr>
        <w:t xml:space="preserve"> και</w:t>
      </w:r>
      <w:r w:rsidRPr="00264259">
        <w:rPr>
          <w:rFonts w:eastAsia="Times New Roman" w:cs="Times New Roman"/>
          <w:szCs w:val="24"/>
        </w:rPr>
        <w:t xml:space="preserve"> με Πρωθυπουργό τον Αντώνη Σαμαρά</w:t>
      </w:r>
      <w:r>
        <w:rPr>
          <w:rFonts w:eastAsia="Times New Roman" w:cs="Times New Roman"/>
          <w:szCs w:val="24"/>
        </w:rPr>
        <w:t>,</w:t>
      </w:r>
      <w:r w:rsidRPr="00264259">
        <w:rPr>
          <w:rFonts w:eastAsia="Times New Roman" w:cs="Times New Roman"/>
          <w:szCs w:val="24"/>
        </w:rPr>
        <w:t xml:space="preserve"> είχε μειώσει και τον ΦΠΑ στην εστίαση από το 23% </w:t>
      </w:r>
      <w:r>
        <w:rPr>
          <w:rFonts w:eastAsia="Times New Roman" w:cs="Times New Roman"/>
          <w:szCs w:val="24"/>
        </w:rPr>
        <w:t xml:space="preserve">στο 13%, </w:t>
      </w:r>
      <w:r w:rsidRPr="00264259">
        <w:rPr>
          <w:rFonts w:eastAsia="Times New Roman" w:cs="Times New Roman"/>
          <w:szCs w:val="24"/>
        </w:rPr>
        <w:t>το οποίο θα κάνετε τώρα μετά από πέντε χρόνια</w:t>
      </w:r>
      <w:r>
        <w:rPr>
          <w:rFonts w:eastAsia="Times New Roman" w:cs="Times New Roman"/>
          <w:szCs w:val="24"/>
        </w:rPr>
        <w:t>.</w:t>
      </w:r>
      <w:r w:rsidRPr="00264259">
        <w:rPr>
          <w:rFonts w:eastAsia="Times New Roman" w:cs="Times New Roman"/>
          <w:szCs w:val="24"/>
        </w:rPr>
        <w:t xml:space="preserve"> Είχε μειώσει και τις ασφαλιστικές και εργοδοτικές εισφορές κατά 5%</w:t>
      </w:r>
      <w:r>
        <w:rPr>
          <w:rFonts w:eastAsia="Times New Roman" w:cs="Times New Roman"/>
          <w:szCs w:val="24"/>
        </w:rPr>
        <w:t>.</w:t>
      </w:r>
      <w:r w:rsidRPr="00264259">
        <w:rPr>
          <w:rFonts w:eastAsia="Times New Roman" w:cs="Times New Roman"/>
          <w:szCs w:val="24"/>
        </w:rPr>
        <w:t xml:space="preserve"> Είχε μειώσει τον φόρο αλληλεγγύης κατά 30%</w:t>
      </w:r>
      <w:r>
        <w:rPr>
          <w:rFonts w:eastAsia="Times New Roman" w:cs="Times New Roman"/>
          <w:szCs w:val="24"/>
        </w:rPr>
        <w:t>,</w:t>
      </w:r>
      <w:r w:rsidRPr="00264259">
        <w:rPr>
          <w:rFonts w:eastAsia="Times New Roman" w:cs="Times New Roman"/>
          <w:szCs w:val="24"/>
        </w:rPr>
        <w:t xml:space="preserve"> το</w:t>
      </w:r>
      <w:r>
        <w:rPr>
          <w:rFonts w:eastAsia="Times New Roman" w:cs="Times New Roman"/>
          <w:szCs w:val="24"/>
        </w:rPr>
        <w:t>ν</w:t>
      </w:r>
      <w:r w:rsidRPr="00264259">
        <w:rPr>
          <w:rFonts w:eastAsia="Times New Roman" w:cs="Times New Roman"/>
          <w:szCs w:val="24"/>
        </w:rPr>
        <w:t xml:space="preserve"> </w:t>
      </w:r>
      <w:r w:rsidRPr="00264259">
        <w:rPr>
          <w:rFonts w:eastAsia="Times New Roman" w:cs="Times New Roman"/>
          <w:szCs w:val="24"/>
        </w:rPr>
        <w:t xml:space="preserve">φόρο στο πετρέλαιο θέρμανσης και </w:t>
      </w:r>
      <w:r>
        <w:rPr>
          <w:rFonts w:eastAsia="Times New Roman" w:cs="Times New Roman"/>
          <w:szCs w:val="24"/>
        </w:rPr>
        <w:t xml:space="preserve">είχε θεσπίσει και </w:t>
      </w:r>
      <w:r w:rsidRPr="00264259">
        <w:rPr>
          <w:rFonts w:eastAsia="Times New Roman" w:cs="Times New Roman"/>
          <w:szCs w:val="24"/>
        </w:rPr>
        <w:t>άλλες φορολογικές ελαφρύνσεις</w:t>
      </w:r>
      <w:r>
        <w:rPr>
          <w:rFonts w:eastAsia="Times New Roman" w:cs="Times New Roman"/>
          <w:szCs w:val="24"/>
        </w:rPr>
        <w:t>.</w:t>
      </w:r>
      <w:r w:rsidRPr="00264259">
        <w:rPr>
          <w:rFonts w:eastAsia="Times New Roman" w:cs="Times New Roman"/>
          <w:szCs w:val="24"/>
        </w:rPr>
        <w:t xml:space="preserve"> </w:t>
      </w:r>
    </w:p>
    <w:p w14:paraId="4318B595" w14:textId="77777777" w:rsidR="001D7CFB" w:rsidRDefault="00EB4E04">
      <w:pPr>
        <w:spacing w:line="600" w:lineRule="auto"/>
        <w:ind w:firstLine="720"/>
        <w:jc w:val="both"/>
        <w:rPr>
          <w:rFonts w:eastAsia="Times New Roman" w:cs="Times New Roman"/>
          <w:szCs w:val="24"/>
        </w:rPr>
      </w:pPr>
      <w:r w:rsidRPr="00264259">
        <w:rPr>
          <w:rFonts w:eastAsia="Times New Roman" w:cs="Times New Roman"/>
          <w:szCs w:val="24"/>
        </w:rPr>
        <w:t>Έχουμε φτάσει στο σημείο</w:t>
      </w:r>
      <w:r>
        <w:rPr>
          <w:rFonts w:eastAsia="Times New Roman" w:cs="Times New Roman"/>
          <w:szCs w:val="24"/>
        </w:rPr>
        <w:t>,</w:t>
      </w:r>
      <w:r w:rsidRPr="00264259">
        <w:rPr>
          <w:rFonts w:eastAsia="Times New Roman" w:cs="Times New Roman"/>
          <w:szCs w:val="24"/>
        </w:rPr>
        <w:t xml:space="preserve"> </w:t>
      </w:r>
      <w:r>
        <w:rPr>
          <w:rFonts w:eastAsia="Times New Roman" w:cs="Times New Roman"/>
          <w:szCs w:val="24"/>
        </w:rPr>
        <w:t>όμως, με τη δική σας πολιτική εννιά</w:t>
      </w:r>
      <w:r w:rsidRPr="00264259">
        <w:rPr>
          <w:rFonts w:eastAsia="Times New Roman" w:cs="Times New Roman"/>
          <w:szCs w:val="24"/>
        </w:rPr>
        <w:t xml:space="preserve"> στα </w:t>
      </w:r>
      <w:r>
        <w:rPr>
          <w:rFonts w:eastAsia="Times New Roman" w:cs="Times New Roman"/>
          <w:szCs w:val="24"/>
        </w:rPr>
        <w:t xml:space="preserve">δέκα </w:t>
      </w:r>
      <w:r w:rsidRPr="00264259">
        <w:rPr>
          <w:rFonts w:eastAsia="Times New Roman" w:cs="Times New Roman"/>
          <w:szCs w:val="24"/>
        </w:rPr>
        <w:t xml:space="preserve">νοικοκυριά να μην έχουν τη δυνατότητα να αποταμιεύσουν τον επόμενο χρόνο ούτε </w:t>
      </w:r>
      <w:r>
        <w:rPr>
          <w:rFonts w:eastAsia="Times New Roman" w:cs="Times New Roman"/>
          <w:szCs w:val="24"/>
        </w:rPr>
        <w:t xml:space="preserve">1 </w:t>
      </w:r>
      <w:r w:rsidRPr="00264259">
        <w:rPr>
          <w:rFonts w:eastAsia="Times New Roman" w:cs="Times New Roman"/>
          <w:szCs w:val="24"/>
        </w:rPr>
        <w:t>ευρώ</w:t>
      </w:r>
      <w:r>
        <w:rPr>
          <w:rFonts w:eastAsia="Times New Roman" w:cs="Times New Roman"/>
          <w:szCs w:val="24"/>
        </w:rPr>
        <w:t>, έ</w:t>
      </w:r>
      <w:r w:rsidRPr="00264259">
        <w:rPr>
          <w:rFonts w:eastAsia="Times New Roman" w:cs="Times New Roman"/>
          <w:szCs w:val="24"/>
        </w:rPr>
        <w:t>να στα δύο νοικ</w:t>
      </w:r>
      <w:r w:rsidRPr="00264259">
        <w:rPr>
          <w:rFonts w:eastAsia="Times New Roman" w:cs="Times New Roman"/>
          <w:szCs w:val="24"/>
        </w:rPr>
        <w:t>οκυριά να έχουν ως κύρια πηγή εισοδήματος την σύνταξη</w:t>
      </w:r>
      <w:r>
        <w:rPr>
          <w:rFonts w:eastAsia="Times New Roman" w:cs="Times New Roman"/>
          <w:szCs w:val="24"/>
        </w:rPr>
        <w:t>, σε</w:t>
      </w:r>
      <w:r w:rsidRPr="00264259">
        <w:rPr>
          <w:rFonts w:eastAsia="Times New Roman" w:cs="Times New Roman"/>
          <w:szCs w:val="24"/>
        </w:rPr>
        <w:t xml:space="preserve"> ένα στα δύο νοικοκυριά το μηνιαίο εισόδημά τους να επαρκεί μόνο για </w:t>
      </w:r>
      <w:r>
        <w:rPr>
          <w:rFonts w:eastAsia="Times New Roman" w:cs="Times New Roman"/>
          <w:szCs w:val="24"/>
        </w:rPr>
        <w:t>δεκαεννέα ημέρες τον</w:t>
      </w:r>
      <w:r w:rsidRPr="00264259">
        <w:rPr>
          <w:rFonts w:eastAsia="Times New Roman" w:cs="Times New Roman"/>
          <w:szCs w:val="24"/>
        </w:rPr>
        <w:t xml:space="preserve"> μήνα και ένα στα δύο νοικοκυριά να έχουν αναβάλει</w:t>
      </w:r>
      <w:r>
        <w:rPr>
          <w:rFonts w:eastAsia="Times New Roman" w:cs="Times New Roman"/>
          <w:szCs w:val="24"/>
        </w:rPr>
        <w:t xml:space="preserve"> ή</w:t>
      </w:r>
      <w:r w:rsidRPr="00264259">
        <w:rPr>
          <w:rFonts w:eastAsia="Times New Roman" w:cs="Times New Roman"/>
          <w:szCs w:val="24"/>
        </w:rPr>
        <w:t xml:space="preserve"> να </w:t>
      </w:r>
      <w:r>
        <w:rPr>
          <w:rFonts w:eastAsia="Times New Roman" w:cs="Times New Roman"/>
          <w:szCs w:val="24"/>
        </w:rPr>
        <w:t xml:space="preserve">έχουν καθυστερήσει </w:t>
      </w:r>
      <w:r w:rsidRPr="00264259">
        <w:rPr>
          <w:rFonts w:eastAsia="Times New Roman" w:cs="Times New Roman"/>
          <w:szCs w:val="24"/>
        </w:rPr>
        <w:t>να λάβουν ιατρικές συμβουλές για θε</w:t>
      </w:r>
      <w:r w:rsidRPr="00264259">
        <w:rPr>
          <w:rFonts w:eastAsia="Times New Roman" w:cs="Times New Roman"/>
          <w:szCs w:val="24"/>
        </w:rPr>
        <w:t>ραπεία λόγω οικονομικών λόγων</w:t>
      </w:r>
      <w:r>
        <w:rPr>
          <w:rFonts w:eastAsia="Times New Roman" w:cs="Times New Roman"/>
          <w:szCs w:val="24"/>
        </w:rPr>
        <w:t>.</w:t>
      </w:r>
      <w:r w:rsidRPr="00264259">
        <w:rPr>
          <w:rFonts w:eastAsia="Times New Roman" w:cs="Times New Roman"/>
          <w:szCs w:val="24"/>
        </w:rPr>
        <w:t xml:space="preserve"> </w:t>
      </w:r>
    </w:p>
    <w:p w14:paraId="4318B596" w14:textId="77777777" w:rsidR="001D7CFB" w:rsidRDefault="00EB4E04">
      <w:pPr>
        <w:spacing w:line="600" w:lineRule="auto"/>
        <w:ind w:firstLine="720"/>
        <w:jc w:val="both"/>
        <w:rPr>
          <w:rFonts w:eastAsia="Times New Roman" w:cs="Times New Roman"/>
          <w:szCs w:val="24"/>
        </w:rPr>
      </w:pPr>
      <w:r w:rsidRPr="00264259">
        <w:rPr>
          <w:rFonts w:eastAsia="Times New Roman" w:cs="Times New Roman"/>
          <w:szCs w:val="24"/>
        </w:rPr>
        <w:t xml:space="preserve">Καταθέτω στα Πρακτικά την </w:t>
      </w:r>
      <w:r>
        <w:rPr>
          <w:rFonts w:eastAsia="Times New Roman" w:cs="Times New Roman"/>
          <w:szCs w:val="24"/>
        </w:rPr>
        <w:t>έ</w:t>
      </w:r>
      <w:r w:rsidRPr="00264259">
        <w:rPr>
          <w:rFonts w:eastAsia="Times New Roman" w:cs="Times New Roman"/>
          <w:szCs w:val="24"/>
        </w:rPr>
        <w:t xml:space="preserve">κθεση της </w:t>
      </w:r>
      <w:r>
        <w:rPr>
          <w:rFonts w:eastAsia="Times New Roman" w:cs="Times New Roman"/>
          <w:szCs w:val="24"/>
        </w:rPr>
        <w:t>Γ</w:t>
      </w:r>
      <w:r w:rsidRPr="00264259">
        <w:rPr>
          <w:rFonts w:eastAsia="Times New Roman" w:cs="Times New Roman"/>
          <w:szCs w:val="24"/>
        </w:rPr>
        <w:t>ΣΕΒΕ</w:t>
      </w:r>
      <w:r>
        <w:rPr>
          <w:rFonts w:eastAsia="Times New Roman" w:cs="Times New Roman"/>
          <w:szCs w:val="24"/>
        </w:rPr>
        <w:t>Ε</w:t>
      </w:r>
      <w:r w:rsidRPr="00264259">
        <w:rPr>
          <w:rFonts w:eastAsia="Times New Roman" w:cs="Times New Roman"/>
          <w:szCs w:val="24"/>
        </w:rPr>
        <w:t xml:space="preserve"> που δείχνει αυτά τα στοιχεία</w:t>
      </w:r>
      <w:r>
        <w:rPr>
          <w:rFonts w:eastAsia="Times New Roman" w:cs="Times New Roman"/>
          <w:szCs w:val="24"/>
        </w:rPr>
        <w:t>.</w:t>
      </w:r>
    </w:p>
    <w:p w14:paraId="4318B597" w14:textId="77777777" w:rsidR="001D7CFB" w:rsidRDefault="00EB4E04">
      <w:pPr>
        <w:tabs>
          <w:tab w:val="left" w:pos="2820"/>
        </w:tabs>
        <w:spacing w:line="600" w:lineRule="auto"/>
        <w:ind w:firstLine="720"/>
        <w:jc w:val="both"/>
        <w:rPr>
          <w:rFonts w:eastAsia="Times New Roman"/>
          <w:szCs w:val="24"/>
        </w:rPr>
      </w:pPr>
      <w:r>
        <w:rPr>
          <w:rFonts w:eastAsia="Times New Roman" w:cs="Times New Roman"/>
          <w:szCs w:val="24"/>
        </w:rPr>
        <w:t>(Στο σημείο αυτό ο Βουλευτής της Νέας Δημοκρατίας κ. Χρίστος Δήμας καταθέτει για τα Πρακτικά το προαναφερθέν έγγραφο, το οποίο βρίσκεται στο αρχείο το</w:t>
      </w:r>
      <w:r>
        <w:rPr>
          <w:rFonts w:eastAsia="Times New Roman" w:cs="Times New Roman"/>
          <w:szCs w:val="24"/>
        </w:rPr>
        <w:t>υ Τμήματος Γραμματείας της Διεύθυνσης Στενογραφίας και Πρακτικών της Βουλής)</w:t>
      </w:r>
    </w:p>
    <w:p w14:paraId="4318B598" w14:textId="77777777" w:rsidR="001D7CFB" w:rsidRDefault="00EB4E04">
      <w:pPr>
        <w:spacing w:line="600" w:lineRule="auto"/>
        <w:ind w:firstLine="720"/>
        <w:jc w:val="both"/>
        <w:rPr>
          <w:rFonts w:eastAsia="Times New Roman" w:cs="Times New Roman"/>
          <w:szCs w:val="24"/>
        </w:rPr>
      </w:pPr>
      <w:r w:rsidRPr="00264259">
        <w:rPr>
          <w:rFonts w:eastAsia="Times New Roman" w:cs="Times New Roman"/>
          <w:szCs w:val="24"/>
        </w:rPr>
        <w:t>Κλείνοντας την ομιλία μου</w:t>
      </w:r>
      <w:r>
        <w:rPr>
          <w:rFonts w:eastAsia="Times New Roman" w:cs="Times New Roman"/>
          <w:szCs w:val="24"/>
        </w:rPr>
        <w:t>,</w:t>
      </w:r>
      <w:r w:rsidRPr="00264259">
        <w:rPr>
          <w:rFonts w:eastAsia="Times New Roman" w:cs="Times New Roman"/>
          <w:szCs w:val="24"/>
        </w:rPr>
        <w:t xml:space="preserve"> το ερώτημα είναι</w:t>
      </w:r>
      <w:r>
        <w:rPr>
          <w:rFonts w:eastAsia="Times New Roman" w:cs="Times New Roman"/>
          <w:szCs w:val="24"/>
        </w:rPr>
        <w:t>:</w:t>
      </w:r>
      <w:r w:rsidRPr="00264259">
        <w:rPr>
          <w:rFonts w:eastAsia="Times New Roman" w:cs="Times New Roman"/>
          <w:szCs w:val="24"/>
        </w:rPr>
        <w:t xml:space="preserve"> Ποια Ελλάδα οραματίζεστε</w:t>
      </w:r>
      <w:r>
        <w:rPr>
          <w:rFonts w:eastAsia="Times New Roman" w:cs="Times New Roman"/>
          <w:szCs w:val="24"/>
        </w:rPr>
        <w:t>;</w:t>
      </w:r>
      <w:r w:rsidRPr="00264259">
        <w:rPr>
          <w:rFonts w:eastAsia="Times New Roman" w:cs="Times New Roman"/>
          <w:szCs w:val="24"/>
        </w:rPr>
        <w:t xml:space="preserve"> Νομίζω ότι αυτό το ερώτημα το απαντάνε οι Έλληνες π</w:t>
      </w:r>
      <w:r>
        <w:rPr>
          <w:rFonts w:eastAsia="Times New Roman" w:cs="Times New Roman"/>
          <w:szCs w:val="24"/>
        </w:rPr>
        <w:t xml:space="preserve">ολίτες στην καθημερινότητά τους, </w:t>
      </w:r>
      <w:r w:rsidRPr="00264259">
        <w:rPr>
          <w:rFonts w:eastAsia="Times New Roman" w:cs="Times New Roman"/>
          <w:szCs w:val="24"/>
        </w:rPr>
        <w:t xml:space="preserve">όπου </w:t>
      </w:r>
      <w:r>
        <w:rPr>
          <w:rFonts w:eastAsia="Times New Roman" w:cs="Times New Roman"/>
          <w:szCs w:val="24"/>
        </w:rPr>
        <w:t>η</w:t>
      </w:r>
      <w:r w:rsidRPr="00264259">
        <w:rPr>
          <w:rFonts w:eastAsia="Times New Roman" w:cs="Times New Roman"/>
          <w:szCs w:val="24"/>
        </w:rPr>
        <w:t xml:space="preserve"> σοβιετικού τύπο</w:t>
      </w:r>
      <w:r>
        <w:rPr>
          <w:rFonts w:eastAsia="Times New Roman" w:cs="Times New Roman"/>
          <w:szCs w:val="24"/>
        </w:rPr>
        <w:t xml:space="preserve">υ </w:t>
      </w:r>
      <w:r>
        <w:rPr>
          <w:rFonts w:eastAsia="Times New Roman" w:cs="Times New Roman"/>
          <w:szCs w:val="24"/>
        </w:rPr>
        <w:t>οικονομία που έχετε οικοδομήσει</w:t>
      </w:r>
      <w:r w:rsidRPr="00264259">
        <w:rPr>
          <w:rFonts w:eastAsia="Times New Roman" w:cs="Times New Roman"/>
          <w:szCs w:val="24"/>
        </w:rPr>
        <w:t xml:space="preserve"> δεν λειτουργεί και δεν οδηγεί στο απαιτούμενο αποτέλεσμα</w:t>
      </w:r>
      <w:r>
        <w:rPr>
          <w:rFonts w:eastAsia="Times New Roman" w:cs="Times New Roman"/>
          <w:szCs w:val="24"/>
        </w:rPr>
        <w:t>.</w:t>
      </w:r>
      <w:r w:rsidRPr="00264259">
        <w:rPr>
          <w:rFonts w:eastAsia="Times New Roman" w:cs="Times New Roman"/>
          <w:szCs w:val="24"/>
        </w:rPr>
        <w:t xml:space="preserve"> </w:t>
      </w:r>
    </w:p>
    <w:p w14:paraId="4318B599"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Δυστυχώς έχετε ποινικοποιήσει</w:t>
      </w:r>
      <w:r w:rsidRPr="00264259">
        <w:rPr>
          <w:rFonts w:eastAsia="Times New Roman" w:cs="Times New Roman"/>
          <w:szCs w:val="24"/>
        </w:rPr>
        <w:t xml:space="preserve"> το επι</w:t>
      </w:r>
      <w:r>
        <w:rPr>
          <w:rFonts w:eastAsia="Times New Roman" w:cs="Times New Roman"/>
          <w:szCs w:val="24"/>
        </w:rPr>
        <w:t>χειρείν και την κερδοφορία και σ</w:t>
      </w:r>
      <w:r w:rsidRPr="00264259">
        <w:rPr>
          <w:rFonts w:eastAsia="Times New Roman" w:cs="Times New Roman"/>
          <w:szCs w:val="24"/>
        </w:rPr>
        <w:t xml:space="preserve">ας καλώ </w:t>
      </w:r>
      <w:r>
        <w:rPr>
          <w:rFonts w:eastAsia="Times New Roman" w:cs="Times New Roman"/>
          <w:szCs w:val="24"/>
        </w:rPr>
        <w:t xml:space="preserve">να το αποποινικοποιήσετε. </w:t>
      </w:r>
      <w:r w:rsidRPr="00264259">
        <w:rPr>
          <w:rFonts w:eastAsia="Times New Roman" w:cs="Times New Roman"/>
          <w:szCs w:val="24"/>
        </w:rPr>
        <w:t>Δεν μπορούμε να στηριζόμαστε σε επιδόματα</w:t>
      </w:r>
      <w:r>
        <w:rPr>
          <w:rFonts w:eastAsia="Times New Roman" w:cs="Times New Roman"/>
          <w:szCs w:val="24"/>
        </w:rPr>
        <w:t>.</w:t>
      </w:r>
      <w:r w:rsidRPr="00264259">
        <w:rPr>
          <w:rFonts w:eastAsia="Times New Roman" w:cs="Times New Roman"/>
          <w:szCs w:val="24"/>
        </w:rPr>
        <w:t xml:space="preserve"> Αυτό το οποίο χρειάζ</w:t>
      </w:r>
      <w:r w:rsidRPr="00264259">
        <w:rPr>
          <w:rFonts w:eastAsia="Times New Roman" w:cs="Times New Roman"/>
          <w:szCs w:val="24"/>
        </w:rPr>
        <w:t>εται η ελληνική οικονομία είναι κίνητρα για επενδύσεις και νέες βιώσιμες θέσεις εργασίας</w:t>
      </w:r>
      <w:r>
        <w:rPr>
          <w:rFonts w:eastAsia="Times New Roman" w:cs="Times New Roman"/>
          <w:szCs w:val="24"/>
        </w:rPr>
        <w:t>.</w:t>
      </w:r>
      <w:r w:rsidRPr="00264259">
        <w:rPr>
          <w:rFonts w:eastAsia="Times New Roman" w:cs="Times New Roman"/>
          <w:szCs w:val="24"/>
        </w:rPr>
        <w:t xml:space="preserve"> </w:t>
      </w:r>
    </w:p>
    <w:p w14:paraId="4318B59A" w14:textId="77777777" w:rsidR="001D7CFB" w:rsidRDefault="00EB4E04">
      <w:pPr>
        <w:spacing w:line="600" w:lineRule="auto"/>
        <w:ind w:firstLine="720"/>
        <w:jc w:val="both"/>
        <w:rPr>
          <w:rFonts w:eastAsia="Times New Roman" w:cs="Times New Roman"/>
          <w:szCs w:val="24"/>
        </w:rPr>
      </w:pPr>
      <w:r w:rsidRPr="00D3674B">
        <w:rPr>
          <w:rFonts w:eastAsia="Times New Roman" w:cs="Times New Roman"/>
          <w:szCs w:val="24"/>
        </w:rPr>
        <w:t>(Στο σημείο αυτό κτυπάει το κουδούνι λήξεως του χρόνου ομιλίας του κυρίου Βουλευτή)</w:t>
      </w:r>
    </w:p>
    <w:p w14:paraId="4318B59B"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Είκοσι δευτερόλεπτα θέλω, κύριε Πρόεδρε.</w:t>
      </w:r>
    </w:p>
    <w:p w14:paraId="4318B59C" w14:textId="77777777" w:rsidR="001D7CFB" w:rsidRDefault="00EB4E04">
      <w:pPr>
        <w:spacing w:line="600" w:lineRule="auto"/>
        <w:ind w:firstLine="720"/>
        <w:jc w:val="both"/>
        <w:rPr>
          <w:rFonts w:eastAsia="Times New Roman" w:cs="Times New Roman"/>
          <w:szCs w:val="24"/>
        </w:rPr>
      </w:pPr>
      <w:r w:rsidRPr="00264259">
        <w:rPr>
          <w:rFonts w:eastAsia="Times New Roman" w:cs="Times New Roman"/>
          <w:szCs w:val="24"/>
        </w:rPr>
        <w:t>Δυστυχώς</w:t>
      </w:r>
      <w:r>
        <w:rPr>
          <w:rFonts w:eastAsia="Times New Roman" w:cs="Times New Roman"/>
          <w:szCs w:val="24"/>
        </w:rPr>
        <w:t xml:space="preserve"> φέρνετε</w:t>
      </w:r>
      <w:r w:rsidRPr="00264259">
        <w:rPr>
          <w:rFonts w:eastAsia="Times New Roman" w:cs="Times New Roman"/>
          <w:szCs w:val="24"/>
        </w:rPr>
        <w:t xml:space="preserve"> τώρα την λεγόμενη </w:t>
      </w:r>
      <w:r>
        <w:rPr>
          <w:rFonts w:eastAsia="Times New Roman" w:cs="Times New Roman"/>
          <w:szCs w:val="24"/>
        </w:rPr>
        <w:t>δέκατη τρίτη</w:t>
      </w:r>
      <w:r w:rsidRPr="00264259">
        <w:rPr>
          <w:rFonts w:eastAsia="Times New Roman" w:cs="Times New Roman"/>
          <w:szCs w:val="24"/>
        </w:rPr>
        <w:t xml:space="preserve"> σύνταξη</w:t>
      </w:r>
      <w:r>
        <w:rPr>
          <w:rFonts w:eastAsia="Times New Roman" w:cs="Times New Roman"/>
          <w:szCs w:val="24"/>
        </w:rPr>
        <w:t>,</w:t>
      </w:r>
      <w:r w:rsidRPr="00264259">
        <w:rPr>
          <w:rFonts w:eastAsia="Times New Roman" w:cs="Times New Roman"/>
          <w:szCs w:val="24"/>
        </w:rPr>
        <w:t xml:space="preserve"> </w:t>
      </w:r>
      <w:r>
        <w:rPr>
          <w:rFonts w:eastAsia="Times New Roman" w:cs="Times New Roman"/>
          <w:szCs w:val="24"/>
        </w:rPr>
        <w:t xml:space="preserve">ένα κουτσουρεμένο </w:t>
      </w:r>
      <w:r w:rsidRPr="00264259">
        <w:rPr>
          <w:rFonts w:eastAsia="Times New Roman" w:cs="Times New Roman"/>
          <w:szCs w:val="24"/>
        </w:rPr>
        <w:t>προεκλογικό επίδομα</w:t>
      </w:r>
      <w:r>
        <w:rPr>
          <w:rFonts w:eastAsia="Times New Roman" w:cs="Times New Roman"/>
          <w:szCs w:val="24"/>
        </w:rPr>
        <w:t>.</w:t>
      </w:r>
      <w:r w:rsidRPr="00264259">
        <w:rPr>
          <w:rFonts w:eastAsia="Times New Roman" w:cs="Times New Roman"/>
          <w:szCs w:val="24"/>
        </w:rPr>
        <w:t xml:space="preserve"> Εγώ </w:t>
      </w:r>
      <w:r>
        <w:rPr>
          <w:rFonts w:eastAsia="Times New Roman" w:cs="Times New Roman"/>
          <w:szCs w:val="24"/>
        </w:rPr>
        <w:t xml:space="preserve">θα σας ρωτήσω: </w:t>
      </w:r>
      <w:r w:rsidRPr="00264259">
        <w:rPr>
          <w:rFonts w:eastAsia="Times New Roman" w:cs="Times New Roman"/>
          <w:szCs w:val="24"/>
        </w:rPr>
        <w:t>Άμα είναι</w:t>
      </w:r>
      <w:r>
        <w:rPr>
          <w:rFonts w:eastAsia="Times New Roman" w:cs="Times New Roman"/>
          <w:szCs w:val="24"/>
        </w:rPr>
        <w:t xml:space="preserve"> δέκατη τρίτη σύνταξη, γιατί δεν είναι ολόκληρη; </w:t>
      </w:r>
      <w:r w:rsidRPr="00264259">
        <w:rPr>
          <w:rFonts w:eastAsia="Times New Roman" w:cs="Times New Roman"/>
          <w:szCs w:val="24"/>
        </w:rPr>
        <w:t xml:space="preserve">Θα μπορούσε κανείς να πάει να αγοράσει μισό ζευγάρι παπούτσια </w:t>
      </w:r>
      <w:r>
        <w:rPr>
          <w:rFonts w:eastAsia="Times New Roman" w:cs="Times New Roman"/>
          <w:szCs w:val="24"/>
        </w:rPr>
        <w:t>ή</w:t>
      </w:r>
      <w:r w:rsidRPr="00264259">
        <w:rPr>
          <w:rFonts w:eastAsia="Times New Roman" w:cs="Times New Roman"/>
          <w:szCs w:val="24"/>
        </w:rPr>
        <w:t xml:space="preserve"> μισό βιβλίο</w:t>
      </w:r>
      <w:r>
        <w:rPr>
          <w:rFonts w:eastAsia="Times New Roman" w:cs="Times New Roman"/>
          <w:szCs w:val="24"/>
        </w:rPr>
        <w:t>;</w:t>
      </w:r>
      <w:r w:rsidRPr="00264259">
        <w:rPr>
          <w:rFonts w:eastAsia="Times New Roman" w:cs="Times New Roman"/>
          <w:szCs w:val="24"/>
        </w:rPr>
        <w:t xml:space="preserve"> Με τον ίδιο τρόπο δεν μπορ</w:t>
      </w:r>
      <w:r>
        <w:rPr>
          <w:rFonts w:eastAsia="Times New Roman" w:cs="Times New Roman"/>
          <w:szCs w:val="24"/>
        </w:rPr>
        <w:t xml:space="preserve">είτε να δώσετε </w:t>
      </w:r>
      <w:r>
        <w:rPr>
          <w:rFonts w:eastAsia="Times New Roman" w:cs="Times New Roman"/>
          <w:szCs w:val="24"/>
        </w:rPr>
        <w:t xml:space="preserve">και μισή σύνταξη. </w:t>
      </w:r>
    </w:p>
    <w:p w14:paraId="4318B59D" w14:textId="77777777" w:rsidR="001D7CFB" w:rsidRDefault="00EB4E04">
      <w:pPr>
        <w:spacing w:line="600" w:lineRule="auto"/>
        <w:ind w:firstLine="720"/>
        <w:jc w:val="both"/>
        <w:rPr>
          <w:rFonts w:eastAsia="Times New Roman" w:cs="Times New Roman"/>
          <w:szCs w:val="24"/>
        </w:rPr>
      </w:pPr>
      <w:r w:rsidRPr="00264259">
        <w:rPr>
          <w:rFonts w:eastAsia="Times New Roman" w:cs="Times New Roman"/>
          <w:szCs w:val="24"/>
        </w:rPr>
        <w:t>Το μόνο που κάνετε είναι</w:t>
      </w:r>
      <w:r>
        <w:rPr>
          <w:rFonts w:eastAsia="Times New Roman" w:cs="Times New Roman"/>
          <w:szCs w:val="24"/>
        </w:rPr>
        <w:t>,</w:t>
      </w:r>
      <w:r w:rsidRPr="00264259">
        <w:rPr>
          <w:rFonts w:eastAsia="Times New Roman" w:cs="Times New Roman"/>
          <w:szCs w:val="24"/>
        </w:rPr>
        <w:t xml:space="preserve"> λόγω των </w:t>
      </w:r>
      <w:r>
        <w:rPr>
          <w:rFonts w:eastAsia="Times New Roman" w:cs="Times New Roman"/>
          <w:szCs w:val="24"/>
        </w:rPr>
        <w:t>ε</w:t>
      </w:r>
      <w:r w:rsidRPr="00264259">
        <w:rPr>
          <w:rFonts w:eastAsia="Times New Roman" w:cs="Times New Roman"/>
          <w:szCs w:val="24"/>
        </w:rPr>
        <w:t>υρωεκλογών</w:t>
      </w:r>
      <w:r>
        <w:rPr>
          <w:rFonts w:eastAsia="Times New Roman" w:cs="Times New Roman"/>
          <w:szCs w:val="24"/>
        </w:rPr>
        <w:t>, να</w:t>
      </w:r>
      <w:r w:rsidRPr="00264259">
        <w:rPr>
          <w:rFonts w:eastAsia="Times New Roman" w:cs="Times New Roman"/>
          <w:szCs w:val="24"/>
        </w:rPr>
        <w:t xml:space="preserve"> προσπαθείτε να δώσετε ένα επιπλέον εκλογικό επίδομα</w:t>
      </w:r>
      <w:r>
        <w:rPr>
          <w:rFonts w:eastAsia="Times New Roman" w:cs="Times New Roman"/>
          <w:szCs w:val="24"/>
        </w:rPr>
        <w:t xml:space="preserve">. Κοροϊδεύετε </w:t>
      </w:r>
      <w:r w:rsidRPr="00264259">
        <w:rPr>
          <w:rFonts w:eastAsia="Times New Roman" w:cs="Times New Roman"/>
          <w:szCs w:val="24"/>
        </w:rPr>
        <w:t>τους Έλληνες πολίτες για πέντε χρόνια</w:t>
      </w:r>
      <w:r>
        <w:rPr>
          <w:rFonts w:eastAsia="Times New Roman" w:cs="Times New Roman"/>
          <w:szCs w:val="24"/>
        </w:rPr>
        <w:t>.</w:t>
      </w:r>
      <w:r w:rsidRPr="00264259">
        <w:rPr>
          <w:rFonts w:eastAsia="Times New Roman" w:cs="Times New Roman"/>
          <w:szCs w:val="24"/>
        </w:rPr>
        <w:t xml:space="preserve"> Δεν θα </w:t>
      </w:r>
      <w:r>
        <w:rPr>
          <w:rFonts w:eastAsia="Times New Roman" w:cs="Times New Roman"/>
          <w:szCs w:val="24"/>
        </w:rPr>
        <w:t xml:space="preserve">τους </w:t>
      </w:r>
      <w:r>
        <w:rPr>
          <w:rFonts w:eastAsia="Times New Roman" w:cs="Times New Roman"/>
          <w:szCs w:val="24"/>
        </w:rPr>
        <w:t xml:space="preserve">κοροϊδεύετε, όμως, </w:t>
      </w:r>
      <w:r w:rsidRPr="00264259">
        <w:rPr>
          <w:rFonts w:eastAsia="Times New Roman" w:cs="Times New Roman"/>
          <w:szCs w:val="24"/>
        </w:rPr>
        <w:t>για πολύ καιρό ακόμα</w:t>
      </w:r>
      <w:r>
        <w:rPr>
          <w:rFonts w:eastAsia="Times New Roman" w:cs="Times New Roman"/>
          <w:szCs w:val="24"/>
        </w:rPr>
        <w:t>.</w:t>
      </w:r>
    </w:p>
    <w:p w14:paraId="4318B59E" w14:textId="77777777" w:rsidR="001D7CFB" w:rsidRDefault="00EB4E0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w:t>
      </w:r>
      <w:r>
        <w:rPr>
          <w:rFonts w:eastAsia="Times New Roman" w:cs="Times New Roman"/>
          <w:szCs w:val="24"/>
        </w:rPr>
        <w:t>γα της Νέας Δημοκρατίας)</w:t>
      </w:r>
    </w:p>
    <w:p w14:paraId="4318B59F"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w:t>
      </w:r>
    </w:p>
    <w:p w14:paraId="4318B5A0"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Προχωρούμε με την επόμενη ομιλήτρια που είναι</w:t>
      </w:r>
      <w:r w:rsidRPr="00264259">
        <w:rPr>
          <w:rFonts w:eastAsia="Times New Roman" w:cs="Times New Roman"/>
          <w:szCs w:val="24"/>
        </w:rPr>
        <w:t xml:space="preserve"> η κ</w:t>
      </w:r>
      <w:r>
        <w:rPr>
          <w:rFonts w:eastAsia="Times New Roman" w:cs="Times New Roman"/>
          <w:szCs w:val="24"/>
        </w:rPr>
        <w:t>.</w:t>
      </w:r>
      <w:r w:rsidRPr="00264259">
        <w:rPr>
          <w:rFonts w:eastAsia="Times New Roman" w:cs="Times New Roman"/>
          <w:szCs w:val="24"/>
        </w:rPr>
        <w:t xml:space="preserve"> Αραμπατζή</w:t>
      </w:r>
      <w:r>
        <w:rPr>
          <w:rFonts w:eastAsia="Times New Roman" w:cs="Times New Roman"/>
          <w:szCs w:val="24"/>
        </w:rPr>
        <w:t>, Βουλευτής της Νέας Δημοκρατίας.</w:t>
      </w:r>
    </w:p>
    <w:p w14:paraId="4318B5A1"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Έχετε αλλάξει τον κατάλογο;</w:t>
      </w:r>
    </w:p>
    <w:p w14:paraId="4318B5A2"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Εγώ, κ</w:t>
      </w:r>
      <w:r>
        <w:rPr>
          <w:rFonts w:eastAsia="Times New Roman" w:cs="Times New Roman"/>
          <w:szCs w:val="24"/>
        </w:rPr>
        <w:t>ύριε Λάππα, παρέλαβα αυτόν τον κατάλογο. Δεν τον διαμόρφωσα.</w:t>
      </w:r>
    </w:p>
    <w:p w14:paraId="4318B5A3" w14:textId="77777777" w:rsidR="001D7CFB" w:rsidRDefault="00EB4E04">
      <w:pPr>
        <w:spacing w:line="600" w:lineRule="auto"/>
        <w:ind w:firstLine="720"/>
        <w:jc w:val="both"/>
        <w:rPr>
          <w:rFonts w:eastAsia="Times New Roman"/>
          <w:bCs/>
        </w:rPr>
      </w:pPr>
      <w:r>
        <w:rPr>
          <w:rFonts w:eastAsia="Times New Roman"/>
          <w:b/>
          <w:bCs/>
        </w:rPr>
        <w:t xml:space="preserve">ΠΑΝΑΓΙΩΤΗΣ (ΠΑΝΟΣ) ΣΚΟΥΡΟΛΙΑΚΟΣ: </w:t>
      </w:r>
      <w:r>
        <w:rPr>
          <w:rFonts w:eastAsia="Times New Roman"/>
          <w:bCs/>
        </w:rPr>
        <w:t>Ποια είναι τα επόμενα ονόματα;</w:t>
      </w:r>
    </w:p>
    <w:p w14:paraId="4318B5A4" w14:textId="77777777" w:rsidR="001D7CFB" w:rsidRDefault="00EB4E04">
      <w:pPr>
        <w:spacing w:line="600" w:lineRule="auto"/>
        <w:ind w:firstLine="720"/>
        <w:jc w:val="both"/>
        <w:rPr>
          <w:rFonts w:eastAsia="Times New Roman"/>
          <w:szCs w:val="24"/>
        </w:rPr>
      </w:pPr>
      <w:r w:rsidRPr="00CD469D">
        <w:rPr>
          <w:rFonts w:eastAsia="Times New Roman"/>
          <w:b/>
          <w:bCs/>
        </w:rPr>
        <w:t>ΠΡΟΕΔΡΕΥΩΝ (Δημήτριος Κρεμαστινός):</w:t>
      </w:r>
      <w:r w:rsidRPr="00CD469D">
        <w:rPr>
          <w:rFonts w:eastAsia="Times New Roman"/>
          <w:szCs w:val="24"/>
        </w:rPr>
        <w:t xml:space="preserve"> </w:t>
      </w:r>
      <w:r>
        <w:rPr>
          <w:rFonts w:eastAsia="Times New Roman"/>
          <w:szCs w:val="24"/>
        </w:rPr>
        <w:t xml:space="preserve">Τα επόμενα τρία ονόματα είναι ο κ. Λάππας, ο κ. Σκουρολιάκος και η κ. Ράπτη. </w:t>
      </w:r>
    </w:p>
    <w:p w14:paraId="4318B5A5" w14:textId="77777777" w:rsidR="001D7CFB" w:rsidRDefault="00EB4E04">
      <w:pPr>
        <w:spacing w:line="600" w:lineRule="auto"/>
        <w:ind w:firstLine="720"/>
        <w:jc w:val="both"/>
        <w:rPr>
          <w:rFonts w:eastAsia="Times New Roman"/>
          <w:szCs w:val="24"/>
        </w:rPr>
      </w:pPr>
      <w:r w:rsidRPr="00CD469D">
        <w:rPr>
          <w:rFonts w:eastAsia="Times New Roman"/>
          <w:bCs/>
        </w:rPr>
        <w:t>Παρακαλώ</w:t>
      </w:r>
      <w:r>
        <w:rPr>
          <w:rFonts w:eastAsia="Times New Roman"/>
          <w:szCs w:val="24"/>
        </w:rPr>
        <w:t>, κ</w:t>
      </w:r>
      <w:r w:rsidRPr="00CD469D">
        <w:rPr>
          <w:rFonts w:eastAsia="Times New Roman"/>
          <w:szCs w:val="24"/>
        </w:rPr>
        <w:t>υρία</w:t>
      </w:r>
      <w:r>
        <w:rPr>
          <w:rFonts w:eastAsia="Times New Roman"/>
          <w:szCs w:val="24"/>
        </w:rPr>
        <w:t xml:space="preserve"> Αραμπατζή, έχετε τον λόγο. </w:t>
      </w:r>
    </w:p>
    <w:p w14:paraId="4318B5A6" w14:textId="77777777" w:rsidR="001D7CFB" w:rsidRDefault="00EB4E04">
      <w:pPr>
        <w:spacing w:line="600" w:lineRule="auto"/>
        <w:ind w:firstLine="720"/>
        <w:jc w:val="both"/>
        <w:rPr>
          <w:rFonts w:eastAsia="Times New Roman"/>
          <w:bCs/>
        </w:rPr>
      </w:pPr>
      <w:r w:rsidRPr="00CD469D">
        <w:rPr>
          <w:rFonts w:eastAsia="Times New Roman"/>
          <w:b/>
          <w:szCs w:val="24"/>
        </w:rPr>
        <w:t>ΦΩΤΕΙΝΗ ΑΡΑΜΠΑΤΖΗ:</w:t>
      </w:r>
      <w:r>
        <w:rPr>
          <w:rFonts w:eastAsia="Times New Roman"/>
          <w:szCs w:val="24"/>
        </w:rPr>
        <w:t xml:space="preserve"> </w:t>
      </w:r>
      <w:r w:rsidRPr="00CD469D">
        <w:rPr>
          <w:rFonts w:eastAsia="Times New Roman"/>
          <w:szCs w:val="24"/>
        </w:rPr>
        <w:t>Ευχαριστώ</w:t>
      </w:r>
      <w:r>
        <w:rPr>
          <w:rFonts w:eastAsia="Times New Roman"/>
          <w:szCs w:val="24"/>
        </w:rPr>
        <w:t xml:space="preserve">, </w:t>
      </w:r>
      <w:r w:rsidRPr="00CD469D">
        <w:rPr>
          <w:rFonts w:eastAsia="Times New Roman"/>
          <w:bCs/>
        </w:rPr>
        <w:t>κύριε Πρόεδρε</w:t>
      </w:r>
      <w:r>
        <w:rPr>
          <w:rFonts w:eastAsia="Times New Roman"/>
          <w:bCs/>
        </w:rPr>
        <w:t>.</w:t>
      </w:r>
    </w:p>
    <w:p w14:paraId="4318B5A7" w14:textId="77777777" w:rsidR="001D7CFB" w:rsidRDefault="00EB4E04">
      <w:pPr>
        <w:spacing w:line="600" w:lineRule="auto"/>
        <w:ind w:firstLine="720"/>
        <w:jc w:val="both"/>
        <w:rPr>
          <w:rFonts w:eastAsia="Times New Roman"/>
          <w:szCs w:val="24"/>
        </w:rPr>
      </w:pPr>
      <w:r>
        <w:rPr>
          <w:rFonts w:eastAsia="Times New Roman"/>
          <w:szCs w:val="24"/>
        </w:rPr>
        <w:t>Κ</w:t>
      </w:r>
      <w:r w:rsidRPr="00CD469D">
        <w:rPr>
          <w:rFonts w:eastAsia="Times New Roman"/>
          <w:szCs w:val="24"/>
        </w:rPr>
        <w:t>υρίες και κύριοι συνάδελφοι</w:t>
      </w:r>
      <w:r>
        <w:rPr>
          <w:rFonts w:eastAsia="Times New Roman"/>
          <w:szCs w:val="24"/>
        </w:rPr>
        <w:t xml:space="preserve">, είναι η πρώτη φορά που μια </w:t>
      </w:r>
      <w:r>
        <w:rPr>
          <w:rFonts w:eastAsia="Times New Roman"/>
          <w:szCs w:val="24"/>
        </w:rPr>
        <w:t>Κ</w:t>
      </w:r>
      <w:r w:rsidRPr="00CD469D">
        <w:rPr>
          <w:rFonts w:eastAsia="Times New Roman"/>
          <w:szCs w:val="24"/>
        </w:rPr>
        <w:t xml:space="preserve">υβέρνηση έρχεται </w:t>
      </w:r>
      <w:r>
        <w:rPr>
          <w:rFonts w:eastAsia="Times New Roman"/>
          <w:szCs w:val="24"/>
        </w:rPr>
        <w:t>δεκατρείς</w:t>
      </w:r>
      <w:r w:rsidRPr="00CD469D">
        <w:rPr>
          <w:rFonts w:eastAsia="Times New Roman"/>
          <w:szCs w:val="24"/>
        </w:rPr>
        <w:t xml:space="preserve"> μέρες πρι</w:t>
      </w:r>
      <w:r>
        <w:rPr>
          <w:rFonts w:eastAsia="Times New Roman"/>
          <w:szCs w:val="24"/>
        </w:rPr>
        <w:t>ν από τις ευρωεκλογές να ψηφίσει μέ</w:t>
      </w:r>
      <w:r w:rsidRPr="00CD469D">
        <w:rPr>
          <w:rFonts w:eastAsia="Times New Roman"/>
          <w:szCs w:val="24"/>
        </w:rPr>
        <w:t>τρα προεκλογικής ανακούφισης</w:t>
      </w:r>
      <w:r>
        <w:rPr>
          <w:rFonts w:eastAsia="Times New Roman"/>
          <w:szCs w:val="24"/>
        </w:rPr>
        <w:t>,</w:t>
      </w:r>
      <w:r w:rsidRPr="00CD469D">
        <w:rPr>
          <w:rFonts w:eastAsia="Times New Roman"/>
          <w:szCs w:val="24"/>
        </w:rPr>
        <w:t xml:space="preserve"> όχι του λαού</w:t>
      </w:r>
      <w:r>
        <w:rPr>
          <w:rFonts w:eastAsia="Times New Roman"/>
          <w:szCs w:val="24"/>
        </w:rPr>
        <w:t>,</w:t>
      </w:r>
      <w:r w:rsidRPr="00CD469D">
        <w:rPr>
          <w:rFonts w:eastAsia="Times New Roman"/>
          <w:szCs w:val="24"/>
        </w:rPr>
        <w:t xml:space="preserve"> αλλά δική</w:t>
      </w:r>
      <w:r w:rsidRPr="00CD469D">
        <w:rPr>
          <w:rFonts w:eastAsia="Times New Roman"/>
          <w:szCs w:val="24"/>
        </w:rPr>
        <w:t xml:space="preserve">ς </w:t>
      </w:r>
      <w:r>
        <w:rPr>
          <w:rFonts w:eastAsia="Times New Roman"/>
          <w:szCs w:val="24"/>
        </w:rPr>
        <w:t xml:space="preserve">της. </w:t>
      </w:r>
    </w:p>
    <w:p w14:paraId="4318B5A8" w14:textId="77777777" w:rsidR="001D7CFB" w:rsidRDefault="00EB4E04">
      <w:pPr>
        <w:spacing w:line="600" w:lineRule="auto"/>
        <w:ind w:firstLine="720"/>
        <w:jc w:val="both"/>
        <w:rPr>
          <w:rFonts w:eastAsia="Times New Roman"/>
          <w:szCs w:val="24"/>
        </w:rPr>
      </w:pPr>
      <w:r>
        <w:rPr>
          <w:rFonts w:eastAsia="Times New Roman"/>
          <w:szCs w:val="24"/>
        </w:rPr>
        <w:t>Ν</w:t>
      </w:r>
      <w:r w:rsidRPr="00CD469D">
        <w:rPr>
          <w:rFonts w:eastAsia="Times New Roman"/>
          <w:szCs w:val="24"/>
        </w:rPr>
        <w:t>αι</w:t>
      </w:r>
      <w:r>
        <w:rPr>
          <w:rFonts w:eastAsia="Times New Roman"/>
          <w:szCs w:val="24"/>
        </w:rPr>
        <w:t>,</w:t>
      </w:r>
      <w:r w:rsidRPr="00CD469D">
        <w:rPr>
          <w:rFonts w:eastAsia="Times New Roman"/>
          <w:szCs w:val="24"/>
        </w:rPr>
        <w:t xml:space="preserve"> κυρίες και κύριοι του ΣΥΡΙΖΑ</w:t>
      </w:r>
      <w:r>
        <w:rPr>
          <w:rFonts w:eastAsia="Times New Roman"/>
          <w:szCs w:val="24"/>
        </w:rPr>
        <w:t>, ψηφίζετε</w:t>
      </w:r>
      <w:r w:rsidRPr="00CD469D">
        <w:rPr>
          <w:rFonts w:eastAsia="Times New Roman"/>
          <w:szCs w:val="24"/>
        </w:rPr>
        <w:t xml:space="preserve"> το προεκλογικό σας αφήγημα</w:t>
      </w:r>
      <w:r>
        <w:rPr>
          <w:rFonts w:eastAsia="Times New Roman"/>
          <w:szCs w:val="24"/>
        </w:rPr>
        <w:t>,</w:t>
      </w:r>
      <w:r w:rsidRPr="00CD469D">
        <w:rPr>
          <w:rFonts w:eastAsia="Times New Roman"/>
          <w:szCs w:val="24"/>
        </w:rPr>
        <w:t xml:space="preserve"> αυτά που </w:t>
      </w:r>
      <w:r>
        <w:rPr>
          <w:rFonts w:eastAsia="Times New Roman"/>
          <w:szCs w:val="24"/>
        </w:rPr>
        <w:t>θα λέτε</w:t>
      </w:r>
      <w:r w:rsidRPr="00CD469D">
        <w:rPr>
          <w:rFonts w:eastAsia="Times New Roman"/>
          <w:szCs w:val="24"/>
        </w:rPr>
        <w:t xml:space="preserve"> στα καφενεία σε λίγες μέρες</w:t>
      </w:r>
      <w:r>
        <w:rPr>
          <w:rFonts w:eastAsia="Times New Roman"/>
          <w:szCs w:val="24"/>
        </w:rPr>
        <w:t>, με την ε</w:t>
      </w:r>
      <w:r w:rsidRPr="00CD469D">
        <w:rPr>
          <w:rFonts w:eastAsia="Times New Roman"/>
          <w:szCs w:val="24"/>
        </w:rPr>
        <w:t xml:space="preserve">λπίδα να γυρίσετε ελάχιστα έστω το αρνητικό κλίμα εναντίον </w:t>
      </w:r>
      <w:r>
        <w:rPr>
          <w:rFonts w:eastAsia="Times New Roman"/>
          <w:szCs w:val="24"/>
        </w:rPr>
        <w:t>σας.</w:t>
      </w:r>
      <w:r w:rsidRPr="00CD469D">
        <w:rPr>
          <w:rFonts w:eastAsia="Times New Roman"/>
          <w:szCs w:val="24"/>
        </w:rPr>
        <w:t xml:space="preserve"> Σίγουρα δεν σας έπιασε ο πόνος για τους πολλούς</w:t>
      </w:r>
      <w:r>
        <w:rPr>
          <w:rFonts w:eastAsia="Times New Roman"/>
          <w:szCs w:val="24"/>
        </w:rPr>
        <w:t>. Τον</w:t>
      </w:r>
      <w:r w:rsidRPr="00CD469D">
        <w:rPr>
          <w:rFonts w:eastAsia="Times New Roman"/>
          <w:szCs w:val="24"/>
        </w:rPr>
        <w:t xml:space="preserve"> δικό </w:t>
      </w:r>
      <w:r w:rsidRPr="00CD469D">
        <w:rPr>
          <w:rFonts w:eastAsia="Times New Roman"/>
          <w:szCs w:val="24"/>
        </w:rPr>
        <w:t>σας πόνο και τη δική σας μεγάλη ήττα που έρχεται</w:t>
      </w:r>
      <w:r>
        <w:rPr>
          <w:rFonts w:eastAsia="Times New Roman"/>
          <w:szCs w:val="24"/>
        </w:rPr>
        <w:t>,</w:t>
      </w:r>
      <w:r w:rsidRPr="00CD469D">
        <w:rPr>
          <w:rFonts w:eastAsia="Times New Roman"/>
          <w:szCs w:val="24"/>
        </w:rPr>
        <w:t xml:space="preserve"> προσπαθεί</w:t>
      </w:r>
      <w:r>
        <w:rPr>
          <w:rFonts w:eastAsia="Times New Roman"/>
          <w:szCs w:val="24"/>
        </w:rPr>
        <w:t>τε να μειώσετε με τα μέτρα που φ</w:t>
      </w:r>
      <w:r w:rsidRPr="00CD469D">
        <w:rPr>
          <w:rFonts w:eastAsia="Times New Roman"/>
          <w:szCs w:val="24"/>
        </w:rPr>
        <w:t>έρνετε</w:t>
      </w:r>
      <w:r>
        <w:rPr>
          <w:rFonts w:eastAsia="Times New Roman"/>
          <w:szCs w:val="24"/>
        </w:rPr>
        <w:t>, εμπαίζοντας β</w:t>
      </w:r>
      <w:r w:rsidRPr="00CD469D">
        <w:rPr>
          <w:rFonts w:eastAsia="Times New Roman"/>
          <w:szCs w:val="24"/>
        </w:rPr>
        <w:t>έβαια και υποτιμώντας βάναυσα τους πολίτες</w:t>
      </w:r>
      <w:r>
        <w:rPr>
          <w:rFonts w:eastAsia="Times New Roman"/>
          <w:szCs w:val="24"/>
        </w:rPr>
        <w:t>.</w:t>
      </w:r>
    </w:p>
    <w:p w14:paraId="4318B5A9" w14:textId="77777777" w:rsidR="001D7CFB" w:rsidRDefault="00EB4E04">
      <w:pPr>
        <w:spacing w:line="600" w:lineRule="auto"/>
        <w:ind w:firstLine="720"/>
        <w:jc w:val="both"/>
        <w:rPr>
          <w:rFonts w:eastAsia="Times New Roman"/>
          <w:szCs w:val="24"/>
        </w:rPr>
      </w:pPr>
      <w:r>
        <w:rPr>
          <w:rFonts w:eastAsia="Times New Roman"/>
          <w:szCs w:val="24"/>
        </w:rPr>
        <w:t>Σ</w:t>
      </w:r>
      <w:r w:rsidRPr="00CD469D">
        <w:rPr>
          <w:rFonts w:eastAsia="Times New Roman"/>
          <w:szCs w:val="24"/>
        </w:rPr>
        <w:t>την κορυφή</w:t>
      </w:r>
      <w:r>
        <w:rPr>
          <w:rFonts w:eastAsia="Times New Roman"/>
          <w:szCs w:val="24"/>
        </w:rPr>
        <w:t>, β</w:t>
      </w:r>
      <w:r w:rsidRPr="00CD469D">
        <w:rPr>
          <w:rFonts w:eastAsia="Times New Roman"/>
          <w:szCs w:val="24"/>
        </w:rPr>
        <w:t>εβαίως</w:t>
      </w:r>
      <w:r>
        <w:rPr>
          <w:rFonts w:eastAsia="Times New Roman"/>
          <w:szCs w:val="24"/>
        </w:rPr>
        <w:t>, όλης αυτής τη</w:t>
      </w:r>
      <w:r w:rsidRPr="00CD469D">
        <w:rPr>
          <w:rFonts w:eastAsia="Times New Roman"/>
          <w:szCs w:val="24"/>
        </w:rPr>
        <w:t xml:space="preserve">ς </w:t>
      </w:r>
      <w:r>
        <w:rPr>
          <w:rFonts w:eastAsia="Times New Roman"/>
          <w:szCs w:val="24"/>
        </w:rPr>
        <w:t>έξαρσης προ</w:t>
      </w:r>
      <w:r w:rsidRPr="00CD469D">
        <w:rPr>
          <w:rFonts w:eastAsia="Times New Roman"/>
          <w:szCs w:val="24"/>
        </w:rPr>
        <w:t xml:space="preserve">εκλογικής παροχολογίας βρίσκεται η περίφημη </w:t>
      </w:r>
      <w:r>
        <w:rPr>
          <w:rFonts w:eastAsia="Times New Roman"/>
          <w:szCs w:val="24"/>
        </w:rPr>
        <w:t>δέκατη τ</w:t>
      </w:r>
      <w:r>
        <w:rPr>
          <w:rFonts w:eastAsia="Times New Roman"/>
          <w:szCs w:val="24"/>
        </w:rPr>
        <w:t>ρίτη</w:t>
      </w:r>
      <w:r w:rsidRPr="00CD469D">
        <w:rPr>
          <w:rFonts w:eastAsia="Times New Roman"/>
          <w:szCs w:val="24"/>
        </w:rPr>
        <w:t xml:space="preserve"> σύνταξη</w:t>
      </w:r>
      <w:r>
        <w:rPr>
          <w:rFonts w:eastAsia="Times New Roman"/>
          <w:szCs w:val="24"/>
        </w:rPr>
        <w:t xml:space="preserve"> α λα </w:t>
      </w:r>
      <w:r w:rsidRPr="00CD469D">
        <w:rPr>
          <w:rFonts w:eastAsia="Times New Roman"/>
          <w:szCs w:val="24"/>
        </w:rPr>
        <w:t>ΣΥΡΙΖΑ</w:t>
      </w:r>
      <w:r>
        <w:rPr>
          <w:rFonts w:eastAsia="Times New Roman"/>
          <w:szCs w:val="24"/>
        </w:rPr>
        <w:t>.</w:t>
      </w:r>
      <w:r w:rsidRPr="00CD469D">
        <w:rPr>
          <w:rFonts w:eastAsia="Times New Roman"/>
          <w:szCs w:val="24"/>
        </w:rPr>
        <w:t xml:space="preserve"> Προφανώς </w:t>
      </w:r>
      <w:r>
        <w:rPr>
          <w:rFonts w:eastAsia="Times New Roman"/>
          <w:szCs w:val="24"/>
        </w:rPr>
        <w:t>θυμηθήκατε</w:t>
      </w:r>
      <w:r w:rsidRPr="00CD469D">
        <w:rPr>
          <w:rFonts w:eastAsia="Times New Roman"/>
          <w:szCs w:val="24"/>
        </w:rPr>
        <w:t xml:space="preserve"> το απίστευτο ομολογουμένως ταλέντο σας </w:t>
      </w:r>
      <w:r>
        <w:rPr>
          <w:rFonts w:eastAsia="Times New Roman"/>
          <w:szCs w:val="24"/>
        </w:rPr>
        <w:t>σ</w:t>
      </w:r>
      <w:r w:rsidRPr="00CD469D">
        <w:rPr>
          <w:rFonts w:eastAsia="Times New Roman"/>
          <w:szCs w:val="24"/>
        </w:rPr>
        <w:t>τα β</w:t>
      </w:r>
      <w:r>
        <w:rPr>
          <w:rFonts w:eastAsia="Times New Roman"/>
          <w:szCs w:val="24"/>
        </w:rPr>
        <w:t>αφτίσια και με θράσος βαφτίζετε</w:t>
      </w:r>
      <w:r w:rsidRPr="00CD469D">
        <w:rPr>
          <w:rFonts w:eastAsia="Times New Roman"/>
          <w:szCs w:val="24"/>
        </w:rPr>
        <w:t xml:space="preserve"> ένα καθαρά προεκλογικό επίδομα στους συνταξιούχους ως </w:t>
      </w:r>
      <w:r>
        <w:rPr>
          <w:rFonts w:eastAsia="Times New Roman"/>
          <w:szCs w:val="24"/>
        </w:rPr>
        <w:t>δέκατη τρίτη</w:t>
      </w:r>
      <w:r w:rsidRPr="00CD469D">
        <w:rPr>
          <w:rFonts w:eastAsia="Times New Roman"/>
          <w:szCs w:val="24"/>
        </w:rPr>
        <w:t xml:space="preserve"> σύνταξη</w:t>
      </w:r>
      <w:r>
        <w:rPr>
          <w:rFonts w:eastAsia="Times New Roman"/>
          <w:szCs w:val="24"/>
        </w:rPr>
        <w:t>, που θα τη χορηγήσετε πότε,</w:t>
      </w:r>
      <w:r w:rsidRPr="00CD469D">
        <w:rPr>
          <w:rFonts w:eastAsia="Times New Roman"/>
          <w:szCs w:val="24"/>
        </w:rPr>
        <w:t xml:space="preserve"> κυρίες και κύριοι του ΣΥΡΙΖΑ</w:t>
      </w:r>
      <w:r>
        <w:rPr>
          <w:rFonts w:eastAsia="Times New Roman"/>
          <w:szCs w:val="24"/>
        </w:rPr>
        <w:t xml:space="preserve">; </w:t>
      </w:r>
      <w:r>
        <w:rPr>
          <w:rFonts w:eastAsia="Times New Roman"/>
          <w:szCs w:val="24"/>
        </w:rPr>
        <w:t>Μα όλως τυχαίως μ</w:t>
      </w:r>
      <w:r w:rsidRPr="00CD469D">
        <w:rPr>
          <w:rFonts w:eastAsia="Times New Roman"/>
          <w:szCs w:val="24"/>
        </w:rPr>
        <w:t xml:space="preserve">όλις έξι μέρες πριν από τις </w:t>
      </w:r>
      <w:r>
        <w:rPr>
          <w:rFonts w:eastAsia="Times New Roman"/>
          <w:szCs w:val="24"/>
        </w:rPr>
        <w:t>ε</w:t>
      </w:r>
      <w:r w:rsidRPr="00CD469D">
        <w:rPr>
          <w:rFonts w:eastAsia="Times New Roman"/>
          <w:szCs w:val="24"/>
        </w:rPr>
        <w:t>υρωεκλογές</w:t>
      </w:r>
      <w:r>
        <w:rPr>
          <w:rFonts w:eastAsia="Times New Roman"/>
          <w:szCs w:val="24"/>
        </w:rPr>
        <w:t>. Στις 20 πληρώνουμε,</w:t>
      </w:r>
      <w:r w:rsidRPr="00CD469D">
        <w:rPr>
          <w:rFonts w:eastAsia="Times New Roman"/>
          <w:szCs w:val="24"/>
        </w:rPr>
        <w:t xml:space="preserve"> στις 26 ψηφίζουμε</w:t>
      </w:r>
      <w:r>
        <w:rPr>
          <w:rFonts w:eastAsia="Times New Roman"/>
          <w:szCs w:val="24"/>
        </w:rPr>
        <w:t>.</w:t>
      </w:r>
    </w:p>
    <w:p w14:paraId="4318B5AA" w14:textId="77777777" w:rsidR="001D7CFB" w:rsidRDefault="00EB4E04">
      <w:pPr>
        <w:spacing w:line="600" w:lineRule="auto"/>
        <w:ind w:firstLine="720"/>
        <w:jc w:val="both"/>
        <w:rPr>
          <w:rFonts w:eastAsia="Times New Roman"/>
          <w:szCs w:val="24"/>
        </w:rPr>
      </w:pPr>
      <w:r>
        <w:rPr>
          <w:rFonts w:eastAsia="Times New Roman"/>
          <w:szCs w:val="24"/>
        </w:rPr>
        <w:t>Κ</w:t>
      </w:r>
      <w:r w:rsidRPr="00CD469D">
        <w:rPr>
          <w:rFonts w:eastAsia="Times New Roman"/>
          <w:szCs w:val="24"/>
        </w:rPr>
        <w:t xml:space="preserve">αι είναι τέτοιος </w:t>
      </w:r>
      <w:r>
        <w:rPr>
          <w:rFonts w:eastAsia="Times New Roman"/>
          <w:szCs w:val="24"/>
        </w:rPr>
        <w:t xml:space="preserve">ο εμπαιγμός </w:t>
      </w:r>
      <w:r>
        <w:rPr>
          <w:rFonts w:eastAsia="Times New Roman"/>
          <w:szCs w:val="24"/>
        </w:rPr>
        <w:t>σας,</w:t>
      </w:r>
      <w:r>
        <w:rPr>
          <w:rFonts w:eastAsia="Times New Roman"/>
          <w:szCs w:val="24"/>
        </w:rPr>
        <w:t xml:space="preserve"> που επιστρέφετε</w:t>
      </w:r>
      <w:r w:rsidRPr="00CD469D">
        <w:rPr>
          <w:rFonts w:eastAsia="Times New Roman"/>
          <w:szCs w:val="24"/>
        </w:rPr>
        <w:t xml:space="preserve"> 800 εκατομμύρια </w:t>
      </w:r>
      <w:r>
        <w:rPr>
          <w:rFonts w:eastAsia="Times New Roman"/>
          <w:szCs w:val="24"/>
        </w:rPr>
        <w:t>ευρώ, ενώ το κόστος μιας πραγματικής δ</w:t>
      </w:r>
      <w:r w:rsidRPr="00CD469D">
        <w:rPr>
          <w:rFonts w:eastAsia="Times New Roman"/>
          <w:szCs w:val="24"/>
        </w:rPr>
        <w:t>έκ</w:t>
      </w:r>
      <w:r>
        <w:rPr>
          <w:rFonts w:eastAsia="Times New Roman"/>
          <w:szCs w:val="24"/>
        </w:rPr>
        <w:t>ατης τρίτης σύνταξης ανέρχεται στα 2,2 δισε</w:t>
      </w:r>
      <w:r w:rsidRPr="00CD469D">
        <w:rPr>
          <w:rFonts w:eastAsia="Times New Roman"/>
          <w:szCs w:val="24"/>
        </w:rPr>
        <w:t>κατομμύρι</w:t>
      </w:r>
      <w:r w:rsidRPr="00CD469D">
        <w:rPr>
          <w:rFonts w:eastAsia="Times New Roman"/>
          <w:szCs w:val="24"/>
        </w:rPr>
        <w:t>α</w:t>
      </w:r>
      <w:r>
        <w:rPr>
          <w:rFonts w:eastAsia="Times New Roman"/>
          <w:szCs w:val="24"/>
        </w:rPr>
        <w:t xml:space="preserve"> ευρώ,</w:t>
      </w:r>
      <w:r w:rsidRPr="00CD469D">
        <w:rPr>
          <w:rFonts w:eastAsia="Times New Roman"/>
          <w:szCs w:val="24"/>
        </w:rPr>
        <w:t xml:space="preserve"> τη στιγμή που επί τέσσερα συναπτά έτη έχετε </w:t>
      </w:r>
      <w:r>
        <w:rPr>
          <w:rFonts w:eastAsia="Times New Roman"/>
          <w:szCs w:val="24"/>
        </w:rPr>
        <w:t>αφαιμάξει 3 δισεκατομμύρια ευρώ</w:t>
      </w:r>
      <w:r w:rsidRPr="00CD469D">
        <w:rPr>
          <w:rFonts w:eastAsia="Times New Roman"/>
          <w:szCs w:val="24"/>
        </w:rPr>
        <w:t xml:space="preserve"> από τη σύνταξή </w:t>
      </w:r>
      <w:r>
        <w:rPr>
          <w:rFonts w:eastAsia="Times New Roman"/>
          <w:szCs w:val="24"/>
        </w:rPr>
        <w:t>τους -</w:t>
      </w:r>
      <w:r w:rsidRPr="00CD469D">
        <w:rPr>
          <w:rFonts w:eastAsia="Times New Roman"/>
          <w:szCs w:val="24"/>
        </w:rPr>
        <w:t>750 εκατομμύρια</w:t>
      </w:r>
      <w:r>
        <w:rPr>
          <w:rFonts w:eastAsia="Times New Roman"/>
          <w:szCs w:val="24"/>
        </w:rPr>
        <w:t xml:space="preserve"> ευρώ κατ’ έτος, </w:t>
      </w:r>
      <w:r w:rsidRPr="00CD469D">
        <w:rPr>
          <w:rFonts w:eastAsia="Times New Roman"/>
          <w:szCs w:val="24"/>
        </w:rPr>
        <w:t>2% από την περικοπή στις κύριες</w:t>
      </w:r>
      <w:r>
        <w:rPr>
          <w:rFonts w:eastAsia="Times New Roman"/>
          <w:szCs w:val="24"/>
        </w:rPr>
        <w:t xml:space="preserve"> και 6%</w:t>
      </w:r>
      <w:r w:rsidRPr="00CD469D">
        <w:rPr>
          <w:rFonts w:eastAsia="Times New Roman"/>
          <w:szCs w:val="24"/>
        </w:rPr>
        <w:t xml:space="preserve"> από τις επικουρικές</w:t>
      </w:r>
      <w:r>
        <w:rPr>
          <w:rFonts w:eastAsia="Times New Roman"/>
          <w:szCs w:val="24"/>
        </w:rPr>
        <w:t>-, χωρίς</w:t>
      </w:r>
      <w:r>
        <w:rPr>
          <w:rFonts w:eastAsia="Times New Roman"/>
          <w:szCs w:val="24"/>
        </w:rPr>
        <w:t>,</w:t>
      </w:r>
      <w:r>
        <w:rPr>
          <w:rFonts w:eastAsia="Times New Roman"/>
          <w:szCs w:val="24"/>
        </w:rPr>
        <w:t xml:space="preserve"> β</w:t>
      </w:r>
      <w:r w:rsidRPr="00CD469D">
        <w:rPr>
          <w:rFonts w:eastAsia="Times New Roman"/>
          <w:szCs w:val="24"/>
        </w:rPr>
        <w:t>εβαίως</w:t>
      </w:r>
      <w:r>
        <w:rPr>
          <w:rFonts w:eastAsia="Times New Roman"/>
          <w:szCs w:val="24"/>
        </w:rPr>
        <w:t>,</w:t>
      </w:r>
      <w:r w:rsidRPr="00CD469D">
        <w:rPr>
          <w:rFonts w:eastAsia="Times New Roman"/>
          <w:szCs w:val="24"/>
        </w:rPr>
        <w:t xml:space="preserve"> να ξεχνά κανείς το όνειδος μιας δήθεν αρισ</w:t>
      </w:r>
      <w:r w:rsidRPr="00CD469D">
        <w:rPr>
          <w:rFonts w:eastAsia="Times New Roman"/>
          <w:szCs w:val="24"/>
        </w:rPr>
        <w:t>τερής</w:t>
      </w:r>
      <w:r>
        <w:rPr>
          <w:rFonts w:eastAsia="Times New Roman"/>
          <w:szCs w:val="24"/>
        </w:rPr>
        <w:t>, μιας δήθεν ευαίσθητης Κ</w:t>
      </w:r>
      <w:r w:rsidRPr="00CD469D">
        <w:rPr>
          <w:rFonts w:eastAsia="Times New Roman"/>
          <w:szCs w:val="24"/>
        </w:rPr>
        <w:t>υβέρνησης</w:t>
      </w:r>
      <w:r>
        <w:rPr>
          <w:rFonts w:eastAsia="Times New Roman"/>
          <w:szCs w:val="24"/>
        </w:rPr>
        <w:t>,</w:t>
      </w:r>
      <w:r w:rsidRPr="00CD469D">
        <w:rPr>
          <w:rFonts w:eastAsia="Times New Roman"/>
          <w:szCs w:val="24"/>
        </w:rPr>
        <w:t xml:space="preserve"> το όνειδος</w:t>
      </w:r>
      <w:r>
        <w:rPr>
          <w:rFonts w:eastAsia="Times New Roman"/>
          <w:szCs w:val="24"/>
        </w:rPr>
        <w:t>,</w:t>
      </w:r>
      <w:r w:rsidRPr="00CD469D">
        <w:rPr>
          <w:rFonts w:eastAsia="Times New Roman"/>
          <w:szCs w:val="24"/>
        </w:rPr>
        <w:t xml:space="preserve"> </w:t>
      </w:r>
      <w:r>
        <w:rPr>
          <w:rFonts w:eastAsia="Times New Roman"/>
          <w:szCs w:val="24"/>
        </w:rPr>
        <w:t>β</w:t>
      </w:r>
      <w:r w:rsidRPr="00CD469D">
        <w:rPr>
          <w:rFonts w:eastAsia="Times New Roman"/>
          <w:szCs w:val="24"/>
        </w:rPr>
        <w:t>εβαίως</w:t>
      </w:r>
      <w:r>
        <w:rPr>
          <w:rFonts w:eastAsia="Times New Roman"/>
          <w:szCs w:val="24"/>
        </w:rPr>
        <w:t>,</w:t>
      </w:r>
      <w:r w:rsidRPr="00CD469D">
        <w:rPr>
          <w:rFonts w:eastAsia="Times New Roman"/>
          <w:szCs w:val="24"/>
        </w:rPr>
        <w:t xml:space="preserve"> της κατάργησης του ΕΚΑΣ από τους χα</w:t>
      </w:r>
      <w:r>
        <w:rPr>
          <w:rFonts w:eastAsia="Times New Roman"/>
          <w:szCs w:val="24"/>
        </w:rPr>
        <w:t>μηλοσυνταξιούχους ύψους 1 δισεκατομμυρίου</w:t>
      </w:r>
      <w:r w:rsidRPr="00CD469D">
        <w:rPr>
          <w:rFonts w:eastAsia="Times New Roman"/>
          <w:szCs w:val="24"/>
        </w:rPr>
        <w:t xml:space="preserve"> ευρώ</w:t>
      </w:r>
      <w:r>
        <w:rPr>
          <w:rFonts w:eastAsia="Times New Roman"/>
          <w:szCs w:val="24"/>
        </w:rPr>
        <w:t>,</w:t>
      </w:r>
      <w:r w:rsidRPr="00CD469D">
        <w:rPr>
          <w:rFonts w:eastAsia="Times New Roman"/>
          <w:szCs w:val="24"/>
        </w:rPr>
        <w:t xml:space="preserve"> την πατρότητα του οποίου έχετε </w:t>
      </w:r>
      <w:r>
        <w:rPr>
          <w:rFonts w:eastAsia="Times New Roman"/>
          <w:szCs w:val="24"/>
        </w:rPr>
        <w:t>εσείς,</w:t>
      </w:r>
      <w:r w:rsidRPr="00CD469D">
        <w:rPr>
          <w:rFonts w:eastAsia="Times New Roman"/>
          <w:szCs w:val="24"/>
        </w:rPr>
        <w:t xml:space="preserve"> κύριε </w:t>
      </w:r>
      <w:r>
        <w:rPr>
          <w:rFonts w:eastAsia="Times New Roman"/>
          <w:szCs w:val="24"/>
        </w:rPr>
        <w:t>Υ</w:t>
      </w:r>
      <w:r w:rsidRPr="00CD469D">
        <w:rPr>
          <w:rFonts w:eastAsia="Times New Roman"/>
          <w:szCs w:val="24"/>
        </w:rPr>
        <w:t>φυπουργέ</w:t>
      </w:r>
      <w:r>
        <w:rPr>
          <w:rFonts w:eastAsia="Times New Roman"/>
          <w:szCs w:val="24"/>
        </w:rPr>
        <w:t>,</w:t>
      </w:r>
      <w:r w:rsidRPr="00CD469D">
        <w:rPr>
          <w:rFonts w:eastAsia="Times New Roman"/>
          <w:szCs w:val="24"/>
        </w:rPr>
        <w:t xml:space="preserve"> </w:t>
      </w:r>
      <w:r>
        <w:rPr>
          <w:rFonts w:eastAsia="Times New Roman"/>
          <w:szCs w:val="24"/>
        </w:rPr>
        <w:t>κύριε</w:t>
      </w:r>
      <w:r w:rsidRPr="00CD469D">
        <w:rPr>
          <w:rFonts w:eastAsia="Times New Roman"/>
          <w:szCs w:val="24"/>
        </w:rPr>
        <w:t xml:space="preserve"> </w:t>
      </w:r>
      <w:r w:rsidRPr="00CD469D">
        <w:rPr>
          <w:rFonts w:eastAsia="Times New Roman"/>
          <w:szCs w:val="24"/>
        </w:rPr>
        <w:t>Πετρόπουλ</w:t>
      </w:r>
      <w:r>
        <w:rPr>
          <w:rFonts w:eastAsia="Times New Roman"/>
          <w:szCs w:val="24"/>
        </w:rPr>
        <w:t>ε</w:t>
      </w:r>
      <w:r>
        <w:rPr>
          <w:rFonts w:eastAsia="Times New Roman"/>
          <w:szCs w:val="24"/>
        </w:rPr>
        <w:t>,</w:t>
      </w:r>
      <w:r w:rsidRPr="00CD469D">
        <w:rPr>
          <w:rFonts w:eastAsia="Times New Roman"/>
          <w:szCs w:val="24"/>
        </w:rPr>
        <w:t xml:space="preserve"> παρά τα ψέματα και τη διγλωσσία που χρ</w:t>
      </w:r>
      <w:r w:rsidRPr="00CD469D">
        <w:rPr>
          <w:rFonts w:eastAsia="Times New Roman"/>
          <w:szCs w:val="24"/>
        </w:rPr>
        <w:t>ησιμοποιήσατε πριν από λίγο εδώ στο Βήμα της Βουλής</w:t>
      </w:r>
      <w:r>
        <w:rPr>
          <w:rFonts w:eastAsia="Times New Roman"/>
          <w:szCs w:val="24"/>
        </w:rPr>
        <w:t>.</w:t>
      </w:r>
    </w:p>
    <w:p w14:paraId="4318B5AB" w14:textId="77777777" w:rsidR="001D7CFB" w:rsidRDefault="00EB4E04">
      <w:pPr>
        <w:spacing w:line="600" w:lineRule="auto"/>
        <w:ind w:firstLine="720"/>
        <w:jc w:val="both"/>
        <w:rPr>
          <w:rFonts w:eastAsia="Times New Roman"/>
          <w:szCs w:val="24"/>
        </w:rPr>
      </w:pPr>
      <w:r>
        <w:rPr>
          <w:rFonts w:eastAsia="Times New Roman"/>
          <w:szCs w:val="24"/>
        </w:rPr>
        <w:t>Α</w:t>
      </w:r>
      <w:r w:rsidRPr="00CD469D">
        <w:rPr>
          <w:rFonts w:eastAsia="Times New Roman"/>
          <w:szCs w:val="24"/>
        </w:rPr>
        <w:t>πέναντι</w:t>
      </w:r>
      <w:r>
        <w:rPr>
          <w:rFonts w:eastAsia="Times New Roman"/>
          <w:szCs w:val="24"/>
        </w:rPr>
        <w:t xml:space="preserve">, </w:t>
      </w:r>
      <w:r w:rsidRPr="00703385">
        <w:rPr>
          <w:rFonts w:eastAsia="Times New Roman"/>
          <w:szCs w:val="24"/>
        </w:rPr>
        <w:t>λοιπόν</w:t>
      </w:r>
      <w:r>
        <w:rPr>
          <w:rFonts w:eastAsia="Times New Roman"/>
          <w:szCs w:val="24"/>
        </w:rPr>
        <w:t xml:space="preserve">, </w:t>
      </w:r>
      <w:r w:rsidRPr="00CD469D">
        <w:rPr>
          <w:rFonts w:eastAsia="Times New Roman"/>
          <w:szCs w:val="24"/>
        </w:rPr>
        <w:t xml:space="preserve">σε αυτή τη </w:t>
      </w:r>
      <w:r>
        <w:rPr>
          <w:rFonts w:eastAsia="Times New Roman"/>
          <w:szCs w:val="24"/>
        </w:rPr>
        <w:t>στυγνή</w:t>
      </w:r>
      <w:r w:rsidRPr="00CD469D">
        <w:rPr>
          <w:rFonts w:eastAsia="Times New Roman"/>
          <w:szCs w:val="24"/>
        </w:rPr>
        <w:t xml:space="preserve"> επίθεση </w:t>
      </w:r>
      <w:r>
        <w:rPr>
          <w:rFonts w:eastAsia="Times New Roman"/>
          <w:szCs w:val="24"/>
        </w:rPr>
        <w:t>λεηλασίας</w:t>
      </w:r>
      <w:r w:rsidRPr="00CD469D">
        <w:rPr>
          <w:rFonts w:eastAsia="Times New Roman"/>
          <w:szCs w:val="24"/>
        </w:rPr>
        <w:t xml:space="preserve"> κατά των συντάξεων</w:t>
      </w:r>
      <w:r>
        <w:rPr>
          <w:rFonts w:eastAsia="Times New Roman"/>
          <w:szCs w:val="24"/>
        </w:rPr>
        <w:t>,</w:t>
      </w:r>
      <w:r w:rsidRPr="00CD469D">
        <w:rPr>
          <w:rFonts w:eastAsia="Times New Roman"/>
          <w:szCs w:val="24"/>
        </w:rPr>
        <w:t xml:space="preserve"> κατανοούμε απολύτως ότι κάθε ευρώ που επιστρέφεται πίσω είναι πολύτιμο</w:t>
      </w:r>
      <w:r>
        <w:rPr>
          <w:rFonts w:eastAsia="Times New Roman"/>
          <w:szCs w:val="24"/>
        </w:rPr>
        <w:t>, γι’</w:t>
      </w:r>
      <w:r w:rsidRPr="00CD469D">
        <w:rPr>
          <w:rFonts w:eastAsia="Times New Roman"/>
          <w:szCs w:val="24"/>
        </w:rPr>
        <w:t xml:space="preserve"> αυτό ως κόμμα ευθύνης</w:t>
      </w:r>
      <w:r>
        <w:rPr>
          <w:rFonts w:eastAsia="Times New Roman"/>
          <w:szCs w:val="24"/>
        </w:rPr>
        <w:t>,</w:t>
      </w:r>
      <w:r w:rsidRPr="00CD469D">
        <w:rPr>
          <w:rFonts w:eastAsia="Times New Roman"/>
          <w:szCs w:val="24"/>
        </w:rPr>
        <w:t xml:space="preserve"> σε </w:t>
      </w:r>
      <w:r>
        <w:rPr>
          <w:rFonts w:eastAsia="Times New Roman"/>
          <w:szCs w:val="24"/>
        </w:rPr>
        <w:t xml:space="preserve">αντίθεση με εσάς που </w:t>
      </w:r>
      <w:r>
        <w:rPr>
          <w:rFonts w:eastAsia="Times New Roman"/>
          <w:szCs w:val="24"/>
        </w:rPr>
        <w:t>καταψηφίζατε</w:t>
      </w:r>
      <w:r w:rsidRPr="00CD469D">
        <w:rPr>
          <w:rFonts w:eastAsia="Times New Roman"/>
          <w:szCs w:val="24"/>
        </w:rPr>
        <w:t xml:space="preserve"> ό</w:t>
      </w:r>
      <w:r>
        <w:rPr>
          <w:rFonts w:eastAsia="Times New Roman"/>
          <w:szCs w:val="24"/>
        </w:rPr>
        <w:t>,τι θετικό νομοθετού</w:t>
      </w:r>
      <w:r w:rsidRPr="00CD469D">
        <w:rPr>
          <w:rFonts w:eastAsia="Times New Roman"/>
          <w:szCs w:val="24"/>
        </w:rPr>
        <w:t>σαμε</w:t>
      </w:r>
      <w:r>
        <w:rPr>
          <w:rFonts w:eastAsia="Times New Roman"/>
          <w:szCs w:val="24"/>
        </w:rPr>
        <w:t>,</w:t>
      </w:r>
      <w:r w:rsidRPr="00CD469D">
        <w:rPr>
          <w:rFonts w:eastAsia="Times New Roman"/>
          <w:szCs w:val="24"/>
        </w:rPr>
        <w:t xml:space="preserve"> θα ψηφίσουμε τη χορήγηση αυτού του επιδόματος</w:t>
      </w:r>
      <w:r>
        <w:rPr>
          <w:rFonts w:eastAsia="Times New Roman"/>
          <w:szCs w:val="24"/>
        </w:rPr>
        <w:t>.</w:t>
      </w:r>
    </w:p>
    <w:p w14:paraId="4318B5AC" w14:textId="77777777" w:rsidR="001D7CFB" w:rsidRDefault="00EB4E04">
      <w:pPr>
        <w:spacing w:line="600" w:lineRule="auto"/>
        <w:ind w:firstLine="720"/>
        <w:jc w:val="both"/>
        <w:rPr>
          <w:rFonts w:eastAsia="Times New Roman"/>
          <w:szCs w:val="24"/>
        </w:rPr>
      </w:pPr>
      <w:r>
        <w:rPr>
          <w:rFonts w:eastAsia="Times New Roman"/>
          <w:szCs w:val="24"/>
        </w:rPr>
        <w:t>Τ</w:t>
      </w:r>
      <w:r w:rsidRPr="00CD469D">
        <w:rPr>
          <w:rFonts w:eastAsia="Times New Roman"/>
          <w:szCs w:val="24"/>
        </w:rPr>
        <w:t>ην ίδια ώρα</w:t>
      </w:r>
      <w:r>
        <w:rPr>
          <w:rFonts w:eastAsia="Times New Roman"/>
          <w:szCs w:val="24"/>
        </w:rPr>
        <w:t>,</w:t>
      </w:r>
      <w:r w:rsidRPr="00CD469D">
        <w:rPr>
          <w:rFonts w:eastAsia="Times New Roman"/>
          <w:szCs w:val="24"/>
        </w:rPr>
        <w:t xml:space="preserve"> </w:t>
      </w:r>
      <w:r>
        <w:rPr>
          <w:rFonts w:eastAsia="Times New Roman"/>
          <w:szCs w:val="24"/>
        </w:rPr>
        <w:t>όμως,</w:t>
      </w:r>
      <w:r w:rsidRPr="00CD469D">
        <w:rPr>
          <w:rFonts w:eastAsia="Times New Roman"/>
          <w:szCs w:val="24"/>
        </w:rPr>
        <w:t xml:space="preserve"> έχουμε την υποχρέωση να πούμε στους πολίτες την αλήθεια και να αποκαλύψουμε το πραγματικό όνομα</w:t>
      </w:r>
      <w:r>
        <w:rPr>
          <w:rFonts w:eastAsia="Times New Roman"/>
          <w:szCs w:val="24"/>
        </w:rPr>
        <w:t xml:space="preserve"> πίσω από τα συριζαί</w:t>
      </w:r>
      <w:r w:rsidRPr="00CD469D">
        <w:rPr>
          <w:rFonts w:eastAsia="Times New Roman"/>
          <w:szCs w:val="24"/>
        </w:rPr>
        <w:t>ι</w:t>
      </w:r>
      <w:r>
        <w:rPr>
          <w:rFonts w:eastAsia="Times New Roman"/>
          <w:szCs w:val="24"/>
        </w:rPr>
        <w:t xml:space="preserve">κα </w:t>
      </w:r>
      <w:r w:rsidRPr="00CD469D">
        <w:rPr>
          <w:rFonts w:eastAsia="Times New Roman"/>
          <w:szCs w:val="24"/>
        </w:rPr>
        <w:t>βαφτίσια</w:t>
      </w:r>
      <w:r>
        <w:rPr>
          <w:rFonts w:eastAsia="Times New Roman"/>
          <w:szCs w:val="24"/>
        </w:rPr>
        <w:t>. Κ</w:t>
      </w:r>
      <w:r w:rsidRPr="00CD469D">
        <w:rPr>
          <w:rFonts w:eastAsia="Times New Roman"/>
          <w:szCs w:val="24"/>
        </w:rPr>
        <w:t>αι το όνομα αυτού</w:t>
      </w:r>
      <w:r>
        <w:rPr>
          <w:rFonts w:eastAsia="Times New Roman"/>
          <w:szCs w:val="24"/>
        </w:rPr>
        <w:t xml:space="preserve"> «</w:t>
      </w:r>
      <w:r>
        <w:rPr>
          <w:rFonts w:eastAsia="Times New Roman"/>
          <w:szCs w:val="24"/>
        </w:rPr>
        <w:t xml:space="preserve">προεκλογικό επίδομα εκλογών» </w:t>
      </w:r>
      <w:r w:rsidRPr="00CD469D">
        <w:rPr>
          <w:rFonts w:eastAsia="Times New Roman"/>
          <w:szCs w:val="24"/>
        </w:rPr>
        <w:t xml:space="preserve">και όχι </w:t>
      </w:r>
      <w:r>
        <w:rPr>
          <w:rFonts w:eastAsia="Times New Roman"/>
          <w:szCs w:val="24"/>
        </w:rPr>
        <w:t>δέκατη τρίτη σύνταξη. Κ</w:t>
      </w:r>
      <w:r w:rsidRPr="00CD469D">
        <w:rPr>
          <w:rFonts w:eastAsia="Times New Roman"/>
          <w:szCs w:val="24"/>
        </w:rPr>
        <w:t xml:space="preserve">αι </w:t>
      </w:r>
      <w:r w:rsidRPr="008B5F3F">
        <w:rPr>
          <w:rFonts w:eastAsia="Times New Roman"/>
          <w:szCs w:val="24"/>
        </w:rPr>
        <w:t xml:space="preserve">αν ο τρόπος </w:t>
      </w:r>
      <w:r>
        <w:rPr>
          <w:rFonts w:eastAsia="Times New Roman"/>
          <w:szCs w:val="24"/>
        </w:rPr>
        <w:t>που</w:t>
      </w:r>
      <w:r w:rsidRPr="00CD469D">
        <w:rPr>
          <w:rFonts w:eastAsia="Times New Roman"/>
          <w:szCs w:val="24"/>
        </w:rPr>
        <w:t xml:space="preserve"> γινόταν </w:t>
      </w:r>
      <w:r>
        <w:rPr>
          <w:rFonts w:eastAsia="Times New Roman"/>
          <w:szCs w:val="24"/>
        </w:rPr>
        <w:t>ήταν κλασικά</w:t>
      </w:r>
      <w:r w:rsidRPr="00CD469D">
        <w:rPr>
          <w:rFonts w:eastAsia="Times New Roman"/>
          <w:szCs w:val="24"/>
        </w:rPr>
        <w:t xml:space="preserve"> με τον παλιό ταχυδρ</w:t>
      </w:r>
      <w:r>
        <w:rPr>
          <w:rFonts w:eastAsia="Times New Roman"/>
          <w:szCs w:val="24"/>
        </w:rPr>
        <w:t>όμο,</w:t>
      </w:r>
      <w:r w:rsidRPr="00CD469D">
        <w:rPr>
          <w:rFonts w:eastAsia="Times New Roman"/>
          <w:szCs w:val="24"/>
        </w:rPr>
        <w:t xml:space="preserve"> δεν έχω </w:t>
      </w:r>
      <w:r w:rsidRPr="00CD469D">
        <w:rPr>
          <w:rFonts w:eastAsia="Times New Roman"/>
          <w:szCs w:val="24"/>
        </w:rPr>
        <w:t>κα</w:t>
      </w:r>
      <w:r>
        <w:rPr>
          <w:rFonts w:eastAsia="Times New Roman"/>
          <w:szCs w:val="24"/>
        </w:rPr>
        <w:t>μ</w:t>
      </w:r>
      <w:r w:rsidRPr="00CD469D">
        <w:rPr>
          <w:rFonts w:eastAsia="Times New Roman"/>
          <w:szCs w:val="24"/>
        </w:rPr>
        <w:t>μία</w:t>
      </w:r>
      <w:r w:rsidRPr="00CD469D">
        <w:rPr>
          <w:rFonts w:eastAsia="Times New Roman"/>
          <w:szCs w:val="24"/>
        </w:rPr>
        <w:t xml:space="preserve"> απολύτως αμφιβολία ότι στο</w:t>
      </w:r>
      <w:r>
        <w:rPr>
          <w:rFonts w:eastAsia="Times New Roman"/>
          <w:szCs w:val="24"/>
        </w:rPr>
        <w:t>ν</w:t>
      </w:r>
      <w:r w:rsidRPr="00CD469D">
        <w:rPr>
          <w:rFonts w:eastAsia="Times New Roman"/>
          <w:szCs w:val="24"/>
        </w:rPr>
        <w:t xml:space="preserve"> φάκ</w:t>
      </w:r>
      <w:r>
        <w:rPr>
          <w:rFonts w:eastAsia="Times New Roman"/>
          <w:szCs w:val="24"/>
        </w:rPr>
        <w:t>ελο θα βάζατε και ευρωψηφοδέλτια</w:t>
      </w:r>
      <w:r w:rsidRPr="00CD469D">
        <w:rPr>
          <w:rFonts w:eastAsia="Times New Roman"/>
          <w:szCs w:val="24"/>
        </w:rPr>
        <w:t xml:space="preserve"> του ΣΥΡΙΖΑ</w:t>
      </w:r>
      <w:r>
        <w:rPr>
          <w:rFonts w:eastAsia="Times New Roman"/>
          <w:szCs w:val="24"/>
        </w:rPr>
        <w:t>.</w:t>
      </w:r>
      <w:r w:rsidRPr="00CD469D">
        <w:rPr>
          <w:rFonts w:eastAsia="Times New Roman"/>
          <w:szCs w:val="24"/>
        </w:rPr>
        <w:t xml:space="preserve"> </w:t>
      </w:r>
    </w:p>
    <w:p w14:paraId="4318B5AD" w14:textId="77777777" w:rsidR="001D7CFB" w:rsidRDefault="00EB4E04">
      <w:pPr>
        <w:spacing w:line="600" w:lineRule="auto"/>
        <w:ind w:firstLine="720"/>
        <w:jc w:val="both"/>
        <w:rPr>
          <w:rFonts w:eastAsia="Times New Roman"/>
          <w:szCs w:val="24"/>
        </w:rPr>
      </w:pPr>
      <w:r w:rsidRPr="00703385">
        <w:rPr>
          <w:rFonts w:eastAsia="Times New Roman"/>
          <w:b/>
          <w:szCs w:val="24"/>
        </w:rPr>
        <w:t>ΧΡΗΣΤΟΣ ΜΠΓΙΑΛΑΣ:</w:t>
      </w:r>
      <w:r>
        <w:rPr>
          <w:rFonts w:eastAsia="Times New Roman"/>
          <w:szCs w:val="24"/>
        </w:rPr>
        <w:t xml:space="preserve"> Η ΕΡΕ τα έκανε αυτά κα</w:t>
      </w:r>
      <w:r>
        <w:rPr>
          <w:rFonts w:eastAsia="Times New Roman"/>
          <w:szCs w:val="24"/>
        </w:rPr>
        <w:t>ι η παράταξή σας!</w:t>
      </w:r>
    </w:p>
    <w:p w14:paraId="4318B5AE" w14:textId="77777777" w:rsidR="001D7CFB" w:rsidRDefault="00EB4E04">
      <w:pPr>
        <w:spacing w:line="600" w:lineRule="auto"/>
        <w:ind w:firstLine="720"/>
        <w:jc w:val="both"/>
        <w:rPr>
          <w:rFonts w:eastAsia="Times New Roman"/>
          <w:szCs w:val="24"/>
        </w:rPr>
      </w:pPr>
      <w:r w:rsidRPr="00703385">
        <w:rPr>
          <w:rFonts w:eastAsia="Times New Roman"/>
          <w:b/>
          <w:szCs w:val="24"/>
        </w:rPr>
        <w:t>ΦΩΤΕΙΝΗ ΑΡΑΜΠΑΤΖΗ:</w:t>
      </w:r>
      <w:r>
        <w:rPr>
          <w:rFonts w:eastAsia="Times New Roman"/>
          <w:szCs w:val="24"/>
        </w:rPr>
        <w:t xml:space="preserve"> Ε</w:t>
      </w:r>
      <w:r w:rsidRPr="00CD469D">
        <w:rPr>
          <w:rFonts w:eastAsia="Times New Roman"/>
          <w:szCs w:val="24"/>
        </w:rPr>
        <w:t>ίστε ικανοί για τη μεγαλύτερη φαυλότητα</w:t>
      </w:r>
      <w:r>
        <w:rPr>
          <w:rFonts w:eastAsia="Times New Roman"/>
          <w:szCs w:val="24"/>
        </w:rPr>
        <w:t xml:space="preserve">, κύριε Μπγιάλα! Και μη </w:t>
      </w:r>
      <w:r w:rsidRPr="00CD469D">
        <w:rPr>
          <w:rFonts w:eastAsia="Times New Roman"/>
          <w:szCs w:val="24"/>
        </w:rPr>
        <w:t>διαμαρτύρεστε</w:t>
      </w:r>
      <w:r>
        <w:rPr>
          <w:rFonts w:eastAsia="Times New Roman"/>
          <w:szCs w:val="24"/>
        </w:rPr>
        <w:t>.</w:t>
      </w:r>
    </w:p>
    <w:p w14:paraId="4318B5AF" w14:textId="77777777" w:rsidR="001D7CFB" w:rsidRDefault="00EB4E04">
      <w:pPr>
        <w:spacing w:line="600" w:lineRule="auto"/>
        <w:ind w:firstLine="720"/>
        <w:jc w:val="both"/>
        <w:rPr>
          <w:rFonts w:eastAsia="Times New Roman"/>
          <w:szCs w:val="24"/>
        </w:rPr>
      </w:pPr>
      <w:r w:rsidRPr="00CD469D">
        <w:rPr>
          <w:rFonts w:eastAsia="Times New Roman"/>
          <w:szCs w:val="24"/>
        </w:rPr>
        <w:t xml:space="preserve"> </w:t>
      </w:r>
      <w:r w:rsidRPr="00703385">
        <w:rPr>
          <w:rFonts w:eastAsia="Times New Roman"/>
          <w:b/>
          <w:szCs w:val="24"/>
        </w:rPr>
        <w:t>ΧΡΗΣΤΟΣ ΜΠΓΙΑΛΑΣ:</w:t>
      </w:r>
      <w:r>
        <w:rPr>
          <w:rFonts w:eastAsia="Times New Roman"/>
          <w:szCs w:val="24"/>
        </w:rPr>
        <w:t xml:space="preserve"> Η παράταξή σας τα έκανε αυτά. Μαζί με τα δέντρα!</w:t>
      </w:r>
    </w:p>
    <w:p w14:paraId="4318B5B0" w14:textId="77777777" w:rsidR="001D7CFB" w:rsidRDefault="00EB4E04">
      <w:pPr>
        <w:spacing w:line="600" w:lineRule="auto"/>
        <w:ind w:firstLine="720"/>
        <w:jc w:val="both"/>
        <w:rPr>
          <w:rFonts w:eastAsia="Times New Roman"/>
          <w:szCs w:val="24"/>
        </w:rPr>
      </w:pPr>
      <w:r w:rsidRPr="00703385">
        <w:rPr>
          <w:rFonts w:eastAsia="Times New Roman"/>
          <w:b/>
          <w:szCs w:val="24"/>
        </w:rPr>
        <w:t>ΦΩΤΕΙΝΗ ΑΡΑΜΠΑΤΖΗ:</w:t>
      </w:r>
      <w:r>
        <w:rPr>
          <w:rFonts w:eastAsia="Times New Roman"/>
          <w:szCs w:val="24"/>
        </w:rPr>
        <w:t xml:space="preserve"> Το </w:t>
      </w:r>
      <w:r w:rsidRPr="00CD469D">
        <w:rPr>
          <w:rFonts w:eastAsia="Times New Roman"/>
          <w:szCs w:val="24"/>
        </w:rPr>
        <w:t xml:space="preserve">δεύτερο </w:t>
      </w:r>
      <w:r>
        <w:rPr>
          <w:rFonts w:eastAsia="Times New Roman"/>
          <w:szCs w:val="24"/>
        </w:rPr>
        <w:t>μέτρο που μας καλείτε</w:t>
      </w:r>
      <w:r w:rsidRPr="00CD469D">
        <w:rPr>
          <w:rFonts w:eastAsia="Times New Roman"/>
          <w:szCs w:val="24"/>
        </w:rPr>
        <w:t xml:space="preserve"> να ψηφίσουμε</w:t>
      </w:r>
      <w:r>
        <w:rPr>
          <w:rFonts w:eastAsia="Times New Roman"/>
          <w:szCs w:val="24"/>
        </w:rPr>
        <w:t xml:space="preserve">, εσείς </w:t>
      </w:r>
      <w:r>
        <w:rPr>
          <w:rFonts w:eastAsia="Times New Roman"/>
          <w:szCs w:val="24"/>
        </w:rPr>
        <w:t xml:space="preserve">που φωνασκείτε, </w:t>
      </w:r>
      <w:r w:rsidRPr="00CD469D">
        <w:rPr>
          <w:rFonts w:eastAsia="Times New Roman"/>
          <w:szCs w:val="24"/>
        </w:rPr>
        <w:t>είναι η μείωση του ΦΠΑ στα τρόφιμα και την εστίαση από 24</w:t>
      </w:r>
      <w:r>
        <w:rPr>
          <w:rFonts w:eastAsia="Times New Roman"/>
          <w:szCs w:val="24"/>
        </w:rPr>
        <w:t>%</w:t>
      </w:r>
      <w:r w:rsidRPr="00CD469D">
        <w:rPr>
          <w:rFonts w:eastAsia="Times New Roman"/>
          <w:szCs w:val="24"/>
        </w:rPr>
        <w:t xml:space="preserve"> στο 13%</w:t>
      </w:r>
      <w:r>
        <w:rPr>
          <w:rFonts w:eastAsia="Times New Roman"/>
          <w:szCs w:val="24"/>
        </w:rPr>
        <w:t>.</w:t>
      </w:r>
      <w:r w:rsidRPr="00CD469D">
        <w:rPr>
          <w:rFonts w:eastAsia="Times New Roman"/>
          <w:szCs w:val="24"/>
        </w:rPr>
        <w:t xml:space="preserve"> Ποιος</w:t>
      </w:r>
      <w:r>
        <w:rPr>
          <w:rFonts w:eastAsia="Times New Roman"/>
          <w:szCs w:val="24"/>
        </w:rPr>
        <w:t>, κύριε Μπγιάλα, πήγε το 13% στο 24%;</w:t>
      </w:r>
      <w:r w:rsidRPr="00CD469D">
        <w:rPr>
          <w:rFonts w:eastAsia="Times New Roman"/>
          <w:szCs w:val="24"/>
        </w:rPr>
        <w:t xml:space="preserve"> </w:t>
      </w:r>
      <w:r>
        <w:rPr>
          <w:rFonts w:eastAsia="Times New Roman"/>
          <w:szCs w:val="24"/>
        </w:rPr>
        <w:t xml:space="preserve">Μα φυσικά η </w:t>
      </w:r>
      <w:r w:rsidRPr="006A32CF">
        <w:rPr>
          <w:rFonts w:eastAsia="Times New Roman"/>
          <w:szCs w:val="24"/>
        </w:rPr>
        <w:t>Κυβέρνησ</w:t>
      </w:r>
      <w:r>
        <w:rPr>
          <w:rFonts w:eastAsia="Times New Roman"/>
          <w:szCs w:val="24"/>
        </w:rPr>
        <w:t xml:space="preserve">η ΣΥΡΙΖΑ με τους ΑΝΕΛ, </w:t>
      </w:r>
      <w:r w:rsidRPr="00CD469D">
        <w:rPr>
          <w:rFonts w:eastAsia="Times New Roman"/>
          <w:szCs w:val="24"/>
        </w:rPr>
        <w:t>να μην ξεχνάμε</w:t>
      </w:r>
      <w:r>
        <w:rPr>
          <w:rFonts w:eastAsia="Times New Roman"/>
          <w:szCs w:val="24"/>
        </w:rPr>
        <w:t>,</w:t>
      </w:r>
      <w:r w:rsidRPr="00CD469D">
        <w:rPr>
          <w:rFonts w:eastAsia="Times New Roman"/>
          <w:szCs w:val="24"/>
        </w:rPr>
        <w:t xml:space="preserve"> όταν το πα</w:t>
      </w:r>
      <w:r>
        <w:rPr>
          <w:rFonts w:eastAsia="Times New Roman"/>
          <w:szCs w:val="24"/>
        </w:rPr>
        <w:t xml:space="preserve">ραλάβετε στο 13% από την «κακιά» </w:t>
      </w:r>
      <w:r>
        <w:rPr>
          <w:rFonts w:eastAsia="Times New Roman"/>
          <w:szCs w:val="24"/>
        </w:rPr>
        <w:t>κ</w:t>
      </w:r>
      <w:r w:rsidRPr="00CD469D">
        <w:rPr>
          <w:rFonts w:eastAsia="Times New Roman"/>
          <w:szCs w:val="24"/>
        </w:rPr>
        <w:t>υβέρνηση Σαμαρά</w:t>
      </w:r>
      <w:r>
        <w:rPr>
          <w:rFonts w:eastAsia="Times New Roman"/>
          <w:szCs w:val="24"/>
        </w:rPr>
        <w:t xml:space="preserve">. </w:t>
      </w:r>
    </w:p>
    <w:p w14:paraId="4318B5B1" w14:textId="77777777" w:rsidR="001D7CFB" w:rsidRDefault="00EB4E04">
      <w:pPr>
        <w:spacing w:line="600" w:lineRule="auto"/>
        <w:ind w:firstLine="720"/>
        <w:jc w:val="both"/>
        <w:rPr>
          <w:rFonts w:eastAsia="Times New Roman"/>
          <w:szCs w:val="24"/>
        </w:rPr>
      </w:pPr>
      <w:r>
        <w:rPr>
          <w:rFonts w:eastAsia="Times New Roman"/>
          <w:szCs w:val="24"/>
        </w:rPr>
        <w:t xml:space="preserve">Και </w:t>
      </w:r>
      <w:r>
        <w:rPr>
          <w:rFonts w:eastAsia="Times New Roman"/>
          <w:szCs w:val="24"/>
        </w:rPr>
        <w:t xml:space="preserve">γιατί το πήγατε στο 24%; Μα </w:t>
      </w:r>
      <w:r w:rsidRPr="006A32CF">
        <w:rPr>
          <w:rFonts w:eastAsia="Times New Roman"/>
          <w:szCs w:val="24"/>
        </w:rPr>
        <w:t>γιατί</w:t>
      </w:r>
      <w:r>
        <w:rPr>
          <w:rFonts w:eastAsia="Times New Roman"/>
          <w:szCs w:val="24"/>
        </w:rPr>
        <w:t xml:space="preserve"> </w:t>
      </w:r>
      <w:r w:rsidRPr="00CD469D">
        <w:rPr>
          <w:rFonts w:eastAsia="Times New Roman"/>
          <w:szCs w:val="24"/>
        </w:rPr>
        <w:t>μεσολάβησε το φοβερό εξάμηνο του 2015</w:t>
      </w:r>
      <w:r>
        <w:rPr>
          <w:rFonts w:eastAsia="Times New Roman"/>
          <w:szCs w:val="24"/>
        </w:rPr>
        <w:t xml:space="preserve"> -δεν θέλετε να τα θυμάστε</w:t>
      </w:r>
      <w:r w:rsidRPr="00CD469D">
        <w:rPr>
          <w:rFonts w:eastAsia="Times New Roman"/>
          <w:szCs w:val="24"/>
        </w:rPr>
        <w:t xml:space="preserve"> αυτά</w:t>
      </w:r>
      <w:r>
        <w:rPr>
          <w:rFonts w:eastAsia="Times New Roman"/>
          <w:szCs w:val="24"/>
        </w:rPr>
        <w:t>- εκεί που θα σκίζατε</w:t>
      </w:r>
      <w:r w:rsidRPr="00CD469D">
        <w:rPr>
          <w:rFonts w:eastAsia="Times New Roman"/>
          <w:szCs w:val="24"/>
        </w:rPr>
        <w:t xml:space="preserve"> τα μνημόνια με έναν </w:t>
      </w:r>
      <w:r>
        <w:rPr>
          <w:rFonts w:eastAsia="Times New Roman"/>
          <w:szCs w:val="24"/>
        </w:rPr>
        <w:t xml:space="preserve">νόμο </w:t>
      </w:r>
      <w:r w:rsidRPr="00CD469D">
        <w:rPr>
          <w:rFonts w:eastAsia="Times New Roman"/>
          <w:szCs w:val="24"/>
        </w:rPr>
        <w:t>και ένα άρθρο</w:t>
      </w:r>
      <w:r>
        <w:rPr>
          <w:rFonts w:eastAsia="Times New Roman"/>
          <w:szCs w:val="24"/>
        </w:rPr>
        <w:t>,</w:t>
      </w:r>
      <w:r w:rsidRPr="00CD469D">
        <w:rPr>
          <w:rFonts w:eastAsia="Times New Roman"/>
          <w:szCs w:val="24"/>
        </w:rPr>
        <w:t xml:space="preserve"> που θα χτυπούσαν τα νταούλια και θα χόρευαν οι αγορές</w:t>
      </w:r>
      <w:r>
        <w:rPr>
          <w:rFonts w:eastAsia="Times New Roman"/>
          <w:szCs w:val="24"/>
        </w:rPr>
        <w:t>,</w:t>
      </w:r>
      <w:r w:rsidRPr="00CD469D">
        <w:rPr>
          <w:rFonts w:eastAsia="Times New Roman"/>
          <w:szCs w:val="24"/>
        </w:rPr>
        <w:t xml:space="preserve"> που θα αλλάζατε την Ευρώπη και τελικά</w:t>
      </w:r>
      <w:r>
        <w:rPr>
          <w:rFonts w:eastAsia="Times New Roman"/>
          <w:szCs w:val="24"/>
        </w:rPr>
        <w:t xml:space="preserve"> </w:t>
      </w:r>
      <w:r w:rsidRPr="00CD469D">
        <w:rPr>
          <w:rFonts w:eastAsia="Times New Roman"/>
          <w:szCs w:val="24"/>
        </w:rPr>
        <w:t>με</w:t>
      </w:r>
      <w:r>
        <w:rPr>
          <w:rFonts w:eastAsia="Times New Roman"/>
          <w:szCs w:val="24"/>
        </w:rPr>
        <w:t>ταλλαχθήκατε πλήρως</w:t>
      </w:r>
      <w:r w:rsidRPr="00CD469D">
        <w:rPr>
          <w:rFonts w:eastAsia="Times New Roman"/>
          <w:szCs w:val="24"/>
        </w:rPr>
        <w:t xml:space="preserve"> εσείς και αλλάξατε στους Έλληνες τα φώτα</w:t>
      </w:r>
      <w:r>
        <w:rPr>
          <w:rFonts w:eastAsia="Times New Roman"/>
          <w:szCs w:val="24"/>
        </w:rPr>
        <w:t>,</w:t>
      </w:r>
      <w:r w:rsidRPr="00CD469D">
        <w:rPr>
          <w:rFonts w:eastAsia="Times New Roman"/>
          <w:szCs w:val="24"/>
        </w:rPr>
        <w:t xml:space="preserve"> για να το πω απλά και λαϊκά</w:t>
      </w:r>
      <w:r>
        <w:rPr>
          <w:rFonts w:eastAsia="Times New Roman"/>
          <w:szCs w:val="24"/>
        </w:rPr>
        <w:t>.</w:t>
      </w:r>
    </w:p>
    <w:p w14:paraId="4318B5B2" w14:textId="77777777" w:rsidR="001D7CFB" w:rsidRDefault="00EB4E04">
      <w:pPr>
        <w:spacing w:line="600" w:lineRule="auto"/>
        <w:ind w:firstLine="720"/>
        <w:jc w:val="both"/>
        <w:rPr>
          <w:rFonts w:eastAsia="Times New Roman"/>
          <w:szCs w:val="24"/>
        </w:rPr>
      </w:pPr>
      <w:r>
        <w:rPr>
          <w:rFonts w:eastAsia="Times New Roman"/>
          <w:szCs w:val="24"/>
        </w:rPr>
        <w:t>Κι</w:t>
      </w:r>
      <w:r w:rsidRPr="00CD469D">
        <w:rPr>
          <w:rFonts w:eastAsia="Times New Roman"/>
          <w:szCs w:val="24"/>
        </w:rPr>
        <w:t xml:space="preserve"> έρχεστε τώρα</w:t>
      </w:r>
      <w:r>
        <w:rPr>
          <w:rFonts w:eastAsia="Times New Roman"/>
          <w:szCs w:val="24"/>
        </w:rPr>
        <w:t>,</w:t>
      </w:r>
      <w:r w:rsidRPr="00CD469D">
        <w:rPr>
          <w:rFonts w:eastAsia="Times New Roman"/>
          <w:szCs w:val="24"/>
        </w:rPr>
        <w:t xml:space="preserve"> τέσσ</w:t>
      </w:r>
      <w:r>
        <w:rPr>
          <w:rFonts w:eastAsia="Times New Roman"/>
          <w:szCs w:val="24"/>
        </w:rPr>
        <w:t>ερα χρόνια μετά, και το μειώνετε</w:t>
      </w:r>
      <w:r w:rsidRPr="00CD469D">
        <w:rPr>
          <w:rFonts w:eastAsia="Times New Roman"/>
          <w:szCs w:val="24"/>
        </w:rPr>
        <w:t xml:space="preserve"> στο επίπεδο </w:t>
      </w:r>
      <w:r>
        <w:rPr>
          <w:rFonts w:eastAsia="Times New Roman"/>
          <w:szCs w:val="24"/>
        </w:rPr>
        <w:t>που το παραλάβατε και αυτό β</w:t>
      </w:r>
      <w:r w:rsidRPr="00CD469D">
        <w:rPr>
          <w:rFonts w:eastAsia="Times New Roman"/>
          <w:szCs w:val="24"/>
        </w:rPr>
        <w:t>εβαίως με εξαιρέσεις</w:t>
      </w:r>
      <w:r>
        <w:rPr>
          <w:rFonts w:eastAsia="Times New Roman"/>
          <w:szCs w:val="24"/>
        </w:rPr>
        <w:t xml:space="preserve">, εξ ου και η </w:t>
      </w:r>
      <w:r w:rsidRPr="00D8196C">
        <w:rPr>
          <w:rFonts w:eastAsia="Times New Roman"/>
          <w:szCs w:val="24"/>
        </w:rPr>
        <w:t>τροπολογία</w:t>
      </w:r>
      <w:r>
        <w:rPr>
          <w:rFonts w:eastAsia="Times New Roman"/>
          <w:szCs w:val="24"/>
        </w:rPr>
        <w:t xml:space="preserve"> της </w:t>
      </w:r>
      <w:r w:rsidRPr="00D8196C">
        <w:rPr>
          <w:rFonts w:eastAsia="Times New Roman"/>
          <w:bCs/>
        </w:rPr>
        <w:t>Νέας Δημοκρατίας</w:t>
      </w:r>
      <w:r>
        <w:rPr>
          <w:rFonts w:eastAsia="Times New Roman"/>
          <w:szCs w:val="24"/>
        </w:rPr>
        <w:t xml:space="preserve"> τη</w:t>
      </w:r>
      <w:r>
        <w:rPr>
          <w:rFonts w:eastAsia="Times New Roman"/>
          <w:szCs w:val="24"/>
        </w:rPr>
        <w:t>ν οποία δεν κάνετε δεκτή</w:t>
      </w:r>
      <w:r w:rsidRPr="00CD469D">
        <w:rPr>
          <w:rFonts w:eastAsia="Times New Roman"/>
          <w:szCs w:val="24"/>
        </w:rPr>
        <w:t xml:space="preserve"> και πανηγυρίζετε</w:t>
      </w:r>
      <w:r>
        <w:rPr>
          <w:rFonts w:eastAsia="Times New Roman"/>
          <w:szCs w:val="24"/>
        </w:rPr>
        <w:t>; Δηλαδή πήρατε 2,8 δισεκατομμύρια ευρώ</w:t>
      </w:r>
      <w:r w:rsidRPr="00CD469D">
        <w:rPr>
          <w:rFonts w:eastAsia="Times New Roman"/>
          <w:szCs w:val="24"/>
        </w:rPr>
        <w:t xml:space="preserve"> </w:t>
      </w:r>
      <w:r>
        <w:rPr>
          <w:rFonts w:eastAsia="Times New Roman"/>
          <w:szCs w:val="24"/>
        </w:rPr>
        <w:t xml:space="preserve">από </w:t>
      </w:r>
      <w:r w:rsidRPr="00CD469D">
        <w:rPr>
          <w:rFonts w:eastAsia="Times New Roman"/>
          <w:szCs w:val="24"/>
        </w:rPr>
        <w:t>τους πολίτες</w:t>
      </w:r>
      <w:r>
        <w:rPr>
          <w:rFonts w:eastAsia="Times New Roman"/>
          <w:szCs w:val="24"/>
        </w:rPr>
        <w:t xml:space="preserve">, έρχεστε και τους επιστρέφετε μόλις 260 εκατομμύρια ευρώ κι έρχεστε εδώ και αλληλοχειροκροτείστε και πανηγυρίζετε; </w:t>
      </w:r>
    </w:p>
    <w:p w14:paraId="4318B5B3" w14:textId="77777777" w:rsidR="001D7CFB" w:rsidRDefault="00EB4E04">
      <w:pPr>
        <w:spacing w:line="600" w:lineRule="auto"/>
        <w:ind w:firstLine="720"/>
        <w:jc w:val="both"/>
        <w:rPr>
          <w:rFonts w:eastAsia="Times New Roman"/>
          <w:szCs w:val="24"/>
        </w:rPr>
      </w:pPr>
      <w:r>
        <w:rPr>
          <w:rFonts w:eastAsia="Times New Roman"/>
          <w:szCs w:val="24"/>
        </w:rPr>
        <w:t>Και από την άλλη θριαμβολογείτε για την αύ</w:t>
      </w:r>
      <w:r>
        <w:rPr>
          <w:rFonts w:eastAsia="Times New Roman"/>
          <w:szCs w:val="24"/>
        </w:rPr>
        <w:t xml:space="preserve">ξηση του κατώτατου μισθού –νόμο ψηφισμένο από τη </w:t>
      </w:r>
      <w:r w:rsidRPr="00D8196C">
        <w:rPr>
          <w:rFonts w:eastAsia="Times New Roman"/>
          <w:szCs w:val="24"/>
        </w:rPr>
        <w:t>Νέα Δημοκρατία</w:t>
      </w:r>
      <w:r>
        <w:rPr>
          <w:rFonts w:eastAsia="Times New Roman"/>
          <w:szCs w:val="24"/>
        </w:rPr>
        <w:t xml:space="preserve">- που </w:t>
      </w:r>
      <w:r w:rsidRPr="00D8196C">
        <w:rPr>
          <w:rFonts w:eastAsia="Times New Roman"/>
          <w:szCs w:val="24"/>
        </w:rPr>
        <w:t>πρέπει</w:t>
      </w:r>
      <w:r>
        <w:rPr>
          <w:rFonts w:eastAsia="Times New Roman"/>
          <w:szCs w:val="24"/>
        </w:rPr>
        <w:t xml:space="preserve"> να πούμε ότι με δύο χρόνια καθυστέρηση, κύριοι Υπουργοί Εργασίας, εφαρμόζετε. Τι λένε όμως τα επίσημα στοιχεία του ΕΦΚΑ; Ότι κι εκεί έπεσε ο μπαλτάς ΣΥΡΙΖΑ, α</w:t>
      </w:r>
      <w:r w:rsidRPr="00CD469D">
        <w:rPr>
          <w:rFonts w:eastAsia="Times New Roman"/>
          <w:szCs w:val="24"/>
        </w:rPr>
        <w:t>φού</w:t>
      </w:r>
      <w:r>
        <w:rPr>
          <w:rFonts w:eastAsia="Times New Roman"/>
          <w:szCs w:val="24"/>
        </w:rPr>
        <w:t xml:space="preserve"> το 2016 ο μέσος μι</w:t>
      </w:r>
      <w:r>
        <w:rPr>
          <w:rFonts w:eastAsia="Times New Roman"/>
          <w:szCs w:val="24"/>
        </w:rPr>
        <w:t>σθός ήταν 8</w:t>
      </w:r>
      <w:r w:rsidRPr="00CD469D">
        <w:rPr>
          <w:rFonts w:eastAsia="Times New Roman"/>
          <w:szCs w:val="24"/>
        </w:rPr>
        <w:t>11 ευρώ</w:t>
      </w:r>
      <w:r>
        <w:rPr>
          <w:rFonts w:eastAsia="Times New Roman"/>
          <w:szCs w:val="24"/>
        </w:rPr>
        <w:t xml:space="preserve">, προ φόρων και </w:t>
      </w:r>
      <w:r w:rsidRPr="00CD469D">
        <w:rPr>
          <w:rFonts w:eastAsia="Times New Roman"/>
          <w:szCs w:val="24"/>
        </w:rPr>
        <w:t>μετά τις ασφαλιστικές εισφορές</w:t>
      </w:r>
      <w:r>
        <w:rPr>
          <w:rFonts w:eastAsia="Times New Roman"/>
          <w:szCs w:val="24"/>
        </w:rPr>
        <w:t>,</w:t>
      </w:r>
      <w:r w:rsidRPr="00CD469D">
        <w:rPr>
          <w:rFonts w:eastAsia="Times New Roman"/>
          <w:szCs w:val="24"/>
        </w:rPr>
        <w:t xml:space="preserve"> μειώθηκε το 2017</w:t>
      </w:r>
      <w:r>
        <w:rPr>
          <w:rFonts w:eastAsia="Times New Roman"/>
          <w:szCs w:val="24"/>
        </w:rPr>
        <w:t>, μειώνεται ακόμη περισσότερο στα</w:t>
      </w:r>
      <w:r w:rsidRPr="00CD469D">
        <w:rPr>
          <w:rFonts w:eastAsia="Times New Roman"/>
          <w:szCs w:val="24"/>
        </w:rPr>
        <w:t xml:space="preserve"> 769</w:t>
      </w:r>
      <w:r>
        <w:rPr>
          <w:rFonts w:eastAsia="Times New Roman"/>
          <w:szCs w:val="24"/>
        </w:rPr>
        <w:t xml:space="preserve"> ευρώ</w:t>
      </w:r>
      <w:r w:rsidRPr="00CD469D">
        <w:rPr>
          <w:rFonts w:eastAsia="Times New Roman"/>
          <w:szCs w:val="24"/>
        </w:rPr>
        <w:t xml:space="preserve"> το 2018</w:t>
      </w:r>
      <w:r>
        <w:rPr>
          <w:rFonts w:eastAsia="Times New Roman"/>
          <w:szCs w:val="24"/>
        </w:rPr>
        <w:t>.</w:t>
      </w:r>
      <w:r w:rsidRPr="00CD469D">
        <w:rPr>
          <w:rFonts w:eastAsia="Times New Roman"/>
          <w:szCs w:val="24"/>
        </w:rPr>
        <w:t xml:space="preserve"> </w:t>
      </w:r>
    </w:p>
    <w:p w14:paraId="4318B5B4" w14:textId="77777777" w:rsidR="001D7CFB" w:rsidRDefault="00EB4E04">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w:t>
      </w:r>
      <w:r>
        <w:rPr>
          <w:rFonts w:eastAsia="Times New Roman"/>
          <w:szCs w:val="24"/>
        </w:rPr>
        <w:t>μιλίας του κυρίας Βουλευτού</w:t>
      </w:r>
      <w:r w:rsidRPr="00437DC8">
        <w:rPr>
          <w:rFonts w:eastAsia="Times New Roman"/>
          <w:szCs w:val="24"/>
        </w:rPr>
        <w:t>)</w:t>
      </w:r>
    </w:p>
    <w:p w14:paraId="4318B5B5" w14:textId="77777777" w:rsidR="001D7CFB" w:rsidRDefault="00EB4E04">
      <w:pPr>
        <w:tabs>
          <w:tab w:val="left" w:pos="1800"/>
        </w:tabs>
        <w:spacing w:line="600" w:lineRule="auto"/>
        <w:ind w:firstLine="720"/>
        <w:jc w:val="both"/>
        <w:rPr>
          <w:rFonts w:eastAsia="Times New Roman"/>
          <w:szCs w:val="24"/>
        </w:rPr>
      </w:pPr>
      <w:r>
        <w:rPr>
          <w:rFonts w:eastAsia="Times New Roman"/>
          <w:szCs w:val="24"/>
        </w:rPr>
        <w:t xml:space="preserve">Θα μου δώσετε κι εμένα, </w:t>
      </w:r>
      <w:r w:rsidRPr="00D8196C">
        <w:rPr>
          <w:rFonts w:eastAsia="Times New Roman"/>
          <w:bCs/>
        </w:rPr>
        <w:t>κύριε Πρόεδρ</w:t>
      </w:r>
      <w:r w:rsidRPr="00D8196C">
        <w:rPr>
          <w:rFonts w:eastAsia="Times New Roman"/>
          <w:bCs/>
        </w:rPr>
        <w:t>ε,</w:t>
      </w:r>
      <w:r>
        <w:rPr>
          <w:rFonts w:eastAsia="Times New Roman"/>
          <w:szCs w:val="24"/>
        </w:rPr>
        <w:t xml:space="preserve"> το ένα λεπτό που έχετε δώσει σε όλους τους υπόλοιπους;</w:t>
      </w:r>
    </w:p>
    <w:p w14:paraId="4318B5B6" w14:textId="77777777" w:rsidR="001D7CFB" w:rsidRDefault="00EB4E04">
      <w:pPr>
        <w:tabs>
          <w:tab w:val="left" w:pos="1800"/>
        </w:tabs>
        <w:spacing w:line="600" w:lineRule="auto"/>
        <w:ind w:firstLine="720"/>
        <w:jc w:val="both"/>
        <w:rPr>
          <w:rFonts w:eastAsia="Times New Roman"/>
          <w:szCs w:val="24"/>
        </w:rPr>
      </w:pPr>
      <w:r>
        <w:rPr>
          <w:rFonts w:eastAsia="Times New Roman"/>
          <w:szCs w:val="24"/>
        </w:rPr>
        <w:t xml:space="preserve">Για να μην επαναλάβω </w:t>
      </w:r>
      <w:r w:rsidRPr="00CD469D">
        <w:rPr>
          <w:rFonts w:eastAsia="Times New Roman"/>
          <w:szCs w:val="24"/>
        </w:rPr>
        <w:t>την εξαφάνιση της μεσαίας τάξης</w:t>
      </w:r>
      <w:r>
        <w:rPr>
          <w:rFonts w:eastAsia="Times New Roman"/>
          <w:szCs w:val="24"/>
        </w:rPr>
        <w:t>, αυτή που εχθρεύεστε</w:t>
      </w:r>
      <w:r w:rsidRPr="00CD469D">
        <w:rPr>
          <w:rFonts w:eastAsia="Times New Roman"/>
          <w:szCs w:val="24"/>
        </w:rPr>
        <w:t xml:space="preserve"> ιδεοληπτικά</w:t>
      </w:r>
      <w:r>
        <w:rPr>
          <w:rFonts w:eastAsia="Times New Roman"/>
          <w:szCs w:val="24"/>
        </w:rPr>
        <w:t>,</w:t>
      </w:r>
      <w:r w:rsidRPr="00CD469D">
        <w:rPr>
          <w:rFonts w:eastAsia="Times New Roman"/>
          <w:szCs w:val="24"/>
        </w:rPr>
        <w:t xml:space="preserve"> με τους </w:t>
      </w:r>
      <w:r>
        <w:rPr>
          <w:rFonts w:eastAsia="Times New Roman"/>
          <w:szCs w:val="24"/>
        </w:rPr>
        <w:t>είκοσι επτά</w:t>
      </w:r>
      <w:r w:rsidRPr="00CD469D">
        <w:rPr>
          <w:rFonts w:eastAsia="Times New Roman"/>
          <w:szCs w:val="24"/>
        </w:rPr>
        <w:t xml:space="preserve"> νέους φόρους</w:t>
      </w:r>
      <w:r>
        <w:rPr>
          <w:rFonts w:eastAsia="Times New Roman"/>
          <w:szCs w:val="24"/>
        </w:rPr>
        <w:t>,</w:t>
      </w:r>
      <w:r w:rsidRPr="00CD469D">
        <w:rPr>
          <w:rFonts w:eastAsia="Times New Roman"/>
          <w:szCs w:val="24"/>
        </w:rPr>
        <w:t xml:space="preserve"> τις υπέρογκες ασφαλιστικές εισφορές</w:t>
      </w:r>
      <w:r>
        <w:rPr>
          <w:rFonts w:eastAsia="Times New Roman"/>
          <w:szCs w:val="24"/>
        </w:rPr>
        <w:t xml:space="preserve">, τη λυσσαλέα </w:t>
      </w:r>
      <w:r w:rsidRPr="00CD469D">
        <w:rPr>
          <w:rFonts w:eastAsia="Times New Roman"/>
          <w:szCs w:val="24"/>
        </w:rPr>
        <w:t xml:space="preserve">επίθεση στην </w:t>
      </w:r>
      <w:r w:rsidRPr="00CD469D">
        <w:rPr>
          <w:rFonts w:eastAsia="Times New Roman"/>
          <w:szCs w:val="24"/>
        </w:rPr>
        <w:t>επιχειρηματικότητα</w:t>
      </w:r>
      <w:r>
        <w:rPr>
          <w:rFonts w:eastAsia="Times New Roman"/>
          <w:szCs w:val="24"/>
        </w:rPr>
        <w:t>. Τ</w:t>
      </w:r>
      <w:r w:rsidRPr="00CD469D">
        <w:rPr>
          <w:rFonts w:eastAsia="Times New Roman"/>
          <w:szCs w:val="24"/>
        </w:rPr>
        <w:t>ην ίδια στιγμή</w:t>
      </w:r>
      <w:r>
        <w:rPr>
          <w:rFonts w:eastAsia="Times New Roman"/>
          <w:szCs w:val="24"/>
        </w:rPr>
        <w:t>,</w:t>
      </w:r>
      <w:r w:rsidRPr="00CD469D">
        <w:rPr>
          <w:rFonts w:eastAsia="Times New Roman"/>
          <w:szCs w:val="24"/>
        </w:rPr>
        <w:t xml:space="preserve"> δεν βγάζετε άχνα για την τροπολογία της Νέας Δημοκρατίας</w:t>
      </w:r>
      <w:r>
        <w:rPr>
          <w:rFonts w:eastAsia="Times New Roman"/>
          <w:szCs w:val="24"/>
        </w:rPr>
        <w:t>, για τη</w:t>
      </w:r>
      <w:r w:rsidRPr="00CD469D">
        <w:rPr>
          <w:rFonts w:eastAsia="Times New Roman"/>
          <w:szCs w:val="24"/>
        </w:rPr>
        <w:t xml:space="preserve"> μη εφαρμογή της μείωσης του αφορολόγητου που μόνοι σας </w:t>
      </w:r>
      <w:r>
        <w:rPr>
          <w:rFonts w:eastAsia="Times New Roman"/>
          <w:szCs w:val="24"/>
        </w:rPr>
        <w:t>εσείς,</w:t>
      </w:r>
      <w:r w:rsidRPr="00CD469D">
        <w:rPr>
          <w:rFonts w:eastAsia="Times New Roman"/>
          <w:szCs w:val="24"/>
        </w:rPr>
        <w:t xml:space="preserve"> μαζί με τους </w:t>
      </w:r>
      <w:r>
        <w:rPr>
          <w:rFonts w:eastAsia="Times New Roman"/>
          <w:szCs w:val="24"/>
        </w:rPr>
        <w:t>ΑΝΕΛ</w:t>
      </w:r>
      <w:r>
        <w:rPr>
          <w:rFonts w:eastAsia="Times New Roman"/>
          <w:szCs w:val="24"/>
        </w:rPr>
        <w:t>,</w:t>
      </w:r>
      <w:r>
        <w:rPr>
          <w:rFonts w:eastAsia="Times New Roman"/>
          <w:szCs w:val="24"/>
        </w:rPr>
        <w:t xml:space="preserve"> β</w:t>
      </w:r>
      <w:r w:rsidRPr="00CD469D">
        <w:rPr>
          <w:rFonts w:eastAsia="Times New Roman"/>
          <w:szCs w:val="24"/>
        </w:rPr>
        <w:t>εβαίως</w:t>
      </w:r>
      <w:r>
        <w:rPr>
          <w:rFonts w:eastAsia="Times New Roman"/>
          <w:szCs w:val="24"/>
        </w:rPr>
        <w:t>,</w:t>
      </w:r>
      <w:r w:rsidRPr="00CD469D">
        <w:rPr>
          <w:rFonts w:eastAsia="Times New Roman"/>
          <w:szCs w:val="24"/>
        </w:rPr>
        <w:t xml:space="preserve"> ψηφίσατε και με τα δύο χέρια το 2018</w:t>
      </w:r>
      <w:r>
        <w:rPr>
          <w:rFonts w:eastAsia="Times New Roman"/>
          <w:szCs w:val="24"/>
        </w:rPr>
        <w:t>.</w:t>
      </w:r>
    </w:p>
    <w:p w14:paraId="4318B5B7" w14:textId="77777777" w:rsidR="001D7CFB" w:rsidRDefault="00EB4E04">
      <w:pPr>
        <w:tabs>
          <w:tab w:val="left" w:pos="1800"/>
        </w:tabs>
        <w:spacing w:line="600" w:lineRule="auto"/>
        <w:ind w:firstLine="720"/>
        <w:jc w:val="both"/>
        <w:rPr>
          <w:rFonts w:eastAsia="Times New Roman"/>
          <w:szCs w:val="24"/>
        </w:rPr>
      </w:pPr>
      <w:r>
        <w:rPr>
          <w:rFonts w:eastAsia="Times New Roman"/>
          <w:szCs w:val="24"/>
        </w:rPr>
        <w:t>Πάρτε θέση, λ</w:t>
      </w:r>
      <w:r w:rsidRPr="00CD469D">
        <w:rPr>
          <w:rFonts w:eastAsia="Times New Roman"/>
          <w:szCs w:val="24"/>
        </w:rPr>
        <w:t>οιπόν</w:t>
      </w:r>
      <w:r>
        <w:rPr>
          <w:rFonts w:eastAsia="Times New Roman"/>
          <w:szCs w:val="24"/>
        </w:rPr>
        <w:t xml:space="preserve">, κύριε </w:t>
      </w:r>
      <w:r>
        <w:rPr>
          <w:rFonts w:eastAsia="Times New Roman"/>
          <w:szCs w:val="24"/>
        </w:rPr>
        <w:t>Μπγιάλα</w:t>
      </w:r>
      <w:r>
        <w:rPr>
          <w:rFonts w:eastAsia="Times New Roman"/>
          <w:szCs w:val="24"/>
        </w:rPr>
        <w:t>,</w:t>
      </w:r>
      <w:r>
        <w:rPr>
          <w:rFonts w:eastAsia="Times New Roman"/>
          <w:szCs w:val="24"/>
        </w:rPr>
        <w:t xml:space="preserve"> που</w:t>
      </w:r>
      <w:r w:rsidRPr="00CD469D">
        <w:rPr>
          <w:rFonts w:eastAsia="Times New Roman"/>
          <w:szCs w:val="24"/>
        </w:rPr>
        <w:t xml:space="preserve"> </w:t>
      </w:r>
      <w:r>
        <w:rPr>
          <w:rFonts w:eastAsia="Times New Roman"/>
          <w:szCs w:val="24"/>
        </w:rPr>
        <w:t xml:space="preserve">με </w:t>
      </w:r>
      <w:r w:rsidRPr="00CD469D">
        <w:rPr>
          <w:rFonts w:eastAsia="Times New Roman"/>
          <w:szCs w:val="24"/>
        </w:rPr>
        <w:t>στεντόρεια</w:t>
      </w:r>
      <w:r>
        <w:rPr>
          <w:rFonts w:eastAsia="Times New Roman"/>
          <w:szCs w:val="24"/>
        </w:rPr>
        <w:t xml:space="preserve"> τη</w:t>
      </w:r>
      <w:r w:rsidRPr="00CD469D">
        <w:rPr>
          <w:rFonts w:eastAsia="Times New Roman"/>
          <w:szCs w:val="24"/>
        </w:rPr>
        <w:t xml:space="preserve"> φωνή φωνασκεί</w:t>
      </w:r>
      <w:r>
        <w:rPr>
          <w:rFonts w:eastAsia="Times New Roman"/>
          <w:szCs w:val="24"/>
        </w:rPr>
        <w:t>τε. Θα</w:t>
      </w:r>
      <w:r w:rsidRPr="00CD469D">
        <w:rPr>
          <w:rFonts w:eastAsia="Times New Roman"/>
          <w:szCs w:val="24"/>
        </w:rPr>
        <w:t xml:space="preserve"> την ψηφίσετε αυτή την τροπολογία</w:t>
      </w:r>
      <w:r>
        <w:rPr>
          <w:rFonts w:eastAsia="Times New Roman"/>
          <w:szCs w:val="24"/>
        </w:rPr>
        <w:t>, ναι ή</w:t>
      </w:r>
      <w:r w:rsidRPr="00CD469D">
        <w:rPr>
          <w:rFonts w:eastAsia="Times New Roman"/>
          <w:szCs w:val="24"/>
        </w:rPr>
        <w:t xml:space="preserve"> ου</w:t>
      </w:r>
      <w:r>
        <w:rPr>
          <w:rFonts w:eastAsia="Times New Roman"/>
          <w:szCs w:val="24"/>
        </w:rPr>
        <w:t>; Γ</w:t>
      </w:r>
      <w:r w:rsidRPr="00CD469D">
        <w:rPr>
          <w:rFonts w:eastAsia="Times New Roman"/>
          <w:szCs w:val="24"/>
        </w:rPr>
        <w:t>ιατί αν η μείωση ισχύσει</w:t>
      </w:r>
      <w:r>
        <w:rPr>
          <w:rFonts w:eastAsia="Times New Roman"/>
          <w:szCs w:val="24"/>
        </w:rPr>
        <w:t>,</w:t>
      </w:r>
      <w:r w:rsidRPr="00CD469D">
        <w:rPr>
          <w:rFonts w:eastAsia="Times New Roman"/>
          <w:szCs w:val="24"/>
        </w:rPr>
        <w:t xml:space="preserve"> ο συνταξιούχος των 750 ευρώ θα χάσει 342 </w:t>
      </w:r>
      <w:r>
        <w:rPr>
          <w:rFonts w:eastAsia="Times New Roman"/>
          <w:szCs w:val="24"/>
        </w:rPr>
        <w:t xml:space="preserve">ευρώ </w:t>
      </w:r>
      <w:r w:rsidRPr="00CD469D">
        <w:rPr>
          <w:rFonts w:eastAsia="Times New Roman"/>
          <w:szCs w:val="24"/>
        </w:rPr>
        <w:t>αποπληρωμής για πρώτη φορά</w:t>
      </w:r>
      <w:r>
        <w:rPr>
          <w:rFonts w:eastAsia="Times New Roman"/>
          <w:szCs w:val="24"/>
        </w:rPr>
        <w:t>.</w:t>
      </w:r>
    </w:p>
    <w:p w14:paraId="4318B5B8" w14:textId="77777777" w:rsidR="001D7CFB" w:rsidRDefault="00EB4E04">
      <w:pPr>
        <w:spacing w:line="600" w:lineRule="auto"/>
        <w:ind w:firstLine="720"/>
        <w:jc w:val="both"/>
        <w:rPr>
          <w:rFonts w:eastAsia="Times New Roman"/>
          <w:szCs w:val="24"/>
        </w:rPr>
      </w:pPr>
      <w:r w:rsidRPr="00703385">
        <w:rPr>
          <w:rFonts w:eastAsia="Times New Roman"/>
          <w:b/>
          <w:szCs w:val="24"/>
        </w:rPr>
        <w:t>ΧΡΗΣΤΟΣ ΜΠΓΙΑΛΑΣ:</w:t>
      </w:r>
      <w:r>
        <w:rPr>
          <w:rFonts w:eastAsia="Times New Roman"/>
          <w:szCs w:val="24"/>
        </w:rPr>
        <w:t xml:space="preserve"> Μην κάνετε όπως με τις συντάξεις!</w:t>
      </w:r>
    </w:p>
    <w:p w14:paraId="4318B5B9" w14:textId="77777777" w:rsidR="001D7CFB" w:rsidRDefault="00EB4E04">
      <w:pPr>
        <w:tabs>
          <w:tab w:val="left" w:pos="1800"/>
        </w:tabs>
        <w:spacing w:line="600" w:lineRule="auto"/>
        <w:ind w:firstLine="720"/>
        <w:jc w:val="both"/>
        <w:rPr>
          <w:rFonts w:eastAsia="Times New Roman"/>
          <w:szCs w:val="24"/>
        </w:rPr>
      </w:pPr>
      <w:r w:rsidRPr="00703385">
        <w:rPr>
          <w:rFonts w:eastAsia="Times New Roman"/>
          <w:b/>
          <w:szCs w:val="24"/>
        </w:rPr>
        <w:t>ΦΩΤΕΙΝΗ Α</w:t>
      </w:r>
      <w:r w:rsidRPr="00703385">
        <w:rPr>
          <w:rFonts w:eastAsia="Times New Roman"/>
          <w:b/>
          <w:szCs w:val="24"/>
        </w:rPr>
        <w:t>ΡΑΜΠΑΤΖΗ:</w:t>
      </w:r>
      <w:r>
        <w:rPr>
          <w:rFonts w:eastAsia="Times New Roman"/>
          <w:szCs w:val="24"/>
        </w:rPr>
        <w:t xml:space="preserve"> Ενώ</w:t>
      </w:r>
      <w:r w:rsidRPr="00CD469D">
        <w:rPr>
          <w:rFonts w:eastAsia="Times New Roman"/>
          <w:szCs w:val="24"/>
        </w:rPr>
        <w:t xml:space="preserve"> για τους εργαζόμενους στον ιδιωτικό τομέα που δεν </w:t>
      </w:r>
      <w:r>
        <w:rPr>
          <w:rFonts w:eastAsia="Times New Roman"/>
          <w:szCs w:val="24"/>
        </w:rPr>
        <w:t xml:space="preserve">δεκάρα δεν δίνετε, </w:t>
      </w:r>
      <w:r w:rsidRPr="00CD469D">
        <w:rPr>
          <w:rFonts w:eastAsia="Times New Roman"/>
          <w:szCs w:val="24"/>
        </w:rPr>
        <w:t>η απώλε</w:t>
      </w:r>
      <w:r>
        <w:rPr>
          <w:rFonts w:eastAsia="Times New Roman"/>
          <w:szCs w:val="24"/>
        </w:rPr>
        <w:t>ια θα φτάσει μέχρι και το μισό τ</w:t>
      </w:r>
      <w:r w:rsidRPr="00CD469D">
        <w:rPr>
          <w:rFonts w:eastAsia="Times New Roman"/>
          <w:szCs w:val="24"/>
        </w:rPr>
        <w:t xml:space="preserve">ου μισθού </w:t>
      </w:r>
      <w:r>
        <w:rPr>
          <w:rFonts w:eastAsia="Times New Roman"/>
          <w:szCs w:val="24"/>
        </w:rPr>
        <w:t>τους.</w:t>
      </w:r>
    </w:p>
    <w:p w14:paraId="4318B5BA" w14:textId="77777777" w:rsidR="001D7CFB" w:rsidRDefault="00EB4E04">
      <w:pPr>
        <w:tabs>
          <w:tab w:val="left" w:pos="1800"/>
        </w:tabs>
        <w:spacing w:line="600" w:lineRule="auto"/>
        <w:ind w:firstLine="720"/>
        <w:jc w:val="both"/>
        <w:rPr>
          <w:rFonts w:eastAsia="Times New Roman"/>
          <w:szCs w:val="24"/>
        </w:rPr>
      </w:pPr>
      <w:r>
        <w:rPr>
          <w:rFonts w:eastAsia="Times New Roman"/>
          <w:szCs w:val="24"/>
        </w:rPr>
        <w:t>Σ</w:t>
      </w:r>
      <w:r w:rsidRPr="00CD469D">
        <w:rPr>
          <w:rFonts w:eastAsia="Times New Roman"/>
          <w:szCs w:val="24"/>
        </w:rPr>
        <w:t>ε ό</w:t>
      </w:r>
      <w:r>
        <w:rPr>
          <w:rFonts w:eastAsia="Times New Roman"/>
          <w:szCs w:val="24"/>
        </w:rPr>
        <w:t>,</w:t>
      </w:r>
      <w:r w:rsidRPr="00CD469D">
        <w:rPr>
          <w:rFonts w:eastAsia="Times New Roman"/>
          <w:szCs w:val="24"/>
        </w:rPr>
        <w:t>τι αφορά</w:t>
      </w:r>
      <w:r>
        <w:rPr>
          <w:rFonts w:eastAsia="Times New Roman"/>
          <w:szCs w:val="24"/>
        </w:rPr>
        <w:t>,</w:t>
      </w:r>
      <w:r w:rsidRPr="00CD469D">
        <w:rPr>
          <w:rFonts w:eastAsia="Times New Roman"/>
          <w:szCs w:val="24"/>
        </w:rPr>
        <w:t xml:space="preserve"> τέλος</w:t>
      </w:r>
      <w:r>
        <w:rPr>
          <w:rFonts w:eastAsia="Times New Roman"/>
          <w:szCs w:val="24"/>
        </w:rPr>
        <w:t>,</w:t>
      </w:r>
      <w:r w:rsidRPr="00CD469D">
        <w:rPr>
          <w:rFonts w:eastAsia="Times New Roman"/>
          <w:szCs w:val="24"/>
        </w:rPr>
        <w:t xml:space="preserve"> την πολυδιαφημισμένη ρύθμιση των μέχρι </w:t>
      </w:r>
      <w:r>
        <w:rPr>
          <w:rFonts w:eastAsia="Times New Roman"/>
          <w:szCs w:val="24"/>
        </w:rPr>
        <w:t>εκατόν είκοσι</w:t>
      </w:r>
      <w:r w:rsidRPr="00CD469D">
        <w:rPr>
          <w:rFonts w:eastAsia="Times New Roman"/>
          <w:szCs w:val="24"/>
        </w:rPr>
        <w:t xml:space="preserve"> δόσεων</w:t>
      </w:r>
      <w:r>
        <w:rPr>
          <w:rFonts w:eastAsia="Times New Roman"/>
          <w:szCs w:val="24"/>
        </w:rPr>
        <w:t xml:space="preserve"> –κι όχι εκατόν είκοσι δόσεων-</w:t>
      </w:r>
      <w:r w:rsidRPr="00CD469D">
        <w:rPr>
          <w:rFonts w:eastAsia="Times New Roman"/>
          <w:szCs w:val="24"/>
        </w:rPr>
        <w:t xml:space="preserve"> </w:t>
      </w:r>
      <w:r>
        <w:rPr>
          <w:rFonts w:eastAsia="Times New Roman"/>
          <w:szCs w:val="24"/>
        </w:rPr>
        <w:t>ως κόμ</w:t>
      </w:r>
      <w:r>
        <w:rPr>
          <w:rFonts w:eastAsia="Times New Roman"/>
          <w:szCs w:val="24"/>
        </w:rPr>
        <w:t>μα σοβαρό και υπεύθυνο</w:t>
      </w:r>
      <w:r>
        <w:rPr>
          <w:rFonts w:eastAsia="Times New Roman"/>
          <w:szCs w:val="24"/>
        </w:rPr>
        <w:t>,</w:t>
      </w:r>
      <w:r>
        <w:rPr>
          <w:rFonts w:eastAsia="Times New Roman"/>
          <w:szCs w:val="24"/>
        </w:rPr>
        <w:t xml:space="preserve"> β</w:t>
      </w:r>
      <w:r w:rsidRPr="00CD469D">
        <w:rPr>
          <w:rFonts w:eastAsia="Times New Roman"/>
          <w:szCs w:val="24"/>
        </w:rPr>
        <w:t>εβαίως</w:t>
      </w:r>
      <w:r>
        <w:rPr>
          <w:rFonts w:eastAsia="Times New Roman"/>
          <w:szCs w:val="24"/>
        </w:rPr>
        <w:t>,</w:t>
      </w:r>
      <w:r w:rsidRPr="00CD469D">
        <w:rPr>
          <w:rFonts w:eastAsia="Times New Roman"/>
          <w:szCs w:val="24"/>
        </w:rPr>
        <w:t xml:space="preserve"> την καλωσορίζουμε</w:t>
      </w:r>
      <w:r>
        <w:rPr>
          <w:rFonts w:eastAsia="Times New Roman"/>
          <w:szCs w:val="24"/>
        </w:rPr>
        <w:t xml:space="preserve">, </w:t>
      </w:r>
      <w:r>
        <w:rPr>
          <w:rFonts w:eastAsia="Times New Roman"/>
          <w:szCs w:val="24"/>
        </w:rPr>
        <w:t>παρ</w:t>
      </w:r>
      <w:r>
        <w:rPr>
          <w:rFonts w:eastAsia="Times New Roman"/>
          <w:szCs w:val="24"/>
        </w:rPr>
        <w:t xml:space="preserve">’ </w:t>
      </w:r>
      <w:r>
        <w:rPr>
          <w:rFonts w:eastAsia="Times New Roman"/>
          <w:szCs w:val="24"/>
        </w:rPr>
        <w:t>ότι</w:t>
      </w:r>
      <w:r w:rsidRPr="00CD469D">
        <w:rPr>
          <w:rFonts w:eastAsia="Times New Roman"/>
          <w:szCs w:val="24"/>
        </w:rPr>
        <w:t xml:space="preserve"> ελλιπής και αλυσιτελής</w:t>
      </w:r>
      <w:r>
        <w:rPr>
          <w:rFonts w:eastAsia="Times New Roman"/>
          <w:szCs w:val="24"/>
        </w:rPr>
        <w:t xml:space="preserve">. Ελλιπής πρώτον </w:t>
      </w:r>
      <w:r w:rsidRPr="00CD469D">
        <w:rPr>
          <w:rFonts w:eastAsia="Times New Roman"/>
          <w:szCs w:val="24"/>
        </w:rPr>
        <w:t xml:space="preserve">γιατί δεν </w:t>
      </w:r>
      <w:r>
        <w:rPr>
          <w:rFonts w:eastAsia="Times New Roman"/>
          <w:szCs w:val="24"/>
        </w:rPr>
        <w:t>προ</w:t>
      </w:r>
      <w:r w:rsidRPr="00CD469D">
        <w:rPr>
          <w:rFonts w:eastAsia="Times New Roman"/>
          <w:szCs w:val="24"/>
        </w:rPr>
        <w:t>βλέπει τίποτα για τους συνεπείς οφειλέτες και τις επιχειρήσεις</w:t>
      </w:r>
      <w:r>
        <w:rPr>
          <w:rFonts w:eastAsia="Times New Roman"/>
          <w:szCs w:val="24"/>
        </w:rPr>
        <w:t>,</w:t>
      </w:r>
      <w:r w:rsidRPr="00CD469D">
        <w:rPr>
          <w:rFonts w:eastAsia="Times New Roman"/>
          <w:szCs w:val="24"/>
        </w:rPr>
        <w:t xml:space="preserve"> τους οποίο</w:t>
      </w:r>
      <w:r>
        <w:rPr>
          <w:rFonts w:eastAsia="Times New Roman"/>
          <w:szCs w:val="24"/>
        </w:rPr>
        <w:t>υς συνεχίζετε να αντιμετωπίζετε</w:t>
      </w:r>
      <w:r w:rsidRPr="00CD469D">
        <w:rPr>
          <w:rFonts w:eastAsia="Times New Roman"/>
          <w:szCs w:val="24"/>
        </w:rPr>
        <w:t xml:space="preserve"> ως υποζύγια</w:t>
      </w:r>
      <w:r>
        <w:rPr>
          <w:rFonts w:eastAsia="Times New Roman"/>
          <w:szCs w:val="24"/>
        </w:rPr>
        <w:t>.</w:t>
      </w:r>
    </w:p>
    <w:p w14:paraId="4318B5BB" w14:textId="77777777" w:rsidR="001D7CFB" w:rsidRDefault="00EB4E04">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w:t>
      </w:r>
      <w:r w:rsidRPr="00437DC8">
        <w:rPr>
          <w:rFonts w:eastAsia="Times New Roman"/>
          <w:szCs w:val="24"/>
        </w:rPr>
        <w:t xml:space="preserve"> το κουδούνι λήξεως του χρόνου ο</w:t>
      </w:r>
      <w:r>
        <w:rPr>
          <w:rFonts w:eastAsia="Times New Roman"/>
          <w:szCs w:val="24"/>
        </w:rPr>
        <w:t>μιλίας της κυρίας Βουλευτού</w:t>
      </w:r>
      <w:r w:rsidRPr="00437DC8">
        <w:rPr>
          <w:rFonts w:eastAsia="Times New Roman"/>
          <w:szCs w:val="24"/>
        </w:rPr>
        <w:t>)</w:t>
      </w:r>
    </w:p>
    <w:p w14:paraId="4318B5BC" w14:textId="77777777" w:rsidR="001D7CFB" w:rsidRDefault="00EB4E04">
      <w:pPr>
        <w:tabs>
          <w:tab w:val="left" w:pos="1800"/>
        </w:tabs>
        <w:spacing w:line="600" w:lineRule="auto"/>
        <w:ind w:firstLine="720"/>
        <w:jc w:val="both"/>
        <w:rPr>
          <w:rFonts w:eastAsia="Times New Roman"/>
          <w:szCs w:val="24"/>
        </w:rPr>
      </w:pPr>
      <w:r w:rsidRPr="00995727">
        <w:rPr>
          <w:rFonts w:eastAsia="Times New Roman"/>
          <w:b/>
          <w:bCs/>
        </w:rPr>
        <w:t>ΠΡΟΕΔΡΕΥΩΝ (Δημήτριος Κρεμαστινός):</w:t>
      </w:r>
      <w:r w:rsidRPr="00995727">
        <w:rPr>
          <w:rFonts w:eastAsia="Times New Roman"/>
          <w:szCs w:val="24"/>
        </w:rPr>
        <w:t xml:space="preserve"> </w:t>
      </w:r>
      <w:r w:rsidRPr="00995727">
        <w:rPr>
          <w:rFonts w:eastAsia="Times New Roman"/>
          <w:bCs/>
        </w:rPr>
        <w:t>Παρακαλώ</w:t>
      </w:r>
      <w:r>
        <w:rPr>
          <w:rFonts w:eastAsia="Times New Roman"/>
          <w:szCs w:val="24"/>
        </w:rPr>
        <w:t>, ολοκληρώστε.</w:t>
      </w:r>
    </w:p>
    <w:p w14:paraId="4318B5BD" w14:textId="77777777" w:rsidR="001D7CFB" w:rsidRDefault="00EB4E04">
      <w:pPr>
        <w:tabs>
          <w:tab w:val="left" w:pos="1800"/>
        </w:tabs>
        <w:spacing w:line="600" w:lineRule="auto"/>
        <w:ind w:firstLine="720"/>
        <w:jc w:val="both"/>
        <w:rPr>
          <w:rFonts w:eastAsia="Times New Roman"/>
          <w:szCs w:val="24"/>
        </w:rPr>
      </w:pPr>
      <w:r w:rsidRPr="00703385">
        <w:rPr>
          <w:rFonts w:eastAsia="Times New Roman"/>
          <w:b/>
          <w:szCs w:val="24"/>
        </w:rPr>
        <w:t>ΦΩΤΕΙΝΗ ΑΡΑΜΠΑΤΖΗ:</w:t>
      </w:r>
      <w:r>
        <w:rPr>
          <w:rFonts w:eastAsia="Times New Roman"/>
          <w:szCs w:val="24"/>
        </w:rPr>
        <w:t xml:space="preserve"> Δεύτερον και τραγικότερον </w:t>
      </w:r>
      <w:r>
        <w:rPr>
          <w:rFonts w:eastAsia="Times New Roman"/>
          <w:szCs w:val="24"/>
        </w:rPr>
        <w:t>-</w:t>
      </w:r>
      <w:r>
        <w:rPr>
          <w:rFonts w:eastAsia="Times New Roman"/>
          <w:szCs w:val="24"/>
        </w:rPr>
        <w:t>άλλη μι</w:t>
      </w:r>
      <w:r w:rsidRPr="00CD469D">
        <w:rPr>
          <w:rFonts w:eastAsia="Times New Roman"/>
          <w:szCs w:val="24"/>
        </w:rPr>
        <w:t xml:space="preserve">α απόδειξη της ιδεοληψίας σας </w:t>
      </w:r>
      <w:r>
        <w:rPr>
          <w:rFonts w:eastAsia="Times New Roman"/>
          <w:szCs w:val="24"/>
        </w:rPr>
        <w:t>α</w:t>
      </w:r>
      <w:r w:rsidRPr="00CD469D">
        <w:rPr>
          <w:rFonts w:eastAsia="Times New Roman"/>
          <w:szCs w:val="24"/>
        </w:rPr>
        <w:t>πέναντι στην επιχειρηματικότητα</w:t>
      </w:r>
      <w:r>
        <w:rPr>
          <w:rFonts w:eastAsia="Times New Roman"/>
          <w:szCs w:val="24"/>
        </w:rPr>
        <w:t>-</w:t>
      </w:r>
      <w:r>
        <w:rPr>
          <w:rFonts w:eastAsia="Times New Roman"/>
          <w:szCs w:val="24"/>
        </w:rPr>
        <w:t xml:space="preserve"> η ρύθμιση προ</w:t>
      </w:r>
      <w:r w:rsidRPr="00CD469D">
        <w:rPr>
          <w:rFonts w:eastAsia="Times New Roman"/>
          <w:szCs w:val="24"/>
        </w:rPr>
        <w:t>έβλεπε</w:t>
      </w:r>
      <w:r w:rsidRPr="00CD469D">
        <w:rPr>
          <w:rFonts w:eastAsia="Times New Roman"/>
          <w:szCs w:val="24"/>
        </w:rPr>
        <w:t xml:space="preserve"> μόλις </w:t>
      </w:r>
      <w:r>
        <w:rPr>
          <w:rFonts w:eastAsia="Times New Roman"/>
          <w:szCs w:val="24"/>
        </w:rPr>
        <w:t>δεκαοκτώ</w:t>
      </w:r>
      <w:r w:rsidRPr="00CD469D">
        <w:rPr>
          <w:rFonts w:eastAsia="Times New Roman"/>
          <w:szCs w:val="24"/>
        </w:rPr>
        <w:t xml:space="preserve"> </w:t>
      </w:r>
      <w:r>
        <w:rPr>
          <w:rFonts w:eastAsia="Times New Roman"/>
          <w:szCs w:val="24"/>
        </w:rPr>
        <w:t>-μάλιστα το δεκαοκτώ το κάνατε τώρα είκοσι τέσσερις-</w:t>
      </w:r>
      <w:r w:rsidRPr="008B5F3F">
        <w:rPr>
          <w:rFonts w:eastAsia="Times New Roman"/>
          <w:szCs w:val="24"/>
        </w:rPr>
        <w:t xml:space="preserve"> </w:t>
      </w:r>
      <w:r w:rsidRPr="00CD469D">
        <w:rPr>
          <w:rFonts w:eastAsia="Times New Roman"/>
          <w:szCs w:val="24"/>
        </w:rPr>
        <w:t>δόσεις για τις επιχειρήσεις</w:t>
      </w:r>
      <w:r>
        <w:rPr>
          <w:rFonts w:eastAsia="Times New Roman"/>
          <w:szCs w:val="24"/>
        </w:rPr>
        <w:t>,</w:t>
      </w:r>
      <w:r w:rsidRPr="00CD469D">
        <w:rPr>
          <w:rFonts w:eastAsia="Times New Roman"/>
          <w:szCs w:val="24"/>
        </w:rPr>
        <w:t xml:space="preserve"> την ώρα που οι οφειλές των μικρομεσαίων επιχειρήσεων σε εφορίες και ασφαλιστικά ταμεία έχουν εκτιναχθεί</w:t>
      </w:r>
      <w:r>
        <w:rPr>
          <w:rFonts w:eastAsia="Times New Roman"/>
          <w:szCs w:val="24"/>
        </w:rPr>
        <w:t>,</w:t>
      </w:r>
      <w:r w:rsidRPr="00CD469D">
        <w:rPr>
          <w:rFonts w:eastAsia="Times New Roman"/>
          <w:szCs w:val="24"/>
        </w:rPr>
        <w:t xml:space="preserve"> οδηγώντας </w:t>
      </w:r>
      <w:r>
        <w:rPr>
          <w:rFonts w:eastAsia="Times New Roman"/>
          <w:szCs w:val="24"/>
        </w:rPr>
        <w:t xml:space="preserve">στην απόγνωση, τα λουκέτα και </w:t>
      </w:r>
      <w:r w:rsidRPr="00CD469D">
        <w:rPr>
          <w:rFonts w:eastAsia="Times New Roman"/>
          <w:szCs w:val="24"/>
        </w:rPr>
        <w:t>τις ουρές ανέ</w:t>
      </w:r>
      <w:r w:rsidRPr="00CD469D">
        <w:rPr>
          <w:rFonts w:eastAsia="Times New Roman"/>
          <w:szCs w:val="24"/>
        </w:rPr>
        <w:t>ργων</w:t>
      </w:r>
      <w:r>
        <w:rPr>
          <w:rFonts w:eastAsia="Times New Roman"/>
          <w:szCs w:val="24"/>
        </w:rPr>
        <w:t xml:space="preserve">. </w:t>
      </w:r>
    </w:p>
    <w:p w14:paraId="4318B5BE" w14:textId="77777777" w:rsidR="001D7CFB" w:rsidRDefault="00EB4E04">
      <w:pPr>
        <w:tabs>
          <w:tab w:val="left" w:pos="1800"/>
        </w:tabs>
        <w:spacing w:line="600" w:lineRule="auto"/>
        <w:ind w:firstLine="720"/>
        <w:jc w:val="both"/>
        <w:rPr>
          <w:rFonts w:eastAsia="Times New Roman"/>
          <w:szCs w:val="24"/>
        </w:rPr>
      </w:pPr>
      <w:r>
        <w:rPr>
          <w:rFonts w:eastAsia="Times New Roman"/>
          <w:szCs w:val="24"/>
        </w:rPr>
        <w:t>Όμως εσείς εχθρεύεστε το υγιές επιχειρείν, εχθρεύεστε τ</w:t>
      </w:r>
      <w:r w:rsidRPr="00CD469D">
        <w:rPr>
          <w:rFonts w:eastAsia="Times New Roman"/>
          <w:szCs w:val="24"/>
        </w:rPr>
        <w:t>ην επιχειρηματικότητα</w:t>
      </w:r>
      <w:r>
        <w:rPr>
          <w:rFonts w:eastAsia="Times New Roman"/>
          <w:szCs w:val="24"/>
        </w:rPr>
        <w:t>,</w:t>
      </w:r>
      <w:r w:rsidRPr="00CD469D">
        <w:rPr>
          <w:rFonts w:eastAsia="Times New Roman"/>
          <w:szCs w:val="24"/>
        </w:rPr>
        <w:t xml:space="preserve"> ονειρεύεστε την Ελλάδα της επετειακής επιδοματικής πολιτικής των ΚΕΑ</w:t>
      </w:r>
      <w:r>
        <w:rPr>
          <w:rFonts w:eastAsia="Times New Roman"/>
          <w:szCs w:val="24"/>
        </w:rPr>
        <w:t>.</w:t>
      </w:r>
      <w:r w:rsidRPr="00CD469D">
        <w:rPr>
          <w:rFonts w:eastAsia="Times New Roman"/>
          <w:szCs w:val="24"/>
        </w:rPr>
        <w:t xml:space="preserve"> </w:t>
      </w:r>
    </w:p>
    <w:p w14:paraId="4318B5BF" w14:textId="77777777" w:rsidR="001D7CFB" w:rsidRDefault="00EB4E04">
      <w:pPr>
        <w:tabs>
          <w:tab w:val="left" w:pos="1800"/>
        </w:tabs>
        <w:spacing w:line="600" w:lineRule="auto"/>
        <w:ind w:firstLine="720"/>
        <w:jc w:val="both"/>
        <w:rPr>
          <w:rFonts w:eastAsia="Times New Roman"/>
          <w:szCs w:val="24"/>
        </w:rPr>
      </w:pPr>
      <w:r w:rsidRPr="00CD469D">
        <w:rPr>
          <w:rFonts w:eastAsia="Times New Roman"/>
          <w:szCs w:val="24"/>
        </w:rPr>
        <w:t>Λοιπόν</w:t>
      </w:r>
      <w:r>
        <w:rPr>
          <w:rFonts w:eastAsia="Times New Roman"/>
          <w:szCs w:val="24"/>
        </w:rPr>
        <w:t>,</w:t>
      </w:r>
      <w:r w:rsidRPr="00CD469D">
        <w:rPr>
          <w:rFonts w:eastAsia="Times New Roman"/>
          <w:szCs w:val="24"/>
        </w:rPr>
        <w:t xml:space="preserve"> κυρίες και κύριοι του ΣΥΡΙΖΑ</w:t>
      </w:r>
      <w:r>
        <w:rPr>
          <w:rFonts w:eastAsia="Times New Roman"/>
          <w:szCs w:val="24"/>
        </w:rPr>
        <w:t>, έμειναν δεκατρείς μέρες</w:t>
      </w:r>
      <w:r w:rsidRPr="00CD469D">
        <w:rPr>
          <w:rFonts w:eastAsia="Times New Roman"/>
          <w:szCs w:val="24"/>
        </w:rPr>
        <w:t xml:space="preserve"> για να παραπληροφορ</w:t>
      </w:r>
      <w:r>
        <w:rPr>
          <w:rFonts w:eastAsia="Times New Roman"/>
          <w:szCs w:val="24"/>
        </w:rPr>
        <w:t xml:space="preserve">ήσετε, να </w:t>
      </w:r>
      <w:r>
        <w:rPr>
          <w:rFonts w:eastAsia="Times New Roman"/>
          <w:szCs w:val="24"/>
        </w:rPr>
        <w:t>λασπώσετε, να διακινήσετε fake news, να εκβιάσετε και</w:t>
      </w:r>
      <w:r>
        <w:rPr>
          <w:rFonts w:eastAsia="Times New Roman"/>
          <w:szCs w:val="24"/>
        </w:rPr>
        <w:t>,</w:t>
      </w:r>
      <w:r>
        <w:rPr>
          <w:rFonts w:eastAsia="Times New Roman"/>
          <w:szCs w:val="24"/>
        </w:rPr>
        <w:t xml:space="preserve"> β</w:t>
      </w:r>
      <w:r w:rsidRPr="00CD469D">
        <w:rPr>
          <w:rFonts w:eastAsia="Times New Roman"/>
          <w:szCs w:val="24"/>
        </w:rPr>
        <w:t>εβαίως</w:t>
      </w:r>
      <w:r>
        <w:rPr>
          <w:rFonts w:eastAsia="Times New Roman"/>
          <w:szCs w:val="24"/>
        </w:rPr>
        <w:t>,</w:t>
      </w:r>
      <w:r w:rsidRPr="00CD469D">
        <w:rPr>
          <w:rFonts w:eastAsia="Times New Roman"/>
          <w:szCs w:val="24"/>
        </w:rPr>
        <w:t xml:space="preserve"> να υποσχεθείτε</w:t>
      </w:r>
      <w:r>
        <w:rPr>
          <w:rFonts w:eastAsia="Times New Roman"/>
          <w:szCs w:val="24"/>
        </w:rPr>
        <w:t>. Α</w:t>
      </w:r>
      <w:r w:rsidRPr="00CD469D">
        <w:rPr>
          <w:rFonts w:eastAsia="Times New Roman"/>
          <w:szCs w:val="24"/>
        </w:rPr>
        <w:t>λλά το βράδυ της 26ης Μαΐου το παιχνίδι τελειώνει</w:t>
      </w:r>
      <w:r>
        <w:rPr>
          <w:rFonts w:eastAsia="Times New Roman"/>
          <w:szCs w:val="24"/>
        </w:rPr>
        <w:t>. Και δεν σώζεστε</w:t>
      </w:r>
      <w:r w:rsidRPr="00CD469D">
        <w:rPr>
          <w:rFonts w:eastAsia="Times New Roman"/>
          <w:szCs w:val="24"/>
        </w:rPr>
        <w:t xml:space="preserve"> ούτε με θαύμα</w:t>
      </w:r>
      <w:r>
        <w:rPr>
          <w:rFonts w:eastAsia="Times New Roman"/>
          <w:szCs w:val="24"/>
        </w:rPr>
        <w:t>.</w:t>
      </w:r>
    </w:p>
    <w:p w14:paraId="4318B5C0" w14:textId="77777777" w:rsidR="001D7CFB" w:rsidRDefault="00EB4E04">
      <w:pPr>
        <w:tabs>
          <w:tab w:val="left" w:pos="1800"/>
        </w:tabs>
        <w:spacing w:line="600" w:lineRule="auto"/>
        <w:ind w:firstLine="720"/>
        <w:jc w:val="both"/>
        <w:rPr>
          <w:rFonts w:eastAsia="Times New Roman"/>
          <w:szCs w:val="24"/>
        </w:rPr>
      </w:pPr>
      <w:r>
        <w:rPr>
          <w:rFonts w:eastAsia="Times New Roman"/>
          <w:szCs w:val="24"/>
        </w:rPr>
        <w:t>Κ</w:t>
      </w:r>
      <w:r w:rsidRPr="00CD469D">
        <w:rPr>
          <w:rFonts w:eastAsia="Times New Roman"/>
          <w:szCs w:val="24"/>
        </w:rPr>
        <w:t>ι επειδή εσχά</w:t>
      </w:r>
      <w:r>
        <w:rPr>
          <w:rFonts w:eastAsia="Times New Roman"/>
          <w:szCs w:val="24"/>
        </w:rPr>
        <w:t>τως στον προεκλογικό του πανικό ο Π</w:t>
      </w:r>
      <w:r w:rsidRPr="00CD469D">
        <w:rPr>
          <w:rFonts w:eastAsia="Times New Roman"/>
          <w:szCs w:val="24"/>
        </w:rPr>
        <w:t>ρωθυπουργ</w:t>
      </w:r>
      <w:r>
        <w:rPr>
          <w:rFonts w:eastAsia="Times New Roman"/>
          <w:szCs w:val="24"/>
        </w:rPr>
        <w:t>ός έπιασε στο στόμα του και τα Θ</w:t>
      </w:r>
      <w:r w:rsidRPr="00CD469D">
        <w:rPr>
          <w:rFonts w:eastAsia="Times New Roman"/>
          <w:szCs w:val="24"/>
        </w:rPr>
        <w:t>εία</w:t>
      </w:r>
      <w:r>
        <w:rPr>
          <w:rFonts w:eastAsia="Times New Roman"/>
          <w:szCs w:val="24"/>
        </w:rPr>
        <w:t>, να θυμάστε μι</w:t>
      </w:r>
      <w:r w:rsidRPr="00CD469D">
        <w:rPr>
          <w:rFonts w:eastAsia="Times New Roman"/>
          <w:szCs w:val="24"/>
        </w:rPr>
        <w:t>α φράση</w:t>
      </w:r>
      <w:r>
        <w:rPr>
          <w:rFonts w:eastAsia="Times New Roman"/>
          <w:szCs w:val="24"/>
        </w:rPr>
        <w:t>: «Τ</w:t>
      </w:r>
      <w:r w:rsidRPr="00CD469D">
        <w:rPr>
          <w:rFonts w:eastAsia="Times New Roman"/>
          <w:szCs w:val="24"/>
        </w:rPr>
        <w:t>ετέλεσται</w:t>
      </w:r>
      <w:r>
        <w:rPr>
          <w:rFonts w:eastAsia="Times New Roman"/>
          <w:szCs w:val="24"/>
        </w:rPr>
        <w:t>!».</w:t>
      </w:r>
    </w:p>
    <w:p w14:paraId="4318B5C1" w14:textId="77777777" w:rsidR="001D7CFB" w:rsidRDefault="00EB4E04">
      <w:pPr>
        <w:tabs>
          <w:tab w:val="left" w:pos="1800"/>
        </w:tabs>
        <w:spacing w:line="600" w:lineRule="auto"/>
        <w:ind w:firstLine="720"/>
        <w:jc w:val="both"/>
        <w:rPr>
          <w:rFonts w:eastAsia="Times New Roman"/>
          <w:szCs w:val="24"/>
        </w:rPr>
      </w:pPr>
      <w:r>
        <w:rPr>
          <w:rFonts w:eastAsia="Times New Roman"/>
          <w:szCs w:val="24"/>
        </w:rPr>
        <w:t>Ε</w:t>
      </w:r>
      <w:r w:rsidRPr="00CD469D">
        <w:rPr>
          <w:rFonts w:eastAsia="Times New Roman"/>
          <w:szCs w:val="24"/>
        </w:rPr>
        <w:t>υχαριστώ</w:t>
      </w:r>
      <w:r>
        <w:rPr>
          <w:rFonts w:eastAsia="Times New Roman"/>
          <w:szCs w:val="24"/>
        </w:rPr>
        <w:t>.</w:t>
      </w:r>
    </w:p>
    <w:p w14:paraId="4318B5C2" w14:textId="77777777" w:rsidR="001D7CFB" w:rsidRDefault="00EB4E04">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4318B5C3" w14:textId="77777777" w:rsidR="001D7CFB" w:rsidRDefault="00EB4E04">
      <w:pPr>
        <w:tabs>
          <w:tab w:val="left" w:pos="1800"/>
        </w:tabs>
        <w:spacing w:line="600" w:lineRule="auto"/>
        <w:ind w:firstLine="720"/>
        <w:jc w:val="both"/>
        <w:rPr>
          <w:rFonts w:eastAsia="Times New Roman"/>
          <w:szCs w:val="24"/>
        </w:rPr>
      </w:pPr>
      <w:r w:rsidRPr="00995727">
        <w:rPr>
          <w:rFonts w:eastAsia="Times New Roman"/>
          <w:b/>
          <w:szCs w:val="24"/>
        </w:rPr>
        <w:t>ΧΡΗΣΤΟΣ ΜΠΓΙΑΛΑΣ:</w:t>
      </w:r>
      <w:r>
        <w:rPr>
          <w:rFonts w:eastAsia="Times New Roman"/>
          <w:szCs w:val="24"/>
        </w:rPr>
        <w:t xml:space="preserve"> Συν τέσσερα χρόνια.</w:t>
      </w:r>
    </w:p>
    <w:p w14:paraId="4318B5C4" w14:textId="77777777" w:rsidR="001D7CFB" w:rsidRDefault="00EB4E04">
      <w:pPr>
        <w:tabs>
          <w:tab w:val="left" w:pos="1800"/>
        </w:tabs>
        <w:spacing w:line="600" w:lineRule="auto"/>
        <w:ind w:firstLine="720"/>
        <w:jc w:val="both"/>
        <w:rPr>
          <w:rFonts w:eastAsia="Times New Roman"/>
          <w:szCs w:val="24"/>
        </w:rPr>
      </w:pPr>
      <w:r w:rsidRPr="00995727">
        <w:rPr>
          <w:rFonts w:eastAsia="Times New Roman"/>
          <w:b/>
          <w:szCs w:val="24"/>
        </w:rPr>
        <w:t>ΦΩΤΕΙΝΗ ΑΡΑΜΠΑΤΖΗ:</w:t>
      </w:r>
      <w:r>
        <w:rPr>
          <w:rFonts w:eastAsia="Times New Roman"/>
          <w:szCs w:val="24"/>
        </w:rPr>
        <w:t xml:space="preserve"> Θα το δούμε στις 26!</w:t>
      </w:r>
    </w:p>
    <w:p w14:paraId="4318B5C5" w14:textId="77777777" w:rsidR="001D7CFB" w:rsidRDefault="00EB4E04">
      <w:pPr>
        <w:spacing w:line="600" w:lineRule="auto"/>
        <w:ind w:firstLine="720"/>
        <w:jc w:val="both"/>
        <w:rPr>
          <w:rFonts w:eastAsia="Times New Roman"/>
          <w:szCs w:val="24"/>
        </w:rPr>
      </w:pPr>
      <w:r w:rsidRPr="001370D2">
        <w:rPr>
          <w:rFonts w:eastAsia="Times New Roman"/>
          <w:b/>
          <w:bCs/>
        </w:rPr>
        <w:t>ΠΡΟΕΔΡΕΥΩΝ (Δημήτριος Κρεμαστινός):</w:t>
      </w:r>
      <w:r w:rsidRPr="001370D2">
        <w:rPr>
          <w:rFonts w:eastAsia="Times New Roman"/>
          <w:szCs w:val="24"/>
        </w:rPr>
        <w:t xml:space="preserve"> </w:t>
      </w:r>
      <w:r>
        <w:rPr>
          <w:rFonts w:eastAsia="Times New Roman"/>
          <w:szCs w:val="24"/>
        </w:rPr>
        <w:t>Π</w:t>
      </w:r>
      <w:r w:rsidRPr="00CD469D">
        <w:rPr>
          <w:rFonts w:eastAsia="Times New Roman"/>
          <w:szCs w:val="24"/>
        </w:rPr>
        <w:t>ροτού δώσω το</w:t>
      </w:r>
      <w:r>
        <w:rPr>
          <w:rFonts w:eastAsia="Times New Roman"/>
          <w:szCs w:val="24"/>
        </w:rPr>
        <w:t>ν λόγο στον κ. Λάππα,</w:t>
      </w:r>
      <w:r w:rsidRPr="00CD469D">
        <w:rPr>
          <w:rFonts w:eastAsia="Times New Roman"/>
          <w:szCs w:val="24"/>
        </w:rPr>
        <w:t xml:space="preserve"> </w:t>
      </w:r>
      <w:r w:rsidRPr="00BD12B3">
        <w:rPr>
          <w:rFonts w:eastAsia="Times New Roman"/>
          <w:szCs w:val="24"/>
        </w:rPr>
        <w:t>έχ</w:t>
      </w:r>
      <w:r w:rsidRPr="00BD12B3">
        <w:rPr>
          <w:rFonts w:eastAsia="Times New Roman"/>
          <w:szCs w:val="24"/>
        </w:rPr>
        <w:t xml:space="preserve">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Pr>
          <w:rFonts w:eastAsia="Times New Roman"/>
          <w:szCs w:val="24"/>
        </w:rPr>
        <w:t xml:space="preserve">«ΕΛΕΥΘΕΡΙΟΣ ΒΕΝΙΖΕΛΟΣ» </w:t>
      </w:r>
      <w:r w:rsidRPr="00BD12B3">
        <w:rPr>
          <w:rFonts w:eastAsia="Times New Roman"/>
          <w:szCs w:val="24"/>
        </w:rPr>
        <w:t>και ενημερώθηκαν για την ιστορία του κτηρίου και τον τρόπο οργάνωσης και λειτουργ</w:t>
      </w:r>
      <w:r w:rsidRPr="00BD12B3">
        <w:rPr>
          <w:rFonts w:eastAsia="Times New Roman"/>
          <w:szCs w:val="24"/>
        </w:rPr>
        <w:t xml:space="preserve">ίας της Βουλής, </w:t>
      </w:r>
      <w:r>
        <w:rPr>
          <w:rFonts w:eastAsia="Times New Roman"/>
          <w:szCs w:val="24"/>
        </w:rPr>
        <w:t>είκοσι πέντε</w:t>
      </w:r>
      <w:r w:rsidRPr="00BD12B3">
        <w:rPr>
          <w:rFonts w:eastAsia="Times New Roman"/>
          <w:szCs w:val="24"/>
        </w:rPr>
        <w:t xml:space="preserve"> μαθήτριες και μαθητές και </w:t>
      </w:r>
      <w:r>
        <w:rPr>
          <w:rFonts w:eastAsia="Times New Roman"/>
          <w:szCs w:val="24"/>
        </w:rPr>
        <w:t>τρεις</w:t>
      </w:r>
      <w:r w:rsidRPr="00BD12B3">
        <w:rPr>
          <w:rFonts w:eastAsia="Times New Roman"/>
          <w:szCs w:val="24"/>
        </w:rPr>
        <w:t xml:space="preserve"> εκπα</w:t>
      </w:r>
      <w:r>
        <w:rPr>
          <w:rFonts w:eastAsia="Times New Roman"/>
          <w:szCs w:val="24"/>
        </w:rPr>
        <w:t xml:space="preserve">ιδευτικοί συνοδοί τους από το Γυμνάσιο Καρουσάδων </w:t>
      </w:r>
      <w:r w:rsidRPr="00BD12B3">
        <w:rPr>
          <w:rFonts w:eastAsia="Times New Roman"/>
          <w:szCs w:val="24"/>
        </w:rPr>
        <w:t xml:space="preserve">Κέρκυρας. </w:t>
      </w:r>
    </w:p>
    <w:p w14:paraId="4318B5C6" w14:textId="77777777" w:rsidR="001D7CFB" w:rsidRDefault="00EB4E04">
      <w:pPr>
        <w:spacing w:line="600" w:lineRule="auto"/>
        <w:ind w:firstLine="720"/>
        <w:jc w:val="both"/>
        <w:rPr>
          <w:rFonts w:eastAsia="Times New Roman"/>
          <w:szCs w:val="24"/>
        </w:rPr>
      </w:pPr>
      <w:r w:rsidRPr="00BD12B3">
        <w:rPr>
          <w:rFonts w:eastAsia="Times New Roman"/>
          <w:szCs w:val="24"/>
        </w:rPr>
        <w:t>Η Βουλή</w:t>
      </w:r>
      <w:r>
        <w:rPr>
          <w:rFonts w:eastAsia="Times New Roman"/>
          <w:szCs w:val="24"/>
        </w:rPr>
        <w:t>, παιδιά, σας</w:t>
      </w:r>
      <w:r w:rsidRPr="00BD12B3">
        <w:rPr>
          <w:rFonts w:eastAsia="Times New Roman"/>
          <w:szCs w:val="24"/>
        </w:rPr>
        <w:t xml:space="preserve"> καλωσορίζει. </w:t>
      </w:r>
    </w:p>
    <w:p w14:paraId="4318B5C7" w14:textId="77777777" w:rsidR="001D7CFB" w:rsidRDefault="00EB4E04">
      <w:pPr>
        <w:spacing w:line="600" w:lineRule="auto"/>
        <w:ind w:firstLine="720"/>
        <w:jc w:val="center"/>
        <w:rPr>
          <w:rFonts w:eastAsia="Times New Roman"/>
          <w:szCs w:val="24"/>
        </w:rPr>
      </w:pPr>
      <w:r w:rsidRPr="00BD12B3">
        <w:rPr>
          <w:rFonts w:eastAsia="Times New Roman"/>
          <w:szCs w:val="24"/>
        </w:rPr>
        <w:t>(Χειροκροτήματα απ’ όλες τις πτέρυγες της Βουλής)</w:t>
      </w:r>
    </w:p>
    <w:p w14:paraId="4318B5C8" w14:textId="77777777" w:rsidR="001D7CFB" w:rsidRDefault="00EB4E04">
      <w:pPr>
        <w:tabs>
          <w:tab w:val="left" w:pos="1800"/>
        </w:tabs>
        <w:spacing w:line="600" w:lineRule="auto"/>
        <w:ind w:firstLine="720"/>
        <w:jc w:val="both"/>
        <w:rPr>
          <w:rFonts w:eastAsia="Times New Roman"/>
          <w:szCs w:val="24"/>
        </w:rPr>
      </w:pPr>
      <w:r>
        <w:rPr>
          <w:rFonts w:eastAsia="Times New Roman"/>
          <w:szCs w:val="24"/>
        </w:rPr>
        <w:t xml:space="preserve"> Επίσης, </w:t>
      </w:r>
      <w:r w:rsidRPr="00074CC8">
        <w:rPr>
          <w:rFonts w:eastAsia="Times New Roman"/>
          <w:bCs/>
        </w:rPr>
        <w:t>κυρίες και κύριοι συνάδελφοι,</w:t>
      </w:r>
      <w:r w:rsidRPr="00CD469D">
        <w:rPr>
          <w:rFonts w:eastAsia="Times New Roman"/>
          <w:szCs w:val="24"/>
        </w:rPr>
        <w:t xml:space="preserve"> να γνω</w:t>
      </w:r>
      <w:r w:rsidRPr="00CD469D">
        <w:rPr>
          <w:rFonts w:eastAsia="Times New Roman"/>
          <w:szCs w:val="24"/>
        </w:rPr>
        <w:t xml:space="preserve">στοποιήσω ότι η </w:t>
      </w:r>
      <w:r>
        <w:rPr>
          <w:rFonts w:eastAsia="Times New Roman"/>
          <w:szCs w:val="24"/>
        </w:rPr>
        <w:t>Ε</w:t>
      </w:r>
      <w:r w:rsidRPr="00CD469D">
        <w:rPr>
          <w:rFonts w:eastAsia="Times New Roman"/>
          <w:szCs w:val="24"/>
        </w:rPr>
        <w:t>πιτ</w:t>
      </w:r>
      <w:r>
        <w:rPr>
          <w:rFonts w:eastAsia="Times New Roman"/>
          <w:szCs w:val="24"/>
        </w:rPr>
        <w:t xml:space="preserve">ροπή Κανονισμού της Βουλής καταθέτει την </w:t>
      </w:r>
      <w:r>
        <w:rPr>
          <w:rFonts w:eastAsia="Times New Roman"/>
          <w:szCs w:val="24"/>
        </w:rPr>
        <w:t>έ</w:t>
      </w:r>
      <w:r w:rsidRPr="00CD469D">
        <w:rPr>
          <w:rFonts w:eastAsia="Times New Roman"/>
          <w:szCs w:val="24"/>
        </w:rPr>
        <w:t xml:space="preserve">κθεσή της </w:t>
      </w:r>
      <w:r>
        <w:rPr>
          <w:rFonts w:eastAsia="Times New Roman"/>
          <w:szCs w:val="24"/>
        </w:rPr>
        <w:t>σ</w:t>
      </w:r>
      <w:r w:rsidRPr="00CD469D">
        <w:rPr>
          <w:rFonts w:eastAsia="Times New Roman"/>
          <w:szCs w:val="24"/>
        </w:rPr>
        <w:t xml:space="preserve">την πρόταση του Προέδρου της Βουλής των Ελλήνων </w:t>
      </w:r>
      <w:r>
        <w:rPr>
          <w:rFonts w:eastAsia="Times New Roman"/>
          <w:szCs w:val="24"/>
        </w:rPr>
        <w:t>«Για την</w:t>
      </w:r>
      <w:r w:rsidRPr="00CD469D">
        <w:rPr>
          <w:rFonts w:eastAsia="Times New Roman"/>
          <w:szCs w:val="24"/>
        </w:rPr>
        <w:t xml:space="preserve"> τροποποίηση του Κανονισμού</w:t>
      </w:r>
      <w:r>
        <w:rPr>
          <w:rFonts w:eastAsia="Times New Roman"/>
          <w:szCs w:val="24"/>
        </w:rPr>
        <w:t xml:space="preserve"> τ</w:t>
      </w:r>
      <w:r w:rsidRPr="00CD469D">
        <w:rPr>
          <w:rFonts w:eastAsia="Times New Roman"/>
          <w:szCs w:val="24"/>
        </w:rPr>
        <w:t xml:space="preserve">ης Βουλής Μέρος </w:t>
      </w:r>
      <w:r>
        <w:rPr>
          <w:rFonts w:eastAsia="Times New Roman"/>
          <w:szCs w:val="24"/>
        </w:rPr>
        <w:t xml:space="preserve">Κοινοβουλευτικό (ΦΕΚ 106 Α΄/24-6-1987) </w:t>
      </w:r>
      <w:r w:rsidRPr="00CD469D">
        <w:rPr>
          <w:rFonts w:eastAsia="Times New Roman"/>
          <w:szCs w:val="24"/>
        </w:rPr>
        <w:t>όπως ισχύει</w:t>
      </w:r>
      <w:r>
        <w:rPr>
          <w:rFonts w:eastAsia="Times New Roman"/>
          <w:szCs w:val="24"/>
        </w:rPr>
        <w:t>».</w:t>
      </w:r>
    </w:p>
    <w:p w14:paraId="4318B5C9" w14:textId="77777777" w:rsidR="001D7CFB" w:rsidRDefault="00EB4E04">
      <w:pPr>
        <w:tabs>
          <w:tab w:val="left" w:pos="1800"/>
        </w:tabs>
        <w:spacing w:line="600" w:lineRule="auto"/>
        <w:ind w:firstLine="720"/>
        <w:jc w:val="both"/>
        <w:rPr>
          <w:rFonts w:eastAsia="Times New Roman"/>
          <w:szCs w:val="24"/>
        </w:rPr>
      </w:pPr>
      <w:r>
        <w:rPr>
          <w:rFonts w:eastAsia="Times New Roman"/>
          <w:szCs w:val="24"/>
        </w:rPr>
        <w:t xml:space="preserve">Και τώρα τον </w:t>
      </w:r>
      <w:r w:rsidRPr="007D573F">
        <w:rPr>
          <w:rFonts w:eastAsia="Times New Roman"/>
          <w:szCs w:val="24"/>
        </w:rPr>
        <w:t>λ</w:t>
      </w:r>
      <w:r>
        <w:rPr>
          <w:rFonts w:eastAsia="Times New Roman"/>
          <w:szCs w:val="24"/>
        </w:rPr>
        <w:t xml:space="preserve">όγο έχει ο κ. </w:t>
      </w:r>
      <w:r>
        <w:rPr>
          <w:rFonts w:eastAsia="Times New Roman"/>
          <w:szCs w:val="24"/>
        </w:rPr>
        <w:t>Λάππας, Βουλευτής του ΣΥΡΙΖΑ.</w:t>
      </w:r>
    </w:p>
    <w:p w14:paraId="4318B5CA" w14:textId="77777777" w:rsidR="001D7CFB" w:rsidRDefault="00EB4E04">
      <w:pPr>
        <w:tabs>
          <w:tab w:val="left" w:pos="1800"/>
        </w:tabs>
        <w:spacing w:line="600" w:lineRule="auto"/>
        <w:ind w:firstLine="720"/>
        <w:jc w:val="both"/>
        <w:rPr>
          <w:rFonts w:eastAsia="Times New Roman"/>
          <w:bCs/>
        </w:rPr>
      </w:pPr>
      <w:r w:rsidRPr="007D573F">
        <w:rPr>
          <w:rFonts w:eastAsia="Times New Roman"/>
          <w:b/>
          <w:szCs w:val="24"/>
        </w:rPr>
        <w:t>ΣΠΥΡΙΔΩΝ</w:t>
      </w:r>
      <w:r>
        <w:rPr>
          <w:rFonts w:eastAsia="Times New Roman"/>
          <w:b/>
          <w:szCs w:val="24"/>
        </w:rPr>
        <w:t>ΑΣ</w:t>
      </w:r>
      <w:r w:rsidRPr="007D573F">
        <w:rPr>
          <w:rFonts w:eastAsia="Times New Roman"/>
          <w:b/>
          <w:szCs w:val="24"/>
        </w:rPr>
        <w:t xml:space="preserve"> ΛΑΠΠΑΣ:</w:t>
      </w:r>
      <w:r>
        <w:rPr>
          <w:rFonts w:eastAsia="Times New Roman"/>
          <w:szCs w:val="24"/>
        </w:rPr>
        <w:t xml:space="preserve"> </w:t>
      </w:r>
      <w:r w:rsidRPr="007D573F">
        <w:rPr>
          <w:rFonts w:eastAsia="Times New Roman"/>
          <w:szCs w:val="24"/>
        </w:rPr>
        <w:t>Ευχαριστώ</w:t>
      </w:r>
      <w:r>
        <w:rPr>
          <w:rFonts w:eastAsia="Times New Roman"/>
          <w:szCs w:val="24"/>
        </w:rPr>
        <w:t xml:space="preserve">, </w:t>
      </w:r>
      <w:r w:rsidRPr="007D573F">
        <w:rPr>
          <w:rFonts w:eastAsia="Times New Roman"/>
          <w:bCs/>
        </w:rPr>
        <w:t>κύριε Πρόεδρε</w:t>
      </w:r>
      <w:r>
        <w:rPr>
          <w:rFonts w:eastAsia="Times New Roman"/>
          <w:bCs/>
        </w:rPr>
        <w:t>.</w:t>
      </w:r>
    </w:p>
    <w:p w14:paraId="4318B5CB" w14:textId="77777777" w:rsidR="001D7CFB" w:rsidRDefault="00EB4E04">
      <w:pPr>
        <w:tabs>
          <w:tab w:val="left" w:pos="1800"/>
        </w:tabs>
        <w:spacing w:line="600" w:lineRule="auto"/>
        <w:ind w:firstLine="720"/>
        <w:jc w:val="both"/>
        <w:rPr>
          <w:rFonts w:eastAsia="Times New Roman"/>
          <w:szCs w:val="24"/>
        </w:rPr>
      </w:pPr>
      <w:r>
        <w:rPr>
          <w:rFonts w:eastAsia="Times New Roman"/>
          <w:szCs w:val="24"/>
        </w:rPr>
        <w:t>Π</w:t>
      </w:r>
      <w:r w:rsidRPr="00CD469D">
        <w:rPr>
          <w:rFonts w:eastAsia="Times New Roman"/>
          <w:szCs w:val="24"/>
        </w:rPr>
        <w:t>αρακολουθών</w:t>
      </w:r>
      <w:r>
        <w:rPr>
          <w:rFonts w:eastAsia="Times New Roman"/>
          <w:szCs w:val="24"/>
        </w:rPr>
        <w:t xml:space="preserve">τας </w:t>
      </w:r>
      <w:r>
        <w:rPr>
          <w:rFonts w:eastAsia="Times New Roman"/>
          <w:szCs w:val="24"/>
        </w:rPr>
        <w:t>κ</w:t>
      </w:r>
      <w:r>
        <w:rPr>
          <w:rFonts w:eastAsia="Times New Roman"/>
          <w:szCs w:val="24"/>
        </w:rPr>
        <w:t>άποιος</w:t>
      </w:r>
      <w:r>
        <w:rPr>
          <w:rFonts w:eastAsia="Times New Roman"/>
          <w:szCs w:val="24"/>
        </w:rPr>
        <w:t xml:space="preserve"> καλόπιστος συμπολίτη</w:t>
      </w:r>
      <w:r w:rsidRPr="00CD469D">
        <w:rPr>
          <w:rFonts w:eastAsia="Times New Roman"/>
          <w:szCs w:val="24"/>
        </w:rPr>
        <w:t xml:space="preserve">ς μας τις διαδικασίες αυτές που γίνονται </w:t>
      </w:r>
      <w:r>
        <w:rPr>
          <w:rFonts w:eastAsia="Times New Roman"/>
          <w:szCs w:val="24"/>
        </w:rPr>
        <w:t xml:space="preserve">την </w:t>
      </w:r>
      <w:r w:rsidRPr="00CD469D">
        <w:rPr>
          <w:rFonts w:eastAsia="Times New Roman"/>
          <w:szCs w:val="24"/>
        </w:rPr>
        <w:t>τελ</w:t>
      </w:r>
      <w:r>
        <w:rPr>
          <w:rFonts w:eastAsia="Times New Roman"/>
          <w:szCs w:val="24"/>
        </w:rPr>
        <w:t>ευταία εβδομάδα και σήμερα στη Β</w:t>
      </w:r>
      <w:r w:rsidRPr="00CD469D">
        <w:rPr>
          <w:rFonts w:eastAsia="Times New Roman"/>
          <w:szCs w:val="24"/>
        </w:rPr>
        <w:t>ουλή</w:t>
      </w:r>
      <w:r>
        <w:rPr>
          <w:rFonts w:eastAsia="Times New Roman"/>
          <w:szCs w:val="24"/>
        </w:rPr>
        <w:t>,</w:t>
      </w:r>
      <w:r w:rsidRPr="00CD469D">
        <w:rPr>
          <w:rFonts w:eastAsia="Times New Roman"/>
          <w:szCs w:val="24"/>
        </w:rPr>
        <w:t xml:space="preserve"> θα μελαγχολήσει για ένα πολύ σοβαρό και </w:t>
      </w:r>
      <w:r>
        <w:rPr>
          <w:rFonts w:eastAsia="Times New Roman"/>
          <w:szCs w:val="24"/>
        </w:rPr>
        <w:t>κύριο</w:t>
      </w:r>
      <w:r w:rsidRPr="00CD469D">
        <w:rPr>
          <w:rFonts w:eastAsia="Times New Roman"/>
          <w:szCs w:val="24"/>
        </w:rPr>
        <w:t xml:space="preserve"> θα </w:t>
      </w:r>
      <w:r>
        <w:rPr>
          <w:rFonts w:eastAsia="Times New Roman"/>
          <w:szCs w:val="24"/>
        </w:rPr>
        <w:t>έ</w:t>
      </w:r>
      <w:r w:rsidRPr="00CD469D">
        <w:rPr>
          <w:rFonts w:eastAsia="Times New Roman"/>
          <w:szCs w:val="24"/>
        </w:rPr>
        <w:t>λ</w:t>
      </w:r>
      <w:r w:rsidRPr="00CD469D">
        <w:rPr>
          <w:rFonts w:eastAsia="Times New Roman"/>
          <w:szCs w:val="24"/>
        </w:rPr>
        <w:t>εγα λόγο</w:t>
      </w:r>
      <w:r>
        <w:rPr>
          <w:rFonts w:eastAsia="Times New Roman"/>
          <w:szCs w:val="24"/>
        </w:rPr>
        <w:t>, ότι δηλαδή οι πολιτικές δυνάμεις και στο σύνολό</w:t>
      </w:r>
      <w:r w:rsidRPr="00CD469D">
        <w:rPr>
          <w:rFonts w:eastAsia="Times New Roman"/>
          <w:szCs w:val="24"/>
        </w:rPr>
        <w:t xml:space="preserve"> το</w:t>
      </w:r>
      <w:r>
        <w:rPr>
          <w:rFonts w:eastAsia="Times New Roman"/>
          <w:szCs w:val="24"/>
        </w:rPr>
        <w:t>υ το</w:t>
      </w:r>
      <w:r w:rsidRPr="00CD469D">
        <w:rPr>
          <w:rFonts w:eastAsia="Times New Roman"/>
          <w:szCs w:val="24"/>
        </w:rPr>
        <w:t xml:space="preserve"> πολιτικό σύστημα ελάχιστα πράγματα </w:t>
      </w:r>
      <w:r>
        <w:rPr>
          <w:rFonts w:eastAsia="Times New Roman"/>
          <w:szCs w:val="24"/>
        </w:rPr>
        <w:t>διδάχτηκε από την εμπειρία της μ</w:t>
      </w:r>
      <w:r w:rsidRPr="00CD469D">
        <w:rPr>
          <w:rFonts w:eastAsia="Times New Roman"/>
          <w:szCs w:val="24"/>
        </w:rPr>
        <w:t>εγάλης κοινω</w:t>
      </w:r>
      <w:r>
        <w:rPr>
          <w:rFonts w:eastAsia="Times New Roman"/>
          <w:szCs w:val="24"/>
        </w:rPr>
        <w:t>νικής και οικονομικής περιπέτεια</w:t>
      </w:r>
      <w:r w:rsidRPr="00CD469D">
        <w:rPr>
          <w:rFonts w:eastAsia="Times New Roman"/>
          <w:szCs w:val="24"/>
        </w:rPr>
        <w:t>ς των τελευταίων δέκα χρόνων</w:t>
      </w:r>
      <w:r>
        <w:rPr>
          <w:rFonts w:eastAsia="Times New Roman"/>
          <w:szCs w:val="24"/>
        </w:rPr>
        <w:t>.</w:t>
      </w:r>
      <w:r w:rsidRPr="00CD469D">
        <w:rPr>
          <w:rFonts w:eastAsia="Times New Roman"/>
          <w:szCs w:val="24"/>
        </w:rPr>
        <w:t xml:space="preserve"> </w:t>
      </w:r>
    </w:p>
    <w:p w14:paraId="4318B5CC" w14:textId="77777777" w:rsidR="001D7CFB" w:rsidRDefault="00EB4E04">
      <w:pPr>
        <w:tabs>
          <w:tab w:val="left" w:pos="1800"/>
        </w:tabs>
        <w:spacing w:line="600" w:lineRule="auto"/>
        <w:ind w:firstLine="720"/>
        <w:jc w:val="both"/>
        <w:rPr>
          <w:rFonts w:eastAsia="Times New Roman"/>
          <w:szCs w:val="24"/>
        </w:rPr>
      </w:pPr>
      <w:r>
        <w:rPr>
          <w:rFonts w:eastAsia="Times New Roman"/>
          <w:szCs w:val="24"/>
        </w:rPr>
        <w:t xml:space="preserve">Ακούγοντας πριν την κ. Αραμπατζή και πριν την </w:t>
      </w:r>
      <w:r w:rsidRPr="007D33FC">
        <w:rPr>
          <w:rFonts w:eastAsia="Times New Roman"/>
          <w:bCs/>
        </w:rPr>
        <w:t>κ</w:t>
      </w:r>
      <w:r>
        <w:rPr>
          <w:rFonts w:eastAsia="Times New Roman"/>
          <w:bCs/>
        </w:rPr>
        <w:t>.</w:t>
      </w:r>
      <w:r>
        <w:rPr>
          <w:rFonts w:eastAsia="Times New Roman"/>
          <w:szCs w:val="24"/>
        </w:rPr>
        <w:t xml:space="preserve"> </w:t>
      </w:r>
      <w:r>
        <w:rPr>
          <w:rFonts w:eastAsia="Times New Roman"/>
          <w:szCs w:val="24"/>
        </w:rPr>
        <w:t>Αντωνίου εδώ από το Βήμα να έχουν το δάχτυλο μόνιμα</w:t>
      </w:r>
      <w:r w:rsidRPr="00CD469D">
        <w:rPr>
          <w:rFonts w:eastAsia="Times New Roman"/>
          <w:szCs w:val="24"/>
        </w:rPr>
        <w:t xml:space="preserve"> σηκωμένο</w:t>
      </w:r>
      <w:r>
        <w:rPr>
          <w:rFonts w:eastAsia="Times New Roman"/>
          <w:szCs w:val="24"/>
        </w:rPr>
        <w:t>,</w:t>
      </w:r>
      <w:r w:rsidRPr="00CD469D">
        <w:rPr>
          <w:rFonts w:eastAsia="Times New Roman"/>
          <w:szCs w:val="24"/>
        </w:rPr>
        <w:t xml:space="preserve"> να καταγγέλλουν και μάλιστα</w:t>
      </w:r>
      <w:r>
        <w:rPr>
          <w:rFonts w:eastAsia="Times New Roman"/>
          <w:szCs w:val="24"/>
        </w:rPr>
        <w:t xml:space="preserve"> </w:t>
      </w:r>
      <w:r w:rsidRPr="00CD469D">
        <w:rPr>
          <w:rFonts w:eastAsia="Times New Roman"/>
          <w:szCs w:val="24"/>
        </w:rPr>
        <w:t>με ένα κατα</w:t>
      </w:r>
      <w:r>
        <w:rPr>
          <w:rFonts w:eastAsia="Times New Roman"/>
          <w:szCs w:val="24"/>
        </w:rPr>
        <w:t>φρονητικό</w:t>
      </w:r>
      <w:r w:rsidRPr="00CD469D">
        <w:rPr>
          <w:rFonts w:eastAsia="Times New Roman"/>
          <w:szCs w:val="24"/>
        </w:rPr>
        <w:t xml:space="preserve"> τρόπο</w:t>
      </w:r>
      <w:r>
        <w:rPr>
          <w:rFonts w:eastAsia="Times New Roman"/>
          <w:szCs w:val="24"/>
        </w:rPr>
        <w:t>, βαρύτατο εις βάρος της</w:t>
      </w:r>
      <w:r w:rsidRPr="00CD469D">
        <w:rPr>
          <w:rFonts w:eastAsia="Times New Roman"/>
          <w:szCs w:val="24"/>
        </w:rPr>
        <w:t xml:space="preserve"> αριστερής </w:t>
      </w:r>
      <w:r>
        <w:rPr>
          <w:rFonts w:eastAsia="Times New Roman"/>
          <w:szCs w:val="24"/>
        </w:rPr>
        <w:t>Κ</w:t>
      </w:r>
      <w:r w:rsidRPr="00CD469D">
        <w:rPr>
          <w:rFonts w:eastAsia="Times New Roman"/>
          <w:szCs w:val="24"/>
        </w:rPr>
        <w:t>υβέρνησης</w:t>
      </w:r>
      <w:r>
        <w:rPr>
          <w:rFonts w:eastAsia="Times New Roman"/>
          <w:szCs w:val="24"/>
        </w:rPr>
        <w:t xml:space="preserve"> του ΣΥΡΙΖΑ, εις βάρος των συναδέλφων </w:t>
      </w:r>
      <w:r w:rsidRPr="00CD469D">
        <w:rPr>
          <w:rFonts w:eastAsia="Times New Roman"/>
          <w:szCs w:val="24"/>
        </w:rPr>
        <w:t>του ΣΥΡΙΖΑ</w:t>
      </w:r>
      <w:r>
        <w:rPr>
          <w:rFonts w:eastAsia="Times New Roman"/>
          <w:szCs w:val="24"/>
        </w:rPr>
        <w:t>, εις βάρος των Υπουργών του ΣΥΡΙΖΑ, χωρίς</w:t>
      </w:r>
      <w:r w:rsidRPr="00CD469D">
        <w:rPr>
          <w:rFonts w:eastAsia="Times New Roman"/>
          <w:szCs w:val="24"/>
        </w:rPr>
        <w:t xml:space="preserve"> να</w:t>
      </w:r>
      <w:r>
        <w:rPr>
          <w:rFonts w:eastAsia="Times New Roman"/>
          <w:szCs w:val="24"/>
        </w:rPr>
        <w:t xml:space="preserve"> συναισθάνονται ότι παρέδωσαν μι</w:t>
      </w:r>
      <w:r w:rsidRPr="00CD469D">
        <w:rPr>
          <w:rFonts w:eastAsia="Times New Roman"/>
          <w:szCs w:val="24"/>
        </w:rPr>
        <w:t xml:space="preserve">α </w:t>
      </w:r>
      <w:r>
        <w:rPr>
          <w:rFonts w:eastAsia="Times New Roman"/>
          <w:szCs w:val="24"/>
        </w:rPr>
        <w:t>χώρα σε από</w:t>
      </w:r>
      <w:r w:rsidRPr="00CD469D">
        <w:rPr>
          <w:rFonts w:eastAsia="Times New Roman"/>
          <w:szCs w:val="24"/>
        </w:rPr>
        <w:t>λυτη χρεοκοπία</w:t>
      </w:r>
      <w:r>
        <w:rPr>
          <w:rFonts w:eastAsia="Times New Roman"/>
          <w:szCs w:val="24"/>
        </w:rPr>
        <w:t xml:space="preserve">, που μπορεί να μην κάνει τώρα να τα παραθέσουμε, διότι για να γκρεμίζεις θέλεις πολύ λίγο χρόνο αλλά για να χτίσεις θέλεις πολλαπλάσιο. </w:t>
      </w:r>
    </w:p>
    <w:p w14:paraId="4318B5CD" w14:textId="77777777" w:rsidR="001D7CFB" w:rsidRDefault="00EB4E04">
      <w:pPr>
        <w:tabs>
          <w:tab w:val="left" w:pos="1800"/>
        </w:tabs>
        <w:spacing w:line="600" w:lineRule="auto"/>
        <w:ind w:firstLine="720"/>
        <w:jc w:val="both"/>
        <w:rPr>
          <w:rFonts w:eastAsia="Times New Roman"/>
          <w:szCs w:val="24"/>
        </w:rPr>
      </w:pPr>
      <w:r>
        <w:rPr>
          <w:rFonts w:eastAsia="Times New Roman"/>
          <w:szCs w:val="24"/>
        </w:rPr>
        <w:t>Κι εσείς γκρεμίσατε με μοναδική τέχνη σε ελάχιστο χρονικό δ</w:t>
      </w:r>
      <w:r>
        <w:rPr>
          <w:rFonts w:eastAsia="Times New Roman"/>
          <w:szCs w:val="24"/>
        </w:rPr>
        <w:t xml:space="preserve">ιάστημα. Τουλάχιστον μια περίσκεψη, μια περισυλλογή, μια συστολή δεν </w:t>
      </w:r>
      <w:r w:rsidRPr="007D33FC">
        <w:rPr>
          <w:rFonts w:eastAsia="Times New Roman"/>
          <w:szCs w:val="24"/>
        </w:rPr>
        <w:t>είναι</w:t>
      </w:r>
      <w:r>
        <w:rPr>
          <w:rFonts w:eastAsia="Times New Roman"/>
          <w:szCs w:val="24"/>
        </w:rPr>
        <w:t xml:space="preserve"> απαραίτητη από την παράταξή </w:t>
      </w:r>
      <w:r>
        <w:rPr>
          <w:rFonts w:eastAsia="Times New Roman"/>
          <w:szCs w:val="24"/>
        </w:rPr>
        <w:t>σας,</w:t>
      </w:r>
      <w:r>
        <w:rPr>
          <w:rFonts w:eastAsia="Times New Roman"/>
          <w:szCs w:val="24"/>
        </w:rPr>
        <w:t xml:space="preserve"> σχετικά με το τι έχετε επισύρει κι έχετε επιφέρει σε αυτή τη χώρα; </w:t>
      </w:r>
    </w:p>
    <w:p w14:paraId="4318B5CE" w14:textId="77777777" w:rsidR="001D7CFB" w:rsidRDefault="00EB4E04">
      <w:pPr>
        <w:spacing w:line="600" w:lineRule="auto"/>
        <w:ind w:firstLine="720"/>
        <w:jc w:val="both"/>
        <w:rPr>
          <w:rFonts w:eastAsia="Times New Roman"/>
          <w:color w:val="202124"/>
          <w:szCs w:val="24"/>
        </w:rPr>
      </w:pPr>
      <w:r w:rsidRPr="00751B9E">
        <w:rPr>
          <w:rFonts w:eastAsia="Times New Roman"/>
          <w:b/>
          <w:color w:val="202124"/>
          <w:szCs w:val="24"/>
        </w:rPr>
        <w:t>ΜΑΡΙΑ ΑΝΤΩΝΙΟΥ:</w:t>
      </w:r>
      <w:r>
        <w:rPr>
          <w:rFonts w:eastAsia="Times New Roman"/>
          <w:color w:val="202124"/>
          <w:szCs w:val="24"/>
        </w:rPr>
        <w:t xml:space="preserve"> Καταργήσατε τα μνημόνια με ένα νόμο και ένα άρθρο!</w:t>
      </w:r>
    </w:p>
    <w:p w14:paraId="4318B5CF" w14:textId="77777777" w:rsidR="001D7CFB" w:rsidRDefault="00EB4E04">
      <w:pPr>
        <w:spacing w:line="600" w:lineRule="auto"/>
        <w:ind w:firstLine="720"/>
        <w:jc w:val="both"/>
        <w:rPr>
          <w:rFonts w:eastAsia="Times New Roman"/>
          <w:color w:val="202124"/>
          <w:szCs w:val="24"/>
        </w:rPr>
      </w:pPr>
      <w:r w:rsidRPr="00751B9E">
        <w:rPr>
          <w:rFonts w:eastAsia="Times New Roman"/>
          <w:b/>
          <w:color w:val="202124"/>
          <w:szCs w:val="24"/>
        </w:rPr>
        <w:t>ΣΠΥΡΙΔΩΝ</w:t>
      </w:r>
      <w:r>
        <w:rPr>
          <w:rFonts w:eastAsia="Times New Roman"/>
          <w:b/>
          <w:color w:val="202124"/>
          <w:szCs w:val="24"/>
        </w:rPr>
        <w:t>ΑΣ</w:t>
      </w:r>
      <w:r w:rsidRPr="00751B9E">
        <w:rPr>
          <w:rFonts w:eastAsia="Times New Roman"/>
          <w:b/>
          <w:color w:val="202124"/>
          <w:szCs w:val="24"/>
        </w:rPr>
        <w:t xml:space="preserve"> ΛΑ</w:t>
      </w:r>
      <w:r w:rsidRPr="00751B9E">
        <w:rPr>
          <w:rFonts w:eastAsia="Times New Roman"/>
          <w:b/>
          <w:color w:val="202124"/>
          <w:szCs w:val="24"/>
        </w:rPr>
        <w:t>ΠΠΑΣ:</w:t>
      </w:r>
      <w:r>
        <w:rPr>
          <w:rFonts w:eastAsia="Times New Roman"/>
          <w:color w:val="202124"/>
          <w:szCs w:val="24"/>
        </w:rPr>
        <w:t xml:space="preserve"> Τίποτα; Είστε αθώες περιστερές; Είστε καθαροί και αθώοι του αίματος;</w:t>
      </w:r>
    </w:p>
    <w:p w14:paraId="4318B5D0"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Δηλαδή, ποιος ευθύνεται για την κοινωνική και οικονομική χρεοκοπία της χώρας; Η Κυβέρνηση που προσπαθεί να περισώσει ό,τι μπορεί να περισωθεί; Αυτό μας λέτε; Τέλος πάντων. Το αφήνω.</w:t>
      </w:r>
    </w:p>
    <w:p w14:paraId="4318B5D1"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 xml:space="preserve">Και αυτό το λέω γιατί; Γιατί δεν θα έρθουμε αύριο στην ημερίδα ή τη διημερίδα να ερμηνεύσουμε για </w:t>
      </w:r>
      <w:r>
        <w:rPr>
          <w:rFonts w:eastAsia="Times New Roman"/>
          <w:color w:val="202124"/>
          <w:szCs w:val="24"/>
        </w:rPr>
        <w:t>ποιο</w:t>
      </w:r>
      <w:r>
        <w:rPr>
          <w:rFonts w:eastAsia="Times New Roman"/>
          <w:color w:val="202124"/>
          <w:szCs w:val="24"/>
        </w:rPr>
        <w:t>ν</w:t>
      </w:r>
      <w:r>
        <w:rPr>
          <w:rFonts w:eastAsia="Times New Roman"/>
          <w:color w:val="202124"/>
          <w:szCs w:val="24"/>
        </w:rPr>
        <w:t xml:space="preserve"> λόγο ο πολίτης που μας ακούει αποστρέφει το πρόσωπό του από το πολιτικό σύστημα και γιατί υπάρχει κρίση αντιπροσώπευσης. Γιατί τόσο ειλικρινής είστε. Ο</w:t>
      </w:r>
      <w:r>
        <w:rPr>
          <w:rFonts w:eastAsia="Times New Roman"/>
          <w:color w:val="202124"/>
          <w:szCs w:val="24"/>
        </w:rPr>
        <w:t xml:space="preserve">ύτε αυτό τολμάτε να πείτε. </w:t>
      </w:r>
    </w:p>
    <w:p w14:paraId="4318B5D2"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Εν πάση περιπτώσει, τουλάχιστον από αυτή τη συζήτηση μερικοί εκπρόσωποί σας και συνάδελφοί σας, όπως ο κ. Βορίδης, είναι ειλικρινείς. Είναι ο μόνος, ο οποίος πραγματικά έχει εκφέρει έναν απόλυτα ιδεολογικό λόγο. Αυτό είναι το ιδ</w:t>
      </w:r>
      <w:r>
        <w:rPr>
          <w:rFonts w:eastAsia="Times New Roman"/>
          <w:color w:val="202124"/>
          <w:szCs w:val="24"/>
        </w:rPr>
        <w:t>εολογικό του φορτίο και το λέει με απόλυτη ειλικρίνεια.</w:t>
      </w:r>
    </w:p>
    <w:p w14:paraId="4318B5D3"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Και ας δούμε τι λέει. Έλεγε για το αφήγημα της Αριστεράς. Εντάξει δεν το έχει ο άνθρωπος, δεν το θέλει, δεν του αρέσει! Θέλει όμως να απαγορεύσει τις ιδέες της Αριστεράς, ουσιαστικά βλέποντας ένα κόμμ</w:t>
      </w:r>
      <w:r>
        <w:rPr>
          <w:rFonts w:eastAsia="Times New Roman"/>
          <w:color w:val="202124"/>
          <w:szCs w:val="24"/>
        </w:rPr>
        <w:t>α της Αριστεράς; Πρέπει να του πούμε ότι κάποτε ο μεγάλος Έλληνας φιλόσοφος, ο Καστοριάδης, είπε ότι η Αριστερά δεν είναι απλά ένα κόμμα ή ένας φορέας. Είναι τρόπος σκέψης που εσείς δεν μπορείτε να καταλάβετε και δεν θα καταλάβετε ποτέ.</w:t>
      </w:r>
    </w:p>
    <w:p w14:paraId="4318B5D4"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Πάμε παρακάτω. Είδα</w:t>
      </w:r>
      <w:r>
        <w:rPr>
          <w:rFonts w:eastAsia="Times New Roman"/>
          <w:color w:val="202124"/>
          <w:szCs w:val="24"/>
        </w:rPr>
        <w:t xml:space="preserve"> μερικές έννοιες εδώ στον διάλογο που έχει διαμειφθεί. Μας κατηγορείτε ότι δήθεν εμείς πιανόμαστε από φράσεις στελεχών και του Αρχηγού σας και τις κάνουμε </w:t>
      </w:r>
      <w:r>
        <w:rPr>
          <w:rFonts w:eastAsia="Times New Roman"/>
          <w:color w:val="202124"/>
          <w:szCs w:val="24"/>
          <w:lang w:val="en-US"/>
        </w:rPr>
        <w:t>fake</w:t>
      </w:r>
      <w:r w:rsidRPr="00751B9E">
        <w:rPr>
          <w:rFonts w:eastAsia="Times New Roman"/>
          <w:color w:val="202124"/>
          <w:szCs w:val="24"/>
        </w:rPr>
        <w:t xml:space="preserve"> </w:t>
      </w:r>
      <w:r>
        <w:rPr>
          <w:rFonts w:eastAsia="Times New Roman"/>
          <w:color w:val="202124"/>
          <w:szCs w:val="24"/>
          <w:lang w:val="en-US"/>
        </w:rPr>
        <w:t>news</w:t>
      </w:r>
      <w:r w:rsidRPr="00751B9E">
        <w:rPr>
          <w:rFonts w:eastAsia="Times New Roman"/>
          <w:color w:val="202124"/>
          <w:szCs w:val="24"/>
        </w:rPr>
        <w:t xml:space="preserve"> </w:t>
      </w:r>
      <w:r>
        <w:rPr>
          <w:rFonts w:eastAsia="Times New Roman"/>
          <w:color w:val="202124"/>
          <w:szCs w:val="24"/>
        </w:rPr>
        <w:t xml:space="preserve">κλπ.. </w:t>
      </w:r>
    </w:p>
    <w:p w14:paraId="4318B5D5"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Για να δούμε, λοιπόν, μερικές έννοιες που έχουν εισφερθεί στην πολιτική συζήτηση τις</w:t>
      </w:r>
      <w:r>
        <w:rPr>
          <w:rFonts w:eastAsia="Times New Roman"/>
          <w:color w:val="202124"/>
          <w:szCs w:val="24"/>
        </w:rPr>
        <w:t xml:space="preserve"> τελευταίες ημέρες: Ασφαλιστικό Πινοσέτ, επιχειρησιακές συμβάσεις απόλυτα αναγκαίες, ξεπερασμένο το οχτάωρο, αχρείαστο το δώρο των Χριστουγέννων, επιδόματα που οδηγούν στην τεμπελιά, όπως είπε ο Αρχηγός σας, επτά ημέρες εργασίας την εβδομάδα είναι αυτό που</w:t>
      </w:r>
      <w:r>
        <w:rPr>
          <w:rFonts w:eastAsia="Times New Roman"/>
          <w:color w:val="202124"/>
          <w:szCs w:val="24"/>
        </w:rPr>
        <w:t xml:space="preserve"> επιβάλλουν οι καιροί.</w:t>
      </w:r>
    </w:p>
    <w:p w14:paraId="4318B5D6"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Όλα αυτά πλασάρονται ως νέες ιδέες από τον Αρχηγό σας. Πρέπει να σας πω ότι δεν είναι καθόλου νέες ιδέες. Είναι το αφήγημα της Θάτσερ και, μάλιστα, πολιτικές δυνάμεις στην Ευρώπη και στον κόσμο επιχείρησαν και επιχειρούν και μέχρι σή</w:t>
      </w:r>
      <w:r>
        <w:rPr>
          <w:rFonts w:eastAsia="Times New Roman"/>
          <w:color w:val="202124"/>
          <w:szCs w:val="24"/>
        </w:rPr>
        <w:t>μερα να τις επιβάλλουν και από τη δεκαετία του 1990 και από τη δεκαετία του 2000.</w:t>
      </w:r>
    </w:p>
    <w:p w14:paraId="4318B5D7"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Επίσης ακούγοντας πριν εσάς εδώ με τέτοιο στόμφο, με τέτοιο φανατισμό να καταγγέλλετε τη δική μας νομοθετική πρωτοβουλία και στο τέλος να λέτε «καλοδεχούμενα είναι», μου θυμί</w:t>
      </w:r>
      <w:r>
        <w:rPr>
          <w:rFonts w:eastAsia="Times New Roman"/>
          <w:color w:val="202124"/>
          <w:szCs w:val="24"/>
        </w:rPr>
        <w:t>σατε κάτι που βλέπουμε εμείς οι δικηγόροι καμμιά φορά, όταν έχουμε έναν πελάτη ο οποίος κατηγορείται για εξύβριση</w:t>
      </w:r>
      <w:r>
        <w:rPr>
          <w:rFonts w:eastAsia="Times New Roman"/>
          <w:color w:val="202124"/>
          <w:szCs w:val="24"/>
        </w:rPr>
        <w:t>,</w:t>
      </w:r>
      <w:r>
        <w:rPr>
          <w:rFonts w:eastAsia="Times New Roman"/>
          <w:color w:val="202124"/>
          <w:szCs w:val="24"/>
        </w:rPr>
        <w:t xml:space="preserve"> γιατί προσβάλλει στοιχεία της προσωπικότητας κάποιου άλλου. Έρχεται μετά στο ακροατήριο και λέει: «Κύριε Πρόεδρε, εγώ υπολήπτομαι και εκτιμώ </w:t>
      </w:r>
      <w:r>
        <w:rPr>
          <w:rFonts w:eastAsia="Times New Roman"/>
          <w:color w:val="202124"/>
          <w:szCs w:val="24"/>
        </w:rPr>
        <w:t xml:space="preserve">τον άνθρωπο και τον σέβομαι». Το λέει αυτός που ύβριζε πριν. </w:t>
      </w:r>
    </w:p>
    <w:p w14:paraId="4318B5D8"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Ε, αφού υβρίζετε, λοιπόν, αυτό το νομοθέτημα, έρχεστε στο τέλος να πείτε ότι το υπολήπτεστε και το εκτιμάτε. Θα το ψηφίσετε θέλοντας και μη, γιατί καταλαβαίνετε ότι με μία μη ψήφιση, το πολιτικό</w:t>
      </w:r>
      <w:r>
        <w:rPr>
          <w:rFonts w:eastAsia="Times New Roman"/>
          <w:color w:val="202124"/>
          <w:szCs w:val="24"/>
        </w:rPr>
        <w:t xml:space="preserve"> κόστος θα σας σαρώσει.</w:t>
      </w:r>
    </w:p>
    <w:p w14:paraId="4318B5D9"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Θέλω να πω και κάτι άλλο. Ποιος θα κρίνει αν</w:t>
      </w:r>
      <w:r>
        <w:rPr>
          <w:rFonts w:eastAsia="Times New Roman"/>
          <w:color w:val="202124"/>
          <w:szCs w:val="24"/>
        </w:rPr>
        <w:t>,</w:t>
      </w:r>
      <w:r>
        <w:rPr>
          <w:rFonts w:eastAsia="Times New Roman"/>
          <w:color w:val="202124"/>
          <w:szCs w:val="24"/>
        </w:rPr>
        <w:t xml:space="preserve"> πράγματι</w:t>
      </w:r>
      <w:r>
        <w:rPr>
          <w:rFonts w:eastAsia="Times New Roman"/>
          <w:color w:val="202124"/>
          <w:szCs w:val="24"/>
        </w:rPr>
        <w:t>,</w:t>
      </w:r>
      <w:r>
        <w:rPr>
          <w:rFonts w:eastAsia="Times New Roman"/>
          <w:color w:val="202124"/>
          <w:szCs w:val="24"/>
        </w:rPr>
        <w:t xml:space="preserve"> μια νομοθετική πρωτοβουλία επιλύει και ικανοποιεί βασικές κοινωνικές ανάγκες; Ασφαλώς οι φορείς της παραγωγικής οικονομίας, οι βιοτέχνες, οι επιχειρηματίες, οι ελεύθεροι επαγγε</w:t>
      </w:r>
      <w:r>
        <w:rPr>
          <w:rFonts w:eastAsia="Times New Roman"/>
          <w:color w:val="202124"/>
          <w:szCs w:val="24"/>
        </w:rPr>
        <w:t>λματίες, οι αγρότες. Θέλετε να δείτε τι ανακοινώσεις έβγαλαν εχτές και προχθές οι εκπρόσωποί τους για το νομοσχέδιο; Διθύραμβοι ήταν. Τα λέω αυτά κυρίως για τους ανθρώπους του ΚΚΕ. Αν δεν πρέπει να λαμβάνουμε υπ’ όψιν –λέει- την κοινωνική πραγματικότητα, π</w:t>
      </w:r>
      <w:r>
        <w:rPr>
          <w:rFonts w:eastAsia="Times New Roman"/>
          <w:color w:val="202124"/>
          <w:szCs w:val="24"/>
        </w:rPr>
        <w:t>οιος θα την εκφράσει; Δεν θα την εκφράσουν οι επιχειρηματικοί και οι παραγωγικοί φορείς; Ύμνοι και έπαινοι για τη νομοθετική αυτή πρωτοβουλία!</w:t>
      </w:r>
    </w:p>
    <w:p w14:paraId="4318B5DA"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 xml:space="preserve">Αν θέλετε τώρα και τη μεριά της Νέας Δημοκρατίας, δείτε την ανακοίνωση του τραπεζικού κολοσσού, της </w:t>
      </w:r>
      <w:r>
        <w:rPr>
          <w:rFonts w:eastAsia="Times New Roman"/>
          <w:color w:val="202124"/>
          <w:szCs w:val="24"/>
          <w:lang w:val="en-US"/>
        </w:rPr>
        <w:t>C</w:t>
      </w:r>
      <w:r>
        <w:rPr>
          <w:rFonts w:eastAsia="Times New Roman"/>
          <w:color w:val="202124"/>
          <w:szCs w:val="24"/>
        </w:rPr>
        <w:t>itigroup</w:t>
      </w:r>
      <w:r>
        <w:rPr>
          <w:rFonts w:eastAsia="Times New Roman"/>
          <w:color w:val="202124"/>
          <w:szCs w:val="24"/>
        </w:rPr>
        <w:t>, τι</w:t>
      </w:r>
      <w:r>
        <w:rPr>
          <w:rFonts w:eastAsia="Times New Roman"/>
          <w:color w:val="202124"/>
          <w:szCs w:val="24"/>
        </w:rPr>
        <w:t xml:space="preserve"> λέει</w:t>
      </w:r>
      <w:r w:rsidRPr="00E74E7F">
        <w:rPr>
          <w:rFonts w:eastAsia="Times New Roman"/>
          <w:color w:val="202124"/>
          <w:szCs w:val="24"/>
        </w:rPr>
        <w:t xml:space="preserve"> </w:t>
      </w:r>
      <w:r>
        <w:rPr>
          <w:rFonts w:eastAsia="Times New Roman"/>
          <w:color w:val="202124"/>
          <w:szCs w:val="24"/>
        </w:rPr>
        <w:t xml:space="preserve">για το πώς θα επιδράσει θετικά στην παραγωγή και στην οικονομία ένα τέτοιο νομοσχέδιο και μετά να κάνετε την κριτική σας. </w:t>
      </w:r>
    </w:p>
    <w:p w14:paraId="4318B5DB"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Λάβατε υπ’ όψιν σας αυτά τα στοιχεία; Δεν τα λαμβάνετε και ξέρετε γιατί; Γιατί αν κάποιος πάσχει από πολιτικό καταρράκτη και απ</w:t>
      </w:r>
      <w:r>
        <w:rPr>
          <w:rFonts w:eastAsia="Times New Roman"/>
          <w:color w:val="202124"/>
          <w:szCs w:val="24"/>
        </w:rPr>
        <w:t>ό ιδεολογική τύφλωση, δεν μπορεί να δει πέρα από τη μύτη του.</w:t>
      </w:r>
    </w:p>
    <w:p w14:paraId="4318B5DC"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(Στο σημείο αυτό κτυπάει το κουδούνι λήξεως του χρόνου ομιλίας του κυρίου Βουλευτή)</w:t>
      </w:r>
    </w:p>
    <w:p w14:paraId="4318B5DD"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Μισό λεπτό, κύριε Πρόεδρε και τελειώνω.</w:t>
      </w:r>
    </w:p>
    <w:p w14:paraId="4318B5DE"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Επειδή έγινε μεγάλη κουβέντα τελευταία σχετικά με την ιδεολογική και π</w:t>
      </w:r>
      <w:r>
        <w:rPr>
          <w:rFonts w:eastAsia="Times New Roman"/>
          <w:color w:val="202124"/>
          <w:szCs w:val="24"/>
        </w:rPr>
        <w:t>ολιτική σας άποψη, ότι αυτά που λέμε εμείς για ισότητα δεν είναι τίποτα και για εσάς υπάρχει μόνο η έννοια της ισότητας των ευκαιριών, σας λέω τα εξής: Το νομοσχέδιο αυτό δεν θεωρείται μέρος μιας ιδέας, της κοινωνικής δικαιοσύνης; Είναι στοιχείο, είναι αφή</w:t>
      </w:r>
      <w:r>
        <w:rPr>
          <w:rFonts w:eastAsia="Times New Roman"/>
          <w:color w:val="202124"/>
          <w:szCs w:val="24"/>
        </w:rPr>
        <w:t>γημα, είναι παράγοντας, ένας λόγος του κοινωνικού κράτους; Δεν το επιβάλλει κανένας. Δεν το αμφισβητεί κανένας.</w:t>
      </w:r>
    </w:p>
    <w:p w14:paraId="4318B5DF"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Τα μέτρα αυτά δεν είναι αυστηρά για τους οικονομικά ισχυρούς και ευνοϊκά για τους οικονομικά αδύναμους; Αυτό είναι το κοινωνικό κράτος. Αυτό είν</w:t>
      </w:r>
      <w:r>
        <w:rPr>
          <w:rFonts w:eastAsia="Times New Roman"/>
          <w:color w:val="202124"/>
          <w:szCs w:val="24"/>
        </w:rPr>
        <w:t xml:space="preserve">αι η κοινωνική δικαιοσύνη. Δεν στοχεύει στην ανάπτυξη του κοινωνικού κράτους και των αρχών του; Δεν προασπίζει και δεν διευρύνει τα εργασιακά δικαιώματα; </w:t>
      </w:r>
    </w:p>
    <w:p w14:paraId="4318B5E0"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Κατά</w:t>
      </w:r>
      <w:r>
        <w:rPr>
          <w:rFonts w:eastAsia="Times New Roman"/>
          <w:color w:val="202124"/>
          <w:szCs w:val="24"/>
        </w:rPr>
        <w:t xml:space="preserve"> </w:t>
      </w:r>
      <w:r>
        <w:rPr>
          <w:rFonts w:eastAsia="Times New Roman"/>
          <w:color w:val="202124"/>
          <w:szCs w:val="24"/>
        </w:rPr>
        <w:t>τι</w:t>
      </w:r>
      <w:r>
        <w:rPr>
          <w:rFonts w:eastAsia="Times New Roman"/>
          <w:color w:val="202124"/>
          <w:szCs w:val="24"/>
        </w:rPr>
        <w:t xml:space="preserve"> έστω –απευθύνομαι τώρα στους συντρόφους του ΚΚΕ- δεν συμβάλλει στην πλήρη απασχόληση; Υπό γεν</w:t>
      </w:r>
      <w:r>
        <w:rPr>
          <w:rFonts w:eastAsia="Times New Roman"/>
          <w:color w:val="202124"/>
          <w:szCs w:val="24"/>
        </w:rPr>
        <w:t>ική έννοια δεν αντιμάχεται τη φυσιολογική και συνεκτική πολιτική και οικονομική πρόταση τις άγριες νεοφιλελεύθερες αρχές, αντιλήψεις και προτάσεις σας; Όλα αυτά περιλαμβάνονται στο παρόν νομοσχέδιο. Γιατί δεν τα πρότεινε ο Αρχηγός σας προχτές, στη συνέντευ</w:t>
      </w:r>
      <w:r>
        <w:rPr>
          <w:rFonts w:eastAsia="Times New Roman"/>
          <w:color w:val="202124"/>
          <w:szCs w:val="24"/>
        </w:rPr>
        <w:t xml:space="preserve">ξη; </w:t>
      </w:r>
    </w:p>
    <w:p w14:paraId="4318B5E1"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(Στο σημείο αυτό κτυπάει το κουδούνι λήξεως του χρόνου ομιλίας του κυρίου Βουλευτή)</w:t>
      </w:r>
    </w:p>
    <w:p w14:paraId="4318B5E2"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Τελείωσα, κύριε Πρόεδρε.</w:t>
      </w:r>
    </w:p>
    <w:p w14:paraId="4318B5E3"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Γιατί ακριβώς είναι απλά δεδηλωμένος νεοφιλελεύθερος, με ό,τι αυτό σημαίνει και συνεπάγεται και, άλλωστε, ό,τι δεν λέει ο κ. Μητσοτάκης το λέε</w:t>
      </w:r>
      <w:r>
        <w:rPr>
          <w:rFonts w:eastAsia="Times New Roman"/>
          <w:color w:val="202124"/>
          <w:szCs w:val="24"/>
        </w:rPr>
        <w:t>ι ο φίλος του ο κ. Βέμπερ.</w:t>
      </w:r>
    </w:p>
    <w:p w14:paraId="4318B5E4"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Αυτό το αφήγημα που ακούσαμε από τον κ. Μητσοτάκη τι είναι; Είναι ο σκληρός ανταγωνισμός στη χαρά της αλληλεγγύης, που σημαίνει ότι το κράτος πρόνοιας, τα εργασιακά δικαιώματα, η πλήρης απασχόληση και το δίκαιο φορολογικό σύστημα</w:t>
      </w:r>
      <w:r>
        <w:rPr>
          <w:rFonts w:eastAsia="Times New Roman"/>
          <w:color w:val="202124"/>
          <w:szCs w:val="24"/>
        </w:rPr>
        <w:t xml:space="preserve"> θεωρούνται εμπόδια –λέει- στην ανάπτυξη των επενδύσεων.</w:t>
      </w:r>
    </w:p>
    <w:p w14:paraId="4318B5E5"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Είναι προφανές ότι με τον όρο κοινωνική δικαιοσύνη ο κ. Μητσοτάκης εννοεί ότι θα εγγυηθεί το δίκαιο του ισχυρότερου, του ικανού, του αδίστακτου, του σκληρού, του κυνικού. Αυτό εξάλλου συμβαίνει διεθν</w:t>
      </w:r>
      <w:r>
        <w:rPr>
          <w:rFonts w:eastAsia="Times New Roman"/>
          <w:color w:val="202124"/>
          <w:szCs w:val="24"/>
        </w:rPr>
        <w:t>ώς και όχι μόνο στη χώρα μας και στην Ευρώπη και σε όλον τον κόσμο, κάτω από την προστασία της νεοφιλελεύθερης οικονομικής πολιτικής και ιδεολογίας. Και το βεβαιώνουν τα τεράστια σκάνδαλα στον ιδιωτικό και στον δημόσιο τομέα, η υπερσυσσώρευση του 80% του π</w:t>
      </w:r>
      <w:r>
        <w:rPr>
          <w:rFonts w:eastAsia="Times New Roman"/>
          <w:color w:val="202124"/>
          <w:szCs w:val="24"/>
        </w:rPr>
        <w:t>αγκόσμιου πλούτου στο 1% του παγκόσμιου πληθυσμού και οι τεράστιες ανισότητες που, δυστυχώς, βαίνουν αυξανόμενες.</w:t>
      </w:r>
    </w:p>
    <w:p w14:paraId="4318B5E6"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Κύριε Πρόεδρε, ο κ. Μητσοτάκης μιλάει για ισότητα ευκαιριών. Ισότητα ευκαιριών χωρίς να έχουν τις ευκαιρίες όλοι είναι μια κραυγαλέα ανισότητα</w:t>
      </w:r>
      <w:r>
        <w:rPr>
          <w:rFonts w:eastAsia="Times New Roman"/>
          <w:color w:val="202124"/>
          <w:szCs w:val="24"/>
        </w:rPr>
        <w:t>.</w:t>
      </w:r>
    </w:p>
    <w:p w14:paraId="4318B5E7"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Είμαστε λίγες μέρες πριν από τις ευρωπαϊκές και αυτοδιοικητικές εκλογές και οι πολίτες θα σκεφτούν σοβαρά ποιοι εξυπηρετούν τα δικά τους συμφέροντα και θα σκεφτούν και θα κάνουν αυτό που πρότεινε ο Αβραάμ Λίνκολν: «Η ψήφος είναι πιο δυνατή από τη σφαίρα.</w:t>
      </w:r>
      <w:r>
        <w:rPr>
          <w:rFonts w:eastAsia="Times New Roman"/>
          <w:color w:val="202124"/>
          <w:szCs w:val="24"/>
        </w:rPr>
        <w:t xml:space="preserve"> Με τη σφαίρα μπορείς να σκοτώσεις τον εχθρό σου, με την ψήφο μπορείς να σκοτώσεις το μέλλον των παιδιών σου». </w:t>
      </w:r>
    </w:p>
    <w:p w14:paraId="4318B5E8"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Και ο ελληνικός λαός αυτό ακριβώς θα σκεφθεί, γιατί, εκτός των άλλων, δεν θέλει τη ζούγκλα των νεοφιλελεύθερων πολιτικών, που οι Ρωμαίοι το εξέφ</w:t>
      </w:r>
      <w:r>
        <w:rPr>
          <w:rFonts w:eastAsia="Times New Roman"/>
          <w:color w:val="202124"/>
          <w:szCs w:val="24"/>
        </w:rPr>
        <w:t xml:space="preserve">ραζαν με το «homo homini </w:t>
      </w:r>
      <w:r>
        <w:rPr>
          <w:rFonts w:eastAsia="Times New Roman"/>
          <w:color w:val="202124"/>
          <w:szCs w:val="24"/>
          <w:lang w:val="en-US"/>
        </w:rPr>
        <w:t>l</w:t>
      </w:r>
      <w:r>
        <w:rPr>
          <w:rFonts w:eastAsia="Times New Roman"/>
          <w:color w:val="202124"/>
          <w:szCs w:val="24"/>
        </w:rPr>
        <w:t>upus», «λύκος ο άνθρωπος για τον άνθρωπο», αλλά θα υλοποιήσει και θα έχει στο μυαλό του την πρωταγόρεια παραίνεση</w:t>
      </w:r>
      <w:r>
        <w:rPr>
          <w:rFonts w:eastAsia="Times New Roman"/>
          <w:color w:val="202124"/>
          <w:szCs w:val="24"/>
        </w:rPr>
        <w:t>:</w:t>
      </w:r>
      <w:r>
        <w:rPr>
          <w:rFonts w:eastAsia="Times New Roman"/>
          <w:color w:val="202124"/>
          <w:szCs w:val="24"/>
        </w:rPr>
        <w:t xml:space="preserve"> «Πάντων χρημάτων μέτρον άνθρωπος».</w:t>
      </w:r>
    </w:p>
    <w:p w14:paraId="4318B5E9" w14:textId="77777777" w:rsidR="001D7CFB" w:rsidRDefault="00EB4E04">
      <w:pPr>
        <w:spacing w:line="600" w:lineRule="auto"/>
        <w:ind w:firstLine="720"/>
        <w:jc w:val="center"/>
        <w:rPr>
          <w:rFonts w:eastAsia="Times New Roman"/>
          <w:color w:val="202124"/>
          <w:szCs w:val="24"/>
        </w:rPr>
      </w:pPr>
      <w:r>
        <w:rPr>
          <w:rFonts w:eastAsia="Times New Roman"/>
          <w:color w:val="202124"/>
          <w:szCs w:val="24"/>
        </w:rPr>
        <w:t>(Χειροκροτήματα από την πτέρυγα του ΣΥΡΙΖΑ)</w:t>
      </w:r>
    </w:p>
    <w:p w14:paraId="4318B5EA" w14:textId="77777777" w:rsidR="001D7CFB" w:rsidRDefault="00EB4E04">
      <w:pPr>
        <w:spacing w:line="600" w:lineRule="auto"/>
        <w:ind w:firstLine="720"/>
        <w:jc w:val="both"/>
        <w:rPr>
          <w:rFonts w:eastAsia="Times New Roman"/>
          <w:color w:val="202124"/>
          <w:szCs w:val="24"/>
        </w:rPr>
      </w:pPr>
      <w:r w:rsidRPr="00E7140F">
        <w:rPr>
          <w:rFonts w:eastAsia="Times New Roman"/>
          <w:b/>
          <w:color w:val="202124"/>
          <w:szCs w:val="24"/>
        </w:rPr>
        <w:t>ΠΡΟΕΔΡΕΥΩΝ (Δημήτριος Κρεμαστινός):</w:t>
      </w:r>
      <w:r w:rsidRPr="00E7140F">
        <w:rPr>
          <w:rFonts w:eastAsia="Times New Roman"/>
          <w:color w:val="202124"/>
          <w:szCs w:val="24"/>
        </w:rPr>
        <w:t xml:space="preserve"> </w:t>
      </w:r>
      <w:r>
        <w:rPr>
          <w:rFonts w:eastAsia="Times New Roman"/>
          <w:color w:val="202124"/>
          <w:szCs w:val="24"/>
        </w:rPr>
        <w:t>Προχωρούμε με τον επόμενο ομιλητή, τον κ. Σκουρολιάκο, Βουλευτή του ΣΥΡΙΖΑ.</w:t>
      </w:r>
    </w:p>
    <w:p w14:paraId="4318B5EB"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 xml:space="preserve">Κύριε Σκουρολιάκο, έχετε τον λόγο. </w:t>
      </w:r>
    </w:p>
    <w:p w14:paraId="4318B5EC" w14:textId="77777777" w:rsidR="001D7CFB" w:rsidRDefault="00EB4E04">
      <w:pPr>
        <w:spacing w:line="600" w:lineRule="auto"/>
        <w:ind w:firstLine="720"/>
        <w:jc w:val="both"/>
        <w:rPr>
          <w:rFonts w:eastAsia="Times New Roman"/>
          <w:color w:val="202124"/>
          <w:szCs w:val="24"/>
        </w:rPr>
      </w:pPr>
      <w:r w:rsidRPr="00E7140F">
        <w:rPr>
          <w:rFonts w:eastAsia="Times New Roman"/>
          <w:b/>
          <w:color w:val="202124"/>
          <w:szCs w:val="24"/>
        </w:rPr>
        <w:t xml:space="preserve">ΠΑΝΑΓΙΩΤΗΣ </w:t>
      </w:r>
      <w:r>
        <w:rPr>
          <w:rFonts w:eastAsia="Times New Roman"/>
          <w:b/>
          <w:color w:val="202124"/>
          <w:szCs w:val="24"/>
        </w:rPr>
        <w:t xml:space="preserve">(ΠΑΝΟΣ) </w:t>
      </w:r>
      <w:r w:rsidRPr="00E7140F">
        <w:rPr>
          <w:rFonts w:eastAsia="Times New Roman"/>
          <w:b/>
          <w:color w:val="202124"/>
          <w:szCs w:val="24"/>
        </w:rPr>
        <w:t>ΣΚΟΥΡΟΛΙΑΚΟΣ:</w:t>
      </w:r>
      <w:r>
        <w:rPr>
          <w:rFonts w:eastAsia="Times New Roman"/>
          <w:color w:val="202124"/>
          <w:szCs w:val="24"/>
        </w:rPr>
        <w:t xml:space="preserve"> Ευχαριστώ, κύριε Πρόεδρε.</w:t>
      </w:r>
    </w:p>
    <w:p w14:paraId="4318B5ED"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Κυρίες και κύριοι Υπουργοί, κυρίες και κύριοι Βουλευτές, θα αναφερθώ στη δριμεία επίθ</w:t>
      </w:r>
      <w:r>
        <w:rPr>
          <w:rFonts w:eastAsia="Times New Roman"/>
          <w:color w:val="202124"/>
          <w:szCs w:val="24"/>
        </w:rPr>
        <w:t xml:space="preserve">εση του Αντιπροέδρου της Νέας Δημοκρατίας στην </w:t>
      </w:r>
      <w:r>
        <w:rPr>
          <w:rFonts w:eastAsia="Times New Roman"/>
          <w:color w:val="202124"/>
          <w:szCs w:val="24"/>
        </w:rPr>
        <w:t xml:space="preserve">κ. </w:t>
      </w:r>
      <w:r>
        <w:rPr>
          <w:rFonts w:eastAsia="Times New Roman"/>
          <w:color w:val="202124"/>
          <w:szCs w:val="24"/>
        </w:rPr>
        <w:t xml:space="preserve">Γκαρά, στη συνάδελφό μας από τον Έβρο, η οποία μίλησε για τα λαϊκά στρώματα, τους φτωχούς ανθρώπους, την αγροτιά που έχουν εμπιστευθεί τον ΣΥΡΙΖΑ. </w:t>
      </w:r>
    </w:p>
    <w:p w14:paraId="4318B5EE"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Επιτιθέμενος σε αυτήν, είπε ότι και η Νέα Δημοκρατία στηρί</w:t>
      </w:r>
      <w:r>
        <w:rPr>
          <w:rFonts w:eastAsia="Times New Roman"/>
          <w:color w:val="202124"/>
          <w:szCs w:val="24"/>
        </w:rPr>
        <w:t xml:space="preserve">ζεται, ψηφίζεται από αγρότες, από φτωχούς ανθρώπους. Όντως, ναι, έτσι γινόταν. Αυτοί οι άνθρωποι τις έδιναν 45% και 46%. Φαίνεται, όμως, ότι ένα μέρος τουλάχιστον από αυτά τα στρώματα έχει αποσύρει την εμπιστοσύνη του, γιατί το 46% έγινε 28%, ενώ ένα άλλο </w:t>
      </w:r>
      <w:r>
        <w:rPr>
          <w:rFonts w:eastAsia="Times New Roman"/>
          <w:color w:val="202124"/>
          <w:szCs w:val="24"/>
        </w:rPr>
        <w:t>μικρό κόμμα από 4%, όταν απευθύνθηκε και έδωσε λύσεις και εμπιστοσύνη, ο λαός το έφερε στο 36% και στο 37,2%.</w:t>
      </w:r>
    </w:p>
    <w:p w14:paraId="4318B5EF"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 xml:space="preserve">Αυτά τα λέω γιατί καμμιά φορά, στην αγωνία μας να κάνουμε μια θριαμβική ομιλία και αγόρευση, μπορεί να χρησιμοποιήσουμε επιχειρήματα, τα οποία </w:t>
      </w:r>
      <w:r>
        <w:rPr>
          <w:rFonts w:eastAsia="Times New Roman"/>
          <w:color w:val="202124"/>
          <w:szCs w:val="24"/>
        </w:rPr>
        <w:t>είναι εις βάρος μας.</w:t>
      </w:r>
    </w:p>
    <w:p w14:paraId="4318B5F0"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Συζητώντας, λοιπόν, σήμερα το νομοσχέδιο για τη ρύθμιση οφειλών προς τους φορείς κοινωνικής ασφάλισης και άλλες διατάξεις πρέπει να σημειώσουμε πως, βεβαίως, οι κυβερνήσεις πρέπει να φροντίζουν για την εύρυθμη λειτουργία του κράτους σε</w:t>
      </w:r>
      <w:r>
        <w:rPr>
          <w:rFonts w:eastAsia="Times New Roman"/>
          <w:color w:val="202124"/>
          <w:szCs w:val="24"/>
        </w:rPr>
        <w:t xml:space="preserve"> όλους τους τομείς, μα, διαρκές και πρώτιστο μέλημά τους θα πρέπει να είναι η φροντίδα για τη ζωή και την καθημερινότητα των πολιτών.</w:t>
      </w:r>
    </w:p>
    <w:p w14:paraId="4318B5F1"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 xml:space="preserve">Αυτή η προσπάθεια του Πρωθυπουργού, του Υπουργικού Συμβουλίου και όλων </w:t>
      </w:r>
      <w:r>
        <w:rPr>
          <w:rFonts w:eastAsia="Times New Roman"/>
          <w:color w:val="202124"/>
          <w:szCs w:val="24"/>
        </w:rPr>
        <w:t xml:space="preserve">όσοι </w:t>
      </w:r>
      <w:r>
        <w:rPr>
          <w:rFonts w:eastAsia="Times New Roman"/>
          <w:color w:val="202124"/>
          <w:szCs w:val="24"/>
        </w:rPr>
        <w:t>κινούνται γύρω από τη διακυβέρνηση της χώρας δ</w:t>
      </w:r>
      <w:r>
        <w:rPr>
          <w:rFonts w:eastAsia="Times New Roman"/>
          <w:color w:val="202124"/>
          <w:szCs w:val="24"/>
        </w:rPr>
        <w:t>εν επιτελείται εν κενώ. Τα ποιοτικά και σημαντικά ποσοτικά μέτρα ανακούφισης υπολογίζονται με βάση την οικονομική κατάσταση τη στιγμή αυτή στη χώρα.</w:t>
      </w:r>
    </w:p>
    <w:p w14:paraId="4318B5F2"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Αναλαμβάνοντας ο ΣΥΡΙΖΑ τη διακυβέρνηση της χώρας -μαζί με τους ΑΝΕΛ αρχικά, μόνος του τώρα, στηριζόμενος κ</w:t>
      </w:r>
      <w:r>
        <w:rPr>
          <w:rFonts w:eastAsia="Times New Roman"/>
          <w:color w:val="202124"/>
          <w:szCs w:val="24"/>
        </w:rPr>
        <w:t xml:space="preserve">αι σε Βουλευτές που δεν ανήκουν στην </w:t>
      </w:r>
      <w:r>
        <w:rPr>
          <w:rFonts w:eastAsia="Times New Roman"/>
          <w:color w:val="202124"/>
          <w:szCs w:val="24"/>
        </w:rPr>
        <w:t xml:space="preserve">Κοινοβουλευτική </w:t>
      </w:r>
      <w:r>
        <w:rPr>
          <w:rFonts w:eastAsia="Times New Roman"/>
          <w:color w:val="202124"/>
          <w:szCs w:val="24"/>
        </w:rPr>
        <w:t xml:space="preserve">του </w:t>
      </w:r>
      <w:r>
        <w:rPr>
          <w:rFonts w:eastAsia="Times New Roman"/>
          <w:color w:val="202124"/>
          <w:szCs w:val="24"/>
        </w:rPr>
        <w:t>Ομάδα</w:t>
      </w:r>
      <w:r>
        <w:rPr>
          <w:rFonts w:eastAsia="Times New Roman"/>
          <w:color w:val="202124"/>
          <w:szCs w:val="24"/>
        </w:rPr>
        <w:t>- αποδέχθηκε το βάρος της κληρονομιάς ενός ναρκοθετημένου πεδίου. Η άθλια διαχείριση των οικονομικών και όχι μόνο κατά τις δεκαετίες της διακυβέρνησης του πάλαι ποτέ κρατικού δικομματισμού, Νέας</w:t>
      </w:r>
      <w:r>
        <w:rPr>
          <w:rFonts w:eastAsia="Times New Roman"/>
          <w:color w:val="202124"/>
          <w:szCs w:val="24"/>
        </w:rPr>
        <w:t xml:space="preserve"> Δημοκρατίας</w:t>
      </w:r>
      <w:r>
        <w:rPr>
          <w:rFonts w:eastAsia="Times New Roman"/>
          <w:color w:val="202124"/>
          <w:szCs w:val="24"/>
        </w:rPr>
        <w:t xml:space="preserve"> </w:t>
      </w:r>
      <w:r>
        <w:rPr>
          <w:rFonts w:eastAsia="Times New Roman"/>
          <w:color w:val="202124"/>
          <w:szCs w:val="24"/>
        </w:rPr>
        <w:t>-</w:t>
      </w:r>
      <w:r>
        <w:rPr>
          <w:rFonts w:eastAsia="Times New Roman"/>
          <w:color w:val="202124"/>
          <w:szCs w:val="24"/>
        </w:rPr>
        <w:t xml:space="preserve"> </w:t>
      </w:r>
      <w:r w:rsidRPr="00953AF6">
        <w:rPr>
          <w:rFonts w:eastAsia="Times New Roman"/>
          <w:color w:val="202124"/>
        </w:rPr>
        <w:t>ΠΑΣΟΚ</w:t>
      </w:r>
      <w:r>
        <w:rPr>
          <w:rFonts w:eastAsia="Times New Roman"/>
          <w:color w:val="202124"/>
          <w:szCs w:val="24"/>
        </w:rPr>
        <w:t>, οδήγησε στην κατάρρευση της οικονομίας, τη χρεοκοπία και την εποπτεία των εταίρων μας. Παραλάβαμε μια χώρα καταστραμμένη.</w:t>
      </w:r>
    </w:p>
    <w:p w14:paraId="4318B5F3"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Υποσχεθήκαμε να τελειώνουμε με τα μνημόνια και το κάναμε, να επανορθώσουμε ξανά το κοινωνικό κράτος και το επιχε</w:t>
      </w:r>
      <w:r>
        <w:rPr>
          <w:rFonts w:eastAsia="Times New Roman"/>
          <w:color w:val="202124"/>
          <w:szCs w:val="24"/>
        </w:rPr>
        <w:t>ιρούμε με συνεχή μέτρα ανακούφισης ήδη, σαν αυτά που συζητάμε και σήμερα. Ψηφίζουμε, λοιπόν, το παρόν νομοσχέδιο με τις εκατόν είκοσι δόσεις για τα χρέη προς εφορία και ασφαλιστικά ταμεία, τη μείωση του ΦΠΑ και ακολουθούν και άλλα, όπως η κατάργηση εισφορά</w:t>
      </w:r>
      <w:r>
        <w:rPr>
          <w:rFonts w:eastAsia="Times New Roman"/>
          <w:color w:val="202124"/>
          <w:szCs w:val="24"/>
        </w:rPr>
        <w:t>ς αλληλεγγύης, η επιδότηση των ασφαλιστικών εισφορών για τους νέους σε ποσοστό 80%.</w:t>
      </w:r>
    </w:p>
    <w:p w14:paraId="4318B5F4" w14:textId="77777777" w:rsidR="001D7CFB" w:rsidRDefault="00EB4E04">
      <w:pPr>
        <w:tabs>
          <w:tab w:val="left" w:pos="2738"/>
          <w:tab w:val="center" w:pos="4753"/>
          <w:tab w:val="left" w:pos="5723"/>
        </w:tabs>
        <w:spacing w:line="600" w:lineRule="auto"/>
        <w:ind w:firstLine="720"/>
        <w:jc w:val="both"/>
        <w:rPr>
          <w:rFonts w:eastAsia="Times New Roman"/>
          <w:szCs w:val="24"/>
        </w:rPr>
      </w:pPr>
      <w:r w:rsidRPr="00914232">
        <w:rPr>
          <w:rFonts w:eastAsia="Times New Roman"/>
          <w:szCs w:val="24"/>
        </w:rPr>
        <w:t xml:space="preserve">Η Αντιπολίτευση καλωσορίζει αυτά τα μέτρα; Ένα μέρος τα αποδέχεται, ένα άλλο επιφυλάσσεται με μισόλογα και κρύα καρδιά και ένα άλλο δηλώνει απλός παρατηρητής ως συνήθως. </w:t>
      </w:r>
    </w:p>
    <w:p w14:paraId="4318B5F5" w14:textId="77777777" w:rsidR="001D7CFB" w:rsidRDefault="00EB4E04">
      <w:pPr>
        <w:tabs>
          <w:tab w:val="left" w:pos="2738"/>
          <w:tab w:val="center" w:pos="4753"/>
          <w:tab w:val="left" w:pos="5723"/>
        </w:tabs>
        <w:spacing w:line="600" w:lineRule="auto"/>
        <w:ind w:firstLine="720"/>
        <w:jc w:val="both"/>
        <w:rPr>
          <w:rFonts w:eastAsia="Times New Roman"/>
          <w:szCs w:val="24"/>
        </w:rPr>
      </w:pPr>
      <w:r w:rsidRPr="00914232">
        <w:rPr>
          <w:rFonts w:eastAsia="Times New Roman"/>
          <w:szCs w:val="24"/>
        </w:rPr>
        <w:t>Η</w:t>
      </w:r>
      <w:r w:rsidRPr="00914232">
        <w:rPr>
          <w:rFonts w:eastAsia="Times New Roman"/>
          <w:szCs w:val="24"/>
        </w:rPr>
        <w:t xml:space="preserve"> Νέα Δημοκρατία είναι στη δυσάρεστη θέση να μισοαποδεχθεί, λοιπόν, τα καταφανώς φιλολαϊκά μέτρα και το κάνει με κρύα, όπως είπα, καρδιά, γιατί τέτοια μέτρα είναι έξω από το πολιτικό της πεδίο. Είναι μέτρα ανόρθωσης του κοινωνικού κράτους, δηλαδή </w:t>
      </w:r>
      <w:r>
        <w:rPr>
          <w:rFonts w:eastAsia="Times New Roman"/>
          <w:szCs w:val="24"/>
        </w:rPr>
        <w:t xml:space="preserve">μέτρα </w:t>
      </w:r>
      <w:r w:rsidRPr="00914232">
        <w:rPr>
          <w:rFonts w:eastAsia="Times New Roman"/>
          <w:szCs w:val="24"/>
        </w:rPr>
        <w:t>ευθέ</w:t>
      </w:r>
      <w:r w:rsidRPr="00914232">
        <w:rPr>
          <w:rFonts w:eastAsia="Times New Roman"/>
          <w:szCs w:val="24"/>
        </w:rPr>
        <w:t xml:space="preserve">ως αντίθετα με την ιδεολογία της, που είναι ο νεοφιλελευθερισμός. </w:t>
      </w:r>
    </w:p>
    <w:p w14:paraId="4318B5F6" w14:textId="77777777" w:rsidR="001D7CFB" w:rsidRDefault="00EB4E04">
      <w:pPr>
        <w:tabs>
          <w:tab w:val="left" w:pos="2738"/>
          <w:tab w:val="center" w:pos="4753"/>
          <w:tab w:val="left" w:pos="5723"/>
        </w:tabs>
        <w:spacing w:line="600" w:lineRule="auto"/>
        <w:ind w:firstLine="720"/>
        <w:jc w:val="both"/>
        <w:rPr>
          <w:rFonts w:eastAsia="Times New Roman"/>
          <w:szCs w:val="24"/>
        </w:rPr>
      </w:pPr>
      <w:r w:rsidRPr="00914232">
        <w:rPr>
          <w:rFonts w:eastAsia="Times New Roman"/>
          <w:szCs w:val="24"/>
        </w:rPr>
        <w:t>Κυρίες και κύριοι Βουλευτές, αμήχανη και πανικοβλημένη η Αντιπολίτευση</w:t>
      </w:r>
      <w:r>
        <w:rPr>
          <w:rFonts w:eastAsia="Times New Roman"/>
          <w:szCs w:val="24"/>
        </w:rPr>
        <w:t xml:space="preserve"> -</w:t>
      </w:r>
      <w:r w:rsidRPr="00914232">
        <w:rPr>
          <w:rFonts w:eastAsia="Times New Roman"/>
          <w:szCs w:val="24"/>
        </w:rPr>
        <w:t>με προεξάρχουσα την Αξιωματικ</w:t>
      </w:r>
      <w:r>
        <w:rPr>
          <w:rFonts w:eastAsia="Times New Roman"/>
          <w:szCs w:val="24"/>
        </w:rPr>
        <w:t>ή, τ</w:t>
      </w:r>
      <w:r w:rsidRPr="00914232">
        <w:rPr>
          <w:rFonts w:eastAsia="Times New Roman"/>
          <w:szCs w:val="24"/>
        </w:rPr>
        <w:t>η Νέα Δημοκρατία δηλαδή</w:t>
      </w:r>
      <w:r>
        <w:rPr>
          <w:rFonts w:eastAsia="Times New Roman"/>
          <w:szCs w:val="24"/>
        </w:rPr>
        <w:t>- ε</w:t>
      </w:r>
      <w:r w:rsidRPr="00914232">
        <w:rPr>
          <w:rFonts w:eastAsia="Times New Roman"/>
          <w:szCs w:val="24"/>
        </w:rPr>
        <w:t xml:space="preserve">πιχειρεί να απαξιώσει αυτά τα νέα φιλολαϊκά μέτρα. </w:t>
      </w:r>
    </w:p>
    <w:p w14:paraId="4318B5F7" w14:textId="77777777" w:rsidR="001D7CFB" w:rsidRDefault="00EB4E04">
      <w:pPr>
        <w:tabs>
          <w:tab w:val="left" w:pos="2738"/>
          <w:tab w:val="center" w:pos="4753"/>
          <w:tab w:val="left" w:pos="5723"/>
        </w:tabs>
        <w:spacing w:line="600" w:lineRule="auto"/>
        <w:ind w:firstLine="720"/>
        <w:jc w:val="both"/>
        <w:rPr>
          <w:rFonts w:eastAsia="Times New Roman"/>
          <w:szCs w:val="24"/>
        </w:rPr>
      </w:pPr>
      <w:r w:rsidRPr="00914232">
        <w:rPr>
          <w:rFonts w:eastAsia="Times New Roman"/>
          <w:szCs w:val="24"/>
        </w:rPr>
        <w:t xml:space="preserve">Επιμένουν ότι είναι προεκλογική παροχή η δέκατη τρίτη σύνταξη. Όταν, λοιπόν, εσείς κόβατε τις συντάξεις, ήταν διαρθρωτικό μέτρο. Τώρα εμείς που τις επιστρέφουμε, τις επαναφέρουμε, είναι προεκλογική παροχή. </w:t>
      </w:r>
    </w:p>
    <w:p w14:paraId="4318B5F8" w14:textId="77777777" w:rsidR="001D7CFB" w:rsidRDefault="00EB4E04">
      <w:pPr>
        <w:tabs>
          <w:tab w:val="left" w:pos="2738"/>
          <w:tab w:val="center" w:pos="4753"/>
          <w:tab w:val="left" w:pos="5723"/>
        </w:tabs>
        <w:spacing w:line="600" w:lineRule="auto"/>
        <w:ind w:firstLine="720"/>
        <w:jc w:val="both"/>
        <w:rPr>
          <w:rFonts w:eastAsia="Times New Roman"/>
          <w:szCs w:val="24"/>
        </w:rPr>
      </w:pPr>
      <w:r w:rsidRPr="00914232">
        <w:rPr>
          <w:rFonts w:eastAsia="Times New Roman"/>
          <w:szCs w:val="24"/>
        </w:rPr>
        <w:t>Με συγχωρείτε, αλλά πόσα μεταπτυχιακά χρειάζονται</w:t>
      </w:r>
      <w:r w:rsidRPr="00914232">
        <w:rPr>
          <w:rFonts w:eastAsia="Times New Roman"/>
          <w:szCs w:val="24"/>
        </w:rPr>
        <w:t xml:space="preserve"> οι άριστοι με τα καλύτερα βιογραφικά της χώρας, ώστε να κατανοήσουν ότι αν κάποιο μέτρο ψηφιστεί ως μόνιμο</w:t>
      </w:r>
      <w:r w:rsidRPr="00447342">
        <w:rPr>
          <w:rFonts w:eastAsia="Times New Roman"/>
          <w:szCs w:val="24"/>
        </w:rPr>
        <w:t>,</w:t>
      </w:r>
      <w:r w:rsidRPr="00914232">
        <w:rPr>
          <w:rFonts w:eastAsia="Times New Roman"/>
          <w:szCs w:val="24"/>
        </w:rPr>
        <w:t xml:space="preserve"> θα είναι μόνιμο; Δηλαδή, δεν θα καταβάλλεται εφάπαξ, αλλά θα δίδεται κάθε χρόνο. Η δέκατη τρίτη σύνταξη θα δοθεί και το 2019 και το 2020 και όλα τα</w:t>
      </w:r>
      <w:r w:rsidRPr="00914232">
        <w:rPr>
          <w:rFonts w:eastAsia="Times New Roman"/>
          <w:szCs w:val="24"/>
        </w:rPr>
        <w:t xml:space="preserve"> επόμενα χρόνια, εκτός και αν έρθει μια κυβέρνηση να την καταργήσει. Πάντως ο ΣΥΡΙΖΑ μπορεί να την αυξήσει, να την καταργήσει, όμως, αποκλείεται. </w:t>
      </w:r>
    </w:p>
    <w:p w14:paraId="4318B5F9" w14:textId="77777777" w:rsidR="001D7CFB" w:rsidRDefault="00EB4E04">
      <w:pPr>
        <w:tabs>
          <w:tab w:val="left" w:pos="2738"/>
          <w:tab w:val="center" w:pos="4753"/>
          <w:tab w:val="left" w:pos="5723"/>
        </w:tabs>
        <w:spacing w:line="600" w:lineRule="auto"/>
        <w:ind w:firstLine="720"/>
        <w:jc w:val="both"/>
        <w:rPr>
          <w:rFonts w:eastAsia="Times New Roman"/>
          <w:szCs w:val="24"/>
        </w:rPr>
      </w:pPr>
      <w:r w:rsidRPr="00914232">
        <w:rPr>
          <w:rFonts w:eastAsia="Times New Roman"/>
          <w:szCs w:val="24"/>
        </w:rPr>
        <w:t>Ο κ. Μητσοτάκης</w:t>
      </w:r>
      <w:r>
        <w:rPr>
          <w:rFonts w:eastAsia="Times New Roman"/>
          <w:szCs w:val="24"/>
        </w:rPr>
        <w:t>,</w:t>
      </w:r>
      <w:r w:rsidRPr="00914232">
        <w:rPr>
          <w:rFonts w:eastAsia="Times New Roman"/>
          <w:szCs w:val="24"/>
        </w:rPr>
        <w:t xml:space="preserve"> χαρακτηρίζοντάς την ξεδιάντροπο προεκλογικό επίδομα</w:t>
      </w:r>
      <w:r>
        <w:rPr>
          <w:rFonts w:eastAsia="Times New Roman"/>
          <w:szCs w:val="24"/>
        </w:rPr>
        <w:t>,</w:t>
      </w:r>
      <w:r w:rsidRPr="00914232">
        <w:rPr>
          <w:rFonts w:eastAsia="Times New Roman"/>
          <w:szCs w:val="24"/>
        </w:rPr>
        <w:t xml:space="preserve"> αρνήθηκε κατηγορηματικά να την εγγυηθεί</w:t>
      </w:r>
      <w:r w:rsidRPr="00914232">
        <w:rPr>
          <w:rFonts w:eastAsia="Times New Roman"/>
          <w:szCs w:val="24"/>
        </w:rPr>
        <w:t xml:space="preserve">. Ό,τι και να λέτε εδώ, το βίντεο στον κ. Παπαδάκη στον </w:t>
      </w:r>
      <w:r>
        <w:rPr>
          <w:rFonts w:eastAsia="Times New Roman"/>
          <w:szCs w:val="24"/>
        </w:rPr>
        <w:t>«</w:t>
      </w:r>
      <w:r w:rsidRPr="00914232">
        <w:rPr>
          <w:rFonts w:eastAsia="Times New Roman"/>
          <w:szCs w:val="24"/>
          <w:lang w:val="en-US"/>
        </w:rPr>
        <w:t>ANT</w:t>
      </w:r>
      <w:r w:rsidRPr="00914232">
        <w:rPr>
          <w:rFonts w:eastAsia="Times New Roman"/>
          <w:szCs w:val="24"/>
        </w:rPr>
        <w:t>1</w:t>
      </w:r>
      <w:r>
        <w:rPr>
          <w:rFonts w:eastAsia="Times New Roman"/>
          <w:szCs w:val="24"/>
        </w:rPr>
        <w:t>»</w:t>
      </w:r>
      <w:r w:rsidRPr="00914232">
        <w:rPr>
          <w:rFonts w:eastAsia="Times New Roman"/>
          <w:szCs w:val="24"/>
        </w:rPr>
        <w:t xml:space="preserve"> είναι στη διάθεσή σας παντού στο διαδίκτυο. </w:t>
      </w:r>
    </w:p>
    <w:p w14:paraId="4318B5FA" w14:textId="77777777" w:rsidR="001D7CFB" w:rsidRDefault="00EB4E04">
      <w:pPr>
        <w:tabs>
          <w:tab w:val="left" w:pos="2738"/>
          <w:tab w:val="center" w:pos="4753"/>
          <w:tab w:val="left" w:pos="5723"/>
        </w:tabs>
        <w:spacing w:line="600" w:lineRule="auto"/>
        <w:ind w:firstLine="720"/>
        <w:jc w:val="both"/>
        <w:rPr>
          <w:rFonts w:eastAsia="Times New Roman"/>
          <w:color w:val="212121"/>
          <w:szCs w:val="24"/>
        </w:rPr>
      </w:pPr>
      <w:r w:rsidRPr="00914232">
        <w:rPr>
          <w:rFonts w:eastAsia="Times New Roman"/>
          <w:color w:val="212121"/>
          <w:szCs w:val="24"/>
        </w:rPr>
        <w:t xml:space="preserve">(Στο σημείο αυτό </w:t>
      </w:r>
      <w:r>
        <w:rPr>
          <w:rFonts w:eastAsia="Times New Roman"/>
          <w:color w:val="212121"/>
          <w:szCs w:val="24"/>
        </w:rPr>
        <w:t>κ</w:t>
      </w:r>
      <w:r w:rsidRPr="00914232">
        <w:rPr>
          <w:rFonts w:eastAsia="Times New Roman"/>
          <w:color w:val="212121"/>
          <w:szCs w:val="24"/>
        </w:rPr>
        <w:t xml:space="preserve">τυπάει </w:t>
      </w:r>
      <w:r w:rsidRPr="00914232">
        <w:rPr>
          <w:rFonts w:eastAsia="Times New Roman"/>
          <w:color w:val="212121"/>
          <w:szCs w:val="24"/>
        </w:rPr>
        <w:t>το κουδούνι λήξ</w:t>
      </w:r>
      <w:r>
        <w:rPr>
          <w:rFonts w:eastAsia="Times New Roman"/>
          <w:color w:val="212121"/>
          <w:szCs w:val="24"/>
        </w:rPr>
        <w:t>εω</w:t>
      </w:r>
      <w:r w:rsidRPr="00914232">
        <w:rPr>
          <w:rFonts w:eastAsia="Times New Roman"/>
          <w:color w:val="212121"/>
          <w:szCs w:val="24"/>
        </w:rPr>
        <w:t xml:space="preserve">ς του χρόνου ομιλίας του κυρίου </w:t>
      </w:r>
      <w:r>
        <w:rPr>
          <w:rFonts w:eastAsia="Times New Roman"/>
          <w:color w:val="212121"/>
          <w:szCs w:val="24"/>
        </w:rPr>
        <w:t>Βουλευτή</w:t>
      </w:r>
      <w:r w:rsidRPr="00914232">
        <w:rPr>
          <w:rFonts w:eastAsia="Times New Roman"/>
          <w:color w:val="212121"/>
          <w:szCs w:val="24"/>
        </w:rPr>
        <w:t>)</w:t>
      </w:r>
    </w:p>
    <w:p w14:paraId="4318B5FB" w14:textId="77777777" w:rsidR="001D7CFB" w:rsidRDefault="00EB4E04">
      <w:pPr>
        <w:tabs>
          <w:tab w:val="left" w:pos="2738"/>
          <w:tab w:val="center" w:pos="4753"/>
          <w:tab w:val="left" w:pos="5723"/>
        </w:tabs>
        <w:spacing w:line="600" w:lineRule="auto"/>
        <w:ind w:firstLine="720"/>
        <w:jc w:val="both"/>
        <w:rPr>
          <w:rFonts w:eastAsia="Times New Roman"/>
          <w:szCs w:val="24"/>
        </w:rPr>
      </w:pPr>
      <w:r w:rsidRPr="00914232">
        <w:rPr>
          <w:rFonts w:eastAsia="Times New Roman"/>
          <w:szCs w:val="24"/>
        </w:rPr>
        <w:t xml:space="preserve">Μισό λεπτό, κύριε Πρόεδρε, θα τελειώσω. </w:t>
      </w:r>
    </w:p>
    <w:p w14:paraId="4318B5FC"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sidRPr="00914232">
        <w:rPr>
          <w:rFonts w:eastAsia="Times New Roman"/>
          <w:szCs w:val="24"/>
        </w:rPr>
        <w:t>Αν κινδυνεύουν, λοιπόν,</w:t>
      </w:r>
      <w:r w:rsidRPr="00914232">
        <w:rPr>
          <w:rFonts w:eastAsia="Times New Roman"/>
          <w:szCs w:val="24"/>
        </w:rPr>
        <w:t xml:space="preserve"> αυτά τα μέτρα από κάποιον, αυτός δεν είναι ο ΣΥΡΙΖΑ που τα υλοποιεί, αλλά η Νέα Δημοκρατία, ο κ. Μητσοτάκης και οι φιλελεύθερες εμμονές τους. Ξεδιάντροπο επίδομα</w:t>
      </w:r>
      <w:r>
        <w:rPr>
          <w:rFonts w:eastAsia="Times New Roman"/>
          <w:szCs w:val="24"/>
        </w:rPr>
        <w:t xml:space="preserve"> </w:t>
      </w:r>
      <w:r w:rsidRPr="00914232">
        <w:rPr>
          <w:rFonts w:eastAsia="Times New Roman"/>
          <w:color w:val="201F1E"/>
          <w:szCs w:val="24"/>
        </w:rPr>
        <w:t xml:space="preserve">αποκάλεσε </w:t>
      </w:r>
      <w:r>
        <w:rPr>
          <w:rFonts w:eastAsia="Times New Roman"/>
          <w:color w:val="201F1E"/>
          <w:szCs w:val="24"/>
        </w:rPr>
        <w:t>ο κ. Μητσοτάκης τη δέκατη τρίτη σύνταξη</w:t>
      </w:r>
      <w:r w:rsidRPr="00914232">
        <w:rPr>
          <w:rFonts w:eastAsia="Times New Roman"/>
          <w:color w:val="201F1E"/>
          <w:szCs w:val="24"/>
        </w:rPr>
        <w:t xml:space="preserve"> και ταυτόχρονα ανακοινώνει την επταήμερη ερ</w:t>
      </w:r>
      <w:r w:rsidRPr="00914232">
        <w:rPr>
          <w:rFonts w:eastAsia="Times New Roman"/>
          <w:color w:val="201F1E"/>
          <w:szCs w:val="24"/>
        </w:rPr>
        <w:t>γασία</w:t>
      </w:r>
      <w:r>
        <w:rPr>
          <w:rFonts w:eastAsia="Times New Roman"/>
          <w:color w:val="201F1E"/>
          <w:szCs w:val="24"/>
        </w:rPr>
        <w:t>,</w:t>
      </w:r>
      <w:r w:rsidRPr="00914232">
        <w:rPr>
          <w:rFonts w:eastAsia="Times New Roman"/>
          <w:color w:val="201F1E"/>
          <w:szCs w:val="24"/>
        </w:rPr>
        <w:t xml:space="preserve"> απαξιώνει τη ΔΕΗ</w:t>
      </w:r>
      <w:r>
        <w:rPr>
          <w:rFonts w:eastAsia="Times New Roman"/>
          <w:color w:val="201F1E"/>
          <w:szCs w:val="24"/>
        </w:rPr>
        <w:t>,</w:t>
      </w:r>
      <w:r w:rsidRPr="00914232">
        <w:rPr>
          <w:rFonts w:eastAsia="Times New Roman"/>
          <w:color w:val="201F1E"/>
          <w:szCs w:val="24"/>
        </w:rPr>
        <w:t xml:space="preserve"> ανοίγοντας δρόμο </w:t>
      </w:r>
      <w:r>
        <w:rPr>
          <w:rFonts w:eastAsia="Times New Roman"/>
          <w:color w:val="201F1E"/>
          <w:szCs w:val="24"/>
        </w:rPr>
        <w:t xml:space="preserve">για ιδιώτες, μιλά για κίνητρα περί </w:t>
      </w:r>
      <w:r w:rsidRPr="00914232">
        <w:rPr>
          <w:rFonts w:eastAsia="Times New Roman"/>
          <w:color w:val="201F1E"/>
          <w:szCs w:val="24"/>
        </w:rPr>
        <w:t>ιδιωτική</w:t>
      </w:r>
      <w:r>
        <w:rPr>
          <w:rFonts w:eastAsia="Times New Roman"/>
          <w:color w:val="201F1E"/>
          <w:szCs w:val="24"/>
        </w:rPr>
        <w:t xml:space="preserve">ς ιατροφαρμακευτικής περίθαλψης. </w:t>
      </w:r>
    </w:p>
    <w:p w14:paraId="4318B5FD"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Διακινείτε τον αστικό μύθο ότι βλάψαμε τη μεσαία τάξη. Μα, πώς να κάνεις κ</w:t>
      </w:r>
      <w:r w:rsidRPr="00914232">
        <w:rPr>
          <w:rFonts w:eastAsia="Times New Roman"/>
          <w:color w:val="201F1E"/>
          <w:szCs w:val="24"/>
        </w:rPr>
        <w:t>ακό σε κάποιον που τον έχουν τσακίσει ήδη</w:t>
      </w:r>
      <w:r>
        <w:rPr>
          <w:rFonts w:eastAsia="Times New Roman"/>
          <w:color w:val="201F1E"/>
          <w:szCs w:val="24"/>
        </w:rPr>
        <w:t>; Τ</w:t>
      </w:r>
      <w:r w:rsidRPr="00914232">
        <w:rPr>
          <w:rFonts w:eastAsia="Times New Roman"/>
          <w:color w:val="201F1E"/>
          <w:szCs w:val="24"/>
        </w:rPr>
        <w:t xml:space="preserve">ο κάνατε </w:t>
      </w:r>
      <w:r>
        <w:rPr>
          <w:rFonts w:eastAsia="Times New Roman"/>
          <w:color w:val="201F1E"/>
          <w:szCs w:val="24"/>
        </w:rPr>
        <w:t>εσείς! Σ</w:t>
      </w:r>
      <w:r w:rsidRPr="00914232">
        <w:rPr>
          <w:rFonts w:eastAsia="Times New Roman"/>
          <w:color w:val="201F1E"/>
          <w:szCs w:val="24"/>
        </w:rPr>
        <w:t xml:space="preserve">ύμφωνα με την </w:t>
      </w:r>
      <w:r>
        <w:rPr>
          <w:rFonts w:eastAsia="Times New Roman"/>
          <w:color w:val="201F1E"/>
          <w:szCs w:val="24"/>
        </w:rPr>
        <w:t>ΕΛΣΤΑΤ, εσείς τσακ</w:t>
      </w:r>
      <w:r w:rsidRPr="00914232">
        <w:rPr>
          <w:rFonts w:eastAsia="Times New Roman"/>
          <w:color w:val="201F1E"/>
          <w:szCs w:val="24"/>
        </w:rPr>
        <w:t xml:space="preserve">ίσατε τη μεσαία τάξη και αυτές οι </w:t>
      </w:r>
      <w:r>
        <w:rPr>
          <w:rFonts w:eastAsia="Times New Roman"/>
          <w:color w:val="201F1E"/>
          <w:szCs w:val="24"/>
        </w:rPr>
        <w:t>εκατόν είκοσι</w:t>
      </w:r>
      <w:r w:rsidRPr="00914232">
        <w:rPr>
          <w:rFonts w:eastAsia="Times New Roman"/>
          <w:color w:val="201F1E"/>
          <w:szCs w:val="24"/>
        </w:rPr>
        <w:t xml:space="preserve"> δόσεις θα </w:t>
      </w:r>
      <w:r>
        <w:rPr>
          <w:rFonts w:eastAsia="Times New Roman"/>
          <w:color w:val="201F1E"/>
          <w:szCs w:val="24"/>
        </w:rPr>
        <w:t>τη</w:t>
      </w:r>
      <w:r w:rsidRPr="00914232">
        <w:rPr>
          <w:rFonts w:eastAsia="Times New Roman"/>
          <w:color w:val="201F1E"/>
          <w:szCs w:val="24"/>
        </w:rPr>
        <w:t xml:space="preserve"> βοηθήσουν αποφασιστικά</w:t>
      </w:r>
      <w:r>
        <w:rPr>
          <w:rFonts w:eastAsia="Times New Roman"/>
          <w:color w:val="201F1E"/>
          <w:szCs w:val="24"/>
        </w:rPr>
        <w:t>.</w:t>
      </w:r>
    </w:p>
    <w:p w14:paraId="4318B5FE"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Είχαμε, βέβαια, τελευταία τον κ. Μητσοτάκη να εισηγείται και </w:t>
      </w:r>
      <w:r w:rsidRPr="00914232">
        <w:rPr>
          <w:rFonts w:eastAsia="Times New Roman"/>
          <w:color w:val="201F1E"/>
          <w:szCs w:val="24"/>
        </w:rPr>
        <w:t>ένα νέο μοντέλο επαγγελματικού προσανατολισμού</w:t>
      </w:r>
      <w:r>
        <w:rPr>
          <w:rFonts w:eastAsia="Times New Roman"/>
          <w:color w:val="201F1E"/>
          <w:szCs w:val="24"/>
        </w:rPr>
        <w:t>. Τ</w:t>
      </w:r>
      <w:r w:rsidRPr="00914232">
        <w:rPr>
          <w:rFonts w:eastAsia="Times New Roman"/>
          <w:color w:val="201F1E"/>
          <w:szCs w:val="24"/>
        </w:rPr>
        <w:t xml:space="preserve">α παιδιά </w:t>
      </w:r>
      <w:r>
        <w:rPr>
          <w:rFonts w:eastAsia="Times New Roman"/>
          <w:color w:val="201F1E"/>
          <w:szCs w:val="24"/>
        </w:rPr>
        <w:t xml:space="preserve">από το </w:t>
      </w:r>
      <w:r w:rsidRPr="00914232">
        <w:rPr>
          <w:rFonts w:eastAsia="Times New Roman"/>
          <w:color w:val="201F1E"/>
          <w:szCs w:val="24"/>
        </w:rPr>
        <w:t>Περιστέρι πρέ</w:t>
      </w:r>
      <w:r w:rsidRPr="00914232">
        <w:rPr>
          <w:rFonts w:eastAsia="Times New Roman"/>
          <w:color w:val="201F1E"/>
          <w:szCs w:val="24"/>
        </w:rPr>
        <w:t>πει να γίνουν ψυκτι</w:t>
      </w:r>
      <w:r>
        <w:rPr>
          <w:rFonts w:eastAsia="Times New Roman"/>
          <w:color w:val="201F1E"/>
          <w:szCs w:val="24"/>
        </w:rPr>
        <w:t>κοί. Θ</w:t>
      </w:r>
      <w:r w:rsidRPr="00914232">
        <w:rPr>
          <w:rFonts w:eastAsia="Times New Roman"/>
          <w:color w:val="201F1E"/>
          <w:szCs w:val="24"/>
        </w:rPr>
        <w:t>αυμάσια</w:t>
      </w:r>
      <w:r>
        <w:rPr>
          <w:rFonts w:eastAsia="Times New Roman"/>
          <w:color w:val="201F1E"/>
          <w:szCs w:val="24"/>
        </w:rPr>
        <w:t>,</w:t>
      </w:r>
      <w:r w:rsidRPr="00914232">
        <w:rPr>
          <w:rFonts w:eastAsia="Times New Roman"/>
          <w:color w:val="201F1E"/>
          <w:szCs w:val="24"/>
        </w:rPr>
        <w:t xml:space="preserve"> </w:t>
      </w:r>
      <w:r>
        <w:rPr>
          <w:rFonts w:eastAsia="Times New Roman"/>
          <w:color w:val="201F1E"/>
          <w:szCs w:val="24"/>
        </w:rPr>
        <w:t xml:space="preserve">εύγε! </w:t>
      </w:r>
    </w:p>
    <w:p w14:paraId="4318B5FF"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Με τούτα και με εκείνα, </w:t>
      </w:r>
      <w:r w:rsidRPr="00914232">
        <w:rPr>
          <w:rFonts w:eastAsia="Times New Roman"/>
          <w:color w:val="201F1E"/>
          <w:szCs w:val="24"/>
        </w:rPr>
        <w:t>λοιπόν</w:t>
      </w:r>
      <w:r>
        <w:rPr>
          <w:rFonts w:eastAsia="Times New Roman"/>
          <w:color w:val="201F1E"/>
          <w:szCs w:val="24"/>
        </w:rPr>
        <w:t>,</w:t>
      </w:r>
      <w:r w:rsidRPr="00914232">
        <w:rPr>
          <w:rFonts w:eastAsia="Times New Roman"/>
          <w:color w:val="201F1E"/>
          <w:szCs w:val="24"/>
        </w:rPr>
        <w:t xml:space="preserve"> το καταλάβαμε</w:t>
      </w:r>
      <w:r>
        <w:rPr>
          <w:rFonts w:eastAsia="Times New Roman"/>
          <w:color w:val="201F1E"/>
          <w:szCs w:val="24"/>
        </w:rPr>
        <w:t>,</w:t>
      </w:r>
      <w:r w:rsidRPr="00914232">
        <w:rPr>
          <w:rFonts w:eastAsia="Times New Roman"/>
          <w:color w:val="201F1E"/>
          <w:szCs w:val="24"/>
        </w:rPr>
        <w:t xml:space="preserve"> κύριε Μητσοτάκη</w:t>
      </w:r>
      <w:r>
        <w:rPr>
          <w:rFonts w:eastAsia="Times New Roman"/>
          <w:color w:val="201F1E"/>
          <w:szCs w:val="24"/>
        </w:rPr>
        <w:t>, το εμπεδώσαμε. Μ</w:t>
      </w:r>
      <w:r w:rsidRPr="00914232">
        <w:rPr>
          <w:rFonts w:eastAsia="Times New Roman"/>
          <w:color w:val="201F1E"/>
          <w:szCs w:val="24"/>
        </w:rPr>
        <w:t>ε τη Νέα Δημοκρατία τα χειρότερα έρχονται</w:t>
      </w:r>
      <w:r>
        <w:rPr>
          <w:rFonts w:eastAsia="Times New Roman"/>
          <w:color w:val="201F1E"/>
          <w:szCs w:val="24"/>
        </w:rPr>
        <w:t>,</w:t>
      </w:r>
      <w:r w:rsidRPr="00914232">
        <w:rPr>
          <w:rFonts w:eastAsia="Times New Roman"/>
          <w:color w:val="201F1E"/>
          <w:szCs w:val="24"/>
        </w:rPr>
        <w:t xml:space="preserve"> αλλά επειδή εμείς αγωνιζόμαστε για τα καλύτερα</w:t>
      </w:r>
      <w:r>
        <w:rPr>
          <w:rFonts w:eastAsia="Times New Roman"/>
          <w:color w:val="201F1E"/>
          <w:szCs w:val="24"/>
        </w:rPr>
        <w:t>, θα υπερψηφίσουμε</w:t>
      </w:r>
      <w:r w:rsidRPr="00914232">
        <w:rPr>
          <w:rFonts w:eastAsia="Times New Roman"/>
          <w:color w:val="201F1E"/>
          <w:szCs w:val="24"/>
        </w:rPr>
        <w:t xml:space="preserve"> </w:t>
      </w:r>
      <w:r>
        <w:rPr>
          <w:rFonts w:eastAsia="Times New Roman"/>
          <w:color w:val="201F1E"/>
          <w:szCs w:val="24"/>
        </w:rPr>
        <w:t>τα νέα μέτρα</w:t>
      </w:r>
      <w:r w:rsidRPr="00914232">
        <w:rPr>
          <w:rFonts w:eastAsia="Times New Roman"/>
          <w:color w:val="201F1E"/>
          <w:szCs w:val="24"/>
        </w:rPr>
        <w:t xml:space="preserve"> που είναι όλα </w:t>
      </w:r>
      <w:r w:rsidRPr="00914232">
        <w:rPr>
          <w:rFonts w:eastAsia="Times New Roman"/>
          <w:color w:val="201F1E"/>
          <w:szCs w:val="24"/>
        </w:rPr>
        <w:t>προς όφελος του ελληνικού λαού και θα συνεχίσουμε την πορεία</w:t>
      </w:r>
      <w:r>
        <w:rPr>
          <w:rFonts w:eastAsia="Times New Roman"/>
          <w:color w:val="201F1E"/>
          <w:szCs w:val="24"/>
        </w:rPr>
        <w:t xml:space="preserve"> για την πλήρη α</w:t>
      </w:r>
      <w:r w:rsidRPr="00914232">
        <w:rPr>
          <w:rFonts w:eastAsia="Times New Roman"/>
          <w:color w:val="201F1E"/>
          <w:szCs w:val="24"/>
        </w:rPr>
        <w:t xml:space="preserve">νόρθωση της </w:t>
      </w:r>
      <w:r>
        <w:rPr>
          <w:rFonts w:eastAsia="Times New Roman"/>
          <w:color w:val="201F1E"/>
          <w:szCs w:val="24"/>
        </w:rPr>
        <w:t xml:space="preserve">χώρας. </w:t>
      </w:r>
    </w:p>
    <w:p w14:paraId="4318B600"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Σας ε</w:t>
      </w:r>
      <w:r w:rsidRPr="00914232">
        <w:rPr>
          <w:rFonts w:eastAsia="Times New Roman"/>
          <w:color w:val="201F1E"/>
          <w:szCs w:val="24"/>
        </w:rPr>
        <w:t>υχαριστώ</w:t>
      </w:r>
      <w:r>
        <w:rPr>
          <w:rFonts w:eastAsia="Times New Roman"/>
          <w:color w:val="201F1E"/>
          <w:szCs w:val="24"/>
        </w:rPr>
        <w:t>.</w:t>
      </w:r>
    </w:p>
    <w:p w14:paraId="4318B601" w14:textId="77777777" w:rsidR="001D7CFB" w:rsidRDefault="00EB4E04">
      <w:pPr>
        <w:tabs>
          <w:tab w:val="left" w:pos="2738"/>
          <w:tab w:val="center" w:pos="4753"/>
          <w:tab w:val="left" w:pos="5723"/>
        </w:tabs>
        <w:spacing w:line="600" w:lineRule="auto"/>
        <w:ind w:firstLine="720"/>
        <w:jc w:val="center"/>
        <w:rPr>
          <w:rFonts w:eastAsia="Times New Roman"/>
          <w:szCs w:val="24"/>
        </w:rPr>
      </w:pPr>
      <w:r w:rsidRPr="00B01A32">
        <w:rPr>
          <w:rFonts w:eastAsia="Times New Roman"/>
          <w:szCs w:val="24"/>
        </w:rPr>
        <w:t>(Χειροκροτήματα από την πτέρυγα του ΣΥΡΙΖΑ)</w:t>
      </w:r>
    </w:p>
    <w:p w14:paraId="4318B602" w14:textId="77777777" w:rsidR="001D7CFB" w:rsidRDefault="00EB4E04">
      <w:pPr>
        <w:tabs>
          <w:tab w:val="left" w:pos="2738"/>
          <w:tab w:val="center" w:pos="4753"/>
          <w:tab w:val="left" w:pos="5723"/>
        </w:tabs>
        <w:spacing w:line="600" w:lineRule="auto"/>
        <w:ind w:firstLine="720"/>
        <w:jc w:val="both"/>
        <w:rPr>
          <w:rFonts w:eastAsia="Times New Roman"/>
          <w:szCs w:val="24"/>
        </w:rPr>
      </w:pPr>
      <w:r w:rsidRPr="000E0C5C">
        <w:rPr>
          <w:rFonts w:eastAsia="Times New Roman"/>
          <w:b/>
          <w:szCs w:val="24"/>
        </w:rPr>
        <w:t>ΠΡΟΕΔΡΕΥΩΝ (Δημήτριος Κρεμαστινός):</w:t>
      </w:r>
      <w:r>
        <w:rPr>
          <w:rFonts w:eastAsia="Times New Roman"/>
          <w:b/>
          <w:szCs w:val="24"/>
        </w:rPr>
        <w:t xml:space="preserve"> </w:t>
      </w:r>
      <w:r>
        <w:rPr>
          <w:rFonts w:eastAsia="Times New Roman"/>
          <w:szCs w:val="24"/>
        </w:rPr>
        <w:t xml:space="preserve">Και εγώ ευχαριστώ. </w:t>
      </w:r>
    </w:p>
    <w:p w14:paraId="4318B603" w14:textId="77777777" w:rsidR="001D7CFB" w:rsidRDefault="00EB4E04">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Προχωρούμε με την </w:t>
      </w:r>
      <w:r>
        <w:rPr>
          <w:rFonts w:eastAsia="Times New Roman"/>
          <w:szCs w:val="24"/>
        </w:rPr>
        <w:t xml:space="preserve">κ. </w:t>
      </w:r>
      <w:r>
        <w:rPr>
          <w:rFonts w:eastAsia="Times New Roman"/>
          <w:szCs w:val="24"/>
        </w:rPr>
        <w:t>Ράπτη, Βουλευτή της Νέας</w:t>
      </w:r>
      <w:r>
        <w:rPr>
          <w:rFonts w:eastAsia="Times New Roman"/>
          <w:szCs w:val="24"/>
        </w:rPr>
        <w:t xml:space="preserve"> Δημοκρατίας.</w:t>
      </w:r>
    </w:p>
    <w:p w14:paraId="4318B604" w14:textId="77777777" w:rsidR="001D7CFB" w:rsidRDefault="00EB4E04">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Ορίστε, κυρία συνάδελφε, έχετε τον λόγο.  </w:t>
      </w:r>
    </w:p>
    <w:p w14:paraId="4318B605"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Pr>
          <w:rFonts w:eastAsia="Times New Roman"/>
          <w:b/>
          <w:szCs w:val="24"/>
        </w:rPr>
        <w:t xml:space="preserve">ΖΩΗ ΡΑΠΤΗ: </w:t>
      </w:r>
      <w:r>
        <w:rPr>
          <w:rFonts w:eastAsia="Times New Roman"/>
          <w:szCs w:val="24"/>
        </w:rPr>
        <w:t>Σας ευχαριστώ, κ</w:t>
      </w:r>
      <w:r>
        <w:rPr>
          <w:rFonts w:eastAsia="Times New Roman"/>
          <w:color w:val="201F1E"/>
          <w:szCs w:val="24"/>
        </w:rPr>
        <w:t>ύριε Π</w:t>
      </w:r>
      <w:r w:rsidRPr="00914232">
        <w:rPr>
          <w:rFonts w:eastAsia="Times New Roman"/>
          <w:color w:val="201F1E"/>
          <w:szCs w:val="24"/>
        </w:rPr>
        <w:t>ρόεδρε</w:t>
      </w:r>
      <w:r>
        <w:rPr>
          <w:rFonts w:eastAsia="Times New Roman"/>
          <w:color w:val="201F1E"/>
          <w:szCs w:val="24"/>
        </w:rPr>
        <w:t>.</w:t>
      </w:r>
    </w:p>
    <w:p w14:paraId="4318B606"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w:t>
      </w:r>
      <w:r w:rsidRPr="00914232">
        <w:rPr>
          <w:rFonts w:eastAsia="Times New Roman"/>
          <w:color w:val="201F1E"/>
          <w:szCs w:val="24"/>
        </w:rPr>
        <w:t>υρίες και κύριοι της Κυβέρνησης</w:t>
      </w:r>
      <w:r>
        <w:rPr>
          <w:rFonts w:eastAsia="Times New Roman"/>
          <w:color w:val="201F1E"/>
          <w:szCs w:val="24"/>
        </w:rPr>
        <w:t>, κυρίες και κύριοι Β</w:t>
      </w:r>
      <w:r w:rsidRPr="00914232">
        <w:rPr>
          <w:rFonts w:eastAsia="Times New Roman"/>
          <w:color w:val="201F1E"/>
          <w:szCs w:val="24"/>
        </w:rPr>
        <w:t>ουλευτές</w:t>
      </w:r>
      <w:r>
        <w:rPr>
          <w:rFonts w:eastAsia="Times New Roman"/>
          <w:color w:val="201F1E"/>
          <w:szCs w:val="24"/>
        </w:rPr>
        <w:t>,</w:t>
      </w:r>
      <w:r w:rsidRPr="00914232">
        <w:rPr>
          <w:rFonts w:eastAsia="Times New Roman"/>
          <w:color w:val="201F1E"/>
          <w:szCs w:val="24"/>
        </w:rPr>
        <w:t xml:space="preserve"> </w:t>
      </w:r>
      <w:r>
        <w:rPr>
          <w:rFonts w:eastAsia="Times New Roman"/>
          <w:color w:val="201F1E"/>
          <w:szCs w:val="24"/>
        </w:rPr>
        <w:t>τα προηγούμενα τέσσερα χρόνια, κατά ρητή ομολογία των Υπουργών</w:t>
      </w:r>
      <w:r w:rsidRPr="00914232">
        <w:rPr>
          <w:rFonts w:eastAsia="Times New Roman"/>
          <w:color w:val="201F1E"/>
          <w:szCs w:val="24"/>
        </w:rPr>
        <w:t xml:space="preserve"> </w:t>
      </w:r>
      <w:r>
        <w:rPr>
          <w:rFonts w:eastAsia="Times New Roman"/>
          <w:color w:val="201F1E"/>
          <w:szCs w:val="24"/>
        </w:rPr>
        <w:t xml:space="preserve">σας, του κ. Χουλιαράκη και του </w:t>
      </w:r>
      <w:r>
        <w:rPr>
          <w:rFonts w:eastAsia="Times New Roman"/>
          <w:color w:val="201F1E"/>
          <w:szCs w:val="24"/>
        </w:rPr>
        <w:t>κ. Κυρίτση, συνειδητά γονατίσατε</w:t>
      </w:r>
      <w:r w:rsidRPr="00914232">
        <w:rPr>
          <w:rFonts w:eastAsia="Times New Roman"/>
          <w:color w:val="201F1E"/>
          <w:szCs w:val="24"/>
        </w:rPr>
        <w:t xml:space="preserve"> τη μεσαία τάξη με φόρους και ασφαλιστικές εισφορές</w:t>
      </w:r>
      <w:r>
        <w:rPr>
          <w:rFonts w:eastAsia="Times New Roman"/>
          <w:color w:val="201F1E"/>
          <w:szCs w:val="24"/>
        </w:rPr>
        <w:t>, διεξάγοντας</w:t>
      </w:r>
      <w:r w:rsidRPr="00914232">
        <w:rPr>
          <w:rFonts w:eastAsia="Times New Roman"/>
          <w:color w:val="201F1E"/>
          <w:szCs w:val="24"/>
        </w:rPr>
        <w:t xml:space="preserve"> εναντίον της έναν ακήρυχτο ταξικό πόλεμο</w:t>
      </w:r>
      <w:r>
        <w:rPr>
          <w:rFonts w:eastAsia="Times New Roman"/>
          <w:color w:val="201F1E"/>
          <w:szCs w:val="24"/>
        </w:rPr>
        <w:t xml:space="preserve">, εξοντώνοντας τους εργαζόμενους και </w:t>
      </w:r>
      <w:r w:rsidRPr="00914232">
        <w:rPr>
          <w:rFonts w:eastAsia="Times New Roman"/>
          <w:color w:val="201F1E"/>
          <w:szCs w:val="24"/>
        </w:rPr>
        <w:t>εκτοξεύοντας τις οφειλές τους προς το κράτος</w:t>
      </w:r>
      <w:r>
        <w:rPr>
          <w:rFonts w:eastAsia="Times New Roman"/>
          <w:color w:val="201F1E"/>
          <w:szCs w:val="24"/>
        </w:rPr>
        <w:t>.</w:t>
      </w:r>
    </w:p>
    <w:p w14:paraId="4318B607"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Όμως, δεν χτυπήσατε μόνο το εισόδημα</w:t>
      </w:r>
      <w:r>
        <w:rPr>
          <w:rFonts w:eastAsia="Times New Roman"/>
          <w:color w:val="201F1E"/>
          <w:szCs w:val="24"/>
        </w:rPr>
        <w:t xml:space="preserve"> των Ελλήνων εργαζομένων, αλλά και τις</w:t>
      </w:r>
      <w:r w:rsidRPr="00914232">
        <w:rPr>
          <w:rFonts w:eastAsia="Times New Roman"/>
          <w:color w:val="201F1E"/>
          <w:szCs w:val="24"/>
        </w:rPr>
        <w:t xml:space="preserve"> ευάλωτες κοινωνικές ομάδες</w:t>
      </w:r>
      <w:r>
        <w:rPr>
          <w:rFonts w:eastAsia="Times New Roman"/>
          <w:color w:val="201F1E"/>
          <w:szCs w:val="24"/>
        </w:rPr>
        <w:t>, αφού μειώσατε</w:t>
      </w:r>
      <w:r w:rsidRPr="00914232">
        <w:rPr>
          <w:rFonts w:eastAsia="Times New Roman"/>
          <w:color w:val="201F1E"/>
          <w:szCs w:val="24"/>
        </w:rPr>
        <w:t xml:space="preserve"> δραματικά </w:t>
      </w:r>
      <w:r>
        <w:rPr>
          <w:rFonts w:eastAsia="Times New Roman"/>
          <w:color w:val="201F1E"/>
          <w:szCs w:val="24"/>
        </w:rPr>
        <w:t>δεκαεφτά φορές τις συντάξεις, συρρικνώσατε τις</w:t>
      </w:r>
      <w:r w:rsidRPr="00914232">
        <w:rPr>
          <w:rFonts w:eastAsia="Times New Roman"/>
          <w:color w:val="201F1E"/>
          <w:szCs w:val="24"/>
        </w:rPr>
        <w:t xml:space="preserve"> συντάξεις χηρείας</w:t>
      </w:r>
      <w:r>
        <w:rPr>
          <w:rFonts w:eastAsia="Times New Roman"/>
          <w:color w:val="201F1E"/>
          <w:szCs w:val="24"/>
        </w:rPr>
        <w:t>,</w:t>
      </w:r>
      <w:r w:rsidRPr="00914232">
        <w:rPr>
          <w:rFonts w:eastAsia="Times New Roman"/>
          <w:color w:val="201F1E"/>
          <w:szCs w:val="24"/>
        </w:rPr>
        <w:t xml:space="preserve"> που τώρα μετά από χρόνιους αγώνες</w:t>
      </w:r>
      <w:r>
        <w:rPr>
          <w:rFonts w:eastAsia="Times New Roman"/>
          <w:color w:val="201F1E"/>
          <w:szCs w:val="24"/>
        </w:rPr>
        <w:t xml:space="preserve"> των γυναικών που ξεροστάλιαζαν</w:t>
      </w:r>
      <w:r w:rsidRPr="00914232">
        <w:rPr>
          <w:rFonts w:eastAsia="Times New Roman"/>
          <w:color w:val="201F1E"/>
          <w:szCs w:val="24"/>
        </w:rPr>
        <w:t xml:space="preserve"> </w:t>
      </w:r>
      <w:r>
        <w:rPr>
          <w:rFonts w:eastAsia="Times New Roman"/>
          <w:color w:val="201F1E"/>
          <w:szCs w:val="24"/>
        </w:rPr>
        <w:t xml:space="preserve">έξω από το Υπουργείο Εργασίας τις </w:t>
      </w:r>
      <w:r>
        <w:rPr>
          <w:rFonts w:eastAsia="Times New Roman"/>
          <w:color w:val="201F1E"/>
          <w:szCs w:val="24"/>
        </w:rPr>
        <w:t>αυξάνετε οψίμως. Εξαφανίσατε το ΕΚΑΣ, αφαιρέσα</w:t>
      </w:r>
      <w:r w:rsidRPr="00914232">
        <w:rPr>
          <w:rFonts w:eastAsia="Times New Roman"/>
          <w:color w:val="201F1E"/>
          <w:szCs w:val="24"/>
        </w:rPr>
        <w:t xml:space="preserve">τε 48 εκατομμύρια </w:t>
      </w:r>
      <w:r>
        <w:rPr>
          <w:rFonts w:eastAsia="Times New Roman"/>
          <w:color w:val="201F1E"/>
          <w:szCs w:val="24"/>
        </w:rPr>
        <w:t xml:space="preserve">ευρώ </w:t>
      </w:r>
      <w:r w:rsidRPr="00914232">
        <w:rPr>
          <w:rFonts w:eastAsia="Times New Roman"/>
          <w:color w:val="201F1E"/>
          <w:szCs w:val="24"/>
        </w:rPr>
        <w:t>από τρίτεκνου</w:t>
      </w:r>
      <w:r>
        <w:rPr>
          <w:rFonts w:eastAsia="Times New Roman"/>
          <w:color w:val="201F1E"/>
          <w:szCs w:val="24"/>
        </w:rPr>
        <w:t>ς και πολύτεκνους και καταστήσατ</w:t>
      </w:r>
      <w:r w:rsidRPr="00914232">
        <w:rPr>
          <w:rFonts w:eastAsia="Times New Roman"/>
          <w:color w:val="201F1E"/>
          <w:szCs w:val="24"/>
        </w:rPr>
        <w:t xml:space="preserve">ε </w:t>
      </w:r>
      <w:r>
        <w:rPr>
          <w:rFonts w:eastAsia="Times New Roman"/>
          <w:color w:val="201F1E"/>
          <w:szCs w:val="24"/>
        </w:rPr>
        <w:t xml:space="preserve">συνήθη </w:t>
      </w:r>
      <w:r w:rsidRPr="00914232">
        <w:rPr>
          <w:rFonts w:eastAsia="Times New Roman"/>
          <w:color w:val="201F1E"/>
          <w:szCs w:val="24"/>
        </w:rPr>
        <w:t xml:space="preserve">την επικράτηση των </w:t>
      </w:r>
      <w:r>
        <w:rPr>
          <w:rFonts w:eastAsia="Times New Roman"/>
          <w:color w:val="201F1E"/>
          <w:szCs w:val="24"/>
        </w:rPr>
        <w:t xml:space="preserve">ολέθριων για τον εργαζόμενο </w:t>
      </w:r>
      <w:r w:rsidRPr="00914232">
        <w:rPr>
          <w:rFonts w:eastAsia="Times New Roman"/>
          <w:color w:val="201F1E"/>
          <w:szCs w:val="24"/>
        </w:rPr>
        <w:t xml:space="preserve">μορφών μερικής απασχόλησης με </w:t>
      </w:r>
      <w:r>
        <w:rPr>
          <w:rFonts w:eastAsia="Times New Roman"/>
          <w:color w:val="201F1E"/>
          <w:szCs w:val="24"/>
        </w:rPr>
        <w:t>πενιχρές αμοιβές, της τάξης των 3</w:t>
      </w:r>
      <w:r w:rsidRPr="00914232">
        <w:rPr>
          <w:rFonts w:eastAsia="Times New Roman"/>
          <w:color w:val="201F1E"/>
          <w:szCs w:val="24"/>
        </w:rPr>
        <w:t>20 ευρώ το</w:t>
      </w:r>
      <w:r>
        <w:rPr>
          <w:rFonts w:eastAsia="Times New Roman"/>
          <w:color w:val="201F1E"/>
          <w:szCs w:val="24"/>
        </w:rPr>
        <w:t>ν</w:t>
      </w:r>
      <w:r w:rsidRPr="00914232">
        <w:rPr>
          <w:rFonts w:eastAsia="Times New Roman"/>
          <w:color w:val="201F1E"/>
          <w:szCs w:val="24"/>
        </w:rPr>
        <w:t xml:space="preserve"> μήνα</w:t>
      </w:r>
      <w:r>
        <w:rPr>
          <w:rFonts w:eastAsia="Times New Roman"/>
          <w:color w:val="201F1E"/>
          <w:szCs w:val="24"/>
        </w:rPr>
        <w:t xml:space="preserve">. </w:t>
      </w:r>
    </w:p>
    <w:p w14:paraId="4318B608"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Και </w:t>
      </w:r>
      <w:r>
        <w:rPr>
          <w:rFonts w:eastAsia="Times New Roman"/>
          <w:color w:val="201F1E"/>
          <w:szCs w:val="24"/>
        </w:rPr>
        <w:t xml:space="preserve">σαν να μην έφταναν όλα αυτά, με τον </w:t>
      </w:r>
      <w:r>
        <w:rPr>
          <w:rFonts w:eastAsia="Times New Roman"/>
          <w:color w:val="201F1E"/>
          <w:szCs w:val="24"/>
        </w:rPr>
        <w:t>νόμο</w:t>
      </w:r>
      <w:r>
        <w:rPr>
          <w:rFonts w:eastAsia="Times New Roman"/>
          <w:color w:val="201F1E"/>
          <w:szCs w:val="24"/>
        </w:rPr>
        <w:t xml:space="preserve"> Κατρούγκαλου κόψατε δραματικά όλες τις νέες συντάξεις, αφαιρέσατε από όλους τους νέους </w:t>
      </w:r>
      <w:r w:rsidRPr="00914232">
        <w:rPr>
          <w:rFonts w:eastAsia="Times New Roman"/>
          <w:color w:val="201F1E"/>
          <w:szCs w:val="24"/>
        </w:rPr>
        <w:t>συνταξιούχους 35% από την κύρια και 45</w:t>
      </w:r>
      <w:r>
        <w:rPr>
          <w:rFonts w:eastAsia="Times New Roman"/>
          <w:color w:val="201F1E"/>
          <w:szCs w:val="24"/>
        </w:rPr>
        <w:t>% από την επικουρική σύνταξη. Αποδεδειγμένα, δηλαδή, έχετε αφαιρέσει τη δωδέκατη σύνταξη α</w:t>
      </w:r>
      <w:r>
        <w:rPr>
          <w:rFonts w:eastAsia="Times New Roman"/>
          <w:color w:val="201F1E"/>
          <w:szCs w:val="24"/>
        </w:rPr>
        <w:t xml:space="preserve">πό όλους τους νέους συνταξιούχους και έρχεστε τώρα να τους πάρετε και την ενδέκατη. Διότι με τη μείωση του αφορολόγητου, που εσείς ψηφίσατε, </w:t>
      </w:r>
      <w:r w:rsidRPr="00914232">
        <w:rPr>
          <w:rFonts w:eastAsia="Times New Roman"/>
          <w:color w:val="201F1E"/>
          <w:szCs w:val="24"/>
        </w:rPr>
        <w:t>θα πληρώνουμε όλοι επιπλέον φόρο 600 ευρώ και μάλιστα τόσο οι χαμηλόμισθοι όσο και οι χαμηλοσυνταξιούχοι</w:t>
      </w:r>
      <w:r>
        <w:rPr>
          <w:rFonts w:eastAsia="Times New Roman"/>
          <w:color w:val="201F1E"/>
          <w:szCs w:val="24"/>
        </w:rPr>
        <w:t>,</w:t>
      </w:r>
      <w:r w:rsidRPr="00914232">
        <w:rPr>
          <w:rFonts w:eastAsia="Times New Roman"/>
          <w:color w:val="201F1E"/>
          <w:szCs w:val="24"/>
        </w:rPr>
        <w:t xml:space="preserve"> οι οποίοι</w:t>
      </w:r>
      <w:r w:rsidRPr="00914232">
        <w:rPr>
          <w:rFonts w:eastAsia="Times New Roman"/>
          <w:color w:val="201F1E"/>
          <w:szCs w:val="24"/>
        </w:rPr>
        <w:t xml:space="preserve"> θα χάσουν </w:t>
      </w:r>
      <w:r>
        <w:rPr>
          <w:rFonts w:eastAsia="Times New Roman"/>
          <w:color w:val="201F1E"/>
          <w:szCs w:val="24"/>
        </w:rPr>
        <w:t>άλλο</w:t>
      </w:r>
      <w:r w:rsidRPr="00914232">
        <w:rPr>
          <w:rFonts w:eastAsia="Times New Roman"/>
          <w:color w:val="201F1E"/>
          <w:szCs w:val="24"/>
        </w:rPr>
        <w:t xml:space="preserve"> ένα μηνιαίο εισόδημα</w:t>
      </w:r>
      <w:r>
        <w:rPr>
          <w:rFonts w:eastAsia="Times New Roman"/>
          <w:color w:val="201F1E"/>
          <w:szCs w:val="24"/>
        </w:rPr>
        <w:t xml:space="preserve">. Γι’ αυτό και είναι απαραίτητο η σχετική ρύθμιση </w:t>
      </w:r>
      <w:r w:rsidRPr="00914232">
        <w:rPr>
          <w:rFonts w:eastAsia="Times New Roman"/>
          <w:color w:val="201F1E"/>
          <w:szCs w:val="24"/>
        </w:rPr>
        <w:t>να καταργηθεί άμεσα</w:t>
      </w:r>
      <w:r>
        <w:rPr>
          <w:rFonts w:eastAsia="Times New Roman"/>
          <w:color w:val="201F1E"/>
          <w:szCs w:val="24"/>
        </w:rPr>
        <w:t>, γενομένης δεκτής</w:t>
      </w:r>
      <w:r w:rsidRPr="00914232">
        <w:rPr>
          <w:rFonts w:eastAsia="Times New Roman"/>
          <w:color w:val="201F1E"/>
          <w:szCs w:val="24"/>
        </w:rPr>
        <w:t xml:space="preserve"> της σχετικής τροπολογίας που κατέθεσε </w:t>
      </w:r>
      <w:r>
        <w:rPr>
          <w:rFonts w:eastAsia="Times New Roman"/>
          <w:color w:val="201F1E"/>
          <w:szCs w:val="24"/>
        </w:rPr>
        <w:t>η Νέα Δ</w:t>
      </w:r>
      <w:r w:rsidRPr="00914232">
        <w:rPr>
          <w:rFonts w:eastAsia="Times New Roman"/>
          <w:color w:val="201F1E"/>
          <w:szCs w:val="24"/>
        </w:rPr>
        <w:t>ημοκρατία</w:t>
      </w:r>
      <w:r>
        <w:rPr>
          <w:rFonts w:eastAsia="Times New Roman"/>
          <w:color w:val="201F1E"/>
          <w:szCs w:val="24"/>
        </w:rPr>
        <w:t xml:space="preserve">. </w:t>
      </w:r>
    </w:p>
    <w:p w14:paraId="4318B609"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Και σαν να μην έφταναν όλα αυτά, εφ’ ενός έχετε αναστείλει την </w:t>
      </w:r>
      <w:r w:rsidRPr="00914232">
        <w:rPr>
          <w:rFonts w:eastAsia="Times New Roman"/>
          <w:color w:val="201F1E"/>
          <w:szCs w:val="24"/>
        </w:rPr>
        <w:t xml:space="preserve">έκδοση </w:t>
      </w:r>
      <w:r>
        <w:rPr>
          <w:rFonts w:eastAsia="Times New Roman"/>
          <w:color w:val="201F1E"/>
          <w:szCs w:val="24"/>
        </w:rPr>
        <w:t>διακο</w:t>
      </w:r>
      <w:r>
        <w:rPr>
          <w:rFonts w:eastAsia="Times New Roman"/>
          <w:color w:val="201F1E"/>
          <w:szCs w:val="24"/>
        </w:rPr>
        <w:t xml:space="preserve">σίων πενήντα χιλιάδων συντάξεων και αφ’ ετέρου </w:t>
      </w:r>
      <w:r w:rsidRPr="00914232">
        <w:rPr>
          <w:rFonts w:eastAsia="Times New Roman"/>
          <w:color w:val="201F1E"/>
          <w:szCs w:val="24"/>
        </w:rPr>
        <w:t>καθυστερεί</w:t>
      </w:r>
      <w:r>
        <w:rPr>
          <w:rFonts w:eastAsia="Times New Roman"/>
          <w:color w:val="201F1E"/>
          <w:szCs w:val="24"/>
        </w:rPr>
        <w:t>τε</w:t>
      </w:r>
      <w:r w:rsidRPr="00914232">
        <w:rPr>
          <w:rFonts w:eastAsia="Times New Roman"/>
          <w:color w:val="201F1E"/>
          <w:szCs w:val="24"/>
        </w:rPr>
        <w:t xml:space="preserve"> την αποπληρωμή των οφειλών σας προς τους ιδιώτες π</w:t>
      </w:r>
      <w:r>
        <w:rPr>
          <w:rFonts w:eastAsia="Times New Roman"/>
          <w:color w:val="201F1E"/>
          <w:szCs w:val="24"/>
        </w:rPr>
        <w:t xml:space="preserve">ρομηθευτές του </w:t>
      </w:r>
      <w:r>
        <w:rPr>
          <w:rFonts w:eastAsia="Times New Roman"/>
          <w:color w:val="201F1E"/>
          <w:szCs w:val="24"/>
        </w:rPr>
        <w:t>δ</w:t>
      </w:r>
      <w:r w:rsidRPr="00914232">
        <w:rPr>
          <w:rFonts w:eastAsia="Times New Roman"/>
          <w:color w:val="201F1E"/>
          <w:szCs w:val="24"/>
        </w:rPr>
        <w:t>ημοσίου</w:t>
      </w:r>
      <w:r>
        <w:rPr>
          <w:rFonts w:eastAsia="Times New Roman"/>
          <w:color w:val="201F1E"/>
          <w:szCs w:val="24"/>
        </w:rPr>
        <w:t>,</w:t>
      </w:r>
      <w:r w:rsidRPr="00914232">
        <w:rPr>
          <w:rFonts w:eastAsia="Times New Roman"/>
          <w:color w:val="201F1E"/>
          <w:szCs w:val="24"/>
        </w:rPr>
        <w:t xml:space="preserve"> ώστε να εμφανίζεται ως επίτευγμα </w:t>
      </w:r>
      <w:r>
        <w:rPr>
          <w:rFonts w:eastAsia="Times New Roman"/>
          <w:color w:val="201F1E"/>
          <w:szCs w:val="24"/>
        </w:rPr>
        <w:t>το υπέρογκ</w:t>
      </w:r>
      <w:r w:rsidRPr="00914232">
        <w:rPr>
          <w:rFonts w:eastAsia="Times New Roman"/>
          <w:color w:val="201F1E"/>
          <w:szCs w:val="24"/>
        </w:rPr>
        <w:t>ο υπερπλεόνασμα από το υστέρημα του ελληνικού λαού</w:t>
      </w:r>
      <w:r>
        <w:rPr>
          <w:rFonts w:eastAsia="Times New Roman"/>
          <w:color w:val="201F1E"/>
          <w:szCs w:val="24"/>
        </w:rPr>
        <w:t>, πλεόνασμα που θα σας επιτρ</w:t>
      </w:r>
      <w:r>
        <w:rPr>
          <w:rFonts w:eastAsia="Times New Roman"/>
          <w:color w:val="201F1E"/>
          <w:szCs w:val="24"/>
        </w:rPr>
        <w:t>έψει -για όσ</w:t>
      </w:r>
      <w:r w:rsidRPr="00914232">
        <w:rPr>
          <w:rFonts w:eastAsia="Times New Roman"/>
          <w:color w:val="201F1E"/>
          <w:szCs w:val="24"/>
        </w:rPr>
        <w:t>ο</w:t>
      </w:r>
      <w:r>
        <w:rPr>
          <w:rFonts w:eastAsia="Times New Roman"/>
          <w:color w:val="201F1E"/>
          <w:szCs w:val="24"/>
        </w:rPr>
        <w:t xml:space="preserve"> είστε ακόμα στην κυβέρνηση- να το ξοδέψετε κατά</w:t>
      </w:r>
      <w:r w:rsidRPr="00914232">
        <w:rPr>
          <w:rFonts w:eastAsia="Times New Roman"/>
          <w:color w:val="201F1E"/>
          <w:szCs w:val="24"/>
        </w:rPr>
        <w:t xml:space="preserve"> το κομματικό </w:t>
      </w:r>
      <w:r>
        <w:rPr>
          <w:rFonts w:eastAsia="Times New Roman"/>
          <w:color w:val="201F1E"/>
          <w:szCs w:val="24"/>
        </w:rPr>
        <w:t xml:space="preserve">σας </w:t>
      </w:r>
      <w:r w:rsidRPr="00914232">
        <w:rPr>
          <w:rFonts w:eastAsia="Times New Roman"/>
          <w:color w:val="201F1E"/>
          <w:szCs w:val="24"/>
        </w:rPr>
        <w:t>συμφέρον</w:t>
      </w:r>
      <w:r>
        <w:rPr>
          <w:rFonts w:eastAsia="Times New Roman"/>
          <w:color w:val="201F1E"/>
          <w:szCs w:val="24"/>
        </w:rPr>
        <w:t>.</w:t>
      </w:r>
    </w:p>
    <w:p w14:paraId="4318B60A"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Δεν είναι τυχαίο, λ</w:t>
      </w:r>
      <w:r w:rsidRPr="00914232">
        <w:rPr>
          <w:rFonts w:eastAsia="Times New Roman"/>
          <w:color w:val="201F1E"/>
          <w:szCs w:val="24"/>
        </w:rPr>
        <w:t>οιπόν</w:t>
      </w:r>
      <w:r>
        <w:rPr>
          <w:rFonts w:eastAsia="Times New Roman"/>
          <w:color w:val="201F1E"/>
          <w:szCs w:val="24"/>
        </w:rPr>
        <w:t>,</w:t>
      </w:r>
      <w:r w:rsidRPr="00914232">
        <w:rPr>
          <w:rFonts w:eastAsia="Times New Roman"/>
          <w:color w:val="201F1E"/>
          <w:szCs w:val="24"/>
        </w:rPr>
        <w:t xml:space="preserve"> που στα χρόνια της διακυβέρνησής σας η λιτότητα </w:t>
      </w:r>
      <w:r>
        <w:rPr>
          <w:rFonts w:eastAsia="Times New Roman"/>
          <w:color w:val="201F1E"/>
          <w:szCs w:val="24"/>
        </w:rPr>
        <w:t>βάθυνε</w:t>
      </w:r>
      <w:r w:rsidRPr="00914232">
        <w:rPr>
          <w:rFonts w:eastAsia="Times New Roman"/>
          <w:color w:val="201F1E"/>
          <w:szCs w:val="24"/>
        </w:rPr>
        <w:t xml:space="preserve"> τόσο</w:t>
      </w:r>
      <w:r>
        <w:rPr>
          <w:rFonts w:eastAsia="Times New Roman"/>
          <w:color w:val="201F1E"/>
          <w:szCs w:val="24"/>
        </w:rPr>
        <w:t xml:space="preserve">, οι δε οφειλές των </w:t>
      </w:r>
      <w:r w:rsidRPr="00914232">
        <w:rPr>
          <w:rFonts w:eastAsia="Times New Roman"/>
          <w:color w:val="201F1E"/>
          <w:szCs w:val="24"/>
        </w:rPr>
        <w:t>συμπολιτών μας εκτοξεύτηκαν στο αστ</w:t>
      </w:r>
      <w:r>
        <w:rPr>
          <w:rFonts w:eastAsia="Times New Roman"/>
          <w:color w:val="201F1E"/>
          <w:szCs w:val="24"/>
        </w:rPr>
        <w:t>ρονομικό ποσό</w:t>
      </w:r>
      <w:r w:rsidRPr="00914232">
        <w:rPr>
          <w:rFonts w:eastAsia="Times New Roman"/>
          <w:color w:val="201F1E"/>
          <w:szCs w:val="24"/>
        </w:rPr>
        <w:t xml:space="preserve"> </w:t>
      </w:r>
      <w:r>
        <w:rPr>
          <w:rFonts w:eastAsia="Times New Roman"/>
          <w:color w:val="201F1E"/>
          <w:szCs w:val="24"/>
        </w:rPr>
        <w:t xml:space="preserve">των </w:t>
      </w:r>
      <w:r w:rsidRPr="00914232">
        <w:rPr>
          <w:rFonts w:eastAsia="Times New Roman"/>
          <w:color w:val="201F1E"/>
          <w:szCs w:val="24"/>
        </w:rPr>
        <w:t xml:space="preserve">145 δισεκατομμυρίων ευρώ από </w:t>
      </w:r>
      <w:r>
        <w:rPr>
          <w:rFonts w:eastAsia="Times New Roman"/>
          <w:color w:val="201F1E"/>
          <w:szCs w:val="24"/>
        </w:rPr>
        <w:t xml:space="preserve">τα </w:t>
      </w:r>
      <w:r w:rsidRPr="00914232">
        <w:rPr>
          <w:rFonts w:eastAsia="Times New Roman"/>
          <w:color w:val="201F1E"/>
          <w:szCs w:val="24"/>
        </w:rPr>
        <w:t xml:space="preserve">75 </w:t>
      </w:r>
      <w:r>
        <w:rPr>
          <w:rFonts w:eastAsia="Times New Roman"/>
          <w:color w:val="201F1E"/>
          <w:szCs w:val="24"/>
        </w:rPr>
        <w:t xml:space="preserve">δισεκατομμύρια ευρώ </w:t>
      </w:r>
      <w:r w:rsidRPr="00914232">
        <w:rPr>
          <w:rFonts w:eastAsia="Times New Roman"/>
          <w:color w:val="201F1E"/>
          <w:szCs w:val="24"/>
        </w:rPr>
        <w:t xml:space="preserve">που το παραλάβατε όταν </w:t>
      </w:r>
      <w:r>
        <w:rPr>
          <w:rFonts w:eastAsia="Times New Roman"/>
          <w:color w:val="201F1E"/>
          <w:szCs w:val="24"/>
        </w:rPr>
        <w:t xml:space="preserve">ξεκινήσατε να κυβερνάτε. </w:t>
      </w:r>
    </w:p>
    <w:p w14:paraId="4318B60B"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Και ενώ η κοινωνία και οι παραγωγικοί φορείς βοούν εδώ και χρόνια, ζητώντας σας να αλλάξετε </w:t>
      </w:r>
      <w:r w:rsidRPr="00914232">
        <w:rPr>
          <w:rFonts w:eastAsia="Times New Roman"/>
          <w:color w:val="201F1E"/>
          <w:szCs w:val="24"/>
        </w:rPr>
        <w:t xml:space="preserve">μείγμα πολιτικής και </w:t>
      </w:r>
      <w:r>
        <w:rPr>
          <w:rFonts w:eastAsia="Times New Roman"/>
          <w:color w:val="201F1E"/>
          <w:szCs w:val="24"/>
        </w:rPr>
        <w:t xml:space="preserve">να απαλύνετε </w:t>
      </w:r>
      <w:r w:rsidRPr="00914232">
        <w:rPr>
          <w:rFonts w:eastAsia="Times New Roman"/>
          <w:color w:val="201F1E"/>
          <w:szCs w:val="24"/>
        </w:rPr>
        <w:t>τους ώμους τους</w:t>
      </w:r>
      <w:r>
        <w:rPr>
          <w:rFonts w:eastAsia="Times New Roman"/>
          <w:color w:val="201F1E"/>
          <w:szCs w:val="24"/>
        </w:rPr>
        <w:t xml:space="preserve"> από τα δυσ</w:t>
      </w:r>
      <w:r>
        <w:rPr>
          <w:rFonts w:eastAsia="Times New Roman"/>
          <w:color w:val="201F1E"/>
          <w:szCs w:val="24"/>
        </w:rPr>
        <w:t>βάσταχτα φορολογικά β</w:t>
      </w:r>
      <w:r w:rsidRPr="00914232">
        <w:rPr>
          <w:rFonts w:eastAsia="Times New Roman"/>
          <w:color w:val="201F1E"/>
          <w:szCs w:val="24"/>
        </w:rPr>
        <w:t>άρη</w:t>
      </w:r>
      <w:r>
        <w:rPr>
          <w:rFonts w:eastAsia="Times New Roman"/>
          <w:color w:val="201F1E"/>
          <w:szCs w:val="24"/>
        </w:rPr>
        <w:t>,</w:t>
      </w:r>
      <w:r w:rsidRPr="00914232">
        <w:rPr>
          <w:rFonts w:eastAsia="Times New Roman"/>
          <w:color w:val="201F1E"/>
          <w:szCs w:val="24"/>
        </w:rPr>
        <w:t xml:space="preserve"> εσείς </w:t>
      </w:r>
      <w:r>
        <w:rPr>
          <w:rFonts w:eastAsia="Times New Roman"/>
          <w:color w:val="201F1E"/>
          <w:szCs w:val="24"/>
        </w:rPr>
        <w:t xml:space="preserve">εν μια νυκτί φέρνετε το </w:t>
      </w:r>
      <w:r w:rsidRPr="00914232">
        <w:rPr>
          <w:rFonts w:eastAsia="Times New Roman"/>
          <w:color w:val="201F1E"/>
          <w:szCs w:val="24"/>
        </w:rPr>
        <w:t xml:space="preserve">υπό συζήτηση νομοσχέδιο με </w:t>
      </w:r>
      <w:r>
        <w:rPr>
          <w:rFonts w:eastAsia="Times New Roman"/>
          <w:color w:val="201F1E"/>
          <w:szCs w:val="24"/>
        </w:rPr>
        <w:t xml:space="preserve">μια σειρά </w:t>
      </w:r>
      <w:r w:rsidRPr="00914232">
        <w:rPr>
          <w:rFonts w:eastAsia="Times New Roman"/>
          <w:color w:val="201F1E"/>
          <w:szCs w:val="24"/>
        </w:rPr>
        <w:t xml:space="preserve">από αποσπασματικές ρυθμίσεις </w:t>
      </w:r>
      <w:r>
        <w:rPr>
          <w:rFonts w:eastAsia="Times New Roman"/>
          <w:color w:val="201F1E"/>
          <w:szCs w:val="24"/>
        </w:rPr>
        <w:t xml:space="preserve">με βαριά οσμή προεκλογικής παροχής. </w:t>
      </w:r>
    </w:p>
    <w:p w14:paraId="4318B60C"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Γιατί πώς αλλιώς μπορεί να δικαιολογήσει </w:t>
      </w:r>
      <w:r>
        <w:rPr>
          <w:rFonts w:eastAsia="Times New Roman"/>
          <w:color w:val="201F1E"/>
          <w:szCs w:val="24"/>
        </w:rPr>
        <w:t xml:space="preserve">κάποιος </w:t>
      </w:r>
      <w:r>
        <w:rPr>
          <w:rFonts w:eastAsia="Times New Roman"/>
          <w:color w:val="201F1E"/>
          <w:szCs w:val="24"/>
        </w:rPr>
        <w:t>αποσπασματικές διατάξεις που θυμηθήκατε εκτάκτως</w:t>
      </w:r>
      <w:r>
        <w:rPr>
          <w:rFonts w:eastAsia="Times New Roman"/>
          <w:color w:val="201F1E"/>
          <w:szCs w:val="24"/>
        </w:rPr>
        <w:t>, δυο μόλις βδομάδες πριν από τις εκλογές και μάλιστα εντός εκείνου του εικοσιτετραώρου π</w:t>
      </w:r>
      <w:r w:rsidRPr="00914232">
        <w:rPr>
          <w:rFonts w:eastAsia="Times New Roman"/>
          <w:color w:val="201F1E"/>
          <w:szCs w:val="24"/>
        </w:rPr>
        <w:t xml:space="preserve">ου ακολούθησε τις αποκαλύψεις για </w:t>
      </w:r>
      <w:r>
        <w:rPr>
          <w:rFonts w:eastAsia="Times New Roman"/>
          <w:color w:val="201F1E"/>
          <w:szCs w:val="24"/>
        </w:rPr>
        <w:t>τις πολυτελείς διακοπές του Π</w:t>
      </w:r>
      <w:r w:rsidRPr="00914232">
        <w:rPr>
          <w:rFonts w:eastAsia="Times New Roman"/>
          <w:color w:val="201F1E"/>
          <w:szCs w:val="24"/>
        </w:rPr>
        <w:t>ρωθυπουργού</w:t>
      </w:r>
      <w:r>
        <w:rPr>
          <w:rFonts w:eastAsia="Times New Roman"/>
          <w:color w:val="201F1E"/>
          <w:szCs w:val="24"/>
        </w:rPr>
        <w:t>,</w:t>
      </w:r>
      <w:r w:rsidRPr="00914232">
        <w:rPr>
          <w:rFonts w:eastAsia="Times New Roman"/>
          <w:color w:val="201F1E"/>
          <w:szCs w:val="24"/>
        </w:rPr>
        <w:t xml:space="preserve"> εν κρ</w:t>
      </w:r>
      <w:r>
        <w:rPr>
          <w:rFonts w:eastAsia="Times New Roman"/>
          <w:color w:val="201F1E"/>
          <w:szCs w:val="24"/>
        </w:rPr>
        <w:t xml:space="preserve">υπτώ, σε θαλαμηγό μεγαλοεφοπλιστού, μετά μάλιστα την τραγωδία στο Μάτι; </w:t>
      </w:r>
    </w:p>
    <w:p w14:paraId="4318B60D"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Ας έρθουμε, ό</w:t>
      </w:r>
      <w:r>
        <w:rPr>
          <w:rFonts w:eastAsia="Times New Roman"/>
          <w:color w:val="201F1E"/>
          <w:szCs w:val="24"/>
        </w:rPr>
        <w:t xml:space="preserve">μως, στο περίφημο επίδομα </w:t>
      </w:r>
      <w:r>
        <w:rPr>
          <w:rFonts w:eastAsia="Times New Roman"/>
          <w:color w:val="201F1E"/>
          <w:szCs w:val="24"/>
        </w:rPr>
        <w:t>ε</w:t>
      </w:r>
      <w:r w:rsidRPr="00914232">
        <w:rPr>
          <w:rFonts w:eastAsia="Times New Roman"/>
          <w:color w:val="201F1E"/>
          <w:szCs w:val="24"/>
        </w:rPr>
        <w:t>υρωεκλογών</w:t>
      </w:r>
      <w:r>
        <w:rPr>
          <w:rFonts w:eastAsia="Times New Roman"/>
          <w:color w:val="201F1E"/>
          <w:szCs w:val="24"/>
        </w:rPr>
        <w:t>, το οποίο βαφτίσατ</w:t>
      </w:r>
      <w:r w:rsidRPr="00914232">
        <w:rPr>
          <w:rFonts w:eastAsia="Times New Roman"/>
          <w:color w:val="201F1E"/>
          <w:szCs w:val="24"/>
        </w:rPr>
        <w:t xml:space="preserve">ε </w:t>
      </w:r>
      <w:r>
        <w:rPr>
          <w:rFonts w:eastAsia="Times New Roman"/>
          <w:color w:val="201F1E"/>
          <w:szCs w:val="24"/>
        </w:rPr>
        <w:t xml:space="preserve">δέκατη τρίτη σύνταξη. Καγχάζει </w:t>
      </w:r>
      <w:r w:rsidRPr="00914232">
        <w:rPr>
          <w:rFonts w:eastAsia="Times New Roman"/>
          <w:color w:val="201F1E"/>
          <w:szCs w:val="24"/>
        </w:rPr>
        <w:t>το πανελλήνιο</w:t>
      </w:r>
      <w:r>
        <w:rPr>
          <w:rFonts w:eastAsia="Times New Roman"/>
          <w:color w:val="201F1E"/>
          <w:szCs w:val="24"/>
        </w:rPr>
        <w:t xml:space="preserve">! Άλλη μια φορά κάνατε το κρέας ψάρι, γιατί </w:t>
      </w:r>
      <w:r w:rsidRPr="00914232">
        <w:rPr>
          <w:rFonts w:eastAsia="Times New Roman"/>
          <w:color w:val="201F1E"/>
          <w:szCs w:val="24"/>
        </w:rPr>
        <w:t xml:space="preserve">για πάνω από </w:t>
      </w:r>
      <w:r>
        <w:rPr>
          <w:rFonts w:eastAsia="Times New Roman"/>
          <w:color w:val="201F1E"/>
          <w:szCs w:val="24"/>
        </w:rPr>
        <w:t xml:space="preserve">το </w:t>
      </w:r>
      <w:r w:rsidRPr="00914232">
        <w:rPr>
          <w:rFonts w:eastAsia="Times New Roman"/>
          <w:color w:val="201F1E"/>
          <w:szCs w:val="24"/>
        </w:rPr>
        <w:t xml:space="preserve">50% των συνταξιούχων τα μικροποσά που θα δώσετε </w:t>
      </w:r>
      <w:r>
        <w:rPr>
          <w:rFonts w:eastAsia="Times New Roman"/>
          <w:color w:val="201F1E"/>
          <w:szCs w:val="24"/>
        </w:rPr>
        <w:t>είναι ασήμαντα</w:t>
      </w:r>
      <w:r w:rsidRPr="00914232">
        <w:rPr>
          <w:rFonts w:eastAsia="Times New Roman"/>
          <w:color w:val="201F1E"/>
          <w:szCs w:val="24"/>
        </w:rPr>
        <w:t xml:space="preserve"> έναντι</w:t>
      </w:r>
      <w:r>
        <w:rPr>
          <w:rFonts w:eastAsia="Times New Roman"/>
          <w:color w:val="201F1E"/>
          <w:szCs w:val="24"/>
        </w:rPr>
        <w:t xml:space="preserve"> αυτών που τους έχετε στε</w:t>
      </w:r>
      <w:r>
        <w:rPr>
          <w:rFonts w:eastAsia="Times New Roman"/>
          <w:color w:val="201F1E"/>
          <w:szCs w:val="24"/>
        </w:rPr>
        <w:t xml:space="preserve">ρήσει και σίγουρα δεν αγγίζουν ούτε κατά διάνοια </w:t>
      </w:r>
      <w:r w:rsidRPr="00914232">
        <w:rPr>
          <w:rFonts w:eastAsia="Times New Roman"/>
          <w:color w:val="201F1E"/>
          <w:szCs w:val="24"/>
        </w:rPr>
        <w:t xml:space="preserve">το ποσό της κύριας σύνταξής </w:t>
      </w:r>
      <w:r>
        <w:rPr>
          <w:rFonts w:eastAsia="Times New Roman"/>
          <w:color w:val="201F1E"/>
          <w:szCs w:val="24"/>
        </w:rPr>
        <w:t xml:space="preserve">τους. </w:t>
      </w:r>
    </w:p>
    <w:p w14:paraId="4318B60E"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Το δε </w:t>
      </w:r>
      <w:r w:rsidRPr="00914232">
        <w:rPr>
          <w:rFonts w:eastAsia="Times New Roman"/>
          <w:color w:val="201F1E"/>
          <w:szCs w:val="24"/>
        </w:rPr>
        <w:t>γεγο</w:t>
      </w:r>
      <w:r>
        <w:rPr>
          <w:rFonts w:eastAsia="Times New Roman"/>
          <w:color w:val="201F1E"/>
          <w:szCs w:val="24"/>
        </w:rPr>
        <w:t>νός ότι αποφασίσατε να τους δώσετε ως προεκλογικό επίδομα μισό δ</w:t>
      </w:r>
      <w:r w:rsidRPr="00914232">
        <w:rPr>
          <w:rFonts w:eastAsia="Times New Roman"/>
          <w:color w:val="201F1E"/>
          <w:szCs w:val="24"/>
        </w:rPr>
        <w:t xml:space="preserve">ώρο Χριστουγέννων </w:t>
      </w:r>
      <w:r>
        <w:rPr>
          <w:rFonts w:eastAsia="Times New Roman"/>
          <w:color w:val="201F1E"/>
          <w:szCs w:val="24"/>
        </w:rPr>
        <w:t xml:space="preserve">λίγες μέρες πριν τις </w:t>
      </w:r>
      <w:r>
        <w:rPr>
          <w:rFonts w:eastAsia="Times New Roman"/>
          <w:color w:val="201F1E"/>
          <w:szCs w:val="24"/>
        </w:rPr>
        <w:t xml:space="preserve">ευρωεκλογές </w:t>
      </w:r>
      <w:r>
        <w:rPr>
          <w:rFonts w:eastAsia="Times New Roman"/>
          <w:color w:val="201F1E"/>
          <w:szCs w:val="24"/>
        </w:rPr>
        <w:t>αποκαλύπτει</w:t>
      </w:r>
      <w:r w:rsidRPr="00914232">
        <w:rPr>
          <w:rFonts w:eastAsia="Times New Roman"/>
          <w:color w:val="201F1E"/>
          <w:szCs w:val="24"/>
        </w:rPr>
        <w:t xml:space="preserve"> τον πανικό στον </w:t>
      </w:r>
      <w:r>
        <w:rPr>
          <w:rFonts w:eastAsia="Times New Roman"/>
          <w:color w:val="201F1E"/>
          <w:szCs w:val="24"/>
        </w:rPr>
        <w:t>οποίο βρίσκεστε και</w:t>
      </w:r>
      <w:r>
        <w:rPr>
          <w:rFonts w:eastAsia="Times New Roman"/>
          <w:color w:val="201F1E"/>
          <w:szCs w:val="24"/>
        </w:rPr>
        <w:t xml:space="preserve"> την απόπειρά σας ν</w:t>
      </w:r>
      <w:r w:rsidRPr="00914232">
        <w:rPr>
          <w:rFonts w:eastAsia="Times New Roman"/>
          <w:color w:val="201F1E"/>
          <w:szCs w:val="24"/>
        </w:rPr>
        <w:t xml:space="preserve">α εξαγοράσετε </w:t>
      </w:r>
      <w:r>
        <w:rPr>
          <w:rFonts w:eastAsia="Times New Roman"/>
          <w:color w:val="201F1E"/>
          <w:szCs w:val="24"/>
        </w:rPr>
        <w:t xml:space="preserve">τις ψήφους τους. </w:t>
      </w:r>
    </w:p>
    <w:p w14:paraId="4318B60F"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Το επίδομα, όμως, αυτό </w:t>
      </w:r>
      <w:r w:rsidRPr="00914232">
        <w:rPr>
          <w:rFonts w:eastAsia="Times New Roman"/>
          <w:color w:val="201F1E"/>
          <w:szCs w:val="24"/>
        </w:rPr>
        <w:t>το γνωρίζετε</w:t>
      </w:r>
      <w:r>
        <w:rPr>
          <w:rFonts w:eastAsia="Times New Roman"/>
          <w:color w:val="201F1E"/>
          <w:szCs w:val="24"/>
        </w:rPr>
        <w:t>,</w:t>
      </w:r>
      <w:r w:rsidRPr="00914232">
        <w:rPr>
          <w:rFonts w:eastAsia="Times New Roman"/>
          <w:color w:val="201F1E"/>
          <w:szCs w:val="24"/>
        </w:rPr>
        <w:t xml:space="preserve"> δεν είναι </w:t>
      </w:r>
      <w:r>
        <w:rPr>
          <w:rFonts w:eastAsia="Times New Roman"/>
          <w:color w:val="201F1E"/>
          <w:szCs w:val="24"/>
        </w:rPr>
        <w:t>δέκατη τρίτη σύνταξη. Το παραδέχτηκε άλλωστε και ο κ.</w:t>
      </w:r>
      <w:r w:rsidRPr="00914232">
        <w:rPr>
          <w:rFonts w:eastAsia="Times New Roman"/>
          <w:color w:val="201F1E"/>
          <w:szCs w:val="24"/>
        </w:rPr>
        <w:t xml:space="preserve"> Τσίπρας</w:t>
      </w:r>
      <w:r>
        <w:rPr>
          <w:rFonts w:eastAsia="Times New Roman"/>
          <w:color w:val="201F1E"/>
          <w:szCs w:val="24"/>
        </w:rPr>
        <w:t xml:space="preserve">, γιατί για μια επιπλέον σύνταξη θα χρειάζονταν 2,2 δισεκατομμύρια ευρώ, ενώ τώρα θα διαθέσετε μόλις 800 εκατομμύρια ευρώ. Ποιον κοροϊδεύετε, λοιπόν; </w:t>
      </w:r>
    </w:p>
    <w:p w14:paraId="4318B610"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Παρά </w:t>
      </w:r>
      <w:r w:rsidRPr="00914232">
        <w:rPr>
          <w:rFonts w:eastAsia="Times New Roman"/>
          <w:color w:val="201F1E"/>
          <w:szCs w:val="24"/>
        </w:rPr>
        <w:t>ταύτα</w:t>
      </w:r>
      <w:r>
        <w:rPr>
          <w:rFonts w:eastAsia="Times New Roman"/>
          <w:color w:val="201F1E"/>
          <w:szCs w:val="24"/>
        </w:rPr>
        <w:t>, εμείς ε</w:t>
      </w:r>
      <w:r w:rsidRPr="00914232">
        <w:rPr>
          <w:rFonts w:eastAsia="Times New Roman"/>
          <w:color w:val="201F1E"/>
          <w:szCs w:val="24"/>
        </w:rPr>
        <w:t>ί</w:t>
      </w:r>
      <w:r>
        <w:rPr>
          <w:rFonts w:eastAsia="Times New Roman"/>
          <w:color w:val="201F1E"/>
          <w:szCs w:val="24"/>
        </w:rPr>
        <w:t>παμε από την αρχή ότι θα ψηφίσουμε το επίδομα, καθώς κάθε στήριξη του εισοδήματος των</w:t>
      </w:r>
      <w:r>
        <w:rPr>
          <w:rFonts w:eastAsia="Times New Roman"/>
          <w:color w:val="201F1E"/>
          <w:szCs w:val="24"/>
        </w:rPr>
        <w:t xml:space="preserve"> </w:t>
      </w:r>
      <w:r w:rsidRPr="00914232">
        <w:rPr>
          <w:rFonts w:eastAsia="Times New Roman"/>
          <w:color w:val="201F1E"/>
          <w:szCs w:val="24"/>
        </w:rPr>
        <w:t>χαμηλοσυνταξιούχων</w:t>
      </w:r>
      <w:r>
        <w:rPr>
          <w:rFonts w:eastAsia="Times New Roman"/>
          <w:color w:val="201F1E"/>
          <w:szCs w:val="24"/>
        </w:rPr>
        <w:t>,</w:t>
      </w:r>
      <w:r w:rsidRPr="00914232">
        <w:rPr>
          <w:rFonts w:eastAsia="Times New Roman"/>
          <w:color w:val="201F1E"/>
          <w:szCs w:val="24"/>
        </w:rPr>
        <w:t xml:space="preserve"> από τους οποίους εσείς κόψατε 900 εκατομμύρια </w:t>
      </w:r>
      <w:r>
        <w:rPr>
          <w:rFonts w:eastAsia="Times New Roman"/>
          <w:color w:val="201F1E"/>
          <w:szCs w:val="24"/>
        </w:rPr>
        <w:t xml:space="preserve">ευρώ </w:t>
      </w:r>
      <w:r w:rsidRPr="00914232">
        <w:rPr>
          <w:rFonts w:eastAsia="Times New Roman"/>
          <w:color w:val="201F1E"/>
          <w:szCs w:val="24"/>
        </w:rPr>
        <w:t xml:space="preserve">από το </w:t>
      </w:r>
      <w:r>
        <w:rPr>
          <w:rFonts w:eastAsia="Times New Roman"/>
          <w:color w:val="201F1E"/>
          <w:szCs w:val="24"/>
        </w:rPr>
        <w:t xml:space="preserve">ΕΚΑΣ, </w:t>
      </w:r>
      <w:r w:rsidRPr="00914232">
        <w:rPr>
          <w:rFonts w:eastAsia="Times New Roman"/>
          <w:color w:val="201F1E"/>
          <w:szCs w:val="24"/>
        </w:rPr>
        <w:t xml:space="preserve">είναι </w:t>
      </w:r>
      <w:r>
        <w:rPr>
          <w:rFonts w:eastAsia="Times New Roman"/>
          <w:color w:val="201F1E"/>
          <w:szCs w:val="24"/>
        </w:rPr>
        <w:t xml:space="preserve">–έστω και έτσι- αναγκαία. </w:t>
      </w:r>
    </w:p>
    <w:p w14:paraId="4318B611"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Και ερχόμαστε τώρα στη ρύθμιση για τον ΦΠΑ. Πιστεύετε, στα αλήθεια, κυρία Παπανάτσιου, ότι οι πολίτες έχουν μνήμη χρυσόψαρου; Ή μήπως νομί</w:t>
      </w:r>
      <w:r>
        <w:rPr>
          <w:rFonts w:eastAsia="Times New Roman"/>
          <w:color w:val="201F1E"/>
          <w:szCs w:val="24"/>
        </w:rPr>
        <w:t xml:space="preserve">ζετε ότι θα τους καταστήσετε αργυρώνητους με παροχές που είχαν από το 2013, </w:t>
      </w:r>
      <w:r w:rsidRPr="00914232">
        <w:rPr>
          <w:rFonts w:eastAsia="Times New Roman"/>
          <w:color w:val="201F1E"/>
          <w:szCs w:val="24"/>
        </w:rPr>
        <w:t xml:space="preserve">πριν </w:t>
      </w:r>
      <w:r>
        <w:rPr>
          <w:rFonts w:eastAsia="Times New Roman"/>
          <w:color w:val="201F1E"/>
          <w:szCs w:val="24"/>
        </w:rPr>
        <w:t xml:space="preserve">από </w:t>
      </w:r>
      <w:r w:rsidRPr="00914232">
        <w:rPr>
          <w:rFonts w:eastAsia="Times New Roman"/>
          <w:color w:val="201F1E"/>
          <w:szCs w:val="24"/>
        </w:rPr>
        <w:t xml:space="preserve">την επέλαση της </w:t>
      </w:r>
      <w:r>
        <w:rPr>
          <w:rFonts w:eastAsia="Times New Roman"/>
          <w:color w:val="201F1E"/>
          <w:szCs w:val="24"/>
        </w:rPr>
        <w:t xml:space="preserve">δικής σας </w:t>
      </w:r>
      <w:r w:rsidRPr="00914232">
        <w:rPr>
          <w:rFonts w:eastAsia="Times New Roman"/>
          <w:color w:val="201F1E"/>
          <w:szCs w:val="24"/>
        </w:rPr>
        <w:t>Κυβέρνησης</w:t>
      </w:r>
      <w:r>
        <w:rPr>
          <w:rFonts w:eastAsia="Times New Roman"/>
          <w:color w:val="201F1E"/>
          <w:szCs w:val="24"/>
        </w:rPr>
        <w:t>,</w:t>
      </w:r>
      <w:r w:rsidRPr="00914232">
        <w:rPr>
          <w:rFonts w:eastAsia="Times New Roman"/>
          <w:color w:val="201F1E"/>
          <w:szCs w:val="24"/>
        </w:rPr>
        <w:t xml:space="preserve"> η οποία </w:t>
      </w:r>
      <w:r>
        <w:rPr>
          <w:rFonts w:eastAsia="Times New Roman"/>
          <w:color w:val="201F1E"/>
          <w:szCs w:val="24"/>
        </w:rPr>
        <w:t>το μόνο που έκανε ήταν να τους τις αφαιρέσει; Ποιος δεν θυμάται ότι παραλάβατε τον ΦΠΑ στο 13%, τον αυξήσατε στο 24% και τώρα</w:t>
      </w:r>
      <w:r>
        <w:rPr>
          <w:rFonts w:eastAsia="Times New Roman"/>
          <w:color w:val="201F1E"/>
          <w:szCs w:val="24"/>
        </w:rPr>
        <w:t xml:space="preserve"> τον μειώνετε στο επίπεδο που τον παραλάβατε, έχοντας, όμως, ήδη απομυζήσει από τους πολίτες </w:t>
      </w:r>
      <w:r w:rsidRPr="00914232">
        <w:rPr>
          <w:rFonts w:eastAsia="Times New Roman"/>
          <w:color w:val="201F1E"/>
          <w:szCs w:val="24"/>
        </w:rPr>
        <w:t>2,8 δι</w:t>
      </w:r>
      <w:r>
        <w:rPr>
          <w:rFonts w:eastAsia="Times New Roman"/>
          <w:color w:val="201F1E"/>
          <w:szCs w:val="24"/>
        </w:rPr>
        <w:t>σεκατομμύρια ευρώ;</w:t>
      </w:r>
    </w:p>
    <w:p w14:paraId="4318B612" w14:textId="77777777" w:rsidR="001D7CFB" w:rsidRDefault="00EB4E04">
      <w:pPr>
        <w:tabs>
          <w:tab w:val="left" w:pos="2738"/>
          <w:tab w:val="center" w:pos="4753"/>
          <w:tab w:val="left" w:pos="5723"/>
        </w:tabs>
        <w:spacing w:line="600" w:lineRule="auto"/>
        <w:ind w:firstLine="720"/>
        <w:jc w:val="both"/>
        <w:rPr>
          <w:rFonts w:eastAsia="Times New Roman"/>
          <w:color w:val="212121"/>
          <w:szCs w:val="24"/>
        </w:rPr>
      </w:pPr>
      <w:r w:rsidRPr="007A2DFD">
        <w:rPr>
          <w:rFonts w:eastAsia="Times New Roman"/>
          <w:color w:val="212121"/>
          <w:szCs w:val="24"/>
        </w:rPr>
        <w:t xml:space="preserve">(Στο σημείο αυτό </w:t>
      </w:r>
      <w:r>
        <w:rPr>
          <w:rFonts w:eastAsia="Times New Roman"/>
          <w:color w:val="212121"/>
          <w:szCs w:val="24"/>
        </w:rPr>
        <w:t>κ</w:t>
      </w:r>
      <w:r w:rsidRPr="007A2DFD">
        <w:rPr>
          <w:rFonts w:eastAsia="Times New Roman"/>
          <w:color w:val="212121"/>
          <w:szCs w:val="24"/>
        </w:rPr>
        <w:t xml:space="preserve">τυπάει </w:t>
      </w:r>
      <w:r w:rsidRPr="007A2DFD">
        <w:rPr>
          <w:rFonts w:eastAsia="Times New Roman"/>
          <w:color w:val="212121"/>
          <w:szCs w:val="24"/>
        </w:rPr>
        <w:t xml:space="preserve">το κουδούνι λήξης του χρόνου ομιλίας </w:t>
      </w:r>
      <w:r>
        <w:rPr>
          <w:rFonts w:eastAsia="Times New Roman"/>
          <w:color w:val="212121"/>
          <w:szCs w:val="24"/>
        </w:rPr>
        <w:t>της κυρίας Βουλευτού</w:t>
      </w:r>
      <w:r w:rsidRPr="007A2DFD">
        <w:rPr>
          <w:rFonts w:eastAsia="Times New Roman"/>
          <w:color w:val="212121"/>
          <w:szCs w:val="24"/>
        </w:rPr>
        <w:t>)</w:t>
      </w:r>
    </w:p>
    <w:p w14:paraId="4318B613"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Τελειώνω, κύριε Πρόεδρε. </w:t>
      </w:r>
    </w:p>
    <w:p w14:paraId="4318B614"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Θέλετε, λοιπόν, να σας συγχα</w:t>
      </w:r>
      <w:r>
        <w:rPr>
          <w:rFonts w:eastAsia="Times New Roman"/>
          <w:color w:val="201F1E"/>
          <w:szCs w:val="24"/>
        </w:rPr>
        <w:t>ρούμε; Μ</w:t>
      </w:r>
      <w:r w:rsidRPr="00914232">
        <w:rPr>
          <w:rFonts w:eastAsia="Times New Roman"/>
          <w:color w:val="201F1E"/>
          <w:szCs w:val="24"/>
        </w:rPr>
        <w:t>α κ</w:t>
      </w:r>
      <w:r>
        <w:rPr>
          <w:rFonts w:eastAsia="Times New Roman"/>
          <w:color w:val="201F1E"/>
          <w:szCs w:val="24"/>
        </w:rPr>
        <w:t>αι αυτή</w:t>
      </w:r>
      <w:r>
        <w:rPr>
          <w:rFonts w:eastAsia="Times New Roman"/>
          <w:color w:val="201F1E"/>
          <w:szCs w:val="24"/>
        </w:rPr>
        <w:t>ν</w:t>
      </w:r>
      <w:r>
        <w:rPr>
          <w:rFonts w:eastAsia="Times New Roman"/>
          <w:color w:val="201F1E"/>
          <w:szCs w:val="24"/>
        </w:rPr>
        <w:t xml:space="preserve"> την παροχή τη δίνετε συρρικνωμένη, αφού ο ΦΠΑ δεν μειώνεται σε πολλά είδη που αγγίζουν πάνω από το 55% της συνολικής αξίας των υπαγομένων στον ΦΠΑ συναλλαγών. </w:t>
      </w:r>
    </w:p>
    <w:p w14:paraId="4318B615"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Όμως, μην αυταπατάσθε, οι πολίτες έχουν και μνήμη και κρίση. Θα το διαπιστώσ</w:t>
      </w:r>
      <w:r>
        <w:rPr>
          <w:rFonts w:eastAsia="Times New Roman"/>
          <w:color w:val="201F1E"/>
          <w:szCs w:val="24"/>
        </w:rPr>
        <w:t>ετε πολύ σύντομα το βράδυ των εκλογών της 2</w:t>
      </w:r>
      <w:r w:rsidRPr="00914232">
        <w:rPr>
          <w:rFonts w:eastAsia="Times New Roman"/>
          <w:color w:val="201F1E"/>
          <w:szCs w:val="24"/>
        </w:rPr>
        <w:t>6</w:t>
      </w:r>
      <w:r w:rsidRPr="00CB408A">
        <w:rPr>
          <w:rFonts w:eastAsia="Times New Roman"/>
          <w:color w:val="201F1E"/>
          <w:szCs w:val="24"/>
          <w:vertAlign w:val="superscript"/>
        </w:rPr>
        <w:t>ης</w:t>
      </w:r>
      <w:r w:rsidRPr="00914232">
        <w:rPr>
          <w:rFonts w:eastAsia="Times New Roman"/>
          <w:color w:val="201F1E"/>
          <w:szCs w:val="24"/>
        </w:rPr>
        <w:t xml:space="preserve"> Μαΐου</w:t>
      </w:r>
      <w:r>
        <w:rPr>
          <w:rFonts w:eastAsia="Times New Roman"/>
          <w:color w:val="201F1E"/>
          <w:szCs w:val="24"/>
        </w:rPr>
        <w:t xml:space="preserve">. </w:t>
      </w:r>
    </w:p>
    <w:p w14:paraId="4318B616"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Τέλος, ό</w:t>
      </w:r>
      <w:r w:rsidRPr="00914232">
        <w:rPr>
          <w:rFonts w:eastAsia="Times New Roman"/>
          <w:color w:val="201F1E"/>
          <w:szCs w:val="24"/>
        </w:rPr>
        <w:t xml:space="preserve">σον αφορά τις </w:t>
      </w:r>
      <w:r>
        <w:rPr>
          <w:rFonts w:eastAsia="Times New Roman"/>
          <w:color w:val="201F1E"/>
          <w:szCs w:val="24"/>
        </w:rPr>
        <w:t xml:space="preserve">εκατόν είκοσι </w:t>
      </w:r>
      <w:r w:rsidRPr="00914232">
        <w:rPr>
          <w:rFonts w:eastAsia="Times New Roman"/>
          <w:color w:val="201F1E"/>
          <w:szCs w:val="24"/>
        </w:rPr>
        <w:t>δόσεις</w:t>
      </w:r>
      <w:r>
        <w:rPr>
          <w:rFonts w:eastAsia="Times New Roman"/>
          <w:color w:val="201F1E"/>
          <w:szCs w:val="24"/>
        </w:rPr>
        <w:t>,</w:t>
      </w:r>
      <w:r w:rsidRPr="00914232">
        <w:rPr>
          <w:rFonts w:eastAsia="Times New Roman"/>
          <w:color w:val="201F1E"/>
          <w:szCs w:val="24"/>
        </w:rPr>
        <w:t xml:space="preserve"> είναι σαφές ότι με τη δραματική </w:t>
      </w:r>
      <w:r>
        <w:rPr>
          <w:rFonts w:eastAsia="Times New Roman"/>
          <w:color w:val="201F1E"/>
          <w:szCs w:val="24"/>
        </w:rPr>
        <w:t>εκτόξευση των οφειλών</w:t>
      </w:r>
      <w:r w:rsidRPr="00914232">
        <w:rPr>
          <w:rFonts w:eastAsia="Times New Roman"/>
          <w:color w:val="201F1E"/>
          <w:szCs w:val="24"/>
        </w:rPr>
        <w:t xml:space="preserve"> στα 145 </w:t>
      </w:r>
      <w:r>
        <w:rPr>
          <w:rFonts w:eastAsia="Times New Roman"/>
          <w:color w:val="201F1E"/>
          <w:szCs w:val="24"/>
        </w:rPr>
        <w:t>δισεκατομμύρια ευρώ</w:t>
      </w:r>
      <w:r w:rsidRPr="00914232">
        <w:rPr>
          <w:rFonts w:eastAsia="Times New Roman"/>
          <w:color w:val="201F1E"/>
          <w:szCs w:val="24"/>
        </w:rPr>
        <w:t xml:space="preserve"> είναι απαραίτητο αυτές οι οφειλές των συμπολιτών </w:t>
      </w:r>
      <w:r>
        <w:rPr>
          <w:rFonts w:eastAsia="Times New Roman"/>
          <w:color w:val="201F1E"/>
          <w:szCs w:val="24"/>
        </w:rPr>
        <w:t xml:space="preserve">μας να ρυθμιστούν. </w:t>
      </w:r>
    </w:p>
    <w:p w14:paraId="4318B617" w14:textId="77777777" w:rsidR="001D7CFB" w:rsidRDefault="00EB4E04">
      <w:pPr>
        <w:tabs>
          <w:tab w:val="left" w:pos="2738"/>
          <w:tab w:val="center" w:pos="4753"/>
          <w:tab w:val="left" w:pos="5723"/>
        </w:tabs>
        <w:spacing w:line="600" w:lineRule="auto"/>
        <w:ind w:firstLine="720"/>
        <w:jc w:val="both"/>
        <w:rPr>
          <w:rFonts w:eastAsia="Times New Roman"/>
          <w:szCs w:val="24"/>
        </w:rPr>
      </w:pPr>
      <w:r>
        <w:rPr>
          <w:rFonts w:eastAsia="Times New Roman"/>
          <w:color w:val="201F1E"/>
          <w:szCs w:val="24"/>
        </w:rPr>
        <w:t xml:space="preserve">Όμως, </w:t>
      </w:r>
      <w:r w:rsidRPr="00914232">
        <w:rPr>
          <w:rFonts w:eastAsia="Times New Roman"/>
          <w:color w:val="201F1E"/>
          <w:szCs w:val="24"/>
        </w:rPr>
        <w:t>η ρύθμισή τους είναι περιπτωσιολογική</w:t>
      </w:r>
      <w:r>
        <w:rPr>
          <w:rFonts w:eastAsia="Times New Roman"/>
          <w:color w:val="201F1E"/>
          <w:szCs w:val="24"/>
        </w:rPr>
        <w:t>, καθώς βάζει εισοδηματικά κριτήρια</w:t>
      </w:r>
      <w:r w:rsidRPr="00914232">
        <w:rPr>
          <w:rFonts w:eastAsia="Times New Roman"/>
          <w:color w:val="201F1E"/>
          <w:szCs w:val="24"/>
        </w:rPr>
        <w:t xml:space="preserve"> ακόμα και για μικρές σχετικά οφειλές</w:t>
      </w:r>
      <w:r>
        <w:rPr>
          <w:rFonts w:eastAsia="Times New Roman"/>
          <w:color w:val="201F1E"/>
          <w:szCs w:val="24"/>
        </w:rPr>
        <w:t xml:space="preserve">, </w:t>
      </w:r>
      <w:r w:rsidRPr="00914232">
        <w:rPr>
          <w:rFonts w:eastAsia="Times New Roman"/>
          <w:color w:val="201F1E"/>
          <w:szCs w:val="24"/>
        </w:rPr>
        <w:t>είναι ακριβή</w:t>
      </w:r>
      <w:r>
        <w:rPr>
          <w:rFonts w:eastAsia="Times New Roman"/>
          <w:color w:val="201F1E"/>
          <w:szCs w:val="24"/>
        </w:rPr>
        <w:t>,</w:t>
      </w:r>
      <w:r w:rsidRPr="00914232">
        <w:rPr>
          <w:rFonts w:eastAsia="Times New Roman"/>
          <w:color w:val="201F1E"/>
          <w:szCs w:val="24"/>
        </w:rPr>
        <w:t xml:space="preserve"> καθώς οι οφε</w:t>
      </w:r>
      <w:r>
        <w:rPr>
          <w:rFonts w:eastAsia="Times New Roman"/>
          <w:color w:val="201F1E"/>
          <w:szCs w:val="24"/>
        </w:rPr>
        <w:t>ιλέτες επιβαρύνονται με επιτόκιο</w:t>
      </w:r>
      <w:r w:rsidRPr="00914232">
        <w:rPr>
          <w:rFonts w:eastAsia="Times New Roman"/>
          <w:color w:val="201F1E"/>
          <w:szCs w:val="24"/>
        </w:rPr>
        <w:t xml:space="preserve"> τουλάχιστον </w:t>
      </w:r>
      <w:r>
        <w:rPr>
          <w:rFonts w:eastAsia="Times New Roman"/>
          <w:color w:val="201F1E"/>
          <w:szCs w:val="24"/>
        </w:rPr>
        <w:t xml:space="preserve">5%, </w:t>
      </w:r>
      <w:r w:rsidRPr="00914232">
        <w:rPr>
          <w:rFonts w:eastAsia="Times New Roman"/>
          <w:color w:val="201F1E"/>
          <w:szCs w:val="24"/>
        </w:rPr>
        <w:t xml:space="preserve">όταν το </w:t>
      </w:r>
      <w:r>
        <w:rPr>
          <w:rFonts w:eastAsia="Times New Roman"/>
          <w:color w:val="201F1E"/>
          <w:szCs w:val="24"/>
        </w:rPr>
        <w:t xml:space="preserve">δημόσιο </w:t>
      </w:r>
      <w:r>
        <w:rPr>
          <w:rFonts w:eastAsia="Times New Roman"/>
          <w:color w:val="201F1E"/>
          <w:szCs w:val="24"/>
        </w:rPr>
        <w:t>με διάταξη κατάπτυστη που ε</w:t>
      </w:r>
      <w:r w:rsidRPr="00914232">
        <w:rPr>
          <w:rFonts w:eastAsia="Times New Roman"/>
          <w:color w:val="201F1E"/>
          <w:szCs w:val="24"/>
        </w:rPr>
        <w:t xml:space="preserve">σείς περάσατε επιβαρύνεται </w:t>
      </w:r>
      <w:r w:rsidRPr="00914232">
        <w:rPr>
          <w:rFonts w:eastAsia="Times New Roman"/>
          <w:color w:val="201F1E"/>
          <w:szCs w:val="24"/>
        </w:rPr>
        <w:t xml:space="preserve">με επιτόκιο 3% </w:t>
      </w:r>
      <w:r>
        <w:rPr>
          <w:rFonts w:eastAsia="Times New Roman"/>
          <w:color w:val="201F1E"/>
          <w:szCs w:val="24"/>
        </w:rPr>
        <w:t>για τις δικές του οφειλές και όχι προς τους ιδιώτες. Είναι δυο μέτρα και δυ</w:t>
      </w:r>
      <w:r w:rsidRPr="00914232">
        <w:rPr>
          <w:rFonts w:eastAsia="Times New Roman"/>
          <w:color w:val="201F1E"/>
          <w:szCs w:val="24"/>
        </w:rPr>
        <w:t>ο σταθμά</w:t>
      </w:r>
      <w:r>
        <w:rPr>
          <w:rFonts w:eastAsia="Times New Roman"/>
          <w:color w:val="201F1E"/>
          <w:szCs w:val="24"/>
        </w:rPr>
        <w:t xml:space="preserve"> με τα οποία τιμωρείτε τους πολίτες. Είναι ετεροβαρής, υπό την έννοια ότι οι μικρομεσαίες επιχειρήσεις δεν έχουν τον ίδιο αριθμό δόσεων και έχουν αυστηρότερες</w:t>
      </w:r>
      <w:r>
        <w:rPr>
          <w:rFonts w:eastAsia="Times New Roman"/>
          <w:color w:val="201F1E"/>
          <w:szCs w:val="24"/>
        </w:rPr>
        <w:t xml:space="preserve"> προϋποθέσεις από τα φυσικά πρόσωπα. Και γι’ αυτό η Νέα Δημοκρατία ζητά να ενισχυθούν οι παραγωγικές τάξεις αυτής της χώρας και οι δόσεις να αυξηθούν στις εκατόν είκοσι. </w:t>
      </w:r>
    </w:p>
    <w:p w14:paraId="4318B618"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Κλείνοντας, κύριε Πρόεδρε, θα προσθέσω έναν λόγο για την ευαισθησία της Κυβέρνησης απ</w:t>
      </w:r>
      <w:r>
        <w:rPr>
          <w:rFonts w:eastAsia="Times New Roman" w:cs="Times New Roman"/>
          <w:szCs w:val="24"/>
        </w:rPr>
        <w:t xml:space="preserve">έναντι στον θεσμό της οικογένειας, που αύριο εορτάζεται παγκοσμίως. </w:t>
      </w:r>
    </w:p>
    <w:p w14:paraId="4318B619"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Το νομοσχέδιο δεν παρέχει κα</w:t>
      </w:r>
      <w:r>
        <w:rPr>
          <w:rFonts w:eastAsia="Times New Roman" w:cs="Times New Roman"/>
          <w:szCs w:val="24"/>
        </w:rPr>
        <w:t>μ</w:t>
      </w:r>
      <w:r>
        <w:rPr>
          <w:rFonts w:eastAsia="Times New Roman" w:cs="Times New Roman"/>
          <w:szCs w:val="24"/>
        </w:rPr>
        <w:t>μία απολύτως πρόνοια σε πολύτεκνες οικογένειες με πάνω από τρία παιδιά, την ώρα που η χώρα απειλείται με δημογραφική κατάρρευση. Συνεπώς, πρέπει να γίνει δεκτ</w:t>
      </w:r>
      <w:r>
        <w:rPr>
          <w:rFonts w:eastAsia="Times New Roman" w:cs="Times New Roman"/>
          <w:szCs w:val="24"/>
        </w:rPr>
        <w:t>ή προσθήκη – υποπερίπτωση στο άρθρο 98 παράγραφος 1, ούτως ώστε, για τις πολύτεκνες οικογένειες που θέλουν να ενταχθούν στη ρύθμιση, να μειώνεται ο συντελεστής κατά μία μονάδα για το τέταρτο παιδί και για κάθε επιπλέον εξαρτώμενο τέκνο ξεχωριστά επίσης κατ</w:t>
      </w:r>
      <w:r>
        <w:rPr>
          <w:rFonts w:eastAsia="Times New Roman" w:cs="Times New Roman"/>
          <w:szCs w:val="24"/>
        </w:rPr>
        <w:t>ά μία μονάδα.</w:t>
      </w:r>
    </w:p>
    <w:p w14:paraId="4318B61A"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το υπό συζήτηση νομοσχέδιο είναι ελλιπές και κραυγαλέα προεκλογικό. Για πολλοστή φορά επιχειρείται η εξαπάτηση των πολιτών. Η έστω και ατελής επάνοδος στα κεκτημένα που η </w:t>
      </w:r>
      <w:r>
        <w:rPr>
          <w:rFonts w:eastAsia="Times New Roman" w:cs="Times New Roman"/>
          <w:szCs w:val="24"/>
        </w:rPr>
        <w:t xml:space="preserve">κυβέρνηση </w:t>
      </w:r>
      <w:r>
        <w:rPr>
          <w:rFonts w:eastAsia="Times New Roman" w:cs="Times New Roman"/>
          <w:szCs w:val="24"/>
        </w:rPr>
        <w:t xml:space="preserve">της Νέας Δημοκρατίας παρέδωσε στον ΣΥΡΙΖΑ </w:t>
      </w:r>
      <w:r>
        <w:rPr>
          <w:rFonts w:eastAsia="Times New Roman" w:cs="Times New Roman"/>
          <w:szCs w:val="24"/>
        </w:rPr>
        <w:t>και αυτός κατέλυσε, δεν αποτελεί επίτευγμα, αλλά και ούτε καν έργο το οποίο νομιμοποιείται ο ΣΥΡΙΖΑ να οικειοποιείται.</w:t>
      </w:r>
    </w:p>
    <w:p w14:paraId="4318B61B"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Μία είναι η θετική συνεισφορά στον τόπο που έχει μείνει ως μόνη επιλογή στην Κυβέρνηση: να προκηρύξει άμεσα εθνικές εκλογές μετά τις </w:t>
      </w:r>
      <w:r>
        <w:rPr>
          <w:rFonts w:eastAsia="Times New Roman" w:cs="Times New Roman"/>
          <w:szCs w:val="24"/>
        </w:rPr>
        <w:t>ευρω</w:t>
      </w:r>
      <w:r>
        <w:rPr>
          <w:rFonts w:eastAsia="Times New Roman" w:cs="Times New Roman"/>
          <w:szCs w:val="24"/>
        </w:rPr>
        <w:t>εκλογές</w:t>
      </w:r>
      <w:r>
        <w:rPr>
          <w:rFonts w:eastAsia="Times New Roman" w:cs="Times New Roman"/>
          <w:szCs w:val="24"/>
        </w:rPr>
        <w:t xml:space="preserve">. Μόνο με </w:t>
      </w:r>
      <w:r>
        <w:rPr>
          <w:rFonts w:eastAsia="Times New Roman" w:cs="Times New Roman"/>
          <w:szCs w:val="24"/>
        </w:rPr>
        <w:t>κυβέρνηση</w:t>
      </w:r>
      <w:r>
        <w:rPr>
          <w:rFonts w:eastAsia="Times New Roman" w:cs="Times New Roman"/>
          <w:szCs w:val="24"/>
        </w:rPr>
        <w:t xml:space="preserve"> της Νέας Δημοκρατίας θα μπορέσουμε να αυξήσουμε, με τις κοστολογημένες ελαφρύνσεις που έχουμε αναλυτικά εξαγγείλει, το διαθέσιμο πραγματικό εισόδημα των Ελλήνων συνταξιούχων και εργαζομένων τόσο στον ιδιωτικό όσο και στον δημόσιο</w:t>
      </w:r>
      <w:r>
        <w:rPr>
          <w:rFonts w:eastAsia="Times New Roman" w:cs="Times New Roman"/>
          <w:szCs w:val="24"/>
        </w:rPr>
        <w:t xml:space="preserve"> τομέα. </w:t>
      </w:r>
    </w:p>
    <w:p w14:paraId="4318B61C"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318B61D" w14:textId="77777777" w:rsidR="001D7CFB" w:rsidRDefault="00EB4E0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18B61E" w14:textId="77777777" w:rsidR="001D7CFB" w:rsidRDefault="00EB4E04">
      <w:pPr>
        <w:spacing w:line="600" w:lineRule="auto"/>
        <w:ind w:firstLine="720"/>
        <w:jc w:val="both"/>
        <w:rPr>
          <w:rFonts w:eastAsia="Times New Roman" w:cs="Times New Roman"/>
          <w:szCs w:val="24"/>
        </w:rPr>
      </w:pPr>
      <w:r w:rsidRPr="00EF0F76">
        <w:rPr>
          <w:rFonts w:eastAsia="Times New Roman" w:cs="Times New Roman"/>
          <w:b/>
          <w:szCs w:val="24"/>
        </w:rPr>
        <w:t xml:space="preserve">ΠΡΟΕΔΡΕΥΩΝ (Δημήτριος Κρεμαστινός): </w:t>
      </w:r>
      <w:r>
        <w:rPr>
          <w:rFonts w:eastAsia="Times New Roman" w:cs="Times New Roman"/>
          <w:szCs w:val="24"/>
        </w:rPr>
        <w:t>Και εμείς ευχαριστούμε.</w:t>
      </w:r>
    </w:p>
    <w:p w14:paraId="4318B61F"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της Χρυσής Αυγής κ. Χρήστος Παππάς.</w:t>
      </w:r>
    </w:p>
    <w:p w14:paraId="4318B620" w14:textId="77777777" w:rsidR="001D7CFB" w:rsidRDefault="00EB4E04">
      <w:pPr>
        <w:spacing w:line="600" w:lineRule="auto"/>
        <w:ind w:firstLine="720"/>
        <w:jc w:val="both"/>
        <w:rPr>
          <w:rFonts w:eastAsia="Times New Roman" w:cs="Times New Roman"/>
          <w:szCs w:val="24"/>
        </w:rPr>
      </w:pPr>
      <w:r w:rsidRPr="00EF0F76">
        <w:rPr>
          <w:rFonts w:eastAsia="Times New Roman" w:cs="Times New Roman"/>
          <w:b/>
          <w:szCs w:val="24"/>
        </w:rPr>
        <w:t>ΧΡΗΣΤΟΣ ΠΑΠΠΑΣ:</w:t>
      </w:r>
      <w:r>
        <w:rPr>
          <w:rFonts w:eastAsia="Times New Roman" w:cs="Times New Roman"/>
          <w:b/>
          <w:szCs w:val="24"/>
        </w:rPr>
        <w:t xml:space="preserve"> </w:t>
      </w:r>
      <w:r>
        <w:rPr>
          <w:rFonts w:eastAsia="Times New Roman" w:cs="Times New Roman"/>
          <w:szCs w:val="24"/>
        </w:rPr>
        <w:t xml:space="preserve">Την ερχόμενη Δευτέρα, πέντε μόλις μέρες πριν από τις εκλογές, ο ΣΥΡΙΖΑ θα δώσει αυτό που ονομάζει δέκατη τρίτη σύνταξη, δηλαδή το προεκλογικό χαρτζιλίκι, προκειμένου να εξαγοράσει την πολιτική του διάσωση, να αποφύγει τη συντριβή του. </w:t>
      </w:r>
    </w:p>
    <w:p w14:paraId="4318B621"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Ό,τι και να κάνει ο </w:t>
      </w:r>
      <w:r>
        <w:rPr>
          <w:rFonts w:eastAsia="Times New Roman" w:cs="Times New Roman"/>
          <w:szCs w:val="24"/>
        </w:rPr>
        <w:t xml:space="preserve">ΣΥΡΙΖΑ έως τις εκλογές της </w:t>
      </w:r>
      <w:r w:rsidRPr="00BE07F4">
        <w:rPr>
          <w:rFonts w:eastAsia="Times New Roman" w:cs="Times New Roman"/>
          <w:szCs w:val="24"/>
        </w:rPr>
        <w:t>26</w:t>
      </w:r>
      <w:r w:rsidRPr="00B81D96">
        <w:rPr>
          <w:rFonts w:eastAsia="Times New Roman" w:cs="Times New Roman"/>
          <w:szCs w:val="24"/>
          <w:vertAlign w:val="superscript"/>
        </w:rPr>
        <w:t>ης</w:t>
      </w:r>
      <w:r>
        <w:rPr>
          <w:rFonts w:eastAsia="Times New Roman" w:cs="Times New Roman"/>
          <w:szCs w:val="24"/>
        </w:rPr>
        <w:t xml:space="preserve"> Μαΐου, αλλά και τις βουλευτικές εκλογές δεν σώζεται από τον κατήφορο. Πολύ περισσότερο δεν σώζεται με τις πολιτικές που εφαρμόζει στην εθνική μας οικονομία, για την κατάσταση της οποίας -για να είμαστε δίκαιοι- δεν ευθύνεται μόνον ο ΣΥΡΙΖΑ, αλλά όλα τα κό</w:t>
      </w:r>
      <w:r>
        <w:rPr>
          <w:rFonts w:eastAsia="Times New Roman" w:cs="Times New Roman"/>
          <w:szCs w:val="24"/>
        </w:rPr>
        <w:t xml:space="preserve">μματα του συνταγματικού τόξου, δηλαδή ευθύνεται το ίδιο και η μνημονιακή Νέα Δημοκρατία και το μνημονιακό ΠΑΣΟΚ. </w:t>
      </w:r>
    </w:p>
    <w:p w14:paraId="4318B622"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Η Χρυσή Αυγή δεν θα πει «όχι» στα όποια ευεργετικά μέτρα. Είναι, όμως, αμφίβολο αν θα μπορέσουν να φτάσουν, αν οι εκατόν είκοσι δόσεις, μαζί μ</w:t>
      </w:r>
      <w:r>
        <w:rPr>
          <w:rFonts w:eastAsia="Times New Roman" w:cs="Times New Roman"/>
          <w:szCs w:val="24"/>
        </w:rPr>
        <w:t>ε τα μέτρα δώσουν τη δυνατότητα στα εκατομμύρια των χρεοκοπημένων συμπατριωτών μας, των ανέργων, των Ελλήνων που έκλεισαν τις επιχειρήσεις τους, τα καταστήματά τους, να ορθοποδήσουν και να αντεπεξέλθουν στις υποχρεώσεις τους.</w:t>
      </w:r>
    </w:p>
    <w:p w14:paraId="4318B623"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Θέλω, λοιπόν, από το Βήμα αυτό</w:t>
      </w:r>
      <w:r>
        <w:rPr>
          <w:rFonts w:eastAsia="Times New Roman" w:cs="Times New Roman"/>
          <w:szCs w:val="24"/>
        </w:rPr>
        <w:t xml:space="preserve"> να καταγγείλω την υποκρισία και την αναλγησία του υποτιθέμενα αριστερού ΣΥΡΙΖΑ και του προσκυνημένου στους διεθνείς και ντόπιους τοκογλύφους και κεφαλαιοκράτες Πρωθυπουργού, ο οποίος πανηγυρίζει σε τηλεοπτικές παρουσίες για το αντίδωρο που θα δώσει και το</w:t>
      </w:r>
      <w:r>
        <w:rPr>
          <w:rFonts w:eastAsia="Times New Roman" w:cs="Times New Roman"/>
          <w:szCs w:val="24"/>
        </w:rPr>
        <w:t xml:space="preserve"> οποίο βεβαίως θα πάρει πολλαπλασίως πίσω με τη μείωση του αφορολόγητου. </w:t>
      </w:r>
    </w:p>
    <w:p w14:paraId="4318B624"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Λέει ο κ. Τσίπρας στους συνταξιούχους των 500 ευρώ, στους οποίους έκοψε το ΕΚΑΣ –τους έκοψε δηλαδή 203 ευρώ επί δώδεκα μήνες, άρα 2.760 ευρώ τον χρόνο- ότι θα τους δώσει αυτό το επίδ</w:t>
      </w:r>
      <w:r>
        <w:rPr>
          <w:rFonts w:eastAsia="Times New Roman" w:cs="Times New Roman"/>
          <w:szCs w:val="24"/>
        </w:rPr>
        <w:t xml:space="preserve">ομα των 500 ευρώ, γιατί περί εκλογικού επιδόματος πρόκειται και το παραδέχθηκε και ο κύριος Πρωθυπουργός. Δεν είναι δέκατη τρίτη σύνταξη. Ο κύριος Πρωθυπουργός σε πρόσφατη συνέντευξή του είπε: «Ναι, επίδομα είναι, αλλά εμείς το λέμε δέκατη τρίτη σύνταξη». </w:t>
      </w:r>
      <w:r>
        <w:rPr>
          <w:rFonts w:eastAsia="Times New Roman" w:cs="Times New Roman"/>
          <w:szCs w:val="24"/>
        </w:rPr>
        <w:t xml:space="preserve">Θρασύτατος, λοιπόν, για άλλη μια φορά ο κ. Τσίπρας, ο κύριος Πρωθυπουργός. </w:t>
      </w:r>
    </w:p>
    <w:p w14:paraId="4318B625"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Και αναρωτιέμαι: Είναι δυνατόν αυτοί οι κυριολεκτικά εμπαιζόμενοι συνταξιούχοι να ψηφίσουν πάλι ΣΥΡΙΖΑ ή και Νέα Δημοκρατία; Και βάζω και τη Νέα Δημοκρατία μέσα, γιατί περί του ιδί</w:t>
      </w:r>
      <w:r>
        <w:rPr>
          <w:rFonts w:eastAsia="Times New Roman" w:cs="Times New Roman"/>
          <w:szCs w:val="24"/>
        </w:rPr>
        <w:t>ου πρόκειται. Με τη Νέα Δημοκρατία ας ξεχάσουν και οποιαδήποτε ελπίδα εκλογικού επιδόματος θα μπορούσε να δοθεί. Είναι δυνατόν, λοιπόν, αυτοί οι εμπαιζόμενοι συνταξιούχοι να ξαναψηφίσουν αυτά τα κόμματα, τα κόμματα που κατέστρεψαν και καταστρέφουν την Ελλά</w:t>
      </w:r>
      <w:r>
        <w:rPr>
          <w:rFonts w:eastAsia="Times New Roman" w:cs="Times New Roman"/>
          <w:szCs w:val="24"/>
        </w:rPr>
        <w:t xml:space="preserve">δα; Και η νέα γενιά τι φταίει; </w:t>
      </w:r>
    </w:p>
    <w:p w14:paraId="4318B626"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Θα πω εγώ, λοιπόν, ότι υπάρχει λύση και γι’ αυτούς και για την τρίτη ηλικία, γι’ αυτούς που φοβούνται λόγω ηλικίας, λόγω παρελθόντος, λόγω κομματοκρατίας, λόγω συνήθειας. Υπάρχει λύση. Ας πάρουν αυτό το προεκλογικό επίδομα –</w:t>
      </w:r>
      <w:r>
        <w:rPr>
          <w:rFonts w:eastAsia="Times New Roman" w:cs="Times New Roman"/>
          <w:szCs w:val="24"/>
        </w:rPr>
        <w:t xml:space="preserve"> κοροϊδία, το επίδομα που έχουν πολλαπλασίως πληρώσει με αίμα και θυσίες και το οποίο μπορεί να σπαταληθεί πιστεύω ακόμη και σε οδοιπορικά, για τα έξοδα μετακίνησης για τις εκλογές και έκαστος στο παραβάν να κάνει το καθήκον του και να ψηφίσει την πραγματι</w:t>
      </w:r>
      <w:r>
        <w:rPr>
          <w:rFonts w:eastAsia="Times New Roman" w:cs="Times New Roman"/>
          <w:szCs w:val="24"/>
        </w:rPr>
        <w:t>κή δύναμη που μπορεί να νοικοκυρέψει τον τόπο, τη μοναδική δύναμη που αγωνίζεται για τον λαό και τα δίκαιά του, τη μοναδική δύναμη που έχει σημαία την κοινωνική δικαιοσύνη και την εθνική ανεξαρτησία, το κίνημα του ελληνικού λαού, τον Λαϊκό Σύνδεσμο – Χρυσή</w:t>
      </w:r>
      <w:r>
        <w:rPr>
          <w:rFonts w:eastAsia="Times New Roman" w:cs="Times New Roman"/>
          <w:szCs w:val="24"/>
        </w:rPr>
        <w:t xml:space="preserve"> Αυγή.</w:t>
      </w:r>
    </w:p>
    <w:p w14:paraId="4318B627"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Συνεχίζει να λέει ο κύριος Πρωθυπουργός, χωρίς να κοκκινίζει, αριστερά και δεξιά πως ο ΣΥΡΙΖΑ είναι με τους πολλούς. Όσο πιο μεγάλο είναι το ψέμα, τόσο πιο εύκολα μπορεί να γίνει πιστευτό. </w:t>
      </w:r>
    </w:p>
    <w:p w14:paraId="4318B628"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Στο σημείο αυτό θέλω να καταγγείλω τη διαδικασία, όπως έκαν</w:t>
      </w:r>
      <w:r>
        <w:rPr>
          <w:rFonts w:eastAsia="Times New Roman" w:cs="Times New Roman"/>
          <w:szCs w:val="24"/>
        </w:rPr>
        <w:t>ε και ο συναγωνιστής μου, ο εισηγητής μας σε αυτό το νομοσχέδιο, ο Βουλευτής Γιάννης Σαχινίδης και να επαναλάβω αυτό που σας είπε, ότι εσείς δεν είστε με τους πολλούς, είστε με τους λίγους. Σύσσωμο το αυτοαποκαλούμενο «συνταγματικό τόξο» είναι με τους λίγο</w:t>
      </w:r>
      <w:r>
        <w:rPr>
          <w:rFonts w:eastAsia="Times New Roman" w:cs="Times New Roman"/>
          <w:szCs w:val="24"/>
        </w:rPr>
        <w:t xml:space="preserve">υς. Είναι με αυτούς που και τώρα, σε εποχή κρίσης, πλουτίζουν στην πλάτη του ελληνικού λαού, με το αδηφάγο κεφάλαιο, το κεφάλαιο χωρίς πατρίδα, το κεφάλαιο της αισχροκέρδειας, του λαθρεμπορίου, το κεφάλαιο των ναρκωτικών. </w:t>
      </w:r>
    </w:p>
    <w:p w14:paraId="4318B629"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Προκαλώ, λοιπόν, τους ομιλητές πο</w:t>
      </w:r>
      <w:r>
        <w:rPr>
          <w:rFonts w:eastAsia="Times New Roman" w:cs="Times New Roman"/>
          <w:szCs w:val="24"/>
        </w:rPr>
        <w:t xml:space="preserve">υ έπονται και τους Κοινοβουλευτικούς Εκπροσώπους και του ΣΥΡΙΖΑ και της Νέας Δημοκρατίας να πουν γιατί κανείς δεν αναφέρθηκε στις επικαιροποιημένες –επικαιροποιήθηκαν τον Οκτώβριο του 2018- λίστες της Ανεξάρτητης Αρχής Δημοσίων Εσόδων. </w:t>
      </w:r>
    </w:p>
    <w:p w14:paraId="4318B62A"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Από αυτές επισήμως </w:t>
      </w:r>
      <w:r>
        <w:rPr>
          <w:rFonts w:eastAsia="Times New Roman" w:cs="Times New Roman"/>
          <w:szCs w:val="24"/>
        </w:rPr>
        <w:t>προκύπτει ότι το 87,5% των οφειλετών, περίπου δηλαδή τριάμισι εκατομμύρια Έλληνες οφειλέτες, χρωστούσαν και χρωστούν μόλις το 2,3% των οφειλών, δηλαδή κάπου 2,4 δισεκατομμύρια ευρώ. Αντίθετα, εβδομήντα εννέα μεγαλοοφειλέτες με χρέη πάνω από 100 εκατομμύρια</w:t>
      </w:r>
      <w:r>
        <w:rPr>
          <w:rFonts w:eastAsia="Times New Roman" w:cs="Times New Roman"/>
          <w:szCs w:val="24"/>
        </w:rPr>
        <w:t xml:space="preserve"> οφείλουν συνολικά το 32,7%, δηλαδή περίπου 34 δισεκατομμύρια ευρώ. Και άλλοι, όμως, χίλιοι διακόσιοι πενήντα τέσσερις οφειλέτες έχουν χρέη από 10 εκατομμύρια μέχρι 100 εκατομμύρια ευρώ και οφείλουν το 28,3% των χρεών, δηλαδή κάπου 29 δισεκατομμύρια ευρώ.</w:t>
      </w:r>
    </w:p>
    <w:p w14:paraId="4318B62B"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Το ερώτημα που μένει αναπάντητο είναι: Ποιοι </w:t>
      </w:r>
      <w:r>
        <w:rPr>
          <w:rFonts w:eastAsia="Times New Roman" w:cs="Times New Roman"/>
          <w:szCs w:val="24"/>
        </w:rPr>
        <w:t xml:space="preserve">είναι </w:t>
      </w:r>
      <w:r>
        <w:rPr>
          <w:rFonts w:eastAsia="Times New Roman" w:cs="Times New Roman"/>
          <w:szCs w:val="24"/>
        </w:rPr>
        <w:t xml:space="preserve">όλοι αυτοί; Ποιοι είναι αυτοί οι χίλιοι διακόσιοι τριάντα τρεις οφειλέτες οι οποίοι χρωστούν 63 δισεκατομμύρια ευρώ; Τι μέτρα σκέφτεται να πάρει η Κυβέρνηση προς τον σκοπό αυτόν; Τι προτείνει η Αξιωματική </w:t>
      </w:r>
      <w:r>
        <w:rPr>
          <w:rFonts w:eastAsia="Times New Roman" w:cs="Times New Roman"/>
          <w:szCs w:val="24"/>
        </w:rPr>
        <w:t xml:space="preserve">Αντιπολίτευση; </w:t>
      </w:r>
    </w:p>
    <w:p w14:paraId="4318B62C"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Η Κυβέρνηση φυσικά δεν μας έχει απαντήσει μέχρι στιγμής. Δεν έχετε να πάρετε κανένα απολύτως μέτρο, γιατί δεν θέλετε να πάρετε κανένα μέτρο. Δεν πάτε κόντρα στα αφεντικά. Αυτούς τους λίγους προστατεύει το «συνταγματικό τόξο». Δεν μπορεί δώδ</w:t>
      </w:r>
      <w:r>
        <w:rPr>
          <w:rFonts w:eastAsia="Times New Roman" w:cs="Times New Roman"/>
          <w:szCs w:val="24"/>
        </w:rPr>
        <w:t>εκα άτομα να χρωστούν όσα χρωστάει ο υπόλοιπος ελληνικός λαός και κα</w:t>
      </w:r>
      <w:r>
        <w:rPr>
          <w:rFonts w:eastAsia="Times New Roman" w:cs="Times New Roman"/>
          <w:szCs w:val="24"/>
        </w:rPr>
        <w:t>μ</w:t>
      </w:r>
      <w:r>
        <w:rPr>
          <w:rFonts w:eastAsia="Times New Roman" w:cs="Times New Roman"/>
          <w:szCs w:val="24"/>
        </w:rPr>
        <w:t xml:space="preserve">μία </w:t>
      </w:r>
      <w:r>
        <w:rPr>
          <w:rFonts w:eastAsia="Times New Roman" w:cs="Times New Roman"/>
          <w:szCs w:val="24"/>
        </w:rPr>
        <w:t xml:space="preserve">κυβέρνηση </w:t>
      </w:r>
      <w:r>
        <w:rPr>
          <w:rFonts w:eastAsia="Times New Roman" w:cs="Times New Roman"/>
          <w:szCs w:val="24"/>
        </w:rPr>
        <w:t xml:space="preserve">να μην παίρνει θέση, να μην κάνει κάτι. </w:t>
      </w:r>
    </w:p>
    <w:p w14:paraId="4318B62D"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Κυρίες και κύριοι, υπάρχουν άρθρα τα οποία οφείλουμε να αντιμετωπίσουμε θετικά, εφόσον με τον τρόπο αυτόν διευκολύνεται κάπως μεγάλο</w:t>
      </w:r>
      <w:r>
        <w:rPr>
          <w:rFonts w:eastAsia="Times New Roman" w:cs="Times New Roman"/>
          <w:szCs w:val="24"/>
        </w:rPr>
        <w:t xml:space="preserve">ς αριθμός πολιτών. Πλην, όμως, υφίστανται άρθρα τα οποία χρήζουν τροποποίησης και βελτίωσης. </w:t>
      </w:r>
    </w:p>
    <w:p w14:paraId="4318B62E"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Για παράδειγμα, να αναφερθώ στο σημείο αυτό σε δύο άρθρα, στο άρθρο 19 και στο άρθρο 21 που αφορούν τις συντάξεις χηρείας. Τα δύο αυτά άρθρα καλύπτουν τις δυσβάστ</w:t>
      </w:r>
      <w:r>
        <w:rPr>
          <w:rFonts w:eastAsia="Times New Roman" w:cs="Times New Roman"/>
          <w:szCs w:val="24"/>
        </w:rPr>
        <w:t xml:space="preserve">αχτες αδικίες που οφείλονται σε δικό σας νομοσχέδιο. Καθορίστηκαν, με τον </w:t>
      </w:r>
      <w:r>
        <w:rPr>
          <w:rFonts w:eastAsia="Times New Roman" w:cs="Times New Roman"/>
          <w:szCs w:val="24"/>
        </w:rPr>
        <w:t>ν.</w:t>
      </w:r>
      <w:r>
        <w:rPr>
          <w:rFonts w:eastAsia="Times New Roman" w:cs="Times New Roman"/>
          <w:szCs w:val="24"/>
        </w:rPr>
        <w:t xml:space="preserve">4387/2016, τον </w:t>
      </w:r>
      <w:r>
        <w:rPr>
          <w:rFonts w:eastAsia="Times New Roman" w:cs="Times New Roman"/>
          <w:szCs w:val="24"/>
        </w:rPr>
        <w:t xml:space="preserve">νόμο </w:t>
      </w:r>
      <w:r>
        <w:rPr>
          <w:rFonts w:eastAsia="Times New Roman" w:cs="Times New Roman"/>
          <w:szCs w:val="24"/>
        </w:rPr>
        <w:t xml:space="preserve">Κατρούγκαλου σε συνδυασμό με  την εφαρμογή του </w:t>
      </w:r>
      <w:r>
        <w:rPr>
          <w:rFonts w:eastAsia="Times New Roman" w:cs="Times New Roman"/>
          <w:szCs w:val="24"/>
        </w:rPr>
        <w:t>ν.</w:t>
      </w:r>
      <w:r>
        <w:rPr>
          <w:rFonts w:eastAsia="Times New Roman" w:cs="Times New Roman"/>
          <w:szCs w:val="24"/>
        </w:rPr>
        <w:t>4499 του Νοεμβρίου του 2017, συντάξεις λόγω θανάτου, ακόμα και κάτω από 150 ευρώ. Οι αποδημήσαντες ασφαλισμένοι</w:t>
      </w:r>
      <w:r>
        <w:rPr>
          <w:rFonts w:eastAsia="Times New Roman" w:cs="Times New Roman"/>
          <w:szCs w:val="24"/>
        </w:rPr>
        <w:t xml:space="preserve"> </w:t>
      </w:r>
      <w:r>
        <w:rPr>
          <w:rFonts w:eastAsia="Times New Roman" w:cs="Times New Roman"/>
          <w:szCs w:val="24"/>
        </w:rPr>
        <w:t xml:space="preserve">που </w:t>
      </w:r>
      <w:r>
        <w:rPr>
          <w:rFonts w:eastAsia="Times New Roman" w:cs="Times New Roman"/>
          <w:szCs w:val="24"/>
        </w:rPr>
        <w:t>μάτωσαν και πάλεψαν επαγγελματικά και πλήρωναν κανονικά τις εισφορές τους στα ασφαλιστικά ταμεία.</w:t>
      </w:r>
    </w:p>
    <w:p w14:paraId="4318B62F"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Οι χήρες των ασφαλισμένων αυτών έχουν βρεθεί όμηροι εδώ και μια τριετία στον εμπαιγμό των κομμάτων, στον εμπαιγμό του ΣΥΡΙΖΑ, όμηροι των προσωρινών συντά</w:t>
      </w:r>
      <w:r>
        <w:rPr>
          <w:rFonts w:eastAsia="Times New Roman" w:cs="Times New Roman"/>
          <w:szCs w:val="24"/>
        </w:rPr>
        <w:t>ξεων. Έχουμε περιπτώσεις -και είναι πραγματικότητα αυτό και προσέξτε με- συντάξεις χηρείας να είναι προσωρινές και να πληρώνονται για τριάντα τρεις ολόκληρους μήνες. Να ξέρετε ότι οι δικαιούχοι αυτών των προσωρινών συντάξεων δεν θα πάρουν το περίφημο προεκ</w:t>
      </w:r>
      <w:r>
        <w:rPr>
          <w:rFonts w:eastAsia="Times New Roman" w:cs="Times New Roman"/>
          <w:szCs w:val="24"/>
        </w:rPr>
        <w:t>λογικό σας επίδομα με τα μέτρα που ψηφίζονται σήμερα.</w:t>
      </w:r>
    </w:p>
    <w:p w14:paraId="4318B630"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Επίσης, δυστυχώς μέχρι σήμερα, μέχρι αυτή</w:t>
      </w:r>
      <w:r>
        <w:rPr>
          <w:rFonts w:eastAsia="Times New Roman" w:cs="Times New Roman"/>
          <w:szCs w:val="24"/>
        </w:rPr>
        <w:t>ν</w:t>
      </w:r>
      <w:r>
        <w:rPr>
          <w:rFonts w:eastAsia="Times New Roman" w:cs="Times New Roman"/>
          <w:szCs w:val="24"/>
        </w:rPr>
        <w:t xml:space="preserve"> την ώρα, δεν έχετε πει καμμία λέξη για τα αναδρομικά που δικαιούνται αυτές οι χήρες και τα ορφανά. Θέλετε να τις βάλετε σε μια δικαστική περιπέτεια, την οποία </w:t>
      </w:r>
      <w:r>
        <w:rPr>
          <w:rFonts w:eastAsia="Times New Roman" w:cs="Times New Roman"/>
          <w:szCs w:val="24"/>
        </w:rPr>
        <w:t>τελικά θα χάσετε, αλλά ποσώς σας ενδιαφέρει, διότι δεν θα είστε τότε κυβέρνηση.</w:t>
      </w:r>
    </w:p>
    <w:p w14:paraId="4318B631"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Διαβάζοντας και λέγοντας αυτά που σας προείπα για την περίπτωση των συντάξεων χηρείας, αναρωτιέμαι πόση αναλγησία, με ποια λόγια μπορώ να περιγράψω αυτή</w:t>
      </w:r>
      <w:r>
        <w:rPr>
          <w:rFonts w:eastAsia="Times New Roman" w:cs="Times New Roman"/>
          <w:szCs w:val="24"/>
        </w:rPr>
        <w:t>ν</w:t>
      </w:r>
      <w:r>
        <w:rPr>
          <w:rFonts w:eastAsia="Times New Roman" w:cs="Times New Roman"/>
          <w:szCs w:val="24"/>
        </w:rPr>
        <w:t xml:space="preserve"> την αριστερή αναλγησία</w:t>
      </w:r>
      <w:r>
        <w:rPr>
          <w:rFonts w:eastAsia="Times New Roman" w:cs="Times New Roman"/>
          <w:szCs w:val="24"/>
        </w:rPr>
        <w:t>, πόση αναλγησία έχετε πάνω στα πραγματικά κοινωνικά ζητήματα. Και τη δείχνετε σε μια ευάλωτη κοινωνική ομάδα εσείς που κάνετε διακοπές σε θαλαμηγούς ολιγαρχών, που ανάβετε τα κουβανέζικα πούρα και κυριολεκτικά φυσάτε τον καπνό της αδιαφορίας και της αμετρ</w:t>
      </w:r>
      <w:r>
        <w:rPr>
          <w:rFonts w:eastAsia="Times New Roman" w:cs="Times New Roman"/>
          <w:szCs w:val="24"/>
        </w:rPr>
        <w:t>οέπειάς σας στα πραγματικά προβλήματα των δεινοπαθούντων Ελλήνων, δεινοπαθούντων με δική σας ευθύνη, γιατί εσείς φταίτε.</w:t>
      </w:r>
    </w:p>
    <w:p w14:paraId="4318B632"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Ίδιοι είστε </w:t>
      </w:r>
      <w:r>
        <w:rPr>
          <w:rFonts w:eastAsia="Times New Roman" w:cs="Times New Roman"/>
          <w:szCs w:val="24"/>
        </w:rPr>
        <w:t xml:space="preserve">συριζαίοι </w:t>
      </w:r>
      <w:r>
        <w:rPr>
          <w:rFonts w:eastAsia="Times New Roman" w:cs="Times New Roman"/>
          <w:szCs w:val="24"/>
        </w:rPr>
        <w:t xml:space="preserve">και </w:t>
      </w:r>
      <w:r>
        <w:rPr>
          <w:rFonts w:eastAsia="Times New Roman" w:cs="Times New Roman"/>
          <w:szCs w:val="24"/>
        </w:rPr>
        <w:t>νεοδημοκράτες</w:t>
      </w:r>
      <w:r>
        <w:rPr>
          <w:rFonts w:eastAsia="Times New Roman" w:cs="Times New Roman"/>
          <w:szCs w:val="24"/>
        </w:rPr>
        <w:t xml:space="preserve">. Δεν θέλετε εύρωστο λαό, δεν θέλετε υπερήφανους Έλληνες. Θέλετε τον λαό υποταγμένο να πληρώνει </w:t>
      </w:r>
      <w:r>
        <w:rPr>
          <w:rFonts w:eastAsia="Times New Roman" w:cs="Times New Roman"/>
          <w:szCs w:val="24"/>
        </w:rPr>
        <w:t>τους φόρους του, να είναι έρμαιο στην προπαγάνδα σας, στην κομματοκρατία, στο ρουσφέτι και να του πετάτε και προεκλογικά ένα ξεροκόμματο και να το βαφτίζετε «παντεσπάνι».</w:t>
      </w:r>
    </w:p>
    <w:p w14:paraId="4318B633"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Στο σημείο αυτό, κύριε Πρόεδρε, θέλω να αναφερθώ σε αυτό που συνέβη το πρωί στην </w:t>
      </w:r>
      <w:r>
        <w:rPr>
          <w:rFonts w:eastAsia="Times New Roman" w:cs="Times New Roman"/>
          <w:szCs w:val="24"/>
        </w:rPr>
        <w:t>αίθο</w:t>
      </w:r>
      <w:r>
        <w:rPr>
          <w:rFonts w:eastAsia="Times New Roman" w:cs="Times New Roman"/>
          <w:szCs w:val="24"/>
        </w:rPr>
        <w:t xml:space="preserve">υσα </w:t>
      </w:r>
      <w:r>
        <w:rPr>
          <w:rFonts w:eastAsia="Times New Roman" w:cs="Times New Roman"/>
          <w:szCs w:val="24"/>
        </w:rPr>
        <w:t>της Γερουσίας κατά τη συνεδρίαση της Επιτροπής Εξωτερικών και Άμυνας, στην οποία συζητήθηκε η κύρωση Συμφωνίας μεταξύ Ελλάδος και Σκοπίων με τη διάνοιξη νέων συνοριακών οδών. Ο κ. Κουμουτσάκος εκ μέρους της Νέας Δημοκρατίας είπε -και σας το μεταφέρω ακ</w:t>
      </w:r>
      <w:r>
        <w:rPr>
          <w:rFonts w:eastAsia="Times New Roman" w:cs="Times New Roman"/>
          <w:szCs w:val="24"/>
        </w:rPr>
        <w:t>ριβώς από τα Πρακτικά- το εξής: «Όσον αφορά στις σχέσεις με τη γειτονική χώρα, με τα Σκόπια, επισήμως Βόρεια Μακεδονία…». Ο Κουμουτσάκος είπε «Βόρεια Μακεδονία».</w:t>
      </w:r>
    </w:p>
    <w:p w14:paraId="4318B634"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Ούτε επισήμως ούτε ανεπισήμως, κύριε Κουμουτσάκο. Για μας, η Μακεδονία είναι μία και είναι μόν</w:t>
      </w:r>
      <w:r>
        <w:rPr>
          <w:rFonts w:eastAsia="Times New Roman" w:cs="Times New Roman"/>
          <w:szCs w:val="24"/>
        </w:rPr>
        <w:t>ο ελληνική!</w:t>
      </w:r>
    </w:p>
    <w:p w14:paraId="4318B635"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Και επειδή βγαίνουν διάφοροι «παπαγάλοι» υποκριτικές, ψευδοπατριώτες του κόμματος των Καιρίδηδων</w:t>
      </w:r>
      <w:r>
        <w:rPr>
          <w:rFonts w:eastAsia="Times New Roman" w:cs="Times New Roman"/>
          <w:szCs w:val="24"/>
        </w:rPr>
        <w:t xml:space="preserve"> </w:t>
      </w:r>
      <w:r>
        <w:rPr>
          <w:rFonts w:eastAsia="Times New Roman" w:cs="Times New Roman"/>
          <w:szCs w:val="24"/>
        </w:rPr>
        <w:t>και των Τατσόπουλων της Νέας Δημοκρατίας, που διεκδικούν με θράσος την ψήφο του ελληνικού λαού, θέλω να πω να μη μας παριστάνει ο Σαμαράς τον μακεδ</w:t>
      </w:r>
      <w:r>
        <w:rPr>
          <w:rFonts w:eastAsia="Times New Roman" w:cs="Times New Roman"/>
          <w:szCs w:val="24"/>
        </w:rPr>
        <w:t>ονομάχο εκ του ασφαλούς, κάνοντας εσωτερική αντιπολίτευση στο κόμμα του, να μην κοκορεύεται και να μη μας κάνει τον μακεδονομάχο ο υποστηρικτής της σύνθετης ονομασίας, γιατί στην περίπτωσή του ισχύει απόλυτα η λαϊκή ρήση «καλύτερα να σου βγει το μάτι, παρά</w:t>
      </w:r>
      <w:r>
        <w:rPr>
          <w:rFonts w:eastAsia="Times New Roman" w:cs="Times New Roman"/>
          <w:szCs w:val="24"/>
        </w:rPr>
        <w:t xml:space="preserve"> το όνομα». Και το όνομα του έχει βγει: Ψευδομακεδονομάχος Σαμαράς.</w:t>
      </w:r>
    </w:p>
    <w:p w14:paraId="4318B636"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Κύριε Πρόεδρε, παίρνω και τη δευτερολογία μου συντόμως.</w:t>
      </w:r>
    </w:p>
    <w:p w14:paraId="4318B637"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Επειδή ελάχιστοι αναφέρθηκαν σήμερα στο μείζον εθνικό θέμα και στις εξελίξεις, έχω να σας μεταφέρω δύο ειδήσεις. Η μία είδηση αφορά </w:t>
      </w:r>
      <w:r>
        <w:rPr>
          <w:rFonts w:eastAsia="Times New Roman" w:cs="Times New Roman"/>
          <w:szCs w:val="24"/>
        </w:rPr>
        <w:t>στο ΓΕΕΘΑ. Έφθασαν στο αίσχιστο σημείο στο ΓΕΕΘΑ να δικαιολογήσουν τη χθεσινή τουρκική αεροπορική εισβολή στη Χίο ενός αεροπλάνου, κάτι που ξεπέρασε κάθε είδους φαντασία. Ο Αρχηγός ΓΕΕΘΑ, για όσους δεν το γνωρίζουν, είναι ο Πτέραρχος Χριστοδούλου. Υποστήρι</w:t>
      </w:r>
      <w:r>
        <w:rPr>
          <w:rFonts w:eastAsia="Times New Roman" w:cs="Times New Roman"/>
          <w:szCs w:val="24"/>
        </w:rPr>
        <w:t>ξαν ότι ο Τούρκος έχασε τον προσανατολισμό του, ο Τούρκος χάθηκε και γι’ αυτό πέταξε πάνω από τη Χίο.</w:t>
      </w:r>
    </w:p>
    <w:p w14:paraId="4318B638"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Ελπίζουμε, όταν θα βομβαρδίζουν κάποιο ελληνικό νησί -το απεύχομαι, γιατί, όπως πάμε με αυτή</w:t>
      </w:r>
      <w:r>
        <w:rPr>
          <w:rFonts w:eastAsia="Times New Roman" w:cs="Times New Roman"/>
          <w:szCs w:val="24"/>
        </w:rPr>
        <w:t>ν</w:t>
      </w:r>
      <w:r>
        <w:rPr>
          <w:rFonts w:eastAsia="Times New Roman" w:cs="Times New Roman"/>
          <w:szCs w:val="24"/>
        </w:rPr>
        <w:t xml:space="preserve"> την Κυβέρνηση, θα συμβεί και αυτό- να μη σας πουν τότε από τ</w:t>
      </w:r>
      <w:r>
        <w:rPr>
          <w:rFonts w:eastAsia="Times New Roman" w:cs="Times New Roman"/>
          <w:szCs w:val="24"/>
        </w:rPr>
        <w:t>ο ΓΕΕΘΑ ότι βομβαρδίστηκε από λάθος των Τούρκων πιλότων.</w:t>
      </w:r>
    </w:p>
    <w:p w14:paraId="4318B639"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Η δεύτερη είδηση αφορά στην αποκάλυψη του ιδίου </w:t>
      </w:r>
      <w:r>
        <w:rPr>
          <w:rFonts w:eastAsia="Times New Roman" w:cs="Times New Roman"/>
          <w:szCs w:val="24"/>
        </w:rPr>
        <w:t xml:space="preserve">μέσου </w:t>
      </w:r>
      <w:r>
        <w:rPr>
          <w:rFonts w:eastAsia="Times New Roman" w:cs="Times New Roman"/>
          <w:szCs w:val="24"/>
        </w:rPr>
        <w:t xml:space="preserve">-και εννοώ το </w:t>
      </w:r>
      <w:r>
        <w:rPr>
          <w:rFonts w:eastAsia="Times New Roman" w:cs="Times New Roman"/>
          <w:szCs w:val="24"/>
        </w:rPr>
        <w:t>«</w:t>
      </w:r>
      <w:r>
        <w:rPr>
          <w:rFonts w:eastAsia="Times New Roman" w:cs="Times New Roman"/>
          <w:szCs w:val="24"/>
          <w:lang w:val="en-US"/>
        </w:rPr>
        <w:t>PRONEWS</w:t>
      </w:r>
      <w:r>
        <w:rPr>
          <w:rFonts w:eastAsia="Times New Roman" w:cs="Times New Roman"/>
          <w:szCs w:val="24"/>
        </w:rPr>
        <w:t>»</w:t>
      </w:r>
      <w:r w:rsidRPr="00707B24">
        <w:rPr>
          <w:rFonts w:eastAsia="Times New Roman" w:cs="Times New Roman"/>
          <w:szCs w:val="24"/>
        </w:rPr>
        <w:t>-</w:t>
      </w:r>
      <w:r>
        <w:rPr>
          <w:rFonts w:eastAsia="Times New Roman" w:cs="Times New Roman"/>
          <w:szCs w:val="24"/>
        </w:rPr>
        <w:t xml:space="preserve"> και να μη μου πείτε ότι μιλώ με το διαδίκτυο και με στοιχεία από το διαδίκτυο, διότι και όλη η συζήτηση για την παροχή ψ</w:t>
      </w:r>
      <w:r>
        <w:rPr>
          <w:rFonts w:eastAsia="Times New Roman" w:cs="Times New Roman"/>
          <w:szCs w:val="24"/>
        </w:rPr>
        <w:t>ήφου εμπιστοσύνης από το διαδίκτυο ξεκίνησε, από τις ανταπαντήσεις μεταξύ Πολάκη και Κυμπουρόπουλου.</w:t>
      </w:r>
    </w:p>
    <w:p w14:paraId="4318B63A" w14:textId="77777777" w:rsidR="001D7CFB" w:rsidRDefault="00EB4E04">
      <w:pPr>
        <w:spacing w:line="600" w:lineRule="auto"/>
        <w:ind w:firstLine="709"/>
        <w:jc w:val="both"/>
        <w:rPr>
          <w:rFonts w:eastAsia="Times New Roman" w:cs="Times New Roman"/>
          <w:szCs w:val="24"/>
        </w:rPr>
      </w:pPr>
      <w:r>
        <w:rPr>
          <w:rFonts w:eastAsia="Times New Roman" w:cs="Times New Roman"/>
          <w:szCs w:val="24"/>
        </w:rPr>
        <w:t>Στη δεύτερη είδηση, λοιπόν, έχουμε ένα αποκαλυπτικό ρεπορτάζ το οποίο δεν έχει διαψευσθεί, στο οποίο μεταφέρεται η αγωνία της στρατιωτικής ηγεσίας για το τι μέλλει γενέσθαι και των δεδομένων που έχουν διαμορφωθεί. Και ενώ η πολιτική ηγεσία, ο κύριος Πρωθυπ</w:t>
      </w:r>
      <w:r>
        <w:rPr>
          <w:rFonts w:eastAsia="Times New Roman" w:cs="Times New Roman"/>
          <w:szCs w:val="24"/>
        </w:rPr>
        <w:t>ουργός συστήνει ψυχραιμία και αποφυγή απάντησης των προκλήσεων -σύσκεψη έγινε προ ημερών στο Μαξίμου για αυτόν τον λόγο- και λέει να προσπαθήσουμε να έχουμε ανοικτούς διαύλους και να επιτείνουμε την εργασία μας πάνω στα μέτρα οικοδόμησης εμπιστοσύνης, Αρχη</w:t>
      </w:r>
      <w:r>
        <w:rPr>
          <w:rFonts w:eastAsia="Times New Roman" w:cs="Times New Roman"/>
          <w:szCs w:val="24"/>
        </w:rPr>
        <w:t>γός του Γενικού Επιτελείου τού λέει -και μένει άφωνος και εμβρόντητος ο κύριος Πρωθυπουργός- το εξής: «Δεν έχω τα όπλα που χρειάζομαι για να κάνω αυτό που πρέπει, αλλά ακόμη μπορώ να νικήσω, με μια προϋπόθεση, να χτυπήσω πρώτος. Η σύγκρουση δεν θα διαρκέσε</w:t>
      </w:r>
      <w:r>
        <w:rPr>
          <w:rFonts w:eastAsia="Times New Roman" w:cs="Times New Roman"/>
          <w:szCs w:val="24"/>
        </w:rPr>
        <w:t>ι πάνω από δυο-τρεις ημέρες. Πρέπει, όμως, να έχω τη δυνατότητα να επιλέξω όπλα, χρόνο και τόπο εμπλοκής, για να λειτουργήσουν οι όποιες δυνάμεις μου πολλαπλασιαστικά. Αν δεχθούμε πρώτοι πλήγμα, η κατάσταση θα γίνει εξαιρετικά δυσχερής». Χλόμιασε ο Τσίπρας</w:t>
      </w:r>
      <w:r>
        <w:rPr>
          <w:rFonts w:eastAsia="Times New Roman" w:cs="Times New Roman"/>
          <w:szCs w:val="24"/>
        </w:rPr>
        <w:t>.</w:t>
      </w:r>
    </w:p>
    <w:p w14:paraId="4318B63B"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ο παρεμποδιστικός πόλεμος εξαπολύεται τώρα προκειμένου να αποφευχθούν οι κίνδυνοι του πολέμου στο μέλλον υπό δυσχερέστερες συνθήκες. Δεν τα λέω εγώ. Τα λέει ο </w:t>
      </w:r>
      <w:r>
        <w:rPr>
          <w:rFonts w:eastAsia="Times New Roman" w:cs="Times New Roman"/>
          <w:szCs w:val="24"/>
        </w:rPr>
        <w:t>Τζακ Λέβι</w:t>
      </w:r>
      <w:r w:rsidRPr="000F2430">
        <w:rPr>
          <w:rFonts w:eastAsia="Times New Roman" w:cs="Times New Roman"/>
          <w:szCs w:val="24"/>
        </w:rPr>
        <w:t xml:space="preserve"> </w:t>
      </w:r>
      <w:r>
        <w:rPr>
          <w:rFonts w:eastAsia="Times New Roman" w:cs="Times New Roman"/>
          <w:szCs w:val="24"/>
        </w:rPr>
        <w:t>στο βιβλίο του</w:t>
      </w:r>
      <w:r w:rsidRPr="000F2430">
        <w:rPr>
          <w:rFonts w:eastAsia="Times New Roman" w:cs="Times New Roman"/>
          <w:szCs w:val="24"/>
        </w:rPr>
        <w:t xml:space="preserve"> </w:t>
      </w:r>
      <w:r>
        <w:rPr>
          <w:rFonts w:eastAsia="Times New Roman" w:cs="Times New Roman"/>
          <w:szCs w:val="24"/>
        </w:rPr>
        <w:t>«Η μείωση της δύναμης και ο παρεμποδιστικός πόλεμος</w:t>
      </w:r>
      <w:r>
        <w:rPr>
          <w:rFonts w:eastAsia="Times New Roman" w:cs="Times New Roman"/>
          <w:szCs w:val="24"/>
        </w:rPr>
        <w:t>».</w:t>
      </w:r>
    </w:p>
    <w:p w14:paraId="4318B63C"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Αυτή η κίνηση του παρεμποδιστικού πολέμου να σας πω ότι δεν προβλέπει κατ’ ανάγκη τη χρήση πυρός, η οποία μπορεί και να γίνει, αν χρειαστεί. Προβλέπει την άμεση αποστολή στρατιωτικής βοήθειας, τουλάχιστον στην Κύπρο, ώστε να εξοπλίσουμε την Κύπρο μας, ν</w:t>
      </w:r>
      <w:r>
        <w:rPr>
          <w:rFonts w:eastAsia="Times New Roman" w:cs="Times New Roman"/>
          <w:szCs w:val="24"/>
        </w:rPr>
        <w:t>α την κάνουμε έναν «επιπλέοντα αστακό» στρατιωτικά στην Ανατολική Μεσόγειο και έχουμε αυτό το δικαίωμα. Απορρέει το δικαίωμά μας αυτό από τη Συνθήκη της ανεξαρτησίας της Κύπρου. Είμαστε η εγγυήτρια δύναμη της ύπαρξης της Κυπριακής Δημοκρατίας.</w:t>
      </w:r>
    </w:p>
    <w:p w14:paraId="4318B63D"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Να στείλουμε</w:t>
      </w:r>
      <w:r>
        <w:rPr>
          <w:rFonts w:eastAsia="Times New Roman" w:cs="Times New Roman"/>
          <w:szCs w:val="24"/>
        </w:rPr>
        <w:t xml:space="preserve">, λοιπόν, όπλα και ό,τι χρειάζεται στην Κύπρο, να στείλουμε στρατό, να στείλουμε αεροπορία, να στείλουμε ναυτικό και συγχρόνως, να υπερψηφίσουμε την πρόταση νόμου της Χρυσής Αυγής, η οποία έχει κατατεθεί από το 2012 και προβλέπει την ανακήρυξη της </w:t>
      </w:r>
      <w:r>
        <w:rPr>
          <w:rFonts w:eastAsia="Times New Roman" w:cs="Times New Roman"/>
          <w:szCs w:val="24"/>
        </w:rPr>
        <w:t>αυτόνομη</w:t>
      </w:r>
      <w:r>
        <w:rPr>
          <w:rFonts w:eastAsia="Times New Roman" w:cs="Times New Roman"/>
          <w:szCs w:val="24"/>
        </w:rPr>
        <w:t xml:space="preserve">ς οικονομικής </w:t>
      </w:r>
      <w:r>
        <w:rPr>
          <w:rFonts w:eastAsia="Times New Roman" w:cs="Times New Roman"/>
          <w:szCs w:val="24"/>
        </w:rPr>
        <w:t>ζώνης</w:t>
      </w:r>
      <w:r>
        <w:rPr>
          <w:rFonts w:eastAsia="Times New Roman" w:cs="Times New Roman"/>
          <w:szCs w:val="24"/>
        </w:rPr>
        <w:t>.</w:t>
      </w:r>
    </w:p>
    <w:p w14:paraId="4318B63E" w14:textId="77777777" w:rsidR="001D7CFB" w:rsidRDefault="00EB4E04">
      <w:pPr>
        <w:spacing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14:paraId="4318B63F"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Κύριε Πρόεδρε, τελειώνω σε μισό λεπτό.</w:t>
      </w:r>
    </w:p>
    <w:p w14:paraId="4318B640"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Αυτά πρέπει να γίνουν τώρα, γιατί αργότερα η κατάσταση δεν θα είναι διαχειρίσιμη και φοβάμαι ότι θα εξελιχθεί σε</w:t>
      </w:r>
      <w:r>
        <w:rPr>
          <w:rFonts w:eastAsia="Times New Roman" w:cs="Times New Roman"/>
          <w:szCs w:val="24"/>
        </w:rPr>
        <w:t xml:space="preserve"> ανεξέλεγκτη. Πολύ φοβάμαι ότι θα είναι και εθνικά ζημιογόνα και θα οδηγηθούμε σε ένα νέο 1974. Δυστυχώς, η αφασία του ελληνικού πολιτικού προσωπικού και ειδικά του κουρασμένου κ. Τσίπρα θα μας οδηγήσει -το απεύχομαι- σε νέα εθνική τραγωδία. Η Νέα Δημοκρατ</w:t>
      </w:r>
      <w:r>
        <w:rPr>
          <w:rFonts w:eastAsia="Times New Roman" w:cs="Times New Roman"/>
          <w:szCs w:val="24"/>
        </w:rPr>
        <w:t>ία θα περιμένει τις εκλογές, αλλά το νέο 1974, το επόμενο έτος θα οδηγήσει σε αλλαγή του πολιτικού και πολιτειακού σκηνικού, ακριβώς όπως έγινε και τότε. Οι ευθύνες θα ριχθούν καθ’ ολοκληρίαν, δικαίως ή αδίκως, στο στρατιωτικό προσωπικό και ο μεν κ. Τσίπρα</w:t>
      </w:r>
      <w:r>
        <w:rPr>
          <w:rFonts w:eastAsia="Times New Roman" w:cs="Times New Roman"/>
          <w:szCs w:val="24"/>
        </w:rPr>
        <w:t>ς θα αποκτήσει ιστορικά επάξια τον τίτλο του «νέου Ιωαννίδη» και ο κ. Αποστολάκης τον τίτλο του «νέου Γκιζίκη».</w:t>
      </w:r>
    </w:p>
    <w:p w14:paraId="4318B641"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Κλείνοντας και απευθυνόμενος στον ελληνικό λαό, λέω τούτο: Ξυπνήστε! Η πατρίδα κινδυνεύει. Σκεφτείτε ελληνικά, σκεφτείτε εθνικά, δυναμώστε τον Λ</w:t>
      </w:r>
      <w:r>
        <w:rPr>
          <w:rFonts w:eastAsia="Times New Roman" w:cs="Times New Roman"/>
          <w:szCs w:val="24"/>
        </w:rPr>
        <w:t>αϊκό Σύνδεσμο - Χρυσή Αυγή, τη μόνη πολιτική δύναμη στην οποία μπορεί να ελπίζει ο ελληνικός λαός.</w:t>
      </w:r>
    </w:p>
    <w:p w14:paraId="4318B642" w14:textId="77777777" w:rsidR="001D7CFB" w:rsidRDefault="00EB4E04">
      <w:pPr>
        <w:spacing w:line="600" w:lineRule="auto"/>
        <w:ind w:firstLine="709"/>
        <w:jc w:val="center"/>
        <w:rPr>
          <w:rFonts w:eastAsia="Times New Roman" w:cs="Times New Roman"/>
          <w:szCs w:val="24"/>
        </w:rPr>
      </w:pPr>
      <w:r w:rsidRPr="00D11986">
        <w:rPr>
          <w:rFonts w:eastAsia="Times New Roman" w:cs="Times New Roman"/>
          <w:szCs w:val="24"/>
        </w:rPr>
        <w:t>(Χειροκροτήματα από την πτέρυγα της Χρυσής Αυγής)</w:t>
      </w:r>
    </w:p>
    <w:p w14:paraId="4318B643" w14:textId="77777777" w:rsidR="001D7CFB" w:rsidRDefault="00EB4E04">
      <w:pPr>
        <w:spacing w:line="600" w:lineRule="auto"/>
        <w:ind w:firstLine="720"/>
        <w:jc w:val="both"/>
        <w:rPr>
          <w:rFonts w:eastAsia="Times New Roman" w:cs="Times New Roman"/>
          <w:szCs w:val="24"/>
        </w:rPr>
      </w:pPr>
      <w:r w:rsidRPr="005648E3">
        <w:rPr>
          <w:rFonts w:eastAsia="Times New Roman" w:cs="Times New Roman"/>
          <w:b/>
          <w:szCs w:val="24"/>
        </w:rPr>
        <w:t>ΠΡΟΕΔΡΕΥΩΝ (Δημήτριος Κρεμαστινός):</w:t>
      </w:r>
      <w:r w:rsidRPr="005648E3">
        <w:rPr>
          <w:rFonts w:eastAsia="Times New Roman" w:cs="Times New Roman"/>
          <w:szCs w:val="24"/>
        </w:rPr>
        <w:t xml:space="preserve"> </w:t>
      </w:r>
      <w:r>
        <w:rPr>
          <w:rFonts w:eastAsia="Times New Roman" w:cs="Times New Roman"/>
          <w:szCs w:val="24"/>
        </w:rPr>
        <w:t>Ευχαριστώ.</w:t>
      </w:r>
    </w:p>
    <w:p w14:paraId="4318B644"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Συνεχίζουμε με τον Βουλευτή του ΣΥΡΙΖΑ, τον κ. Ηγουμενίδη.</w:t>
      </w:r>
    </w:p>
    <w:p w14:paraId="4318B645"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ρίστε, έχετε τον λόγο.</w:t>
      </w:r>
    </w:p>
    <w:p w14:paraId="4318B646" w14:textId="77777777" w:rsidR="001D7CFB" w:rsidRDefault="00EB4E04">
      <w:pPr>
        <w:spacing w:line="600" w:lineRule="auto"/>
        <w:ind w:firstLine="720"/>
        <w:jc w:val="both"/>
        <w:rPr>
          <w:rFonts w:eastAsia="Times New Roman" w:cs="Times New Roman"/>
          <w:szCs w:val="24"/>
        </w:rPr>
      </w:pPr>
      <w:r w:rsidRPr="002008D1">
        <w:rPr>
          <w:rFonts w:eastAsia="Times New Roman" w:cs="Times New Roman"/>
          <w:b/>
          <w:szCs w:val="24"/>
        </w:rPr>
        <w:t>ΝΙΚΟΛΑΟΣ ΗΓΟΥΜΕΝΙΔΗΣ:</w:t>
      </w:r>
      <w:r>
        <w:rPr>
          <w:rFonts w:eastAsia="Times New Roman" w:cs="Times New Roman"/>
          <w:szCs w:val="24"/>
        </w:rPr>
        <w:t xml:space="preserve"> Ευχαριστώ, κύριε Πρόεδρε.</w:t>
      </w:r>
    </w:p>
    <w:p w14:paraId="4318B647"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Κυρίες και κύριοι Υπουργοί, κυρίες και κύριοι συνάδελφοι, τι ακούσαμε πάλι σε αυτή</w:t>
      </w:r>
      <w:r>
        <w:rPr>
          <w:rFonts w:eastAsia="Times New Roman" w:cs="Times New Roman"/>
          <w:szCs w:val="24"/>
        </w:rPr>
        <w:t>ν</w:t>
      </w:r>
      <w:r>
        <w:rPr>
          <w:rFonts w:eastAsia="Times New Roman" w:cs="Times New Roman"/>
          <w:szCs w:val="24"/>
        </w:rPr>
        <w:t xml:space="preserve"> τη συζήτηση! Τι τοξικός πολιτικός λόγος είναι αυτός; Ακούστε τι λένε και δεν κοκκινίζει κανένας από ντροπή απέναντι στον ελληνικό λαό που μας ακούει: «Μετά το αχρείαστο τρίτο μνημόνιο, ο ΣΥΡΙΖΑ φέρνει μέτρα που δεν πλησιάζουν καν τις επιτυχίες του 2014 τη</w:t>
      </w:r>
      <w:r>
        <w:rPr>
          <w:rFonts w:eastAsia="Times New Roman" w:cs="Times New Roman"/>
          <w:szCs w:val="24"/>
        </w:rPr>
        <w:t xml:space="preserve">ς </w:t>
      </w:r>
      <w:r>
        <w:rPr>
          <w:rFonts w:eastAsia="Times New Roman" w:cs="Times New Roman"/>
          <w:szCs w:val="24"/>
        </w:rPr>
        <w:t xml:space="preserve">κυβέρνησης </w:t>
      </w:r>
      <w:r>
        <w:rPr>
          <w:rFonts w:eastAsia="Times New Roman" w:cs="Times New Roman"/>
          <w:szCs w:val="24"/>
        </w:rPr>
        <w:t>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Βενιζέλου. Δώστε ό,τι προεκλογικές παροχές θέλετε. Όπου να ’ναι φτάνει η ώρα που θα φύγει η χειρότερη Κυβέρνηση που γνώρισε το τόπος». Αυτό είναι το βασικό αφήγημα της Νέας Δημοκρατίας.</w:t>
      </w:r>
    </w:p>
    <w:p w14:paraId="4318B648"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Να τα δούμε ένα-ένα: «Μετά από το αχρείαστο τρίτ</w:t>
      </w:r>
      <w:r>
        <w:rPr>
          <w:rFonts w:eastAsia="Times New Roman" w:cs="Times New Roman"/>
          <w:szCs w:val="24"/>
        </w:rPr>
        <w:t>ο μνημόνιο»: Δεν κατάλαβα, κυρίες και κύριοι συνάδελφοι της Νέας Δημοκρατίας, αλλά το πρώτο και το δεύτερο μνημόνιο χρειάζονταν;</w:t>
      </w:r>
    </w:p>
    <w:p w14:paraId="4318B649"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Πέρασαν από τα χέρια σας τόσα χρήματα! Κι όμως αφήσατε τη χώρα ανοχύρωτη στο πελατειακό κράτος και τη διαφθορά! Ξοδέψατε δισεκα</w:t>
      </w:r>
      <w:r>
        <w:rPr>
          <w:rFonts w:eastAsia="Times New Roman" w:cs="Times New Roman"/>
          <w:szCs w:val="24"/>
        </w:rPr>
        <w:t>τομμύρια για τους Ολυμπιακούς Αγώνες και δεν καταφέρατε να χτίσετε ένα κοινωνικό κράτος αξιοπρέπειας. Ξοδέψατε δισεκατομμύρια για την υγεία και ωστόσο το δημόσιο σύστημα υγείας το παραδώσατε στα πρόθυρα της κατάρρευσης. Ξοδέψατε δισεκατομμύρια για τις υποδ</w:t>
      </w:r>
      <w:r>
        <w:rPr>
          <w:rFonts w:eastAsia="Times New Roman" w:cs="Times New Roman"/>
          <w:szCs w:val="24"/>
        </w:rPr>
        <w:t>ομές της χώρας, οι οποίες ωστόσο παρέμεναν προκλητικά στάσιμες.</w:t>
      </w:r>
    </w:p>
    <w:p w14:paraId="4318B64A"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Διερωτώμαι για το εξής: Είναι η πολιτική ανεπάρκεια, η πολιτική ανικανότητά σας που οδήγησε στο πρώτο και στο δεύτερο μνημόνιο ή μήπως αυτά είναι στοιχεία της ταυτότητας του κράτους που θέλει </w:t>
      </w:r>
      <w:r>
        <w:rPr>
          <w:rFonts w:eastAsia="Times New Roman" w:cs="Times New Roman"/>
          <w:szCs w:val="24"/>
        </w:rPr>
        <w:t xml:space="preserve">η συντηρητική παράταξη; </w:t>
      </w:r>
    </w:p>
    <w:p w14:paraId="4318B64B"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«Μετά το αχρείαστο τρίτο μνημόνιο», λέτε. Θυμόμαστε όλοι ότι παραδώσατε τα ταμεία όχι απλά άδεια, αλλά μείον. Θυμόμαστε όλοι την περίοδο του 2014 που περιμέναμε τις δόσεις απ’ έξω, για να πληρωθούν μισθοί και συντάξεις, για να εκπλ</w:t>
      </w:r>
      <w:r>
        <w:rPr>
          <w:rFonts w:eastAsia="Times New Roman" w:cs="Times New Roman"/>
          <w:szCs w:val="24"/>
        </w:rPr>
        <w:t xml:space="preserve">ηρωθούν οι στοιχειώδεις υποχρεώσεις του ελληνικού κράτους. Ήταν ένα «αχρείαστο τρίτο μνημόνιο», αποτέλεσμα των χειρισμών της «πρώτη φορά </w:t>
      </w:r>
      <w:r>
        <w:rPr>
          <w:rFonts w:eastAsia="Times New Roman" w:cs="Times New Roman"/>
          <w:szCs w:val="24"/>
        </w:rPr>
        <w:t>αριστερά</w:t>
      </w:r>
      <w:r>
        <w:rPr>
          <w:rFonts w:eastAsia="Times New Roman" w:cs="Times New Roman"/>
          <w:szCs w:val="24"/>
        </w:rPr>
        <w:t>» ή ήταν σχεδιασμένο και απαραίτητο τρίτο μνημόνιο, αποτέλεσμα του σχεδιασμού των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Βενιζέλου για να κλε</w:t>
      </w:r>
      <w:r>
        <w:rPr>
          <w:rFonts w:eastAsia="Times New Roman" w:cs="Times New Roman"/>
          <w:szCs w:val="24"/>
        </w:rPr>
        <w:t>ίσουν την «αριστερή παρένθεση» στην πολιτική ζωή του τόπου;</w:t>
      </w:r>
    </w:p>
    <w:p w14:paraId="4318B64C"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Μας γυρνάτε, λέτε, στο 2014. Αλήθεια; Είναι το ίδιο τα άδεια ή αρνητικά ταμεία με 31 δισεκατομμύρια ευρώ «μαξιλάρι» που υπάρχει σήμερα; Είναι το ίδιο ένα κατεστραμμένο ασφαλιστικό σύστημα με ένα β</w:t>
      </w:r>
      <w:r>
        <w:rPr>
          <w:rFonts w:eastAsia="Times New Roman" w:cs="Times New Roman"/>
          <w:szCs w:val="24"/>
        </w:rPr>
        <w:t xml:space="preserve">ιώσιμο ασφαλιστικό σύστημα που έχουμε σήμερα; </w:t>
      </w:r>
    </w:p>
    <w:p w14:paraId="4318B64D"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Δεν με παίρνει ο χρόνος για να σταθώ σε όλα τα παραδείγματα. Θα ήθελα πολύ απλά, πάνω σ’ αυτό που είπε ο κ. Γεωργιάδης, να καταθέσω, κύριε Πρόεδρε, ότι εγώ εγκατέλειψα την </w:t>
      </w:r>
      <w:r>
        <w:rPr>
          <w:rFonts w:eastAsia="Times New Roman" w:cs="Times New Roman"/>
          <w:szCs w:val="24"/>
        </w:rPr>
        <w:t xml:space="preserve">Ιατρική </w:t>
      </w:r>
      <w:r>
        <w:rPr>
          <w:rFonts w:eastAsia="Times New Roman" w:cs="Times New Roman"/>
          <w:szCs w:val="24"/>
        </w:rPr>
        <w:t>την οποία εξακολουθώ να αγαπώ</w:t>
      </w:r>
      <w:r>
        <w:rPr>
          <w:rFonts w:eastAsia="Times New Roman" w:cs="Times New Roman"/>
          <w:szCs w:val="24"/>
        </w:rPr>
        <w:t xml:space="preserve"> -δεν έγινα κατά λάθος ο γιατρός που είμαι, ήθελα, ήταν επιλογή μου- λόγω της συνείδησής μου, επειδή έζησα από πρώτο χέρι τους αποκλεισμούς από το δημόσιο σύστημα υγείας των οικονομικά αδύνατων συμπολιτών μας. Και είχε το θράσος ο κ. Γεωργιάδης να ρωτήσει </w:t>
      </w:r>
      <w:r>
        <w:rPr>
          <w:rFonts w:eastAsia="Times New Roman" w:cs="Times New Roman"/>
          <w:szCs w:val="24"/>
        </w:rPr>
        <w:t xml:space="preserve">πού βρήκαμε την κοινωνική ευαισθησία. </w:t>
      </w:r>
    </w:p>
    <w:p w14:paraId="4318B64E"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Η κοινωνική ευαισθησία, κύριοι της Νέας Δημοκρατίας -και η Χρυσή Αυγή μίλησε πριν από λίγο γι' αυτό- δεν είναι φιλευσπλαχνία. Δεν είναι φιλανθρωπικό τσάι στις εκδηλώσεις των κυρίων της υψηλής κοινωνίας. Δεν μπορεί να </w:t>
      </w:r>
      <w:r>
        <w:rPr>
          <w:rFonts w:eastAsia="Times New Roman" w:cs="Times New Roman"/>
          <w:szCs w:val="24"/>
        </w:rPr>
        <w:t>έχεις κοινωνική ευαισθησία, αν στην ιδεολογική σου φαρέτρα, στη στρατηγική σου δεν έχεις τον στόχο της κατάργησης της εκμετάλλευσης ανθρώπου από άνθρωπο, δεν έχεις τον στόχο της κοινωνικής δικαιοσύνης και της κοινωνικής ισότητας, δεν αντιπαλεύεις τις διακρ</w:t>
      </w:r>
      <w:r>
        <w:rPr>
          <w:rFonts w:eastAsia="Times New Roman" w:cs="Times New Roman"/>
          <w:szCs w:val="24"/>
        </w:rPr>
        <w:t xml:space="preserve">ίσεις των ανθρώπων κατά το φύλο, κατά το χρώμα του δέρματος, κατά τη γλώσσα, κατά την καταγωγή. </w:t>
      </w:r>
    </w:p>
    <w:p w14:paraId="4318B64F"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Από εδώ πηγάζει, κύριοι της Νέας Δημοκρατίας και κύριε Αντιπρόεδρε της Νέας Δημοκρατίας, η κοινωνική μας ευαισθησία. Εδώ θα δείτε τη βάση για τη συμμετοχή και </w:t>
      </w:r>
      <w:r>
        <w:rPr>
          <w:rFonts w:eastAsia="Times New Roman" w:cs="Times New Roman"/>
          <w:szCs w:val="24"/>
        </w:rPr>
        <w:t>την προσφορά της Αριστεράς στους κοινωνικούς αγώνες.</w:t>
      </w:r>
    </w:p>
    <w:p w14:paraId="4318B650"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Έχετε μια αντίφαση να λύσετε, κύριοι της Νέας Δημοκρατίας. Εμείς βγάλαμε τη χώρα από τα μνημόνια με σχέδιο, με πολλή δουλειά, με συγκρούσεις στο εσωτερικό και στο εξωτερικό της χώρας, αλλά κυρίως με την </w:t>
      </w:r>
      <w:r>
        <w:rPr>
          <w:rFonts w:eastAsia="Times New Roman" w:cs="Times New Roman"/>
          <w:szCs w:val="24"/>
        </w:rPr>
        <w:t xml:space="preserve">κοινωνία, την κοινωνία που κερδίσαμε στη βάση του σχεδίου μας. </w:t>
      </w:r>
    </w:p>
    <w:p w14:paraId="4318B651"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(Στο σημείο αυτό 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το κουδούνι λήξ</w:t>
      </w:r>
      <w:r>
        <w:rPr>
          <w:rFonts w:eastAsia="Times New Roman" w:cs="Times New Roman"/>
          <w:szCs w:val="24"/>
        </w:rPr>
        <w:t>εως</w:t>
      </w:r>
      <w:r w:rsidRPr="003231A5">
        <w:rPr>
          <w:rFonts w:eastAsia="Times New Roman" w:cs="Times New Roman"/>
          <w:szCs w:val="24"/>
        </w:rPr>
        <w:t xml:space="preserve"> του χρόνου ομιλίας του κυρίου Βουλευτή)</w:t>
      </w:r>
    </w:p>
    <w:p w14:paraId="4318B652"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Ευχαριστώ για την ανοχή σας, κύριε Πρόεδρε. Ολοκληρώνω.</w:t>
      </w:r>
    </w:p>
    <w:p w14:paraId="4318B653"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Εσείς σήμερα, ως παράταξη της ελίτ, ως παράταξη των λίγων, ναι, για να πάρετε την κυβέρνηση, για να κερδίσετε την πλειοψηφία, πρέπει να πάρετε την ψήφο του άνεργου, εσείς που φτάσετε την ανεργία στο 30%! Πρέπει να πάρετε την ψήφο του νεολαίου εσείς που τον</w:t>
      </w:r>
      <w:r>
        <w:rPr>
          <w:rFonts w:eastAsia="Times New Roman" w:cs="Times New Roman"/>
          <w:szCs w:val="24"/>
        </w:rPr>
        <w:t xml:space="preserve"> καταδικάσατε στον απαράδεκτο υποκατώτατο μισθό. Πρέπει να πάρετε την ψήφο του ανθρώπου που καταστράφηκε οικονομικά εσείς που με την πολιτική σας καταστρέψατε το 25% του πλούτου της χώρας, εσείς που κι αν δεν είχατε </w:t>
      </w:r>
      <w:r>
        <w:rPr>
          <w:rFonts w:eastAsia="Times New Roman" w:cs="Times New Roman"/>
          <w:szCs w:val="24"/>
        </w:rPr>
        <w:t>τρόικα</w:t>
      </w:r>
      <w:r>
        <w:rPr>
          <w:rFonts w:eastAsia="Times New Roman" w:cs="Times New Roman"/>
          <w:szCs w:val="24"/>
        </w:rPr>
        <w:t>, έπρεπε να την εφεύρετε.</w:t>
      </w:r>
    </w:p>
    <w:p w14:paraId="4318B654"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Εσείς, λ</w:t>
      </w:r>
      <w:r>
        <w:rPr>
          <w:rFonts w:eastAsia="Times New Roman" w:cs="Times New Roman"/>
          <w:szCs w:val="24"/>
        </w:rPr>
        <w:t>οιπόν, κύριοι της Νέας Δημοκρατίας, χρειάζεστε τις χάντρες και τα καθρεφτάκια για την εξαγορά των συνειδήσεων. Εσείς, κύριοι της Νέας Δημοκρατίας, χρειάζεστε τα επικοινωνιακά πυροτεχνήματα και τις πολιτικές μπουρμπουλήθρες, για τον εκμαυλισμό των συνειδήσε</w:t>
      </w:r>
      <w:r>
        <w:rPr>
          <w:rFonts w:eastAsia="Times New Roman" w:cs="Times New Roman"/>
          <w:szCs w:val="24"/>
        </w:rPr>
        <w:t>ων της κοινωνίας. Εσείς χρειάζεστε τη γυαλιστερή συσκευασία, για να κρύψετε το ζοφερό μέλλον που επιφυλάσσετε για τους πολλούς.</w:t>
      </w:r>
    </w:p>
    <w:p w14:paraId="4318B655" w14:textId="77777777" w:rsidR="001D7CFB" w:rsidRDefault="00EB4E04">
      <w:pPr>
        <w:spacing w:line="600" w:lineRule="auto"/>
        <w:ind w:firstLine="720"/>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w:t>
      </w:r>
      <w:r>
        <w:rPr>
          <w:rFonts w:eastAsia="Times New Roman" w:cs="Times New Roman"/>
          <w:szCs w:val="24"/>
        </w:rPr>
        <w:t xml:space="preserve">επανειλημμένα </w:t>
      </w:r>
      <w:r w:rsidRPr="003231A5">
        <w:rPr>
          <w:rFonts w:eastAsia="Times New Roman" w:cs="Times New Roman"/>
          <w:szCs w:val="24"/>
        </w:rPr>
        <w:t>το κουδούνι λήξ</w:t>
      </w:r>
      <w:r>
        <w:rPr>
          <w:rFonts w:eastAsia="Times New Roman" w:cs="Times New Roman"/>
          <w:szCs w:val="24"/>
        </w:rPr>
        <w:t>εω</w:t>
      </w:r>
      <w:r w:rsidRPr="003231A5">
        <w:rPr>
          <w:rFonts w:eastAsia="Times New Roman" w:cs="Times New Roman"/>
          <w:szCs w:val="24"/>
        </w:rPr>
        <w:t>ς του χρόνου ομιλίας του κυρίου Βουλευτή)</w:t>
      </w:r>
    </w:p>
    <w:p w14:paraId="4318B656"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r w:rsidRPr="006D3445">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ευχαριστώ για την ανοχή σας.</w:t>
      </w:r>
    </w:p>
    <w:p w14:paraId="4318B657"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Εσείς που όταν στη ρημαγμένη κοινωνία βλέπατε μαγνήτη επενδύσεων –άσχετα που δεν φέρατε κα</w:t>
      </w:r>
      <w:r>
        <w:rPr>
          <w:rFonts w:eastAsia="Times New Roman" w:cs="Times New Roman"/>
          <w:szCs w:val="24"/>
        </w:rPr>
        <w:t>μ</w:t>
      </w:r>
      <w:r>
        <w:rPr>
          <w:rFonts w:eastAsia="Times New Roman" w:cs="Times New Roman"/>
          <w:szCs w:val="24"/>
        </w:rPr>
        <w:t>μιά επένδυση στην Ελλάδα- σ’ αυτά τα μέτρα που θα επιταχύνουν σήμερα τους ρυθμούς ανάπτυξης και θα ανακουφίσουν τους ανθρώπους που σήκωσ</w:t>
      </w:r>
      <w:r>
        <w:rPr>
          <w:rFonts w:eastAsia="Times New Roman" w:cs="Times New Roman"/>
          <w:szCs w:val="24"/>
        </w:rPr>
        <w:t>αν το κύριο βάρος για να βγάλουμε τη χώρα από τα μνημόνια, εσείς βλέπετε προεκλογικές παροχές.</w:t>
      </w:r>
    </w:p>
    <w:p w14:paraId="4318B658"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Λέτε να φύγει η χειρότερη Κυβέρνηση. Ναι, συμφωνώ μαζί σας ότι είμαστε η χειρότερη Κυβέρνηση, όσον αφορά το καθεστώς της διαφθοράς. Ναι, είμαστε η χειρότερη Κυβέ</w:t>
      </w:r>
      <w:r>
        <w:rPr>
          <w:rFonts w:eastAsia="Times New Roman" w:cs="Times New Roman"/>
          <w:szCs w:val="24"/>
        </w:rPr>
        <w:t>ρνηση που γνώρισε ο τόπος, όσον αφορά το καθεστώς της διαπλοκής. Ναι, είμαστε η χειρότερη Κυβέρνηση που γνώρισε ο τόπος, όσον αφορά το να επιτρέπουμε να υπάρχουν συνθήκες γαλέρας, στις οποίες καταδικάσατε τους εργαζόμενους. Είμαστε η χειρότερη Κυβέρνηση πο</w:t>
      </w:r>
      <w:r>
        <w:rPr>
          <w:rFonts w:eastAsia="Times New Roman" w:cs="Times New Roman"/>
          <w:szCs w:val="24"/>
        </w:rPr>
        <w:t>υ γνώρισε ο τόπος για όλους αυτούς που θέλουν να παραδώσουν την υγεία και την παιδεία στον ιδιωτικό τομέα.</w:t>
      </w:r>
    </w:p>
    <w:p w14:paraId="4318B659"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Ωστόσο, όπως με τις ζωντανές, τις υγιείς, τις μαχόμενες κοινωνικές δυνάμεις, με την ευρύτερη συμμαχία των προοδευτικών δυνάμεων βγάλαμε τη χώρα από τ</w:t>
      </w:r>
      <w:r>
        <w:rPr>
          <w:rFonts w:eastAsia="Times New Roman" w:cs="Times New Roman"/>
          <w:szCs w:val="24"/>
        </w:rPr>
        <w:t>α μνημόνια με επιτυχία, έτσι και τώρα, παρά και ενάντια στην προσπάθειά σας, θα προχωρήσουμε με επιτυχία στο χτίσιμο της Ελλάδας της νέας εποχής.</w:t>
      </w:r>
    </w:p>
    <w:p w14:paraId="4318B65A"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Σας ευχαριστώ.</w:t>
      </w:r>
    </w:p>
    <w:p w14:paraId="4318B65B"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 κι εγώ.</w:t>
      </w:r>
    </w:p>
    <w:p w14:paraId="4318B65C"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Παρακαλώ, ο κ. Δένδιας, Κοινοβουλευτικός </w:t>
      </w:r>
      <w:r>
        <w:rPr>
          <w:rFonts w:eastAsia="Times New Roman" w:cs="Times New Roman"/>
          <w:szCs w:val="24"/>
        </w:rPr>
        <w:t>Εκπρόσωπος της Νέας Δημοκρατίας, έχει τον λόγο.</w:t>
      </w:r>
    </w:p>
    <w:p w14:paraId="4318B65D"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ΓΕΩΡΓΙΟΣ ΔΕΝΔΙΑΣ: </w:t>
      </w:r>
      <w:r>
        <w:rPr>
          <w:rFonts w:eastAsia="Times New Roman" w:cs="Times New Roman"/>
          <w:szCs w:val="24"/>
        </w:rPr>
        <w:t xml:space="preserve">Κυρίες και κύριοι συνάδελφοι, παρακολουθώντας κατ’ </w:t>
      </w:r>
      <w:r>
        <w:rPr>
          <w:rFonts w:eastAsia="Times New Roman" w:cs="Times New Roman"/>
          <w:szCs w:val="24"/>
        </w:rPr>
        <w:t xml:space="preserve">αρχάς </w:t>
      </w:r>
      <w:r>
        <w:rPr>
          <w:rFonts w:eastAsia="Times New Roman" w:cs="Times New Roman"/>
          <w:szCs w:val="24"/>
        </w:rPr>
        <w:t xml:space="preserve">τη γενική τοποθέτηση εδώ εχθές του κυρίου Υπουργού </w:t>
      </w:r>
      <w:r>
        <w:rPr>
          <w:rFonts w:eastAsia="Times New Roman" w:cs="Times New Roman"/>
          <w:szCs w:val="24"/>
        </w:rPr>
        <w:t>Οικονομικών</w:t>
      </w:r>
      <w:r>
        <w:rPr>
          <w:rFonts w:eastAsia="Times New Roman" w:cs="Times New Roman"/>
          <w:szCs w:val="24"/>
        </w:rPr>
        <w:t>, κατάλαβα ότι το κυβερνητικό αφήγημα, η κυβερνητική προσπάθ</w:t>
      </w:r>
      <w:r>
        <w:rPr>
          <w:rFonts w:eastAsia="Times New Roman" w:cs="Times New Roman"/>
          <w:szCs w:val="24"/>
        </w:rPr>
        <w:t xml:space="preserve">εια είναι να παρουσιαστεί το σημερινό νομοθέτημα και οι τροπολογίες που το συνοδεύουν ως μία σχεδιασμένη εκμετάλλευση ενός δεδομένου και προϋπολογισμένου δημοσιονομικού χώρου. </w:t>
      </w:r>
    </w:p>
    <w:p w14:paraId="4318B65E"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Προσπαθήθηκε, δηλαδή, να δοθεί η εικόνα ότι εδώ έχουμε να κάνουμε με μια </w:t>
      </w:r>
      <w:r>
        <w:rPr>
          <w:rFonts w:eastAsia="Times New Roman" w:cs="Times New Roman"/>
          <w:szCs w:val="24"/>
        </w:rPr>
        <w:t>Κυβέρν</w:t>
      </w:r>
      <w:r>
        <w:rPr>
          <w:rFonts w:eastAsia="Times New Roman" w:cs="Times New Roman"/>
          <w:szCs w:val="24"/>
        </w:rPr>
        <w:t>ηση</w:t>
      </w:r>
      <w:r>
        <w:rPr>
          <w:rFonts w:eastAsia="Times New Roman" w:cs="Times New Roman"/>
          <w:szCs w:val="24"/>
        </w:rPr>
        <w:t>, η οποία αφού έχει λάβει κάποια δυσάρεστα μέτρα, έχει πετύχει στο έργο της, έχει οδηγήσει τη χώρα στην ανάπτυξη και με προηγούμενο και υπαρκτό σχεδιασμό εκμεταλλεύεται υπέρ των πολλών τον δημοσιονομικό χώρο, τον οποίο δημιούργησε η χρηστή από την πλευρ</w:t>
      </w:r>
      <w:r>
        <w:rPr>
          <w:rFonts w:eastAsia="Times New Roman" w:cs="Times New Roman"/>
          <w:szCs w:val="24"/>
        </w:rPr>
        <w:t xml:space="preserve">ά της διαχείριση του δημοσίου χρήματος. Αυτή είναι η κυβερνητική ιστορία. </w:t>
      </w:r>
    </w:p>
    <w:p w14:paraId="4318B65F" w14:textId="77777777" w:rsidR="001D7CFB" w:rsidRDefault="00EB4E04">
      <w:pPr>
        <w:spacing w:line="600" w:lineRule="auto"/>
        <w:ind w:firstLine="720"/>
        <w:jc w:val="both"/>
        <w:rPr>
          <w:rFonts w:eastAsia="Times New Roman" w:cs="Times New Roman"/>
          <w:szCs w:val="24"/>
        </w:rPr>
      </w:pPr>
      <w:r w:rsidRPr="00271DA8">
        <w:rPr>
          <w:rFonts w:eastAsia="Times New Roman" w:cs="Times New Roman"/>
          <w:szCs w:val="24"/>
        </w:rPr>
        <w:t>Κ</w:t>
      </w:r>
      <w:r>
        <w:rPr>
          <w:rFonts w:eastAsia="Times New Roman" w:cs="Times New Roman"/>
          <w:szCs w:val="24"/>
        </w:rPr>
        <w:t xml:space="preserve">υρίες και κύριοι συνάδελφοι, ποιος μπορεί να το πιστέψει αυτό; Ποιος ήρεμος και λογικός άνθρωπος μπορεί να το πιστέψει αυτό; Κατ’ </w:t>
      </w:r>
      <w:r>
        <w:rPr>
          <w:rFonts w:eastAsia="Times New Roman" w:cs="Times New Roman"/>
          <w:szCs w:val="24"/>
        </w:rPr>
        <w:t>αρχάς</w:t>
      </w:r>
      <w:r>
        <w:rPr>
          <w:rFonts w:eastAsia="Times New Roman" w:cs="Times New Roman"/>
          <w:szCs w:val="24"/>
        </w:rPr>
        <w:t>, θα ξεκινήσω από τον συγγραφέα του αφηγήματο</w:t>
      </w:r>
      <w:r>
        <w:rPr>
          <w:rFonts w:eastAsia="Times New Roman" w:cs="Times New Roman"/>
          <w:szCs w:val="24"/>
        </w:rPr>
        <w:t xml:space="preserve">ς, τον Υπουργό των Οικονομικών, για να καταλήξω στο ίδιο το αφήγημα. Ο κ. Τσακαλώτος έχει ένα φιλοπαίγμον και συμπαθές ύφος ανάλυσης των πραγμάτων. Αυτό οφείλεται στην εκπαίδευσή του σε μεγάλο βαθμό. Εάν γνωρίζει </w:t>
      </w:r>
      <w:r>
        <w:rPr>
          <w:rFonts w:eastAsia="Times New Roman" w:cs="Times New Roman"/>
          <w:szCs w:val="24"/>
        </w:rPr>
        <w:t xml:space="preserve">κάποιος </w:t>
      </w:r>
      <w:r>
        <w:rPr>
          <w:rFonts w:eastAsia="Times New Roman" w:cs="Times New Roman"/>
          <w:szCs w:val="24"/>
        </w:rPr>
        <w:t>αγγλική ιστορία, το καταλαβαίνει. Ξ</w:t>
      </w:r>
      <w:r>
        <w:rPr>
          <w:rFonts w:eastAsia="Times New Roman" w:cs="Times New Roman"/>
          <w:szCs w:val="24"/>
        </w:rPr>
        <w:t>έρετε, στον αγγλικό εμφύλιο πόλεμο, η Οξφόρδη ήταν υπό τους ιππότες του βασιλιά, τους Καβαλίερς, οι οποίοι είχαν πιο φιλελεύθερο πνεύμα από το Κέιμπριτζ, το οποίο ήταν υπό τους Ράουντχεντς, δηλαδή τους στρατιώτες του Κρόμγουελ οι οποίοι ήταν πουριτανοί και</w:t>
      </w:r>
      <w:r>
        <w:rPr>
          <w:rFonts w:eastAsia="Times New Roman" w:cs="Times New Roman"/>
          <w:szCs w:val="24"/>
        </w:rPr>
        <w:t xml:space="preserve"> πολύ πιο σκληροί στα θέματα.</w:t>
      </w:r>
    </w:p>
    <w:p w14:paraId="4318B660"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Επικράτησε, έτσι, ένα λίγο πιο χαλαρό πνεύμα, το οποίο απεικονίζεται συνήθως και στη χαρίεσσα και φιλοπαίγμονα διάθεση του Υπουργού των Οικονομικών, έστω κι αν μιλά για πράγματα που ούτε ευχάριστα είναι ούτε αστεία σηκώνουν.</w:t>
      </w:r>
    </w:p>
    <w:p w14:paraId="4318B661"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 xml:space="preserve">μως, πέραν του συγγραφέα του αφηγήματος και της ανάλυσης του χαρακτήρα του, ας πάμε στο ίδιο το αφήγημα. </w:t>
      </w:r>
    </w:p>
    <w:p w14:paraId="4318B662" w14:textId="77777777" w:rsidR="001D7CFB" w:rsidRDefault="00EB4E04">
      <w:pPr>
        <w:spacing w:line="600" w:lineRule="auto"/>
        <w:ind w:firstLine="720"/>
        <w:jc w:val="both"/>
        <w:rPr>
          <w:rFonts w:eastAsia="Times New Roman" w:cs="Times New Roman"/>
          <w:szCs w:val="24"/>
        </w:rPr>
      </w:pPr>
      <w:r w:rsidRPr="00271DA8">
        <w:rPr>
          <w:rFonts w:eastAsia="Times New Roman" w:cs="Times New Roman"/>
          <w:szCs w:val="24"/>
        </w:rPr>
        <w:t>Κ</w:t>
      </w:r>
      <w:r>
        <w:rPr>
          <w:rFonts w:eastAsia="Times New Roman" w:cs="Times New Roman"/>
          <w:szCs w:val="24"/>
        </w:rPr>
        <w:t>υρίες και κύριοι συνάδελφοι, εάν αυτό είναι αλήθεια, πώς εξηγείτε το γεγονός ότι ο Πρωθυπουργός χρειάστηκε άρον-άρον εξαιτίας της γνωστής ιστορίας τω</w:t>
      </w:r>
      <w:r>
        <w:rPr>
          <w:rFonts w:eastAsia="Times New Roman" w:cs="Times New Roman"/>
          <w:szCs w:val="24"/>
        </w:rPr>
        <w:t>ν πλωτών μέσων να τρέξει στο Ζάππειο την Τρίτη και εκεί να ανακοινώσει, χωρίς κανέναν προηγούμενο προγραμματισμό –το ξέρει και ο τελευταίος δημοσιογράφος έξω από αυτήν την Αίθουσα, το σύνολο του δημοσιογραφικού κόσμου- ότι αυτή η συνέντευξη δεν ήταν προ-πρ</w:t>
      </w:r>
      <w:r>
        <w:rPr>
          <w:rFonts w:eastAsia="Times New Roman" w:cs="Times New Roman"/>
          <w:szCs w:val="24"/>
        </w:rPr>
        <w:t xml:space="preserve">ογραμματισμένη; </w:t>
      </w:r>
    </w:p>
    <w:p w14:paraId="4318B663"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Πώς, λοιπόν, ο Πρωθυπουργός εμφανίστηκε ξαφνικά εκεί και άρχισε να ανακοινώνει παροχές;</w:t>
      </w:r>
    </w:p>
    <w:p w14:paraId="4318B664"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πώς εξηγείται </w:t>
      </w:r>
      <w:r w:rsidRPr="006D6E44">
        <w:rPr>
          <w:rFonts w:eastAsia="Times New Roman"/>
          <w:bCs/>
          <w:color w:val="222222"/>
          <w:shd w:val="clear" w:color="auto" w:fill="FFFFFF"/>
        </w:rPr>
        <w:t>ότι</w:t>
      </w:r>
      <w:r>
        <w:rPr>
          <w:rFonts w:eastAsia="Times New Roman"/>
          <w:color w:val="222222"/>
          <w:szCs w:val="24"/>
          <w:shd w:val="clear" w:color="auto" w:fill="FFFFFF"/>
        </w:rPr>
        <w:t xml:space="preserve"> ένα σχέδιο το οποίο υποτίθεται ότι προϋπήρχε και είχε επίσης ποσοτικοποιηθεί, έρχεται εν μέρει μεν σαν νομοθέτημα - με το νομοθέτ</w:t>
      </w:r>
      <w:r>
        <w:rPr>
          <w:rFonts w:eastAsia="Times New Roman"/>
          <w:color w:val="222222"/>
          <w:szCs w:val="24"/>
          <w:shd w:val="clear" w:color="auto" w:fill="FFFFFF"/>
        </w:rPr>
        <w:t>ημα αυτό περί ρύθμισης οφειλών, γνωστό σαν «εκατόν είκοσι δόσεις» - και από την άλλη -ακούστε ακούστε!-, με μια σειρά τροπολογιών; Πού ακούστηκε προηγούμενος σχεδιασμός, κυρίες και κύριοι συνάδελφοι, σοβαρός, υπαρκτός, ποσοτικοποιημένος να εμφανίζεται με τ</w:t>
      </w:r>
      <w:r>
        <w:rPr>
          <w:rFonts w:eastAsia="Times New Roman"/>
          <w:color w:val="222222"/>
          <w:szCs w:val="24"/>
          <w:shd w:val="clear" w:color="auto" w:fill="FFFFFF"/>
        </w:rPr>
        <w:t xml:space="preserve">η μορφή σειράς τροπολογιών; Το έχετε ξανακούσει ποτέ αυτό; Θεωρείτε ότι </w:t>
      </w:r>
      <w:r>
        <w:rPr>
          <w:rFonts w:eastAsia="Times New Roman"/>
          <w:color w:val="222222"/>
          <w:szCs w:val="24"/>
          <w:shd w:val="clear" w:color="auto" w:fill="FFFFFF"/>
        </w:rPr>
        <w:t xml:space="preserve">κάποιος </w:t>
      </w:r>
      <w:r>
        <w:rPr>
          <w:rFonts w:eastAsia="Times New Roman"/>
          <w:color w:val="222222"/>
          <w:szCs w:val="24"/>
          <w:shd w:val="clear" w:color="auto" w:fill="FFFFFF"/>
        </w:rPr>
        <w:t xml:space="preserve">μπορεί ποτέ να το πιστέψει αυτό; Και μάλιστα των εξής </w:t>
      </w:r>
      <w:r w:rsidRPr="00C65F31">
        <w:rPr>
          <w:rFonts w:eastAsia="Times New Roman"/>
          <w:color w:val="222222"/>
          <w:szCs w:val="24"/>
          <w:shd w:val="clear" w:color="auto" w:fill="FFFFFF"/>
        </w:rPr>
        <w:t>τροπολογιών</w:t>
      </w:r>
      <w:r>
        <w:rPr>
          <w:rFonts w:eastAsia="Times New Roman"/>
          <w:color w:val="222222"/>
          <w:szCs w:val="24"/>
          <w:shd w:val="clear" w:color="auto" w:fill="FFFFFF"/>
        </w:rPr>
        <w:t xml:space="preserve"> -αν θέλετε λίγο </w:t>
      </w:r>
      <w:r w:rsidRPr="00C65F31">
        <w:rPr>
          <w:rFonts w:eastAsia="Times New Roman"/>
          <w:bCs/>
          <w:color w:val="222222"/>
          <w:shd w:val="clear" w:color="auto" w:fill="FFFFFF"/>
        </w:rPr>
        <w:t>να</w:t>
      </w:r>
      <w:r>
        <w:rPr>
          <w:rFonts w:eastAsia="Times New Roman"/>
          <w:color w:val="222222"/>
          <w:szCs w:val="24"/>
          <w:shd w:val="clear" w:color="auto" w:fill="FFFFFF"/>
        </w:rPr>
        <w:t xml:space="preserve"> τις διατρέξουμε. </w:t>
      </w:r>
    </w:p>
    <w:p w14:paraId="4318B665" w14:textId="77777777" w:rsidR="001D7CFB" w:rsidRDefault="00EB4E04">
      <w:pPr>
        <w:spacing w:line="600" w:lineRule="auto"/>
        <w:ind w:firstLine="720"/>
        <w:jc w:val="both"/>
        <w:rPr>
          <w:rFonts w:eastAsia="Times New Roman"/>
          <w:color w:val="222222"/>
          <w:szCs w:val="24"/>
          <w:shd w:val="clear" w:color="auto" w:fill="FFFFFF"/>
        </w:rPr>
      </w:pPr>
      <w:r w:rsidRPr="006D6E44">
        <w:rPr>
          <w:rFonts w:eastAsia="Times New Roman"/>
          <w:color w:val="222222"/>
          <w:szCs w:val="24"/>
          <w:shd w:val="clear" w:color="auto" w:fill="FFFFFF"/>
        </w:rPr>
        <w:t>Υπάρχει</w:t>
      </w:r>
      <w:r>
        <w:rPr>
          <w:rFonts w:eastAsia="Times New Roman"/>
          <w:color w:val="222222"/>
          <w:szCs w:val="24"/>
          <w:shd w:val="clear" w:color="auto" w:fill="FFFFFF"/>
        </w:rPr>
        <w:t xml:space="preserve"> το θέμα των εκατόν είκοσι δόσεων, στο οποίο η Νέα Δημοκρατία - το είπαμε ξεκάθαρα - θα το ψηφίσει. Το οποιοδήποτε μέτρο φέρνει μια ανακούφιση εμείς το στηρίζουμε, έστω και αν είναι ανεπαρκές, έστω και αν οφείλεται σε προηγούμενα σφάλματα της Κυβέρνησης. Δ</w:t>
      </w:r>
      <w:r>
        <w:rPr>
          <w:rFonts w:eastAsia="Times New Roman"/>
          <w:color w:val="222222"/>
          <w:szCs w:val="24"/>
          <w:shd w:val="clear" w:color="auto" w:fill="FFFFFF"/>
        </w:rPr>
        <w:t xml:space="preserve">εν υπάρχει λόγος να επαναλάβουμε αυτό που έκανε ο ΣΥΡΙΖΑ, να τιμωρούμε την κοινωνία για τα λάθη της Κυβέρνησης. </w:t>
      </w:r>
    </w:p>
    <w:p w14:paraId="4318B666"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ρύθμιση αυτή έρχεται μετά τη μη επιτευχθείσα, μη έχουσα αποτελέσματα </w:t>
      </w:r>
      <w:r w:rsidRPr="00C65F31">
        <w:rPr>
          <w:rFonts w:eastAsia="Times New Roman"/>
          <w:color w:val="222222"/>
          <w:szCs w:val="24"/>
          <w:shd w:val="clear" w:color="auto" w:fill="FFFFFF"/>
        </w:rPr>
        <w:t>ρύθμιση</w:t>
      </w:r>
      <w:r>
        <w:rPr>
          <w:rFonts w:eastAsia="Times New Roman"/>
          <w:color w:val="222222"/>
          <w:szCs w:val="24"/>
          <w:shd w:val="clear" w:color="auto" w:fill="FFFFFF"/>
        </w:rPr>
        <w:t xml:space="preserve"> του 2014. Γιατί </w:t>
      </w:r>
      <w:r w:rsidRPr="00C65F31">
        <w:rPr>
          <w:rFonts w:eastAsia="Times New Roman"/>
          <w:bCs/>
          <w:color w:val="222222"/>
          <w:shd w:val="clear" w:color="auto" w:fill="FFFFFF"/>
        </w:rPr>
        <w:t>δεν</w:t>
      </w:r>
      <w:r>
        <w:rPr>
          <w:rFonts w:eastAsia="Times New Roman"/>
          <w:color w:val="222222"/>
          <w:szCs w:val="24"/>
          <w:shd w:val="clear" w:color="auto" w:fill="FFFFFF"/>
        </w:rPr>
        <w:t xml:space="preserve"> είχε αποτελέσματα η </w:t>
      </w:r>
      <w:r w:rsidRPr="00C65F31">
        <w:rPr>
          <w:rFonts w:eastAsia="Times New Roman"/>
          <w:color w:val="222222"/>
          <w:szCs w:val="24"/>
          <w:shd w:val="clear" w:color="auto" w:fill="FFFFFF"/>
        </w:rPr>
        <w:t>ρύθμιση</w:t>
      </w:r>
      <w:r>
        <w:rPr>
          <w:rFonts w:eastAsia="Times New Roman"/>
          <w:color w:val="222222"/>
          <w:szCs w:val="24"/>
          <w:shd w:val="clear" w:color="auto" w:fill="FFFFFF"/>
        </w:rPr>
        <w:t xml:space="preserve"> του 2014; </w:t>
      </w:r>
      <w:r w:rsidRPr="00C65F31">
        <w:rPr>
          <w:rFonts w:eastAsia="Times New Roman"/>
          <w:bCs/>
          <w:color w:val="222222"/>
          <w:shd w:val="clear" w:color="auto" w:fill="FFFFFF"/>
        </w:rPr>
        <w:t>Γιατί</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τότε ο ΣΥΡΙΖΑ μιλούσε περί </w:t>
      </w:r>
      <w:r>
        <w:rPr>
          <w:rFonts w:eastAsia="Times New Roman"/>
          <w:color w:val="222222"/>
          <w:szCs w:val="24"/>
          <w:shd w:val="clear" w:color="auto" w:fill="FFFFFF"/>
        </w:rPr>
        <w:t>«</w:t>
      </w:r>
      <w:r>
        <w:rPr>
          <w:rFonts w:eastAsia="Times New Roman"/>
          <w:color w:val="222222"/>
          <w:szCs w:val="24"/>
          <w:shd w:val="clear" w:color="auto" w:fill="FFFFFF"/>
        </w:rPr>
        <w:t>σεισάχθειας</w:t>
      </w:r>
      <w:r>
        <w:rPr>
          <w:rFonts w:eastAsia="Times New Roman"/>
          <w:color w:val="222222"/>
          <w:szCs w:val="24"/>
          <w:shd w:val="clear" w:color="auto" w:fill="FFFFFF"/>
        </w:rPr>
        <w:t>»</w:t>
      </w:r>
      <w:r>
        <w:rPr>
          <w:rFonts w:eastAsia="Times New Roman"/>
          <w:color w:val="222222"/>
          <w:szCs w:val="24"/>
          <w:shd w:val="clear" w:color="auto" w:fill="FFFFFF"/>
        </w:rPr>
        <w:t xml:space="preserve">, περί πλήρους διαγραφής των χρεών. Ήταν και η άλλη ρύθμιση το </w:t>
      </w:r>
      <w:r>
        <w:rPr>
          <w:rFonts w:eastAsia="Times New Roman"/>
          <w:color w:val="222222"/>
          <w:szCs w:val="24"/>
          <w:shd w:val="clear" w:color="auto" w:fill="FFFFFF"/>
        </w:rPr>
        <w:t>2015</w:t>
      </w:r>
      <w:r>
        <w:rPr>
          <w:rFonts w:eastAsia="Times New Roman"/>
          <w:color w:val="222222"/>
          <w:szCs w:val="24"/>
          <w:shd w:val="clear" w:color="auto" w:fill="FFFFFF"/>
        </w:rPr>
        <w:t xml:space="preserve">, στην οποία, αν τα στοιχεία </w:t>
      </w:r>
      <w:r w:rsidRPr="00C65F31">
        <w:rPr>
          <w:rFonts w:eastAsia="Times New Roman"/>
          <w:bCs/>
          <w:color w:val="222222"/>
          <w:shd w:val="clear" w:color="auto" w:fill="FFFFFF"/>
        </w:rPr>
        <w:t>είναι</w:t>
      </w:r>
      <w:r>
        <w:rPr>
          <w:rFonts w:eastAsia="Times New Roman"/>
          <w:color w:val="222222"/>
          <w:szCs w:val="24"/>
          <w:shd w:val="clear" w:color="auto" w:fill="FFFFFF"/>
        </w:rPr>
        <w:t xml:space="preserve"> ακριβή, εντάχθηκε το 50% ή κάτι τέτοιο των </w:t>
      </w:r>
      <w:r>
        <w:rPr>
          <w:rFonts w:eastAsia="Times New Roman"/>
          <w:color w:val="222222"/>
          <w:szCs w:val="24"/>
          <w:shd w:val="clear" w:color="auto" w:fill="FFFFFF"/>
        </w:rPr>
        <w:t>οφειλών</w:t>
      </w:r>
      <w:r>
        <w:rPr>
          <w:rFonts w:eastAsia="Times New Roman"/>
          <w:color w:val="222222"/>
          <w:szCs w:val="24"/>
          <w:shd w:val="clear" w:color="auto" w:fill="FFFFFF"/>
        </w:rPr>
        <w:t xml:space="preserve">. Εμείς, λοιπόν, θα το ψηφίσουμε και ας ελπίσουμε εδώ να έχουμε </w:t>
      </w:r>
      <w:r>
        <w:rPr>
          <w:rFonts w:eastAsia="Times New Roman"/>
          <w:color w:val="222222"/>
          <w:szCs w:val="24"/>
          <w:shd w:val="clear" w:color="auto" w:fill="FFFFFF"/>
        </w:rPr>
        <w:t>κάτι καλύτερο.</w:t>
      </w:r>
    </w:p>
    <w:p w14:paraId="4318B667"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Πάμε τώρα όμως στις </w:t>
      </w:r>
      <w:r w:rsidRPr="00C65F31">
        <w:rPr>
          <w:rFonts w:eastAsia="Times New Roman"/>
          <w:color w:val="222222"/>
          <w:szCs w:val="24"/>
          <w:shd w:val="clear" w:color="auto" w:fill="FFFFFF"/>
        </w:rPr>
        <w:t>τροπολογίες</w:t>
      </w:r>
      <w:r>
        <w:rPr>
          <w:rFonts w:eastAsia="Times New Roman"/>
          <w:color w:val="222222"/>
          <w:szCs w:val="24"/>
          <w:shd w:val="clear" w:color="auto" w:fill="FFFFFF"/>
        </w:rPr>
        <w:t xml:space="preserve"> </w:t>
      </w:r>
      <w:r w:rsidRPr="00541ED3">
        <w:rPr>
          <w:rFonts w:eastAsia="Times New Roman"/>
          <w:bCs/>
          <w:color w:val="222222"/>
          <w:shd w:val="clear" w:color="auto" w:fill="FFFFFF"/>
        </w:rPr>
        <w:t>και</w:t>
      </w:r>
      <w:r>
        <w:rPr>
          <w:rFonts w:eastAsia="Times New Roman"/>
          <w:color w:val="222222"/>
          <w:szCs w:val="24"/>
          <w:shd w:val="clear" w:color="auto" w:fill="FFFFFF"/>
        </w:rPr>
        <w:t xml:space="preserve"> </w:t>
      </w:r>
      <w:r w:rsidRPr="00541ED3">
        <w:rPr>
          <w:rFonts w:eastAsia="Times New Roman"/>
          <w:bCs/>
          <w:color w:val="222222"/>
          <w:shd w:val="clear" w:color="auto" w:fill="FFFFFF"/>
        </w:rPr>
        <w:t>συγκεκριμένα</w:t>
      </w:r>
      <w:r>
        <w:rPr>
          <w:rFonts w:eastAsia="Times New Roman"/>
          <w:color w:val="222222"/>
          <w:szCs w:val="24"/>
          <w:shd w:val="clear" w:color="auto" w:fill="FFFFFF"/>
        </w:rPr>
        <w:t xml:space="preserve"> στην τροπολογία του Υπουργείου Προστασίας του Πολίτη. Βέβαια δεν είναι προϊόν ενός σχεδιασμού, έτσι; Είναι προϊόν προφανούς αποτυχίας του Υπουργείου. Το μεν πρώτο κομμάτι της αφορά στην αναγνώ</w:t>
      </w:r>
      <w:r>
        <w:rPr>
          <w:rFonts w:eastAsia="Times New Roman"/>
          <w:color w:val="222222"/>
          <w:szCs w:val="24"/>
          <w:shd w:val="clear" w:color="auto" w:fill="FFFFFF"/>
        </w:rPr>
        <w:t xml:space="preserve">ριση πάσης φύσεως οφειλών. Τα γνωστά συριζαϊκά με τα οποία έρχεται μια ρύθμιση η οποία νομιμοποιεί εκ των υστέρων δαπάνες, οι οποίες μάλιστα δεν είναι και ποσοτικοποιημένες εδώ. Δεν λέει το Υπουργείο στην Εθνική Αντιπροσωπεία τι ποσό ψηφίζει. </w:t>
      </w:r>
    </w:p>
    <w:p w14:paraId="4318B668"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άλλη τροπο</w:t>
      </w:r>
      <w:r>
        <w:rPr>
          <w:rFonts w:eastAsia="Times New Roman"/>
          <w:color w:val="222222"/>
          <w:szCs w:val="24"/>
          <w:shd w:val="clear" w:color="auto" w:fill="FFFFFF"/>
        </w:rPr>
        <w:t xml:space="preserve">λογία, η 2172/180, αφορά τη χορήγηση στους δικαιούχους κύριας σύνταξης της κατ’ ευφημισμόν δέκατης τρίτης σύνταξης. </w:t>
      </w:r>
      <w:r w:rsidRPr="00C65F31">
        <w:rPr>
          <w:rFonts w:eastAsia="Times New Roman"/>
          <w:bCs/>
          <w:color w:val="222222"/>
          <w:shd w:val="clear" w:color="auto" w:fill="FFFFFF"/>
        </w:rPr>
        <w:t>Και</w:t>
      </w:r>
      <w:r>
        <w:rPr>
          <w:rFonts w:eastAsia="Times New Roman"/>
          <w:color w:val="222222"/>
          <w:szCs w:val="24"/>
          <w:shd w:val="clear" w:color="auto" w:fill="FFFFFF"/>
        </w:rPr>
        <w:t xml:space="preserve"> αυτή θα την ψηφίσουμε, αλλά μην κοροϊδευόμαστε, </w:t>
      </w:r>
      <w:r w:rsidRPr="00C65F31">
        <w:rPr>
          <w:rFonts w:eastAsia="Times New Roman"/>
          <w:color w:val="222222"/>
          <w:szCs w:val="24"/>
          <w:shd w:val="clear" w:color="auto" w:fill="FFFFFF"/>
        </w:rPr>
        <w:t>κυρίες και κύριοι συνάδελφοι</w:t>
      </w:r>
      <w:r>
        <w:rPr>
          <w:rFonts w:eastAsia="Times New Roman"/>
          <w:color w:val="222222"/>
          <w:szCs w:val="24"/>
          <w:shd w:val="clear" w:color="auto" w:fill="FFFFFF"/>
        </w:rPr>
        <w:t xml:space="preserve">, δεν πρόκειται για δέκατη τρίτη σύνταξη, πρόκειται για ένα </w:t>
      </w:r>
      <w:r>
        <w:rPr>
          <w:rFonts w:eastAsia="Times New Roman"/>
          <w:color w:val="222222"/>
          <w:szCs w:val="24"/>
          <w:shd w:val="clear" w:color="auto" w:fill="FFFFFF"/>
        </w:rPr>
        <w:t xml:space="preserve">επίδομα. Ποσοτικά αυτό το επίδομα είναι μερικών εκατοντάδων εκατομμυρίων. Για να ήταν δέκατη τρίτη σύνταξη, πρέπει να ήταν μεταξύ 2,2 και 2,4 </w:t>
      </w:r>
      <w:r w:rsidRPr="00C65F31">
        <w:rPr>
          <w:rFonts w:eastAsia="Times New Roman"/>
          <w:bCs/>
          <w:color w:val="222222"/>
          <w:shd w:val="clear" w:color="auto" w:fill="FFFFFF"/>
        </w:rPr>
        <w:t>δισεκατομμυρίων ευρώ</w:t>
      </w:r>
      <w:r>
        <w:rPr>
          <w:rFonts w:eastAsia="Times New Roman"/>
          <w:color w:val="222222"/>
          <w:szCs w:val="24"/>
          <w:shd w:val="clear" w:color="auto" w:fill="FFFFFF"/>
        </w:rPr>
        <w:t xml:space="preserve">. Έτσι δεν είναι, κυρία Υφυπουργέ; Κατά συνέπεια, με το να το λέμε δέκατη τρίτη σύνταξη απλώς </w:t>
      </w:r>
      <w:r>
        <w:rPr>
          <w:rFonts w:eastAsia="Times New Roman"/>
          <w:color w:val="222222"/>
          <w:szCs w:val="24"/>
          <w:shd w:val="clear" w:color="auto" w:fill="FFFFFF"/>
        </w:rPr>
        <w:t xml:space="preserve">επιχειρούμε να κοροϊδέψουμε τους συνταξιούχους. </w:t>
      </w:r>
    </w:p>
    <w:p w14:paraId="4318B669"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το ζήτημα της </w:t>
      </w:r>
      <w:r w:rsidRPr="00541ED3">
        <w:rPr>
          <w:rFonts w:eastAsia="Times New Roman"/>
          <w:color w:val="222222"/>
          <w:szCs w:val="24"/>
          <w:shd w:val="clear" w:color="auto" w:fill="FFFFFF"/>
        </w:rPr>
        <w:t>τροπολογία</w:t>
      </w:r>
      <w:r>
        <w:rPr>
          <w:rFonts w:eastAsia="Times New Roman"/>
          <w:color w:val="222222"/>
          <w:szCs w:val="24"/>
          <w:shd w:val="clear" w:color="auto" w:fill="FFFFFF"/>
        </w:rPr>
        <w:t>ς 2173/181, που αφορά τον ΦΠΑ, το είπε πάρα πολύ χαρακτηριστικά ένας ή μία συνάδελφος προηγουμένως: «να σε κάψω Γιάννη να σε αλείψω λάδι». Αφού πρώτα δημιουργήσαμε το πρόβλημα, καταργώντας την ορθή ρύθμιση της κυβέρνησης Σαμαρά τότε, που είχε μειωθεί συνολ</w:t>
      </w:r>
      <w:r>
        <w:rPr>
          <w:rFonts w:eastAsia="Times New Roman"/>
          <w:color w:val="222222"/>
          <w:szCs w:val="24"/>
          <w:shd w:val="clear" w:color="auto" w:fill="FFFFFF"/>
        </w:rPr>
        <w:t xml:space="preserve">ικά ο ΦΠΑ στην εστίαση, τώρα, μετά την πάροδο πέντε ετών, επανέρχεται μια μικρότερη ρύθμιση, που αφήνει </w:t>
      </w:r>
      <w:r w:rsidRPr="00541ED3">
        <w:rPr>
          <w:rFonts w:eastAsia="Times New Roman"/>
          <w:bCs/>
          <w:color w:val="222222"/>
          <w:shd w:val="clear" w:color="auto" w:fill="FFFFFF"/>
        </w:rPr>
        <w:t>απ</w:t>
      </w:r>
      <w:r>
        <w:rPr>
          <w:rFonts w:eastAsia="Times New Roman"/>
          <w:color w:val="222222"/>
          <w:szCs w:val="24"/>
          <w:shd w:val="clear" w:color="auto" w:fill="FFFFFF"/>
        </w:rPr>
        <w:t xml:space="preserve">’ έξω τον καφέ και τα αναψυκτικά. </w:t>
      </w:r>
    </w:p>
    <w:p w14:paraId="4318B66A"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Ειλικρινά, θα είναι πολύ ενδιαφέρον </w:t>
      </w:r>
      <w:r w:rsidRPr="00541ED3">
        <w:rPr>
          <w:rFonts w:eastAsia="Times New Roman"/>
          <w:bCs/>
          <w:color w:val="222222"/>
          <w:shd w:val="clear" w:color="auto" w:fill="FFFFFF"/>
        </w:rPr>
        <w:t>να</w:t>
      </w:r>
      <w:r>
        <w:rPr>
          <w:rFonts w:eastAsia="Times New Roman"/>
          <w:color w:val="222222"/>
          <w:szCs w:val="24"/>
          <w:shd w:val="clear" w:color="auto" w:fill="FFFFFF"/>
        </w:rPr>
        <w:t xml:space="preserve"> δούμε πώς θα εφαρμοστεί παρεμπιπτόντως αυτή η ρύθμιση στην πράξη. Όταν θα </w:t>
      </w:r>
      <w:r>
        <w:rPr>
          <w:rFonts w:eastAsia="Times New Roman"/>
          <w:color w:val="222222"/>
          <w:szCs w:val="24"/>
          <w:shd w:val="clear" w:color="auto" w:fill="FFFFFF"/>
        </w:rPr>
        <w:t>πα</w:t>
      </w:r>
      <w:r>
        <w:rPr>
          <w:rFonts w:eastAsia="Times New Roman"/>
          <w:color w:val="222222"/>
          <w:szCs w:val="24"/>
          <w:shd w:val="clear" w:color="auto" w:fill="FFFFFF"/>
        </w:rPr>
        <w:t>ίρνει</w:t>
      </w:r>
      <w:r>
        <w:rPr>
          <w:rFonts w:eastAsia="Times New Roman"/>
          <w:color w:val="222222"/>
          <w:szCs w:val="24"/>
          <w:shd w:val="clear" w:color="auto" w:fill="FFFFFF"/>
        </w:rPr>
        <w:t xml:space="preserve"> κανείς έναν καφέ και μία τυρόπιτα θα είναι σε άλλον ΦΠΑ ο καφές </w:t>
      </w:r>
      <w:r w:rsidRPr="00C65F31">
        <w:rPr>
          <w:rFonts w:eastAsia="Times New Roman"/>
          <w:bCs/>
          <w:color w:val="222222"/>
          <w:shd w:val="clear" w:color="auto" w:fill="FFFFFF"/>
        </w:rPr>
        <w:t>και</w:t>
      </w:r>
      <w:r>
        <w:rPr>
          <w:rFonts w:eastAsia="Times New Roman"/>
          <w:color w:val="222222"/>
          <w:szCs w:val="24"/>
          <w:shd w:val="clear" w:color="auto" w:fill="FFFFFF"/>
        </w:rPr>
        <w:t xml:space="preserve"> σε άλλον ΦΠΑ η τυρόπιτα. Φαντάζομαι </w:t>
      </w:r>
      <w:r w:rsidRPr="00541ED3">
        <w:rPr>
          <w:rFonts w:eastAsia="Times New Roman"/>
          <w:bCs/>
          <w:color w:val="222222"/>
          <w:shd w:val="clear" w:color="auto" w:fill="FFFFFF"/>
        </w:rPr>
        <w:t>ότι</w:t>
      </w:r>
      <w:r>
        <w:rPr>
          <w:rFonts w:eastAsia="Times New Roman"/>
          <w:color w:val="222222"/>
          <w:szCs w:val="24"/>
          <w:shd w:val="clear" w:color="auto" w:fill="FFFFFF"/>
        </w:rPr>
        <w:t xml:space="preserve"> τα ελεγκτικά όργανα θα έχουν ένα πάρα πολύ εύκολο έργο να το ξεκαθαρίσουν. </w:t>
      </w:r>
      <w:r w:rsidRPr="00C65F31">
        <w:rPr>
          <w:rFonts w:eastAsia="Times New Roman"/>
          <w:bCs/>
          <w:color w:val="222222"/>
          <w:shd w:val="clear" w:color="auto" w:fill="FFFFFF"/>
        </w:rPr>
        <w:t>Θα</w:t>
      </w:r>
      <w:r>
        <w:rPr>
          <w:rFonts w:eastAsia="Times New Roman"/>
          <w:color w:val="222222"/>
          <w:szCs w:val="24"/>
          <w:shd w:val="clear" w:color="auto" w:fill="FFFFFF"/>
        </w:rPr>
        <w:t xml:space="preserve"> πηγαίνουν στο τραπέζι, θα ρωτάνε τι τρώτε, θα κοιτάνε τον κατάλο</w:t>
      </w:r>
      <w:r>
        <w:rPr>
          <w:rFonts w:eastAsia="Times New Roman"/>
          <w:color w:val="222222"/>
          <w:szCs w:val="24"/>
          <w:shd w:val="clear" w:color="auto" w:fill="FFFFFF"/>
        </w:rPr>
        <w:t xml:space="preserve">γο και αναλόγως θα επιβάλουν ή </w:t>
      </w:r>
      <w:r w:rsidRPr="00C65F31">
        <w:rPr>
          <w:rFonts w:eastAsia="Times New Roman"/>
          <w:bCs/>
          <w:color w:val="222222"/>
          <w:shd w:val="clear" w:color="auto" w:fill="FFFFFF"/>
        </w:rPr>
        <w:t>δεν</w:t>
      </w:r>
      <w:r>
        <w:rPr>
          <w:rFonts w:eastAsia="Times New Roman"/>
          <w:color w:val="222222"/>
          <w:szCs w:val="24"/>
          <w:shd w:val="clear" w:color="auto" w:fill="FFFFFF"/>
        </w:rPr>
        <w:t xml:space="preserve"> θα επιβάλουν πρόστιμο. Πρόκειται για </w:t>
      </w:r>
      <w:r w:rsidRPr="00C65F31">
        <w:rPr>
          <w:rFonts w:eastAsia="Times New Roman"/>
          <w:bCs/>
          <w:color w:val="222222"/>
          <w:shd w:val="clear" w:color="auto" w:fill="FFFFFF"/>
        </w:rPr>
        <w:t>μια</w:t>
      </w:r>
      <w:r>
        <w:rPr>
          <w:rFonts w:eastAsia="Times New Roman"/>
          <w:color w:val="222222"/>
          <w:szCs w:val="24"/>
          <w:shd w:val="clear" w:color="auto" w:fill="FFFFFF"/>
        </w:rPr>
        <w:t xml:space="preserve"> -έτσι- χαριτωμένη ρύθμιση.</w:t>
      </w:r>
    </w:p>
    <w:p w14:paraId="4318B66B"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Βέβαια για το rebate δεν θα σχολιάσω εδώ.</w:t>
      </w:r>
    </w:p>
    <w:p w14:paraId="4318B66C"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άλλη ρύθμιση του Υπουργείου Πολιτισμού και Αθλητισμού </w:t>
      </w:r>
      <w:r w:rsidRPr="00541ED3">
        <w:rPr>
          <w:rFonts w:eastAsia="Times New Roman"/>
          <w:bCs/>
          <w:color w:val="222222"/>
          <w:shd w:val="clear" w:color="auto" w:fill="FFFFFF"/>
        </w:rPr>
        <w:t>είναι</w:t>
      </w:r>
      <w:r>
        <w:rPr>
          <w:rFonts w:eastAsia="Times New Roman"/>
          <w:color w:val="222222"/>
          <w:szCs w:val="24"/>
          <w:shd w:val="clear" w:color="auto" w:fill="FFFFFF"/>
        </w:rPr>
        <w:t xml:space="preserve"> επίσης τμήμα του συνολικού φερόμενου σχεδιασμού τ</w:t>
      </w:r>
      <w:r>
        <w:rPr>
          <w:rFonts w:eastAsia="Times New Roman"/>
          <w:color w:val="222222"/>
          <w:szCs w:val="24"/>
          <w:shd w:val="clear" w:color="auto" w:fill="FFFFFF"/>
        </w:rPr>
        <w:t xml:space="preserve">ης Κυβέρνησης. Στην πραγματικότητα με τι έχουμε να κάνουμε εδώ; Έχουμε να κάνουμε με μια ρύθμιση η οποία προσπαθεί να διορθώσει τα αδιόρθωτα, δηλαδή την παραχώρηση στο </w:t>
      </w:r>
      <w:r>
        <w:rPr>
          <w:rFonts w:eastAsia="Times New Roman"/>
          <w:color w:val="222222"/>
          <w:szCs w:val="24"/>
          <w:shd w:val="clear" w:color="auto" w:fill="FFFFFF"/>
        </w:rPr>
        <w:t>«</w:t>
      </w:r>
      <w:r>
        <w:rPr>
          <w:rFonts w:eastAsia="Times New Roman"/>
          <w:color w:val="222222"/>
          <w:szCs w:val="24"/>
          <w:shd w:val="clear" w:color="auto" w:fill="FFFFFF"/>
        </w:rPr>
        <w:t>υπερταμείο</w:t>
      </w:r>
      <w:r>
        <w:rPr>
          <w:rFonts w:eastAsia="Times New Roman"/>
          <w:color w:val="222222"/>
          <w:szCs w:val="24"/>
          <w:shd w:val="clear" w:color="auto" w:fill="FFFFFF"/>
        </w:rPr>
        <w:t>»</w:t>
      </w:r>
      <w:r>
        <w:rPr>
          <w:rFonts w:eastAsia="Times New Roman"/>
          <w:color w:val="222222"/>
          <w:szCs w:val="24"/>
          <w:shd w:val="clear" w:color="auto" w:fill="FFFFFF"/>
        </w:rPr>
        <w:t xml:space="preserve"> στοιχείων της πολιτιστικής κληρονομιάς, για την οποία πάρα πολλοί συνάδελφο</w:t>
      </w:r>
      <w:r>
        <w:rPr>
          <w:rFonts w:eastAsia="Times New Roman"/>
          <w:color w:val="222222"/>
          <w:szCs w:val="24"/>
          <w:shd w:val="clear" w:color="auto" w:fill="FFFFFF"/>
        </w:rPr>
        <w:t xml:space="preserve">ι είχαν προειδοποιήσει. Τότε δεχόμασταν σωρηδόν κυβερνητικές διαβεβαιώσεις ότι ουδείς κίνδυνος υπάρχει, ότι κανένα στοιχείο της πολιτιστικής κληρονομιάς μας δεν απειλείται, </w:t>
      </w:r>
      <w:r w:rsidRPr="00C65F31">
        <w:rPr>
          <w:rFonts w:eastAsia="Times New Roman"/>
          <w:bCs/>
          <w:color w:val="222222"/>
          <w:shd w:val="clear" w:color="auto" w:fill="FFFFFF"/>
        </w:rPr>
        <w:t>ότι</w:t>
      </w:r>
      <w:r>
        <w:rPr>
          <w:rFonts w:eastAsia="Times New Roman"/>
          <w:color w:val="222222"/>
          <w:szCs w:val="24"/>
          <w:shd w:val="clear" w:color="auto" w:fill="FFFFFF"/>
        </w:rPr>
        <w:t xml:space="preserve"> κανένα λάθος δεν έχει γίνει. </w:t>
      </w:r>
    </w:p>
    <w:p w14:paraId="4318B66D"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Παρότι ζητήθηκαν με δεκάδες ερωτήσεις τα στοιχεία</w:t>
      </w:r>
      <w:r>
        <w:rPr>
          <w:rFonts w:eastAsia="Times New Roman"/>
          <w:color w:val="222222"/>
          <w:szCs w:val="24"/>
          <w:shd w:val="clear" w:color="auto" w:fill="FFFFFF"/>
        </w:rPr>
        <w:t xml:space="preserve"> των ακινήτων αυτών που αφορά η παραχώρηση στο </w:t>
      </w:r>
      <w:r>
        <w:rPr>
          <w:rFonts w:eastAsia="Times New Roman"/>
          <w:color w:val="222222"/>
          <w:szCs w:val="24"/>
          <w:shd w:val="clear" w:color="auto" w:fill="FFFFFF"/>
        </w:rPr>
        <w:t>«</w:t>
      </w:r>
      <w:r>
        <w:rPr>
          <w:rFonts w:eastAsia="Times New Roman"/>
          <w:color w:val="222222"/>
          <w:szCs w:val="24"/>
          <w:shd w:val="clear" w:color="auto" w:fill="FFFFFF"/>
        </w:rPr>
        <w:t>υπερταμείο</w:t>
      </w:r>
      <w:r>
        <w:rPr>
          <w:rFonts w:eastAsia="Times New Roman"/>
          <w:color w:val="222222"/>
          <w:szCs w:val="24"/>
          <w:shd w:val="clear" w:color="auto" w:fill="FFFFFF"/>
        </w:rPr>
        <w:t>»</w:t>
      </w:r>
      <w:r>
        <w:rPr>
          <w:rFonts w:eastAsia="Times New Roman"/>
          <w:color w:val="222222"/>
          <w:szCs w:val="24"/>
          <w:shd w:val="clear" w:color="auto" w:fill="FFFFFF"/>
        </w:rPr>
        <w:t>, ποτέ δεν δόθηκαν. Και τώρα βλέπουμε αυτή</w:t>
      </w:r>
      <w:r>
        <w:rPr>
          <w:rFonts w:eastAsia="Times New Roman"/>
          <w:color w:val="222222"/>
          <w:szCs w:val="24"/>
          <w:shd w:val="clear" w:color="auto" w:fill="FFFFFF"/>
        </w:rPr>
        <w:t>ν</w:t>
      </w:r>
      <w:r>
        <w:rPr>
          <w:rFonts w:eastAsia="Times New Roman"/>
          <w:color w:val="222222"/>
          <w:szCs w:val="24"/>
          <w:shd w:val="clear" w:color="auto" w:fill="FFFFFF"/>
        </w:rPr>
        <w:t xml:space="preserve"> τη ρύθμιση, η οποία αποτελεί πλήρη ομολογία. Προσπαθεί εκ των υστέρων με κάποιον τρόπο να διασώσει ό,τι μπορεί να διασωθεί, δηλαδή να ονομάσει εκτός συνα</w:t>
      </w:r>
      <w:r>
        <w:rPr>
          <w:rFonts w:eastAsia="Times New Roman"/>
          <w:color w:val="222222"/>
          <w:szCs w:val="24"/>
          <w:shd w:val="clear" w:color="auto" w:fill="FFFFFF"/>
        </w:rPr>
        <w:t xml:space="preserve">λλαγής και ανεπίδεκτα χρησικτησίας τα ακίνητα που ανήκουν στο δημόσιο και είναι μεταξύ </w:t>
      </w:r>
      <w:r>
        <w:rPr>
          <w:rFonts w:eastAsia="Times New Roman"/>
          <w:color w:val="222222"/>
          <w:szCs w:val="24"/>
          <w:shd w:val="clear" w:color="auto" w:fill="FFFFFF"/>
        </w:rPr>
        <w:t xml:space="preserve">του </w:t>
      </w:r>
      <w:r>
        <w:rPr>
          <w:rFonts w:eastAsia="Times New Roman"/>
          <w:color w:val="222222"/>
          <w:szCs w:val="24"/>
          <w:shd w:val="clear" w:color="auto" w:fill="FFFFFF"/>
        </w:rPr>
        <w:t xml:space="preserve">1453 και 1830. </w:t>
      </w:r>
    </w:p>
    <w:p w14:paraId="4318B66E"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Εάν δεν υπήρχε η παραχώρηση στο </w:t>
      </w:r>
      <w:r>
        <w:rPr>
          <w:rFonts w:eastAsia="Times New Roman"/>
          <w:color w:val="222222"/>
          <w:szCs w:val="24"/>
          <w:shd w:val="clear" w:color="auto" w:fill="FFFFFF"/>
        </w:rPr>
        <w:t>«</w:t>
      </w:r>
      <w:r>
        <w:rPr>
          <w:rFonts w:eastAsia="Times New Roman"/>
          <w:color w:val="222222"/>
          <w:szCs w:val="24"/>
          <w:shd w:val="clear" w:color="auto" w:fill="FFFFFF"/>
        </w:rPr>
        <w:t>υπερταμείο</w:t>
      </w:r>
      <w:r>
        <w:rPr>
          <w:rFonts w:eastAsia="Times New Roman"/>
          <w:color w:val="222222"/>
          <w:szCs w:val="24"/>
          <w:shd w:val="clear" w:color="auto" w:fill="FFFFFF"/>
        </w:rPr>
        <w:t>»</w:t>
      </w:r>
      <w:r>
        <w:rPr>
          <w:rFonts w:eastAsia="Times New Roman"/>
          <w:color w:val="222222"/>
          <w:szCs w:val="24"/>
          <w:shd w:val="clear" w:color="auto" w:fill="FFFFFF"/>
        </w:rPr>
        <w:t xml:space="preserve">, θα άξιζε να ζητήσει κανείς να μας εξηγηθεί τι χρησιμότητα </w:t>
      </w:r>
      <w:r w:rsidRPr="00C65F31">
        <w:rPr>
          <w:rFonts w:eastAsia="Times New Roman"/>
          <w:bCs/>
          <w:color w:val="222222"/>
          <w:shd w:val="clear" w:color="auto" w:fill="FFFFFF"/>
        </w:rPr>
        <w:t>έχει</w:t>
      </w:r>
      <w:r>
        <w:rPr>
          <w:rFonts w:eastAsia="Times New Roman"/>
          <w:color w:val="222222"/>
          <w:szCs w:val="24"/>
          <w:shd w:val="clear" w:color="auto" w:fill="FFFFFF"/>
        </w:rPr>
        <w:t xml:space="preserve"> αυτή η </w:t>
      </w:r>
      <w:r w:rsidRPr="00C65F31">
        <w:rPr>
          <w:rFonts w:eastAsia="Times New Roman"/>
          <w:color w:val="222222"/>
          <w:szCs w:val="24"/>
          <w:shd w:val="clear" w:color="auto" w:fill="FFFFFF"/>
        </w:rPr>
        <w:t>ρύθμιση</w:t>
      </w:r>
      <w:r>
        <w:rPr>
          <w:rFonts w:eastAsia="Times New Roman"/>
          <w:color w:val="222222"/>
          <w:szCs w:val="24"/>
          <w:shd w:val="clear" w:color="auto" w:fill="FFFFFF"/>
        </w:rPr>
        <w:t xml:space="preserve">, ποιος είναι ο λόγος δηλαδή που έρχεται αυτή η </w:t>
      </w:r>
      <w:r w:rsidRPr="00C65F31">
        <w:rPr>
          <w:rFonts w:eastAsia="Times New Roman"/>
          <w:color w:val="222222"/>
          <w:szCs w:val="24"/>
          <w:shd w:val="clear" w:color="auto" w:fill="FFFFFF"/>
        </w:rPr>
        <w:t>ρύθμιση</w:t>
      </w:r>
      <w:r>
        <w:rPr>
          <w:rFonts w:eastAsia="Times New Roman"/>
          <w:color w:val="222222"/>
          <w:szCs w:val="24"/>
          <w:shd w:val="clear" w:color="auto" w:fill="FFFFFF"/>
        </w:rPr>
        <w:t>, απολύτως εμβαλωματικά, σε ένα νομοθέτημα το οποίο αφορά τις εκατόν είκοσι δόσεις. Αλλά βέβαια, όπως λέει και ο ΣΥΡΙΖΑ, αυτό μπορεί να είναι στοιχείο ενός συνολικού σχεδιασμού.</w:t>
      </w:r>
    </w:p>
    <w:p w14:paraId="4318B66F" w14:textId="77777777" w:rsidR="001D7CFB" w:rsidRDefault="00EB4E04">
      <w:pPr>
        <w:spacing w:line="600" w:lineRule="auto"/>
        <w:ind w:firstLine="720"/>
        <w:jc w:val="both"/>
        <w:rPr>
          <w:rFonts w:eastAsia="Times New Roman"/>
          <w:color w:val="222222"/>
          <w:szCs w:val="24"/>
          <w:shd w:val="clear" w:color="auto" w:fill="FFFFFF"/>
        </w:rPr>
      </w:pPr>
      <w:r w:rsidRPr="00C65F31">
        <w:rPr>
          <w:rFonts w:eastAsia="Times New Roman"/>
          <w:color w:val="222222"/>
          <w:szCs w:val="24"/>
          <w:shd w:val="clear" w:color="auto" w:fill="FFFFFF"/>
        </w:rPr>
        <w:t xml:space="preserve">Κυρίες και κύριοι </w:t>
      </w:r>
      <w:r w:rsidRPr="00C65F31">
        <w:rPr>
          <w:rFonts w:eastAsia="Times New Roman"/>
          <w:color w:val="222222"/>
          <w:szCs w:val="24"/>
          <w:shd w:val="clear" w:color="auto" w:fill="FFFFFF"/>
        </w:rPr>
        <w:t>συνάδελφοι</w:t>
      </w:r>
      <w:r>
        <w:rPr>
          <w:rFonts w:eastAsia="Times New Roman"/>
          <w:color w:val="222222"/>
          <w:szCs w:val="24"/>
          <w:shd w:val="clear" w:color="auto" w:fill="FFFFFF"/>
        </w:rPr>
        <w:t xml:space="preserve">, μιλούσα με δημοσιογράφους προηγουμένως και μου ελέχθη το εξής, ως τρόπος αντίληψης των πραγμάτων. Κοιτάχτε, λέει, </w:t>
      </w:r>
      <w:r w:rsidRPr="00C65F31">
        <w:rPr>
          <w:rFonts w:eastAsia="Times New Roman"/>
          <w:bCs/>
          <w:color w:val="222222"/>
          <w:shd w:val="clear" w:color="auto" w:fill="FFFFFF"/>
        </w:rPr>
        <w:t>δεν</w:t>
      </w:r>
      <w:r>
        <w:rPr>
          <w:rFonts w:eastAsia="Times New Roman"/>
          <w:color w:val="222222"/>
          <w:szCs w:val="24"/>
          <w:shd w:val="clear" w:color="auto" w:fill="FFFFFF"/>
        </w:rPr>
        <w:t xml:space="preserve"> </w:t>
      </w:r>
      <w:r w:rsidRPr="00C65F31">
        <w:rPr>
          <w:rFonts w:eastAsia="Times New Roman"/>
          <w:bCs/>
          <w:color w:val="222222"/>
          <w:shd w:val="clear" w:color="auto" w:fill="FFFFFF"/>
        </w:rPr>
        <w:t>μπορεί</w:t>
      </w:r>
      <w:r>
        <w:rPr>
          <w:rFonts w:eastAsia="Times New Roman"/>
          <w:color w:val="222222"/>
          <w:szCs w:val="24"/>
          <w:shd w:val="clear" w:color="auto" w:fill="FFFFFF"/>
        </w:rPr>
        <w:t xml:space="preserve"> </w:t>
      </w:r>
      <w:r w:rsidRPr="00C65F31">
        <w:rPr>
          <w:rFonts w:eastAsia="Times New Roman"/>
          <w:bCs/>
          <w:color w:val="222222"/>
          <w:shd w:val="clear" w:color="auto" w:fill="FFFFFF"/>
        </w:rPr>
        <w:t>να</w:t>
      </w:r>
      <w:r>
        <w:rPr>
          <w:rFonts w:eastAsia="Times New Roman"/>
          <w:color w:val="222222"/>
          <w:szCs w:val="24"/>
          <w:shd w:val="clear" w:color="auto" w:fill="FFFFFF"/>
        </w:rPr>
        <w:t xml:space="preserve"> καταλάβετε αυτή</w:t>
      </w:r>
      <w:r>
        <w:rPr>
          <w:rFonts w:eastAsia="Times New Roman"/>
          <w:color w:val="222222"/>
          <w:szCs w:val="24"/>
          <w:shd w:val="clear" w:color="auto" w:fill="FFFFFF"/>
        </w:rPr>
        <w:t>ν</w:t>
      </w:r>
      <w:r>
        <w:rPr>
          <w:rFonts w:eastAsia="Times New Roman"/>
          <w:color w:val="222222"/>
          <w:szCs w:val="24"/>
          <w:shd w:val="clear" w:color="auto" w:fill="FFFFFF"/>
        </w:rPr>
        <w:t xml:space="preserve"> την </w:t>
      </w:r>
      <w:r w:rsidRPr="00C65F31">
        <w:rPr>
          <w:rFonts w:eastAsia="Times New Roman"/>
          <w:bCs/>
          <w:color w:val="222222"/>
          <w:shd w:val="clear" w:color="auto" w:fill="FFFFFF"/>
        </w:rPr>
        <w:t>Κυβέρνηση</w:t>
      </w:r>
      <w:r>
        <w:rPr>
          <w:rFonts w:eastAsia="Times New Roman"/>
          <w:bCs/>
          <w:color w:val="222222"/>
          <w:shd w:val="clear" w:color="auto" w:fill="FFFFFF"/>
        </w:rPr>
        <w:t>,</w:t>
      </w:r>
      <w:r>
        <w:rPr>
          <w:rFonts w:eastAsia="Times New Roman"/>
          <w:color w:val="222222"/>
          <w:szCs w:val="24"/>
          <w:shd w:val="clear" w:color="auto" w:fill="FFFFFF"/>
        </w:rPr>
        <w:t xml:space="preserve"> αν </w:t>
      </w:r>
      <w:r w:rsidRPr="00C65F31">
        <w:rPr>
          <w:rFonts w:eastAsia="Times New Roman"/>
          <w:bCs/>
          <w:color w:val="222222"/>
          <w:shd w:val="clear" w:color="auto" w:fill="FFFFFF"/>
        </w:rPr>
        <w:t>δεν</w:t>
      </w:r>
      <w:r>
        <w:rPr>
          <w:rFonts w:eastAsia="Times New Roman"/>
          <w:color w:val="222222"/>
          <w:szCs w:val="24"/>
          <w:shd w:val="clear" w:color="auto" w:fill="FFFFFF"/>
        </w:rPr>
        <w:t xml:space="preserve"> έχετε διαβάσει </w:t>
      </w:r>
      <w:r>
        <w:rPr>
          <w:rFonts w:eastAsia="Times New Roman"/>
          <w:color w:val="222222"/>
          <w:szCs w:val="24"/>
          <w:shd w:val="clear" w:color="auto" w:fill="FFFFFF"/>
        </w:rPr>
        <w:t>Χάρι</w:t>
      </w:r>
      <w:r>
        <w:rPr>
          <w:rFonts w:eastAsia="Times New Roman"/>
          <w:color w:val="222222"/>
          <w:szCs w:val="24"/>
          <w:shd w:val="clear" w:color="auto" w:fill="FFFFFF"/>
        </w:rPr>
        <w:t xml:space="preserve"> </w:t>
      </w:r>
      <w:r>
        <w:rPr>
          <w:rFonts w:eastAsia="Times New Roman"/>
          <w:color w:val="222222"/>
          <w:szCs w:val="24"/>
          <w:shd w:val="clear" w:color="auto" w:fill="FFFFFF"/>
        </w:rPr>
        <w:t>Πότερ</w:t>
      </w:r>
      <w:r>
        <w:rPr>
          <w:rFonts w:eastAsia="Times New Roman"/>
          <w:color w:val="222222"/>
          <w:szCs w:val="24"/>
          <w:shd w:val="clear" w:color="auto" w:fill="FFFFFF"/>
        </w:rPr>
        <w:t>. Διότι όλοι εμείς ζούμε σε έναν πραγματικό κόσμο. Σ</w:t>
      </w:r>
      <w:r>
        <w:rPr>
          <w:rFonts w:eastAsia="Times New Roman"/>
          <w:color w:val="222222"/>
          <w:szCs w:val="24"/>
          <w:shd w:val="clear" w:color="auto" w:fill="FFFFFF"/>
        </w:rPr>
        <w:t xml:space="preserve">τον </w:t>
      </w:r>
      <w:r>
        <w:rPr>
          <w:rFonts w:eastAsia="Times New Roman"/>
          <w:color w:val="222222"/>
          <w:szCs w:val="24"/>
          <w:shd w:val="clear" w:color="auto" w:fill="FFFFFF"/>
        </w:rPr>
        <w:t>Χάρι Πότερ</w:t>
      </w:r>
      <w:r>
        <w:rPr>
          <w:rFonts w:eastAsia="Times New Roman"/>
          <w:color w:val="222222"/>
          <w:szCs w:val="24"/>
          <w:shd w:val="clear" w:color="auto" w:fill="FFFFFF"/>
        </w:rPr>
        <w:t xml:space="preserve"> αυτός είναι ο κόσμος των </w:t>
      </w:r>
      <w:r>
        <w:rPr>
          <w:rFonts w:eastAsia="Times New Roman"/>
          <w:color w:val="222222"/>
          <w:szCs w:val="24"/>
          <w:shd w:val="clear" w:color="auto" w:fill="FFFFFF"/>
          <w:lang w:val="en-US"/>
        </w:rPr>
        <w:t>Muggles</w:t>
      </w:r>
      <w:r>
        <w:rPr>
          <w:rFonts w:eastAsia="Times New Roman"/>
          <w:color w:val="222222"/>
          <w:szCs w:val="24"/>
          <w:shd w:val="clear" w:color="auto" w:fill="FFFFFF"/>
        </w:rPr>
        <w:t xml:space="preserve">, των κοινών ανθρώπων, ο κόσμος </w:t>
      </w:r>
      <w:r w:rsidRPr="00C65F31">
        <w:rPr>
          <w:rFonts w:eastAsia="Times New Roman"/>
          <w:bCs/>
          <w:color w:val="222222"/>
          <w:shd w:val="clear" w:color="auto" w:fill="FFFFFF"/>
        </w:rPr>
        <w:t>που</w:t>
      </w:r>
      <w:r>
        <w:rPr>
          <w:rFonts w:eastAsia="Times New Roman"/>
          <w:color w:val="222222"/>
          <w:szCs w:val="24"/>
          <w:shd w:val="clear" w:color="auto" w:fill="FFFFFF"/>
        </w:rPr>
        <w:t xml:space="preserve"> γνωρίζουμε. </w:t>
      </w:r>
      <w:r w:rsidRPr="007A4C8E">
        <w:rPr>
          <w:rFonts w:eastAsia="Times New Roman"/>
          <w:bCs/>
          <w:color w:val="222222"/>
          <w:shd w:val="clear" w:color="auto" w:fill="FFFFFF"/>
        </w:rPr>
        <w:t>Όμως</w:t>
      </w:r>
      <w:r>
        <w:rPr>
          <w:rFonts w:eastAsia="Times New Roman"/>
          <w:color w:val="222222"/>
          <w:szCs w:val="24"/>
          <w:shd w:val="clear" w:color="auto" w:fill="FFFFFF"/>
        </w:rPr>
        <w:t xml:space="preserve"> ξαφνικά διέρχεσαι ένα νοητό τείχος και εισέρχεσαι σε έναν άλλο κόσμο. Αυτός </w:t>
      </w:r>
      <w:r w:rsidRPr="00C65F31">
        <w:rPr>
          <w:rFonts w:eastAsia="Times New Roman"/>
          <w:bCs/>
          <w:color w:val="222222"/>
          <w:shd w:val="clear" w:color="auto" w:fill="FFFFFF"/>
        </w:rPr>
        <w:t>είναι</w:t>
      </w:r>
      <w:r>
        <w:rPr>
          <w:rFonts w:eastAsia="Times New Roman"/>
          <w:color w:val="222222"/>
          <w:szCs w:val="24"/>
          <w:shd w:val="clear" w:color="auto" w:fill="FFFFFF"/>
        </w:rPr>
        <w:t xml:space="preserve"> ο κόσμος του ΣΥΡΙΖΑ. </w:t>
      </w:r>
      <w:r w:rsidRPr="007A4C8E">
        <w:rPr>
          <w:rFonts w:eastAsia="Times New Roman"/>
          <w:bCs/>
          <w:color w:val="222222"/>
          <w:shd w:val="clear" w:color="auto" w:fill="FFFFFF"/>
        </w:rPr>
        <w:t>Είναι</w:t>
      </w:r>
      <w:r>
        <w:rPr>
          <w:rFonts w:eastAsia="Times New Roman"/>
          <w:color w:val="222222"/>
          <w:szCs w:val="24"/>
          <w:shd w:val="clear" w:color="auto" w:fill="FFFFFF"/>
        </w:rPr>
        <w:t xml:space="preserve"> ένας κόσμος στον οποίο τα πράγματα αποκτούν μαγική και διαφορετική διάσταση, τελείως δυσανάλογη με τον τρόπο που ο μέσος άνθρωπος, η κοινωνία προσλαμβάνουν τα πράγματα. </w:t>
      </w:r>
      <w:r w:rsidRPr="007A4C8E">
        <w:rPr>
          <w:rFonts w:eastAsia="Times New Roman"/>
          <w:bCs/>
          <w:color w:val="222222"/>
          <w:shd w:val="clear" w:color="auto" w:fill="FFFFFF"/>
        </w:rPr>
        <w:t xml:space="preserve">Δηλαδή </w:t>
      </w:r>
      <w:r>
        <w:rPr>
          <w:rFonts w:eastAsia="Times New Roman"/>
          <w:bCs/>
          <w:color w:val="222222"/>
          <w:shd w:val="clear" w:color="auto" w:fill="FFFFFF"/>
        </w:rPr>
        <w:t>τ</w:t>
      </w:r>
      <w:r>
        <w:rPr>
          <w:rFonts w:eastAsia="Times New Roman"/>
          <w:color w:val="222222"/>
          <w:szCs w:val="24"/>
          <w:shd w:val="clear" w:color="auto" w:fill="FFFFFF"/>
        </w:rPr>
        <w:t>α αχρείαστα υπερπλεονάσματα, η τεράστια διόγκωση του ιδιωτικού χρέους, η εκκρε</w:t>
      </w:r>
      <w:r>
        <w:rPr>
          <w:rFonts w:eastAsia="Times New Roman"/>
          <w:color w:val="222222"/>
          <w:szCs w:val="24"/>
          <w:shd w:val="clear" w:color="auto" w:fill="FFFFFF"/>
        </w:rPr>
        <w:t xml:space="preserve">μότητα έκδοσης διακοσίων πενήντα χιλιάδων συντάξεων, τα πάμπολλα προβλήματα στην καθημερινότητα, στη διαχείριση του δημόσιου ονομάζονται ως επιτυχία, ως έξοδος από την κρίση, ως ακμή, ως ανακούφιση του μέσου πολίτη και προσπαθούμε εμείς με τη σειρά μας να </w:t>
      </w:r>
      <w:r>
        <w:rPr>
          <w:rFonts w:eastAsia="Times New Roman"/>
          <w:color w:val="222222"/>
          <w:szCs w:val="24"/>
          <w:shd w:val="clear" w:color="auto" w:fill="FFFFFF"/>
        </w:rPr>
        <w:t>αντιληφθούμε πώς αυτή η πραγματικότητα είναι συμβατή με την πραγματικότητα που εμείς ζούμε.</w:t>
      </w:r>
    </w:p>
    <w:p w14:paraId="4318B670"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έχουμε </w:t>
      </w:r>
      <w:r w:rsidRPr="00CA5B37">
        <w:rPr>
          <w:rFonts w:eastAsia="Times New Roman"/>
          <w:bCs/>
          <w:color w:val="222222"/>
          <w:shd w:val="clear" w:color="auto" w:fill="FFFFFF"/>
        </w:rPr>
        <w:t>και</w:t>
      </w:r>
      <w:r>
        <w:rPr>
          <w:rFonts w:eastAsia="Times New Roman"/>
          <w:color w:val="222222"/>
          <w:szCs w:val="24"/>
          <w:shd w:val="clear" w:color="auto" w:fill="FFFFFF"/>
        </w:rPr>
        <w:t xml:space="preserve"> ένα άλλο </w:t>
      </w:r>
      <w:r>
        <w:rPr>
          <w:rFonts w:eastAsia="Times New Roman"/>
          <w:bCs/>
          <w:color w:val="222222"/>
          <w:shd w:val="clear" w:color="auto" w:fill="FFFFFF"/>
        </w:rPr>
        <w:t xml:space="preserve">τέτοιο </w:t>
      </w:r>
      <w:r w:rsidRPr="00CA5B37">
        <w:rPr>
          <w:rFonts w:eastAsia="Times New Roman"/>
          <w:bCs/>
          <w:color w:val="222222"/>
          <w:shd w:val="clear" w:color="auto" w:fill="FFFFFF"/>
        </w:rPr>
        <w:t>παράδειγμα</w:t>
      </w:r>
      <w:r>
        <w:rPr>
          <w:rFonts w:eastAsia="Times New Roman"/>
          <w:bCs/>
          <w:color w:val="222222"/>
          <w:shd w:val="clear" w:color="auto" w:fill="FFFFFF"/>
        </w:rPr>
        <w:t xml:space="preserve">, </w:t>
      </w:r>
      <w:r>
        <w:rPr>
          <w:rFonts w:eastAsia="Times New Roman"/>
          <w:color w:val="222222"/>
          <w:szCs w:val="24"/>
          <w:shd w:val="clear" w:color="auto" w:fill="FFFFFF"/>
        </w:rPr>
        <w:t>τελευταίο, κυρίες και κύριοι συνάδελφοι, τον ίδιο τον Πρωθυπουργό της χώρας. Ο Πρωθυπουργός της χώρας ήρθε και μας είπε ξ</w:t>
      </w:r>
      <w:r>
        <w:rPr>
          <w:rFonts w:eastAsia="Times New Roman"/>
          <w:color w:val="222222"/>
          <w:szCs w:val="24"/>
          <w:shd w:val="clear" w:color="auto" w:fill="FFFFFF"/>
        </w:rPr>
        <w:t xml:space="preserve">εκάθαρα -δεν νομίζω ότι υπάρχει η παραμικρή αμφισβήτηση </w:t>
      </w:r>
      <w:r w:rsidRPr="00CA5B37">
        <w:rPr>
          <w:rFonts w:eastAsia="Times New Roman"/>
          <w:color w:val="222222"/>
          <w:szCs w:val="24"/>
          <w:shd w:val="clear" w:color="auto" w:fill="FFFFFF"/>
        </w:rPr>
        <w:t>ε</w:t>
      </w:r>
      <w:r>
        <w:rPr>
          <w:rFonts w:eastAsia="Times New Roman"/>
          <w:bCs/>
          <w:color w:val="222222"/>
          <w:shd w:val="clear" w:color="auto" w:fill="FFFFFF"/>
        </w:rPr>
        <w:t>π</w:t>
      </w:r>
      <w:r>
        <w:rPr>
          <w:rFonts w:eastAsia="Times New Roman"/>
          <w:color w:val="222222"/>
          <w:szCs w:val="24"/>
          <w:shd w:val="clear" w:color="auto" w:fill="FFFFFF"/>
        </w:rPr>
        <w:t>’ αυτού- ότι η ψήφος στις ευρωεκλογές συνιστά ψήφο εμπιστοσύνης στην Κυβέρνησή του, καθαρά και σταράτα. Είπε δηλαδή στην ελληνική κοινωνία ότι εγώ χρήζω ως Πρωθυπουργός της χώρας την ψήφο σας στις ε</w:t>
      </w:r>
      <w:r>
        <w:rPr>
          <w:rFonts w:eastAsia="Times New Roman"/>
          <w:color w:val="222222"/>
          <w:szCs w:val="24"/>
          <w:shd w:val="clear" w:color="auto" w:fill="FFFFFF"/>
        </w:rPr>
        <w:t xml:space="preserve">υρωεκλογές ως κριτήριο της αποδοχής ή της μη αποδοχής του κυβερνητικού έργου. Κατά συνέπεια, αυτό </w:t>
      </w:r>
      <w:r w:rsidRPr="00CA5B37">
        <w:rPr>
          <w:rFonts w:eastAsia="Times New Roman"/>
          <w:bCs/>
          <w:color w:val="222222"/>
          <w:shd w:val="clear" w:color="auto" w:fill="FFFFFF"/>
        </w:rPr>
        <w:t>που</w:t>
      </w:r>
      <w:r>
        <w:rPr>
          <w:rFonts w:eastAsia="Times New Roman"/>
          <w:color w:val="222222"/>
          <w:szCs w:val="24"/>
          <w:shd w:val="clear" w:color="auto" w:fill="FFFFFF"/>
        </w:rPr>
        <w:t xml:space="preserve"> καταλαβαίνει ο κάθε άνθρωπος, ο τελευταίος πολίτης, όχι μόνο οι Βουλευτές, από μια τέτοια τοποθέτηση, </w:t>
      </w:r>
      <w:r w:rsidRPr="007A4C8E">
        <w:rPr>
          <w:rFonts w:eastAsia="Times New Roman"/>
          <w:bCs/>
          <w:color w:val="222222"/>
          <w:shd w:val="clear" w:color="auto" w:fill="FFFFFF"/>
        </w:rPr>
        <w:t>είναι</w:t>
      </w:r>
      <w:r>
        <w:rPr>
          <w:rFonts w:eastAsia="Times New Roman"/>
          <w:color w:val="222222"/>
          <w:szCs w:val="24"/>
          <w:shd w:val="clear" w:color="auto" w:fill="FFFFFF"/>
        </w:rPr>
        <w:t xml:space="preserve"> </w:t>
      </w:r>
      <w:r w:rsidRPr="007A4C8E">
        <w:rPr>
          <w:rFonts w:eastAsia="Times New Roman"/>
          <w:bCs/>
          <w:color w:val="222222"/>
          <w:shd w:val="clear" w:color="auto" w:fill="FFFFFF"/>
        </w:rPr>
        <w:t>ότι</w:t>
      </w:r>
      <w:r>
        <w:rPr>
          <w:rFonts w:eastAsia="Times New Roman"/>
          <w:color w:val="222222"/>
          <w:szCs w:val="24"/>
          <w:shd w:val="clear" w:color="auto" w:fill="FFFFFF"/>
        </w:rPr>
        <w:t xml:space="preserve"> εάν με αποδοκιμάσετε, τότε σημαίνει ότι δε</w:t>
      </w:r>
      <w:r>
        <w:rPr>
          <w:rFonts w:eastAsia="Times New Roman"/>
          <w:color w:val="222222"/>
          <w:szCs w:val="24"/>
          <w:shd w:val="clear" w:color="auto" w:fill="FFFFFF"/>
        </w:rPr>
        <w:t xml:space="preserve">ν έχω την εμπιστοσύνη σας. </w:t>
      </w:r>
    </w:p>
    <w:p w14:paraId="4318B671"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Όταν το είπε αυτό ο </w:t>
      </w:r>
      <w:r w:rsidRPr="00CA5B37">
        <w:rPr>
          <w:rFonts w:eastAsia="Times New Roman"/>
          <w:bCs/>
          <w:color w:val="222222"/>
          <w:shd w:val="clear" w:color="auto" w:fill="FFFFFF"/>
        </w:rPr>
        <w:t>Πρωθυπουργός</w:t>
      </w:r>
      <w:r>
        <w:rPr>
          <w:rFonts w:eastAsia="Times New Roman"/>
          <w:bCs/>
          <w:color w:val="222222"/>
          <w:shd w:val="clear" w:color="auto" w:fill="FFFFFF"/>
        </w:rPr>
        <w:t>,</w:t>
      </w:r>
      <w:r>
        <w:rPr>
          <w:rFonts w:eastAsia="Times New Roman"/>
          <w:color w:val="222222"/>
          <w:szCs w:val="24"/>
          <w:shd w:val="clear" w:color="auto" w:fill="FFFFFF"/>
        </w:rPr>
        <w:t xml:space="preserve"> δεν είχαν ανακοινωθεί στο σύνολό τους τα μέτρα και ήλπιζε φαντάζομαι ότι αυτά δεν έχουν γίνει κατανοητά από την ελληνική κοινωνία. Προφανώς, ο Πρωθυπουργός της χώρας μετά έκανε μετρήσεις. Είδε τ</w:t>
      </w:r>
      <w:r>
        <w:rPr>
          <w:rFonts w:eastAsia="Times New Roman"/>
          <w:color w:val="222222"/>
          <w:szCs w:val="24"/>
          <w:shd w:val="clear" w:color="auto" w:fill="FFFFFF"/>
        </w:rPr>
        <w:t xml:space="preserve">ην απήχηση ή την μη απήχηση των μέτρων αυτών, των μέτρων </w:t>
      </w:r>
      <w:r w:rsidRPr="007A4C8E">
        <w:rPr>
          <w:rFonts w:eastAsia="Times New Roman"/>
          <w:bCs/>
          <w:color w:val="222222"/>
          <w:shd w:val="clear" w:color="auto" w:fill="FFFFFF"/>
        </w:rPr>
        <w:t>που</w:t>
      </w:r>
      <w:r>
        <w:rPr>
          <w:rFonts w:eastAsia="Times New Roman"/>
          <w:color w:val="222222"/>
          <w:szCs w:val="24"/>
          <w:shd w:val="clear" w:color="auto" w:fill="FFFFFF"/>
        </w:rPr>
        <w:t xml:space="preserve"> σήμερα συζητάμε στην ελληνική κοινωνία, </w:t>
      </w:r>
      <w:r w:rsidRPr="007A4C8E">
        <w:rPr>
          <w:rFonts w:eastAsia="Times New Roman"/>
          <w:bCs/>
          <w:color w:val="222222"/>
          <w:shd w:val="clear" w:color="auto" w:fill="FFFFFF"/>
        </w:rPr>
        <w:t>και</w:t>
      </w:r>
      <w:r>
        <w:rPr>
          <w:rFonts w:eastAsia="Times New Roman"/>
          <w:color w:val="222222"/>
          <w:szCs w:val="24"/>
          <w:shd w:val="clear" w:color="auto" w:fill="FFFFFF"/>
        </w:rPr>
        <w:t xml:space="preserve"> ήρθε και το άλλαξε. Είπε </w:t>
      </w:r>
      <w:r w:rsidRPr="007A4C8E">
        <w:rPr>
          <w:rFonts w:eastAsia="Times New Roman"/>
          <w:bCs/>
          <w:color w:val="222222"/>
          <w:shd w:val="clear" w:color="auto" w:fill="FFFFFF"/>
        </w:rPr>
        <w:t>ότι</w:t>
      </w:r>
      <w:r>
        <w:rPr>
          <w:rFonts w:eastAsia="Times New Roman"/>
          <w:color w:val="222222"/>
          <w:szCs w:val="24"/>
          <w:shd w:val="clear" w:color="auto" w:fill="FFFFFF"/>
        </w:rPr>
        <w:t xml:space="preserve"> οι ευρωεκλογές είναι μια μορφή δημοσκόπησης. Από την υπέρτατη τοποθέτηση, ψήφος εμπιστοσύνης, ναι ή όχι, μένω ή φεύγω, εκλ</w:t>
      </w:r>
      <w:r>
        <w:rPr>
          <w:rFonts w:eastAsia="Times New Roman"/>
          <w:color w:val="222222"/>
          <w:szCs w:val="24"/>
          <w:shd w:val="clear" w:color="auto" w:fill="FFFFFF"/>
        </w:rPr>
        <w:t>ογές ή όχι εκλογές, με θέλετε ή δεν με θέλετε, πήγαμε σε κάτι το τελείως αχνό, ως εάν συμβουλευτικά η ελληνική κοινωνία καλείται στις κάλπες για να εκφέρει μια άποψη «</w:t>
      </w:r>
      <w:r>
        <w:rPr>
          <w:rFonts w:eastAsia="Times New Roman"/>
          <w:color w:val="222222"/>
          <w:szCs w:val="24"/>
          <w:shd w:val="clear" w:color="auto" w:fill="FFFFFF"/>
          <w:lang w:val="en-US"/>
        </w:rPr>
        <w:t>en</w:t>
      </w:r>
      <w:r w:rsidRPr="00EB00B8">
        <w:rPr>
          <w:rFonts w:eastAsia="Times New Roman"/>
          <w:color w:val="222222"/>
          <w:szCs w:val="24"/>
          <w:shd w:val="clear" w:color="auto" w:fill="FFFFFF"/>
        </w:rPr>
        <w:t xml:space="preserve"> </w:t>
      </w:r>
      <w:r>
        <w:rPr>
          <w:rFonts w:eastAsia="Times New Roman"/>
          <w:color w:val="222222"/>
          <w:szCs w:val="24"/>
          <w:shd w:val="clear" w:color="auto" w:fill="FFFFFF"/>
          <w:lang w:val="en-US"/>
        </w:rPr>
        <w:t>passant</w:t>
      </w:r>
      <w:r>
        <w:rPr>
          <w:rFonts w:eastAsia="Times New Roman"/>
          <w:color w:val="222222"/>
          <w:szCs w:val="24"/>
          <w:shd w:val="clear" w:color="auto" w:fill="FFFFFF"/>
        </w:rPr>
        <w:t xml:space="preserve">» και από κει και πέρα εξαρτάται από τον Πρωθυπουργό να την αντιληφθεί, να την ερμηνεύσει, να την τροποποιήσει, να την καταλάβει όπως θέλει </w:t>
      </w:r>
      <w:r w:rsidRPr="007A4C8E">
        <w:rPr>
          <w:rFonts w:eastAsia="Times New Roman"/>
          <w:bCs/>
          <w:color w:val="222222"/>
          <w:shd w:val="clear" w:color="auto" w:fill="FFFFFF"/>
        </w:rPr>
        <w:t>και</w:t>
      </w:r>
      <w:r>
        <w:rPr>
          <w:rFonts w:eastAsia="Times New Roman"/>
          <w:color w:val="222222"/>
          <w:szCs w:val="24"/>
          <w:shd w:val="clear" w:color="auto" w:fill="FFFFFF"/>
        </w:rPr>
        <w:t xml:space="preserve"> να την αντιμετωπίσει με όποιον τρόπο κρίνει. Εάν αυτά, κυρίες και κύριοι συνάδελφοι, δεν είναι αποτελέσματα μιας</w:t>
      </w:r>
      <w:r>
        <w:rPr>
          <w:rFonts w:eastAsia="Times New Roman"/>
          <w:color w:val="222222"/>
          <w:szCs w:val="24"/>
          <w:shd w:val="clear" w:color="auto" w:fill="FFFFFF"/>
        </w:rPr>
        <w:t xml:space="preserve"> αντίληψης επερχόμενης ήττας τι </w:t>
      </w:r>
      <w:r w:rsidRPr="00AD6E3A">
        <w:rPr>
          <w:rFonts w:eastAsia="Times New Roman"/>
          <w:bCs/>
          <w:color w:val="222222"/>
          <w:shd w:val="clear" w:color="auto" w:fill="FFFFFF"/>
        </w:rPr>
        <w:t>είναι</w:t>
      </w:r>
      <w:r>
        <w:rPr>
          <w:rFonts w:eastAsia="Times New Roman"/>
          <w:color w:val="222222"/>
          <w:szCs w:val="24"/>
          <w:shd w:val="clear" w:color="auto" w:fill="FFFFFF"/>
        </w:rPr>
        <w:t>;</w:t>
      </w:r>
    </w:p>
    <w:p w14:paraId="4318B672"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Τελειώνω. Θα μου επιτρέψετε, κύριε Λοβέρδο, να σας επαναλάβω από του Βήματος αυτό το οποίο σας είπα και κατ’ ιδίαν προηγουμένως, έχοντας τη μικρή προσωπική ματαιοδοξία να υπάρχει γραμμένο στα Πρακτικά. Μόνο για αυτό.</w:t>
      </w:r>
    </w:p>
    <w:p w14:paraId="4318B673" w14:textId="77777777" w:rsidR="001D7CFB" w:rsidRDefault="00EB4E04">
      <w:pPr>
        <w:spacing w:line="600" w:lineRule="auto"/>
        <w:ind w:firstLine="720"/>
        <w:jc w:val="both"/>
        <w:rPr>
          <w:rFonts w:eastAsia="Times New Roman"/>
          <w:color w:val="222222"/>
          <w:szCs w:val="24"/>
          <w:shd w:val="clear" w:color="auto" w:fill="FFFFFF"/>
        </w:rPr>
      </w:pPr>
      <w:r w:rsidRPr="00AD6E3A">
        <w:rPr>
          <w:rFonts w:eastAsia="Times New Roman"/>
          <w:b/>
          <w:color w:val="222222"/>
          <w:szCs w:val="24"/>
          <w:shd w:val="clear" w:color="auto" w:fill="FFFFFF"/>
        </w:rPr>
        <w:t>ΑΝΔΡΕΑΣ ΛΟΒΕΡΔΟΣ:</w:t>
      </w:r>
      <w:r>
        <w:rPr>
          <w:rFonts w:eastAsia="Times New Roman"/>
          <w:color w:val="222222"/>
          <w:szCs w:val="24"/>
          <w:shd w:val="clear" w:color="auto" w:fill="FFFFFF"/>
        </w:rPr>
        <w:t xml:space="preserve"> Με χαρά.</w:t>
      </w:r>
    </w:p>
    <w:p w14:paraId="4318B674" w14:textId="77777777" w:rsidR="001D7CFB" w:rsidRDefault="00EB4E04">
      <w:pPr>
        <w:spacing w:line="600" w:lineRule="auto"/>
        <w:ind w:firstLine="720"/>
        <w:jc w:val="both"/>
        <w:rPr>
          <w:rFonts w:eastAsia="Times New Roman"/>
          <w:color w:val="222222"/>
          <w:szCs w:val="24"/>
          <w:shd w:val="clear" w:color="auto" w:fill="FFFFFF"/>
        </w:rPr>
      </w:pPr>
      <w:r w:rsidRPr="00AD6E3A">
        <w:rPr>
          <w:rFonts w:eastAsia="Times New Roman"/>
          <w:b/>
          <w:color w:val="222222"/>
          <w:szCs w:val="24"/>
          <w:shd w:val="clear" w:color="auto" w:fill="FFFFFF"/>
        </w:rPr>
        <w:t>ΝΙΚΟΛΑΟΣ – ΓΕΩΡΓΙΟΣ ΔΕΝΔΙΑΣ:</w:t>
      </w:r>
      <w:r>
        <w:rPr>
          <w:rFonts w:eastAsia="Times New Roman"/>
          <w:color w:val="222222"/>
          <w:szCs w:val="24"/>
          <w:shd w:val="clear" w:color="auto" w:fill="FFFFFF"/>
        </w:rPr>
        <w:t xml:space="preserve"> Είπε ο κ. Λοβέρδος προηγουμένως ότι πολλές φορές όταν η </w:t>
      </w:r>
      <w:r w:rsidRPr="00AD6E3A">
        <w:rPr>
          <w:rFonts w:eastAsia="Times New Roman"/>
          <w:color w:val="222222"/>
          <w:shd w:val="clear" w:color="auto" w:fill="FFFFFF"/>
        </w:rPr>
        <w:t>Νέα Δημοκρατί</w:t>
      </w:r>
      <w:r>
        <w:rPr>
          <w:rFonts w:eastAsia="Times New Roman"/>
          <w:color w:val="222222"/>
          <w:shd w:val="clear" w:color="auto" w:fill="FFFFFF"/>
        </w:rPr>
        <w:t>α είχε κερδίσει τις εκλογές, πινακίδες</w:t>
      </w:r>
      <w:r>
        <w:rPr>
          <w:rFonts w:eastAsia="Times New Roman"/>
          <w:color w:val="222222"/>
          <w:szCs w:val="24"/>
          <w:shd w:val="clear" w:color="auto" w:fill="FFFFFF"/>
        </w:rPr>
        <w:t xml:space="preserve"> με έργα…</w:t>
      </w:r>
    </w:p>
    <w:p w14:paraId="4318B675" w14:textId="77777777" w:rsidR="001D7CFB" w:rsidRDefault="00EB4E04">
      <w:pPr>
        <w:spacing w:line="600" w:lineRule="auto"/>
        <w:ind w:firstLine="720"/>
        <w:jc w:val="both"/>
        <w:rPr>
          <w:rFonts w:eastAsia="Times New Roman"/>
          <w:color w:val="222222"/>
          <w:szCs w:val="24"/>
          <w:shd w:val="clear" w:color="auto" w:fill="FFFFFF"/>
        </w:rPr>
      </w:pPr>
      <w:r w:rsidRPr="00AD6E3A">
        <w:rPr>
          <w:rFonts w:eastAsia="Times New Roman"/>
          <w:b/>
          <w:color w:val="222222"/>
          <w:szCs w:val="24"/>
          <w:shd w:val="clear" w:color="auto" w:fill="FFFFFF"/>
        </w:rPr>
        <w:t>ΑΝΔΡΕΑΣ ΛΟΒΕΡΔΟΣ:</w:t>
      </w:r>
      <w:r>
        <w:rPr>
          <w:rFonts w:eastAsia="Times New Roman"/>
          <w:color w:val="222222"/>
          <w:szCs w:val="24"/>
          <w:shd w:val="clear" w:color="auto" w:fill="FFFFFF"/>
        </w:rPr>
        <w:t xml:space="preserve"> Και ο ΣΥΡΙΖΑ.</w:t>
      </w:r>
    </w:p>
    <w:p w14:paraId="4318B676" w14:textId="77777777" w:rsidR="001D7CFB" w:rsidRDefault="00EB4E04">
      <w:pPr>
        <w:spacing w:line="600" w:lineRule="auto"/>
        <w:ind w:firstLine="720"/>
        <w:jc w:val="both"/>
        <w:rPr>
          <w:rFonts w:eastAsia="Times New Roman"/>
          <w:color w:val="222222"/>
          <w:szCs w:val="24"/>
          <w:shd w:val="clear" w:color="auto" w:fill="FFFFFF"/>
        </w:rPr>
      </w:pPr>
      <w:r w:rsidRPr="00AD6E3A">
        <w:rPr>
          <w:rFonts w:eastAsia="Times New Roman"/>
          <w:b/>
          <w:color w:val="222222"/>
          <w:szCs w:val="24"/>
          <w:shd w:val="clear" w:color="auto" w:fill="FFFFFF"/>
        </w:rPr>
        <w:t>ΝΙΚΟΛΑΟΣ – ΓΕΩΡΓΙΟΣ ΔΕΝΔΙΑΣ:</w:t>
      </w:r>
      <w:r w:rsidRPr="00AD6E3A">
        <w:rPr>
          <w:rFonts w:eastAsia="Times New Roman"/>
          <w:color w:val="222222"/>
          <w:szCs w:val="24"/>
          <w:shd w:val="clear" w:color="auto" w:fill="FFFFFF"/>
        </w:rPr>
        <w:t xml:space="preserve"> </w:t>
      </w:r>
      <w:r>
        <w:rPr>
          <w:rFonts w:eastAsia="Times New Roman"/>
          <w:color w:val="222222"/>
          <w:szCs w:val="24"/>
          <w:shd w:val="clear" w:color="auto" w:fill="FFFFFF"/>
        </w:rPr>
        <w:t>Α, ο ΣΥΡΙΖΑ, με συγχωρ</w:t>
      </w:r>
      <w:r>
        <w:rPr>
          <w:rFonts w:eastAsia="Times New Roman"/>
          <w:color w:val="222222"/>
          <w:szCs w:val="24"/>
          <w:shd w:val="clear" w:color="auto" w:fill="FFFFFF"/>
        </w:rPr>
        <w:t>είτε.</w:t>
      </w:r>
    </w:p>
    <w:p w14:paraId="4318B677" w14:textId="77777777" w:rsidR="001D7CFB" w:rsidRDefault="00EB4E04">
      <w:pPr>
        <w:spacing w:line="600" w:lineRule="auto"/>
        <w:ind w:firstLine="720"/>
        <w:jc w:val="both"/>
        <w:rPr>
          <w:rFonts w:eastAsia="Times New Roman"/>
          <w:color w:val="222222"/>
          <w:szCs w:val="24"/>
          <w:shd w:val="clear" w:color="auto" w:fill="FFFFFF"/>
        </w:rPr>
      </w:pPr>
      <w:r w:rsidRPr="00AD6E3A">
        <w:rPr>
          <w:rFonts w:eastAsia="Times New Roman"/>
          <w:b/>
          <w:color w:val="222222"/>
          <w:szCs w:val="24"/>
          <w:shd w:val="clear" w:color="auto" w:fill="FFFFFF"/>
        </w:rPr>
        <w:t>ΑΝΔΡΕΑΣ ΛΟΒΕΡΔΟΣ:</w:t>
      </w:r>
      <w:r w:rsidRPr="00AD6E3A">
        <w:rPr>
          <w:rFonts w:eastAsia="Times New Roman"/>
          <w:color w:val="222222"/>
          <w:szCs w:val="24"/>
          <w:shd w:val="clear" w:color="auto" w:fill="FFFFFF"/>
        </w:rPr>
        <w:t xml:space="preserve"> </w:t>
      </w:r>
      <w:r>
        <w:rPr>
          <w:rFonts w:eastAsia="Times New Roman"/>
          <w:color w:val="222222"/>
          <w:szCs w:val="24"/>
          <w:shd w:val="clear" w:color="auto" w:fill="FFFFFF"/>
        </w:rPr>
        <w:t xml:space="preserve">Και η </w:t>
      </w:r>
      <w:r w:rsidRPr="00AD6E3A">
        <w:rPr>
          <w:rFonts w:eastAsia="Times New Roman"/>
          <w:color w:val="222222"/>
          <w:shd w:val="clear" w:color="auto" w:fill="FFFFFF"/>
        </w:rPr>
        <w:t>Νέα Δημοκρατία</w:t>
      </w:r>
      <w:r>
        <w:rPr>
          <w:rFonts w:eastAsia="Times New Roman"/>
          <w:color w:val="222222"/>
          <w:shd w:val="clear" w:color="auto" w:fill="FFFFFF"/>
        </w:rPr>
        <w:t>.</w:t>
      </w:r>
    </w:p>
    <w:p w14:paraId="4318B678" w14:textId="77777777" w:rsidR="001D7CFB" w:rsidRDefault="00EB4E04">
      <w:pPr>
        <w:spacing w:line="600" w:lineRule="auto"/>
        <w:ind w:firstLine="720"/>
        <w:jc w:val="both"/>
        <w:rPr>
          <w:rFonts w:eastAsia="Times New Roman"/>
          <w:color w:val="222222"/>
          <w:szCs w:val="24"/>
          <w:shd w:val="clear" w:color="auto" w:fill="FFFFFF"/>
        </w:rPr>
      </w:pPr>
      <w:r w:rsidRPr="00AD6E3A">
        <w:rPr>
          <w:rFonts w:eastAsia="Times New Roman"/>
          <w:b/>
          <w:color w:val="222222"/>
          <w:szCs w:val="24"/>
          <w:shd w:val="clear" w:color="auto" w:fill="FFFFFF"/>
        </w:rPr>
        <w:t>ΝΙΚΟΛΑΟΣ – ΓΕΩΡΓΙΟΣ ΔΕΝΔΙΑΣ:</w:t>
      </w:r>
      <w:r w:rsidRPr="00AD6E3A">
        <w:rPr>
          <w:rFonts w:eastAsia="Times New Roman"/>
          <w:color w:val="222222"/>
          <w:szCs w:val="24"/>
          <w:shd w:val="clear" w:color="auto" w:fill="FFFFFF"/>
        </w:rPr>
        <w:t xml:space="preserve"> </w:t>
      </w:r>
      <w:r>
        <w:rPr>
          <w:rFonts w:eastAsia="Times New Roman"/>
          <w:color w:val="222222"/>
          <w:szCs w:val="24"/>
          <w:shd w:val="clear" w:color="auto" w:fill="FFFFFF"/>
        </w:rPr>
        <w:t xml:space="preserve">Και εμείς. Άλλαζαν πινακίδες σε έργα τα οποία επί των ημερών του είχαν κατασκευαστεί και ο ίδιος είχε σχεδιάσει και αφαιρείτο η συμμετοχή του μαζί με την πλάκα και τοποθετείτο κάτι άλλο. </w:t>
      </w:r>
    </w:p>
    <w:p w14:paraId="4318B679"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Του είπα, λοιπόν, έξω ότι αυτό συνέβη και όταν ο Γιώργος Παπανδρέου </w:t>
      </w:r>
      <w:r>
        <w:rPr>
          <w:rFonts w:eastAsia="Times New Roman"/>
          <w:color w:val="222222"/>
          <w:szCs w:val="24"/>
          <w:shd w:val="clear" w:color="auto" w:fill="FFFFFF"/>
        </w:rPr>
        <w:t xml:space="preserve">κέρδισε στις εκλογές του 2010. Τότε εγώ, ως Βουλευτής Κερκύρας, είχα μια έντονη -ας την πω έτσι - συμμετοχή στο να ολοκληρωθεί το </w:t>
      </w:r>
      <w:r>
        <w:rPr>
          <w:rFonts w:eastAsia="Times New Roman"/>
          <w:color w:val="222222"/>
          <w:szCs w:val="24"/>
          <w:shd w:val="clear" w:color="auto" w:fill="FFFFFF"/>
        </w:rPr>
        <w:t xml:space="preserve">Νοσοκομείο </w:t>
      </w:r>
      <w:r>
        <w:rPr>
          <w:rFonts w:eastAsia="Times New Roman"/>
          <w:color w:val="222222"/>
          <w:szCs w:val="24"/>
          <w:shd w:val="clear" w:color="auto" w:fill="FFFFFF"/>
        </w:rPr>
        <w:t>της Κέρκυρας, το οποίο υπάρχει</w:t>
      </w:r>
      <w:r w:rsidRPr="007A4C8E">
        <w:rPr>
          <w:rFonts w:eastAsia="Times New Roman"/>
          <w:color w:val="222222"/>
          <w:szCs w:val="24"/>
          <w:shd w:val="clear" w:color="auto" w:fill="FFFFFF"/>
        </w:rPr>
        <w:t xml:space="preserve"> </w:t>
      </w:r>
      <w:r>
        <w:rPr>
          <w:rFonts w:eastAsia="Times New Roman"/>
          <w:color w:val="222222"/>
          <w:szCs w:val="24"/>
          <w:shd w:val="clear" w:color="auto" w:fill="FFFFFF"/>
        </w:rPr>
        <w:t xml:space="preserve">σήμερα, ένα νοσοκομείο το οποίο είχε τεράστιες ιδιαιτερότητες. Είχαν πτωχεύσει μέσα </w:t>
      </w:r>
      <w:r>
        <w:rPr>
          <w:rFonts w:eastAsia="Times New Roman"/>
          <w:color w:val="222222"/>
          <w:szCs w:val="24"/>
          <w:shd w:val="clear" w:color="auto" w:fill="FFFFFF"/>
        </w:rPr>
        <w:t xml:space="preserve">δύο εργολάβοι, ο ένας μετά τον άλλον -πρωτοφανής περίπτωση στα νομικά χρονικά της χώρας!-, </w:t>
      </w:r>
      <w:r w:rsidRPr="006D6E44">
        <w:rPr>
          <w:rFonts w:eastAsia="Times New Roman"/>
          <w:bCs/>
          <w:color w:val="222222"/>
          <w:shd w:val="clear" w:color="auto" w:fill="FFFFFF"/>
        </w:rPr>
        <w:t>μάλιστα</w:t>
      </w:r>
      <w:r>
        <w:rPr>
          <w:rFonts w:eastAsia="Times New Roman"/>
          <w:color w:val="222222"/>
          <w:szCs w:val="24"/>
          <w:shd w:val="clear" w:color="auto" w:fill="FFFFFF"/>
        </w:rPr>
        <w:t xml:space="preserve"> χωρίς να αποβληθεί ο πρώτος. </w:t>
      </w:r>
    </w:p>
    <w:p w14:paraId="4318B67A" w14:textId="77777777" w:rsidR="001D7CFB" w:rsidRDefault="00EB4E04">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Εκτός αυτού, ειλικρινά είχα λειτουργήσει τα έξι πρώτα χρόνια της </w:t>
      </w:r>
      <w:r w:rsidRPr="006D6E44">
        <w:rPr>
          <w:rFonts w:eastAsia="Times New Roman"/>
          <w:color w:val="222222"/>
          <w:szCs w:val="24"/>
          <w:shd w:val="clear" w:color="auto" w:fill="FFFFFF"/>
        </w:rPr>
        <w:t>κοινοβουλευτική</w:t>
      </w:r>
      <w:r>
        <w:rPr>
          <w:rFonts w:eastAsia="Times New Roman"/>
          <w:color w:val="222222"/>
          <w:szCs w:val="24"/>
          <w:shd w:val="clear" w:color="auto" w:fill="FFFFFF"/>
        </w:rPr>
        <w:t>ς μου ζωής σαν εργοταξιάρχης, πηγαίνοντας δύο μ</w:t>
      </w:r>
      <w:r>
        <w:rPr>
          <w:rFonts w:eastAsia="Times New Roman"/>
          <w:color w:val="222222"/>
          <w:szCs w:val="24"/>
          <w:shd w:val="clear" w:color="auto" w:fill="FFFFFF"/>
        </w:rPr>
        <w:t>έρες την εβδομάδα σε αυτό το νοσοκομείο, επιβλέποντάς το σαν να ήταν το ίδιο μου το σπίτι. Όταν ολοκληρώθηκε, λοιπόν, ο τότε Υπουργός Υγείας, κύριε Λοβέρδο, ο κ. Αβραμόπουλος μού έκανε το κομπλιμέντο, χωρίς να το ξέρω, να βάλει το όνομά μου στην πινακίδα κ</w:t>
      </w:r>
      <w:r>
        <w:rPr>
          <w:rFonts w:eastAsia="Times New Roman"/>
          <w:color w:val="222222"/>
          <w:szCs w:val="24"/>
          <w:shd w:val="clear" w:color="auto" w:fill="FFFFFF"/>
        </w:rPr>
        <w:t xml:space="preserve">άτω από το δικό του όνομα. Δεν το δικαιούμουν. Υπουργός Δικαιοσύνης ήμουν. </w:t>
      </w:r>
    </w:p>
    <w:p w14:paraId="4318B67B" w14:textId="77777777" w:rsidR="001D7CFB" w:rsidRDefault="00EB4E04">
      <w:pPr>
        <w:spacing w:line="600" w:lineRule="auto"/>
        <w:ind w:firstLine="720"/>
        <w:contextualSpacing/>
        <w:jc w:val="both"/>
        <w:rPr>
          <w:rFonts w:eastAsia="Times New Roman"/>
          <w:color w:val="1D2228"/>
          <w:szCs w:val="24"/>
        </w:rPr>
      </w:pPr>
      <w:r w:rsidRPr="009B0B18">
        <w:rPr>
          <w:rFonts w:eastAsia="Times New Roman"/>
          <w:color w:val="1D2228"/>
          <w:szCs w:val="24"/>
        </w:rPr>
        <w:t xml:space="preserve">Μόλις χάσαμε, </w:t>
      </w:r>
      <w:r>
        <w:rPr>
          <w:rFonts w:eastAsia="Times New Roman"/>
          <w:color w:val="1D2228"/>
          <w:szCs w:val="24"/>
        </w:rPr>
        <w:t>λοιπόν,</w:t>
      </w:r>
      <w:r w:rsidRPr="009B0B18">
        <w:rPr>
          <w:rFonts w:eastAsia="Times New Roman"/>
          <w:color w:val="1D2228"/>
          <w:szCs w:val="24"/>
        </w:rPr>
        <w:t xml:space="preserve"> τις εκλογές </w:t>
      </w:r>
      <w:r>
        <w:rPr>
          <w:rFonts w:eastAsia="Times New Roman"/>
          <w:color w:val="1D2228"/>
          <w:szCs w:val="24"/>
        </w:rPr>
        <w:t xml:space="preserve">το πρώτο πράγμα που έκανε η νέα διοίκηση που ορίστηκε από την </w:t>
      </w:r>
      <w:r>
        <w:rPr>
          <w:rFonts w:eastAsia="Times New Roman"/>
          <w:color w:val="1D2228"/>
          <w:szCs w:val="24"/>
        </w:rPr>
        <w:t xml:space="preserve">κυβέρνηση </w:t>
      </w:r>
      <w:r>
        <w:rPr>
          <w:rFonts w:eastAsia="Times New Roman"/>
          <w:color w:val="1D2228"/>
          <w:szCs w:val="24"/>
        </w:rPr>
        <w:t xml:space="preserve">του Γιώργου Παπανδρέου ήταν να βγάλει την πινακίδα και μετά να καλέσει τον κ. Λοβέρδο να εγκαινιάσει ξανά το νοσοκομείο και να τοποθετήσει μια πινακίδα με το </w:t>
      </w:r>
      <w:r w:rsidRPr="009B0B18">
        <w:rPr>
          <w:rFonts w:eastAsia="Times New Roman"/>
          <w:color w:val="1D2228"/>
          <w:szCs w:val="24"/>
        </w:rPr>
        <w:t>δικό του όνομα</w:t>
      </w:r>
      <w:r>
        <w:rPr>
          <w:rFonts w:eastAsia="Times New Roman"/>
          <w:color w:val="1D2228"/>
          <w:szCs w:val="24"/>
        </w:rPr>
        <w:t>, βε</w:t>
      </w:r>
      <w:r w:rsidRPr="009B0B18">
        <w:rPr>
          <w:rFonts w:eastAsia="Times New Roman"/>
          <w:color w:val="1D2228"/>
          <w:szCs w:val="24"/>
        </w:rPr>
        <w:t>βαίως</w:t>
      </w:r>
      <w:r>
        <w:rPr>
          <w:rFonts w:eastAsia="Times New Roman"/>
          <w:color w:val="1D2228"/>
          <w:szCs w:val="24"/>
        </w:rPr>
        <w:t>,</w:t>
      </w:r>
      <w:r w:rsidRPr="009B0B18">
        <w:rPr>
          <w:rFonts w:eastAsia="Times New Roman"/>
          <w:color w:val="1D2228"/>
          <w:szCs w:val="24"/>
        </w:rPr>
        <w:t xml:space="preserve"> είμαι σίγουρος</w:t>
      </w:r>
      <w:r>
        <w:rPr>
          <w:rFonts w:eastAsia="Times New Roman"/>
          <w:color w:val="1D2228"/>
          <w:szCs w:val="24"/>
        </w:rPr>
        <w:t xml:space="preserve"> εν αγνοία του. Αλλά, εν πάση περιπτώσει, αυτό γιατί το λέω</w:t>
      </w:r>
      <w:r>
        <w:rPr>
          <w:rFonts w:eastAsia="Times New Roman"/>
          <w:color w:val="1D2228"/>
          <w:szCs w:val="24"/>
        </w:rPr>
        <w:t xml:space="preserve">; Διότι </w:t>
      </w:r>
      <w:r w:rsidRPr="009B0B18">
        <w:rPr>
          <w:rFonts w:eastAsia="Times New Roman"/>
          <w:color w:val="1D2228"/>
          <w:szCs w:val="24"/>
        </w:rPr>
        <w:t xml:space="preserve">πάρα πολλές φορές στο ευρύτερο πολιτικό σκηνικό υπάρχει μία αντίληψη των πραγμάτων </w:t>
      </w:r>
      <w:r>
        <w:rPr>
          <w:rFonts w:eastAsia="Times New Roman"/>
          <w:color w:val="1D2228"/>
          <w:szCs w:val="24"/>
        </w:rPr>
        <w:t xml:space="preserve">η </w:t>
      </w:r>
      <w:r w:rsidRPr="009B0B18">
        <w:rPr>
          <w:rFonts w:eastAsia="Times New Roman"/>
          <w:color w:val="1D2228"/>
          <w:szCs w:val="24"/>
        </w:rPr>
        <w:t xml:space="preserve">οποία υπερβαίνει </w:t>
      </w:r>
      <w:r>
        <w:rPr>
          <w:rFonts w:eastAsia="Times New Roman"/>
          <w:color w:val="1D2228"/>
          <w:szCs w:val="24"/>
        </w:rPr>
        <w:t xml:space="preserve">τους δημοκρατικούς κανόνες λειτουργίας. Κι </w:t>
      </w:r>
      <w:r w:rsidRPr="009B0B18">
        <w:rPr>
          <w:rFonts w:eastAsia="Times New Roman"/>
          <w:color w:val="1D2228"/>
          <w:szCs w:val="24"/>
        </w:rPr>
        <w:t xml:space="preserve">αυτό πρέπει να </w:t>
      </w:r>
      <w:r>
        <w:rPr>
          <w:rFonts w:eastAsia="Times New Roman"/>
          <w:color w:val="1D2228"/>
          <w:szCs w:val="24"/>
        </w:rPr>
        <w:t>το αποφεύγουμε.</w:t>
      </w:r>
    </w:p>
    <w:p w14:paraId="4318B67C" w14:textId="77777777" w:rsidR="001D7CFB" w:rsidRDefault="00EB4E04">
      <w:pPr>
        <w:spacing w:line="600" w:lineRule="auto"/>
        <w:ind w:firstLine="720"/>
        <w:contextualSpacing/>
        <w:jc w:val="both"/>
        <w:rPr>
          <w:rFonts w:eastAsia="Times New Roman"/>
          <w:color w:val="1D2228"/>
          <w:szCs w:val="24"/>
        </w:rPr>
      </w:pPr>
      <w:r>
        <w:rPr>
          <w:rFonts w:eastAsia="Times New Roman"/>
          <w:color w:val="1D2228"/>
          <w:szCs w:val="24"/>
        </w:rPr>
        <w:t>Έ</w:t>
      </w:r>
      <w:r w:rsidRPr="009B0B18">
        <w:rPr>
          <w:rFonts w:eastAsia="Times New Roman"/>
          <w:color w:val="1D2228"/>
          <w:szCs w:val="24"/>
        </w:rPr>
        <w:t xml:space="preserve">ρχομαι ξανά </w:t>
      </w:r>
      <w:r>
        <w:rPr>
          <w:rFonts w:eastAsia="Times New Roman"/>
          <w:color w:val="1D2228"/>
          <w:szCs w:val="24"/>
        </w:rPr>
        <w:t>σ</w:t>
      </w:r>
      <w:r w:rsidRPr="009B0B18">
        <w:rPr>
          <w:rFonts w:eastAsia="Times New Roman"/>
          <w:color w:val="1D2228"/>
          <w:szCs w:val="24"/>
        </w:rPr>
        <w:t xml:space="preserve">το νομοθέτημα για </w:t>
      </w:r>
      <w:r>
        <w:rPr>
          <w:rFonts w:eastAsia="Times New Roman"/>
          <w:color w:val="1D2228"/>
          <w:szCs w:val="24"/>
        </w:rPr>
        <w:t xml:space="preserve">να πω: Κύριοι Υπουργοί, </w:t>
      </w:r>
      <w:r w:rsidRPr="009B0B18">
        <w:rPr>
          <w:rFonts w:eastAsia="Times New Roman"/>
          <w:color w:val="1D2228"/>
          <w:szCs w:val="24"/>
        </w:rPr>
        <w:t xml:space="preserve">το </w:t>
      </w:r>
      <w:r>
        <w:rPr>
          <w:rFonts w:eastAsia="Times New Roman"/>
          <w:color w:val="1D2228"/>
          <w:szCs w:val="24"/>
        </w:rPr>
        <w:t>νομοθέτημα αυ</w:t>
      </w:r>
      <w:r>
        <w:rPr>
          <w:rFonts w:eastAsia="Times New Roman"/>
          <w:color w:val="1D2228"/>
          <w:szCs w:val="24"/>
        </w:rPr>
        <w:t xml:space="preserve">τό </w:t>
      </w:r>
      <w:r w:rsidRPr="009B0B18">
        <w:rPr>
          <w:rFonts w:eastAsia="Times New Roman"/>
          <w:color w:val="1D2228"/>
          <w:szCs w:val="24"/>
        </w:rPr>
        <w:t xml:space="preserve">δεν </w:t>
      </w:r>
      <w:r>
        <w:rPr>
          <w:rFonts w:eastAsia="Times New Roman"/>
          <w:color w:val="1D2228"/>
          <w:szCs w:val="24"/>
        </w:rPr>
        <w:t xml:space="preserve">προάγει τα πράγματα, παρά μόνο ανατρέπει εν μέρει –κι αυτό είναι το όποιο θετικό του- </w:t>
      </w:r>
      <w:r>
        <w:rPr>
          <w:rFonts w:eastAsia="Times New Roman"/>
          <w:color w:val="1D2228"/>
          <w:szCs w:val="24"/>
        </w:rPr>
        <w:t xml:space="preserve">τις </w:t>
      </w:r>
      <w:r>
        <w:rPr>
          <w:rFonts w:eastAsia="Times New Roman"/>
          <w:color w:val="1D2228"/>
          <w:szCs w:val="24"/>
        </w:rPr>
        <w:t>επιβλαβείς συνέπειες προηγούμενων δικών σας νομοθετημάτων. Εμείς κατ</w:t>
      </w:r>
      <w:r>
        <w:rPr>
          <w:rFonts w:eastAsia="Times New Roman"/>
          <w:color w:val="1D2228"/>
          <w:szCs w:val="24"/>
        </w:rPr>
        <w:t xml:space="preserve">’ </w:t>
      </w:r>
      <w:r>
        <w:rPr>
          <w:rFonts w:eastAsia="Times New Roman"/>
          <w:color w:val="1D2228"/>
          <w:szCs w:val="24"/>
        </w:rPr>
        <w:t xml:space="preserve">αρχήν, θα το ψηφίσουμε. </w:t>
      </w:r>
    </w:p>
    <w:p w14:paraId="4318B67D" w14:textId="77777777" w:rsidR="001D7CFB" w:rsidRDefault="00EB4E04">
      <w:pPr>
        <w:spacing w:line="600" w:lineRule="auto"/>
        <w:ind w:firstLine="720"/>
        <w:contextualSpacing/>
        <w:jc w:val="both"/>
        <w:rPr>
          <w:rFonts w:eastAsia="Times New Roman"/>
          <w:color w:val="1D2228"/>
          <w:szCs w:val="24"/>
        </w:rPr>
      </w:pPr>
      <w:r>
        <w:rPr>
          <w:rFonts w:eastAsia="Times New Roman"/>
          <w:color w:val="1D2228"/>
          <w:szCs w:val="24"/>
        </w:rPr>
        <w:t xml:space="preserve">Θα σας ζητήσουμε, επίσης, ξεκάθαρα και με αίσθηση της πολιτικής </w:t>
      </w:r>
      <w:r>
        <w:rPr>
          <w:rFonts w:eastAsia="Times New Roman"/>
          <w:color w:val="1D2228"/>
          <w:szCs w:val="24"/>
        </w:rPr>
        <w:t>σοβαρότητας σε αυτό που σας λέμε να ψηφίσει ο ΣΥΡΙΖΑ τις δύο τροπολογίες: Πρώτον, την κατάργηση της νομοθετημένης μείωσης του αφορολογήτου ορίου. Γιατί αν δεν ψηφιστεί αυτό, η οποιαδήποτε ανακούφιση στις συντάξεις δεν υπάρχει, είναι προφανές. Είναι απλή αρ</w:t>
      </w:r>
      <w:r>
        <w:rPr>
          <w:rFonts w:eastAsia="Times New Roman"/>
          <w:color w:val="1D2228"/>
          <w:szCs w:val="24"/>
        </w:rPr>
        <w:t xml:space="preserve">ιθμητική, δεν είναι μαθηματικά. Είναι απλή αριθμητική του </w:t>
      </w:r>
      <w:r>
        <w:rPr>
          <w:rFonts w:eastAsia="Times New Roman"/>
          <w:color w:val="1D2228"/>
          <w:szCs w:val="24"/>
        </w:rPr>
        <w:t>δημοτικού</w:t>
      </w:r>
      <w:r>
        <w:rPr>
          <w:rFonts w:eastAsia="Times New Roman"/>
          <w:color w:val="1D2228"/>
          <w:szCs w:val="24"/>
        </w:rPr>
        <w:t>. Αυτό το οποίο θα αφαιρείται από τους συνταξιούχους υπερβαίνει αυτό το οποίο του</w:t>
      </w:r>
      <w:r>
        <w:rPr>
          <w:rFonts w:eastAsia="Times New Roman"/>
          <w:color w:val="1D2228"/>
          <w:szCs w:val="24"/>
        </w:rPr>
        <w:t>ς</w:t>
      </w:r>
      <w:r>
        <w:rPr>
          <w:rFonts w:eastAsia="Times New Roman"/>
          <w:color w:val="1D2228"/>
          <w:szCs w:val="24"/>
        </w:rPr>
        <w:t xml:space="preserve"> δίνετε με το επίδομα. Και δεύτερον, την τροπολογία για το ΦΠΑ, η οποία έχει πίσω της και την οικονομική λο</w:t>
      </w:r>
      <w:r>
        <w:rPr>
          <w:rFonts w:eastAsia="Times New Roman"/>
          <w:color w:val="1D2228"/>
          <w:szCs w:val="24"/>
        </w:rPr>
        <w:t xml:space="preserve">γική του παραδείγματος. Διότι επί των ημερών της </w:t>
      </w:r>
      <w:r>
        <w:rPr>
          <w:rFonts w:eastAsia="Times New Roman"/>
          <w:color w:val="1D2228"/>
          <w:szCs w:val="24"/>
        </w:rPr>
        <w:t xml:space="preserve">κυβέρνησης </w:t>
      </w:r>
      <w:r>
        <w:rPr>
          <w:rFonts w:eastAsia="Times New Roman"/>
          <w:color w:val="1D2228"/>
          <w:szCs w:val="24"/>
        </w:rPr>
        <w:t xml:space="preserve">Σαμαρά με αυτήν την τοποθέτηση το κράτος αύξησε και δεν μείωσε τα </w:t>
      </w:r>
      <w:r>
        <w:rPr>
          <w:rFonts w:eastAsia="Times New Roman"/>
          <w:color w:val="1D2228"/>
          <w:szCs w:val="24"/>
        </w:rPr>
        <w:t xml:space="preserve">έσοδά </w:t>
      </w:r>
      <w:r>
        <w:rPr>
          <w:rFonts w:eastAsia="Times New Roman"/>
          <w:color w:val="1D2228"/>
          <w:szCs w:val="24"/>
        </w:rPr>
        <w:t xml:space="preserve">του. Εάν πάρετε τη συνολική εικόνα τότε της αύξησης της ενεργούς ζήτησης </w:t>
      </w:r>
      <w:r w:rsidRPr="009B0B18">
        <w:rPr>
          <w:rFonts w:eastAsia="Times New Roman"/>
          <w:color w:val="1D2228"/>
          <w:szCs w:val="24"/>
        </w:rPr>
        <w:t xml:space="preserve">που δημιουργήθηκε από τη μείωση του </w:t>
      </w:r>
      <w:r>
        <w:rPr>
          <w:rFonts w:eastAsia="Times New Roman"/>
          <w:color w:val="1D2228"/>
          <w:szCs w:val="24"/>
        </w:rPr>
        <w:t>ΦΠΑ ε</w:t>
      </w:r>
      <w:r w:rsidRPr="009B0B18">
        <w:rPr>
          <w:rFonts w:eastAsia="Times New Roman"/>
          <w:color w:val="1D2228"/>
          <w:szCs w:val="24"/>
        </w:rPr>
        <w:t>ίχε κέρδος</w:t>
      </w:r>
      <w:r w:rsidRPr="009B0B18">
        <w:rPr>
          <w:rFonts w:eastAsia="Times New Roman"/>
          <w:color w:val="1D2228"/>
          <w:szCs w:val="24"/>
        </w:rPr>
        <w:t xml:space="preserve"> και όχι </w:t>
      </w:r>
      <w:r>
        <w:rPr>
          <w:rFonts w:eastAsia="Times New Roman"/>
          <w:color w:val="1D2228"/>
          <w:szCs w:val="24"/>
        </w:rPr>
        <w:t xml:space="preserve">ζημία το ελληνικό </w:t>
      </w:r>
      <w:r>
        <w:rPr>
          <w:rFonts w:eastAsia="Times New Roman"/>
          <w:color w:val="1D2228"/>
          <w:szCs w:val="24"/>
        </w:rPr>
        <w:t>δημόσιο</w:t>
      </w:r>
      <w:r>
        <w:rPr>
          <w:rFonts w:eastAsia="Times New Roman"/>
          <w:color w:val="1D2228"/>
          <w:szCs w:val="24"/>
        </w:rPr>
        <w:t xml:space="preserve">. Σας </w:t>
      </w:r>
      <w:r w:rsidRPr="009B0B18">
        <w:rPr>
          <w:rFonts w:eastAsia="Times New Roman"/>
          <w:color w:val="1D2228"/>
          <w:szCs w:val="24"/>
        </w:rPr>
        <w:t>ζητάμε</w:t>
      </w:r>
      <w:r>
        <w:rPr>
          <w:rFonts w:eastAsia="Times New Roman"/>
          <w:color w:val="1D2228"/>
          <w:szCs w:val="24"/>
        </w:rPr>
        <w:t>, λοιπόν,</w:t>
      </w:r>
      <w:r w:rsidRPr="009B0B18">
        <w:rPr>
          <w:rFonts w:eastAsia="Times New Roman"/>
          <w:color w:val="1D2228"/>
          <w:szCs w:val="24"/>
        </w:rPr>
        <w:t xml:space="preserve"> να ψηφίσετε και τις δύο αυτές </w:t>
      </w:r>
      <w:r>
        <w:rPr>
          <w:rFonts w:eastAsia="Times New Roman"/>
          <w:color w:val="1D2228"/>
          <w:szCs w:val="24"/>
        </w:rPr>
        <w:t xml:space="preserve">τροπολογίες </w:t>
      </w:r>
      <w:r>
        <w:rPr>
          <w:rFonts w:eastAsia="Times New Roman"/>
          <w:color w:val="1D2228"/>
          <w:szCs w:val="24"/>
        </w:rPr>
        <w:t>δ</w:t>
      </w:r>
      <w:r w:rsidRPr="009B0B18">
        <w:rPr>
          <w:rFonts w:eastAsia="Times New Roman"/>
          <w:color w:val="1D2228"/>
          <w:szCs w:val="24"/>
        </w:rPr>
        <w:t>είχνοντ</w:t>
      </w:r>
      <w:r>
        <w:rPr>
          <w:rFonts w:eastAsia="Times New Roman"/>
          <w:color w:val="1D2228"/>
          <w:szCs w:val="24"/>
        </w:rPr>
        <w:t>α</w:t>
      </w:r>
      <w:r w:rsidRPr="009B0B18">
        <w:rPr>
          <w:rFonts w:eastAsia="Times New Roman"/>
          <w:color w:val="1D2228"/>
          <w:szCs w:val="24"/>
        </w:rPr>
        <w:t xml:space="preserve">ς </w:t>
      </w:r>
      <w:r>
        <w:rPr>
          <w:rFonts w:eastAsia="Times New Roman"/>
          <w:color w:val="1D2228"/>
          <w:szCs w:val="24"/>
        </w:rPr>
        <w:t>ότι</w:t>
      </w:r>
      <w:r>
        <w:rPr>
          <w:rFonts w:eastAsia="Times New Roman"/>
          <w:color w:val="1D2228"/>
          <w:szCs w:val="24"/>
        </w:rPr>
        <w:t>,</w:t>
      </w:r>
      <w:r>
        <w:rPr>
          <w:rFonts w:eastAsia="Times New Roman"/>
          <w:color w:val="1D2228"/>
          <w:szCs w:val="24"/>
        </w:rPr>
        <w:t xml:space="preserve"> εν πάση περιπτώσει</w:t>
      </w:r>
      <w:r>
        <w:rPr>
          <w:rFonts w:eastAsia="Times New Roman"/>
          <w:color w:val="1D2228"/>
          <w:szCs w:val="24"/>
        </w:rPr>
        <w:t>,</w:t>
      </w:r>
      <w:r>
        <w:rPr>
          <w:rFonts w:eastAsia="Times New Roman"/>
          <w:color w:val="1D2228"/>
          <w:szCs w:val="24"/>
        </w:rPr>
        <w:t xml:space="preserve"> θέλετε να </w:t>
      </w:r>
      <w:r w:rsidRPr="009B0B18">
        <w:rPr>
          <w:rFonts w:eastAsia="Times New Roman"/>
          <w:color w:val="1D2228"/>
          <w:szCs w:val="24"/>
        </w:rPr>
        <w:t>συμμετάσχε</w:t>
      </w:r>
      <w:r>
        <w:rPr>
          <w:rFonts w:eastAsia="Times New Roman"/>
          <w:color w:val="1D2228"/>
          <w:szCs w:val="24"/>
        </w:rPr>
        <w:t>τε</w:t>
      </w:r>
      <w:r w:rsidRPr="009B0B18">
        <w:rPr>
          <w:rFonts w:eastAsia="Times New Roman"/>
          <w:color w:val="1D2228"/>
          <w:szCs w:val="24"/>
        </w:rPr>
        <w:t xml:space="preserve"> στην προσπάθεια απάλειψη</w:t>
      </w:r>
      <w:r>
        <w:rPr>
          <w:rFonts w:eastAsia="Times New Roman"/>
          <w:color w:val="1D2228"/>
          <w:szCs w:val="24"/>
        </w:rPr>
        <w:t>ς</w:t>
      </w:r>
      <w:r w:rsidRPr="009B0B18">
        <w:rPr>
          <w:rFonts w:eastAsia="Times New Roman"/>
          <w:color w:val="1D2228"/>
          <w:szCs w:val="24"/>
        </w:rPr>
        <w:t xml:space="preserve"> των επιβλαβών συνεπειών των προηγούμενων </w:t>
      </w:r>
      <w:r>
        <w:rPr>
          <w:rFonts w:eastAsia="Times New Roman"/>
          <w:color w:val="1D2228"/>
          <w:szCs w:val="24"/>
        </w:rPr>
        <w:t xml:space="preserve">νομοθετημάτων σας. </w:t>
      </w:r>
    </w:p>
    <w:p w14:paraId="4318B67E" w14:textId="77777777" w:rsidR="001D7CFB" w:rsidRDefault="00EB4E04">
      <w:pPr>
        <w:spacing w:line="600" w:lineRule="auto"/>
        <w:ind w:firstLine="720"/>
        <w:contextualSpacing/>
        <w:jc w:val="both"/>
        <w:rPr>
          <w:rFonts w:eastAsia="Times New Roman"/>
          <w:color w:val="1D2228"/>
          <w:szCs w:val="24"/>
        </w:rPr>
      </w:pPr>
      <w:r>
        <w:rPr>
          <w:rFonts w:eastAsia="Times New Roman"/>
          <w:color w:val="1D2228"/>
          <w:szCs w:val="24"/>
        </w:rPr>
        <w:t>Π</w:t>
      </w:r>
      <w:r w:rsidRPr="009B0B18">
        <w:rPr>
          <w:rFonts w:eastAsia="Times New Roman"/>
          <w:color w:val="1D2228"/>
          <w:szCs w:val="24"/>
        </w:rPr>
        <w:t>άντως</w:t>
      </w:r>
      <w:r>
        <w:rPr>
          <w:rFonts w:eastAsia="Times New Roman"/>
          <w:color w:val="1D2228"/>
          <w:szCs w:val="24"/>
        </w:rPr>
        <w:t>,</w:t>
      </w:r>
      <w:r w:rsidRPr="009B0B18">
        <w:rPr>
          <w:rFonts w:eastAsia="Times New Roman"/>
          <w:color w:val="1D2228"/>
          <w:szCs w:val="24"/>
        </w:rPr>
        <w:t xml:space="preserve"> ούτως ή άλλως</w:t>
      </w:r>
      <w:r>
        <w:rPr>
          <w:rFonts w:eastAsia="Times New Roman"/>
          <w:color w:val="1D2228"/>
          <w:szCs w:val="24"/>
        </w:rPr>
        <w:t>,</w:t>
      </w:r>
      <w:r w:rsidRPr="009B0B18">
        <w:rPr>
          <w:rFonts w:eastAsia="Times New Roman"/>
          <w:color w:val="1D2228"/>
          <w:szCs w:val="24"/>
        </w:rPr>
        <w:t xml:space="preserve"> και αν </w:t>
      </w:r>
      <w:r>
        <w:rPr>
          <w:rFonts w:eastAsia="Times New Roman"/>
          <w:color w:val="1D2228"/>
          <w:szCs w:val="24"/>
        </w:rPr>
        <w:t xml:space="preserve">δεν τις ψηφίσετε, </w:t>
      </w:r>
      <w:r w:rsidRPr="009B0B18">
        <w:rPr>
          <w:rFonts w:eastAsia="Times New Roman"/>
          <w:color w:val="1D2228"/>
          <w:szCs w:val="24"/>
        </w:rPr>
        <w:t>μετά από δύο εβδομάδες έχουμε εκλογές</w:t>
      </w:r>
      <w:r>
        <w:rPr>
          <w:rFonts w:eastAsia="Times New Roman"/>
          <w:color w:val="1D2228"/>
          <w:szCs w:val="24"/>
        </w:rPr>
        <w:t>. Ε</w:t>
      </w:r>
      <w:r w:rsidRPr="009B0B18">
        <w:rPr>
          <w:rFonts w:eastAsia="Times New Roman"/>
          <w:color w:val="1D2228"/>
          <w:szCs w:val="24"/>
        </w:rPr>
        <w:t xml:space="preserve">ίναι </w:t>
      </w:r>
      <w:r>
        <w:rPr>
          <w:rFonts w:eastAsia="Times New Roman"/>
          <w:color w:val="1D2228"/>
          <w:szCs w:val="24"/>
        </w:rPr>
        <w:t>εκλογές. Μ</w:t>
      </w:r>
      <w:r w:rsidRPr="009B0B18">
        <w:rPr>
          <w:rFonts w:eastAsia="Times New Roman"/>
          <w:color w:val="1D2228"/>
          <w:szCs w:val="24"/>
        </w:rPr>
        <w:t>πορεί να είναι ευρωεκλογές</w:t>
      </w:r>
      <w:r>
        <w:rPr>
          <w:rFonts w:eastAsia="Times New Roman"/>
          <w:color w:val="1D2228"/>
          <w:szCs w:val="24"/>
        </w:rPr>
        <w:t>, αλλά</w:t>
      </w:r>
      <w:r w:rsidRPr="009B0B18">
        <w:rPr>
          <w:rFonts w:eastAsia="Times New Roman"/>
          <w:color w:val="1D2228"/>
          <w:szCs w:val="24"/>
        </w:rPr>
        <w:t xml:space="preserve"> είναι εκλογές</w:t>
      </w:r>
      <w:r>
        <w:rPr>
          <w:rFonts w:eastAsia="Times New Roman"/>
          <w:color w:val="1D2228"/>
          <w:szCs w:val="24"/>
        </w:rPr>
        <w:t>. Ε</w:t>
      </w:r>
      <w:r w:rsidRPr="009B0B18">
        <w:rPr>
          <w:rFonts w:eastAsia="Times New Roman"/>
          <w:color w:val="1D2228"/>
          <w:szCs w:val="24"/>
        </w:rPr>
        <w:t>ίναι</w:t>
      </w:r>
      <w:r>
        <w:rPr>
          <w:rFonts w:eastAsia="Times New Roman"/>
          <w:color w:val="1D2228"/>
          <w:szCs w:val="24"/>
        </w:rPr>
        <w:t xml:space="preserve"> ευρεία και </w:t>
      </w:r>
      <w:r w:rsidRPr="009B0B18">
        <w:rPr>
          <w:rFonts w:eastAsia="Times New Roman"/>
          <w:color w:val="1D2228"/>
          <w:szCs w:val="24"/>
        </w:rPr>
        <w:t xml:space="preserve">ευθεία απεικόνιση της αντίληψης της </w:t>
      </w:r>
      <w:r>
        <w:rPr>
          <w:rFonts w:eastAsia="Times New Roman"/>
          <w:color w:val="1D2228"/>
          <w:szCs w:val="24"/>
        </w:rPr>
        <w:t xml:space="preserve">ελληνικής </w:t>
      </w:r>
      <w:r w:rsidRPr="009B0B18">
        <w:rPr>
          <w:rFonts w:eastAsia="Times New Roman"/>
          <w:color w:val="1D2228"/>
          <w:szCs w:val="24"/>
        </w:rPr>
        <w:t>κοινωνίας και του ελληνικού λαού</w:t>
      </w:r>
      <w:r>
        <w:rPr>
          <w:rFonts w:eastAsia="Times New Roman"/>
          <w:color w:val="1D2228"/>
          <w:szCs w:val="24"/>
        </w:rPr>
        <w:t>,</w:t>
      </w:r>
      <w:r w:rsidRPr="009B0B18">
        <w:rPr>
          <w:rFonts w:eastAsia="Times New Roman"/>
          <w:color w:val="1D2228"/>
          <w:szCs w:val="24"/>
        </w:rPr>
        <w:t xml:space="preserve"> ευθεία εφαρμογή</w:t>
      </w:r>
      <w:r w:rsidRPr="009B0B18">
        <w:rPr>
          <w:rFonts w:eastAsia="Times New Roman"/>
          <w:color w:val="1D2228"/>
          <w:szCs w:val="24"/>
        </w:rPr>
        <w:t xml:space="preserve"> της αρχής της λαϊκής κυριαρχίας</w:t>
      </w:r>
      <w:r>
        <w:rPr>
          <w:rFonts w:eastAsia="Times New Roman"/>
          <w:color w:val="1D2228"/>
          <w:szCs w:val="24"/>
        </w:rPr>
        <w:t>. Κ</w:t>
      </w:r>
      <w:r w:rsidRPr="009B0B18">
        <w:rPr>
          <w:rFonts w:eastAsia="Times New Roman"/>
          <w:color w:val="1D2228"/>
          <w:szCs w:val="24"/>
        </w:rPr>
        <w:t>αι με το καλό</w:t>
      </w:r>
      <w:r>
        <w:rPr>
          <w:rFonts w:eastAsia="Times New Roman"/>
          <w:color w:val="1D2228"/>
          <w:szCs w:val="24"/>
        </w:rPr>
        <w:t>,</w:t>
      </w:r>
      <w:r w:rsidRPr="009B0B18">
        <w:rPr>
          <w:rFonts w:eastAsia="Times New Roman"/>
          <w:color w:val="1D2228"/>
          <w:szCs w:val="24"/>
        </w:rPr>
        <w:t xml:space="preserve"> ελπίζω ότι </w:t>
      </w:r>
      <w:r>
        <w:rPr>
          <w:rFonts w:eastAsia="Times New Roman"/>
          <w:color w:val="1D2228"/>
          <w:szCs w:val="24"/>
        </w:rPr>
        <w:t>δέκα επτά</w:t>
      </w:r>
      <w:r w:rsidRPr="009B0B18">
        <w:rPr>
          <w:rFonts w:eastAsia="Times New Roman"/>
          <w:color w:val="1D2228"/>
          <w:szCs w:val="24"/>
        </w:rPr>
        <w:t xml:space="preserve"> </w:t>
      </w:r>
      <w:r>
        <w:rPr>
          <w:rFonts w:eastAsia="Times New Roman"/>
          <w:color w:val="1D2228"/>
          <w:szCs w:val="24"/>
        </w:rPr>
        <w:t>η</w:t>
      </w:r>
      <w:r w:rsidRPr="009B0B18">
        <w:rPr>
          <w:rFonts w:eastAsia="Times New Roman"/>
          <w:color w:val="1D2228"/>
          <w:szCs w:val="24"/>
        </w:rPr>
        <w:t>μέρες μετά από τώρα</w:t>
      </w:r>
      <w:r>
        <w:rPr>
          <w:rFonts w:eastAsia="Times New Roman"/>
          <w:color w:val="1D2228"/>
          <w:szCs w:val="24"/>
        </w:rPr>
        <w:t xml:space="preserve">, θα έχουμε εδώ </w:t>
      </w:r>
      <w:r w:rsidRPr="009B0B18">
        <w:rPr>
          <w:rFonts w:eastAsia="Times New Roman"/>
          <w:color w:val="1D2228"/>
          <w:szCs w:val="24"/>
        </w:rPr>
        <w:t xml:space="preserve">τη χαρά να </w:t>
      </w:r>
      <w:r>
        <w:rPr>
          <w:rFonts w:eastAsia="Times New Roman"/>
          <w:color w:val="1D2228"/>
          <w:szCs w:val="24"/>
        </w:rPr>
        <w:t>ξανασυ</w:t>
      </w:r>
      <w:r w:rsidRPr="009B0B18">
        <w:rPr>
          <w:rFonts w:eastAsia="Times New Roman"/>
          <w:color w:val="1D2228"/>
          <w:szCs w:val="24"/>
        </w:rPr>
        <w:t>ζητήσουμε</w:t>
      </w:r>
      <w:r>
        <w:rPr>
          <w:rFonts w:eastAsia="Times New Roman"/>
          <w:color w:val="1D2228"/>
          <w:szCs w:val="24"/>
        </w:rPr>
        <w:t>,</w:t>
      </w:r>
      <w:r w:rsidRPr="009B0B18">
        <w:rPr>
          <w:rFonts w:eastAsia="Times New Roman"/>
          <w:color w:val="1D2228"/>
          <w:szCs w:val="24"/>
        </w:rPr>
        <w:t xml:space="preserve"> να προκηρυχθούν εκλογές</w:t>
      </w:r>
      <w:r>
        <w:rPr>
          <w:rFonts w:eastAsia="Times New Roman"/>
          <w:color w:val="1D2228"/>
          <w:szCs w:val="24"/>
        </w:rPr>
        <w:t xml:space="preserve"> και </w:t>
      </w:r>
      <w:r w:rsidRPr="009B0B18">
        <w:rPr>
          <w:rFonts w:eastAsia="Times New Roman"/>
          <w:color w:val="1D2228"/>
          <w:szCs w:val="24"/>
        </w:rPr>
        <w:t xml:space="preserve">η νέα </w:t>
      </w:r>
      <w:r>
        <w:rPr>
          <w:rFonts w:eastAsia="Times New Roman"/>
          <w:color w:val="1D2228"/>
          <w:szCs w:val="24"/>
        </w:rPr>
        <w:t>κ</w:t>
      </w:r>
      <w:r w:rsidRPr="009B0B18">
        <w:rPr>
          <w:rFonts w:eastAsia="Times New Roman"/>
          <w:color w:val="1D2228"/>
          <w:szCs w:val="24"/>
        </w:rPr>
        <w:t xml:space="preserve">υβέρνηση </w:t>
      </w:r>
      <w:r w:rsidRPr="009B0B18">
        <w:rPr>
          <w:rFonts w:eastAsia="Times New Roman"/>
          <w:color w:val="1D2228"/>
          <w:szCs w:val="24"/>
        </w:rPr>
        <w:t xml:space="preserve">Μητσοτάκη να νομοθετήσει </w:t>
      </w:r>
      <w:r>
        <w:rPr>
          <w:rFonts w:eastAsia="Times New Roman"/>
          <w:color w:val="1D2228"/>
          <w:szCs w:val="24"/>
        </w:rPr>
        <w:t>πλέον, εάν εσείς αρνηθείτε,</w:t>
      </w:r>
      <w:r w:rsidRPr="009B0B18">
        <w:rPr>
          <w:rFonts w:eastAsia="Times New Roman"/>
          <w:color w:val="1D2228"/>
          <w:szCs w:val="24"/>
        </w:rPr>
        <w:t xml:space="preserve"> όχι ως τροπολογίες</w:t>
      </w:r>
      <w:r>
        <w:rPr>
          <w:rFonts w:eastAsia="Times New Roman"/>
          <w:color w:val="1D2228"/>
          <w:szCs w:val="24"/>
        </w:rPr>
        <w:t>,</w:t>
      </w:r>
      <w:r w:rsidRPr="009B0B18">
        <w:rPr>
          <w:rFonts w:eastAsia="Times New Roman"/>
          <w:color w:val="1D2228"/>
          <w:szCs w:val="24"/>
        </w:rPr>
        <w:t xml:space="preserve"> αλλά</w:t>
      </w:r>
      <w:r w:rsidRPr="009B0B18">
        <w:rPr>
          <w:rFonts w:eastAsia="Times New Roman"/>
          <w:color w:val="1D2228"/>
          <w:szCs w:val="24"/>
        </w:rPr>
        <w:t xml:space="preserve"> </w:t>
      </w:r>
      <w:r>
        <w:rPr>
          <w:rFonts w:eastAsia="Times New Roman"/>
          <w:color w:val="1D2228"/>
          <w:szCs w:val="24"/>
        </w:rPr>
        <w:t>ως</w:t>
      </w:r>
      <w:r w:rsidRPr="009B0B18">
        <w:rPr>
          <w:rFonts w:eastAsia="Times New Roman"/>
          <w:color w:val="1D2228"/>
          <w:szCs w:val="24"/>
        </w:rPr>
        <w:t xml:space="preserve"> νομοθετήματα</w:t>
      </w:r>
      <w:r>
        <w:rPr>
          <w:rFonts w:eastAsia="Times New Roman"/>
          <w:color w:val="1D2228"/>
          <w:szCs w:val="24"/>
        </w:rPr>
        <w:t>,</w:t>
      </w:r>
      <w:r w:rsidRPr="009B0B18">
        <w:rPr>
          <w:rFonts w:eastAsia="Times New Roman"/>
          <w:color w:val="1D2228"/>
          <w:szCs w:val="24"/>
        </w:rPr>
        <w:t xml:space="preserve"> τα συγκεκριμένα μέτρα</w:t>
      </w:r>
      <w:r>
        <w:rPr>
          <w:rFonts w:eastAsia="Times New Roman"/>
          <w:color w:val="1D2228"/>
          <w:szCs w:val="24"/>
        </w:rPr>
        <w:t>,</w:t>
      </w:r>
      <w:r w:rsidRPr="009B0B18">
        <w:rPr>
          <w:rFonts w:eastAsia="Times New Roman"/>
          <w:color w:val="1D2228"/>
          <w:szCs w:val="24"/>
        </w:rPr>
        <w:t xml:space="preserve"> τα οποία σήμερα σας προτείνουμε</w:t>
      </w:r>
      <w:r>
        <w:rPr>
          <w:rFonts w:eastAsia="Times New Roman"/>
          <w:color w:val="1D2228"/>
          <w:szCs w:val="24"/>
        </w:rPr>
        <w:t>.</w:t>
      </w:r>
    </w:p>
    <w:p w14:paraId="4318B67F" w14:textId="77777777" w:rsidR="001D7CFB" w:rsidRDefault="00EB4E04">
      <w:pPr>
        <w:spacing w:line="600" w:lineRule="auto"/>
        <w:ind w:firstLine="720"/>
        <w:contextualSpacing/>
        <w:jc w:val="center"/>
        <w:rPr>
          <w:rFonts w:eastAsia="Times New Roman"/>
          <w:color w:val="1D2228"/>
          <w:szCs w:val="24"/>
        </w:rPr>
      </w:pPr>
      <w:r w:rsidRPr="00A8246A">
        <w:rPr>
          <w:rFonts w:eastAsia="Times New Roman"/>
          <w:color w:val="1D2228"/>
          <w:szCs w:val="24"/>
        </w:rPr>
        <w:t>(Χειροκροτήματα από την πτέρυγα της Νέας Δημοκρατίας)</w:t>
      </w:r>
    </w:p>
    <w:p w14:paraId="4318B680" w14:textId="77777777" w:rsidR="001D7CFB" w:rsidRDefault="00EB4E04">
      <w:pPr>
        <w:spacing w:line="600" w:lineRule="auto"/>
        <w:ind w:firstLine="720"/>
        <w:contextualSpacing/>
        <w:jc w:val="both"/>
        <w:rPr>
          <w:rFonts w:eastAsia="Times New Roman"/>
          <w:color w:val="1D2228"/>
          <w:szCs w:val="24"/>
        </w:rPr>
      </w:pPr>
      <w:r w:rsidRPr="00A8246A">
        <w:rPr>
          <w:rFonts w:eastAsia="Times New Roman"/>
          <w:b/>
          <w:color w:val="1D2228"/>
          <w:szCs w:val="24"/>
        </w:rPr>
        <w:t>ΠΡΟΕΔΡΕΥΩΝ (Δημήτριος Κρεμαστινός):</w:t>
      </w:r>
      <w:r>
        <w:rPr>
          <w:rFonts w:eastAsia="Times New Roman"/>
          <w:b/>
          <w:color w:val="1D2228"/>
          <w:szCs w:val="24"/>
        </w:rPr>
        <w:t xml:space="preserve"> </w:t>
      </w:r>
      <w:r w:rsidRPr="00A8246A">
        <w:rPr>
          <w:rFonts w:eastAsia="Times New Roman"/>
          <w:color w:val="1D2228"/>
          <w:szCs w:val="24"/>
        </w:rPr>
        <w:t>Ευχαριστώ πολύ</w:t>
      </w:r>
      <w:r>
        <w:rPr>
          <w:rFonts w:eastAsia="Times New Roman"/>
          <w:color w:val="1D2228"/>
          <w:szCs w:val="24"/>
        </w:rPr>
        <w:t xml:space="preserve">, αλλά επειδή ο κ. Δένδιας αναφέρθηκε </w:t>
      </w:r>
      <w:r w:rsidRPr="00A8246A">
        <w:rPr>
          <w:rFonts w:eastAsia="Times New Roman"/>
          <w:color w:val="1D2228"/>
          <w:szCs w:val="24"/>
        </w:rPr>
        <w:t>ιστορικ</w:t>
      </w:r>
      <w:r>
        <w:rPr>
          <w:rFonts w:eastAsia="Times New Roman"/>
          <w:color w:val="1D2228"/>
          <w:szCs w:val="24"/>
        </w:rPr>
        <w:t>ά στις π</w:t>
      </w:r>
      <w:r w:rsidRPr="009B0B18">
        <w:rPr>
          <w:rFonts w:eastAsia="Times New Roman"/>
          <w:color w:val="1D2228"/>
          <w:szCs w:val="24"/>
        </w:rPr>
        <w:t>ινακίδες</w:t>
      </w:r>
      <w:r>
        <w:rPr>
          <w:rFonts w:eastAsia="Times New Roman"/>
          <w:color w:val="1D2228"/>
          <w:szCs w:val="24"/>
        </w:rPr>
        <w:t>, για να γραφτούν</w:t>
      </w:r>
      <w:r>
        <w:rPr>
          <w:rFonts w:eastAsia="Times New Roman"/>
          <w:color w:val="1D2228"/>
          <w:szCs w:val="24"/>
        </w:rPr>
        <w:t xml:space="preserve"> αυτά στα Πρακτικά της Βουλής, είμαι υποχρεωμένος να συμπληρώσω, κύριε Δένδια, κι εγώ</w:t>
      </w:r>
      <w:r w:rsidRPr="009B0B18">
        <w:rPr>
          <w:rFonts w:eastAsia="Times New Roman"/>
          <w:color w:val="1D2228"/>
          <w:szCs w:val="24"/>
        </w:rPr>
        <w:t xml:space="preserve"> ότι ως Υπουργός Υγείας και μάλιστα</w:t>
      </w:r>
      <w:r>
        <w:rPr>
          <w:rFonts w:eastAsia="Times New Roman"/>
          <w:color w:val="1D2228"/>
          <w:szCs w:val="24"/>
        </w:rPr>
        <w:t>,</w:t>
      </w:r>
      <w:r w:rsidRPr="009B0B18">
        <w:rPr>
          <w:rFonts w:eastAsia="Times New Roman"/>
          <w:color w:val="1D2228"/>
          <w:szCs w:val="24"/>
        </w:rPr>
        <w:t xml:space="preserve"> εξω</w:t>
      </w:r>
      <w:r>
        <w:rPr>
          <w:rFonts w:eastAsia="Times New Roman"/>
          <w:color w:val="1D2228"/>
          <w:szCs w:val="24"/>
        </w:rPr>
        <w:t>κοινοβουλευτικός υλοποίησα το «</w:t>
      </w:r>
      <w:r>
        <w:rPr>
          <w:rFonts w:eastAsia="Times New Roman"/>
          <w:color w:val="1D2228"/>
          <w:szCs w:val="24"/>
          <w:lang w:val="en-US"/>
        </w:rPr>
        <w:t>Delor</w:t>
      </w:r>
      <w:r w:rsidRPr="00A8246A">
        <w:rPr>
          <w:rFonts w:eastAsia="Times New Roman"/>
          <w:color w:val="1D2228"/>
          <w:szCs w:val="24"/>
        </w:rPr>
        <w:t xml:space="preserve"> </w:t>
      </w:r>
      <w:r>
        <w:rPr>
          <w:rFonts w:eastAsia="Times New Roman"/>
          <w:color w:val="1D2228"/>
          <w:szCs w:val="24"/>
          <w:lang w:val="en-US"/>
        </w:rPr>
        <w:t>II</w:t>
      </w:r>
      <w:r>
        <w:rPr>
          <w:rFonts w:eastAsia="Times New Roman"/>
          <w:color w:val="1D2228"/>
          <w:szCs w:val="24"/>
        </w:rPr>
        <w:t>»</w:t>
      </w:r>
      <w:r w:rsidRPr="009B0B18">
        <w:rPr>
          <w:rFonts w:eastAsia="Times New Roman"/>
          <w:color w:val="1D2228"/>
          <w:szCs w:val="24"/>
        </w:rPr>
        <w:t xml:space="preserve"> μεταξύ των οποίων χτίστηκαν τα μεγαλύτερα νοσοκομεία </w:t>
      </w:r>
      <w:r>
        <w:rPr>
          <w:rFonts w:eastAsia="Times New Roman"/>
          <w:color w:val="1D2228"/>
          <w:szCs w:val="24"/>
        </w:rPr>
        <w:t>όπως,</w:t>
      </w:r>
      <w:r w:rsidRPr="009B0B18">
        <w:rPr>
          <w:rFonts w:eastAsia="Times New Roman"/>
          <w:color w:val="1D2228"/>
          <w:szCs w:val="24"/>
        </w:rPr>
        <w:t xml:space="preserve"> το </w:t>
      </w:r>
      <w:r>
        <w:rPr>
          <w:rFonts w:eastAsia="Times New Roman"/>
          <w:color w:val="1D2228"/>
          <w:szCs w:val="24"/>
        </w:rPr>
        <w:t>Πανεπιστημιακό «</w:t>
      </w:r>
      <w:r w:rsidRPr="009B0B18">
        <w:rPr>
          <w:rFonts w:eastAsia="Times New Roman"/>
          <w:color w:val="1D2228"/>
          <w:szCs w:val="24"/>
        </w:rPr>
        <w:t>Αττικό</w:t>
      </w:r>
      <w:r>
        <w:rPr>
          <w:rFonts w:eastAsia="Times New Roman"/>
          <w:color w:val="1D2228"/>
          <w:szCs w:val="24"/>
        </w:rPr>
        <w:t>ν» και</w:t>
      </w:r>
      <w:r>
        <w:rPr>
          <w:rFonts w:eastAsia="Times New Roman"/>
          <w:color w:val="1D2228"/>
          <w:szCs w:val="24"/>
        </w:rPr>
        <w:t xml:space="preserve"> της Αλεξανδρούπολης. Στο μεν </w:t>
      </w:r>
      <w:r w:rsidRPr="00A8246A">
        <w:rPr>
          <w:rFonts w:eastAsia="Times New Roman"/>
          <w:color w:val="1D2228"/>
          <w:szCs w:val="24"/>
        </w:rPr>
        <w:t>«Αττικόν»</w:t>
      </w:r>
      <w:r>
        <w:rPr>
          <w:rFonts w:eastAsia="Times New Roman"/>
          <w:color w:val="1D2228"/>
          <w:szCs w:val="24"/>
        </w:rPr>
        <w:t>,</w:t>
      </w:r>
      <w:r w:rsidRPr="009B0B18">
        <w:rPr>
          <w:rFonts w:eastAsia="Times New Roman"/>
          <w:color w:val="1D2228"/>
          <w:szCs w:val="24"/>
        </w:rPr>
        <w:t xml:space="preserve"> </w:t>
      </w:r>
      <w:r>
        <w:rPr>
          <w:rFonts w:eastAsia="Times New Roman"/>
          <w:color w:val="1D2228"/>
          <w:szCs w:val="24"/>
        </w:rPr>
        <w:t xml:space="preserve">όταν έγινε τέλος πάντων η </w:t>
      </w:r>
      <w:r>
        <w:rPr>
          <w:rFonts w:eastAsia="Times New Roman"/>
          <w:color w:val="1D2228"/>
          <w:szCs w:val="24"/>
        </w:rPr>
        <w:t xml:space="preserve">θεμελίωσή </w:t>
      </w:r>
      <w:r>
        <w:rPr>
          <w:rFonts w:eastAsia="Times New Roman"/>
          <w:color w:val="1D2228"/>
          <w:szCs w:val="24"/>
        </w:rPr>
        <w:t xml:space="preserve">του, υπήρχε </w:t>
      </w:r>
      <w:r w:rsidRPr="009B0B18">
        <w:rPr>
          <w:rFonts w:eastAsia="Times New Roman"/>
          <w:color w:val="1D2228"/>
          <w:szCs w:val="24"/>
        </w:rPr>
        <w:t>μία πινακίδα</w:t>
      </w:r>
      <w:r>
        <w:rPr>
          <w:rFonts w:eastAsia="Times New Roman"/>
          <w:color w:val="1D2228"/>
          <w:szCs w:val="24"/>
        </w:rPr>
        <w:t>,</w:t>
      </w:r>
      <w:r w:rsidRPr="009B0B18">
        <w:rPr>
          <w:rFonts w:eastAsia="Times New Roman"/>
          <w:color w:val="1D2228"/>
          <w:szCs w:val="24"/>
        </w:rPr>
        <w:t xml:space="preserve"> η </w:t>
      </w:r>
      <w:r>
        <w:rPr>
          <w:rFonts w:eastAsia="Times New Roman"/>
          <w:color w:val="1D2228"/>
          <w:szCs w:val="24"/>
        </w:rPr>
        <w:t xml:space="preserve">κλασική πινακίδα της θεμελίωσης, η </w:t>
      </w:r>
      <w:r w:rsidRPr="009B0B18">
        <w:rPr>
          <w:rFonts w:eastAsia="Times New Roman"/>
          <w:color w:val="1D2228"/>
          <w:szCs w:val="24"/>
        </w:rPr>
        <w:t>οποία</w:t>
      </w:r>
      <w:r>
        <w:rPr>
          <w:rFonts w:eastAsia="Times New Roman"/>
          <w:color w:val="1D2228"/>
          <w:szCs w:val="24"/>
        </w:rPr>
        <w:t>,</w:t>
      </w:r>
      <w:r w:rsidRPr="009B0B18">
        <w:rPr>
          <w:rFonts w:eastAsia="Times New Roman"/>
          <w:color w:val="1D2228"/>
          <w:szCs w:val="24"/>
        </w:rPr>
        <w:t xml:space="preserve"> </w:t>
      </w:r>
      <w:r>
        <w:rPr>
          <w:rFonts w:eastAsia="Times New Roman"/>
          <w:color w:val="1D2228"/>
          <w:szCs w:val="24"/>
        </w:rPr>
        <w:t xml:space="preserve">όταν </w:t>
      </w:r>
      <w:r w:rsidRPr="009B0B18">
        <w:rPr>
          <w:rFonts w:eastAsia="Times New Roman"/>
          <w:color w:val="1D2228"/>
          <w:szCs w:val="24"/>
        </w:rPr>
        <w:t>ολοκληρώθηκε</w:t>
      </w:r>
      <w:r>
        <w:rPr>
          <w:rFonts w:eastAsia="Times New Roman"/>
          <w:color w:val="1D2228"/>
          <w:szCs w:val="24"/>
        </w:rPr>
        <w:t>,</w:t>
      </w:r>
      <w:r w:rsidRPr="009B0B18">
        <w:rPr>
          <w:rFonts w:eastAsia="Times New Roman"/>
          <w:color w:val="1D2228"/>
          <w:szCs w:val="24"/>
        </w:rPr>
        <w:t xml:space="preserve"> εξαφανίστηκε</w:t>
      </w:r>
      <w:r>
        <w:rPr>
          <w:rFonts w:eastAsia="Times New Roman"/>
          <w:color w:val="1D2228"/>
          <w:szCs w:val="24"/>
        </w:rPr>
        <w:t>. Και οι εργαζόμενοι έ</w:t>
      </w:r>
      <w:r w:rsidRPr="009B0B18">
        <w:rPr>
          <w:rFonts w:eastAsia="Times New Roman"/>
          <w:color w:val="1D2228"/>
          <w:szCs w:val="24"/>
        </w:rPr>
        <w:t>φτιαξα</w:t>
      </w:r>
      <w:r>
        <w:rPr>
          <w:rFonts w:eastAsia="Times New Roman"/>
          <w:color w:val="1D2228"/>
          <w:szCs w:val="24"/>
        </w:rPr>
        <w:t>ν</w:t>
      </w:r>
      <w:r w:rsidRPr="009B0B18">
        <w:rPr>
          <w:rFonts w:eastAsia="Times New Roman"/>
          <w:color w:val="1D2228"/>
          <w:szCs w:val="24"/>
        </w:rPr>
        <w:t xml:space="preserve"> μία δικ</w:t>
      </w:r>
      <w:r>
        <w:rPr>
          <w:rFonts w:eastAsia="Times New Roman"/>
          <w:color w:val="1D2228"/>
          <w:szCs w:val="24"/>
        </w:rPr>
        <w:t>ή τους π</w:t>
      </w:r>
      <w:r w:rsidRPr="009B0B18">
        <w:rPr>
          <w:rFonts w:eastAsia="Times New Roman"/>
          <w:color w:val="1D2228"/>
          <w:szCs w:val="24"/>
        </w:rPr>
        <w:t xml:space="preserve">ινακίδα που έλεγαν </w:t>
      </w:r>
      <w:r>
        <w:rPr>
          <w:rFonts w:eastAsia="Times New Roman"/>
          <w:color w:val="1D2228"/>
          <w:szCs w:val="24"/>
        </w:rPr>
        <w:t>π</w:t>
      </w:r>
      <w:r w:rsidRPr="009B0B18">
        <w:rPr>
          <w:rFonts w:eastAsia="Times New Roman"/>
          <w:color w:val="1D2228"/>
          <w:szCs w:val="24"/>
        </w:rPr>
        <w:t xml:space="preserve">οιος είναι ο </w:t>
      </w:r>
      <w:r>
        <w:rPr>
          <w:rFonts w:eastAsia="Times New Roman"/>
          <w:color w:val="1D2228"/>
          <w:szCs w:val="24"/>
        </w:rPr>
        <w:t>Π</w:t>
      </w:r>
      <w:r w:rsidRPr="009B0B18">
        <w:rPr>
          <w:rFonts w:eastAsia="Times New Roman"/>
          <w:color w:val="1D2228"/>
          <w:szCs w:val="24"/>
        </w:rPr>
        <w:t xml:space="preserve">ρωθυπουργός και </w:t>
      </w:r>
      <w:r>
        <w:rPr>
          <w:rFonts w:eastAsia="Times New Roman"/>
          <w:color w:val="1D2228"/>
          <w:szCs w:val="24"/>
        </w:rPr>
        <w:t xml:space="preserve">ποιος ήταν ο Υπουργός και την </w:t>
      </w:r>
      <w:r w:rsidRPr="009B0B18">
        <w:rPr>
          <w:rFonts w:eastAsia="Times New Roman"/>
          <w:color w:val="1D2228"/>
          <w:szCs w:val="24"/>
        </w:rPr>
        <w:t>τοποθ</w:t>
      </w:r>
      <w:r>
        <w:rPr>
          <w:rFonts w:eastAsia="Times New Roman"/>
          <w:color w:val="1D2228"/>
          <w:szCs w:val="24"/>
        </w:rPr>
        <w:t>έ</w:t>
      </w:r>
      <w:r w:rsidRPr="009B0B18">
        <w:rPr>
          <w:rFonts w:eastAsia="Times New Roman"/>
          <w:color w:val="1D2228"/>
          <w:szCs w:val="24"/>
        </w:rPr>
        <w:t>τ</w:t>
      </w:r>
      <w:r>
        <w:rPr>
          <w:rFonts w:eastAsia="Times New Roman"/>
          <w:color w:val="1D2228"/>
          <w:szCs w:val="24"/>
        </w:rPr>
        <w:t>η</w:t>
      </w:r>
      <w:r w:rsidRPr="009B0B18">
        <w:rPr>
          <w:rFonts w:eastAsia="Times New Roman"/>
          <w:color w:val="1D2228"/>
          <w:szCs w:val="24"/>
        </w:rPr>
        <w:t>σ</w:t>
      </w:r>
      <w:r>
        <w:rPr>
          <w:rFonts w:eastAsia="Times New Roman"/>
          <w:color w:val="1D2228"/>
          <w:szCs w:val="24"/>
        </w:rPr>
        <w:t xml:space="preserve">αν </w:t>
      </w:r>
      <w:r>
        <w:rPr>
          <w:rFonts w:eastAsia="Times New Roman"/>
          <w:color w:val="1D2228"/>
          <w:szCs w:val="24"/>
        </w:rPr>
        <w:t xml:space="preserve">τότε. Το ίδιο έγινε και στην Αλεξανδρούπολη. Μάλιστα στην Αλεξανδρούπολη ο τότε </w:t>
      </w:r>
      <w:r w:rsidRPr="009B0B18">
        <w:rPr>
          <w:rFonts w:eastAsia="Times New Roman"/>
          <w:color w:val="1D2228"/>
          <w:szCs w:val="24"/>
        </w:rPr>
        <w:t>Μητροπολίτης</w:t>
      </w:r>
      <w:r>
        <w:rPr>
          <w:rFonts w:eastAsia="Times New Roman"/>
          <w:color w:val="1D2228"/>
          <w:szCs w:val="24"/>
        </w:rPr>
        <w:t>, ο Άνθιμος, είχε πει: «Εδώ έχουν περάσει Πρωθυπουργοί κι έχουν υποσχεθεί το Πανεπιστημιακό της Αλεξανδρο</w:t>
      </w:r>
      <w:r>
        <w:rPr>
          <w:rFonts w:eastAsia="Times New Roman"/>
          <w:color w:val="1D2228"/>
          <w:szCs w:val="24"/>
        </w:rPr>
        <w:t>ύπολης και εσείς Υπουργός πώς θα το υλοποιήσετε;» Και εθεμελιώθη. Κι εκεί χάθηκε η πινακίδα. Και όταν εγώ διαμαρτυρήθηκα εκ των υστέρων ότι, βρε παιδιά, για όνομα του Θεού, οι πινακίδες δεν μπορούν να χάνονται, τοποθέτησαν μια άλλη που έλεγαν ότι με Πρωθυπ</w:t>
      </w:r>
      <w:r>
        <w:rPr>
          <w:rFonts w:eastAsia="Times New Roman"/>
          <w:color w:val="1D2228"/>
          <w:szCs w:val="24"/>
        </w:rPr>
        <w:t>ουργό τον Κώστα Σημίτη ο Υπουργός Δημήτριος Κρεμαστινός εθεμελίωσε. Αλλά δεν ήταν ο κ. Σημίτης τότε Πρωθυπουργός, ήταν ο Παπανδρέου. Αυτή είναι η κατάσταση που επικρατεί. Και καλό είναι να γράφονται αυτά στα Πρακτικά της Βουλής, για να σταματήσουν αυτές οι</w:t>
      </w:r>
      <w:r>
        <w:rPr>
          <w:rFonts w:eastAsia="Times New Roman"/>
          <w:color w:val="1D2228"/>
          <w:szCs w:val="24"/>
        </w:rPr>
        <w:t xml:space="preserve"> αθλιότητες κάποια μέρα.</w:t>
      </w:r>
    </w:p>
    <w:p w14:paraId="4318B681" w14:textId="77777777" w:rsidR="001D7CFB" w:rsidRDefault="00EB4E04">
      <w:pPr>
        <w:spacing w:line="600" w:lineRule="auto"/>
        <w:ind w:firstLine="720"/>
        <w:contextualSpacing/>
        <w:jc w:val="both"/>
        <w:rPr>
          <w:rFonts w:eastAsia="Times New Roman"/>
          <w:color w:val="1D2228"/>
          <w:szCs w:val="24"/>
        </w:rPr>
      </w:pPr>
      <w:r>
        <w:rPr>
          <w:rFonts w:eastAsia="Times New Roman"/>
          <w:color w:val="1D2228"/>
          <w:szCs w:val="24"/>
        </w:rPr>
        <w:t>Και προχωρούμε τώρα με τον επόμενο ομιλητή, τον κ. Καββαδά της Νέας Δημοκρατίας.</w:t>
      </w:r>
    </w:p>
    <w:p w14:paraId="4318B682" w14:textId="77777777" w:rsidR="001D7CFB" w:rsidRDefault="00EB4E04">
      <w:pPr>
        <w:spacing w:line="600" w:lineRule="auto"/>
        <w:ind w:firstLine="720"/>
        <w:contextualSpacing/>
        <w:jc w:val="both"/>
        <w:rPr>
          <w:rFonts w:eastAsia="Times New Roman"/>
          <w:color w:val="1D2228"/>
          <w:szCs w:val="24"/>
        </w:rPr>
      </w:pPr>
      <w:r w:rsidRPr="00BD56FB">
        <w:rPr>
          <w:rFonts w:eastAsia="Times New Roman"/>
          <w:b/>
          <w:color w:val="1D2228"/>
          <w:szCs w:val="24"/>
        </w:rPr>
        <w:t>ΑΝΔΡΕΑΣ ΛΟΒΕΡΔΟΣ:</w:t>
      </w:r>
      <w:r>
        <w:rPr>
          <w:rFonts w:eastAsia="Times New Roman"/>
          <w:color w:val="1D2228"/>
          <w:szCs w:val="24"/>
        </w:rPr>
        <w:t xml:space="preserve"> Μετά ποιοι είναι, κύριε Πρόεδρε;</w:t>
      </w:r>
    </w:p>
    <w:p w14:paraId="4318B683" w14:textId="77777777" w:rsidR="001D7CFB" w:rsidRDefault="00EB4E04">
      <w:pPr>
        <w:spacing w:line="600" w:lineRule="auto"/>
        <w:ind w:firstLine="720"/>
        <w:contextualSpacing/>
        <w:jc w:val="both"/>
        <w:rPr>
          <w:rFonts w:eastAsia="Times New Roman"/>
          <w:color w:val="1D2228"/>
          <w:szCs w:val="24"/>
        </w:rPr>
      </w:pPr>
      <w:r>
        <w:rPr>
          <w:rFonts w:eastAsia="Times New Roman" w:cs="Times New Roman"/>
          <w:b/>
          <w:szCs w:val="24"/>
        </w:rPr>
        <w:t xml:space="preserve">ΠΡΟΕΔΡΕΥΩΝ (Δημήτριος Κρεμαστινός): </w:t>
      </w:r>
      <w:r w:rsidRPr="00BD56FB">
        <w:rPr>
          <w:rFonts w:eastAsia="Times New Roman" w:cs="Times New Roman"/>
          <w:szCs w:val="24"/>
        </w:rPr>
        <w:t xml:space="preserve">Μετά είναι ο Κοινοβουλευτικός Εκπρόσωπος της Ένωσης Κεντρώων, ο οποίος με παρακάλεσε γιατί φεύγει. </w:t>
      </w:r>
      <w:r>
        <w:rPr>
          <w:rFonts w:eastAsia="Times New Roman" w:cs="Times New Roman"/>
          <w:szCs w:val="24"/>
        </w:rPr>
        <w:t xml:space="preserve">Και μετά πάλι </w:t>
      </w:r>
      <w:r>
        <w:rPr>
          <w:rFonts w:eastAsia="Times New Roman" w:cs="Times New Roman"/>
          <w:szCs w:val="24"/>
        </w:rPr>
        <w:t xml:space="preserve">επανερχόμαστε </w:t>
      </w:r>
      <w:r>
        <w:rPr>
          <w:rFonts w:eastAsia="Times New Roman" w:cs="Times New Roman"/>
          <w:szCs w:val="24"/>
        </w:rPr>
        <w:t xml:space="preserve">στον κατάλογο των Βουλευτών όπου είναι ο κ. Κεγκέρογλου, </w:t>
      </w:r>
      <w:r w:rsidRPr="009B0B18">
        <w:rPr>
          <w:rFonts w:eastAsia="Times New Roman"/>
          <w:color w:val="1D2228"/>
          <w:szCs w:val="24"/>
        </w:rPr>
        <w:t>ο κ</w:t>
      </w:r>
      <w:r>
        <w:rPr>
          <w:rFonts w:eastAsia="Times New Roman"/>
          <w:color w:val="1D2228"/>
          <w:szCs w:val="24"/>
        </w:rPr>
        <w:t>. Κ</w:t>
      </w:r>
      <w:r w:rsidRPr="009B0B18">
        <w:rPr>
          <w:rFonts w:eastAsia="Times New Roman"/>
          <w:color w:val="1D2228"/>
          <w:szCs w:val="24"/>
        </w:rPr>
        <w:t>αρασμάνης</w:t>
      </w:r>
      <w:r>
        <w:rPr>
          <w:rFonts w:eastAsia="Times New Roman"/>
          <w:color w:val="1D2228"/>
          <w:szCs w:val="24"/>
        </w:rPr>
        <w:t>.</w:t>
      </w:r>
    </w:p>
    <w:p w14:paraId="4318B684" w14:textId="77777777" w:rsidR="001D7CFB" w:rsidRDefault="00EB4E04">
      <w:pPr>
        <w:spacing w:line="600" w:lineRule="auto"/>
        <w:ind w:firstLine="720"/>
        <w:contextualSpacing/>
        <w:jc w:val="both"/>
        <w:rPr>
          <w:rFonts w:eastAsia="Times New Roman"/>
          <w:color w:val="1D2228"/>
          <w:szCs w:val="24"/>
        </w:rPr>
      </w:pPr>
      <w:r w:rsidRPr="00BD56FB">
        <w:rPr>
          <w:rFonts w:eastAsia="Times New Roman"/>
          <w:b/>
          <w:color w:val="1D2228"/>
          <w:szCs w:val="24"/>
        </w:rPr>
        <w:t>ΓΕΩΡΓΙΟΣ</w:t>
      </w:r>
      <w:r>
        <w:rPr>
          <w:rFonts w:eastAsia="Times New Roman"/>
          <w:b/>
          <w:color w:val="1D2228"/>
          <w:szCs w:val="24"/>
        </w:rPr>
        <w:t xml:space="preserve"> </w:t>
      </w:r>
      <w:r w:rsidRPr="00BD56FB">
        <w:rPr>
          <w:rFonts w:eastAsia="Times New Roman"/>
          <w:b/>
          <w:color w:val="1D2228"/>
          <w:szCs w:val="24"/>
        </w:rPr>
        <w:t>-</w:t>
      </w:r>
      <w:r>
        <w:rPr>
          <w:rFonts w:eastAsia="Times New Roman"/>
          <w:b/>
          <w:color w:val="1D2228"/>
          <w:szCs w:val="24"/>
        </w:rPr>
        <w:t xml:space="preserve"> </w:t>
      </w:r>
      <w:r w:rsidRPr="00BD56FB">
        <w:rPr>
          <w:rFonts w:eastAsia="Times New Roman"/>
          <w:b/>
          <w:color w:val="1D2228"/>
          <w:szCs w:val="24"/>
        </w:rPr>
        <w:t xml:space="preserve">ΔΗΜΗΤΡΙΟΣ ΚΑΡΡΑΣ: </w:t>
      </w:r>
      <w:r>
        <w:rPr>
          <w:rFonts w:eastAsia="Times New Roman"/>
          <w:color w:val="1D2228"/>
          <w:szCs w:val="24"/>
        </w:rPr>
        <w:t>Έχει γίνει αντιστροφή, κύρ</w:t>
      </w:r>
      <w:r>
        <w:rPr>
          <w:rFonts w:eastAsia="Times New Roman"/>
          <w:color w:val="1D2228"/>
          <w:szCs w:val="24"/>
        </w:rPr>
        <w:t>ιε Πρόεδρε.</w:t>
      </w:r>
    </w:p>
    <w:p w14:paraId="4318B685" w14:textId="77777777" w:rsidR="001D7CFB" w:rsidRDefault="00EB4E04">
      <w:pPr>
        <w:spacing w:line="600" w:lineRule="auto"/>
        <w:ind w:firstLine="720"/>
        <w:contextualSpacing/>
        <w:jc w:val="both"/>
        <w:rPr>
          <w:rFonts w:eastAsia="Times New Roman"/>
          <w:color w:val="1D2228"/>
          <w:szCs w:val="24"/>
        </w:rPr>
      </w:pPr>
      <w:r>
        <w:rPr>
          <w:rFonts w:eastAsia="Times New Roman" w:cs="Times New Roman"/>
          <w:b/>
          <w:szCs w:val="24"/>
        </w:rPr>
        <w:t>ΠΡΟΕΔΡΕΥΩΝ (Δημήτριος Κρεμαστινός):</w:t>
      </w:r>
      <w:r>
        <w:rPr>
          <w:rFonts w:eastAsia="Times New Roman" w:cs="Times New Roman"/>
          <w:szCs w:val="24"/>
        </w:rPr>
        <w:t xml:space="preserve"> Στη θέση του Κεγκέρογλου; Εγώ βλέπω «Κεγκέρογλου», δεν </w:t>
      </w:r>
      <w:r w:rsidRPr="009B0B18">
        <w:rPr>
          <w:rFonts w:eastAsia="Times New Roman"/>
          <w:color w:val="1D2228"/>
          <w:szCs w:val="24"/>
        </w:rPr>
        <w:t xml:space="preserve">βλέπω </w:t>
      </w:r>
      <w:r>
        <w:rPr>
          <w:rFonts w:eastAsia="Times New Roman"/>
          <w:color w:val="1D2228"/>
          <w:szCs w:val="24"/>
        </w:rPr>
        <w:t>«</w:t>
      </w:r>
      <w:r w:rsidRPr="009B0B18">
        <w:rPr>
          <w:rFonts w:eastAsia="Times New Roman"/>
          <w:color w:val="1D2228"/>
          <w:szCs w:val="24"/>
        </w:rPr>
        <w:t>Καρράς</w:t>
      </w:r>
      <w:r>
        <w:rPr>
          <w:rFonts w:eastAsia="Times New Roman"/>
          <w:color w:val="1D2228"/>
          <w:szCs w:val="24"/>
        </w:rPr>
        <w:t xml:space="preserve">». </w:t>
      </w:r>
      <w:r w:rsidRPr="00BD56FB">
        <w:rPr>
          <w:rFonts w:eastAsia="Times New Roman"/>
          <w:color w:val="1D2228"/>
          <w:szCs w:val="24"/>
        </w:rPr>
        <w:t>«Κεγκέρογλου»</w:t>
      </w:r>
      <w:r>
        <w:rPr>
          <w:rFonts w:eastAsia="Times New Roman"/>
          <w:color w:val="1D2228"/>
          <w:szCs w:val="24"/>
        </w:rPr>
        <w:t xml:space="preserve"> γράφει. Λοιπόν,</w:t>
      </w:r>
      <w:r w:rsidRPr="009B0B18">
        <w:rPr>
          <w:rFonts w:eastAsia="Times New Roman"/>
          <w:color w:val="1D2228"/>
          <w:szCs w:val="24"/>
        </w:rPr>
        <w:t xml:space="preserve"> αν έχετε αλλάξει</w:t>
      </w:r>
      <w:r>
        <w:rPr>
          <w:rFonts w:eastAsia="Times New Roman"/>
          <w:color w:val="1D2228"/>
          <w:szCs w:val="24"/>
        </w:rPr>
        <w:t>,</w:t>
      </w:r>
      <w:r w:rsidRPr="009B0B18">
        <w:rPr>
          <w:rFonts w:eastAsia="Times New Roman"/>
          <w:color w:val="1D2228"/>
          <w:szCs w:val="24"/>
        </w:rPr>
        <w:t xml:space="preserve"> να μας το δηλώσετε</w:t>
      </w:r>
      <w:r>
        <w:rPr>
          <w:rFonts w:eastAsia="Times New Roman"/>
          <w:color w:val="1D2228"/>
          <w:szCs w:val="24"/>
        </w:rPr>
        <w:t>.</w:t>
      </w:r>
      <w:r w:rsidRPr="00BD56FB">
        <w:rPr>
          <w:rFonts w:eastAsia="Times New Roman" w:cs="Times New Roman"/>
          <w:szCs w:val="24"/>
        </w:rPr>
        <w:t xml:space="preserve"> </w:t>
      </w:r>
      <w:r w:rsidRPr="00BD56FB">
        <w:rPr>
          <w:rFonts w:eastAsia="Times New Roman"/>
          <w:color w:val="1D2228"/>
          <w:szCs w:val="24"/>
        </w:rPr>
        <w:t>«Κεγκέρογλου» γράφει.</w:t>
      </w:r>
    </w:p>
    <w:p w14:paraId="4318B686" w14:textId="77777777" w:rsidR="001D7CFB" w:rsidRDefault="00EB4E04">
      <w:pPr>
        <w:spacing w:line="600" w:lineRule="auto"/>
        <w:ind w:firstLine="720"/>
        <w:contextualSpacing/>
        <w:jc w:val="both"/>
        <w:rPr>
          <w:rFonts w:eastAsia="Times New Roman"/>
          <w:color w:val="1D2228"/>
          <w:szCs w:val="24"/>
        </w:rPr>
      </w:pPr>
      <w:r w:rsidRPr="00812E11">
        <w:rPr>
          <w:rFonts w:eastAsia="Times New Roman"/>
          <w:color w:val="1D2228"/>
          <w:szCs w:val="24"/>
        </w:rPr>
        <w:t>Κυρίες και κύριοι συνάδελφοι, έχω την τιμή να α</w:t>
      </w:r>
      <w:r w:rsidRPr="00812E11">
        <w:rPr>
          <w:rFonts w:eastAsia="Times New Roman"/>
          <w:color w:val="1D2228"/>
          <w:szCs w:val="24"/>
        </w:rPr>
        <w:t xml:space="preserve">νακοινώσω στο Σώμα ότι τη συνεδρίασή μας παρακολουθούν από τα άνω δυτικά θεωρεία,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w:t>
      </w:r>
      <w:r>
        <w:rPr>
          <w:rFonts w:eastAsia="Times New Roman"/>
          <w:color w:val="1D2228"/>
          <w:szCs w:val="24"/>
        </w:rPr>
        <w:t>είκοσι</w:t>
      </w:r>
      <w:r w:rsidRPr="00812E11">
        <w:rPr>
          <w:rFonts w:eastAsia="Times New Roman"/>
          <w:color w:val="1D2228"/>
          <w:szCs w:val="24"/>
        </w:rPr>
        <w:t xml:space="preserve"> επτά μαθητές και μαθήτριες και </w:t>
      </w:r>
      <w:r>
        <w:rPr>
          <w:rFonts w:eastAsia="Times New Roman"/>
          <w:color w:val="1D2228"/>
          <w:szCs w:val="24"/>
        </w:rPr>
        <w:t xml:space="preserve">έξι </w:t>
      </w:r>
      <w:r>
        <w:rPr>
          <w:rFonts w:eastAsia="Times New Roman"/>
          <w:color w:val="1D2228"/>
          <w:szCs w:val="24"/>
        </w:rPr>
        <w:t>συνοδοί-</w:t>
      </w:r>
      <w:r w:rsidRPr="00812E11">
        <w:rPr>
          <w:rFonts w:eastAsia="Times New Roman"/>
          <w:color w:val="1D2228"/>
          <w:szCs w:val="24"/>
        </w:rPr>
        <w:t>εκπαιδευτικοί τους, από το 3</w:t>
      </w:r>
      <w:r w:rsidRPr="001327FF">
        <w:rPr>
          <w:rFonts w:eastAsia="Times New Roman"/>
          <w:color w:val="1D2228"/>
          <w:szCs w:val="24"/>
          <w:vertAlign w:val="superscript"/>
        </w:rPr>
        <w:t>ο</w:t>
      </w:r>
      <w:r w:rsidRPr="00812E11">
        <w:rPr>
          <w:rFonts w:eastAsia="Times New Roman"/>
          <w:color w:val="1D2228"/>
          <w:szCs w:val="24"/>
        </w:rPr>
        <w:t xml:space="preserve"> Δημοτικό Σχολείο </w:t>
      </w:r>
      <w:r>
        <w:rPr>
          <w:rFonts w:eastAsia="Times New Roman"/>
          <w:color w:val="1D2228"/>
          <w:szCs w:val="24"/>
        </w:rPr>
        <w:t>Ηγουμενίτσας και το Δημοτικό Σχολείο Ασπροκκλησίου Σαγιάδας</w:t>
      </w:r>
      <w:r w:rsidRPr="00812E11">
        <w:rPr>
          <w:rFonts w:eastAsia="Times New Roman"/>
          <w:color w:val="1D2228"/>
          <w:szCs w:val="24"/>
        </w:rPr>
        <w:t xml:space="preserve">. </w:t>
      </w:r>
    </w:p>
    <w:p w14:paraId="4318B687" w14:textId="77777777" w:rsidR="001D7CFB" w:rsidRDefault="00EB4E04">
      <w:pPr>
        <w:spacing w:line="600" w:lineRule="auto"/>
        <w:ind w:firstLine="720"/>
        <w:contextualSpacing/>
        <w:jc w:val="both"/>
        <w:rPr>
          <w:rFonts w:eastAsia="Times New Roman"/>
          <w:color w:val="1D2228"/>
          <w:szCs w:val="24"/>
        </w:rPr>
      </w:pPr>
      <w:r w:rsidRPr="00812E11">
        <w:rPr>
          <w:rFonts w:eastAsia="Times New Roman"/>
          <w:color w:val="1D2228"/>
          <w:szCs w:val="24"/>
        </w:rPr>
        <w:t>Η Βουλή τούς καλωσορίζει.</w:t>
      </w:r>
    </w:p>
    <w:p w14:paraId="4318B688" w14:textId="77777777" w:rsidR="001D7CFB" w:rsidRDefault="00EB4E04">
      <w:pPr>
        <w:spacing w:line="600" w:lineRule="auto"/>
        <w:ind w:firstLine="720"/>
        <w:contextualSpacing/>
        <w:jc w:val="center"/>
        <w:rPr>
          <w:rFonts w:eastAsia="Times New Roman"/>
          <w:color w:val="1D2228"/>
          <w:szCs w:val="24"/>
        </w:rPr>
      </w:pPr>
      <w:r w:rsidRPr="00812E11">
        <w:rPr>
          <w:rFonts w:eastAsia="Times New Roman"/>
          <w:color w:val="1D2228"/>
          <w:szCs w:val="24"/>
        </w:rPr>
        <w:t>(Χειροκροτήματα απ’ όλες τις πτέρυγες της Βουλής)</w:t>
      </w:r>
    </w:p>
    <w:p w14:paraId="4318B689" w14:textId="77777777" w:rsidR="001D7CFB" w:rsidRDefault="00EB4E04">
      <w:pPr>
        <w:spacing w:line="600" w:lineRule="auto"/>
        <w:ind w:firstLine="720"/>
        <w:contextualSpacing/>
        <w:jc w:val="both"/>
        <w:rPr>
          <w:rFonts w:eastAsia="Times New Roman"/>
          <w:color w:val="1D2228"/>
          <w:szCs w:val="24"/>
        </w:rPr>
      </w:pPr>
      <w:r>
        <w:rPr>
          <w:rFonts w:eastAsia="Times New Roman"/>
          <w:color w:val="1D2228"/>
          <w:szCs w:val="24"/>
        </w:rPr>
        <w:t xml:space="preserve">Κύριε Καββαδά, έχετε </w:t>
      </w:r>
      <w:r>
        <w:rPr>
          <w:rFonts w:eastAsia="Times New Roman"/>
          <w:color w:val="1D2228"/>
          <w:szCs w:val="24"/>
        </w:rPr>
        <w:t>τον λόγο.</w:t>
      </w:r>
    </w:p>
    <w:p w14:paraId="4318B68A" w14:textId="77777777" w:rsidR="001D7CFB" w:rsidRDefault="00EB4E04">
      <w:pPr>
        <w:spacing w:line="600" w:lineRule="auto"/>
        <w:ind w:firstLine="720"/>
        <w:contextualSpacing/>
        <w:jc w:val="both"/>
        <w:rPr>
          <w:rFonts w:eastAsia="Times New Roman"/>
          <w:color w:val="1D2228"/>
          <w:szCs w:val="24"/>
        </w:rPr>
      </w:pPr>
      <w:r w:rsidRPr="00BD56FB">
        <w:rPr>
          <w:rFonts w:eastAsia="Times New Roman"/>
          <w:b/>
          <w:color w:val="1D2228"/>
          <w:szCs w:val="24"/>
        </w:rPr>
        <w:t xml:space="preserve">ΑΘΑΝΑΣΙΟΣ ΚΑΒΒΑΔΑΣ: </w:t>
      </w:r>
      <w:r w:rsidRPr="00BD56FB">
        <w:rPr>
          <w:rFonts w:eastAsia="Times New Roman"/>
          <w:color w:val="1D2228"/>
          <w:szCs w:val="24"/>
        </w:rPr>
        <w:t>Ευχαριστώ,</w:t>
      </w:r>
      <w:r>
        <w:rPr>
          <w:rFonts w:eastAsia="Times New Roman"/>
          <w:b/>
          <w:color w:val="1D2228"/>
          <w:szCs w:val="24"/>
        </w:rPr>
        <w:t xml:space="preserve"> </w:t>
      </w:r>
      <w:r w:rsidRPr="009B0B18">
        <w:rPr>
          <w:rFonts w:eastAsia="Times New Roman"/>
          <w:color w:val="1D2228"/>
          <w:szCs w:val="24"/>
        </w:rPr>
        <w:t>κύ</w:t>
      </w:r>
      <w:r>
        <w:rPr>
          <w:rFonts w:eastAsia="Times New Roman"/>
          <w:color w:val="1D2228"/>
          <w:szCs w:val="24"/>
        </w:rPr>
        <w:t>ριε Π</w:t>
      </w:r>
      <w:r w:rsidRPr="009B0B18">
        <w:rPr>
          <w:rFonts w:eastAsia="Times New Roman"/>
          <w:color w:val="1D2228"/>
          <w:szCs w:val="24"/>
        </w:rPr>
        <w:t>ρόεδρε</w:t>
      </w:r>
      <w:r>
        <w:rPr>
          <w:rFonts w:eastAsia="Times New Roman"/>
          <w:color w:val="1D2228"/>
          <w:szCs w:val="24"/>
        </w:rPr>
        <w:t>.</w:t>
      </w:r>
    </w:p>
    <w:p w14:paraId="4318B68B" w14:textId="77777777" w:rsidR="001D7CFB" w:rsidRDefault="00EB4E04">
      <w:pPr>
        <w:spacing w:line="600" w:lineRule="auto"/>
        <w:ind w:firstLine="720"/>
        <w:contextualSpacing/>
        <w:jc w:val="both"/>
        <w:rPr>
          <w:rFonts w:eastAsia="Times New Roman"/>
          <w:color w:val="1D2228"/>
          <w:szCs w:val="24"/>
        </w:rPr>
      </w:pPr>
      <w:r>
        <w:rPr>
          <w:rFonts w:eastAsia="Times New Roman"/>
          <w:color w:val="1D2228"/>
          <w:szCs w:val="24"/>
        </w:rPr>
        <w:t>Κύριοι Υπουργοί,</w:t>
      </w:r>
      <w:r w:rsidRPr="009B0B18">
        <w:rPr>
          <w:rFonts w:eastAsia="Times New Roman"/>
          <w:color w:val="1D2228"/>
          <w:szCs w:val="24"/>
        </w:rPr>
        <w:t xml:space="preserve"> κυρίες και κύριοι συνάδελφοι</w:t>
      </w:r>
      <w:r>
        <w:rPr>
          <w:rFonts w:eastAsia="Times New Roman"/>
          <w:color w:val="1D2228"/>
          <w:szCs w:val="24"/>
        </w:rPr>
        <w:t xml:space="preserve">, </w:t>
      </w:r>
      <w:r w:rsidRPr="009B0B18">
        <w:rPr>
          <w:rFonts w:eastAsia="Times New Roman"/>
          <w:color w:val="1D2228"/>
          <w:szCs w:val="24"/>
        </w:rPr>
        <w:t>βρισκόμαστε σήμερα παραμονές των εκλογών τις 26</w:t>
      </w:r>
      <w:r w:rsidRPr="008F35A2">
        <w:rPr>
          <w:rFonts w:eastAsia="Times New Roman"/>
          <w:color w:val="1D2228"/>
          <w:szCs w:val="24"/>
          <w:vertAlign w:val="superscript"/>
        </w:rPr>
        <w:t>ης</w:t>
      </w:r>
      <w:r>
        <w:rPr>
          <w:rFonts w:eastAsia="Times New Roman"/>
          <w:color w:val="1D2228"/>
          <w:szCs w:val="24"/>
        </w:rPr>
        <w:t xml:space="preserve"> </w:t>
      </w:r>
      <w:r w:rsidRPr="009B0B18">
        <w:rPr>
          <w:rFonts w:eastAsia="Times New Roman"/>
          <w:color w:val="1D2228"/>
          <w:szCs w:val="24"/>
        </w:rPr>
        <w:t>Μαΐου</w:t>
      </w:r>
      <w:r>
        <w:rPr>
          <w:rFonts w:eastAsia="Times New Roman"/>
          <w:color w:val="1D2228"/>
          <w:szCs w:val="24"/>
        </w:rPr>
        <w:t>,</w:t>
      </w:r>
      <w:r w:rsidRPr="009B0B18">
        <w:rPr>
          <w:rFonts w:eastAsia="Times New Roman"/>
          <w:color w:val="1D2228"/>
          <w:szCs w:val="24"/>
        </w:rPr>
        <w:t xml:space="preserve"> εδώ λόγω της άρνησης της </w:t>
      </w:r>
      <w:r>
        <w:rPr>
          <w:rFonts w:eastAsia="Times New Roman"/>
          <w:color w:val="1D2228"/>
          <w:szCs w:val="24"/>
        </w:rPr>
        <w:t>Κ</w:t>
      </w:r>
      <w:r w:rsidRPr="009B0B18">
        <w:rPr>
          <w:rFonts w:eastAsia="Times New Roman"/>
          <w:color w:val="1D2228"/>
          <w:szCs w:val="24"/>
        </w:rPr>
        <w:t xml:space="preserve">υβέρνησης να αποδεχθεί ότι έρχεται το τέλος </w:t>
      </w:r>
      <w:r>
        <w:rPr>
          <w:rFonts w:eastAsia="Times New Roman"/>
          <w:color w:val="1D2228"/>
          <w:szCs w:val="24"/>
        </w:rPr>
        <w:t>της.</w:t>
      </w:r>
    </w:p>
    <w:p w14:paraId="4318B68C" w14:textId="77777777" w:rsidR="001D7CFB" w:rsidRDefault="00EB4E04">
      <w:pPr>
        <w:spacing w:line="600" w:lineRule="auto"/>
        <w:ind w:firstLine="720"/>
        <w:contextualSpacing/>
        <w:jc w:val="both"/>
        <w:rPr>
          <w:rFonts w:eastAsia="Times New Roman"/>
          <w:color w:val="1D2228"/>
          <w:szCs w:val="24"/>
        </w:rPr>
      </w:pPr>
      <w:r>
        <w:rPr>
          <w:rFonts w:eastAsia="Times New Roman"/>
          <w:color w:val="1D2228"/>
          <w:szCs w:val="24"/>
        </w:rPr>
        <w:t>Β</w:t>
      </w:r>
      <w:r w:rsidRPr="009B0B18">
        <w:rPr>
          <w:rFonts w:eastAsia="Times New Roman"/>
          <w:color w:val="1D2228"/>
          <w:szCs w:val="24"/>
        </w:rPr>
        <w:t xml:space="preserve">ρισκόμαστε εδώ λόγω </w:t>
      </w:r>
      <w:r w:rsidRPr="009B0B18">
        <w:rPr>
          <w:rFonts w:eastAsia="Times New Roman"/>
          <w:color w:val="1D2228"/>
          <w:szCs w:val="24"/>
        </w:rPr>
        <w:t>της ματαιοδοξίας της εξουσίας</w:t>
      </w:r>
      <w:r>
        <w:rPr>
          <w:rFonts w:eastAsia="Times New Roman"/>
          <w:color w:val="1D2228"/>
          <w:szCs w:val="24"/>
        </w:rPr>
        <w:t>,</w:t>
      </w:r>
      <w:r w:rsidRPr="009B0B18">
        <w:rPr>
          <w:rFonts w:eastAsia="Times New Roman"/>
          <w:color w:val="1D2228"/>
          <w:szCs w:val="24"/>
        </w:rPr>
        <w:t xml:space="preserve"> των κυβερνώντων</w:t>
      </w:r>
      <w:r>
        <w:rPr>
          <w:rFonts w:eastAsia="Times New Roman"/>
          <w:color w:val="1D2228"/>
          <w:szCs w:val="24"/>
        </w:rPr>
        <w:t>,</w:t>
      </w:r>
      <w:r w:rsidRPr="009B0B18">
        <w:rPr>
          <w:rFonts w:eastAsia="Times New Roman"/>
          <w:color w:val="1D2228"/>
          <w:szCs w:val="24"/>
        </w:rPr>
        <w:t xml:space="preserve"> που υποθέτουν ότι με το νομοσχέδιο για τις </w:t>
      </w:r>
      <w:r>
        <w:rPr>
          <w:rFonts w:eastAsia="Times New Roman"/>
          <w:color w:val="1D2228"/>
          <w:szCs w:val="24"/>
        </w:rPr>
        <w:t>εκατόν είκοσι</w:t>
      </w:r>
      <w:r w:rsidRPr="009B0B18">
        <w:rPr>
          <w:rFonts w:eastAsia="Times New Roman"/>
          <w:color w:val="1D2228"/>
          <w:szCs w:val="24"/>
        </w:rPr>
        <w:t xml:space="preserve"> δόσεις και το πενιχρό επίδομα που σκέφτονται να μοιράσουν στους συνταξιούχους θα μπορέσουν να περιορίσουν την εκλογική τους ήττα</w:t>
      </w:r>
      <w:r>
        <w:rPr>
          <w:rFonts w:eastAsia="Times New Roman"/>
          <w:color w:val="1D2228"/>
          <w:szCs w:val="24"/>
        </w:rPr>
        <w:t>.</w:t>
      </w:r>
      <w:r>
        <w:rPr>
          <w:rFonts w:eastAsia="Times New Roman"/>
          <w:color w:val="1D2228"/>
          <w:szCs w:val="24"/>
        </w:rPr>
        <w:t xml:space="preserve"> </w:t>
      </w:r>
      <w:r>
        <w:rPr>
          <w:rFonts w:eastAsia="Times New Roman"/>
          <w:color w:val="1D2228"/>
          <w:szCs w:val="24"/>
        </w:rPr>
        <w:t xml:space="preserve">Μία </w:t>
      </w:r>
      <w:r>
        <w:rPr>
          <w:rFonts w:eastAsia="Times New Roman"/>
          <w:color w:val="1D2228"/>
          <w:szCs w:val="24"/>
        </w:rPr>
        <w:t xml:space="preserve">ήττα </w:t>
      </w:r>
      <w:r w:rsidRPr="009B0B18">
        <w:rPr>
          <w:rFonts w:eastAsia="Times New Roman"/>
          <w:color w:val="1D2228"/>
          <w:szCs w:val="24"/>
        </w:rPr>
        <w:t>που πιστεύου</w:t>
      </w:r>
      <w:r w:rsidRPr="009B0B18">
        <w:rPr>
          <w:rFonts w:eastAsia="Times New Roman"/>
          <w:color w:val="1D2228"/>
          <w:szCs w:val="24"/>
        </w:rPr>
        <w:t>ν ότι μπορούν να την περιορίσουν παραδίδοντας ημιτελή έργα ανά την Ελλάδα</w:t>
      </w:r>
      <w:r>
        <w:rPr>
          <w:rFonts w:eastAsia="Times New Roman"/>
          <w:color w:val="1D2228"/>
          <w:szCs w:val="24"/>
        </w:rPr>
        <w:t>,</w:t>
      </w:r>
      <w:r w:rsidRPr="009B0B18">
        <w:rPr>
          <w:rFonts w:eastAsia="Times New Roman"/>
          <w:color w:val="1D2228"/>
          <w:szCs w:val="24"/>
        </w:rPr>
        <w:t xml:space="preserve"> κοροϊδεύοντας τον κόσμο</w:t>
      </w:r>
      <w:r>
        <w:rPr>
          <w:rFonts w:eastAsia="Times New Roman"/>
          <w:color w:val="1D2228"/>
          <w:szCs w:val="24"/>
        </w:rPr>
        <w:t>.</w:t>
      </w:r>
      <w:r w:rsidRPr="009B0B18">
        <w:rPr>
          <w:rFonts w:eastAsia="Times New Roman"/>
          <w:color w:val="1D2228"/>
          <w:szCs w:val="24"/>
        </w:rPr>
        <w:t xml:space="preserve"> </w:t>
      </w:r>
      <w:r>
        <w:rPr>
          <w:rFonts w:eastAsia="Times New Roman"/>
          <w:color w:val="1D2228"/>
          <w:szCs w:val="24"/>
        </w:rPr>
        <w:t>Μ</w:t>
      </w:r>
      <w:r w:rsidRPr="009B0B18">
        <w:rPr>
          <w:rFonts w:eastAsia="Times New Roman"/>
          <w:color w:val="1D2228"/>
          <w:szCs w:val="24"/>
        </w:rPr>
        <w:t xml:space="preserve">ία </w:t>
      </w:r>
      <w:r w:rsidRPr="009B0B18">
        <w:rPr>
          <w:rFonts w:eastAsia="Times New Roman"/>
          <w:color w:val="1D2228"/>
          <w:szCs w:val="24"/>
        </w:rPr>
        <w:t>κατρακύλα πο</w:t>
      </w:r>
      <w:r>
        <w:rPr>
          <w:rFonts w:eastAsia="Times New Roman"/>
          <w:color w:val="1D2228"/>
          <w:szCs w:val="24"/>
        </w:rPr>
        <w:t>υ πιστεύουν ότι μπορούν να την</w:t>
      </w:r>
      <w:r w:rsidRPr="009B0B18">
        <w:rPr>
          <w:rFonts w:eastAsia="Times New Roman"/>
          <w:color w:val="1D2228"/>
          <w:szCs w:val="24"/>
        </w:rPr>
        <w:t xml:space="preserve"> σταματήσουν με εγκαίνια και φιέστες ρίχνοντας στάχτη στα μάτια του κόσμου</w:t>
      </w:r>
      <w:r>
        <w:rPr>
          <w:rFonts w:eastAsia="Times New Roman"/>
          <w:color w:val="1D2228"/>
          <w:szCs w:val="24"/>
        </w:rPr>
        <w:t>,</w:t>
      </w:r>
      <w:r w:rsidRPr="009B0B18">
        <w:rPr>
          <w:rFonts w:eastAsia="Times New Roman"/>
          <w:color w:val="1D2228"/>
          <w:szCs w:val="24"/>
        </w:rPr>
        <w:t xml:space="preserve"> σαν αυτή της περασμένης Κυριακής σ</w:t>
      </w:r>
      <w:r w:rsidRPr="009B0B18">
        <w:rPr>
          <w:rFonts w:eastAsia="Times New Roman"/>
          <w:color w:val="1D2228"/>
          <w:szCs w:val="24"/>
        </w:rPr>
        <w:t>τη Λ</w:t>
      </w:r>
      <w:r>
        <w:rPr>
          <w:rFonts w:eastAsia="Times New Roman"/>
          <w:color w:val="1D2228"/>
          <w:szCs w:val="24"/>
        </w:rPr>
        <w:t>ευκάδα με τα εγκαίνια του νέου Ν</w:t>
      </w:r>
      <w:r w:rsidRPr="009B0B18">
        <w:rPr>
          <w:rFonts w:eastAsia="Times New Roman"/>
          <w:color w:val="1D2228"/>
          <w:szCs w:val="24"/>
        </w:rPr>
        <w:t>οσοκομείου</w:t>
      </w:r>
      <w:r>
        <w:rPr>
          <w:rFonts w:eastAsia="Times New Roman"/>
          <w:color w:val="1D2228"/>
          <w:szCs w:val="24"/>
        </w:rPr>
        <w:t>.</w:t>
      </w:r>
    </w:p>
    <w:p w14:paraId="4318B68D" w14:textId="77777777" w:rsidR="001D7CFB" w:rsidRDefault="00EB4E04">
      <w:pPr>
        <w:spacing w:line="600" w:lineRule="auto"/>
        <w:ind w:firstLine="720"/>
        <w:contextualSpacing/>
        <w:jc w:val="both"/>
        <w:rPr>
          <w:rFonts w:eastAsia="Times New Roman"/>
          <w:color w:val="1D2228"/>
          <w:szCs w:val="24"/>
        </w:rPr>
      </w:pPr>
      <w:r>
        <w:rPr>
          <w:rFonts w:eastAsia="Times New Roman"/>
          <w:color w:val="1D2228"/>
          <w:szCs w:val="24"/>
        </w:rPr>
        <w:t xml:space="preserve">Να μιλήσω κι εγώ για το </w:t>
      </w:r>
      <w:r>
        <w:rPr>
          <w:rFonts w:eastAsia="Times New Roman"/>
          <w:color w:val="1D2228"/>
          <w:szCs w:val="24"/>
        </w:rPr>
        <w:t>ν</w:t>
      </w:r>
      <w:r w:rsidRPr="009B0B18">
        <w:rPr>
          <w:rFonts w:eastAsia="Times New Roman"/>
          <w:color w:val="1D2228"/>
          <w:szCs w:val="24"/>
        </w:rPr>
        <w:t>οσοκομείο</w:t>
      </w:r>
      <w:r>
        <w:rPr>
          <w:rFonts w:eastAsia="Times New Roman"/>
          <w:color w:val="1D2228"/>
          <w:szCs w:val="24"/>
        </w:rPr>
        <w:t>, αφού</w:t>
      </w:r>
      <w:r w:rsidRPr="009B0B18">
        <w:rPr>
          <w:rFonts w:eastAsia="Times New Roman"/>
          <w:color w:val="1D2228"/>
          <w:szCs w:val="24"/>
        </w:rPr>
        <w:t xml:space="preserve"> μίλησαν οι προηγούμενοι</w:t>
      </w:r>
      <w:r>
        <w:rPr>
          <w:rFonts w:eastAsia="Times New Roman"/>
          <w:color w:val="1D2228"/>
          <w:szCs w:val="24"/>
        </w:rPr>
        <w:t xml:space="preserve">, το οποίο </w:t>
      </w:r>
      <w:r>
        <w:rPr>
          <w:rFonts w:eastAsia="Times New Roman"/>
          <w:color w:val="1D2228"/>
          <w:szCs w:val="24"/>
        </w:rPr>
        <w:t>ν</w:t>
      </w:r>
      <w:r w:rsidRPr="009B0B18">
        <w:rPr>
          <w:rFonts w:eastAsia="Times New Roman"/>
          <w:color w:val="1D2228"/>
          <w:szCs w:val="24"/>
        </w:rPr>
        <w:t xml:space="preserve">οσοκομείο </w:t>
      </w:r>
      <w:r w:rsidRPr="009B0B18">
        <w:rPr>
          <w:rFonts w:eastAsia="Times New Roman"/>
          <w:color w:val="1D2228"/>
          <w:szCs w:val="24"/>
        </w:rPr>
        <w:t>θεμελιώθηκε</w:t>
      </w:r>
      <w:r>
        <w:rPr>
          <w:rFonts w:eastAsia="Times New Roman"/>
          <w:color w:val="1D2228"/>
          <w:szCs w:val="24"/>
        </w:rPr>
        <w:t>,</w:t>
      </w:r>
      <w:r w:rsidRPr="009B0B18">
        <w:rPr>
          <w:rFonts w:eastAsia="Times New Roman"/>
          <w:color w:val="1D2228"/>
          <w:szCs w:val="24"/>
        </w:rPr>
        <w:t xml:space="preserve"> ξεκίνησαν δη</w:t>
      </w:r>
      <w:r>
        <w:rPr>
          <w:rFonts w:eastAsia="Times New Roman"/>
          <w:color w:val="1D2228"/>
          <w:szCs w:val="24"/>
        </w:rPr>
        <w:t>λαδή</w:t>
      </w:r>
      <w:r w:rsidRPr="009B0B18">
        <w:rPr>
          <w:rFonts w:eastAsia="Times New Roman"/>
          <w:color w:val="1D2228"/>
          <w:szCs w:val="24"/>
        </w:rPr>
        <w:t xml:space="preserve"> οι εργασίες από τη Νέα Δημοκρατία το 2013 και </w:t>
      </w:r>
      <w:r>
        <w:rPr>
          <w:rFonts w:eastAsia="Times New Roman"/>
          <w:color w:val="1D2228"/>
          <w:szCs w:val="24"/>
        </w:rPr>
        <w:t>κ</w:t>
      </w:r>
      <w:r w:rsidRPr="009B0B18">
        <w:rPr>
          <w:rFonts w:eastAsia="Times New Roman"/>
          <w:color w:val="1D2228"/>
          <w:szCs w:val="24"/>
        </w:rPr>
        <w:t>αλώς έγινε</w:t>
      </w:r>
      <w:r>
        <w:rPr>
          <w:rFonts w:eastAsia="Times New Roman"/>
          <w:color w:val="1D2228"/>
          <w:szCs w:val="24"/>
        </w:rPr>
        <w:t>, α</w:t>
      </w:r>
      <w:r w:rsidRPr="009B0B18">
        <w:rPr>
          <w:rFonts w:eastAsia="Times New Roman"/>
          <w:color w:val="1D2228"/>
          <w:szCs w:val="24"/>
        </w:rPr>
        <w:t>λλά αυτό που παραδώσατε</w:t>
      </w:r>
      <w:r>
        <w:rPr>
          <w:rFonts w:eastAsia="Times New Roman"/>
          <w:color w:val="1D2228"/>
          <w:szCs w:val="24"/>
        </w:rPr>
        <w:t xml:space="preserve">, κύριοι της </w:t>
      </w:r>
      <w:r>
        <w:rPr>
          <w:rFonts w:eastAsia="Times New Roman"/>
          <w:color w:val="1D2228"/>
          <w:szCs w:val="24"/>
        </w:rPr>
        <w:t>Κ</w:t>
      </w:r>
      <w:r w:rsidRPr="009B0B18">
        <w:rPr>
          <w:rFonts w:eastAsia="Times New Roman"/>
          <w:color w:val="1D2228"/>
          <w:szCs w:val="24"/>
        </w:rPr>
        <w:t>υβ</w:t>
      </w:r>
      <w:r>
        <w:rPr>
          <w:rFonts w:eastAsia="Times New Roman"/>
          <w:color w:val="1D2228"/>
          <w:szCs w:val="24"/>
        </w:rPr>
        <w:t>έ</w:t>
      </w:r>
      <w:r w:rsidRPr="009B0B18">
        <w:rPr>
          <w:rFonts w:eastAsia="Times New Roman"/>
          <w:color w:val="1D2228"/>
          <w:szCs w:val="24"/>
        </w:rPr>
        <w:t>ρν</w:t>
      </w:r>
      <w:r>
        <w:rPr>
          <w:rFonts w:eastAsia="Times New Roman"/>
          <w:color w:val="1D2228"/>
          <w:szCs w:val="24"/>
        </w:rPr>
        <w:t>η</w:t>
      </w:r>
      <w:r w:rsidRPr="009B0B18">
        <w:rPr>
          <w:rFonts w:eastAsia="Times New Roman"/>
          <w:color w:val="1D2228"/>
          <w:szCs w:val="24"/>
        </w:rPr>
        <w:t>σ</w:t>
      </w:r>
      <w:r>
        <w:rPr>
          <w:rFonts w:eastAsia="Times New Roman"/>
          <w:color w:val="1D2228"/>
          <w:szCs w:val="24"/>
        </w:rPr>
        <w:t>η</w:t>
      </w:r>
      <w:r w:rsidRPr="009B0B18">
        <w:rPr>
          <w:rFonts w:eastAsia="Times New Roman"/>
          <w:color w:val="1D2228"/>
          <w:szCs w:val="24"/>
        </w:rPr>
        <w:t>ς</w:t>
      </w:r>
      <w:r>
        <w:rPr>
          <w:rFonts w:eastAsia="Times New Roman"/>
          <w:color w:val="1D2228"/>
          <w:szCs w:val="24"/>
        </w:rPr>
        <w:t>,</w:t>
      </w:r>
      <w:r w:rsidRPr="009B0B18">
        <w:rPr>
          <w:rFonts w:eastAsia="Times New Roman"/>
          <w:color w:val="1D2228"/>
          <w:szCs w:val="24"/>
        </w:rPr>
        <w:t xml:space="preserve"> όχι ως </w:t>
      </w:r>
      <w:r w:rsidRPr="009B0B18">
        <w:rPr>
          <w:rFonts w:eastAsia="Times New Roman"/>
          <w:color w:val="1D2228"/>
          <w:szCs w:val="24"/>
        </w:rPr>
        <w:t>κτ</w:t>
      </w:r>
      <w:r>
        <w:rPr>
          <w:rFonts w:eastAsia="Times New Roman"/>
          <w:color w:val="1D2228"/>
          <w:szCs w:val="24"/>
        </w:rPr>
        <w:t>ή</w:t>
      </w:r>
      <w:r w:rsidRPr="009B0B18">
        <w:rPr>
          <w:rFonts w:eastAsia="Times New Roman"/>
          <w:color w:val="1D2228"/>
          <w:szCs w:val="24"/>
        </w:rPr>
        <w:t>ριο</w:t>
      </w:r>
      <w:r>
        <w:rPr>
          <w:rFonts w:eastAsia="Times New Roman"/>
          <w:color w:val="1D2228"/>
          <w:szCs w:val="24"/>
        </w:rPr>
        <w:t>,</w:t>
      </w:r>
      <w:r w:rsidRPr="009B0B18">
        <w:rPr>
          <w:rFonts w:eastAsia="Times New Roman"/>
          <w:color w:val="1D2228"/>
          <w:szCs w:val="24"/>
        </w:rPr>
        <w:t xml:space="preserve"> αλλά ως </w:t>
      </w:r>
      <w:r>
        <w:rPr>
          <w:rFonts w:eastAsia="Times New Roman"/>
          <w:color w:val="1D2228"/>
          <w:szCs w:val="24"/>
        </w:rPr>
        <w:t>μονάδα υ</w:t>
      </w:r>
      <w:r w:rsidRPr="009B0B18">
        <w:rPr>
          <w:rFonts w:eastAsia="Times New Roman"/>
          <w:color w:val="1D2228"/>
          <w:szCs w:val="24"/>
        </w:rPr>
        <w:t>γείας</w:t>
      </w:r>
      <w:r>
        <w:rPr>
          <w:rFonts w:eastAsia="Times New Roman"/>
          <w:color w:val="1D2228"/>
          <w:szCs w:val="24"/>
        </w:rPr>
        <w:t>,</w:t>
      </w:r>
      <w:r w:rsidRPr="009B0B18">
        <w:rPr>
          <w:rFonts w:eastAsia="Times New Roman"/>
          <w:color w:val="1D2228"/>
          <w:szCs w:val="24"/>
        </w:rPr>
        <w:t xml:space="preserve"> απέχει παρασάγγας από αυτό </w:t>
      </w:r>
      <w:r>
        <w:rPr>
          <w:rFonts w:eastAsia="Times New Roman"/>
          <w:color w:val="1D2228"/>
          <w:szCs w:val="24"/>
        </w:rPr>
        <w:t xml:space="preserve">που </w:t>
      </w:r>
      <w:r>
        <w:rPr>
          <w:rFonts w:eastAsia="Times New Roman"/>
          <w:color w:val="1D2228"/>
          <w:szCs w:val="24"/>
        </w:rPr>
        <w:t xml:space="preserve">περιμέναμε </w:t>
      </w:r>
      <w:r>
        <w:rPr>
          <w:rFonts w:eastAsia="Times New Roman"/>
          <w:color w:val="1D2228"/>
          <w:szCs w:val="24"/>
        </w:rPr>
        <w:t xml:space="preserve">οι Λευκαδίτες. </w:t>
      </w:r>
    </w:p>
    <w:p w14:paraId="4318B68E" w14:textId="77777777" w:rsidR="001D7CFB" w:rsidRDefault="00EB4E04">
      <w:pPr>
        <w:spacing w:line="600" w:lineRule="auto"/>
        <w:ind w:firstLine="720"/>
        <w:contextualSpacing/>
        <w:jc w:val="both"/>
        <w:rPr>
          <w:rFonts w:eastAsia="Times New Roman"/>
          <w:color w:val="1D2228"/>
          <w:szCs w:val="24"/>
        </w:rPr>
      </w:pPr>
      <w:r w:rsidRPr="008F35A2">
        <w:rPr>
          <w:rFonts w:eastAsia="Times New Roman"/>
          <w:b/>
          <w:color w:val="1D2228"/>
          <w:szCs w:val="24"/>
        </w:rPr>
        <w:t xml:space="preserve">ΚΩΝΣΤΑΝΤΙΝΟΣ ΜΠΑΡΚΑΣ (Υφυπουργός </w:t>
      </w:r>
      <w:r>
        <w:rPr>
          <w:rFonts w:eastAsia="Times New Roman"/>
          <w:b/>
          <w:color w:val="1D2228"/>
          <w:szCs w:val="24"/>
        </w:rPr>
        <w:t>Εργασίας</w:t>
      </w:r>
      <w:r w:rsidRPr="008F35A2">
        <w:rPr>
          <w:rFonts w:eastAsia="Times New Roman"/>
          <w:b/>
          <w:color w:val="1D2228"/>
          <w:szCs w:val="24"/>
        </w:rPr>
        <w:t xml:space="preserve">, Κοινωνικής </w:t>
      </w:r>
      <w:r>
        <w:rPr>
          <w:rFonts w:eastAsia="Times New Roman"/>
          <w:b/>
          <w:color w:val="1D2228"/>
          <w:szCs w:val="24"/>
        </w:rPr>
        <w:t>Ασφάλιση</w:t>
      </w:r>
      <w:r w:rsidRPr="008F35A2">
        <w:rPr>
          <w:rFonts w:eastAsia="Times New Roman"/>
          <w:b/>
          <w:color w:val="1D2228"/>
          <w:szCs w:val="24"/>
        </w:rPr>
        <w:t xml:space="preserve">ς </w:t>
      </w:r>
      <w:r w:rsidRPr="008F35A2">
        <w:rPr>
          <w:rFonts w:eastAsia="Times New Roman"/>
          <w:b/>
          <w:color w:val="1D2228"/>
          <w:szCs w:val="24"/>
        </w:rPr>
        <w:t xml:space="preserve">και Κοινωνικής Αλληλεγγύης): </w:t>
      </w:r>
      <w:r w:rsidRPr="008F35A2">
        <w:rPr>
          <w:rFonts w:eastAsia="Times New Roman"/>
          <w:color w:val="1D2228"/>
          <w:szCs w:val="24"/>
        </w:rPr>
        <w:t>Κύριε συνάδελφε, …</w:t>
      </w:r>
    </w:p>
    <w:p w14:paraId="4318B68F" w14:textId="77777777" w:rsidR="001D7CFB" w:rsidRDefault="00EB4E04">
      <w:pPr>
        <w:spacing w:line="600" w:lineRule="auto"/>
        <w:ind w:firstLine="720"/>
        <w:contextualSpacing/>
        <w:jc w:val="both"/>
        <w:rPr>
          <w:rFonts w:eastAsia="Times New Roman"/>
          <w:color w:val="1D2228"/>
          <w:szCs w:val="24"/>
        </w:rPr>
      </w:pPr>
      <w:r w:rsidRPr="00BD56FB">
        <w:rPr>
          <w:rFonts w:eastAsia="Times New Roman"/>
          <w:b/>
          <w:color w:val="1D2228"/>
          <w:szCs w:val="24"/>
        </w:rPr>
        <w:t>ΑΘΑΝΑΣΙΟΣ ΚΑΒΒΑΔΑΣ:</w:t>
      </w:r>
      <w:r>
        <w:rPr>
          <w:rFonts w:eastAsia="Times New Roman"/>
          <w:b/>
          <w:color w:val="1D2228"/>
          <w:szCs w:val="24"/>
        </w:rPr>
        <w:t xml:space="preserve"> </w:t>
      </w:r>
      <w:r>
        <w:rPr>
          <w:rFonts w:eastAsia="Times New Roman"/>
          <w:color w:val="1D2228"/>
          <w:szCs w:val="24"/>
        </w:rPr>
        <w:t>Ακούστε, κύριε Μπάρκα.</w:t>
      </w:r>
    </w:p>
    <w:p w14:paraId="4318B690" w14:textId="77777777" w:rsidR="001D7CFB" w:rsidRDefault="00EB4E04">
      <w:pPr>
        <w:spacing w:line="600" w:lineRule="auto"/>
        <w:ind w:firstLine="720"/>
        <w:contextualSpacing/>
        <w:jc w:val="both"/>
        <w:rPr>
          <w:rFonts w:eastAsia="Times New Roman"/>
          <w:color w:val="1D2228"/>
          <w:szCs w:val="24"/>
        </w:rPr>
      </w:pPr>
      <w:r>
        <w:rPr>
          <w:rFonts w:eastAsia="Times New Roman"/>
          <w:color w:val="1D2228"/>
          <w:szCs w:val="24"/>
        </w:rPr>
        <w:t>Π</w:t>
      </w:r>
      <w:r w:rsidRPr="009B0B18">
        <w:rPr>
          <w:rFonts w:eastAsia="Times New Roman"/>
          <w:color w:val="1D2228"/>
          <w:szCs w:val="24"/>
        </w:rPr>
        <w:t xml:space="preserve">εριμέναμε ότι μαζί με το νέο </w:t>
      </w:r>
      <w:r w:rsidRPr="009B0B18">
        <w:rPr>
          <w:rFonts w:eastAsia="Times New Roman"/>
          <w:color w:val="1D2228"/>
          <w:szCs w:val="24"/>
        </w:rPr>
        <w:t>κτ</w:t>
      </w:r>
      <w:r>
        <w:rPr>
          <w:rFonts w:eastAsia="Times New Roman"/>
          <w:color w:val="1D2228"/>
          <w:szCs w:val="24"/>
        </w:rPr>
        <w:t>ή</w:t>
      </w:r>
      <w:r w:rsidRPr="009B0B18">
        <w:rPr>
          <w:rFonts w:eastAsia="Times New Roman"/>
          <w:color w:val="1D2228"/>
          <w:szCs w:val="24"/>
        </w:rPr>
        <w:t xml:space="preserve">ριο </w:t>
      </w:r>
      <w:r w:rsidRPr="009B0B18">
        <w:rPr>
          <w:rFonts w:eastAsia="Times New Roman"/>
          <w:color w:val="1D2228"/>
          <w:szCs w:val="24"/>
        </w:rPr>
        <w:t xml:space="preserve">θα γινόταν επανεκκίνηση της υγείας στη Λευκάδα με </w:t>
      </w:r>
      <w:r>
        <w:rPr>
          <w:rFonts w:eastAsia="Times New Roman"/>
          <w:color w:val="1D2228"/>
          <w:szCs w:val="24"/>
        </w:rPr>
        <w:t xml:space="preserve">επάρκεια </w:t>
      </w:r>
      <w:r w:rsidRPr="009B0B18">
        <w:rPr>
          <w:rFonts w:eastAsia="Times New Roman"/>
          <w:color w:val="1D2228"/>
          <w:szCs w:val="24"/>
        </w:rPr>
        <w:t>προσωπικού σε όλα τα επίπεδα</w:t>
      </w:r>
      <w:r>
        <w:rPr>
          <w:rFonts w:eastAsia="Times New Roman"/>
          <w:color w:val="1D2228"/>
          <w:szCs w:val="24"/>
        </w:rPr>
        <w:t xml:space="preserve">. Και αντ’ αυτού, λίγες ώρες, -όχι </w:t>
      </w:r>
      <w:r w:rsidRPr="009B0B18">
        <w:rPr>
          <w:rFonts w:eastAsia="Times New Roman"/>
          <w:color w:val="1D2228"/>
          <w:szCs w:val="24"/>
        </w:rPr>
        <w:t>ημέρες</w:t>
      </w:r>
      <w:r>
        <w:rPr>
          <w:rFonts w:eastAsia="Times New Roman"/>
          <w:color w:val="1D2228"/>
          <w:szCs w:val="24"/>
        </w:rPr>
        <w:t xml:space="preserve">- </w:t>
      </w:r>
      <w:r w:rsidRPr="009B0B18">
        <w:rPr>
          <w:rFonts w:eastAsia="Times New Roman"/>
          <w:color w:val="1D2228"/>
          <w:szCs w:val="24"/>
        </w:rPr>
        <w:t xml:space="preserve">ώρες αφού έκοψε την κορδέλα </w:t>
      </w:r>
      <w:r>
        <w:rPr>
          <w:rFonts w:eastAsia="Times New Roman"/>
          <w:color w:val="1D2228"/>
          <w:szCs w:val="24"/>
        </w:rPr>
        <w:t xml:space="preserve">ο </w:t>
      </w:r>
      <w:r w:rsidRPr="009B0B18">
        <w:rPr>
          <w:rFonts w:eastAsia="Times New Roman"/>
          <w:color w:val="1D2228"/>
          <w:szCs w:val="24"/>
        </w:rPr>
        <w:t>κ</w:t>
      </w:r>
      <w:r>
        <w:rPr>
          <w:rFonts w:eastAsia="Times New Roman"/>
          <w:color w:val="1D2228"/>
          <w:szCs w:val="24"/>
        </w:rPr>
        <w:t xml:space="preserve">. </w:t>
      </w:r>
      <w:r w:rsidRPr="009B0B18">
        <w:rPr>
          <w:rFonts w:eastAsia="Times New Roman"/>
          <w:color w:val="1D2228"/>
          <w:szCs w:val="24"/>
        </w:rPr>
        <w:t xml:space="preserve">Τσίπρας αρκετά περιστατικά </w:t>
      </w:r>
      <w:r w:rsidRPr="009B0B18">
        <w:rPr>
          <w:rFonts w:eastAsia="Times New Roman"/>
          <w:color w:val="1D2228"/>
          <w:szCs w:val="24"/>
        </w:rPr>
        <w:t>δι</w:t>
      </w:r>
      <w:r>
        <w:rPr>
          <w:rFonts w:eastAsia="Times New Roman"/>
          <w:color w:val="1D2228"/>
          <w:szCs w:val="24"/>
        </w:rPr>
        <w:t>α</w:t>
      </w:r>
      <w:r w:rsidRPr="009B0B18">
        <w:rPr>
          <w:rFonts w:eastAsia="Times New Roman"/>
          <w:color w:val="1D2228"/>
          <w:szCs w:val="24"/>
        </w:rPr>
        <w:t>κομ</w:t>
      </w:r>
      <w:r w:rsidRPr="009B0B18">
        <w:rPr>
          <w:rFonts w:eastAsia="Times New Roman"/>
          <w:color w:val="1D2228"/>
          <w:szCs w:val="24"/>
        </w:rPr>
        <w:t xml:space="preserve">ίστηκαν </w:t>
      </w:r>
      <w:r w:rsidRPr="009B0B18">
        <w:rPr>
          <w:rFonts w:eastAsia="Times New Roman"/>
          <w:color w:val="1D2228"/>
          <w:szCs w:val="24"/>
        </w:rPr>
        <w:t xml:space="preserve">στα νοσοκομεία των γύρω περιοχών και λιγοστοί ασθενείς που μεταφέρθηκαν </w:t>
      </w:r>
      <w:r>
        <w:rPr>
          <w:rFonts w:eastAsia="Times New Roman"/>
          <w:color w:val="1D2228"/>
          <w:szCs w:val="24"/>
        </w:rPr>
        <w:t xml:space="preserve">όπως-όπως στο νέο </w:t>
      </w:r>
      <w:r>
        <w:rPr>
          <w:rFonts w:eastAsia="Times New Roman"/>
          <w:color w:val="1D2228"/>
          <w:szCs w:val="24"/>
        </w:rPr>
        <w:t>ν</w:t>
      </w:r>
      <w:r w:rsidRPr="009B0B18">
        <w:rPr>
          <w:rFonts w:eastAsia="Times New Roman"/>
          <w:color w:val="1D2228"/>
          <w:szCs w:val="24"/>
        </w:rPr>
        <w:t xml:space="preserve">οσοκομείο </w:t>
      </w:r>
      <w:r w:rsidRPr="009B0B18">
        <w:rPr>
          <w:rFonts w:eastAsia="Times New Roman"/>
          <w:color w:val="1D2228"/>
          <w:szCs w:val="24"/>
        </w:rPr>
        <w:t xml:space="preserve">σιτίζονται από το </w:t>
      </w:r>
      <w:r>
        <w:rPr>
          <w:rFonts w:eastAsia="Times New Roman"/>
          <w:color w:val="1D2228"/>
          <w:szCs w:val="24"/>
        </w:rPr>
        <w:t>π</w:t>
      </w:r>
      <w:r w:rsidRPr="009B0B18">
        <w:rPr>
          <w:rFonts w:eastAsia="Times New Roman"/>
          <w:color w:val="1D2228"/>
          <w:szCs w:val="24"/>
        </w:rPr>
        <w:t xml:space="preserve">αλαιό </w:t>
      </w:r>
      <w:r>
        <w:rPr>
          <w:rFonts w:eastAsia="Times New Roman"/>
          <w:color w:val="1D2228"/>
          <w:szCs w:val="24"/>
        </w:rPr>
        <w:t>ν</w:t>
      </w:r>
      <w:r w:rsidRPr="009B0B18">
        <w:rPr>
          <w:rFonts w:eastAsia="Times New Roman"/>
          <w:color w:val="1D2228"/>
          <w:szCs w:val="24"/>
        </w:rPr>
        <w:t>οσοκομείο</w:t>
      </w:r>
      <w:r>
        <w:rPr>
          <w:rFonts w:eastAsia="Times New Roman"/>
          <w:color w:val="1D2228"/>
          <w:szCs w:val="24"/>
        </w:rPr>
        <w:t>.</w:t>
      </w:r>
      <w:r w:rsidRPr="009B0B18">
        <w:rPr>
          <w:rFonts w:eastAsia="Times New Roman"/>
          <w:color w:val="1D2228"/>
          <w:szCs w:val="24"/>
        </w:rPr>
        <w:t xml:space="preserve"> Αυτά συμβαίνουν στο νησί της Λευκ</w:t>
      </w:r>
      <w:r>
        <w:rPr>
          <w:rFonts w:eastAsia="Times New Roman"/>
          <w:color w:val="1D2228"/>
          <w:szCs w:val="24"/>
        </w:rPr>
        <w:t>άδας μετά τα εγκαίνια του νέου ν</w:t>
      </w:r>
      <w:r w:rsidRPr="009B0B18">
        <w:rPr>
          <w:rFonts w:eastAsia="Times New Roman"/>
          <w:color w:val="1D2228"/>
          <w:szCs w:val="24"/>
        </w:rPr>
        <w:t>ο</w:t>
      </w:r>
      <w:r>
        <w:rPr>
          <w:rFonts w:eastAsia="Times New Roman"/>
          <w:color w:val="1D2228"/>
          <w:szCs w:val="24"/>
        </w:rPr>
        <w:t>σοκομείου και τις δηλώσεις του Π</w:t>
      </w:r>
      <w:r w:rsidRPr="009B0B18">
        <w:rPr>
          <w:rFonts w:eastAsia="Times New Roman"/>
          <w:color w:val="1D2228"/>
          <w:szCs w:val="24"/>
        </w:rPr>
        <w:t xml:space="preserve">ρωθυπουργού </w:t>
      </w:r>
      <w:r w:rsidRPr="009B0B18">
        <w:rPr>
          <w:rFonts w:eastAsia="Times New Roman"/>
          <w:color w:val="1D2228"/>
          <w:szCs w:val="24"/>
        </w:rPr>
        <w:t xml:space="preserve">για </w:t>
      </w:r>
      <w:r>
        <w:rPr>
          <w:rFonts w:eastAsia="Times New Roman"/>
          <w:color w:val="1D2228"/>
          <w:szCs w:val="24"/>
        </w:rPr>
        <w:t>ανα</w:t>
      </w:r>
      <w:r w:rsidRPr="009B0B18">
        <w:rPr>
          <w:rFonts w:eastAsia="Times New Roman"/>
          <w:color w:val="1D2228"/>
          <w:szCs w:val="24"/>
        </w:rPr>
        <w:t>συγκρ</w:t>
      </w:r>
      <w:r>
        <w:rPr>
          <w:rFonts w:eastAsia="Times New Roman"/>
          <w:color w:val="1D2228"/>
          <w:szCs w:val="24"/>
        </w:rPr>
        <w:t>ότηση δήθεν του κοινωνικού κ</w:t>
      </w:r>
      <w:r w:rsidRPr="009B0B18">
        <w:rPr>
          <w:rFonts w:eastAsia="Times New Roman"/>
          <w:color w:val="1D2228"/>
          <w:szCs w:val="24"/>
        </w:rPr>
        <w:t>ράτους από τον ΣΥΡΙΖΑ</w:t>
      </w:r>
      <w:r>
        <w:rPr>
          <w:rFonts w:eastAsia="Times New Roman"/>
          <w:color w:val="1D2228"/>
          <w:szCs w:val="24"/>
        </w:rPr>
        <w:t>.</w:t>
      </w:r>
    </w:p>
    <w:p w14:paraId="4318B691" w14:textId="77777777" w:rsidR="001D7CFB" w:rsidRDefault="00EB4E04">
      <w:pPr>
        <w:spacing w:line="600" w:lineRule="auto"/>
        <w:ind w:firstLine="720"/>
        <w:contextualSpacing/>
        <w:jc w:val="both"/>
        <w:rPr>
          <w:rFonts w:eastAsia="Times New Roman"/>
          <w:color w:val="1D2228"/>
          <w:szCs w:val="24"/>
        </w:rPr>
      </w:pPr>
      <w:r>
        <w:rPr>
          <w:rFonts w:eastAsia="Times New Roman"/>
          <w:color w:val="1D2228"/>
          <w:szCs w:val="24"/>
        </w:rPr>
        <w:t>Κ</w:t>
      </w:r>
      <w:r w:rsidRPr="009B0B18">
        <w:rPr>
          <w:rFonts w:eastAsia="Times New Roman"/>
          <w:color w:val="1D2228"/>
          <w:szCs w:val="24"/>
        </w:rPr>
        <w:t xml:space="preserve">αι </w:t>
      </w:r>
      <w:r>
        <w:rPr>
          <w:rFonts w:eastAsia="Times New Roman"/>
          <w:color w:val="1D2228"/>
          <w:szCs w:val="24"/>
        </w:rPr>
        <w:t>π</w:t>
      </w:r>
      <w:r w:rsidRPr="009B0B18">
        <w:rPr>
          <w:rFonts w:eastAsia="Times New Roman"/>
          <w:color w:val="1D2228"/>
          <w:szCs w:val="24"/>
        </w:rPr>
        <w:t xml:space="preserve">αρά το γεγονός ότι και από </w:t>
      </w:r>
      <w:r>
        <w:rPr>
          <w:rFonts w:eastAsia="Times New Roman"/>
          <w:color w:val="1D2228"/>
          <w:szCs w:val="24"/>
        </w:rPr>
        <w:t xml:space="preserve">αυτά </w:t>
      </w:r>
      <w:r w:rsidRPr="009B0B18">
        <w:rPr>
          <w:rFonts w:eastAsia="Times New Roman"/>
          <w:color w:val="1D2228"/>
          <w:szCs w:val="24"/>
        </w:rPr>
        <w:t xml:space="preserve">τα </w:t>
      </w:r>
      <w:r>
        <w:rPr>
          <w:rFonts w:eastAsia="Times New Roman"/>
          <w:color w:val="1D2228"/>
          <w:szCs w:val="24"/>
        </w:rPr>
        <w:t xml:space="preserve">έδρανα </w:t>
      </w:r>
      <w:r>
        <w:rPr>
          <w:rFonts w:eastAsia="Times New Roman"/>
          <w:color w:val="1D2228"/>
          <w:szCs w:val="24"/>
        </w:rPr>
        <w:t xml:space="preserve">και με </w:t>
      </w:r>
      <w:r>
        <w:rPr>
          <w:rFonts w:eastAsia="Times New Roman"/>
          <w:color w:val="1D2228"/>
          <w:szCs w:val="24"/>
        </w:rPr>
        <w:t xml:space="preserve">ερωτήσεις </w:t>
      </w:r>
      <w:r>
        <w:rPr>
          <w:rFonts w:eastAsia="Times New Roman"/>
          <w:color w:val="1D2228"/>
          <w:szCs w:val="24"/>
        </w:rPr>
        <w:t>π</w:t>
      </w:r>
      <w:r w:rsidRPr="009B0B18">
        <w:rPr>
          <w:rFonts w:eastAsia="Times New Roman"/>
          <w:color w:val="1D2228"/>
          <w:szCs w:val="24"/>
        </w:rPr>
        <w:t>ρος τον Υπουργό ζητούσα να προνοήσουν για προσλήψεις</w:t>
      </w:r>
      <w:r>
        <w:rPr>
          <w:rFonts w:eastAsia="Times New Roman"/>
          <w:color w:val="1D2228"/>
          <w:szCs w:val="24"/>
        </w:rPr>
        <w:t>,</w:t>
      </w:r>
      <w:r w:rsidRPr="009B0B18">
        <w:rPr>
          <w:rFonts w:eastAsia="Times New Roman"/>
          <w:color w:val="1D2228"/>
          <w:szCs w:val="24"/>
        </w:rPr>
        <w:t xml:space="preserve"> για στελέχωσ</w:t>
      </w:r>
      <w:r>
        <w:rPr>
          <w:rFonts w:eastAsia="Times New Roman"/>
          <w:color w:val="1D2228"/>
          <w:szCs w:val="24"/>
        </w:rPr>
        <w:t>η των κλινικών που θα αναβάθμιζαν πραγματικά τι</w:t>
      </w:r>
      <w:r w:rsidRPr="009B0B18">
        <w:rPr>
          <w:rFonts w:eastAsia="Times New Roman"/>
          <w:color w:val="1D2228"/>
          <w:szCs w:val="24"/>
        </w:rPr>
        <w:t>ς υπηρεσί</w:t>
      </w:r>
      <w:r>
        <w:rPr>
          <w:rFonts w:eastAsia="Times New Roman"/>
          <w:color w:val="1D2228"/>
          <w:szCs w:val="24"/>
        </w:rPr>
        <w:t>ε</w:t>
      </w:r>
      <w:r w:rsidRPr="009B0B18">
        <w:rPr>
          <w:rFonts w:eastAsia="Times New Roman"/>
          <w:color w:val="1D2228"/>
          <w:szCs w:val="24"/>
        </w:rPr>
        <w:t xml:space="preserve">ς </w:t>
      </w:r>
      <w:r>
        <w:rPr>
          <w:rFonts w:eastAsia="Times New Roman"/>
          <w:color w:val="1D2228"/>
          <w:szCs w:val="24"/>
        </w:rPr>
        <w:t>δ</w:t>
      </w:r>
      <w:r w:rsidRPr="009B0B18">
        <w:rPr>
          <w:rFonts w:eastAsia="Times New Roman"/>
          <w:color w:val="1D2228"/>
          <w:szCs w:val="24"/>
        </w:rPr>
        <w:t xml:space="preserve">ημόσιας </w:t>
      </w:r>
      <w:r>
        <w:rPr>
          <w:rFonts w:eastAsia="Times New Roman"/>
          <w:color w:val="1D2228"/>
          <w:szCs w:val="24"/>
        </w:rPr>
        <w:t>υ</w:t>
      </w:r>
      <w:r w:rsidRPr="009B0B18">
        <w:rPr>
          <w:rFonts w:eastAsia="Times New Roman"/>
          <w:color w:val="1D2228"/>
          <w:szCs w:val="24"/>
        </w:rPr>
        <w:t>γείας</w:t>
      </w:r>
      <w:r w:rsidRPr="009B0B18">
        <w:rPr>
          <w:rFonts w:eastAsia="Times New Roman"/>
          <w:color w:val="1D2228"/>
          <w:szCs w:val="24"/>
        </w:rPr>
        <w:t xml:space="preserve"> στο </w:t>
      </w:r>
      <w:r>
        <w:rPr>
          <w:rFonts w:eastAsia="Times New Roman"/>
          <w:color w:val="1D2228"/>
          <w:szCs w:val="24"/>
        </w:rPr>
        <w:t>ν</w:t>
      </w:r>
      <w:r w:rsidRPr="009B0B18">
        <w:rPr>
          <w:rFonts w:eastAsia="Times New Roman"/>
          <w:color w:val="1D2228"/>
          <w:szCs w:val="24"/>
        </w:rPr>
        <w:t>ομό</w:t>
      </w:r>
      <w:r>
        <w:rPr>
          <w:rFonts w:eastAsia="Times New Roman"/>
          <w:color w:val="1D2228"/>
          <w:szCs w:val="24"/>
        </w:rPr>
        <w:t xml:space="preserve">. </w:t>
      </w:r>
    </w:p>
    <w:p w14:paraId="4318B692" w14:textId="77777777" w:rsidR="001D7CFB" w:rsidRDefault="00EB4E04">
      <w:pPr>
        <w:spacing w:line="600" w:lineRule="auto"/>
        <w:ind w:firstLine="720"/>
        <w:contextualSpacing/>
        <w:jc w:val="both"/>
        <w:rPr>
          <w:rFonts w:eastAsia="Times New Roman"/>
          <w:color w:val="1D2228"/>
          <w:szCs w:val="24"/>
        </w:rPr>
      </w:pPr>
      <w:r>
        <w:rPr>
          <w:rFonts w:eastAsia="Times New Roman"/>
          <w:color w:val="1D2228"/>
          <w:szCs w:val="24"/>
        </w:rPr>
        <w:t xml:space="preserve">Καταθέτω στα Πρακτικά έξι </w:t>
      </w:r>
      <w:r>
        <w:rPr>
          <w:rFonts w:eastAsia="Times New Roman"/>
          <w:color w:val="1D2228"/>
          <w:szCs w:val="24"/>
        </w:rPr>
        <w:t>ε</w:t>
      </w:r>
      <w:r w:rsidRPr="009B0B18">
        <w:rPr>
          <w:rFonts w:eastAsia="Times New Roman"/>
          <w:color w:val="1D2228"/>
          <w:szCs w:val="24"/>
        </w:rPr>
        <w:t xml:space="preserve">ρωτήσεις </w:t>
      </w:r>
      <w:r w:rsidRPr="009B0B18">
        <w:rPr>
          <w:rFonts w:eastAsia="Times New Roman"/>
          <w:color w:val="1D2228"/>
          <w:szCs w:val="24"/>
        </w:rPr>
        <w:t xml:space="preserve">που έχω καταθέσει από το Μάιο του 2017 για να λειτουργήσει άρτια από την πρώτη μέρα το νέο </w:t>
      </w:r>
      <w:r>
        <w:rPr>
          <w:rFonts w:eastAsia="Times New Roman"/>
          <w:color w:val="1D2228"/>
          <w:szCs w:val="24"/>
        </w:rPr>
        <w:t>Ν</w:t>
      </w:r>
      <w:r w:rsidRPr="009B0B18">
        <w:rPr>
          <w:rFonts w:eastAsia="Times New Roman"/>
          <w:color w:val="1D2228"/>
          <w:szCs w:val="24"/>
        </w:rPr>
        <w:t>οσοκομείο Λευκάδας που δεν απαντήθηκαν ποτέ από τον Υπουργό</w:t>
      </w:r>
      <w:r>
        <w:rPr>
          <w:rFonts w:eastAsia="Times New Roman"/>
          <w:color w:val="1D2228"/>
          <w:szCs w:val="24"/>
        </w:rPr>
        <w:t>,</w:t>
      </w:r>
      <w:r w:rsidRPr="009B0B18">
        <w:rPr>
          <w:rFonts w:eastAsia="Times New Roman"/>
          <w:color w:val="1D2228"/>
          <w:szCs w:val="24"/>
        </w:rPr>
        <w:t xml:space="preserve"> γιατί απλά δεν έκανε τίποτα για τα θέματα</w:t>
      </w:r>
      <w:r w:rsidRPr="009B0B18">
        <w:rPr>
          <w:rFonts w:eastAsia="Times New Roman"/>
          <w:color w:val="1D2228"/>
          <w:szCs w:val="24"/>
        </w:rPr>
        <w:t xml:space="preserve"> αυτά</w:t>
      </w:r>
      <w:r>
        <w:rPr>
          <w:rFonts w:eastAsia="Times New Roman"/>
          <w:color w:val="1D2228"/>
          <w:szCs w:val="24"/>
        </w:rPr>
        <w:t>,</w:t>
      </w:r>
      <w:r w:rsidRPr="009B0B18">
        <w:rPr>
          <w:rFonts w:eastAsia="Times New Roman"/>
          <w:color w:val="1D2228"/>
          <w:szCs w:val="24"/>
        </w:rPr>
        <w:t xml:space="preserve"> για να μπορεί να απαντήσει </w:t>
      </w:r>
      <w:r>
        <w:rPr>
          <w:rFonts w:eastAsia="Times New Roman"/>
          <w:color w:val="1D2228"/>
          <w:szCs w:val="24"/>
        </w:rPr>
        <w:t>στους Λευκαδίτες.</w:t>
      </w:r>
    </w:p>
    <w:p w14:paraId="4318B693" w14:textId="77777777" w:rsidR="001D7CFB" w:rsidRDefault="00EB4E04">
      <w:pPr>
        <w:spacing w:line="600" w:lineRule="auto"/>
        <w:ind w:firstLine="720"/>
        <w:contextualSpacing/>
        <w:jc w:val="both"/>
        <w:rPr>
          <w:rFonts w:eastAsia="Times New Roman"/>
          <w:color w:val="1D2228"/>
          <w:szCs w:val="24"/>
        </w:rPr>
      </w:pPr>
      <w:r w:rsidRPr="004C717A">
        <w:rPr>
          <w:rFonts w:eastAsia="Times New Roman"/>
          <w:color w:val="1D2228"/>
          <w:szCs w:val="24"/>
        </w:rPr>
        <w:t>(Στο σημείο αυτό ο Βουλευτής κ.</w:t>
      </w:r>
      <w:r>
        <w:rPr>
          <w:rFonts w:eastAsia="Times New Roman"/>
          <w:color w:val="1D2228"/>
          <w:szCs w:val="24"/>
        </w:rPr>
        <w:t xml:space="preserve"> Αθανάσιος Καββαδάς καταθέτει για τα Πρακτικά τα</w:t>
      </w:r>
      <w:r w:rsidRPr="004C717A">
        <w:rPr>
          <w:rFonts w:eastAsia="Times New Roman"/>
          <w:color w:val="1D2228"/>
          <w:szCs w:val="24"/>
        </w:rPr>
        <w:t xml:space="preserve"> προαναφερθέν</w:t>
      </w:r>
      <w:r>
        <w:rPr>
          <w:rFonts w:eastAsia="Times New Roman"/>
          <w:color w:val="1D2228"/>
          <w:szCs w:val="24"/>
        </w:rPr>
        <w:t>τα έγγραφα, τα οποία βρίσκον</w:t>
      </w:r>
      <w:r w:rsidRPr="004C717A">
        <w:rPr>
          <w:rFonts w:eastAsia="Times New Roman"/>
          <w:color w:val="1D2228"/>
          <w:szCs w:val="24"/>
        </w:rPr>
        <w:t>ται στο αρχείο του Τμήματος Γραμματείας της Διεύθυνσης Στενογραφίας και Πρακτικών τη</w:t>
      </w:r>
      <w:r w:rsidRPr="004C717A">
        <w:rPr>
          <w:rFonts w:eastAsia="Times New Roman"/>
          <w:color w:val="1D2228"/>
          <w:szCs w:val="24"/>
        </w:rPr>
        <w:t>ς Βουλής)</w:t>
      </w:r>
    </w:p>
    <w:p w14:paraId="4318B694" w14:textId="77777777" w:rsidR="001D7CFB" w:rsidRDefault="00EB4E04">
      <w:pPr>
        <w:spacing w:line="600" w:lineRule="auto"/>
        <w:ind w:firstLine="720"/>
        <w:contextualSpacing/>
        <w:jc w:val="both"/>
        <w:rPr>
          <w:rFonts w:eastAsia="Times New Roman"/>
          <w:color w:val="1D2228"/>
          <w:szCs w:val="24"/>
        </w:rPr>
      </w:pPr>
      <w:r>
        <w:rPr>
          <w:rFonts w:eastAsia="Times New Roman"/>
          <w:color w:val="1D2228"/>
          <w:szCs w:val="24"/>
        </w:rPr>
        <w:t xml:space="preserve">Έτσι, κυρίες και κύριοι της Κυβέρνησης, </w:t>
      </w:r>
      <w:r w:rsidRPr="009B0B18">
        <w:rPr>
          <w:rFonts w:eastAsia="Times New Roman"/>
          <w:color w:val="1D2228"/>
          <w:szCs w:val="24"/>
        </w:rPr>
        <w:t>και με το παρ</w:t>
      </w:r>
      <w:r>
        <w:rPr>
          <w:rFonts w:eastAsia="Times New Roman"/>
          <w:color w:val="1D2228"/>
          <w:szCs w:val="24"/>
        </w:rPr>
        <w:t>όν νομο</w:t>
      </w:r>
      <w:r w:rsidRPr="009B0B18">
        <w:rPr>
          <w:rFonts w:eastAsia="Times New Roman"/>
          <w:color w:val="1D2228"/>
          <w:szCs w:val="24"/>
        </w:rPr>
        <w:t xml:space="preserve">σχέδιο προσπαθείτε να πείσετε τον κόσμο ότι είστε έτοιμοι να </w:t>
      </w:r>
      <w:r>
        <w:rPr>
          <w:rFonts w:eastAsia="Times New Roman"/>
          <w:color w:val="1D2228"/>
          <w:szCs w:val="24"/>
        </w:rPr>
        <w:t>τους ανακουφίσετε</w:t>
      </w:r>
      <w:r>
        <w:rPr>
          <w:rFonts w:eastAsia="Times New Roman"/>
          <w:color w:val="1D2228"/>
          <w:szCs w:val="24"/>
        </w:rPr>
        <w:t>. Α</w:t>
      </w:r>
      <w:r w:rsidRPr="009B0B18">
        <w:rPr>
          <w:rFonts w:eastAsia="Times New Roman"/>
          <w:color w:val="1D2228"/>
          <w:szCs w:val="24"/>
        </w:rPr>
        <w:t xml:space="preserve">λλά </w:t>
      </w:r>
      <w:r w:rsidRPr="009B0B18">
        <w:rPr>
          <w:rFonts w:eastAsia="Times New Roman"/>
          <w:color w:val="1D2228"/>
          <w:szCs w:val="24"/>
        </w:rPr>
        <w:t>η πραγματικότητα είναι διαφορετική</w:t>
      </w:r>
      <w:r>
        <w:rPr>
          <w:rFonts w:eastAsia="Times New Roman"/>
          <w:color w:val="1D2228"/>
          <w:szCs w:val="24"/>
        </w:rPr>
        <w:t>.</w:t>
      </w:r>
      <w:r w:rsidRPr="009B0B18">
        <w:rPr>
          <w:rFonts w:eastAsia="Times New Roman"/>
          <w:color w:val="1D2228"/>
          <w:szCs w:val="24"/>
        </w:rPr>
        <w:t xml:space="preserve"> </w:t>
      </w:r>
      <w:r>
        <w:rPr>
          <w:rFonts w:eastAsia="Times New Roman"/>
          <w:color w:val="1D2228"/>
          <w:szCs w:val="24"/>
        </w:rPr>
        <w:t>Γ</w:t>
      </w:r>
      <w:r w:rsidRPr="009B0B18">
        <w:rPr>
          <w:rFonts w:eastAsia="Times New Roman"/>
          <w:color w:val="1D2228"/>
          <w:szCs w:val="24"/>
        </w:rPr>
        <w:t xml:space="preserve">ιατί </w:t>
      </w:r>
      <w:r w:rsidRPr="009B0B18">
        <w:rPr>
          <w:rFonts w:eastAsia="Times New Roman"/>
          <w:color w:val="1D2228"/>
          <w:szCs w:val="24"/>
        </w:rPr>
        <w:t>εσείς είστε αυτοί πο</w:t>
      </w:r>
      <w:r>
        <w:rPr>
          <w:rFonts w:eastAsia="Times New Roman"/>
          <w:color w:val="1D2228"/>
          <w:szCs w:val="24"/>
        </w:rPr>
        <w:t>υ κόψατε τις συντάξεις χηρείας πριν</w:t>
      </w:r>
      <w:r w:rsidRPr="009B0B18">
        <w:rPr>
          <w:rFonts w:eastAsia="Times New Roman"/>
          <w:color w:val="1D2228"/>
          <w:szCs w:val="24"/>
        </w:rPr>
        <w:t xml:space="preserve"> τέσ</w:t>
      </w:r>
      <w:r w:rsidRPr="009B0B18">
        <w:rPr>
          <w:rFonts w:eastAsia="Times New Roman"/>
          <w:color w:val="1D2228"/>
          <w:szCs w:val="24"/>
        </w:rPr>
        <w:t xml:space="preserve">σερα χρόνια και τώρα προεκλογικά </w:t>
      </w:r>
      <w:r>
        <w:rPr>
          <w:rFonts w:eastAsia="Times New Roman"/>
          <w:color w:val="1D2228"/>
          <w:szCs w:val="24"/>
        </w:rPr>
        <w:t>τις επανα</w:t>
      </w:r>
      <w:r w:rsidRPr="009B0B18">
        <w:rPr>
          <w:rFonts w:eastAsia="Times New Roman"/>
          <w:color w:val="1D2228"/>
          <w:szCs w:val="24"/>
        </w:rPr>
        <w:t>φέρετε</w:t>
      </w:r>
      <w:r>
        <w:rPr>
          <w:rFonts w:eastAsia="Times New Roman"/>
          <w:color w:val="1D2228"/>
          <w:szCs w:val="24"/>
        </w:rPr>
        <w:t>. Ε</w:t>
      </w:r>
      <w:r w:rsidRPr="009B0B18">
        <w:rPr>
          <w:rFonts w:eastAsia="Times New Roman"/>
          <w:color w:val="1D2228"/>
          <w:szCs w:val="24"/>
        </w:rPr>
        <w:t>σείς κόψ</w:t>
      </w:r>
      <w:r>
        <w:rPr>
          <w:rFonts w:eastAsia="Times New Roman"/>
          <w:color w:val="1D2228"/>
          <w:szCs w:val="24"/>
        </w:rPr>
        <w:t>ατ</w:t>
      </w:r>
      <w:r w:rsidRPr="009B0B18">
        <w:rPr>
          <w:rFonts w:eastAsia="Times New Roman"/>
          <w:color w:val="1D2228"/>
          <w:szCs w:val="24"/>
        </w:rPr>
        <w:t xml:space="preserve">ε το </w:t>
      </w:r>
      <w:r>
        <w:rPr>
          <w:rFonts w:eastAsia="Times New Roman"/>
          <w:color w:val="1D2228"/>
          <w:szCs w:val="24"/>
        </w:rPr>
        <w:t>ΕΚΑΣ. Εσείς εξαπατάτε</w:t>
      </w:r>
      <w:r w:rsidRPr="009B0B18">
        <w:rPr>
          <w:rFonts w:eastAsia="Times New Roman"/>
          <w:color w:val="1D2228"/>
          <w:szCs w:val="24"/>
        </w:rPr>
        <w:t xml:space="preserve"> </w:t>
      </w:r>
      <w:r>
        <w:rPr>
          <w:rFonts w:eastAsia="Times New Roman"/>
          <w:color w:val="1D2228"/>
          <w:szCs w:val="24"/>
        </w:rPr>
        <w:t xml:space="preserve">τους συνταξιούχους με την περίφημη </w:t>
      </w:r>
      <w:r>
        <w:rPr>
          <w:rFonts w:eastAsia="Times New Roman"/>
          <w:color w:val="1D2228"/>
          <w:szCs w:val="24"/>
        </w:rPr>
        <w:t>δέκατη τρίτη</w:t>
      </w:r>
      <w:r w:rsidRPr="009B0B18">
        <w:rPr>
          <w:rFonts w:eastAsia="Times New Roman"/>
          <w:color w:val="1D2228"/>
          <w:szCs w:val="24"/>
        </w:rPr>
        <w:t xml:space="preserve"> </w:t>
      </w:r>
      <w:r w:rsidRPr="009B0B18">
        <w:rPr>
          <w:rFonts w:eastAsia="Times New Roman"/>
          <w:color w:val="1D2228"/>
          <w:szCs w:val="24"/>
        </w:rPr>
        <w:t>σύνταξη</w:t>
      </w:r>
      <w:r>
        <w:rPr>
          <w:rFonts w:eastAsia="Times New Roman"/>
          <w:color w:val="1D2228"/>
          <w:szCs w:val="24"/>
        </w:rPr>
        <w:t>.</w:t>
      </w:r>
    </w:p>
    <w:p w14:paraId="4318B695" w14:textId="77777777" w:rsidR="001D7CFB" w:rsidRDefault="00EB4E04">
      <w:pPr>
        <w:spacing w:line="600" w:lineRule="auto"/>
        <w:ind w:firstLine="720"/>
        <w:contextualSpacing/>
        <w:jc w:val="both"/>
        <w:rPr>
          <w:rFonts w:eastAsia="Times New Roman"/>
          <w:color w:val="1D2228"/>
          <w:szCs w:val="24"/>
        </w:rPr>
      </w:pPr>
      <w:r>
        <w:rPr>
          <w:rFonts w:eastAsia="Times New Roman"/>
          <w:color w:val="1D2228"/>
          <w:szCs w:val="24"/>
        </w:rPr>
        <w:t>Ν</w:t>
      </w:r>
      <w:r w:rsidRPr="009B0B18">
        <w:rPr>
          <w:rFonts w:eastAsia="Times New Roman"/>
          <w:color w:val="1D2228"/>
          <w:szCs w:val="24"/>
        </w:rPr>
        <w:t>α θυμίσ</w:t>
      </w:r>
      <w:r>
        <w:rPr>
          <w:rFonts w:eastAsia="Times New Roman"/>
          <w:color w:val="1D2228"/>
          <w:szCs w:val="24"/>
        </w:rPr>
        <w:t>ω στην Κ</w:t>
      </w:r>
      <w:r w:rsidRPr="009B0B18">
        <w:rPr>
          <w:rFonts w:eastAsia="Times New Roman"/>
          <w:color w:val="1D2228"/>
          <w:szCs w:val="24"/>
        </w:rPr>
        <w:t>υβέρνηση</w:t>
      </w:r>
      <w:r w:rsidRPr="001635B0">
        <w:rPr>
          <w:rFonts w:eastAsia="Times New Roman"/>
          <w:color w:val="1D2228"/>
          <w:szCs w:val="24"/>
        </w:rPr>
        <w:t>,</w:t>
      </w:r>
      <w:r w:rsidRPr="009B0B18">
        <w:rPr>
          <w:rFonts w:eastAsia="Times New Roman"/>
          <w:color w:val="1D2228"/>
          <w:szCs w:val="24"/>
        </w:rPr>
        <w:t xml:space="preserve"> που λόγω του πανικού της έχει μάλλον απώλεια μνήμης ότι η </w:t>
      </w:r>
      <w:r>
        <w:rPr>
          <w:rFonts w:eastAsia="Times New Roman"/>
          <w:color w:val="1D2228"/>
          <w:szCs w:val="24"/>
        </w:rPr>
        <w:t>δέκατη τρίτη</w:t>
      </w:r>
      <w:r>
        <w:rPr>
          <w:rFonts w:eastAsia="Times New Roman"/>
          <w:color w:val="1D2228"/>
          <w:szCs w:val="24"/>
          <w:vertAlign w:val="superscript"/>
        </w:rPr>
        <w:t xml:space="preserve"> </w:t>
      </w:r>
      <w:r w:rsidRPr="009B0B18">
        <w:rPr>
          <w:rFonts w:eastAsia="Times New Roman"/>
          <w:color w:val="1D2228"/>
          <w:szCs w:val="24"/>
        </w:rPr>
        <w:t xml:space="preserve">σύνταξη ήταν η καταβολή ετησίως μιας ολόκληρης </w:t>
      </w:r>
      <w:r w:rsidRPr="009B0B18">
        <w:rPr>
          <w:rFonts w:eastAsia="Times New Roman"/>
          <w:color w:val="1D2228"/>
          <w:szCs w:val="24"/>
        </w:rPr>
        <w:t>σ</w:t>
      </w:r>
      <w:r>
        <w:rPr>
          <w:rFonts w:eastAsia="Times New Roman"/>
          <w:color w:val="1D2228"/>
          <w:szCs w:val="24"/>
        </w:rPr>
        <w:t>ύ</w:t>
      </w:r>
      <w:r w:rsidRPr="009B0B18">
        <w:rPr>
          <w:rFonts w:eastAsia="Times New Roman"/>
          <w:color w:val="1D2228"/>
          <w:szCs w:val="24"/>
        </w:rPr>
        <w:t>ντ</w:t>
      </w:r>
      <w:r>
        <w:rPr>
          <w:rFonts w:eastAsia="Times New Roman"/>
          <w:color w:val="1D2228"/>
          <w:szCs w:val="24"/>
        </w:rPr>
        <w:t>α</w:t>
      </w:r>
      <w:r w:rsidRPr="009B0B18">
        <w:rPr>
          <w:rFonts w:eastAsia="Times New Roman"/>
          <w:color w:val="1D2228"/>
          <w:szCs w:val="24"/>
        </w:rPr>
        <w:t>ξ</w:t>
      </w:r>
      <w:r>
        <w:rPr>
          <w:rFonts w:eastAsia="Times New Roman"/>
          <w:color w:val="1D2228"/>
          <w:szCs w:val="24"/>
        </w:rPr>
        <w:t>η</w:t>
      </w:r>
      <w:r w:rsidRPr="009B0B18">
        <w:rPr>
          <w:rFonts w:eastAsia="Times New Roman"/>
          <w:color w:val="1D2228"/>
          <w:szCs w:val="24"/>
        </w:rPr>
        <w:t>ς</w:t>
      </w:r>
      <w:r>
        <w:rPr>
          <w:rFonts w:eastAsia="Times New Roman"/>
          <w:color w:val="1D2228"/>
          <w:szCs w:val="24"/>
        </w:rPr>
        <w:t>.</w:t>
      </w:r>
      <w:r w:rsidRPr="009B0B18">
        <w:rPr>
          <w:rFonts w:eastAsia="Times New Roman"/>
          <w:color w:val="1D2228"/>
          <w:szCs w:val="24"/>
        </w:rPr>
        <w:t xml:space="preserve"> </w:t>
      </w:r>
      <w:r>
        <w:rPr>
          <w:rFonts w:eastAsia="Times New Roman"/>
          <w:color w:val="1D2228"/>
          <w:szCs w:val="24"/>
        </w:rPr>
        <w:t>Δ</w:t>
      </w:r>
      <w:r w:rsidRPr="009B0B18">
        <w:rPr>
          <w:rFonts w:eastAsia="Times New Roman"/>
          <w:color w:val="1D2228"/>
          <w:szCs w:val="24"/>
        </w:rPr>
        <w:t xml:space="preserve">εν </w:t>
      </w:r>
      <w:r w:rsidRPr="009B0B18">
        <w:rPr>
          <w:rFonts w:eastAsia="Times New Roman"/>
          <w:color w:val="1D2228"/>
          <w:szCs w:val="24"/>
        </w:rPr>
        <w:t xml:space="preserve">είχε ούτε </w:t>
      </w:r>
      <w:r>
        <w:rPr>
          <w:rFonts w:eastAsia="Times New Roman"/>
          <w:color w:val="1D2228"/>
          <w:szCs w:val="24"/>
        </w:rPr>
        <w:t>ποσοστά</w:t>
      </w:r>
      <w:r w:rsidRPr="009B0B18">
        <w:rPr>
          <w:rFonts w:eastAsia="Times New Roman"/>
          <w:color w:val="1D2228"/>
          <w:szCs w:val="24"/>
        </w:rPr>
        <w:t xml:space="preserve"> ούτε κλίμακες υπολογισμού</w:t>
      </w:r>
      <w:r>
        <w:rPr>
          <w:rFonts w:eastAsia="Times New Roman"/>
          <w:color w:val="1D2228"/>
          <w:szCs w:val="24"/>
        </w:rPr>
        <w:t>. Π</w:t>
      </w:r>
      <w:r w:rsidRPr="009B0B18">
        <w:rPr>
          <w:rFonts w:eastAsia="Times New Roman"/>
          <w:color w:val="1D2228"/>
          <w:szCs w:val="24"/>
        </w:rPr>
        <w:t>ώς</w:t>
      </w:r>
      <w:r>
        <w:rPr>
          <w:rFonts w:eastAsia="Times New Roman"/>
          <w:color w:val="1D2228"/>
          <w:szCs w:val="24"/>
        </w:rPr>
        <w:t>, λ</w:t>
      </w:r>
      <w:r w:rsidRPr="009B0B18">
        <w:rPr>
          <w:rFonts w:eastAsia="Times New Roman"/>
          <w:color w:val="1D2228"/>
          <w:szCs w:val="24"/>
        </w:rPr>
        <w:t>οιπόν</w:t>
      </w:r>
      <w:r>
        <w:rPr>
          <w:rFonts w:eastAsia="Times New Roman"/>
          <w:color w:val="1D2228"/>
          <w:szCs w:val="24"/>
        </w:rPr>
        <w:t>,</w:t>
      </w:r>
      <w:r w:rsidRPr="009B0B18">
        <w:rPr>
          <w:rFonts w:eastAsia="Times New Roman"/>
          <w:color w:val="1D2228"/>
          <w:szCs w:val="24"/>
        </w:rPr>
        <w:t xml:space="preserve"> μιλάτε για</w:t>
      </w:r>
      <w:r>
        <w:rPr>
          <w:rFonts w:eastAsia="Times New Roman"/>
          <w:color w:val="1D2228"/>
          <w:szCs w:val="24"/>
        </w:rPr>
        <w:t xml:space="preserve"> δέκατη τρίτη</w:t>
      </w:r>
      <w:r>
        <w:rPr>
          <w:rFonts w:eastAsia="Times New Roman"/>
          <w:color w:val="1D2228"/>
          <w:szCs w:val="24"/>
        </w:rPr>
        <w:t xml:space="preserve"> </w:t>
      </w:r>
      <w:r w:rsidRPr="009B0B18">
        <w:rPr>
          <w:rFonts w:eastAsia="Times New Roman"/>
          <w:color w:val="1D2228"/>
          <w:szCs w:val="24"/>
        </w:rPr>
        <w:t>σύνταξη</w:t>
      </w:r>
      <w:r>
        <w:rPr>
          <w:rFonts w:eastAsia="Times New Roman"/>
          <w:color w:val="1D2228"/>
          <w:szCs w:val="24"/>
        </w:rPr>
        <w:t xml:space="preserve">; Παράλληλα, έχετε αφαιμάξει επί </w:t>
      </w:r>
      <w:r w:rsidRPr="009B0B18">
        <w:rPr>
          <w:rFonts w:eastAsia="Times New Roman"/>
          <w:color w:val="1D2228"/>
          <w:szCs w:val="24"/>
        </w:rPr>
        <w:t>τέσσερα συνεχόμενα χρόνια από το μισθό του συνταξιούχου μέσω της εισφοράς</w:t>
      </w:r>
      <w:r w:rsidRPr="009B0B18">
        <w:rPr>
          <w:rFonts w:eastAsia="Times New Roman"/>
          <w:color w:val="1D2228"/>
          <w:szCs w:val="24"/>
        </w:rPr>
        <w:t xml:space="preserve"> υγείας το 2% στις κύριες συντάξεις και το 6% </w:t>
      </w:r>
      <w:r>
        <w:rPr>
          <w:rFonts w:eastAsia="Times New Roman"/>
          <w:color w:val="1D2228"/>
          <w:szCs w:val="24"/>
        </w:rPr>
        <w:t xml:space="preserve">στις επικουρικές, </w:t>
      </w:r>
      <w:r w:rsidRPr="009B0B18">
        <w:rPr>
          <w:rFonts w:eastAsia="Times New Roman"/>
          <w:color w:val="1D2228"/>
          <w:szCs w:val="24"/>
        </w:rPr>
        <w:t>με αποτέλεσμα την περικοπή 750 εκατομμυρίων ευρώ σε ετήσια βάση</w:t>
      </w:r>
      <w:r>
        <w:rPr>
          <w:rFonts w:eastAsia="Times New Roman"/>
          <w:color w:val="1D2228"/>
          <w:szCs w:val="24"/>
        </w:rPr>
        <w:t>.</w:t>
      </w:r>
    </w:p>
    <w:p w14:paraId="4318B696" w14:textId="77777777" w:rsidR="001D7CFB" w:rsidRDefault="00EB4E04">
      <w:pPr>
        <w:spacing w:line="600" w:lineRule="auto"/>
        <w:ind w:firstLine="720"/>
        <w:contextualSpacing/>
        <w:jc w:val="both"/>
        <w:rPr>
          <w:rFonts w:eastAsia="Times New Roman"/>
          <w:color w:val="1D2228"/>
          <w:szCs w:val="24"/>
        </w:rPr>
      </w:pPr>
      <w:r>
        <w:rPr>
          <w:rFonts w:eastAsia="Times New Roman"/>
          <w:color w:val="1D2228"/>
          <w:szCs w:val="24"/>
        </w:rPr>
        <w:t xml:space="preserve">Και βέβαια, δεν έχετε να μας </w:t>
      </w:r>
      <w:r w:rsidRPr="009B0B18">
        <w:rPr>
          <w:rFonts w:eastAsia="Times New Roman"/>
          <w:color w:val="1D2228"/>
          <w:szCs w:val="24"/>
        </w:rPr>
        <w:t xml:space="preserve">πείτε τίποτα για </w:t>
      </w:r>
      <w:r>
        <w:rPr>
          <w:rFonts w:eastAsia="Times New Roman"/>
          <w:color w:val="1D2228"/>
          <w:szCs w:val="24"/>
        </w:rPr>
        <w:t xml:space="preserve">τις διακόσιες πενήντα </w:t>
      </w:r>
      <w:r w:rsidRPr="009B0B18">
        <w:rPr>
          <w:rFonts w:eastAsia="Times New Roman"/>
          <w:color w:val="1D2228"/>
          <w:szCs w:val="24"/>
        </w:rPr>
        <w:t>χιλιάδες συντάξεις που εκκρεμούν</w:t>
      </w:r>
      <w:r>
        <w:rPr>
          <w:rFonts w:eastAsia="Times New Roman"/>
          <w:color w:val="1D2228"/>
          <w:szCs w:val="24"/>
        </w:rPr>
        <w:t>.</w:t>
      </w:r>
      <w:r w:rsidRPr="009B0B18">
        <w:rPr>
          <w:rFonts w:eastAsia="Times New Roman"/>
          <w:color w:val="1D2228"/>
          <w:szCs w:val="24"/>
        </w:rPr>
        <w:t xml:space="preserve"> </w:t>
      </w:r>
      <w:r>
        <w:rPr>
          <w:rFonts w:eastAsia="Times New Roman"/>
          <w:color w:val="1D2228"/>
          <w:szCs w:val="24"/>
        </w:rPr>
        <w:t>Γ</w:t>
      </w:r>
      <w:r w:rsidRPr="009B0B18">
        <w:rPr>
          <w:rFonts w:eastAsia="Times New Roman"/>
          <w:color w:val="1D2228"/>
          <w:szCs w:val="24"/>
        </w:rPr>
        <w:t xml:space="preserve">ια </w:t>
      </w:r>
      <w:r w:rsidRPr="009B0B18">
        <w:rPr>
          <w:rFonts w:eastAsia="Times New Roman"/>
          <w:color w:val="1D2228"/>
          <w:szCs w:val="24"/>
        </w:rPr>
        <w:t>τους ανθρώπους που πε</w:t>
      </w:r>
      <w:r w:rsidRPr="009B0B18">
        <w:rPr>
          <w:rFonts w:eastAsia="Times New Roman"/>
          <w:color w:val="1D2228"/>
          <w:szCs w:val="24"/>
        </w:rPr>
        <w:t>ριμένουν να πάρουν τη σύνταξή τους και ζουν με βοηθήματα από συγγενείς και φίλους</w:t>
      </w:r>
      <w:r>
        <w:rPr>
          <w:rFonts w:eastAsia="Times New Roman"/>
          <w:color w:val="1D2228"/>
          <w:szCs w:val="24"/>
        </w:rPr>
        <w:t xml:space="preserve">. Και ξέρετε γιατί δεν τις δίνετε; </w:t>
      </w:r>
      <w:r w:rsidRPr="009B0B18">
        <w:rPr>
          <w:rFonts w:eastAsia="Times New Roman"/>
          <w:color w:val="1D2228"/>
          <w:szCs w:val="24"/>
        </w:rPr>
        <w:t>Όχι</w:t>
      </w:r>
      <w:r>
        <w:rPr>
          <w:rFonts w:eastAsia="Times New Roman"/>
          <w:color w:val="1D2228"/>
          <w:szCs w:val="24"/>
        </w:rPr>
        <w:t>, γιατί</w:t>
      </w:r>
      <w:r w:rsidRPr="009B0B18">
        <w:rPr>
          <w:rFonts w:eastAsia="Times New Roman"/>
          <w:color w:val="1D2228"/>
          <w:szCs w:val="24"/>
        </w:rPr>
        <w:t xml:space="preserve"> δεν έχετε χρήματα</w:t>
      </w:r>
      <w:r>
        <w:rPr>
          <w:rFonts w:eastAsia="Times New Roman"/>
          <w:color w:val="1D2228"/>
          <w:szCs w:val="24"/>
        </w:rPr>
        <w:t>. Εσείς λέτε ά</w:t>
      </w:r>
      <w:r w:rsidRPr="009B0B18">
        <w:rPr>
          <w:rFonts w:eastAsia="Times New Roman"/>
          <w:color w:val="1D2228"/>
          <w:szCs w:val="24"/>
        </w:rPr>
        <w:t xml:space="preserve">λλωστε ότι έχετε υπερπλεόνασμα από την υπερφορολόγηση </w:t>
      </w:r>
      <w:r>
        <w:rPr>
          <w:rFonts w:eastAsia="Times New Roman"/>
          <w:color w:val="1D2228"/>
          <w:szCs w:val="24"/>
        </w:rPr>
        <w:t xml:space="preserve">και </w:t>
      </w:r>
      <w:r w:rsidRPr="009B0B18">
        <w:rPr>
          <w:rFonts w:eastAsia="Times New Roman"/>
          <w:color w:val="1D2228"/>
          <w:szCs w:val="24"/>
        </w:rPr>
        <w:t>τα χαράτσια</w:t>
      </w:r>
      <w:r>
        <w:rPr>
          <w:rFonts w:eastAsia="Times New Roman"/>
          <w:color w:val="1D2228"/>
          <w:szCs w:val="24"/>
        </w:rPr>
        <w:t>. Δ</w:t>
      </w:r>
      <w:r w:rsidRPr="009B0B18">
        <w:rPr>
          <w:rFonts w:eastAsia="Times New Roman"/>
          <w:color w:val="1D2228"/>
          <w:szCs w:val="24"/>
        </w:rPr>
        <w:t>εν τ</w:t>
      </w:r>
      <w:r>
        <w:rPr>
          <w:rFonts w:eastAsia="Times New Roman"/>
          <w:color w:val="1D2228"/>
          <w:szCs w:val="24"/>
        </w:rPr>
        <w:t>ι</w:t>
      </w:r>
      <w:r w:rsidRPr="009B0B18">
        <w:rPr>
          <w:rFonts w:eastAsia="Times New Roman"/>
          <w:color w:val="1D2228"/>
          <w:szCs w:val="24"/>
        </w:rPr>
        <w:t>ς δίνετ</w:t>
      </w:r>
      <w:r>
        <w:rPr>
          <w:rFonts w:eastAsia="Times New Roman"/>
          <w:color w:val="1D2228"/>
          <w:szCs w:val="24"/>
        </w:rPr>
        <w:t>ε,</w:t>
      </w:r>
      <w:r w:rsidRPr="009B0B18">
        <w:rPr>
          <w:rFonts w:eastAsia="Times New Roman"/>
          <w:color w:val="1D2228"/>
          <w:szCs w:val="24"/>
        </w:rPr>
        <w:t xml:space="preserve"> για</w:t>
      </w:r>
      <w:r>
        <w:rPr>
          <w:rFonts w:eastAsia="Times New Roman"/>
          <w:color w:val="1D2228"/>
          <w:szCs w:val="24"/>
        </w:rPr>
        <w:t xml:space="preserve">τί δεν </w:t>
      </w:r>
      <w:r w:rsidRPr="009B0B18">
        <w:rPr>
          <w:rFonts w:eastAsia="Times New Roman"/>
          <w:color w:val="1D2228"/>
          <w:szCs w:val="24"/>
        </w:rPr>
        <w:t xml:space="preserve">θέλετε να δουν </w:t>
      </w:r>
      <w:r>
        <w:rPr>
          <w:rFonts w:eastAsia="Times New Roman"/>
          <w:color w:val="1D2228"/>
          <w:szCs w:val="24"/>
        </w:rPr>
        <w:t xml:space="preserve">οι νέοι </w:t>
      </w:r>
      <w:r w:rsidRPr="009B0B18">
        <w:rPr>
          <w:rFonts w:eastAsia="Times New Roman"/>
          <w:color w:val="1D2228"/>
          <w:szCs w:val="24"/>
        </w:rPr>
        <w:t xml:space="preserve">συνταξιούχοι ότι </w:t>
      </w:r>
      <w:r>
        <w:rPr>
          <w:rFonts w:eastAsia="Times New Roman"/>
          <w:color w:val="1D2228"/>
          <w:szCs w:val="24"/>
        </w:rPr>
        <w:t>οι</w:t>
      </w:r>
      <w:r w:rsidRPr="009B0B18">
        <w:rPr>
          <w:rFonts w:eastAsia="Times New Roman"/>
          <w:color w:val="1D2228"/>
          <w:szCs w:val="24"/>
        </w:rPr>
        <w:t xml:space="preserve"> σ</w:t>
      </w:r>
      <w:r>
        <w:rPr>
          <w:rFonts w:eastAsia="Times New Roman"/>
          <w:color w:val="1D2228"/>
          <w:szCs w:val="24"/>
        </w:rPr>
        <w:t xml:space="preserve">υντάξεις </w:t>
      </w:r>
      <w:r w:rsidRPr="009B0B18">
        <w:rPr>
          <w:rFonts w:eastAsia="Times New Roman"/>
          <w:color w:val="1D2228"/>
          <w:szCs w:val="24"/>
        </w:rPr>
        <w:t xml:space="preserve">τους είναι μειωμένες κατά </w:t>
      </w:r>
      <w:r>
        <w:rPr>
          <w:rFonts w:eastAsia="Times New Roman"/>
          <w:color w:val="1D2228"/>
          <w:szCs w:val="24"/>
        </w:rPr>
        <w:t>3</w:t>
      </w:r>
      <w:r w:rsidRPr="009B0B18">
        <w:rPr>
          <w:rFonts w:eastAsia="Times New Roman"/>
          <w:color w:val="1D2228"/>
          <w:szCs w:val="24"/>
        </w:rPr>
        <w:t>5</w:t>
      </w:r>
      <w:r>
        <w:rPr>
          <w:rFonts w:eastAsia="Times New Roman"/>
          <w:color w:val="1D2228"/>
          <w:szCs w:val="24"/>
        </w:rPr>
        <w:t xml:space="preserve">% και </w:t>
      </w:r>
      <w:r w:rsidRPr="009B0B18">
        <w:rPr>
          <w:rFonts w:eastAsia="Times New Roman"/>
          <w:color w:val="1D2228"/>
          <w:szCs w:val="24"/>
        </w:rPr>
        <w:t>40%</w:t>
      </w:r>
      <w:r>
        <w:rPr>
          <w:rFonts w:eastAsia="Times New Roman"/>
          <w:color w:val="1D2228"/>
          <w:szCs w:val="24"/>
        </w:rPr>
        <w:t xml:space="preserve">. Δικός </w:t>
      </w:r>
      <w:r w:rsidRPr="009B0B18">
        <w:rPr>
          <w:rFonts w:eastAsia="Times New Roman"/>
          <w:color w:val="1D2228"/>
          <w:szCs w:val="24"/>
        </w:rPr>
        <w:t xml:space="preserve">σας νόμος και </w:t>
      </w:r>
      <w:r>
        <w:rPr>
          <w:rFonts w:eastAsia="Times New Roman"/>
          <w:color w:val="1D2228"/>
          <w:szCs w:val="24"/>
        </w:rPr>
        <w:t>αυτός.</w:t>
      </w:r>
    </w:p>
    <w:p w14:paraId="4318B697" w14:textId="77777777" w:rsidR="001D7CFB" w:rsidRDefault="00EB4E04">
      <w:pPr>
        <w:spacing w:line="600" w:lineRule="auto"/>
        <w:ind w:firstLine="720"/>
        <w:contextualSpacing/>
        <w:jc w:val="both"/>
        <w:rPr>
          <w:rFonts w:eastAsia="Times New Roman"/>
          <w:color w:val="1D2228"/>
          <w:szCs w:val="24"/>
        </w:rPr>
      </w:pPr>
      <w:r>
        <w:rPr>
          <w:rFonts w:eastAsia="Times New Roman"/>
          <w:color w:val="1D2228"/>
          <w:szCs w:val="24"/>
        </w:rPr>
        <w:t>Κ</w:t>
      </w:r>
      <w:r w:rsidRPr="009B0B18">
        <w:rPr>
          <w:rFonts w:eastAsia="Times New Roman"/>
          <w:color w:val="1D2228"/>
          <w:szCs w:val="24"/>
        </w:rPr>
        <w:t>αι τέλος</w:t>
      </w:r>
      <w:r>
        <w:rPr>
          <w:rFonts w:eastAsia="Times New Roman"/>
          <w:color w:val="1D2228"/>
          <w:szCs w:val="24"/>
        </w:rPr>
        <w:t>,</w:t>
      </w:r>
      <w:r w:rsidRPr="009B0B18">
        <w:rPr>
          <w:rFonts w:eastAsia="Times New Roman"/>
          <w:color w:val="1D2228"/>
          <w:szCs w:val="24"/>
        </w:rPr>
        <w:t xml:space="preserve"> φ</w:t>
      </w:r>
      <w:r>
        <w:rPr>
          <w:rFonts w:eastAsia="Times New Roman"/>
          <w:color w:val="1D2228"/>
          <w:szCs w:val="24"/>
        </w:rPr>
        <w:t xml:space="preserve">έρνετε την πολυδιαφημισμένη ρύθμιση των εκατόν είκοσι </w:t>
      </w:r>
      <w:r w:rsidRPr="009B0B18">
        <w:rPr>
          <w:rFonts w:eastAsia="Times New Roman"/>
          <w:color w:val="1D2228"/>
          <w:szCs w:val="24"/>
        </w:rPr>
        <w:t>δόσεων</w:t>
      </w:r>
      <w:r>
        <w:rPr>
          <w:rFonts w:eastAsia="Times New Roman"/>
          <w:color w:val="1D2228"/>
          <w:szCs w:val="24"/>
        </w:rPr>
        <w:t>. Οκτώ μήνες τη διαφημίζε</w:t>
      </w:r>
      <w:r w:rsidRPr="009B0B18">
        <w:rPr>
          <w:rFonts w:eastAsia="Times New Roman"/>
          <w:color w:val="1D2228"/>
          <w:szCs w:val="24"/>
        </w:rPr>
        <w:t>τ</w:t>
      </w:r>
      <w:r>
        <w:rPr>
          <w:rFonts w:eastAsia="Times New Roman"/>
          <w:color w:val="1D2228"/>
          <w:szCs w:val="24"/>
        </w:rPr>
        <w:t>ε. Και όσο τη διαφημίζετε,</w:t>
      </w:r>
      <w:r w:rsidRPr="009B0B18">
        <w:rPr>
          <w:rFonts w:eastAsia="Times New Roman"/>
          <w:color w:val="1D2228"/>
          <w:szCs w:val="24"/>
        </w:rPr>
        <w:t xml:space="preserve"> οι οφειλές π</w:t>
      </w:r>
      <w:r w:rsidRPr="009B0B18">
        <w:rPr>
          <w:rFonts w:eastAsia="Times New Roman"/>
          <w:color w:val="1D2228"/>
          <w:szCs w:val="24"/>
        </w:rPr>
        <w:t xml:space="preserve">ολιτών και </w:t>
      </w:r>
      <w:r>
        <w:rPr>
          <w:rFonts w:eastAsia="Times New Roman"/>
          <w:color w:val="1D2228"/>
          <w:szCs w:val="24"/>
        </w:rPr>
        <w:t>επιχειρήσεων στις ε</w:t>
      </w:r>
      <w:r w:rsidRPr="009B0B18">
        <w:rPr>
          <w:rFonts w:eastAsia="Times New Roman"/>
          <w:color w:val="1D2228"/>
          <w:szCs w:val="24"/>
        </w:rPr>
        <w:t xml:space="preserve">φορίες και </w:t>
      </w:r>
      <w:r>
        <w:rPr>
          <w:rFonts w:eastAsia="Times New Roman"/>
          <w:color w:val="1D2228"/>
          <w:szCs w:val="24"/>
        </w:rPr>
        <w:t xml:space="preserve">στα </w:t>
      </w:r>
      <w:r w:rsidRPr="009B0B18">
        <w:rPr>
          <w:rFonts w:eastAsia="Times New Roman"/>
          <w:color w:val="1D2228"/>
          <w:szCs w:val="24"/>
        </w:rPr>
        <w:t xml:space="preserve">ασφαλιστικά </w:t>
      </w:r>
      <w:r>
        <w:rPr>
          <w:rFonts w:eastAsia="Times New Roman"/>
          <w:color w:val="1D2228"/>
          <w:szCs w:val="24"/>
        </w:rPr>
        <w:t>τ</w:t>
      </w:r>
      <w:r w:rsidRPr="009B0B18">
        <w:rPr>
          <w:rFonts w:eastAsia="Times New Roman"/>
          <w:color w:val="1D2228"/>
          <w:szCs w:val="24"/>
        </w:rPr>
        <w:t>αμεία έχουν εκτιναχθεί</w:t>
      </w:r>
      <w:r>
        <w:rPr>
          <w:rFonts w:eastAsia="Times New Roman"/>
          <w:color w:val="1D2228"/>
          <w:szCs w:val="24"/>
        </w:rPr>
        <w:t>. Και</w:t>
      </w:r>
      <w:r w:rsidRPr="009B0B18">
        <w:rPr>
          <w:rFonts w:eastAsia="Times New Roman"/>
          <w:color w:val="1D2228"/>
          <w:szCs w:val="24"/>
        </w:rPr>
        <w:t xml:space="preserve"> </w:t>
      </w:r>
      <w:r>
        <w:rPr>
          <w:rFonts w:eastAsia="Times New Roman"/>
          <w:color w:val="1D2228"/>
          <w:szCs w:val="24"/>
        </w:rPr>
        <w:t>δεν κάνετε μ</w:t>
      </w:r>
      <w:r w:rsidRPr="009B0B18">
        <w:rPr>
          <w:rFonts w:eastAsia="Times New Roman"/>
          <w:color w:val="1D2228"/>
          <w:szCs w:val="24"/>
        </w:rPr>
        <w:t>όνο αυτό</w:t>
      </w:r>
      <w:r>
        <w:rPr>
          <w:rFonts w:eastAsia="Times New Roman"/>
          <w:color w:val="1D2228"/>
          <w:szCs w:val="24"/>
        </w:rPr>
        <w:t xml:space="preserve">. Αντιμετωπίζετε </w:t>
      </w:r>
      <w:r w:rsidRPr="009B0B18">
        <w:rPr>
          <w:rFonts w:eastAsia="Times New Roman"/>
          <w:color w:val="1D2228"/>
          <w:szCs w:val="24"/>
        </w:rPr>
        <w:t>τους οφειλέτες με δύο μέτρα και σταθμά</w:t>
      </w:r>
      <w:r>
        <w:rPr>
          <w:rFonts w:eastAsia="Times New Roman"/>
          <w:color w:val="1D2228"/>
          <w:szCs w:val="24"/>
        </w:rPr>
        <w:t xml:space="preserve">: Άλλα για τα </w:t>
      </w:r>
      <w:r w:rsidRPr="009B0B18">
        <w:rPr>
          <w:rFonts w:eastAsia="Times New Roman"/>
          <w:color w:val="1D2228"/>
          <w:szCs w:val="24"/>
        </w:rPr>
        <w:t>φυσικά πρόσωπα και ά</w:t>
      </w:r>
      <w:r>
        <w:rPr>
          <w:rFonts w:eastAsia="Times New Roman"/>
          <w:color w:val="1D2228"/>
          <w:szCs w:val="24"/>
        </w:rPr>
        <w:t>λλα</w:t>
      </w:r>
      <w:r w:rsidRPr="009B0B18">
        <w:rPr>
          <w:rFonts w:eastAsia="Times New Roman"/>
          <w:color w:val="1D2228"/>
          <w:szCs w:val="24"/>
        </w:rPr>
        <w:t xml:space="preserve"> για τα νομικά</w:t>
      </w:r>
      <w:r>
        <w:rPr>
          <w:rFonts w:eastAsia="Times New Roman"/>
          <w:color w:val="1D2228"/>
          <w:szCs w:val="24"/>
        </w:rPr>
        <w:t xml:space="preserve">. Το πολύ μέχρι τριάντα έξι </w:t>
      </w:r>
      <w:r w:rsidRPr="009B0B18">
        <w:rPr>
          <w:rFonts w:eastAsia="Times New Roman"/>
          <w:color w:val="1D2228"/>
          <w:szCs w:val="24"/>
        </w:rPr>
        <w:t>δόσεις για τις ε</w:t>
      </w:r>
      <w:r w:rsidRPr="009B0B18">
        <w:rPr>
          <w:rFonts w:eastAsia="Times New Roman"/>
          <w:color w:val="1D2228"/>
          <w:szCs w:val="24"/>
        </w:rPr>
        <w:t>πιχειρήσεις</w:t>
      </w:r>
      <w:r>
        <w:rPr>
          <w:rFonts w:eastAsia="Times New Roman"/>
          <w:color w:val="1D2228"/>
          <w:szCs w:val="24"/>
        </w:rPr>
        <w:t xml:space="preserve"> και </w:t>
      </w:r>
      <w:r w:rsidRPr="009B0B18">
        <w:rPr>
          <w:rFonts w:eastAsia="Times New Roman"/>
          <w:color w:val="1D2228"/>
          <w:szCs w:val="24"/>
        </w:rPr>
        <w:t xml:space="preserve">μέχρι </w:t>
      </w:r>
      <w:r>
        <w:rPr>
          <w:rFonts w:eastAsia="Times New Roman"/>
          <w:color w:val="1D2228"/>
          <w:szCs w:val="24"/>
        </w:rPr>
        <w:t xml:space="preserve">εκατόν είκοσι δόσεις </w:t>
      </w:r>
      <w:r w:rsidRPr="009B0B18">
        <w:rPr>
          <w:rFonts w:eastAsia="Times New Roman"/>
          <w:color w:val="1D2228"/>
          <w:szCs w:val="24"/>
        </w:rPr>
        <w:t>για τους υπόλοιπους</w:t>
      </w:r>
      <w:r>
        <w:rPr>
          <w:rFonts w:eastAsia="Times New Roman"/>
          <w:color w:val="1D2228"/>
          <w:szCs w:val="24"/>
        </w:rPr>
        <w:t>. Ν</w:t>
      </w:r>
      <w:r w:rsidRPr="009B0B18">
        <w:rPr>
          <w:rFonts w:eastAsia="Times New Roman"/>
          <w:color w:val="1D2228"/>
          <w:szCs w:val="24"/>
        </w:rPr>
        <w:t>α ρωτήσω το εξής</w:t>
      </w:r>
      <w:r>
        <w:rPr>
          <w:rFonts w:eastAsia="Times New Roman"/>
          <w:color w:val="1D2228"/>
          <w:szCs w:val="24"/>
        </w:rPr>
        <w:t xml:space="preserve">: </w:t>
      </w:r>
      <w:r w:rsidRPr="009B0B18">
        <w:rPr>
          <w:rFonts w:eastAsia="Times New Roman"/>
          <w:color w:val="1D2228"/>
          <w:szCs w:val="24"/>
        </w:rPr>
        <w:t>Αν κλείσει μία επιχείρηση</w:t>
      </w:r>
      <w:r>
        <w:rPr>
          <w:rFonts w:eastAsia="Times New Roman"/>
          <w:color w:val="1D2228"/>
          <w:szCs w:val="24"/>
        </w:rPr>
        <w:t>,</w:t>
      </w:r>
      <w:r w:rsidRPr="009B0B18">
        <w:rPr>
          <w:rFonts w:eastAsia="Times New Roman"/>
          <w:color w:val="1D2228"/>
          <w:szCs w:val="24"/>
        </w:rPr>
        <w:t xml:space="preserve"> ποιος θα μείνει άνεργος</w:t>
      </w:r>
      <w:r>
        <w:rPr>
          <w:rFonts w:eastAsia="Times New Roman"/>
          <w:color w:val="1D2228"/>
          <w:szCs w:val="24"/>
        </w:rPr>
        <w:t>; Ο</w:t>
      </w:r>
      <w:r w:rsidRPr="009B0B18">
        <w:rPr>
          <w:rFonts w:eastAsia="Times New Roman"/>
          <w:color w:val="1D2228"/>
          <w:szCs w:val="24"/>
        </w:rPr>
        <w:t xml:space="preserve"> εργαζόμενος</w:t>
      </w:r>
      <w:r>
        <w:rPr>
          <w:rFonts w:eastAsia="Times New Roman"/>
          <w:color w:val="1D2228"/>
          <w:szCs w:val="24"/>
        </w:rPr>
        <w:t xml:space="preserve">! </w:t>
      </w:r>
      <w:r>
        <w:rPr>
          <w:rFonts w:eastAsia="Times New Roman"/>
          <w:color w:val="1D2228"/>
          <w:szCs w:val="24"/>
        </w:rPr>
        <w:t>Άρα,</w:t>
      </w:r>
      <w:r w:rsidRPr="009B0B18">
        <w:rPr>
          <w:rFonts w:eastAsia="Times New Roman"/>
          <w:color w:val="1D2228"/>
          <w:szCs w:val="24"/>
        </w:rPr>
        <w:t xml:space="preserve"> εσείς μισείτε </w:t>
      </w:r>
      <w:r>
        <w:rPr>
          <w:rFonts w:eastAsia="Times New Roman"/>
          <w:color w:val="1D2228"/>
          <w:szCs w:val="24"/>
        </w:rPr>
        <w:t>τ</w:t>
      </w:r>
      <w:r w:rsidRPr="009B0B18">
        <w:rPr>
          <w:rFonts w:eastAsia="Times New Roman"/>
          <w:color w:val="1D2228"/>
          <w:szCs w:val="24"/>
        </w:rPr>
        <w:t>ην επιχειρηματικότητα</w:t>
      </w:r>
      <w:r>
        <w:rPr>
          <w:rFonts w:eastAsia="Times New Roman"/>
          <w:color w:val="1D2228"/>
          <w:szCs w:val="24"/>
        </w:rPr>
        <w:t xml:space="preserve">, θέλετε </w:t>
      </w:r>
      <w:r w:rsidRPr="009B0B18">
        <w:rPr>
          <w:rFonts w:eastAsia="Times New Roman"/>
          <w:color w:val="1D2228"/>
          <w:szCs w:val="24"/>
        </w:rPr>
        <w:t>ανέργους και όχι ανάπτυξη</w:t>
      </w:r>
      <w:r>
        <w:rPr>
          <w:rFonts w:eastAsia="Times New Roman"/>
          <w:color w:val="1D2228"/>
          <w:szCs w:val="24"/>
        </w:rPr>
        <w:t>. Γι’ αυτό και κάνετε αυτήν την</w:t>
      </w:r>
      <w:r>
        <w:rPr>
          <w:rFonts w:eastAsia="Times New Roman"/>
          <w:color w:val="1D2228"/>
          <w:szCs w:val="24"/>
        </w:rPr>
        <w:t xml:space="preserve"> διάκριση.</w:t>
      </w:r>
      <w:r w:rsidRPr="009B0B18">
        <w:rPr>
          <w:rFonts w:eastAsia="Times New Roman"/>
          <w:color w:val="1D2228"/>
          <w:szCs w:val="24"/>
        </w:rPr>
        <w:t xml:space="preserve"> </w:t>
      </w:r>
    </w:p>
    <w:p w14:paraId="4318B698"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Θέλετε, κύριοι της Κυβέρνησης, να ανακουφίσετε πραγματικά τον κόσμο; Ιδού, έχετε την τροπολογία της Νέας Δημοκρατίας έτοιμη για τη μη μείωση του αφορολόγητου και τη μείωση του συντελεστή ΦΠΑ σε όλα τα προϊόντα εστίασης στο 13%, όπως τον είχε με</w:t>
      </w:r>
      <w:r>
        <w:rPr>
          <w:rFonts w:eastAsia="Times New Roman" w:cs="Times New Roman"/>
          <w:szCs w:val="24"/>
        </w:rPr>
        <w:t>ιώσει η κυβέρνηση Σαμαρά το 2014. Ψηφίστε τη και σταματήστε να κοροϊδεύετε τους Έλληνες πολίτες, δίνοντάς τους ψίχουλα από τη μια και παίρνοντάς τους διπλά από την άλλη.</w:t>
      </w:r>
    </w:p>
    <w:p w14:paraId="4318B699"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η Νέα Δημοκρατία ήταν, είναι και παραμένει η παράταξη της ευθύνης. </w:t>
      </w:r>
      <w:r>
        <w:rPr>
          <w:rFonts w:eastAsia="Times New Roman" w:cs="Times New Roman"/>
          <w:szCs w:val="24"/>
        </w:rPr>
        <w:t xml:space="preserve">Σήμερα θα ψηφίσει και τις </w:t>
      </w:r>
      <w:r>
        <w:rPr>
          <w:rFonts w:eastAsia="Times New Roman" w:cs="Times New Roman"/>
          <w:szCs w:val="24"/>
        </w:rPr>
        <w:t>εκατόν είκοσι</w:t>
      </w:r>
      <w:r>
        <w:rPr>
          <w:rFonts w:eastAsia="Times New Roman" w:cs="Times New Roman"/>
          <w:szCs w:val="24"/>
        </w:rPr>
        <w:t xml:space="preserve"> δόσεις και το εκλογικό επίδομα για τους συνταξιούχους και τη μείωση του ΦΠΑ για την εστίαση, που είναι άλλωστε στο πρόγραμμά μας και εσείς αυξήσατε. Ο ελληνικός λαός, όμως, στις 26 Μαΐου θα καταψηφίσει την πολιτική του ΣΥΡΙΖΑ, που πανικόβλητος τρέχει παρα</w:t>
      </w:r>
      <w:r>
        <w:rPr>
          <w:rFonts w:eastAsia="Times New Roman" w:cs="Times New Roman"/>
          <w:szCs w:val="24"/>
        </w:rPr>
        <w:t xml:space="preserve">μονές των εκλογών για να μαζέψει τα ασυμμάζευτα. </w:t>
      </w:r>
    </w:p>
    <w:p w14:paraId="4318B69A"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Να σας θυμίσω, </w:t>
      </w:r>
      <w:r>
        <w:rPr>
          <w:rFonts w:eastAsia="Times New Roman" w:cs="Times New Roman"/>
          <w:szCs w:val="24"/>
        </w:rPr>
        <w:t xml:space="preserve">όμως, </w:t>
      </w:r>
      <w:r>
        <w:rPr>
          <w:rFonts w:eastAsia="Times New Roman" w:cs="Times New Roman"/>
          <w:szCs w:val="24"/>
        </w:rPr>
        <w:t xml:space="preserve">κύριοι της Κυβέρνησης -και θα ολοκληρώσω με αυτό- ότι αντίστοιχες παροχές πανικού και ψηφοθηρίας δεν έφεραν τα αποτελέσματα που προσδοκούσε ούτε η κυβέρνηση Παπανδρέου ούτε η κυβέρνηση </w:t>
      </w:r>
      <w:r>
        <w:rPr>
          <w:rFonts w:eastAsia="Times New Roman" w:cs="Times New Roman"/>
          <w:szCs w:val="24"/>
        </w:rPr>
        <w:t>Σημίτη και το περίφημο πακέτο των 7 δισεκατομμυρίων ευρώ</w:t>
      </w:r>
      <w:r w:rsidRPr="00455BCC">
        <w:rPr>
          <w:rFonts w:eastAsia="Times New Roman" w:cs="Times New Roman"/>
          <w:szCs w:val="24"/>
        </w:rPr>
        <w:t xml:space="preserve"> </w:t>
      </w:r>
      <w:r>
        <w:rPr>
          <w:rFonts w:eastAsia="Times New Roman" w:cs="Times New Roman"/>
          <w:szCs w:val="24"/>
        </w:rPr>
        <w:t xml:space="preserve">το 2003. </w:t>
      </w:r>
    </w:p>
    <w:p w14:paraId="4318B69B"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Κύριοι του ΣΥΡΙΖΑ, η ώρα που θα μπείτε στο χρονοντούλαπο της ιστορίας ως η χειρότερη </w:t>
      </w:r>
      <w:r>
        <w:rPr>
          <w:rFonts w:eastAsia="Times New Roman" w:cs="Times New Roman"/>
          <w:szCs w:val="24"/>
        </w:rPr>
        <w:t xml:space="preserve">Κυβέρνηση </w:t>
      </w:r>
      <w:r>
        <w:rPr>
          <w:rFonts w:eastAsia="Times New Roman" w:cs="Times New Roman"/>
          <w:szCs w:val="24"/>
        </w:rPr>
        <w:t>της Ελλάδας έφτασε.</w:t>
      </w:r>
    </w:p>
    <w:p w14:paraId="4318B69C"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318B69D" w14:textId="77777777" w:rsidR="001D7CFB" w:rsidRDefault="00EB4E04">
      <w:pPr>
        <w:spacing w:line="600" w:lineRule="auto"/>
        <w:ind w:firstLine="720"/>
        <w:jc w:val="center"/>
        <w:rPr>
          <w:rFonts w:eastAsia="Times New Roman" w:cs="Times New Roman"/>
          <w:szCs w:val="24"/>
        </w:rPr>
      </w:pPr>
      <w:r w:rsidRPr="00CF04DD">
        <w:rPr>
          <w:rFonts w:eastAsia="Times New Roman" w:cs="Times New Roman"/>
          <w:szCs w:val="24"/>
        </w:rPr>
        <w:t>(Χειροκροτήματα από την πτ</w:t>
      </w:r>
      <w:r>
        <w:rPr>
          <w:rFonts w:eastAsia="Times New Roman" w:cs="Times New Roman"/>
          <w:szCs w:val="24"/>
        </w:rPr>
        <w:t>έρυγα από της Νέας Δημοκρατί</w:t>
      </w:r>
      <w:r>
        <w:rPr>
          <w:rFonts w:eastAsia="Times New Roman" w:cs="Times New Roman"/>
          <w:szCs w:val="24"/>
        </w:rPr>
        <w:t>ας)</w:t>
      </w:r>
    </w:p>
    <w:p w14:paraId="4318B69E"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(Υφυπουργός Εργασίας, Κοινωνικής Ασφάλισης και Κοινωνικής Αλληλεγγύης): </w:t>
      </w:r>
      <w:r>
        <w:rPr>
          <w:rFonts w:eastAsia="Times New Roman" w:cs="Times New Roman"/>
          <w:szCs w:val="24"/>
        </w:rPr>
        <w:t xml:space="preserve">Κύριε Πρόεδρε, παρακαλώ τον λόγο. </w:t>
      </w:r>
    </w:p>
    <w:p w14:paraId="4318B69F" w14:textId="77777777" w:rsidR="001D7CFB" w:rsidRDefault="00EB4E04">
      <w:pPr>
        <w:spacing w:line="600" w:lineRule="auto"/>
        <w:ind w:firstLine="720"/>
        <w:jc w:val="both"/>
        <w:rPr>
          <w:rFonts w:eastAsia="Times New Roman" w:cs="Times New Roman"/>
          <w:szCs w:val="24"/>
        </w:rPr>
      </w:pPr>
      <w:r w:rsidRPr="001F0206">
        <w:rPr>
          <w:rFonts w:eastAsia="Times New Roman" w:cs="Times New Roman"/>
          <w:b/>
          <w:szCs w:val="24"/>
        </w:rPr>
        <w:t>ΠΡΟΕΔΡΕΥΩΝ (Δημήτριος Κρεμαστινός):</w:t>
      </w:r>
      <w:r>
        <w:rPr>
          <w:rFonts w:eastAsia="Times New Roman" w:cs="Times New Roman"/>
          <w:b/>
          <w:szCs w:val="24"/>
        </w:rPr>
        <w:t xml:space="preserve"> </w:t>
      </w:r>
      <w:r>
        <w:rPr>
          <w:rFonts w:eastAsia="Times New Roman" w:cs="Times New Roman"/>
          <w:szCs w:val="24"/>
        </w:rPr>
        <w:t>Τι θέλετε, κύριε Μπάρκα;</w:t>
      </w:r>
    </w:p>
    <w:p w14:paraId="4318B6A0"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(Υφυπουργός Εργασίας, Κοινωνικής Ασφάλισης και Κοινωνικής Αλληλεγγύης): </w:t>
      </w:r>
      <w:r>
        <w:rPr>
          <w:rFonts w:eastAsia="Times New Roman" w:cs="Times New Roman"/>
          <w:szCs w:val="24"/>
        </w:rPr>
        <w:t>Ζητώ τον λόγο για μισό λεπτό, κύριε Πρόεδρε.</w:t>
      </w:r>
    </w:p>
    <w:p w14:paraId="4318B6A1" w14:textId="77777777" w:rsidR="001D7CFB" w:rsidRDefault="00EB4E04">
      <w:pPr>
        <w:spacing w:line="600" w:lineRule="auto"/>
        <w:ind w:firstLine="720"/>
        <w:jc w:val="both"/>
        <w:rPr>
          <w:rFonts w:eastAsia="Times New Roman" w:cs="Times New Roman"/>
          <w:szCs w:val="24"/>
        </w:rPr>
      </w:pPr>
      <w:r w:rsidRPr="001F0206">
        <w:rPr>
          <w:rFonts w:eastAsia="Times New Roman" w:cs="Times New Roman"/>
          <w:b/>
          <w:szCs w:val="24"/>
        </w:rPr>
        <w:t>ΠΡΟΕΔΡΕΥΩΝ (Δημήτριος Κρεμαστινός):</w:t>
      </w:r>
      <w:r>
        <w:rPr>
          <w:rFonts w:eastAsia="Times New Roman" w:cs="Times New Roman"/>
          <w:b/>
          <w:szCs w:val="24"/>
        </w:rPr>
        <w:t xml:space="preserve"> </w:t>
      </w:r>
      <w:r>
        <w:rPr>
          <w:rFonts w:eastAsia="Times New Roman" w:cs="Times New Roman"/>
          <w:szCs w:val="24"/>
        </w:rPr>
        <w:t>Κύριε Υπουργέ, έχετε τον λόγο.</w:t>
      </w:r>
    </w:p>
    <w:p w14:paraId="4318B6A2"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ΚΩΝΣΤΑΝΤΙΝΟΣ ΜΠΑΡΚΑΣ (Υφυπουργός Εργασίας, Κοινωνικ</w:t>
      </w:r>
      <w:r>
        <w:rPr>
          <w:rFonts w:eastAsia="Times New Roman" w:cs="Times New Roman"/>
          <w:b/>
          <w:szCs w:val="24"/>
        </w:rPr>
        <w:t xml:space="preserve">ής Ασφάλισης και Κοινωνικής Αλληλεγγύης): </w:t>
      </w:r>
      <w:r>
        <w:rPr>
          <w:rFonts w:eastAsia="Times New Roman" w:cs="Times New Roman"/>
          <w:szCs w:val="24"/>
        </w:rPr>
        <w:t>Ήθελα να πω με βάση αυτά που είπε ο προηγούμενος ομιλητής, δεν ξέρω για τον ίδιο, δεν έχω εικόνα…</w:t>
      </w:r>
    </w:p>
    <w:p w14:paraId="4318B6A3"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Υπουργέ, επειδή και χθες δημιουργήθηκε αυτό το θέμα, δηλαδή να γίνεται διά</w:t>
      </w:r>
      <w:r>
        <w:rPr>
          <w:rFonts w:eastAsia="Times New Roman" w:cs="Times New Roman"/>
          <w:szCs w:val="24"/>
        </w:rPr>
        <w:t>λογος, θα μιλήσετε, αλλά…</w:t>
      </w:r>
    </w:p>
    <w:p w14:paraId="4318B6A4"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(Υφυπουργός Εργασίας, Κοινωνικής Ασφάλισης και Κοινωνικής Αλληλεγγύης): </w:t>
      </w:r>
      <w:r>
        <w:rPr>
          <w:rFonts w:eastAsia="Times New Roman" w:cs="Times New Roman"/>
          <w:szCs w:val="24"/>
        </w:rPr>
        <w:t>Μόνο αυτό θα πω και θα σταματήσω, κύριε Πρόεδρε.</w:t>
      </w:r>
    </w:p>
    <w:p w14:paraId="4318B6A5"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ΑΘΑΝΑΣΙΟΣ ΚΑΒΒΑΔΑΣ: </w:t>
      </w:r>
      <w:r>
        <w:rPr>
          <w:rFonts w:eastAsia="Times New Roman" w:cs="Times New Roman"/>
          <w:szCs w:val="24"/>
        </w:rPr>
        <w:t>Κύριε Πρόεδρε, θα απαντήσω μετά.</w:t>
      </w:r>
    </w:p>
    <w:p w14:paraId="4318B6A6"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b/>
          <w:szCs w:val="24"/>
        </w:rPr>
        <w:t xml:space="preserve"> </w:t>
      </w:r>
      <w:r>
        <w:rPr>
          <w:rFonts w:eastAsia="Times New Roman" w:cs="Times New Roman"/>
          <w:szCs w:val="24"/>
        </w:rPr>
        <w:t>Όχι, δεν θα σας δώσω τον λόγο, γιατί και χθες έγινε το ίδιο πράγμα.</w:t>
      </w:r>
    </w:p>
    <w:p w14:paraId="4318B6A7"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(Υφυπουργός Εργασίας, Κοινωνικής Ασφάλισης και Κοινωνικής Αλληλεγγύης): </w:t>
      </w:r>
      <w:r>
        <w:rPr>
          <w:rFonts w:eastAsia="Times New Roman" w:cs="Times New Roman"/>
          <w:szCs w:val="24"/>
        </w:rPr>
        <w:t>Κύριε Πρόεδρε, εγώ θα πω μόνο αυτό. Δεν ξέρω για τον ίδιο…</w:t>
      </w:r>
    </w:p>
    <w:p w14:paraId="4318B6A8"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b/>
          <w:szCs w:val="24"/>
        </w:rPr>
        <w:t xml:space="preserve"> </w:t>
      </w:r>
      <w:r>
        <w:rPr>
          <w:rFonts w:eastAsia="Times New Roman" w:cs="Times New Roman"/>
          <w:szCs w:val="24"/>
        </w:rPr>
        <w:t>Θα κάνει μια διόρθωση ο Υπουργός και θα προχωρήσουμε.</w:t>
      </w:r>
    </w:p>
    <w:p w14:paraId="4318B6A9"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4318B6AA"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(Υφυπουργός Εργασίας, Κοινωνικής Ασφάλισης και Κοινωνικής Αλληλεγγύης): </w:t>
      </w:r>
      <w:r>
        <w:rPr>
          <w:rFonts w:eastAsia="Times New Roman" w:cs="Times New Roman"/>
          <w:szCs w:val="24"/>
        </w:rPr>
        <w:t>Εγώ μόνο αυτό θα πω. Δεν ξέρω για τον ίδιο -και συγγνώμη που επαναλαμβάνομαι-</w:t>
      </w:r>
      <w:r>
        <w:rPr>
          <w:rFonts w:eastAsia="Times New Roman" w:cs="Times New Roman"/>
          <w:szCs w:val="24"/>
        </w:rPr>
        <w:t xml:space="preserve"> αλλά την Κυριακή το πρωί εγώ ήμουν μαζί με τον Πρωθυπουργό στη Λευκάδα. Δίπλα ακριβώς από τον Μητροπολίτη Λευκάδος καθόταν ένας κύριος, ο οποίος εκεί δήλωνε ότι είναι ο Βουλευτής Λευκάδος, εκλεγμένος με την Νέα Δημοκρατία και συμμετείχε στα εγκαίνια του κ</w:t>
      </w:r>
      <w:r>
        <w:rPr>
          <w:rFonts w:eastAsia="Times New Roman" w:cs="Times New Roman"/>
          <w:szCs w:val="24"/>
        </w:rPr>
        <w:t>αινούργιου Νοσοκομείου στη Λευκάδα. Δεν ξέρω εάν ο κ. Καββαδάς ήταν εκεί. Μπορεί να μην ήταν αυτός εκεί πέρα, αλλά εγώ εκεί είδα και χαιρετούσε ο εκλεγμένος Βουλευτής με τη Νέα Δημοκρατία στη μονοεδρική της Λευκάδας. Χαιρετούσε τον κόσμο, ο οποίος είχε έρθ</w:t>
      </w:r>
      <w:r>
        <w:rPr>
          <w:rFonts w:eastAsia="Times New Roman" w:cs="Times New Roman"/>
          <w:szCs w:val="24"/>
        </w:rPr>
        <w:t>ει εκεί και συμμετείχε στα εγκαίνια του νέου Νοσοκομείου Λευκάδας.</w:t>
      </w:r>
    </w:p>
    <w:p w14:paraId="4318B6AB"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318B6AC"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Ωραία.</w:t>
      </w:r>
    </w:p>
    <w:p w14:paraId="4318B6AD"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ΑΘΑΝΑΣΙΟΣ ΚΑΒΒΑΔΑΣ: </w:t>
      </w:r>
      <w:r>
        <w:rPr>
          <w:rFonts w:eastAsia="Times New Roman" w:cs="Times New Roman"/>
          <w:szCs w:val="24"/>
        </w:rPr>
        <w:t>Κύριε Πρόεδρε, παρακαλώ τον λόγο.</w:t>
      </w:r>
    </w:p>
    <w:p w14:paraId="4318B6AE"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Κοιτάξτε, είπε ότι ήταν κάποιος που ήταν εκε</w:t>
      </w:r>
      <w:r>
        <w:rPr>
          <w:rFonts w:eastAsia="Times New Roman" w:cs="Times New Roman"/>
          <w:szCs w:val="24"/>
        </w:rPr>
        <w:t xml:space="preserve">ί, δεν είπε τίποτα. </w:t>
      </w:r>
    </w:p>
    <w:p w14:paraId="4318B6AF"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ΑΘΑΝΑΣΙΟΣ ΚΑΒΒΑΔΑΣ: </w:t>
      </w:r>
      <w:r>
        <w:rPr>
          <w:rFonts w:eastAsia="Times New Roman" w:cs="Times New Roman"/>
          <w:szCs w:val="24"/>
        </w:rPr>
        <w:t>Είπε ότι κάποιος κύριος βρισκόταν εκεί…</w:t>
      </w:r>
    </w:p>
    <w:p w14:paraId="4318B6B0" w14:textId="77777777" w:rsidR="001D7CFB" w:rsidRDefault="00EB4E04">
      <w:pPr>
        <w:spacing w:line="600" w:lineRule="auto"/>
        <w:ind w:firstLine="720"/>
        <w:jc w:val="both"/>
        <w:rPr>
          <w:rFonts w:eastAsia="Times New Roman" w:cs="Times New Roman"/>
          <w:szCs w:val="24"/>
        </w:rPr>
      </w:pPr>
      <w:r w:rsidRPr="001F0206">
        <w:rPr>
          <w:rFonts w:eastAsia="Times New Roman" w:cs="Times New Roman"/>
          <w:b/>
          <w:szCs w:val="24"/>
        </w:rPr>
        <w:t>ΠΡΟΕΔΡΕΥΩΝ (Δημήτριος Κρεμαστινός):</w:t>
      </w:r>
      <w:r>
        <w:rPr>
          <w:rFonts w:eastAsia="Times New Roman" w:cs="Times New Roman"/>
          <w:b/>
          <w:szCs w:val="24"/>
        </w:rPr>
        <w:t xml:space="preserve"> </w:t>
      </w:r>
      <w:r>
        <w:rPr>
          <w:rFonts w:eastAsia="Times New Roman" w:cs="Times New Roman"/>
          <w:szCs w:val="24"/>
        </w:rPr>
        <w:t>Δεν είπε τίποτα, κύριε Καββαδά. Ένας που έλεγε…</w:t>
      </w:r>
    </w:p>
    <w:p w14:paraId="4318B6B1"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Τι σχέση έχει αυτό; Άσχετα πράγματα λέμε εδώ!</w:t>
      </w:r>
    </w:p>
    <w:p w14:paraId="4318B6B2" w14:textId="77777777" w:rsidR="001D7CFB" w:rsidRDefault="00EB4E04">
      <w:pPr>
        <w:spacing w:line="600" w:lineRule="auto"/>
        <w:ind w:firstLine="720"/>
        <w:jc w:val="both"/>
        <w:rPr>
          <w:rFonts w:eastAsia="Times New Roman" w:cs="Times New Roman"/>
          <w:szCs w:val="24"/>
        </w:rPr>
      </w:pPr>
      <w:r w:rsidRPr="001F0206">
        <w:rPr>
          <w:rFonts w:eastAsia="Times New Roman" w:cs="Times New Roman"/>
          <w:b/>
          <w:szCs w:val="24"/>
        </w:rPr>
        <w:t xml:space="preserve">ΠΡΟΕΔΡΕΥΩΝ (Δημήτριος </w:t>
      </w:r>
      <w:r w:rsidRPr="001F0206">
        <w:rPr>
          <w:rFonts w:eastAsia="Times New Roman" w:cs="Times New Roman"/>
          <w:b/>
          <w:szCs w:val="24"/>
        </w:rPr>
        <w:t>Κρεμαστινός):</w:t>
      </w:r>
      <w:r>
        <w:rPr>
          <w:rFonts w:eastAsia="Times New Roman" w:cs="Times New Roman"/>
          <w:b/>
          <w:szCs w:val="24"/>
        </w:rPr>
        <w:t xml:space="preserve"> </w:t>
      </w:r>
      <w:r>
        <w:rPr>
          <w:rFonts w:eastAsia="Times New Roman" w:cs="Times New Roman"/>
          <w:szCs w:val="24"/>
        </w:rPr>
        <w:t>Αυτό δεν αλλάζει τίποτα, για να πείτε κάτι, κύριε Καββαδά. Αφήστε το.</w:t>
      </w:r>
    </w:p>
    <w:p w14:paraId="4318B6B3"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Ο κ. Μεγαλομύστακας, Κοινοβουλευτικός Εκπρόσωπος της Ένωσης Κεντρώων, έχει τον λόγο για δώδεκα λεπτά.</w:t>
      </w:r>
    </w:p>
    <w:p w14:paraId="4318B6B4"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ΑΘΑΝΑΣΙΟΣ ΚΑΒΒΑΔΑΣ: </w:t>
      </w:r>
      <w:r>
        <w:rPr>
          <w:rFonts w:eastAsia="Times New Roman" w:cs="Times New Roman"/>
          <w:szCs w:val="24"/>
        </w:rPr>
        <w:t>Κύριε Πρόεδρε, ζητώ τον λόγο.</w:t>
      </w:r>
    </w:p>
    <w:p w14:paraId="4318B6B5"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ΠΡΟΕΔΡΕΥΩΝ (Δημήτριο</w:t>
      </w:r>
      <w:r>
        <w:rPr>
          <w:rFonts w:eastAsia="Times New Roman" w:cs="Times New Roman"/>
          <w:b/>
          <w:szCs w:val="24"/>
        </w:rPr>
        <w:t xml:space="preserve">ς Κρεμαστινός): </w:t>
      </w:r>
      <w:r>
        <w:rPr>
          <w:rFonts w:eastAsia="Times New Roman" w:cs="Times New Roman"/>
          <w:szCs w:val="24"/>
        </w:rPr>
        <w:t>Δεν μπορείτε να πάρετε τώρα τον λόγο, γιατί τον έχω δώσει στον κ. Μεγαλομύστακα. Τι θέλετε να πείτε; Εάν είναι να πείτε αυτό, το είπε και ο Υπουργός το είπα και εγώ, ότι δήλωσε ο Υπουργός ότι ένας δήλωσε έτσι, αλλά αυτό δεν σημαίνει ότι εσε</w:t>
      </w:r>
      <w:r>
        <w:rPr>
          <w:rFonts w:eastAsia="Times New Roman" w:cs="Times New Roman"/>
          <w:szCs w:val="24"/>
        </w:rPr>
        <w:t>ίς ασπάζεστε αυτά που δήλωσε ο -δεν ξέρω και εγώ- ποιος τα δήλωσε.</w:t>
      </w:r>
    </w:p>
    <w:p w14:paraId="4318B6B6"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Κύριε Μεγαλομύστακα, έχετε τον λόγο.</w:t>
      </w:r>
    </w:p>
    <w:p w14:paraId="4318B6B7"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Ευχαριστώ, κύριε Πρόεδρε. </w:t>
      </w:r>
    </w:p>
    <w:p w14:paraId="4318B6B8" w14:textId="77777777" w:rsidR="001D7CFB" w:rsidRDefault="00EB4E04">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πριν ξεκινήσω τον λόγο μου, θέλω να υπενθυμίσω ότι όλοι όσοι ανήκουμ</w:t>
      </w:r>
      <w:r>
        <w:rPr>
          <w:rFonts w:eastAsia="Times New Roman" w:cs="Times New Roman"/>
          <w:szCs w:val="24"/>
        </w:rPr>
        <w:t>ε στον χώρο του Κέντρου, αυτοί που τον εκπροσωπούμε, είμαστε εδώ, έχοντας ως γνώμονα πάντοτε το κοινό καλό της χώρας. Είμαστε εδώ, για να πάρουμε τα θετικά από τη Δεξιά, τα θετικά από την Αριστερά, να τα παντρέψουμε, έτσι ώστε να βγει ένα αποτέλεσμα, το οπ</w:t>
      </w:r>
      <w:r>
        <w:rPr>
          <w:rFonts w:eastAsia="Times New Roman" w:cs="Times New Roman"/>
          <w:szCs w:val="24"/>
        </w:rPr>
        <w:t xml:space="preserve">οίο εμείς πιστεύουμε ότι είναι υπέρ των απλών πολιτών. Αυτό είναι το ζητούμενο για εμάς. </w:t>
      </w:r>
    </w:p>
    <w:p w14:paraId="4318B6B9"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Επομένως, εμείς ως Ένωση Κεντρώων δεν μπορούμε να καταψηφίσουμε σε κα</w:t>
      </w:r>
      <w:r>
        <w:rPr>
          <w:rFonts w:eastAsia="Times New Roman" w:cs="Times New Roman"/>
          <w:szCs w:val="24"/>
        </w:rPr>
        <w:t>μ</w:t>
      </w:r>
      <w:r>
        <w:rPr>
          <w:rFonts w:eastAsia="Times New Roman" w:cs="Times New Roman"/>
          <w:szCs w:val="24"/>
        </w:rPr>
        <w:t>μία περίπτωση μέτρα θετικά, ευεργετικά για τον Έλληνα πολίτη, για τον Έλληνα νέο, για τον Έλληνα</w:t>
      </w:r>
      <w:r>
        <w:rPr>
          <w:rFonts w:eastAsia="Times New Roman" w:cs="Times New Roman"/>
          <w:szCs w:val="24"/>
        </w:rPr>
        <w:t xml:space="preserve"> εργαζόμενο, για τον Έλληνα επιχειρηματία, για τον Έλληνα συνταξιούχο, ο οποίος τα τελευταία δέκα χρόνια περνά αυτές τις δυσκολίες που όλοι γνωρίζουμε. Τα τελευταία δέκα χρόνια έχει δει να χάνεται ένα μεγάλο κομμάτι της ελληνικής νεολαίας, των Ελλήνων επισ</w:t>
      </w:r>
      <w:r>
        <w:rPr>
          <w:rFonts w:eastAsia="Times New Roman" w:cs="Times New Roman"/>
          <w:szCs w:val="24"/>
        </w:rPr>
        <w:t>τημόνων, των ερευνητών, να φεύγει στο εξωτερικό για να αναζητήσει την τύχη του.</w:t>
      </w:r>
    </w:p>
    <w:p w14:paraId="4318B6BA"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Εμείς ως Ένωση Κεντρώων θα υπερψηφίσουμε το νομοσχέδιο, όπως και κάποιες από τις τροπολογίες που εμείς κρίνουμε ορθές. Ωστόσο σε κα</w:t>
      </w:r>
      <w:r>
        <w:rPr>
          <w:rFonts w:eastAsia="Times New Roman" w:cs="Times New Roman"/>
          <w:szCs w:val="24"/>
        </w:rPr>
        <w:t>μ</w:t>
      </w:r>
      <w:r>
        <w:rPr>
          <w:rFonts w:eastAsia="Times New Roman" w:cs="Times New Roman"/>
          <w:szCs w:val="24"/>
        </w:rPr>
        <w:t>μία περίπτωση δεν θα αφήσουμε τίποτα χωρίς ν</w:t>
      </w:r>
      <w:r>
        <w:rPr>
          <w:rFonts w:eastAsia="Times New Roman" w:cs="Times New Roman"/>
          <w:szCs w:val="24"/>
        </w:rPr>
        <w:t>α ελέγχεται. Είναι πολύ σημαντικό αυτά που έχετε υποσχεθεί στον ελληνικό λαό να υλοποιηθούν άμεσα, με τον σωστό τρόπο και να πάρετε κ</w:t>
      </w:r>
      <w:r>
        <w:rPr>
          <w:rFonts w:eastAsia="Times New Roman" w:cs="Times New Roman"/>
          <w:szCs w:val="24"/>
        </w:rPr>
        <w:t>α</w:t>
      </w:r>
      <w:r>
        <w:rPr>
          <w:rFonts w:eastAsia="Times New Roman" w:cs="Times New Roman"/>
          <w:szCs w:val="24"/>
        </w:rPr>
        <w:t>ι άλλα μέτρα, καθώς τα χρωστάμε. Και λέω, τα χρωστάμε, ενώ εμείς δεν κυβερνούσαμε όλα αυτά τα χρόνια που μας οδήγησαν στην</w:t>
      </w:r>
      <w:r>
        <w:rPr>
          <w:rFonts w:eastAsia="Times New Roman" w:cs="Times New Roman"/>
          <w:szCs w:val="24"/>
        </w:rPr>
        <w:t xml:space="preserve"> κρίση, αλλά και ούτε και τώρα υποστηρίξαμε ποτέ εσάς, αλλά τα χρωστάμε ως πολιτικό σύστημα. Έχουμε κάνει αφαίμαξη του ελληνικού λαού. Είναι πολύ λίγες οι περιπτώσεις που συναντάμε και προκαλούν αισιοδοξία μέσα στην ελληνική κοινωνία. Μάλιστα, σήμερα, όντα</w:t>
      </w:r>
      <w:r>
        <w:rPr>
          <w:rFonts w:eastAsia="Times New Roman" w:cs="Times New Roman"/>
          <w:szCs w:val="24"/>
        </w:rPr>
        <w:t>ς μέλος της Ειδικής Επιτροπής Έρευνας και Τεχνολογίας, παρακολούθησα δ</w:t>
      </w:r>
      <w:r>
        <w:rPr>
          <w:rFonts w:eastAsia="Times New Roman" w:cs="Times New Roman"/>
          <w:szCs w:val="24"/>
        </w:rPr>
        <w:t>ύ</w:t>
      </w:r>
      <w:r>
        <w:rPr>
          <w:rFonts w:eastAsia="Times New Roman" w:cs="Times New Roman"/>
          <w:szCs w:val="24"/>
        </w:rPr>
        <w:t>ο παραδείγματα νέων ανθρώπων, δυο επιστημόνων οι οποίοι διέπρεψαν μέσα στον καιρό της κρίσης, οι οποίοι εξέφρασαν τα παράπονα που είχαν τόσο με τις προηγούμενες κυβερνήσεις όσο και με τ</w:t>
      </w:r>
      <w:r>
        <w:rPr>
          <w:rFonts w:eastAsia="Times New Roman" w:cs="Times New Roman"/>
          <w:szCs w:val="24"/>
        </w:rPr>
        <w:t xml:space="preserve">η σημερινή. </w:t>
      </w:r>
    </w:p>
    <w:p w14:paraId="4318B6BB"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Πρέπει να ενισχύσουμε όλες τις παραγωγικές δομές που μας έχουν απομείνει. Αυτό πρέπει να κάνουμε. Αυτό είναι το σωστό και δεν πρέπει να κάνουμε σε κα</w:t>
      </w:r>
      <w:r>
        <w:rPr>
          <w:rFonts w:eastAsia="Times New Roman" w:cs="Times New Roman"/>
          <w:szCs w:val="24"/>
        </w:rPr>
        <w:t>μ</w:t>
      </w:r>
      <w:r>
        <w:rPr>
          <w:rFonts w:eastAsia="Times New Roman" w:cs="Times New Roman"/>
          <w:szCs w:val="24"/>
        </w:rPr>
        <w:t>μία περίπτωση στείρα αντιπολίτευση, μόνο και μόνο έχοντας ως γνώμονα ποιο θα είναι το πολιτικό όφελος. Αυτό είναι λάθος. Αυτό είναι που βάζει όλους τους πολιτικούς σ’ ένα καζάνι και έρχεται η ρήση «κοντά στα ξερά, καίγονται και τα χλωρά» να επαληθευτεί. Γι</w:t>
      </w:r>
      <w:r>
        <w:rPr>
          <w:rFonts w:eastAsia="Times New Roman" w:cs="Times New Roman"/>
          <w:szCs w:val="24"/>
        </w:rPr>
        <w:t>ατί; Γιατί δυστυχώς, ακολουθώντας όλοι τις πρακτικές που μας οδήγησαν σ’ αυτήν την κρίση, ερχόμαστε στο σημερινό αποτέλεσμα. Και ποιο είναι αυτό; Είναι ο κόσμος να έχει αγανακτήσει με την πολιτική που ασκείται. Έχουμε δει την ακροδεξιά και στην Ελλάδα να μ</w:t>
      </w:r>
      <w:r>
        <w:rPr>
          <w:rFonts w:eastAsia="Times New Roman" w:cs="Times New Roman"/>
          <w:szCs w:val="24"/>
        </w:rPr>
        <w:t>εγαλώνει δυστυχώς, ίσως μια από τις πιο τραγικές συνέπειες της κρίσης και αυτό που γίνεται είναι να επαναλαμβάνονται τα ίδια λάθη. Κι όταν μιλώ για λάθη, δεν εννοώ αυτά τα μέτρα, εννοώ κάποιες πρακτικές, που δεν ξέρω εάν οφείλονται σε σκοπιμότητες ή γίνοντ</w:t>
      </w:r>
      <w:r>
        <w:rPr>
          <w:rFonts w:eastAsia="Times New Roman" w:cs="Times New Roman"/>
          <w:szCs w:val="24"/>
        </w:rPr>
        <w:t>αι κατά λάθος ή λόγω έλλειψης χρόνου. Γιατί, καλώς ή κακώς, τα μέτρα έρχονται σήμερα και σε δέκα μέρες έχουμε εκλογές. Δεν ξέρω, αλλά ο κοινός νους θα είχε κάνει πονηρές σκέψεις.</w:t>
      </w:r>
    </w:p>
    <w:p w14:paraId="4318B6BC"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Αναλογιστείτε το τι κάνετε, λοιπόν, γιατί με τέτοιου είδους μέτρα, σίγουρα κά</w:t>
      </w:r>
      <w:r>
        <w:rPr>
          <w:rFonts w:eastAsia="Times New Roman" w:cs="Times New Roman"/>
          <w:szCs w:val="24"/>
        </w:rPr>
        <w:t>νετε το σωστό. Ωστόσο, δεν πρέπει να αφήνουμε καμ</w:t>
      </w:r>
      <w:r>
        <w:rPr>
          <w:rFonts w:eastAsia="Times New Roman" w:cs="Times New Roman"/>
          <w:szCs w:val="24"/>
        </w:rPr>
        <w:t>μ</w:t>
      </w:r>
      <w:r>
        <w:rPr>
          <w:rFonts w:eastAsia="Times New Roman" w:cs="Times New Roman"/>
          <w:szCs w:val="24"/>
        </w:rPr>
        <w:t>ία αμφιβολία πλέον στον Έλληνα πολίτη. Αυτό είναι το νέο που ζητά. Δεν είναι δύσκολο. Πρέπει να κάνουμε το λογικό. Έχουν πει πολλοί άνθρωποι απ’ αυτό το Βήμα ότι επιστρέφεται ο μόχθος του Έλληνα πολίτη, για</w:t>
      </w:r>
      <w:r>
        <w:rPr>
          <w:rFonts w:eastAsia="Times New Roman" w:cs="Times New Roman"/>
          <w:szCs w:val="24"/>
        </w:rPr>
        <w:t>τί οι απλοί Έλληνες πολίτες είναι αυτοί που στήριξαν τη χώρα. Επομένως, πρέπει να τους ανταμείψουμε γι’ αυτό και να τους δώσουμε πίσω αυτό που πήραμε απ’ αυτούς. Όταν το κάνετε, κάντε το σωστά. Δώστε οριστικές λύσεις. Φτάνει πια με τα ημίμετρα, με λύσεις π</w:t>
      </w:r>
      <w:r>
        <w:rPr>
          <w:rFonts w:eastAsia="Times New Roman" w:cs="Times New Roman"/>
          <w:szCs w:val="24"/>
        </w:rPr>
        <w:t xml:space="preserve">ου δεν λύνουν ολοκληρωτικά το πρόβλημα! </w:t>
      </w:r>
    </w:p>
    <w:p w14:paraId="4318B6BD"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Έχω μιλήσει πάρα πολλές φορές. Τέτοιου είδους καταστάσεις είναι που δυσκολεύουν ακόμη περισσότερο τον κόσμο. Μπορεί να ανοίγετε την πόρτα, να δημιουργείτε μια χαραμάδα, αλλά και πάλι δεν μπορεί να περάσει, δεν έρχετ</w:t>
      </w:r>
      <w:r>
        <w:rPr>
          <w:rFonts w:eastAsia="Times New Roman" w:cs="Times New Roman"/>
          <w:szCs w:val="24"/>
        </w:rPr>
        <w:t xml:space="preserve">αι έτσι η ελπίδα. </w:t>
      </w:r>
    </w:p>
    <w:p w14:paraId="4318B6BE"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Δεν θέλω να κουράσω άλλο το Σώμα. Δεν θα χρησιμοποιήσω όλο τον χρόνο μου. Θέλω, όμως, να πω ότι είναι πολύ σημαντικό όλα τα κόμματα να παραμερίσουμε το κομματικό όφελος που προσδοκούμε να έχουμε, όταν τοποθετούνται οι Βουλευτές ή οι Υπου</w:t>
      </w:r>
      <w:r>
        <w:rPr>
          <w:rFonts w:eastAsia="Times New Roman" w:cs="Times New Roman"/>
          <w:szCs w:val="24"/>
        </w:rPr>
        <w:t>ργοί στις ομιλίες τους απ’ αυτό εδώ το Βήμα, να βάλουμε στην άκρη τον εγωισμό μας και έστω αυτή την ύστατη ώρα, να αναλογιστούμε ποιο είναι το σωστό για τον Έλληνα πολίτη. Δεν θέλω σε κα</w:t>
      </w:r>
      <w:r>
        <w:rPr>
          <w:rFonts w:eastAsia="Times New Roman" w:cs="Times New Roman"/>
          <w:szCs w:val="24"/>
        </w:rPr>
        <w:t>μ</w:t>
      </w:r>
      <w:r>
        <w:rPr>
          <w:rFonts w:eastAsia="Times New Roman" w:cs="Times New Roman"/>
          <w:szCs w:val="24"/>
        </w:rPr>
        <w:t xml:space="preserve">μία περίπτωση να κάνω αντιπολίτευση, η οποία δεν θα έχει αντίκρισμα. </w:t>
      </w:r>
      <w:r>
        <w:rPr>
          <w:rFonts w:eastAsia="Times New Roman" w:cs="Times New Roman"/>
          <w:szCs w:val="24"/>
        </w:rPr>
        <w:t>Γι’ αυτό και ο ήπιος τόνος που έχω</w:t>
      </w:r>
      <w:r>
        <w:rPr>
          <w:rFonts w:eastAsia="Times New Roman" w:cs="Times New Roman"/>
          <w:szCs w:val="24"/>
        </w:rPr>
        <w:t>.</w:t>
      </w:r>
      <w:r>
        <w:rPr>
          <w:rFonts w:eastAsia="Times New Roman" w:cs="Times New Roman"/>
          <w:szCs w:val="24"/>
        </w:rPr>
        <w:t>.</w:t>
      </w:r>
      <w:r w:rsidRPr="00CF04DD">
        <w:rPr>
          <w:rFonts w:eastAsia="Times New Roman" w:cs="Times New Roman"/>
          <w:szCs w:val="24"/>
        </w:rPr>
        <w:t xml:space="preserve"> </w:t>
      </w:r>
      <w:r>
        <w:rPr>
          <w:rFonts w:eastAsia="Times New Roman" w:cs="Times New Roman"/>
          <w:szCs w:val="24"/>
        </w:rPr>
        <w:t>Π</w:t>
      </w:r>
      <w:r w:rsidRPr="00A40174">
        <w:rPr>
          <w:rFonts w:eastAsia="Times New Roman" w:cs="Times New Roman"/>
          <w:szCs w:val="24"/>
        </w:rPr>
        <w:t>ραγματικά</w:t>
      </w:r>
      <w:r w:rsidRPr="00622954">
        <w:rPr>
          <w:rFonts w:eastAsia="Times New Roman" w:cs="Times New Roman"/>
          <w:szCs w:val="24"/>
        </w:rPr>
        <w:t>,</w:t>
      </w:r>
      <w:r w:rsidRPr="00A40174">
        <w:rPr>
          <w:rFonts w:eastAsia="Times New Roman" w:cs="Times New Roman"/>
          <w:szCs w:val="24"/>
        </w:rPr>
        <w:t xml:space="preserve"> ο Έλληνας έχει ανάγκη να δημιουργήσει ελπίδες.</w:t>
      </w:r>
      <w:r>
        <w:rPr>
          <w:rFonts w:eastAsia="Times New Roman" w:cs="Times New Roman"/>
          <w:szCs w:val="24"/>
        </w:rPr>
        <w:t xml:space="preserve"> Α</w:t>
      </w:r>
      <w:r w:rsidRPr="00A40174">
        <w:rPr>
          <w:rFonts w:eastAsia="Times New Roman" w:cs="Times New Roman"/>
          <w:szCs w:val="24"/>
        </w:rPr>
        <w:t>ς το κάνουμε σωστά</w:t>
      </w:r>
      <w:r>
        <w:rPr>
          <w:rFonts w:eastAsia="Times New Roman" w:cs="Times New Roman"/>
          <w:szCs w:val="24"/>
        </w:rPr>
        <w:t>.</w:t>
      </w:r>
    </w:p>
    <w:p w14:paraId="4318B6BF"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w:t>
      </w:r>
      <w:r w:rsidRPr="00A40174">
        <w:rPr>
          <w:rFonts w:eastAsia="Times New Roman" w:cs="Times New Roman"/>
          <w:szCs w:val="24"/>
        </w:rPr>
        <w:t>υχαριστώ πολύ</w:t>
      </w:r>
    </w:p>
    <w:p w14:paraId="4318B6C0" w14:textId="77777777" w:rsidR="001D7CFB" w:rsidRDefault="00EB4E0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4318B6C1"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 τον κ. Μεγαλομύστακα και για την τήρηση του χρόνου.</w:t>
      </w:r>
    </w:p>
    <w:p w14:paraId="4318B6C2"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γίνεται </w:t>
      </w:r>
      <w:r w:rsidRPr="00A40174">
        <w:rPr>
          <w:rFonts w:eastAsia="Times New Roman" w:cs="Times New Roman"/>
          <w:szCs w:val="24"/>
        </w:rPr>
        <w:t xml:space="preserve">γνωστό στο </w:t>
      </w:r>
      <w:r>
        <w:rPr>
          <w:rFonts w:eastAsia="Times New Roman" w:cs="Times New Roman"/>
          <w:szCs w:val="24"/>
        </w:rPr>
        <w:t>Σ</w:t>
      </w:r>
      <w:r w:rsidRPr="00A40174">
        <w:rPr>
          <w:rFonts w:eastAsia="Times New Roman" w:cs="Times New Roman"/>
          <w:szCs w:val="24"/>
        </w:rPr>
        <w:t xml:space="preserve">ώμα ότι </w:t>
      </w:r>
      <w:r>
        <w:rPr>
          <w:rFonts w:eastAsia="Times New Roman" w:cs="Times New Roman"/>
          <w:szCs w:val="24"/>
        </w:rPr>
        <w:t xml:space="preserve">τη συνεδρίασή μας παρακολουθούν </w:t>
      </w:r>
      <w:r w:rsidRPr="00A40174">
        <w:rPr>
          <w:rFonts w:eastAsia="Times New Roman" w:cs="Times New Roman"/>
          <w:szCs w:val="24"/>
        </w:rPr>
        <w:t xml:space="preserve">από τα </w:t>
      </w:r>
      <w:r>
        <w:rPr>
          <w:rFonts w:eastAsia="Times New Roman" w:cs="Times New Roman"/>
          <w:szCs w:val="24"/>
        </w:rPr>
        <w:t xml:space="preserve">άνω δυτικά </w:t>
      </w:r>
      <w:r w:rsidRPr="00A40174">
        <w:rPr>
          <w:rFonts w:eastAsia="Times New Roman" w:cs="Times New Roman"/>
          <w:szCs w:val="24"/>
        </w:rPr>
        <w:t>θεωρία</w:t>
      </w:r>
      <w:r>
        <w:rPr>
          <w:rFonts w:eastAsia="Times New Roman" w:cs="Times New Roman"/>
          <w:szCs w:val="24"/>
        </w:rPr>
        <w:t>,</w:t>
      </w:r>
      <w:r>
        <w:rPr>
          <w:rFonts w:eastAsia="Times New Roman" w:cs="Times New Roman"/>
          <w:szCs w:val="24"/>
        </w:rPr>
        <w:t xml:space="preserve"> αφού </w:t>
      </w:r>
      <w:r>
        <w:rPr>
          <w:rFonts w:eastAsia="Times New Roman" w:cs="Times New Roman"/>
          <w:szCs w:val="24"/>
        </w:rPr>
        <w:t xml:space="preserve">προηγουμένως ξεναγήθηκαν </w:t>
      </w:r>
      <w:r w:rsidRPr="00A40174">
        <w:rPr>
          <w:rFonts w:eastAsia="Times New Roman" w:cs="Times New Roman"/>
          <w:szCs w:val="24"/>
        </w:rPr>
        <w:t xml:space="preserve">στην </w:t>
      </w:r>
      <w:r>
        <w:rPr>
          <w:rFonts w:eastAsia="Times New Roman" w:cs="Times New Roman"/>
          <w:szCs w:val="24"/>
        </w:rPr>
        <w:t>έκθεση της αίθουσας «</w:t>
      </w:r>
      <w:r w:rsidRPr="00A40174">
        <w:rPr>
          <w:rFonts w:eastAsia="Times New Roman" w:cs="Times New Roman"/>
          <w:szCs w:val="24"/>
        </w:rPr>
        <w:t>ΕΛΕΥΘΕΡΙΟΣ ΒΕΝΙΖΕΛ</w:t>
      </w:r>
      <w:r w:rsidRPr="00A40174">
        <w:rPr>
          <w:rFonts w:eastAsia="Times New Roman" w:cs="Times New Roman"/>
          <w:szCs w:val="24"/>
        </w:rPr>
        <w:t>ΟΣ</w:t>
      </w:r>
      <w:r>
        <w:rPr>
          <w:rFonts w:eastAsia="Times New Roman" w:cs="Times New Roman"/>
          <w:szCs w:val="24"/>
        </w:rPr>
        <w:t xml:space="preserve">» και </w:t>
      </w:r>
      <w:r>
        <w:rPr>
          <w:rFonts w:eastAsia="Times New Roman" w:cs="Times New Roman"/>
          <w:szCs w:val="24"/>
        </w:rPr>
        <w:t>ενημερώθηκαν για την ιστορία του κτηρίου</w:t>
      </w:r>
      <w:r>
        <w:rPr>
          <w:rFonts w:eastAsia="Times New Roman" w:cs="Times New Roman"/>
          <w:szCs w:val="24"/>
        </w:rPr>
        <w:t xml:space="preserve"> και</w:t>
      </w:r>
      <w:r>
        <w:rPr>
          <w:rFonts w:eastAsia="Times New Roman" w:cs="Times New Roman"/>
          <w:szCs w:val="24"/>
        </w:rPr>
        <w:t xml:space="preserve"> τ</w:t>
      </w:r>
      <w:r w:rsidRPr="00A40174">
        <w:rPr>
          <w:rFonts w:eastAsia="Times New Roman" w:cs="Times New Roman"/>
          <w:szCs w:val="24"/>
        </w:rPr>
        <w:t xml:space="preserve">ον τρόπο οργάνωσης και λειτουργίας της </w:t>
      </w:r>
      <w:r>
        <w:rPr>
          <w:rFonts w:eastAsia="Times New Roman" w:cs="Times New Roman"/>
          <w:szCs w:val="24"/>
        </w:rPr>
        <w:t>Β</w:t>
      </w:r>
      <w:r w:rsidRPr="00A40174">
        <w:rPr>
          <w:rFonts w:eastAsia="Times New Roman" w:cs="Times New Roman"/>
          <w:szCs w:val="24"/>
        </w:rPr>
        <w:t>ουλής</w:t>
      </w:r>
      <w:r>
        <w:rPr>
          <w:rFonts w:eastAsia="Times New Roman" w:cs="Times New Roman"/>
          <w:szCs w:val="24"/>
        </w:rPr>
        <w:t>, τριάντα</w:t>
      </w:r>
      <w:r w:rsidRPr="00A40174">
        <w:rPr>
          <w:rFonts w:eastAsia="Times New Roman" w:cs="Times New Roman"/>
          <w:szCs w:val="24"/>
        </w:rPr>
        <w:t xml:space="preserve"> μαθητές και </w:t>
      </w:r>
      <w:r w:rsidRPr="00A40174">
        <w:rPr>
          <w:rFonts w:eastAsia="Times New Roman" w:cs="Times New Roman"/>
          <w:szCs w:val="24"/>
        </w:rPr>
        <w:t xml:space="preserve">μαθήτριες </w:t>
      </w:r>
      <w:r w:rsidRPr="00A40174">
        <w:rPr>
          <w:rFonts w:eastAsia="Times New Roman" w:cs="Times New Roman"/>
          <w:szCs w:val="24"/>
        </w:rPr>
        <w:t xml:space="preserve">και ένας </w:t>
      </w:r>
      <w:r>
        <w:rPr>
          <w:rFonts w:eastAsia="Times New Roman" w:cs="Times New Roman"/>
          <w:szCs w:val="24"/>
        </w:rPr>
        <w:t>εκπαιδευτικός</w:t>
      </w:r>
      <w:r w:rsidRPr="00A40174">
        <w:rPr>
          <w:rFonts w:eastAsia="Times New Roman" w:cs="Times New Roman"/>
          <w:szCs w:val="24"/>
        </w:rPr>
        <w:t xml:space="preserve"> </w:t>
      </w:r>
      <w:r>
        <w:rPr>
          <w:rFonts w:eastAsia="Times New Roman" w:cs="Times New Roman"/>
          <w:szCs w:val="24"/>
        </w:rPr>
        <w:t>συνοδός</w:t>
      </w:r>
      <w:r w:rsidRPr="00A40174">
        <w:rPr>
          <w:rFonts w:eastAsia="Times New Roman" w:cs="Times New Roman"/>
          <w:szCs w:val="24"/>
        </w:rPr>
        <w:t xml:space="preserve"> </w:t>
      </w:r>
      <w:r>
        <w:rPr>
          <w:rFonts w:eastAsia="Times New Roman" w:cs="Times New Roman"/>
          <w:szCs w:val="24"/>
        </w:rPr>
        <w:t xml:space="preserve">τους </w:t>
      </w:r>
      <w:r w:rsidRPr="00A40174">
        <w:rPr>
          <w:rFonts w:eastAsia="Times New Roman" w:cs="Times New Roman"/>
          <w:szCs w:val="24"/>
        </w:rPr>
        <w:t xml:space="preserve">από τη </w:t>
      </w:r>
      <w:r>
        <w:rPr>
          <w:rFonts w:eastAsia="Times New Roman" w:cs="Times New Roman"/>
          <w:szCs w:val="24"/>
        </w:rPr>
        <w:t>Σ</w:t>
      </w:r>
      <w:r w:rsidRPr="00A40174">
        <w:rPr>
          <w:rFonts w:eastAsia="Times New Roman" w:cs="Times New Roman"/>
          <w:szCs w:val="24"/>
        </w:rPr>
        <w:t xml:space="preserve">χολή </w:t>
      </w:r>
      <w:r>
        <w:rPr>
          <w:rFonts w:eastAsia="Times New Roman" w:cs="Times New Roman"/>
          <w:szCs w:val="24"/>
        </w:rPr>
        <w:t>Δ</w:t>
      </w:r>
      <w:r w:rsidRPr="00A40174">
        <w:rPr>
          <w:rFonts w:eastAsia="Times New Roman" w:cs="Times New Roman"/>
          <w:szCs w:val="24"/>
        </w:rPr>
        <w:t>ημοσιογραφίας</w:t>
      </w:r>
      <w:r>
        <w:rPr>
          <w:rFonts w:eastAsia="Times New Roman" w:cs="Times New Roman"/>
          <w:szCs w:val="24"/>
        </w:rPr>
        <w:t xml:space="preserve"> «ΑΝΤΕΝΝΑ».</w:t>
      </w:r>
    </w:p>
    <w:p w14:paraId="4318B6C3"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Η Βουλή </w:t>
      </w:r>
      <w:r>
        <w:rPr>
          <w:rFonts w:eastAsia="Times New Roman" w:cs="Times New Roman"/>
          <w:szCs w:val="24"/>
        </w:rPr>
        <w:t>τού</w:t>
      </w:r>
      <w:r>
        <w:rPr>
          <w:rFonts w:eastAsia="Times New Roman" w:cs="Times New Roman"/>
          <w:szCs w:val="24"/>
        </w:rPr>
        <w:t>ς</w:t>
      </w:r>
      <w:r w:rsidRPr="00A40174">
        <w:rPr>
          <w:rFonts w:eastAsia="Times New Roman" w:cs="Times New Roman"/>
          <w:szCs w:val="24"/>
        </w:rPr>
        <w:t xml:space="preserve"> καλωσορίζει</w:t>
      </w:r>
      <w:r>
        <w:rPr>
          <w:rFonts w:eastAsia="Times New Roman" w:cs="Times New Roman"/>
          <w:szCs w:val="24"/>
        </w:rPr>
        <w:t>.</w:t>
      </w:r>
    </w:p>
    <w:p w14:paraId="4318B6C4" w14:textId="77777777" w:rsidR="001D7CFB" w:rsidRDefault="00EB4E04">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w:t>
      </w:r>
      <w:r>
        <w:rPr>
          <w:rFonts w:eastAsia="Times New Roman" w:cs="Times New Roman"/>
          <w:szCs w:val="24"/>
        </w:rPr>
        <w:t xml:space="preserve"> τις πτέρυγες της Βουλής)</w:t>
      </w:r>
    </w:p>
    <w:p w14:paraId="4318B6C5"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Προχ</w:t>
      </w:r>
      <w:r w:rsidRPr="00A40174">
        <w:rPr>
          <w:rFonts w:eastAsia="Times New Roman" w:cs="Times New Roman"/>
          <w:szCs w:val="24"/>
        </w:rPr>
        <w:t xml:space="preserve">ωρούμε στον επόμενο </w:t>
      </w:r>
      <w:r>
        <w:rPr>
          <w:rFonts w:eastAsia="Times New Roman" w:cs="Times New Roman"/>
          <w:szCs w:val="24"/>
        </w:rPr>
        <w:t>ομιλητή,</w:t>
      </w:r>
      <w:r w:rsidRPr="00A40174">
        <w:rPr>
          <w:rFonts w:eastAsia="Times New Roman" w:cs="Times New Roman"/>
          <w:szCs w:val="24"/>
        </w:rPr>
        <w:t xml:space="preserve"> που είναι ο </w:t>
      </w:r>
      <w:r>
        <w:rPr>
          <w:rFonts w:eastAsia="Times New Roman" w:cs="Times New Roman"/>
          <w:szCs w:val="24"/>
        </w:rPr>
        <w:t>Β</w:t>
      </w:r>
      <w:r w:rsidRPr="00A40174">
        <w:rPr>
          <w:rFonts w:eastAsia="Times New Roman" w:cs="Times New Roman"/>
          <w:szCs w:val="24"/>
        </w:rPr>
        <w:t xml:space="preserve">ουλευτής </w:t>
      </w:r>
      <w:r>
        <w:rPr>
          <w:rFonts w:eastAsia="Times New Roman" w:cs="Times New Roman"/>
          <w:szCs w:val="24"/>
        </w:rPr>
        <w:t>της Δ</w:t>
      </w:r>
      <w:r w:rsidRPr="00A40174">
        <w:rPr>
          <w:rFonts w:eastAsia="Times New Roman" w:cs="Times New Roman"/>
          <w:szCs w:val="24"/>
        </w:rPr>
        <w:t xml:space="preserve">ημοκρατικής </w:t>
      </w:r>
      <w:r>
        <w:rPr>
          <w:rFonts w:eastAsia="Times New Roman" w:cs="Times New Roman"/>
          <w:szCs w:val="24"/>
        </w:rPr>
        <w:t>Σ</w:t>
      </w:r>
      <w:r w:rsidRPr="00A40174">
        <w:rPr>
          <w:rFonts w:eastAsia="Times New Roman" w:cs="Times New Roman"/>
          <w:szCs w:val="24"/>
        </w:rPr>
        <w:t>υμπαράταξης κ</w:t>
      </w:r>
      <w:r>
        <w:rPr>
          <w:rFonts w:eastAsia="Times New Roman" w:cs="Times New Roman"/>
          <w:szCs w:val="24"/>
        </w:rPr>
        <w:t xml:space="preserve">. </w:t>
      </w:r>
      <w:r w:rsidRPr="00A40174">
        <w:rPr>
          <w:rFonts w:eastAsia="Times New Roman" w:cs="Times New Roman"/>
          <w:szCs w:val="24"/>
        </w:rPr>
        <w:t>Καρράς</w:t>
      </w:r>
      <w:r>
        <w:rPr>
          <w:rFonts w:eastAsia="Times New Roman" w:cs="Times New Roman"/>
          <w:szCs w:val="24"/>
        </w:rPr>
        <w:t>.</w:t>
      </w:r>
    </w:p>
    <w:p w14:paraId="4318B6C6"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Παρακαλώ, κύριε Καρρά, έχετε τον λόγο.</w:t>
      </w:r>
    </w:p>
    <w:p w14:paraId="4318B6C7"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Κύριε Πρόεδρε;</w:t>
      </w:r>
    </w:p>
    <w:p w14:paraId="4318B6C8"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τι θέλετε;</w:t>
      </w:r>
    </w:p>
    <w:p w14:paraId="4318B6C9"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Παρακαλώ ένα λεπτό. Ήταν προσβλητικό αυτό που είπε ο κ. Μπάρκας και πρέπει να μου δώσετε τον λόγο για ένα λεπτό.</w:t>
      </w:r>
    </w:p>
    <w:p w14:paraId="4318B6CA"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Μια στιγμή, ποιο ήταν το προκλητικό;</w:t>
      </w:r>
    </w:p>
    <w:p w14:paraId="4318B6CB"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Είπε «</w:t>
      </w:r>
      <w:r w:rsidRPr="00A40174">
        <w:rPr>
          <w:rFonts w:eastAsia="Times New Roman" w:cs="Times New Roman"/>
          <w:szCs w:val="24"/>
        </w:rPr>
        <w:t>κάποιος κύριος</w:t>
      </w:r>
      <w:r>
        <w:rPr>
          <w:rFonts w:eastAsia="Times New Roman" w:cs="Times New Roman"/>
          <w:szCs w:val="24"/>
        </w:rPr>
        <w:t>».</w:t>
      </w:r>
    </w:p>
    <w:p w14:paraId="4318B6CC"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ΕΥΩΝ (Δημήτριος Κρεμαστινός):</w:t>
      </w:r>
      <w:r>
        <w:rPr>
          <w:rFonts w:eastAsia="Times New Roman" w:cs="Times New Roman"/>
          <w:szCs w:val="24"/>
        </w:rPr>
        <w:t xml:space="preserve"> Αυτό είπε. Ωραία.</w:t>
      </w:r>
      <w:r w:rsidRPr="00E36775">
        <w:rPr>
          <w:rFonts w:eastAsia="Times New Roman" w:cs="Times New Roman"/>
          <w:szCs w:val="24"/>
        </w:rPr>
        <w:t xml:space="preserve"> </w:t>
      </w:r>
    </w:p>
    <w:p w14:paraId="4318B6CD"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Λίγο σεβασμό. </w:t>
      </w:r>
    </w:p>
    <w:p w14:paraId="4318B6CE"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w:t>
      </w:r>
      <w:r w:rsidRPr="0033766D">
        <w:rPr>
          <w:rFonts w:eastAsia="Times New Roman" w:cs="Times New Roman"/>
          <w:szCs w:val="24"/>
        </w:rPr>
        <w:t>Ο σεβασμός είναι αυτά που είπατε εσείς.</w:t>
      </w:r>
    </w:p>
    <w:p w14:paraId="4318B6CF"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ΑΘΑΝΑΣΙΟΣ ΚΑΒΒΑΔΑΣ:</w:t>
      </w:r>
      <w:r w:rsidRPr="0033766D">
        <w:rPr>
          <w:rFonts w:eastAsia="Times New Roman" w:cs="Times New Roman"/>
          <w:b/>
          <w:szCs w:val="24"/>
        </w:rPr>
        <w:t xml:space="preserve"> </w:t>
      </w:r>
      <w:r>
        <w:rPr>
          <w:rFonts w:eastAsia="Times New Roman" w:cs="Times New Roman"/>
          <w:szCs w:val="24"/>
        </w:rPr>
        <w:t>Είπε «κάποιος κύριος», αλλά είναι πώς το είπε…</w:t>
      </w:r>
    </w:p>
    <w:p w14:paraId="4318B6D0"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w:t>
      </w:r>
      <w:r>
        <w:rPr>
          <w:rFonts w:eastAsia="Times New Roman" w:cs="Times New Roman"/>
          <w:b/>
          <w:szCs w:val="24"/>
        </w:rPr>
        <w:t>ινός):</w:t>
      </w:r>
      <w:r>
        <w:rPr>
          <w:rFonts w:eastAsia="Times New Roman" w:cs="Times New Roman"/>
          <w:szCs w:val="24"/>
        </w:rPr>
        <w:t xml:space="preserve"> Είπε</w:t>
      </w:r>
      <w:r w:rsidRPr="00A40174">
        <w:rPr>
          <w:rFonts w:eastAsia="Times New Roman" w:cs="Times New Roman"/>
          <w:szCs w:val="24"/>
        </w:rPr>
        <w:t xml:space="preserve"> ότι κάποιος κύριος</w:t>
      </w:r>
      <w:r w:rsidRPr="0011318A">
        <w:rPr>
          <w:rFonts w:eastAsia="Times New Roman" w:cs="Times New Roman"/>
          <w:szCs w:val="24"/>
        </w:rPr>
        <w:t>,</w:t>
      </w:r>
      <w:r w:rsidRPr="00A40174">
        <w:rPr>
          <w:rFonts w:eastAsia="Times New Roman" w:cs="Times New Roman"/>
          <w:szCs w:val="24"/>
        </w:rPr>
        <w:t xml:space="preserve"> που είπε ότι είναι υποψήφιος της Νέας Δημοκρατίας</w:t>
      </w:r>
      <w:r>
        <w:rPr>
          <w:rFonts w:eastAsia="Times New Roman" w:cs="Times New Roman"/>
          <w:szCs w:val="24"/>
        </w:rPr>
        <w:t>,</w:t>
      </w:r>
      <w:r w:rsidRPr="00A40174">
        <w:rPr>
          <w:rFonts w:eastAsia="Times New Roman" w:cs="Times New Roman"/>
          <w:szCs w:val="24"/>
        </w:rPr>
        <w:t xml:space="preserve"> είπε αυτά</w:t>
      </w:r>
      <w:r>
        <w:rPr>
          <w:rFonts w:eastAsia="Times New Roman" w:cs="Times New Roman"/>
          <w:szCs w:val="24"/>
        </w:rPr>
        <w:t>. Ε, ω</w:t>
      </w:r>
      <w:r w:rsidRPr="00A40174">
        <w:rPr>
          <w:rFonts w:eastAsia="Times New Roman" w:cs="Times New Roman"/>
          <w:szCs w:val="24"/>
        </w:rPr>
        <w:t>ραία</w:t>
      </w:r>
      <w:r>
        <w:rPr>
          <w:rFonts w:eastAsia="Times New Roman" w:cs="Times New Roman"/>
          <w:szCs w:val="24"/>
        </w:rPr>
        <w:t>. Δ</w:t>
      </w:r>
      <w:r w:rsidRPr="00A40174">
        <w:rPr>
          <w:rFonts w:eastAsia="Times New Roman" w:cs="Times New Roman"/>
          <w:szCs w:val="24"/>
        </w:rPr>
        <w:t xml:space="preserve">εν είπε ότι </w:t>
      </w:r>
      <w:r>
        <w:rPr>
          <w:rFonts w:eastAsia="Times New Roman" w:cs="Times New Roman"/>
          <w:szCs w:val="24"/>
        </w:rPr>
        <w:t>εσείς…</w:t>
      </w:r>
    </w:p>
    <w:p w14:paraId="4318B6D1"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«Κάποιος κύριος».</w:t>
      </w:r>
    </w:p>
    <w:p w14:paraId="4318B6D2"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Δ</w:t>
      </w:r>
      <w:r w:rsidRPr="00A40174">
        <w:rPr>
          <w:rFonts w:eastAsia="Times New Roman" w:cs="Times New Roman"/>
          <w:szCs w:val="24"/>
        </w:rPr>
        <w:t xml:space="preserve">εν αμφισβήτησε </w:t>
      </w:r>
      <w:r>
        <w:rPr>
          <w:rFonts w:eastAsia="Times New Roman" w:cs="Times New Roman"/>
          <w:szCs w:val="24"/>
        </w:rPr>
        <w:t>ε</w:t>
      </w:r>
      <w:r w:rsidRPr="00A40174">
        <w:rPr>
          <w:rFonts w:eastAsia="Times New Roman" w:cs="Times New Roman"/>
          <w:szCs w:val="24"/>
        </w:rPr>
        <w:t>σάς</w:t>
      </w:r>
      <w:r>
        <w:rPr>
          <w:rFonts w:eastAsia="Times New Roman" w:cs="Times New Roman"/>
          <w:szCs w:val="24"/>
        </w:rPr>
        <w:t>.</w:t>
      </w:r>
    </w:p>
    <w:p w14:paraId="4318B6D3"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Μισό λεπτό, κύρι</w:t>
      </w:r>
      <w:r>
        <w:rPr>
          <w:rFonts w:eastAsia="Times New Roman" w:cs="Times New Roman"/>
          <w:szCs w:val="24"/>
        </w:rPr>
        <w:t>ε Πρόεδρε, σας παρακαλώ. Διότι έχει μεγάλη ιδέα ο κ. Μπάρκας για τον εαυτό του</w:t>
      </w:r>
      <w:r w:rsidRPr="00915320">
        <w:rPr>
          <w:rFonts w:eastAsia="Times New Roman" w:cs="Times New Roman"/>
          <w:szCs w:val="24"/>
        </w:rPr>
        <w:t>,</w:t>
      </w:r>
      <w:r>
        <w:rPr>
          <w:rFonts w:eastAsia="Times New Roman" w:cs="Times New Roman"/>
          <w:szCs w:val="24"/>
        </w:rPr>
        <w:t xml:space="preserve"> επειδή είναι Υφυπουργός και πρέπει να σέβεται τους συναδέλφους.</w:t>
      </w:r>
    </w:p>
    <w:p w14:paraId="4318B6D4"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Όχι, μη δημιουργήσουμε </w:t>
      </w:r>
      <w:r w:rsidRPr="00A40174">
        <w:rPr>
          <w:rFonts w:eastAsia="Times New Roman" w:cs="Times New Roman"/>
          <w:szCs w:val="24"/>
        </w:rPr>
        <w:t>επεισόδιο</w:t>
      </w:r>
      <w:r>
        <w:rPr>
          <w:rFonts w:eastAsia="Times New Roman" w:cs="Times New Roman"/>
          <w:szCs w:val="24"/>
        </w:rPr>
        <w:t>. Σ</w:t>
      </w:r>
      <w:r w:rsidRPr="00A40174">
        <w:rPr>
          <w:rFonts w:eastAsia="Times New Roman" w:cs="Times New Roman"/>
          <w:szCs w:val="24"/>
        </w:rPr>
        <w:t>ας τα είπα εγώ</w:t>
      </w:r>
      <w:r>
        <w:rPr>
          <w:rFonts w:eastAsia="Times New Roman" w:cs="Times New Roman"/>
          <w:szCs w:val="24"/>
        </w:rPr>
        <w:t>.</w:t>
      </w:r>
    </w:p>
    <w:p w14:paraId="4318B6D5"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Δεν σέβεται τους συναδέλφους έτσι όπως μίλησε προηγουμένως.</w:t>
      </w:r>
    </w:p>
    <w:p w14:paraId="4318B6D6"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Μ</w:t>
      </w:r>
      <w:r w:rsidRPr="00A40174">
        <w:rPr>
          <w:rFonts w:eastAsia="Times New Roman" w:cs="Times New Roman"/>
          <w:szCs w:val="24"/>
        </w:rPr>
        <w:t xml:space="preserve">α δεν είπε τίποτα για </w:t>
      </w:r>
      <w:r>
        <w:rPr>
          <w:rFonts w:eastAsia="Times New Roman" w:cs="Times New Roman"/>
          <w:szCs w:val="24"/>
        </w:rPr>
        <w:t>ε</w:t>
      </w:r>
      <w:r w:rsidRPr="00A40174">
        <w:rPr>
          <w:rFonts w:eastAsia="Times New Roman" w:cs="Times New Roman"/>
          <w:szCs w:val="24"/>
        </w:rPr>
        <w:t>σάς</w:t>
      </w:r>
      <w:r>
        <w:rPr>
          <w:rFonts w:eastAsia="Times New Roman" w:cs="Times New Roman"/>
          <w:szCs w:val="24"/>
        </w:rPr>
        <w:t>.</w:t>
      </w:r>
    </w:p>
    <w:p w14:paraId="4318B6D7"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Για εμένα είπε.</w:t>
      </w:r>
    </w:p>
    <w:p w14:paraId="4318B6D8"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Όχι, δεν είπε τίποτα.</w:t>
      </w:r>
    </w:p>
    <w:p w14:paraId="4318B6D9"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Βουλευτής Λευκάδας υπάρχει μόνο ένας και είμαι εγώ.</w:t>
      </w:r>
    </w:p>
    <w:p w14:paraId="4318B6DA"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w:t>
      </w:r>
      <w:r w:rsidRPr="00A40174">
        <w:rPr>
          <w:rFonts w:eastAsia="Times New Roman" w:cs="Times New Roman"/>
          <w:szCs w:val="24"/>
        </w:rPr>
        <w:t>Ωραία</w:t>
      </w:r>
      <w:r>
        <w:rPr>
          <w:rFonts w:eastAsia="Times New Roman" w:cs="Times New Roman"/>
          <w:szCs w:val="24"/>
        </w:rPr>
        <w:t>, δεν είπε ο άνθρωπος ότι δεν είστε. Είπε ότι…</w:t>
      </w:r>
    </w:p>
    <w:p w14:paraId="4318B6DB"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Ακούσατε πώς το είπε; Υποτιμητικά το είπε.</w:t>
      </w:r>
    </w:p>
    <w:p w14:paraId="4318B6DC"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Όχι, δεν το είπε</w:t>
      </w:r>
      <w:r>
        <w:rPr>
          <w:rFonts w:eastAsia="Times New Roman" w:cs="Times New Roman"/>
          <w:szCs w:val="24"/>
        </w:rPr>
        <w:t xml:space="preserve"> για εσάς υποτιμητικά.</w:t>
      </w:r>
    </w:p>
    <w:p w14:paraId="4318B6DD"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Αφού το άκουσα. Εδώ ήμασταν και άλλοι συνάδελφοι.</w:t>
      </w:r>
    </w:p>
    <w:p w14:paraId="4318B6DE"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Μπάρκα, είπατε τέτοιο πράγμα; Εγώ δεν το κατάλαβα; Είπατε τέτοιο πράγμα;</w:t>
      </w:r>
    </w:p>
    <w:p w14:paraId="4318B6DF"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ΚΩΝΣΤΑΝΤΙΝΟΣ ΜΠΑΡΚΑΣ (Υφυπουργός Εργασίας, Κοινω</w:t>
      </w:r>
      <w:r>
        <w:rPr>
          <w:rFonts w:eastAsia="Times New Roman" w:cs="Times New Roman"/>
          <w:b/>
          <w:szCs w:val="24"/>
        </w:rPr>
        <w:t>νικής Ασφάλισης και Κοινωνικής Αλληλεγγύης):</w:t>
      </w:r>
      <w:r>
        <w:rPr>
          <w:rFonts w:eastAsia="Times New Roman" w:cs="Times New Roman"/>
          <w:szCs w:val="24"/>
        </w:rPr>
        <w:t xml:space="preserve"> Εγώ είπα «ένας κύριος».</w:t>
      </w:r>
    </w:p>
    <w:p w14:paraId="4318B6E0"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Είπε «ένας κύριος».</w:t>
      </w:r>
    </w:p>
    <w:p w14:paraId="4318B6E1"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Μισό λεπτό.</w:t>
      </w:r>
    </w:p>
    <w:p w14:paraId="4318B6E2"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Τι να πείτε παραπάνω;</w:t>
      </w:r>
    </w:p>
    <w:p w14:paraId="4318B6E3"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Ότι ο κ. Μπάρκας έτσι</w:t>
      </w:r>
      <w:r>
        <w:rPr>
          <w:rFonts w:eastAsia="Times New Roman" w:cs="Times New Roman"/>
          <w:szCs w:val="24"/>
        </w:rPr>
        <w:t xml:space="preserve"> όπως μίλησε έχει πολύ μεγάλη ιδέα για τον εαυτό του…</w:t>
      </w:r>
    </w:p>
    <w:p w14:paraId="4318B6E4"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Με συγχωρείτε, δεν μίλησε για εσάς. Μην απαντάτε με αυτόν τον τρόπο.</w:t>
      </w:r>
    </w:p>
    <w:p w14:paraId="4318B6E5"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Για εμένα μίλησε προσωπικά. Κύριε Πρόεδρε, στη Λευκάδα υπάρχει ένας Βουλευτής</w:t>
      </w:r>
      <w:r>
        <w:rPr>
          <w:rFonts w:eastAsia="Times New Roman" w:cs="Times New Roman"/>
          <w:szCs w:val="24"/>
        </w:rPr>
        <w:t xml:space="preserve"> και είμαι εγώ αυτός.</w:t>
      </w:r>
    </w:p>
    <w:p w14:paraId="4318B6E6"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Μπάρκα, ρωτώ, είπατε κάτι για τον κ. Καββαδά, μήπως δεν το κατάλαβα εγώ;</w:t>
      </w:r>
    </w:p>
    <w:p w14:paraId="4318B6E7"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«Ένας κύριος», λέει…</w:t>
      </w:r>
    </w:p>
    <w:p w14:paraId="4318B6E8"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«Ένας κύριος είπε». Ωραία.</w:t>
      </w:r>
    </w:p>
    <w:p w14:paraId="4318B6E9"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ΑΘΑΝΑΣΙΟΣ ΚΑΒΒΑ</w:t>
      </w:r>
      <w:r>
        <w:rPr>
          <w:rFonts w:eastAsia="Times New Roman" w:cs="Times New Roman"/>
          <w:b/>
          <w:szCs w:val="24"/>
        </w:rPr>
        <w:t>ΔΑΣ:</w:t>
      </w:r>
      <w:r>
        <w:rPr>
          <w:rFonts w:eastAsia="Times New Roman" w:cs="Times New Roman"/>
          <w:szCs w:val="24"/>
        </w:rPr>
        <w:t xml:space="preserve"> …«καθόταν δίπλα από τους παπάδες». Κάτι τέτοιο είπε. Αυτός είμαι εγώ.</w:t>
      </w:r>
    </w:p>
    <w:p w14:paraId="4318B6EA"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Δεν είπε για εσάς.</w:t>
      </w:r>
    </w:p>
    <w:p w14:paraId="4318B6EB"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Ρωτήστε τον, κύριε Πρόεδρε. </w:t>
      </w:r>
    </w:p>
    <w:p w14:paraId="4318B6EC"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Για τον κ. Καββαδά είπατε;</w:t>
      </w:r>
    </w:p>
    <w:p w14:paraId="4318B6ED"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ΑΘΑΝΑΣΙΟΣ ΚΑΒΒ</w:t>
      </w:r>
      <w:r>
        <w:rPr>
          <w:rFonts w:eastAsia="Times New Roman" w:cs="Times New Roman"/>
          <w:b/>
          <w:szCs w:val="24"/>
        </w:rPr>
        <w:t>ΑΔΑΣ:</w:t>
      </w:r>
      <w:r>
        <w:rPr>
          <w:rFonts w:eastAsia="Times New Roman" w:cs="Times New Roman"/>
          <w:szCs w:val="24"/>
        </w:rPr>
        <w:t xml:space="preserve"> «Και δήλωνε Βουλευτής», είπε.</w:t>
      </w:r>
    </w:p>
    <w:p w14:paraId="4318B6EE"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Κύριε Μπάρκα, έπρεπε να ζητήσετε μια συγγνώμη, τουλάχιστον, δημόσια. Αυτός ο Βουλευτής είμαι εγώ. Κ</w:t>
      </w:r>
      <w:r>
        <w:rPr>
          <w:rFonts w:eastAsia="Times New Roman" w:cs="Times New Roman"/>
          <w:szCs w:val="24"/>
        </w:rPr>
        <w:t>α</w:t>
      </w:r>
      <w:r>
        <w:rPr>
          <w:rFonts w:eastAsia="Times New Roman" w:cs="Times New Roman"/>
          <w:szCs w:val="24"/>
        </w:rPr>
        <w:t xml:space="preserve">ι αν έχετε τόσο πολύ μεγάλη ιδέα για τον εαυτό σας, κακώς, γιατί είστε Υπουργός. </w:t>
      </w:r>
    </w:p>
    <w:p w14:paraId="4318B6EF"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Σα</w:t>
      </w:r>
      <w:r>
        <w:rPr>
          <w:rFonts w:eastAsia="Times New Roman" w:cs="Times New Roman"/>
          <w:szCs w:val="24"/>
        </w:rPr>
        <w:t>ς παρακαλώ μην κάνετε χαρακτηρισμούς.</w:t>
      </w:r>
    </w:p>
    <w:p w14:paraId="4318B6F0"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Πρέπει να σέβεστε, γιατί είστε από την Πρέβεζα κ</w:t>
      </w:r>
      <w:r>
        <w:rPr>
          <w:rFonts w:eastAsia="Times New Roman" w:cs="Times New Roman"/>
          <w:szCs w:val="24"/>
        </w:rPr>
        <w:t>α</w:t>
      </w:r>
      <w:r>
        <w:rPr>
          <w:rFonts w:eastAsia="Times New Roman" w:cs="Times New Roman"/>
          <w:szCs w:val="24"/>
        </w:rPr>
        <w:t>ι εγώ είμαι από τη Λευκάδα. Είναι κρίμα να μιλάτε έτσι. Δεν είναι σωστό αυτό. Όσο για το νοσοκομείο τα είπα στην ομιλία μου, δεν χρειάζεται άλλο.</w:t>
      </w:r>
    </w:p>
    <w:p w14:paraId="4318B6F1"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Ωραία, σας σέβεται. Δεν νομίζω ότι τίθεται θέμα προσωπικό.</w:t>
      </w:r>
    </w:p>
    <w:p w14:paraId="4318B6F2"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Κύριε Μπάρκα, νομίζω ότι αυτό πρέπει να αποκατασταθεί. Συμφωνείτε;</w:t>
      </w:r>
    </w:p>
    <w:p w14:paraId="4318B6F3"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Όχι, να ζητήσει συγγνώμη ο κ. Μπάρκας.</w:t>
      </w:r>
    </w:p>
    <w:p w14:paraId="4318B6F4"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Τι συγγνώμη τώρα; Εντάξει.</w:t>
      </w:r>
    </w:p>
    <w:p w14:paraId="4318B6F5"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Πώς θα γίνει;</w:t>
      </w:r>
    </w:p>
    <w:p w14:paraId="4318B6F6"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Είπε ο άνθρωπος ότι…</w:t>
      </w:r>
    </w:p>
    <w:p w14:paraId="4318B6F7"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Γειτονιά είμαστε. Μαζί είμαστε δίπλα-δίπλα. Δεν γνωρίζει ο ένας τον άλλον;</w:t>
      </w:r>
    </w:p>
    <w:p w14:paraId="4318B6F8"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Συμφων</w:t>
      </w:r>
      <w:r>
        <w:rPr>
          <w:rFonts w:eastAsia="Times New Roman" w:cs="Times New Roman"/>
          <w:szCs w:val="24"/>
        </w:rPr>
        <w:t>ώ. Προχωρούμε.</w:t>
      </w:r>
    </w:p>
    <w:p w14:paraId="4318B6F9"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Κύριε Καρρά, έχετε τον λόγο.</w:t>
      </w:r>
    </w:p>
    <w:p w14:paraId="4318B6FA"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 </w:t>
      </w:r>
      <w:r>
        <w:rPr>
          <w:rFonts w:eastAsia="Times New Roman" w:cs="Times New Roman"/>
          <w:b/>
          <w:szCs w:val="24"/>
        </w:rPr>
        <w:t>ΔΗΜΗΤΡΙΟΣ ΚΑΡΡΑΣ:</w:t>
      </w:r>
      <w:r>
        <w:rPr>
          <w:rFonts w:eastAsia="Times New Roman" w:cs="Times New Roman"/>
          <w:szCs w:val="24"/>
        </w:rPr>
        <w:t xml:space="preserve"> Κ</w:t>
      </w:r>
      <w:r w:rsidRPr="00A40174">
        <w:rPr>
          <w:rFonts w:eastAsia="Times New Roman" w:cs="Times New Roman"/>
          <w:szCs w:val="24"/>
        </w:rPr>
        <w:t xml:space="preserve">ύριε </w:t>
      </w:r>
      <w:r>
        <w:rPr>
          <w:rFonts w:eastAsia="Times New Roman" w:cs="Times New Roman"/>
          <w:szCs w:val="24"/>
        </w:rPr>
        <w:t>Π</w:t>
      </w:r>
      <w:r w:rsidRPr="00A40174">
        <w:rPr>
          <w:rFonts w:eastAsia="Times New Roman" w:cs="Times New Roman"/>
          <w:szCs w:val="24"/>
        </w:rPr>
        <w:t>ρόεδρε</w:t>
      </w:r>
      <w:r>
        <w:rPr>
          <w:rFonts w:eastAsia="Times New Roman" w:cs="Times New Roman"/>
          <w:szCs w:val="24"/>
        </w:rPr>
        <w:t>, πριν μιλήσω επί του νομοσχεδίου, οφείλω να παρατηρήσω κάτι.</w:t>
      </w:r>
    </w:p>
    <w:p w14:paraId="4318B6FB"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Όταν νομοσχέδια έ</w:t>
      </w:r>
      <w:r w:rsidRPr="00A40174">
        <w:rPr>
          <w:rFonts w:eastAsia="Times New Roman" w:cs="Times New Roman"/>
          <w:szCs w:val="24"/>
        </w:rPr>
        <w:t xml:space="preserve">χουν αυτή την </w:t>
      </w:r>
      <w:r>
        <w:rPr>
          <w:rFonts w:eastAsia="Times New Roman" w:cs="Times New Roman"/>
          <w:szCs w:val="24"/>
        </w:rPr>
        <w:t>έκταση</w:t>
      </w:r>
      <w:r w:rsidRPr="00A40174">
        <w:rPr>
          <w:rFonts w:eastAsia="Times New Roman" w:cs="Times New Roman"/>
          <w:szCs w:val="24"/>
        </w:rPr>
        <w:t xml:space="preserve"> και αυτό το ενδιαφέρον και προκαλούν το ενδιαφέρον της Βουλής</w:t>
      </w:r>
      <w:r>
        <w:rPr>
          <w:rFonts w:eastAsia="Times New Roman" w:cs="Times New Roman"/>
          <w:szCs w:val="24"/>
        </w:rPr>
        <w:t>,</w:t>
      </w:r>
      <w:r w:rsidRPr="00A40174">
        <w:rPr>
          <w:rFonts w:eastAsia="Times New Roman" w:cs="Times New Roman"/>
          <w:szCs w:val="24"/>
        </w:rPr>
        <w:t xml:space="preserve"> των </w:t>
      </w:r>
      <w:r>
        <w:rPr>
          <w:rFonts w:eastAsia="Times New Roman" w:cs="Times New Roman"/>
          <w:szCs w:val="24"/>
        </w:rPr>
        <w:t>Β</w:t>
      </w:r>
      <w:r w:rsidRPr="00A40174">
        <w:rPr>
          <w:rFonts w:eastAsia="Times New Roman" w:cs="Times New Roman"/>
          <w:szCs w:val="24"/>
        </w:rPr>
        <w:t>ου</w:t>
      </w:r>
      <w:r w:rsidRPr="00A40174">
        <w:rPr>
          <w:rFonts w:eastAsia="Times New Roman" w:cs="Times New Roman"/>
          <w:szCs w:val="24"/>
        </w:rPr>
        <w:t>λευτών</w:t>
      </w:r>
      <w:r>
        <w:rPr>
          <w:rFonts w:eastAsia="Times New Roman" w:cs="Times New Roman"/>
          <w:szCs w:val="24"/>
        </w:rPr>
        <w:t>,</w:t>
      </w:r>
      <w:r w:rsidRPr="00A40174">
        <w:rPr>
          <w:rFonts w:eastAsia="Times New Roman" w:cs="Times New Roman"/>
          <w:szCs w:val="24"/>
        </w:rPr>
        <w:t xml:space="preserve"> της κοινής γνώμης</w:t>
      </w:r>
      <w:r>
        <w:rPr>
          <w:rFonts w:eastAsia="Times New Roman" w:cs="Times New Roman"/>
          <w:szCs w:val="24"/>
        </w:rPr>
        <w:t>,</w:t>
      </w:r>
      <w:r w:rsidRPr="00A40174">
        <w:rPr>
          <w:rFonts w:eastAsia="Times New Roman" w:cs="Times New Roman"/>
          <w:szCs w:val="24"/>
        </w:rPr>
        <w:t xml:space="preserve"> θα πρέπει τουλάχιστον να υπάρχει μ</w:t>
      </w:r>
      <w:r>
        <w:rPr>
          <w:rFonts w:eastAsia="Times New Roman" w:cs="Times New Roman"/>
          <w:szCs w:val="24"/>
        </w:rPr>
        <w:t>ι</w:t>
      </w:r>
      <w:r w:rsidRPr="00A40174">
        <w:rPr>
          <w:rFonts w:eastAsia="Times New Roman" w:cs="Times New Roman"/>
          <w:szCs w:val="24"/>
        </w:rPr>
        <w:t xml:space="preserve">α αναλογία ομιλίας μεταξύ </w:t>
      </w:r>
      <w:r>
        <w:rPr>
          <w:rFonts w:eastAsia="Times New Roman" w:cs="Times New Roman"/>
          <w:szCs w:val="24"/>
        </w:rPr>
        <w:t>Υ</w:t>
      </w:r>
      <w:r w:rsidRPr="00A40174">
        <w:rPr>
          <w:rFonts w:eastAsia="Times New Roman" w:cs="Times New Roman"/>
          <w:szCs w:val="24"/>
        </w:rPr>
        <w:t>πουργών</w:t>
      </w:r>
      <w:r>
        <w:rPr>
          <w:rFonts w:eastAsia="Times New Roman" w:cs="Times New Roman"/>
          <w:szCs w:val="24"/>
        </w:rPr>
        <w:t>, Κ</w:t>
      </w:r>
      <w:r w:rsidRPr="00A40174">
        <w:rPr>
          <w:rFonts w:eastAsia="Times New Roman" w:cs="Times New Roman"/>
          <w:szCs w:val="24"/>
        </w:rPr>
        <w:t xml:space="preserve">οινοβουλευτικών </w:t>
      </w:r>
      <w:r>
        <w:rPr>
          <w:rFonts w:eastAsia="Times New Roman" w:cs="Times New Roman"/>
          <w:szCs w:val="24"/>
        </w:rPr>
        <w:t>Ε</w:t>
      </w:r>
      <w:r w:rsidRPr="00A40174">
        <w:rPr>
          <w:rFonts w:eastAsia="Times New Roman" w:cs="Times New Roman"/>
          <w:szCs w:val="24"/>
        </w:rPr>
        <w:t xml:space="preserve">κπροσώπων και </w:t>
      </w:r>
      <w:r>
        <w:rPr>
          <w:rFonts w:eastAsia="Times New Roman" w:cs="Times New Roman"/>
          <w:szCs w:val="24"/>
        </w:rPr>
        <w:t>Β</w:t>
      </w:r>
      <w:r w:rsidRPr="00A40174">
        <w:rPr>
          <w:rFonts w:eastAsia="Times New Roman" w:cs="Times New Roman"/>
          <w:szCs w:val="24"/>
        </w:rPr>
        <w:t>ουλευτών</w:t>
      </w:r>
      <w:r>
        <w:rPr>
          <w:rFonts w:eastAsia="Times New Roman" w:cs="Times New Roman"/>
          <w:szCs w:val="24"/>
        </w:rPr>
        <w:t>.</w:t>
      </w:r>
      <w:r w:rsidRPr="00A40174">
        <w:rPr>
          <w:rFonts w:eastAsia="Times New Roman" w:cs="Times New Roman"/>
          <w:szCs w:val="24"/>
        </w:rPr>
        <w:t xml:space="preserve"> Δυστυχώς</w:t>
      </w:r>
      <w:r>
        <w:rPr>
          <w:rFonts w:eastAsia="Times New Roman" w:cs="Times New Roman"/>
          <w:szCs w:val="24"/>
        </w:rPr>
        <w:t>,</w:t>
      </w:r>
      <w:r w:rsidRPr="00A40174">
        <w:rPr>
          <w:rFonts w:eastAsia="Times New Roman" w:cs="Times New Roman"/>
          <w:szCs w:val="24"/>
        </w:rPr>
        <w:t xml:space="preserve"> το προηγούμενο διάστημα δεν τηρήθηκε </w:t>
      </w:r>
      <w:r>
        <w:rPr>
          <w:rFonts w:eastAsia="Times New Roman" w:cs="Times New Roman"/>
          <w:szCs w:val="24"/>
        </w:rPr>
        <w:t>αυτή η αναλογία. Ε</w:t>
      </w:r>
      <w:r w:rsidRPr="00A40174">
        <w:rPr>
          <w:rFonts w:eastAsia="Times New Roman" w:cs="Times New Roman"/>
          <w:szCs w:val="24"/>
        </w:rPr>
        <w:t xml:space="preserve">φόσον </w:t>
      </w:r>
      <w:r>
        <w:rPr>
          <w:rFonts w:eastAsia="Times New Roman" w:cs="Times New Roman"/>
          <w:szCs w:val="24"/>
        </w:rPr>
        <w:t>είναι</w:t>
      </w:r>
      <w:r w:rsidRPr="00A40174">
        <w:rPr>
          <w:rFonts w:eastAsia="Times New Roman" w:cs="Times New Roman"/>
          <w:szCs w:val="24"/>
        </w:rPr>
        <w:t xml:space="preserve"> εγγεγραμμένοι</w:t>
      </w:r>
      <w:r w:rsidRPr="00517DF8">
        <w:rPr>
          <w:rFonts w:eastAsia="Times New Roman" w:cs="Times New Roman"/>
          <w:szCs w:val="24"/>
        </w:rPr>
        <w:t>,</w:t>
      </w:r>
      <w:r w:rsidRPr="00A40174">
        <w:rPr>
          <w:rFonts w:eastAsia="Times New Roman" w:cs="Times New Roman"/>
          <w:szCs w:val="24"/>
        </w:rPr>
        <w:t xml:space="preserve"> νομίζω </w:t>
      </w:r>
      <w:r>
        <w:rPr>
          <w:rFonts w:eastAsia="Times New Roman" w:cs="Times New Roman"/>
          <w:szCs w:val="24"/>
        </w:rPr>
        <w:t>-θα σας</w:t>
      </w:r>
      <w:r w:rsidRPr="00A40174">
        <w:rPr>
          <w:rFonts w:eastAsia="Times New Roman" w:cs="Times New Roman"/>
          <w:szCs w:val="24"/>
        </w:rPr>
        <w:t xml:space="preserve"> πω αμέσω</w:t>
      </w:r>
      <w:r w:rsidRPr="00A40174">
        <w:rPr>
          <w:rFonts w:eastAsia="Times New Roman" w:cs="Times New Roman"/>
          <w:szCs w:val="24"/>
        </w:rPr>
        <w:t>ς τον αριθμό</w:t>
      </w:r>
      <w:r>
        <w:rPr>
          <w:rFonts w:eastAsia="Times New Roman" w:cs="Times New Roman"/>
          <w:szCs w:val="24"/>
        </w:rPr>
        <w:t>,</w:t>
      </w:r>
      <w:r w:rsidRPr="00A40174">
        <w:rPr>
          <w:rFonts w:eastAsia="Times New Roman" w:cs="Times New Roman"/>
          <w:szCs w:val="24"/>
        </w:rPr>
        <w:t xml:space="preserve"> </w:t>
      </w:r>
      <w:r>
        <w:rPr>
          <w:rFonts w:eastAsia="Times New Roman" w:cs="Times New Roman"/>
          <w:szCs w:val="24"/>
        </w:rPr>
        <w:t>τον έχω στα χαρτιά μου</w:t>
      </w:r>
      <w:r w:rsidRPr="00517DF8">
        <w:rPr>
          <w:rFonts w:eastAsia="Times New Roman" w:cs="Times New Roman"/>
          <w:szCs w:val="24"/>
        </w:rPr>
        <w:t>,</w:t>
      </w:r>
      <w:r>
        <w:rPr>
          <w:rFonts w:eastAsia="Times New Roman" w:cs="Times New Roman"/>
          <w:szCs w:val="24"/>
        </w:rPr>
        <w:t>- ενενήντα</w:t>
      </w:r>
      <w:r w:rsidRPr="00A40174">
        <w:rPr>
          <w:rFonts w:eastAsia="Times New Roman" w:cs="Times New Roman"/>
          <w:szCs w:val="24"/>
        </w:rPr>
        <w:t xml:space="preserve"> τρεις </w:t>
      </w:r>
      <w:r>
        <w:rPr>
          <w:rFonts w:eastAsia="Times New Roman" w:cs="Times New Roman"/>
          <w:szCs w:val="24"/>
        </w:rPr>
        <w:t>Β</w:t>
      </w:r>
      <w:r w:rsidRPr="00A40174">
        <w:rPr>
          <w:rFonts w:eastAsia="Times New Roman" w:cs="Times New Roman"/>
          <w:szCs w:val="24"/>
        </w:rPr>
        <w:t>ουλευτές</w:t>
      </w:r>
      <w:r>
        <w:rPr>
          <w:rFonts w:eastAsia="Times New Roman" w:cs="Times New Roman"/>
          <w:szCs w:val="24"/>
        </w:rPr>
        <w:t>, θα έπρεπε</w:t>
      </w:r>
      <w:r w:rsidRPr="00A40174">
        <w:rPr>
          <w:rFonts w:eastAsia="Times New Roman" w:cs="Times New Roman"/>
          <w:szCs w:val="24"/>
        </w:rPr>
        <w:t xml:space="preserve"> να διευκολυνθούν οι </w:t>
      </w:r>
      <w:r>
        <w:rPr>
          <w:rFonts w:eastAsia="Times New Roman" w:cs="Times New Roman"/>
          <w:szCs w:val="24"/>
        </w:rPr>
        <w:t>Β</w:t>
      </w:r>
      <w:r w:rsidRPr="00A40174">
        <w:rPr>
          <w:rFonts w:eastAsia="Times New Roman" w:cs="Times New Roman"/>
          <w:szCs w:val="24"/>
        </w:rPr>
        <w:t>ουλευτές</w:t>
      </w:r>
      <w:r>
        <w:rPr>
          <w:rFonts w:eastAsia="Times New Roman" w:cs="Times New Roman"/>
          <w:szCs w:val="24"/>
        </w:rPr>
        <w:t xml:space="preserve"> και</w:t>
      </w:r>
      <w:r w:rsidRPr="00A40174">
        <w:rPr>
          <w:rFonts w:eastAsia="Times New Roman" w:cs="Times New Roman"/>
          <w:szCs w:val="24"/>
        </w:rPr>
        <w:t xml:space="preserve"> να μιλούν κατά αναλογία προς </w:t>
      </w:r>
      <w:r>
        <w:rPr>
          <w:rFonts w:eastAsia="Times New Roman" w:cs="Times New Roman"/>
          <w:szCs w:val="24"/>
        </w:rPr>
        <w:t>τους Κ</w:t>
      </w:r>
      <w:r w:rsidRPr="00A40174">
        <w:rPr>
          <w:rFonts w:eastAsia="Times New Roman" w:cs="Times New Roman"/>
          <w:szCs w:val="24"/>
        </w:rPr>
        <w:t xml:space="preserve">οινοβουλευτικούς </w:t>
      </w:r>
      <w:r>
        <w:rPr>
          <w:rFonts w:eastAsia="Times New Roman" w:cs="Times New Roman"/>
          <w:szCs w:val="24"/>
        </w:rPr>
        <w:t>Ε</w:t>
      </w:r>
      <w:r w:rsidRPr="00A40174">
        <w:rPr>
          <w:rFonts w:eastAsia="Times New Roman" w:cs="Times New Roman"/>
          <w:szCs w:val="24"/>
        </w:rPr>
        <w:t>κπροσώπους</w:t>
      </w:r>
      <w:r>
        <w:rPr>
          <w:rFonts w:eastAsia="Times New Roman" w:cs="Times New Roman"/>
          <w:szCs w:val="24"/>
        </w:rPr>
        <w:t>. Τ</w:t>
      </w:r>
      <w:r w:rsidRPr="00A40174">
        <w:rPr>
          <w:rFonts w:eastAsia="Times New Roman" w:cs="Times New Roman"/>
          <w:szCs w:val="24"/>
        </w:rPr>
        <w:t xml:space="preserve">ην τελευταία </w:t>
      </w:r>
      <w:r>
        <w:rPr>
          <w:rFonts w:eastAsia="Times New Roman" w:cs="Times New Roman"/>
          <w:szCs w:val="24"/>
        </w:rPr>
        <w:t>ώρα</w:t>
      </w:r>
      <w:r w:rsidRPr="00A40174">
        <w:rPr>
          <w:rFonts w:eastAsia="Times New Roman" w:cs="Times New Roman"/>
          <w:szCs w:val="24"/>
        </w:rPr>
        <w:t xml:space="preserve"> παρατηρώ μ</w:t>
      </w:r>
      <w:r>
        <w:rPr>
          <w:rFonts w:eastAsia="Times New Roman" w:cs="Times New Roman"/>
          <w:szCs w:val="24"/>
        </w:rPr>
        <w:t>ι</w:t>
      </w:r>
      <w:r w:rsidRPr="00A40174">
        <w:rPr>
          <w:rFonts w:eastAsia="Times New Roman" w:cs="Times New Roman"/>
          <w:szCs w:val="24"/>
        </w:rPr>
        <w:t>α διαφορετική κατανομή της ομιλίας</w:t>
      </w:r>
      <w:r>
        <w:rPr>
          <w:rFonts w:eastAsia="Times New Roman" w:cs="Times New Roman"/>
          <w:szCs w:val="24"/>
        </w:rPr>
        <w:t>,</w:t>
      </w:r>
      <w:r w:rsidRPr="00A40174">
        <w:rPr>
          <w:rFonts w:eastAsia="Times New Roman" w:cs="Times New Roman"/>
          <w:szCs w:val="24"/>
        </w:rPr>
        <w:t xml:space="preserve"> η οποία νομίζω δεν συμβάλλει ούτε σ</w:t>
      </w:r>
      <w:r>
        <w:rPr>
          <w:rFonts w:eastAsia="Times New Roman" w:cs="Times New Roman"/>
          <w:szCs w:val="24"/>
        </w:rPr>
        <w:t>την καλή λειτουργία της Βουλής</w:t>
      </w:r>
      <w:r w:rsidRPr="00A40174">
        <w:rPr>
          <w:rFonts w:eastAsia="Times New Roman" w:cs="Times New Roman"/>
          <w:szCs w:val="24"/>
        </w:rPr>
        <w:t xml:space="preserve"> ούτε στην εξυπηρέτηση των εκατέρωθεν πλευρών να ακούγονται και απόψ</w:t>
      </w:r>
      <w:r>
        <w:rPr>
          <w:rFonts w:eastAsia="Times New Roman" w:cs="Times New Roman"/>
          <w:szCs w:val="24"/>
        </w:rPr>
        <w:t>εις</w:t>
      </w:r>
      <w:r>
        <w:rPr>
          <w:rFonts w:eastAsia="Times New Roman" w:cs="Times New Roman"/>
          <w:szCs w:val="24"/>
        </w:rPr>
        <w:t xml:space="preserve"> τους</w:t>
      </w:r>
      <w:r>
        <w:rPr>
          <w:rFonts w:eastAsia="Times New Roman" w:cs="Times New Roman"/>
          <w:szCs w:val="24"/>
        </w:rPr>
        <w:t>.</w:t>
      </w:r>
    </w:p>
    <w:p w14:paraId="4318B6FC"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Α</w:t>
      </w:r>
      <w:r w:rsidRPr="00A40174">
        <w:rPr>
          <w:rFonts w:eastAsia="Times New Roman" w:cs="Times New Roman"/>
          <w:szCs w:val="24"/>
        </w:rPr>
        <w:t>νεξάρτ</w:t>
      </w:r>
      <w:r>
        <w:rPr>
          <w:rFonts w:eastAsia="Times New Roman" w:cs="Times New Roman"/>
          <w:szCs w:val="24"/>
        </w:rPr>
        <w:t>ητα από αυτό, β</w:t>
      </w:r>
      <w:r w:rsidRPr="00A40174">
        <w:rPr>
          <w:rFonts w:eastAsia="Times New Roman" w:cs="Times New Roman"/>
          <w:szCs w:val="24"/>
        </w:rPr>
        <w:t>εβαίως</w:t>
      </w:r>
      <w:r>
        <w:rPr>
          <w:rFonts w:eastAsia="Times New Roman" w:cs="Times New Roman"/>
          <w:szCs w:val="24"/>
        </w:rPr>
        <w:t>,</w:t>
      </w:r>
      <w:r w:rsidRPr="00A40174">
        <w:rPr>
          <w:rFonts w:eastAsia="Times New Roman" w:cs="Times New Roman"/>
          <w:szCs w:val="24"/>
        </w:rPr>
        <w:t xml:space="preserve"> κύριε </w:t>
      </w:r>
      <w:r>
        <w:rPr>
          <w:rFonts w:eastAsia="Times New Roman" w:cs="Times New Roman"/>
          <w:szCs w:val="24"/>
        </w:rPr>
        <w:t>Π</w:t>
      </w:r>
      <w:r w:rsidRPr="00A40174">
        <w:rPr>
          <w:rFonts w:eastAsia="Times New Roman" w:cs="Times New Roman"/>
          <w:szCs w:val="24"/>
        </w:rPr>
        <w:t>ρόεδρε</w:t>
      </w:r>
      <w:r>
        <w:rPr>
          <w:rFonts w:eastAsia="Times New Roman" w:cs="Times New Roman"/>
          <w:szCs w:val="24"/>
        </w:rPr>
        <w:t>,</w:t>
      </w:r>
      <w:r w:rsidRPr="00A40174">
        <w:rPr>
          <w:rFonts w:eastAsia="Times New Roman" w:cs="Times New Roman"/>
          <w:szCs w:val="24"/>
        </w:rPr>
        <w:t xml:space="preserve"> τώρα θα πρέπει να πω και κάτι άλλο</w:t>
      </w:r>
      <w:r>
        <w:rPr>
          <w:rFonts w:eastAsia="Times New Roman" w:cs="Times New Roman"/>
          <w:szCs w:val="24"/>
        </w:rPr>
        <w:t>,</w:t>
      </w:r>
      <w:r w:rsidRPr="00A40174">
        <w:rPr>
          <w:rFonts w:eastAsia="Times New Roman" w:cs="Times New Roman"/>
          <w:szCs w:val="24"/>
        </w:rPr>
        <w:t xml:space="preserve"> μπαίνοντας επί της ουσίας του ν</w:t>
      </w:r>
      <w:r w:rsidRPr="00A40174">
        <w:rPr>
          <w:rFonts w:eastAsia="Times New Roman" w:cs="Times New Roman"/>
          <w:szCs w:val="24"/>
        </w:rPr>
        <w:t>ομοσχεδίου</w:t>
      </w:r>
      <w:r>
        <w:rPr>
          <w:rFonts w:eastAsia="Times New Roman" w:cs="Times New Roman"/>
          <w:szCs w:val="24"/>
        </w:rPr>
        <w:t>. Τίθεται π</w:t>
      </w:r>
      <w:r w:rsidRPr="00A40174">
        <w:rPr>
          <w:rFonts w:eastAsia="Times New Roman" w:cs="Times New Roman"/>
          <w:szCs w:val="24"/>
        </w:rPr>
        <w:t>λέον υπό τη βάσανο της προεκλογικής περιόδου το παρόν νομοσχέδιο</w:t>
      </w:r>
      <w:r>
        <w:rPr>
          <w:rFonts w:eastAsia="Times New Roman" w:cs="Times New Roman"/>
          <w:szCs w:val="24"/>
        </w:rPr>
        <w:t>. Ο Π</w:t>
      </w:r>
      <w:r w:rsidRPr="00A40174">
        <w:rPr>
          <w:rFonts w:eastAsia="Times New Roman" w:cs="Times New Roman"/>
          <w:szCs w:val="24"/>
        </w:rPr>
        <w:t>ρωθυπουργός λέει ότι είναι ψήφος εμπιστοσύνης</w:t>
      </w:r>
      <w:r>
        <w:rPr>
          <w:rFonts w:eastAsia="Times New Roman" w:cs="Times New Roman"/>
          <w:szCs w:val="24"/>
        </w:rPr>
        <w:t>, η Α</w:t>
      </w:r>
      <w:r w:rsidRPr="00A40174">
        <w:rPr>
          <w:rFonts w:eastAsia="Times New Roman" w:cs="Times New Roman"/>
          <w:szCs w:val="24"/>
        </w:rPr>
        <w:t xml:space="preserve">ντιπολίτευση λέει ότι πρέπει να αποχωρήσει η </w:t>
      </w:r>
      <w:r>
        <w:rPr>
          <w:rFonts w:eastAsia="Times New Roman" w:cs="Times New Roman"/>
          <w:szCs w:val="24"/>
        </w:rPr>
        <w:t>Κ</w:t>
      </w:r>
      <w:r w:rsidRPr="00A40174">
        <w:rPr>
          <w:rFonts w:eastAsia="Times New Roman" w:cs="Times New Roman"/>
          <w:szCs w:val="24"/>
        </w:rPr>
        <w:t xml:space="preserve">υβέρνηση την επόμενη </w:t>
      </w:r>
      <w:r>
        <w:rPr>
          <w:rFonts w:eastAsia="Times New Roman" w:cs="Times New Roman"/>
          <w:szCs w:val="24"/>
        </w:rPr>
        <w:t>η</w:t>
      </w:r>
      <w:r w:rsidRPr="00A40174">
        <w:rPr>
          <w:rFonts w:eastAsia="Times New Roman" w:cs="Times New Roman"/>
          <w:szCs w:val="24"/>
        </w:rPr>
        <w:t>μέρα και εγώ λέω κάτι άλλο</w:t>
      </w:r>
      <w:r>
        <w:rPr>
          <w:rFonts w:eastAsia="Times New Roman" w:cs="Times New Roman"/>
          <w:szCs w:val="24"/>
        </w:rPr>
        <w:t>: Π</w:t>
      </w:r>
      <w:r w:rsidRPr="00A40174">
        <w:rPr>
          <w:rFonts w:eastAsia="Times New Roman" w:cs="Times New Roman"/>
          <w:szCs w:val="24"/>
        </w:rPr>
        <w:t>ολύ σωστά είπε ο κ</w:t>
      </w:r>
      <w:r>
        <w:rPr>
          <w:rFonts w:eastAsia="Times New Roman" w:cs="Times New Roman"/>
          <w:szCs w:val="24"/>
        </w:rPr>
        <w:t>.</w:t>
      </w:r>
      <w:r w:rsidRPr="00A40174">
        <w:rPr>
          <w:rFonts w:eastAsia="Times New Roman" w:cs="Times New Roman"/>
          <w:szCs w:val="24"/>
        </w:rPr>
        <w:t xml:space="preserve"> Λοβέρδος ότι πρέπει να μετράμε τις μέρες μέχρι τις ευρωεκλογές</w:t>
      </w:r>
      <w:r>
        <w:rPr>
          <w:rFonts w:eastAsia="Times New Roman" w:cs="Times New Roman"/>
          <w:szCs w:val="24"/>
        </w:rPr>
        <w:t>,</w:t>
      </w:r>
      <w:r w:rsidRPr="00A40174">
        <w:rPr>
          <w:rFonts w:eastAsia="Times New Roman" w:cs="Times New Roman"/>
          <w:szCs w:val="24"/>
        </w:rPr>
        <w:t xml:space="preserve"> για να περιμένουμε την επόμενη μέρα </w:t>
      </w:r>
      <w:r>
        <w:rPr>
          <w:rFonts w:eastAsia="Times New Roman" w:cs="Times New Roman"/>
          <w:szCs w:val="24"/>
        </w:rPr>
        <w:t>τ</w:t>
      </w:r>
      <w:r w:rsidRPr="00A40174">
        <w:rPr>
          <w:rFonts w:eastAsia="Times New Roman" w:cs="Times New Roman"/>
          <w:szCs w:val="24"/>
        </w:rPr>
        <w:t xml:space="preserve">ι θα </w:t>
      </w:r>
      <w:r>
        <w:rPr>
          <w:rFonts w:eastAsia="Times New Roman" w:cs="Times New Roman"/>
          <w:szCs w:val="24"/>
        </w:rPr>
        <w:t>έ</w:t>
      </w:r>
      <w:r w:rsidRPr="00A40174">
        <w:rPr>
          <w:rFonts w:eastAsia="Times New Roman" w:cs="Times New Roman"/>
          <w:szCs w:val="24"/>
        </w:rPr>
        <w:t>χει προκύψει για τη χώρα</w:t>
      </w:r>
      <w:r>
        <w:rPr>
          <w:rFonts w:eastAsia="Times New Roman" w:cs="Times New Roman"/>
          <w:szCs w:val="24"/>
        </w:rPr>
        <w:t>. Αυτό, δ</w:t>
      </w:r>
      <w:r w:rsidRPr="00A40174">
        <w:rPr>
          <w:rFonts w:eastAsia="Times New Roman" w:cs="Times New Roman"/>
          <w:szCs w:val="24"/>
        </w:rPr>
        <w:t>υστυχώς</w:t>
      </w:r>
      <w:r>
        <w:rPr>
          <w:rFonts w:eastAsia="Times New Roman" w:cs="Times New Roman"/>
          <w:szCs w:val="24"/>
        </w:rPr>
        <w:t>,</w:t>
      </w:r>
      <w:r w:rsidRPr="00A40174">
        <w:rPr>
          <w:rFonts w:eastAsia="Times New Roman" w:cs="Times New Roman"/>
          <w:szCs w:val="24"/>
        </w:rPr>
        <w:t xml:space="preserve"> φαίνεται ότι δεν το λαμβάνουμε υπ</w:t>
      </w:r>
      <w:r>
        <w:rPr>
          <w:rFonts w:eastAsia="Times New Roman" w:cs="Times New Roman"/>
          <w:szCs w:val="24"/>
        </w:rPr>
        <w:t>’ όψιν</w:t>
      </w:r>
      <w:r w:rsidRPr="00A40174">
        <w:rPr>
          <w:rFonts w:eastAsia="Times New Roman" w:cs="Times New Roman"/>
          <w:szCs w:val="24"/>
        </w:rPr>
        <w:t xml:space="preserve"> </w:t>
      </w:r>
      <w:r>
        <w:rPr>
          <w:rFonts w:eastAsia="Times New Roman" w:cs="Times New Roman"/>
          <w:szCs w:val="24"/>
        </w:rPr>
        <w:t>και έτσι προχωρούμε, τ</w:t>
      </w:r>
      <w:r w:rsidRPr="00A40174">
        <w:rPr>
          <w:rFonts w:eastAsia="Times New Roman" w:cs="Times New Roman"/>
          <w:szCs w:val="24"/>
        </w:rPr>
        <w:t>ουλάχιστον από κυβερνητικής πλευράς</w:t>
      </w:r>
      <w:r>
        <w:rPr>
          <w:rFonts w:eastAsia="Times New Roman" w:cs="Times New Roman"/>
          <w:szCs w:val="24"/>
        </w:rPr>
        <w:t>,</w:t>
      </w:r>
      <w:r w:rsidRPr="00A40174">
        <w:rPr>
          <w:rFonts w:eastAsia="Times New Roman" w:cs="Times New Roman"/>
          <w:szCs w:val="24"/>
        </w:rPr>
        <w:t xml:space="preserve"> με νομο</w:t>
      </w:r>
      <w:r w:rsidRPr="00A40174">
        <w:rPr>
          <w:rFonts w:eastAsia="Times New Roman" w:cs="Times New Roman"/>
          <w:szCs w:val="24"/>
        </w:rPr>
        <w:t>σχέδια τα οποία είναι συρραφή πολλών διαφορετικών ζητημάτων και δείχνουν μ</w:t>
      </w:r>
      <w:r>
        <w:rPr>
          <w:rFonts w:eastAsia="Times New Roman" w:cs="Times New Roman"/>
          <w:szCs w:val="24"/>
        </w:rPr>
        <w:t>ι</w:t>
      </w:r>
      <w:r w:rsidRPr="00A40174">
        <w:rPr>
          <w:rFonts w:eastAsia="Times New Roman" w:cs="Times New Roman"/>
          <w:szCs w:val="24"/>
        </w:rPr>
        <w:t xml:space="preserve">α αγωνία να καλυφθούν </w:t>
      </w:r>
      <w:r>
        <w:rPr>
          <w:rFonts w:eastAsia="Times New Roman" w:cs="Times New Roman"/>
          <w:szCs w:val="24"/>
        </w:rPr>
        <w:t>όπως-ό</w:t>
      </w:r>
      <w:r w:rsidRPr="00A40174">
        <w:rPr>
          <w:rFonts w:eastAsia="Times New Roman" w:cs="Times New Roman"/>
          <w:szCs w:val="24"/>
        </w:rPr>
        <w:t>πως θέματα</w:t>
      </w:r>
      <w:r>
        <w:rPr>
          <w:rFonts w:eastAsia="Times New Roman" w:cs="Times New Roman"/>
          <w:szCs w:val="24"/>
        </w:rPr>
        <w:t>,</w:t>
      </w:r>
      <w:r w:rsidRPr="00A40174">
        <w:rPr>
          <w:rFonts w:eastAsia="Times New Roman" w:cs="Times New Roman"/>
          <w:szCs w:val="24"/>
        </w:rPr>
        <w:t xml:space="preserve"> να δημιουργηθεί </w:t>
      </w:r>
      <w:r>
        <w:rPr>
          <w:rFonts w:eastAsia="Times New Roman" w:cs="Times New Roman"/>
          <w:szCs w:val="24"/>
        </w:rPr>
        <w:t>μι</w:t>
      </w:r>
      <w:r w:rsidRPr="00A40174">
        <w:rPr>
          <w:rFonts w:eastAsia="Times New Roman" w:cs="Times New Roman"/>
          <w:szCs w:val="24"/>
        </w:rPr>
        <w:t xml:space="preserve">α θετική εντύπωση </w:t>
      </w:r>
      <w:r>
        <w:rPr>
          <w:rFonts w:eastAsia="Times New Roman" w:cs="Times New Roman"/>
          <w:szCs w:val="24"/>
        </w:rPr>
        <w:t xml:space="preserve">υπέρ της Κυβέρνησης </w:t>
      </w:r>
      <w:r w:rsidRPr="00A40174">
        <w:rPr>
          <w:rFonts w:eastAsia="Times New Roman" w:cs="Times New Roman"/>
          <w:szCs w:val="24"/>
        </w:rPr>
        <w:t xml:space="preserve">στον </w:t>
      </w:r>
      <w:r>
        <w:rPr>
          <w:rFonts w:eastAsia="Times New Roman" w:cs="Times New Roman"/>
          <w:szCs w:val="24"/>
        </w:rPr>
        <w:t>κόσμο. Κ</w:t>
      </w:r>
      <w:r w:rsidRPr="00A40174">
        <w:rPr>
          <w:rFonts w:eastAsia="Times New Roman" w:cs="Times New Roman"/>
          <w:szCs w:val="24"/>
        </w:rPr>
        <w:t>αι δη σε ποιον κόσμο</w:t>
      </w:r>
      <w:r>
        <w:rPr>
          <w:rFonts w:eastAsia="Times New Roman" w:cs="Times New Roman"/>
          <w:szCs w:val="24"/>
        </w:rPr>
        <w:t xml:space="preserve">; Σε εκείνον </w:t>
      </w:r>
      <w:r w:rsidRPr="00A40174">
        <w:rPr>
          <w:rFonts w:eastAsia="Times New Roman" w:cs="Times New Roman"/>
          <w:szCs w:val="24"/>
        </w:rPr>
        <w:t xml:space="preserve">ο οποίος έχει ταλαιπωρηθεί από την </w:t>
      </w:r>
      <w:r w:rsidRPr="00A40174">
        <w:rPr>
          <w:rFonts w:eastAsia="Times New Roman" w:cs="Times New Roman"/>
          <w:szCs w:val="24"/>
        </w:rPr>
        <w:t>κρίση</w:t>
      </w:r>
      <w:r>
        <w:rPr>
          <w:rFonts w:eastAsia="Times New Roman" w:cs="Times New Roman"/>
          <w:szCs w:val="24"/>
        </w:rPr>
        <w:t>,</w:t>
      </w:r>
      <w:r w:rsidRPr="00A40174">
        <w:rPr>
          <w:rFonts w:eastAsia="Times New Roman" w:cs="Times New Roman"/>
          <w:szCs w:val="24"/>
        </w:rPr>
        <w:t xml:space="preserve"> από τα μέτρα μέχρι σήμερα</w:t>
      </w:r>
      <w:r>
        <w:rPr>
          <w:rFonts w:eastAsia="Times New Roman" w:cs="Times New Roman"/>
          <w:szCs w:val="24"/>
        </w:rPr>
        <w:t>. Και έτσι,</w:t>
      </w:r>
      <w:r w:rsidRPr="00A40174">
        <w:rPr>
          <w:rFonts w:eastAsia="Times New Roman" w:cs="Times New Roman"/>
          <w:szCs w:val="24"/>
        </w:rPr>
        <w:t xml:space="preserve"> λοιπόν να </w:t>
      </w:r>
      <w:r>
        <w:rPr>
          <w:rFonts w:eastAsia="Times New Roman" w:cs="Times New Roman"/>
          <w:szCs w:val="24"/>
        </w:rPr>
        <w:t xml:space="preserve">αγρευτούν </w:t>
      </w:r>
      <w:r w:rsidRPr="00A40174">
        <w:rPr>
          <w:rFonts w:eastAsia="Times New Roman" w:cs="Times New Roman"/>
          <w:szCs w:val="24"/>
        </w:rPr>
        <w:t>ψήφοι</w:t>
      </w:r>
      <w:r>
        <w:rPr>
          <w:rFonts w:eastAsia="Times New Roman" w:cs="Times New Roman"/>
          <w:szCs w:val="24"/>
        </w:rPr>
        <w:t>.</w:t>
      </w:r>
    </w:p>
    <w:p w14:paraId="4318B6FD"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Θέλω να είμαι ακριβής</w:t>
      </w:r>
      <w:r w:rsidRPr="00E66BB5">
        <w:rPr>
          <w:rFonts w:eastAsia="Times New Roman" w:cs="Times New Roman"/>
          <w:szCs w:val="24"/>
        </w:rPr>
        <w:t>,</w:t>
      </w:r>
      <w:r>
        <w:rPr>
          <w:rFonts w:eastAsia="Times New Roman" w:cs="Times New Roman"/>
          <w:szCs w:val="24"/>
        </w:rPr>
        <w:t xml:space="preserve"> γιατί λέω να αγρευτούν ψήφοι. Θ</w:t>
      </w:r>
      <w:r w:rsidRPr="00A40174">
        <w:rPr>
          <w:rFonts w:eastAsia="Times New Roman" w:cs="Times New Roman"/>
          <w:szCs w:val="24"/>
        </w:rPr>
        <w:t xml:space="preserve">α μείνω </w:t>
      </w:r>
      <w:r>
        <w:rPr>
          <w:rFonts w:eastAsia="Times New Roman" w:cs="Times New Roman"/>
          <w:szCs w:val="24"/>
        </w:rPr>
        <w:t>μ</w:t>
      </w:r>
      <w:r w:rsidRPr="00A40174">
        <w:rPr>
          <w:rFonts w:eastAsia="Times New Roman" w:cs="Times New Roman"/>
          <w:szCs w:val="24"/>
        </w:rPr>
        <w:t>όνο</w:t>
      </w:r>
      <w:r>
        <w:rPr>
          <w:rFonts w:eastAsia="Times New Roman" w:cs="Times New Roman"/>
          <w:szCs w:val="24"/>
        </w:rPr>
        <w:t>,</w:t>
      </w:r>
      <w:r w:rsidRPr="00A40174">
        <w:rPr>
          <w:rFonts w:eastAsia="Times New Roman" w:cs="Times New Roman"/>
          <w:szCs w:val="24"/>
        </w:rPr>
        <w:t xml:space="preserve"> λόγω του περιορισμένου χρόνου</w:t>
      </w:r>
      <w:r>
        <w:rPr>
          <w:rFonts w:eastAsia="Times New Roman" w:cs="Times New Roman"/>
          <w:szCs w:val="24"/>
        </w:rPr>
        <w:t>,</w:t>
      </w:r>
      <w:r w:rsidRPr="00A40174">
        <w:rPr>
          <w:rFonts w:eastAsia="Times New Roman" w:cs="Times New Roman"/>
          <w:szCs w:val="24"/>
        </w:rPr>
        <w:t xml:space="preserve"> σε ένα παράδειγμα εκ των πολλών ρυθμίσεων του νομοσχεδίου που συζητάμε </w:t>
      </w:r>
      <w:r>
        <w:rPr>
          <w:rFonts w:eastAsia="Times New Roman" w:cs="Times New Roman"/>
          <w:szCs w:val="24"/>
        </w:rPr>
        <w:t>κ</w:t>
      </w:r>
      <w:r w:rsidRPr="00A40174">
        <w:rPr>
          <w:rFonts w:eastAsia="Times New Roman" w:cs="Times New Roman"/>
          <w:szCs w:val="24"/>
        </w:rPr>
        <w:t xml:space="preserve">αι δη από τον </w:t>
      </w:r>
      <w:r w:rsidRPr="00A40174">
        <w:rPr>
          <w:rFonts w:eastAsia="Times New Roman" w:cs="Times New Roman"/>
          <w:szCs w:val="24"/>
        </w:rPr>
        <w:t>κορμό και όχι από τις τροπολογίες που ακολούθησαν υπό τη μορφή καταιγίδας</w:t>
      </w:r>
      <w:r>
        <w:rPr>
          <w:rFonts w:eastAsia="Times New Roman" w:cs="Times New Roman"/>
          <w:szCs w:val="24"/>
        </w:rPr>
        <w:t>,</w:t>
      </w:r>
      <w:r w:rsidRPr="00A40174">
        <w:rPr>
          <w:rFonts w:eastAsia="Times New Roman" w:cs="Times New Roman"/>
          <w:szCs w:val="24"/>
        </w:rPr>
        <w:t xml:space="preserve"> οι οποίες μεταξύ τους δεν έχουν κα</w:t>
      </w:r>
      <w:r>
        <w:rPr>
          <w:rFonts w:eastAsia="Times New Roman" w:cs="Times New Roman"/>
          <w:szCs w:val="24"/>
        </w:rPr>
        <w:t>μ</w:t>
      </w:r>
      <w:r w:rsidRPr="00A40174">
        <w:rPr>
          <w:rFonts w:eastAsia="Times New Roman" w:cs="Times New Roman"/>
          <w:szCs w:val="24"/>
        </w:rPr>
        <w:t>μία συνάφεια</w:t>
      </w:r>
      <w:r>
        <w:rPr>
          <w:rFonts w:eastAsia="Times New Roman" w:cs="Times New Roman"/>
          <w:szCs w:val="24"/>
        </w:rPr>
        <w:t>. Θέλω να δω, λ</w:t>
      </w:r>
      <w:r w:rsidRPr="00A40174">
        <w:rPr>
          <w:rFonts w:eastAsia="Times New Roman" w:cs="Times New Roman"/>
          <w:szCs w:val="24"/>
        </w:rPr>
        <w:t>οιπόν</w:t>
      </w:r>
      <w:r>
        <w:rPr>
          <w:rFonts w:eastAsia="Times New Roman" w:cs="Times New Roman"/>
          <w:szCs w:val="24"/>
        </w:rPr>
        <w:t>,</w:t>
      </w:r>
      <w:r w:rsidRPr="00A40174">
        <w:rPr>
          <w:rFonts w:eastAsia="Times New Roman" w:cs="Times New Roman"/>
          <w:szCs w:val="24"/>
        </w:rPr>
        <w:t xml:space="preserve"> το ζήτημα των </w:t>
      </w:r>
      <w:r>
        <w:rPr>
          <w:rFonts w:eastAsia="Times New Roman" w:cs="Times New Roman"/>
          <w:szCs w:val="24"/>
        </w:rPr>
        <w:t>εκατόν είκοσι</w:t>
      </w:r>
      <w:r w:rsidRPr="00A40174">
        <w:rPr>
          <w:rFonts w:eastAsia="Times New Roman" w:cs="Times New Roman"/>
          <w:szCs w:val="24"/>
        </w:rPr>
        <w:t xml:space="preserve"> δόσεων προς τη φορολογική διοίκηση</w:t>
      </w:r>
      <w:r>
        <w:rPr>
          <w:rFonts w:eastAsia="Times New Roman" w:cs="Times New Roman"/>
          <w:szCs w:val="24"/>
        </w:rPr>
        <w:t>,</w:t>
      </w:r>
      <w:r w:rsidRPr="00A40174">
        <w:rPr>
          <w:rFonts w:eastAsia="Times New Roman" w:cs="Times New Roman"/>
          <w:szCs w:val="24"/>
        </w:rPr>
        <w:t xml:space="preserve"> </w:t>
      </w:r>
      <w:r>
        <w:rPr>
          <w:rFonts w:eastAsia="Times New Roman" w:cs="Times New Roman"/>
          <w:szCs w:val="24"/>
        </w:rPr>
        <w:t>το</w:t>
      </w:r>
      <w:r w:rsidRPr="00A40174">
        <w:rPr>
          <w:rFonts w:eastAsia="Times New Roman" w:cs="Times New Roman"/>
          <w:szCs w:val="24"/>
        </w:rPr>
        <w:t xml:space="preserve"> οποί</w:t>
      </w:r>
      <w:r>
        <w:rPr>
          <w:rFonts w:eastAsia="Times New Roman" w:cs="Times New Roman"/>
          <w:szCs w:val="24"/>
        </w:rPr>
        <w:t>ο</w:t>
      </w:r>
      <w:r w:rsidRPr="00A40174">
        <w:rPr>
          <w:rFonts w:eastAsia="Times New Roman" w:cs="Times New Roman"/>
          <w:szCs w:val="24"/>
        </w:rPr>
        <w:t xml:space="preserve"> είναι το κρισιμότερο σημείο όχι μόνο γι</w:t>
      </w:r>
      <w:r w:rsidRPr="00A40174">
        <w:rPr>
          <w:rFonts w:eastAsia="Times New Roman" w:cs="Times New Roman"/>
          <w:szCs w:val="24"/>
        </w:rPr>
        <w:t>α τις οικογένει</w:t>
      </w:r>
      <w:r>
        <w:rPr>
          <w:rFonts w:eastAsia="Times New Roman" w:cs="Times New Roman"/>
          <w:szCs w:val="24"/>
        </w:rPr>
        <w:t>ε</w:t>
      </w:r>
      <w:r w:rsidRPr="00A40174">
        <w:rPr>
          <w:rFonts w:eastAsia="Times New Roman" w:cs="Times New Roman"/>
          <w:szCs w:val="24"/>
        </w:rPr>
        <w:t>ς</w:t>
      </w:r>
      <w:r>
        <w:rPr>
          <w:rFonts w:eastAsia="Times New Roman" w:cs="Times New Roman"/>
          <w:szCs w:val="24"/>
        </w:rPr>
        <w:t>,</w:t>
      </w:r>
      <w:r w:rsidRPr="00A40174">
        <w:rPr>
          <w:rFonts w:eastAsia="Times New Roman" w:cs="Times New Roman"/>
          <w:szCs w:val="24"/>
        </w:rPr>
        <w:t xml:space="preserve"> τους επαγγελματίες</w:t>
      </w:r>
      <w:r>
        <w:rPr>
          <w:rFonts w:eastAsia="Times New Roman" w:cs="Times New Roman"/>
          <w:szCs w:val="24"/>
        </w:rPr>
        <w:t xml:space="preserve">, αλλά </w:t>
      </w:r>
      <w:r w:rsidRPr="00A40174">
        <w:rPr>
          <w:rFonts w:eastAsia="Times New Roman" w:cs="Times New Roman"/>
          <w:szCs w:val="24"/>
        </w:rPr>
        <w:t xml:space="preserve">είναι για την </w:t>
      </w:r>
      <w:r>
        <w:rPr>
          <w:rFonts w:eastAsia="Times New Roman" w:cs="Times New Roman"/>
          <w:szCs w:val="24"/>
        </w:rPr>
        <w:t xml:space="preserve">ελληνική, για </w:t>
      </w:r>
      <w:r w:rsidRPr="00A40174">
        <w:rPr>
          <w:rFonts w:eastAsia="Times New Roman" w:cs="Times New Roman"/>
          <w:szCs w:val="24"/>
        </w:rPr>
        <w:t>την εθνική οικονομία</w:t>
      </w:r>
      <w:r>
        <w:rPr>
          <w:rFonts w:eastAsia="Times New Roman" w:cs="Times New Roman"/>
          <w:szCs w:val="24"/>
        </w:rPr>
        <w:t xml:space="preserve">. </w:t>
      </w:r>
      <w:r w:rsidRPr="00A40174">
        <w:rPr>
          <w:rFonts w:eastAsia="Times New Roman" w:cs="Times New Roman"/>
          <w:szCs w:val="24"/>
        </w:rPr>
        <w:t>Δυστυχώς</w:t>
      </w:r>
      <w:r>
        <w:rPr>
          <w:rFonts w:eastAsia="Times New Roman" w:cs="Times New Roman"/>
          <w:szCs w:val="24"/>
        </w:rPr>
        <w:t>,</w:t>
      </w:r>
      <w:r w:rsidRPr="00A40174">
        <w:rPr>
          <w:rFonts w:eastAsia="Times New Roman" w:cs="Times New Roman"/>
          <w:szCs w:val="24"/>
        </w:rPr>
        <w:t xml:space="preserve"> </w:t>
      </w:r>
      <w:r>
        <w:rPr>
          <w:rFonts w:eastAsia="Times New Roman" w:cs="Times New Roman"/>
          <w:szCs w:val="24"/>
        </w:rPr>
        <w:t>από την</w:t>
      </w:r>
      <w:r w:rsidRPr="00A40174">
        <w:rPr>
          <w:rFonts w:eastAsia="Times New Roman" w:cs="Times New Roman"/>
          <w:szCs w:val="24"/>
        </w:rPr>
        <w:t xml:space="preserve"> </w:t>
      </w:r>
      <w:r>
        <w:rPr>
          <w:rFonts w:eastAsia="Times New Roman" w:cs="Times New Roman"/>
          <w:szCs w:val="24"/>
        </w:rPr>
        <w:t>Κ</w:t>
      </w:r>
      <w:r w:rsidRPr="00A40174">
        <w:rPr>
          <w:rFonts w:eastAsia="Times New Roman" w:cs="Times New Roman"/>
          <w:szCs w:val="24"/>
        </w:rPr>
        <w:t xml:space="preserve">υβέρνηση μέχρι σήμερα μέτρα τα οποία να </w:t>
      </w:r>
      <w:r>
        <w:rPr>
          <w:rFonts w:eastAsia="Times New Roman" w:cs="Times New Roman"/>
          <w:szCs w:val="24"/>
        </w:rPr>
        <w:t>ανατάσσουν</w:t>
      </w:r>
      <w:r w:rsidRPr="00A40174">
        <w:rPr>
          <w:rFonts w:eastAsia="Times New Roman" w:cs="Times New Roman"/>
          <w:szCs w:val="24"/>
        </w:rPr>
        <w:t xml:space="preserve"> την οικονομία δεν έχουμε δει ακόμα και τις λεγόμενες αποκρατικοποιήσεις τις χρηματοδοτούν οι</w:t>
      </w:r>
      <w:r w:rsidRPr="00A40174">
        <w:rPr>
          <w:rFonts w:eastAsia="Times New Roman" w:cs="Times New Roman"/>
          <w:szCs w:val="24"/>
        </w:rPr>
        <w:t xml:space="preserve"> </w:t>
      </w:r>
      <w:r>
        <w:rPr>
          <w:rFonts w:eastAsia="Times New Roman" w:cs="Times New Roman"/>
          <w:szCs w:val="24"/>
        </w:rPr>
        <w:t>ε</w:t>
      </w:r>
      <w:r w:rsidRPr="00A40174">
        <w:rPr>
          <w:rFonts w:eastAsia="Times New Roman" w:cs="Times New Roman"/>
          <w:szCs w:val="24"/>
        </w:rPr>
        <w:t>λληνικές τράπεζες και κα</w:t>
      </w:r>
      <w:r>
        <w:rPr>
          <w:rFonts w:eastAsia="Times New Roman" w:cs="Times New Roman"/>
          <w:szCs w:val="24"/>
        </w:rPr>
        <w:t>μ</w:t>
      </w:r>
      <w:r w:rsidRPr="00A40174">
        <w:rPr>
          <w:rFonts w:eastAsia="Times New Roman" w:cs="Times New Roman"/>
          <w:szCs w:val="24"/>
        </w:rPr>
        <w:t>μιά διεθν</w:t>
      </w:r>
      <w:r>
        <w:rPr>
          <w:rFonts w:eastAsia="Times New Roman" w:cs="Times New Roman"/>
          <w:szCs w:val="24"/>
        </w:rPr>
        <w:t>ή</w:t>
      </w:r>
      <w:r w:rsidRPr="00A40174">
        <w:rPr>
          <w:rFonts w:eastAsia="Times New Roman" w:cs="Times New Roman"/>
          <w:szCs w:val="24"/>
        </w:rPr>
        <w:t>ς ε</w:t>
      </w:r>
      <w:r>
        <w:rPr>
          <w:rFonts w:eastAsia="Times New Roman" w:cs="Times New Roman"/>
          <w:szCs w:val="24"/>
        </w:rPr>
        <w:t>πένδυση</w:t>
      </w:r>
      <w:r w:rsidRPr="00A40174">
        <w:rPr>
          <w:rFonts w:eastAsia="Times New Roman" w:cs="Times New Roman"/>
          <w:szCs w:val="24"/>
        </w:rPr>
        <w:t xml:space="preserve"> δεν έχει γίνει στη </w:t>
      </w:r>
      <w:r>
        <w:rPr>
          <w:rFonts w:eastAsia="Times New Roman" w:cs="Times New Roman"/>
          <w:szCs w:val="24"/>
        </w:rPr>
        <w:t>χ</w:t>
      </w:r>
      <w:r w:rsidRPr="00A40174">
        <w:rPr>
          <w:rFonts w:eastAsia="Times New Roman" w:cs="Times New Roman"/>
          <w:szCs w:val="24"/>
        </w:rPr>
        <w:t>ώρα</w:t>
      </w:r>
      <w:r>
        <w:rPr>
          <w:rFonts w:eastAsia="Times New Roman" w:cs="Times New Roman"/>
          <w:szCs w:val="24"/>
        </w:rPr>
        <w:t>.</w:t>
      </w:r>
    </w:p>
    <w:p w14:paraId="4318B6FE"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Έρχομαι, λ</w:t>
      </w:r>
      <w:r w:rsidRPr="00A40174">
        <w:rPr>
          <w:rFonts w:eastAsia="Times New Roman" w:cs="Times New Roman"/>
          <w:szCs w:val="24"/>
        </w:rPr>
        <w:t>οιπόν</w:t>
      </w:r>
      <w:r>
        <w:rPr>
          <w:rFonts w:eastAsia="Times New Roman" w:cs="Times New Roman"/>
          <w:szCs w:val="24"/>
        </w:rPr>
        <w:t>,</w:t>
      </w:r>
      <w:r w:rsidRPr="00A40174">
        <w:rPr>
          <w:rFonts w:eastAsia="Times New Roman" w:cs="Times New Roman"/>
          <w:szCs w:val="24"/>
        </w:rPr>
        <w:t xml:space="preserve"> στο ζήτημα των </w:t>
      </w:r>
      <w:r>
        <w:rPr>
          <w:rFonts w:eastAsia="Times New Roman" w:cs="Times New Roman"/>
          <w:szCs w:val="24"/>
        </w:rPr>
        <w:t>εκατόν είκοσι</w:t>
      </w:r>
      <w:r w:rsidRPr="00A40174">
        <w:rPr>
          <w:rFonts w:eastAsia="Times New Roman" w:cs="Times New Roman"/>
          <w:szCs w:val="24"/>
        </w:rPr>
        <w:t xml:space="preserve"> δόσεων και θέλω να καταστήσω απόλυτα προσεκτικ</w:t>
      </w:r>
      <w:r>
        <w:rPr>
          <w:rFonts w:eastAsia="Times New Roman" w:cs="Times New Roman"/>
          <w:szCs w:val="24"/>
        </w:rPr>
        <w:t>ό</w:t>
      </w:r>
      <w:r w:rsidRPr="00A40174">
        <w:rPr>
          <w:rFonts w:eastAsia="Times New Roman" w:cs="Times New Roman"/>
          <w:szCs w:val="24"/>
        </w:rPr>
        <w:t xml:space="preserve"> το Υπουργείο Οικονομικών</w:t>
      </w:r>
      <w:r>
        <w:rPr>
          <w:rFonts w:eastAsia="Times New Roman" w:cs="Times New Roman"/>
          <w:szCs w:val="24"/>
        </w:rPr>
        <w:t>,</w:t>
      </w:r>
      <w:r w:rsidRPr="00A40174">
        <w:rPr>
          <w:rFonts w:eastAsia="Times New Roman" w:cs="Times New Roman"/>
          <w:szCs w:val="24"/>
        </w:rPr>
        <w:t xml:space="preserve"> διότι είναι </w:t>
      </w:r>
      <w:r>
        <w:rPr>
          <w:rFonts w:eastAsia="Times New Roman" w:cs="Times New Roman"/>
          <w:szCs w:val="24"/>
        </w:rPr>
        <w:t>προχειρογράφημα</w:t>
      </w:r>
      <w:r w:rsidRPr="00A40174">
        <w:rPr>
          <w:rFonts w:eastAsia="Times New Roman" w:cs="Times New Roman"/>
          <w:szCs w:val="24"/>
        </w:rPr>
        <w:t xml:space="preserve"> η διάταξη του άρθρου 98</w:t>
      </w:r>
      <w:r>
        <w:rPr>
          <w:rFonts w:eastAsia="Times New Roman" w:cs="Times New Roman"/>
          <w:szCs w:val="24"/>
        </w:rPr>
        <w:t>,</w:t>
      </w:r>
      <w:r w:rsidRPr="00A40174">
        <w:rPr>
          <w:rFonts w:eastAsia="Times New Roman" w:cs="Times New Roman"/>
          <w:szCs w:val="24"/>
        </w:rPr>
        <w:t xml:space="preserve"> τουλάχιστο</w:t>
      </w:r>
      <w:r w:rsidRPr="00A40174">
        <w:rPr>
          <w:rFonts w:eastAsia="Times New Roman" w:cs="Times New Roman"/>
          <w:szCs w:val="24"/>
        </w:rPr>
        <w:t xml:space="preserve">ν προς </w:t>
      </w:r>
      <w:r>
        <w:rPr>
          <w:rFonts w:eastAsia="Times New Roman" w:cs="Times New Roman"/>
          <w:szCs w:val="24"/>
        </w:rPr>
        <w:t>την πρώτη παράγραφο. Λέει, λ</w:t>
      </w:r>
      <w:r w:rsidRPr="00A40174">
        <w:rPr>
          <w:rFonts w:eastAsia="Times New Roman" w:cs="Times New Roman"/>
          <w:szCs w:val="24"/>
        </w:rPr>
        <w:t>οιπόν</w:t>
      </w:r>
      <w:r>
        <w:rPr>
          <w:rFonts w:eastAsia="Times New Roman" w:cs="Times New Roman"/>
          <w:szCs w:val="24"/>
        </w:rPr>
        <w:t>,</w:t>
      </w:r>
      <w:r w:rsidRPr="00A40174">
        <w:rPr>
          <w:rFonts w:eastAsia="Times New Roman" w:cs="Times New Roman"/>
          <w:szCs w:val="24"/>
        </w:rPr>
        <w:t xml:space="preserve"> ότι θα γίνουν έως </w:t>
      </w:r>
      <w:r>
        <w:rPr>
          <w:rFonts w:eastAsia="Times New Roman" w:cs="Times New Roman"/>
          <w:szCs w:val="24"/>
        </w:rPr>
        <w:t>εκατόν είκοσι</w:t>
      </w:r>
      <w:r w:rsidRPr="00A40174">
        <w:rPr>
          <w:rFonts w:eastAsia="Times New Roman" w:cs="Times New Roman"/>
          <w:szCs w:val="24"/>
        </w:rPr>
        <w:t xml:space="preserve"> δόσεις για τα </w:t>
      </w:r>
      <w:r>
        <w:rPr>
          <w:rFonts w:eastAsia="Times New Roman" w:cs="Times New Roman"/>
          <w:szCs w:val="24"/>
        </w:rPr>
        <w:t>φ</w:t>
      </w:r>
      <w:r w:rsidRPr="00A40174">
        <w:rPr>
          <w:rFonts w:eastAsia="Times New Roman" w:cs="Times New Roman"/>
          <w:szCs w:val="24"/>
        </w:rPr>
        <w:t xml:space="preserve">υσικά και νομικά πρόσωπα </w:t>
      </w:r>
      <w:r>
        <w:rPr>
          <w:rFonts w:eastAsia="Times New Roman" w:cs="Times New Roman"/>
          <w:szCs w:val="24"/>
        </w:rPr>
        <w:t>ή</w:t>
      </w:r>
      <w:r w:rsidRPr="00A40174">
        <w:rPr>
          <w:rFonts w:eastAsia="Times New Roman" w:cs="Times New Roman"/>
          <w:szCs w:val="24"/>
        </w:rPr>
        <w:t xml:space="preserve"> οντότητες μη κερδοσκοπικού χαρακτήρα και έως </w:t>
      </w:r>
      <w:r>
        <w:rPr>
          <w:rFonts w:eastAsia="Times New Roman" w:cs="Times New Roman"/>
          <w:szCs w:val="24"/>
        </w:rPr>
        <w:t>τριάντα</w:t>
      </w:r>
      <w:r w:rsidRPr="00A40174">
        <w:rPr>
          <w:rFonts w:eastAsia="Times New Roman" w:cs="Times New Roman"/>
          <w:szCs w:val="24"/>
        </w:rPr>
        <w:t xml:space="preserve"> </w:t>
      </w:r>
      <w:r>
        <w:rPr>
          <w:rFonts w:eastAsia="Times New Roman" w:cs="Times New Roman"/>
          <w:szCs w:val="24"/>
        </w:rPr>
        <w:t>-έχει αλλάξει στις τριάντα έξι-</w:t>
      </w:r>
      <w:r w:rsidRPr="00A40174">
        <w:rPr>
          <w:rFonts w:eastAsia="Times New Roman" w:cs="Times New Roman"/>
          <w:szCs w:val="24"/>
        </w:rPr>
        <w:t xml:space="preserve"> για τα νομικά πρόσωπα </w:t>
      </w:r>
      <w:r>
        <w:rPr>
          <w:rFonts w:eastAsia="Times New Roman" w:cs="Times New Roman"/>
          <w:szCs w:val="24"/>
        </w:rPr>
        <w:t xml:space="preserve">ή οντότητες </w:t>
      </w:r>
      <w:r w:rsidRPr="00A40174">
        <w:rPr>
          <w:rFonts w:eastAsia="Times New Roman" w:cs="Times New Roman"/>
          <w:szCs w:val="24"/>
        </w:rPr>
        <w:t xml:space="preserve">κερδοσκοπικού </w:t>
      </w:r>
      <w:r w:rsidRPr="00A40174">
        <w:rPr>
          <w:rFonts w:eastAsia="Times New Roman" w:cs="Times New Roman"/>
          <w:szCs w:val="24"/>
        </w:rPr>
        <w:t>χαρακτήρα</w:t>
      </w:r>
      <w:r>
        <w:rPr>
          <w:rFonts w:eastAsia="Times New Roman" w:cs="Times New Roman"/>
          <w:szCs w:val="24"/>
        </w:rPr>
        <w:t>,</w:t>
      </w:r>
      <w:r w:rsidRPr="00A40174">
        <w:rPr>
          <w:rFonts w:eastAsia="Times New Roman" w:cs="Times New Roman"/>
          <w:szCs w:val="24"/>
        </w:rPr>
        <w:t xml:space="preserve"> κατόπιν αίτησης</w:t>
      </w:r>
      <w:r>
        <w:rPr>
          <w:rFonts w:eastAsia="Times New Roman" w:cs="Times New Roman"/>
          <w:szCs w:val="24"/>
        </w:rPr>
        <w:t>.</w:t>
      </w:r>
    </w:p>
    <w:p w14:paraId="4318B6FF"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Γ</w:t>
      </w:r>
      <w:r w:rsidRPr="00A40174">
        <w:rPr>
          <w:rFonts w:eastAsia="Times New Roman" w:cs="Times New Roman"/>
          <w:szCs w:val="24"/>
        </w:rPr>
        <w:t>εννιέται το ερώτημα</w:t>
      </w:r>
      <w:r>
        <w:rPr>
          <w:rFonts w:eastAsia="Times New Roman" w:cs="Times New Roman"/>
          <w:szCs w:val="24"/>
        </w:rPr>
        <w:t>:</w:t>
      </w:r>
      <w:r w:rsidRPr="00A40174">
        <w:rPr>
          <w:rFonts w:eastAsia="Times New Roman" w:cs="Times New Roman"/>
          <w:szCs w:val="24"/>
        </w:rPr>
        <w:t xml:space="preserve"> </w:t>
      </w:r>
      <w:r>
        <w:rPr>
          <w:rFonts w:eastAsia="Times New Roman" w:cs="Times New Roman"/>
          <w:szCs w:val="24"/>
        </w:rPr>
        <w:t>Η</w:t>
      </w:r>
      <w:r w:rsidRPr="00A40174">
        <w:rPr>
          <w:rFonts w:eastAsia="Times New Roman" w:cs="Times New Roman"/>
          <w:szCs w:val="24"/>
        </w:rPr>
        <w:t xml:space="preserve"> διατύπωση του νομοθετήματος εκεί που λέει ότι θα γίνουν οι δόσεις μέχρι </w:t>
      </w:r>
      <w:r>
        <w:rPr>
          <w:rFonts w:eastAsia="Times New Roman" w:cs="Times New Roman"/>
          <w:szCs w:val="24"/>
        </w:rPr>
        <w:t>εκατόν είκοσι</w:t>
      </w:r>
      <w:r w:rsidRPr="00A40174">
        <w:rPr>
          <w:rFonts w:eastAsia="Times New Roman" w:cs="Times New Roman"/>
          <w:szCs w:val="24"/>
        </w:rPr>
        <w:t xml:space="preserve"> για </w:t>
      </w:r>
      <w:r>
        <w:rPr>
          <w:rFonts w:eastAsia="Times New Roman" w:cs="Times New Roman"/>
          <w:szCs w:val="24"/>
        </w:rPr>
        <w:t>φ</w:t>
      </w:r>
      <w:r w:rsidRPr="00A40174">
        <w:rPr>
          <w:rFonts w:eastAsia="Times New Roman" w:cs="Times New Roman"/>
          <w:szCs w:val="24"/>
        </w:rPr>
        <w:t xml:space="preserve">υσικά και νομικά πρόσωπα </w:t>
      </w:r>
      <w:r>
        <w:rPr>
          <w:rFonts w:eastAsia="Times New Roman" w:cs="Times New Roman"/>
          <w:szCs w:val="24"/>
        </w:rPr>
        <w:t>ή</w:t>
      </w:r>
      <w:r w:rsidRPr="00A40174">
        <w:rPr>
          <w:rFonts w:eastAsia="Times New Roman" w:cs="Times New Roman"/>
          <w:szCs w:val="24"/>
        </w:rPr>
        <w:t xml:space="preserve"> οντότητες μη κερδοσκοπικού χαρακτήρα</w:t>
      </w:r>
      <w:r>
        <w:rPr>
          <w:rFonts w:eastAsia="Times New Roman" w:cs="Times New Roman"/>
          <w:szCs w:val="24"/>
        </w:rPr>
        <w:t>, το οποίο</w:t>
      </w:r>
      <w:r w:rsidRPr="00A40174">
        <w:rPr>
          <w:rFonts w:eastAsia="Times New Roman" w:cs="Times New Roman"/>
          <w:szCs w:val="24"/>
        </w:rPr>
        <w:t xml:space="preserve"> είναι </w:t>
      </w:r>
      <w:r>
        <w:rPr>
          <w:rFonts w:eastAsia="Times New Roman" w:cs="Times New Roman"/>
          <w:szCs w:val="24"/>
        </w:rPr>
        <w:t>μείζον</w:t>
      </w:r>
      <w:r w:rsidRPr="00A40174">
        <w:rPr>
          <w:rFonts w:eastAsia="Times New Roman" w:cs="Times New Roman"/>
          <w:szCs w:val="24"/>
        </w:rPr>
        <w:t xml:space="preserve"> νομικό ερώτημα</w:t>
      </w:r>
      <w:r>
        <w:rPr>
          <w:rFonts w:eastAsia="Times New Roman" w:cs="Times New Roman"/>
          <w:szCs w:val="24"/>
        </w:rPr>
        <w:t>,</w:t>
      </w:r>
      <w:r w:rsidRPr="00A40174">
        <w:rPr>
          <w:rFonts w:eastAsia="Times New Roman" w:cs="Times New Roman"/>
          <w:szCs w:val="24"/>
        </w:rPr>
        <w:t xml:space="preserve"> περιλαμβάν</w:t>
      </w:r>
      <w:r w:rsidRPr="00A40174">
        <w:rPr>
          <w:rFonts w:eastAsia="Times New Roman" w:cs="Times New Roman"/>
          <w:szCs w:val="24"/>
        </w:rPr>
        <w:t xml:space="preserve">ει και τα φυσικά πρόσωπα που ασκούν επαγγελματική ή </w:t>
      </w:r>
      <w:r>
        <w:rPr>
          <w:rFonts w:eastAsia="Times New Roman" w:cs="Times New Roman"/>
          <w:szCs w:val="24"/>
        </w:rPr>
        <w:t>ε</w:t>
      </w:r>
      <w:r w:rsidRPr="00A40174">
        <w:rPr>
          <w:rFonts w:eastAsia="Times New Roman" w:cs="Times New Roman"/>
          <w:szCs w:val="24"/>
        </w:rPr>
        <w:t xml:space="preserve">μπορική δραστηριότητα ή ο περιορισμός του μη κερδοσκοπικού χαρακτήρα </w:t>
      </w:r>
      <w:r>
        <w:rPr>
          <w:rFonts w:eastAsia="Times New Roman" w:cs="Times New Roman"/>
          <w:szCs w:val="24"/>
        </w:rPr>
        <w:t>τα εξαιρεί,</w:t>
      </w:r>
      <w:r w:rsidRPr="00A40174">
        <w:rPr>
          <w:rFonts w:eastAsia="Times New Roman" w:cs="Times New Roman"/>
          <w:szCs w:val="24"/>
        </w:rPr>
        <w:t xml:space="preserve"> οπότε δεν </w:t>
      </w:r>
      <w:r>
        <w:rPr>
          <w:rFonts w:eastAsia="Times New Roman" w:cs="Times New Roman"/>
          <w:szCs w:val="24"/>
        </w:rPr>
        <w:t>μπο</w:t>
      </w:r>
      <w:r w:rsidRPr="00A40174">
        <w:rPr>
          <w:rFonts w:eastAsia="Times New Roman" w:cs="Times New Roman"/>
          <w:szCs w:val="24"/>
        </w:rPr>
        <w:t>ρούν να υπαχθούν οι μικροεπαγγελματίες</w:t>
      </w:r>
      <w:r>
        <w:rPr>
          <w:rFonts w:eastAsia="Times New Roman" w:cs="Times New Roman"/>
          <w:szCs w:val="24"/>
        </w:rPr>
        <w:t>,</w:t>
      </w:r>
      <w:r w:rsidRPr="00A40174">
        <w:rPr>
          <w:rFonts w:eastAsia="Times New Roman" w:cs="Times New Roman"/>
          <w:szCs w:val="24"/>
        </w:rPr>
        <w:t xml:space="preserve"> οι αυτοαπασχολούμενοι στη ρύθμιση των </w:t>
      </w:r>
      <w:r>
        <w:rPr>
          <w:rFonts w:eastAsia="Times New Roman" w:cs="Times New Roman"/>
          <w:szCs w:val="24"/>
        </w:rPr>
        <w:t>εκατόν είκοσι</w:t>
      </w:r>
      <w:r w:rsidRPr="00A40174">
        <w:rPr>
          <w:rFonts w:eastAsia="Times New Roman" w:cs="Times New Roman"/>
          <w:szCs w:val="24"/>
        </w:rPr>
        <w:t xml:space="preserve"> δόσεων</w:t>
      </w:r>
      <w:r>
        <w:rPr>
          <w:rFonts w:eastAsia="Times New Roman" w:cs="Times New Roman"/>
          <w:szCs w:val="24"/>
        </w:rPr>
        <w:t>, δ</w:t>
      </w:r>
      <w:r w:rsidRPr="00A40174">
        <w:rPr>
          <w:rFonts w:eastAsia="Times New Roman" w:cs="Times New Roman"/>
          <w:szCs w:val="24"/>
        </w:rPr>
        <w:t>ιότι έχο</w:t>
      </w:r>
      <w:r w:rsidRPr="00A40174">
        <w:rPr>
          <w:rFonts w:eastAsia="Times New Roman" w:cs="Times New Roman"/>
          <w:szCs w:val="24"/>
        </w:rPr>
        <w:t xml:space="preserve">υν την ικανότητα της πτώχευσης και την </w:t>
      </w:r>
      <w:r>
        <w:rPr>
          <w:rFonts w:eastAsia="Times New Roman" w:cs="Times New Roman"/>
          <w:szCs w:val="24"/>
        </w:rPr>
        <w:t>ε</w:t>
      </w:r>
      <w:r w:rsidRPr="00A40174">
        <w:rPr>
          <w:rFonts w:eastAsia="Times New Roman" w:cs="Times New Roman"/>
          <w:szCs w:val="24"/>
        </w:rPr>
        <w:t>μπορική ιδιότητα</w:t>
      </w:r>
      <w:r>
        <w:rPr>
          <w:rFonts w:eastAsia="Times New Roman" w:cs="Times New Roman"/>
          <w:szCs w:val="24"/>
        </w:rPr>
        <w:t>;</w:t>
      </w:r>
      <w:r w:rsidRPr="00A40174">
        <w:rPr>
          <w:rFonts w:eastAsia="Times New Roman" w:cs="Times New Roman"/>
          <w:szCs w:val="24"/>
        </w:rPr>
        <w:t xml:space="preserve"> </w:t>
      </w:r>
      <w:r>
        <w:rPr>
          <w:rFonts w:eastAsia="Times New Roman" w:cs="Times New Roman"/>
          <w:szCs w:val="24"/>
        </w:rPr>
        <w:t>Π</w:t>
      </w:r>
      <w:r w:rsidRPr="00A40174">
        <w:rPr>
          <w:rFonts w:eastAsia="Times New Roman" w:cs="Times New Roman"/>
          <w:szCs w:val="24"/>
        </w:rPr>
        <w:t xml:space="preserve">ρέπει να </w:t>
      </w:r>
      <w:r>
        <w:rPr>
          <w:rFonts w:eastAsia="Times New Roman" w:cs="Times New Roman"/>
          <w:szCs w:val="24"/>
        </w:rPr>
        <w:t xml:space="preserve">δοθούν σαφείς απαντήσεις και να </w:t>
      </w:r>
      <w:r w:rsidRPr="00A40174">
        <w:rPr>
          <w:rFonts w:eastAsia="Times New Roman" w:cs="Times New Roman"/>
          <w:szCs w:val="24"/>
        </w:rPr>
        <w:t>διορθωθεί ο νόμος</w:t>
      </w:r>
      <w:r>
        <w:rPr>
          <w:rFonts w:eastAsia="Times New Roman" w:cs="Times New Roman"/>
          <w:szCs w:val="24"/>
        </w:rPr>
        <w:t>.</w:t>
      </w:r>
    </w:p>
    <w:p w14:paraId="4318B700"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Έ</w:t>
      </w:r>
      <w:r w:rsidRPr="00A40174">
        <w:rPr>
          <w:rFonts w:eastAsia="Times New Roman" w:cs="Times New Roman"/>
          <w:szCs w:val="24"/>
        </w:rPr>
        <w:t xml:space="preserve">να ζήτημα το οποίο τίθεται και θέτει εκποδών το σύνολο των μικροεπαγγελματιών είναι το σημείο εκείνο που </w:t>
      </w:r>
      <w:r w:rsidRPr="00A40174">
        <w:rPr>
          <w:rFonts w:eastAsia="Times New Roman" w:cs="Times New Roman"/>
          <w:szCs w:val="24"/>
        </w:rPr>
        <w:t>υπάγε</w:t>
      </w:r>
      <w:r>
        <w:rPr>
          <w:rFonts w:eastAsia="Times New Roman" w:cs="Times New Roman"/>
          <w:szCs w:val="24"/>
        </w:rPr>
        <w:t>ι</w:t>
      </w:r>
      <w:r w:rsidRPr="00A40174">
        <w:rPr>
          <w:rFonts w:eastAsia="Times New Roman" w:cs="Times New Roman"/>
          <w:szCs w:val="24"/>
        </w:rPr>
        <w:t xml:space="preserve"> </w:t>
      </w:r>
      <w:r w:rsidRPr="00A40174">
        <w:rPr>
          <w:rFonts w:eastAsia="Times New Roman" w:cs="Times New Roman"/>
          <w:szCs w:val="24"/>
        </w:rPr>
        <w:t xml:space="preserve">στη ρύθμιση των έως </w:t>
      </w:r>
      <w:r>
        <w:rPr>
          <w:rFonts w:eastAsia="Times New Roman" w:cs="Times New Roman"/>
          <w:szCs w:val="24"/>
        </w:rPr>
        <w:t>τριά</w:t>
      </w:r>
      <w:r>
        <w:rPr>
          <w:rFonts w:eastAsia="Times New Roman" w:cs="Times New Roman"/>
          <w:szCs w:val="24"/>
        </w:rPr>
        <w:t>ντα έξι</w:t>
      </w:r>
      <w:r w:rsidRPr="00A40174">
        <w:rPr>
          <w:rFonts w:eastAsia="Times New Roman" w:cs="Times New Roman"/>
          <w:szCs w:val="24"/>
        </w:rPr>
        <w:t xml:space="preserve"> δόσεων </w:t>
      </w:r>
      <w:r>
        <w:rPr>
          <w:rFonts w:eastAsia="Times New Roman" w:cs="Times New Roman"/>
          <w:szCs w:val="24"/>
        </w:rPr>
        <w:t>-</w:t>
      </w:r>
      <w:r w:rsidRPr="00A40174">
        <w:rPr>
          <w:rFonts w:eastAsia="Times New Roman" w:cs="Times New Roman"/>
          <w:szCs w:val="24"/>
        </w:rPr>
        <w:t xml:space="preserve">αυτή τη στιγμή των </w:t>
      </w:r>
      <w:r>
        <w:rPr>
          <w:rFonts w:eastAsia="Times New Roman" w:cs="Times New Roman"/>
          <w:szCs w:val="24"/>
        </w:rPr>
        <w:t>είκοσι τεσσάρων</w:t>
      </w:r>
      <w:r w:rsidRPr="00A40174">
        <w:rPr>
          <w:rFonts w:eastAsia="Times New Roman" w:cs="Times New Roman"/>
          <w:szCs w:val="24"/>
        </w:rPr>
        <w:t xml:space="preserve"> έως </w:t>
      </w:r>
      <w:r>
        <w:rPr>
          <w:rFonts w:eastAsia="Times New Roman" w:cs="Times New Roman"/>
          <w:szCs w:val="24"/>
        </w:rPr>
        <w:t>τριάντα έξι δόσεων-,</w:t>
      </w:r>
      <w:r w:rsidRPr="00A40174">
        <w:rPr>
          <w:rFonts w:eastAsia="Times New Roman" w:cs="Times New Roman"/>
          <w:szCs w:val="24"/>
        </w:rPr>
        <w:t>τους αλληλέγγυα υπόχρεους των νομικών οντοτήτων και προσώπων</w:t>
      </w:r>
      <w:r>
        <w:rPr>
          <w:rFonts w:eastAsia="Times New Roman" w:cs="Times New Roman"/>
          <w:szCs w:val="24"/>
        </w:rPr>
        <w:t>. Ποιους υπάγετε,</w:t>
      </w:r>
      <w:r w:rsidRPr="00A40174">
        <w:rPr>
          <w:rFonts w:eastAsia="Times New Roman" w:cs="Times New Roman"/>
          <w:szCs w:val="24"/>
        </w:rPr>
        <w:t xml:space="preserve"> λοιπόν</w:t>
      </w:r>
      <w:r>
        <w:rPr>
          <w:rFonts w:eastAsia="Times New Roman" w:cs="Times New Roman"/>
          <w:szCs w:val="24"/>
        </w:rPr>
        <w:t>,</w:t>
      </w:r>
      <w:r w:rsidRPr="00A40174">
        <w:rPr>
          <w:rFonts w:eastAsia="Times New Roman" w:cs="Times New Roman"/>
          <w:szCs w:val="24"/>
        </w:rPr>
        <w:t xml:space="preserve"> όσοι συνάδελφοι γνωρίζετε οικονομικά</w:t>
      </w:r>
      <w:r>
        <w:rPr>
          <w:rFonts w:eastAsia="Times New Roman" w:cs="Times New Roman"/>
          <w:szCs w:val="24"/>
        </w:rPr>
        <w:t>; Τ</w:t>
      </w:r>
      <w:r w:rsidRPr="00A40174">
        <w:rPr>
          <w:rFonts w:eastAsia="Times New Roman" w:cs="Times New Roman"/>
          <w:szCs w:val="24"/>
        </w:rPr>
        <w:t>ους ομόρρυθμους εταίρους</w:t>
      </w:r>
      <w:r>
        <w:rPr>
          <w:rFonts w:eastAsia="Times New Roman" w:cs="Times New Roman"/>
          <w:szCs w:val="24"/>
        </w:rPr>
        <w:t>,</w:t>
      </w:r>
      <w:r w:rsidRPr="00A40174">
        <w:rPr>
          <w:rFonts w:eastAsia="Times New Roman" w:cs="Times New Roman"/>
          <w:szCs w:val="24"/>
        </w:rPr>
        <w:t xml:space="preserve"> τους εταίρους </w:t>
      </w:r>
      <w:r>
        <w:rPr>
          <w:rFonts w:eastAsia="Times New Roman" w:cs="Times New Roman"/>
          <w:szCs w:val="24"/>
        </w:rPr>
        <w:t>των ΙΚΕ,</w:t>
      </w:r>
      <w:r w:rsidRPr="00A40174">
        <w:rPr>
          <w:rFonts w:eastAsia="Times New Roman" w:cs="Times New Roman"/>
          <w:szCs w:val="24"/>
        </w:rPr>
        <w:t xml:space="preserve"> των</w:t>
      </w:r>
      <w:r>
        <w:rPr>
          <w:rFonts w:eastAsia="Times New Roman" w:cs="Times New Roman"/>
          <w:szCs w:val="24"/>
        </w:rPr>
        <w:t xml:space="preserve"> Ι</w:t>
      </w:r>
      <w:r w:rsidRPr="00A40174">
        <w:rPr>
          <w:rFonts w:eastAsia="Times New Roman" w:cs="Times New Roman"/>
          <w:szCs w:val="24"/>
        </w:rPr>
        <w:t xml:space="preserve">διωτικών </w:t>
      </w:r>
      <w:r>
        <w:rPr>
          <w:rFonts w:eastAsia="Times New Roman" w:cs="Times New Roman"/>
          <w:szCs w:val="24"/>
        </w:rPr>
        <w:t>Κ</w:t>
      </w:r>
      <w:r w:rsidRPr="00A40174">
        <w:rPr>
          <w:rFonts w:eastAsia="Times New Roman" w:cs="Times New Roman"/>
          <w:szCs w:val="24"/>
        </w:rPr>
        <w:t xml:space="preserve">εφαλαιουχικών </w:t>
      </w:r>
      <w:r>
        <w:rPr>
          <w:rFonts w:eastAsia="Times New Roman" w:cs="Times New Roman"/>
          <w:szCs w:val="24"/>
        </w:rPr>
        <w:t>Ε</w:t>
      </w:r>
      <w:r w:rsidRPr="00A40174">
        <w:rPr>
          <w:rFonts w:eastAsia="Times New Roman" w:cs="Times New Roman"/>
          <w:szCs w:val="24"/>
        </w:rPr>
        <w:t>ταιρειών τους υπάγετ</w:t>
      </w:r>
      <w:r>
        <w:rPr>
          <w:rFonts w:eastAsia="Times New Roman" w:cs="Times New Roman"/>
          <w:szCs w:val="24"/>
        </w:rPr>
        <w:t>ε</w:t>
      </w:r>
      <w:r w:rsidRPr="00A40174">
        <w:rPr>
          <w:rFonts w:eastAsia="Times New Roman" w:cs="Times New Roman"/>
          <w:szCs w:val="24"/>
        </w:rPr>
        <w:t xml:space="preserve"> και αυτούς σαν υπ</w:t>
      </w:r>
      <w:r>
        <w:rPr>
          <w:rFonts w:eastAsia="Times New Roman" w:cs="Times New Roman"/>
          <w:szCs w:val="24"/>
        </w:rPr>
        <w:t>όχρεους,</w:t>
      </w:r>
      <w:r w:rsidRPr="00A40174">
        <w:rPr>
          <w:rFonts w:eastAsia="Times New Roman" w:cs="Times New Roman"/>
          <w:szCs w:val="24"/>
        </w:rPr>
        <w:t xml:space="preserve"> έναντι των υποχρεώσεων της εταιρείας στις ίδιες δ</w:t>
      </w:r>
      <w:r>
        <w:rPr>
          <w:rFonts w:eastAsia="Times New Roman" w:cs="Times New Roman"/>
          <w:szCs w:val="24"/>
        </w:rPr>
        <w:t>όσεις. Δ</w:t>
      </w:r>
      <w:r w:rsidRPr="00A40174">
        <w:rPr>
          <w:rFonts w:eastAsia="Times New Roman" w:cs="Times New Roman"/>
          <w:szCs w:val="24"/>
        </w:rPr>
        <w:t>εν θα μπορέσουν να ανταποκριθούν</w:t>
      </w:r>
      <w:r>
        <w:rPr>
          <w:rFonts w:eastAsia="Times New Roman" w:cs="Times New Roman"/>
          <w:szCs w:val="24"/>
        </w:rPr>
        <w:t>. Και στο κάτω-κάτω, α</w:t>
      </w:r>
      <w:r w:rsidRPr="00A40174">
        <w:rPr>
          <w:rFonts w:eastAsia="Times New Roman" w:cs="Times New Roman"/>
          <w:szCs w:val="24"/>
        </w:rPr>
        <w:t xml:space="preserve">ν </w:t>
      </w:r>
      <w:r>
        <w:rPr>
          <w:rFonts w:eastAsia="Times New Roman" w:cs="Times New Roman"/>
          <w:szCs w:val="24"/>
        </w:rPr>
        <w:t>δεχτείτε</w:t>
      </w:r>
      <w:r w:rsidRPr="00A40174">
        <w:rPr>
          <w:rFonts w:eastAsia="Times New Roman" w:cs="Times New Roman"/>
          <w:szCs w:val="24"/>
        </w:rPr>
        <w:t xml:space="preserve"> ότι τα </w:t>
      </w:r>
      <w:r>
        <w:rPr>
          <w:rFonts w:eastAsia="Times New Roman" w:cs="Times New Roman"/>
          <w:szCs w:val="24"/>
        </w:rPr>
        <w:t>φ</w:t>
      </w:r>
      <w:r w:rsidRPr="00A40174">
        <w:rPr>
          <w:rFonts w:eastAsia="Times New Roman" w:cs="Times New Roman"/>
          <w:szCs w:val="24"/>
        </w:rPr>
        <w:t xml:space="preserve">υσικά </w:t>
      </w:r>
      <w:r>
        <w:rPr>
          <w:rFonts w:eastAsia="Times New Roman" w:cs="Times New Roman"/>
          <w:szCs w:val="24"/>
        </w:rPr>
        <w:t xml:space="preserve">πρόσωπα </w:t>
      </w:r>
      <w:r w:rsidRPr="00A40174">
        <w:rPr>
          <w:rFonts w:eastAsia="Times New Roman" w:cs="Times New Roman"/>
          <w:szCs w:val="24"/>
        </w:rPr>
        <w:t xml:space="preserve">μπορούν να μείνουν έως </w:t>
      </w:r>
      <w:r>
        <w:rPr>
          <w:rFonts w:eastAsia="Times New Roman" w:cs="Times New Roman"/>
          <w:szCs w:val="24"/>
        </w:rPr>
        <w:t>εκατόν είκοσι</w:t>
      </w:r>
      <w:r w:rsidRPr="00A40174">
        <w:rPr>
          <w:rFonts w:eastAsia="Times New Roman" w:cs="Times New Roman"/>
          <w:szCs w:val="24"/>
        </w:rPr>
        <w:t xml:space="preserve"> δό</w:t>
      </w:r>
      <w:r w:rsidRPr="00A40174">
        <w:rPr>
          <w:rFonts w:eastAsia="Times New Roman" w:cs="Times New Roman"/>
          <w:szCs w:val="24"/>
        </w:rPr>
        <w:t>σεις</w:t>
      </w:r>
      <w:r>
        <w:rPr>
          <w:rFonts w:eastAsia="Times New Roman" w:cs="Times New Roman"/>
          <w:szCs w:val="24"/>
        </w:rPr>
        <w:t>,</w:t>
      </w:r>
      <w:r w:rsidRPr="00A40174">
        <w:rPr>
          <w:rFonts w:eastAsia="Times New Roman" w:cs="Times New Roman"/>
          <w:szCs w:val="24"/>
        </w:rPr>
        <w:t xml:space="preserve"> πρέπει να δεχθείτε ότι τον ίδιο αριθμό δόσεων τον έχουν και τα φυσικά πρόσωπα που καλούνται να καλύψουν εταιρικές υποχρεώσεις μικρών οντοτήτων</w:t>
      </w:r>
      <w:r>
        <w:rPr>
          <w:rFonts w:eastAsia="Times New Roman" w:cs="Times New Roman"/>
          <w:szCs w:val="24"/>
        </w:rPr>
        <w:t>.</w:t>
      </w:r>
      <w:r w:rsidRPr="00A40174">
        <w:rPr>
          <w:rFonts w:eastAsia="Times New Roman" w:cs="Times New Roman"/>
          <w:szCs w:val="24"/>
        </w:rPr>
        <w:t xml:space="preserve"> </w:t>
      </w:r>
      <w:r>
        <w:rPr>
          <w:rFonts w:eastAsia="Times New Roman" w:cs="Times New Roman"/>
          <w:szCs w:val="24"/>
        </w:rPr>
        <w:t>Ό</w:t>
      </w:r>
      <w:r w:rsidRPr="00A40174">
        <w:rPr>
          <w:rFonts w:eastAsia="Times New Roman" w:cs="Times New Roman"/>
          <w:szCs w:val="24"/>
        </w:rPr>
        <w:t xml:space="preserve">πως </w:t>
      </w:r>
      <w:r w:rsidRPr="00A40174">
        <w:rPr>
          <w:rFonts w:eastAsia="Times New Roman" w:cs="Times New Roman"/>
          <w:szCs w:val="24"/>
        </w:rPr>
        <w:t>είπα</w:t>
      </w:r>
      <w:r>
        <w:rPr>
          <w:rFonts w:eastAsia="Times New Roman" w:cs="Times New Roman"/>
          <w:szCs w:val="24"/>
        </w:rPr>
        <w:t>,</w:t>
      </w:r>
      <w:r w:rsidRPr="00A40174">
        <w:rPr>
          <w:rFonts w:eastAsia="Times New Roman" w:cs="Times New Roman"/>
          <w:szCs w:val="24"/>
        </w:rPr>
        <w:t xml:space="preserve"> είναι οι </w:t>
      </w:r>
      <w:r>
        <w:rPr>
          <w:rFonts w:eastAsia="Times New Roman" w:cs="Times New Roman"/>
          <w:szCs w:val="24"/>
        </w:rPr>
        <w:t>ο</w:t>
      </w:r>
      <w:r w:rsidRPr="00A40174">
        <w:rPr>
          <w:rFonts w:eastAsia="Times New Roman" w:cs="Times New Roman"/>
          <w:szCs w:val="24"/>
        </w:rPr>
        <w:t xml:space="preserve">μόρρυθμες και οι ετερόρρυθμες εταιρείες και </w:t>
      </w:r>
      <w:r>
        <w:rPr>
          <w:rFonts w:eastAsia="Times New Roman" w:cs="Times New Roman"/>
          <w:szCs w:val="24"/>
        </w:rPr>
        <w:t>οι ΙΚΕ,</w:t>
      </w:r>
      <w:r w:rsidRPr="00A40174">
        <w:rPr>
          <w:rFonts w:eastAsia="Times New Roman" w:cs="Times New Roman"/>
          <w:szCs w:val="24"/>
        </w:rPr>
        <w:t xml:space="preserve"> ούτως ώστε να μπορέσουν να ανταπο</w:t>
      </w:r>
      <w:r w:rsidRPr="00A40174">
        <w:rPr>
          <w:rFonts w:eastAsia="Times New Roman" w:cs="Times New Roman"/>
          <w:szCs w:val="24"/>
        </w:rPr>
        <w:t>κριθούν</w:t>
      </w:r>
      <w:r>
        <w:rPr>
          <w:rFonts w:eastAsia="Times New Roman" w:cs="Times New Roman"/>
          <w:szCs w:val="24"/>
        </w:rPr>
        <w:t>. Α</w:t>
      </w:r>
      <w:r w:rsidRPr="00A40174">
        <w:rPr>
          <w:rFonts w:eastAsia="Times New Roman" w:cs="Times New Roman"/>
          <w:szCs w:val="24"/>
        </w:rPr>
        <w:t>ν μ</w:t>
      </w:r>
      <w:r>
        <w:rPr>
          <w:rFonts w:eastAsia="Times New Roman" w:cs="Times New Roman"/>
          <w:szCs w:val="24"/>
        </w:rPr>
        <w:t>εί</w:t>
      </w:r>
      <w:r w:rsidRPr="00A40174">
        <w:rPr>
          <w:rFonts w:eastAsia="Times New Roman" w:cs="Times New Roman"/>
          <w:szCs w:val="24"/>
        </w:rPr>
        <w:t>νουν οι διατάξεις αυτές με τη διατύπωση την οποία έχουν μέχρι σήμερα</w:t>
      </w:r>
      <w:r>
        <w:rPr>
          <w:rFonts w:eastAsia="Times New Roman" w:cs="Times New Roman"/>
          <w:szCs w:val="24"/>
        </w:rPr>
        <w:t>,</w:t>
      </w:r>
      <w:r w:rsidRPr="00A40174">
        <w:rPr>
          <w:rFonts w:eastAsia="Times New Roman" w:cs="Times New Roman"/>
          <w:szCs w:val="24"/>
        </w:rPr>
        <w:t xml:space="preserve"> θα πρέπει να δεχθούμε ότι δεν μπορ</w:t>
      </w:r>
      <w:r>
        <w:rPr>
          <w:rFonts w:eastAsia="Times New Roman" w:cs="Times New Roman"/>
          <w:szCs w:val="24"/>
        </w:rPr>
        <w:t>εί</w:t>
      </w:r>
      <w:r w:rsidRPr="00A40174">
        <w:rPr>
          <w:rFonts w:eastAsia="Times New Roman" w:cs="Times New Roman"/>
          <w:szCs w:val="24"/>
        </w:rPr>
        <w:t xml:space="preserve"> να υπαχθ</w:t>
      </w:r>
      <w:r>
        <w:rPr>
          <w:rFonts w:eastAsia="Times New Roman" w:cs="Times New Roman"/>
          <w:szCs w:val="24"/>
        </w:rPr>
        <w:t>εί</w:t>
      </w:r>
      <w:r w:rsidRPr="00A40174">
        <w:rPr>
          <w:rFonts w:eastAsia="Times New Roman" w:cs="Times New Roman"/>
          <w:szCs w:val="24"/>
        </w:rPr>
        <w:t xml:space="preserve"> στη ρύθμιση κάνει</w:t>
      </w:r>
      <w:r>
        <w:rPr>
          <w:rFonts w:eastAsia="Times New Roman" w:cs="Times New Roman"/>
          <w:szCs w:val="24"/>
        </w:rPr>
        <w:t>ς</w:t>
      </w:r>
      <w:r w:rsidRPr="00A40174">
        <w:rPr>
          <w:rFonts w:eastAsia="Times New Roman" w:cs="Times New Roman"/>
          <w:szCs w:val="24"/>
        </w:rPr>
        <w:t xml:space="preserve"> σχεδόν από τους μικροεπαγγελματίες</w:t>
      </w:r>
      <w:r>
        <w:rPr>
          <w:rFonts w:eastAsia="Times New Roman" w:cs="Times New Roman"/>
          <w:szCs w:val="24"/>
        </w:rPr>
        <w:t>. Κ</w:t>
      </w:r>
      <w:r w:rsidRPr="00A40174">
        <w:rPr>
          <w:rFonts w:eastAsia="Times New Roman" w:cs="Times New Roman"/>
          <w:szCs w:val="24"/>
        </w:rPr>
        <w:t>αι γιατί το λέω αυτό</w:t>
      </w:r>
      <w:r>
        <w:rPr>
          <w:rFonts w:eastAsia="Times New Roman" w:cs="Times New Roman"/>
          <w:szCs w:val="24"/>
        </w:rPr>
        <w:t>; Τ</w:t>
      </w:r>
      <w:r w:rsidRPr="00A40174">
        <w:rPr>
          <w:rFonts w:eastAsia="Times New Roman" w:cs="Times New Roman"/>
          <w:szCs w:val="24"/>
        </w:rPr>
        <w:t>ο ίδιο το Υπουργείο Οικονομικών που εισηγείτ</w:t>
      </w:r>
      <w:r w:rsidRPr="00A40174">
        <w:rPr>
          <w:rFonts w:eastAsia="Times New Roman" w:cs="Times New Roman"/>
          <w:szCs w:val="24"/>
        </w:rPr>
        <w:t>αι το</w:t>
      </w:r>
      <w:r>
        <w:rPr>
          <w:rFonts w:eastAsia="Times New Roman" w:cs="Times New Roman"/>
          <w:szCs w:val="24"/>
        </w:rPr>
        <w:t>ν</w:t>
      </w:r>
      <w:r w:rsidRPr="00A40174">
        <w:rPr>
          <w:rFonts w:eastAsia="Times New Roman" w:cs="Times New Roman"/>
          <w:szCs w:val="24"/>
        </w:rPr>
        <w:t xml:space="preserve"> νόμο έχει στην έκθεση συνεπειών και τις κατηγορίες</w:t>
      </w:r>
      <w:r>
        <w:rPr>
          <w:rFonts w:eastAsia="Times New Roman" w:cs="Times New Roman"/>
          <w:szCs w:val="24"/>
        </w:rPr>
        <w:t>,</w:t>
      </w:r>
      <w:r w:rsidRPr="00A40174">
        <w:rPr>
          <w:rFonts w:eastAsia="Times New Roman" w:cs="Times New Roman"/>
          <w:szCs w:val="24"/>
        </w:rPr>
        <w:t xml:space="preserve"> τον αριθμό και το ύψος των οφειλών εκείνων οι οποίοι οφείλουν μικροποσά</w:t>
      </w:r>
      <w:r>
        <w:rPr>
          <w:rFonts w:eastAsia="Times New Roman" w:cs="Times New Roman"/>
          <w:szCs w:val="24"/>
        </w:rPr>
        <w:t>.</w:t>
      </w:r>
    </w:p>
    <w:p w14:paraId="4318B701"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Ξ</w:t>
      </w:r>
      <w:r w:rsidRPr="00A40174">
        <w:rPr>
          <w:rFonts w:eastAsia="Times New Roman" w:cs="Times New Roman"/>
          <w:szCs w:val="24"/>
        </w:rPr>
        <w:t>έρετε</w:t>
      </w:r>
      <w:r>
        <w:rPr>
          <w:rFonts w:eastAsia="Times New Roman" w:cs="Times New Roman"/>
          <w:szCs w:val="24"/>
        </w:rPr>
        <w:t xml:space="preserve">, κύριε Πρόεδρε, </w:t>
      </w:r>
      <w:r w:rsidRPr="00A40174">
        <w:rPr>
          <w:rFonts w:eastAsia="Times New Roman" w:cs="Times New Roman"/>
          <w:szCs w:val="24"/>
        </w:rPr>
        <w:t>ότι από το</w:t>
      </w:r>
      <w:r>
        <w:rPr>
          <w:rFonts w:eastAsia="Times New Roman" w:cs="Times New Roman"/>
          <w:szCs w:val="24"/>
        </w:rPr>
        <w:t>υ</w:t>
      </w:r>
      <w:r w:rsidRPr="00A40174">
        <w:rPr>
          <w:rFonts w:eastAsia="Times New Roman" w:cs="Times New Roman"/>
          <w:szCs w:val="24"/>
        </w:rPr>
        <w:t xml:space="preserve">ς </w:t>
      </w:r>
      <w:r>
        <w:rPr>
          <w:rFonts w:eastAsia="Times New Roman" w:cs="Times New Roman"/>
          <w:szCs w:val="24"/>
        </w:rPr>
        <w:t xml:space="preserve">συνοφειλέτες </w:t>
      </w:r>
      <w:r w:rsidRPr="00A40174">
        <w:rPr>
          <w:rFonts w:eastAsia="Times New Roman" w:cs="Times New Roman"/>
          <w:szCs w:val="24"/>
        </w:rPr>
        <w:t>όπως το βλέπει</w:t>
      </w:r>
      <w:r>
        <w:rPr>
          <w:rFonts w:eastAsia="Times New Roman" w:cs="Times New Roman"/>
          <w:szCs w:val="24"/>
        </w:rPr>
        <w:t xml:space="preserve"> το Υπουργείο</w:t>
      </w:r>
      <w:r>
        <w:rPr>
          <w:rFonts w:eastAsia="Times New Roman" w:cs="Times New Roman"/>
          <w:szCs w:val="24"/>
        </w:rPr>
        <w:t xml:space="preserve">, μόνο το </w:t>
      </w:r>
      <w:r w:rsidRPr="00A40174">
        <w:rPr>
          <w:rFonts w:eastAsia="Times New Roman" w:cs="Times New Roman"/>
          <w:szCs w:val="24"/>
        </w:rPr>
        <w:t>19,8</w:t>
      </w:r>
      <w:r>
        <w:rPr>
          <w:rFonts w:eastAsia="Times New Roman" w:cs="Times New Roman"/>
          <w:szCs w:val="24"/>
        </w:rPr>
        <w:t>%</w:t>
      </w:r>
      <w:r w:rsidRPr="00A40174">
        <w:rPr>
          <w:rFonts w:eastAsia="Times New Roman" w:cs="Times New Roman"/>
          <w:szCs w:val="24"/>
        </w:rPr>
        <w:t xml:space="preserve"> προέρχονται από την κατηγορία το</w:t>
      </w:r>
      <w:r w:rsidRPr="00A40174">
        <w:rPr>
          <w:rFonts w:eastAsia="Times New Roman" w:cs="Times New Roman"/>
          <w:szCs w:val="24"/>
        </w:rPr>
        <w:t>υ συνόλου των οφειλετών</w:t>
      </w:r>
      <w:r>
        <w:rPr>
          <w:rFonts w:eastAsia="Times New Roman" w:cs="Times New Roman"/>
          <w:szCs w:val="24"/>
        </w:rPr>
        <w:t xml:space="preserve"> από</w:t>
      </w:r>
      <w:r w:rsidRPr="00A40174">
        <w:rPr>
          <w:rFonts w:eastAsia="Times New Roman" w:cs="Times New Roman"/>
          <w:szCs w:val="24"/>
        </w:rPr>
        <w:t xml:space="preserve"> την κατηγορία φόρου εισοδήματος</w:t>
      </w:r>
      <w:r>
        <w:rPr>
          <w:rFonts w:eastAsia="Times New Roman" w:cs="Times New Roman"/>
          <w:szCs w:val="24"/>
        </w:rPr>
        <w:t>,</w:t>
      </w:r>
      <w:r w:rsidRPr="00A40174">
        <w:rPr>
          <w:rFonts w:eastAsia="Times New Roman" w:cs="Times New Roman"/>
          <w:szCs w:val="24"/>
        </w:rPr>
        <w:t xml:space="preserve"> και το 1,2</w:t>
      </w:r>
      <w:r>
        <w:rPr>
          <w:rFonts w:eastAsia="Times New Roman" w:cs="Times New Roman"/>
          <w:szCs w:val="24"/>
        </w:rPr>
        <w:t>%</w:t>
      </w:r>
      <w:r w:rsidRPr="00A40174">
        <w:rPr>
          <w:rFonts w:eastAsia="Times New Roman" w:cs="Times New Roman"/>
          <w:szCs w:val="24"/>
        </w:rPr>
        <w:t xml:space="preserve"> των ληξιπρόθεσμων αφορούν πρόστιμα </w:t>
      </w:r>
      <w:r>
        <w:rPr>
          <w:rFonts w:eastAsia="Times New Roman" w:cs="Times New Roman"/>
          <w:szCs w:val="24"/>
        </w:rPr>
        <w:t>κ.λπ</w:t>
      </w:r>
      <w:r>
        <w:rPr>
          <w:rFonts w:eastAsia="Times New Roman" w:cs="Times New Roman"/>
          <w:szCs w:val="24"/>
        </w:rPr>
        <w:t>.</w:t>
      </w:r>
      <w:r>
        <w:rPr>
          <w:rFonts w:eastAsia="Times New Roman" w:cs="Times New Roman"/>
          <w:szCs w:val="24"/>
        </w:rPr>
        <w:t>. Συνεπώς πώς</w:t>
      </w:r>
      <w:r w:rsidRPr="00A40174">
        <w:rPr>
          <w:rFonts w:eastAsia="Times New Roman" w:cs="Times New Roman"/>
          <w:szCs w:val="24"/>
        </w:rPr>
        <w:t xml:space="preserve"> θα πληρωθούν αυτές</w:t>
      </w:r>
      <w:r>
        <w:rPr>
          <w:rFonts w:eastAsia="Times New Roman" w:cs="Times New Roman"/>
          <w:szCs w:val="24"/>
        </w:rPr>
        <w:t>; Ε</w:t>
      </w:r>
      <w:r w:rsidRPr="00A40174">
        <w:rPr>
          <w:rFonts w:eastAsia="Times New Roman" w:cs="Times New Roman"/>
          <w:szCs w:val="24"/>
        </w:rPr>
        <w:t>ίναι μικρές δόσεις</w:t>
      </w:r>
      <w:r>
        <w:rPr>
          <w:rFonts w:eastAsia="Times New Roman" w:cs="Times New Roman"/>
          <w:szCs w:val="24"/>
        </w:rPr>
        <w:t>,</w:t>
      </w:r>
      <w:r w:rsidRPr="00A40174">
        <w:rPr>
          <w:rFonts w:eastAsia="Times New Roman" w:cs="Times New Roman"/>
          <w:szCs w:val="24"/>
        </w:rPr>
        <w:t xml:space="preserve"> είναι μικρές οφειλές</w:t>
      </w:r>
      <w:r>
        <w:rPr>
          <w:rFonts w:eastAsia="Times New Roman" w:cs="Times New Roman"/>
          <w:szCs w:val="24"/>
        </w:rPr>
        <w:t xml:space="preserve"> και πρέπει να διευκολυνθούν</w:t>
      </w:r>
      <w:r>
        <w:rPr>
          <w:rFonts w:eastAsia="Times New Roman" w:cs="Times New Roman"/>
          <w:szCs w:val="24"/>
        </w:rPr>
        <w:t>.</w:t>
      </w:r>
    </w:p>
    <w:p w14:paraId="4318B702" w14:textId="77777777" w:rsidR="001D7CFB" w:rsidRDefault="00EB4E04">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Όταν ο άλλος, όμως, αδυνατεί να δώσει τα 50 ευρώ, τα 100 ευρώ και να υπαχθεί </w:t>
      </w:r>
      <w:r w:rsidRPr="00F27E35">
        <w:rPr>
          <w:rFonts w:eastAsia="Times New Roman" w:cs="Times New Roman"/>
          <w:szCs w:val="24"/>
        </w:rPr>
        <w:t>στη</w:t>
      </w:r>
      <w:r>
        <w:rPr>
          <w:rFonts w:eastAsia="Times New Roman" w:cs="Times New Roman"/>
          <w:szCs w:val="24"/>
        </w:rPr>
        <w:t>ν πάγια</w:t>
      </w:r>
      <w:r w:rsidRPr="00F27E35">
        <w:rPr>
          <w:rFonts w:eastAsia="Times New Roman" w:cs="Times New Roman"/>
          <w:szCs w:val="24"/>
        </w:rPr>
        <w:t xml:space="preserve"> ρύθμιση </w:t>
      </w:r>
      <w:r>
        <w:rPr>
          <w:rFonts w:eastAsia="Times New Roman" w:cs="Times New Roman"/>
          <w:szCs w:val="24"/>
        </w:rPr>
        <w:t xml:space="preserve">των δώδεκα δόσεων, ακόμη </w:t>
      </w:r>
      <w:r w:rsidRPr="00F27E35">
        <w:rPr>
          <w:rFonts w:eastAsia="Times New Roman" w:cs="Times New Roman"/>
          <w:szCs w:val="24"/>
        </w:rPr>
        <w:t xml:space="preserve">και αν γίνουν </w:t>
      </w:r>
      <w:r>
        <w:rPr>
          <w:rFonts w:eastAsia="Times New Roman" w:cs="Times New Roman"/>
          <w:szCs w:val="24"/>
        </w:rPr>
        <w:t xml:space="preserve">έως είκοσι τέσσερις ή έως τριάντα έξι, </w:t>
      </w:r>
      <w:r w:rsidRPr="00F27E35">
        <w:rPr>
          <w:rFonts w:eastAsia="Times New Roman" w:cs="Times New Roman"/>
          <w:szCs w:val="24"/>
        </w:rPr>
        <w:t>θα ανταποκριθεί ή θα περιοριστεί μόνο στο να λάβει μία φορολογική ή ασφαλιστική εν</w:t>
      </w:r>
      <w:r w:rsidRPr="00F27E35">
        <w:rPr>
          <w:rFonts w:eastAsia="Times New Roman" w:cs="Times New Roman"/>
          <w:szCs w:val="24"/>
        </w:rPr>
        <w:t>ημερότητα</w:t>
      </w:r>
      <w:r>
        <w:rPr>
          <w:rFonts w:eastAsia="Times New Roman" w:cs="Times New Roman"/>
          <w:szCs w:val="24"/>
        </w:rPr>
        <w:t xml:space="preserve"> πληρώνοντας μόνο την πρώτη δόση της ρύθμισης</w:t>
      </w:r>
      <w:r>
        <w:rPr>
          <w:rFonts w:eastAsia="Times New Roman" w:cs="Times New Roman"/>
          <w:szCs w:val="24"/>
        </w:rPr>
        <w:t>;</w:t>
      </w:r>
      <w:r w:rsidRPr="00F27E35">
        <w:rPr>
          <w:rFonts w:eastAsia="Times New Roman" w:cs="Times New Roman"/>
          <w:szCs w:val="24"/>
        </w:rPr>
        <w:t xml:space="preserve"> Αν </w:t>
      </w:r>
      <w:r>
        <w:rPr>
          <w:rFonts w:eastAsia="Times New Roman" w:cs="Times New Roman"/>
          <w:szCs w:val="24"/>
        </w:rPr>
        <w:t xml:space="preserve">υπαχθεί και στη ρύθμιση των ασφαλιστικών </w:t>
      </w:r>
      <w:r w:rsidRPr="00F27E35">
        <w:rPr>
          <w:rFonts w:eastAsia="Times New Roman" w:cs="Times New Roman"/>
          <w:szCs w:val="24"/>
        </w:rPr>
        <w:t>εισφορών</w:t>
      </w:r>
      <w:r>
        <w:rPr>
          <w:rFonts w:eastAsia="Times New Roman" w:cs="Times New Roman"/>
          <w:szCs w:val="24"/>
        </w:rPr>
        <w:t>,</w:t>
      </w:r>
      <w:r w:rsidRPr="00F27E35">
        <w:rPr>
          <w:rFonts w:eastAsia="Times New Roman" w:cs="Times New Roman"/>
          <w:szCs w:val="24"/>
        </w:rPr>
        <w:t xml:space="preserve"> </w:t>
      </w:r>
      <w:r>
        <w:rPr>
          <w:rFonts w:eastAsia="Times New Roman" w:cs="Times New Roman"/>
          <w:szCs w:val="24"/>
        </w:rPr>
        <w:t>μετά θ</w:t>
      </w:r>
      <w:r w:rsidRPr="00F27E35">
        <w:rPr>
          <w:rFonts w:eastAsia="Times New Roman" w:cs="Times New Roman"/>
          <w:szCs w:val="24"/>
        </w:rPr>
        <w:t>α κοιτάξει να βολευτεί</w:t>
      </w:r>
      <w:r>
        <w:rPr>
          <w:rFonts w:eastAsia="Times New Roman" w:cs="Times New Roman"/>
          <w:szCs w:val="24"/>
        </w:rPr>
        <w:t>. Διότι</w:t>
      </w:r>
      <w:r w:rsidRPr="00F27E35">
        <w:rPr>
          <w:rFonts w:eastAsia="Times New Roman" w:cs="Times New Roman"/>
          <w:szCs w:val="24"/>
        </w:rPr>
        <w:t xml:space="preserve"> πρέπει να λάβετε υπ</w:t>
      </w:r>
      <w:r>
        <w:rPr>
          <w:rFonts w:eastAsia="Times New Roman" w:cs="Times New Roman"/>
          <w:szCs w:val="24"/>
        </w:rPr>
        <w:t xml:space="preserve">’ </w:t>
      </w:r>
      <w:r w:rsidRPr="00F27E35">
        <w:rPr>
          <w:rFonts w:eastAsia="Times New Roman" w:cs="Times New Roman"/>
          <w:szCs w:val="24"/>
        </w:rPr>
        <w:t>όψ</w:t>
      </w:r>
      <w:r>
        <w:rPr>
          <w:rFonts w:eastAsia="Times New Roman" w:cs="Times New Roman"/>
          <w:szCs w:val="24"/>
        </w:rPr>
        <w:t>ιν</w:t>
      </w:r>
      <w:r w:rsidRPr="00F27E35">
        <w:rPr>
          <w:rFonts w:eastAsia="Times New Roman" w:cs="Times New Roman"/>
          <w:szCs w:val="24"/>
        </w:rPr>
        <w:t xml:space="preserve"> </w:t>
      </w:r>
      <w:r w:rsidRPr="00F27E35">
        <w:rPr>
          <w:rFonts w:eastAsia="Times New Roman" w:cs="Times New Roman"/>
          <w:szCs w:val="24"/>
        </w:rPr>
        <w:t>ότι θα ανασταλούν</w:t>
      </w:r>
      <w:r>
        <w:rPr>
          <w:rFonts w:eastAsia="Times New Roman" w:cs="Times New Roman"/>
          <w:szCs w:val="24"/>
        </w:rPr>
        <w:t xml:space="preserve"> τα καταδιωκτικά μέτρα κατά αυτών</w:t>
      </w:r>
      <w:r w:rsidRPr="00F27E35">
        <w:rPr>
          <w:rFonts w:eastAsia="Times New Roman" w:cs="Times New Roman"/>
          <w:szCs w:val="24"/>
        </w:rPr>
        <w:t xml:space="preserve"> </w:t>
      </w:r>
      <w:r>
        <w:rPr>
          <w:rFonts w:eastAsia="Times New Roman" w:cs="Times New Roman"/>
          <w:szCs w:val="24"/>
        </w:rPr>
        <w:t xml:space="preserve">των ανθρώπων. </w:t>
      </w:r>
    </w:p>
    <w:p w14:paraId="4318B703" w14:textId="77777777" w:rsidR="001D7CFB" w:rsidRDefault="00EB4E04">
      <w:pPr>
        <w:tabs>
          <w:tab w:val="left" w:pos="6168"/>
        </w:tabs>
        <w:spacing w:line="600" w:lineRule="auto"/>
        <w:ind w:firstLine="720"/>
        <w:jc w:val="both"/>
        <w:rPr>
          <w:rFonts w:eastAsia="Times New Roman" w:cs="Times New Roman"/>
          <w:szCs w:val="24"/>
        </w:rPr>
      </w:pPr>
      <w:r>
        <w:rPr>
          <w:rFonts w:eastAsia="Times New Roman" w:cs="Times New Roman"/>
          <w:szCs w:val="24"/>
        </w:rPr>
        <w:t>Δώστε τους, λοιπόν</w:t>
      </w:r>
      <w:r>
        <w:rPr>
          <w:rFonts w:eastAsia="Times New Roman" w:cs="Times New Roman"/>
          <w:szCs w:val="24"/>
        </w:rPr>
        <w:t>, τη</w:t>
      </w:r>
      <w:r w:rsidRPr="00F27E35">
        <w:rPr>
          <w:rFonts w:eastAsia="Times New Roman" w:cs="Times New Roman"/>
          <w:szCs w:val="24"/>
        </w:rPr>
        <w:t xml:space="preserve"> δυνατότητα να διαρκέσει η ρύθμιση</w:t>
      </w:r>
      <w:r>
        <w:rPr>
          <w:rFonts w:eastAsia="Times New Roman" w:cs="Times New Roman"/>
          <w:szCs w:val="24"/>
        </w:rPr>
        <w:t xml:space="preserve"> αν τα φυσικά πρόσωπα κληθούν να πληρώσουν υποχρεώσεις της</w:t>
      </w:r>
      <w:r w:rsidRPr="00F27E35">
        <w:rPr>
          <w:rFonts w:eastAsia="Times New Roman" w:cs="Times New Roman"/>
          <w:szCs w:val="24"/>
        </w:rPr>
        <w:t xml:space="preserve"> </w:t>
      </w:r>
      <w:r>
        <w:rPr>
          <w:rFonts w:eastAsia="Times New Roman" w:cs="Times New Roman"/>
          <w:szCs w:val="24"/>
        </w:rPr>
        <w:t xml:space="preserve">εταιρείας τους </w:t>
      </w:r>
      <w:r w:rsidRPr="00F27E35">
        <w:rPr>
          <w:rFonts w:eastAsia="Times New Roman" w:cs="Times New Roman"/>
          <w:szCs w:val="24"/>
        </w:rPr>
        <w:t>τουλάχιστον</w:t>
      </w:r>
      <w:r>
        <w:rPr>
          <w:rFonts w:eastAsia="Times New Roman" w:cs="Times New Roman"/>
          <w:szCs w:val="24"/>
        </w:rPr>
        <w:t>,</w:t>
      </w:r>
      <w:r w:rsidRPr="00F27E35">
        <w:rPr>
          <w:rFonts w:eastAsia="Times New Roman" w:cs="Times New Roman"/>
          <w:szCs w:val="24"/>
        </w:rPr>
        <w:t xml:space="preserve"> </w:t>
      </w:r>
      <w:r>
        <w:rPr>
          <w:rFonts w:eastAsia="Times New Roman" w:cs="Times New Roman"/>
          <w:szCs w:val="24"/>
        </w:rPr>
        <w:t>για εξήντα</w:t>
      </w:r>
      <w:r w:rsidRPr="00F27E35">
        <w:rPr>
          <w:rFonts w:eastAsia="Times New Roman" w:cs="Times New Roman"/>
          <w:szCs w:val="24"/>
        </w:rPr>
        <w:t xml:space="preserve"> δόσεις</w:t>
      </w:r>
      <w:r>
        <w:rPr>
          <w:rFonts w:eastAsia="Times New Roman" w:cs="Times New Roman"/>
          <w:szCs w:val="24"/>
        </w:rPr>
        <w:t>.</w:t>
      </w:r>
      <w:r w:rsidRPr="00F27E35">
        <w:rPr>
          <w:rFonts w:eastAsia="Times New Roman" w:cs="Times New Roman"/>
          <w:szCs w:val="24"/>
        </w:rPr>
        <w:t xml:space="preserve"> </w:t>
      </w:r>
      <w:r>
        <w:rPr>
          <w:rFonts w:eastAsia="Times New Roman" w:cs="Times New Roman"/>
          <w:szCs w:val="24"/>
        </w:rPr>
        <w:t xml:space="preserve">Πρέπει </w:t>
      </w:r>
      <w:r w:rsidRPr="00F27E35">
        <w:rPr>
          <w:rFonts w:eastAsia="Times New Roman" w:cs="Times New Roman"/>
          <w:szCs w:val="24"/>
        </w:rPr>
        <w:t xml:space="preserve">να </w:t>
      </w:r>
      <w:r>
        <w:rPr>
          <w:rFonts w:eastAsia="Times New Roman" w:cs="Times New Roman"/>
          <w:szCs w:val="24"/>
        </w:rPr>
        <w:t xml:space="preserve">διαρκέσει </w:t>
      </w:r>
      <w:r w:rsidRPr="00F27E35">
        <w:rPr>
          <w:rFonts w:eastAsia="Times New Roman" w:cs="Times New Roman"/>
          <w:szCs w:val="24"/>
        </w:rPr>
        <w:t>για τα φυσικά πρόσωπα</w:t>
      </w:r>
      <w:r>
        <w:rPr>
          <w:rFonts w:eastAsia="Times New Roman" w:cs="Times New Roman"/>
          <w:szCs w:val="24"/>
        </w:rPr>
        <w:t>,</w:t>
      </w:r>
      <w:r w:rsidRPr="00F27E35">
        <w:rPr>
          <w:rFonts w:eastAsia="Times New Roman" w:cs="Times New Roman"/>
          <w:szCs w:val="24"/>
        </w:rPr>
        <w:t xml:space="preserve"> τα οποία καλούνται ως εγγυητές</w:t>
      </w:r>
      <w:r>
        <w:rPr>
          <w:rFonts w:eastAsia="Times New Roman" w:cs="Times New Roman"/>
          <w:szCs w:val="24"/>
        </w:rPr>
        <w:t>,</w:t>
      </w:r>
      <w:r w:rsidRPr="00F27E35">
        <w:rPr>
          <w:rFonts w:eastAsia="Times New Roman" w:cs="Times New Roman"/>
          <w:szCs w:val="24"/>
        </w:rPr>
        <w:t xml:space="preserve"> ως μέλη προσωπικών εταιρειών ή </w:t>
      </w:r>
      <w:r>
        <w:rPr>
          <w:rFonts w:eastAsia="Times New Roman" w:cs="Times New Roman"/>
          <w:szCs w:val="24"/>
        </w:rPr>
        <w:t xml:space="preserve">ΙΚΕ, </w:t>
      </w:r>
      <w:r w:rsidRPr="00F27E35">
        <w:rPr>
          <w:rFonts w:eastAsia="Times New Roman" w:cs="Times New Roman"/>
          <w:szCs w:val="24"/>
        </w:rPr>
        <w:t>τ</w:t>
      </w:r>
      <w:r w:rsidRPr="00F27E35">
        <w:rPr>
          <w:rFonts w:eastAsia="Times New Roman" w:cs="Times New Roman"/>
          <w:szCs w:val="24"/>
        </w:rPr>
        <w:t>ουλάχιστον</w:t>
      </w:r>
      <w:r>
        <w:rPr>
          <w:rFonts w:eastAsia="Times New Roman" w:cs="Times New Roman"/>
          <w:szCs w:val="24"/>
        </w:rPr>
        <w:t>, για</w:t>
      </w:r>
      <w:r w:rsidRPr="00F27E35">
        <w:rPr>
          <w:rFonts w:eastAsia="Times New Roman" w:cs="Times New Roman"/>
          <w:szCs w:val="24"/>
        </w:rPr>
        <w:t xml:space="preserve"> </w:t>
      </w:r>
      <w:r>
        <w:rPr>
          <w:rFonts w:eastAsia="Times New Roman" w:cs="Times New Roman"/>
          <w:szCs w:val="24"/>
        </w:rPr>
        <w:t xml:space="preserve">εξήντα </w:t>
      </w:r>
      <w:r w:rsidRPr="00F27E35">
        <w:rPr>
          <w:rFonts w:eastAsia="Times New Roman" w:cs="Times New Roman"/>
          <w:szCs w:val="24"/>
        </w:rPr>
        <w:t>δόσεις</w:t>
      </w:r>
      <w:r>
        <w:rPr>
          <w:rFonts w:eastAsia="Times New Roman" w:cs="Times New Roman"/>
          <w:szCs w:val="24"/>
        </w:rPr>
        <w:t>.</w:t>
      </w:r>
      <w:r w:rsidRPr="00F27E35">
        <w:rPr>
          <w:rFonts w:eastAsia="Times New Roman" w:cs="Times New Roman"/>
          <w:szCs w:val="24"/>
        </w:rPr>
        <w:t xml:space="preserve"> Μόνο έτσι θα μπορέσει να υπάρξει </w:t>
      </w:r>
      <w:r>
        <w:rPr>
          <w:rFonts w:eastAsia="Times New Roman" w:cs="Times New Roman"/>
          <w:szCs w:val="24"/>
        </w:rPr>
        <w:t xml:space="preserve">ανάπτυξη στην </w:t>
      </w:r>
      <w:r w:rsidRPr="00F27E35">
        <w:rPr>
          <w:rFonts w:eastAsia="Times New Roman" w:cs="Times New Roman"/>
          <w:szCs w:val="24"/>
        </w:rPr>
        <w:t>οικονομία</w:t>
      </w:r>
      <w:r>
        <w:rPr>
          <w:rFonts w:eastAsia="Times New Roman" w:cs="Times New Roman"/>
          <w:szCs w:val="24"/>
        </w:rPr>
        <w:t>.</w:t>
      </w:r>
      <w:r w:rsidRPr="00F27E35">
        <w:rPr>
          <w:rFonts w:eastAsia="Times New Roman" w:cs="Times New Roman"/>
          <w:szCs w:val="24"/>
        </w:rPr>
        <w:t xml:space="preserve"> Διαφορετικά</w:t>
      </w:r>
      <w:r>
        <w:rPr>
          <w:rFonts w:eastAsia="Times New Roman" w:cs="Times New Roman"/>
          <w:szCs w:val="24"/>
        </w:rPr>
        <w:t>,</w:t>
      </w:r>
      <w:r w:rsidRPr="00F27E35">
        <w:rPr>
          <w:rFonts w:eastAsia="Times New Roman" w:cs="Times New Roman"/>
          <w:szCs w:val="24"/>
        </w:rPr>
        <w:t xml:space="preserve"> θα γίνει και αυτό ένα εργαλείο ψηφοθηρικό</w:t>
      </w:r>
      <w:r>
        <w:rPr>
          <w:rFonts w:eastAsia="Times New Roman" w:cs="Times New Roman"/>
          <w:szCs w:val="24"/>
        </w:rPr>
        <w:t>,</w:t>
      </w:r>
      <w:r w:rsidRPr="00F27E35">
        <w:rPr>
          <w:rFonts w:eastAsia="Times New Roman" w:cs="Times New Roman"/>
          <w:szCs w:val="24"/>
        </w:rPr>
        <w:t xml:space="preserve"> ενόψει των εκλογών</w:t>
      </w:r>
      <w:r>
        <w:rPr>
          <w:rFonts w:eastAsia="Times New Roman" w:cs="Times New Roman"/>
          <w:szCs w:val="24"/>
        </w:rPr>
        <w:t>,</w:t>
      </w:r>
      <w:r w:rsidRPr="00F27E35">
        <w:rPr>
          <w:rFonts w:eastAsia="Times New Roman" w:cs="Times New Roman"/>
          <w:szCs w:val="24"/>
        </w:rPr>
        <w:t xml:space="preserve"> των ευρωεκλογών </w:t>
      </w:r>
      <w:r>
        <w:rPr>
          <w:rFonts w:eastAsia="Times New Roman" w:cs="Times New Roman"/>
          <w:szCs w:val="24"/>
        </w:rPr>
        <w:t xml:space="preserve">που θα γίνουν τις επόμενες ημέρες. </w:t>
      </w:r>
      <w:r w:rsidRPr="00F27E35">
        <w:rPr>
          <w:rFonts w:eastAsia="Times New Roman" w:cs="Times New Roman"/>
          <w:szCs w:val="24"/>
        </w:rPr>
        <w:t>Επιπλέον</w:t>
      </w:r>
      <w:r>
        <w:rPr>
          <w:rFonts w:eastAsia="Times New Roman" w:cs="Times New Roman"/>
          <w:szCs w:val="24"/>
        </w:rPr>
        <w:t>, θα γίνει</w:t>
      </w:r>
      <w:r w:rsidRPr="00F27E35">
        <w:rPr>
          <w:rFonts w:eastAsia="Times New Roman" w:cs="Times New Roman"/>
          <w:szCs w:val="24"/>
        </w:rPr>
        <w:t xml:space="preserve"> ένα εργαλείο προσωρινής </w:t>
      </w:r>
      <w:r>
        <w:rPr>
          <w:rFonts w:eastAsia="Times New Roman" w:cs="Times New Roman"/>
          <w:szCs w:val="24"/>
        </w:rPr>
        <w:t xml:space="preserve">ένταξης </w:t>
      </w:r>
      <w:r w:rsidRPr="00F27E35">
        <w:rPr>
          <w:rFonts w:eastAsia="Times New Roman" w:cs="Times New Roman"/>
          <w:szCs w:val="24"/>
        </w:rPr>
        <w:t>και απένταξης</w:t>
      </w:r>
      <w:r>
        <w:rPr>
          <w:rFonts w:eastAsia="Times New Roman" w:cs="Times New Roman"/>
          <w:szCs w:val="24"/>
        </w:rPr>
        <w:t xml:space="preserve">. </w:t>
      </w:r>
    </w:p>
    <w:p w14:paraId="4318B704"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4318B705"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4318B706" w14:textId="77777777" w:rsidR="001D7CFB" w:rsidRDefault="00EB4E04">
      <w:pPr>
        <w:tabs>
          <w:tab w:val="left" w:pos="6168"/>
        </w:tabs>
        <w:spacing w:line="600" w:lineRule="auto"/>
        <w:ind w:firstLine="720"/>
        <w:jc w:val="both"/>
        <w:rPr>
          <w:rFonts w:eastAsia="Times New Roman" w:cs="Times New Roman"/>
          <w:szCs w:val="24"/>
        </w:rPr>
      </w:pPr>
      <w:r w:rsidRPr="00F27E35">
        <w:rPr>
          <w:rFonts w:eastAsia="Times New Roman" w:cs="Times New Roman"/>
          <w:szCs w:val="24"/>
        </w:rPr>
        <w:t xml:space="preserve">Θα </w:t>
      </w:r>
      <w:r>
        <w:rPr>
          <w:rFonts w:eastAsia="Times New Roman" w:cs="Times New Roman"/>
          <w:szCs w:val="24"/>
        </w:rPr>
        <w:t>πρέπει, λ</w:t>
      </w:r>
      <w:r w:rsidRPr="00F27E35">
        <w:rPr>
          <w:rFonts w:eastAsia="Times New Roman" w:cs="Times New Roman"/>
          <w:szCs w:val="24"/>
        </w:rPr>
        <w:t>οιπόν</w:t>
      </w:r>
      <w:r>
        <w:rPr>
          <w:rFonts w:eastAsia="Times New Roman" w:cs="Times New Roman"/>
          <w:szCs w:val="24"/>
        </w:rPr>
        <w:t>,</w:t>
      </w:r>
      <w:r w:rsidRPr="00F27E35">
        <w:rPr>
          <w:rFonts w:eastAsia="Times New Roman" w:cs="Times New Roman"/>
          <w:szCs w:val="24"/>
        </w:rPr>
        <w:t xml:space="preserve"> </w:t>
      </w:r>
      <w:r>
        <w:rPr>
          <w:rFonts w:eastAsia="Times New Roman" w:cs="Times New Roman"/>
          <w:szCs w:val="24"/>
        </w:rPr>
        <w:t xml:space="preserve">για </w:t>
      </w:r>
      <w:r w:rsidRPr="00F27E35">
        <w:rPr>
          <w:rFonts w:eastAsia="Times New Roman" w:cs="Times New Roman"/>
          <w:szCs w:val="24"/>
        </w:rPr>
        <w:t xml:space="preserve">τα φυσικά πρόσωπα που ευθύνονται για οφειλές </w:t>
      </w:r>
      <w:r>
        <w:rPr>
          <w:rFonts w:eastAsia="Times New Roman" w:cs="Times New Roman"/>
          <w:szCs w:val="24"/>
        </w:rPr>
        <w:t>μικρο</w:t>
      </w:r>
      <w:r w:rsidRPr="00F27E35">
        <w:rPr>
          <w:rFonts w:eastAsia="Times New Roman" w:cs="Times New Roman"/>
          <w:szCs w:val="24"/>
        </w:rPr>
        <w:t>εταιρειών προσωπικών να</w:t>
      </w:r>
      <w:r w:rsidRPr="00F27E35">
        <w:rPr>
          <w:rFonts w:eastAsia="Times New Roman" w:cs="Times New Roman"/>
          <w:szCs w:val="24"/>
        </w:rPr>
        <w:t xml:space="preserve"> δοθεί διαφορετικός αριθμός δόσεων έναντι των </w:t>
      </w:r>
      <w:r>
        <w:rPr>
          <w:rFonts w:eastAsia="Times New Roman" w:cs="Times New Roman"/>
          <w:szCs w:val="24"/>
        </w:rPr>
        <w:t xml:space="preserve">τριάντα έξι ή των είκοσι τεσσάρων </w:t>
      </w:r>
      <w:r w:rsidRPr="00F27E35">
        <w:rPr>
          <w:rFonts w:eastAsia="Times New Roman" w:cs="Times New Roman"/>
          <w:szCs w:val="24"/>
        </w:rPr>
        <w:t xml:space="preserve">που λέτε που </w:t>
      </w:r>
      <w:r>
        <w:rPr>
          <w:rFonts w:eastAsia="Times New Roman" w:cs="Times New Roman"/>
          <w:szCs w:val="24"/>
        </w:rPr>
        <w:t xml:space="preserve">υπάρχουν για </w:t>
      </w:r>
      <w:r w:rsidRPr="00F27E35">
        <w:rPr>
          <w:rFonts w:eastAsia="Times New Roman" w:cs="Times New Roman"/>
          <w:szCs w:val="24"/>
        </w:rPr>
        <w:t>τις εταιρείες</w:t>
      </w:r>
      <w:r>
        <w:rPr>
          <w:rFonts w:eastAsia="Times New Roman" w:cs="Times New Roman"/>
          <w:szCs w:val="24"/>
        </w:rPr>
        <w:t>.</w:t>
      </w:r>
      <w:r w:rsidRPr="00F27E35">
        <w:rPr>
          <w:rFonts w:eastAsia="Times New Roman" w:cs="Times New Roman"/>
          <w:szCs w:val="24"/>
        </w:rPr>
        <w:t xml:space="preserve"> Να δεχθούμε ότι μπορούν να δοθούν</w:t>
      </w:r>
      <w:r>
        <w:rPr>
          <w:rFonts w:eastAsia="Times New Roman" w:cs="Times New Roman"/>
          <w:szCs w:val="24"/>
        </w:rPr>
        <w:t xml:space="preserve"> για τις εταιρείες περιορισμένα</w:t>
      </w:r>
      <w:r>
        <w:rPr>
          <w:rFonts w:eastAsia="Times New Roman" w:cs="Times New Roman"/>
          <w:szCs w:val="24"/>
        </w:rPr>
        <w:t xml:space="preserve"> αν ρυθμιστούν ευνοϊκά για τα υπέγγυα πρόσωπα</w:t>
      </w:r>
      <w:r>
        <w:rPr>
          <w:rFonts w:eastAsia="Times New Roman" w:cs="Times New Roman"/>
          <w:szCs w:val="24"/>
        </w:rPr>
        <w:t>.</w:t>
      </w:r>
      <w:r w:rsidRPr="00F27E35">
        <w:rPr>
          <w:rFonts w:eastAsia="Times New Roman" w:cs="Times New Roman"/>
          <w:szCs w:val="24"/>
        </w:rPr>
        <w:t xml:space="preserve"> </w:t>
      </w:r>
      <w:r>
        <w:rPr>
          <w:rFonts w:eastAsia="Times New Roman" w:cs="Times New Roman"/>
          <w:szCs w:val="24"/>
        </w:rPr>
        <w:t xml:space="preserve">Όμως πότε θα κληθούν </w:t>
      </w:r>
      <w:r w:rsidRPr="00F27E35">
        <w:rPr>
          <w:rFonts w:eastAsia="Times New Roman" w:cs="Times New Roman"/>
          <w:szCs w:val="24"/>
        </w:rPr>
        <w:t>αυτ</w:t>
      </w:r>
      <w:r w:rsidRPr="00F27E35">
        <w:rPr>
          <w:rFonts w:eastAsia="Times New Roman" w:cs="Times New Roman"/>
          <w:szCs w:val="24"/>
        </w:rPr>
        <w:t>οί</w:t>
      </w:r>
      <w:r>
        <w:rPr>
          <w:rFonts w:eastAsia="Times New Roman" w:cs="Times New Roman"/>
          <w:szCs w:val="24"/>
        </w:rPr>
        <w:t>;</w:t>
      </w:r>
      <w:r w:rsidRPr="00F27E35">
        <w:rPr>
          <w:rFonts w:eastAsia="Times New Roman" w:cs="Times New Roman"/>
          <w:szCs w:val="24"/>
        </w:rPr>
        <w:t xml:space="preserve"> </w:t>
      </w:r>
      <w:r>
        <w:rPr>
          <w:rFonts w:eastAsia="Times New Roman" w:cs="Times New Roman"/>
          <w:szCs w:val="24"/>
        </w:rPr>
        <w:t>Θα κληθούν ό</w:t>
      </w:r>
      <w:r w:rsidRPr="00F27E35">
        <w:rPr>
          <w:rFonts w:eastAsia="Times New Roman" w:cs="Times New Roman"/>
          <w:szCs w:val="24"/>
        </w:rPr>
        <w:t xml:space="preserve">ταν η εταιρεία δεν </w:t>
      </w:r>
      <w:r>
        <w:rPr>
          <w:rFonts w:eastAsia="Times New Roman" w:cs="Times New Roman"/>
          <w:szCs w:val="24"/>
        </w:rPr>
        <w:t xml:space="preserve">θα </w:t>
      </w:r>
      <w:r w:rsidRPr="00F27E35">
        <w:rPr>
          <w:rFonts w:eastAsia="Times New Roman" w:cs="Times New Roman"/>
          <w:szCs w:val="24"/>
        </w:rPr>
        <w:t>μπορεί να ανταποκριθεί</w:t>
      </w:r>
      <w:r>
        <w:rPr>
          <w:rFonts w:eastAsia="Times New Roman" w:cs="Times New Roman"/>
          <w:szCs w:val="24"/>
        </w:rPr>
        <w:t>.</w:t>
      </w:r>
      <w:r w:rsidRPr="00F27E35">
        <w:rPr>
          <w:rFonts w:eastAsia="Times New Roman" w:cs="Times New Roman"/>
          <w:szCs w:val="24"/>
        </w:rPr>
        <w:t xml:space="preserve"> Επομένως</w:t>
      </w:r>
      <w:r>
        <w:rPr>
          <w:rFonts w:eastAsia="Times New Roman" w:cs="Times New Roman"/>
          <w:szCs w:val="24"/>
        </w:rPr>
        <w:t>,</w:t>
      </w:r>
      <w:r w:rsidRPr="00F27E35">
        <w:rPr>
          <w:rFonts w:eastAsia="Times New Roman" w:cs="Times New Roman"/>
          <w:szCs w:val="24"/>
        </w:rPr>
        <w:t xml:space="preserve"> πρέπει να έχει μεγαλύτερη προθεσμία ανταπόκριση</w:t>
      </w:r>
      <w:r>
        <w:rPr>
          <w:rFonts w:eastAsia="Times New Roman" w:cs="Times New Roman"/>
          <w:szCs w:val="24"/>
        </w:rPr>
        <w:t>ς.</w:t>
      </w:r>
      <w:r w:rsidRPr="00F27E35">
        <w:rPr>
          <w:rFonts w:eastAsia="Times New Roman" w:cs="Times New Roman"/>
          <w:szCs w:val="24"/>
        </w:rPr>
        <w:t xml:space="preserve"> </w:t>
      </w:r>
    </w:p>
    <w:p w14:paraId="4318B707" w14:textId="77777777" w:rsidR="001D7CFB" w:rsidRDefault="00EB4E04">
      <w:pPr>
        <w:tabs>
          <w:tab w:val="left" w:pos="6168"/>
        </w:tabs>
        <w:spacing w:line="600" w:lineRule="auto"/>
        <w:ind w:firstLine="720"/>
        <w:jc w:val="both"/>
        <w:rPr>
          <w:rFonts w:eastAsia="Times New Roman" w:cs="Times New Roman"/>
          <w:szCs w:val="24"/>
        </w:rPr>
      </w:pPr>
      <w:r w:rsidRPr="00F27E35">
        <w:rPr>
          <w:rFonts w:eastAsia="Times New Roman" w:cs="Times New Roman"/>
          <w:szCs w:val="24"/>
        </w:rPr>
        <w:t>Νομίζω</w:t>
      </w:r>
      <w:r>
        <w:rPr>
          <w:rFonts w:eastAsia="Times New Roman" w:cs="Times New Roman"/>
          <w:szCs w:val="24"/>
        </w:rPr>
        <w:t>,</w:t>
      </w:r>
      <w:r w:rsidRPr="00F27E35">
        <w:rPr>
          <w:rFonts w:eastAsia="Times New Roman" w:cs="Times New Roman"/>
          <w:szCs w:val="24"/>
        </w:rPr>
        <w:t xml:space="preserve"> λοιπόν</w:t>
      </w:r>
      <w:r>
        <w:rPr>
          <w:rFonts w:eastAsia="Times New Roman" w:cs="Times New Roman"/>
          <w:szCs w:val="24"/>
        </w:rPr>
        <w:t>,</w:t>
      </w:r>
      <w:r w:rsidRPr="00F27E35">
        <w:rPr>
          <w:rFonts w:eastAsia="Times New Roman" w:cs="Times New Roman"/>
          <w:szCs w:val="24"/>
        </w:rPr>
        <w:t xml:space="preserve"> ότι θα πρέπει</w:t>
      </w:r>
      <w:r>
        <w:rPr>
          <w:rFonts w:eastAsia="Times New Roman" w:cs="Times New Roman"/>
          <w:szCs w:val="24"/>
        </w:rPr>
        <w:t>,</w:t>
      </w:r>
      <w:r w:rsidRPr="00F27E35">
        <w:rPr>
          <w:rFonts w:eastAsia="Times New Roman" w:cs="Times New Roman"/>
          <w:szCs w:val="24"/>
        </w:rPr>
        <w:t xml:space="preserve"> κυρία Υπουργέ</w:t>
      </w:r>
      <w:r>
        <w:rPr>
          <w:rFonts w:eastAsia="Times New Roman" w:cs="Times New Roman"/>
          <w:szCs w:val="24"/>
        </w:rPr>
        <w:t>,</w:t>
      </w:r>
      <w:r w:rsidRPr="00F27E35">
        <w:rPr>
          <w:rFonts w:eastAsia="Times New Roman" w:cs="Times New Roman"/>
          <w:szCs w:val="24"/>
        </w:rPr>
        <w:t xml:space="preserve"> να προχωρήσετε σε νομοτεχνική βελτίωση για να </w:t>
      </w:r>
      <w:r>
        <w:rPr>
          <w:rFonts w:eastAsia="Times New Roman" w:cs="Times New Roman"/>
          <w:szCs w:val="24"/>
        </w:rPr>
        <w:t xml:space="preserve">μπορείτε </w:t>
      </w:r>
      <w:r w:rsidRPr="00F27E35">
        <w:rPr>
          <w:rFonts w:eastAsia="Times New Roman" w:cs="Times New Roman"/>
          <w:szCs w:val="24"/>
        </w:rPr>
        <w:t xml:space="preserve">τουλάχιστον </w:t>
      </w:r>
      <w:r>
        <w:rPr>
          <w:rFonts w:eastAsia="Times New Roman" w:cs="Times New Roman"/>
          <w:szCs w:val="24"/>
        </w:rPr>
        <w:t xml:space="preserve">μετά </w:t>
      </w:r>
      <w:r w:rsidRPr="00F27E35">
        <w:rPr>
          <w:rFonts w:eastAsia="Times New Roman" w:cs="Times New Roman"/>
          <w:szCs w:val="24"/>
        </w:rPr>
        <w:t xml:space="preserve">να </w:t>
      </w:r>
      <w:r>
        <w:rPr>
          <w:rFonts w:eastAsia="Times New Roman" w:cs="Times New Roman"/>
          <w:szCs w:val="24"/>
        </w:rPr>
        <w:t>περηφανεύεστ</w:t>
      </w:r>
      <w:r>
        <w:rPr>
          <w:rFonts w:eastAsia="Times New Roman" w:cs="Times New Roman"/>
          <w:szCs w:val="24"/>
        </w:rPr>
        <w:t>ε</w:t>
      </w:r>
      <w:r w:rsidRPr="00F27E35">
        <w:rPr>
          <w:rFonts w:eastAsia="Times New Roman" w:cs="Times New Roman"/>
          <w:szCs w:val="24"/>
        </w:rPr>
        <w:t xml:space="preserve"> σε αυτό </w:t>
      </w:r>
      <w:r>
        <w:rPr>
          <w:rFonts w:eastAsia="Times New Roman" w:cs="Times New Roman"/>
          <w:szCs w:val="24"/>
        </w:rPr>
        <w:t>το σημείο ότι είχατε μία επιτυχία.</w:t>
      </w:r>
      <w:r w:rsidRPr="00F27E35">
        <w:rPr>
          <w:rFonts w:eastAsia="Times New Roman" w:cs="Times New Roman"/>
          <w:szCs w:val="24"/>
        </w:rPr>
        <w:t xml:space="preserve"> Παρ</w:t>
      </w:r>
      <w:r>
        <w:rPr>
          <w:rFonts w:eastAsia="Times New Roman" w:cs="Times New Roman"/>
          <w:szCs w:val="24"/>
        </w:rPr>
        <w:t xml:space="preserve">’ </w:t>
      </w:r>
      <w:r w:rsidRPr="00F27E35">
        <w:rPr>
          <w:rFonts w:eastAsia="Times New Roman" w:cs="Times New Roman"/>
          <w:szCs w:val="24"/>
        </w:rPr>
        <w:t>όλα αυτά</w:t>
      </w:r>
      <w:r>
        <w:rPr>
          <w:rFonts w:eastAsia="Times New Roman" w:cs="Times New Roman"/>
          <w:szCs w:val="24"/>
        </w:rPr>
        <w:t>,</w:t>
      </w:r>
      <w:r w:rsidRPr="00F27E35">
        <w:rPr>
          <w:rFonts w:eastAsia="Times New Roman" w:cs="Times New Roman"/>
          <w:szCs w:val="24"/>
        </w:rPr>
        <w:t xml:space="preserve"> αν επιμείνετε</w:t>
      </w:r>
      <w:r>
        <w:rPr>
          <w:rFonts w:eastAsia="Times New Roman" w:cs="Times New Roman"/>
          <w:szCs w:val="24"/>
        </w:rPr>
        <w:t>,</w:t>
      </w:r>
      <w:r w:rsidRPr="00F27E35">
        <w:rPr>
          <w:rFonts w:eastAsia="Times New Roman" w:cs="Times New Roman"/>
          <w:szCs w:val="24"/>
        </w:rPr>
        <w:t xml:space="preserve"> καταλαβαίνετε ότι </w:t>
      </w:r>
      <w:r>
        <w:rPr>
          <w:rFonts w:eastAsia="Times New Roman" w:cs="Times New Roman"/>
          <w:szCs w:val="24"/>
        </w:rPr>
        <w:t xml:space="preserve">θα είμαστε εδώ </w:t>
      </w:r>
      <w:r w:rsidRPr="00F27E35">
        <w:rPr>
          <w:rFonts w:eastAsia="Times New Roman" w:cs="Times New Roman"/>
          <w:szCs w:val="24"/>
        </w:rPr>
        <w:t>και μετά τις 26 Μαΐου να λέμε τα ίδια</w:t>
      </w:r>
      <w:r>
        <w:rPr>
          <w:rFonts w:eastAsia="Times New Roman" w:cs="Times New Roman"/>
          <w:szCs w:val="24"/>
        </w:rPr>
        <w:t xml:space="preserve"> καταγγέλοντάς σας</w:t>
      </w:r>
      <w:r>
        <w:rPr>
          <w:rFonts w:eastAsia="Times New Roman" w:cs="Times New Roman"/>
          <w:szCs w:val="24"/>
        </w:rPr>
        <w:t>.</w:t>
      </w:r>
    </w:p>
    <w:p w14:paraId="4318B708" w14:textId="77777777" w:rsidR="001D7CFB" w:rsidRDefault="00EB4E04">
      <w:pPr>
        <w:tabs>
          <w:tab w:val="left" w:pos="6168"/>
        </w:tabs>
        <w:spacing w:line="600" w:lineRule="auto"/>
        <w:ind w:firstLine="720"/>
        <w:jc w:val="both"/>
        <w:rPr>
          <w:rFonts w:eastAsia="Times New Roman" w:cs="Times New Roman"/>
          <w:szCs w:val="24"/>
        </w:rPr>
      </w:pPr>
      <w:r w:rsidRPr="00F27E35">
        <w:rPr>
          <w:rFonts w:eastAsia="Times New Roman" w:cs="Times New Roman"/>
          <w:szCs w:val="24"/>
        </w:rPr>
        <w:t>Ευχαριστώ</w:t>
      </w:r>
      <w:r>
        <w:rPr>
          <w:rFonts w:eastAsia="Times New Roman" w:cs="Times New Roman"/>
          <w:szCs w:val="24"/>
        </w:rPr>
        <w:t xml:space="preserve">, κύριε Πρόεδρε. </w:t>
      </w:r>
    </w:p>
    <w:p w14:paraId="4318B709" w14:textId="77777777" w:rsidR="001D7CFB" w:rsidRDefault="00EB4E04">
      <w:pPr>
        <w:tabs>
          <w:tab w:val="left" w:pos="6168"/>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4318B70A"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sidRPr="00F27E35">
        <w:rPr>
          <w:rFonts w:eastAsia="Times New Roman" w:cs="Times New Roman"/>
          <w:szCs w:val="24"/>
        </w:rPr>
        <w:t xml:space="preserve"> </w:t>
      </w:r>
      <w:r>
        <w:rPr>
          <w:rFonts w:eastAsia="Times New Roman" w:cs="Times New Roman"/>
          <w:szCs w:val="24"/>
        </w:rPr>
        <w:t xml:space="preserve">Κι εγώ σας ευχαριστώ. </w:t>
      </w:r>
    </w:p>
    <w:p w14:paraId="4318B70B"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Προτού δώσω τον λόγο στον κ. Κεγκέρογλου, επειδή αναφέρθηκε ο κ. Καρράς στους ομιλητές, θα ήθελα να πω ότι στον χρόνο της δικής μου Προεδρίας μίλησαν μαζί με εσάς εννέα Βουλευτές. Μίλησαν τρεις Κο</w:t>
      </w:r>
      <w:r>
        <w:rPr>
          <w:rFonts w:eastAsia="Times New Roman" w:cs="Times New Roman"/>
          <w:szCs w:val="24"/>
        </w:rPr>
        <w:t>ινοβουλευτικοί Εκπρόσωποι, εκ των οποίων ο κ. Μεγαλομύστακας, ο οποίος ζήτησε να μιλήσει, επειδή έφευγε το αεροπλάνο του. Και ο άνθρωπος μίλησε τον μισό χρόνο. Και η κ. Παπανάτσιου περιμένει τη σειρά της. Εν συνεχεία, θα μιλήσουν τρεις Βουλευτές και μετά η</w:t>
      </w:r>
      <w:r>
        <w:rPr>
          <w:rFonts w:eastAsia="Times New Roman" w:cs="Times New Roman"/>
          <w:szCs w:val="24"/>
        </w:rPr>
        <w:t xml:space="preserve"> κ. Παπανάτσιου. Οπότε αντιλαμβάνεστε….</w:t>
      </w:r>
    </w:p>
    <w:p w14:paraId="4318B70C"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Κύριε Πρόεδρε, δεν θέλω να αδικήσω κανέναν…</w:t>
      </w:r>
    </w:p>
    <w:p w14:paraId="4318B70D"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Μη διαμαρτύρεστε. </w:t>
      </w:r>
    </w:p>
    <w:p w14:paraId="4318B70E"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Τον λόγο έχει ο Βουλευτής της Δημοκρατικής Συμπαράταξης κ. Βασίλειος  Κεγκέρογλου.</w:t>
      </w:r>
    </w:p>
    <w:p w14:paraId="4318B70F"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 xml:space="preserve">ΕΙΟΣ ΚΕΓΚΕΡΟΓΛΟΥ: </w:t>
      </w:r>
      <w:r>
        <w:rPr>
          <w:rFonts w:eastAsia="Times New Roman" w:cs="Times New Roman"/>
          <w:szCs w:val="24"/>
        </w:rPr>
        <w:t>Δύο ομιλητές μίλησαν από εμάς και τους βάλατε καπάκι!</w:t>
      </w:r>
    </w:p>
    <w:p w14:paraId="4318B710"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Ποιους βάλαμε καπάκι; </w:t>
      </w:r>
    </w:p>
    <w:p w14:paraId="4318B711"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Ζητήσαμε επίσημα από την Έδρα να έχουμε από τον κ. Καρρά μια απόσταση, έναν άλλο ομιλητή. Ούτε αυτό δε</w:t>
      </w:r>
      <w:r>
        <w:rPr>
          <w:rFonts w:eastAsia="Times New Roman" w:cs="Times New Roman"/>
          <w:szCs w:val="24"/>
        </w:rPr>
        <w:t>ν μπορεί να διευθετήσει το Προεδρείο;</w:t>
      </w:r>
    </w:p>
    <w:p w14:paraId="4318B712"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Μισό λεπτό, εγώ απήντησα να πάτε πίσω από την κ. Τριανταφύλλου, δηλαδή…</w:t>
      </w:r>
    </w:p>
    <w:p w14:paraId="4318B713"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Το ζητήσαμε επίσημα από την Έδρα να παρεμβληθεί κάποιος άλλος συνάδελφος για να υπάρχει</w:t>
      </w:r>
      <w:r>
        <w:rPr>
          <w:rFonts w:eastAsia="Times New Roman" w:cs="Times New Roman"/>
          <w:szCs w:val="24"/>
        </w:rPr>
        <w:t xml:space="preserve"> εναλλαγή. </w:t>
      </w:r>
    </w:p>
    <w:p w14:paraId="4318B714"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Εγώ είπα να πάτε πίσω. </w:t>
      </w:r>
    </w:p>
    <w:p w14:paraId="4318B715"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Τέλος πάντων, αυτά είναι θέματα που λύνονται και δεν καταφέρνουμε να συνεννοηθούμε ούτε σε αυτά. </w:t>
      </w:r>
      <w:r w:rsidRPr="00F27E35">
        <w:rPr>
          <w:rFonts w:eastAsia="Times New Roman" w:cs="Times New Roman"/>
          <w:szCs w:val="24"/>
        </w:rPr>
        <w:t>Και το μεγαλύτερο πρόβλ</w:t>
      </w:r>
      <w:r>
        <w:rPr>
          <w:rFonts w:eastAsia="Times New Roman" w:cs="Times New Roman"/>
          <w:szCs w:val="24"/>
        </w:rPr>
        <w:t>ημα μιας χώρας είναι η έλλειψη ε</w:t>
      </w:r>
      <w:r w:rsidRPr="00F27E35">
        <w:rPr>
          <w:rFonts w:eastAsia="Times New Roman" w:cs="Times New Roman"/>
          <w:szCs w:val="24"/>
        </w:rPr>
        <w:t>θνικής συ</w:t>
      </w:r>
      <w:r w:rsidRPr="00F27E35">
        <w:rPr>
          <w:rFonts w:eastAsia="Times New Roman" w:cs="Times New Roman"/>
          <w:szCs w:val="24"/>
        </w:rPr>
        <w:t>νεννόησης</w:t>
      </w:r>
      <w:r>
        <w:rPr>
          <w:rFonts w:eastAsia="Times New Roman" w:cs="Times New Roman"/>
          <w:szCs w:val="24"/>
        </w:rPr>
        <w:t>.</w:t>
      </w:r>
      <w:r w:rsidRPr="00F27E35">
        <w:rPr>
          <w:rFonts w:eastAsia="Times New Roman" w:cs="Times New Roman"/>
          <w:szCs w:val="24"/>
        </w:rPr>
        <w:t xml:space="preserve"> Και </w:t>
      </w:r>
      <w:r>
        <w:rPr>
          <w:rFonts w:eastAsia="Times New Roman" w:cs="Times New Roman"/>
          <w:szCs w:val="24"/>
        </w:rPr>
        <w:t xml:space="preserve">αυτό </w:t>
      </w:r>
      <w:r w:rsidRPr="00F27E35">
        <w:rPr>
          <w:rFonts w:eastAsia="Times New Roman" w:cs="Times New Roman"/>
          <w:szCs w:val="24"/>
        </w:rPr>
        <w:t xml:space="preserve">το πληρώσαμε το </w:t>
      </w:r>
      <w:r>
        <w:rPr>
          <w:rFonts w:eastAsia="Times New Roman" w:cs="Times New Roman"/>
          <w:szCs w:val="24"/>
        </w:rPr>
        <w:t xml:space="preserve">2010. </w:t>
      </w:r>
      <w:r w:rsidRPr="00F27E35">
        <w:rPr>
          <w:rFonts w:eastAsia="Times New Roman" w:cs="Times New Roman"/>
          <w:szCs w:val="24"/>
        </w:rPr>
        <w:t xml:space="preserve">Το πληρώσαμε το </w:t>
      </w:r>
      <w:r>
        <w:rPr>
          <w:rFonts w:eastAsia="Times New Roman" w:cs="Times New Roman"/>
          <w:szCs w:val="24"/>
        </w:rPr>
        <w:t xml:space="preserve">2012 που επετεύχθη </w:t>
      </w:r>
      <w:r w:rsidRPr="00F27E35">
        <w:rPr>
          <w:rFonts w:eastAsia="Times New Roman" w:cs="Times New Roman"/>
          <w:szCs w:val="24"/>
        </w:rPr>
        <w:t>εν μέρει συνεννόηση</w:t>
      </w:r>
      <w:r>
        <w:rPr>
          <w:rFonts w:eastAsia="Times New Roman" w:cs="Times New Roman"/>
          <w:szCs w:val="24"/>
        </w:rPr>
        <w:t>.</w:t>
      </w:r>
      <w:r w:rsidRPr="00F27E35">
        <w:rPr>
          <w:rFonts w:eastAsia="Times New Roman" w:cs="Times New Roman"/>
          <w:szCs w:val="24"/>
        </w:rPr>
        <w:t xml:space="preserve"> Το πληρώσαμε </w:t>
      </w:r>
      <w:r>
        <w:rPr>
          <w:rFonts w:eastAsia="Times New Roman" w:cs="Times New Roman"/>
          <w:szCs w:val="24"/>
        </w:rPr>
        <w:t xml:space="preserve">και </w:t>
      </w:r>
      <w:r w:rsidRPr="00F27E35">
        <w:rPr>
          <w:rFonts w:eastAsia="Times New Roman" w:cs="Times New Roman"/>
          <w:szCs w:val="24"/>
        </w:rPr>
        <w:t xml:space="preserve">το </w:t>
      </w:r>
      <w:r>
        <w:rPr>
          <w:rFonts w:eastAsia="Times New Roman" w:cs="Times New Roman"/>
          <w:szCs w:val="24"/>
        </w:rPr>
        <w:t>20</w:t>
      </w:r>
      <w:r w:rsidRPr="00F27E35">
        <w:rPr>
          <w:rFonts w:eastAsia="Times New Roman" w:cs="Times New Roman"/>
          <w:szCs w:val="24"/>
        </w:rPr>
        <w:t>15</w:t>
      </w:r>
      <w:r>
        <w:rPr>
          <w:rFonts w:eastAsia="Times New Roman" w:cs="Times New Roman"/>
          <w:szCs w:val="24"/>
        </w:rPr>
        <w:t>.</w:t>
      </w:r>
      <w:r w:rsidRPr="00F27E35">
        <w:rPr>
          <w:rFonts w:eastAsia="Times New Roman" w:cs="Times New Roman"/>
          <w:szCs w:val="24"/>
        </w:rPr>
        <w:t xml:space="preserve"> Και </w:t>
      </w:r>
      <w:r>
        <w:rPr>
          <w:rFonts w:eastAsia="Times New Roman" w:cs="Times New Roman"/>
          <w:szCs w:val="24"/>
        </w:rPr>
        <w:t>ακόμη,</w:t>
      </w:r>
      <w:r w:rsidRPr="00F27E35">
        <w:rPr>
          <w:rFonts w:eastAsia="Times New Roman" w:cs="Times New Roman"/>
          <w:szCs w:val="24"/>
        </w:rPr>
        <w:t xml:space="preserve"> δεν μπορούμε να δούμε αυτά τα ζητήματα</w:t>
      </w:r>
      <w:r>
        <w:rPr>
          <w:rFonts w:eastAsia="Times New Roman" w:cs="Times New Roman"/>
          <w:szCs w:val="24"/>
        </w:rPr>
        <w:t>.</w:t>
      </w:r>
    </w:p>
    <w:p w14:paraId="4318B716"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Να πω, λοιπόν, ότι α</w:t>
      </w:r>
      <w:r w:rsidRPr="00F27E35">
        <w:rPr>
          <w:rFonts w:eastAsia="Times New Roman" w:cs="Times New Roman"/>
          <w:szCs w:val="24"/>
        </w:rPr>
        <w:t>υτό που είδαμε τις προηγούμενες μέρες κατά τη συζήτηση της ψή</w:t>
      </w:r>
      <w:r w:rsidRPr="00F27E35">
        <w:rPr>
          <w:rFonts w:eastAsia="Times New Roman" w:cs="Times New Roman"/>
          <w:szCs w:val="24"/>
        </w:rPr>
        <w:t>φου εμπιστοσύνης</w:t>
      </w:r>
      <w:r>
        <w:rPr>
          <w:rFonts w:eastAsia="Times New Roman" w:cs="Times New Roman"/>
          <w:szCs w:val="24"/>
        </w:rPr>
        <w:t>,</w:t>
      </w:r>
      <w:r w:rsidRPr="00F27E35">
        <w:rPr>
          <w:rFonts w:eastAsia="Times New Roman" w:cs="Times New Roman"/>
          <w:szCs w:val="24"/>
        </w:rPr>
        <w:t xml:space="preserve"> να μετατρέπεται δηλαδή η έλλ</w:t>
      </w:r>
      <w:r>
        <w:rPr>
          <w:rFonts w:eastAsia="Times New Roman" w:cs="Times New Roman"/>
          <w:szCs w:val="24"/>
        </w:rPr>
        <w:t>ειψη ε</w:t>
      </w:r>
      <w:r w:rsidRPr="00F27E35">
        <w:rPr>
          <w:rFonts w:eastAsia="Times New Roman" w:cs="Times New Roman"/>
          <w:szCs w:val="24"/>
        </w:rPr>
        <w:t xml:space="preserve">θνικής συνεννόησης σε </w:t>
      </w:r>
      <w:r>
        <w:rPr>
          <w:rFonts w:eastAsia="Times New Roman" w:cs="Times New Roman"/>
          <w:szCs w:val="24"/>
        </w:rPr>
        <w:t>ένα δικομματικό παιχνίδι ανούσιας αντιπαράθεσης, φτιαχτό,</w:t>
      </w:r>
      <w:r w:rsidRPr="00F27E35">
        <w:rPr>
          <w:rFonts w:eastAsia="Times New Roman" w:cs="Times New Roman"/>
          <w:szCs w:val="24"/>
        </w:rPr>
        <w:t xml:space="preserve"> με περιεχόμενο και θέματα που δεν αφορούν τους πολίτες</w:t>
      </w:r>
      <w:r>
        <w:rPr>
          <w:rFonts w:eastAsia="Times New Roman" w:cs="Times New Roman"/>
          <w:szCs w:val="24"/>
        </w:rPr>
        <w:t>,</w:t>
      </w:r>
      <w:r w:rsidRPr="00F27E35">
        <w:rPr>
          <w:rFonts w:eastAsia="Times New Roman" w:cs="Times New Roman"/>
          <w:szCs w:val="24"/>
        </w:rPr>
        <w:t xml:space="preserve"> μόνο και μόνο για να προσπαθήσουν να υφαρπάξουν την ψήφο</w:t>
      </w:r>
      <w:r>
        <w:rPr>
          <w:rFonts w:eastAsia="Times New Roman" w:cs="Times New Roman"/>
          <w:szCs w:val="24"/>
        </w:rPr>
        <w:t xml:space="preserve"> οι δύο –νομ</w:t>
      </w:r>
      <w:r>
        <w:rPr>
          <w:rFonts w:eastAsia="Times New Roman" w:cs="Times New Roman"/>
          <w:szCs w:val="24"/>
        </w:rPr>
        <w:t xml:space="preserve">ίζουν- μονομάχοι, αυτό </w:t>
      </w:r>
      <w:r w:rsidRPr="00F27E35">
        <w:rPr>
          <w:rFonts w:eastAsia="Times New Roman" w:cs="Times New Roman"/>
          <w:szCs w:val="24"/>
        </w:rPr>
        <w:t>είναι κάτι που πραγματικά ο κόσμος το έχει πάρει χαμπάρι</w:t>
      </w:r>
      <w:r>
        <w:rPr>
          <w:rFonts w:eastAsia="Times New Roman" w:cs="Times New Roman"/>
          <w:szCs w:val="24"/>
        </w:rPr>
        <w:t>,</w:t>
      </w:r>
      <w:r w:rsidRPr="00F27E35">
        <w:rPr>
          <w:rFonts w:eastAsia="Times New Roman" w:cs="Times New Roman"/>
          <w:szCs w:val="24"/>
        </w:rPr>
        <w:t xml:space="preserve"> τους έχει πλέον μάθει</w:t>
      </w:r>
      <w:r>
        <w:rPr>
          <w:rFonts w:eastAsia="Times New Roman" w:cs="Times New Roman"/>
          <w:szCs w:val="24"/>
        </w:rPr>
        <w:t>.</w:t>
      </w:r>
      <w:r w:rsidRPr="00F27E35">
        <w:rPr>
          <w:rFonts w:eastAsia="Times New Roman" w:cs="Times New Roman"/>
          <w:szCs w:val="24"/>
        </w:rPr>
        <w:t xml:space="preserve"> Για αυτό</w:t>
      </w:r>
      <w:r>
        <w:rPr>
          <w:rFonts w:eastAsia="Times New Roman" w:cs="Times New Roman"/>
          <w:szCs w:val="24"/>
        </w:rPr>
        <w:t>,</w:t>
      </w:r>
      <w:r w:rsidRPr="00F27E35">
        <w:rPr>
          <w:rFonts w:eastAsia="Times New Roman" w:cs="Times New Roman"/>
          <w:szCs w:val="24"/>
        </w:rPr>
        <w:t xml:space="preserve"> θέλει να ακούσει ουσία</w:t>
      </w:r>
      <w:r>
        <w:rPr>
          <w:rFonts w:eastAsia="Times New Roman" w:cs="Times New Roman"/>
          <w:szCs w:val="24"/>
        </w:rPr>
        <w:t>.</w:t>
      </w:r>
      <w:r w:rsidRPr="00F27E35">
        <w:rPr>
          <w:rFonts w:eastAsia="Times New Roman" w:cs="Times New Roman"/>
          <w:szCs w:val="24"/>
        </w:rPr>
        <w:t xml:space="preserve"> Και ουσία δεν είναι αυτά</w:t>
      </w:r>
      <w:r>
        <w:rPr>
          <w:rFonts w:eastAsia="Times New Roman" w:cs="Times New Roman"/>
          <w:szCs w:val="24"/>
        </w:rPr>
        <w:t>,</w:t>
      </w:r>
      <w:r w:rsidRPr="00F27E35">
        <w:rPr>
          <w:rFonts w:eastAsia="Times New Roman" w:cs="Times New Roman"/>
          <w:szCs w:val="24"/>
        </w:rPr>
        <w:t xml:space="preserve"> τα οποία βάζετε στο</w:t>
      </w:r>
      <w:r>
        <w:rPr>
          <w:rFonts w:eastAsia="Times New Roman" w:cs="Times New Roman"/>
          <w:szCs w:val="24"/>
        </w:rPr>
        <w:t>ν</w:t>
      </w:r>
      <w:r w:rsidRPr="00F27E35">
        <w:rPr>
          <w:rFonts w:eastAsia="Times New Roman" w:cs="Times New Roman"/>
          <w:szCs w:val="24"/>
        </w:rPr>
        <w:t xml:space="preserve"> δημόσιο</w:t>
      </w:r>
      <w:r>
        <w:rPr>
          <w:rFonts w:eastAsia="Times New Roman" w:cs="Times New Roman"/>
          <w:szCs w:val="24"/>
        </w:rPr>
        <w:t xml:space="preserve"> διάλογο. </w:t>
      </w:r>
    </w:p>
    <w:p w14:paraId="4318B717" w14:textId="77777777" w:rsidR="001D7CFB" w:rsidRDefault="00EB4E04">
      <w:pPr>
        <w:spacing w:line="600" w:lineRule="auto"/>
        <w:ind w:firstLine="720"/>
        <w:jc w:val="both"/>
        <w:rPr>
          <w:rFonts w:eastAsia="Times New Roman" w:cs="Times New Roman"/>
          <w:szCs w:val="24"/>
        </w:rPr>
      </w:pPr>
      <w:r w:rsidRPr="00F27E35">
        <w:rPr>
          <w:rFonts w:eastAsia="Times New Roman" w:cs="Times New Roman"/>
          <w:szCs w:val="24"/>
        </w:rPr>
        <w:t xml:space="preserve"> Πρέπει </w:t>
      </w:r>
      <w:r>
        <w:rPr>
          <w:rFonts w:eastAsia="Times New Roman" w:cs="Times New Roman"/>
          <w:szCs w:val="24"/>
        </w:rPr>
        <w:t xml:space="preserve">να μιλήσουμε ξανά για την πολιτική, </w:t>
      </w:r>
      <w:r w:rsidRPr="00F27E35">
        <w:rPr>
          <w:rFonts w:eastAsia="Times New Roman" w:cs="Times New Roman"/>
          <w:szCs w:val="24"/>
        </w:rPr>
        <w:t xml:space="preserve">για αυτά </w:t>
      </w:r>
      <w:r w:rsidRPr="00F27E35">
        <w:rPr>
          <w:rFonts w:eastAsia="Times New Roman" w:cs="Times New Roman"/>
          <w:szCs w:val="24"/>
        </w:rPr>
        <w:t>που μπορούν να δώσουν λύσεις</w:t>
      </w:r>
      <w:r>
        <w:rPr>
          <w:rFonts w:eastAsia="Times New Roman" w:cs="Times New Roman"/>
          <w:szCs w:val="24"/>
        </w:rPr>
        <w:t>,</w:t>
      </w:r>
      <w:r w:rsidRPr="00F27E35">
        <w:rPr>
          <w:rFonts w:eastAsia="Times New Roman" w:cs="Times New Roman"/>
          <w:szCs w:val="24"/>
        </w:rPr>
        <w:t xml:space="preserve"> για αυτά που μπορούμε ν</w:t>
      </w:r>
      <w:r>
        <w:rPr>
          <w:rFonts w:eastAsia="Times New Roman" w:cs="Times New Roman"/>
          <w:szCs w:val="24"/>
        </w:rPr>
        <w:t>α κάνουμε πράξη να προχωρήσουν π</w:t>
      </w:r>
      <w:r w:rsidRPr="00F27E35">
        <w:rPr>
          <w:rFonts w:eastAsia="Times New Roman" w:cs="Times New Roman"/>
          <w:szCs w:val="24"/>
        </w:rPr>
        <w:t>ρος όφελος της ελληνικής κοινωνίας</w:t>
      </w:r>
      <w:r>
        <w:rPr>
          <w:rFonts w:eastAsia="Times New Roman" w:cs="Times New Roman"/>
          <w:szCs w:val="24"/>
        </w:rPr>
        <w:t>.</w:t>
      </w:r>
      <w:r w:rsidRPr="00F27E35">
        <w:rPr>
          <w:rFonts w:eastAsia="Times New Roman" w:cs="Times New Roman"/>
          <w:szCs w:val="24"/>
        </w:rPr>
        <w:t xml:space="preserve"> </w:t>
      </w:r>
    </w:p>
    <w:p w14:paraId="4318B718" w14:textId="77777777" w:rsidR="001D7CFB" w:rsidRDefault="00EB4E04">
      <w:pPr>
        <w:spacing w:line="600" w:lineRule="auto"/>
        <w:ind w:firstLine="720"/>
        <w:jc w:val="both"/>
        <w:rPr>
          <w:rFonts w:eastAsia="Times New Roman" w:cs="Times New Roman"/>
          <w:szCs w:val="24"/>
        </w:rPr>
      </w:pPr>
      <w:r w:rsidRPr="00F27E35">
        <w:rPr>
          <w:rFonts w:eastAsia="Times New Roman" w:cs="Times New Roman"/>
          <w:szCs w:val="24"/>
        </w:rPr>
        <w:t>Τσακώνεστε για τις εργασιακές σχέσεις</w:t>
      </w:r>
      <w:r>
        <w:rPr>
          <w:rFonts w:eastAsia="Times New Roman" w:cs="Times New Roman"/>
          <w:szCs w:val="24"/>
        </w:rPr>
        <w:t>,</w:t>
      </w:r>
      <w:r w:rsidRPr="00F27E35">
        <w:rPr>
          <w:rFonts w:eastAsia="Times New Roman" w:cs="Times New Roman"/>
          <w:szCs w:val="24"/>
        </w:rPr>
        <w:t xml:space="preserve"> για την εργασία</w:t>
      </w:r>
      <w:r>
        <w:rPr>
          <w:rFonts w:eastAsia="Times New Roman" w:cs="Times New Roman"/>
          <w:szCs w:val="24"/>
        </w:rPr>
        <w:t>, για το</w:t>
      </w:r>
      <w:r w:rsidRPr="00F27E35">
        <w:rPr>
          <w:rFonts w:eastAsia="Times New Roman" w:cs="Times New Roman"/>
          <w:szCs w:val="24"/>
        </w:rPr>
        <w:t xml:space="preserve"> πόσες μέρες είναι</w:t>
      </w:r>
      <w:r>
        <w:rPr>
          <w:rFonts w:eastAsia="Times New Roman" w:cs="Times New Roman"/>
          <w:szCs w:val="24"/>
        </w:rPr>
        <w:t>, για το</w:t>
      </w:r>
      <w:r w:rsidRPr="00F27E35">
        <w:rPr>
          <w:rFonts w:eastAsia="Times New Roman" w:cs="Times New Roman"/>
          <w:szCs w:val="24"/>
        </w:rPr>
        <w:t xml:space="preserve"> πόσες μέρες </w:t>
      </w:r>
      <w:r>
        <w:rPr>
          <w:rFonts w:eastAsia="Times New Roman" w:cs="Times New Roman"/>
          <w:szCs w:val="24"/>
        </w:rPr>
        <w:t xml:space="preserve">πρέπει να </w:t>
      </w:r>
      <w:r w:rsidRPr="00F27E35">
        <w:rPr>
          <w:rFonts w:eastAsia="Times New Roman" w:cs="Times New Roman"/>
          <w:szCs w:val="24"/>
        </w:rPr>
        <w:t>λειτουργεί η επιχείρηση</w:t>
      </w:r>
      <w:r>
        <w:rPr>
          <w:rFonts w:eastAsia="Times New Roman" w:cs="Times New Roman"/>
          <w:szCs w:val="24"/>
        </w:rPr>
        <w:t>.</w:t>
      </w:r>
      <w:r w:rsidRPr="00F27E35">
        <w:rPr>
          <w:rFonts w:eastAsia="Times New Roman" w:cs="Times New Roman"/>
          <w:szCs w:val="24"/>
        </w:rPr>
        <w:t xml:space="preserve"> Αυτά</w:t>
      </w:r>
      <w:r>
        <w:rPr>
          <w:rFonts w:eastAsia="Times New Roman" w:cs="Times New Roman"/>
          <w:szCs w:val="24"/>
        </w:rPr>
        <w:t>,</w:t>
      </w:r>
      <w:r w:rsidRPr="00F27E35">
        <w:rPr>
          <w:rFonts w:eastAsia="Times New Roman" w:cs="Times New Roman"/>
          <w:szCs w:val="24"/>
        </w:rPr>
        <w:t xml:space="preserve"> </w:t>
      </w:r>
      <w:r>
        <w:rPr>
          <w:rFonts w:eastAsia="Times New Roman" w:cs="Times New Roman"/>
          <w:szCs w:val="24"/>
        </w:rPr>
        <w:t>α</w:t>
      </w:r>
      <w:r w:rsidRPr="00F27E35">
        <w:rPr>
          <w:rFonts w:eastAsia="Times New Roman" w:cs="Times New Roman"/>
          <w:szCs w:val="24"/>
        </w:rPr>
        <w:t>γαπητοί συνάδελφοι</w:t>
      </w:r>
      <w:r>
        <w:rPr>
          <w:rFonts w:eastAsia="Times New Roman" w:cs="Times New Roman"/>
          <w:szCs w:val="24"/>
        </w:rPr>
        <w:t>,</w:t>
      </w:r>
      <w:r w:rsidRPr="00F27E35">
        <w:rPr>
          <w:rFonts w:eastAsia="Times New Roman" w:cs="Times New Roman"/>
          <w:szCs w:val="24"/>
        </w:rPr>
        <w:t xml:space="preserve"> είναι ξεκαθαρισμένα και από πολύ παλιά</w:t>
      </w:r>
      <w:r>
        <w:rPr>
          <w:rFonts w:eastAsia="Times New Roman" w:cs="Times New Roman"/>
          <w:szCs w:val="24"/>
        </w:rPr>
        <w:t>. Αυτά είναι ξεκαθαρισμένα</w:t>
      </w:r>
      <w:r w:rsidRPr="00F27E35">
        <w:rPr>
          <w:rFonts w:eastAsia="Times New Roman" w:cs="Times New Roman"/>
          <w:szCs w:val="24"/>
        </w:rPr>
        <w:t xml:space="preserve"> από το </w:t>
      </w:r>
      <w:r>
        <w:rPr>
          <w:rFonts w:eastAsia="Times New Roman" w:cs="Times New Roman"/>
          <w:szCs w:val="24"/>
        </w:rPr>
        <w:t>΄</w:t>
      </w:r>
      <w:r w:rsidRPr="00F27E35">
        <w:rPr>
          <w:rFonts w:eastAsia="Times New Roman" w:cs="Times New Roman"/>
          <w:szCs w:val="24"/>
        </w:rPr>
        <w:t>82</w:t>
      </w:r>
      <w:r>
        <w:rPr>
          <w:rFonts w:eastAsia="Times New Roman" w:cs="Times New Roman"/>
          <w:szCs w:val="24"/>
        </w:rPr>
        <w:t xml:space="preserve"> </w:t>
      </w:r>
      <w:r w:rsidRPr="00F27E35">
        <w:rPr>
          <w:rFonts w:eastAsia="Times New Roman" w:cs="Times New Roman"/>
          <w:szCs w:val="24"/>
        </w:rPr>
        <w:t>με το</w:t>
      </w:r>
      <w:r>
        <w:rPr>
          <w:rFonts w:eastAsia="Times New Roman" w:cs="Times New Roman"/>
          <w:szCs w:val="24"/>
        </w:rPr>
        <w:t>ν</w:t>
      </w:r>
      <w:r>
        <w:rPr>
          <w:rFonts w:eastAsia="Times New Roman" w:cs="Times New Roman"/>
          <w:szCs w:val="24"/>
        </w:rPr>
        <w:t xml:space="preserve"> ν.</w:t>
      </w:r>
      <w:r w:rsidRPr="00F27E35">
        <w:rPr>
          <w:rFonts w:eastAsia="Times New Roman" w:cs="Times New Roman"/>
          <w:szCs w:val="24"/>
        </w:rPr>
        <w:t>1264</w:t>
      </w:r>
      <w:r>
        <w:rPr>
          <w:rFonts w:eastAsia="Times New Roman" w:cs="Times New Roman"/>
          <w:szCs w:val="24"/>
        </w:rPr>
        <w:t>.</w:t>
      </w:r>
      <w:r w:rsidRPr="00F27E35">
        <w:rPr>
          <w:rFonts w:eastAsia="Times New Roman" w:cs="Times New Roman"/>
          <w:szCs w:val="24"/>
        </w:rPr>
        <w:t xml:space="preserve"> Είναι ξεκαθαρισμένα πολλά ζητήματα που έχουν να κάνουν με τα εργασιακά</w:t>
      </w:r>
      <w:r>
        <w:rPr>
          <w:rFonts w:eastAsia="Times New Roman" w:cs="Times New Roman"/>
          <w:szCs w:val="24"/>
        </w:rPr>
        <w:t>. Οι κ</w:t>
      </w:r>
      <w:r w:rsidRPr="00F27E35">
        <w:rPr>
          <w:rFonts w:eastAsia="Times New Roman" w:cs="Times New Roman"/>
          <w:szCs w:val="24"/>
        </w:rPr>
        <w:t>ανόνες της εργασιακής σχέσης έχουν μπει</w:t>
      </w:r>
      <w:r>
        <w:rPr>
          <w:rFonts w:eastAsia="Times New Roman" w:cs="Times New Roman"/>
          <w:szCs w:val="24"/>
        </w:rPr>
        <w:t>.</w:t>
      </w:r>
      <w:r w:rsidRPr="00F27E35">
        <w:rPr>
          <w:rFonts w:eastAsia="Times New Roman" w:cs="Times New Roman"/>
          <w:szCs w:val="24"/>
        </w:rPr>
        <w:t xml:space="preserve"> </w:t>
      </w:r>
    </w:p>
    <w:p w14:paraId="4318B719" w14:textId="77777777" w:rsidR="001D7CFB" w:rsidRDefault="00EB4E04">
      <w:pPr>
        <w:spacing w:line="600" w:lineRule="auto"/>
        <w:ind w:firstLine="720"/>
        <w:jc w:val="both"/>
        <w:rPr>
          <w:rFonts w:eastAsia="Times New Roman" w:cs="Times New Roman"/>
          <w:szCs w:val="24"/>
        </w:rPr>
      </w:pPr>
      <w:r w:rsidRPr="00F27E35">
        <w:rPr>
          <w:rFonts w:eastAsia="Times New Roman" w:cs="Times New Roman"/>
          <w:szCs w:val="24"/>
        </w:rPr>
        <w:t>Υπήρξε μία αναστολ</w:t>
      </w:r>
      <w:r w:rsidRPr="00F27E35">
        <w:rPr>
          <w:rFonts w:eastAsia="Times New Roman" w:cs="Times New Roman"/>
          <w:szCs w:val="24"/>
        </w:rPr>
        <w:t>ή για ορισμένα ζητήματα που είχαν να κάνουν με την περίοδο της κρίσης</w:t>
      </w:r>
      <w:r>
        <w:rPr>
          <w:rFonts w:eastAsia="Times New Roman" w:cs="Times New Roman"/>
          <w:szCs w:val="24"/>
        </w:rPr>
        <w:t>.</w:t>
      </w:r>
      <w:r w:rsidRPr="00F27E35">
        <w:rPr>
          <w:rFonts w:eastAsia="Times New Roman" w:cs="Times New Roman"/>
          <w:szCs w:val="24"/>
        </w:rPr>
        <w:t xml:space="preserve"> Από </w:t>
      </w:r>
      <w:r>
        <w:rPr>
          <w:rFonts w:eastAsia="Times New Roman" w:cs="Times New Roman"/>
          <w:szCs w:val="24"/>
        </w:rPr>
        <w:t>ε</w:t>
      </w:r>
      <w:r w:rsidRPr="00F27E35">
        <w:rPr>
          <w:rFonts w:eastAsia="Times New Roman" w:cs="Times New Roman"/>
          <w:szCs w:val="24"/>
        </w:rPr>
        <w:t>κεί και πέρα</w:t>
      </w:r>
      <w:r>
        <w:rPr>
          <w:rFonts w:eastAsia="Times New Roman" w:cs="Times New Roman"/>
          <w:szCs w:val="24"/>
        </w:rPr>
        <w:t>,</w:t>
      </w:r>
      <w:r w:rsidRPr="00F27E35">
        <w:rPr>
          <w:rFonts w:eastAsia="Times New Roman" w:cs="Times New Roman"/>
          <w:szCs w:val="24"/>
        </w:rPr>
        <w:t xml:space="preserve"> </w:t>
      </w:r>
      <w:r>
        <w:rPr>
          <w:rFonts w:eastAsia="Times New Roman" w:cs="Times New Roman"/>
          <w:szCs w:val="24"/>
        </w:rPr>
        <w:t>όμως,</w:t>
      </w:r>
      <w:r w:rsidRPr="00F27E35">
        <w:rPr>
          <w:rFonts w:eastAsia="Times New Roman" w:cs="Times New Roman"/>
          <w:szCs w:val="24"/>
        </w:rPr>
        <w:t xml:space="preserve"> δεν μπορεί να υπάρξει κα</w:t>
      </w:r>
      <w:r>
        <w:rPr>
          <w:rFonts w:eastAsia="Times New Roman" w:cs="Times New Roman"/>
          <w:szCs w:val="24"/>
        </w:rPr>
        <w:t>μ</w:t>
      </w:r>
      <w:r w:rsidRPr="00F27E35">
        <w:rPr>
          <w:rFonts w:eastAsia="Times New Roman" w:cs="Times New Roman"/>
          <w:szCs w:val="24"/>
        </w:rPr>
        <w:t>μία παρερμηνεία σε τίποτα</w:t>
      </w:r>
      <w:r>
        <w:rPr>
          <w:rFonts w:eastAsia="Times New Roman" w:cs="Times New Roman"/>
          <w:szCs w:val="24"/>
        </w:rPr>
        <w:t>.</w:t>
      </w:r>
      <w:r w:rsidRPr="00F27E35">
        <w:rPr>
          <w:rFonts w:eastAsia="Times New Roman" w:cs="Times New Roman"/>
          <w:szCs w:val="24"/>
        </w:rPr>
        <w:t xml:space="preserve"> </w:t>
      </w:r>
      <w:r>
        <w:rPr>
          <w:rFonts w:eastAsia="Times New Roman" w:cs="Times New Roman"/>
          <w:szCs w:val="24"/>
        </w:rPr>
        <w:t xml:space="preserve">Είναι </w:t>
      </w:r>
      <w:r w:rsidRPr="00F27E35">
        <w:rPr>
          <w:rFonts w:eastAsia="Times New Roman" w:cs="Times New Roman"/>
          <w:szCs w:val="24"/>
        </w:rPr>
        <w:t>καθορισμένα</w:t>
      </w:r>
      <w:r>
        <w:rPr>
          <w:rFonts w:eastAsia="Times New Roman" w:cs="Times New Roman"/>
          <w:szCs w:val="24"/>
        </w:rPr>
        <w:t>.</w:t>
      </w:r>
      <w:r w:rsidRPr="00F27E35">
        <w:rPr>
          <w:rFonts w:eastAsia="Times New Roman" w:cs="Times New Roman"/>
          <w:szCs w:val="24"/>
        </w:rPr>
        <w:t xml:space="preserve"> Η εφαρμογή τους είναι το ζήτημα</w:t>
      </w:r>
      <w:r>
        <w:rPr>
          <w:rFonts w:eastAsia="Times New Roman" w:cs="Times New Roman"/>
          <w:szCs w:val="24"/>
        </w:rPr>
        <w:t xml:space="preserve"> και</w:t>
      </w:r>
      <w:r w:rsidRPr="00F27E35">
        <w:rPr>
          <w:rFonts w:eastAsia="Times New Roman" w:cs="Times New Roman"/>
          <w:szCs w:val="24"/>
        </w:rPr>
        <w:t xml:space="preserve"> </w:t>
      </w:r>
      <w:r>
        <w:rPr>
          <w:rFonts w:eastAsia="Times New Roman" w:cs="Times New Roman"/>
          <w:szCs w:val="24"/>
        </w:rPr>
        <w:t>ο</w:t>
      </w:r>
      <w:r w:rsidRPr="00F27E35">
        <w:rPr>
          <w:rFonts w:eastAsia="Times New Roman" w:cs="Times New Roman"/>
          <w:szCs w:val="24"/>
        </w:rPr>
        <w:t xml:space="preserve"> </w:t>
      </w:r>
      <w:r>
        <w:rPr>
          <w:rFonts w:eastAsia="Times New Roman" w:cs="Times New Roman"/>
          <w:szCs w:val="24"/>
        </w:rPr>
        <w:t>σεβασμός σ</w:t>
      </w:r>
      <w:r w:rsidRPr="00F27E35">
        <w:rPr>
          <w:rFonts w:eastAsia="Times New Roman" w:cs="Times New Roman"/>
          <w:szCs w:val="24"/>
        </w:rPr>
        <w:t>τους θεσμούς που πρέπει να λειτουργούν γι</w:t>
      </w:r>
      <w:r w:rsidRPr="00F27E35">
        <w:rPr>
          <w:rFonts w:eastAsia="Times New Roman" w:cs="Times New Roman"/>
          <w:szCs w:val="24"/>
        </w:rPr>
        <w:t>α να εφαρμοστούν</w:t>
      </w:r>
      <w:r>
        <w:rPr>
          <w:rFonts w:eastAsia="Times New Roman" w:cs="Times New Roman"/>
          <w:szCs w:val="24"/>
        </w:rPr>
        <w:t>.</w:t>
      </w:r>
    </w:p>
    <w:p w14:paraId="4318B71A" w14:textId="77777777" w:rsidR="001D7CFB" w:rsidRDefault="00EB4E04">
      <w:pPr>
        <w:spacing w:line="600" w:lineRule="auto"/>
        <w:ind w:firstLine="720"/>
        <w:jc w:val="both"/>
        <w:rPr>
          <w:rFonts w:eastAsia="Times New Roman" w:cs="Times New Roman"/>
          <w:szCs w:val="24"/>
        </w:rPr>
      </w:pPr>
      <w:r w:rsidRPr="00F27E35">
        <w:rPr>
          <w:rFonts w:eastAsia="Times New Roman" w:cs="Times New Roman"/>
          <w:szCs w:val="24"/>
        </w:rPr>
        <w:t>Το ότι η ΔΕΗ πρέπει να λειτουργεί εφτά μέρες για να παράγεται ενέργεια ποιος το αμφισβητεί</w:t>
      </w:r>
      <w:r>
        <w:rPr>
          <w:rFonts w:eastAsia="Times New Roman" w:cs="Times New Roman"/>
          <w:szCs w:val="24"/>
        </w:rPr>
        <w:t>;</w:t>
      </w:r>
      <w:r w:rsidRPr="00F27E35">
        <w:rPr>
          <w:rFonts w:eastAsia="Times New Roman" w:cs="Times New Roman"/>
          <w:szCs w:val="24"/>
        </w:rPr>
        <w:t xml:space="preserve"> </w:t>
      </w:r>
      <w:r>
        <w:rPr>
          <w:rFonts w:eastAsia="Times New Roman" w:cs="Times New Roman"/>
          <w:szCs w:val="24"/>
        </w:rPr>
        <w:t xml:space="preserve">Το </w:t>
      </w:r>
      <w:r w:rsidRPr="00F27E35">
        <w:rPr>
          <w:rFonts w:eastAsia="Times New Roman" w:cs="Times New Roman"/>
          <w:szCs w:val="24"/>
        </w:rPr>
        <w:t xml:space="preserve">ότι ταυτόχρονα οι εργαζόμενοι στη ΔΕΗ και στην οποιαδήποτε επιχείρηση </w:t>
      </w:r>
      <w:r>
        <w:rPr>
          <w:rFonts w:eastAsia="Times New Roman" w:cs="Times New Roman"/>
          <w:szCs w:val="24"/>
        </w:rPr>
        <w:t>που πρέπει να λειτουργεί επτά ημέρες για το δ</w:t>
      </w:r>
      <w:r w:rsidRPr="00F27E35">
        <w:rPr>
          <w:rFonts w:eastAsia="Times New Roman" w:cs="Times New Roman"/>
          <w:szCs w:val="24"/>
        </w:rPr>
        <w:t>ημόσιο και το κοινωνικό συμφ</w:t>
      </w:r>
      <w:r w:rsidRPr="00F27E35">
        <w:rPr>
          <w:rFonts w:eastAsia="Times New Roman" w:cs="Times New Roman"/>
          <w:szCs w:val="24"/>
        </w:rPr>
        <w:t xml:space="preserve">έρον πρέπει να έχουν </w:t>
      </w:r>
      <w:r>
        <w:rPr>
          <w:rFonts w:eastAsia="Times New Roman" w:cs="Times New Roman"/>
          <w:szCs w:val="24"/>
        </w:rPr>
        <w:t xml:space="preserve">κατοχυρωμένα </w:t>
      </w:r>
      <w:r w:rsidRPr="00F27E35">
        <w:rPr>
          <w:rFonts w:eastAsia="Times New Roman" w:cs="Times New Roman"/>
          <w:szCs w:val="24"/>
        </w:rPr>
        <w:t xml:space="preserve">τα δικαιώματά </w:t>
      </w:r>
      <w:r>
        <w:rPr>
          <w:rFonts w:eastAsia="Times New Roman" w:cs="Times New Roman"/>
          <w:szCs w:val="24"/>
        </w:rPr>
        <w:t xml:space="preserve">τους ποιος το </w:t>
      </w:r>
      <w:r w:rsidRPr="00F27E35">
        <w:rPr>
          <w:rFonts w:eastAsia="Times New Roman" w:cs="Times New Roman"/>
          <w:szCs w:val="24"/>
        </w:rPr>
        <w:t>αμφισβητεί</w:t>
      </w:r>
      <w:r>
        <w:rPr>
          <w:rFonts w:eastAsia="Times New Roman" w:cs="Times New Roman"/>
          <w:szCs w:val="24"/>
        </w:rPr>
        <w:t>;</w:t>
      </w:r>
      <w:r w:rsidRPr="00F27E35">
        <w:rPr>
          <w:rFonts w:eastAsia="Times New Roman" w:cs="Times New Roman"/>
          <w:szCs w:val="24"/>
        </w:rPr>
        <w:t xml:space="preserve"> Ποιος </w:t>
      </w:r>
      <w:r>
        <w:rPr>
          <w:rFonts w:eastAsia="Times New Roman" w:cs="Times New Roman"/>
          <w:szCs w:val="24"/>
        </w:rPr>
        <w:t>αμφισβητεί, επίσης,</w:t>
      </w:r>
      <w:r w:rsidRPr="00F27E35">
        <w:rPr>
          <w:rFonts w:eastAsia="Times New Roman" w:cs="Times New Roman"/>
          <w:szCs w:val="24"/>
        </w:rPr>
        <w:t xml:space="preserve"> </w:t>
      </w:r>
      <w:r>
        <w:rPr>
          <w:rFonts w:eastAsia="Times New Roman" w:cs="Times New Roman"/>
          <w:szCs w:val="24"/>
        </w:rPr>
        <w:t xml:space="preserve">ότι οι κοινωνικοί εταίροι πρέπει </w:t>
      </w:r>
      <w:r w:rsidRPr="00F27E35">
        <w:rPr>
          <w:rFonts w:eastAsia="Times New Roman" w:cs="Times New Roman"/>
          <w:szCs w:val="24"/>
        </w:rPr>
        <w:t xml:space="preserve">να </w:t>
      </w:r>
      <w:r>
        <w:rPr>
          <w:rFonts w:eastAsia="Times New Roman" w:cs="Times New Roman"/>
          <w:szCs w:val="24"/>
        </w:rPr>
        <w:t xml:space="preserve">συμφωνήσουν τις </w:t>
      </w:r>
      <w:r w:rsidRPr="00F27E35">
        <w:rPr>
          <w:rFonts w:eastAsia="Times New Roman" w:cs="Times New Roman"/>
          <w:szCs w:val="24"/>
        </w:rPr>
        <w:t>λεπτομέρειες της εφαρμο</w:t>
      </w:r>
      <w:r>
        <w:rPr>
          <w:rFonts w:eastAsia="Times New Roman" w:cs="Times New Roman"/>
          <w:szCs w:val="24"/>
        </w:rPr>
        <w:t>γής του θεσμικού π</w:t>
      </w:r>
      <w:r w:rsidRPr="00F27E35">
        <w:rPr>
          <w:rFonts w:eastAsia="Times New Roman" w:cs="Times New Roman"/>
          <w:szCs w:val="24"/>
        </w:rPr>
        <w:t>λαισίου</w:t>
      </w:r>
      <w:r>
        <w:rPr>
          <w:rFonts w:eastAsia="Times New Roman" w:cs="Times New Roman"/>
          <w:szCs w:val="24"/>
        </w:rPr>
        <w:t>;</w:t>
      </w:r>
      <w:r w:rsidRPr="00F27E35">
        <w:rPr>
          <w:rFonts w:eastAsia="Times New Roman" w:cs="Times New Roman"/>
          <w:szCs w:val="24"/>
        </w:rPr>
        <w:t xml:space="preserve"> Ποιος </w:t>
      </w:r>
      <w:r>
        <w:rPr>
          <w:rFonts w:eastAsia="Times New Roman" w:cs="Times New Roman"/>
          <w:szCs w:val="24"/>
        </w:rPr>
        <w:t>το α</w:t>
      </w:r>
      <w:r w:rsidRPr="00F27E35">
        <w:rPr>
          <w:rFonts w:eastAsia="Times New Roman" w:cs="Times New Roman"/>
          <w:szCs w:val="24"/>
        </w:rPr>
        <w:t>παγορεύει</w:t>
      </w:r>
      <w:r>
        <w:rPr>
          <w:rFonts w:eastAsia="Times New Roman" w:cs="Times New Roman"/>
          <w:szCs w:val="24"/>
        </w:rPr>
        <w:t>;</w:t>
      </w:r>
      <w:r w:rsidRPr="00F27E35">
        <w:rPr>
          <w:rFonts w:eastAsia="Times New Roman" w:cs="Times New Roman"/>
          <w:szCs w:val="24"/>
        </w:rPr>
        <w:t xml:space="preserve"> Ποιος είναι </w:t>
      </w:r>
      <w:r>
        <w:rPr>
          <w:rFonts w:eastAsia="Times New Roman" w:cs="Times New Roman"/>
          <w:szCs w:val="24"/>
        </w:rPr>
        <w:t>αυτός</w:t>
      </w:r>
      <w:r w:rsidRPr="00F27E35">
        <w:rPr>
          <w:rFonts w:eastAsia="Times New Roman" w:cs="Times New Roman"/>
          <w:szCs w:val="24"/>
        </w:rPr>
        <w:t xml:space="preserve"> ο τρίτος</w:t>
      </w:r>
      <w:r>
        <w:rPr>
          <w:rFonts w:eastAsia="Times New Roman" w:cs="Times New Roman"/>
          <w:szCs w:val="24"/>
        </w:rPr>
        <w:t>;</w:t>
      </w:r>
      <w:r w:rsidRPr="00F27E35">
        <w:rPr>
          <w:rFonts w:eastAsia="Times New Roman" w:cs="Times New Roman"/>
          <w:szCs w:val="24"/>
        </w:rPr>
        <w:t xml:space="preserve"> </w:t>
      </w:r>
      <w:r>
        <w:rPr>
          <w:rFonts w:eastAsia="Times New Roman" w:cs="Times New Roman"/>
          <w:szCs w:val="24"/>
        </w:rPr>
        <w:t>Κανείς, εφόσον είναι στα πλαίσια του ν</w:t>
      </w:r>
      <w:r w:rsidRPr="00F27E35">
        <w:rPr>
          <w:rFonts w:eastAsia="Times New Roman" w:cs="Times New Roman"/>
          <w:szCs w:val="24"/>
        </w:rPr>
        <w:t>ομικού και θεσμικού πλαισίου</w:t>
      </w:r>
      <w:r>
        <w:rPr>
          <w:rFonts w:eastAsia="Times New Roman" w:cs="Times New Roman"/>
          <w:szCs w:val="24"/>
        </w:rPr>
        <w:t>.</w:t>
      </w:r>
    </w:p>
    <w:p w14:paraId="4318B71B" w14:textId="77777777" w:rsidR="001D7CFB" w:rsidRDefault="00EB4E04">
      <w:pPr>
        <w:spacing w:line="600" w:lineRule="auto"/>
        <w:ind w:firstLine="720"/>
        <w:jc w:val="both"/>
        <w:rPr>
          <w:rFonts w:eastAsia="Times New Roman" w:cs="Times New Roman"/>
          <w:szCs w:val="24"/>
        </w:rPr>
      </w:pPr>
      <w:r w:rsidRPr="00F27E35">
        <w:rPr>
          <w:rFonts w:eastAsia="Times New Roman" w:cs="Times New Roman"/>
          <w:szCs w:val="24"/>
        </w:rPr>
        <w:t>Να έχουμε</w:t>
      </w:r>
      <w:r>
        <w:rPr>
          <w:rFonts w:eastAsia="Times New Roman" w:cs="Times New Roman"/>
          <w:szCs w:val="24"/>
        </w:rPr>
        <w:t>,</w:t>
      </w:r>
      <w:r w:rsidRPr="00F27E35">
        <w:rPr>
          <w:rFonts w:eastAsia="Times New Roman" w:cs="Times New Roman"/>
          <w:szCs w:val="24"/>
        </w:rPr>
        <w:t xml:space="preserve"> λοιπόν</w:t>
      </w:r>
      <w:r>
        <w:rPr>
          <w:rFonts w:eastAsia="Times New Roman" w:cs="Times New Roman"/>
          <w:szCs w:val="24"/>
        </w:rPr>
        <w:t>,</w:t>
      </w:r>
      <w:r w:rsidRPr="00F27E35">
        <w:rPr>
          <w:rFonts w:eastAsia="Times New Roman" w:cs="Times New Roman"/>
          <w:szCs w:val="24"/>
        </w:rPr>
        <w:t xml:space="preserve"> κατά νου ότι όλα αυτά είναι </w:t>
      </w:r>
      <w:r>
        <w:rPr>
          <w:rFonts w:eastAsia="Times New Roman" w:cs="Times New Roman"/>
          <w:szCs w:val="24"/>
        </w:rPr>
        <w:t>κε</w:t>
      </w:r>
      <w:r w:rsidRPr="00F27E35">
        <w:rPr>
          <w:rFonts w:eastAsia="Times New Roman" w:cs="Times New Roman"/>
          <w:szCs w:val="24"/>
        </w:rPr>
        <w:t>κανονισμένα</w:t>
      </w:r>
      <w:r>
        <w:rPr>
          <w:rFonts w:eastAsia="Times New Roman" w:cs="Times New Roman"/>
          <w:szCs w:val="24"/>
        </w:rPr>
        <w:t>.</w:t>
      </w:r>
      <w:r w:rsidRPr="00F27E35">
        <w:rPr>
          <w:rFonts w:eastAsia="Times New Roman" w:cs="Times New Roman"/>
          <w:szCs w:val="24"/>
        </w:rPr>
        <w:t xml:space="preserve"> Η εφαρμογή τους είναι το ζήτημα</w:t>
      </w:r>
      <w:r>
        <w:rPr>
          <w:rFonts w:eastAsia="Times New Roman" w:cs="Times New Roman"/>
          <w:szCs w:val="24"/>
        </w:rPr>
        <w:t>.</w:t>
      </w:r>
      <w:r w:rsidRPr="00F27E35">
        <w:rPr>
          <w:rFonts w:eastAsia="Times New Roman" w:cs="Times New Roman"/>
          <w:szCs w:val="24"/>
        </w:rPr>
        <w:t xml:space="preserve"> Και βέβαια</w:t>
      </w:r>
      <w:r>
        <w:rPr>
          <w:rFonts w:eastAsia="Times New Roman" w:cs="Times New Roman"/>
          <w:szCs w:val="24"/>
        </w:rPr>
        <w:t xml:space="preserve">, είναι και το θέμα της επαναφοράς </w:t>
      </w:r>
      <w:r w:rsidRPr="00F27E35">
        <w:rPr>
          <w:rFonts w:eastAsia="Times New Roman" w:cs="Times New Roman"/>
          <w:szCs w:val="24"/>
        </w:rPr>
        <w:t>αυτών που λόγω της κρίσης υπήρξε αναστολή</w:t>
      </w:r>
      <w:r>
        <w:rPr>
          <w:rFonts w:eastAsia="Times New Roman" w:cs="Times New Roman"/>
          <w:szCs w:val="24"/>
        </w:rPr>
        <w:t>,</w:t>
      </w:r>
      <w:r w:rsidRPr="00F27E35">
        <w:rPr>
          <w:rFonts w:eastAsia="Times New Roman" w:cs="Times New Roman"/>
          <w:szCs w:val="24"/>
        </w:rPr>
        <w:t xml:space="preserve"> αλλά </w:t>
      </w:r>
      <w:r w:rsidRPr="00F27E35">
        <w:rPr>
          <w:rFonts w:eastAsia="Times New Roman" w:cs="Times New Roman"/>
          <w:szCs w:val="24"/>
        </w:rPr>
        <w:t>η Κυβέρνηση ΣΥΡΙΖΑ συνεχίζει</w:t>
      </w:r>
      <w:r>
        <w:rPr>
          <w:rFonts w:eastAsia="Times New Roman" w:cs="Times New Roman"/>
          <w:szCs w:val="24"/>
        </w:rPr>
        <w:t>.</w:t>
      </w:r>
      <w:r w:rsidRPr="00F27E35">
        <w:rPr>
          <w:rFonts w:eastAsia="Times New Roman" w:cs="Times New Roman"/>
          <w:szCs w:val="24"/>
        </w:rPr>
        <w:t xml:space="preserve"> </w:t>
      </w:r>
    </w:p>
    <w:p w14:paraId="4318B71C" w14:textId="77777777" w:rsidR="001D7CFB" w:rsidRDefault="00EB4E04">
      <w:pPr>
        <w:spacing w:line="600" w:lineRule="auto"/>
        <w:ind w:firstLine="720"/>
        <w:jc w:val="both"/>
        <w:rPr>
          <w:rFonts w:eastAsia="Times New Roman" w:cs="Times New Roman"/>
          <w:szCs w:val="24"/>
        </w:rPr>
      </w:pPr>
      <w:r w:rsidRPr="00F27E35">
        <w:rPr>
          <w:rFonts w:eastAsia="Times New Roman" w:cs="Times New Roman"/>
          <w:szCs w:val="24"/>
        </w:rPr>
        <w:t xml:space="preserve">Γιατί δεν </w:t>
      </w:r>
      <w:r>
        <w:rPr>
          <w:rFonts w:eastAsia="Times New Roman" w:cs="Times New Roman"/>
          <w:szCs w:val="24"/>
        </w:rPr>
        <w:t xml:space="preserve">δέχεστε </w:t>
      </w:r>
      <w:r w:rsidRPr="00F27E35">
        <w:rPr>
          <w:rFonts w:eastAsia="Times New Roman" w:cs="Times New Roman"/>
          <w:szCs w:val="24"/>
        </w:rPr>
        <w:t xml:space="preserve">και η Νέα Δημοκρατία και ο ΣΥΡΙΖΑ να επανέλθει το αντικείμενο </w:t>
      </w:r>
      <w:r>
        <w:rPr>
          <w:rFonts w:eastAsia="Times New Roman" w:cs="Times New Roman"/>
          <w:szCs w:val="24"/>
        </w:rPr>
        <w:t>του καθορισμού τ</w:t>
      </w:r>
      <w:r w:rsidRPr="00F27E35">
        <w:rPr>
          <w:rFonts w:eastAsia="Times New Roman" w:cs="Times New Roman"/>
          <w:szCs w:val="24"/>
        </w:rPr>
        <w:t xml:space="preserve">ου κατώτατου μισθού και ημερομισθίου στους κοινωνικούς εταίρους και θέλετε να το καθορίζει ο Υπουργός με </w:t>
      </w:r>
      <w:r>
        <w:rPr>
          <w:rFonts w:eastAsia="Times New Roman" w:cs="Times New Roman"/>
          <w:szCs w:val="24"/>
        </w:rPr>
        <w:t>υ</w:t>
      </w:r>
      <w:r w:rsidRPr="00F27E35">
        <w:rPr>
          <w:rFonts w:eastAsia="Times New Roman" w:cs="Times New Roman"/>
          <w:szCs w:val="24"/>
        </w:rPr>
        <w:t>πουργική απόφαση</w:t>
      </w:r>
      <w:r>
        <w:rPr>
          <w:rFonts w:eastAsia="Times New Roman" w:cs="Times New Roman"/>
          <w:szCs w:val="24"/>
        </w:rPr>
        <w:t xml:space="preserve"> ή η</w:t>
      </w:r>
      <w:r w:rsidRPr="00F27E35">
        <w:rPr>
          <w:rFonts w:eastAsia="Times New Roman" w:cs="Times New Roman"/>
          <w:szCs w:val="24"/>
        </w:rPr>
        <w:t xml:space="preserve"> Βο</w:t>
      </w:r>
      <w:r w:rsidRPr="00F27E35">
        <w:rPr>
          <w:rFonts w:eastAsia="Times New Roman" w:cs="Times New Roman"/>
          <w:szCs w:val="24"/>
        </w:rPr>
        <w:t>υλή με νόμο</w:t>
      </w:r>
      <w:r>
        <w:rPr>
          <w:rFonts w:eastAsia="Times New Roman" w:cs="Times New Roman"/>
          <w:szCs w:val="24"/>
        </w:rPr>
        <w:t>;</w:t>
      </w:r>
      <w:r w:rsidRPr="00F27E35">
        <w:rPr>
          <w:rFonts w:eastAsia="Times New Roman" w:cs="Times New Roman"/>
          <w:szCs w:val="24"/>
        </w:rPr>
        <w:t xml:space="preserve"> Από πού κι ως πού</w:t>
      </w:r>
      <w:r>
        <w:rPr>
          <w:rFonts w:eastAsia="Times New Roman" w:cs="Times New Roman"/>
          <w:szCs w:val="24"/>
        </w:rPr>
        <w:t>;</w:t>
      </w:r>
      <w:r w:rsidRPr="00F27E35">
        <w:rPr>
          <w:rFonts w:eastAsia="Times New Roman" w:cs="Times New Roman"/>
          <w:szCs w:val="24"/>
        </w:rPr>
        <w:t xml:space="preserve"> </w:t>
      </w:r>
    </w:p>
    <w:p w14:paraId="4318B71D"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Έχουμε τ</w:t>
      </w:r>
      <w:r w:rsidRPr="00F27E35">
        <w:rPr>
          <w:rFonts w:eastAsia="Times New Roman" w:cs="Times New Roman"/>
          <w:szCs w:val="24"/>
        </w:rPr>
        <w:t>ο ζήτημα που ανέφερε προχθ</w:t>
      </w:r>
      <w:r>
        <w:rPr>
          <w:rFonts w:eastAsia="Times New Roman" w:cs="Times New Roman"/>
          <w:szCs w:val="24"/>
        </w:rPr>
        <w:t>ές από αυτό εδώ το Βήμα ο κ.</w:t>
      </w:r>
      <w:r w:rsidRPr="00F27E35">
        <w:rPr>
          <w:rFonts w:eastAsia="Times New Roman" w:cs="Times New Roman"/>
          <w:szCs w:val="24"/>
        </w:rPr>
        <w:t xml:space="preserve"> Μητσοτάκης</w:t>
      </w:r>
      <w:r>
        <w:rPr>
          <w:rFonts w:eastAsia="Times New Roman" w:cs="Times New Roman"/>
          <w:szCs w:val="24"/>
        </w:rPr>
        <w:t>.</w:t>
      </w:r>
      <w:r w:rsidRPr="00F27E35">
        <w:rPr>
          <w:rFonts w:eastAsia="Times New Roman" w:cs="Times New Roman"/>
          <w:szCs w:val="24"/>
        </w:rPr>
        <w:t xml:space="preserve"> Η Κυβέρνηση </w:t>
      </w:r>
      <w:r>
        <w:rPr>
          <w:rFonts w:eastAsia="Times New Roman" w:cs="Times New Roman"/>
          <w:szCs w:val="24"/>
        </w:rPr>
        <w:t xml:space="preserve">λέει </w:t>
      </w:r>
      <w:r w:rsidRPr="00F27E35">
        <w:rPr>
          <w:rFonts w:eastAsia="Times New Roman" w:cs="Times New Roman"/>
          <w:szCs w:val="24"/>
        </w:rPr>
        <w:t>για το ΚΕΑ</w:t>
      </w:r>
      <w:r>
        <w:rPr>
          <w:rFonts w:eastAsia="Times New Roman" w:cs="Times New Roman"/>
          <w:szCs w:val="24"/>
        </w:rPr>
        <w:t>.</w:t>
      </w:r>
      <w:r w:rsidRPr="00F27E35">
        <w:rPr>
          <w:rFonts w:eastAsia="Times New Roman" w:cs="Times New Roman"/>
          <w:szCs w:val="24"/>
        </w:rPr>
        <w:t xml:space="preserve"> Ο Μητσοτάκης </w:t>
      </w:r>
      <w:r>
        <w:rPr>
          <w:rFonts w:eastAsia="Times New Roman" w:cs="Times New Roman"/>
          <w:szCs w:val="24"/>
        </w:rPr>
        <w:t>λέει: «</w:t>
      </w:r>
      <w:r w:rsidRPr="00F27E35">
        <w:rPr>
          <w:rFonts w:eastAsia="Times New Roman" w:cs="Times New Roman"/>
          <w:szCs w:val="24"/>
        </w:rPr>
        <w:t>Εμείς φτιάξαμε το ελάχιστο εγγυημένο εισόδημα</w:t>
      </w:r>
      <w:r>
        <w:rPr>
          <w:rFonts w:eastAsia="Times New Roman" w:cs="Times New Roman"/>
          <w:szCs w:val="24"/>
        </w:rPr>
        <w:t>».</w:t>
      </w:r>
      <w:r w:rsidRPr="00F27E35">
        <w:rPr>
          <w:rFonts w:eastAsia="Times New Roman" w:cs="Times New Roman"/>
          <w:szCs w:val="24"/>
        </w:rPr>
        <w:t xml:space="preserve"> Και </w:t>
      </w:r>
      <w:r>
        <w:rPr>
          <w:rFonts w:eastAsia="Times New Roman" w:cs="Times New Roman"/>
          <w:szCs w:val="24"/>
        </w:rPr>
        <w:t>δεν είπε ότι το δημιούργησε η Κυβέρνηση. Είπε η</w:t>
      </w:r>
      <w:r>
        <w:rPr>
          <w:rFonts w:eastAsia="Times New Roman" w:cs="Times New Roman"/>
          <w:szCs w:val="24"/>
        </w:rPr>
        <w:t xml:space="preserve"> Νέα Δημοκρατία. </w:t>
      </w:r>
      <w:r w:rsidRPr="00F27E35">
        <w:rPr>
          <w:rFonts w:eastAsia="Times New Roman" w:cs="Times New Roman"/>
          <w:szCs w:val="24"/>
        </w:rPr>
        <w:t xml:space="preserve">Και </w:t>
      </w:r>
      <w:r>
        <w:rPr>
          <w:rFonts w:eastAsia="Times New Roman" w:cs="Times New Roman"/>
          <w:szCs w:val="24"/>
        </w:rPr>
        <w:t>τ</w:t>
      </w:r>
      <w:r w:rsidRPr="00F27E35">
        <w:rPr>
          <w:rFonts w:eastAsia="Times New Roman" w:cs="Times New Roman"/>
          <w:szCs w:val="24"/>
        </w:rPr>
        <w:t xml:space="preserve">ου έγραψα και στο </w:t>
      </w:r>
      <w:r w:rsidRPr="00F27E35">
        <w:rPr>
          <w:rFonts w:eastAsia="Times New Roman" w:cs="Times New Roman"/>
          <w:szCs w:val="24"/>
          <w:lang w:val="en-US"/>
        </w:rPr>
        <w:t>Facebook</w:t>
      </w:r>
      <w:r w:rsidRPr="00F27E35">
        <w:rPr>
          <w:rFonts w:eastAsia="Times New Roman" w:cs="Times New Roman"/>
          <w:szCs w:val="24"/>
        </w:rPr>
        <w:t xml:space="preserve"> και σε όλα τα μέσα κοινωνικής δικτύωσης</w:t>
      </w:r>
      <w:r>
        <w:rPr>
          <w:rFonts w:eastAsia="Times New Roman" w:cs="Times New Roman"/>
          <w:szCs w:val="24"/>
        </w:rPr>
        <w:t>,</w:t>
      </w:r>
      <w:r w:rsidRPr="00F27E35">
        <w:rPr>
          <w:rFonts w:eastAsia="Times New Roman" w:cs="Times New Roman"/>
          <w:szCs w:val="24"/>
        </w:rPr>
        <w:t xml:space="preserve"> για</w:t>
      </w:r>
      <w:r>
        <w:rPr>
          <w:rFonts w:eastAsia="Times New Roman" w:cs="Times New Roman"/>
          <w:szCs w:val="24"/>
        </w:rPr>
        <w:t>τί δεν μπορούσα να παρέμβω</w:t>
      </w:r>
      <w:r w:rsidRPr="00F27E35">
        <w:rPr>
          <w:rFonts w:eastAsia="Times New Roman" w:cs="Times New Roman"/>
          <w:szCs w:val="24"/>
        </w:rPr>
        <w:t xml:space="preserve"> στη Βουλή εκείνη τη μέρα </w:t>
      </w:r>
      <w:r>
        <w:rPr>
          <w:rFonts w:eastAsia="Times New Roman" w:cs="Times New Roman"/>
          <w:szCs w:val="24"/>
        </w:rPr>
        <w:t xml:space="preserve">να συμβουλευτεί τον Γιάννη </w:t>
      </w:r>
      <w:r w:rsidRPr="00F27E35">
        <w:rPr>
          <w:rFonts w:eastAsia="Times New Roman" w:cs="Times New Roman"/>
          <w:szCs w:val="24"/>
        </w:rPr>
        <w:t xml:space="preserve">Βρούτση και άλλους συναδέλφους από τη Νέα Δημοκρατία για να του πουν ότι </w:t>
      </w:r>
      <w:r>
        <w:rPr>
          <w:rFonts w:eastAsia="Times New Roman" w:cs="Times New Roman"/>
          <w:szCs w:val="24"/>
        </w:rPr>
        <w:t xml:space="preserve">είναι </w:t>
      </w:r>
      <w:r w:rsidRPr="00F27E35">
        <w:rPr>
          <w:rFonts w:eastAsia="Times New Roman" w:cs="Times New Roman"/>
          <w:szCs w:val="24"/>
        </w:rPr>
        <w:t xml:space="preserve">έργο </w:t>
      </w:r>
      <w:r w:rsidRPr="00F27E35">
        <w:rPr>
          <w:rFonts w:eastAsia="Times New Roman" w:cs="Times New Roman"/>
          <w:szCs w:val="24"/>
        </w:rPr>
        <w:t xml:space="preserve">της </w:t>
      </w:r>
      <w:r>
        <w:rPr>
          <w:rFonts w:eastAsia="Times New Roman" w:cs="Times New Roman"/>
          <w:szCs w:val="24"/>
        </w:rPr>
        <w:t xml:space="preserve">Κυβέρνησης, στην οποία μετείχε </w:t>
      </w:r>
      <w:r w:rsidRPr="00F27E35">
        <w:rPr>
          <w:rFonts w:eastAsia="Times New Roman" w:cs="Times New Roman"/>
          <w:szCs w:val="24"/>
        </w:rPr>
        <w:t>το ΠΑΣΟΚ και είχα εγώ την ευθύνη</w:t>
      </w:r>
      <w:r>
        <w:rPr>
          <w:rFonts w:eastAsia="Times New Roman" w:cs="Times New Roman"/>
          <w:szCs w:val="24"/>
        </w:rPr>
        <w:t>.</w:t>
      </w:r>
      <w:r w:rsidRPr="00F27E35">
        <w:rPr>
          <w:rFonts w:eastAsia="Times New Roman" w:cs="Times New Roman"/>
          <w:szCs w:val="24"/>
        </w:rPr>
        <w:t xml:space="preserve"> Είχαμε δημιουργήσει</w:t>
      </w:r>
      <w:r>
        <w:rPr>
          <w:rFonts w:eastAsia="Times New Roman" w:cs="Times New Roman"/>
          <w:szCs w:val="24"/>
        </w:rPr>
        <w:t>,</w:t>
      </w:r>
      <w:r w:rsidRPr="00F27E35">
        <w:rPr>
          <w:rFonts w:eastAsia="Times New Roman" w:cs="Times New Roman"/>
          <w:szCs w:val="24"/>
        </w:rPr>
        <w:t xml:space="preserve"> πραγματικά</w:t>
      </w:r>
      <w:r>
        <w:rPr>
          <w:rFonts w:eastAsia="Times New Roman" w:cs="Times New Roman"/>
          <w:szCs w:val="24"/>
        </w:rPr>
        <w:t>,</w:t>
      </w:r>
      <w:r w:rsidRPr="00F27E35">
        <w:rPr>
          <w:rFonts w:eastAsia="Times New Roman" w:cs="Times New Roman"/>
          <w:szCs w:val="24"/>
        </w:rPr>
        <w:t xml:space="preserve"> για πρώτη φορά στην Ελλάδα το</w:t>
      </w:r>
      <w:r>
        <w:rPr>
          <w:rFonts w:eastAsia="Times New Roman" w:cs="Times New Roman"/>
          <w:szCs w:val="24"/>
        </w:rPr>
        <w:t>ν</w:t>
      </w:r>
      <w:r w:rsidRPr="00F27E35">
        <w:rPr>
          <w:rFonts w:eastAsia="Times New Roman" w:cs="Times New Roman"/>
          <w:szCs w:val="24"/>
        </w:rPr>
        <w:t xml:space="preserve"> θεσμό του ελάχιστου εγγυημένου εισοδήματος που είχε τρεις πυλώνες</w:t>
      </w:r>
      <w:r>
        <w:rPr>
          <w:rFonts w:eastAsia="Times New Roman" w:cs="Times New Roman"/>
          <w:szCs w:val="24"/>
        </w:rPr>
        <w:t>:</w:t>
      </w:r>
      <w:r w:rsidRPr="00F27E35">
        <w:rPr>
          <w:rFonts w:eastAsia="Times New Roman" w:cs="Times New Roman"/>
          <w:szCs w:val="24"/>
        </w:rPr>
        <w:t xml:space="preserve"> και οικονομική ενίσχυση </w:t>
      </w:r>
      <w:r>
        <w:rPr>
          <w:rFonts w:eastAsia="Times New Roman" w:cs="Times New Roman"/>
          <w:szCs w:val="24"/>
        </w:rPr>
        <w:t xml:space="preserve">και </w:t>
      </w:r>
      <w:r w:rsidRPr="00F27E35">
        <w:rPr>
          <w:rFonts w:eastAsia="Times New Roman" w:cs="Times New Roman"/>
          <w:szCs w:val="24"/>
        </w:rPr>
        <w:t>παροχή υπηρεσιών για να ζουν</w:t>
      </w:r>
      <w:r w:rsidRPr="00F27E35">
        <w:rPr>
          <w:rFonts w:eastAsia="Times New Roman" w:cs="Times New Roman"/>
          <w:szCs w:val="24"/>
        </w:rPr>
        <w:t xml:space="preserve"> με αξιοπρ</w:t>
      </w:r>
      <w:r>
        <w:rPr>
          <w:rFonts w:eastAsia="Times New Roman" w:cs="Times New Roman"/>
          <w:szCs w:val="24"/>
        </w:rPr>
        <w:t>έπεια οι άνθρωποι που βιώνουν την</w:t>
      </w:r>
      <w:r w:rsidRPr="00F27E35">
        <w:rPr>
          <w:rFonts w:eastAsia="Times New Roman" w:cs="Times New Roman"/>
          <w:szCs w:val="24"/>
        </w:rPr>
        <w:t xml:space="preserve"> ακραία φτώχεια</w:t>
      </w:r>
      <w:r>
        <w:rPr>
          <w:rFonts w:eastAsia="Times New Roman" w:cs="Times New Roman"/>
          <w:szCs w:val="24"/>
        </w:rPr>
        <w:t>,</w:t>
      </w:r>
      <w:r w:rsidRPr="00F27E35">
        <w:rPr>
          <w:rFonts w:eastAsia="Times New Roman" w:cs="Times New Roman"/>
          <w:szCs w:val="24"/>
        </w:rPr>
        <w:t xml:space="preserve"> αλλά και ευκαιρίες εργασίας και απασχόλησης για εργασιακή επανένταξη και όχι παγίδα φτώχειας</w:t>
      </w:r>
      <w:r>
        <w:rPr>
          <w:rFonts w:eastAsia="Times New Roman" w:cs="Times New Roman"/>
          <w:szCs w:val="24"/>
        </w:rPr>
        <w:t xml:space="preserve">, όπως το έχει </w:t>
      </w:r>
      <w:r w:rsidRPr="00F27E35">
        <w:rPr>
          <w:rFonts w:eastAsia="Times New Roman" w:cs="Times New Roman"/>
          <w:szCs w:val="24"/>
        </w:rPr>
        <w:t>κάνει τώρα ο ΣΥΡΙΖΑ</w:t>
      </w:r>
      <w:r>
        <w:rPr>
          <w:rFonts w:eastAsia="Times New Roman" w:cs="Times New Roman"/>
          <w:szCs w:val="24"/>
        </w:rPr>
        <w:t>.</w:t>
      </w:r>
      <w:r w:rsidRPr="00F27E35">
        <w:rPr>
          <w:rFonts w:eastAsia="Times New Roman" w:cs="Times New Roman"/>
          <w:szCs w:val="24"/>
        </w:rPr>
        <w:t xml:space="preserve"> </w:t>
      </w:r>
    </w:p>
    <w:p w14:paraId="4318B71E"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Αυτά, </w:t>
      </w:r>
      <w:r w:rsidRPr="00F27E35">
        <w:rPr>
          <w:rFonts w:eastAsia="Times New Roman" w:cs="Times New Roman"/>
          <w:szCs w:val="24"/>
        </w:rPr>
        <w:t>λοιπόν</w:t>
      </w:r>
      <w:r>
        <w:rPr>
          <w:rFonts w:eastAsia="Times New Roman" w:cs="Times New Roman"/>
          <w:szCs w:val="24"/>
        </w:rPr>
        <w:t>,</w:t>
      </w:r>
      <w:r w:rsidRPr="00F27E35">
        <w:rPr>
          <w:rFonts w:eastAsia="Times New Roman" w:cs="Times New Roman"/>
          <w:szCs w:val="24"/>
        </w:rPr>
        <w:t xml:space="preserve"> είναι ζητήματα που δεν πρ</w:t>
      </w:r>
      <w:r>
        <w:rPr>
          <w:rFonts w:eastAsia="Times New Roman" w:cs="Times New Roman"/>
          <w:szCs w:val="24"/>
        </w:rPr>
        <w:t>έπει να δημιουργούμε σύγχυση</w:t>
      </w:r>
      <w:r>
        <w:rPr>
          <w:rFonts w:eastAsia="Times New Roman" w:cs="Times New Roman"/>
          <w:szCs w:val="24"/>
        </w:rPr>
        <w:t xml:space="preserve"> σ</w:t>
      </w:r>
      <w:r w:rsidRPr="00F27E35">
        <w:rPr>
          <w:rFonts w:eastAsia="Times New Roman" w:cs="Times New Roman"/>
          <w:szCs w:val="24"/>
        </w:rPr>
        <w:t>το</w:t>
      </w:r>
      <w:r>
        <w:rPr>
          <w:rFonts w:eastAsia="Times New Roman" w:cs="Times New Roman"/>
          <w:szCs w:val="24"/>
        </w:rPr>
        <w:t>ν</w:t>
      </w:r>
      <w:r w:rsidRPr="00F27E35">
        <w:rPr>
          <w:rFonts w:eastAsia="Times New Roman" w:cs="Times New Roman"/>
          <w:szCs w:val="24"/>
        </w:rPr>
        <w:t xml:space="preserve"> διάλογο γύρω από αυτά</w:t>
      </w:r>
      <w:r>
        <w:rPr>
          <w:rFonts w:eastAsia="Times New Roman" w:cs="Times New Roman"/>
          <w:szCs w:val="24"/>
        </w:rPr>
        <w:t>.</w:t>
      </w:r>
      <w:r w:rsidRPr="00F27E35">
        <w:rPr>
          <w:rFonts w:eastAsia="Times New Roman" w:cs="Times New Roman"/>
          <w:szCs w:val="24"/>
        </w:rPr>
        <w:t xml:space="preserve"> </w:t>
      </w:r>
      <w:r>
        <w:rPr>
          <w:rFonts w:eastAsia="Times New Roman" w:cs="Times New Roman"/>
          <w:szCs w:val="24"/>
        </w:rPr>
        <w:t xml:space="preserve">Πρέπει </w:t>
      </w:r>
      <w:r w:rsidRPr="00F27E35">
        <w:rPr>
          <w:rFonts w:eastAsia="Times New Roman" w:cs="Times New Roman"/>
          <w:szCs w:val="24"/>
        </w:rPr>
        <w:t>να δούμε πώς βελτιώνονται</w:t>
      </w:r>
      <w:r>
        <w:rPr>
          <w:rFonts w:eastAsia="Times New Roman" w:cs="Times New Roman"/>
          <w:szCs w:val="24"/>
        </w:rPr>
        <w:t>. Πρέπει</w:t>
      </w:r>
      <w:r w:rsidRPr="00F27E35">
        <w:rPr>
          <w:rFonts w:eastAsia="Times New Roman" w:cs="Times New Roman"/>
          <w:szCs w:val="24"/>
        </w:rPr>
        <w:t xml:space="preserve"> να δούμε πώς θα λειτουργήσει ολοκληρωμένος ο θεσμός για να έχουμε ευκαιρίες εργασίας για τους ανθρώπους που βιώνουν τα δύσκολα και όχι να τους παρκάρου</w:t>
      </w:r>
      <w:r>
        <w:rPr>
          <w:rFonts w:eastAsia="Times New Roman" w:cs="Times New Roman"/>
          <w:szCs w:val="24"/>
        </w:rPr>
        <w:t>με με ένα</w:t>
      </w:r>
      <w:r w:rsidRPr="00F27E35">
        <w:rPr>
          <w:rFonts w:eastAsia="Times New Roman" w:cs="Times New Roman"/>
          <w:szCs w:val="24"/>
        </w:rPr>
        <w:t xml:space="preserve"> επίδομα</w:t>
      </w:r>
      <w:r>
        <w:rPr>
          <w:rFonts w:eastAsia="Times New Roman" w:cs="Times New Roman"/>
          <w:szCs w:val="24"/>
        </w:rPr>
        <w:t>.</w:t>
      </w:r>
      <w:r w:rsidRPr="00F27E35">
        <w:rPr>
          <w:rFonts w:eastAsia="Times New Roman" w:cs="Times New Roman"/>
          <w:szCs w:val="24"/>
        </w:rPr>
        <w:t xml:space="preserve"> Αυτά είναι ζητήμ</w:t>
      </w:r>
      <w:r w:rsidRPr="00F27E35">
        <w:rPr>
          <w:rFonts w:eastAsia="Times New Roman" w:cs="Times New Roman"/>
          <w:szCs w:val="24"/>
        </w:rPr>
        <w:t xml:space="preserve">ατα </w:t>
      </w:r>
      <w:r>
        <w:rPr>
          <w:rFonts w:eastAsia="Times New Roman" w:cs="Times New Roman"/>
          <w:szCs w:val="24"/>
        </w:rPr>
        <w:t xml:space="preserve">που </w:t>
      </w:r>
      <w:r w:rsidRPr="00F27E35">
        <w:rPr>
          <w:rFonts w:eastAsia="Times New Roman" w:cs="Times New Roman"/>
          <w:szCs w:val="24"/>
        </w:rPr>
        <w:t xml:space="preserve">πρέπει να δούμε </w:t>
      </w:r>
      <w:r>
        <w:rPr>
          <w:rFonts w:eastAsia="Times New Roman" w:cs="Times New Roman"/>
          <w:szCs w:val="24"/>
        </w:rPr>
        <w:t xml:space="preserve">στον </w:t>
      </w:r>
      <w:r w:rsidRPr="00F27E35">
        <w:rPr>
          <w:rFonts w:eastAsia="Times New Roman" w:cs="Times New Roman"/>
          <w:szCs w:val="24"/>
        </w:rPr>
        <w:t>διάλογο</w:t>
      </w:r>
      <w:r>
        <w:rPr>
          <w:rFonts w:eastAsia="Times New Roman" w:cs="Times New Roman"/>
          <w:szCs w:val="24"/>
        </w:rPr>
        <w:t>.</w:t>
      </w:r>
    </w:p>
    <w:p w14:paraId="4318B71F" w14:textId="77777777" w:rsidR="001D7CFB" w:rsidRDefault="00EB4E04">
      <w:pPr>
        <w:spacing w:line="600" w:lineRule="auto"/>
        <w:ind w:firstLine="720"/>
        <w:jc w:val="both"/>
        <w:rPr>
          <w:rFonts w:eastAsia="Times New Roman" w:cs="Times New Roman"/>
          <w:szCs w:val="24"/>
        </w:rPr>
      </w:pPr>
      <w:r w:rsidRPr="00F27E35">
        <w:rPr>
          <w:rFonts w:eastAsia="Times New Roman" w:cs="Times New Roman"/>
          <w:szCs w:val="24"/>
        </w:rPr>
        <w:t xml:space="preserve">Ας </w:t>
      </w:r>
      <w:r>
        <w:rPr>
          <w:rFonts w:eastAsia="Times New Roman" w:cs="Times New Roman"/>
          <w:szCs w:val="24"/>
        </w:rPr>
        <w:t xml:space="preserve">έρθω στα </w:t>
      </w:r>
      <w:r w:rsidRPr="00F27E35">
        <w:rPr>
          <w:rFonts w:eastAsia="Times New Roman" w:cs="Times New Roman"/>
          <w:szCs w:val="24"/>
        </w:rPr>
        <w:t xml:space="preserve">μέτρα τα οποία φέρνει </w:t>
      </w:r>
      <w:r>
        <w:rPr>
          <w:rFonts w:eastAsia="Times New Roman" w:cs="Times New Roman"/>
          <w:szCs w:val="24"/>
        </w:rPr>
        <w:t xml:space="preserve">η Κυβέρνηση. </w:t>
      </w:r>
      <w:r w:rsidRPr="00F27E35">
        <w:rPr>
          <w:rFonts w:eastAsia="Times New Roman" w:cs="Times New Roman"/>
          <w:szCs w:val="24"/>
        </w:rPr>
        <w:t>Έρχεται και μας λέει για διάφορα που έχουν να κάνουν</w:t>
      </w:r>
      <w:r>
        <w:rPr>
          <w:rFonts w:eastAsia="Times New Roman" w:cs="Times New Roman"/>
          <w:szCs w:val="24"/>
        </w:rPr>
        <w:t>,</w:t>
      </w:r>
      <w:r w:rsidRPr="00F27E35">
        <w:rPr>
          <w:rFonts w:eastAsia="Times New Roman" w:cs="Times New Roman"/>
          <w:szCs w:val="24"/>
        </w:rPr>
        <w:t xml:space="preserve"> πρώτα από όλα</w:t>
      </w:r>
      <w:r>
        <w:rPr>
          <w:rFonts w:eastAsia="Times New Roman" w:cs="Times New Roman"/>
          <w:szCs w:val="24"/>
        </w:rPr>
        <w:t>,</w:t>
      </w:r>
      <w:r w:rsidRPr="00F27E35">
        <w:rPr>
          <w:rFonts w:eastAsia="Times New Roman" w:cs="Times New Roman"/>
          <w:szCs w:val="24"/>
        </w:rPr>
        <w:t xml:space="preserve"> με τη ρύθμιση των οφειλών</w:t>
      </w:r>
      <w:r>
        <w:rPr>
          <w:rFonts w:eastAsia="Times New Roman" w:cs="Times New Roman"/>
          <w:szCs w:val="24"/>
        </w:rPr>
        <w:t xml:space="preserve">. Το ερώτημα είναι: Ποιων </w:t>
      </w:r>
      <w:r w:rsidRPr="00F27E35">
        <w:rPr>
          <w:rFonts w:eastAsia="Times New Roman" w:cs="Times New Roman"/>
          <w:szCs w:val="24"/>
        </w:rPr>
        <w:t>οφειλών</w:t>
      </w:r>
      <w:r>
        <w:rPr>
          <w:rFonts w:eastAsia="Times New Roman" w:cs="Times New Roman"/>
          <w:szCs w:val="24"/>
        </w:rPr>
        <w:t>;</w:t>
      </w:r>
      <w:r w:rsidRPr="00F27E35">
        <w:rPr>
          <w:rFonts w:eastAsia="Times New Roman" w:cs="Times New Roman"/>
          <w:szCs w:val="24"/>
        </w:rPr>
        <w:t xml:space="preserve"> Είναι για τις οφειλές που ήταν πριν το 2</w:t>
      </w:r>
      <w:r>
        <w:rPr>
          <w:rFonts w:eastAsia="Times New Roman" w:cs="Times New Roman"/>
          <w:szCs w:val="24"/>
        </w:rPr>
        <w:t>0</w:t>
      </w:r>
      <w:r w:rsidRPr="00F27E35">
        <w:rPr>
          <w:rFonts w:eastAsia="Times New Roman" w:cs="Times New Roman"/>
          <w:szCs w:val="24"/>
        </w:rPr>
        <w:t>1</w:t>
      </w:r>
      <w:r w:rsidRPr="00F27E35">
        <w:rPr>
          <w:rFonts w:eastAsia="Times New Roman" w:cs="Times New Roman"/>
          <w:szCs w:val="24"/>
        </w:rPr>
        <w:t>5 ή μετά</w:t>
      </w:r>
      <w:r>
        <w:rPr>
          <w:rFonts w:eastAsia="Times New Roman" w:cs="Times New Roman"/>
          <w:szCs w:val="24"/>
        </w:rPr>
        <w:t>;</w:t>
      </w:r>
      <w:r w:rsidRPr="00F27E35">
        <w:rPr>
          <w:rFonts w:eastAsia="Times New Roman" w:cs="Times New Roman"/>
          <w:szCs w:val="24"/>
        </w:rPr>
        <w:t xml:space="preserve"> Υπάρχουν οφειλές και πριν το 2</w:t>
      </w:r>
      <w:r>
        <w:rPr>
          <w:rFonts w:eastAsia="Times New Roman" w:cs="Times New Roman"/>
          <w:szCs w:val="24"/>
        </w:rPr>
        <w:t>0</w:t>
      </w:r>
      <w:r w:rsidRPr="00F27E35">
        <w:rPr>
          <w:rFonts w:eastAsia="Times New Roman" w:cs="Times New Roman"/>
          <w:szCs w:val="24"/>
        </w:rPr>
        <w:t>15</w:t>
      </w:r>
      <w:r>
        <w:rPr>
          <w:rFonts w:eastAsia="Times New Roman" w:cs="Times New Roman"/>
          <w:szCs w:val="24"/>
        </w:rPr>
        <w:t>,</w:t>
      </w:r>
      <w:r w:rsidRPr="00F27E35">
        <w:rPr>
          <w:rFonts w:eastAsia="Times New Roman" w:cs="Times New Roman"/>
          <w:szCs w:val="24"/>
        </w:rPr>
        <w:t xml:space="preserve"> αλλ</w:t>
      </w:r>
      <w:r>
        <w:rPr>
          <w:rFonts w:eastAsia="Times New Roman" w:cs="Times New Roman"/>
          <w:szCs w:val="24"/>
        </w:rPr>
        <w:t xml:space="preserve">ά υπάρχουν πολύ περισσότερες μετά. Έχουν δημιουργηθεί ολόκληρα </w:t>
      </w:r>
      <w:r w:rsidRPr="00F27E35">
        <w:rPr>
          <w:rFonts w:eastAsia="Times New Roman" w:cs="Times New Roman"/>
          <w:szCs w:val="24"/>
        </w:rPr>
        <w:t>55 δισεκατομμύρια ληξιπρόθεσμες οφειλές από το 2015 και μετά</w:t>
      </w:r>
      <w:r>
        <w:rPr>
          <w:rFonts w:eastAsia="Times New Roman" w:cs="Times New Roman"/>
          <w:szCs w:val="24"/>
        </w:rPr>
        <w:t>.</w:t>
      </w:r>
      <w:r w:rsidRPr="00F27E35">
        <w:rPr>
          <w:rFonts w:eastAsia="Times New Roman" w:cs="Times New Roman"/>
          <w:szCs w:val="24"/>
        </w:rPr>
        <w:t xml:space="preserve"> Με </w:t>
      </w:r>
      <w:r>
        <w:rPr>
          <w:rFonts w:eastAsia="Times New Roman" w:cs="Times New Roman"/>
          <w:szCs w:val="24"/>
        </w:rPr>
        <w:t xml:space="preserve">ποια πολιτική δημιουργήθηκαν αυτά; Δημιουργήθηκαν με </w:t>
      </w:r>
      <w:r w:rsidRPr="00F27E35">
        <w:rPr>
          <w:rFonts w:eastAsia="Times New Roman" w:cs="Times New Roman"/>
          <w:szCs w:val="24"/>
        </w:rPr>
        <w:t>τη συγκεκριμένη πολιτική τη</w:t>
      </w:r>
      <w:r w:rsidRPr="00F27E35">
        <w:rPr>
          <w:rFonts w:eastAsia="Times New Roman" w:cs="Times New Roman"/>
          <w:szCs w:val="24"/>
        </w:rPr>
        <w:t>ς υπερφορολόγησης</w:t>
      </w:r>
      <w:r>
        <w:rPr>
          <w:rFonts w:eastAsia="Times New Roman" w:cs="Times New Roman"/>
          <w:szCs w:val="24"/>
        </w:rPr>
        <w:t>,</w:t>
      </w:r>
      <w:r w:rsidRPr="00F27E35">
        <w:rPr>
          <w:rFonts w:eastAsia="Times New Roman" w:cs="Times New Roman"/>
          <w:szCs w:val="24"/>
        </w:rPr>
        <w:t xml:space="preserve"> των </w:t>
      </w:r>
      <w:r>
        <w:rPr>
          <w:rFonts w:eastAsia="Times New Roman" w:cs="Times New Roman"/>
          <w:szCs w:val="24"/>
        </w:rPr>
        <w:t>υπερπλεονασμάτων που δημιούργησαν</w:t>
      </w:r>
      <w:r w:rsidRPr="00F27E35">
        <w:rPr>
          <w:rFonts w:eastAsia="Times New Roman" w:cs="Times New Roman"/>
          <w:szCs w:val="24"/>
        </w:rPr>
        <w:t xml:space="preserve"> αδυναμία στις επιχειρήσεις και </w:t>
      </w:r>
      <w:r>
        <w:rPr>
          <w:rFonts w:eastAsia="Times New Roman" w:cs="Times New Roman"/>
          <w:szCs w:val="24"/>
        </w:rPr>
        <w:t>σ</w:t>
      </w:r>
      <w:r w:rsidRPr="00F27E35">
        <w:rPr>
          <w:rFonts w:eastAsia="Times New Roman" w:cs="Times New Roman"/>
          <w:szCs w:val="24"/>
        </w:rPr>
        <w:t>τους ιδιώτες να πληρώσουν</w:t>
      </w:r>
      <w:r>
        <w:rPr>
          <w:rFonts w:eastAsia="Times New Roman" w:cs="Times New Roman"/>
          <w:szCs w:val="24"/>
        </w:rPr>
        <w:t>.</w:t>
      </w:r>
      <w:r w:rsidRPr="00F27E35">
        <w:rPr>
          <w:rFonts w:eastAsia="Times New Roman" w:cs="Times New Roman"/>
          <w:szCs w:val="24"/>
        </w:rPr>
        <w:t xml:space="preserve"> Με αυτή</w:t>
      </w:r>
      <w:r>
        <w:rPr>
          <w:rFonts w:eastAsia="Times New Roman" w:cs="Times New Roman"/>
          <w:szCs w:val="24"/>
        </w:rPr>
        <w:t>ν</w:t>
      </w:r>
      <w:r w:rsidRPr="00F27E35">
        <w:rPr>
          <w:rFonts w:eastAsia="Times New Roman" w:cs="Times New Roman"/>
          <w:szCs w:val="24"/>
        </w:rPr>
        <w:t xml:space="preserve"> την υπερφορολόγηση το καθαρ</w:t>
      </w:r>
      <w:r>
        <w:rPr>
          <w:rFonts w:eastAsia="Times New Roman" w:cs="Times New Roman"/>
          <w:szCs w:val="24"/>
        </w:rPr>
        <w:t>ό εισόδημα μειώθηκε κατακόρυφα κ</w:t>
      </w:r>
      <w:r w:rsidRPr="00F27E35">
        <w:rPr>
          <w:rFonts w:eastAsia="Times New Roman" w:cs="Times New Roman"/>
          <w:szCs w:val="24"/>
        </w:rPr>
        <w:t>αι δεν είχαν τη δυνατότητα να πληρώσουν</w:t>
      </w:r>
      <w:r>
        <w:rPr>
          <w:rFonts w:eastAsia="Times New Roman" w:cs="Times New Roman"/>
          <w:szCs w:val="24"/>
        </w:rPr>
        <w:t>.</w:t>
      </w:r>
      <w:r w:rsidRPr="00F27E35">
        <w:rPr>
          <w:rFonts w:eastAsia="Times New Roman" w:cs="Times New Roman"/>
          <w:szCs w:val="24"/>
        </w:rPr>
        <w:t xml:space="preserve"> Και </w:t>
      </w:r>
      <w:r>
        <w:rPr>
          <w:rFonts w:eastAsia="Times New Roman" w:cs="Times New Roman"/>
          <w:szCs w:val="24"/>
        </w:rPr>
        <w:t>ήταν και πρόσφατα επιβαρυμέ</w:t>
      </w:r>
      <w:r>
        <w:rPr>
          <w:rFonts w:eastAsia="Times New Roman" w:cs="Times New Roman"/>
          <w:szCs w:val="24"/>
        </w:rPr>
        <w:t>νοι</w:t>
      </w:r>
      <w:r w:rsidRPr="00F27E35">
        <w:rPr>
          <w:rFonts w:eastAsia="Times New Roman" w:cs="Times New Roman"/>
          <w:szCs w:val="24"/>
        </w:rPr>
        <w:t xml:space="preserve"> με άλλα μέτρα του πρώτου και δεύτερου μνημονίου οι ίδιοι οι άνθρωποι</w:t>
      </w:r>
      <w:r>
        <w:rPr>
          <w:rFonts w:eastAsia="Times New Roman" w:cs="Times New Roman"/>
          <w:szCs w:val="24"/>
        </w:rPr>
        <w:t>.</w:t>
      </w:r>
      <w:r w:rsidRPr="00F27E35">
        <w:rPr>
          <w:rFonts w:eastAsia="Times New Roman" w:cs="Times New Roman"/>
          <w:szCs w:val="24"/>
        </w:rPr>
        <w:t xml:space="preserve"> </w:t>
      </w:r>
    </w:p>
    <w:p w14:paraId="4318B720" w14:textId="77777777" w:rsidR="001D7CFB" w:rsidRDefault="00EB4E04">
      <w:pPr>
        <w:spacing w:line="600" w:lineRule="auto"/>
        <w:ind w:firstLine="720"/>
        <w:jc w:val="both"/>
        <w:rPr>
          <w:rFonts w:eastAsia="Times New Roman" w:cs="Times New Roman"/>
          <w:szCs w:val="24"/>
        </w:rPr>
      </w:pPr>
      <w:r w:rsidRPr="00F27E35">
        <w:rPr>
          <w:rFonts w:eastAsia="Times New Roman" w:cs="Times New Roman"/>
          <w:szCs w:val="24"/>
        </w:rPr>
        <w:t>Άρα λοιπόν</w:t>
      </w:r>
      <w:r>
        <w:rPr>
          <w:rFonts w:eastAsia="Times New Roman" w:cs="Times New Roman"/>
          <w:szCs w:val="24"/>
        </w:rPr>
        <w:t>,</w:t>
      </w:r>
      <w:r w:rsidRPr="00F27E35">
        <w:rPr>
          <w:rFonts w:eastAsia="Times New Roman" w:cs="Times New Roman"/>
          <w:szCs w:val="24"/>
        </w:rPr>
        <w:t xml:space="preserve"> αντί να υπάρξει από την αρχή μία δυνατότητα </w:t>
      </w:r>
      <w:r>
        <w:rPr>
          <w:rFonts w:eastAsia="Times New Roman" w:cs="Times New Roman"/>
          <w:szCs w:val="24"/>
        </w:rPr>
        <w:t>ανάκτησης του εισοδήματός τους  και της δυνατότητας να πληρώσουν, δ</w:t>
      </w:r>
      <w:r w:rsidRPr="00F27E35">
        <w:rPr>
          <w:rFonts w:eastAsia="Times New Roman" w:cs="Times New Roman"/>
          <w:szCs w:val="24"/>
        </w:rPr>
        <w:t>υστυχώς</w:t>
      </w:r>
      <w:r>
        <w:rPr>
          <w:rFonts w:eastAsia="Times New Roman" w:cs="Times New Roman"/>
          <w:szCs w:val="24"/>
        </w:rPr>
        <w:t>,</w:t>
      </w:r>
      <w:r w:rsidRPr="00F27E35">
        <w:rPr>
          <w:rFonts w:eastAsia="Times New Roman" w:cs="Times New Roman"/>
          <w:szCs w:val="24"/>
        </w:rPr>
        <w:t xml:space="preserve"> δεν υπήρξε ούτε καν η ρύθμιση</w:t>
      </w:r>
      <w:r>
        <w:rPr>
          <w:rFonts w:eastAsia="Times New Roman" w:cs="Times New Roman"/>
          <w:szCs w:val="24"/>
        </w:rPr>
        <w:t>. Κ</w:t>
      </w:r>
      <w:r>
        <w:rPr>
          <w:rFonts w:eastAsia="Times New Roman" w:cs="Times New Roman"/>
          <w:szCs w:val="24"/>
        </w:rPr>
        <w:t>α</w:t>
      </w:r>
      <w:r>
        <w:rPr>
          <w:rFonts w:eastAsia="Times New Roman" w:cs="Times New Roman"/>
          <w:szCs w:val="24"/>
        </w:rPr>
        <w:t xml:space="preserve">ι ενώ σας έχουμε καταθέσει πρόταση από τον Νοέμβρη, δεν την φέρατε για ψήφιση στη Βουλή. </w:t>
      </w:r>
    </w:p>
    <w:p w14:paraId="4318B721"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Ρυθμίζετε λ</w:t>
      </w:r>
      <w:r w:rsidRPr="00F27E35">
        <w:rPr>
          <w:rFonts w:eastAsia="Times New Roman" w:cs="Times New Roman"/>
          <w:szCs w:val="24"/>
        </w:rPr>
        <w:t xml:space="preserve">οιπόν με τις </w:t>
      </w:r>
      <w:r>
        <w:rPr>
          <w:rFonts w:eastAsia="Times New Roman" w:cs="Times New Roman"/>
          <w:szCs w:val="24"/>
        </w:rPr>
        <w:t>εκατόν είκοσι</w:t>
      </w:r>
      <w:r w:rsidRPr="00F27E35">
        <w:rPr>
          <w:rFonts w:eastAsia="Times New Roman" w:cs="Times New Roman"/>
          <w:szCs w:val="24"/>
        </w:rPr>
        <w:t xml:space="preserve"> δόσε</w:t>
      </w:r>
      <w:r>
        <w:rPr>
          <w:rFonts w:eastAsia="Times New Roman" w:cs="Times New Roman"/>
          <w:szCs w:val="24"/>
        </w:rPr>
        <w:t>ις μ</w:t>
      </w:r>
      <w:r w:rsidRPr="00F27E35">
        <w:rPr>
          <w:rFonts w:eastAsia="Times New Roman" w:cs="Times New Roman"/>
          <w:szCs w:val="24"/>
        </w:rPr>
        <w:t>ε στρεβλό τρόπο οφειλές που δημιουργήθηκαν το προηγούμενο διάστημα</w:t>
      </w:r>
      <w:r>
        <w:rPr>
          <w:rFonts w:eastAsia="Times New Roman" w:cs="Times New Roman"/>
          <w:szCs w:val="24"/>
        </w:rPr>
        <w:t>.</w:t>
      </w:r>
      <w:r w:rsidRPr="00F27E35">
        <w:rPr>
          <w:rFonts w:eastAsia="Times New Roman" w:cs="Times New Roman"/>
          <w:szCs w:val="24"/>
        </w:rPr>
        <w:t xml:space="preserve"> Πρέπει να ακούσετε τους </w:t>
      </w:r>
      <w:r>
        <w:rPr>
          <w:rFonts w:eastAsia="Times New Roman" w:cs="Times New Roman"/>
          <w:szCs w:val="24"/>
        </w:rPr>
        <w:t xml:space="preserve">φορείς και </w:t>
      </w:r>
      <w:r w:rsidRPr="00F27E35">
        <w:rPr>
          <w:rFonts w:eastAsia="Times New Roman" w:cs="Times New Roman"/>
          <w:szCs w:val="24"/>
        </w:rPr>
        <w:t>να δείτε την πρότ</w:t>
      </w:r>
      <w:r w:rsidRPr="00F27E35">
        <w:rPr>
          <w:rFonts w:eastAsia="Times New Roman" w:cs="Times New Roman"/>
          <w:szCs w:val="24"/>
        </w:rPr>
        <w:t xml:space="preserve">ασή </w:t>
      </w:r>
      <w:r>
        <w:rPr>
          <w:rFonts w:eastAsia="Times New Roman" w:cs="Times New Roman"/>
          <w:szCs w:val="24"/>
        </w:rPr>
        <w:t>μας. Πρέπει</w:t>
      </w:r>
      <w:r w:rsidRPr="00F27E35">
        <w:rPr>
          <w:rFonts w:eastAsia="Times New Roman" w:cs="Times New Roman"/>
          <w:szCs w:val="24"/>
        </w:rPr>
        <w:t xml:space="preserve"> να βελτιώσετε τη ρύθμιση</w:t>
      </w:r>
      <w:r>
        <w:rPr>
          <w:rFonts w:eastAsia="Times New Roman" w:cs="Times New Roman"/>
          <w:szCs w:val="24"/>
        </w:rPr>
        <w:t>.</w:t>
      </w:r>
      <w:r w:rsidRPr="00F27E35">
        <w:rPr>
          <w:rFonts w:eastAsia="Times New Roman" w:cs="Times New Roman"/>
          <w:szCs w:val="24"/>
        </w:rPr>
        <w:t xml:space="preserve"> Στα ασφαλιστικά είναι καλύτερη</w:t>
      </w:r>
      <w:r>
        <w:rPr>
          <w:rFonts w:eastAsia="Times New Roman" w:cs="Times New Roman"/>
          <w:szCs w:val="24"/>
        </w:rPr>
        <w:t>.</w:t>
      </w:r>
      <w:r w:rsidRPr="00F27E35">
        <w:rPr>
          <w:rFonts w:eastAsia="Times New Roman" w:cs="Times New Roman"/>
          <w:szCs w:val="24"/>
        </w:rPr>
        <w:t xml:space="preserve"> Για τα οικονομικά</w:t>
      </w:r>
      <w:r>
        <w:rPr>
          <w:rFonts w:eastAsia="Times New Roman" w:cs="Times New Roman"/>
          <w:szCs w:val="24"/>
        </w:rPr>
        <w:t>,</w:t>
      </w:r>
      <w:r w:rsidRPr="00F27E35">
        <w:rPr>
          <w:rFonts w:eastAsia="Times New Roman" w:cs="Times New Roman"/>
          <w:szCs w:val="24"/>
        </w:rPr>
        <w:t xml:space="preserve"> για το </w:t>
      </w:r>
      <w:r>
        <w:rPr>
          <w:rFonts w:eastAsia="Times New Roman" w:cs="Times New Roman"/>
          <w:szCs w:val="24"/>
        </w:rPr>
        <w:t>δ</w:t>
      </w:r>
      <w:r w:rsidRPr="00F27E35">
        <w:rPr>
          <w:rFonts w:eastAsia="Times New Roman" w:cs="Times New Roman"/>
          <w:szCs w:val="24"/>
        </w:rPr>
        <w:t xml:space="preserve">ημόσιο είναι </w:t>
      </w:r>
      <w:r>
        <w:rPr>
          <w:rFonts w:eastAsia="Times New Roman" w:cs="Times New Roman"/>
          <w:szCs w:val="24"/>
        </w:rPr>
        <w:t xml:space="preserve">χείριστη. </w:t>
      </w:r>
      <w:r w:rsidRPr="00F27E35">
        <w:rPr>
          <w:rFonts w:eastAsia="Times New Roman" w:cs="Times New Roman"/>
          <w:szCs w:val="24"/>
        </w:rPr>
        <w:t>Δεν υπάρχει</w:t>
      </w:r>
      <w:r>
        <w:rPr>
          <w:rFonts w:eastAsia="Times New Roman" w:cs="Times New Roman"/>
          <w:szCs w:val="24"/>
        </w:rPr>
        <w:t>.</w:t>
      </w:r>
      <w:r w:rsidRPr="00F27E35">
        <w:rPr>
          <w:rFonts w:eastAsia="Times New Roman" w:cs="Times New Roman"/>
          <w:szCs w:val="24"/>
        </w:rPr>
        <w:t xml:space="preserve"> </w:t>
      </w:r>
      <w:r>
        <w:rPr>
          <w:rFonts w:eastAsia="Times New Roman" w:cs="Times New Roman"/>
          <w:szCs w:val="24"/>
        </w:rPr>
        <w:t xml:space="preserve">Πρέπει </w:t>
      </w:r>
      <w:r w:rsidRPr="00F27E35">
        <w:rPr>
          <w:rFonts w:eastAsia="Times New Roman" w:cs="Times New Roman"/>
          <w:szCs w:val="24"/>
        </w:rPr>
        <w:t>να δούμε πώς λύνουμε ζητήματα</w:t>
      </w:r>
      <w:r>
        <w:rPr>
          <w:rFonts w:eastAsia="Times New Roman" w:cs="Times New Roman"/>
          <w:szCs w:val="24"/>
        </w:rPr>
        <w:t>.</w:t>
      </w:r>
    </w:p>
    <w:p w14:paraId="4318B722" w14:textId="77777777" w:rsidR="001D7CFB" w:rsidRDefault="00EB4E04">
      <w:pPr>
        <w:spacing w:line="600" w:lineRule="auto"/>
        <w:ind w:firstLine="720"/>
        <w:jc w:val="both"/>
        <w:rPr>
          <w:rFonts w:eastAsia="Times New Roman" w:cs="Times New Roman"/>
          <w:szCs w:val="24"/>
        </w:rPr>
      </w:pPr>
      <w:r w:rsidRPr="00F27E35">
        <w:rPr>
          <w:rFonts w:eastAsia="Times New Roman" w:cs="Times New Roman"/>
          <w:szCs w:val="24"/>
        </w:rPr>
        <w:t xml:space="preserve"> Ταυτόχρονα</w:t>
      </w:r>
      <w:r>
        <w:rPr>
          <w:rFonts w:eastAsia="Times New Roman" w:cs="Times New Roman"/>
          <w:szCs w:val="24"/>
        </w:rPr>
        <w:t>,</w:t>
      </w:r>
      <w:r w:rsidRPr="00F27E35">
        <w:rPr>
          <w:rFonts w:eastAsia="Times New Roman" w:cs="Times New Roman"/>
          <w:szCs w:val="24"/>
        </w:rPr>
        <w:t xml:space="preserve"> πρέπει να πω για το θέμα των συντάξεων</w:t>
      </w:r>
      <w:r>
        <w:rPr>
          <w:rFonts w:eastAsia="Times New Roman" w:cs="Times New Roman"/>
          <w:szCs w:val="24"/>
        </w:rPr>
        <w:t>.</w:t>
      </w:r>
      <w:r w:rsidRPr="00F27E35">
        <w:rPr>
          <w:rFonts w:eastAsia="Times New Roman" w:cs="Times New Roman"/>
          <w:szCs w:val="24"/>
        </w:rPr>
        <w:t xml:space="preserve"> </w:t>
      </w:r>
      <w:r>
        <w:rPr>
          <w:rFonts w:eastAsia="Times New Roman" w:cs="Times New Roman"/>
          <w:szCs w:val="24"/>
        </w:rPr>
        <w:t>Έρχεστε και λέτε «δέκατη τρί</w:t>
      </w:r>
      <w:r>
        <w:rPr>
          <w:rFonts w:eastAsia="Times New Roman" w:cs="Times New Roman"/>
          <w:szCs w:val="24"/>
        </w:rPr>
        <w:t>τη</w:t>
      </w:r>
      <w:r w:rsidRPr="00F27E35">
        <w:rPr>
          <w:rFonts w:eastAsia="Times New Roman" w:cs="Times New Roman"/>
          <w:szCs w:val="24"/>
        </w:rPr>
        <w:t xml:space="preserve"> σύνταξη</w:t>
      </w:r>
      <w:r>
        <w:rPr>
          <w:rFonts w:eastAsia="Times New Roman" w:cs="Times New Roman"/>
          <w:szCs w:val="24"/>
        </w:rPr>
        <w:t>» κ.λπ..</w:t>
      </w:r>
      <w:r w:rsidRPr="00F27E35">
        <w:rPr>
          <w:rFonts w:eastAsia="Times New Roman" w:cs="Times New Roman"/>
          <w:szCs w:val="24"/>
        </w:rPr>
        <w:t xml:space="preserve"> Ούτε εσείς ξέρετε </w:t>
      </w:r>
      <w:r>
        <w:rPr>
          <w:rFonts w:eastAsia="Times New Roman" w:cs="Times New Roman"/>
          <w:szCs w:val="24"/>
        </w:rPr>
        <w:t>οι ίδιοι ξέρετε τι είναι. Λέτε «εν είδει» ή «με τη μορφή δέκατης τρίτης». Εντάξει, τ</w:t>
      </w:r>
      <w:r w:rsidRPr="00F27E35">
        <w:rPr>
          <w:rFonts w:eastAsia="Times New Roman" w:cs="Times New Roman"/>
          <w:szCs w:val="24"/>
        </w:rPr>
        <w:t>ι κάνετε τώρα</w:t>
      </w:r>
      <w:r>
        <w:rPr>
          <w:rFonts w:eastAsia="Times New Roman" w:cs="Times New Roman"/>
          <w:szCs w:val="24"/>
        </w:rPr>
        <w:t>;</w:t>
      </w:r>
      <w:r w:rsidRPr="00F27E35">
        <w:rPr>
          <w:rFonts w:eastAsia="Times New Roman" w:cs="Times New Roman"/>
          <w:szCs w:val="24"/>
        </w:rPr>
        <w:t xml:space="preserve"> Τέσσερα </w:t>
      </w:r>
      <w:r>
        <w:rPr>
          <w:rFonts w:eastAsia="Times New Roman" w:cs="Times New Roman"/>
          <w:szCs w:val="24"/>
        </w:rPr>
        <w:t>χρόνια μειώσα</w:t>
      </w:r>
      <w:r w:rsidRPr="00F27E35">
        <w:rPr>
          <w:rFonts w:eastAsia="Times New Roman" w:cs="Times New Roman"/>
          <w:szCs w:val="24"/>
        </w:rPr>
        <w:t>τε τα εισοδήματα που προέρχονται από συντάξεις</w:t>
      </w:r>
      <w:r>
        <w:rPr>
          <w:rFonts w:eastAsia="Times New Roman" w:cs="Times New Roman"/>
          <w:szCs w:val="24"/>
        </w:rPr>
        <w:t>.</w:t>
      </w:r>
      <w:r w:rsidRPr="00F27E35">
        <w:rPr>
          <w:rFonts w:eastAsia="Times New Roman" w:cs="Times New Roman"/>
          <w:szCs w:val="24"/>
        </w:rPr>
        <w:t xml:space="preserve"> </w:t>
      </w:r>
      <w:r w:rsidRPr="00A77DA0">
        <w:rPr>
          <w:rFonts w:eastAsia="Times New Roman" w:cs="Times New Roman"/>
          <w:szCs w:val="24"/>
        </w:rPr>
        <w:t>Τα στοιχεία που καταθέσαμε</w:t>
      </w:r>
      <w:r w:rsidRPr="006A7716">
        <w:rPr>
          <w:rFonts w:eastAsia="Times New Roman" w:cs="Times New Roman"/>
          <w:szCs w:val="24"/>
        </w:rPr>
        <w:t>,</w:t>
      </w:r>
      <w:r>
        <w:rPr>
          <w:rFonts w:eastAsia="Times New Roman" w:cs="Times New Roman"/>
          <w:szCs w:val="24"/>
        </w:rPr>
        <w:t xml:space="preserve"> που δεν είναι δικά μας </w:t>
      </w:r>
      <w:r>
        <w:rPr>
          <w:rFonts w:eastAsia="Times New Roman" w:cs="Times New Roman"/>
          <w:szCs w:val="24"/>
        </w:rPr>
        <w:t xml:space="preserve">είναι της </w:t>
      </w:r>
      <w:r>
        <w:rPr>
          <w:rFonts w:eastAsia="Times New Roman" w:cs="Times New Roman"/>
          <w:szCs w:val="24"/>
        </w:rPr>
        <w:t>α</w:t>
      </w:r>
      <w:r>
        <w:rPr>
          <w:rFonts w:eastAsia="Times New Roman" w:cs="Times New Roman"/>
          <w:szCs w:val="24"/>
        </w:rPr>
        <w:t>νεξάρτητη</w:t>
      </w:r>
      <w:r w:rsidRPr="00A77DA0">
        <w:rPr>
          <w:rFonts w:eastAsia="Times New Roman" w:cs="Times New Roman"/>
          <w:szCs w:val="24"/>
        </w:rPr>
        <w:t xml:space="preserve">ς </w:t>
      </w:r>
      <w:r>
        <w:rPr>
          <w:rFonts w:eastAsia="Times New Roman" w:cs="Times New Roman"/>
          <w:szCs w:val="24"/>
        </w:rPr>
        <w:t>α</w:t>
      </w:r>
      <w:r>
        <w:rPr>
          <w:rFonts w:eastAsia="Times New Roman" w:cs="Times New Roman"/>
          <w:szCs w:val="24"/>
        </w:rPr>
        <w:t>ρχή</w:t>
      </w:r>
      <w:r w:rsidRPr="00A77DA0">
        <w:rPr>
          <w:rFonts w:eastAsia="Times New Roman" w:cs="Times New Roman"/>
          <w:szCs w:val="24"/>
        </w:rPr>
        <w:t>ς</w:t>
      </w:r>
      <w:r>
        <w:rPr>
          <w:rFonts w:eastAsia="Times New Roman" w:cs="Times New Roman"/>
          <w:szCs w:val="24"/>
        </w:rPr>
        <w:t>,</w:t>
      </w:r>
      <w:r w:rsidRPr="00A77DA0">
        <w:rPr>
          <w:rFonts w:eastAsia="Times New Roman" w:cs="Times New Roman"/>
          <w:szCs w:val="24"/>
        </w:rPr>
        <w:t xml:space="preserve"> λένε ότι 2.000 </w:t>
      </w:r>
      <w:r>
        <w:rPr>
          <w:rFonts w:eastAsia="Times New Roman" w:cs="Times New Roman"/>
          <w:szCs w:val="24"/>
        </w:rPr>
        <w:t xml:space="preserve">ευρώ </w:t>
      </w:r>
      <w:r w:rsidRPr="00A77DA0">
        <w:rPr>
          <w:rFonts w:eastAsia="Times New Roman" w:cs="Times New Roman"/>
          <w:szCs w:val="24"/>
        </w:rPr>
        <w:t>περίπου το</w:t>
      </w:r>
      <w:r>
        <w:rPr>
          <w:rFonts w:eastAsia="Times New Roman" w:cs="Times New Roman"/>
          <w:szCs w:val="24"/>
        </w:rPr>
        <w:t>ν</w:t>
      </w:r>
      <w:r w:rsidRPr="00A77DA0">
        <w:rPr>
          <w:rFonts w:eastAsia="Times New Roman" w:cs="Times New Roman"/>
          <w:szCs w:val="24"/>
        </w:rPr>
        <w:t xml:space="preserve"> χρόνο επί τέσσερα χρόνια</w:t>
      </w:r>
      <w:r>
        <w:rPr>
          <w:rFonts w:eastAsia="Times New Roman" w:cs="Times New Roman"/>
          <w:szCs w:val="24"/>
        </w:rPr>
        <w:t>,</w:t>
      </w:r>
      <w:r w:rsidRPr="00A77DA0">
        <w:rPr>
          <w:rFonts w:eastAsia="Times New Roman" w:cs="Times New Roman"/>
          <w:szCs w:val="24"/>
        </w:rPr>
        <w:t xml:space="preserve"> 8.000 </w:t>
      </w:r>
      <w:r>
        <w:rPr>
          <w:rFonts w:eastAsia="Times New Roman" w:cs="Times New Roman"/>
          <w:szCs w:val="24"/>
        </w:rPr>
        <w:t xml:space="preserve">ευρώ </w:t>
      </w:r>
      <w:r w:rsidRPr="00A77DA0">
        <w:rPr>
          <w:rFonts w:eastAsia="Times New Roman" w:cs="Times New Roman"/>
          <w:szCs w:val="24"/>
        </w:rPr>
        <w:t>έχει χάσει ο συνταξιούχος</w:t>
      </w:r>
      <w:r>
        <w:rPr>
          <w:rFonts w:eastAsia="Times New Roman" w:cs="Times New Roman"/>
          <w:szCs w:val="24"/>
        </w:rPr>
        <w:t>.</w:t>
      </w:r>
      <w:r w:rsidRPr="00A77DA0">
        <w:rPr>
          <w:rFonts w:eastAsia="Times New Roman" w:cs="Times New Roman"/>
          <w:szCs w:val="24"/>
        </w:rPr>
        <w:t xml:space="preserve"> </w:t>
      </w:r>
    </w:p>
    <w:p w14:paraId="4318B723" w14:textId="77777777" w:rsidR="001D7CFB" w:rsidRDefault="00EB4E04">
      <w:pPr>
        <w:spacing w:line="600" w:lineRule="auto"/>
        <w:ind w:firstLine="720"/>
        <w:jc w:val="both"/>
        <w:rPr>
          <w:rFonts w:eastAsia="Times New Roman" w:cs="Times New Roman"/>
          <w:szCs w:val="24"/>
        </w:rPr>
      </w:pPr>
      <w:r w:rsidRPr="00D3674B">
        <w:rPr>
          <w:rFonts w:eastAsia="Times New Roman" w:cs="Times New Roman"/>
          <w:szCs w:val="24"/>
        </w:rPr>
        <w:t>(Στο σημείο αυτό κτυπάει το κουδούνι λήξεως του χρόνου ομιλίας του κυρίου Βουλευτή)</w:t>
      </w:r>
    </w:p>
    <w:p w14:paraId="4318B724"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Λίγο </w:t>
      </w:r>
      <w:r w:rsidRPr="00A77DA0">
        <w:rPr>
          <w:rFonts w:eastAsia="Times New Roman" w:cs="Times New Roman"/>
          <w:szCs w:val="24"/>
        </w:rPr>
        <w:t xml:space="preserve">χρόνο </w:t>
      </w:r>
      <w:r>
        <w:rPr>
          <w:rFonts w:eastAsia="Times New Roman" w:cs="Times New Roman"/>
          <w:szCs w:val="24"/>
        </w:rPr>
        <w:t xml:space="preserve">ακόμα, κύριε Πρόεδρε. </w:t>
      </w:r>
    </w:p>
    <w:p w14:paraId="4318B725" w14:textId="77777777" w:rsidR="001D7CFB" w:rsidRDefault="00EB4E04">
      <w:pPr>
        <w:spacing w:line="600" w:lineRule="auto"/>
        <w:ind w:firstLine="720"/>
        <w:jc w:val="both"/>
        <w:rPr>
          <w:rFonts w:eastAsia="Times New Roman" w:cs="Times New Roman"/>
          <w:szCs w:val="24"/>
        </w:rPr>
      </w:pPr>
      <w:r w:rsidRPr="00A77DA0">
        <w:rPr>
          <w:rFonts w:eastAsia="Times New Roman" w:cs="Times New Roman"/>
          <w:szCs w:val="24"/>
        </w:rPr>
        <w:t xml:space="preserve">Αυτό </w:t>
      </w:r>
      <w:r w:rsidRPr="00A77DA0">
        <w:rPr>
          <w:rFonts w:eastAsia="Times New Roman" w:cs="Times New Roman"/>
          <w:szCs w:val="24"/>
        </w:rPr>
        <w:t>οφείλεται σε δύο λόγους</w:t>
      </w:r>
      <w:r>
        <w:rPr>
          <w:rFonts w:eastAsia="Times New Roman" w:cs="Times New Roman"/>
          <w:szCs w:val="24"/>
        </w:rPr>
        <w:t xml:space="preserve">. Οφείλεται </w:t>
      </w:r>
      <w:r w:rsidRPr="00A77DA0">
        <w:rPr>
          <w:rFonts w:eastAsia="Times New Roman" w:cs="Times New Roman"/>
          <w:szCs w:val="24"/>
        </w:rPr>
        <w:t>στην κατάρρευση αφ</w:t>
      </w:r>
      <w:r>
        <w:rPr>
          <w:rFonts w:eastAsia="Times New Roman" w:cs="Times New Roman"/>
          <w:szCs w:val="24"/>
        </w:rPr>
        <w:t xml:space="preserve">’ </w:t>
      </w:r>
      <w:r w:rsidRPr="00A77DA0">
        <w:rPr>
          <w:rFonts w:eastAsia="Times New Roman" w:cs="Times New Roman"/>
          <w:szCs w:val="24"/>
        </w:rPr>
        <w:t>ενός των επικουρικών συντάξεων και αφ</w:t>
      </w:r>
      <w:r>
        <w:rPr>
          <w:rFonts w:eastAsia="Times New Roman" w:cs="Times New Roman"/>
          <w:szCs w:val="24"/>
        </w:rPr>
        <w:t xml:space="preserve">’ </w:t>
      </w:r>
      <w:r w:rsidRPr="00A77DA0">
        <w:rPr>
          <w:rFonts w:eastAsia="Times New Roman" w:cs="Times New Roman"/>
          <w:szCs w:val="24"/>
        </w:rPr>
        <w:t>ετέρου στην αύξηση της εισφοράς 2%</w:t>
      </w:r>
      <w:r>
        <w:rPr>
          <w:rFonts w:eastAsia="Times New Roman" w:cs="Times New Roman"/>
          <w:szCs w:val="24"/>
        </w:rPr>
        <w:t xml:space="preserve"> για τις κύριες συντάξεις</w:t>
      </w:r>
      <w:r w:rsidRPr="00A77DA0">
        <w:rPr>
          <w:rFonts w:eastAsia="Times New Roman" w:cs="Times New Roman"/>
          <w:szCs w:val="24"/>
        </w:rPr>
        <w:t xml:space="preserve"> και </w:t>
      </w:r>
      <w:r>
        <w:rPr>
          <w:rFonts w:eastAsia="Times New Roman" w:cs="Times New Roman"/>
          <w:szCs w:val="24"/>
        </w:rPr>
        <w:t>6% για τις επικουρικές. Αυτή η μείωση, λ</w:t>
      </w:r>
      <w:r w:rsidRPr="00A77DA0">
        <w:rPr>
          <w:rFonts w:eastAsia="Times New Roman" w:cs="Times New Roman"/>
          <w:szCs w:val="24"/>
        </w:rPr>
        <w:t>οιπόν</w:t>
      </w:r>
      <w:r>
        <w:rPr>
          <w:rFonts w:eastAsia="Times New Roman" w:cs="Times New Roman"/>
          <w:szCs w:val="24"/>
        </w:rPr>
        <w:t>,</w:t>
      </w:r>
      <w:r w:rsidRPr="00A77DA0">
        <w:rPr>
          <w:rFonts w:eastAsia="Times New Roman" w:cs="Times New Roman"/>
          <w:szCs w:val="24"/>
        </w:rPr>
        <w:t xml:space="preserve"> σε συνδυασμό με την περικο</w:t>
      </w:r>
      <w:r>
        <w:rPr>
          <w:rFonts w:eastAsia="Times New Roman" w:cs="Times New Roman"/>
          <w:szCs w:val="24"/>
        </w:rPr>
        <w:t>πή του ΕΚΑΣ που εξαφανίστ</w:t>
      </w:r>
      <w:r>
        <w:rPr>
          <w:rFonts w:eastAsia="Times New Roman" w:cs="Times New Roman"/>
          <w:szCs w:val="24"/>
        </w:rPr>
        <w:t>ηκε -31</w:t>
      </w:r>
      <w:r>
        <w:rPr>
          <w:rFonts w:eastAsia="Times New Roman" w:cs="Times New Roman"/>
          <w:szCs w:val="24"/>
        </w:rPr>
        <w:t xml:space="preserve"> Δεκεμβρίου του </w:t>
      </w:r>
      <w:r>
        <w:rPr>
          <w:rFonts w:eastAsia="Times New Roman" w:cs="Times New Roman"/>
          <w:szCs w:val="24"/>
        </w:rPr>
        <w:t>20</w:t>
      </w:r>
      <w:r w:rsidRPr="00A77DA0">
        <w:rPr>
          <w:rFonts w:eastAsia="Times New Roman" w:cs="Times New Roman"/>
          <w:szCs w:val="24"/>
        </w:rPr>
        <w:t>18</w:t>
      </w:r>
      <w:r>
        <w:rPr>
          <w:rFonts w:eastAsia="Times New Roman" w:cs="Times New Roman"/>
          <w:szCs w:val="24"/>
        </w:rPr>
        <w:t xml:space="preserve"> </w:t>
      </w:r>
      <w:r w:rsidRPr="00A77DA0">
        <w:rPr>
          <w:rFonts w:eastAsia="Times New Roman" w:cs="Times New Roman"/>
          <w:szCs w:val="24"/>
        </w:rPr>
        <w:t>καταβλήθηκε το τελευταίο ΕΚΑΣ</w:t>
      </w:r>
      <w:r>
        <w:rPr>
          <w:rFonts w:eastAsia="Times New Roman" w:cs="Times New Roman"/>
          <w:szCs w:val="24"/>
        </w:rPr>
        <w:t>-,</w:t>
      </w:r>
      <w:r w:rsidRPr="00A77DA0">
        <w:rPr>
          <w:rFonts w:eastAsia="Times New Roman" w:cs="Times New Roman"/>
          <w:szCs w:val="24"/>
        </w:rPr>
        <w:t xml:space="preserve"> έχουμε έναντι αυτών των μειώσεων στις συντάξεις το </w:t>
      </w:r>
      <w:r>
        <w:rPr>
          <w:rFonts w:eastAsia="Times New Roman" w:cs="Times New Roman"/>
          <w:szCs w:val="24"/>
        </w:rPr>
        <w:t xml:space="preserve">πεντακοσάρι. Θα δώσει ένα πεντακοσάρι και είναι, λέει, αντίδωρο. </w:t>
      </w:r>
      <w:r w:rsidRPr="00A77DA0">
        <w:rPr>
          <w:rFonts w:eastAsia="Times New Roman" w:cs="Times New Roman"/>
          <w:szCs w:val="24"/>
        </w:rPr>
        <w:t>Εμείς λέμε ότι οτιδήποτε επιστρέφει είναι καλό</w:t>
      </w:r>
      <w:r>
        <w:rPr>
          <w:rFonts w:eastAsia="Times New Roman" w:cs="Times New Roman"/>
          <w:szCs w:val="24"/>
        </w:rPr>
        <w:t>,</w:t>
      </w:r>
      <w:r w:rsidRPr="00A77DA0">
        <w:rPr>
          <w:rFonts w:eastAsia="Times New Roman" w:cs="Times New Roman"/>
          <w:szCs w:val="24"/>
        </w:rPr>
        <w:t xml:space="preserve"> αλλά μη</w:t>
      </w:r>
      <w:r>
        <w:rPr>
          <w:rFonts w:eastAsia="Times New Roman" w:cs="Times New Roman"/>
          <w:szCs w:val="24"/>
        </w:rPr>
        <w:t>ν</w:t>
      </w:r>
      <w:r w:rsidRPr="00A77DA0">
        <w:rPr>
          <w:rFonts w:eastAsia="Times New Roman" w:cs="Times New Roman"/>
          <w:szCs w:val="24"/>
        </w:rPr>
        <w:t xml:space="preserve"> </w:t>
      </w:r>
      <w:r>
        <w:rPr>
          <w:rFonts w:eastAsia="Times New Roman" w:cs="Times New Roman"/>
          <w:szCs w:val="24"/>
        </w:rPr>
        <w:t xml:space="preserve">το </w:t>
      </w:r>
      <w:r w:rsidRPr="00A77DA0">
        <w:rPr>
          <w:rFonts w:eastAsia="Times New Roman" w:cs="Times New Roman"/>
          <w:szCs w:val="24"/>
        </w:rPr>
        <w:t xml:space="preserve">λέτε </w:t>
      </w:r>
      <w:r>
        <w:rPr>
          <w:rFonts w:eastAsia="Times New Roman" w:cs="Times New Roman"/>
          <w:szCs w:val="24"/>
        </w:rPr>
        <w:t>και δέκατη τρίτ</w:t>
      </w:r>
      <w:r>
        <w:rPr>
          <w:rFonts w:eastAsia="Times New Roman" w:cs="Times New Roman"/>
          <w:szCs w:val="24"/>
        </w:rPr>
        <w:t>η</w:t>
      </w:r>
      <w:r w:rsidRPr="00A77DA0">
        <w:rPr>
          <w:rFonts w:eastAsia="Times New Roman" w:cs="Times New Roman"/>
          <w:szCs w:val="24"/>
        </w:rPr>
        <w:t xml:space="preserve"> σύνταξη</w:t>
      </w:r>
      <w:r>
        <w:rPr>
          <w:rFonts w:eastAsia="Times New Roman" w:cs="Times New Roman"/>
          <w:szCs w:val="24"/>
        </w:rPr>
        <w:t>.</w:t>
      </w:r>
      <w:r w:rsidRPr="00A77DA0">
        <w:rPr>
          <w:rFonts w:eastAsia="Times New Roman" w:cs="Times New Roman"/>
          <w:szCs w:val="24"/>
        </w:rPr>
        <w:t xml:space="preserve"> </w:t>
      </w:r>
    </w:p>
    <w:p w14:paraId="4318B726" w14:textId="77777777" w:rsidR="001D7CFB" w:rsidRDefault="00EB4E04">
      <w:pPr>
        <w:spacing w:line="600" w:lineRule="auto"/>
        <w:ind w:firstLine="720"/>
        <w:jc w:val="both"/>
        <w:rPr>
          <w:rFonts w:eastAsia="Times New Roman" w:cs="Times New Roman"/>
          <w:szCs w:val="24"/>
        </w:rPr>
      </w:pPr>
      <w:r w:rsidRPr="00A77DA0">
        <w:rPr>
          <w:rFonts w:eastAsia="Times New Roman" w:cs="Times New Roman"/>
          <w:szCs w:val="24"/>
        </w:rPr>
        <w:t xml:space="preserve">Και μάλιστα η πονηριά σας είναι τόσο μεγάλη που σκεφτήκατε να το συνδυάσετε και με το </w:t>
      </w:r>
      <w:r>
        <w:rPr>
          <w:rFonts w:eastAsia="Times New Roman" w:cs="Times New Roman"/>
          <w:szCs w:val="24"/>
        </w:rPr>
        <w:t>μέτρο</w:t>
      </w:r>
      <w:r w:rsidRPr="00A77DA0">
        <w:rPr>
          <w:rFonts w:eastAsia="Times New Roman" w:cs="Times New Roman"/>
          <w:szCs w:val="24"/>
        </w:rPr>
        <w:t xml:space="preserve"> του ΦΠΑ</w:t>
      </w:r>
      <w:r>
        <w:rPr>
          <w:rFonts w:eastAsia="Times New Roman" w:cs="Times New Roman"/>
          <w:szCs w:val="24"/>
        </w:rPr>
        <w:t>.</w:t>
      </w:r>
      <w:r w:rsidRPr="00A77DA0">
        <w:rPr>
          <w:rFonts w:eastAsia="Times New Roman" w:cs="Times New Roman"/>
          <w:szCs w:val="24"/>
        </w:rPr>
        <w:t xml:space="preserve"> Το καφεδάκι του</w:t>
      </w:r>
      <w:r>
        <w:rPr>
          <w:rFonts w:eastAsia="Times New Roman" w:cs="Times New Roman"/>
          <w:szCs w:val="24"/>
        </w:rPr>
        <w:t xml:space="preserve"> συνταξιούχου θα μείνει στο 24%, </w:t>
      </w:r>
      <w:r w:rsidRPr="00A77DA0">
        <w:rPr>
          <w:rFonts w:eastAsia="Times New Roman" w:cs="Times New Roman"/>
          <w:szCs w:val="24"/>
        </w:rPr>
        <w:t xml:space="preserve">να του πάρουμε πίσω το </w:t>
      </w:r>
      <w:r>
        <w:rPr>
          <w:rFonts w:eastAsia="Times New Roman" w:cs="Times New Roman"/>
          <w:szCs w:val="24"/>
        </w:rPr>
        <w:t>πεντακοσάρι μέσα στη</w:t>
      </w:r>
      <w:r w:rsidRPr="00A77DA0">
        <w:rPr>
          <w:rFonts w:eastAsia="Times New Roman" w:cs="Times New Roman"/>
          <w:szCs w:val="24"/>
        </w:rPr>
        <w:t xml:space="preserve"> διάρκεια ενός έτους</w:t>
      </w:r>
      <w:r>
        <w:rPr>
          <w:rFonts w:eastAsia="Times New Roman" w:cs="Times New Roman"/>
          <w:szCs w:val="24"/>
        </w:rPr>
        <w:t>! Η πονηριά σας έφτασε μέχρι εκε</w:t>
      </w:r>
      <w:r>
        <w:rPr>
          <w:rFonts w:eastAsia="Times New Roman" w:cs="Times New Roman"/>
          <w:szCs w:val="24"/>
        </w:rPr>
        <w:t xml:space="preserve">ί! </w:t>
      </w:r>
      <w:r w:rsidRPr="00A77DA0">
        <w:rPr>
          <w:rFonts w:eastAsia="Times New Roman" w:cs="Times New Roman"/>
          <w:szCs w:val="24"/>
        </w:rPr>
        <w:t xml:space="preserve">Αυτό </w:t>
      </w:r>
      <w:r>
        <w:rPr>
          <w:rFonts w:eastAsia="Times New Roman" w:cs="Times New Roman"/>
          <w:szCs w:val="24"/>
        </w:rPr>
        <w:t xml:space="preserve">είναι. </w:t>
      </w:r>
      <w:r w:rsidRPr="00A77DA0">
        <w:rPr>
          <w:rFonts w:eastAsia="Times New Roman" w:cs="Times New Roman"/>
          <w:szCs w:val="24"/>
        </w:rPr>
        <w:t>Είναι δημοσιονομικά ουδέτερο</w:t>
      </w:r>
      <w:r>
        <w:rPr>
          <w:rFonts w:eastAsia="Times New Roman" w:cs="Times New Roman"/>
          <w:szCs w:val="24"/>
        </w:rPr>
        <w:t>,</w:t>
      </w:r>
      <w:r w:rsidRPr="00A77DA0">
        <w:rPr>
          <w:rFonts w:eastAsia="Times New Roman" w:cs="Times New Roman"/>
          <w:szCs w:val="24"/>
        </w:rPr>
        <w:t xml:space="preserve"> λέει ο </w:t>
      </w:r>
      <w:r>
        <w:rPr>
          <w:rFonts w:eastAsia="Times New Roman" w:cs="Times New Roman"/>
          <w:szCs w:val="24"/>
        </w:rPr>
        <w:t xml:space="preserve">κ. </w:t>
      </w:r>
      <w:r w:rsidRPr="00A77DA0">
        <w:rPr>
          <w:rFonts w:eastAsia="Times New Roman" w:cs="Times New Roman"/>
          <w:szCs w:val="24"/>
        </w:rPr>
        <w:t>Τσακαλώτος</w:t>
      </w:r>
      <w:r>
        <w:rPr>
          <w:rFonts w:eastAsia="Times New Roman" w:cs="Times New Roman"/>
          <w:szCs w:val="24"/>
        </w:rPr>
        <w:t>.</w:t>
      </w:r>
      <w:r w:rsidRPr="00A77DA0">
        <w:rPr>
          <w:rFonts w:eastAsia="Times New Roman" w:cs="Times New Roman"/>
          <w:szCs w:val="24"/>
        </w:rPr>
        <w:t xml:space="preserve"> </w:t>
      </w:r>
      <w:r>
        <w:rPr>
          <w:rFonts w:eastAsia="Times New Roman" w:cs="Times New Roman"/>
          <w:szCs w:val="24"/>
        </w:rPr>
        <w:t>Πώ</w:t>
      </w:r>
      <w:r w:rsidRPr="00A77DA0">
        <w:rPr>
          <w:rFonts w:eastAsia="Times New Roman" w:cs="Times New Roman"/>
          <w:szCs w:val="24"/>
        </w:rPr>
        <w:t>ς τα έβαλε κάτω και σου λέει</w:t>
      </w:r>
      <w:r>
        <w:rPr>
          <w:rFonts w:eastAsia="Times New Roman" w:cs="Times New Roman"/>
          <w:szCs w:val="24"/>
        </w:rPr>
        <w:t>:</w:t>
      </w:r>
      <w:r w:rsidRPr="00A77DA0">
        <w:rPr>
          <w:rFonts w:eastAsia="Times New Roman" w:cs="Times New Roman"/>
          <w:szCs w:val="24"/>
        </w:rPr>
        <w:t xml:space="preserve"> Αφού θα εισπράξου</w:t>
      </w:r>
      <w:r>
        <w:rPr>
          <w:rFonts w:eastAsia="Times New Roman" w:cs="Times New Roman"/>
          <w:szCs w:val="24"/>
        </w:rPr>
        <w:t>με</w:t>
      </w:r>
      <w:r w:rsidRPr="00A77DA0">
        <w:rPr>
          <w:rFonts w:eastAsia="Times New Roman" w:cs="Times New Roman"/>
          <w:szCs w:val="24"/>
        </w:rPr>
        <w:t xml:space="preserve"> από δω με το ΦΠΑ και το άλλο</w:t>
      </w:r>
      <w:r>
        <w:rPr>
          <w:rFonts w:eastAsia="Times New Roman" w:cs="Times New Roman"/>
          <w:szCs w:val="24"/>
        </w:rPr>
        <w:t xml:space="preserve">, ισοφάρισε </w:t>
      </w:r>
      <w:r w:rsidRPr="00A77DA0">
        <w:rPr>
          <w:rFonts w:eastAsia="Times New Roman" w:cs="Times New Roman"/>
          <w:szCs w:val="24"/>
        </w:rPr>
        <w:t>η δουλειά</w:t>
      </w:r>
      <w:r>
        <w:rPr>
          <w:rFonts w:eastAsia="Times New Roman" w:cs="Times New Roman"/>
          <w:szCs w:val="24"/>
        </w:rPr>
        <w:t>.</w:t>
      </w:r>
      <w:r w:rsidRPr="00A77DA0">
        <w:rPr>
          <w:rFonts w:eastAsia="Times New Roman" w:cs="Times New Roman"/>
          <w:szCs w:val="24"/>
        </w:rPr>
        <w:t xml:space="preserve"> </w:t>
      </w:r>
    </w:p>
    <w:p w14:paraId="4318B727"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Λοιπόν, </w:t>
      </w:r>
      <w:r w:rsidRPr="00A77DA0">
        <w:rPr>
          <w:rFonts w:eastAsia="Times New Roman" w:cs="Times New Roman"/>
          <w:szCs w:val="24"/>
        </w:rPr>
        <w:t xml:space="preserve">η Ομοσπονδία Εστιατόρων </w:t>
      </w:r>
      <w:r>
        <w:rPr>
          <w:rFonts w:eastAsia="Times New Roman" w:cs="Times New Roman"/>
          <w:szCs w:val="24"/>
        </w:rPr>
        <w:t xml:space="preserve">και η ΓΕΣΕΒΕΕ την οποία συναντήσαμε μόλις τώρα, </w:t>
      </w:r>
      <w:r w:rsidRPr="00A77DA0">
        <w:rPr>
          <w:rFonts w:eastAsia="Times New Roman" w:cs="Times New Roman"/>
          <w:szCs w:val="24"/>
        </w:rPr>
        <w:t>μας έ</w:t>
      </w:r>
      <w:r w:rsidRPr="00A77DA0">
        <w:rPr>
          <w:rFonts w:eastAsia="Times New Roman" w:cs="Times New Roman"/>
          <w:szCs w:val="24"/>
        </w:rPr>
        <w:t>δωσε ένα ψήφισμα σε ζητάει σε όλα τα είδη</w:t>
      </w:r>
      <w:r>
        <w:rPr>
          <w:rFonts w:eastAsia="Times New Roman" w:cs="Times New Roman"/>
          <w:szCs w:val="24"/>
        </w:rPr>
        <w:t xml:space="preserve"> να επιστρέψει ο ΦΠΑ</w:t>
      </w:r>
      <w:r w:rsidRPr="00A77DA0">
        <w:rPr>
          <w:rFonts w:eastAsia="Times New Roman" w:cs="Times New Roman"/>
          <w:szCs w:val="24"/>
        </w:rPr>
        <w:t xml:space="preserve"> όπως το</w:t>
      </w:r>
      <w:r>
        <w:rPr>
          <w:rFonts w:eastAsia="Times New Roman" w:cs="Times New Roman"/>
          <w:szCs w:val="24"/>
        </w:rPr>
        <w:t>ν</w:t>
      </w:r>
      <w:r w:rsidRPr="00A77DA0">
        <w:rPr>
          <w:rFonts w:eastAsia="Times New Roman" w:cs="Times New Roman"/>
          <w:szCs w:val="24"/>
        </w:rPr>
        <w:t xml:space="preserve"> παραλάβατε </w:t>
      </w:r>
      <w:r>
        <w:rPr>
          <w:rFonts w:eastAsia="Times New Roman" w:cs="Times New Roman"/>
          <w:szCs w:val="24"/>
        </w:rPr>
        <w:t>το 20</w:t>
      </w:r>
      <w:r w:rsidRPr="00A77DA0">
        <w:rPr>
          <w:rFonts w:eastAsia="Times New Roman" w:cs="Times New Roman"/>
          <w:szCs w:val="24"/>
        </w:rPr>
        <w:t>15</w:t>
      </w:r>
      <w:r>
        <w:rPr>
          <w:rFonts w:eastAsia="Times New Roman" w:cs="Times New Roman"/>
          <w:szCs w:val="24"/>
        </w:rPr>
        <w:t xml:space="preserve">. </w:t>
      </w:r>
      <w:r w:rsidRPr="00A77DA0">
        <w:rPr>
          <w:rFonts w:eastAsia="Times New Roman" w:cs="Times New Roman"/>
          <w:szCs w:val="24"/>
        </w:rPr>
        <w:t>Κάντε μία διάταξη</w:t>
      </w:r>
      <w:r>
        <w:rPr>
          <w:rFonts w:eastAsia="Times New Roman" w:cs="Times New Roman"/>
          <w:szCs w:val="24"/>
        </w:rPr>
        <w:t xml:space="preserve"> ότι καταργείτε τις διατάξεις π</w:t>
      </w:r>
      <w:r w:rsidRPr="00A77DA0">
        <w:rPr>
          <w:rFonts w:eastAsia="Times New Roman" w:cs="Times New Roman"/>
          <w:szCs w:val="24"/>
        </w:rPr>
        <w:t xml:space="preserve">ου ψήφισε ο ΣΥΡΙΖΑ στο τρίτο μνημόνιο και επανέρχονται οι φορολογικοί συντελεστές </w:t>
      </w:r>
      <w:r>
        <w:rPr>
          <w:rFonts w:eastAsia="Times New Roman" w:cs="Times New Roman"/>
          <w:szCs w:val="24"/>
        </w:rPr>
        <w:t xml:space="preserve">και </w:t>
      </w:r>
      <w:r w:rsidRPr="00A77DA0">
        <w:rPr>
          <w:rFonts w:eastAsia="Times New Roman" w:cs="Times New Roman"/>
          <w:szCs w:val="24"/>
        </w:rPr>
        <w:t xml:space="preserve">οι συντελεστές </w:t>
      </w:r>
      <w:r>
        <w:rPr>
          <w:rFonts w:eastAsia="Times New Roman" w:cs="Times New Roman"/>
          <w:szCs w:val="24"/>
        </w:rPr>
        <w:t xml:space="preserve">ΦΠΑ όπως τους </w:t>
      </w:r>
      <w:r>
        <w:rPr>
          <w:rFonts w:eastAsia="Times New Roman" w:cs="Times New Roman"/>
          <w:szCs w:val="24"/>
        </w:rPr>
        <w:t>παραλάβετε το 2015.</w:t>
      </w:r>
      <w:r w:rsidRPr="00A77DA0">
        <w:rPr>
          <w:rFonts w:eastAsia="Times New Roman" w:cs="Times New Roman"/>
          <w:szCs w:val="24"/>
        </w:rPr>
        <w:t xml:space="preserve"> Αυτή είναι μία δίκαιη λύση και μετά να συζητήσουμε πώς θα δι</w:t>
      </w:r>
      <w:r>
        <w:rPr>
          <w:rFonts w:eastAsia="Times New Roman" w:cs="Times New Roman"/>
          <w:szCs w:val="24"/>
        </w:rPr>
        <w:t xml:space="preserve">ορθώσουμε αυτά που κάναμε εμείς. </w:t>
      </w:r>
    </w:p>
    <w:p w14:paraId="4318B728" w14:textId="77777777" w:rsidR="001D7CFB" w:rsidRDefault="00EB4E04">
      <w:pPr>
        <w:spacing w:line="600" w:lineRule="auto"/>
        <w:ind w:firstLine="720"/>
        <w:jc w:val="both"/>
        <w:rPr>
          <w:rFonts w:eastAsia="Times New Roman" w:cs="Times New Roman"/>
          <w:szCs w:val="24"/>
        </w:rPr>
      </w:pPr>
      <w:r w:rsidRPr="00A77DA0">
        <w:rPr>
          <w:rFonts w:eastAsia="Times New Roman" w:cs="Times New Roman"/>
          <w:szCs w:val="24"/>
        </w:rPr>
        <w:t xml:space="preserve">Αλλά </w:t>
      </w:r>
      <w:r>
        <w:rPr>
          <w:rFonts w:eastAsia="Times New Roman" w:cs="Times New Roman"/>
          <w:szCs w:val="24"/>
        </w:rPr>
        <w:t>εδώ δεν διορθώνετε ο</w:t>
      </w:r>
      <w:r w:rsidRPr="00A77DA0">
        <w:rPr>
          <w:rFonts w:eastAsia="Times New Roman" w:cs="Times New Roman"/>
          <w:szCs w:val="24"/>
        </w:rPr>
        <w:t xml:space="preserve">ύτε αυτά </w:t>
      </w:r>
      <w:r>
        <w:rPr>
          <w:rFonts w:eastAsia="Times New Roman" w:cs="Times New Roman"/>
          <w:szCs w:val="24"/>
        </w:rPr>
        <w:t>που κάνατε εσείς. Είναι άνω ποταμών αυτά που ακούμε εδώ μέσα.</w:t>
      </w:r>
      <w:r w:rsidRPr="00A77DA0">
        <w:rPr>
          <w:rFonts w:eastAsia="Times New Roman" w:cs="Times New Roman"/>
          <w:szCs w:val="24"/>
        </w:rPr>
        <w:t xml:space="preserve"> </w:t>
      </w:r>
      <w:r>
        <w:rPr>
          <w:rFonts w:eastAsia="Times New Roman" w:cs="Times New Roman"/>
          <w:szCs w:val="24"/>
        </w:rPr>
        <w:t xml:space="preserve">Για </w:t>
      </w:r>
      <w:r w:rsidRPr="00A77DA0">
        <w:rPr>
          <w:rFonts w:eastAsia="Times New Roman" w:cs="Times New Roman"/>
          <w:szCs w:val="24"/>
        </w:rPr>
        <w:t>κοινωνικά κράτη μιλάμε</w:t>
      </w:r>
      <w:r>
        <w:rPr>
          <w:rFonts w:eastAsia="Times New Roman" w:cs="Times New Roman"/>
          <w:szCs w:val="24"/>
        </w:rPr>
        <w:t xml:space="preserve"> κ</w:t>
      </w:r>
      <w:r>
        <w:rPr>
          <w:rFonts w:eastAsia="Times New Roman" w:cs="Times New Roman"/>
          <w:szCs w:val="24"/>
        </w:rPr>
        <w:t>α</w:t>
      </w:r>
      <w:r>
        <w:rPr>
          <w:rFonts w:eastAsia="Times New Roman" w:cs="Times New Roman"/>
          <w:szCs w:val="24"/>
        </w:rPr>
        <w:t>ι</w:t>
      </w:r>
      <w:r w:rsidRPr="00A77DA0">
        <w:rPr>
          <w:rFonts w:eastAsia="Times New Roman" w:cs="Times New Roman"/>
          <w:szCs w:val="24"/>
        </w:rPr>
        <w:t xml:space="preserve"> εδώ </w:t>
      </w:r>
      <w:r>
        <w:rPr>
          <w:rFonts w:eastAsia="Times New Roman" w:cs="Times New Roman"/>
          <w:szCs w:val="24"/>
        </w:rPr>
        <w:t>έχετε φέρει</w:t>
      </w:r>
      <w:r>
        <w:rPr>
          <w:rFonts w:eastAsia="Times New Roman" w:cs="Times New Roman"/>
          <w:szCs w:val="24"/>
        </w:rPr>
        <w:t xml:space="preserve"> τα πάνω </w:t>
      </w:r>
      <w:r w:rsidRPr="00A77DA0">
        <w:rPr>
          <w:rFonts w:eastAsia="Times New Roman" w:cs="Times New Roman"/>
          <w:szCs w:val="24"/>
        </w:rPr>
        <w:t>κάτω</w:t>
      </w:r>
      <w:r>
        <w:rPr>
          <w:rFonts w:eastAsia="Times New Roman" w:cs="Times New Roman"/>
          <w:szCs w:val="24"/>
        </w:rPr>
        <w:t>,</w:t>
      </w:r>
      <w:r w:rsidRPr="00A77DA0">
        <w:rPr>
          <w:rFonts w:eastAsia="Times New Roman" w:cs="Times New Roman"/>
          <w:szCs w:val="24"/>
        </w:rPr>
        <w:t xml:space="preserve"> ανατρέποντας ό</w:t>
      </w:r>
      <w:r>
        <w:rPr>
          <w:rFonts w:eastAsia="Times New Roman" w:cs="Times New Roman"/>
          <w:szCs w:val="24"/>
        </w:rPr>
        <w:t>,</w:t>
      </w:r>
      <w:r w:rsidRPr="00A77DA0">
        <w:rPr>
          <w:rFonts w:eastAsia="Times New Roman" w:cs="Times New Roman"/>
          <w:szCs w:val="24"/>
        </w:rPr>
        <w:t>τι ισορροπία υπήρχε</w:t>
      </w:r>
      <w:r>
        <w:rPr>
          <w:rFonts w:eastAsia="Times New Roman" w:cs="Times New Roman"/>
          <w:szCs w:val="24"/>
        </w:rPr>
        <w:t>.</w:t>
      </w:r>
      <w:r w:rsidRPr="00A77DA0">
        <w:rPr>
          <w:rFonts w:eastAsia="Times New Roman" w:cs="Times New Roman"/>
          <w:szCs w:val="24"/>
        </w:rPr>
        <w:t xml:space="preserve"> Και αντί να επανέρ</w:t>
      </w:r>
      <w:r>
        <w:rPr>
          <w:rFonts w:eastAsia="Times New Roman" w:cs="Times New Roman"/>
          <w:szCs w:val="24"/>
        </w:rPr>
        <w:t>θετε</w:t>
      </w:r>
      <w:r w:rsidRPr="00A77DA0">
        <w:rPr>
          <w:rFonts w:eastAsia="Times New Roman" w:cs="Times New Roman"/>
          <w:szCs w:val="24"/>
        </w:rPr>
        <w:t xml:space="preserve"> σε αυτά τα οποία παραλάβατε</w:t>
      </w:r>
      <w:r>
        <w:rPr>
          <w:rFonts w:eastAsia="Times New Roman" w:cs="Times New Roman"/>
          <w:szCs w:val="24"/>
        </w:rPr>
        <w:t>,</w:t>
      </w:r>
      <w:r w:rsidRPr="00A77DA0">
        <w:rPr>
          <w:rFonts w:eastAsia="Times New Roman" w:cs="Times New Roman"/>
          <w:szCs w:val="24"/>
        </w:rPr>
        <w:t xml:space="preserve"> κάνετε μισές δουλειές</w:t>
      </w:r>
      <w:r>
        <w:rPr>
          <w:rFonts w:eastAsia="Times New Roman" w:cs="Times New Roman"/>
          <w:szCs w:val="24"/>
        </w:rPr>
        <w:t xml:space="preserve">. </w:t>
      </w:r>
    </w:p>
    <w:p w14:paraId="4318B729" w14:textId="77777777" w:rsidR="001D7CFB" w:rsidRDefault="00EB4E04">
      <w:pPr>
        <w:spacing w:line="600" w:lineRule="auto"/>
        <w:ind w:firstLine="720"/>
        <w:jc w:val="both"/>
        <w:rPr>
          <w:rFonts w:eastAsia="Times New Roman" w:cs="Times New Roman"/>
          <w:szCs w:val="24"/>
        </w:rPr>
      </w:pPr>
      <w:r w:rsidRPr="00A77DA0">
        <w:rPr>
          <w:rFonts w:eastAsia="Times New Roman" w:cs="Times New Roman"/>
          <w:szCs w:val="24"/>
        </w:rPr>
        <w:t xml:space="preserve">Καταθέτω στα Πρακτικά </w:t>
      </w:r>
      <w:r>
        <w:rPr>
          <w:rFonts w:eastAsia="Times New Roman" w:cs="Times New Roman"/>
          <w:szCs w:val="24"/>
        </w:rPr>
        <w:t xml:space="preserve">το ψήφισμα της ΠΟΕΣΕ. </w:t>
      </w:r>
    </w:p>
    <w:p w14:paraId="4318B72A" w14:textId="77777777" w:rsidR="001D7CFB" w:rsidRDefault="00EB4E04">
      <w:pPr>
        <w:tabs>
          <w:tab w:val="left" w:pos="2820"/>
        </w:tabs>
        <w:spacing w:line="600" w:lineRule="auto"/>
        <w:ind w:firstLine="720"/>
        <w:jc w:val="both"/>
        <w:rPr>
          <w:rFonts w:eastAsia="Times New Roman"/>
          <w:szCs w:val="24"/>
        </w:rPr>
      </w:pPr>
      <w:r>
        <w:rPr>
          <w:rFonts w:eastAsia="Times New Roman" w:cs="Times New Roman"/>
          <w:szCs w:val="24"/>
        </w:rPr>
        <w:t xml:space="preserve">(Στο σημείο αυτό ο Βουλευτής της Δημοκρατικής Συμπαράταξης κ. Βασίλειος Κεγκέρογλου </w:t>
      </w:r>
      <w:r>
        <w:rPr>
          <w:rFonts w:eastAsia="Times New Roman" w:cs="Times New Roman"/>
          <w:szCs w:val="24"/>
        </w:rPr>
        <w:t>καταθέτει για τα Πρακτικά το προαναφερθέν ψήφισμα, το οποίο βρίσκεται στο αρχείο του Τμήματος Γραμματείας της Διεύθυνσης Στενογραφίας και Πρακτικών της Βουλής)</w:t>
      </w:r>
    </w:p>
    <w:p w14:paraId="4318B72B" w14:textId="77777777" w:rsidR="001D7CFB" w:rsidRDefault="00EB4E04">
      <w:pPr>
        <w:spacing w:line="600" w:lineRule="auto"/>
        <w:ind w:firstLine="720"/>
        <w:jc w:val="both"/>
        <w:rPr>
          <w:rFonts w:eastAsia="Times New Roman" w:cs="Times New Roman"/>
          <w:szCs w:val="24"/>
        </w:rPr>
      </w:pPr>
      <w:r w:rsidRPr="00A77DA0">
        <w:rPr>
          <w:rFonts w:eastAsia="Times New Roman" w:cs="Times New Roman"/>
          <w:szCs w:val="24"/>
        </w:rPr>
        <w:t xml:space="preserve">Και καταλήγω λέγοντας ότι το Κίνημα Αλλαγής είναι </w:t>
      </w:r>
      <w:r>
        <w:rPr>
          <w:rFonts w:eastAsia="Times New Roman" w:cs="Times New Roman"/>
          <w:szCs w:val="24"/>
        </w:rPr>
        <w:t xml:space="preserve">εδώ με τις προτάσεις νόμου, </w:t>
      </w:r>
      <w:r w:rsidRPr="00A77DA0">
        <w:rPr>
          <w:rFonts w:eastAsia="Times New Roman" w:cs="Times New Roman"/>
          <w:szCs w:val="24"/>
        </w:rPr>
        <w:t xml:space="preserve">το σχέδιο </w:t>
      </w:r>
      <w:r>
        <w:rPr>
          <w:rFonts w:eastAsia="Times New Roman" w:cs="Times New Roman"/>
          <w:szCs w:val="24"/>
        </w:rPr>
        <w:t>«</w:t>
      </w:r>
      <w:r w:rsidRPr="00A77DA0">
        <w:rPr>
          <w:rFonts w:eastAsia="Times New Roman" w:cs="Times New Roman"/>
          <w:szCs w:val="24"/>
        </w:rPr>
        <w:t>Ελλάδα</w:t>
      </w:r>
      <w:r>
        <w:rPr>
          <w:rFonts w:eastAsia="Times New Roman" w:cs="Times New Roman"/>
          <w:szCs w:val="24"/>
        </w:rPr>
        <w:t>»</w:t>
      </w:r>
      <w:r>
        <w:rPr>
          <w:rFonts w:eastAsia="Times New Roman" w:cs="Times New Roman"/>
          <w:szCs w:val="24"/>
        </w:rPr>
        <w:t xml:space="preserve">, για όσα ο ΣΥΡΙΖΑ δεν σέβεται, </w:t>
      </w:r>
      <w:r w:rsidRPr="00A77DA0">
        <w:rPr>
          <w:rFonts w:eastAsia="Times New Roman" w:cs="Times New Roman"/>
          <w:szCs w:val="24"/>
        </w:rPr>
        <w:t xml:space="preserve">τη </w:t>
      </w:r>
      <w:r>
        <w:rPr>
          <w:rFonts w:eastAsia="Times New Roman" w:cs="Times New Roman"/>
          <w:szCs w:val="24"/>
        </w:rPr>
        <w:t>δ</w:t>
      </w:r>
      <w:r w:rsidRPr="00A77DA0">
        <w:rPr>
          <w:rFonts w:eastAsia="Times New Roman" w:cs="Times New Roman"/>
          <w:szCs w:val="24"/>
        </w:rPr>
        <w:t>ημοκρατία</w:t>
      </w:r>
      <w:r>
        <w:rPr>
          <w:rFonts w:eastAsia="Times New Roman" w:cs="Times New Roman"/>
          <w:szCs w:val="24"/>
        </w:rPr>
        <w:t>,</w:t>
      </w:r>
      <w:r w:rsidRPr="00A77DA0">
        <w:rPr>
          <w:rFonts w:eastAsia="Times New Roman" w:cs="Times New Roman"/>
          <w:szCs w:val="24"/>
        </w:rPr>
        <w:t xml:space="preserve"> τη </w:t>
      </w:r>
      <w:r>
        <w:rPr>
          <w:rFonts w:eastAsia="Times New Roman" w:cs="Times New Roman"/>
          <w:szCs w:val="24"/>
        </w:rPr>
        <w:t>δ</w:t>
      </w:r>
      <w:r w:rsidRPr="00A77DA0">
        <w:rPr>
          <w:rFonts w:eastAsia="Times New Roman" w:cs="Times New Roman"/>
          <w:szCs w:val="24"/>
        </w:rPr>
        <w:t>ικαιοσύνη</w:t>
      </w:r>
      <w:r>
        <w:rPr>
          <w:rFonts w:eastAsia="Times New Roman" w:cs="Times New Roman"/>
          <w:szCs w:val="24"/>
        </w:rPr>
        <w:t>,</w:t>
      </w:r>
      <w:r w:rsidRPr="00A77DA0">
        <w:rPr>
          <w:rFonts w:eastAsia="Times New Roman" w:cs="Times New Roman"/>
          <w:szCs w:val="24"/>
        </w:rPr>
        <w:t xml:space="preserve"> τις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 xml:space="preserve">ρχές, </w:t>
      </w:r>
      <w:r w:rsidRPr="00A77DA0">
        <w:rPr>
          <w:rFonts w:eastAsia="Times New Roman" w:cs="Times New Roman"/>
          <w:szCs w:val="24"/>
        </w:rPr>
        <w:t xml:space="preserve">τη λειτουργία των </w:t>
      </w:r>
      <w:r>
        <w:rPr>
          <w:rFonts w:eastAsia="Times New Roman" w:cs="Times New Roman"/>
          <w:szCs w:val="24"/>
        </w:rPr>
        <w:t>θ</w:t>
      </w:r>
      <w:r w:rsidRPr="00A77DA0">
        <w:rPr>
          <w:rFonts w:eastAsia="Times New Roman" w:cs="Times New Roman"/>
          <w:szCs w:val="24"/>
        </w:rPr>
        <w:t>εσμών</w:t>
      </w:r>
      <w:r>
        <w:rPr>
          <w:rFonts w:eastAsia="Times New Roman" w:cs="Times New Roman"/>
          <w:szCs w:val="24"/>
        </w:rPr>
        <w:t>,</w:t>
      </w:r>
      <w:r w:rsidRPr="00A77DA0">
        <w:rPr>
          <w:rFonts w:eastAsia="Times New Roman" w:cs="Times New Roman"/>
          <w:szCs w:val="24"/>
        </w:rPr>
        <w:t xml:space="preserve"> για όσα δεν θέλει</w:t>
      </w:r>
      <w:r>
        <w:rPr>
          <w:rFonts w:eastAsia="Times New Roman" w:cs="Times New Roman"/>
          <w:szCs w:val="24"/>
        </w:rPr>
        <w:t>,</w:t>
      </w:r>
      <w:r w:rsidRPr="00A77DA0">
        <w:rPr>
          <w:rFonts w:eastAsia="Times New Roman" w:cs="Times New Roman"/>
          <w:szCs w:val="24"/>
        </w:rPr>
        <w:t xml:space="preserve"> την επιχειρηματικότητα</w:t>
      </w:r>
      <w:r>
        <w:rPr>
          <w:rFonts w:eastAsia="Times New Roman" w:cs="Times New Roman"/>
          <w:szCs w:val="24"/>
        </w:rPr>
        <w:t xml:space="preserve">, την ανάπτυξη, </w:t>
      </w:r>
      <w:r w:rsidRPr="00A77DA0">
        <w:rPr>
          <w:rFonts w:eastAsia="Times New Roman" w:cs="Times New Roman"/>
          <w:szCs w:val="24"/>
        </w:rPr>
        <w:t>για όσα δεν πιστεύει και δεν μπορεί η Νέα Δημοκρατία</w:t>
      </w:r>
      <w:r>
        <w:rPr>
          <w:rFonts w:eastAsia="Times New Roman" w:cs="Times New Roman"/>
          <w:szCs w:val="24"/>
        </w:rPr>
        <w:t>,</w:t>
      </w:r>
      <w:r w:rsidRPr="00A77DA0">
        <w:rPr>
          <w:rFonts w:eastAsia="Times New Roman" w:cs="Times New Roman"/>
          <w:szCs w:val="24"/>
        </w:rPr>
        <w:t xml:space="preserve"> για τις μικρές επιχειρήσεις</w:t>
      </w:r>
      <w:r>
        <w:rPr>
          <w:rFonts w:eastAsia="Times New Roman" w:cs="Times New Roman"/>
          <w:szCs w:val="24"/>
        </w:rPr>
        <w:t>,</w:t>
      </w:r>
      <w:r w:rsidRPr="00A77DA0">
        <w:rPr>
          <w:rFonts w:eastAsia="Times New Roman" w:cs="Times New Roman"/>
          <w:szCs w:val="24"/>
        </w:rPr>
        <w:t xml:space="preserve"> τους </w:t>
      </w:r>
      <w:r w:rsidRPr="00A77DA0">
        <w:rPr>
          <w:rFonts w:eastAsia="Times New Roman" w:cs="Times New Roman"/>
          <w:szCs w:val="24"/>
        </w:rPr>
        <w:t>αγρότες</w:t>
      </w:r>
      <w:r>
        <w:rPr>
          <w:rFonts w:eastAsia="Times New Roman" w:cs="Times New Roman"/>
          <w:szCs w:val="24"/>
        </w:rPr>
        <w:t>,</w:t>
      </w:r>
      <w:r w:rsidRPr="00A77DA0">
        <w:rPr>
          <w:rFonts w:eastAsia="Times New Roman" w:cs="Times New Roman"/>
          <w:szCs w:val="24"/>
        </w:rPr>
        <w:t xml:space="preserve"> για τις εργασιακές σχέσεις</w:t>
      </w:r>
      <w:r>
        <w:rPr>
          <w:rFonts w:eastAsia="Times New Roman" w:cs="Times New Roman"/>
          <w:szCs w:val="24"/>
        </w:rPr>
        <w:t>,</w:t>
      </w:r>
      <w:r w:rsidRPr="00A77DA0">
        <w:rPr>
          <w:rFonts w:eastAsia="Times New Roman" w:cs="Times New Roman"/>
          <w:szCs w:val="24"/>
        </w:rPr>
        <w:t xml:space="preserve"> για την κοινωνική δικαιοσύνη</w:t>
      </w:r>
      <w:r>
        <w:rPr>
          <w:rFonts w:eastAsia="Times New Roman" w:cs="Times New Roman"/>
          <w:szCs w:val="24"/>
        </w:rPr>
        <w:t>.</w:t>
      </w:r>
      <w:r w:rsidRPr="00A77DA0">
        <w:rPr>
          <w:rFonts w:eastAsia="Times New Roman" w:cs="Times New Roman"/>
          <w:szCs w:val="24"/>
        </w:rPr>
        <w:t xml:space="preserve"> </w:t>
      </w:r>
    </w:p>
    <w:p w14:paraId="4318B72C" w14:textId="77777777" w:rsidR="001D7CFB" w:rsidRDefault="00EB4E04">
      <w:pPr>
        <w:spacing w:line="600" w:lineRule="auto"/>
        <w:ind w:firstLine="720"/>
        <w:jc w:val="both"/>
        <w:rPr>
          <w:rFonts w:eastAsia="Times New Roman" w:cs="Times New Roman"/>
          <w:szCs w:val="24"/>
        </w:rPr>
      </w:pPr>
      <w:r w:rsidRPr="00A77DA0">
        <w:rPr>
          <w:rFonts w:eastAsia="Times New Roman" w:cs="Times New Roman"/>
          <w:szCs w:val="24"/>
        </w:rPr>
        <w:t xml:space="preserve">Ισχυρό κίνημα αλλαγής σημαίνει η φωνή των πολιτών εδώ δυνατή για να προωθούμε το σχέδιο </w:t>
      </w:r>
      <w:r>
        <w:rPr>
          <w:rFonts w:eastAsia="Times New Roman" w:cs="Times New Roman"/>
          <w:szCs w:val="24"/>
        </w:rPr>
        <w:t>«</w:t>
      </w:r>
      <w:r w:rsidRPr="00A77DA0">
        <w:rPr>
          <w:rFonts w:eastAsia="Times New Roman" w:cs="Times New Roman"/>
          <w:szCs w:val="24"/>
        </w:rPr>
        <w:t>Ελλάδα</w:t>
      </w:r>
      <w:r>
        <w:rPr>
          <w:rFonts w:eastAsia="Times New Roman" w:cs="Times New Roman"/>
          <w:szCs w:val="24"/>
        </w:rPr>
        <w:t>»</w:t>
      </w:r>
      <w:r w:rsidRPr="00A77DA0">
        <w:rPr>
          <w:rFonts w:eastAsia="Times New Roman" w:cs="Times New Roman"/>
          <w:szCs w:val="24"/>
        </w:rPr>
        <w:t xml:space="preserve"> και </w:t>
      </w:r>
      <w:r>
        <w:rPr>
          <w:rFonts w:eastAsia="Times New Roman" w:cs="Times New Roman"/>
          <w:szCs w:val="24"/>
        </w:rPr>
        <w:t>τις προτάσεις νόμου που έχουμε</w:t>
      </w:r>
      <w:r w:rsidRPr="00A77DA0">
        <w:rPr>
          <w:rFonts w:eastAsia="Times New Roman" w:cs="Times New Roman"/>
          <w:szCs w:val="24"/>
        </w:rPr>
        <w:t xml:space="preserve"> καταθέσει</w:t>
      </w:r>
      <w:r>
        <w:rPr>
          <w:rFonts w:eastAsia="Times New Roman" w:cs="Times New Roman"/>
          <w:szCs w:val="24"/>
        </w:rPr>
        <w:t xml:space="preserve">. </w:t>
      </w:r>
    </w:p>
    <w:p w14:paraId="4318B72D"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318B72E" w14:textId="77777777" w:rsidR="001D7CFB" w:rsidRDefault="00EB4E04">
      <w:pPr>
        <w:spacing w:line="600" w:lineRule="auto"/>
        <w:ind w:firstLine="720"/>
        <w:jc w:val="center"/>
        <w:rPr>
          <w:rFonts w:eastAsia="Times New Roman" w:cs="Times New Roman"/>
          <w:szCs w:val="24"/>
        </w:rPr>
      </w:pPr>
      <w:r w:rsidRPr="00517DAE">
        <w:rPr>
          <w:rFonts w:eastAsia="Times New Roman" w:cs="Times New Roman"/>
          <w:szCs w:val="24"/>
        </w:rPr>
        <w:t>(Χε</w:t>
      </w:r>
      <w:r>
        <w:rPr>
          <w:rFonts w:eastAsia="Times New Roman" w:cs="Times New Roman"/>
          <w:szCs w:val="24"/>
        </w:rPr>
        <w:t xml:space="preserve">ιροκροτήματα από την πτέρυγα </w:t>
      </w:r>
      <w:r>
        <w:rPr>
          <w:rFonts w:eastAsia="Times New Roman" w:cs="Times New Roman"/>
          <w:szCs w:val="24"/>
        </w:rPr>
        <w:t>της Δημοκρατικής Συμπαράταξης</w:t>
      </w:r>
      <w:r w:rsidRPr="00517DAE">
        <w:rPr>
          <w:rFonts w:eastAsia="Times New Roman" w:cs="Times New Roman"/>
          <w:szCs w:val="24"/>
        </w:rPr>
        <w:t>)</w:t>
      </w:r>
    </w:p>
    <w:p w14:paraId="4318B72F"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w:t>
      </w:r>
      <w:r w:rsidRPr="00A77DA0">
        <w:rPr>
          <w:rFonts w:eastAsia="Times New Roman" w:cs="Times New Roman"/>
          <w:szCs w:val="24"/>
        </w:rPr>
        <w:t>Για να μη δημιουργούνται παρεξηγήσεις</w:t>
      </w:r>
      <w:r>
        <w:rPr>
          <w:rFonts w:eastAsia="Times New Roman" w:cs="Times New Roman"/>
          <w:szCs w:val="24"/>
        </w:rPr>
        <w:t>,</w:t>
      </w:r>
      <w:r w:rsidRPr="00A77DA0">
        <w:rPr>
          <w:rFonts w:eastAsia="Times New Roman" w:cs="Times New Roman"/>
          <w:szCs w:val="24"/>
        </w:rPr>
        <w:t xml:space="preserve"> πρέπει να πω ότι παρακαλώ όλους τους Βουλευτές</w:t>
      </w:r>
      <w:r>
        <w:rPr>
          <w:rFonts w:eastAsia="Times New Roman" w:cs="Times New Roman"/>
          <w:szCs w:val="24"/>
        </w:rPr>
        <w:t>,</w:t>
      </w:r>
      <w:r w:rsidRPr="00A77DA0">
        <w:rPr>
          <w:rFonts w:eastAsia="Times New Roman" w:cs="Times New Roman"/>
          <w:szCs w:val="24"/>
        </w:rPr>
        <w:t xml:space="preserve"> όταν υπάρχουν αιτήματα να απευθύνονται</w:t>
      </w:r>
      <w:r>
        <w:rPr>
          <w:rFonts w:eastAsia="Times New Roman" w:cs="Times New Roman"/>
          <w:szCs w:val="24"/>
        </w:rPr>
        <w:t>,</w:t>
      </w:r>
      <w:r w:rsidRPr="00A77DA0">
        <w:rPr>
          <w:rFonts w:eastAsia="Times New Roman" w:cs="Times New Roman"/>
          <w:szCs w:val="24"/>
        </w:rPr>
        <w:t xml:space="preserve"> τουλάχιστον </w:t>
      </w:r>
      <w:r>
        <w:rPr>
          <w:rFonts w:eastAsia="Times New Roman" w:cs="Times New Roman"/>
          <w:szCs w:val="24"/>
        </w:rPr>
        <w:t xml:space="preserve">όταν </w:t>
      </w:r>
      <w:r w:rsidRPr="00A77DA0">
        <w:rPr>
          <w:rFonts w:eastAsia="Times New Roman" w:cs="Times New Roman"/>
          <w:szCs w:val="24"/>
        </w:rPr>
        <w:t xml:space="preserve">εγώ </w:t>
      </w:r>
      <w:r>
        <w:rPr>
          <w:rFonts w:eastAsia="Times New Roman" w:cs="Times New Roman"/>
          <w:szCs w:val="24"/>
        </w:rPr>
        <w:t>β</w:t>
      </w:r>
      <w:r w:rsidRPr="00A77DA0">
        <w:rPr>
          <w:rFonts w:eastAsia="Times New Roman" w:cs="Times New Roman"/>
          <w:szCs w:val="24"/>
        </w:rPr>
        <w:t xml:space="preserve">ρίσκομαι στην </w:t>
      </w:r>
      <w:r>
        <w:rPr>
          <w:rFonts w:eastAsia="Times New Roman" w:cs="Times New Roman"/>
          <w:szCs w:val="24"/>
        </w:rPr>
        <w:t xml:space="preserve">Έδρα, </w:t>
      </w:r>
      <w:r w:rsidRPr="00A77DA0">
        <w:rPr>
          <w:rFonts w:eastAsia="Times New Roman" w:cs="Times New Roman"/>
          <w:szCs w:val="24"/>
        </w:rPr>
        <w:t>σε μένα</w:t>
      </w:r>
      <w:r>
        <w:rPr>
          <w:rFonts w:eastAsia="Times New Roman" w:cs="Times New Roman"/>
          <w:szCs w:val="24"/>
        </w:rPr>
        <w:t>.</w:t>
      </w:r>
      <w:r w:rsidRPr="00A77DA0">
        <w:rPr>
          <w:rFonts w:eastAsia="Times New Roman" w:cs="Times New Roman"/>
          <w:szCs w:val="24"/>
        </w:rPr>
        <w:t xml:space="preserve"> Διότι ο </w:t>
      </w:r>
      <w:r>
        <w:rPr>
          <w:rFonts w:eastAsia="Times New Roman" w:cs="Times New Roman"/>
          <w:szCs w:val="24"/>
        </w:rPr>
        <w:t xml:space="preserve">κ. </w:t>
      </w:r>
      <w:r>
        <w:rPr>
          <w:rFonts w:eastAsia="Times New Roman" w:cs="Times New Roman"/>
          <w:szCs w:val="24"/>
        </w:rPr>
        <w:t>Κεγκέρογλου</w:t>
      </w:r>
      <w:r w:rsidRPr="00A77DA0">
        <w:rPr>
          <w:rFonts w:eastAsia="Times New Roman" w:cs="Times New Roman"/>
          <w:szCs w:val="24"/>
        </w:rPr>
        <w:t xml:space="preserve"> είπε στη Γραμματεία να αλλάξει σειρά</w:t>
      </w:r>
      <w:r>
        <w:rPr>
          <w:rFonts w:eastAsia="Times New Roman" w:cs="Times New Roman"/>
          <w:szCs w:val="24"/>
        </w:rPr>
        <w:t>.</w:t>
      </w:r>
      <w:r w:rsidRPr="00A77DA0">
        <w:rPr>
          <w:rFonts w:eastAsia="Times New Roman" w:cs="Times New Roman"/>
          <w:szCs w:val="24"/>
        </w:rPr>
        <w:t xml:space="preserve"> Εγώ είπα να ρωτηθεί ο </w:t>
      </w:r>
      <w:r>
        <w:rPr>
          <w:rFonts w:eastAsia="Times New Roman" w:cs="Times New Roman"/>
          <w:szCs w:val="24"/>
        </w:rPr>
        <w:t>κ. Κεγκ</w:t>
      </w:r>
      <w:r w:rsidRPr="00A77DA0">
        <w:rPr>
          <w:rFonts w:eastAsia="Times New Roman" w:cs="Times New Roman"/>
          <w:szCs w:val="24"/>
        </w:rPr>
        <w:t>έρογλου αν θέλει να μιλήσει μετά από την κ</w:t>
      </w:r>
      <w:r>
        <w:rPr>
          <w:rFonts w:eastAsia="Times New Roman" w:cs="Times New Roman"/>
          <w:szCs w:val="24"/>
        </w:rPr>
        <w:t>.</w:t>
      </w:r>
      <w:r w:rsidRPr="00A77DA0">
        <w:rPr>
          <w:rFonts w:eastAsia="Times New Roman" w:cs="Times New Roman"/>
          <w:szCs w:val="24"/>
        </w:rPr>
        <w:t xml:space="preserve"> Τριανταφύλλου</w:t>
      </w:r>
      <w:r>
        <w:rPr>
          <w:rFonts w:eastAsia="Times New Roman" w:cs="Times New Roman"/>
          <w:szCs w:val="24"/>
        </w:rPr>
        <w:t xml:space="preserve"> –δηλαδή Καρασμάνης, Μπαργιώτας, </w:t>
      </w:r>
      <w:r w:rsidRPr="00A77DA0">
        <w:rPr>
          <w:rFonts w:eastAsia="Times New Roman" w:cs="Times New Roman"/>
          <w:szCs w:val="24"/>
        </w:rPr>
        <w:t>Τριανταφύλλου</w:t>
      </w:r>
      <w:r>
        <w:rPr>
          <w:rFonts w:eastAsia="Times New Roman" w:cs="Times New Roman"/>
          <w:szCs w:val="24"/>
        </w:rPr>
        <w:t>- κι</w:t>
      </w:r>
      <w:r w:rsidRPr="00A77DA0">
        <w:rPr>
          <w:rFonts w:eastAsia="Times New Roman" w:cs="Times New Roman"/>
          <w:szCs w:val="24"/>
        </w:rPr>
        <w:t xml:space="preserve"> εκείνη τη στιγμή μου λέει </w:t>
      </w:r>
      <w:r>
        <w:rPr>
          <w:rFonts w:eastAsia="Times New Roman" w:cs="Times New Roman"/>
          <w:szCs w:val="24"/>
        </w:rPr>
        <w:t xml:space="preserve">η </w:t>
      </w:r>
      <w:r w:rsidRPr="00A77DA0">
        <w:rPr>
          <w:rFonts w:eastAsia="Times New Roman" w:cs="Times New Roman"/>
          <w:szCs w:val="24"/>
        </w:rPr>
        <w:t>Γραμματεία</w:t>
      </w:r>
      <w:r>
        <w:rPr>
          <w:rFonts w:eastAsia="Times New Roman" w:cs="Times New Roman"/>
          <w:szCs w:val="24"/>
        </w:rPr>
        <w:t xml:space="preserve"> «</w:t>
      </w:r>
      <w:r w:rsidRPr="00A77DA0">
        <w:rPr>
          <w:rFonts w:eastAsia="Times New Roman" w:cs="Times New Roman"/>
          <w:szCs w:val="24"/>
        </w:rPr>
        <w:t xml:space="preserve">τώρα μπήκε στην Αίθουσα ο </w:t>
      </w:r>
      <w:r>
        <w:rPr>
          <w:rFonts w:eastAsia="Times New Roman" w:cs="Times New Roman"/>
          <w:szCs w:val="24"/>
        </w:rPr>
        <w:t xml:space="preserve">κ. </w:t>
      </w:r>
      <w:r>
        <w:rPr>
          <w:rFonts w:eastAsia="Times New Roman" w:cs="Times New Roman"/>
          <w:szCs w:val="24"/>
        </w:rPr>
        <w:t>Κεγκέρογλου» και λέω «αφού</w:t>
      </w:r>
      <w:r w:rsidRPr="00A77DA0">
        <w:rPr>
          <w:rFonts w:eastAsia="Times New Roman" w:cs="Times New Roman"/>
          <w:szCs w:val="24"/>
        </w:rPr>
        <w:t xml:space="preserve"> </w:t>
      </w:r>
      <w:r>
        <w:rPr>
          <w:rFonts w:eastAsia="Times New Roman" w:cs="Times New Roman"/>
          <w:szCs w:val="24"/>
        </w:rPr>
        <w:t>μ</w:t>
      </w:r>
      <w:r w:rsidRPr="00A77DA0">
        <w:rPr>
          <w:rFonts w:eastAsia="Times New Roman" w:cs="Times New Roman"/>
          <w:szCs w:val="24"/>
        </w:rPr>
        <w:t>πήκε και θέλει να μιλήσει</w:t>
      </w:r>
      <w:r>
        <w:rPr>
          <w:rFonts w:eastAsia="Times New Roman" w:cs="Times New Roman"/>
          <w:szCs w:val="24"/>
        </w:rPr>
        <w:t>, ας</w:t>
      </w:r>
      <w:r w:rsidRPr="00A77DA0">
        <w:rPr>
          <w:rFonts w:eastAsia="Times New Roman" w:cs="Times New Roman"/>
          <w:szCs w:val="24"/>
        </w:rPr>
        <w:t xml:space="preserve"> μιλήσει</w:t>
      </w:r>
      <w:r>
        <w:rPr>
          <w:rFonts w:eastAsia="Times New Roman" w:cs="Times New Roman"/>
          <w:szCs w:val="24"/>
        </w:rPr>
        <w:t xml:space="preserve">». </w:t>
      </w:r>
    </w:p>
    <w:p w14:paraId="4318B730"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Ειδικά με τον κ. Κεγκέρογλου </w:t>
      </w:r>
      <w:r w:rsidRPr="00A77DA0">
        <w:rPr>
          <w:rFonts w:eastAsia="Times New Roman" w:cs="Times New Roman"/>
          <w:szCs w:val="24"/>
        </w:rPr>
        <w:t>έχω αδελφική σχέση</w:t>
      </w:r>
      <w:r>
        <w:rPr>
          <w:rFonts w:eastAsia="Times New Roman" w:cs="Times New Roman"/>
          <w:szCs w:val="24"/>
        </w:rPr>
        <w:t>.</w:t>
      </w:r>
      <w:r w:rsidRPr="00A77DA0">
        <w:rPr>
          <w:rFonts w:eastAsia="Times New Roman" w:cs="Times New Roman"/>
          <w:szCs w:val="24"/>
        </w:rPr>
        <w:t xml:space="preserve"> Δεν υπάρχει κα</w:t>
      </w:r>
      <w:r>
        <w:rPr>
          <w:rFonts w:eastAsia="Times New Roman" w:cs="Times New Roman"/>
          <w:szCs w:val="24"/>
        </w:rPr>
        <w:t>μ</w:t>
      </w:r>
      <w:r w:rsidRPr="00A77DA0">
        <w:rPr>
          <w:rFonts w:eastAsia="Times New Roman" w:cs="Times New Roman"/>
          <w:szCs w:val="24"/>
        </w:rPr>
        <w:t>μία πρόθεση εκ μέρους μου</w:t>
      </w:r>
      <w:r>
        <w:rPr>
          <w:rFonts w:eastAsia="Times New Roman" w:cs="Times New Roman"/>
          <w:szCs w:val="24"/>
        </w:rPr>
        <w:t xml:space="preserve">, αλλά εγώ θα παρακαλούσα και </w:t>
      </w:r>
      <w:r w:rsidRPr="00A77DA0">
        <w:rPr>
          <w:rFonts w:eastAsia="Times New Roman" w:cs="Times New Roman"/>
          <w:szCs w:val="24"/>
        </w:rPr>
        <w:t xml:space="preserve">τους άλλους Βουλευτές και τη </w:t>
      </w:r>
      <w:r>
        <w:rPr>
          <w:rFonts w:eastAsia="Times New Roman" w:cs="Times New Roman"/>
          <w:szCs w:val="24"/>
        </w:rPr>
        <w:t xml:space="preserve">Γραμματεία, </w:t>
      </w:r>
      <w:r w:rsidRPr="00A77DA0">
        <w:rPr>
          <w:rFonts w:eastAsia="Times New Roman" w:cs="Times New Roman"/>
          <w:szCs w:val="24"/>
        </w:rPr>
        <w:t xml:space="preserve">όταν εγώ τουλάχιστον είμαι </w:t>
      </w:r>
      <w:r w:rsidRPr="00A77DA0">
        <w:rPr>
          <w:rFonts w:eastAsia="Times New Roman" w:cs="Times New Roman"/>
          <w:szCs w:val="24"/>
        </w:rPr>
        <w:t>στην Έδρα</w:t>
      </w:r>
      <w:r>
        <w:rPr>
          <w:rFonts w:eastAsia="Times New Roman" w:cs="Times New Roman"/>
          <w:szCs w:val="24"/>
        </w:rPr>
        <w:t>,</w:t>
      </w:r>
      <w:r w:rsidRPr="00A77DA0">
        <w:rPr>
          <w:rFonts w:eastAsia="Times New Roman" w:cs="Times New Roman"/>
          <w:szCs w:val="24"/>
        </w:rPr>
        <w:t xml:space="preserve"> </w:t>
      </w:r>
      <w:r>
        <w:rPr>
          <w:rFonts w:eastAsia="Times New Roman" w:cs="Times New Roman"/>
          <w:szCs w:val="24"/>
        </w:rPr>
        <w:t>οι</w:t>
      </w:r>
      <w:r w:rsidRPr="00A77DA0">
        <w:rPr>
          <w:rFonts w:eastAsia="Times New Roman" w:cs="Times New Roman"/>
          <w:szCs w:val="24"/>
        </w:rPr>
        <w:t xml:space="preserve"> συνεννοήσ</w:t>
      </w:r>
      <w:r>
        <w:rPr>
          <w:rFonts w:eastAsia="Times New Roman" w:cs="Times New Roman"/>
          <w:szCs w:val="24"/>
        </w:rPr>
        <w:t>εις</w:t>
      </w:r>
      <w:r w:rsidRPr="00A77DA0">
        <w:rPr>
          <w:rFonts w:eastAsia="Times New Roman" w:cs="Times New Roman"/>
          <w:szCs w:val="24"/>
        </w:rPr>
        <w:t xml:space="preserve"> να γίνονται με μένα</w:t>
      </w:r>
      <w:r>
        <w:rPr>
          <w:rFonts w:eastAsia="Times New Roman" w:cs="Times New Roman"/>
          <w:szCs w:val="24"/>
        </w:rPr>
        <w:t>.</w:t>
      </w:r>
      <w:r w:rsidRPr="00A77DA0">
        <w:rPr>
          <w:rFonts w:eastAsia="Times New Roman" w:cs="Times New Roman"/>
          <w:szCs w:val="24"/>
        </w:rPr>
        <w:t xml:space="preserve"> </w:t>
      </w:r>
    </w:p>
    <w:p w14:paraId="4318B731"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318B732" w14:textId="77777777" w:rsidR="001D7CFB" w:rsidRDefault="00EB4E04">
      <w:pPr>
        <w:spacing w:line="600" w:lineRule="auto"/>
        <w:ind w:firstLine="720"/>
        <w:jc w:val="both"/>
        <w:rPr>
          <w:rFonts w:eastAsia="Times New Roman" w:cs="Times New Roman"/>
          <w:szCs w:val="24"/>
        </w:rPr>
      </w:pPr>
      <w:r w:rsidRPr="00A77DA0">
        <w:rPr>
          <w:rFonts w:eastAsia="Times New Roman" w:cs="Times New Roman"/>
          <w:szCs w:val="24"/>
        </w:rPr>
        <w:t>Και προχωρούμε με το</w:t>
      </w:r>
      <w:r>
        <w:rPr>
          <w:rFonts w:eastAsia="Times New Roman" w:cs="Times New Roman"/>
          <w:szCs w:val="24"/>
        </w:rPr>
        <w:t>ν</w:t>
      </w:r>
      <w:r w:rsidRPr="00A77DA0">
        <w:rPr>
          <w:rFonts w:eastAsia="Times New Roman" w:cs="Times New Roman"/>
          <w:szCs w:val="24"/>
        </w:rPr>
        <w:t xml:space="preserve"> συνάδελφο </w:t>
      </w:r>
      <w:r>
        <w:rPr>
          <w:rFonts w:eastAsia="Times New Roman" w:cs="Times New Roman"/>
          <w:szCs w:val="24"/>
        </w:rPr>
        <w:t xml:space="preserve">κ. </w:t>
      </w:r>
      <w:r w:rsidRPr="00A77DA0">
        <w:rPr>
          <w:rFonts w:eastAsia="Times New Roman" w:cs="Times New Roman"/>
          <w:szCs w:val="24"/>
        </w:rPr>
        <w:t>Καρασμάνη</w:t>
      </w:r>
      <w:r>
        <w:rPr>
          <w:rFonts w:eastAsia="Times New Roman" w:cs="Times New Roman"/>
          <w:szCs w:val="24"/>
        </w:rPr>
        <w:t>,</w:t>
      </w:r>
      <w:r w:rsidRPr="00A77DA0">
        <w:rPr>
          <w:rFonts w:eastAsia="Times New Roman" w:cs="Times New Roman"/>
          <w:szCs w:val="24"/>
        </w:rPr>
        <w:t xml:space="preserve"> Βουλευτή της Νέας Δημοκρατίας</w:t>
      </w:r>
      <w:r>
        <w:rPr>
          <w:rFonts w:eastAsia="Times New Roman" w:cs="Times New Roman"/>
          <w:szCs w:val="24"/>
        </w:rPr>
        <w:t>.</w:t>
      </w:r>
    </w:p>
    <w:p w14:paraId="4318B733"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ΓΕΩΡΓΙΟΣ ΚΑΡΑΣΜΑΝΗΣ: </w:t>
      </w:r>
      <w:r>
        <w:rPr>
          <w:rFonts w:eastAsia="Times New Roman" w:cs="Times New Roman"/>
          <w:szCs w:val="24"/>
        </w:rPr>
        <w:t xml:space="preserve">Ευχαριστώ, κύριε Πρόεδρε. </w:t>
      </w:r>
    </w:p>
    <w:p w14:paraId="4318B734"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ακούω να επαναλαμβάνεται </w:t>
      </w:r>
      <w:r w:rsidRPr="00A77DA0">
        <w:rPr>
          <w:rFonts w:eastAsia="Times New Roman" w:cs="Times New Roman"/>
          <w:szCs w:val="24"/>
        </w:rPr>
        <w:t xml:space="preserve">κατά κόρον </w:t>
      </w:r>
      <w:r>
        <w:rPr>
          <w:rFonts w:eastAsia="Times New Roman" w:cs="Times New Roman"/>
          <w:szCs w:val="24"/>
        </w:rPr>
        <w:t xml:space="preserve">από κυβερνητικής πλευράς </w:t>
      </w:r>
      <w:r w:rsidRPr="00A77DA0">
        <w:rPr>
          <w:rFonts w:eastAsia="Times New Roman" w:cs="Times New Roman"/>
          <w:szCs w:val="24"/>
        </w:rPr>
        <w:t>η αυτάρεσκη διατύπωση ότι η χ</w:t>
      </w:r>
      <w:r>
        <w:rPr>
          <w:rFonts w:eastAsia="Times New Roman" w:cs="Times New Roman"/>
          <w:szCs w:val="24"/>
        </w:rPr>
        <w:t>ώρα επανήλθε στην κανονικότητα. Κ</w:t>
      </w:r>
      <w:r w:rsidRPr="00A77DA0">
        <w:rPr>
          <w:rFonts w:eastAsia="Times New Roman" w:cs="Times New Roman"/>
          <w:szCs w:val="24"/>
        </w:rPr>
        <w:t>αι το ερώτημα που τίθεται είναι απλό</w:t>
      </w:r>
      <w:r>
        <w:rPr>
          <w:rFonts w:eastAsia="Times New Roman" w:cs="Times New Roman"/>
          <w:szCs w:val="24"/>
        </w:rPr>
        <w:t>:</w:t>
      </w:r>
      <w:r w:rsidRPr="00A77DA0">
        <w:rPr>
          <w:rFonts w:eastAsia="Times New Roman" w:cs="Times New Roman"/>
          <w:szCs w:val="24"/>
        </w:rPr>
        <w:t xml:space="preserve"> Για </w:t>
      </w:r>
      <w:r>
        <w:rPr>
          <w:rFonts w:eastAsia="Times New Roman" w:cs="Times New Roman"/>
          <w:szCs w:val="24"/>
        </w:rPr>
        <w:t xml:space="preserve">τι είδους, </w:t>
      </w:r>
      <w:r w:rsidRPr="00A77DA0">
        <w:rPr>
          <w:rFonts w:eastAsia="Times New Roman" w:cs="Times New Roman"/>
          <w:szCs w:val="24"/>
        </w:rPr>
        <w:t>ποια επάνοδο και για ποια κανονικότητα μιλούν</w:t>
      </w:r>
      <w:r>
        <w:rPr>
          <w:rFonts w:eastAsia="Times New Roman" w:cs="Times New Roman"/>
          <w:szCs w:val="24"/>
        </w:rPr>
        <w:t>; Αν εννοούν</w:t>
      </w:r>
      <w:r w:rsidRPr="00A77DA0">
        <w:rPr>
          <w:rFonts w:eastAsia="Times New Roman" w:cs="Times New Roman"/>
          <w:szCs w:val="24"/>
        </w:rPr>
        <w:t xml:space="preserve"> τα περιβόητα μέτρα που</w:t>
      </w:r>
      <w:r>
        <w:rPr>
          <w:rFonts w:eastAsia="Times New Roman" w:cs="Times New Roman"/>
          <w:szCs w:val="24"/>
        </w:rPr>
        <w:t xml:space="preserve"> διθυραμβικά εξαγγέλθηκαν, όντως</w:t>
      </w:r>
      <w:r w:rsidRPr="00A77DA0">
        <w:rPr>
          <w:rFonts w:eastAsia="Times New Roman" w:cs="Times New Roman"/>
          <w:szCs w:val="24"/>
        </w:rPr>
        <w:t xml:space="preserve"> απο</w:t>
      </w:r>
      <w:r w:rsidRPr="00A77DA0">
        <w:rPr>
          <w:rFonts w:eastAsia="Times New Roman" w:cs="Times New Roman"/>
          <w:szCs w:val="24"/>
        </w:rPr>
        <w:t>τελούν μία κάποια βελτίωση στην καθημερινότητα των πολιτών</w:t>
      </w:r>
      <w:r>
        <w:rPr>
          <w:rFonts w:eastAsia="Times New Roman" w:cs="Times New Roman"/>
          <w:szCs w:val="24"/>
        </w:rPr>
        <w:t>.</w:t>
      </w:r>
      <w:r w:rsidRPr="00A77DA0">
        <w:rPr>
          <w:rFonts w:eastAsia="Times New Roman" w:cs="Times New Roman"/>
          <w:szCs w:val="24"/>
        </w:rPr>
        <w:t xml:space="preserve"> Αλλά </w:t>
      </w:r>
      <w:r>
        <w:rPr>
          <w:rFonts w:eastAsia="Times New Roman" w:cs="Times New Roman"/>
          <w:szCs w:val="24"/>
        </w:rPr>
        <w:t xml:space="preserve">προσέξτε, </w:t>
      </w:r>
      <w:r w:rsidRPr="00A77DA0">
        <w:rPr>
          <w:rFonts w:eastAsia="Times New Roman" w:cs="Times New Roman"/>
          <w:szCs w:val="24"/>
        </w:rPr>
        <w:t>στην καθημερινότητα της δραματικής κατάστασης και των αδιεξόδων που δημιουργήθηκε ακριβώς στην τετραε</w:t>
      </w:r>
      <w:r>
        <w:rPr>
          <w:rFonts w:eastAsia="Times New Roman" w:cs="Times New Roman"/>
          <w:szCs w:val="24"/>
        </w:rPr>
        <w:t>τία της «πρώτη</w:t>
      </w:r>
      <w:r>
        <w:rPr>
          <w:rFonts w:eastAsia="Times New Roman" w:cs="Times New Roman"/>
          <w:szCs w:val="24"/>
        </w:rPr>
        <w:t>ς</w:t>
      </w:r>
      <w:r>
        <w:rPr>
          <w:rFonts w:eastAsia="Times New Roman" w:cs="Times New Roman"/>
          <w:szCs w:val="24"/>
        </w:rPr>
        <w:t xml:space="preserve"> φορά</w:t>
      </w:r>
      <w:r>
        <w:rPr>
          <w:rFonts w:eastAsia="Times New Roman" w:cs="Times New Roman"/>
          <w:szCs w:val="24"/>
        </w:rPr>
        <w:t>ς</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ριστερά» Κυβέρνησης, της </w:t>
      </w:r>
      <w:r w:rsidRPr="00A77DA0">
        <w:rPr>
          <w:rFonts w:eastAsia="Times New Roman" w:cs="Times New Roman"/>
          <w:szCs w:val="24"/>
        </w:rPr>
        <w:t>δικής σας διακυβέρνησης</w:t>
      </w:r>
      <w:r>
        <w:rPr>
          <w:rFonts w:eastAsia="Times New Roman" w:cs="Times New Roman"/>
          <w:szCs w:val="24"/>
        </w:rPr>
        <w:t>, κύριοι</w:t>
      </w:r>
      <w:r w:rsidRPr="00A77DA0">
        <w:rPr>
          <w:rFonts w:eastAsia="Times New Roman" w:cs="Times New Roman"/>
          <w:szCs w:val="24"/>
        </w:rPr>
        <w:t xml:space="preserve"> </w:t>
      </w:r>
      <w:r w:rsidRPr="00A77DA0">
        <w:rPr>
          <w:rFonts w:eastAsia="Times New Roman" w:cs="Times New Roman"/>
          <w:szCs w:val="24"/>
        </w:rPr>
        <w:t>της Πλειοψηφίας</w:t>
      </w:r>
      <w:r>
        <w:rPr>
          <w:rFonts w:eastAsia="Times New Roman" w:cs="Times New Roman"/>
          <w:szCs w:val="24"/>
        </w:rPr>
        <w:t>.</w:t>
      </w:r>
    </w:p>
    <w:p w14:paraId="4318B735"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Με τα μέτρα αυτά επιχειρείτε</w:t>
      </w:r>
      <w:r w:rsidRPr="00A77DA0">
        <w:rPr>
          <w:rFonts w:eastAsia="Times New Roman" w:cs="Times New Roman"/>
          <w:szCs w:val="24"/>
        </w:rPr>
        <w:t xml:space="preserve"> να μ</w:t>
      </w:r>
      <w:r>
        <w:rPr>
          <w:rFonts w:eastAsia="Times New Roman" w:cs="Times New Roman"/>
          <w:szCs w:val="24"/>
        </w:rPr>
        <w:t>π</w:t>
      </w:r>
      <w:r w:rsidRPr="00A77DA0">
        <w:rPr>
          <w:rFonts w:eastAsia="Times New Roman" w:cs="Times New Roman"/>
          <w:szCs w:val="24"/>
        </w:rPr>
        <w:t xml:space="preserve">αλώσετε τα δικά σας </w:t>
      </w:r>
      <w:r>
        <w:rPr>
          <w:rFonts w:eastAsia="Times New Roman" w:cs="Times New Roman"/>
          <w:szCs w:val="24"/>
        </w:rPr>
        <w:t>ολέθρια</w:t>
      </w:r>
      <w:r w:rsidRPr="00A77DA0">
        <w:rPr>
          <w:rFonts w:eastAsia="Times New Roman" w:cs="Times New Roman"/>
          <w:szCs w:val="24"/>
        </w:rPr>
        <w:t xml:space="preserve"> πεπραγμένα από το 2015 μέχρι και σήμερα</w:t>
      </w:r>
      <w:r>
        <w:rPr>
          <w:rFonts w:eastAsia="Times New Roman" w:cs="Times New Roman"/>
          <w:szCs w:val="24"/>
        </w:rPr>
        <w:t>.</w:t>
      </w:r>
      <w:r w:rsidRPr="00A77DA0">
        <w:rPr>
          <w:rFonts w:eastAsia="Times New Roman" w:cs="Times New Roman"/>
          <w:szCs w:val="24"/>
        </w:rPr>
        <w:t xml:space="preserve"> Υπάρχει </w:t>
      </w:r>
      <w:r>
        <w:rPr>
          <w:rFonts w:eastAsia="Times New Roman" w:cs="Times New Roman"/>
          <w:szCs w:val="24"/>
        </w:rPr>
        <w:t>μ</w:t>
      </w:r>
      <w:r w:rsidRPr="00A77DA0">
        <w:rPr>
          <w:rFonts w:eastAsia="Times New Roman" w:cs="Times New Roman"/>
          <w:szCs w:val="24"/>
        </w:rPr>
        <w:t>ήπως πιο χαρακτηριστικό παράδειγμα από αυτό που θ</w:t>
      </w:r>
      <w:r>
        <w:rPr>
          <w:rFonts w:eastAsia="Times New Roman" w:cs="Times New Roman"/>
          <w:szCs w:val="24"/>
        </w:rPr>
        <w:t>έλετε να πλασάρετε</w:t>
      </w:r>
      <w:r w:rsidRPr="00A77DA0">
        <w:rPr>
          <w:rFonts w:eastAsia="Times New Roman" w:cs="Times New Roman"/>
          <w:szCs w:val="24"/>
        </w:rPr>
        <w:t xml:space="preserve"> ως τη ναυαρχίδα</w:t>
      </w:r>
      <w:r>
        <w:rPr>
          <w:rFonts w:eastAsia="Times New Roman" w:cs="Times New Roman"/>
          <w:szCs w:val="24"/>
        </w:rPr>
        <w:t xml:space="preserve"> των παροχών σας, δ</w:t>
      </w:r>
      <w:r w:rsidRPr="00A77DA0">
        <w:rPr>
          <w:rFonts w:eastAsia="Times New Roman" w:cs="Times New Roman"/>
          <w:szCs w:val="24"/>
        </w:rPr>
        <w:t>ηλαδή τη μείωση του ΦΠΑ σ</w:t>
      </w:r>
      <w:r w:rsidRPr="00A77DA0">
        <w:rPr>
          <w:rFonts w:eastAsia="Times New Roman" w:cs="Times New Roman"/>
          <w:szCs w:val="24"/>
        </w:rPr>
        <w:t>την εστίαση</w:t>
      </w:r>
      <w:r>
        <w:rPr>
          <w:rFonts w:eastAsia="Times New Roman" w:cs="Times New Roman"/>
          <w:szCs w:val="24"/>
        </w:rPr>
        <w:t>,</w:t>
      </w:r>
      <w:r w:rsidRPr="00A77DA0">
        <w:rPr>
          <w:rFonts w:eastAsia="Times New Roman" w:cs="Times New Roman"/>
          <w:szCs w:val="24"/>
        </w:rPr>
        <w:t xml:space="preserve"> που είναι </w:t>
      </w:r>
      <w:r>
        <w:rPr>
          <w:rFonts w:eastAsia="Times New Roman" w:cs="Times New Roman"/>
          <w:szCs w:val="24"/>
        </w:rPr>
        <w:t>λειψή, κολοβή, μισή η ρύθμιση;</w:t>
      </w:r>
      <w:r w:rsidRPr="00A77DA0">
        <w:rPr>
          <w:rFonts w:eastAsia="Times New Roman" w:cs="Times New Roman"/>
          <w:szCs w:val="24"/>
        </w:rPr>
        <w:t xml:space="preserve"> </w:t>
      </w:r>
    </w:p>
    <w:p w14:paraId="4318B736"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Όμως </w:t>
      </w:r>
      <w:r w:rsidRPr="00A77DA0">
        <w:rPr>
          <w:rFonts w:eastAsia="Times New Roman" w:cs="Times New Roman"/>
          <w:szCs w:val="24"/>
        </w:rPr>
        <w:t>δείχνε</w:t>
      </w:r>
      <w:r>
        <w:rPr>
          <w:rFonts w:eastAsia="Times New Roman" w:cs="Times New Roman"/>
          <w:szCs w:val="24"/>
        </w:rPr>
        <w:t xml:space="preserve">τε να παραγνωρίζετε </w:t>
      </w:r>
      <w:r w:rsidRPr="00A77DA0">
        <w:rPr>
          <w:rFonts w:eastAsia="Times New Roman" w:cs="Times New Roman"/>
          <w:szCs w:val="24"/>
        </w:rPr>
        <w:t xml:space="preserve">ότι δυστυχώς για σας </w:t>
      </w:r>
      <w:r>
        <w:rPr>
          <w:rFonts w:eastAsia="Times New Roman" w:cs="Times New Roman"/>
          <w:szCs w:val="24"/>
        </w:rPr>
        <w:t>ο</w:t>
      </w:r>
      <w:r w:rsidRPr="00A77DA0">
        <w:rPr>
          <w:rFonts w:eastAsia="Times New Roman" w:cs="Times New Roman"/>
          <w:szCs w:val="24"/>
        </w:rPr>
        <w:t xml:space="preserve"> λαός έχει μνήμη και θυμάται ότι από τη δική μας </w:t>
      </w:r>
      <w:r>
        <w:rPr>
          <w:rFonts w:eastAsia="Times New Roman" w:cs="Times New Roman"/>
          <w:szCs w:val="24"/>
        </w:rPr>
        <w:t>κ</w:t>
      </w:r>
      <w:r w:rsidRPr="00A77DA0">
        <w:rPr>
          <w:rFonts w:eastAsia="Times New Roman" w:cs="Times New Roman"/>
          <w:szCs w:val="24"/>
        </w:rPr>
        <w:t>υβέρνηση το</w:t>
      </w:r>
      <w:r>
        <w:rPr>
          <w:rFonts w:eastAsia="Times New Roman" w:cs="Times New Roman"/>
          <w:szCs w:val="24"/>
        </w:rPr>
        <w:t>ν ΦΠΑ</w:t>
      </w:r>
      <w:r w:rsidRPr="00A77DA0">
        <w:rPr>
          <w:rFonts w:eastAsia="Times New Roman" w:cs="Times New Roman"/>
          <w:szCs w:val="24"/>
        </w:rPr>
        <w:t xml:space="preserve"> τον παρέλαβε στο 13%</w:t>
      </w:r>
      <w:r>
        <w:rPr>
          <w:rFonts w:eastAsia="Times New Roman" w:cs="Times New Roman"/>
          <w:szCs w:val="24"/>
        </w:rPr>
        <w:t>,</w:t>
      </w:r>
      <w:r w:rsidRPr="00A77DA0">
        <w:rPr>
          <w:rFonts w:eastAsia="Times New Roman" w:cs="Times New Roman"/>
          <w:szCs w:val="24"/>
        </w:rPr>
        <w:t xml:space="preserve"> όπου τον είχα</w:t>
      </w:r>
      <w:r>
        <w:rPr>
          <w:rFonts w:eastAsia="Times New Roman" w:cs="Times New Roman"/>
          <w:szCs w:val="24"/>
        </w:rPr>
        <w:t>με</w:t>
      </w:r>
      <w:r w:rsidRPr="00A77DA0">
        <w:rPr>
          <w:rFonts w:eastAsia="Times New Roman" w:cs="Times New Roman"/>
          <w:szCs w:val="24"/>
        </w:rPr>
        <w:t xml:space="preserve"> κατεβάσει από τον Αύγουστο του 2013</w:t>
      </w:r>
      <w:r>
        <w:rPr>
          <w:rFonts w:eastAsia="Times New Roman" w:cs="Times New Roman"/>
          <w:szCs w:val="24"/>
        </w:rPr>
        <w:t>.</w:t>
      </w:r>
      <w:r w:rsidRPr="00A77DA0">
        <w:rPr>
          <w:rFonts w:eastAsia="Times New Roman" w:cs="Times New Roman"/>
          <w:szCs w:val="24"/>
        </w:rPr>
        <w:t xml:space="preserve"> </w:t>
      </w:r>
      <w:r>
        <w:rPr>
          <w:rFonts w:eastAsia="Times New Roman" w:cs="Times New Roman"/>
          <w:szCs w:val="24"/>
        </w:rPr>
        <w:t xml:space="preserve">Εσείς </w:t>
      </w:r>
      <w:r>
        <w:rPr>
          <w:rFonts w:eastAsia="Times New Roman" w:cs="Times New Roman"/>
          <w:szCs w:val="24"/>
        </w:rPr>
        <w:t>τον</w:t>
      </w:r>
      <w:r w:rsidRPr="00A77DA0">
        <w:rPr>
          <w:rFonts w:eastAsia="Times New Roman" w:cs="Times New Roman"/>
          <w:szCs w:val="24"/>
        </w:rPr>
        <w:t xml:space="preserve"> διπλασιά</w:t>
      </w:r>
      <w:r>
        <w:rPr>
          <w:rFonts w:eastAsia="Times New Roman" w:cs="Times New Roman"/>
          <w:szCs w:val="24"/>
        </w:rPr>
        <w:t>σατε σχεδόν στο 24%, σ</w:t>
      </w:r>
      <w:r w:rsidRPr="00A77DA0">
        <w:rPr>
          <w:rFonts w:eastAsia="Times New Roman" w:cs="Times New Roman"/>
          <w:szCs w:val="24"/>
        </w:rPr>
        <w:t>τ</w:t>
      </w:r>
      <w:r>
        <w:rPr>
          <w:rFonts w:eastAsia="Times New Roman" w:cs="Times New Roman"/>
          <w:szCs w:val="24"/>
        </w:rPr>
        <w:t>ο</w:t>
      </w:r>
      <w:r w:rsidRPr="00A77DA0">
        <w:rPr>
          <w:rFonts w:eastAsia="Times New Roman" w:cs="Times New Roman"/>
          <w:szCs w:val="24"/>
        </w:rPr>
        <w:t xml:space="preserve"> πλαίσι</w:t>
      </w:r>
      <w:r>
        <w:rPr>
          <w:rFonts w:eastAsia="Times New Roman" w:cs="Times New Roman"/>
          <w:szCs w:val="24"/>
        </w:rPr>
        <w:t>ο</w:t>
      </w:r>
      <w:r w:rsidRPr="00A77DA0">
        <w:rPr>
          <w:rFonts w:eastAsia="Times New Roman" w:cs="Times New Roman"/>
          <w:szCs w:val="24"/>
        </w:rPr>
        <w:t xml:space="preserve"> του </w:t>
      </w:r>
      <w:r>
        <w:rPr>
          <w:rFonts w:eastAsia="Times New Roman" w:cs="Times New Roman"/>
          <w:szCs w:val="24"/>
        </w:rPr>
        <w:t>αχρείαστου</w:t>
      </w:r>
      <w:r w:rsidRPr="00A77DA0">
        <w:rPr>
          <w:rFonts w:eastAsia="Times New Roman" w:cs="Times New Roman"/>
          <w:szCs w:val="24"/>
        </w:rPr>
        <w:t xml:space="preserve"> και πλέον δυσβάσταχτο</w:t>
      </w:r>
      <w:r>
        <w:rPr>
          <w:rFonts w:eastAsia="Times New Roman" w:cs="Times New Roman"/>
          <w:szCs w:val="24"/>
        </w:rPr>
        <w:t>υ</w:t>
      </w:r>
      <w:r w:rsidRPr="00A77DA0">
        <w:rPr>
          <w:rFonts w:eastAsia="Times New Roman" w:cs="Times New Roman"/>
          <w:szCs w:val="24"/>
        </w:rPr>
        <w:t xml:space="preserve"> τρίτου μνημονίου</w:t>
      </w:r>
      <w:r>
        <w:rPr>
          <w:rFonts w:eastAsia="Times New Roman" w:cs="Times New Roman"/>
          <w:szCs w:val="24"/>
        </w:rPr>
        <w:t>, μ</w:t>
      </w:r>
      <w:r w:rsidRPr="00A77DA0">
        <w:rPr>
          <w:rFonts w:eastAsia="Times New Roman" w:cs="Times New Roman"/>
          <w:szCs w:val="24"/>
        </w:rPr>
        <w:t xml:space="preserve">ε </w:t>
      </w:r>
      <w:r>
        <w:rPr>
          <w:rFonts w:eastAsia="Times New Roman" w:cs="Times New Roman"/>
          <w:szCs w:val="24"/>
        </w:rPr>
        <w:t>την περήφανη διαπραγμάτευσή</w:t>
      </w:r>
      <w:r w:rsidRPr="00A77DA0">
        <w:rPr>
          <w:rFonts w:eastAsia="Times New Roman" w:cs="Times New Roman"/>
          <w:szCs w:val="24"/>
        </w:rPr>
        <w:t xml:space="preserve"> σας και τα άλλα </w:t>
      </w:r>
      <w:r>
        <w:rPr>
          <w:rFonts w:eastAsia="Times New Roman" w:cs="Times New Roman"/>
          <w:szCs w:val="24"/>
        </w:rPr>
        <w:t>«</w:t>
      </w:r>
      <w:r w:rsidRPr="00A77DA0">
        <w:rPr>
          <w:rFonts w:eastAsia="Times New Roman" w:cs="Times New Roman"/>
          <w:szCs w:val="24"/>
        </w:rPr>
        <w:t xml:space="preserve">έργα και τις ημέρες </w:t>
      </w:r>
      <w:r>
        <w:rPr>
          <w:rFonts w:eastAsia="Times New Roman" w:cs="Times New Roman"/>
          <w:szCs w:val="24"/>
        </w:rPr>
        <w:t>σας»</w:t>
      </w:r>
      <w:r>
        <w:rPr>
          <w:rFonts w:eastAsia="Times New Roman" w:cs="Times New Roman"/>
          <w:szCs w:val="24"/>
        </w:rPr>
        <w:t>,</w:t>
      </w:r>
      <w:r w:rsidRPr="00A77DA0">
        <w:rPr>
          <w:rFonts w:eastAsia="Times New Roman" w:cs="Times New Roman"/>
          <w:szCs w:val="24"/>
        </w:rPr>
        <w:t xml:space="preserve"> του μαύρου και καταστροφικού 2015</w:t>
      </w:r>
      <w:r>
        <w:rPr>
          <w:rFonts w:eastAsia="Times New Roman" w:cs="Times New Roman"/>
          <w:szCs w:val="24"/>
        </w:rPr>
        <w:t>.</w:t>
      </w:r>
      <w:r w:rsidRPr="00A77DA0">
        <w:rPr>
          <w:rFonts w:eastAsia="Times New Roman" w:cs="Times New Roman"/>
          <w:szCs w:val="24"/>
        </w:rPr>
        <w:t xml:space="preserve"> </w:t>
      </w:r>
    </w:p>
    <w:p w14:paraId="4318B737" w14:textId="77777777" w:rsidR="001D7CFB" w:rsidRDefault="00EB4E04">
      <w:pPr>
        <w:spacing w:line="600" w:lineRule="auto"/>
        <w:ind w:firstLine="720"/>
        <w:jc w:val="both"/>
        <w:rPr>
          <w:rFonts w:eastAsia="Times New Roman" w:cs="Times New Roman"/>
          <w:szCs w:val="24"/>
        </w:rPr>
      </w:pPr>
      <w:r w:rsidRPr="00A77DA0">
        <w:rPr>
          <w:rFonts w:eastAsia="Times New Roman" w:cs="Times New Roman"/>
          <w:szCs w:val="24"/>
        </w:rPr>
        <w:t xml:space="preserve">Και τώρα που τον </w:t>
      </w:r>
      <w:r>
        <w:rPr>
          <w:rFonts w:eastAsia="Times New Roman" w:cs="Times New Roman"/>
          <w:szCs w:val="24"/>
        </w:rPr>
        <w:t>ξανα</w:t>
      </w:r>
      <w:r w:rsidRPr="00A77DA0">
        <w:rPr>
          <w:rFonts w:eastAsia="Times New Roman" w:cs="Times New Roman"/>
          <w:szCs w:val="24"/>
        </w:rPr>
        <w:t>πάτε εκεί που το</w:t>
      </w:r>
      <w:r>
        <w:rPr>
          <w:rFonts w:eastAsia="Times New Roman" w:cs="Times New Roman"/>
          <w:szCs w:val="24"/>
        </w:rPr>
        <w:t>ν</w:t>
      </w:r>
      <w:r w:rsidRPr="00A77DA0">
        <w:rPr>
          <w:rFonts w:eastAsia="Times New Roman" w:cs="Times New Roman"/>
          <w:szCs w:val="24"/>
        </w:rPr>
        <w:t xml:space="preserve"> παραλάβατε από μας και</w:t>
      </w:r>
      <w:r>
        <w:rPr>
          <w:rFonts w:eastAsia="Times New Roman" w:cs="Times New Roman"/>
          <w:szCs w:val="24"/>
        </w:rPr>
        <w:t xml:space="preserve"> τον εμφανίζετε</w:t>
      </w:r>
      <w:r w:rsidRPr="00A77DA0">
        <w:rPr>
          <w:rFonts w:eastAsia="Times New Roman" w:cs="Times New Roman"/>
          <w:szCs w:val="24"/>
        </w:rPr>
        <w:t xml:space="preserve"> ως την κορυφαία παροχή σας στην οικονομία και στους πολίτες</w:t>
      </w:r>
      <w:r>
        <w:rPr>
          <w:rFonts w:eastAsia="Times New Roman" w:cs="Times New Roman"/>
          <w:szCs w:val="24"/>
        </w:rPr>
        <w:t>.</w:t>
      </w:r>
      <w:r w:rsidRPr="00A77DA0">
        <w:rPr>
          <w:rFonts w:eastAsia="Times New Roman" w:cs="Times New Roman"/>
          <w:szCs w:val="24"/>
        </w:rPr>
        <w:t xml:space="preserve"> Φαίνεται ότι έχε</w:t>
      </w:r>
      <w:r>
        <w:rPr>
          <w:rFonts w:eastAsia="Times New Roman" w:cs="Times New Roman"/>
          <w:szCs w:val="24"/>
        </w:rPr>
        <w:t>τε</w:t>
      </w:r>
      <w:r w:rsidRPr="00A77DA0">
        <w:rPr>
          <w:rFonts w:eastAsia="Times New Roman" w:cs="Times New Roman"/>
          <w:szCs w:val="24"/>
        </w:rPr>
        <w:t xml:space="preserve"> </w:t>
      </w:r>
      <w:r>
        <w:rPr>
          <w:rFonts w:eastAsia="Times New Roman" w:cs="Times New Roman"/>
          <w:szCs w:val="24"/>
        </w:rPr>
        <w:t>ζηλέψει</w:t>
      </w:r>
      <w:r w:rsidRPr="00A77DA0">
        <w:rPr>
          <w:rFonts w:eastAsia="Times New Roman" w:cs="Times New Roman"/>
          <w:szCs w:val="24"/>
        </w:rPr>
        <w:t xml:space="preserve"> τη δόξα του Χότζα και την κουτοπόνηρη τακτική του</w:t>
      </w:r>
      <w:r>
        <w:rPr>
          <w:rFonts w:eastAsia="Times New Roman" w:cs="Times New Roman"/>
          <w:szCs w:val="24"/>
        </w:rPr>
        <w:t>.</w:t>
      </w:r>
      <w:r w:rsidRPr="00A77DA0">
        <w:rPr>
          <w:rFonts w:eastAsia="Times New Roman" w:cs="Times New Roman"/>
          <w:szCs w:val="24"/>
        </w:rPr>
        <w:t xml:space="preserve"> Για </w:t>
      </w:r>
      <w:r>
        <w:rPr>
          <w:rFonts w:eastAsia="Times New Roman" w:cs="Times New Roman"/>
          <w:szCs w:val="24"/>
        </w:rPr>
        <w:t xml:space="preserve">ποια </w:t>
      </w:r>
      <w:r w:rsidRPr="00A77DA0">
        <w:rPr>
          <w:rFonts w:eastAsia="Times New Roman" w:cs="Times New Roman"/>
          <w:szCs w:val="24"/>
        </w:rPr>
        <w:t>κανονικότητα μιλάτε</w:t>
      </w:r>
      <w:r>
        <w:rPr>
          <w:rFonts w:eastAsia="Times New Roman" w:cs="Times New Roman"/>
          <w:szCs w:val="24"/>
        </w:rPr>
        <w:t>;</w:t>
      </w:r>
      <w:r w:rsidRPr="00A77DA0">
        <w:rPr>
          <w:rFonts w:eastAsia="Times New Roman" w:cs="Times New Roman"/>
          <w:szCs w:val="24"/>
        </w:rPr>
        <w:t xml:space="preserve"> Για το ότι μας έχετε </w:t>
      </w:r>
      <w:r>
        <w:rPr>
          <w:rFonts w:eastAsia="Times New Roman" w:cs="Times New Roman"/>
          <w:szCs w:val="24"/>
        </w:rPr>
        <w:t>κάνει χώρα</w:t>
      </w:r>
      <w:r w:rsidRPr="00A77DA0">
        <w:rPr>
          <w:rFonts w:eastAsia="Times New Roman" w:cs="Times New Roman"/>
          <w:szCs w:val="24"/>
        </w:rPr>
        <w:t xml:space="preserve"> πρωταθλήτρια των</w:t>
      </w:r>
      <w:r w:rsidRPr="00A77DA0">
        <w:rPr>
          <w:rFonts w:eastAsia="Times New Roman" w:cs="Times New Roman"/>
          <w:szCs w:val="24"/>
        </w:rPr>
        <w:t xml:space="preserve"> </w:t>
      </w:r>
      <w:r>
        <w:rPr>
          <w:rFonts w:eastAsia="Times New Roman" w:cs="Times New Roman"/>
          <w:szCs w:val="24"/>
        </w:rPr>
        <w:t>φόρων</w:t>
      </w:r>
      <w:r w:rsidRPr="00A77DA0">
        <w:rPr>
          <w:rFonts w:eastAsia="Times New Roman" w:cs="Times New Roman"/>
          <w:szCs w:val="24"/>
        </w:rPr>
        <w:t xml:space="preserve"> στις χώρες του ΟΟΣΑ</w:t>
      </w:r>
      <w:r>
        <w:rPr>
          <w:rFonts w:eastAsia="Times New Roman" w:cs="Times New Roman"/>
          <w:szCs w:val="24"/>
        </w:rPr>
        <w:t>,</w:t>
      </w:r>
      <w:r w:rsidRPr="00A77DA0">
        <w:rPr>
          <w:rFonts w:eastAsia="Times New Roman" w:cs="Times New Roman"/>
          <w:szCs w:val="24"/>
        </w:rPr>
        <w:t xml:space="preserve"> σύμφωνα με τα στοιχεία του ίδιου του </w:t>
      </w:r>
      <w:r>
        <w:rPr>
          <w:rFonts w:eastAsia="Times New Roman" w:cs="Times New Roman"/>
          <w:szCs w:val="24"/>
        </w:rPr>
        <w:t>ο</w:t>
      </w:r>
      <w:r w:rsidRPr="00A77DA0">
        <w:rPr>
          <w:rFonts w:eastAsia="Times New Roman" w:cs="Times New Roman"/>
          <w:szCs w:val="24"/>
        </w:rPr>
        <w:t>ργανισμού</w:t>
      </w:r>
      <w:r>
        <w:rPr>
          <w:rFonts w:eastAsia="Times New Roman" w:cs="Times New Roman"/>
          <w:szCs w:val="24"/>
        </w:rPr>
        <w:t>; Ή</w:t>
      </w:r>
      <w:r w:rsidRPr="00A77DA0">
        <w:rPr>
          <w:rFonts w:eastAsia="Times New Roman" w:cs="Times New Roman"/>
          <w:szCs w:val="24"/>
        </w:rPr>
        <w:t xml:space="preserve"> γιατί με την καταστροφική</w:t>
      </w:r>
      <w:r>
        <w:rPr>
          <w:rFonts w:eastAsia="Times New Roman" w:cs="Times New Roman"/>
          <w:szCs w:val="24"/>
        </w:rPr>
        <w:t>, αντιαναπτυξιακή πολιτική έχουμε</w:t>
      </w:r>
      <w:r w:rsidRPr="00A77DA0">
        <w:rPr>
          <w:rFonts w:eastAsia="Times New Roman" w:cs="Times New Roman"/>
          <w:szCs w:val="24"/>
        </w:rPr>
        <w:t xml:space="preserve"> κατρακυλήσει στην τελευταία θέση </w:t>
      </w:r>
      <w:r>
        <w:rPr>
          <w:rFonts w:eastAsia="Times New Roman" w:cs="Times New Roman"/>
          <w:szCs w:val="24"/>
        </w:rPr>
        <w:t>των χωρών</w:t>
      </w:r>
      <w:r w:rsidRPr="00A77DA0">
        <w:rPr>
          <w:rFonts w:eastAsia="Times New Roman" w:cs="Times New Roman"/>
          <w:szCs w:val="24"/>
        </w:rPr>
        <w:t xml:space="preserve"> της Ευρωπαϊκής Ένωσης</w:t>
      </w:r>
      <w:r>
        <w:rPr>
          <w:rFonts w:eastAsia="Times New Roman" w:cs="Times New Roman"/>
          <w:szCs w:val="24"/>
        </w:rPr>
        <w:t xml:space="preserve"> από πλευράς των ε</w:t>
      </w:r>
      <w:r w:rsidRPr="00A77DA0">
        <w:rPr>
          <w:rFonts w:eastAsia="Times New Roman" w:cs="Times New Roman"/>
          <w:szCs w:val="24"/>
        </w:rPr>
        <w:t>πενδύσεων</w:t>
      </w:r>
      <w:r>
        <w:rPr>
          <w:rFonts w:eastAsia="Times New Roman" w:cs="Times New Roman"/>
          <w:szCs w:val="24"/>
        </w:rPr>
        <w:t>;</w:t>
      </w:r>
      <w:r w:rsidRPr="00A77DA0">
        <w:rPr>
          <w:rFonts w:eastAsia="Times New Roman" w:cs="Times New Roman"/>
          <w:szCs w:val="24"/>
        </w:rPr>
        <w:t xml:space="preserve"> Ή μήπως πρέπει να πανηγυρ</w:t>
      </w:r>
      <w:r w:rsidRPr="00A77DA0">
        <w:rPr>
          <w:rFonts w:eastAsia="Times New Roman" w:cs="Times New Roman"/>
          <w:szCs w:val="24"/>
        </w:rPr>
        <w:t xml:space="preserve">ίζουμε για τα </w:t>
      </w:r>
      <w:r>
        <w:rPr>
          <w:rFonts w:eastAsia="Times New Roman" w:cs="Times New Roman"/>
          <w:szCs w:val="24"/>
          <w:lang w:val="en"/>
        </w:rPr>
        <w:t>spreads</w:t>
      </w:r>
      <w:r w:rsidRPr="00A77DA0">
        <w:rPr>
          <w:rFonts w:eastAsia="Times New Roman" w:cs="Times New Roman"/>
          <w:szCs w:val="24"/>
        </w:rPr>
        <w:t xml:space="preserve"> που είναι ο </w:t>
      </w:r>
      <w:r>
        <w:rPr>
          <w:rFonts w:eastAsia="Times New Roman" w:cs="Times New Roman"/>
          <w:szCs w:val="24"/>
        </w:rPr>
        <w:t>καθρέφτης</w:t>
      </w:r>
      <w:r w:rsidRPr="00A77DA0">
        <w:rPr>
          <w:rFonts w:eastAsia="Times New Roman" w:cs="Times New Roman"/>
          <w:szCs w:val="24"/>
        </w:rPr>
        <w:t xml:space="preserve"> για το</w:t>
      </w:r>
      <w:r>
        <w:rPr>
          <w:rFonts w:eastAsia="Times New Roman" w:cs="Times New Roman"/>
          <w:szCs w:val="24"/>
        </w:rPr>
        <w:t>ν</w:t>
      </w:r>
      <w:r w:rsidRPr="00A77DA0">
        <w:rPr>
          <w:rFonts w:eastAsia="Times New Roman" w:cs="Times New Roman"/>
          <w:szCs w:val="24"/>
        </w:rPr>
        <w:t xml:space="preserve"> βαθμό οικονομικής επικινδυνότητας μιας χώρας και τα οποία παραμένουν στα υψηλότερα της </w:t>
      </w:r>
      <w:r>
        <w:rPr>
          <w:rFonts w:eastAsia="Times New Roman" w:cs="Times New Roman"/>
          <w:szCs w:val="24"/>
        </w:rPr>
        <w:t xml:space="preserve">Ευρωζώνης; </w:t>
      </w:r>
    </w:p>
    <w:p w14:paraId="4318B738" w14:textId="77777777" w:rsidR="001D7CFB" w:rsidRDefault="00EB4E04">
      <w:pPr>
        <w:spacing w:line="600" w:lineRule="auto"/>
        <w:ind w:firstLine="720"/>
        <w:jc w:val="both"/>
        <w:rPr>
          <w:rFonts w:eastAsia="Times New Roman" w:cs="Times New Roman"/>
          <w:szCs w:val="24"/>
        </w:rPr>
      </w:pPr>
      <w:r w:rsidRPr="00A77DA0">
        <w:rPr>
          <w:rFonts w:eastAsia="Times New Roman" w:cs="Times New Roman"/>
          <w:szCs w:val="24"/>
        </w:rPr>
        <w:t xml:space="preserve">Και αυτό πάλι με τη </w:t>
      </w:r>
      <w:r>
        <w:rPr>
          <w:rFonts w:eastAsia="Times New Roman" w:cs="Times New Roman"/>
          <w:szCs w:val="24"/>
        </w:rPr>
        <w:t>δέκατη τρίτη</w:t>
      </w:r>
      <w:r w:rsidRPr="00A77DA0">
        <w:rPr>
          <w:rFonts w:eastAsia="Times New Roman" w:cs="Times New Roman"/>
          <w:szCs w:val="24"/>
        </w:rPr>
        <w:t xml:space="preserve"> σύνταξη</w:t>
      </w:r>
      <w:r>
        <w:rPr>
          <w:rFonts w:eastAsia="Times New Roman" w:cs="Times New Roman"/>
          <w:szCs w:val="24"/>
        </w:rPr>
        <w:t xml:space="preserve"> τι κακόγουστο α</w:t>
      </w:r>
      <w:r w:rsidRPr="00A77DA0">
        <w:rPr>
          <w:rFonts w:eastAsia="Times New Roman" w:cs="Times New Roman"/>
          <w:szCs w:val="24"/>
        </w:rPr>
        <w:t>νέκδοτο είναι</w:t>
      </w:r>
      <w:r>
        <w:rPr>
          <w:rFonts w:eastAsia="Times New Roman" w:cs="Times New Roman"/>
          <w:szCs w:val="24"/>
        </w:rPr>
        <w:t>;</w:t>
      </w:r>
      <w:r w:rsidRPr="00A77DA0">
        <w:rPr>
          <w:rFonts w:eastAsia="Times New Roman" w:cs="Times New Roman"/>
          <w:szCs w:val="24"/>
        </w:rPr>
        <w:t xml:space="preserve"> </w:t>
      </w:r>
      <w:r>
        <w:rPr>
          <w:rFonts w:eastAsia="Times New Roman" w:cs="Times New Roman"/>
          <w:szCs w:val="24"/>
        </w:rPr>
        <w:t xml:space="preserve">Δίνετε </w:t>
      </w:r>
      <w:r w:rsidRPr="00A77DA0">
        <w:rPr>
          <w:rFonts w:eastAsia="Times New Roman" w:cs="Times New Roman"/>
          <w:szCs w:val="24"/>
        </w:rPr>
        <w:t>800 εκατομμύρια</w:t>
      </w:r>
      <w:r>
        <w:rPr>
          <w:rFonts w:eastAsia="Times New Roman" w:cs="Times New Roman"/>
          <w:szCs w:val="24"/>
        </w:rPr>
        <w:t>,</w:t>
      </w:r>
      <w:r w:rsidRPr="00A77DA0">
        <w:rPr>
          <w:rFonts w:eastAsia="Times New Roman" w:cs="Times New Roman"/>
          <w:szCs w:val="24"/>
        </w:rPr>
        <w:t xml:space="preserve"> όταν </w:t>
      </w:r>
      <w:r>
        <w:rPr>
          <w:rFonts w:eastAsia="Times New Roman" w:cs="Times New Roman"/>
          <w:szCs w:val="24"/>
        </w:rPr>
        <w:t>η</w:t>
      </w:r>
      <w:r w:rsidRPr="00A77DA0">
        <w:rPr>
          <w:rFonts w:eastAsia="Times New Roman" w:cs="Times New Roman"/>
          <w:szCs w:val="24"/>
        </w:rPr>
        <w:t xml:space="preserve"> δαπ</w:t>
      </w:r>
      <w:r w:rsidRPr="00A77DA0">
        <w:rPr>
          <w:rFonts w:eastAsia="Times New Roman" w:cs="Times New Roman"/>
          <w:szCs w:val="24"/>
        </w:rPr>
        <w:t>άνη για μία κανονική σύνταξη είναι 2,2</w:t>
      </w:r>
      <w:r>
        <w:rPr>
          <w:rFonts w:eastAsia="Times New Roman" w:cs="Times New Roman"/>
          <w:szCs w:val="24"/>
        </w:rPr>
        <w:t xml:space="preserve"> δισεκατομμύρια. </w:t>
      </w:r>
      <w:r w:rsidRPr="00A77DA0">
        <w:rPr>
          <w:rFonts w:eastAsia="Times New Roman" w:cs="Times New Roman"/>
          <w:szCs w:val="24"/>
        </w:rPr>
        <w:t xml:space="preserve">Τα </w:t>
      </w:r>
      <w:r>
        <w:rPr>
          <w:rFonts w:eastAsia="Times New Roman" w:cs="Times New Roman"/>
          <w:szCs w:val="24"/>
        </w:rPr>
        <w:t>έχετε πάρει όλα και μοιράζετε ψί</w:t>
      </w:r>
      <w:r w:rsidRPr="00A77DA0">
        <w:rPr>
          <w:rFonts w:eastAsia="Times New Roman" w:cs="Times New Roman"/>
          <w:szCs w:val="24"/>
        </w:rPr>
        <w:t>χουλα</w:t>
      </w:r>
      <w:r>
        <w:rPr>
          <w:rFonts w:eastAsia="Times New Roman" w:cs="Times New Roman"/>
          <w:szCs w:val="24"/>
        </w:rPr>
        <w:t>, ό</w:t>
      </w:r>
      <w:r w:rsidRPr="00A77DA0">
        <w:rPr>
          <w:rFonts w:eastAsia="Times New Roman" w:cs="Times New Roman"/>
          <w:szCs w:val="24"/>
        </w:rPr>
        <w:t xml:space="preserve">ταν από τους χαμηλοσυνταξιούχους έχει στερήσει κοντά 1 </w:t>
      </w:r>
      <w:r>
        <w:rPr>
          <w:rFonts w:eastAsia="Times New Roman" w:cs="Times New Roman"/>
          <w:szCs w:val="24"/>
        </w:rPr>
        <w:t>δισεκατομμύριο</w:t>
      </w:r>
      <w:r w:rsidRPr="00A77DA0">
        <w:rPr>
          <w:rFonts w:eastAsia="Times New Roman" w:cs="Times New Roman"/>
          <w:szCs w:val="24"/>
        </w:rPr>
        <w:t xml:space="preserve"> με την κατάργηση του ΕΚΑΣ</w:t>
      </w:r>
      <w:r>
        <w:rPr>
          <w:rFonts w:eastAsia="Times New Roman" w:cs="Times New Roman"/>
          <w:szCs w:val="24"/>
        </w:rPr>
        <w:t>. Κ</w:t>
      </w:r>
      <w:r>
        <w:rPr>
          <w:rFonts w:eastAsia="Times New Roman" w:cs="Times New Roman"/>
          <w:szCs w:val="24"/>
        </w:rPr>
        <w:t>αι μ</w:t>
      </w:r>
      <w:r w:rsidRPr="00A77DA0">
        <w:rPr>
          <w:rFonts w:eastAsia="Times New Roman" w:cs="Times New Roman"/>
          <w:szCs w:val="24"/>
        </w:rPr>
        <w:t>ε τη μείωση του αφορολογήτου</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ερικόψατε τη δωδεκάτη </w:t>
      </w:r>
      <w:r>
        <w:rPr>
          <w:rFonts w:eastAsia="Times New Roman" w:cs="Times New Roman"/>
          <w:szCs w:val="24"/>
        </w:rPr>
        <w:t>σύνταξη και αν δεν ψηφίσετε</w:t>
      </w:r>
      <w:r w:rsidRPr="00A77DA0">
        <w:rPr>
          <w:rFonts w:eastAsia="Times New Roman" w:cs="Times New Roman"/>
          <w:szCs w:val="24"/>
        </w:rPr>
        <w:t xml:space="preserve"> </w:t>
      </w:r>
      <w:r>
        <w:rPr>
          <w:rFonts w:eastAsia="Times New Roman" w:cs="Times New Roman"/>
          <w:szCs w:val="24"/>
        </w:rPr>
        <w:t>την</w:t>
      </w:r>
      <w:r w:rsidRPr="00A77DA0">
        <w:rPr>
          <w:rFonts w:eastAsia="Times New Roman" w:cs="Times New Roman"/>
          <w:szCs w:val="24"/>
        </w:rPr>
        <w:t xml:space="preserve"> τροπολογία που έχουμε καταθέσει </w:t>
      </w:r>
      <w:r>
        <w:rPr>
          <w:rFonts w:eastAsia="Times New Roman" w:cs="Times New Roman"/>
          <w:szCs w:val="24"/>
        </w:rPr>
        <w:t>να υπάρξει</w:t>
      </w:r>
      <w:r w:rsidRPr="00A77DA0">
        <w:rPr>
          <w:rFonts w:eastAsia="Times New Roman" w:cs="Times New Roman"/>
          <w:szCs w:val="24"/>
        </w:rPr>
        <w:t xml:space="preserve"> φρένο στη μείωση αφορολογήτου</w:t>
      </w:r>
      <w:r>
        <w:rPr>
          <w:rFonts w:eastAsia="Times New Roman" w:cs="Times New Roman"/>
          <w:szCs w:val="24"/>
        </w:rPr>
        <w:t>,</w:t>
      </w:r>
      <w:r w:rsidRPr="00A77DA0">
        <w:rPr>
          <w:rFonts w:eastAsia="Times New Roman" w:cs="Times New Roman"/>
          <w:szCs w:val="24"/>
        </w:rPr>
        <w:t xml:space="preserve"> θα μειωθεί και η </w:t>
      </w:r>
      <w:r>
        <w:rPr>
          <w:rFonts w:eastAsia="Times New Roman" w:cs="Times New Roman"/>
          <w:szCs w:val="24"/>
        </w:rPr>
        <w:t>ενδεκάτη</w:t>
      </w:r>
      <w:r w:rsidRPr="00A77DA0">
        <w:rPr>
          <w:rFonts w:eastAsia="Times New Roman" w:cs="Times New Roman"/>
          <w:szCs w:val="24"/>
        </w:rPr>
        <w:t xml:space="preserve"> σύνταξη</w:t>
      </w:r>
      <w:r>
        <w:rPr>
          <w:rFonts w:eastAsia="Times New Roman" w:cs="Times New Roman"/>
          <w:szCs w:val="24"/>
        </w:rPr>
        <w:t>,</w:t>
      </w:r>
      <w:r w:rsidRPr="00A77DA0">
        <w:rPr>
          <w:rFonts w:eastAsia="Times New Roman" w:cs="Times New Roman"/>
          <w:szCs w:val="24"/>
        </w:rPr>
        <w:t xml:space="preserve"> όπως και </w:t>
      </w:r>
      <w:r>
        <w:rPr>
          <w:rFonts w:eastAsia="Times New Roman" w:cs="Times New Roman"/>
          <w:szCs w:val="24"/>
        </w:rPr>
        <w:t xml:space="preserve">ο </w:t>
      </w:r>
      <w:r>
        <w:rPr>
          <w:rFonts w:eastAsia="Times New Roman" w:cs="Times New Roman"/>
          <w:szCs w:val="24"/>
        </w:rPr>
        <w:t>εν</w:t>
      </w:r>
      <w:r>
        <w:rPr>
          <w:rFonts w:eastAsia="Times New Roman" w:cs="Times New Roman"/>
          <w:szCs w:val="24"/>
        </w:rPr>
        <w:t xml:space="preserve">δέκατος μισθός. </w:t>
      </w:r>
      <w:r w:rsidRPr="00A77DA0">
        <w:rPr>
          <w:rFonts w:eastAsia="Times New Roman" w:cs="Times New Roman"/>
          <w:szCs w:val="24"/>
        </w:rPr>
        <w:t>Με την εισφορά υπέρ υγείας</w:t>
      </w:r>
      <w:r>
        <w:rPr>
          <w:rFonts w:eastAsia="Times New Roman" w:cs="Times New Roman"/>
          <w:szCs w:val="24"/>
        </w:rPr>
        <w:t>,</w:t>
      </w:r>
      <w:r w:rsidRPr="00A77DA0">
        <w:rPr>
          <w:rFonts w:eastAsia="Times New Roman" w:cs="Times New Roman"/>
          <w:szCs w:val="24"/>
        </w:rPr>
        <w:t xml:space="preserve"> που </w:t>
      </w:r>
      <w:r>
        <w:rPr>
          <w:rFonts w:eastAsia="Times New Roman" w:cs="Times New Roman"/>
          <w:szCs w:val="24"/>
        </w:rPr>
        <w:t>αυξήσατε</w:t>
      </w:r>
      <w:r w:rsidRPr="00A77DA0">
        <w:rPr>
          <w:rFonts w:eastAsia="Times New Roman" w:cs="Times New Roman"/>
          <w:szCs w:val="24"/>
        </w:rPr>
        <w:t xml:space="preserve"> κατά 50% στις κύριες και 100% στις επικουρικέ</w:t>
      </w:r>
      <w:r w:rsidRPr="00A77DA0">
        <w:rPr>
          <w:rFonts w:eastAsia="Times New Roman" w:cs="Times New Roman"/>
          <w:szCs w:val="24"/>
        </w:rPr>
        <w:t>ς συντάξεις</w:t>
      </w:r>
      <w:r>
        <w:rPr>
          <w:rFonts w:eastAsia="Times New Roman" w:cs="Times New Roman"/>
          <w:szCs w:val="24"/>
        </w:rPr>
        <w:t>, τους υφαρπάξατε</w:t>
      </w:r>
      <w:r w:rsidRPr="00A77DA0">
        <w:rPr>
          <w:rFonts w:eastAsia="Times New Roman" w:cs="Times New Roman"/>
          <w:szCs w:val="24"/>
        </w:rPr>
        <w:t xml:space="preserve"> επιπλέον 800 εκατομμύρια</w:t>
      </w:r>
      <w:r>
        <w:rPr>
          <w:rFonts w:eastAsia="Times New Roman" w:cs="Times New Roman"/>
          <w:szCs w:val="24"/>
        </w:rPr>
        <w:t>.</w:t>
      </w:r>
      <w:r w:rsidRPr="00A77DA0">
        <w:rPr>
          <w:rFonts w:eastAsia="Times New Roman" w:cs="Times New Roman"/>
          <w:szCs w:val="24"/>
        </w:rPr>
        <w:t xml:space="preserve"> </w:t>
      </w:r>
    </w:p>
    <w:p w14:paraId="4318B739" w14:textId="77777777" w:rsidR="001D7CFB" w:rsidRDefault="00EB4E04">
      <w:pPr>
        <w:spacing w:line="600" w:lineRule="auto"/>
        <w:ind w:firstLine="720"/>
        <w:jc w:val="both"/>
        <w:rPr>
          <w:rFonts w:eastAsia="Times New Roman" w:cs="Times New Roman"/>
          <w:szCs w:val="24"/>
        </w:rPr>
      </w:pPr>
      <w:r w:rsidRPr="00A77DA0">
        <w:rPr>
          <w:rFonts w:eastAsia="Times New Roman" w:cs="Times New Roman"/>
          <w:szCs w:val="24"/>
        </w:rPr>
        <w:t xml:space="preserve">Και να </w:t>
      </w:r>
      <w:r>
        <w:rPr>
          <w:rFonts w:eastAsia="Times New Roman" w:cs="Times New Roman"/>
          <w:szCs w:val="24"/>
        </w:rPr>
        <w:t xml:space="preserve">ήταν μόνο αυτά. </w:t>
      </w:r>
      <w:r w:rsidRPr="00A77DA0">
        <w:rPr>
          <w:rFonts w:eastAsia="Times New Roman" w:cs="Times New Roman"/>
          <w:szCs w:val="24"/>
        </w:rPr>
        <w:t xml:space="preserve">Με </w:t>
      </w:r>
      <w:r>
        <w:rPr>
          <w:rFonts w:eastAsia="Times New Roman" w:cs="Times New Roman"/>
          <w:szCs w:val="24"/>
        </w:rPr>
        <w:t xml:space="preserve">τον </w:t>
      </w:r>
      <w:r w:rsidRPr="00A77DA0">
        <w:rPr>
          <w:rFonts w:eastAsia="Times New Roman" w:cs="Times New Roman"/>
          <w:szCs w:val="24"/>
        </w:rPr>
        <w:t>νόμο Κατρούγκαλου κατακρεουργήσα</w:t>
      </w:r>
      <w:r>
        <w:rPr>
          <w:rFonts w:eastAsia="Times New Roman" w:cs="Times New Roman"/>
          <w:szCs w:val="24"/>
        </w:rPr>
        <w:t xml:space="preserve">τε κατά 35% τις κύριες </w:t>
      </w:r>
      <w:r w:rsidRPr="00A77DA0">
        <w:rPr>
          <w:rFonts w:eastAsia="Times New Roman" w:cs="Times New Roman"/>
          <w:szCs w:val="24"/>
        </w:rPr>
        <w:t xml:space="preserve">και κατά </w:t>
      </w:r>
      <w:r>
        <w:rPr>
          <w:rFonts w:eastAsia="Times New Roman" w:cs="Times New Roman"/>
          <w:szCs w:val="24"/>
        </w:rPr>
        <w:t xml:space="preserve">45% </w:t>
      </w:r>
      <w:r w:rsidRPr="00A77DA0">
        <w:rPr>
          <w:rFonts w:eastAsia="Times New Roman" w:cs="Times New Roman"/>
          <w:szCs w:val="24"/>
        </w:rPr>
        <w:t>τις επικουρικές συντάξεις</w:t>
      </w:r>
      <w:r>
        <w:rPr>
          <w:rFonts w:eastAsia="Times New Roman" w:cs="Times New Roman"/>
          <w:szCs w:val="24"/>
        </w:rPr>
        <w:t>.</w:t>
      </w:r>
      <w:r w:rsidRPr="00A77DA0">
        <w:rPr>
          <w:rFonts w:eastAsia="Times New Roman" w:cs="Times New Roman"/>
          <w:szCs w:val="24"/>
        </w:rPr>
        <w:t xml:space="preserve"> Και </w:t>
      </w:r>
      <w:r>
        <w:rPr>
          <w:rFonts w:eastAsia="Times New Roman" w:cs="Times New Roman"/>
          <w:szCs w:val="24"/>
        </w:rPr>
        <w:t>τώρα τους επιστρέφετε</w:t>
      </w:r>
      <w:r w:rsidRPr="00A77DA0">
        <w:rPr>
          <w:rFonts w:eastAsia="Times New Roman" w:cs="Times New Roman"/>
          <w:szCs w:val="24"/>
        </w:rPr>
        <w:t xml:space="preserve"> ένα ξεροκόμματο και </w:t>
      </w:r>
      <w:r>
        <w:rPr>
          <w:rFonts w:eastAsia="Times New Roman" w:cs="Times New Roman"/>
          <w:szCs w:val="24"/>
        </w:rPr>
        <w:t>ανερυθρίαστα το αποκαλείτε δέ</w:t>
      </w:r>
      <w:r>
        <w:rPr>
          <w:rFonts w:eastAsia="Times New Roman" w:cs="Times New Roman"/>
          <w:szCs w:val="24"/>
        </w:rPr>
        <w:t xml:space="preserve">κατη τρίτη </w:t>
      </w:r>
      <w:r w:rsidRPr="00A77DA0">
        <w:rPr>
          <w:rFonts w:eastAsia="Times New Roman" w:cs="Times New Roman"/>
          <w:szCs w:val="24"/>
        </w:rPr>
        <w:t>σύνταξη</w:t>
      </w:r>
      <w:r>
        <w:rPr>
          <w:rFonts w:eastAsia="Times New Roman" w:cs="Times New Roman"/>
          <w:szCs w:val="24"/>
        </w:rPr>
        <w:t xml:space="preserve">, προφανώς γιατί θεωρείτε </w:t>
      </w:r>
      <w:r w:rsidRPr="00A77DA0">
        <w:rPr>
          <w:rFonts w:eastAsia="Times New Roman" w:cs="Times New Roman"/>
          <w:szCs w:val="24"/>
        </w:rPr>
        <w:t xml:space="preserve">αυτούς τους </w:t>
      </w:r>
      <w:r>
        <w:rPr>
          <w:rFonts w:eastAsia="Times New Roman" w:cs="Times New Roman"/>
          <w:szCs w:val="24"/>
        </w:rPr>
        <w:t>ανθρώπους αφελεί</w:t>
      </w:r>
      <w:r w:rsidRPr="00A77DA0">
        <w:rPr>
          <w:rFonts w:eastAsia="Times New Roman" w:cs="Times New Roman"/>
          <w:szCs w:val="24"/>
        </w:rPr>
        <w:t>ς και ότι δεν αντιλαμβ</w:t>
      </w:r>
      <w:r>
        <w:rPr>
          <w:rFonts w:eastAsia="Times New Roman" w:cs="Times New Roman"/>
          <w:szCs w:val="24"/>
        </w:rPr>
        <w:t>άνονται πως αυτό που τους δίνετε</w:t>
      </w:r>
      <w:r w:rsidRPr="00A77DA0">
        <w:rPr>
          <w:rFonts w:eastAsia="Times New Roman" w:cs="Times New Roman"/>
          <w:szCs w:val="24"/>
        </w:rPr>
        <w:t xml:space="preserve"> είναι ένα φθηνό </w:t>
      </w:r>
      <w:r>
        <w:rPr>
          <w:rFonts w:eastAsia="Times New Roman" w:cs="Times New Roman"/>
          <w:szCs w:val="24"/>
        </w:rPr>
        <w:t>δόλωμα, ένα προεκλογικό βοήθημα-ελεημοσύνη προς ά</w:t>
      </w:r>
      <w:r w:rsidRPr="00A77DA0">
        <w:rPr>
          <w:rFonts w:eastAsia="Times New Roman" w:cs="Times New Roman"/>
          <w:szCs w:val="24"/>
        </w:rPr>
        <w:t>γρα</w:t>
      </w:r>
      <w:r>
        <w:rPr>
          <w:rFonts w:eastAsia="Times New Roman" w:cs="Times New Roman"/>
          <w:szCs w:val="24"/>
        </w:rPr>
        <w:t>ν</w:t>
      </w:r>
      <w:r w:rsidRPr="00A77DA0">
        <w:rPr>
          <w:rFonts w:eastAsia="Times New Roman" w:cs="Times New Roman"/>
          <w:szCs w:val="24"/>
        </w:rPr>
        <w:t xml:space="preserve"> ψήφων</w:t>
      </w:r>
      <w:r>
        <w:rPr>
          <w:rFonts w:eastAsia="Times New Roman" w:cs="Times New Roman"/>
          <w:szCs w:val="24"/>
        </w:rPr>
        <w:t>.</w:t>
      </w:r>
    </w:p>
    <w:p w14:paraId="4318B73A"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w:t>
      </w:r>
      <w:r w:rsidRPr="00A77DA0">
        <w:rPr>
          <w:rFonts w:eastAsia="Times New Roman" w:cs="Times New Roman"/>
          <w:szCs w:val="24"/>
        </w:rPr>
        <w:t>έχετε διαλύσει το συνταξιοδοτ</w:t>
      </w:r>
      <w:r w:rsidRPr="00A77DA0">
        <w:rPr>
          <w:rFonts w:eastAsia="Times New Roman" w:cs="Times New Roman"/>
          <w:szCs w:val="24"/>
        </w:rPr>
        <w:t>ικό σύστημα της χώρας</w:t>
      </w:r>
      <w:r>
        <w:rPr>
          <w:rFonts w:eastAsia="Times New Roman" w:cs="Times New Roman"/>
          <w:szCs w:val="24"/>
        </w:rPr>
        <w:t>.</w:t>
      </w:r>
      <w:r w:rsidRPr="00A77DA0">
        <w:rPr>
          <w:rFonts w:eastAsia="Times New Roman" w:cs="Times New Roman"/>
          <w:szCs w:val="24"/>
        </w:rPr>
        <w:t xml:space="preserve"> Δεν είναι σχήμα λόγου</w:t>
      </w:r>
      <w:r>
        <w:rPr>
          <w:rFonts w:eastAsia="Times New Roman" w:cs="Times New Roman"/>
          <w:szCs w:val="24"/>
        </w:rPr>
        <w:t xml:space="preserve">, κυριολεκτώ. </w:t>
      </w:r>
      <w:r w:rsidRPr="00A77DA0">
        <w:rPr>
          <w:rFonts w:eastAsia="Times New Roman" w:cs="Times New Roman"/>
          <w:szCs w:val="24"/>
        </w:rPr>
        <w:t>Η κατάσταση που έχει δημιουργηθεί είναι τραγική</w:t>
      </w:r>
      <w:r>
        <w:rPr>
          <w:rFonts w:eastAsia="Times New Roman" w:cs="Times New Roman"/>
          <w:szCs w:val="24"/>
        </w:rPr>
        <w:t>.</w:t>
      </w:r>
      <w:r w:rsidRPr="00A77DA0">
        <w:rPr>
          <w:rFonts w:eastAsia="Times New Roman" w:cs="Times New Roman"/>
          <w:szCs w:val="24"/>
        </w:rPr>
        <w:t xml:space="preserve"> Την έχω επισημάνει και </w:t>
      </w:r>
      <w:r>
        <w:rPr>
          <w:rFonts w:eastAsia="Times New Roman" w:cs="Times New Roman"/>
          <w:szCs w:val="24"/>
        </w:rPr>
        <w:t>την έχω</w:t>
      </w:r>
      <w:r w:rsidRPr="00A77DA0">
        <w:rPr>
          <w:rFonts w:eastAsia="Times New Roman" w:cs="Times New Roman"/>
          <w:szCs w:val="24"/>
        </w:rPr>
        <w:t xml:space="preserve"> καταγγεί</w:t>
      </w:r>
      <w:r>
        <w:rPr>
          <w:rFonts w:eastAsia="Times New Roman" w:cs="Times New Roman"/>
          <w:szCs w:val="24"/>
        </w:rPr>
        <w:t>λει με</w:t>
      </w:r>
      <w:r w:rsidRPr="00A77DA0">
        <w:rPr>
          <w:rFonts w:eastAsia="Times New Roman" w:cs="Times New Roman"/>
          <w:szCs w:val="24"/>
        </w:rPr>
        <w:t xml:space="preserve"> συνεχείς ερωτήσεις στη Βουλή</w:t>
      </w:r>
      <w:r>
        <w:rPr>
          <w:rFonts w:eastAsia="Times New Roman" w:cs="Times New Roman"/>
          <w:szCs w:val="24"/>
        </w:rPr>
        <w:t>,</w:t>
      </w:r>
      <w:r w:rsidRPr="00A77DA0">
        <w:rPr>
          <w:rFonts w:eastAsia="Times New Roman" w:cs="Times New Roman"/>
          <w:szCs w:val="24"/>
        </w:rPr>
        <w:t xml:space="preserve"> αλλά δεν απαντάτε</w:t>
      </w:r>
      <w:r>
        <w:rPr>
          <w:rFonts w:eastAsia="Times New Roman" w:cs="Times New Roman"/>
          <w:szCs w:val="24"/>
        </w:rPr>
        <w:t>.</w:t>
      </w:r>
      <w:r w:rsidRPr="00A77DA0">
        <w:rPr>
          <w:rFonts w:eastAsia="Times New Roman" w:cs="Times New Roman"/>
          <w:szCs w:val="24"/>
        </w:rPr>
        <w:t xml:space="preserve"> Είναι </w:t>
      </w:r>
      <w:r>
        <w:rPr>
          <w:rFonts w:eastAsia="Times New Roman" w:cs="Times New Roman"/>
          <w:szCs w:val="24"/>
        </w:rPr>
        <w:t>κ</w:t>
      </w:r>
      <w:r>
        <w:rPr>
          <w:rFonts w:eastAsia="Times New Roman" w:cs="Times New Roman"/>
          <w:szCs w:val="24"/>
        </w:rPr>
        <w:t>α</w:t>
      </w:r>
      <w:r>
        <w:rPr>
          <w:rFonts w:eastAsia="Times New Roman" w:cs="Times New Roman"/>
          <w:szCs w:val="24"/>
        </w:rPr>
        <w:t>ι αυτό ένα δείγμα του πώ</w:t>
      </w:r>
      <w:r w:rsidRPr="00A77DA0">
        <w:rPr>
          <w:rFonts w:eastAsia="Times New Roman" w:cs="Times New Roman"/>
          <w:szCs w:val="24"/>
        </w:rPr>
        <w:t xml:space="preserve">ς ορισμένοι Υπουργοί </w:t>
      </w:r>
      <w:r>
        <w:rPr>
          <w:rFonts w:eastAsia="Times New Roman" w:cs="Times New Roman"/>
          <w:szCs w:val="24"/>
        </w:rPr>
        <w:t>κ</w:t>
      </w:r>
      <w:r w:rsidRPr="00A77DA0">
        <w:rPr>
          <w:rFonts w:eastAsia="Times New Roman" w:cs="Times New Roman"/>
          <w:szCs w:val="24"/>
        </w:rPr>
        <w:t xml:space="preserve">αι ειδικά ο </w:t>
      </w:r>
      <w:r>
        <w:rPr>
          <w:rFonts w:eastAsia="Times New Roman" w:cs="Times New Roman"/>
          <w:szCs w:val="24"/>
        </w:rPr>
        <w:t>κ.</w:t>
      </w:r>
      <w:r w:rsidRPr="00A77DA0">
        <w:rPr>
          <w:rFonts w:eastAsia="Times New Roman" w:cs="Times New Roman"/>
          <w:szCs w:val="24"/>
        </w:rPr>
        <w:t xml:space="preserve"> Πετρόπουλος αντιλαμβάνονται το κοινοβουλευτικό λειτούργημα</w:t>
      </w:r>
      <w:r>
        <w:rPr>
          <w:rFonts w:eastAsia="Times New Roman" w:cs="Times New Roman"/>
          <w:szCs w:val="24"/>
        </w:rPr>
        <w:t>.</w:t>
      </w:r>
      <w:r w:rsidRPr="00A77DA0">
        <w:rPr>
          <w:rFonts w:eastAsia="Times New Roman" w:cs="Times New Roman"/>
          <w:szCs w:val="24"/>
        </w:rPr>
        <w:t xml:space="preserve"> </w:t>
      </w:r>
    </w:p>
    <w:p w14:paraId="4318B73B"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Έναν </w:t>
      </w:r>
      <w:r w:rsidRPr="00A77DA0">
        <w:rPr>
          <w:rFonts w:eastAsia="Times New Roman" w:cs="Times New Roman"/>
          <w:szCs w:val="24"/>
        </w:rPr>
        <w:t>και πλέον χρόνο μετά τη μεταφορά του συνταξιοδοτικού έργου στο Γενικό Λογιστήριο του Κράτους</w:t>
      </w:r>
      <w:r>
        <w:rPr>
          <w:rFonts w:eastAsia="Times New Roman" w:cs="Times New Roman"/>
          <w:szCs w:val="24"/>
        </w:rPr>
        <w:t>,</w:t>
      </w:r>
      <w:r w:rsidRPr="00A77DA0">
        <w:rPr>
          <w:rFonts w:eastAsia="Times New Roman" w:cs="Times New Roman"/>
          <w:szCs w:val="24"/>
        </w:rPr>
        <w:t xml:space="preserve"> στον ΕΦΚΑ επικρατεί το απόλυτο χάος</w:t>
      </w:r>
      <w:r>
        <w:rPr>
          <w:rFonts w:eastAsia="Times New Roman" w:cs="Times New Roman"/>
          <w:szCs w:val="24"/>
        </w:rPr>
        <w:t>,</w:t>
      </w:r>
      <w:r w:rsidRPr="00A77DA0">
        <w:rPr>
          <w:rFonts w:eastAsia="Times New Roman" w:cs="Times New Roman"/>
          <w:szCs w:val="24"/>
        </w:rPr>
        <w:t xml:space="preserve"> με χιλιάδες αιτήσεις συνταξιοδότησης να στοιβάζονται στα ράφια και οι συντάξεις που </w:t>
      </w:r>
      <w:r>
        <w:rPr>
          <w:rFonts w:eastAsia="Times New Roman" w:cs="Times New Roman"/>
          <w:szCs w:val="24"/>
        </w:rPr>
        <w:t>έβγαιναν</w:t>
      </w:r>
      <w:r w:rsidRPr="00A77DA0">
        <w:rPr>
          <w:rFonts w:eastAsia="Times New Roman" w:cs="Times New Roman"/>
          <w:szCs w:val="24"/>
        </w:rPr>
        <w:t xml:space="preserve"> σε τρεις με πέντε μήνες</w:t>
      </w:r>
      <w:r>
        <w:rPr>
          <w:rFonts w:eastAsia="Times New Roman" w:cs="Times New Roman"/>
          <w:szCs w:val="24"/>
        </w:rPr>
        <w:t>,</w:t>
      </w:r>
      <w:r w:rsidRPr="00A77DA0">
        <w:rPr>
          <w:rFonts w:eastAsia="Times New Roman" w:cs="Times New Roman"/>
          <w:szCs w:val="24"/>
        </w:rPr>
        <w:t xml:space="preserve"> τώρα χρειάζεται δύο με τρία χρόνια και βλέπουμε</w:t>
      </w:r>
      <w:r>
        <w:rPr>
          <w:rFonts w:eastAsia="Times New Roman" w:cs="Times New Roman"/>
          <w:szCs w:val="24"/>
        </w:rPr>
        <w:t>.</w:t>
      </w:r>
      <w:r w:rsidRPr="00A77DA0">
        <w:rPr>
          <w:rFonts w:eastAsia="Times New Roman" w:cs="Times New Roman"/>
          <w:szCs w:val="24"/>
        </w:rPr>
        <w:t xml:space="preserve"> </w:t>
      </w:r>
    </w:p>
    <w:p w14:paraId="4318B73C"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Αντί, λοιπόν, </w:t>
      </w:r>
      <w:r w:rsidRPr="00A77DA0">
        <w:rPr>
          <w:rFonts w:eastAsia="Times New Roman" w:cs="Times New Roman"/>
          <w:szCs w:val="24"/>
        </w:rPr>
        <w:t>να στελεχώ</w:t>
      </w:r>
      <w:r>
        <w:rPr>
          <w:rFonts w:eastAsia="Times New Roman" w:cs="Times New Roman"/>
          <w:szCs w:val="24"/>
        </w:rPr>
        <w:t xml:space="preserve">σετε </w:t>
      </w:r>
      <w:r w:rsidRPr="00A77DA0">
        <w:rPr>
          <w:rFonts w:eastAsia="Times New Roman" w:cs="Times New Roman"/>
          <w:szCs w:val="24"/>
        </w:rPr>
        <w:t>επαρκώς τον ΕΦΚΑ</w:t>
      </w:r>
      <w:r>
        <w:rPr>
          <w:rFonts w:eastAsia="Times New Roman" w:cs="Times New Roman"/>
          <w:szCs w:val="24"/>
        </w:rPr>
        <w:t>,</w:t>
      </w:r>
      <w:r w:rsidRPr="00A77DA0">
        <w:rPr>
          <w:rFonts w:eastAsia="Times New Roman" w:cs="Times New Roman"/>
          <w:szCs w:val="24"/>
        </w:rPr>
        <w:t xml:space="preserve"> στείλατε </w:t>
      </w:r>
      <w:r>
        <w:rPr>
          <w:rFonts w:eastAsia="Times New Roman" w:cs="Times New Roman"/>
          <w:szCs w:val="24"/>
        </w:rPr>
        <w:t xml:space="preserve">δέκα υπαλλήλους -ναι, δέκα υπαλλήλους, </w:t>
      </w:r>
      <w:r w:rsidRPr="00A77DA0">
        <w:rPr>
          <w:rFonts w:eastAsia="Times New Roman" w:cs="Times New Roman"/>
          <w:szCs w:val="24"/>
        </w:rPr>
        <w:t>όπως το ακούτε</w:t>
      </w:r>
      <w:r>
        <w:rPr>
          <w:rFonts w:eastAsia="Times New Roman" w:cs="Times New Roman"/>
          <w:szCs w:val="24"/>
        </w:rPr>
        <w:t>-</w:t>
      </w:r>
      <w:r w:rsidRPr="00A77DA0">
        <w:rPr>
          <w:rFonts w:eastAsia="Times New Roman" w:cs="Times New Roman"/>
          <w:szCs w:val="24"/>
        </w:rPr>
        <w:t xml:space="preserve"> και αναγκαστήκατε να αποσπάσετε άλλους </w:t>
      </w:r>
      <w:r>
        <w:rPr>
          <w:rFonts w:eastAsia="Times New Roman" w:cs="Times New Roman"/>
          <w:szCs w:val="24"/>
        </w:rPr>
        <w:t>πενήντα από το πρώην Γενικό Λογιστήριο του Κράτους για να τους</w:t>
      </w:r>
      <w:r w:rsidRPr="00A77DA0">
        <w:rPr>
          <w:rFonts w:eastAsia="Times New Roman" w:cs="Times New Roman"/>
          <w:szCs w:val="24"/>
        </w:rPr>
        <w:t xml:space="preserve"> εκπαιδεύσουν</w:t>
      </w:r>
      <w:r>
        <w:rPr>
          <w:rFonts w:eastAsia="Times New Roman" w:cs="Times New Roman"/>
          <w:szCs w:val="24"/>
        </w:rPr>
        <w:t>. Κι επειδή έληγε η απόσπασή τους</w:t>
      </w:r>
      <w:r w:rsidRPr="00A77DA0">
        <w:rPr>
          <w:rFonts w:eastAsia="Times New Roman" w:cs="Times New Roman"/>
          <w:szCs w:val="24"/>
        </w:rPr>
        <w:t xml:space="preserve"> στις </w:t>
      </w:r>
      <w:r>
        <w:rPr>
          <w:rFonts w:eastAsia="Times New Roman" w:cs="Times New Roman"/>
          <w:szCs w:val="24"/>
        </w:rPr>
        <w:t>30 Απριλίου, φέρατε τροπολογία και του</w:t>
      </w:r>
      <w:r w:rsidRPr="00A77DA0">
        <w:rPr>
          <w:rFonts w:eastAsia="Times New Roman" w:cs="Times New Roman"/>
          <w:szCs w:val="24"/>
        </w:rPr>
        <w:t xml:space="preserve">ς </w:t>
      </w:r>
      <w:r>
        <w:rPr>
          <w:rFonts w:eastAsia="Times New Roman" w:cs="Times New Roman"/>
          <w:szCs w:val="24"/>
        </w:rPr>
        <w:t>εντάσσετ</w:t>
      </w:r>
      <w:r>
        <w:rPr>
          <w:rFonts w:eastAsia="Times New Roman" w:cs="Times New Roman"/>
          <w:szCs w:val="24"/>
        </w:rPr>
        <w:t xml:space="preserve">ε </w:t>
      </w:r>
      <w:r w:rsidRPr="00A77DA0">
        <w:rPr>
          <w:rFonts w:eastAsia="Times New Roman" w:cs="Times New Roman"/>
          <w:szCs w:val="24"/>
        </w:rPr>
        <w:t xml:space="preserve">σε ομάδες εργασίας και </w:t>
      </w:r>
      <w:r>
        <w:rPr>
          <w:rFonts w:eastAsia="Times New Roman" w:cs="Times New Roman"/>
          <w:szCs w:val="24"/>
        </w:rPr>
        <w:t>τους δίνετε κάτι ψευτοκίνητρα</w:t>
      </w:r>
      <w:r w:rsidRPr="00A77DA0">
        <w:rPr>
          <w:rFonts w:eastAsia="Times New Roman" w:cs="Times New Roman"/>
          <w:szCs w:val="24"/>
        </w:rPr>
        <w:t xml:space="preserve"> για να δουλεύουν τα απογεύματα και τα </w:t>
      </w:r>
      <w:r>
        <w:rPr>
          <w:rFonts w:eastAsia="Times New Roman" w:cs="Times New Roman"/>
          <w:szCs w:val="24"/>
        </w:rPr>
        <w:t>Σ</w:t>
      </w:r>
      <w:r w:rsidRPr="00A77DA0">
        <w:rPr>
          <w:rFonts w:eastAsia="Times New Roman" w:cs="Times New Roman"/>
          <w:szCs w:val="24"/>
        </w:rPr>
        <w:t>αββατοκύριακα</w:t>
      </w:r>
      <w:r>
        <w:rPr>
          <w:rFonts w:eastAsia="Times New Roman" w:cs="Times New Roman"/>
          <w:szCs w:val="24"/>
        </w:rPr>
        <w:t>.</w:t>
      </w:r>
      <w:r w:rsidRPr="00A77DA0">
        <w:rPr>
          <w:rFonts w:eastAsia="Times New Roman" w:cs="Times New Roman"/>
          <w:szCs w:val="24"/>
        </w:rPr>
        <w:t xml:space="preserve"> </w:t>
      </w:r>
    </w:p>
    <w:p w14:paraId="4318B73D"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Παρένθεση: </w:t>
      </w:r>
      <w:r w:rsidRPr="00A77DA0">
        <w:rPr>
          <w:rFonts w:eastAsia="Times New Roman" w:cs="Times New Roman"/>
          <w:szCs w:val="24"/>
        </w:rPr>
        <w:t xml:space="preserve">Δηλαδή </w:t>
      </w:r>
      <w:r>
        <w:rPr>
          <w:rFonts w:eastAsia="Times New Roman" w:cs="Times New Roman"/>
          <w:szCs w:val="24"/>
        </w:rPr>
        <w:t>δια της τεθλασμένης εσείς είστε που καταργείτε</w:t>
      </w:r>
      <w:r w:rsidRPr="00A77DA0">
        <w:rPr>
          <w:rFonts w:eastAsia="Times New Roman" w:cs="Times New Roman"/>
          <w:szCs w:val="24"/>
        </w:rPr>
        <w:t xml:space="preserve"> τα εργασιακά κεκτημένα και εμμέσως πλην </w:t>
      </w:r>
      <w:r>
        <w:rPr>
          <w:rFonts w:eastAsia="Times New Roman" w:cs="Times New Roman"/>
          <w:szCs w:val="24"/>
        </w:rPr>
        <w:t xml:space="preserve">σαφώς θεσπίζετε </w:t>
      </w:r>
      <w:r w:rsidRPr="00A77DA0">
        <w:rPr>
          <w:rFonts w:eastAsia="Times New Roman" w:cs="Times New Roman"/>
          <w:szCs w:val="24"/>
        </w:rPr>
        <w:t xml:space="preserve">εργασία </w:t>
      </w:r>
      <w:r>
        <w:rPr>
          <w:rFonts w:eastAsia="Times New Roman" w:cs="Times New Roman"/>
          <w:szCs w:val="24"/>
        </w:rPr>
        <w:t xml:space="preserve">επτά ημερών, </w:t>
      </w:r>
      <w:r w:rsidRPr="00A77DA0">
        <w:rPr>
          <w:rFonts w:eastAsia="Times New Roman" w:cs="Times New Roman"/>
          <w:szCs w:val="24"/>
        </w:rPr>
        <w:t>αλλά</w:t>
      </w:r>
      <w:r w:rsidRPr="00A77DA0">
        <w:rPr>
          <w:rFonts w:eastAsia="Times New Roman" w:cs="Times New Roman"/>
          <w:szCs w:val="24"/>
        </w:rPr>
        <w:t xml:space="preserve"> θέλετε να </w:t>
      </w:r>
      <w:r>
        <w:rPr>
          <w:rFonts w:eastAsia="Times New Roman" w:cs="Times New Roman"/>
          <w:szCs w:val="24"/>
        </w:rPr>
        <w:t>αποδίδετε</w:t>
      </w:r>
      <w:r w:rsidRPr="00A77DA0">
        <w:rPr>
          <w:rFonts w:eastAsia="Times New Roman" w:cs="Times New Roman"/>
          <w:szCs w:val="24"/>
        </w:rPr>
        <w:t xml:space="preserve"> τέτοια πρόθεση στον Κυριάκο Μητσοτάκη</w:t>
      </w:r>
      <w:r>
        <w:rPr>
          <w:rFonts w:eastAsia="Times New Roman" w:cs="Times New Roman"/>
          <w:szCs w:val="24"/>
        </w:rPr>
        <w:t>,</w:t>
      </w:r>
      <w:r w:rsidRPr="00A77DA0">
        <w:rPr>
          <w:rFonts w:eastAsia="Times New Roman" w:cs="Times New Roman"/>
          <w:szCs w:val="24"/>
        </w:rPr>
        <w:t xml:space="preserve"> αλλοιώνοντας</w:t>
      </w:r>
      <w:r>
        <w:rPr>
          <w:rFonts w:eastAsia="Times New Roman" w:cs="Times New Roman"/>
          <w:szCs w:val="24"/>
        </w:rPr>
        <w:t>,</w:t>
      </w:r>
      <w:r w:rsidRPr="00A77DA0">
        <w:rPr>
          <w:rFonts w:eastAsia="Times New Roman" w:cs="Times New Roman"/>
          <w:szCs w:val="24"/>
        </w:rPr>
        <w:t xml:space="preserve"> κατά πάγια τακτική </w:t>
      </w:r>
      <w:r>
        <w:rPr>
          <w:rFonts w:eastAsia="Times New Roman" w:cs="Times New Roman"/>
          <w:szCs w:val="24"/>
        </w:rPr>
        <w:t>σας,</w:t>
      </w:r>
      <w:r w:rsidRPr="00A77DA0">
        <w:rPr>
          <w:rFonts w:eastAsia="Times New Roman" w:cs="Times New Roman"/>
          <w:szCs w:val="24"/>
        </w:rPr>
        <w:t xml:space="preserve"> τις δηλώσεις του</w:t>
      </w:r>
      <w:r>
        <w:rPr>
          <w:rFonts w:eastAsia="Times New Roman" w:cs="Times New Roman"/>
          <w:szCs w:val="24"/>
        </w:rPr>
        <w:t xml:space="preserve">. Κλείνει η παρένθεση. </w:t>
      </w:r>
    </w:p>
    <w:p w14:paraId="4318B73E"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Όμως </w:t>
      </w:r>
      <w:r w:rsidRPr="00A77DA0">
        <w:rPr>
          <w:rFonts w:eastAsia="Times New Roman" w:cs="Times New Roman"/>
          <w:szCs w:val="24"/>
        </w:rPr>
        <w:t>και πάλι</w:t>
      </w:r>
      <w:r>
        <w:rPr>
          <w:rFonts w:eastAsia="Times New Roman" w:cs="Times New Roman"/>
          <w:szCs w:val="24"/>
        </w:rPr>
        <w:t>,</w:t>
      </w:r>
      <w:r w:rsidRPr="00A77DA0">
        <w:rPr>
          <w:rFonts w:eastAsia="Times New Roman" w:cs="Times New Roman"/>
          <w:szCs w:val="24"/>
        </w:rPr>
        <w:t xml:space="preserve"> με αυτή την τροπολογία είναι δυνατόν αυτοί οι άνθρωποι να καταφέρουν να διεκπεραιώσουν σε εύλογο χρόνο </w:t>
      </w:r>
      <w:r w:rsidRPr="00A77DA0">
        <w:rPr>
          <w:rFonts w:eastAsia="Times New Roman" w:cs="Times New Roman"/>
          <w:szCs w:val="24"/>
        </w:rPr>
        <w:t xml:space="preserve">τα </w:t>
      </w:r>
      <w:r>
        <w:rPr>
          <w:rFonts w:eastAsia="Times New Roman" w:cs="Times New Roman"/>
          <w:szCs w:val="24"/>
        </w:rPr>
        <w:t>τριάντα πέντε χιλιάδες</w:t>
      </w:r>
      <w:r w:rsidRPr="00A77DA0">
        <w:rPr>
          <w:rFonts w:eastAsia="Times New Roman" w:cs="Times New Roman"/>
          <w:szCs w:val="24"/>
        </w:rPr>
        <w:t xml:space="preserve"> έγγραφα για συντάξεις που έχουν πρωτοκολληθεί στο πρώτο τρίμηνο Ιανουαρίου-</w:t>
      </w:r>
      <w:r>
        <w:rPr>
          <w:rFonts w:eastAsia="Times New Roman" w:cs="Times New Roman"/>
          <w:szCs w:val="24"/>
        </w:rPr>
        <w:t xml:space="preserve">Μαρτίου; </w:t>
      </w:r>
      <w:r w:rsidRPr="00A77DA0">
        <w:rPr>
          <w:rFonts w:eastAsia="Times New Roman" w:cs="Times New Roman"/>
          <w:szCs w:val="24"/>
        </w:rPr>
        <w:t>Φυσικά και βέβαια όχι.</w:t>
      </w:r>
    </w:p>
    <w:p w14:paraId="4318B73F"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Σε ό,τι αφορά το νομοσχέδιο για τις εκατόν είκοσι δόσεις, ασφαλώς το επικροτούμε. Να θυμίσουμε, όμως, ότι το 2014 το ανάλογ</w:t>
      </w:r>
      <w:r>
        <w:rPr>
          <w:rFonts w:eastAsia="Times New Roman"/>
          <w:color w:val="202124"/>
          <w:szCs w:val="24"/>
        </w:rPr>
        <w:t>ο νομοσχέδιο Σαμαρά</w:t>
      </w:r>
      <w:r>
        <w:rPr>
          <w:rFonts w:eastAsia="Times New Roman"/>
          <w:color w:val="202124"/>
          <w:szCs w:val="24"/>
        </w:rPr>
        <w:t xml:space="preserve"> </w:t>
      </w:r>
      <w:r>
        <w:rPr>
          <w:rFonts w:eastAsia="Times New Roman"/>
          <w:color w:val="202124"/>
          <w:szCs w:val="24"/>
        </w:rPr>
        <w:t>-</w:t>
      </w:r>
      <w:r>
        <w:rPr>
          <w:rFonts w:eastAsia="Times New Roman"/>
          <w:color w:val="202124"/>
          <w:szCs w:val="24"/>
        </w:rPr>
        <w:t xml:space="preserve"> </w:t>
      </w:r>
      <w:r>
        <w:rPr>
          <w:rFonts w:eastAsia="Times New Roman"/>
          <w:color w:val="202124"/>
          <w:szCs w:val="24"/>
        </w:rPr>
        <w:t xml:space="preserve">Βενιζέλου εσείς όχι μόνο το καταψηφίσατε, αλλά καλούσατε και τους οφειλέτες να μην ενταχθούν σε εκείνη τη ρύθμιση και να μην πληρώσουν τίποτε για να πέσει η Κυβέρνηση. </w:t>
      </w:r>
    </w:p>
    <w:p w14:paraId="4318B740"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 xml:space="preserve">Αυτή είναι η μηδενιστική πολιτική σας και αυτή, βέβαια, είναι η </w:t>
      </w:r>
      <w:r>
        <w:rPr>
          <w:rFonts w:eastAsia="Times New Roman"/>
          <w:color w:val="202124"/>
          <w:szCs w:val="24"/>
        </w:rPr>
        <w:t>διαφορά μας. Για εμάς πάνω από όλα ήταν και είναι το συμφέρον των πολιτών και της χώρας.</w:t>
      </w:r>
    </w:p>
    <w:p w14:paraId="4318B741"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(Στο σημείο αυτό κτυπάει το κουδούνι λήξεως του χρόνου ομιλίας του κυρίου Βουλευτή)</w:t>
      </w:r>
    </w:p>
    <w:p w14:paraId="4318B742" w14:textId="77777777" w:rsidR="001D7CFB" w:rsidRDefault="00EB4E04">
      <w:pPr>
        <w:spacing w:line="600" w:lineRule="auto"/>
        <w:ind w:firstLine="720"/>
        <w:jc w:val="both"/>
        <w:rPr>
          <w:rFonts w:eastAsia="Times New Roman"/>
          <w:color w:val="202124"/>
          <w:szCs w:val="24"/>
        </w:rPr>
      </w:pPr>
      <w:r w:rsidRPr="00B539A9">
        <w:rPr>
          <w:rFonts w:eastAsia="Times New Roman"/>
          <w:b/>
          <w:color w:val="202124"/>
          <w:szCs w:val="24"/>
        </w:rPr>
        <w:t>ΠΡΟΕΔΡΕΥΩΝ (Δημήτριος Κρεμαστινός):</w:t>
      </w:r>
      <w:r>
        <w:rPr>
          <w:rFonts w:eastAsia="Times New Roman"/>
          <w:color w:val="202124"/>
          <w:szCs w:val="24"/>
        </w:rPr>
        <w:t xml:space="preserve"> Παρακαλώ, κύριε Καρασμάνη, ολοκληρώνετε.</w:t>
      </w:r>
    </w:p>
    <w:p w14:paraId="4318B743" w14:textId="77777777" w:rsidR="001D7CFB" w:rsidRDefault="00EB4E04">
      <w:pPr>
        <w:spacing w:line="600" w:lineRule="auto"/>
        <w:ind w:firstLine="720"/>
        <w:jc w:val="both"/>
        <w:rPr>
          <w:rFonts w:eastAsia="Times New Roman"/>
          <w:color w:val="202124"/>
          <w:szCs w:val="24"/>
        </w:rPr>
      </w:pPr>
      <w:r w:rsidRPr="00B539A9">
        <w:rPr>
          <w:rFonts w:eastAsia="Times New Roman"/>
          <w:b/>
          <w:color w:val="202124"/>
          <w:szCs w:val="24"/>
        </w:rPr>
        <w:t>ΓΕΩΡΓΙ</w:t>
      </w:r>
      <w:r w:rsidRPr="00B539A9">
        <w:rPr>
          <w:rFonts w:eastAsia="Times New Roman"/>
          <w:b/>
          <w:color w:val="202124"/>
          <w:szCs w:val="24"/>
        </w:rPr>
        <w:t>ΟΣ ΚΑΡΑΣΜΑΝΗΣ:</w:t>
      </w:r>
      <w:r>
        <w:rPr>
          <w:rFonts w:eastAsia="Times New Roman"/>
          <w:color w:val="202124"/>
          <w:szCs w:val="24"/>
        </w:rPr>
        <w:t xml:space="preserve"> Θα πρέπει πάντως να αντιληφθείτε ότι με τη σημερινή πολιτική κατάσταση σύντομα θα χρειαστούν νέες ρυθμίσεις. Συνεπώς χρειάζονται βελτιώσεις. Δεν έχω τη δυνατότητα του χρόνου να αναφερθώ λεπτομερώς.</w:t>
      </w:r>
    </w:p>
    <w:p w14:paraId="4318B744"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Εκείνο που έχω να επισημάνω  και το θεωρώ α</w:t>
      </w:r>
      <w:r>
        <w:rPr>
          <w:rFonts w:eastAsia="Times New Roman"/>
          <w:color w:val="202124"/>
          <w:szCs w:val="24"/>
        </w:rPr>
        <w:t>ναγκαίο είναι το όριο των 20.000. Τουλάχιστον να διπλασιαστεί, ώστε όσο το δυνατόν περισσότερο</w:t>
      </w:r>
      <w:r>
        <w:rPr>
          <w:rFonts w:eastAsia="Times New Roman"/>
          <w:color w:val="202124"/>
          <w:szCs w:val="24"/>
        </w:rPr>
        <w:t>ι</w:t>
      </w:r>
      <w:r>
        <w:rPr>
          <w:rFonts w:eastAsia="Times New Roman"/>
          <w:color w:val="202124"/>
          <w:szCs w:val="24"/>
        </w:rPr>
        <w:t xml:space="preserve"> οφειλέτες να επωφεληθούν από αυτήν τη ρύθμιση.</w:t>
      </w:r>
    </w:p>
    <w:p w14:paraId="4318B745"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Κυρίες και κύριοι συνάδελφοι, τελειώνοντας ήθελα να επισημάνω ότι με την πολιτική που ακολουθείτε, υπονομεύετε τη</w:t>
      </w:r>
      <w:r>
        <w:rPr>
          <w:rFonts w:eastAsia="Times New Roman"/>
          <w:color w:val="202124"/>
          <w:szCs w:val="24"/>
        </w:rPr>
        <w:t>ν αναπτυξιακή πορεία της οικονομίας και της χώρας. Μην αμφιβάλλετε ότι οι πολίτες το έχουν συνειδητοποιήσει απόλυτα. Μάλιστα, την απάντησή τους θα τη δώσουν στην κάλπη. Κυριακή κοντή γιορτή!</w:t>
      </w:r>
    </w:p>
    <w:p w14:paraId="4318B746"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Ευχαριστώ, κύριε Πρόεδρε, για την ανοχή του χρόνου.</w:t>
      </w:r>
    </w:p>
    <w:p w14:paraId="4318B747" w14:textId="77777777" w:rsidR="001D7CFB" w:rsidRDefault="00EB4E04">
      <w:pPr>
        <w:spacing w:line="600" w:lineRule="auto"/>
        <w:ind w:firstLine="720"/>
        <w:jc w:val="center"/>
        <w:rPr>
          <w:rFonts w:eastAsia="Times New Roman"/>
          <w:color w:val="202124"/>
          <w:szCs w:val="24"/>
        </w:rPr>
      </w:pPr>
      <w:r>
        <w:rPr>
          <w:rFonts w:eastAsia="Times New Roman"/>
          <w:color w:val="202124"/>
          <w:szCs w:val="24"/>
        </w:rPr>
        <w:t>(Χειροκροτήμα</w:t>
      </w:r>
      <w:r>
        <w:rPr>
          <w:rFonts w:eastAsia="Times New Roman"/>
          <w:color w:val="202124"/>
          <w:szCs w:val="24"/>
        </w:rPr>
        <w:t>τα από την πτέρυγα της Νέας Δημοκρατίας)</w:t>
      </w:r>
    </w:p>
    <w:p w14:paraId="4318B748" w14:textId="77777777" w:rsidR="001D7CFB" w:rsidRDefault="00EB4E04">
      <w:pPr>
        <w:spacing w:line="600" w:lineRule="auto"/>
        <w:ind w:firstLine="720"/>
        <w:jc w:val="both"/>
        <w:rPr>
          <w:rFonts w:eastAsia="Times New Roman"/>
          <w:color w:val="202124"/>
          <w:szCs w:val="24"/>
        </w:rPr>
      </w:pPr>
      <w:r w:rsidRPr="00B539A9">
        <w:rPr>
          <w:rFonts w:eastAsia="Times New Roman"/>
          <w:b/>
          <w:color w:val="202124"/>
          <w:szCs w:val="24"/>
        </w:rPr>
        <w:t>ΠΡΟΕΔΡΕΥΩΝ (Δημήτριος Κρεμαστινός):</w:t>
      </w:r>
      <w:r>
        <w:rPr>
          <w:rFonts w:eastAsia="Times New Roman"/>
          <w:b/>
          <w:color w:val="202124"/>
          <w:szCs w:val="24"/>
        </w:rPr>
        <w:t xml:space="preserve"> </w:t>
      </w:r>
      <w:r>
        <w:rPr>
          <w:rFonts w:eastAsia="Times New Roman"/>
          <w:color w:val="202124"/>
          <w:szCs w:val="24"/>
        </w:rPr>
        <w:t>Η Υπουργός Οικονομικών, η κ</w:t>
      </w:r>
      <w:r>
        <w:rPr>
          <w:rFonts w:eastAsia="Times New Roman"/>
          <w:color w:val="202124"/>
          <w:szCs w:val="24"/>
        </w:rPr>
        <w:t>.</w:t>
      </w:r>
      <w:r>
        <w:rPr>
          <w:rFonts w:eastAsia="Times New Roman"/>
          <w:color w:val="202124"/>
          <w:szCs w:val="24"/>
        </w:rPr>
        <w:t xml:space="preserve"> Παπανάτσιου, ζήτησε και θα έχει τον λόγο.</w:t>
      </w:r>
    </w:p>
    <w:p w14:paraId="4318B749" w14:textId="77777777" w:rsidR="001D7CFB" w:rsidRDefault="00EB4E04">
      <w:pPr>
        <w:spacing w:line="600" w:lineRule="auto"/>
        <w:ind w:firstLine="720"/>
        <w:jc w:val="both"/>
        <w:rPr>
          <w:rFonts w:eastAsia="Times New Roman"/>
          <w:color w:val="202124"/>
          <w:szCs w:val="24"/>
        </w:rPr>
      </w:pPr>
      <w:r w:rsidRPr="00B539A9">
        <w:rPr>
          <w:rFonts w:eastAsia="Times New Roman"/>
          <w:b/>
          <w:color w:val="202124"/>
          <w:szCs w:val="24"/>
        </w:rPr>
        <w:t>ΑΙΚΑΤΕΡΙΝΗ ΠΑΠΑΝΑΤΣΙΟΥ (Υφυπουργός Οικονομικών):</w:t>
      </w:r>
      <w:r>
        <w:rPr>
          <w:rFonts w:eastAsia="Times New Roman"/>
          <w:color w:val="202124"/>
          <w:szCs w:val="24"/>
        </w:rPr>
        <w:t xml:space="preserve">  Ευχαριστώ, κύριε Πρόεδρε.</w:t>
      </w:r>
    </w:p>
    <w:p w14:paraId="4318B74A"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Κυρίες και κύριοι συνάδελφοι, εί</w:t>
      </w:r>
      <w:r>
        <w:rPr>
          <w:rFonts w:eastAsia="Times New Roman"/>
          <w:color w:val="202124"/>
          <w:szCs w:val="24"/>
        </w:rPr>
        <w:t>μαστε επιτέλους εδώ στην Ολομέλεια και συζητάμε ένα εξαιρετικά σημαντικό νομοσχέδιο, ένα νομοσχέδιο το οποίο στηρίζει τη μεγάλη πλειοψηφία του ελληνικού λαού. Αναφέρεται σε αυτούς που χτυπήθηκαν από την κρίση και επιλύει αδιέξοδα. Είναι μονάχα η αρχή του π</w:t>
      </w:r>
      <w:r>
        <w:rPr>
          <w:rFonts w:eastAsia="Times New Roman"/>
          <w:color w:val="202124"/>
          <w:szCs w:val="24"/>
        </w:rPr>
        <w:t>ολιτικού σχεδίου που θα εφαρμόσει αυτή η Κυβέρνηση για τις ανάγκες των πολλών.</w:t>
      </w:r>
    </w:p>
    <w:p w14:paraId="4318B74B"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Επιτέλους, το συζητάμε στην Ολομέλεια της Βουλής. Η Αντιπολίτευση ήθελε να το καθυστερήσει, ήθελε να θολώσει την εικόνα και να αλλάξει την ατζέντα. Γι’ αυτό και τις προηγούμενες</w:t>
      </w:r>
      <w:r>
        <w:rPr>
          <w:rFonts w:eastAsia="Times New Roman"/>
          <w:color w:val="202124"/>
          <w:szCs w:val="24"/>
        </w:rPr>
        <w:t xml:space="preserve"> ημέρες έστησε στη Βουλή επικοινωνιακά σόου με αρκετές δόσεις κιτρινισμού.</w:t>
      </w:r>
    </w:p>
    <w:p w14:paraId="4318B74C"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Η συζήτηση, όμως, θα γίνεται στη βάση προγραμμάτων και θα γίνεται βάσει σχεδίου. Είναι, βεβαίως, ακριβώς αυτό που φοβάστε, γιατί από το τριήμερο στη Βουλή και από τις δημόσιες τοποθ</w:t>
      </w:r>
      <w:r>
        <w:rPr>
          <w:rFonts w:eastAsia="Times New Roman"/>
          <w:color w:val="202124"/>
          <w:szCs w:val="24"/>
        </w:rPr>
        <w:t>ετήσεις σας φαίνεται η απουσία θέσεων ή ακόμα χειρότερα η κρυφή σας ατζέντα. Θα τα συζητήσουμε όλα και τις εκατόν είκοσι δόσεις και τα μέτρα που ανακοίνωσε ο Πρωθυπουργός την προηγούμενη εβδομάδα και, όπως φαίνεται, θα τα ψηφίσετε κιόλας. Έχει και αυτή η α</w:t>
      </w:r>
      <w:r>
        <w:rPr>
          <w:rFonts w:eastAsia="Times New Roman"/>
          <w:color w:val="202124"/>
          <w:szCs w:val="24"/>
        </w:rPr>
        <w:t>ντίφαση την ομορφιά της.</w:t>
      </w:r>
    </w:p>
    <w:p w14:paraId="4318B74D"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Η ρύθμιση οφειλών στην εφορία έχει στόχο να στηρίξει τα χαμηλά και μεσαία στρώματα, που όλα τα προηγούμενα χρόνια συσσώρευσαν χρέη λόγω των αντικειμενικών συνθηκών της κρίσης. Μιλάμε για μισθωτούς, για συνταξιούχους, για επαγγελματ</w:t>
      </w:r>
      <w:r>
        <w:rPr>
          <w:rFonts w:eastAsia="Times New Roman"/>
          <w:color w:val="202124"/>
          <w:szCs w:val="24"/>
        </w:rPr>
        <w:t>ίες, για πρώην επαγγελματίες που έχουν κλείσει τα βιβλία τους, για αγρότες, για ανθρώπους που θέλουν να είναι εντάξει στις υποχρεώσεις τους, αλλά δυσκολεύονται. Αυτό έρχεται να θεραπεύσει η συγκεκριμένη ρύθμιση.</w:t>
      </w:r>
    </w:p>
    <w:p w14:paraId="4318B74E"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 xml:space="preserve">Πιο συγκεκριμένα, η ρύθμιση θα καταλαμβάνει </w:t>
      </w:r>
      <w:r>
        <w:rPr>
          <w:rFonts w:eastAsia="Times New Roman"/>
          <w:color w:val="202124"/>
          <w:szCs w:val="24"/>
        </w:rPr>
        <w:t>τα χρέη που κατέστησαν ληξιπρόθεσμα στις 31 Δεκεμβρίου του 2018 και θα είναι εύκολα προσβάσιμη μέσω της ηλεκτρονικής πλατφόρμας στην ιστοσελίδα της φορολογικής διοίκησης, μειώνοντας τη γραφειοκρατία και την ταλαιπωρία των πολιτών.</w:t>
      </w:r>
    </w:p>
    <w:p w14:paraId="4318B74F"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Για τα εισοδήματα μέχρι κ</w:t>
      </w:r>
      <w:r>
        <w:rPr>
          <w:rFonts w:eastAsia="Times New Roman"/>
          <w:color w:val="202124"/>
          <w:szCs w:val="24"/>
        </w:rPr>
        <w:t xml:space="preserve">αι 10.000 ευρώ θα χορηγείται δυνατότητα ρύθμισης σε έως εκατόν είκοσι δόσεις με μόνο περιορισμό την ελάχιστη καταβολή των 30 ευρώ, ενώ για εισοδήματα άνω των 10.000 ευρώ, θα εφαρμόζεται προοδευτικός συντελεστής σε συνάρτηση με το χρέος. </w:t>
      </w:r>
    </w:p>
    <w:p w14:paraId="4318B750"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Με την υπαγωγή στη</w:t>
      </w:r>
      <w:r>
        <w:rPr>
          <w:rFonts w:eastAsia="Times New Roman"/>
          <w:color w:val="202124"/>
          <w:szCs w:val="24"/>
        </w:rPr>
        <w:t xml:space="preserve"> ρύθμιση θα επέρχεται μείωση των προσαυξήσεων των οφειλών κατά 10%. Αν ο οφειλέτης επιλέξει να ρυθμίσει το χρέος του σε λιγότερες δόσεις από αυτές που του προτείνει η φορολογική διοίκηση, προβλέπεται αναλυτικά μείωση προσαυξήσεων και τόκων που μπορεί να φτ</w:t>
      </w:r>
      <w:r>
        <w:rPr>
          <w:rFonts w:eastAsia="Times New Roman"/>
          <w:color w:val="202124"/>
          <w:szCs w:val="24"/>
        </w:rPr>
        <w:t xml:space="preserve">άσει το 90%. Η εφάπαξ και καταβολή της οφειλής θα οδηγεί σε απαλλαγή προσαυξήσεων σε ποσοστό 100%. </w:t>
      </w:r>
    </w:p>
    <w:p w14:paraId="4318B751"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Τα μικρά χρέη κάτω των τριών χιλιάδων ευρώ και με εισόδημα μέχρι 10.000 ευρώ δεν θα επιβαρύνονται με τόκους μετά την υπαγωγή στη ρύθμιση, κάτι που παρέχει έ</w:t>
      </w:r>
      <w:r>
        <w:rPr>
          <w:rFonts w:eastAsia="Times New Roman"/>
          <w:color w:val="202124"/>
          <w:szCs w:val="24"/>
        </w:rPr>
        <w:t xml:space="preserve">να ακόμη μέτρο προστασίας στους συμπολίτες μας που έχουν πραγματικά ανάγκη. </w:t>
      </w:r>
    </w:p>
    <w:p w14:paraId="4318B752"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 xml:space="preserve">Για τα </w:t>
      </w:r>
      <w:r>
        <w:rPr>
          <w:rFonts w:eastAsia="Times New Roman"/>
          <w:color w:val="202124"/>
          <w:szCs w:val="24"/>
        </w:rPr>
        <w:t>ν</w:t>
      </w:r>
      <w:r>
        <w:rPr>
          <w:rFonts w:eastAsia="Times New Roman"/>
          <w:color w:val="202124"/>
          <w:szCs w:val="24"/>
        </w:rPr>
        <w:t xml:space="preserve">ομικά </w:t>
      </w:r>
      <w:r>
        <w:rPr>
          <w:rFonts w:eastAsia="Times New Roman"/>
          <w:color w:val="202124"/>
          <w:szCs w:val="24"/>
        </w:rPr>
        <w:t>π</w:t>
      </w:r>
      <w:r>
        <w:rPr>
          <w:rFonts w:eastAsia="Times New Roman"/>
          <w:color w:val="202124"/>
          <w:szCs w:val="24"/>
        </w:rPr>
        <w:t xml:space="preserve">ρόσωπα </w:t>
      </w:r>
      <w:r>
        <w:rPr>
          <w:rFonts w:eastAsia="Times New Roman"/>
          <w:color w:val="202124"/>
          <w:szCs w:val="24"/>
        </w:rPr>
        <w:t>μ</w:t>
      </w:r>
      <w:r>
        <w:rPr>
          <w:rFonts w:eastAsia="Times New Roman"/>
          <w:color w:val="202124"/>
          <w:szCs w:val="24"/>
        </w:rPr>
        <w:t xml:space="preserve">η </w:t>
      </w:r>
      <w:r>
        <w:rPr>
          <w:rFonts w:eastAsia="Times New Roman"/>
          <w:color w:val="202124"/>
          <w:szCs w:val="24"/>
        </w:rPr>
        <w:t>κ</w:t>
      </w:r>
      <w:r>
        <w:rPr>
          <w:rFonts w:eastAsia="Times New Roman"/>
          <w:color w:val="202124"/>
          <w:szCs w:val="24"/>
        </w:rPr>
        <w:t xml:space="preserve">ερδοσκοπικού </w:t>
      </w:r>
      <w:r>
        <w:rPr>
          <w:rFonts w:eastAsia="Times New Roman"/>
          <w:color w:val="202124"/>
          <w:szCs w:val="24"/>
        </w:rPr>
        <w:t>χ</w:t>
      </w:r>
      <w:r>
        <w:rPr>
          <w:rFonts w:eastAsia="Times New Roman"/>
          <w:color w:val="202124"/>
          <w:szCs w:val="24"/>
        </w:rPr>
        <w:t xml:space="preserve">αρακτήρα και τα </w:t>
      </w:r>
      <w:r>
        <w:rPr>
          <w:rFonts w:eastAsia="Times New Roman"/>
          <w:color w:val="202124"/>
          <w:szCs w:val="24"/>
        </w:rPr>
        <w:t>ν</w:t>
      </w:r>
      <w:r>
        <w:rPr>
          <w:rFonts w:eastAsia="Times New Roman"/>
          <w:color w:val="202124"/>
          <w:szCs w:val="24"/>
        </w:rPr>
        <w:t xml:space="preserve">ομικά </w:t>
      </w:r>
      <w:r>
        <w:rPr>
          <w:rFonts w:eastAsia="Times New Roman"/>
          <w:color w:val="202124"/>
          <w:szCs w:val="24"/>
        </w:rPr>
        <w:t>π</w:t>
      </w:r>
      <w:r>
        <w:rPr>
          <w:rFonts w:eastAsia="Times New Roman"/>
          <w:color w:val="202124"/>
          <w:szCs w:val="24"/>
        </w:rPr>
        <w:t xml:space="preserve">ρόσωπα </w:t>
      </w:r>
      <w:r>
        <w:rPr>
          <w:rFonts w:eastAsia="Times New Roman"/>
          <w:color w:val="202124"/>
          <w:szCs w:val="24"/>
        </w:rPr>
        <w:t>δ</w:t>
      </w:r>
      <w:r>
        <w:rPr>
          <w:rFonts w:eastAsia="Times New Roman"/>
          <w:color w:val="202124"/>
          <w:szCs w:val="24"/>
        </w:rPr>
        <w:t xml:space="preserve">ημοσίου </w:t>
      </w:r>
      <w:r>
        <w:rPr>
          <w:rFonts w:eastAsia="Times New Roman"/>
          <w:color w:val="202124"/>
          <w:szCs w:val="24"/>
        </w:rPr>
        <w:t>δ</w:t>
      </w:r>
      <w:r>
        <w:rPr>
          <w:rFonts w:eastAsia="Times New Roman"/>
          <w:color w:val="202124"/>
          <w:szCs w:val="24"/>
        </w:rPr>
        <w:t xml:space="preserve">ικαίου η ρύθμιση θα είναι ανάλογη με τα φυσικά πρόσωπα. </w:t>
      </w:r>
    </w:p>
    <w:p w14:paraId="4318B753"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 xml:space="preserve">Για τα </w:t>
      </w:r>
      <w:r>
        <w:rPr>
          <w:rFonts w:eastAsia="Times New Roman"/>
          <w:color w:val="202124"/>
          <w:szCs w:val="24"/>
        </w:rPr>
        <w:t>ν</w:t>
      </w:r>
      <w:r>
        <w:rPr>
          <w:rFonts w:eastAsia="Times New Roman"/>
          <w:color w:val="202124"/>
          <w:szCs w:val="24"/>
        </w:rPr>
        <w:t xml:space="preserve">ομικά </w:t>
      </w:r>
      <w:r>
        <w:rPr>
          <w:rFonts w:eastAsia="Times New Roman"/>
          <w:color w:val="202124"/>
          <w:szCs w:val="24"/>
        </w:rPr>
        <w:t>π</w:t>
      </w:r>
      <w:r>
        <w:rPr>
          <w:rFonts w:eastAsia="Times New Roman"/>
          <w:color w:val="202124"/>
          <w:szCs w:val="24"/>
        </w:rPr>
        <w:t xml:space="preserve">ρόσωπα </w:t>
      </w:r>
      <w:r>
        <w:rPr>
          <w:rFonts w:eastAsia="Times New Roman"/>
          <w:color w:val="202124"/>
          <w:szCs w:val="24"/>
        </w:rPr>
        <w:t>κ</w:t>
      </w:r>
      <w:r>
        <w:rPr>
          <w:rFonts w:eastAsia="Times New Roman"/>
          <w:color w:val="202124"/>
          <w:szCs w:val="24"/>
        </w:rPr>
        <w:t xml:space="preserve">ερδοσκοπικού </w:t>
      </w:r>
      <w:r>
        <w:rPr>
          <w:rFonts w:eastAsia="Times New Roman"/>
          <w:color w:val="202124"/>
          <w:szCs w:val="24"/>
        </w:rPr>
        <w:t>χ</w:t>
      </w:r>
      <w:r>
        <w:rPr>
          <w:rFonts w:eastAsia="Times New Roman"/>
          <w:color w:val="202124"/>
          <w:szCs w:val="24"/>
        </w:rPr>
        <w:t xml:space="preserve">αρακτήρα θα υπάρχουν δύο διαφορετικές ρυθμίσεις στην προσπάθειά μας να έχουμε μια αναλογική και στοχευμένη ρύθμιση ανάλογα με το είδος οφειλής. Θα έχουν τη δυνατότητα να ρυθμίσουν τις οφειλές τους σε είκοσι τέσσερις και τριάντα έξι δόσεις. </w:t>
      </w:r>
    </w:p>
    <w:p w14:paraId="4318B754"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Θα αναστέλλοντα</w:t>
      </w:r>
      <w:r>
        <w:rPr>
          <w:rFonts w:eastAsia="Times New Roman"/>
          <w:color w:val="202124"/>
          <w:szCs w:val="24"/>
        </w:rPr>
        <w:t>ι, τέλος, τα αναγκαστικά μέτρα είσπραξης, όπως η δέσμευση λογαριασμού ή η κατάσχεση και θα χορηγείται φορολογική ενημερότητα.</w:t>
      </w:r>
    </w:p>
    <w:p w14:paraId="4318B755"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Κυρίες και κύριοι συνάδελφοι, η ρύθμιση των εκατόν είκοσι δόσεων δεν είναι όμως το μόνο καλό που φέρνει αυτό το νομοσχέδιο. Η ευρε</w:t>
      </w:r>
      <w:r>
        <w:rPr>
          <w:rFonts w:eastAsia="Times New Roman"/>
          <w:color w:val="202124"/>
          <w:szCs w:val="24"/>
        </w:rPr>
        <w:t xml:space="preserve">ία δέσμη θετικών μέτρων που ανακοίνωσε ο Πρωθυπουργός την περασμένη εβδομάδα για το 2019 και το 2020 ξεκινά ήδη από τώρα να νομοθετείται. Σε αυτό το νομοσχέδιο παίρνουμε τα μέτρα για το 2019. </w:t>
      </w:r>
    </w:p>
    <w:p w14:paraId="4318B756"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 xml:space="preserve">Γίνεται, λοιπόν, νόμος για να ισχύει άμεσα από τις 20 </w:t>
      </w:r>
      <w:r>
        <w:rPr>
          <w:rFonts w:eastAsia="Times New Roman"/>
          <w:color w:val="202124"/>
          <w:szCs w:val="24"/>
        </w:rPr>
        <w:t>Μαΐου</w:t>
      </w:r>
      <w:r>
        <w:rPr>
          <w:rFonts w:eastAsia="Times New Roman"/>
          <w:color w:val="202124"/>
          <w:szCs w:val="24"/>
        </w:rPr>
        <w:t xml:space="preserve"> η μείωση του ΦΠΑ στην εστίαση από το 24% στο 13%, η μετάταξη όλων των τροφίμων από το 24% στο 13%, η μείωση του ΦΠΑ στο ηλεκτρικό ρεύμα και το φυσικό αέριο από το 13% στο 6%. Πρόκειται για μέτρα που θα έχουν άμεσες θετικές επιπτώσεις σε καταναλωτές, νοικο</w:t>
      </w:r>
      <w:r>
        <w:rPr>
          <w:rFonts w:eastAsia="Times New Roman"/>
          <w:color w:val="202124"/>
          <w:szCs w:val="24"/>
        </w:rPr>
        <w:t>κυριά και επιχειρήσεις, μέτρα που θα τονώσουν την αγορά.</w:t>
      </w:r>
    </w:p>
    <w:p w14:paraId="4318B757"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(Στο σημείο αυτό κτυπάει το κουδούνι λήξεως του χρόνου ομιλίας της κυρίας Υπουργού)</w:t>
      </w:r>
    </w:p>
    <w:p w14:paraId="4318B758"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Κύριε Πρόεδρε, ένα δίλεπτο θα το ήθελα. Ευχαριστώ.</w:t>
      </w:r>
    </w:p>
    <w:p w14:paraId="4318B759"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Φυσικά, με αυτό το νομοσχέδιο γίνεται άμεσα πράξη η χορήγηση της</w:t>
      </w:r>
      <w:r>
        <w:rPr>
          <w:rFonts w:eastAsia="Times New Roman"/>
          <w:color w:val="202124"/>
          <w:szCs w:val="24"/>
        </w:rPr>
        <w:t xml:space="preserve"> δέκατης τρίτης σύνταξης, για την οποία ακούσαμε τόσα πολλά από τον Αρχηγό της Αξιωματικής Αντιπολίτευσης. Είπε ότι δεν την αντέχει η ελληνική οικονομία, ότι είναι λαϊκισμός. Έτσι λέγατε μόλις πριν από μία εβδομάδα, κύριοι της Αξιωματικής Αντιπολίτευσης. Μ</w:t>
      </w:r>
      <w:r>
        <w:rPr>
          <w:rFonts w:eastAsia="Times New Roman"/>
          <w:color w:val="202124"/>
          <w:szCs w:val="24"/>
        </w:rPr>
        <w:t>άλλον και αυτό έρχεται να συμπληρώσει το νεοφιλελεύθερο προφίλ σας για τις απόψεις σας περί επιδομάτων, μισθών και εργασιακών δικαιωμάτων.</w:t>
      </w:r>
    </w:p>
    <w:p w14:paraId="4318B75A"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Παρεμπιπτόντως, αναρωτιόμαστε αν θα ψηφίσετε ένα μέτρο που δεν το αντέχει η οικονομία, τα όρια και τις αντοχές της οπ</w:t>
      </w:r>
      <w:r>
        <w:rPr>
          <w:rFonts w:eastAsia="Times New Roman"/>
          <w:color w:val="202124"/>
          <w:szCs w:val="24"/>
        </w:rPr>
        <w:t xml:space="preserve">οίας όμως σαράντα χρόνια δεν τα μάθατε και πολύ καλά, δεν τα σεβαστήκατε. Και το κατάλαβε αυτό ο ελληνικός λαός με τον πιο σκληρό τρόπο. </w:t>
      </w:r>
    </w:p>
    <w:p w14:paraId="4318B75B"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 xml:space="preserve">Θα ακολουθήσουν, βέβαια, και άλλα μέτρα για το 2020, όπως η μείωση του ΦΠΑ σε αγαθά και υπηρεσίες από το 13% στο 11%, </w:t>
      </w:r>
      <w:r>
        <w:rPr>
          <w:rFonts w:eastAsia="Times New Roman"/>
          <w:color w:val="202124"/>
          <w:szCs w:val="24"/>
        </w:rPr>
        <w:t>η κατάργηση της εισφοράς αλληλεγγύης για εισοδήματα έως 20.000 ευρώ και η μείωση συντελεστών της εισφοράς αλληλεγγύης για εισοδήματα πάνω από 20.000 ευρώ, η μείωση του φόρου εισοδήματος για μόνιμους κατοίκους νησιών με πληθυσμό έως τρεις χιλιάδες εκατό κατ</w:t>
      </w:r>
      <w:r>
        <w:rPr>
          <w:rFonts w:eastAsia="Times New Roman"/>
          <w:color w:val="202124"/>
          <w:szCs w:val="24"/>
        </w:rPr>
        <w:t>οίκους, η μείωση του ΕΝΦΙΑ, η μείωση του φόρου των συνεταιρισμών, όπως παραδείγματος χάρη, των αγροτικών συνεταιρισμών, των συνεταιρισμών φαρμακοποιών και άλλων αστικών συνεταιρισμών στο 10%, η έκπτωση 10% στο  εισόδημα των συνεταιρισμένων αγροτών που διακ</w:t>
      </w:r>
      <w:r>
        <w:rPr>
          <w:rFonts w:eastAsia="Times New Roman"/>
          <w:color w:val="202124"/>
          <w:szCs w:val="24"/>
        </w:rPr>
        <w:t>ινείται η παραγωγή τους μέσω συνεταιρισμών, η περαιτέρω μείωση του κόστους θέρμανσης για ορεινές ζώνες, η απαλλαγή τόκων στεγαστικών δανείων πρώτης κατοικίας από το φορολογητέο εισόδημα, η αύξηση συντελεστή αποσβέσεων επενδύσεων στο 150%, αλλά και η επιδότ</w:t>
      </w:r>
      <w:r>
        <w:rPr>
          <w:rFonts w:eastAsia="Times New Roman"/>
          <w:color w:val="202124"/>
          <w:szCs w:val="24"/>
        </w:rPr>
        <w:t>ηση των ασφαλιστικών εισφορών, επιχειρήσεων και νέων εργαζομένων μέχρι είκοσι πέντε ετών τόσο για τον εργοδότη όσο και για τον εργαζόμενο.</w:t>
      </w:r>
    </w:p>
    <w:p w14:paraId="4318B75C"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Όλα αυτά που η Αντιπολίτευση έσπευσε να τα χαρακτηρίσει προεκλογικές παροχές, δυστυχώς για την Αντιπολίτευση ήρθαν γι</w:t>
      </w:r>
      <w:r>
        <w:rPr>
          <w:rFonts w:eastAsia="Times New Roman"/>
          <w:color w:val="202124"/>
          <w:szCs w:val="24"/>
        </w:rPr>
        <w:t xml:space="preserve">α να μείνουν. Είναι μέτρα μόνιμου χαρακτήρα. Δεν θα σταματήσουν να υπάρχουν μετά τις εκλογές, αλλά θα είναι εδώ για να στηρίξουν ένα πρόγραμμα ανάταξης της κοινωνίας και της οικονομίας με ορίζοντα τετραετίας. </w:t>
      </w:r>
    </w:p>
    <w:p w14:paraId="4318B75D"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Κεντρικό στοιχείο αυτού του προγράμματος είναι</w:t>
      </w:r>
      <w:r>
        <w:rPr>
          <w:rFonts w:eastAsia="Times New Roman"/>
          <w:color w:val="202124"/>
          <w:szCs w:val="24"/>
        </w:rPr>
        <w:t xml:space="preserve"> η αντίληψη ότι η ανάπτυξη δεν μπορεί να στηριχθεί πάνω σε κοινωνικά συντρίμμια. Για αυτό και μιλάμε για δίκαιη ανάπτυξη, ότι ο πλούτος που παράγεται τη στιγμή που παράγεται πρέπει να μοιράζεται και ισότιμα στην κοινωνία σε αντίθεση με αυτό που είπε την Κυ</w:t>
      </w:r>
      <w:r>
        <w:rPr>
          <w:rFonts w:eastAsia="Times New Roman"/>
          <w:color w:val="202124"/>
          <w:szCs w:val="24"/>
        </w:rPr>
        <w:t>ριακή ο κ. Μητσοτάκης ότι «για να δώσεις, πρέπει πρώτα να αυξήσεις την πίτα» και το οποίο είναι ο πυρήνας της νεοφιλελεύθερης αντίληψης.</w:t>
      </w:r>
    </w:p>
    <w:p w14:paraId="4318B75E" w14:textId="77777777" w:rsidR="001D7CFB" w:rsidRDefault="00EB4E04">
      <w:pPr>
        <w:spacing w:line="600" w:lineRule="auto"/>
        <w:ind w:firstLine="720"/>
        <w:jc w:val="both"/>
        <w:rPr>
          <w:rFonts w:eastAsia="Times New Roman"/>
          <w:color w:val="202124"/>
          <w:szCs w:val="24"/>
        </w:rPr>
      </w:pPr>
      <w:r>
        <w:rPr>
          <w:rFonts w:eastAsia="Times New Roman"/>
          <w:color w:val="202124"/>
          <w:szCs w:val="24"/>
        </w:rPr>
        <w:t>Αυτές τις μέρες γίνονται ακόμη πιο ξεκάθαρες οι διαφορές μας με τη Νέα Δημοκρατία και τον κ. Μητσοτάκη και όσον αφορά τ</w:t>
      </w:r>
      <w:r>
        <w:rPr>
          <w:rFonts w:eastAsia="Times New Roman"/>
          <w:color w:val="202124"/>
          <w:szCs w:val="24"/>
        </w:rPr>
        <w:t>η φορολογική πολιτική. Η έννοια της κοινωνικής δικαιοσύνης, της φοροδοτικής ικανότητας δεν υπάρχει στη δική τους αντίληψη.</w:t>
      </w:r>
    </w:p>
    <w:p w14:paraId="4318B75F" w14:textId="77777777" w:rsidR="001D7CFB" w:rsidRDefault="00EB4E04">
      <w:pPr>
        <w:tabs>
          <w:tab w:val="left" w:pos="2738"/>
          <w:tab w:val="center" w:pos="4753"/>
          <w:tab w:val="left" w:pos="5723"/>
        </w:tabs>
        <w:spacing w:line="600" w:lineRule="auto"/>
        <w:ind w:firstLine="720"/>
        <w:jc w:val="both"/>
        <w:rPr>
          <w:rFonts w:eastAsia="Times New Roman"/>
          <w:szCs w:val="24"/>
        </w:rPr>
      </w:pPr>
      <w:r w:rsidRPr="00CD570F">
        <w:rPr>
          <w:rFonts w:eastAsia="Times New Roman"/>
          <w:szCs w:val="24"/>
        </w:rPr>
        <w:t>Αυτό φαίνεται όταν μιλούν για μείωση του ΕΝΦΙΑ για όλους, δηλαδή ίδια μείωση και για αυτόν</w:t>
      </w:r>
      <w:r>
        <w:rPr>
          <w:rFonts w:eastAsia="Times New Roman"/>
          <w:szCs w:val="24"/>
        </w:rPr>
        <w:t xml:space="preserve"> που έχει πολύ χαμηλή περιουσία, </w:t>
      </w:r>
      <w:r w:rsidRPr="00CD570F">
        <w:rPr>
          <w:rFonts w:eastAsia="Times New Roman"/>
          <w:szCs w:val="24"/>
        </w:rPr>
        <w:t>των 50.000</w:t>
      </w:r>
      <w:r w:rsidRPr="00CD570F">
        <w:rPr>
          <w:rFonts w:eastAsia="Times New Roman"/>
          <w:szCs w:val="24"/>
        </w:rPr>
        <w:t xml:space="preserve"> ευρώ και για αυτόν που έχει περιουσία 5.000.000 ευρώ. Δεν χρειάζεται να πούμε ποιος θα είναι τελικά ο ευνοημένος, αν εφαρμοστεί κάτι τέτοιο. </w:t>
      </w:r>
    </w:p>
    <w:p w14:paraId="4318B760" w14:textId="77777777" w:rsidR="001D7CFB" w:rsidRDefault="00EB4E04">
      <w:pPr>
        <w:tabs>
          <w:tab w:val="left" w:pos="2738"/>
          <w:tab w:val="center" w:pos="4753"/>
          <w:tab w:val="left" w:pos="5723"/>
        </w:tabs>
        <w:spacing w:line="600" w:lineRule="auto"/>
        <w:ind w:firstLine="720"/>
        <w:jc w:val="both"/>
        <w:rPr>
          <w:rFonts w:eastAsia="Times New Roman"/>
          <w:szCs w:val="24"/>
        </w:rPr>
      </w:pPr>
      <w:r w:rsidRPr="00CD570F">
        <w:rPr>
          <w:rFonts w:eastAsia="Times New Roman"/>
          <w:szCs w:val="24"/>
        </w:rPr>
        <w:t>Το συνολικό πρόγραμμα της Νέας Δημοκρατίας, βέβαια, μέρα με τη μέρα γίνεται όλο και πιο ξεκάθαρο. Καλό είναι αυτό</w:t>
      </w:r>
      <w:r w:rsidRPr="00CD570F">
        <w:rPr>
          <w:rFonts w:eastAsia="Times New Roman"/>
          <w:szCs w:val="24"/>
        </w:rPr>
        <w:t>, για να μην μένει τίποτα κρυφό στον ελληνικό λαό, να ξέρει ο λαός ότι αν ψηφίσει Νέα Δημοκρατία, το πενθήμερο στην εργασία μπορεί να γίνει και επταήμερο, να ξέρει ο λαός ότι πιθανόν να μην υπάρχει δέκατη τρίτη σύνταξη, να ξέρει ο λαός ότι το οκτάωρο μπορε</w:t>
      </w:r>
      <w:r w:rsidRPr="00CD570F">
        <w:rPr>
          <w:rFonts w:eastAsia="Times New Roman"/>
          <w:szCs w:val="24"/>
        </w:rPr>
        <w:t>ί και να καταργηθεί γιατί είναι ξεπερασμένο και ότι οι συλλογικές συμβάσεις δεν είναι απαραίτητο να ισχύουν πάντα, να ξέρει ο λαός ότι η ψήφος σ</w:t>
      </w:r>
      <w:r>
        <w:rPr>
          <w:rFonts w:eastAsia="Times New Roman"/>
          <w:szCs w:val="24"/>
        </w:rPr>
        <w:t>τη Νέα Δημοκρατία σημαίνει ψήφο</w:t>
      </w:r>
      <w:r w:rsidRPr="00CD570F">
        <w:rPr>
          <w:rFonts w:eastAsia="Times New Roman"/>
          <w:szCs w:val="24"/>
        </w:rPr>
        <w:t xml:space="preserve"> στον Βέμπερ, που θεωρεί το σχέδιο της Κυβέρνησης για τις ελαφρύνσεις των πολλών </w:t>
      </w:r>
      <w:r w:rsidRPr="00CD570F">
        <w:rPr>
          <w:rFonts w:eastAsia="Times New Roman"/>
          <w:szCs w:val="24"/>
        </w:rPr>
        <w:t>ανευθυνότητα, να ξέρει ο λαός ότι στο ιδεολογικό πρόταγμα της Αντιπολίτευσης υπάρχουν δύο κόσμοι, οι δήθεν άριστοι και τα παιδιά από το Περιστέρι, από τις λαϊκές συνοικίες -φανταστείτε τα παιδιά της επαρχίας!- να γνωρίζει, επίσης, ο λα</w:t>
      </w:r>
      <w:r>
        <w:rPr>
          <w:rFonts w:eastAsia="Times New Roman"/>
          <w:szCs w:val="24"/>
        </w:rPr>
        <w:t>ός ότι όντως υπάρχουν</w:t>
      </w:r>
      <w:r>
        <w:rPr>
          <w:rFonts w:eastAsia="Times New Roman"/>
          <w:szCs w:val="24"/>
        </w:rPr>
        <w:t xml:space="preserve"> δύο κόσμοι</w:t>
      </w:r>
      <w:r w:rsidRPr="00CD570F">
        <w:rPr>
          <w:rFonts w:eastAsia="Times New Roman"/>
          <w:szCs w:val="24"/>
        </w:rPr>
        <w:t xml:space="preserve"> που συγκρούονται, αυτός των πολλών και αυτός των ελίτ, να γνωρίζει</w:t>
      </w:r>
      <w:r>
        <w:rPr>
          <w:rFonts w:eastAsia="Times New Roman"/>
          <w:szCs w:val="24"/>
        </w:rPr>
        <w:t>,</w:t>
      </w:r>
      <w:r w:rsidRPr="00CD570F">
        <w:rPr>
          <w:rFonts w:eastAsia="Times New Roman"/>
          <w:szCs w:val="24"/>
        </w:rPr>
        <w:t xml:space="preserve"> ακόμη</w:t>
      </w:r>
      <w:r>
        <w:rPr>
          <w:rFonts w:eastAsia="Times New Roman"/>
          <w:szCs w:val="24"/>
        </w:rPr>
        <w:t>,</w:t>
      </w:r>
      <w:r w:rsidRPr="00CD570F">
        <w:rPr>
          <w:rFonts w:eastAsia="Times New Roman"/>
          <w:szCs w:val="24"/>
        </w:rPr>
        <w:t xml:space="preserve"> ο λαός ότι δεν θα </w:t>
      </w:r>
      <w:r>
        <w:rPr>
          <w:rFonts w:eastAsia="Times New Roman"/>
          <w:szCs w:val="24"/>
        </w:rPr>
        <w:t xml:space="preserve">τα </w:t>
      </w:r>
      <w:r w:rsidRPr="00CD570F">
        <w:rPr>
          <w:rFonts w:eastAsia="Times New Roman"/>
          <w:szCs w:val="24"/>
        </w:rPr>
        <w:t xml:space="preserve">καταφέρουν, θα βάλουμε ανάχωμα στην αντικοινωνική τους ατζέντα. </w:t>
      </w:r>
    </w:p>
    <w:p w14:paraId="4318B761"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sidRPr="00CD570F">
        <w:rPr>
          <w:rFonts w:eastAsia="Times New Roman"/>
          <w:szCs w:val="24"/>
        </w:rPr>
        <w:t>Κυρίες και κύριοι συνάδελφοι, μια πολύ θετική συνέπεια της εξόδου από τα μνημόνια τ</w:t>
      </w:r>
      <w:r w:rsidRPr="00CD570F">
        <w:rPr>
          <w:rFonts w:eastAsia="Times New Roman"/>
          <w:szCs w:val="24"/>
        </w:rPr>
        <w:t>ης νέας περιόδου</w:t>
      </w:r>
      <w:r>
        <w:rPr>
          <w:rFonts w:eastAsia="Times New Roman"/>
          <w:szCs w:val="24"/>
        </w:rPr>
        <w:t>,</w:t>
      </w:r>
      <w:r w:rsidRPr="00CD570F">
        <w:rPr>
          <w:rFonts w:eastAsia="Times New Roman"/>
          <w:szCs w:val="24"/>
        </w:rPr>
        <w:t xml:space="preserve"> </w:t>
      </w:r>
      <w:r>
        <w:rPr>
          <w:rFonts w:eastAsia="Times New Roman"/>
          <w:szCs w:val="24"/>
        </w:rPr>
        <w:t>στην οποία</w:t>
      </w:r>
      <w:r w:rsidRPr="00CD570F">
        <w:rPr>
          <w:rFonts w:eastAsia="Times New Roman"/>
          <w:szCs w:val="24"/>
        </w:rPr>
        <w:t xml:space="preserve"> βρισκόμαστε</w:t>
      </w:r>
      <w:r>
        <w:rPr>
          <w:rFonts w:eastAsia="Times New Roman"/>
          <w:szCs w:val="24"/>
        </w:rPr>
        <w:t xml:space="preserve">, </w:t>
      </w:r>
      <w:r w:rsidRPr="00CD570F">
        <w:rPr>
          <w:rFonts w:eastAsia="Times New Roman"/>
          <w:color w:val="201F1E"/>
          <w:szCs w:val="24"/>
        </w:rPr>
        <w:t xml:space="preserve">είναι ότι τα σχέδια των πολιτικών </w:t>
      </w:r>
      <w:r>
        <w:rPr>
          <w:rFonts w:eastAsia="Times New Roman"/>
          <w:color w:val="201F1E"/>
          <w:szCs w:val="24"/>
        </w:rPr>
        <w:t>δ</w:t>
      </w:r>
      <w:r w:rsidRPr="00CD570F">
        <w:rPr>
          <w:rFonts w:eastAsia="Times New Roman"/>
          <w:color w:val="201F1E"/>
          <w:szCs w:val="24"/>
        </w:rPr>
        <w:t xml:space="preserve">υνάμεων </w:t>
      </w:r>
      <w:r>
        <w:rPr>
          <w:rFonts w:eastAsia="Times New Roman"/>
          <w:color w:val="201F1E"/>
          <w:szCs w:val="24"/>
        </w:rPr>
        <w:t xml:space="preserve">για </w:t>
      </w:r>
      <w:r w:rsidRPr="00CD570F">
        <w:rPr>
          <w:rFonts w:eastAsia="Times New Roman"/>
          <w:color w:val="201F1E"/>
          <w:szCs w:val="24"/>
        </w:rPr>
        <w:t>την επόμενη μέρα αρχίζουν να αποτυπώνονται όλο και πιο ξεκάθαρα</w:t>
      </w:r>
      <w:r>
        <w:rPr>
          <w:rFonts w:eastAsia="Times New Roman"/>
          <w:color w:val="201F1E"/>
          <w:szCs w:val="24"/>
        </w:rPr>
        <w:t xml:space="preserve"> και φαίνονται οι διαχωριστικές γραμμές μεταξύ τους. </w:t>
      </w:r>
    </w:p>
    <w:p w14:paraId="4318B762"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Τελειώνοντας, ο λαός γνωρίζει με ποιους θα πάει κα</w:t>
      </w:r>
      <w:r>
        <w:rPr>
          <w:rFonts w:eastAsia="Times New Roman"/>
          <w:color w:val="201F1E"/>
          <w:szCs w:val="24"/>
        </w:rPr>
        <w:t xml:space="preserve">ι ποιους θα αφήσει. </w:t>
      </w:r>
    </w:p>
    <w:p w14:paraId="4318B763"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Σας </w:t>
      </w:r>
      <w:r w:rsidRPr="00CD570F">
        <w:rPr>
          <w:rFonts w:eastAsia="Times New Roman"/>
          <w:color w:val="201F1E"/>
          <w:szCs w:val="24"/>
        </w:rPr>
        <w:t>ευχαριστώ</w:t>
      </w:r>
      <w:r>
        <w:rPr>
          <w:rFonts w:eastAsia="Times New Roman"/>
          <w:color w:val="201F1E"/>
          <w:szCs w:val="24"/>
        </w:rPr>
        <w:t>.</w:t>
      </w:r>
    </w:p>
    <w:p w14:paraId="4318B764" w14:textId="77777777" w:rsidR="001D7CFB" w:rsidRDefault="00EB4E04">
      <w:pPr>
        <w:tabs>
          <w:tab w:val="left" w:pos="2738"/>
          <w:tab w:val="center" w:pos="4753"/>
          <w:tab w:val="left" w:pos="5723"/>
        </w:tabs>
        <w:spacing w:line="600" w:lineRule="auto"/>
        <w:ind w:firstLine="720"/>
        <w:jc w:val="center"/>
        <w:rPr>
          <w:rFonts w:eastAsia="Times New Roman"/>
          <w:szCs w:val="24"/>
        </w:rPr>
      </w:pPr>
      <w:r w:rsidRPr="00B01A32">
        <w:rPr>
          <w:rFonts w:eastAsia="Times New Roman"/>
          <w:szCs w:val="24"/>
        </w:rPr>
        <w:t>(Χειροκροτήματα από την πτέρυγα του ΣΥΡΙΖΑ)</w:t>
      </w:r>
    </w:p>
    <w:p w14:paraId="4318B765" w14:textId="77777777" w:rsidR="001D7CFB" w:rsidRDefault="00EB4E04">
      <w:pPr>
        <w:tabs>
          <w:tab w:val="left" w:pos="2738"/>
          <w:tab w:val="center" w:pos="4753"/>
          <w:tab w:val="left" w:pos="5723"/>
        </w:tabs>
        <w:spacing w:line="600" w:lineRule="auto"/>
        <w:ind w:firstLine="720"/>
        <w:jc w:val="both"/>
        <w:rPr>
          <w:rFonts w:eastAsia="Times New Roman"/>
          <w:szCs w:val="24"/>
        </w:rPr>
      </w:pPr>
      <w:r w:rsidRPr="000E0C5C">
        <w:rPr>
          <w:rFonts w:eastAsia="Times New Roman"/>
          <w:b/>
          <w:szCs w:val="24"/>
        </w:rPr>
        <w:t>ΠΡΟΕΔΡΕΥΩΝ (Δημήτριος Κρεμαστινός):</w:t>
      </w:r>
      <w:r>
        <w:rPr>
          <w:rFonts w:eastAsia="Times New Roman"/>
          <w:b/>
          <w:szCs w:val="24"/>
        </w:rPr>
        <w:t xml:space="preserve"> </w:t>
      </w:r>
      <w:r>
        <w:rPr>
          <w:rFonts w:eastAsia="Times New Roman"/>
          <w:szCs w:val="24"/>
        </w:rPr>
        <w:t xml:space="preserve">Ευχαριστώ. </w:t>
      </w:r>
    </w:p>
    <w:p w14:paraId="4318B766"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Σ</w:t>
      </w:r>
      <w:r w:rsidRPr="00CD570F">
        <w:rPr>
          <w:rFonts w:eastAsia="Times New Roman"/>
          <w:color w:val="201F1E"/>
          <w:szCs w:val="24"/>
        </w:rPr>
        <w:t xml:space="preserve">υνεχίζουμε με τον </w:t>
      </w:r>
      <w:r>
        <w:rPr>
          <w:rFonts w:eastAsia="Times New Roman"/>
          <w:color w:val="201F1E"/>
          <w:szCs w:val="24"/>
        </w:rPr>
        <w:t xml:space="preserve">συνάδελφο κ. Μπαργιώτα, Βουλευτή της Δημοκρατικής Συμπαράταξης. </w:t>
      </w:r>
    </w:p>
    <w:p w14:paraId="4318B767"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Κύριε Μπαργιώτα, έχετε τον λόγο. </w:t>
      </w:r>
    </w:p>
    <w:p w14:paraId="4318B768"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ΚΩΝΣΤΑΝΤΙΝΟΣ ΜΠΑΡΓΙΩΤΑΣ: </w:t>
      </w:r>
      <w:r>
        <w:rPr>
          <w:rFonts w:eastAsia="Times New Roman"/>
          <w:color w:val="201F1E"/>
          <w:szCs w:val="24"/>
        </w:rPr>
        <w:t xml:space="preserve">Ευχαριστώ, κύριε Πρόεδρε. </w:t>
      </w:r>
    </w:p>
    <w:p w14:paraId="4318B769"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Κυρίες και κύριοι συνάδελφοι, συζητάμε σήμερα, έντεκα μέρες πριν από τις </w:t>
      </w:r>
      <w:r>
        <w:rPr>
          <w:rFonts w:eastAsia="Times New Roman"/>
          <w:color w:val="201F1E"/>
          <w:szCs w:val="24"/>
        </w:rPr>
        <w:t>ε</w:t>
      </w:r>
      <w:r>
        <w:rPr>
          <w:rFonts w:eastAsia="Times New Roman"/>
          <w:color w:val="201F1E"/>
          <w:szCs w:val="24"/>
        </w:rPr>
        <w:t xml:space="preserve">υρωεκλογές, το πολυαναμενόμενο </w:t>
      </w:r>
      <w:r w:rsidRPr="00CD570F">
        <w:rPr>
          <w:rFonts w:eastAsia="Times New Roman"/>
          <w:color w:val="201F1E"/>
          <w:szCs w:val="24"/>
        </w:rPr>
        <w:t xml:space="preserve">νομοσχέδιο για τις </w:t>
      </w:r>
      <w:r>
        <w:rPr>
          <w:rFonts w:eastAsia="Times New Roman"/>
          <w:color w:val="201F1E"/>
          <w:szCs w:val="24"/>
        </w:rPr>
        <w:t xml:space="preserve">εκατόν είκοσι </w:t>
      </w:r>
      <w:r w:rsidRPr="00CD570F">
        <w:rPr>
          <w:rFonts w:eastAsia="Times New Roman"/>
          <w:color w:val="201F1E"/>
          <w:szCs w:val="24"/>
        </w:rPr>
        <w:t>δόσεις</w:t>
      </w:r>
      <w:r>
        <w:rPr>
          <w:rFonts w:eastAsia="Times New Roman"/>
          <w:color w:val="201F1E"/>
          <w:szCs w:val="24"/>
        </w:rPr>
        <w:t xml:space="preserve"> και επίσης τις τροπολογίες για την υποτιθέμενη δέκατη τρίτη</w:t>
      </w:r>
      <w:r>
        <w:rPr>
          <w:rFonts w:eastAsia="Times New Roman"/>
          <w:color w:val="201F1E"/>
          <w:szCs w:val="24"/>
        </w:rPr>
        <w:t xml:space="preserve"> σύνταξη και για τις διορθώσεις στον ΦΠΑ, τις βελτιώσεις στις κλίμακες του ΦΠΑ. </w:t>
      </w:r>
    </w:p>
    <w:p w14:paraId="4318B76A"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Είναι εμφανή</w:t>
      </w:r>
      <w:r w:rsidRPr="00CD570F">
        <w:rPr>
          <w:rFonts w:eastAsia="Times New Roman"/>
          <w:color w:val="201F1E"/>
          <w:szCs w:val="24"/>
        </w:rPr>
        <w:t xml:space="preserve">ς </w:t>
      </w:r>
      <w:r>
        <w:rPr>
          <w:rFonts w:eastAsia="Times New Roman"/>
          <w:color w:val="201F1E"/>
          <w:szCs w:val="24"/>
        </w:rPr>
        <w:t xml:space="preserve">τις </w:t>
      </w:r>
      <w:r w:rsidRPr="00CD570F">
        <w:rPr>
          <w:rFonts w:eastAsia="Times New Roman"/>
          <w:color w:val="201F1E"/>
          <w:szCs w:val="24"/>
        </w:rPr>
        <w:t>τελευταίες μέρες</w:t>
      </w:r>
      <w:r>
        <w:rPr>
          <w:rFonts w:eastAsia="Times New Roman"/>
          <w:color w:val="201F1E"/>
          <w:szCs w:val="24"/>
        </w:rPr>
        <w:t xml:space="preserve">, κατά τη γνώμη μου –και κατά </w:t>
      </w:r>
      <w:r w:rsidRPr="00CD570F">
        <w:rPr>
          <w:rFonts w:eastAsia="Times New Roman"/>
          <w:color w:val="201F1E"/>
          <w:szCs w:val="24"/>
        </w:rPr>
        <w:t>τη διάρκεια της προηγούμενης συζήτηση</w:t>
      </w:r>
      <w:r>
        <w:rPr>
          <w:rFonts w:eastAsia="Times New Roman"/>
          <w:color w:val="201F1E"/>
          <w:szCs w:val="24"/>
        </w:rPr>
        <w:t>ς</w:t>
      </w:r>
      <w:r w:rsidRPr="00CD570F">
        <w:rPr>
          <w:rFonts w:eastAsia="Times New Roman"/>
          <w:color w:val="201F1E"/>
          <w:szCs w:val="24"/>
        </w:rPr>
        <w:t xml:space="preserve"> για την ψήφο εμπιστοσύνης</w:t>
      </w:r>
      <w:r>
        <w:rPr>
          <w:rFonts w:eastAsia="Times New Roman"/>
          <w:color w:val="201F1E"/>
          <w:szCs w:val="24"/>
        </w:rPr>
        <w:t>,</w:t>
      </w:r>
      <w:r w:rsidRPr="00CD570F">
        <w:rPr>
          <w:rFonts w:eastAsia="Times New Roman"/>
          <w:color w:val="201F1E"/>
          <w:szCs w:val="24"/>
        </w:rPr>
        <w:t xml:space="preserve"> αλλά και τις επόμενες μέρες</w:t>
      </w:r>
      <w:r>
        <w:rPr>
          <w:rFonts w:eastAsia="Times New Roman"/>
          <w:color w:val="201F1E"/>
          <w:szCs w:val="24"/>
        </w:rPr>
        <w:t>-</w:t>
      </w:r>
      <w:r w:rsidRPr="00CD570F">
        <w:rPr>
          <w:rFonts w:eastAsia="Times New Roman"/>
          <w:color w:val="201F1E"/>
          <w:szCs w:val="24"/>
        </w:rPr>
        <w:t xml:space="preserve"> </w:t>
      </w:r>
      <w:r>
        <w:rPr>
          <w:rFonts w:eastAsia="Times New Roman"/>
          <w:color w:val="201F1E"/>
          <w:szCs w:val="24"/>
        </w:rPr>
        <w:t>η αγωνία της Κ</w:t>
      </w:r>
      <w:r w:rsidRPr="00CD570F">
        <w:rPr>
          <w:rFonts w:eastAsia="Times New Roman"/>
          <w:color w:val="201F1E"/>
          <w:szCs w:val="24"/>
        </w:rPr>
        <w:t>υβ</w:t>
      </w:r>
      <w:r w:rsidRPr="00CD570F">
        <w:rPr>
          <w:rFonts w:eastAsia="Times New Roman"/>
          <w:color w:val="201F1E"/>
          <w:szCs w:val="24"/>
        </w:rPr>
        <w:t>έρνησης για τη δημιουργία ενός κλίματος ευφορίας</w:t>
      </w:r>
      <w:r>
        <w:rPr>
          <w:rFonts w:eastAsia="Times New Roman"/>
          <w:color w:val="201F1E"/>
          <w:szCs w:val="24"/>
        </w:rPr>
        <w:t>,</w:t>
      </w:r>
      <w:r w:rsidRPr="00CD570F">
        <w:rPr>
          <w:rFonts w:eastAsia="Times New Roman"/>
          <w:color w:val="201F1E"/>
          <w:szCs w:val="24"/>
        </w:rPr>
        <w:t xml:space="preserve"> ενός θετικού σεναρίου</w:t>
      </w:r>
      <w:r>
        <w:rPr>
          <w:rFonts w:eastAsia="Times New Roman"/>
          <w:color w:val="201F1E"/>
          <w:szCs w:val="24"/>
        </w:rPr>
        <w:t>,</w:t>
      </w:r>
      <w:r w:rsidRPr="00CD570F">
        <w:rPr>
          <w:rFonts w:eastAsia="Times New Roman"/>
          <w:color w:val="201F1E"/>
          <w:szCs w:val="24"/>
        </w:rPr>
        <w:t xml:space="preserve"> ενός αισιόδοξου σεναρίου για την</w:t>
      </w:r>
      <w:r>
        <w:rPr>
          <w:rFonts w:eastAsia="Times New Roman"/>
          <w:color w:val="201F1E"/>
          <w:szCs w:val="24"/>
        </w:rPr>
        <w:t xml:space="preserve"> έκβαση της οικονομίας και της Κυβέρνησης γ</w:t>
      </w:r>
      <w:r w:rsidRPr="00CD570F">
        <w:rPr>
          <w:rFonts w:eastAsia="Times New Roman"/>
          <w:color w:val="201F1E"/>
          <w:szCs w:val="24"/>
        </w:rPr>
        <w:t>ενικά</w:t>
      </w:r>
      <w:r>
        <w:rPr>
          <w:rFonts w:eastAsia="Times New Roman"/>
          <w:color w:val="201F1E"/>
          <w:szCs w:val="24"/>
        </w:rPr>
        <w:t>.</w:t>
      </w:r>
    </w:p>
    <w:p w14:paraId="4318B76B"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Μ</w:t>
      </w:r>
      <w:r w:rsidRPr="00CD570F">
        <w:rPr>
          <w:rFonts w:eastAsia="Times New Roman"/>
          <w:color w:val="201F1E"/>
          <w:szCs w:val="24"/>
        </w:rPr>
        <w:t>ε απλά λόγια</w:t>
      </w:r>
      <w:r>
        <w:rPr>
          <w:rFonts w:eastAsia="Times New Roman"/>
          <w:color w:val="201F1E"/>
          <w:szCs w:val="24"/>
        </w:rPr>
        <w:t>, η Κ</w:t>
      </w:r>
      <w:r w:rsidRPr="00CD570F">
        <w:rPr>
          <w:rFonts w:eastAsia="Times New Roman"/>
          <w:color w:val="201F1E"/>
          <w:szCs w:val="24"/>
        </w:rPr>
        <w:t xml:space="preserve">υβέρνηση αυτές τις μέρες </w:t>
      </w:r>
      <w:r>
        <w:rPr>
          <w:rFonts w:eastAsia="Times New Roman"/>
          <w:color w:val="201F1E"/>
          <w:szCs w:val="24"/>
        </w:rPr>
        <w:t>δίνει ρέστα</w:t>
      </w:r>
      <w:r w:rsidRPr="00CD570F">
        <w:rPr>
          <w:rFonts w:eastAsia="Times New Roman"/>
          <w:color w:val="201F1E"/>
          <w:szCs w:val="24"/>
        </w:rPr>
        <w:t xml:space="preserve"> προεκλογικά και μάλιστα πολύ κοντά στις εκλογέ</w:t>
      </w:r>
      <w:r w:rsidRPr="00CD570F">
        <w:rPr>
          <w:rFonts w:eastAsia="Times New Roman"/>
          <w:color w:val="201F1E"/>
          <w:szCs w:val="24"/>
        </w:rPr>
        <w:t>ς</w:t>
      </w:r>
      <w:r>
        <w:rPr>
          <w:rFonts w:eastAsia="Times New Roman"/>
          <w:color w:val="201F1E"/>
          <w:szCs w:val="24"/>
        </w:rPr>
        <w:t xml:space="preserve">, παρέχοντας, όπως είπε και ο κ. Τσακαλώτος, 1% του ΑΕΠ σε παροχές. Και αναρωτιέται </w:t>
      </w:r>
      <w:r w:rsidRPr="00CD570F">
        <w:rPr>
          <w:rFonts w:eastAsia="Times New Roman"/>
          <w:color w:val="201F1E"/>
          <w:szCs w:val="24"/>
        </w:rPr>
        <w:t>κανείς</w:t>
      </w:r>
      <w:r>
        <w:rPr>
          <w:rFonts w:eastAsia="Times New Roman"/>
          <w:color w:val="201F1E"/>
          <w:szCs w:val="24"/>
        </w:rPr>
        <w:t>,</w:t>
      </w:r>
      <w:r w:rsidRPr="00CD570F">
        <w:rPr>
          <w:rFonts w:eastAsia="Times New Roman"/>
          <w:color w:val="201F1E"/>
          <w:szCs w:val="24"/>
        </w:rPr>
        <w:t xml:space="preserve"> τόσο </w:t>
      </w:r>
      <w:r>
        <w:rPr>
          <w:rFonts w:eastAsia="Times New Roman"/>
          <w:color w:val="201F1E"/>
          <w:szCs w:val="24"/>
        </w:rPr>
        <w:t xml:space="preserve">κακές είναι οι κυλιόμενες </w:t>
      </w:r>
      <w:r w:rsidRPr="00CD570F">
        <w:rPr>
          <w:rFonts w:eastAsia="Times New Roman"/>
          <w:color w:val="201F1E"/>
          <w:szCs w:val="24"/>
        </w:rPr>
        <w:t xml:space="preserve">δημοσκοπήσεις λίγες μέρες πριν </w:t>
      </w:r>
      <w:r>
        <w:rPr>
          <w:rFonts w:eastAsia="Times New Roman"/>
          <w:color w:val="201F1E"/>
          <w:szCs w:val="24"/>
        </w:rPr>
        <w:t xml:space="preserve">από </w:t>
      </w:r>
      <w:r w:rsidRPr="00CD570F">
        <w:rPr>
          <w:rFonts w:eastAsia="Times New Roman"/>
          <w:color w:val="201F1E"/>
          <w:szCs w:val="24"/>
        </w:rPr>
        <w:t>τις εκλογές</w:t>
      </w:r>
      <w:r>
        <w:rPr>
          <w:rFonts w:eastAsia="Times New Roman"/>
          <w:color w:val="201F1E"/>
          <w:szCs w:val="24"/>
        </w:rPr>
        <w:t>,</w:t>
      </w:r>
      <w:r w:rsidRPr="00CD570F">
        <w:rPr>
          <w:rFonts w:eastAsia="Times New Roman"/>
          <w:color w:val="201F1E"/>
          <w:szCs w:val="24"/>
        </w:rPr>
        <w:t xml:space="preserve"> που αναγκάζουν σε τέτοιες ενέργειες με αυτόν τον τρόπο</w:t>
      </w:r>
      <w:r>
        <w:rPr>
          <w:rFonts w:eastAsia="Times New Roman"/>
          <w:color w:val="201F1E"/>
          <w:szCs w:val="24"/>
        </w:rPr>
        <w:t xml:space="preserve">; </w:t>
      </w:r>
    </w:p>
    <w:p w14:paraId="4318B76C"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w:t>
      </w:r>
      <w:r w:rsidRPr="00CD570F">
        <w:rPr>
          <w:rFonts w:eastAsia="Times New Roman"/>
          <w:color w:val="201F1E"/>
          <w:szCs w:val="24"/>
        </w:rPr>
        <w:t>ίμαστε</w:t>
      </w:r>
      <w:r>
        <w:rPr>
          <w:rFonts w:eastAsia="Times New Roman"/>
          <w:color w:val="201F1E"/>
          <w:szCs w:val="24"/>
        </w:rPr>
        <w:t>,</w:t>
      </w:r>
      <w:r w:rsidRPr="00CD570F">
        <w:rPr>
          <w:rFonts w:eastAsia="Times New Roman"/>
          <w:color w:val="201F1E"/>
          <w:szCs w:val="24"/>
        </w:rPr>
        <w:t xml:space="preserve"> όπως είπαμε</w:t>
      </w:r>
      <w:r>
        <w:rPr>
          <w:rFonts w:eastAsia="Times New Roman"/>
          <w:color w:val="201F1E"/>
          <w:szCs w:val="24"/>
        </w:rPr>
        <w:t xml:space="preserve">, δέκα </w:t>
      </w:r>
      <w:r w:rsidRPr="00CD570F">
        <w:rPr>
          <w:rFonts w:eastAsia="Times New Roman"/>
          <w:color w:val="201F1E"/>
          <w:szCs w:val="24"/>
        </w:rPr>
        <w:t xml:space="preserve">μέρες πριν </w:t>
      </w:r>
      <w:r>
        <w:rPr>
          <w:rFonts w:eastAsia="Times New Roman"/>
          <w:color w:val="201F1E"/>
          <w:szCs w:val="24"/>
        </w:rPr>
        <w:t xml:space="preserve">από </w:t>
      </w:r>
      <w:r w:rsidRPr="00CD570F">
        <w:rPr>
          <w:rFonts w:eastAsia="Times New Roman"/>
          <w:color w:val="201F1E"/>
          <w:szCs w:val="24"/>
        </w:rPr>
        <w:t>τις εκλογές και η πληρωμή μέχρι τις εκλογές</w:t>
      </w:r>
      <w:r>
        <w:rPr>
          <w:rFonts w:eastAsia="Times New Roman"/>
          <w:color w:val="201F1E"/>
          <w:szCs w:val="24"/>
        </w:rPr>
        <w:t xml:space="preserve"> -καθώς η Κυβέρνηση δήλωσε ότι ιδρώνει για να προλάβει να δώσει το </w:t>
      </w:r>
      <w:r w:rsidRPr="00CD570F">
        <w:rPr>
          <w:rFonts w:eastAsia="Times New Roman"/>
          <w:color w:val="201F1E"/>
          <w:szCs w:val="24"/>
        </w:rPr>
        <w:t>εκλογικό επίδομα μέχρι τις εκλογές</w:t>
      </w:r>
      <w:r>
        <w:rPr>
          <w:rFonts w:eastAsia="Times New Roman"/>
          <w:color w:val="201F1E"/>
          <w:szCs w:val="24"/>
        </w:rPr>
        <w:t>-</w:t>
      </w:r>
      <w:r w:rsidRPr="00CD570F">
        <w:rPr>
          <w:rFonts w:eastAsia="Times New Roman"/>
          <w:color w:val="201F1E"/>
          <w:szCs w:val="24"/>
        </w:rPr>
        <w:t xml:space="preserve"> είναι σύμπτωση</w:t>
      </w:r>
      <w:r>
        <w:rPr>
          <w:rFonts w:eastAsia="Times New Roman"/>
          <w:color w:val="201F1E"/>
          <w:szCs w:val="24"/>
        </w:rPr>
        <w:t xml:space="preserve">, κατά την άποψη των περισσοτέρων ομιλητών σήμερα. Έτυχε να συμπέσει </w:t>
      </w:r>
      <w:r w:rsidRPr="00CD570F">
        <w:rPr>
          <w:rFonts w:eastAsia="Times New Roman"/>
          <w:color w:val="201F1E"/>
          <w:szCs w:val="24"/>
        </w:rPr>
        <w:t xml:space="preserve">με την Παρασκευή πριν </w:t>
      </w:r>
      <w:r>
        <w:rPr>
          <w:rFonts w:eastAsia="Times New Roman"/>
          <w:color w:val="201F1E"/>
          <w:szCs w:val="24"/>
        </w:rPr>
        <w:t>από τις εκλογές η περίφημη βελτίωση, η δέκατη τρίτη</w:t>
      </w:r>
      <w:r w:rsidRPr="00CD570F">
        <w:rPr>
          <w:rFonts w:eastAsia="Times New Roman"/>
          <w:color w:val="201F1E"/>
          <w:szCs w:val="24"/>
        </w:rPr>
        <w:t xml:space="preserve"> σύνταξη</w:t>
      </w:r>
      <w:r>
        <w:rPr>
          <w:rFonts w:eastAsia="Times New Roman"/>
          <w:color w:val="201F1E"/>
          <w:szCs w:val="24"/>
        </w:rPr>
        <w:t>. Γ</w:t>
      </w:r>
      <w:r w:rsidRPr="00CD570F">
        <w:rPr>
          <w:rFonts w:eastAsia="Times New Roman"/>
          <w:color w:val="201F1E"/>
          <w:szCs w:val="24"/>
        </w:rPr>
        <w:t xml:space="preserve">ια τις </w:t>
      </w:r>
      <w:r>
        <w:rPr>
          <w:rFonts w:eastAsia="Times New Roman"/>
          <w:color w:val="201F1E"/>
          <w:szCs w:val="24"/>
        </w:rPr>
        <w:t>εκατόν είκοσι δ</w:t>
      </w:r>
      <w:r w:rsidRPr="00CD570F">
        <w:rPr>
          <w:rFonts w:eastAsia="Times New Roman"/>
          <w:color w:val="201F1E"/>
          <w:szCs w:val="24"/>
        </w:rPr>
        <w:t>όσεις</w:t>
      </w:r>
      <w:r>
        <w:rPr>
          <w:rFonts w:eastAsia="Times New Roman"/>
          <w:color w:val="201F1E"/>
          <w:szCs w:val="24"/>
        </w:rPr>
        <w:t>,</w:t>
      </w:r>
      <w:r w:rsidRPr="00CD570F">
        <w:rPr>
          <w:rFonts w:eastAsia="Times New Roman"/>
          <w:color w:val="201F1E"/>
          <w:szCs w:val="24"/>
        </w:rPr>
        <w:t xml:space="preserve"> οι οποίες έρχονται με τεράστια καθυστέρηση</w:t>
      </w:r>
      <w:r>
        <w:rPr>
          <w:rFonts w:eastAsia="Times New Roman"/>
          <w:color w:val="201F1E"/>
          <w:szCs w:val="24"/>
        </w:rPr>
        <w:t xml:space="preserve">, </w:t>
      </w:r>
      <w:r w:rsidRPr="00CD570F">
        <w:rPr>
          <w:rFonts w:eastAsia="Times New Roman"/>
          <w:color w:val="201F1E"/>
          <w:szCs w:val="24"/>
        </w:rPr>
        <w:t>έ</w:t>
      </w:r>
      <w:r>
        <w:rPr>
          <w:rFonts w:eastAsia="Times New Roman"/>
          <w:color w:val="201F1E"/>
          <w:szCs w:val="24"/>
        </w:rPr>
        <w:t xml:space="preserve">χουμε τοποθετηθεί επανειλημμένα. </w:t>
      </w:r>
    </w:p>
    <w:p w14:paraId="4318B76D"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w:t>
      </w:r>
      <w:r w:rsidRPr="00CD570F">
        <w:rPr>
          <w:rFonts w:eastAsia="Times New Roman"/>
          <w:color w:val="201F1E"/>
          <w:szCs w:val="24"/>
        </w:rPr>
        <w:t xml:space="preserve">δώ που έχουμε φτάσει </w:t>
      </w:r>
      <w:r>
        <w:rPr>
          <w:rFonts w:eastAsia="Times New Roman"/>
          <w:color w:val="201F1E"/>
          <w:szCs w:val="24"/>
        </w:rPr>
        <w:t>με τα ληξιπρόθεσμα αυτής της Κ</w:t>
      </w:r>
      <w:r w:rsidRPr="00CD570F">
        <w:rPr>
          <w:rFonts w:eastAsia="Times New Roman"/>
          <w:color w:val="201F1E"/>
          <w:szCs w:val="24"/>
        </w:rPr>
        <w:t>υβέρνησης</w:t>
      </w:r>
      <w:r>
        <w:rPr>
          <w:rFonts w:eastAsia="Times New Roman"/>
          <w:color w:val="201F1E"/>
          <w:szCs w:val="24"/>
        </w:rPr>
        <w:t xml:space="preserve">, </w:t>
      </w:r>
      <w:r w:rsidRPr="00CD570F">
        <w:rPr>
          <w:rFonts w:eastAsia="Times New Roman"/>
          <w:color w:val="201F1E"/>
          <w:szCs w:val="24"/>
        </w:rPr>
        <w:t xml:space="preserve">από </w:t>
      </w:r>
      <w:r>
        <w:rPr>
          <w:rFonts w:eastAsia="Times New Roman"/>
          <w:color w:val="201F1E"/>
          <w:szCs w:val="24"/>
        </w:rPr>
        <w:t>το 20</w:t>
      </w:r>
      <w:r w:rsidRPr="00CD570F">
        <w:rPr>
          <w:rFonts w:eastAsia="Times New Roman"/>
          <w:color w:val="201F1E"/>
          <w:szCs w:val="24"/>
        </w:rPr>
        <w:t>15 και μετά</w:t>
      </w:r>
      <w:r>
        <w:rPr>
          <w:rFonts w:eastAsia="Times New Roman"/>
          <w:color w:val="201F1E"/>
          <w:szCs w:val="24"/>
        </w:rPr>
        <w:t>,</w:t>
      </w:r>
      <w:r w:rsidRPr="00CD570F">
        <w:rPr>
          <w:rFonts w:eastAsia="Times New Roman"/>
          <w:color w:val="201F1E"/>
          <w:szCs w:val="24"/>
        </w:rPr>
        <w:t xml:space="preserve"> να </w:t>
      </w:r>
      <w:r>
        <w:rPr>
          <w:rFonts w:eastAsia="Times New Roman"/>
          <w:color w:val="201F1E"/>
          <w:szCs w:val="24"/>
        </w:rPr>
        <w:t xml:space="preserve">έχουν </w:t>
      </w:r>
      <w:r w:rsidRPr="00CD570F">
        <w:rPr>
          <w:rFonts w:eastAsia="Times New Roman"/>
          <w:color w:val="201F1E"/>
          <w:szCs w:val="24"/>
        </w:rPr>
        <w:t xml:space="preserve">φτάσει τα 55 δισεκατομμύρια </w:t>
      </w:r>
      <w:r>
        <w:rPr>
          <w:rFonts w:eastAsia="Times New Roman"/>
          <w:color w:val="201F1E"/>
          <w:szCs w:val="24"/>
        </w:rPr>
        <w:t xml:space="preserve">ευρώ, </w:t>
      </w:r>
      <w:r w:rsidRPr="00CD570F">
        <w:rPr>
          <w:rFonts w:eastAsia="Times New Roman"/>
          <w:color w:val="201F1E"/>
          <w:szCs w:val="24"/>
        </w:rPr>
        <w:t xml:space="preserve">πολύ φοβάμαι </w:t>
      </w:r>
      <w:r>
        <w:rPr>
          <w:rFonts w:eastAsia="Times New Roman"/>
          <w:color w:val="201F1E"/>
          <w:szCs w:val="24"/>
        </w:rPr>
        <w:t>ότι η αδημονία</w:t>
      </w:r>
      <w:r w:rsidRPr="00CD570F">
        <w:rPr>
          <w:rFonts w:eastAsia="Times New Roman"/>
          <w:color w:val="201F1E"/>
          <w:szCs w:val="24"/>
        </w:rPr>
        <w:t xml:space="preserve"> με την οποία περίμενε η αγορά την αναγκαία ρύθμιση των δόσεων κατέληξε σε απογοήτευση</w:t>
      </w:r>
      <w:r>
        <w:rPr>
          <w:rFonts w:eastAsia="Times New Roman"/>
          <w:color w:val="201F1E"/>
          <w:szCs w:val="24"/>
        </w:rPr>
        <w:t>,</w:t>
      </w:r>
      <w:r w:rsidRPr="00CD570F">
        <w:rPr>
          <w:rFonts w:eastAsia="Times New Roman"/>
          <w:color w:val="201F1E"/>
          <w:szCs w:val="24"/>
        </w:rPr>
        <w:t xml:space="preserve"> καθώς είναι αυτό που λέμε </w:t>
      </w:r>
      <w:r>
        <w:rPr>
          <w:rFonts w:eastAsia="Times New Roman"/>
          <w:color w:val="201F1E"/>
          <w:szCs w:val="24"/>
        </w:rPr>
        <w:t>«</w:t>
      </w:r>
      <w:r w:rsidRPr="00CD570F">
        <w:rPr>
          <w:rFonts w:eastAsia="Times New Roman"/>
          <w:color w:val="201F1E"/>
          <w:szCs w:val="24"/>
        </w:rPr>
        <w:t>πολύ αργά</w:t>
      </w:r>
      <w:r>
        <w:rPr>
          <w:rFonts w:eastAsia="Times New Roman"/>
          <w:color w:val="201F1E"/>
          <w:szCs w:val="24"/>
        </w:rPr>
        <w:t>, πολύ λίγο».</w:t>
      </w:r>
      <w:r w:rsidRPr="00CD570F">
        <w:rPr>
          <w:rFonts w:eastAsia="Times New Roman"/>
          <w:color w:val="201F1E"/>
          <w:szCs w:val="24"/>
        </w:rPr>
        <w:t xml:space="preserve"> </w:t>
      </w:r>
      <w:r>
        <w:rPr>
          <w:rFonts w:eastAsia="Times New Roman"/>
          <w:color w:val="201F1E"/>
          <w:szCs w:val="24"/>
        </w:rPr>
        <w:t>Υπάρχουν πολλοί περιορισμο</w:t>
      </w:r>
      <w:r>
        <w:rPr>
          <w:rFonts w:eastAsia="Times New Roman"/>
          <w:color w:val="201F1E"/>
          <w:szCs w:val="24"/>
        </w:rPr>
        <w:t xml:space="preserve">ί </w:t>
      </w:r>
      <w:r w:rsidRPr="00CD570F">
        <w:rPr>
          <w:rFonts w:eastAsia="Times New Roman"/>
          <w:color w:val="201F1E"/>
          <w:szCs w:val="24"/>
        </w:rPr>
        <w:t>για τους περισσότερους</w:t>
      </w:r>
      <w:r>
        <w:rPr>
          <w:rFonts w:eastAsia="Times New Roman"/>
          <w:color w:val="201F1E"/>
          <w:szCs w:val="24"/>
        </w:rPr>
        <w:t>,</w:t>
      </w:r>
      <w:r w:rsidRPr="00CD570F">
        <w:rPr>
          <w:rFonts w:eastAsia="Times New Roman"/>
          <w:color w:val="201F1E"/>
          <w:szCs w:val="24"/>
        </w:rPr>
        <w:t xml:space="preserve"> λίγες δόσεις για τις επιχειρήσεις</w:t>
      </w:r>
      <w:r>
        <w:rPr>
          <w:rFonts w:eastAsia="Times New Roman"/>
          <w:color w:val="201F1E"/>
          <w:szCs w:val="24"/>
        </w:rPr>
        <w:t>. Έ</w:t>
      </w:r>
      <w:r w:rsidRPr="00CD570F">
        <w:rPr>
          <w:rFonts w:eastAsia="Times New Roman"/>
          <w:color w:val="201F1E"/>
          <w:szCs w:val="24"/>
        </w:rPr>
        <w:t xml:space="preserve">χουμε καταθέσει έγκαιρα </w:t>
      </w:r>
      <w:r>
        <w:rPr>
          <w:rFonts w:eastAsia="Times New Roman"/>
          <w:color w:val="201F1E"/>
          <w:szCs w:val="24"/>
        </w:rPr>
        <w:t xml:space="preserve">πρόταση νόμου πολύ καλύτερη από τη συγκεκριμένη. </w:t>
      </w:r>
    </w:p>
    <w:p w14:paraId="4318B76E"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Φαίνεται, λοιπόν, ότι </w:t>
      </w:r>
      <w:r w:rsidRPr="00CD570F">
        <w:rPr>
          <w:rFonts w:eastAsia="Times New Roman"/>
          <w:color w:val="201F1E"/>
          <w:szCs w:val="24"/>
        </w:rPr>
        <w:t xml:space="preserve">οι περισσότεροι δεν θα μπορέσουν να </w:t>
      </w:r>
      <w:r>
        <w:rPr>
          <w:rFonts w:eastAsia="Times New Roman"/>
          <w:color w:val="201F1E"/>
          <w:szCs w:val="24"/>
        </w:rPr>
        <w:t>μπουν και να συνεχίσουν</w:t>
      </w:r>
      <w:r w:rsidRPr="00CD570F">
        <w:rPr>
          <w:rFonts w:eastAsia="Times New Roman"/>
          <w:color w:val="201F1E"/>
          <w:szCs w:val="24"/>
        </w:rPr>
        <w:t xml:space="preserve"> μακροπρόθεσμα με τον τρόπο που </w:t>
      </w:r>
      <w:r>
        <w:rPr>
          <w:rFonts w:eastAsia="Times New Roman"/>
          <w:color w:val="201F1E"/>
          <w:szCs w:val="24"/>
        </w:rPr>
        <w:t>γίνεται</w:t>
      </w:r>
      <w:r>
        <w:rPr>
          <w:rFonts w:eastAsia="Times New Roman"/>
          <w:color w:val="201F1E"/>
          <w:szCs w:val="24"/>
        </w:rPr>
        <w:t xml:space="preserve"> και αν </w:t>
      </w:r>
      <w:r w:rsidRPr="00CD570F">
        <w:rPr>
          <w:rFonts w:eastAsia="Times New Roman"/>
          <w:color w:val="201F1E"/>
          <w:szCs w:val="24"/>
        </w:rPr>
        <w:t xml:space="preserve">θέλουμε να είμαστε </w:t>
      </w:r>
      <w:r>
        <w:rPr>
          <w:rFonts w:eastAsia="Times New Roman"/>
          <w:color w:val="201F1E"/>
          <w:szCs w:val="24"/>
        </w:rPr>
        <w:t>ειλικρινείς, το πρόβλημα των ληξιπρ</w:t>
      </w:r>
      <w:r>
        <w:rPr>
          <w:rFonts w:eastAsia="Times New Roman"/>
          <w:color w:val="201F1E"/>
          <w:szCs w:val="24"/>
        </w:rPr>
        <w:t>όθε</w:t>
      </w:r>
      <w:r>
        <w:rPr>
          <w:rFonts w:eastAsia="Times New Roman"/>
          <w:color w:val="201F1E"/>
          <w:szCs w:val="24"/>
        </w:rPr>
        <w:t>σμων δεν θα λυθεί όσο η αγορά δεν έχει χρήματα, όσο οι οφειλέτες δεν μπορούν -κατά το κ</w:t>
      </w:r>
      <w:r w:rsidRPr="00CD570F">
        <w:rPr>
          <w:rFonts w:eastAsia="Times New Roman"/>
          <w:color w:val="201F1E"/>
          <w:szCs w:val="24"/>
        </w:rPr>
        <w:t>οινώς λεγόμενο</w:t>
      </w:r>
      <w:r>
        <w:rPr>
          <w:rFonts w:eastAsia="Times New Roman"/>
          <w:color w:val="201F1E"/>
          <w:szCs w:val="24"/>
        </w:rPr>
        <w:t>-</w:t>
      </w:r>
      <w:r w:rsidRPr="00CD570F">
        <w:rPr>
          <w:rFonts w:eastAsia="Times New Roman"/>
          <w:color w:val="201F1E"/>
          <w:szCs w:val="24"/>
        </w:rPr>
        <w:t xml:space="preserve"> να γ</w:t>
      </w:r>
      <w:r>
        <w:rPr>
          <w:rFonts w:eastAsia="Times New Roman"/>
          <w:color w:val="201F1E"/>
          <w:szCs w:val="24"/>
        </w:rPr>
        <w:t>υρίσουν τον μήνα. Χωρ</w:t>
      </w:r>
      <w:r w:rsidRPr="00CD570F">
        <w:rPr>
          <w:rFonts w:eastAsia="Times New Roman"/>
          <w:color w:val="201F1E"/>
          <w:szCs w:val="24"/>
        </w:rPr>
        <w:t>ίς ισχυρή</w:t>
      </w:r>
      <w:r>
        <w:rPr>
          <w:rFonts w:eastAsia="Times New Roman"/>
          <w:color w:val="201F1E"/>
          <w:szCs w:val="24"/>
        </w:rPr>
        <w:t xml:space="preserve"> ανάπτυξη, οι δόσεις δεν αποδίδουν. </w:t>
      </w:r>
    </w:p>
    <w:p w14:paraId="4318B76F"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Ο Πρωθυπουργός στ</w:t>
      </w:r>
      <w:r>
        <w:rPr>
          <w:rFonts w:eastAsia="Times New Roman"/>
          <w:color w:val="201F1E"/>
          <w:szCs w:val="24"/>
        </w:rPr>
        <w:t xml:space="preserve">ο μεταξύ πανηγυρίζει για την άρση προβλημάτων που δεν θα υπήρχαν, αν δεν είχε αναλάβει τη διακυβέρνηση ο ίδιος, ο κ. Βαρουφάκης και το κόμμα του. Ο ΦΠΑ δεν επιστρέφει καν εκεί όπου ήταν στο πρώτο εξάμηνο του 2014, καθώς, </w:t>
      </w:r>
      <w:r w:rsidRPr="00CD570F">
        <w:rPr>
          <w:rFonts w:eastAsia="Times New Roman"/>
          <w:color w:val="201F1E"/>
          <w:szCs w:val="24"/>
        </w:rPr>
        <w:t>όπως είπαμε προηγουμένως</w:t>
      </w:r>
      <w:r>
        <w:rPr>
          <w:rFonts w:eastAsia="Times New Roman"/>
          <w:color w:val="201F1E"/>
          <w:szCs w:val="24"/>
        </w:rPr>
        <w:t>,</w:t>
      </w:r>
      <w:r w:rsidRPr="00CD570F">
        <w:rPr>
          <w:rFonts w:eastAsia="Times New Roman"/>
          <w:color w:val="201F1E"/>
          <w:szCs w:val="24"/>
        </w:rPr>
        <w:t xml:space="preserve"> τα ροφήμα</w:t>
      </w:r>
      <w:r w:rsidRPr="00CD570F">
        <w:rPr>
          <w:rFonts w:eastAsia="Times New Roman"/>
          <w:color w:val="201F1E"/>
          <w:szCs w:val="24"/>
        </w:rPr>
        <w:t>τα παραμένουν</w:t>
      </w:r>
      <w:r>
        <w:rPr>
          <w:rFonts w:eastAsia="Times New Roman"/>
          <w:color w:val="201F1E"/>
          <w:szCs w:val="24"/>
        </w:rPr>
        <w:t xml:space="preserve"> στον υψηλό συντελεστή και οι συνταξιούχοι θα πάρουν </w:t>
      </w:r>
      <w:r w:rsidRPr="00CD570F">
        <w:rPr>
          <w:rFonts w:eastAsia="Times New Roman"/>
          <w:color w:val="201F1E"/>
          <w:szCs w:val="24"/>
        </w:rPr>
        <w:t xml:space="preserve">μόλις το </w:t>
      </w:r>
      <w:r>
        <w:rPr>
          <w:rFonts w:eastAsia="Times New Roman"/>
          <w:color w:val="201F1E"/>
          <w:szCs w:val="24"/>
        </w:rPr>
        <w:t>1/10</w:t>
      </w:r>
      <w:r w:rsidRPr="00CD570F">
        <w:rPr>
          <w:rFonts w:eastAsia="Times New Roman"/>
          <w:color w:val="201F1E"/>
          <w:szCs w:val="24"/>
        </w:rPr>
        <w:t xml:space="preserve"> από αυτά που έχει </w:t>
      </w:r>
      <w:r>
        <w:rPr>
          <w:rFonts w:eastAsia="Times New Roman"/>
          <w:color w:val="201F1E"/>
          <w:szCs w:val="24"/>
        </w:rPr>
        <w:t>κόψει αυτή η Κ</w:t>
      </w:r>
      <w:r w:rsidRPr="00CD570F">
        <w:rPr>
          <w:rFonts w:eastAsia="Times New Roman"/>
          <w:color w:val="201F1E"/>
          <w:szCs w:val="24"/>
        </w:rPr>
        <w:t>υβέρνηση</w:t>
      </w:r>
      <w:r>
        <w:rPr>
          <w:rFonts w:eastAsia="Times New Roman"/>
          <w:color w:val="201F1E"/>
          <w:szCs w:val="24"/>
        </w:rPr>
        <w:t xml:space="preserve">, 6% εισφορά για την υγεία στις συντάξεις, εξαφάνιση του ΕΚΑΣ, μείωση των συντάξεων κατά </w:t>
      </w:r>
      <w:r w:rsidRPr="00CD570F">
        <w:rPr>
          <w:rFonts w:eastAsia="Times New Roman"/>
          <w:color w:val="201F1E"/>
          <w:szCs w:val="24"/>
        </w:rPr>
        <w:t>15,5% από το 2014 και μετά</w:t>
      </w:r>
      <w:r>
        <w:rPr>
          <w:rFonts w:eastAsia="Times New Roman"/>
          <w:color w:val="201F1E"/>
          <w:szCs w:val="24"/>
        </w:rPr>
        <w:t>,</w:t>
      </w:r>
      <w:r w:rsidRPr="00CD570F">
        <w:rPr>
          <w:rFonts w:eastAsia="Times New Roman"/>
          <w:color w:val="201F1E"/>
          <w:szCs w:val="24"/>
        </w:rPr>
        <w:t xml:space="preserve"> με στοιχεία της Α</w:t>
      </w:r>
      <w:r>
        <w:rPr>
          <w:rFonts w:eastAsia="Times New Roman"/>
          <w:color w:val="201F1E"/>
          <w:szCs w:val="24"/>
        </w:rPr>
        <w:t>ΑΔ</w:t>
      </w:r>
      <w:r>
        <w:rPr>
          <w:rFonts w:eastAsia="Times New Roman"/>
          <w:color w:val="201F1E"/>
          <w:szCs w:val="24"/>
        </w:rPr>
        <w:t xml:space="preserve">Ε. </w:t>
      </w:r>
    </w:p>
    <w:p w14:paraId="4318B770"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Ο Πρωθυπουργός, π</w:t>
      </w:r>
      <w:r w:rsidRPr="00CD570F">
        <w:rPr>
          <w:rFonts w:eastAsia="Times New Roman"/>
          <w:color w:val="201F1E"/>
          <w:szCs w:val="24"/>
        </w:rPr>
        <w:t>ου νομίζει ότι εί</w:t>
      </w:r>
      <w:r>
        <w:rPr>
          <w:rFonts w:eastAsia="Times New Roman"/>
          <w:color w:val="201F1E"/>
          <w:szCs w:val="24"/>
        </w:rPr>
        <w:t>ναι Πρωθυπουργός στη Χώρα των Λ</w:t>
      </w:r>
      <w:r w:rsidRPr="00CD570F">
        <w:rPr>
          <w:rFonts w:eastAsia="Times New Roman"/>
          <w:color w:val="201F1E"/>
          <w:szCs w:val="24"/>
        </w:rPr>
        <w:t>ωτοφάγων</w:t>
      </w:r>
      <w:r>
        <w:rPr>
          <w:rFonts w:eastAsia="Times New Roman"/>
          <w:color w:val="201F1E"/>
          <w:szCs w:val="24"/>
        </w:rPr>
        <w:t>,</w:t>
      </w:r>
      <w:r w:rsidRPr="00CD570F">
        <w:rPr>
          <w:rFonts w:eastAsia="Times New Roman"/>
          <w:color w:val="201F1E"/>
          <w:szCs w:val="24"/>
        </w:rPr>
        <w:t xml:space="preserve"> επιστρέφει ένα μικρό μέρος </w:t>
      </w:r>
      <w:r>
        <w:rPr>
          <w:rFonts w:eastAsia="Times New Roman"/>
          <w:color w:val="201F1E"/>
          <w:szCs w:val="24"/>
        </w:rPr>
        <w:t>αυτών που έχει κοστίσει αυτή η Κ</w:t>
      </w:r>
      <w:r w:rsidRPr="00CD570F">
        <w:rPr>
          <w:rFonts w:eastAsia="Times New Roman"/>
          <w:color w:val="201F1E"/>
          <w:szCs w:val="24"/>
        </w:rPr>
        <w:t xml:space="preserve">υβέρνηση </w:t>
      </w:r>
      <w:r>
        <w:rPr>
          <w:rFonts w:eastAsia="Times New Roman"/>
          <w:color w:val="201F1E"/>
          <w:szCs w:val="24"/>
        </w:rPr>
        <w:t>σ</w:t>
      </w:r>
      <w:r w:rsidRPr="00CD570F">
        <w:rPr>
          <w:rFonts w:eastAsia="Times New Roman"/>
          <w:color w:val="201F1E"/>
          <w:szCs w:val="24"/>
        </w:rPr>
        <w:t>τους συνταξιούχους</w:t>
      </w:r>
      <w:r>
        <w:rPr>
          <w:rFonts w:eastAsia="Times New Roman"/>
          <w:color w:val="201F1E"/>
          <w:szCs w:val="24"/>
        </w:rPr>
        <w:t xml:space="preserve">. Ουσιαστικά </w:t>
      </w:r>
      <w:r w:rsidRPr="00CD570F">
        <w:rPr>
          <w:rFonts w:eastAsia="Times New Roman"/>
          <w:color w:val="201F1E"/>
          <w:szCs w:val="24"/>
        </w:rPr>
        <w:t xml:space="preserve">πουλάει </w:t>
      </w:r>
      <w:r>
        <w:rPr>
          <w:rFonts w:eastAsia="Times New Roman"/>
          <w:color w:val="201F1E"/>
          <w:szCs w:val="24"/>
        </w:rPr>
        <w:t>χάντρες</w:t>
      </w:r>
      <w:r w:rsidRPr="00CD570F">
        <w:rPr>
          <w:rFonts w:eastAsia="Times New Roman"/>
          <w:color w:val="201F1E"/>
          <w:szCs w:val="24"/>
        </w:rPr>
        <w:t xml:space="preserve"> σε συνταξιούχους και όχι μόνο</w:t>
      </w:r>
      <w:r>
        <w:rPr>
          <w:rFonts w:eastAsia="Times New Roman"/>
          <w:color w:val="201F1E"/>
          <w:szCs w:val="24"/>
        </w:rPr>
        <w:t>.</w:t>
      </w:r>
    </w:p>
    <w:p w14:paraId="4318B771"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Α</w:t>
      </w:r>
      <w:r w:rsidRPr="00CD570F">
        <w:rPr>
          <w:rFonts w:eastAsia="Times New Roman"/>
          <w:color w:val="201F1E"/>
          <w:szCs w:val="24"/>
        </w:rPr>
        <w:t xml:space="preserve">ν θέλουμε να είμαστε </w:t>
      </w:r>
      <w:r w:rsidRPr="00CD570F">
        <w:rPr>
          <w:rFonts w:eastAsia="Times New Roman"/>
          <w:color w:val="201F1E"/>
          <w:szCs w:val="24"/>
        </w:rPr>
        <w:t>ειλικρινείς</w:t>
      </w:r>
      <w:r>
        <w:rPr>
          <w:rFonts w:eastAsia="Times New Roman"/>
          <w:color w:val="201F1E"/>
          <w:szCs w:val="24"/>
        </w:rPr>
        <w:t>, είναι εμφανές σε όλους ότι η Κ</w:t>
      </w:r>
      <w:r w:rsidRPr="00CD570F">
        <w:rPr>
          <w:rFonts w:eastAsia="Times New Roman"/>
          <w:color w:val="201F1E"/>
          <w:szCs w:val="24"/>
        </w:rPr>
        <w:t xml:space="preserve">υβέρνηση προσπαθεί να </w:t>
      </w:r>
      <w:r>
        <w:rPr>
          <w:rFonts w:eastAsia="Times New Roman"/>
          <w:color w:val="201F1E"/>
          <w:szCs w:val="24"/>
        </w:rPr>
        <w:t xml:space="preserve">χειραγωγήσει, </w:t>
      </w:r>
      <w:r w:rsidRPr="00CD570F">
        <w:rPr>
          <w:rFonts w:eastAsia="Times New Roman"/>
          <w:color w:val="201F1E"/>
          <w:szCs w:val="24"/>
        </w:rPr>
        <w:t>προσπαθεί ουσιαστικά να εξαγοράσει την ψήφο της μεγαλύτερης κατηγορίας</w:t>
      </w:r>
      <w:r>
        <w:rPr>
          <w:rFonts w:eastAsia="Times New Roman"/>
          <w:color w:val="201F1E"/>
          <w:szCs w:val="24"/>
        </w:rPr>
        <w:t>, του</w:t>
      </w:r>
      <w:r w:rsidRPr="00CD570F">
        <w:rPr>
          <w:rFonts w:eastAsia="Times New Roman"/>
          <w:color w:val="201F1E"/>
          <w:szCs w:val="24"/>
        </w:rPr>
        <w:t xml:space="preserve"> μεγαλύτερου </w:t>
      </w:r>
      <w:r>
        <w:rPr>
          <w:rFonts w:eastAsia="Times New Roman"/>
          <w:color w:val="201F1E"/>
          <w:szCs w:val="24"/>
        </w:rPr>
        <w:t>υπο</w:t>
      </w:r>
      <w:r w:rsidRPr="00CD570F">
        <w:rPr>
          <w:rFonts w:eastAsia="Times New Roman"/>
          <w:color w:val="201F1E"/>
          <w:szCs w:val="24"/>
        </w:rPr>
        <w:t xml:space="preserve">συνόλου </w:t>
      </w:r>
      <w:r>
        <w:rPr>
          <w:rFonts w:eastAsia="Times New Roman"/>
          <w:color w:val="201F1E"/>
          <w:szCs w:val="24"/>
        </w:rPr>
        <w:t>-</w:t>
      </w:r>
      <w:r w:rsidRPr="00CD570F">
        <w:rPr>
          <w:rFonts w:eastAsia="Times New Roman"/>
          <w:color w:val="201F1E"/>
          <w:szCs w:val="24"/>
        </w:rPr>
        <w:t>αν θέλετε</w:t>
      </w:r>
      <w:r>
        <w:rPr>
          <w:rFonts w:eastAsia="Times New Roman"/>
          <w:color w:val="201F1E"/>
          <w:szCs w:val="24"/>
        </w:rPr>
        <w:t>-</w:t>
      </w:r>
      <w:r w:rsidRPr="00CD570F">
        <w:rPr>
          <w:rFonts w:eastAsia="Times New Roman"/>
          <w:color w:val="201F1E"/>
          <w:szCs w:val="24"/>
        </w:rPr>
        <w:t xml:space="preserve"> ψ</w:t>
      </w:r>
      <w:r>
        <w:rPr>
          <w:rFonts w:eastAsia="Times New Roman"/>
          <w:color w:val="201F1E"/>
          <w:szCs w:val="24"/>
        </w:rPr>
        <w:t>ηφοφόρω</w:t>
      </w:r>
      <w:r w:rsidRPr="00CD570F">
        <w:rPr>
          <w:rFonts w:eastAsia="Times New Roman"/>
          <w:color w:val="201F1E"/>
          <w:szCs w:val="24"/>
        </w:rPr>
        <w:t>ν</w:t>
      </w:r>
      <w:r>
        <w:rPr>
          <w:rFonts w:eastAsia="Times New Roman"/>
          <w:color w:val="201F1E"/>
          <w:szCs w:val="24"/>
        </w:rPr>
        <w:t>,</w:t>
      </w:r>
      <w:r w:rsidRPr="00CD570F">
        <w:rPr>
          <w:rFonts w:eastAsia="Times New Roman"/>
          <w:color w:val="201F1E"/>
          <w:szCs w:val="24"/>
        </w:rPr>
        <w:t xml:space="preserve"> που είναι ο</w:t>
      </w:r>
      <w:r>
        <w:rPr>
          <w:rFonts w:eastAsia="Times New Roman"/>
          <w:color w:val="201F1E"/>
          <w:szCs w:val="24"/>
        </w:rPr>
        <w:t>ι συνταξιούχοι που αγγίζουν τα δυόμισι</w:t>
      </w:r>
      <w:r w:rsidRPr="00CD570F">
        <w:rPr>
          <w:rFonts w:eastAsia="Times New Roman"/>
          <w:color w:val="201F1E"/>
          <w:szCs w:val="24"/>
        </w:rPr>
        <w:t xml:space="preserve"> δισεκ</w:t>
      </w:r>
      <w:r w:rsidRPr="00CD570F">
        <w:rPr>
          <w:rFonts w:eastAsia="Times New Roman"/>
          <w:color w:val="201F1E"/>
          <w:szCs w:val="24"/>
        </w:rPr>
        <w:t>ατομμύρια στην Ελλάδα</w:t>
      </w:r>
      <w:r>
        <w:rPr>
          <w:rFonts w:eastAsia="Times New Roman"/>
          <w:color w:val="201F1E"/>
          <w:szCs w:val="24"/>
        </w:rPr>
        <w:t>.</w:t>
      </w:r>
    </w:p>
    <w:p w14:paraId="4318B772"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w:t>
      </w:r>
      <w:r w:rsidRPr="00CD570F">
        <w:rPr>
          <w:rFonts w:eastAsia="Times New Roman"/>
          <w:color w:val="201F1E"/>
          <w:szCs w:val="24"/>
        </w:rPr>
        <w:t>ίναι ένα εκλογικό επίδομα που είναι βγαλμένο από τις χειρότερες παραδόσεις του παλαιοκομματισμού</w:t>
      </w:r>
      <w:r>
        <w:rPr>
          <w:rFonts w:eastAsia="Times New Roman"/>
          <w:color w:val="201F1E"/>
          <w:szCs w:val="24"/>
        </w:rPr>
        <w:t xml:space="preserve">. Ο κ. Λοβέρδος θυμήθηκε </w:t>
      </w:r>
      <w:r w:rsidRPr="00CD570F">
        <w:rPr>
          <w:rFonts w:eastAsia="Times New Roman"/>
          <w:color w:val="201F1E"/>
          <w:szCs w:val="24"/>
        </w:rPr>
        <w:t xml:space="preserve">τις περίφημες επιταγές του </w:t>
      </w:r>
      <w:r>
        <w:rPr>
          <w:rFonts w:eastAsia="Times New Roman"/>
          <w:color w:val="201F1E"/>
          <w:szCs w:val="24"/>
        </w:rPr>
        <w:t>Ράλλη, παραμονές των εκλογών το 1981 και νομίζω</w:t>
      </w:r>
      <w:r w:rsidRPr="00CD570F">
        <w:rPr>
          <w:rFonts w:eastAsia="Times New Roman"/>
          <w:color w:val="201F1E"/>
          <w:szCs w:val="24"/>
        </w:rPr>
        <w:t xml:space="preserve"> ότι αυτές οι πρακτικές έχουν πάντα </w:t>
      </w:r>
      <w:r>
        <w:rPr>
          <w:rFonts w:eastAsia="Times New Roman"/>
          <w:color w:val="201F1E"/>
          <w:szCs w:val="24"/>
        </w:rPr>
        <w:t>-</w:t>
      </w:r>
      <w:r w:rsidRPr="00CD570F">
        <w:rPr>
          <w:rFonts w:eastAsia="Times New Roman"/>
          <w:color w:val="201F1E"/>
          <w:szCs w:val="24"/>
        </w:rPr>
        <w:t>λίγο πολύ</w:t>
      </w:r>
      <w:r>
        <w:rPr>
          <w:rFonts w:eastAsia="Times New Roman"/>
          <w:color w:val="201F1E"/>
          <w:szCs w:val="24"/>
        </w:rPr>
        <w:t>-</w:t>
      </w:r>
      <w:r w:rsidRPr="00CD570F">
        <w:rPr>
          <w:rFonts w:eastAsia="Times New Roman"/>
          <w:color w:val="201F1E"/>
          <w:szCs w:val="24"/>
        </w:rPr>
        <w:t xml:space="preserve"> το ίδιο αποτέλεσμα</w:t>
      </w:r>
      <w:r>
        <w:rPr>
          <w:rFonts w:eastAsia="Times New Roman"/>
          <w:color w:val="201F1E"/>
          <w:szCs w:val="24"/>
        </w:rPr>
        <w:t xml:space="preserve">, </w:t>
      </w:r>
      <w:r w:rsidRPr="00CD570F">
        <w:rPr>
          <w:rFonts w:eastAsia="Times New Roman"/>
          <w:color w:val="201F1E"/>
          <w:szCs w:val="24"/>
        </w:rPr>
        <w:t xml:space="preserve">το αντίθετο συνήθως </w:t>
      </w:r>
      <w:r>
        <w:rPr>
          <w:rFonts w:eastAsia="Times New Roman"/>
          <w:color w:val="201F1E"/>
          <w:szCs w:val="24"/>
        </w:rPr>
        <w:t xml:space="preserve">από το επιδιωκόμενο. </w:t>
      </w:r>
    </w:p>
    <w:p w14:paraId="4318B773"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Φ</w:t>
      </w:r>
      <w:r w:rsidRPr="00CD570F">
        <w:rPr>
          <w:rFonts w:eastAsia="Times New Roman"/>
          <w:color w:val="201F1E"/>
          <w:szCs w:val="24"/>
        </w:rPr>
        <w:t>υσικά</w:t>
      </w:r>
      <w:r>
        <w:rPr>
          <w:rFonts w:eastAsia="Times New Roman"/>
          <w:color w:val="201F1E"/>
          <w:szCs w:val="24"/>
        </w:rPr>
        <w:t>, εγκαινιάζει και έργα, όχι μόνο το Ν</w:t>
      </w:r>
      <w:r w:rsidRPr="00CD570F">
        <w:rPr>
          <w:rFonts w:eastAsia="Times New Roman"/>
          <w:color w:val="201F1E"/>
          <w:szCs w:val="24"/>
        </w:rPr>
        <w:t>οσοκομείο της Λευκάδας το οποίο ξεκίνησε</w:t>
      </w:r>
      <w:r>
        <w:rPr>
          <w:rFonts w:eastAsia="Times New Roman"/>
          <w:color w:val="201F1E"/>
          <w:szCs w:val="24"/>
        </w:rPr>
        <w:t>,</w:t>
      </w:r>
      <w:r w:rsidRPr="00CD570F">
        <w:rPr>
          <w:rFonts w:eastAsia="Times New Roman"/>
          <w:color w:val="201F1E"/>
          <w:szCs w:val="24"/>
        </w:rPr>
        <w:t xml:space="preserve"> θεμελιώθηκε</w:t>
      </w:r>
      <w:r>
        <w:rPr>
          <w:rFonts w:eastAsia="Times New Roman"/>
          <w:color w:val="201F1E"/>
          <w:szCs w:val="24"/>
        </w:rPr>
        <w:t xml:space="preserve">, εξασφαλίστηκε η χρηματοδότησή του </w:t>
      </w:r>
      <w:r w:rsidRPr="00CD570F">
        <w:rPr>
          <w:rFonts w:eastAsia="Times New Roman"/>
          <w:color w:val="201F1E"/>
          <w:szCs w:val="24"/>
        </w:rPr>
        <w:t xml:space="preserve">και </w:t>
      </w:r>
      <w:r>
        <w:rPr>
          <w:rFonts w:eastAsia="Times New Roman"/>
          <w:color w:val="201F1E"/>
          <w:szCs w:val="24"/>
        </w:rPr>
        <w:t xml:space="preserve">το οποίο </w:t>
      </w:r>
      <w:r w:rsidRPr="00CD570F">
        <w:rPr>
          <w:rFonts w:eastAsia="Times New Roman"/>
          <w:color w:val="201F1E"/>
          <w:szCs w:val="24"/>
        </w:rPr>
        <w:t>σ</w:t>
      </w:r>
      <w:r>
        <w:rPr>
          <w:rFonts w:eastAsia="Times New Roman"/>
          <w:color w:val="201F1E"/>
          <w:szCs w:val="24"/>
        </w:rPr>
        <w:t>χεδιάστηκε την εποχή που ήταν Υ</w:t>
      </w:r>
      <w:r w:rsidRPr="00CD570F">
        <w:rPr>
          <w:rFonts w:eastAsia="Times New Roman"/>
          <w:color w:val="201F1E"/>
          <w:szCs w:val="24"/>
        </w:rPr>
        <w:t>πουργό</w:t>
      </w:r>
      <w:r w:rsidRPr="00CD570F">
        <w:rPr>
          <w:rFonts w:eastAsia="Times New Roman"/>
          <w:color w:val="201F1E"/>
          <w:szCs w:val="24"/>
        </w:rPr>
        <w:t>ς ο κ</w:t>
      </w:r>
      <w:r>
        <w:rPr>
          <w:rFonts w:eastAsia="Times New Roman"/>
          <w:color w:val="201F1E"/>
          <w:szCs w:val="24"/>
        </w:rPr>
        <w:t>.</w:t>
      </w:r>
      <w:r w:rsidRPr="00CD570F">
        <w:rPr>
          <w:rFonts w:eastAsia="Times New Roman"/>
          <w:color w:val="201F1E"/>
          <w:szCs w:val="24"/>
        </w:rPr>
        <w:t xml:space="preserve"> Λοβέρδος</w:t>
      </w:r>
      <w:r>
        <w:rPr>
          <w:rFonts w:eastAsia="Times New Roman"/>
          <w:color w:val="201F1E"/>
          <w:szCs w:val="24"/>
        </w:rPr>
        <w:t>,</w:t>
      </w:r>
      <w:r w:rsidRPr="00CD570F">
        <w:rPr>
          <w:rFonts w:eastAsia="Times New Roman"/>
          <w:color w:val="201F1E"/>
          <w:szCs w:val="24"/>
        </w:rPr>
        <w:t xml:space="preserve"> αλλά και πολλά άλλα</w:t>
      </w:r>
      <w:r>
        <w:rPr>
          <w:rFonts w:eastAsia="Times New Roman"/>
          <w:color w:val="201F1E"/>
          <w:szCs w:val="24"/>
        </w:rPr>
        <w:t xml:space="preserve"> ημιτελή ή ήδη τελειωμένα</w:t>
      </w:r>
      <w:r w:rsidRPr="00CD570F">
        <w:rPr>
          <w:rFonts w:eastAsia="Times New Roman"/>
          <w:color w:val="201F1E"/>
          <w:szCs w:val="24"/>
        </w:rPr>
        <w:t xml:space="preserve"> στην Κρήτη</w:t>
      </w:r>
      <w:r>
        <w:rPr>
          <w:rFonts w:eastAsia="Times New Roman"/>
          <w:color w:val="201F1E"/>
          <w:szCs w:val="24"/>
        </w:rPr>
        <w:t>,</w:t>
      </w:r>
      <w:r w:rsidRPr="00CD570F">
        <w:rPr>
          <w:rFonts w:eastAsia="Times New Roman"/>
          <w:color w:val="201F1E"/>
          <w:szCs w:val="24"/>
        </w:rPr>
        <w:t xml:space="preserve"> στα Γιάννενα</w:t>
      </w:r>
      <w:r>
        <w:rPr>
          <w:rFonts w:eastAsia="Times New Roman"/>
          <w:color w:val="201F1E"/>
          <w:szCs w:val="24"/>
        </w:rPr>
        <w:t>. Μ</w:t>
      </w:r>
      <w:r w:rsidRPr="00CD570F">
        <w:rPr>
          <w:rFonts w:eastAsia="Times New Roman"/>
          <w:color w:val="201F1E"/>
          <w:szCs w:val="24"/>
        </w:rPr>
        <w:t xml:space="preserve">ε τη φόρα που έχει πάρει </w:t>
      </w:r>
      <w:r>
        <w:rPr>
          <w:rFonts w:eastAsia="Times New Roman"/>
          <w:color w:val="201F1E"/>
          <w:szCs w:val="24"/>
        </w:rPr>
        <w:t xml:space="preserve">ενδεχομένως να εγκαινιάσει και το μαιευτήριο της γνωστής </w:t>
      </w:r>
      <w:r w:rsidRPr="00CD570F">
        <w:rPr>
          <w:rFonts w:eastAsia="Times New Roman"/>
          <w:color w:val="201F1E"/>
          <w:szCs w:val="24"/>
        </w:rPr>
        <w:t xml:space="preserve">ταινίας </w:t>
      </w:r>
      <w:r>
        <w:rPr>
          <w:rFonts w:eastAsia="Times New Roman"/>
          <w:color w:val="201F1E"/>
          <w:szCs w:val="24"/>
        </w:rPr>
        <w:t>με τον Μαυρογιαλούρο στην Κάτω Πλατανιά. Λίγο αυτοσυγκράτηση θα έκανε καλό με</w:t>
      </w:r>
      <w:r>
        <w:rPr>
          <w:rFonts w:eastAsia="Times New Roman"/>
          <w:color w:val="201F1E"/>
          <w:szCs w:val="24"/>
        </w:rPr>
        <w:t xml:space="preserve"> τα εγκαίνια, γιατί θυμίζει εποχές πριν τη δικτατορία! Πραγματικά, θυμίζει εποχές πριν από τη δικτατορία. </w:t>
      </w:r>
    </w:p>
    <w:p w14:paraId="4318B774"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Όλοι είναι αμαρτωλοί, κύριε Μαντά. Όμως το έχετε παρακάνει. </w:t>
      </w:r>
    </w:p>
    <w:p w14:paraId="4318B775"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Σύγχρονη προεκλογική εκστρατεία, κατά τα άλλα, ακούω, με θέσεις και επιχειρήματα και σχέ</w:t>
      </w:r>
      <w:r>
        <w:rPr>
          <w:rFonts w:eastAsia="Times New Roman"/>
          <w:color w:val="201F1E"/>
          <w:szCs w:val="24"/>
        </w:rPr>
        <w:t>διο από την Κ</w:t>
      </w:r>
      <w:r w:rsidRPr="00CD570F">
        <w:rPr>
          <w:rFonts w:eastAsia="Times New Roman"/>
          <w:color w:val="201F1E"/>
          <w:szCs w:val="24"/>
        </w:rPr>
        <w:t>υβέρνηση</w:t>
      </w:r>
      <w:r>
        <w:rPr>
          <w:rFonts w:eastAsia="Times New Roman"/>
          <w:color w:val="201F1E"/>
          <w:szCs w:val="24"/>
        </w:rPr>
        <w:t xml:space="preserve">. Σχέδιο εκμαυλισμού </w:t>
      </w:r>
      <w:r w:rsidRPr="00CD570F">
        <w:rPr>
          <w:rFonts w:eastAsia="Times New Roman"/>
          <w:color w:val="201F1E"/>
          <w:szCs w:val="24"/>
        </w:rPr>
        <w:t>των ψηφοφόρων</w:t>
      </w:r>
      <w:r>
        <w:rPr>
          <w:rFonts w:eastAsia="Times New Roman"/>
          <w:color w:val="201F1E"/>
          <w:szCs w:val="24"/>
        </w:rPr>
        <w:t>,</w:t>
      </w:r>
      <w:r w:rsidRPr="00CD570F">
        <w:rPr>
          <w:rFonts w:eastAsia="Times New Roman"/>
          <w:color w:val="201F1E"/>
          <w:szCs w:val="24"/>
        </w:rPr>
        <w:t xml:space="preserve"> </w:t>
      </w:r>
      <w:r>
        <w:rPr>
          <w:rFonts w:eastAsia="Times New Roman"/>
          <w:color w:val="201F1E"/>
          <w:szCs w:val="24"/>
        </w:rPr>
        <w:t xml:space="preserve">ενδεχομένως, </w:t>
      </w:r>
      <w:r w:rsidRPr="00CD570F">
        <w:rPr>
          <w:rFonts w:eastAsia="Times New Roman"/>
          <w:color w:val="201F1E"/>
          <w:szCs w:val="24"/>
        </w:rPr>
        <w:t>σχέδιο εξόδου από την κρίση πολύ δύσκολο</w:t>
      </w:r>
      <w:r>
        <w:rPr>
          <w:rFonts w:eastAsia="Times New Roman"/>
          <w:color w:val="201F1E"/>
          <w:szCs w:val="24"/>
        </w:rPr>
        <w:t xml:space="preserve">. </w:t>
      </w:r>
    </w:p>
    <w:p w14:paraId="4318B776"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Όμως</w:t>
      </w:r>
      <w:r w:rsidRPr="00CD570F">
        <w:rPr>
          <w:rFonts w:eastAsia="Times New Roman"/>
          <w:color w:val="201F1E"/>
          <w:szCs w:val="24"/>
        </w:rPr>
        <w:t xml:space="preserve"> οι Έλληνες δεν είναι </w:t>
      </w:r>
      <w:r>
        <w:rPr>
          <w:rFonts w:eastAsia="Times New Roman"/>
          <w:color w:val="201F1E"/>
          <w:szCs w:val="24"/>
        </w:rPr>
        <w:t xml:space="preserve">λωτοφάγοι. Ξέρουμε πολύ καλά –το ξέρουμε όλοι, επιτέλους το παραδεχτήκατε και εσείς- ότι 86 δισεκατομμύρια ευρώ ήταν το κόστος </w:t>
      </w:r>
      <w:r w:rsidRPr="00CD570F">
        <w:rPr>
          <w:rFonts w:eastAsia="Times New Roman"/>
          <w:color w:val="201F1E"/>
          <w:szCs w:val="24"/>
        </w:rPr>
        <w:t xml:space="preserve">μόνο της περίφημης </w:t>
      </w:r>
      <w:r>
        <w:rPr>
          <w:rFonts w:eastAsia="Times New Roman"/>
          <w:color w:val="201F1E"/>
          <w:szCs w:val="24"/>
        </w:rPr>
        <w:t xml:space="preserve">«Βαρουφακειάδας» </w:t>
      </w:r>
      <w:r w:rsidRPr="00CD570F">
        <w:rPr>
          <w:rFonts w:eastAsia="Times New Roman"/>
          <w:color w:val="201F1E"/>
          <w:szCs w:val="24"/>
        </w:rPr>
        <w:t xml:space="preserve">και εκείνης της τραγικής υπόθεσης το καλοκαίρι του </w:t>
      </w:r>
      <w:r>
        <w:rPr>
          <w:rFonts w:eastAsia="Times New Roman"/>
          <w:color w:val="201F1E"/>
          <w:szCs w:val="24"/>
        </w:rPr>
        <w:t>20</w:t>
      </w:r>
      <w:r w:rsidRPr="00CD570F">
        <w:rPr>
          <w:rFonts w:eastAsia="Times New Roman"/>
          <w:color w:val="201F1E"/>
          <w:szCs w:val="24"/>
        </w:rPr>
        <w:t xml:space="preserve">15 με </w:t>
      </w:r>
      <w:r>
        <w:rPr>
          <w:rFonts w:eastAsia="Times New Roman"/>
          <w:color w:val="201F1E"/>
          <w:szCs w:val="24"/>
        </w:rPr>
        <w:t xml:space="preserve">τα </w:t>
      </w:r>
      <w:r>
        <w:rPr>
          <w:rFonts w:eastAsia="Times New Roman"/>
          <w:color w:val="201F1E"/>
          <w:szCs w:val="24"/>
          <w:lang w:val="en-US"/>
        </w:rPr>
        <w:t>capital</w:t>
      </w:r>
      <w:r w:rsidRPr="006B3A3E">
        <w:rPr>
          <w:rFonts w:eastAsia="Times New Roman"/>
          <w:color w:val="201F1E"/>
          <w:szCs w:val="24"/>
        </w:rPr>
        <w:t xml:space="preserve"> </w:t>
      </w:r>
      <w:r>
        <w:rPr>
          <w:rFonts w:eastAsia="Times New Roman"/>
          <w:color w:val="201F1E"/>
          <w:szCs w:val="24"/>
          <w:lang w:val="en-US"/>
        </w:rPr>
        <w:t>controls</w:t>
      </w:r>
      <w:r w:rsidRPr="00CD570F">
        <w:rPr>
          <w:rFonts w:eastAsia="Times New Roman"/>
          <w:color w:val="201F1E"/>
          <w:szCs w:val="24"/>
        </w:rPr>
        <w:t xml:space="preserve"> και το κλείσιμ</w:t>
      </w:r>
      <w:r w:rsidRPr="00CD570F">
        <w:rPr>
          <w:rFonts w:eastAsia="Times New Roman"/>
          <w:color w:val="201F1E"/>
          <w:szCs w:val="24"/>
        </w:rPr>
        <w:t>ο των τραπεζών</w:t>
      </w:r>
      <w:r>
        <w:rPr>
          <w:rFonts w:eastAsia="Times New Roman"/>
          <w:color w:val="201F1E"/>
          <w:szCs w:val="24"/>
        </w:rPr>
        <w:t>. Ό</w:t>
      </w:r>
      <w:r w:rsidRPr="00CD570F">
        <w:rPr>
          <w:rFonts w:eastAsia="Times New Roman"/>
          <w:color w:val="201F1E"/>
          <w:szCs w:val="24"/>
        </w:rPr>
        <w:t xml:space="preserve">λη </w:t>
      </w:r>
      <w:r>
        <w:rPr>
          <w:rFonts w:eastAsia="Times New Roman"/>
          <w:color w:val="201F1E"/>
          <w:szCs w:val="24"/>
        </w:rPr>
        <w:t xml:space="preserve">αυτή </w:t>
      </w:r>
      <w:r w:rsidRPr="00CD570F">
        <w:rPr>
          <w:rFonts w:eastAsia="Times New Roman"/>
          <w:color w:val="201F1E"/>
          <w:szCs w:val="24"/>
        </w:rPr>
        <w:t>η απώλεια του ΑΕΠ</w:t>
      </w:r>
      <w:r>
        <w:rPr>
          <w:rFonts w:eastAsia="Times New Roman"/>
          <w:color w:val="201F1E"/>
          <w:szCs w:val="24"/>
        </w:rPr>
        <w:t>, τα</w:t>
      </w:r>
      <w:r w:rsidRPr="00CD570F">
        <w:rPr>
          <w:rFonts w:eastAsia="Times New Roman"/>
          <w:color w:val="201F1E"/>
          <w:szCs w:val="24"/>
        </w:rPr>
        <w:t xml:space="preserve"> 86 δισεκατομμύρια </w:t>
      </w:r>
      <w:r>
        <w:rPr>
          <w:rFonts w:eastAsia="Times New Roman"/>
          <w:color w:val="201F1E"/>
          <w:szCs w:val="24"/>
        </w:rPr>
        <w:t xml:space="preserve">ευρώ, </w:t>
      </w:r>
      <w:r w:rsidRPr="00CD570F">
        <w:rPr>
          <w:rFonts w:eastAsia="Times New Roman"/>
          <w:color w:val="201F1E"/>
          <w:szCs w:val="24"/>
        </w:rPr>
        <w:t>έγινε σε μία νύχτα</w:t>
      </w:r>
      <w:r>
        <w:rPr>
          <w:rFonts w:eastAsia="Times New Roman"/>
          <w:color w:val="201F1E"/>
          <w:szCs w:val="24"/>
        </w:rPr>
        <w:t>. Κ</w:t>
      </w:r>
      <w:r w:rsidRPr="00CD570F">
        <w:rPr>
          <w:rFonts w:eastAsia="Times New Roman"/>
          <w:color w:val="201F1E"/>
          <w:szCs w:val="24"/>
        </w:rPr>
        <w:t>ατά τα άλλα</w:t>
      </w:r>
      <w:r>
        <w:rPr>
          <w:rFonts w:eastAsia="Times New Roman"/>
          <w:color w:val="201F1E"/>
          <w:szCs w:val="24"/>
        </w:rPr>
        <w:t>, οι λαϊκιστές δείχνουν</w:t>
      </w:r>
      <w:r w:rsidRPr="00CD570F">
        <w:rPr>
          <w:rFonts w:eastAsia="Times New Roman"/>
          <w:color w:val="201F1E"/>
          <w:szCs w:val="24"/>
        </w:rPr>
        <w:t xml:space="preserve"> </w:t>
      </w:r>
      <w:r>
        <w:rPr>
          <w:rFonts w:eastAsia="Times New Roman"/>
          <w:color w:val="201F1E"/>
          <w:szCs w:val="24"/>
        </w:rPr>
        <w:t>με το δάχτυλο</w:t>
      </w:r>
      <w:r w:rsidRPr="00CD570F">
        <w:rPr>
          <w:rFonts w:eastAsia="Times New Roman"/>
          <w:color w:val="201F1E"/>
          <w:szCs w:val="24"/>
        </w:rPr>
        <w:t xml:space="preserve"> τους </w:t>
      </w:r>
      <w:r>
        <w:rPr>
          <w:rFonts w:eastAsia="Times New Roman"/>
          <w:color w:val="201F1E"/>
          <w:szCs w:val="24"/>
        </w:rPr>
        <w:t xml:space="preserve">άλλους. Ξεχνούν </w:t>
      </w:r>
      <w:r w:rsidRPr="00CD570F">
        <w:rPr>
          <w:rFonts w:eastAsia="Times New Roman"/>
          <w:color w:val="201F1E"/>
          <w:szCs w:val="24"/>
        </w:rPr>
        <w:t>τις δικές τους ευθύνες</w:t>
      </w:r>
      <w:r>
        <w:rPr>
          <w:rFonts w:eastAsia="Times New Roman"/>
          <w:color w:val="201F1E"/>
          <w:szCs w:val="24"/>
        </w:rPr>
        <w:t xml:space="preserve">. </w:t>
      </w:r>
    </w:p>
    <w:p w14:paraId="4318B777"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Η</w:t>
      </w:r>
      <w:r w:rsidRPr="00CD570F">
        <w:rPr>
          <w:rFonts w:eastAsia="Times New Roman"/>
          <w:color w:val="201F1E"/>
          <w:szCs w:val="24"/>
        </w:rPr>
        <w:t xml:space="preserve"> αλήθεια είναι</w:t>
      </w:r>
      <w:r>
        <w:rPr>
          <w:rFonts w:eastAsia="Times New Roman"/>
          <w:color w:val="201F1E"/>
          <w:szCs w:val="24"/>
        </w:rPr>
        <w:t>,</w:t>
      </w:r>
      <w:r w:rsidRPr="00CD570F">
        <w:rPr>
          <w:rFonts w:eastAsia="Times New Roman"/>
          <w:color w:val="201F1E"/>
          <w:szCs w:val="24"/>
        </w:rPr>
        <w:t xml:space="preserve"> </w:t>
      </w:r>
      <w:r>
        <w:rPr>
          <w:rFonts w:eastAsia="Times New Roman"/>
          <w:color w:val="201F1E"/>
          <w:szCs w:val="24"/>
        </w:rPr>
        <w:t>όμως, ότι αυτή η Κ</w:t>
      </w:r>
      <w:r w:rsidRPr="00CD570F">
        <w:rPr>
          <w:rFonts w:eastAsia="Times New Roman"/>
          <w:color w:val="201F1E"/>
          <w:szCs w:val="24"/>
        </w:rPr>
        <w:t>υβέρνηση επιστρέφει ένα μικρό μέρο</w:t>
      </w:r>
      <w:r w:rsidRPr="00CD570F">
        <w:rPr>
          <w:rFonts w:eastAsia="Times New Roman"/>
          <w:color w:val="201F1E"/>
          <w:szCs w:val="24"/>
        </w:rPr>
        <w:t xml:space="preserve">ς του κόστους το οποίο </w:t>
      </w:r>
      <w:r>
        <w:rPr>
          <w:rFonts w:eastAsia="Times New Roman"/>
          <w:color w:val="201F1E"/>
          <w:szCs w:val="24"/>
        </w:rPr>
        <w:t>προσέθεσε πάνω σ</w:t>
      </w:r>
      <w:r w:rsidRPr="00CD570F">
        <w:rPr>
          <w:rFonts w:eastAsia="Times New Roman"/>
          <w:color w:val="201F1E"/>
          <w:szCs w:val="24"/>
        </w:rPr>
        <w:t xml:space="preserve">το υπόλοιπο </w:t>
      </w:r>
      <w:r>
        <w:rPr>
          <w:rFonts w:eastAsia="Times New Roman"/>
          <w:color w:val="201F1E"/>
          <w:szCs w:val="24"/>
        </w:rPr>
        <w:t>κόστος</w:t>
      </w:r>
      <w:r w:rsidRPr="00CD570F">
        <w:rPr>
          <w:rFonts w:eastAsia="Times New Roman"/>
          <w:color w:val="201F1E"/>
          <w:szCs w:val="24"/>
        </w:rPr>
        <w:t xml:space="preserve"> της κρίσης μέσα σε μία δεκαετία</w:t>
      </w:r>
      <w:r>
        <w:rPr>
          <w:rFonts w:eastAsia="Times New Roman"/>
          <w:color w:val="201F1E"/>
          <w:szCs w:val="24"/>
        </w:rPr>
        <w:t xml:space="preserve">. </w:t>
      </w:r>
    </w:p>
    <w:p w14:paraId="4318B778"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(Στο σημείο αυτό την Προεδρική Έδρα καταλαμβάνει ο Α΄ Αντιπρόεδρος της Βουλής κ. </w:t>
      </w:r>
      <w:r w:rsidRPr="00633553">
        <w:rPr>
          <w:rFonts w:eastAsia="Times New Roman"/>
          <w:b/>
          <w:color w:val="201F1E"/>
          <w:szCs w:val="24"/>
        </w:rPr>
        <w:t>ΑΝΑΣΤΑΣΙΟΣ ΚΟΥΡΑΚΗΣ</w:t>
      </w:r>
      <w:r>
        <w:rPr>
          <w:rFonts w:eastAsia="Times New Roman"/>
          <w:color w:val="201F1E"/>
          <w:szCs w:val="24"/>
        </w:rPr>
        <w:t>)</w:t>
      </w:r>
    </w:p>
    <w:p w14:paraId="4318B779"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Λ</w:t>
      </w:r>
      <w:r w:rsidRPr="00CD570F">
        <w:rPr>
          <w:rFonts w:eastAsia="Times New Roman"/>
          <w:color w:val="201F1E"/>
          <w:szCs w:val="24"/>
        </w:rPr>
        <w:t xml:space="preserve">όγω χρόνου θα κλείσω </w:t>
      </w:r>
      <w:r>
        <w:rPr>
          <w:rFonts w:eastAsia="Times New Roman"/>
          <w:color w:val="201F1E"/>
          <w:szCs w:val="24"/>
        </w:rPr>
        <w:t xml:space="preserve">με </w:t>
      </w:r>
      <w:r w:rsidRPr="00CD570F">
        <w:rPr>
          <w:rFonts w:eastAsia="Times New Roman"/>
          <w:color w:val="201F1E"/>
          <w:szCs w:val="24"/>
        </w:rPr>
        <w:t xml:space="preserve">ένα μικρό σχόλιο για </w:t>
      </w:r>
      <w:r>
        <w:rPr>
          <w:rFonts w:eastAsia="Times New Roman"/>
          <w:color w:val="201F1E"/>
          <w:szCs w:val="24"/>
        </w:rPr>
        <w:t xml:space="preserve">την </w:t>
      </w:r>
      <w:r w:rsidRPr="00CD570F">
        <w:rPr>
          <w:rFonts w:eastAsia="Times New Roman"/>
          <w:color w:val="201F1E"/>
          <w:szCs w:val="24"/>
        </w:rPr>
        <w:t>τροπολογία γ</w:t>
      </w:r>
      <w:r w:rsidRPr="00CD570F">
        <w:rPr>
          <w:rFonts w:eastAsia="Times New Roman"/>
          <w:color w:val="201F1E"/>
          <w:szCs w:val="24"/>
        </w:rPr>
        <w:t xml:space="preserve">ια το </w:t>
      </w:r>
      <w:r>
        <w:rPr>
          <w:rFonts w:eastAsia="Times New Roman"/>
          <w:color w:val="201F1E"/>
          <w:szCs w:val="24"/>
          <w:lang w:val="en"/>
        </w:rPr>
        <w:t>rebate</w:t>
      </w:r>
      <w:r w:rsidRPr="00461C86">
        <w:rPr>
          <w:rFonts w:eastAsia="Times New Roman"/>
          <w:color w:val="201F1E"/>
          <w:szCs w:val="24"/>
        </w:rPr>
        <w:t xml:space="preserve"> </w:t>
      </w:r>
      <w:r w:rsidRPr="00CD570F">
        <w:rPr>
          <w:rFonts w:eastAsia="Times New Roman"/>
          <w:color w:val="201F1E"/>
          <w:szCs w:val="24"/>
        </w:rPr>
        <w:t>2006</w:t>
      </w:r>
      <w:r>
        <w:rPr>
          <w:rFonts w:eastAsia="Times New Roman"/>
          <w:color w:val="201F1E"/>
          <w:szCs w:val="24"/>
        </w:rPr>
        <w:t>-</w:t>
      </w:r>
      <w:r w:rsidRPr="00CD570F">
        <w:rPr>
          <w:rFonts w:eastAsia="Times New Roman"/>
          <w:color w:val="201F1E"/>
          <w:szCs w:val="24"/>
        </w:rPr>
        <w:t>2008</w:t>
      </w:r>
      <w:r>
        <w:rPr>
          <w:rFonts w:eastAsia="Times New Roman"/>
          <w:color w:val="201F1E"/>
          <w:szCs w:val="24"/>
        </w:rPr>
        <w:t>.</w:t>
      </w:r>
      <w:r w:rsidRPr="00CD570F">
        <w:rPr>
          <w:rFonts w:eastAsia="Times New Roman"/>
          <w:color w:val="201F1E"/>
          <w:szCs w:val="24"/>
        </w:rPr>
        <w:t xml:space="preserve"> Δεν αντέχω στον πειρασμό</w:t>
      </w:r>
      <w:r>
        <w:rPr>
          <w:rFonts w:eastAsia="Times New Roman"/>
          <w:color w:val="201F1E"/>
          <w:szCs w:val="24"/>
        </w:rPr>
        <w:t>. Α</w:t>
      </w:r>
      <w:r w:rsidRPr="00CD570F">
        <w:rPr>
          <w:rFonts w:eastAsia="Times New Roman"/>
          <w:color w:val="201F1E"/>
          <w:szCs w:val="24"/>
        </w:rPr>
        <w:t xml:space="preserve">πό όλη την </w:t>
      </w:r>
      <w:r>
        <w:rPr>
          <w:rFonts w:eastAsia="Times New Roman"/>
          <w:color w:val="201F1E"/>
          <w:szCs w:val="24"/>
        </w:rPr>
        <w:t>επταετία</w:t>
      </w:r>
      <w:r w:rsidRPr="00CD570F">
        <w:rPr>
          <w:rFonts w:eastAsia="Times New Roman"/>
          <w:color w:val="201F1E"/>
          <w:szCs w:val="24"/>
        </w:rPr>
        <w:t xml:space="preserve"> Καραμανλή</w:t>
      </w:r>
      <w:r>
        <w:rPr>
          <w:rFonts w:eastAsia="Times New Roman"/>
          <w:color w:val="201F1E"/>
          <w:szCs w:val="24"/>
        </w:rPr>
        <w:t>,</w:t>
      </w:r>
      <w:r w:rsidRPr="00CD570F">
        <w:rPr>
          <w:rFonts w:eastAsia="Times New Roman"/>
          <w:color w:val="201F1E"/>
          <w:szCs w:val="24"/>
        </w:rPr>
        <w:t xml:space="preserve"> από όλο τ</w:t>
      </w:r>
      <w:r>
        <w:rPr>
          <w:rFonts w:eastAsia="Times New Roman"/>
          <w:color w:val="201F1E"/>
          <w:szCs w:val="24"/>
        </w:rPr>
        <w:t>ο πάρτι</w:t>
      </w:r>
      <w:r w:rsidRPr="00CD570F">
        <w:rPr>
          <w:rFonts w:eastAsia="Times New Roman"/>
          <w:color w:val="201F1E"/>
          <w:szCs w:val="24"/>
        </w:rPr>
        <w:t xml:space="preserve"> της υγείας</w:t>
      </w:r>
      <w:r>
        <w:rPr>
          <w:rFonts w:eastAsia="Times New Roman"/>
          <w:color w:val="201F1E"/>
          <w:szCs w:val="24"/>
        </w:rPr>
        <w:t>,</w:t>
      </w:r>
      <w:r w:rsidRPr="00CD570F">
        <w:rPr>
          <w:rFonts w:eastAsia="Times New Roman"/>
          <w:color w:val="201F1E"/>
          <w:szCs w:val="24"/>
        </w:rPr>
        <w:t xml:space="preserve"> για το οποίο πέντε χρόνια δεν είδατε τίποτα</w:t>
      </w:r>
      <w:r>
        <w:rPr>
          <w:rFonts w:eastAsia="Times New Roman"/>
          <w:color w:val="201F1E"/>
          <w:szCs w:val="24"/>
        </w:rPr>
        <w:t>, ανασύρατε την επόμε</w:t>
      </w:r>
      <w:r w:rsidRPr="00CD570F">
        <w:rPr>
          <w:rFonts w:eastAsia="Times New Roman"/>
          <w:color w:val="201F1E"/>
          <w:szCs w:val="24"/>
        </w:rPr>
        <w:t>νη της αλλαγής τιμολόγηση</w:t>
      </w:r>
      <w:r>
        <w:rPr>
          <w:rFonts w:eastAsia="Times New Roman"/>
          <w:color w:val="201F1E"/>
          <w:szCs w:val="24"/>
        </w:rPr>
        <w:t>ς</w:t>
      </w:r>
      <w:r w:rsidRPr="00CD570F">
        <w:rPr>
          <w:rFonts w:eastAsia="Times New Roman"/>
          <w:color w:val="201F1E"/>
          <w:szCs w:val="24"/>
        </w:rPr>
        <w:t xml:space="preserve"> των φαρμάκων για λόγους επικοινωνιακούς καθαρά ένα θέμα </w:t>
      </w:r>
      <w:r>
        <w:rPr>
          <w:rFonts w:eastAsia="Times New Roman"/>
          <w:color w:val="201F1E"/>
          <w:szCs w:val="24"/>
        </w:rPr>
        <w:t>-</w:t>
      </w:r>
      <w:r w:rsidRPr="00CD570F">
        <w:rPr>
          <w:rFonts w:eastAsia="Times New Roman"/>
          <w:color w:val="201F1E"/>
          <w:szCs w:val="24"/>
        </w:rPr>
        <w:t>εντός εισαγωγικών</w:t>
      </w:r>
      <w:r>
        <w:rPr>
          <w:rFonts w:eastAsia="Times New Roman"/>
          <w:color w:val="201F1E"/>
          <w:szCs w:val="24"/>
        </w:rPr>
        <w:t>-</w:t>
      </w:r>
      <w:r w:rsidRPr="00CD570F">
        <w:rPr>
          <w:rFonts w:eastAsia="Times New Roman"/>
          <w:color w:val="201F1E"/>
          <w:szCs w:val="24"/>
        </w:rPr>
        <w:t xml:space="preserve"> </w:t>
      </w:r>
      <w:r>
        <w:rPr>
          <w:rFonts w:eastAsia="Times New Roman"/>
          <w:color w:val="201F1E"/>
          <w:szCs w:val="24"/>
        </w:rPr>
        <w:t>«ξεχασμένο» κ</w:t>
      </w:r>
      <w:r w:rsidRPr="00CD570F">
        <w:rPr>
          <w:rFonts w:eastAsia="Times New Roman"/>
          <w:color w:val="201F1E"/>
          <w:szCs w:val="24"/>
        </w:rPr>
        <w:t>αι σήμερα προσπαθείτε πάλι για επικοινωνιακούς λόγους με μία τροπολογία</w:t>
      </w:r>
      <w:r>
        <w:rPr>
          <w:rFonts w:eastAsia="Times New Roman"/>
          <w:color w:val="201F1E"/>
          <w:szCs w:val="24"/>
        </w:rPr>
        <w:t>,</w:t>
      </w:r>
      <w:r w:rsidRPr="00CD570F">
        <w:rPr>
          <w:rFonts w:eastAsia="Times New Roman"/>
          <w:color w:val="201F1E"/>
          <w:szCs w:val="24"/>
        </w:rPr>
        <w:t xml:space="preserve"> </w:t>
      </w:r>
      <w:r>
        <w:rPr>
          <w:rFonts w:eastAsia="Times New Roman"/>
          <w:color w:val="201F1E"/>
          <w:szCs w:val="24"/>
        </w:rPr>
        <w:t>η οποία</w:t>
      </w:r>
      <w:r w:rsidRPr="00CD570F">
        <w:rPr>
          <w:rFonts w:eastAsia="Times New Roman"/>
          <w:color w:val="201F1E"/>
          <w:szCs w:val="24"/>
        </w:rPr>
        <w:t xml:space="preserve"> έχει τεράστια προβλήματα και νομικά και πρακτικά</w:t>
      </w:r>
      <w:r>
        <w:rPr>
          <w:rFonts w:eastAsia="Times New Roman"/>
          <w:color w:val="201F1E"/>
          <w:szCs w:val="24"/>
        </w:rPr>
        <w:t>,</w:t>
      </w:r>
      <w:r w:rsidRPr="00CD570F">
        <w:rPr>
          <w:rFonts w:eastAsia="Times New Roman"/>
          <w:color w:val="201F1E"/>
          <w:szCs w:val="24"/>
        </w:rPr>
        <w:t xml:space="preserve"> να μας πείτε ότι δεν κάνετε </w:t>
      </w:r>
      <w:r>
        <w:rPr>
          <w:rFonts w:eastAsia="Times New Roman"/>
          <w:color w:val="201F1E"/>
          <w:szCs w:val="24"/>
        </w:rPr>
        <w:t>χάρη στ</w:t>
      </w:r>
      <w:r>
        <w:rPr>
          <w:rFonts w:eastAsia="Times New Roman"/>
          <w:color w:val="201F1E"/>
          <w:szCs w:val="24"/>
        </w:rPr>
        <w:t>ις</w:t>
      </w:r>
      <w:r w:rsidRPr="00CD570F">
        <w:rPr>
          <w:rFonts w:eastAsia="Times New Roman"/>
          <w:color w:val="201F1E"/>
          <w:szCs w:val="24"/>
        </w:rPr>
        <w:t xml:space="preserve"> πολυεθνικές εταιρείες και δεν κάνετε δωράκια</w:t>
      </w:r>
      <w:r>
        <w:rPr>
          <w:rFonts w:eastAsia="Times New Roman"/>
          <w:color w:val="201F1E"/>
          <w:szCs w:val="24"/>
        </w:rPr>
        <w:t>, όπως άκουσα να λέει ο Υ</w:t>
      </w:r>
      <w:r w:rsidRPr="00CD570F">
        <w:rPr>
          <w:rFonts w:eastAsia="Times New Roman"/>
          <w:color w:val="201F1E"/>
          <w:szCs w:val="24"/>
        </w:rPr>
        <w:t>πουργός το πρωί</w:t>
      </w:r>
      <w:r>
        <w:rPr>
          <w:rFonts w:eastAsia="Times New Roman"/>
          <w:color w:val="201F1E"/>
          <w:szCs w:val="24"/>
        </w:rPr>
        <w:t>.</w:t>
      </w:r>
    </w:p>
    <w:p w14:paraId="4318B77A"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Η </w:t>
      </w:r>
      <w:r w:rsidRPr="00CD570F">
        <w:rPr>
          <w:rFonts w:eastAsia="Times New Roman"/>
          <w:color w:val="201F1E"/>
          <w:szCs w:val="24"/>
        </w:rPr>
        <w:t xml:space="preserve">αλήθεια είναι ότι έχουμε μία </w:t>
      </w:r>
      <w:r>
        <w:rPr>
          <w:rFonts w:eastAsia="Times New Roman"/>
          <w:color w:val="201F1E"/>
          <w:szCs w:val="24"/>
        </w:rPr>
        <w:t xml:space="preserve">στρεβλή </w:t>
      </w:r>
      <w:r w:rsidRPr="00CD570F">
        <w:rPr>
          <w:rFonts w:eastAsia="Times New Roman"/>
          <w:color w:val="201F1E"/>
          <w:szCs w:val="24"/>
        </w:rPr>
        <w:t>φαρμακευτική</w:t>
      </w:r>
      <w:r w:rsidRPr="005F6123">
        <w:rPr>
          <w:rFonts w:eastAsia="Times New Roman"/>
          <w:color w:val="201F1E"/>
          <w:szCs w:val="24"/>
        </w:rPr>
        <w:t xml:space="preserve"> </w:t>
      </w:r>
      <w:r>
        <w:rPr>
          <w:rFonts w:eastAsia="Times New Roman"/>
          <w:color w:val="201F1E"/>
          <w:szCs w:val="24"/>
        </w:rPr>
        <w:t>πολιτική. Ε</w:t>
      </w:r>
      <w:r w:rsidRPr="00CD570F">
        <w:rPr>
          <w:rFonts w:eastAsia="Times New Roman"/>
          <w:color w:val="201F1E"/>
          <w:szCs w:val="24"/>
        </w:rPr>
        <w:t xml:space="preserve">ίμαστε η χώρα με τις μεγαλύτερες επιβαρύνσεις </w:t>
      </w:r>
      <w:r>
        <w:rPr>
          <w:rFonts w:eastAsia="Times New Roman"/>
          <w:color w:val="201F1E"/>
          <w:szCs w:val="24"/>
        </w:rPr>
        <w:t xml:space="preserve">στην τσέπη των </w:t>
      </w:r>
      <w:r w:rsidRPr="00CD570F">
        <w:rPr>
          <w:rFonts w:eastAsia="Times New Roman"/>
          <w:color w:val="201F1E"/>
          <w:szCs w:val="24"/>
        </w:rPr>
        <w:t>ασφαλισμένων</w:t>
      </w:r>
      <w:r>
        <w:rPr>
          <w:rFonts w:eastAsia="Times New Roman"/>
          <w:color w:val="201F1E"/>
          <w:szCs w:val="24"/>
        </w:rPr>
        <w:t>,</w:t>
      </w:r>
      <w:r w:rsidRPr="00CD570F">
        <w:rPr>
          <w:rFonts w:eastAsia="Times New Roman"/>
          <w:color w:val="201F1E"/>
          <w:szCs w:val="24"/>
        </w:rPr>
        <w:t xml:space="preserve"> των φτωχών</w:t>
      </w:r>
      <w:r>
        <w:rPr>
          <w:rFonts w:eastAsia="Times New Roman"/>
          <w:color w:val="201F1E"/>
          <w:szCs w:val="24"/>
        </w:rPr>
        <w:t>,</w:t>
      </w:r>
      <w:r w:rsidRPr="00CD570F">
        <w:rPr>
          <w:rFonts w:eastAsia="Times New Roman"/>
          <w:color w:val="201F1E"/>
          <w:szCs w:val="24"/>
        </w:rPr>
        <w:t xml:space="preserve"> </w:t>
      </w:r>
      <w:r>
        <w:rPr>
          <w:rFonts w:eastAsia="Times New Roman"/>
          <w:color w:val="201F1E"/>
          <w:szCs w:val="24"/>
        </w:rPr>
        <w:t xml:space="preserve">με </w:t>
      </w:r>
      <w:r w:rsidRPr="00CD570F">
        <w:rPr>
          <w:rFonts w:eastAsia="Times New Roman"/>
          <w:color w:val="201F1E"/>
          <w:szCs w:val="24"/>
        </w:rPr>
        <w:t>τεράστιες επιβ</w:t>
      </w:r>
      <w:r w:rsidRPr="00CD570F">
        <w:rPr>
          <w:rFonts w:eastAsia="Times New Roman"/>
          <w:color w:val="201F1E"/>
          <w:szCs w:val="24"/>
        </w:rPr>
        <w:t xml:space="preserve">αρύνσεις με τον τρόπο που υπάρχουν </w:t>
      </w:r>
      <w:r>
        <w:rPr>
          <w:rFonts w:eastAsia="Times New Roman"/>
          <w:color w:val="201F1E"/>
          <w:szCs w:val="24"/>
        </w:rPr>
        <w:t>οι συμμετοχές</w:t>
      </w:r>
      <w:r w:rsidRPr="00CD570F">
        <w:rPr>
          <w:rFonts w:eastAsia="Times New Roman"/>
          <w:color w:val="201F1E"/>
          <w:szCs w:val="24"/>
        </w:rPr>
        <w:t xml:space="preserve"> στα φάρμακα και αντί να συζητάμε αυτά</w:t>
      </w:r>
      <w:r>
        <w:rPr>
          <w:rFonts w:eastAsia="Times New Roman"/>
          <w:color w:val="201F1E"/>
          <w:szCs w:val="24"/>
        </w:rPr>
        <w:t>, συζητάμε για το 2006-</w:t>
      </w:r>
      <w:r w:rsidRPr="00CD570F">
        <w:rPr>
          <w:rFonts w:eastAsia="Times New Roman"/>
          <w:color w:val="201F1E"/>
          <w:szCs w:val="24"/>
        </w:rPr>
        <w:t>2009</w:t>
      </w:r>
      <w:r>
        <w:rPr>
          <w:rFonts w:eastAsia="Times New Roman"/>
          <w:color w:val="201F1E"/>
          <w:szCs w:val="24"/>
        </w:rPr>
        <w:t>.</w:t>
      </w:r>
    </w:p>
    <w:p w14:paraId="4318B77B"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Να τα πάρετε! Α</w:t>
      </w:r>
      <w:r w:rsidRPr="00CD570F">
        <w:rPr>
          <w:rFonts w:eastAsia="Times New Roman"/>
          <w:color w:val="201F1E"/>
          <w:szCs w:val="24"/>
        </w:rPr>
        <w:t>πό τη στιγμή που οφείλονται</w:t>
      </w:r>
      <w:r>
        <w:rPr>
          <w:rFonts w:eastAsia="Times New Roman"/>
          <w:color w:val="201F1E"/>
          <w:szCs w:val="24"/>
        </w:rPr>
        <w:t>, δεν υπάρχει</w:t>
      </w:r>
      <w:r w:rsidRPr="00CD570F">
        <w:rPr>
          <w:rFonts w:eastAsia="Times New Roman"/>
          <w:color w:val="201F1E"/>
          <w:szCs w:val="24"/>
        </w:rPr>
        <w:t xml:space="preserve"> κα</w:t>
      </w:r>
      <w:r>
        <w:rPr>
          <w:rFonts w:eastAsia="Times New Roman"/>
          <w:color w:val="201F1E"/>
          <w:szCs w:val="24"/>
        </w:rPr>
        <w:t>μμ</w:t>
      </w:r>
      <w:r>
        <w:rPr>
          <w:rFonts w:eastAsia="Times New Roman"/>
          <w:color w:val="201F1E"/>
          <w:szCs w:val="24"/>
        </w:rPr>
        <w:t>ία</w:t>
      </w:r>
      <w:r w:rsidRPr="00CD570F">
        <w:rPr>
          <w:rFonts w:eastAsia="Times New Roman"/>
          <w:color w:val="201F1E"/>
          <w:szCs w:val="24"/>
        </w:rPr>
        <w:t xml:space="preserve"> αντίρρηση</w:t>
      </w:r>
      <w:r>
        <w:rPr>
          <w:rFonts w:eastAsia="Times New Roman"/>
          <w:color w:val="201F1E"/>
          <w:szCs w:val="24"/>
        </w:rPr>
        <w:t>,</w:t>
      </w:r>
      <w:r w:rsidRPr="00CD570F">
        <w:rPr>
          <w:rFonts w:eastAsia="Times New Roman"/>
          <w:color w:val="201F1E"/>
          <w:szCs w:val="24"/>
        </w:rPr>
        <w:t xml:space="preserve"> αλλά καλά θα ήταν να συζητάμε λίγο πιο σοβαρά</w:t>
      </w:r>
      <w:r>
        <w:rPr>
          <w:rFonts w:eastAsia="Times New Roman"/>
          <w:color w:val="201F1E"/>
          <w:szCs w:val="24"/>
        </w:rPr>
        <w:t>, λίγο πιο συγκρατημέν</w:t>
      </w:r>
      <w:r>
        <w:rPr>
          <w:rFonts w:eastAsia="Times New Roman"/>
          <w:color w:val="201F1E"/>
          <w:szCs w:val="24"/>
        </w:rPr>
        <w:t xml:space="preserve">α για τα μεγάλα προβλήματα της χώρας. </w:t>
      </w:r>
    </w:p>
    <w:p w14:paraId="4318B77C" w14:textId="77777777" w:rsidR="001D7CFB" w:rsidRDefault="00EB4E04">
      <w:pPr>
        <w:tabs>
          <w:tab w:val="left" w:pos="2738"/>
          <w:tab w:val="center" w:pos="4753"/>
          <w:tab w:val="left" w:pos="5723"/>
        </w:tabs>
        <w:spacing w:line="600" w:lineRule="auto"/>
        <w:ind w:firstLine="720"/>
        <w:jc w:val="both"/>
        <w:rPr>
          <w:rFonts w:eastAsia="Times New Roman"/>
          <w:color w:val="212121"/>
          <w:szCs w:val="24"/>
        </w:rPr>
      </w:pPr>
      <w:r w:rsidRPr="007A2DFD">
        <w:rPr>
          <w:rFonts w:eastAsia="Times New Roman"/>
          <w:color w:val="212121"/>
          <w:szCs w:val="24"/>
        </w:rPr>
        <w:t xml:space="preserve">(Στο σημείο αυτό </w:t>
      </w:r>
      <w:r>
        <w:rPr>
          <w:rFonts w:eastAsia="Times New Roman"/>
          <w:color w:val="212121"/>
          <w:szCs w:val="24"/>
        </w:rPr>
        <w:t>κ</w:t>
      </w:r>
      <w:r w:rsidRPr="007A2DFD">
        <w:rPr>
          <w:rFonts w:eastAsia="Times New Roman"/>
          <w:color w:val="212121"/>
          <w:szCs w:val="24"/>
        </w:rPr>
        <w:t>τυπάει το κουδούνι λήξ</w:t>
      </w:r>
      <w:r>
        <w:rPr>
          <w:rFonts w:eastAsia="Times New Roman"/>
          <w:color w:val="212121"/>
          <w:szCs w:val="24"/>
        </w:rPr>
        <w:t>εω</w:t>
      </w:r>
      <w:r w:rsidRPr="007A2DFD">
        <w:rPr>
          <w:rFonts w:eastAsia="Times New Roman"/>
          <w:color w:val="212121"/>
          <w:szCs w:val="24"/>
        </w:rPr>
        <w:t xml:space="preserve">ς του χρόνου ομιλίας του κυρίου </w:t>
      </w:r>
      <w:r>
        <w:rPr>
          <w:rFonts w:eastAsia="Times New Roman"/>
          <w:color w:val="212121"/>
          <w:szCs w:val="24"/>
        </w:rPr>
        <w:t>Βουλευτή</w:t>
      </w:r>
      <w:r w:rsidRPr="007A2DFD">
        <w:rPr>
          <w:rFonts w:eastAsia="Times New Roman"/>
          <w:color w:val="212121"/>
          <w:szCs w:val="24"/>
        </w:rPr>
        <w:t>)</w:t>
      </w:r>
    </w:p>
    <w:p w14:paraId="4318B77D"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Τελειώνω, κύριε Πρόεδρε. </w:t>
      </w:r>
    </w:p>
    <w:p w14:paraId="4318B77E" w14:textId="77777777" w:rsidR="001D7CFB" w:rsidRDefault="00EB4E04">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Κυρίες και κύριοι συνάδελφοι, άκουσα τον Πρωθυπουργό χθες να μιλάει για ένα πείραμα μεταδ</w:t>
      </w:r>
      <w:r w:rsidRPr="00CD570F">
        <w:rPr>
          <w:rFonts w:eastAsia="Times New Roman"/>
          <w:color w:val="201F1E"/>
          <w:szCs w:val="24"/>
        </w:rPr>
        <w:t xml:space="preserve">ημοκρατίας που </w:t>
      </w:r>
      <w:r w:rsidRPr="00CD570F">
        <w:rPr>
          <w:rFonts w:eastAsia="Times New Roman"/>
          <w:color w:val="201F1E"/>
          <w:szCs w:val="24"/>
        </w:rPr>
        <w:t>κάνει η Νέα Δημοκρατία</w:t>
      </w:r>
      <w:r>
        <w:rPr>
          <w:rFonts w:eastAsia="Times New Roman"/>
          <w:color w:val="201F1E"/>
          <w:szCs w:val="24"/>
        </w:rPr>
        <w:t>.</w:t>
      </w:r>
      <w:r w:rsidRPr="00CD570F">
        <w:rPr>
          <w:rFonts w:eastAsia="Times New Roman"/>
          <w:color w:val="201F1E"/>
          <w:szCs w:val="24"/>
        </w:rPr>
        <w:t xml:space="preserve"> Είχα την εντύπωση ότι το πείραμα της </w:t>
      </w:r>
      <w:r>
        <w:rPr>
          <w:rFonts w:eastAsia="Times New Roman"/>
          <w:color w:val="201F1E"/>
          <w:szCs w:val="24"/>
        </w:rPr>
        <w:t>μεταδημοκρατίας</w:t>
      </w:r>
      <w:r w:rsidRPr="00CD570F">
        <w:rPr>
          <w:rFonts w:eastAsia="Times New Roman"/>
          <w:color w:val="201F1E"/>
          <w:szCs w:val="24"/>
        </w:rPr>
        <w:t xml:space="preserve"> </w:t>
      </w:r>
      <w:r>
        <w:rPr>
          <w:rFonts w:eastAsia="Times New Roman"/>
          <w:color w:val="201F1E"/>
          <w:szCs w:val="24"/>
        </w:rPr>
        <w:t>άρχισε τον Γενάρη του 2015 με αυτή την Κ</w:t>
      </w:r>
      <w:r w:rsidRPr="00CD570F">
        <w:rPr>
          <w:rFonts w:eastAsia="Times New Roman"/>
          <w:color w:val="201F1E"/>
          <w:szCs w:val="24"/>
        </w:rPr>
        <w:t>υβέρνηση</w:t>
      </w:r>
      <w:r>
        <w:rPr>
          <w:rFonts w:eastAsia="Times New Roman"/>
          <w:color w:val="201F1E"/>
          <w:szCs w:val="24"/>
        </w:rPr>
        <w:t xml:space="preserve">, </w:t>
      </w:r>
      <w:r w:rsidRPr="00CD570F">
        <w:rPr>
          <w:rFonts w:eastAsia="Times New Roman"/>
          <w:color w:val="201F1E"/>
          <w:szCs w:val="24"/>
        </w:rPr>
        <w:t xml:space="preserve">αλλά </w:t>
      </w:r>
      <w:r>
        <w:rPr>
          <w:rFonts w:eastAsia="Times New Roman"/>
          <w:color w:val="201F1E"/>
          <w:szCs w:val="24"/>
        </w:rPr>
        <w:t>εν πάση περιπτώσει</w:t>
      </w:r>
      <w:r w:rsidRPr="00CD570F">
        <w:rPr>
          <w:rFonts w:eastAsia="Times New Roman"/>
          <w:color w:val="201F1E"/>
          <w:szCs w:val="24"/>
        </w:rPr>
        <w:t xml:space="preserve"> ούτε ανήκω σε αυτούς που περιμένουν λύτρωση </w:t>
      </w:r>
      <w:r>
        <w:rPr>
          <w:rFonts w:eastAsia="Times New Roman"/>
          <w:color w:val="201F1E"/>
          <w:szCs w:val="24"/>
        </w:rPr>
        <w:t xml:space="preserve">από το κόμμα το οποίο χρεοκόπησε τη χώρα, τη Νέα Δημοκρατία, </w:t>
      </w:r>
      <w:r w:rsidRPr="00CD570F">
        <w:rPr>
          <w:rFonts w:eastAsia="Times New Roman"/>
          <w:color w:val="201F1E"/>
          <w:szCs w:val="24"/>
        </w:rPr>
        <w:t xml:space="preserve">στο επόμενο χρονικό διάστημα ούτε </w:t>
      </w:r>
      <w:r>
        <w:rPr>
          <w:rFonts w:eastAsia="Times New Roman"/>
          <w:color w:val="201F1E"/>
          <w:szCs w:val="24"/>
        </w:rPr>
        <w:t xml:space="preserve">τρέφω </w:t>
      </w:r>
      <w:r w:rsidRPr="00CD570F">
        <w:rPr>
          <w:rFonts w:eastAsia="Times New Roman"/>
          <w:color w:val="201F1E"/>
          <w:szCs w:val="24"/>
        </w:rPr>
        <w:t>ψευδαισθήσεις</w:t>
      </w:r>
      <w:r>
        <w:rPr>
          <w:rFonts w:eastAsia="Times New Roman"/>
          <w:color w:val="201F1E"/>
          <w:szCs w:val="24"/>
        </w:rPr>
        <w:t>. Όμως πείραμα και μάλιστα ακριβό -</w:t>
      </w:r>
      <w:r w:rsidRPr="00CD570F">
        <w:rPr>
          <w:rFonts w:eastAsia="Times New Roman"/>
          <w:color w:val="201F1E"/>
          <w:szCs w:val="24"/>
        </w:rPr>
        <w:t xml:space="preserve">σε κάθε περίπτωση </w:t>
      </w:r>
      <w:r>
        <w:rPr>
          <w:rFonts w:eastAsia="Times New Roman"/>
          <w:color w:val="201F1E"/>
          <w:szCs w:val="24"/>
        </w:rPr>
        <w:t>μεταδημοκρατία ή όχι, δ</w:t>
      </w:r>
      <w:r w:rsidRPr="00CD570F">
        <w:rPr>
          <w:rFonts w:eastAsia="Times New Roman"/>
          <w:color w:val="201F1E"/>
          <w:szCs w:val="24"/>
        </w:rPr>
        <w:t>εν ξέρω</w:t>
      </w:r>
      <w:r>
        <w:rPr>
          <w:rFonts w:eastAsia="Times New Roman"/>
          <w:color w:val="201F1E"/>
          <w:szCs w:val="24"/>
        </w:rPr>
        <w:t xml:space="preserve">- </w:t>
      </w:r>
      <w:r w:rsidRPr="00CD570F">
        <w:rPr>
          <w:rFonts w:eastAsia="Times New Roman"/>
          <w:color w:val="201F1E"/>
          <w:szCs w:val="24"/>
        </w:rPr>
        <w:t xml:space="preserve">υπήρξε </w:t>
      </w:r>
      <w:r>
        <w:rPr>
          <w:rFonts w:eastAsia="Times New Roman"/>
          <w:color w:val="201F1E"/>
          <w:szCs w:val="24"/>
        </w:rPr>
        <w:t>η διακυβέρνηση από αυτή την Κ</w:t>
      </w:r>
      <w:r w:rsidRPr="00CD570F">
        <w:rPr>
          <w:rFonts w:eastAsia="Times New Roman"/>
          <w:color w:val="201F1E"/>
          <w:szCs w:val="24"/>
        </w:rPr>
        <w:t>υβέρνηση και ο ελληνικός λαός απ</w:t>
      </w:r>
      <w:r>
        <w:rPr>
          <w:rFonts w:eastAsia="Times New Roman"/>
          <w:color w:val="201F1E"/>
          <w:szCs w:val="24"/>
        </w:rPr>
        <w:t>ό την πλευρά του πειραματόζωου δ</w:t>
      </w:r>
      <w:r w:rsidRPr="00CD570F">
        <w:rPr>
          <w:rFonts w:eastAsia="Times New Roman"/>
          <w:color w:val="201F1E"/>
          <w:szCs w:val="24"/>
        </w:rPr>
        <w:t>εν έχει κανένα</w:t>
      </w:r>
      <w:r>
        <w:rPr>
          <w:rFonts w:eastAsia="Times New Roman"/>
          <w:color w:val="201F1E"/>
          <w:szCs w:val="24"/>
        </w:rPr>
        <w:t>ν</w:t>
      </w:r>
      <w:r w:rsidRPr="00CD570F">
        <w:rPr>
          <w:rFonts w:eastAsia="Times New Roman"/>
          <w:color w:val="201F1E"/>
          <w:szCs w:val="24"/>
        </w:rPr>
        <w:t xml:space="preserve"> </w:t>
      </w:r>
      <w:r>
        <w:rPr>
          <w:rFonts w:eastAsia="Times New Roman"/>
          <w:color w:val="201F1E"/>
          <w:szCs w:val="24"/>
        </w:rPr>
        <w:t>–μ</w:t>
      </w:r>
      <w:r>
        <w:rPr>
          <w:rFonts w:eastAsia="Times New Roman"/>
          <w:color w:val="201F1E"/>
          <w:szCs w:val="24"/>
        </w:rPr>
        <w:t xml:space="preserve">α, κανέναν!- λόγο να είναι ευχαριστημένος. </w:t>
      </w:r>
    </w:p>
    <w:p w14:paraId="4318B77F" w14:textId="77777777" w:rsidR="001D7CFB" w:rsidRDefault="00EB4E04">
      <w:pPr>
        <w:tabs>
          <w:tab w:val="left" w:pos="2738"/>
          <w:tab w:val="center" w:pos="4753"/>
          <w:tab w:val="left" w:pos="5723"/>
        </w:tabs>
        <w:spacing w:line="600" w:lineRule="auto"/>
        <w:ind w:firstLine="720"/>
        <w:jc w:val="both"/>
        <w:rPr>
          <w:rFonts w:eastAsia="Times New Roman"/>
          <w:szCs w:val="24"/>
        </w:rPr>
      </w:pPr>
      <w:r w:rsidRPr="00E6280B">
        <w:rPr>
          <w:rFonts w:eastAsia="Times New Roman"/>
          <w:b/>
          <w:szCs w:val="24"/>
        </w:rPr>
        <w:t>ΠΡΟΕΔΡΕΥΩΝ (Αναστάσιος Κουράκης):</w:t>
      </w:r>
      <w:r>
        <w:rPr>
          <w:rFonts w:eastAsia="Times New Roman"/>
          <w:b/>
          <w:szCs w:val="24"/>
        </w:rPr>
        <w:t xml:space="preserve"> </w:t>
      </w:r>
      <w:r>
        <w:rPr>
          <w:rFonts w:eastAsia="Times New Roman"/>
          <w:szCs w:val="24"/>
        </w:rPr>
        <w:t>Ολοκληρώστε τη σκέψη σας, σας παρακαλώ.</w:t>
      </w:r>
    </w:p>
    <w:p w14:paraId="4318B780" w14:textId="77777777" w:rsidR="001D7CFB" w:rsidRDefault="00EB4E04">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Σας ευχαριστώ. </w:t>
      </w:r>
    </w:p>
    <w:p w14:paraId="4318B781" w14:textId="77777777" w:rsidR="001D7CFB" w:rsidRDefault="00EB4E04">
      <w:pPr>
        <w:tabs>
          <w:tab w:val="left" w:pos="2738"/>
          <w:tab w:val="center" w:pos="4753"/>
          <w:tab w:val="left" w:pos="5723"/>
        </w:tabs>
        <w:spacing w:line="600" w:lineRule="auto"/>
        <w:ind w:firstLine="720"/>
        <w:jc w:val="center"/>
        <w:rPr>
          <w:rFonts w:eastAsia="Times New Roman"/>
          <w:szCs w:val="24"/>
        </w:rPr>
      </w:pPr>
      <w:r>
        <w:rPr>
          <w:rFonts w:eastAsia="Times New Roman"/>
          <w:szCs w:val="24"/>
        </w:rPr>
        <w:t>(Χειροκροτήματα από την πτέρυγα της Δημοκρατικής Συμπαράταξης)</w:t>
      </w:r>
    </w:p>
    <w:p w14:paraId="4318B782" w14:textId="77777777" w:rsidR="001D7CFB" w:rsidRDefault="00EB4E04">
      <w:pPr>
        <w:tabs>
          <w:tab w:val="left" w:pos="2738"/>
          <w:tab w:val="center" w:pos="4753"/>
          <w:tab w:val="left" w:pos="5723"/>
        </w:tabs>
        <w:spacing w:line="600" w:lineRule="auto"/>
        <w:ind w:firstLine="720"/>
        <w:jc w:val="both"/>
        <w:rPr>
          <w:rFonts w:eastAsia="Times New Roman"/>
          <w:szCs w:val="24"/>
        </w:rPr>
      </w:pPr>
      <w:r w:rsidRPr="00E6280B">
        <w:rPr>
          <w:rFonts w:eastAsia="Times New Roman"/>
          <w:b/>
          <w:szCs w:val="24"/>
        </w:rPr>
        <w:t>ΠΡΟΕΔΡΕΥΩΝ (Αναστάσιος Κουράκης):</w:t>
      </w:r>
      <w:r>
        <w:rPr>
          <w:rFonts w:eastAsia="Times New Roman"/>
          <w:b/>
          <w:szCs w:val="24"/>
        </w:rPr>
        <w:t xml:space="preserve"> </w:t>
      </w:r>
      <w:r>
        <w:rPr>
          <w:rFonts w:eastAsia="Times New Roman"/>
          <w:szCs w:val="24"/>
        </w:rPr>
        <w:t xml:space="preserve">Και εγώ σας ευχαριστώ. </w:t>
      </w:r>
    </w:p>
    <w:p w14:paraId="4318B783" w14:textId="77777777" w:rsidR="001D7CFB" w:rsidRDefault="00EB4E04">
      <w:pPr>
        <w:tabs>
          <w:tab w:val="left" w:pos="2738"/>
          <w:tab w:val="center" w:pos="4753"/>
          <w:tab w:val="left" w:pos="5723"/>
        </w:tabs>
        <w:spacing w:line="600" w:lineRule="auto"/>
        <w:ind w:firstLine="720"/>
        <w:jc w:val="both"/>
        <w:rPr>
          <w:rFonts w:eastAsia="Times New Roman"/>
          <w:szCs w:val="24"/>
        </w:rPr>
      </w:pPr>
      <w:r>
        <w:rPr>
          <w:rFonts w:eastAsia="Times New Roman"/>
          <w:szCs w:val="24"/>
        </w:rPr>
        <w:t>Η κ</w:t>
      </w:r>
      <w:r>
        <w:rPr>
          <w:rFonts w:eastAsia="Times New Roman"/>
          <w:szCs w:val="24"/>
        </w:rPr>
        <w:t>.</w:t>
      </w:r>
      <w:r>
        <w:rPr>
          <w:rFonts w:eastAsia="Times New Roman"/>
          <w:szCs w:val="24"/>
        </w:rPr>
        <w:t xml:space="preserve"> Μαρία Τριανταφύλλου, Βουλεύτρια του ΣΥΡΙΖΑ, έχει τον λόγο. </w:t>
      </w:r>
    </w:p>
    <w:p w14:paraId="4318B784" w14:textId="77777777" w:rsidR="001D7CFB" w:rsidRDefault="00EB4E04">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Να είμαστε λίγο συνεπείς στον χρόνο, σας παρακαλώ, για να μιλήσουν όσο γίνεται περισσότεροι συνάδελφοι. </w:t>
      </w:r>
    </w:p>
    <w:p w14:paraId="4318B785" w14:textId="77777777" w:rsidR="001D7CFB" w:rsidRDefault="00EB4E04">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Ορίστε, κυρία συνάδελφε, έχετε τον λόγο. </w:t>
      </w:r>
    </w:p>
    <w:p w14:paraId="4318B786" w14:textId="77777777" w:rsidR="001D7CFB" w:rsidRDefault="00EB4E04">
      <w:pPr>
        <w:spacing w:line="600" w:lineRule="auto"/>
        <w:ind w:firstLine="720"/>
        <w:jc w:val="both"/>
        <w:rPr>
          <w:rFonts w:eastAsia="Times New Roman"/>
          <w:color w:val="212121"/>
          <w:szCs w:val="24"/>
          <w:shd w:val="clear" w:color="auto" w:fill="FFFFFF"/>
        </w:rPr>
      </w:pPr>
      <w:r w:rsidRPr="007C3B9C">
        <w:rPr>
          <w:rFonts w:eastAsia="Times New Roman"/>
          <w:b/>
          <w:szCs w:val="24"/>
        </w:rPr>
        <w:t xml:space="preserve">ΜΑΡΙΑ ΤΡΙΑΝΤΑΦΥΛΛΟΥ: </w:t>
      </w:r>
      <w:r>
        <w:rPr>
          <w:rFonts w:eastAsia="Times New Roman"/>
          <w:color w:val="212121"/>
          <w:szCs w:val="24"/>
          <w:shd w:val="clear" w:color="auto" w:fill="FFFFFF"/>
        </w:rPr>
        <w:t>Ευχαριστώ, κύριε Π</w:t>
      </w:r>
      <w:r w:rsidRPr="007C3B9C">
        <w:rPr>
          <w:rFonts w:eastAsia="Times New Roman"/>
          <w:color w:val="212121"/>
          <w:szCs w:val="24"/>
          <w:shd w:val="clear" w:color="auto" w:fill="FFFFFF"/>
        </w:rPr>
        <w:t>ρόεδρε</w:t>
      </w:r>
      <w:r>
        <w:rPr>
          <w:rFonts w:eastAsia="Times New Roman"/>
          <w:color w:val="212121"/>
          <w:szCs w:val="24"/>
          <w:shd w:val="clear" w:color="auto" w:fill="FFFFFF"/>
        </w:rPr>
        <w:t>.</w:t>
      </w:r>
    </w:p>
    <w:p w14:paraId="4318B787" w14:textId="77777777" w:rsidR="001D7CFB" w:rsidRDefault="00EB4E0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Πριν αρχίσω να μιλάω</w:t>
      </w:r>
      <w:r w:rsidRPr="00C80D2E">
        <w:rPr>
          <w:rFonts w:eastAsia="Times New Roman"/>
          <w:color w:val="212121"/>
          <w:szCs w:val="24"/>
          <w:shd w:val="clear" w:color="auto" w:fill="FFFFFF"/>
        </w:rPr>
        <w:t xml:space="preserve"> </w:t>
      </w:r>
      <w:r>
        <w:rPr>
          <w:rFonts w:eastAsia="Times New Roman"/>
          <w:color w:val="212121"/>
          <w:szCs w:val="24"/>
          <w:shd w:val="clear" w:color="auto" w:fill="FFFFFF"/>
        </w:rPr>
        <w:t>για το</w:t>
      </w:r>
      <w:r w:rsidRPr="007C3B9C">
        <w:rPr>
          <w:rFonts w:eastAsia="Times New Roman"/>
          <w:color w:val="212121"/>
          <w:szCs w:val="24"/>
          <w:shd w:val="clear" w:color="auto" w:fill="FFFFFF"/>
        </w:rPr>
        <w:t xml:space="preserve"> σημερινό </w:t>
      </w:r>
      <w:r>
        <w:rPr>
          <w:rFonts w:eastAsia="Times New Roman"/>
          <w:color w:val="212121"/>
          <w:szCs w:val="24"/>
          <w:shd w:val="clear" w:color="auto" w:fill="FFFFFF"/>
        </w:rPr>
        <w:t>νομοσχέδιο, θα μου επιτρέψετε να κάνω ένα σχόλιο. Όταν μπήκα στην Α</w:t>
      </w:r>
      <w:r w:rsidRPr="007C3B9C">
        <w:rPr>
          <w:rFonts w:eastAsia="Times New Roman"/>
          <w:color w:val="212121"/>
          <w:szCs w:val="24"/>
          <w:shd w:val="clear" w:color="auto" w:fill="FFFFFF"/>
        </w:rPr>
        <w:t xml:space="preserve">ίθουσα </w:t>
      </w:r>
      <w:r>
        <w:rPr>
          <w:rFonts w:eastAsia="Times New Roman"/>
          <w:color w:val="212121"/>
          <w:szCs w:val="24"/>
          <w:shd w:val="clear" w:color="auto" w:fill="FFFFFF"/>
        </w:rPr>
        <w:t>νομίζω ότι άκουσα -δεν ήμουν από την αρχή της ομιλίας του- τον Κοινοβουλευτικό Εκπρόσωπο της Χρυσή</w:t>
      </w:r>
      <w:r>
        <w:rPr>
          <w:rFonts w:eastAsia="Times New Roman"/>
          <w:color w:val="212121"/>
          <w:szCs w:val="24"/>
          <w:shd w:val="clear" w:color="auto" w:fill="FFFFFF"/>
        </w:rPr>
        <w:t>ς Αυγής, να βγάζει ακόμα ένα λογύδριο υπερπατριωτικό, να λέει ότι θα πρέπει η Ελλάδα να</w:t>
      </w:r>
      <w:r w:rsidRPr="007C3B9C">
        <w:rPr>
          <w:rFonts w:eastAsia="Times New Roman"/>
          <w:color w:val="212121"/>
          <w:szCs w:val="24"/>
          <w:shd w:val="clear" w:color="auto" w:fill="FFFFFF"/>
        </w:rPr>
        <w:t xml:space="preserve"> βοηθήσει την Κύπρο</w:t>
      </w:r>
      <w:r>
        <w:rPr>
          <w:rFonts w:eastAsia="Times New Roman"/>
          <w:color w:val="212121"/>
          <w:szCs w:val="24"/>
          <w:shd w:val="clear" w:color="auto" w:fill="FFFFFF"/>
        </w:rPr>
        <w:t xml:space="preserve"> και να είναι μαζί με την Κύπρο κ.λπ</w:t>
      </w:r>
      <w:r>
        <w:rPr>
          <w:rFonts w:eastAsia="Times New Roman"/>
          <w:color w:val="212121"/>
          <w:szCs w:val="24"/>
          <w:shd w:val="clear" w:color="auto" w:fill="FFFFFF"/>
        </w:rPr>
        <w:t>.</w:t>
      </w:r>
      <w:r>
        <w:rPr>
          <w:rFonts w:eastAsia="Times New Roman"/>
          <w:color w:val="212121"/>
          <w:szCs w:val="24"/>
          <w:shd w:val="clear" w:color="auto" w:fill="FFFFFF"/>
        </w:rPr>
        <w:t>.</w:t>
      </w:r>
      <w:r w:rsidRPr="007C3B9C">
        <w:rPr>
          <w:rFonts w:eastAsia="Times New Roman"/>
          <w:color w:val="212121"/>
          <w:szCs w:val="24"/>
          <w:shd w:val="clear" w:color="auto" w:fill="FFFFFF"/>
        </w:rPr>
        <w:t xml:space="preserve"> </w:t>
      </w:r>
    </w:p>
    <w:p w14:paraId="4318B788" w14:textId="77777777" w:rsidR="001D7CFB" w:rsidRDefault="00EB4E0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Θα ήθελα να θυμίσω στην Α</w:t>
      </w:r>
      <w:r w:rsidRPr="007C3B9C">
        <w:rPr>
          <w:rFonts w:eastAsia="Times New Roman"/>
          <w:color w:val="212121"/>
          <w:szCs w:val="24"/>
          <w:shd w:val="clear" w:color="auto" w:fill="FFFFFF"/>
        </w:rPr>
        <w:t xml:space="preserve">ντιπροσωπεία </w:t>
      </w:r>
      <w:r>
        <w:rPr>
          <w:rFonts w:eastAsia="Times New Roman"/>
          <w:color w:val="212121"/>
          <w:szCs w:val="24"/>
          <w:shd w:val="clear" w:color="auto" w:fill="FFFFFF"/>
        </w:rPr>
        <w:t>και στους αγαπητούς συναδέλφους που είναι εδώ, ότι η χούντα -</w:t>
      </w:r>
      <w:r w:rsidRPr="007C3B9C">
        <w:rPr>
          <w:rFonts w:eastAsia="Times New Roman"/>
          <w:color w:val="212121"/>
          <w:szCs w:val="24"/>
          <w:shd w:val="clear" w:color="auto" w:fill="FFFFFF"/>
        </w:rPr>
        <w:t>και δεν πρέ</w:t>
      </w:r>
      <w:r w:rsidRPr="007C3B9C">
        <w:rPr>
          <w:rFonts w:eastAsia="Times New Roman"/>
          <w:color w:val="212121"/>
          <w:szCs w:val="24"/>
          <w:shd w:val="clear" w:color="auto" w:fill="FFFFFF"/>
        </w:rPr>
        <w:t>πει να</w:t>
      </w:r>
      <w:r>
        <w:rPr>
          <w:rFonts w:eastAsia="Times New Roman"/>
          <w:color w:val="212121"/>
          <w:szCs w:val="24"/>
          <w:shd w:val="clear" w:color="auto" w:fill="FFFFFF"/>
        </w:rPr>
        <w:t xml:space="preserve"> το</w:t>
      </w:r>
      <w:r w:rsidRPr="007C3B9C">
        <w:rPr>
          <w:rFonts w:eastAsia="Times New Roman"/>
          <w:color w:val="212121"/>
          <w:szCs w:val="24"/>
          <w:shd w:val="clear" w:color="auto" w:fill="FFFFFF"/>
        </w:rPr>
        <w:t xml:space="preserve"> ξεχνάει κανένας από </w:t>
      </w:r>
      <w:r>
        <w:rPr>
          <w:rFonts w:eastAsia="Times New Roman"/>
          <w:color w:val="212121"/>
          <w:szCs w:val="24"/>
          <w:shd w:val="clear" w:color="auto" w:fill="FFFFFF"/>
        </w:rPr>
        <w:t>μας-</w:t>
      </w:r>
      <w:r w:rsidRPr="007C3B9C">
        <w:rPr>
          <w:rFonts w:eastAsia="Times New Roman"/>
          <w:color w:val="212121"/>
          <w:szCs w:val="24"/>
          <w:shd w:val="clear" w:color="auto" w:fill="FFFFFF"/>
        </w:rPr>
        <w:t xml:space="preserve"> </w:t>
      </w:r>
      <w:r>
        <w:rPr>
          <w:rFonts w:eastAsia="Times New Roman"/>
          <w:color w:val="212121"/>
          <w:szCs w:val="24"/>
          <w:shd w:val="clear" w:color="auto" w:fill="FFFFFF"/>
        </w:rPr>
        <w:t>παρέδωσε την Κύπρο. Ήταν απόφαση της χούντας η ανάκληση της ελληνικής μ</w:t>
      </w:r>
      <w:r w:rsidRPr="007C3B9C">
        <w:rPr>
          <w:rFonts w:eastAsia="Times New Roman"/>
          <w:color w:val="212121"/>
          <w:szCs w:val="24"/>
          <w:shd w:val="clear" w:color="auto" w:fill="FFFFFF"/>
        </w:rPr>
        <w:t>εραρχίας</w:t>
      </w:r>
      <w:r>
        <w:rPr>
          <w:rFonts w:eastAsia="Times New Roman"/>
          <w:color w:val="212121"/>
          <w:szCs w:val="24"/>
          <w:shd w:val="clear" w:color="auto" w:fill="FFFFFF"/>
        </w:rPr>
        <w:t>,</w:t>
      </w:r>
      <w:r w:rsidRPr="007C3B9C">
        <w:rPr>
          <w:rFonts w:eastAsia="Times New Roman"/>
          <w:color w:val="212121"/>
          <w:szCs w:val="24"/>
          <w:shd w:val="clear" w:color="auto" w:fill="FFFFFF"/>
        </w:rPr>
        <w:t xml:space="preserve"> που είχε αποφασιστεί από την προηγούμενη κυβέρνηση</w:t>
      </w:r>
      <w:r>
        <w:rPr>
          <w:rFonts w:eastAsia="Times New Roman"/>
          <w:color w:val="212121"/>
          <w:szCs w:val="24"/>
          <w:shd w:val="clear" w:color="auto" w:fill="FFFFFF"/>
        </w:rPr>
        <w:t>, την Κ</w:t>
      </w:r>
      <w:r w:rsidRPr="007C3B9C">
        <w:rPr>
          <w:rFonts w:eastAsia="Times New Roman"/>
          <w:color w:val="212121"/>
          <w:szCs w:val="24"/>
          <w:shd w:val="clear" w:color="auto" w:fill="FFFFFF"/>
        </w:rPr>
        <w:t>υ</w:t>
      </w:r>
      <w:r>
        <w:rPr>
          <w:rFonts w:eastAsia="Times New Roman"/>
          <w:color w:val="212121"/>
          <w:szCs w:val="24"/>
          <w:shd w:val="clear" w:color="auto" w:fill="FFFFFF"/>
        </w:rPr>
        <w:t>βέρνηση του Γεωργίου Παπανδρέου, καταστρατηγώντας βεβαίως τη Σ</w:t>
      </w:r>
      <w:r w:rsidRPr="007C3B9C">
        <w:rPr>
          <w:rFonts w:eastAsia="Times New Roman"/>
          <w:color w:val="212121"/>
          <w:szCs w:val="24"/>
          <w:shd w:val="clear" w:color="auto" w:fill="FFFFFF"/>
        </w:rPr>
        <w:t>υνθήκη της Ζυρίχης</w:t>
      </w:r>
      <w:r>
        <w:rPr>
          <w:rFonts w:eastAsia="Times New Roman"/>
          <w:color w:val="212121"/>
          <w:szCs w:val="24"/>
          <w:shd w:val="clear" w:color="auto" w:fill="FFFFFF"/>
        </w:rPr>
        <w:t>,</w:t>
      </w:r>
      <w:r w:rsidRPr="007C3B9C">
        <w:rPr>
          <w:rFonts w:eastAsia="Times New Roman"/>
          <w:color w:val="212121"/>
          <w:szCs w:val="24"/>
          <w:shd w:val="clear" w:color="auto" w:fill="FFFFFF"/>
        </w:rPr>
        <w:t xml:space="preserve"> </w:t>
      </w:r>
      <w:r w:rsidRPr="007C3B9C">
        <w:rPr>
          <w:rFonts w:eastAsia="Times New Roman"/>
          <w:color w:val="212121"/>
          <w:szCs w:val="24"/>
          <w:shd w:val="clear" w:color="auto" w:fill="FFFFFF"/>
        </w:rPr>
        <w:t>αλλά έχοντας επίγνωση το</w:t>
      </w:r>
      <w:r>
        <w:rPr>
          <w:rFonts w:eastAsia="Times New Roman"/>
          <w:color w:val="212121"/>
          <w:szCs w:val="24"/>
          <w:shd w:val="clear" w:color="auto" w:fill="FFFFFF"/>
        </w:rPr>
        <w:t xml:space="preserve">υ κινδύνου από την Τουρκία. Πρέπει να πούμε ότι τον </w:t>
      </w:r>
      <w:r w:rsidRPr="007C3B9C">
        <w:rPr>
          <w:rFonts w:eastAsia="Times New Roman"/>
          <w:color w:val="212121"/>
          <w:szCs w:val="24"/>
          <w:shd w:val="clear" w:color="auto" w:fill="FFFFFF"/>
        </w:rPr>
        <w:t xml:space="preserve">Δεκέμβριο του 1967 με διαταγή της χούντας </w:t>
      </w:r>
      <w:r>
        <w:rPr>
          <w:rFonts w:eastAsia="Times New Roman"/>
          <w:color w:val="212121"/>
          <w:szCs w:val="24"/>
          <w:shd w:val="clear" w:color="auto" w:fill="FFFFFF"/>
        </w:rPr>
        <w:t>αποχώρησε η ελληνική μεραρχία, δέκα χιλιάδες άνδρες. Κ</w:t>
      </w:r>
      <w:r w:rsidRPr="007C3B9C">
        <w:rPr>
          <w:rFonts w:eastAsia="Times New Roman"/>
          <w:color w:val="212121"/>
          <w:szCs w:val="24"/>
          <w:shd w:val="clear" w:color="auto" w:fill="FFFFFF"/>
        </w:rPr>
        <w:t xml:space="preserve">αι </w:t>
      </w:r>
      <w:r>
        <w:rPr>
          <w:rFonts w:eastAsia="Times New Roman"/>
          <w:color w:val="212121"/>
          <w:szCs w:val="24"/>
          <w:shd w:val="clear" w:color="auto" w:fill="FFFFFF"/>
        </w:rPr>
        <w:t xml:space="preserve">βέβαια καταλαβαίνουμε </w:t>
      </w:r>
      <w:r w:rsidRPr="007C3B9C">
        <w:rPr>
          <w:rFonts w:eastAsia="Times New Roman"/>
          <w:color w:val="212121"/>
          <w:szCs w:val="24"/>
          <w:shd w:val="clear" w:color="auto" w:fill="FFFFFF"/>
        </w:rPr>
        <w:t>τι σημαίνει αυτό</w:t>
      </w:r>
      <w:r>
        <w:rPr>
          <w:rFonts w:eastAsia="Times New Roman"/>
          <w:color w:val="212121"/>
          <w:szCs w:val="24"/>
          <w:shd w:val="clear" w:color="auto" w:fill="FFFFFF"/>
        </w:rPr>
        <w:t>,</w:t>
      </w:r>
      <w:r w:rsidRPr="007C3B9C">
        <w:rPr>
          <w:rFonts w:eastAsia="Times New Roman"/>
          <w:color w:val="212121"/>
          <w:szCs w:val="24"/>
          <w:shd w:val="clear" w:color="auto" w:fill="FFFFFF"/>
        </w:rPr>
        <w:t xml:space="preserve"> </w:t>
      </w:r>
      <w:r>
        <w:rPr>
          <w:rFonts w:eastAsia="Times New Roman"/>
          <w:color w:val="212121"/>
          <w:szCs w:val="24"/>
          <w:shd w:val="clear" w:color="auto" w:fill="FFFFFF"/>
        </w:rPr>
        <w:t xml:space="preserve">πόση </w:t>
      </w:r>
      <w:r w:rsidRPr="007C3B9C">
        <w:rPr>
          <w:rFonts w:eastAsia="Times New Roman"/>
          <w:color w:val="212121"/>
          <w:szCs w:val="24"/>
          <w:shd w:val="clear" w:color="auto" w:fill="FFFFFF"/>
        </w:rPr>
        <w:t xml:space="preserve">αποδυνάμωση σημαίνει </w:t>
      </w:r>
      <w:r>
        <w:rPr>
          <w:rFonts w:eastAsia="Times New Roman"/>
          <w:color w:val="212121"/>
          <w:szCs w:val="24"/>
          <w:shd w:val="clear" w:color="auto" w:fill="FFFFFF"/>
        </w:rPr>
        <w:t>για την</w:t>
      </w:r>
      <w:r w:rsidRPr="007C3B9C">
        <w:rPr>
          <w:rFonts w:eastAsia="Times New Roman"/>
          <w:color w:val="212121"/>
          <w:szCs w:val="24"/>
          <w:shd w:val="clear" w:color="auto" w:fill="FFFFFF"/>
        </w:rPr>
        <w:t xml:space="preserve"> κυπριακ</w:t>
      </w:r>
      <w:r w:rsidRPr="007C3B9C">
        <w:rPr>
          <w:rFonts w:eastAsia="Times New Roman"/>
          <w:color w:val="212121"/>
          <w:szCs w:val="24"/>
          <w:shd w:val="clear" w:color="auto" w:fill="FFFFFF"/>
        </w:rPr>
        <w:t xml:space="preserve">ή </w:t>
      </w:r>
      <w:r>
        <w:rPr>
          <w:rFonts w:eastAsia="Times New Roman"/>
          <w:color w:val="212121"/>
          <w:szCs w:val="24"/>
          <w:shd w:val="clear" w:color="auto" w:fill="FFFFFF"/>
        </w:rPr>
        <w:t>άμυνα και β</w:t>
      </w:r>
      <w:r w:rsidRPr="007C3B9C">
        <w:rPr>
          <w:rFonts w:eastAsia="Times New Roman"/>
          <w:color w:val="212121"/>
          <w:szCs w:val="24"/>
          <w:shd w:val="clear" w:color="auto" w:fill="FFFFFF"/>
        </w:rPr>
        <w:t xml:space="preserve">εβαίως </w:t>
      </w:r>
      <w:r>
        <w:rPr>
          <w:rFonts w:eastAsia="Times New Roman"/>
          <w:color w:val="212121"/>
          <w:szCs w:val="24"/>
          <w:shd w:val="clear" w:color="auto" w:fill="FFFFFF"/>
        </w:rPr>
        <w:t>και αδυναμία</w:t>
      </w:r>
      <w:r w:rsidRPr="007C3B9C">
        <w:rPr>
          <w:rFonts w:eastAsia="Times New Roman"/>
          <w:color w:val="212121"/>
          <w:szCs w:val="24"/>
          <w:shd w:val="clear" w:color="auto" w:fill="FFFFFF"/>
        </w:rPr>
        <w:t xml:space="preserve"> αποτροπής ενδεχόμενης </w:t>
      </w:r>
      <w:r>
        <w:rPr>
          <w:rFonts w:eastAsia="Times New Roman"/>
          <w:color w:val="212121"/>
          <w:szCs w:val="24"/>
          <w:shd w:val="clear" w:color="auto" w:fill="FFFFFF"/>
        </w:rPr>
        <w:t>επέμβασης, πράγμα</w:t>
      </w:r>
      <w:r w:rsidRPr="007C3B9C">
        <w:rPr>
          <w:rFonts w:eastAsia="Times New Roman"/>
          <w:color w:val="212121"/>
          <w:szCs w:val="24"/>
          <w:shd w:val="clear" w:color="auto" w:fill="FFFFFF"/>
        </w:rPr>
        <w:t xml:space="preserve"> </w:t>
      </w:r>
      <w:r>
        <w:rPr>
          <w:rFonts w:eastAsia="Times New Roman"/>
          <w:color w:val="212121"/>
          <w:szCs w:val="24"/>
          <w:shd w:val="clear" w:color="auto" w:fill="FFFFFF"/>
        </w:rPr>
        <w:t xml:space="preserve">που </w:t>
      </w:r>
      <w:r w:rsidRPr="007C3B9C">
        <w:rPr>
          <w:rFonts w:eastAsia="Times New Roman"/>
          <w:color w:val="212121"/>
          <w:szCs w:val="24"/>
          <w:shd w:val="clear" w:color="auto" w:fill="FFFFFF"/>
        </w:rPr>
        <w:t xml:space="preserve">δυστυχώς </w:t>
      </w:r>
      <w:r>
        <w:rPr>
          <w:rFonts w:eastAsia="Times New Roman"/>
          <w:color w:val="212121"/>
          <w:szCs w:val="24"/>
          <w:shd w:val="clear" w:color="auto" w:fill="FFFFFF"/>
        </w:rPr>
        <w:t xml:space="preserve">έγινε. </w:t>
      </w:r>
    </w:p>
    <w:p w14:paraId="4318B789" w14:textId="77777777" w:rsidR="001D7CFB" w:rsidRDefault="00EB4E0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Γ</w:t>
      </w:r>
      <w:r w:rsidRPr="007C3B9C">
        <w:rPr>
          <w:rFonts w:eastAsia="Times New Roman"/>
          <w:color w:val="212121"/>
          <w:szCs w:val="24"/>
          <w:shd w:val="clear" w:color="auto" w:fill="FFFFFF"/>
        </w:rPr>
        <w:t>ιατί τα λέω όλα αυτά</w:t>
      </w:r>
      <w:r>
        <w:rPr>
          <w:rFonts w:eastAsia="Times New Roman"/>
          <w:color w:val="212121"/>
          <w:szCs w:val="24"/>
          <w:shd w:val="clear" w:color="auto" w:fill="FFFFFF"/>
        </w:rPr>
        <w:t>;</w:t>
      </w:r>
      <w:r w:rsidRPr="007C3B9C">
        <w:rPr>
          <w:rFonts w:eastAsia="Times New Roman"/>
          <w:color w:val="212121"/>
          <w:szCs w:val="24"/>
          <w:shd w:val="clear" w:color="auto" w:fill="FFFFFF"/>
        </w:rPr>
        <w:t xml:space="preserve"> Γιατί </w:t>
      </w:r>
      <w:r>
        <w:rPr>
          <w:rFonts w:eastAsia="Times New Roman"/>
          <w:color w:val="212121"/>
          <w:szCs w:val="24"/>
          <w:shd w:val="clear" w:color="auto" w:fill="FFFFFF"/>
        </w:rPr>
        <w:t xml:space="preserve">ακούμε, </w:t>
      </w:r>
      <w:r w:rsidRPr="007C3B9C">
        <w:rPr>
          <w:rFonts w:eastAsia="Times New Roman"/>
          <w:color w:val="212121"/>
          <w:szCs w:val="24"/>
          <w:shd w:val="clear" w:color="auto" w:fill="FFFFFF"/>
        </w:rPr>
        <w:t>ξαναλέω</w:t>
      </w:r>
      <w:r>
        <w:rPr>
          <w:rFonts w:eastAsia="Times New Roman"/>
          <w:color w:val="212121"/>
          <w:szCs w:val="24"/>
          <w:shd w:val="clear" w:color="auto" w:fill="FFFFFF"/>
        </w:rPr>
        <w:t>,</w:t>
      </w:r>
      <w:r w:rsidRPr="007C3B9C">
        <w:rPr>
          <w:rFonts w:eastAsia="Times New Roman"/>
          <w:color w:val="212121"/>
          <w:szCs w:val="24"/>
          <w:shd w:val="clear" w:color="auto" w:fill="FFFFFF"/>
        </w:rPr>
        <w:t xml:space="preserve"> λογύδρια από τους θιασώτες της χούντας</w:t>
      </w:r>
      <w:r>
        <w:rPr>
          <w:rFonts w:eastAsia="Times New Roman"/>
          <w:color w:val="212121"/>
          <w:szCs w:val="24"/>
          <w:shd w:val="clear" w:color="auto" w:fill="FFFFFF"/>
        </w:rPr>
        <w:t xml:space="preserve">, τους θιασώτες του φασισμού, </w:t>
      </w:r>
      <w:r w:rsidRPr="007C3B9C">
        <w:rPr>
          <w:rFonts w:eastAsia="Times New Roman"/>
          <w:color w:val="212121"/>
          <w:szCs w:val="24"/>
          <w:shd w:val="clear" w:color="auto" w:fill="FFFFFF"/>
        </w:rPr>
        <w:t xml:space="preserve">της υποτέλειας και του δωσιλογισμού και θα </w:t>
      </w:r>
      <w:r w:rsidRPr="007C3B9C">
        <w:rPr>
          <w:rFonts w:eastAsia="Times New Roman"/>
          <w:color w:val="212121"/>
          <w:szCs w:val="24"/>
          <w:shd w:val="clear" w:color="auto" w:fill="FFFFFF"/>
        </w:rPr>
        <w:t>πρέπει να καταλάβουν καλά ότι οι Έλληνες πολίτες και ο ελληνικός λαός δεν μπορεί να δέχ</w:t>
      </w:r>
      <w:r>
        <w:rPr>
          <w:rFonts w:eastAsia="Times New Roman"/>
          <w:color w:val="212121"/>
          <w:szCs w:val="24"/>
          <w:shd w:val="clear" w:color="auto" w:fill="FFFFFF"/>
        </w:rPr>
        <w:t xml:space="preserve">εται τέτοια μηνύματα και τέτοιες νουθεσίες. </w:t>
      </w:r>
    </w:p>
    <w:p w14:paraId="4318B78A" w14:textId="77777777" w:rsidR="001D7CFB" w:rsidRDefault="00EB4E04">
      <w:pPr>
        <w:spacing w:line="600" w:lineRule="auto"/>
        <w:ind w:firstLine="720"/>
        <w:jc w:val="both"/>
        <w:rPr>
          <w:rFonts w:eastAsia="Times New Roman"/>
          <w:color w:val="212121"/>
          <w:szCs w:val="24"/>
          <w:shd w:val="clear" w:color="auto" w:fill="FFFFFF"/>
        </w:rPr>
      </w:pPr>
      <w:r w:rsidRPr="007C3B9C">
        <w:rPr>
          <w:rFonts w:eastAsia="Times New Roman"/>
          <w:color w:val="212121"/>
          <w:szCs w:val="24"/>
          <w:shd w:val="clear" w:color="auto" w:fill="FFFFFF"/>
        </w:rPr>
        <w:t>Ωστόσο νομίζω ότι θα πρέπει να ε</w:t>
      </w:r>
      <w:r>
        <w:rPr>
          <w:rFonts w:eastAsia="Times New Roman"/>
          <w:color w:val="212121"/>
          <w:szCs w:val="24"/>
          <w:shd w:val="clear" w:color="auto" w:fill="FFFFFF"/>
        </w:rPr>
        <w:t>ίμαστε σήμερα πάρα πολύ σκεπτικοί</w:t>
      </w:r>
      <w:r w:rsidRPr="007C3B9C">
        <w:rPr>
          <w:rFonts w:eastAsia="Times New Roman"/>
          <w:color w:val="212121"/>
          <w:szCs w:val="24"/>
          <w:shd w:val="clear" w:color="auto" w:fill="FFFFFF"/>
        </w:rPr>
        <w:t xml:space="preserve"> και προσεκτικοί</w:t>
      </w:r>
      <w:r>
        <w:rPr>
          <w:rFonts w:eastAsia="Times New Roman"/>
          <w:color w:val="212121"/>
          <w:szCs w:val="24"/>
          <w:shd w:val="clear" w:color="auto" w:fill="FFFFFF"/>
        </w:rPr>
        <w:t>, ακριβώς γ</w:t>
      </w:r>
      <w:r w:rsidRPr="007C3B9C">
        <w:rPr>
          <w:rFonts w:eastAsia="Times New Roman"/>
          <w:color w:val="212121"/>
          <w:szCs w:val="24"/>
          <w:shd w:val="clear" w:color="auto" w:fill="FFFFFF"/>
        </w:rPr>
        <w:t>ιατί μιλάμε για την Τουρκία</w:t>
      </w:r>
      <w:r>
        <w:rPr>
          <w:rFonts w:eastAsia="Times New Roman"/>
          <w:color w:val="212121"/>
          <w:szCs w:val="24"/>
          <w:shd w:val="clear" w:color="auto" w:fill="FFFFFF"/>
        </w:rPr>
        <w:t>, που</w:t>
      </w:r>
      <w:r>
        <w:rPr>
          <w:rFonts w:eastAsia="Times New Roman"/>
          <w:color w:val="212121"/>
          <w:szCs w:val="24"/>
          <w:shd w:val="clear" w:color="auto" w:fill="FFFFFF"/>
        </w:rPr>
        <w:t xml:space="preserve"> είναι μία α</w:t>
      </w:r>
      <w:r w:rsidRPr="007C3B9C">
        <w:rPr>
          <w:rFonts w:eastAsia="Times New Roman"/>
          <w:color w:val="212121"/>
          <w:szCs w:val="24"/>
          <w:shd w:val="clear" w:color="auto" w:fill="FFFFFF"/>
        </w:rPr>
        <w:t>ναθεωρητική δύναμη διαχρονικά</w:t>
      </w:r>
      <w:r>
        <w:rPr>
          <w:rFonts w:eastAsia="Times New Roman"/>
          <w:color w:val="212121"/>
          <w:szCs w:val="24"/>
          <w:shd w:val="clear" w:color="auto" w:fill="FFFFFF"/>
        </w:rPr>
        <w:t>, με τεράστια οικονομικά προβλήματα, με εσωτερική αιμορραγία λόγω του κουρδικού και β</w:t>
      </w:r>
      <w:r w:rsidRPr="007C3B9C">
        <w:rPr>
          <w:rFonts w:eastAsia="Times New Roman"/>
          <w:color w:val="212121"/>
          <w:szCs w:val="24"/>
          <w:shd w:val="clear" w:color="auto" w:fill="FFFFFF"/>
        </w:rPr>
        <w:t>εβαίως με τα καινούργια δεδομένα</w:t>
      </w:r>
      <w:r>
        <w:rPr>
          <w:rFonts w:eastAsia="Times New Roman"/>
          <w:color w:val="212121"/>
          <w:szCs w:val="24"/>
          <w:shd w:val="clear" w:color="auto" w:fill="FFFFFF"/>
        </w:rPr>
        <w:t xml:space="preserve"> γύρω από τη γεωενέργεια.</w:t>
      </w:r>
      <w:r w:rsidRPr="007C3B9C">
        <w:rPr>
          <w:rFonts w:eastAsia="Times New Roman"/>
          <w:color w:val="212121"/>
          <w:szCs w:val="24"/>
          <w:shd w:val="clear" w:color="auto" w:fill="FFFFFF"/>
        </w:rPr>
        <w:t xml:space="preserve"> </w:t>
      </w:r>
      <w:r>
        <w:rPr>
          <w:rFonts w:eastAsia="Times New Roman"/>
          <w:color w:val="212121"/>
          <w:szCs w:val="24"/>
          <w:shd w:val="clear" w:color="auto" w:fill="FFFFFF"/>
        </w:rPr>
        <w:t>Άρα χρειαζόμαστε συμμαχίες σε βορρά και νότο -αυτή η Κ</w:t>
      </w:r>
      <w:r w:rsidRPr="007C3B9C">
        <w:rPr>
          <w:rFonts w:eastAsia="Times New Roman"/>
          <w:color w:val="212121"/>
          <w:szCs w:val="24"/>
          <w:shd w:val="clear" w:color="auto" w:fill="FFFFFF"/>
        </w:rPr>
        <w:t>υβέρνηση</w:t>
      </w:r>
      <w:r>
        <w:rPr>
          <w:rFonts w:eastAsia="Times New Roman"/>
          <w:color w:val="212121"/>
          <w:szCs w:val="24"/>
          <w:shd w:val="clear" w:color="auto" w:fill="FFFFFF"/>
        </w:rPr>
        <w:t xml:space="preserve"> το</w:t>
      </w:r>
      <w:r w:rsidRPr="007C3B9C">
        <w:rPr>
          <w:rFonts w:eastAsia="Times New Roman"/>
          <w:color w:val="212121"/>
          <w:szCs w:val="24"/>
          <w:shd w:val="clear" w:color="auto" w:fill="FFFFFF"/>
        </w:rPr>
        <w:t xml:space="preserve"> έχει κ</w:t>
      </w:r>
      <w:r w:rsidRPr="007C3B9C">
        <w:rPr>
          <w:rFonts w:eastAsia="Times New Roman"/>
          <w:color w:val="212121"/>
          <w:szCs w:val="24"/>
          <w:shd w:val="clear" w:color="auto" w:fill="FFFFFF"/>
        </w:rPr>
        <w:t>άνει πραγματικότητα</w:t>
      </w:r>
      <w:r>
        <w:rPr>
          <w:rFonts w:eastAsia="Times New Roman"/>
          <w:color w:val="212121"/>
          <w:szCs w:val="24"/>
          <w:shd w:val="clear" w:color="auto" w:fill="FFFFFF"/>
        </w:rPr>
        <w:t>-</w:t>
      </w:r>
      <w:r w:rsidRPr="007C3B9C">
        <w:rPr>
          <w:rFonts w:eastAsia="Times New Roman"/>
          <w:color w:val="212121"/>
          <w:szCs w:val="24"/>
          <w:shd w:val="clear" w:color="auto" w:fill="FFFFFF"/>
        </w:rPr>
        <w:t xml:space="preserve"> και βέβαια περισσότερες διεκδικήσεις και απαι</w:t>
      </w:r>
      <w:r>
        <w:rPr>
          <w:rFonts w:eastAsia="Times New Roman"/>
          <w:color w:val="212121"/>
          <w:szCs w:val="24"/>
          <w:shd w:val="clear" w:color="auto" w:fill="FFFFFF"/>
        </w:rPr>
        <w:t>τήσεις από την Ευρωπαϊκή Ένωση, ό</w:t>
      </w:r>
      <w:r w:rsidRPr="007C3B9C">
        <w:rPr>
          <w:rFonts w:eastAsia="Times New Roman"/>
          <w:color w:val="212121"/>
          <w:szCs w:val="24"/>
          <w:shd w:val="clear" w:color="auto" w:fill="FFFFFF"/>
        </w:rPr>
        <w:t>πως πο</w:t>
      </w:r>
      <w:r>
        <w:rPr>
          <w:rFonts w:eastAsia="Times New Roman"/>
          <w:color w:val="212121"/>
          <w:szCs w:val="24"/>
          <w:shd w:val="clear" w:color="auto" w:fill="FFFFFF"/>
        </w:rPr>
        <w:t>λύ σωστά ειπώθηκε, ακόμα και για κυρώσεις α</w:t>
      </w:r>
      <w:r w:rsidRPr="007C3B9C">
        <w:rPr>
          <w:rFonts w:eastAsia="Times New Roman"/>
          <w:color w:val="212121"/>
          <w:szCs w:val="24"/>
          <w:shd w:val="clear" w:color="auto" w:fill="FFFFFF"/>
        </w:rPr>
        <w:t>πέναντι στην Τουρκία</w:t>
      </w:r>
      <w:r>
        <w:rPr>
          <w:rFonts w:eastAsia="Times New Roman"/>
          <w:color w:val="212121"/>
          <w:szCs w:val="24"/>
          <w:shd w:val="clear" w:color="auto" w:fill="FFFFFF"/>
        </w:rPr>
        <w:t>.</w:t>
      </w:r>
    </w:p>
    <w:p w14:paraId="4318B78B" w14:textId="77777777" w:rsidR="001D7CFB" w:rsidRDefault="00EB4E0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Έρχομαι στο νομοσχέδιο, στη σημερινή θέσμιση. Τι μας λέει η Νέα Δημοκρατία και η υπόλο</w:t>
      </w:r>
      <w:r>
        <w:rPr>
          <w:rFonts w:eastAsia="Times New Roman"/>
          <w:color w:val="212121"/>
          <w:szCs w:val="24"/>
          <w:shd w:val="clear" w:color="auto" w:fill="FFFFFF"/>
        </w:rPr>
        <w:t>ιπη Αντιπολίτευση; Τι λέει για τον ΣΥΡΙΖΑ; Το γνωστό: Διαλύσαμε</w:t>
      </w:r>
      <w:r w:rsidRPr="007C3B9C">
        <w:rPr>
          <w:rFonts w:eastAsia="Times New Roman"/>
          <w:color w:val="212121"/>
          <w:szCs w:val="24"/>
          <w:shd w:val="clear" w:color="auto" w:fill="FFFFFF"/>
        </w:rPr>
        <w:t xml:space="preserve"> </w:t>
      </w:r>
      <w:r>
        <w:rPr>
          <w:rFonts w:eastAsia="Times New Roman"/>
          <w:color w:val="212121"/>
          <w:szCs w:val="24"/>
          <w:shd w:val="clear" w:color="auto" w:fill="FFFFFF"/>
        </w:rPr>
        <w:t>το ασφαλιστικό, αν και τα ταμεία ήταν άδεια και καταληστευμένα. Δι</w:t>
      </w:r>
      <w:r w:rsidRPr="007C3B9C">
        <w:rPr>
          <w:rFonts w:eastAsia="Times New Roman"/>
          <w:color w:val="212121"/>
          <w:szCs w:val="24"/>
          <w:shd w:val="clear" w:color="auto" w:fill="FFFFFF"/>
        </w:rPr>
        <w:t>αλύσαμε την οικονομία της χρεοκοπημένης χώρας</w:t>
      </w:r>
      <w:r>
        <w:rPr>
          <w:rFonts w:eastAsia="Times New Roman"/>
          <w:color w:val="212121"/>
          <w:szCs w:val="24"/>
          <w:shd w:val="clear" w:color="auto" w:fill="FFFFFF"/>
        </w:rPr>
        <w:t xml:space="preserve"> μας. Φ</w:t>
      </w:r>
      <w:r w:rsidRPr="007C3B9C">
        <w:rPr>
          <w:rFonts w:eastAsia="Times New Roman"/>
          <w:color w:val="212121"/>
          <w:szCs w:val="24"/>
          <w:shd w:val="clear" w:color="auto" w:fill="FFFFFF"/>
        </w:rPr>
        <w:t>έραμε ένα τρίτο</w:t>
      </w:r>
      <w:r>
        <w:rPr>
          <w:rFonts w:eastAsia="Times New Roman"/>
          <w:color w:val="212121"/>
          <w:szCs w:val="24"/>
          <w:shd w:val="clear" w:color="auto" w:fill="FFFFFF"/>
        </w:rPr>
        <w:t xml:space="preserve"> αχρείαστο</w:t>
      </w:r>
      <w:r w:rsidRPr="007C3B9C">
        <w:rPr>
          <w:rFonts w:eastAsia="Times New Roman"/>
          <w:color w:val="212121"/>
          <w:szCs w:val="24"/>
          <w:shd w:val="clear" w:color="auto" w:fill="FFFFFF"/>
        </w:rPr>
        <w:t xml:space="preserve"> μνημόνιο</w:t>
      </w:r>
      <w:r>
        <w:rPr>
          <w:rFonts w:eastAsia="Times New Roman"/>
          <w:color w:val="212121"/>
          <w:szCs w:val="24"/>
          <w:shd w:val="clear" w:color="auto" w:fill="FFFFFF"/>
        </w:rPr>
        <w:t>,</w:t>
      </w:r>
      <w:r w:rsidRPr="007C3B9C">
        <w:rPr>
          <w:rFonts w:eastAsia="Times New Roman"/>
          <w:color w:val="212121"/>
          <w:szCs w:val="24"/>
          <w:shd w:val="clear" w:color="auto" w:fill="FFFFFF"/>
        </w:rPr>
        <w:t xml:space="preserve"> ενώ </w:t>
      </w:r>
      <w:r>
        <w:rPr>
          <w:rFonts w:eastAsia="Times New Roman"/>
          <w:color w:val="212121"/>
          <w:szCs w:val="24"/>
          <w:shd w:val="clear" w:color="auto" w:fill="FFFFFF"/>
        </w:rPr>
        <w:t>τα δύο προηγούμενα ήταν χρήσιμα. Γ</w:t>
      </w:r>
      <w:r w:rsidRPr="007C3B9C">
        <w:rPr>
          <w:rFonts w:eastAsia="Times New Roman"/>
          <w:color w:val="212121"/>
          <w:szCs w:val="24"/>
          <w:shd w:val="clear" w:color="auto" w:fill="FFFFFF"/>
        </w:rPr>
        <w:t xml:space="preserve">ιατί </w:t>
      </w:r>
      <w:r>
        <w:rPr>
          <w:rFonts w:eastAsia="Times New Roman"/>
          <w:color w:val="212121"/>
          <w:szCs w:val="24"/>
          <w:shd w:val="clear" w:color="auto" w:fill="FFFFFF"/>
        </w:rPr>
        <w:t xml:space="preserve">άραγε; Δεν εξηγείτε γιατί ήρθαν. </w:t>
      </w:r>
    </w:p>
    <w:p w14:paraId="4318B78C" w14:textId="77777777" w:rsidR="001D7CFB" w:rsidRDefault="00EB4E0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Είχαμε χ</w:t>
      </w:r>
      <w:r w:rsidRPr="007C3B9C">
        <w:rPr>
          <w:rFonts w:eastAsia="Times New Roman"/>
          <w:color w:val="212121"/>
          <w:szCs w:val="24"/>
          <w:shd w:val="clear" w:color="auto" w:fill="FFFFFF"/>
        </w:rPr>
        <w:t xml:space="preserve">ρόνια </w:t>
      </w:r>
      <w:r>
        <w:rPr>
          <w:rFonts w:eastAsia="Times New Roman"/>
          <w:color w:val="212121"/>
          <w:szCs w:val="24"/>
          <w:shd w:val="clear" w:color="auto" w:fill="FFFFFF"/>
        </w:rPr>
        <w:t>ευημερίας και ανάπτυξης με πρωτόγνωρα επιτεύγματα</w:t>
      </w:r>
      <w:r w:rsidRPr="007C3B9C">
        <w:rPr>
          <w:rFonts w:eastAsia="Times New Roman"/>
          <w:color w:val="212121"/>
          <w:szCs w:val="24"/>
          <w:shd w:val="clear" w:color="auto" w:fill="FFFFFF"/>
        </w:rPr>
        <w:t xml:space="preserve"> από τις δύο π</w:t>
      </w:r>
      <w:r>
        <w:rPr>
          <w:rFonts w:eastAsia="Times New Roman"/>
          <w:color w:val="212121"/>
          <w:szCs w:val="24"/>
          <w:shd w:val="clear" w:color="auto" w:fill="FFFFFF"/>
        </w:rPr>
        <w:t>αρατάξεις που κυβέρνησαν</w:t>
      </w:r>
      <w:r w:rsidRPr="007C3B9C">
        <w:rPr>
          <w:rFonts w:eastAsia="Times New Roman"/>
          <w:color w:val="212121"/>
          <w:szCs w:val="24"/>
          <w:shd w:val="clear" w:color="auto" w:fill="FFFFFF"/>
        </w:rPr>
        <w:t xml:space="preserve"> τον τόπο σε </w:t>
      </w:r>
      <w:r>
        <w:rPr>
          <w:rFonts w:eastAsia="Times New Roman"/>
          <w:color w:val="212121"/>
          <w:szCs w:val="24"/>
          <w:shd w:val="clear" w:color="auto" w:fill="FFFFFF"/>
        </w:rPr>
        <w:t>κάθε τομέα της οικονομικής και κ</w:t>
      </w:r>
      <w:r w:rsidRPr="007C3B9C">
        <w:rPr>
          <w:rFonts w:eastAsia="Times New Roman"/>
          <w:color w:val="212121"/>
          <w:szCs w:val="24"/>
          <w:shd w:val="clear" w:color="auto" w:fill="FFFFFF"/>
        </w:rPr>
        <w:t>οινωνικής ζωής</w:t>
      </w:r>
      <w:r>
        <w:rPr>
          <w:rFonts w:eastAsia="Times New Roman"/>
          <w:color w:val="212121"/>
          <w:szCs w:val="24"/>
          <w:shd w:val="clear" w:color="auto" w:fill="FFFFFF"/>
        </w:rPr>
        <w:t>,</w:t>
      </w:r>
      <w:r w:rsidRPr="007C3B9C">
        <w:rPr>
          <w:rFonts w:eastAsia="Times New Roman"/>
          <w:color w:val="212121"/>
          <w:szCs w:val="24"/>
          <w:shd w:val="clear" w:color="auto" w:fill="FFFFFF"/>
        </w:rPr>
        <w:t xml:space="preserve"> αλλά </w:t>
      </w:r>
      <w:r>
        <w:rPr>
          <w:rFonts w:eastAsia="Times New Roman"/>
          <w:color w:val="212121"/>
          <w:szCs w:val="24"/>
          <w:shd w:val="clear" w:color="auto" w:fill="FFFFFF"/>
        </w:rPr>
        <w:t xml:space="preserve">αίφνης </w:t>
      </w:r>
      <w:r w:rsidRPr="007C3B9C">
        <w:rPr>
          <w:rFonts w:eastAsia="Times New Roman"/>
          <w:color w:val="212121"/>
          <w:szCs w:val="24"/>
          <w:shd w:val="clear" w:color="auto" w:fill="FFFFFF"/>
        </w:rPr>
        <w:t>το 2010 υπήρξε Καστελόριζο</w:t>
      </w:r>
      <w:r>
        <w:rPr>
          <w:rFonts w:eastAsia="Times New Roman"/>
          <w:color w:val="212121"/>
          <w:szCs w:val="24"/>
          <w:shd w:val="clear" w:color="auto" w:fill="FFFFFF"/>
        </w:rPr>
        <w:t>,</w:t>
      </w:r>
      <w:r w:rsidRPr="007C3B9C">
        <w:rPr>
          <w:rFonts w:eastAsia="Times New Roman"/>
          <w:color w:val="212121"/>
          <w:szCs w:val="24"/>
          <w:shd w:val="clear" w:color="auto" w:fill="FFFFFF"/>
        </w:rPr>
        <w:t xml:space="preserve"> υπήρξε </w:t>
      </w:r>
      <w:r>
        <w:rPr>
          <w:rFonts w:eastAsia="Times New Roman"/>
          <w:color w:val="212121"/>
          <w:szCs w:val="24"/>
          <w:shd w:val="clear" w:color="auto" w:fill="FFFFFF"/>
        </w:rPr>
        <w:t>ΔΝΤ, υπή</w:t>
      </w:r>
      <w:r>
        <w:rPr>
          <w:rFonts w:eastAsia="Times New Roman"/>
          <w:color w:val="212121"/>
          <w:szCs w:val="24"/>
          <w:shd w:val="clear" w:color="auto" w:fill="FFFFFF"/>
        </w:rPr>
        <w:t xml:space="preserve">ρξαν μνημόνια. Και τόλμησε ο ΣΥΡΙΖΑ το 2015 να διακόψει αυτές τις διαρκείς επιτυχίες. </w:t>
      </w:r>
    </w:p>
    <w:p w14:paraId="4318B78D" w14:textId="77777777" w:rsidR="001D7CFB" w:rsidRDefault="00EB4E0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Υπήρξαν βέβαια και κάποιες ατυχίες, μας λέν</w:t>
      </w:r>
      <w:r w:rsidRPr="007C3B9C">
        <w:rPr>
          <w:rFonts w:eastAsia="Times New Roman"/>
          <w:color w:val="212121"/>
          <w:szCs w:val="24"/>
          <w:shd w:val="clear" w:color="auto" w:fill="FFFFFF"/>
        </w:rPr>
        <w:t xml:space="preserve">ε </w:t>
      </w:r>
      <w:r>
        <w:rPr>
          <w:rFonts w:eastAsia="Times New Roman"/>
          <w:color w:val="212121"/>
          <w:szCs w:val="24"/>
          <w:shd w:val="clear" w:color="auto" w:fill="FFFFFF"/>
        </w:rPr>
        <w:t xml:space="preserve">εδώ τα δύο </w:t>
      </w:r>
      <w:r w:rsidRPr="007C3B9C">
        <w:rPr>
          <w:rFonts w:eastAsia="Times New Roman"/>
          <w:color w:val="212121"/>
          <w:szCs w:val="24"/>
          <w:shd w:val="clear" w:color="auto" w:fill="FFFFFF"/>
        </w:rPr>
        <w:t>κόμματα το</w:t>
      </w:r>
      <w:r>
        <w:rPr>
          <w:rFonts w:eastAsia="Times New Roman"/>
          <w:color w:val="212121"/>
          <w:szCs w:val="24"/>
          <w:shd w:val="clear" w:color="auto" w:fill="FFFFFF"/>
        </w:rPr>
        <w:t>υ</w:t>
      </w:r>
      <w:r w:rsidRPr="007C3B9C">
        <w:rPr>
          <w:rFonts w:eastAsia="Times New Roman"/>
          <w:color w:val="212121"/>
          <w:szCs w:val="24"/>
          <w:shd w:val="clear" w:color="auto" w:fill="FFFFFF"/>
        </w:rPr>
        <w:t xml:space="preserve"> προηγούμενο</w:t>
      </w:r>
      <w:r>
        <w:rPr>
          <w:rFonts w:eastAsia="Times New Roman"/>
          <w:color w:val="212121"/>
          <w:szCs w:val="24"/>
          <w:shd w:val="clear" w:color="auto" w:fill="FFFFFF"/>
        </w:rPr>
        <w:t>υ</w:t>
      </w:r>
      <w:r w:rsidRPr="007C3B9C">
        <w:rPr>
          <w:rFonts w:eastAsia="Times New Roman"/>
          <w:color w:val="212121"/>
          <w:szCs w:val="24"/>
          <w:shd w:val="clear" w:color="auto" w:fill="FFFFFF"/>
        </w:rPr>
        <w:t xml:space="preserve"> δικομματισμού</w:t>
      </w:r>
      <w:r>
        <w:rPr>
          <w:rFonts w:eastAsia="Times New Roman"/>
          <w:color w:val="212121"/>
          <w:szCs w:val="24"/>
          <w:shd w:val="clear" w:color="auto" w:fill="FFFFFF"/>
        </w:rPr>
        <w:t xml:space="preserve"> -ρίχνοντας ο ένας το φταίξιμο στον άλλον-, αλ</w:t>
      </w:r>
      <w:r w:rsidRPr="007C3B9C">
        <w:rPr>
          <w:rFonts w:eastAsia="Times New Roman"/>
          <w:color w:val="212121"/>
          <w:szCs w:val="24"/>
          <w:shd w:val="clear" w:color="auto" w:fill="FFFFFF"/>
        </w:rPr>
        <w:t>λά το μεγάλο ζήτημα είναι ότι</w:t>
      </w:r>
      <w:r w:rsidRPr="007C3B9C">
        <w:rPr>
          <w:rFonts w:eastAsia="Times New Roman"/>
          <w:color w:val="212121"/>
          <w:szCs w:val="24"/>
          <w:shd w:val="clear" w:color="auto" w:fill="FFFFFF"/>
        </w:rPr>
        <w:t xml:space="preserve"> τόλμησε ο ΣΥΡΙΖΑ το 2015 </w:t>
      </w:r>
      <w:r>
        <w:rPr>
          <w:rFonts w:eastAsia="Times New Roman"/>
          <w:color w:val="212121"/>
          <w:szCs w:val="24"/>
          <w:shd w:val="clear" w:color="auto" w:fill="FFFFFF"/>
        </w:rPr>
        <w:t>να ανακόψει</w:t>
      </w:r>
      <w:r w:rsidRPr="007C3B9C">
        <w:rPr>
          <w:rFonts w:eastAsia="Times New Roman"/>
          <w:color w:val="212121"/>
          <w:szCs w:val="24"/>
          <w:shd w:val="clear" w:color="auto" w:fill="FFFFFF"/>
        </w:rPr>
        <w:t xml:space="preserve"> αυτό το </w:t>
      </w:r>
      <w:r>
        <w:rPr>
          <w:rFonts w:eastAsia="Times New Roman"/>
          <w:color w:val="212121"/>
          <w:szCs w:val="24"/>
          <w:shd w:val="clear" w:color="auto" w:fill="FFFFFF"/>
        </w:rPr>
        <w:t>«</w:t>
      </w:r>
      <w:r w:rsidRPr="007C3B9C">
        <w:rPr>
          <w:rFonts w:eastAsia="Times New Roman"/>
          <w:color w:val="212121"/>
          <w:szCs w:val="24"/>
          <w:shd w:val="clear" w:color="auto" w:fill="FFFFFF"/>
        </w:rPr>
        <w:t>success story</w:t>
      </w:r>
      <w:r>
        <w:rPr>
          <w:rFonts w:eastAsia="Times New Roman"/>
          <w:color w:val="212121"/>
          <w:szCs w:val="24"/>
          <w:shd w:val="clear" w:color="auto" w:fill="FFFFFF"/>
        </w:rPr>
        <w:t>»!</w:t>
      </w:r>
      <w:r w:rsidRPr="007C3B9C">
        <w:rPr>
          <w:rFonts w:eastAsia="Times New Roman"/>
          <w:color w:val="212121"/>
          <w:szCs w:val="24"/>
          <w:shd w:val="clear" w:color="auto" w:fill="FFFFFF"/>
        </w:rPr>
        <w:t xml:space="preserve"> </w:t>
      </w:r>
      <w:r>
        <w:rPr>
          <w:rFonts w:eastAsia="Times New Roman"/>
          <w:color w:val="212121"/>
          <w:szCs w:val="24"/>
          <w:shd w:val="clear" w:color="auto" w:fill="FFFFFF"/>
        </w:rPr>
        <w:t>Ποιο «success story»; Τ</w:t>
      </w:r>
      <w:r w:rsidRPr="007C3B9C">
        <w:rPr>
          <w:rFonts w:eastAsia="Times New Roman"/>
          <w:color w:val="212121"/>
          <w:szCs w:val="24"/>
          <w:shd w:val="clear" w:color="auto" w:fill="FFFFFF"/>
        </w:rPr>
        <w:t>ο 25% μείωση του ΑΕΠ</w:t>
      </w:r>
      <w:r>
        <w:rPr>
          <w:rFonts w:eastAsia="Times New Roman"/>
          <w:color w:val="212121"/>
          <w:szCs w:val="24"/>
          <w:shd w:val="clear" w:color="auto" w:fill="FFFFFF"/>
        </w:rPr>
        <w:t>,</w:t>
      </w:r>
      <w:r w:rsidRPr="007C3B9C">
        <w:rPr>
          <w:rFonts w:eastAsia="Times New Roman"/>
          <w:color w:val="212121"/>
          <w:szCs w:val="24"/>
          <w:shd w:val="clear" w:color="auto" w:fill="FFFFFF"/>
        </w:rPr>
        <w:t xml:space="preserve"> το 28% ανεργίας</w:t>
      </w:r>
      <w:r>
        <w:rPr>
          <w:rFonts w:eastAsia="Times New Roman"/>
          <w:color w:val="212121"/>
          <w:szCs w:val="24"/>
          <w:shd w:val="clear" w:color="auto" w:fill="FFFFFF"/>
        </w:rPr>
        <w:t>,</w:t>
      </w:r>
      <w:r w:rsidRPr="007C3B9C">
        <w:rPr>
          <w:rFonts w:eastAsia="Times New Roman"/>
          <w:color w:val="212121"/>
          <w:szCs w:val="24"/>
          <w:shd w:val="clear" w:color="auto" w:fill="FFFFFF"/>
        </w:rPr>
        <w:t xml:space="preserve"> </w:t>
      </w:r>
      <w:r>
        <w:rPr>
          <w:rFonts w:eastAsia="Times New Roman"/>
          <w:color w:val="212121"/>
          <w:szCs w:val="24"/>
          <w:shd w:val="clear" w:color="auto" w:fill="FFFFFF"/>
        </w:rPr>
        <w:t>το εύρωστο</w:t>
      </w:r>
      <w:r w:rsidRPr="007C3B9C">
        <w:rPr>
          <w:rFonts w:eastAsia="Times New Roman"/>
          <w:color w:val="212121"/>
          <w:szCs w:val="24"/>
          <w:shd w:val="clear" w:color="auto" w:fill="FFFFFF"/>
        </w:rPr>
        <w:t xml:space="preserve"> ασφαλιστικό σύστημα με άδεια ταμεία</w:t>
      </w:r>
      <w:r>
        <w:rPr>
          <w:rFonts w:eastAsia="Times New Roman"/>
          <w:color w:val="212121"/>
          <w:szCs w:val="24"/>
          <w:shd w:val="clear" w:color="auto" w:fill="FFFFFF"/>
        </w:rPr>
        <w:t xml:space="preserve"> και το </w:t>
      </w:r>
      <w:r>
        <w:rPr>
          <w:rFonts w:eastAsia="Times New Roman"/>
          <w:color w:val="212121"/>
          <w:szCs w:val="24"/>
          <w:shd w:val="clear" w:color="auto" w:fill="FFFFFF"/>
          <w:lang w:val="en-US"/>
        </w:rPr>
        <w:t>PSI</w:t>
      </w:r>
      <w:r w:rsidRPr="00536069">
        <w:rPr>
          <w:rFonts w:eastAsia="Times New Roman"/>
          <w:color w:val="212121"/>
          <w:szCs w:val="24"/>
          <w:shd w:val="clear" w:color="auto" w:fill="FFFFFF"/>
        </w:rPr>
        <w:t xml:space="preserve">, </w:t>
      </w:r>
      <w:r>
        <w:rPr>
          <w:rFonts w:eastAsia="Times New Roman"/>
          <w:color w:val="212121"/>
          <w:szCs w:val="24"/>
          <w:shd w:val="clear" w:color="auto" w:fill="FFFFFF"/>
        </w:rPr>
        <w:t>την αποσάθρωση της παραγωγής</w:t>
      </w:r>
      <w:r w:rsidRPr="007C3B9C">
        <w:rPr>
          <w:rFonts w:eastAsia="Times New Roman"/>
          <w:color w:val="212121"/>
          <w:szCs w:val="24"/>
          <w:shd w:val="clear" w:color="auto" w:fill="FFFFFF"/>
        </w:rPr>
        <w:t xml:space="preserve"> </w:t>
      </w:r>
      <w:r>
        <w:rPr>
          <w:rFonts w:eastAsia="Times New Roman"/>
          <w:color w:val="212121"/>
          <w:szCs w:val="24"/>
          <w:shd w:val="clear" w:color="auto" w:fill="FFFFFF"/>
        </w:rPr>
        <w:t>-</w:t>
      </w:r>
      <w:r w:rsidRPr="007C3B9C">
        <w:rPr>
          <w:rFonts w:eastAsia="Times New Roman"/>
          <w:color w:val="212121"/>
          <w:szCs w:val="24"/>
          <w:shd w:val="clear" w:color="auto" w:fill="FFFFFF"/>
        </w:rPr>
        <w:t xml:space="preserve">βρήκαμε 3 δισεκατομμύρια ευρώ </w:t>
      </w:r>
      <w:r w:rsidRPr="007C3B9C">
        <w:rPr>
          <w:rFonts w:eastAsia="Times New Roman"/>
          <w:color w:val="212121"/>
          <w:szCs w:val="24"/>
          <w:shd w:val="clear" w:color="auto" w:fill="FFFFFF"/>
        </w:rPr>
        <w:t>καταλογισμούς και πρόστιμα</w:t>
      </w:r>
      <w:r>
        <w:rPr>
          <w:rFonts w:eastAsia="Times New Roman"/>
          <w:color w:val="212121"/>
          <w:szCs w:val="24"/>
          <w:shd w:val="clear" w:color="auto" w:fill="FFFFFF"/>
        </w:rPr>
        <w:t xml:space="preserve">-, </w:t>
      </w:r>
      <w:r w:rsidRPr="007C3B9C">
        <w:rPr>
          <w:rFonts w:eastAsia="Times New Roman"/>
          <w:color w:val="212121"/>
          <w:szCs w:val="24"/>
          <w:shd w:val="clear" w:color="auto" w:fill="FFFFFF"/>
        </w:rPr>
        <w:t>την</w:t>
      </w:r>
      <w:r>
        <w:rPr>
          <w:rFonts w:eastAsia="Times New Roman"/>
          <w:color w:val="212121"/>
          <w:szCs w:val="24"/>
          <w:shd w:val="clear" w:color="auto" w:fill="FFFFFF"/>
        </w:rPr>
        <w:t xml:space="preserve"> άγρια</w:t>
      </w:r>
      <w:r w:rsidRPr="007C3B9C">
        <w:rPr>
          <w:rFonts w:eastAsia="Times New Roman"/>
          <w:color w:val="212121"/>
          <w:szCs w:val="24"/>
          <w:shd w:val="clear" w:color="auto" w:fill="FFFFFF"/>
        </w:rPr>
        <w:t xml:space="preserve"> υποστελ</w:t>
      </w:r>
      <w:r>
        <w:rPr>
          <w:rFonts w:eastAsia="Times New Roman"/>
          <w:color w:val="212121"/>
          <w:szCs w:val="24"/>
          <w:shd w:val="clear" w:color="auto" w:fill="FFFFFF"/>
        </w:rPr>
        <w:t xml:space="preserve">έχωση σε υγεία και παιδεία. </w:t>
      </w:r>
    </w:p>
    <w:p w14:paraId="4318B78E" w14:textId="77777777" w:rsidR="001D7CFB" w:rsidRDefault="00EB4E0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Και βεβαίως όλα τα είχαν</w:t>
      </w:r>
      <w:r w:rsidRPr="007C3B9C">
        <w:rPr>
          <w:rFonts w:eastAsia="Times New Roman"/>
          <w:color w:val="212121"/>
          <w:szCs w:val="24"/>
          <w:shd w:val="clear" w:color="auto" w:fill="FFFFFF"/>
        </w:rPr>
        <w:t xml:space="preserve"> </w:t>
      </w:r>
      <w:r>
        <w:rPr>
          <w:rFonts w:eastAsia="Times New Roman"/>
          <w:color w:val="212121"/>
          <w:szCs w:val="24"/>
          <w:shd w:val="clear" w:color="auto" w:fill="FFFFFF"/>
        </w:rPr>
        <w:t>εν σοφία ποιήσει</w:t>
      </w:r>
      <w:r w:rsidRPr="007C3B9C">
        <w:rPr>
          <w:rFonts w:eastAsia="Times New Roman"/>
          <w:color w:val="212121"/>
          <w:szCs w:val="24"/>
          <w:shd w:val="clear" w:color="auto" w:fill="FFFFFF"/>
        </w:rPr>
        <w:t xml:space="preserve"> πραγματικά</w:t>
      </w:r>
      <w:r>
        <w:rPr>
          <w:rFonts w:eastAsia="Times New Roman"/>
          <w:color w:val="212121"/>
          <w:szCs w:val="24"/>
          <w:shd w:val="clear" w:color="auto" w:fill="FFFFFF"/>
        </w:rPr>
        <w:t>,</w:t>
      </w:r>
      <w:r w:rsidRPr="007C3B9C">
        <w:rPr>
          <w:rFonts w:eastAsia="Times New Roman"/>
          <w:color w:val="212121"/>
          <w:szCs w:val="24"/>
          <w:shd w:val="clear" w:color="auto" w:fill="FFFFFF"/>
        </w:rPr>
        <w:t xml:space="preserve"> </w:t>
      </w:r>
      <w:r>
        <w:rPr>
          <w:rFonts w:eastAsia="Times New Roman"/>
          <w:color w:val="212121"/>
          <w:szCs w:val="24"/>
          <w:shd w:val="clear" w:color="auto" w:fill="FFFFFF"/>
        </w:rPr>
        <w:t>όλα έγιναν</w:t>
      </w:r>
      <w:r w:rsidRPr="007C3B9C">
        <w:rPr>
          <w:rFonts w:eastAsia="Times New Roman"/>
          <w:color w:val="212121"/>
          <w:szCs w:val="24"/>
          <w:shd w:val="clear" w:color="auto" w:fill="FFFFFF"/>
        </w:rPr>
        <w:t xml:space="preserve"> σωστά</w:t>
      </w:r>
      <w:r>
        <w:rPr>
          <w:rFonts w:eastAsia="Times New Roman"/>
          <w:color w:val="212121"/>
          <w:szCs w:val="24"/>
          <w:shd w:val="clear" w:color="auto" w:fill="FFFFFF"/>
        </w:rPr>
        <w:t>.</w:t>
      </w:r>
      <w:r w:rsidRPr="007C3B9C">
        <w:rPr>
          <w:rFonts w:eastAsia="Times New Roman"/>
          <w:color w:val="212121"/>
          <w:szCs w:val="24"/>
          <w:shd w:val="clear" w:color="auto" w:fill="FFFFFF"/>
        </w:rPr>
        <w:t xml:space="preserve"> </w:t>
      </w:r>
      <w:r>
        <w:rPr>
          <w:rFonts w:eastAsia="Times New Roman"/>
          <w:color w:val="212121"/>
          <w:szCs w:val="24"/>
          <w:shd w:val="clear" w:color="auto" w:fill="FFFFFF"/>
        </w:rPr>
        <w:t>Ακούμε τον κ. Βρούτση να μιλάει για το σύστημα «</w:t>
      </w:r>
      <w:r>
        <w:rPr>
          <w:rFonts w:eastAsia="Times New Roman"/>
          <w:color w:val="212121"/>
          <w:szCs w:val="24"/>
          <w:shd w:val="clear" w:color="auto" w:fill="FFFFFF"/>
        </w:rPr>
        <w:t>ΕΡΓΑΝΗ</w:t>
      </w:r>
      <w:r>
        <w:rPr>
          <w:rFonts w:eastAsia="Times New Roman"/>
          <w:color w:val="212121"/>
          <w:szCs w:val="24"/>
          <w:shd w:val="clear" w:color="auto" w:fill="FFFFFF"/>
        </w:rPr>
        <w:t>», για «</w:t>
      </w:r>
      <w:r>
        <w:rPr>
          <w:rFonts w:eastAsia="Times New Roman"/>
          <w:color w:val="212121"/>
          <w:szCs w:val="24"/>
          <w:shd w:val="clear" w:color="auto" w:fill="FFFFFF"/>
        </w:rPr>
        <w:t>ΗΛΙΟΣ</w:t>
      </w:r>
      <w:r>
        <w:rPr>
          <w:rFonts w:eastAsia="Times New Roman"/>
          <w:color w:val="212121"/>
          <w:szCs w:val="24"/>
          <w:shd w:val="clear" w:color="auto" w:fill="FFFFFF"/>
        </w:rPr>
        <w:t>» κ.λπ. Πριν από λίγο ακούσα</w:t>
      </w:r>
      <w:r w:rsidRPr="007C3B9C">
        <w:rPr>
          <w:rFonts w:eastAsia="Times New Roman"/>
          <w:color w:val="212121"/>
          <w:szCs w:val="24"/>
          <w:shd w:val="clear" w:color="auto" w:fill="FFFFFF"/>
        </w:rPr>
        <w:t xml:space="preserve">με τον </w:t>
      </w:r>
      <w:r>
        <w:rPr>
          <w:rFonts w:eastAsia="Times New Roman"/>
          <w:color w:val="212121"/>
          <w:szCs w:val="24"/>
          <w:shd w:val="clear" w:color="auto" w:fill="FFFFFF"/>
        </w:rPr>
        <w:t>κ. Κεγκ</w:t>
      </w:r>
      <w:r>
        <w:rPr>
          <w:rFonts w:eastAsia="Times New Roman"/>
          <w:color w:val="212121"/>
          <w:szCs w:val="24"/>
          <w:shd w:val="clear" w:color="auto" w:fill="FFFFFF"/>
        </w:rPr>
        <w:t>έρογλου</w:t>
      </w:r>
      <w:r w:rsidRPr="007C3B9C">
        <w:rPr>
          <w:rFonts w:eastAsia="Times New Roman"/>
          <w:color w:val="212121"/>
          <w:szCs w:val="24"/>
          <w:shd w:val="clear" w:color="auto" w:fill="FFFFFF"/>
        </w:rPr>
        <w:t xml:space="preserve"> να μιλάει για ένα</w:t>
      </w:r>
      <w:r>
        <w:rPr>
          <w:rFonts w:eastAsia="Times New Roman"/>
          <w:color w:val="212121"/>
          <w:szCs w:val="24"/>
          <w:shd w:val="clear" w:color="auto" w:fill="FFFFFF"/>
        </w:rPr>
        <w:t xml:space="preserve"> άρτιο </w:t>
      </w:r>
      <w:r w:rsidRPr="007C3B9C">
        <w:rPr>
          <w:rFonts w:eastAsia="Times New Roman"/>
          <w:color w:val="212121"/>
          <w:szCs w:val="24"/>
          <w:shd w:val="clear" w:color="auto" w:fill="FFFFFF"/>
        </w:rPr>
        <w:t>ασφαλιστικό</w:t>
      </w:r>
      <w:r>
        <w:rPr>
          <w:rFonts w:eastAsia="Times New Roman"/>
          <w:color w:val="212121"/>
          <w:szCs w:val="24"/>
          <w:shd w:val="clear" w:color="auto" w:fill="FFFFFF"/>
        </w:rPr>
        <w:t>,</w:t>
      </w:r>
      <w:r w:rsidRPr="007C3B9C">
        <w:rPr>
          <w:rFonts w:eastAsia="Times New Roman"/>
          <w:color w:val="212121"/>
          <w:szCs w:val="24"/>
          <w:shd w:val="clear" w:color="auto" w:fill="FFFFFF"/>
        </w:rPr>
        <w:t xml:space="preserve"> πριν το</w:t>
      </w:r>
      <w:r>
        <w:rPr>
          <w:rFonts w:eastAsia="Times New Roman"/>
          <w:color w:val="212121"/>
          <w:szCs w:val="24"/>
          <w:shd w:val="clear" w:color="auto" w:fill="FFFFFF"/>
        </w:rPr>
        <w:t>ν</w:t>
      </w:r>
      <w:r w:rsidRPr="007C3B9C">
        <w:rPr>
          <w:rFonts w:eastAsia="Times New Roman"/>
          <w:color w:val="212121"/>
          <w:szCs w:val="24"/>
          <w:shd w:val="clear" w:color="auto" w:fill="FFFFFF"/>
        </w:rPr>
        <w:t xml:space="preserve"> ΣΥΡΙΖΑ</w:t>
      </w:r>
      <w:r>
        <w:rPr>
          <w:rFonts w:eastAsia="Times New Roman"/>
          <w:color w:val="212121"/>
          <w:szCs w:val="24"/>
          <w:shd w:val="clear" w:color="auto" w:fill="FFFFFF"/>
        </w:rPr>
        <w:t xml:space="preserve"> εννοώ. Η υποστελέχωση στην υγεία </w:t>
      </w:r>
      <w:r w:rsidRPr="007C3B9C">
        <w:rPr>
          <w:rFonts w:eastAsia="Times New Roman"/>
          <w:color w:val="212121"/>
          <w:szCs w:val="24"/>
          <w:shd w:val="clear" w:color="auto" w:fill="FFFFFF"/>
        </w:rPr>
        <w:t xml:space="preserve">και </w:t>
      </w:r>
      <w:r>
        <w:rPr>
          <w:rFonts w:eastAsia="Times New Roman"/>
          <w:color w:val="212121"/>
          <w:szCs w:val="24"/>
          <w:shd w:val="clear" w:color="auto" w:fill="FFFFFF"/>
        </w:rPr>
        <w:t>στην παιδεία</w:t>
      </w:r>
      <w:r w:rsidRPr="007C3B9C">
        <w:rPr>
          <w:rFonts w:eastAsia="Times New Roman"/>
          <w:color w:val="212121"/>
          <w:szCs w:val="24"/>
          <w:shd w:val="clear" w:color="auto" w:fill="FFFFFF"/>
        </w:rPr>
        <w:t xml:space="preserve"> δεν υπήρχε</w:t>
      </w:r>
      <w:r>
        <w:rPr>
          <w:rFonts w:eastAsia="Times New Roman"/>
          <w:color w:val="212121"/>
          <w:szCs w:val="24"/>
          <w:shd w:val="clear" w:color="auto" w:fill="FFFFFF"/>
        </w:rPr>
        <w:t>.</w:t>
      </w:r>
    </w:p>
    <w:p w14:paraId="4318B78F" w14:textId="77777777" w:rsidR="001D7CFB" w:rsidRDefault="00EB4E0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Γ</w:t>
      </w:r>
      <w:r w:rsidRPr="007C3B9C">
        <w:rPr>
          <w:rFonts w:eastAsia="Times New Roman"/>
          <w:color w:val="212121"/>
          <w:szCs w:val="24"/>
          <w:shd w:val="clear" w:color="auto" w:fill="FFFFFF"/>
        </w:rPr>
        <w:t>ιατί τα λέω όλα αυτά</w:t>
      </w:r>
      <w:r>
        <w:rPr>
          <w:rFonts w:eastAsia="Times New Roman"/>
          <w:color w:val="212121"/>
          <w:szCs w:val="24"/>
          <w:shd w:val="clear" w:color="auto" w:fill="FFFFFF"/>
        </w:rPr>
        <w:t>; Γ</w:t>
      </w:r>
      <w:r w:rsidRPr="007C3B9C">
        <w:rPr>
          <w:rFonts w:eastAsia="Times New Roman"/>
          <w:color w:val="212121"/>
          <w:szCs w:val="24"/>
          <w:shd w:val="clear" w:color="auto" w:fill="FFFFFF"/>
        </w:rPr>
        <w:t>ιατί το θέμα σήμερα είναι</w:t>
      </w:r>
      <w:r>
        <w:rPr>
          <w:rFonts w:eastAsia="Times New Roman"/>
          <w:color w:val="212121"/>
          <w:szCs w:val="24"/>
          <w:shd w:val="clear" w:color="auto" w:fill="FFFFFF"/>
        </w:rPr>
        <w:t xml:space="preserve"> αν είναι</w:t>
      </w:r>
      <w:r w:rsidRPr="007C3B9C">
        <w:rPr>
          <w:rFonts w:eastAsia="Times New Roman"/>
          <w:color w:val="212121"/>
          <w:szCs w:val="24"/>
          <w:shd w:val="clear" w:color="auto" w:fill="FFFFFF"/>
        </w:rPr>
        <w:t xml:space="preserve"> προεκλογικό πυροτέχνημα η </w:t>
      </w:r>
      <w:r>
        <w:rPr>
          <w:rFonts w:eastAsia="Times New Roman"/>
          <w:color w:val="212121"/>
          <w:szCs w:val="24"/>
          <w:shd w:val="clear" w:color="auto" w:fill="FFFFFF"/>
        </w:rPr>
        <w:t>δέκατη τρίτη σύνταξη. Π</w:t>
      </w:r>
      <w:r w:rsidRPr="007C3B9C">
        <w:rPr>
          <w:rFonts w:eastAsia="Times New Roman"/>
          <w:color w:val="212121"/>
          <w:szCs w:val="24"/>
          <w:shd w:val="clear" w:color="auto" w:fill="FFFFFF"/>
        </w:rPr>
        <w:t xml:space="preserve">ράγματι λογιστικά δεν αντιστοιχεί πλήρως </w:t>
      </w:r>
      <w:r>
        <w:rPr>
          <w:rFonts w:eastAsia="Times New Roman"/>
          <w:color w:val="212121"/>
          <w:szCs w:val="24"/>
          <w:shd w:val="clear" w:color="auto" w:fill="FFFFFF"/>
        </w:rPr>
        <w:t>στη δέκατη τρίτη σύνταξη</w:t>
      </w:r>
      <w:r w:rsidRPr="007C3B9C">
        <w:rPr>
          <w:rFonts w:eastAsia="Times New Roman"/>
          <w:color w:val="212121"/>
          <w:szCs w:val="24"/>
          <w:shd w:val="clear" w:color="auto" w:fill="FFFFFF"/>
        </w:rPr>
        <w:t xml:space="preserve"> </w:t>
      </w:r>
      <w:r>
        <w:rPr>
          <w:rFonts w:eastAsia="Times New Roman"/>
          <w:color w:val="212121"/>
          <w:szCs w:val="24"/>
          <w:shd w:val="clear" w:color="auto" w:fill="FFFFFF"/>
        </w:rPr>
        <w:t>και π</w:t>
      </w:r>
      <w:r w:rsidRPr="007C3B9C">
        <w:rPr>
          <w:rFonts w:eastAsia="Times New Roman"/>
          <w:color w:val="212121"/>
          <w:szCs w:val="24"/>
          <w:shd w:val="clear" w:color="auto" w:fill="FFFFFF"/>
        </w:rPr>
        <w:t>ράγματι θεσπίζεται λίγο πριν τις ευρωεκλογές</w:t>
      </w:r>
      <w:r>
        <w:rPr>
          <w:rFonts w:eastAsia="Times New Roman"/>
          <w:color w:val="212121"/>
          <w:szCs w:val="24"/>
          <w:shd w:val="clear" w:color="auto" w:fill="FFFFFF"/>
        </w:rPr>
        <w:t>. Ε, και; Τι σημαίνει αυτό, κύριοι</w:t>
      </w:r>
      <w:r w:rsidRPr="007C3B9C">
        <w:rPr>
          <w:rFonts w:eastAsia="Times New Roman"/>
          <w:color w:val="212121"/>
          <w:szCs w:val="24"/>
          <w:shd w:val="clear" w:color="auto" w:fill="FFFFFF"/>
        </w:rPr>
        <w:t xml:space="preserve"> συνάδελφοι</w:t>
      </w:r>
      <w:r>
        <w:rPr>
          <w:rFonts w:eastAsia="Times New Roman"/>
          <w:color w:val="212121"/>
          <w:szCs w:val="24"/>
          <w:shd w:val="clear" w:color="auto" w:fill="FFFFFF"/>
        </w:rPr>
        <w:t xml:space="preserve">; </w:t>
      </w:r>
    </w:p>
    <w:p w14:paraId="4318B790" w14:textId="77777777" w:rsidR="001D7CFB" w:rsidRDefault="00EB4E0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Πομφόλυγες ήταν τα δικά σας μέτρα. Μειώσατε, τάχα μου,</w:t>
      </w:r>
      <w:r w:rsidRPr="007C3B9C">
        <w:rPr>
          <w:rFonts w:eastAsia="Times New Roman"/>
          <w:color w:val="212121"/>
          <w:szCs w:val="24"/>
          <w:shd w:val="clear" w:color="auto" w:fill="FFFFFF"/>
        </w:rPr>
        <w:t xml:space="preserve"> για περίπου</w:t>
      </w:r>
      <w:r>
        <w:rPr>
          <w:rFonts w:eastAsia="Times New Roman"/>
          <w:color w:val="212121"/>
          <w:szCs w:val="24"/>
          <w:shd w:val="clear" w:color="auto" w:fill="FFFFFF"/>
        </w:rPr>
        <w:t xml:space="preserve"> </w:t>
      </w:r>
      <w:r w:rsidRPr="007C3B9C">
        <w:rPr>
          <w:rFonts w:eastAsia="Times New Roman"/>
          <w:color w:val="212121"/>
          <w:szCs w:val="24"/>
          <w:shd w:val="clear" w:color="auto" w:fill="FFFFFF"/>
        </w:rPr>
        <w:t xml:space="preserve">ένα χρόνο </w:t>
      </w:r>
      <w:r>
        <w:rPr>
          <w:rFonts w:eastAsia="Times New Roman"/>
          <w:color w:val="212121"/>
          <w:szCs w:val="24"/>
          <w:shd w:val="clear" w:color="auto" w:fill="FFFFFF"/>
        </w:rPr>
        <w:t>τον ΦΠΑ και έχετ</w:t>
      </w:r>
      <w:r>
        <w:rPr>
          <w:rFonts w:eastAsia="Times New Roman"/>
          <w:color w:val="212121"/>
          <w:szCs w:val="24"/>
          <w:shd w:val="clear" w:color="auto" w:fill="FFFFFF"/>
        </w:rPr>
        <w:t>ε και το λέτε</w:t>
      </w:r>
      <w:r w:rsidRPr="007C3B9C">
        <w:rPr>
          <w:rFonts w:eastAsia="Times New Roman"/>
          <w:color w:val="212121"/>
          <w:szCs w:val="24"/>
          <w:shd w:val="clear" w:color="auto" w:fill="FFFFFF"/>
        </w:rPr>
        <w:t xml:space="preserve"> </w:t>
      </w:r>
      <w:r>
        <w:rPr>
          <w:rFonts w:eastAsia="Times New Roman"/>
          <w:color w:val="212121"/>
          <w:szCs w:val="24"/>
          <w:shd w:val="clear" w:color="auto" w:fill="FFFFFF"/>
        </w:rPr>
        <w:t xml:space="preserve">όταν </w:t>
      </w:r>
      <w:r w:rsidRPr="007C3B9C">
        <w:rPr>
          <w:rFonts w:eastAsia="Times New Roman"/>
          <w:color w:val="212121"/>
          <w:szCs w:val="24"/>
          <w:shd w:val="clear" w:color="auto" w:fill="FFFFFF"/>
        </w:rPr>
        <w:t xml:space="preserve">δεν </w:t>
      </w:r>
      <w:r>
        <w:rPr>
          <w:rFonts w:eastAsia="Times New Roman"/>
          <w:color w:val="212121"/>
          <w:szCs w:val="24"/>
          <w:shd w:val="clear" w:color="auto" w:fill="FFFFFF"/>
        </w:rPr>
        <w:t>είχατε</w:t>
      </w:r>
      <w:r w:rsidRPr="007C3B9C">
        <w:rPr>
          <w:rFonts w:eastAsia="Times New Roman"/>
          <w:color w:val="212121"/>
          <w:szCs w:val="24"/>
          <w:shd w:val="clear" w:color="auto" w:fill="FFFFFF"/>
        </w:rPr>
        <w:t xml:space="preserve"> καταφέρει να κλείσει το οποιοδήποτε πρόγραμμα</w:t>
      </w:r>
      <w:r>
        <w:rPr>
          <w:rFonts w:eastAsia="Times New Roman"/>
          <w:color w:val="212121"/>
          <w:szCs w:val="24"/>
          <w:shd w:val="clear" w:color="auto" w:fill="FFFFFF"/>
        </w:rPr>
        <w:t>,</w:t>
      </w:r>
      <w:r w:rsidRPr="007C3B9C">
        <w:rPr>
          <w:rFonts w:eastAsia="Times New Roman"/>
          <w:color w:val="212121"/>
          <w:szCs w:val="24"/>
          <w:shd w:val="clear" w:color="auto" w:fill="FFFFFF"/>
        </w:rPr>
        <w:t xml:space="preserve"> που με δική σας ευθύνη ήρθε και </w:t>
      </w:r>
      <w:r>
        <w:rPr>
          <w:rFonts w:eastAsia="Times New Roman"/>
          <w:color w:val="212121"/>
          <w:szCs w:val="24"/>
          <w:shd w:val="clear" w:color="auto" w:fill="FFFFFF"/>
        </w:rPr>
        <w:t xml:space="preserve">επικάθισε πάνω στη χώρα. </w:t>
      </w:r>
    </w:p>
    <w:p w14:paraId="4318B791" w14:textId="77777777" w:rsidR="001D7CFB" w:rsidRDefault="00EB4E0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Και βέβαια</w:t>
      </w:r>
      <w:r w:rsidRPr="007C3B9C">
        <w:rPr>
          <w:rFonts w:eastAsia="Times New Roman"/>
          <w:color w:val="212121"/>
          <w:szCs w:val="24"/>
          <w:shd w:val="clear" w:color="auto" w:fill="FFFFFF"/>
        </w:rPr>
        <w:t xml:space="preserve"> το πρόβλημα δεν είναι αυτό</w:t>
      </w:r>
      <w:r>
        <w:rPr>
          <w:rFonts w:eastAsia="Times New Roman"/>
          <w:color w:val="212121"/>
          <w:szCs w:val="24"/>
          <w:shd w:val="clear" w:color="auto" w:fill="FFFFFF"/>
        </w:rPr>
        <w:t>. Τ</w:t>
      </w:r>
      <w:r w:rsidRPr="007C3B9C">
        <w:rPr>
          <w:rFonts w:eastAsia="Times New Roman"/>
          <w:color w:val="212121"/>
          <w:szCs w:val="24"/>
          <w:shd w:val="clear" w:color="auto" w:fill="FFFFFF"/>
        </w:rPr>
        <w:t>ο πρόβλημα και των δύο κομμάτων</w:t>
      </w:r>
      <w:r>
        <w:rPr>
          <w:rFonts w:eastAsia="Times New Roman"/>
          <w:color w:val="212121"/>
          <w:szCs w:val="24"/>
          <w:shd w:val="clear" w:color="auto" w:fill="FFFFFF"/>
        </w:rPr>
        <w:t>,</w:t>
      </w:r>
      <w:r w:rsidRPr="007C3B9C">
        <w:rPr>
          <w:rFonts w:eastAsia="Times New Roman"/>
          <w:color w:val="212121"/>
          <w:szCs w:val="24"/>
          <w:shd w:val="clear" w:color="auto" w:fill="FFFFFF"/>
        </w:rPr>
        <w:t xml:space="preserve"> της </w:t>
      </w:r>
      <w:r>
        <w:rPr>
          <w:rFonts w:eastAsia="Times New Roman"/>
          <w:color w:val="212121"/>
          <w:szCs w:val="24"/>
          <w:shd w:val="clear" w:color="auto" w:fill="FFFFFF"/>
        </w:rPr>
        <w:t xml:space="preserve">Νέας </w:t>
      </w:r>
      <w:r w:rsidRPr="007C3B9C">
        <w:rPr>
          <w:rFonts w:eastAsia="Times New Roman"/>
          <w:color w:val="212121"/>
          <w:szCs w:val="24"/>
          <w:shd w:val="clear" w:color="auto" w:fill="FFFFFF"/>
        </w:rPr>
        <w:t>Δημοκρατίας και του</w:t>
      </w:r>
      <w:r>
        <w:rPr>
          <w:rFonts w:eastAsia="Times New Roman"/>
          <w:color w:val="212121"/>
          <w:szCs w:val="24"/>
          <w:shd w:val="clear" w:color="auto" w:fill="FFFFFF"/>
        </w:rPr>
        <w:t xml:space="preserve"> παλιού ΠΑΣΟΚ -ή ό</w:t>
      </w:r>
      <w:r w:rsidRPr="007C3B9C">
        <w:rPr>
          <w:rFonts w:eastAsia="Times New Roman"/>
          <w:color w:val="212121"/>
          <w:szCs w:val="24"/>
          <w:shd w:val="clear" w:color="auto" w:fill="FFFFFF"/>
        </w:rPr>
        <w:t>πω</w:t>
      </w:r>
      <w:r w:rsidRPr="007C3B9C">
        <w:rPr>
          <w:rFonts w:eastAsia="Times New Roman"/>
          <w:color w:val="212121"/>
          <w:szCs w:val="24"/>
          <w:shd w:val="clear" w:color="auto" w:fill="FFFFFF"/>
        </w:rPr>
        <w:t>ς το λένε τώρα</w:t>
      </w:r>
      <w:r>
        <w:rPr>
          <w:rFonts w:eastAsia="Times New Roman"/>
          <w:color w:val="212121"/>
          <w:szCs w:val="24"/>
          <w:shd w:val="clear" w:color="auto" w:fill="FFFFFF"/>
        </w:rPr>
        <w:t>- είναι η διεύρυνση και όχι μόνο, αν και είναι και αυτή, η κοινοβουλευτική διεύρυνση -ή όπως λένε η διεύρυνση «των προθύμων»-</w:t>
      </w:r>
      <w:r w:rsidRPr="007C3B9C">
        <w:rPr>
          <w:rFonts w:eastAsia="Times New Roman"/>
          <w:color w:val="212121"/>
          <w:szCs w:val="24"/>
          <w:shd w:val="clear" w:color="auto" w:fill="FFFFFF"/>
        </w:rPr>
        <w:t xml:space="preserve"> της </w:t>
      </w:r>
      <w:r>
        <w:rPr>
          <w:rFonts w:eastAsia="Times New Roman"/>
          <w:color w:val="212121"/>
          <w:szCs w:val="24"/>
          <w:shd w:val="clear" w:color="auto" w:fill="FFFFFF"/>
        </w:rPr>
        <w:t>κυβερνητικής παράταξης του ΣΥΡΙΖΑ, α</w:t>
      </w:r>
      <w:r w:rsidRPr="007C3B9C">
        <w:rPr>
          <w:rFonts w:eastAsia="Times New Roman"/>
          <w:color w:val="212121"/>
          <w:szCs w:val="24"/>
          <w:shd w:val="clear" w:color="auto" w:fill="FFFFFF"/>
        </w:rPr>
        <w:t xml:space="preserve">λλά κυρίως μία νέα πολιτική συμμαχία </w:t>
      </w:r>
      <w:r>
        <w:rPr>
          <w:rFonts w:eastAsia="Times New Roman"/>
          <w:color w:val="212121"/>
          <w:szCs w:val="24"/>
          <w:shd w:val="clear" w:color="auto" w:fill="FFFFFF"/>
        </w:rPr>
        <w:t>με ένα μέρος</w:t>
      </w:r>
      <w:r w:rsidRPr="007C3B9C">
        <w:rPr>
          <w:rFonts w:eastAsia="Times New Roman"/>
          <w:color w:val="212121"/>
          <w:szCs w:val="24"/>
          <w:shd w:val="clear" w:color="auto" w:fill="FFFFFF"/>
        </w:rPr>
        <w:t xml:space="preserve"> της κεντροαριστεράς και</w:t>
      </w:r>
      <w:r>
        <w:rPr>
          <w:rFonts w:eastAsia="Times New Roman"/>
          <w:color w:val="212121"/>
          <w:szCs w:val="24"/>
          <w:shd w:val="clear" w:color="auto" w:fill="FFFFFF"/>
        </w:rPr>
        <w:t xml:space="preserve"> να</w:t>
      </w:r>
      <w:r>
        <w:rPr>
          <w:rFonts w:eastAsia="Times New Roman"/>
          <w:color w:val="212121"/>
          <w:szCs w:val="24"/>
          <w:shd w:val="clear" w:color="auto" w:fill="FFFFFF"/>
        </w:rPr>
        <w:t>ι,</w:t>
      </w:r>
      <w:r w:rsidRPr="007C3B9C">
        <w:rPr>
          <w:rFonts w:eastAsia="Times New Roman"/>
          <w:color w:val="212121"/>
          <w:szCs w:val="24"/>
          <w:shd w:val="clear" w:color="auto" w:fill="FFFFFF"/>
        </w:rPr>
        <w:t xml:space="preserve"> με ένα μέρος της δημοκρατικής δεξιάς</w:t>
      </w:r>
      <w:r>
        <w:rPr>
          <w:rFonts w:eastAsia="Times New Roman"/>
          <w:color w:val="212121"/>
          <w:szCs w:val="24"/>
          <w:shd w:val="clear" w:color="auto" w:fill="FFFFFF"/>
        </w:rPr>
        <w:t>.</w:t>
      </w:r>
      <w:r w:rsidRPr="007C3B9C">
        <w:rPr>
          <w:rFonts w:eastAsia="Times New Roman"/>
          <w:color w:val="212121"/>
          <w:szCs w:val="24"/>
          <w:shd w:val="clear" w:color="auto" w:fill="FFFFFF"/>
        </w:rPr>
        <w:t xml:space="preserve"> </w:t>
      </w:r>
    </w:p>
    <w:p w14:paraId="4318B792" w14:textId="77777777" w:rsidR="001D7CFB" w:rsidRDefault="00EB4E0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Το </w:t>
      </w:r>
      <w:r w:rsidRPr="007C3B9C">
        <w:rPr>
          <w:rFonts w:eastAsia="Times New Roman"/>
          <w:color w:val="212121"/>
          <w:szCs w:val="24"/>
          <w:shd w:val="clear" w:color="auto" w:fill="FFFFFF"/>
        </w:rPr>
        <w:t xml:space="preserve">πρόβλημά </w:t>
      </w:r>
      <w:r>
        <w:rPr>
          <w:rFonts w:eastAsia="Times New Roman"/>
          <w:color w:val="212121"/>
          <w:szCs w:val="24"/>
          <w:shd w:val="clear" w:color="auto" w:fill="FFFFFF"/>
        </w:rPr>
        <w:t>σας, κύριοι συνάδελφοι της Α</w:t>
      </w:r>
      <w:r w:rsidRPr="007C3B9C">
        <w:rPr>
          <w:rFonts w:eastAsia="Times New Roman"/>
          <w:color w:val="212121"/>
          <w:szCs w:val="24"/>
          <w:shd w:val="clear" w:color="auto" w:fill="FFFFFF"/>
        </w:rPr>
        <w:t>ντιπολίτευσης</w:t>
      </w:r>
      <w:r>
        <w:rPr>
          <w:rFonts w:eastAsia="Times New Roman"/>
          <w:color w:val="212121"/>
          <w:szCs w:val="24"/>
          <w:shd w:val="clear" w:color="auto" w:fill="FFFFFF"/>
        </w:rPr>
        <w:t>,</w:t>
      </w:r>
      <w:r w:rsidRPr="007C3B9C">
        <w:rPr>
          <w:rFonts w:eastAsia="Times New Roman"/>
          <w:color w:val="212121"/>
          <w:szCs w:val="24"/>
          <w:shd w:val="clear" w:color="auto" w:fill="FFFFFF"/>
        </w:rPr>
        <w:t xml:space="preserve"> </w:t>
      </w:r>
      <w:r>
        <w:rPr>
          <w:rFonts w:eastAsia="Times New Roman"/>
          <w:color w:val="212121"/>
          <w:szCs w:val="24"/>
          <w:shd w:val="clear" w:color="auto" w:fill="FFFFFF"/>
        </w:rPr>
        <w:t>είναι ότι ε</w:t>
      </w:r>
      <w:r w:rsidRPr="007C3B9C">
        <w:rPr>
          <w:rFonts w:eastAsia="Times New Roman"/>
          <w:color w:val="212121"/>
          <w:szCs w:val="24"/>
          <w:shd w:val="clear" w:color="auto" w:fill="FFFFFF"/>
        </w:rPr>
        <w:t xml:space="preserve">σείς </w:t>
      </w:r>
      <w:r>
        <w:rPr>
          <w:rFonts w:eastAsia="Times New Roman"/>
          <w:color w:val="212121"/>
          <w:szCs w:val="24"/>
          <w:shd w:val="clear" w:color="auto" w:fill="FFFFFF"/>
        </w:rPr>
        <w:t>δεν συσπειρώνετε</w:t>
      </w:r>
      <w:r w:rsidRPr="007C3B9C">
        <w:rPr>
          <w:rFonts w:eastAsia="Times New Roman"/>
          <w:color w:val="212121"/>
          <w:szCs w:val="24"/>
          <w:shd w:val="clear" w:color="auto" w:fill="FFFFFF"/>
        </w:rPr>
        <w:t xml:space="preserve"> τίποτα</w:t>
      </w:r>
      <w:r>
        <w:rPr>
          <w:rFonts w:eastAsia="Times New Roman"/>
          <w:color w:val="212121"/>
          <w:szCs w:val="24"/>
          <w:shd w:val="clear" w:color="auto" w:fill="FFFFFF"/>
        </w:rPr>
        <w:t>, ενώ αντίθετα ο Αλέξης Τσίπρας -θ</w:t>
      </w:r>
      <w:r w:rsidRPr="007C3B9C">
        <w:rPr>
          <w:rFonts w:eastAsia="Times New Roman"/>
          <w:color w:val="212121"/>
          <w:szCs w:val="24"/>
          <w:shd w:val="clear" w:color="auto" w:fill="FFFFFF"/>
        </w:rPr>
        <w:t>α μου επιτρέψετε να πω</w:t>
      </w:r>
      <w:r>
        <w:rPr>
          <w:rFonts w:eastAsia="Times New Roman"/>
          <w:color w:val="212121"/>
          <w:szCs w:val="24"/>
          <w:shd w:val="clear" w:color="auto" w:fill="FFFFFF"/>
        </w:rPr>
        <w:t>-</w:t>
      </w:r>
      <w:r w:rsidRPr="007C3B9C">
        <w:rPr>
          <w:rFonts w:eastAsia="Times New Roman"/>
          <w:color w:val="212121"/>
          <w:szCs w:val="24"/>
          <w:shd w:val="clear" w:color="auto" w:fill="FFFFFF"/>
        </w:rPr>
        <w:t xml:space="preserve"> ότι παίρνει από παντού</w:t>
      </w:r>
      <w:r>
        <w:rPr>
          <w:rFonts w:eastAsia="Times New Roman"/>
          <w:color w:val="212121"/>
          <w:szCs w:val="24"/>
          <w:shd w:val="clear" w:color="auto" w:fill="FFFFFF"/>
        </w:rPr>
        <w:t>.</w:t>
      </w:r>
    </w:p>
    <w:p w14:paraId="4318B793" w14:textId="77777777" w:rsidR="001D7CFB" w:rsidRDefault="00EB4E0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Η χώρα σήμερα </w:t>
      </w:r>
      <w:r w:rsidRPr="007C3B9C">
        <w:rPr>
          <w:rFonts w:eastAsia="Times New Roman"/>
          <w:color w:val="212121"/>
          <w:szCs w:val="24"/>
          <w:shd w:val="clear" w:color="auto" w:fill="FFFFFF"/>
        </w:rPr>
        <w:t>προσπαθεί</w:t>
      </w:r>
      <w:r>
        <w:rPr>
          <w:rFonts w:eastAsia="Times New Roman"/>
          <w:color w:val="212121"/>
          <w:szCs w:val="24"/>
          <w:shd w:val="clear" w:color="auto" w:fill="FFFFFF"/>
        </w:rPr>
        <w:t xml:space="preserve"> να ανακτήσει μ</w:t>
      </w:r>
      <w:r>
        <w:rPr>
          <w:rFonts w:eastAsia="Times New Roman"/>
          <w:color w:val="212121"/>
          <w:szCs w:val="24"/>
          <w:shd w:val="clear" w:color="auto" w:fill="FFFFFF"/>
        </w:rPr>
        <w:t>έρος των ελευθεριών της, να πετύχει την</w:t>
      </w:r>
      <w:r w:rsidRPr="007C3B9C">
        <w:rPr>
          <w:rFonts w:eastAsia="Times New Roman"/>
          <w:color w:val="212121"/>
          <w:szCs w:val="24"/>
          <w:shd w:val="clear" w:color="auto" w:fill="FFFFFF"/>
        </w:rPr>
        <w:t xml:space="preserve"> οικονομική </w:t>
      </w:r>
      <w:r>
        <w:rPr>
          <w:rFonts w:eastAsia="Times New Roman"/>
          <w:color w:val="212121"/>
          <w:szCs w:val="24"/>
          <w:shd w:val="clear" w:color="auto" w:fill="FFFFFF"/>
        </w:rPr>
        <w:t>ανάταξη, β</w:t>
      </w:r>
      <w:r w:rsidRPr="007C3B9C">
        <w:rPr>
          <w:rFonts w:eastAsia="Times New Roman"/>
          <w:color w:val="212121"/>
          <w:szCs w:val="24"/>
          <w:shd w:val="clear" w:color="auto" w:fill="FFFFFF"/>
        </w:rPr>
        <w:t>γαίνοντας από μία κατάσταση χρεοκοπίας και πτώχευσης</w:t>
      </w:r>
      <w:r>
        <w:rPr>
          <w:rFonts w:eastAsia="Times New Roman"/>
          <w:color w:val="212121"/>
          <w:szCs w:val="24"/>
          <w:shd w:val="clear" w:color="auto" w:fill="FFFFFF"/>
        </w:rPr>
        <w:t>. Η πλήρης ανάκαμψη δεν απαιτεί μόνο χρόνο,</w:t>
      </w:r>
      <w:r w:rsidRPr="007C3B9C">
        <w:rPr>
          <w:rFonts w:eastAsia="Times New Roman"/>
          <w:color w:val="212121"/>
          <w:szCs w:val="24"/>
          <w:shd w:val="clear" w:color="auto" w:fill="FFFFFF"/>
        </w:rPr>
        <w:t xml:space="preserve"> αλλά </w:t>
      </w:r>
      <w:r>
        <w:rPr>
          <w:rFonts w:eastAsia="Times New Roman"/>
          <w:color w:val="212121"/>
          <w:szCs w:val="24"/>
          <w:shd w:val="clear" w:color="auto" w:fill="FFFFFF"/>
        </w:rPr>
        <w:t>απαιτεί και σχέδιο, που πρέπει να είναι υποχρεωτικά διαφορετικό από τα προηγούμενα,</w:t>
      </w:r>
      <w:r w:rsidRPr="007C3B9C">
        <w:rPr>
          <w:rFonts w:eastAsia="Times New Roman"/>
          <w:color w:val="212121"/>
          <w:szCs w:val="24"/>
          <w:shd w:val="clear" w:color="auto" w:fill="FFFFFF"/>
        </w:rPr>
        <w:t xml:space="preserve"> και κυρίως</w:t>
      </w:r>
      <w:r w:rsidRPr="007C3B9C">
        <w:rPr>
          <w:rFonts w:eastAsia="Times New Roman"/>
          <w:color w:val="212121"/>
          <w:szCs w:val="24"/>
          <w:shd w:val="clear" w:color="auto" w:fill="FFFFFF"/>
        </w:rPr>
        <w:t xml:space="preserve"> </w:t>
      </w:r>
      <w:r>
        <w:rPr>
          <w:rFonts w:eastAsia="Times New Roman"/>
          <w:color w:val="212121"/>
          <w:szCs w:val="24"/>
          <w:shd w:val="clear" w:color="auto" w:fill="FFFFFF"/>
        </w:rPr>
        <w:t>απαντήσεις</w:t>
      </w:r>
      <w:r w:rsidRPr="007C3B9C">
        <w:rPr>
          <w:rFonts w:eastAsia="Times New Roman"/>
          <w:color w:val="212121"/>
          <w:szCs w:val="24"/>
          <w:shd w:val="clear" w:color="auto" w:fill="FFFFFF"/>
        </w:rPr>
        <w:t xml:space="preserve"> στο γιατί φτάσαμε ως εδώ</w:t>
      </w:r>
      <w:r>
        <w:rPr>
          <w:rFonts w:eastAsia="Times New Roman"/>
          <w:color w:val="212121"/>
          <w:szCs w:val="24"/>
          <w:shd w:val="clear" w:color="auto" w:fill="FFFFFF"/>
        </w:rPr>
        <w:t>.</w:t>
      </w:r>
      <w:r w:rsidRPr="007C3B9C">
        <w:rPr>
          <w:rFonts w:eastAsia="Times New Roman"/>
          <w:color w:val="212121"/>
          <w:szCs w:val="24"/>
          <w:shd w:val="clear" w:color="auto" w:fill="FFFFFF"/>
        </w:rPr>
        <w:t xml:space="preserve"> </w:t>
      </w:r>
    </w:p>
    <w:p w14:paraId="4318B794" w14:textId="77777777" w:rsidR="001D7CFB" w:rsidRDefault="00EB4E04">
      <w:pPr>
        <w:spacing w:line="600" w:lineRule="auto"/>
        <w:ind w:firstLine="720"/>
        <w:jc w:val="both"/>
        <w:rPr>
          <w:rFonts w:eastAsia="Times New Roman"/>
          <w:color w:val="212121"/>
          <w:szCs w:val="24"/>
          <w:shd w:val="clear" w:color="auto" w:fill="FFFFFF"/>
        </w:rPr>
      </w:pPr>
      <w:r w:rsidRPr="007C3B9C">
        <w:rPr>
          <w:rFonts w:eastAsia="Times New Roman"/>
          <w:color w:val="212121"/>
          <w:szCs w:val="24"/>
          <w:shd w:val="clear" w:color="auto" w:fill="FFFFFF"/>
        </w:rPr>
        <w:t>Οι απαντήσεις αυτές δεν είναι εύκολες</w:t>
      </w:r>
      <w:r>
        <w:rPr>
          <w:rFonts w:eastAsia="Times New Roman"/>
          <w:color w:val="212121"/>
          <w:szCs w:val="24"/>
          <w:shd w:val="clear" w:color="auto" w:fill="FFFFFF"/>
        </w:rPr>
        <w:t>. Π</w:t>
      </w:r>
      <w:r w:rsidRPr="007C3B9C">
        <w:rPr>
          <w:rFonts w:eastAsia="Times New Roman"/>
          <w:color w:val="212121"/>
          <w:szCs w:val="24"/>
          <w:shd w:val="clear" w:color="auto" w:fill="FFFFFF"/>
        </w:rPr>
        <w:t>αραλάβαμε</w:t>
      </w:r>
      <w:r>
        <w:rPr>
          <w:rFonts w:eastAsia="Times New Roman"/>
          <w:color w:val="212121"/>
          <w:szCs w:val="24"/>
          <w:shd w:val="clear" w:color="auto" w:fill="FFFFFF"/>
        </w:rPr>
        <w:t xml:space="preserve"> χρεοκοπημένη χώρα. Έ</w:t>
      </w:r>
      <w:r w:rsidRPr="007C3B9C">
        <w:rPr>
          <w:rFonts w:eastAsia="Times New Roman"/>
          <w:color w:val="212121"/>
          <w:szCs w:val="24"/>
          <w:shd w:val="clear" w:color="auto" w:fill="FFFFFF"/>
        </w:rPr>
        <w:t>γινε προσπάθεια να αντιμετωπιστεί η α</w:t>
      </w:r>
      <w:r>
        <w:rPr>
          <w:rFonts w:eastAsia="Times New Roman"/>
          <w:color w:val="212121"/>
          <w:szCs w:val="24"/>
          <w:shd w:val="clear" w:color="auto" w:fill="FFFFFF"/>
        </w:rPr>
        <w:t>νθρωπιστική κρίση και μειώθηκε –</w:t>
      </w:r>
      <w:r w:rsidRPr="007C3B9C">
        <w:rPr>
          <w:rFonts w:eastAsia="Times New Roman"/>
          <w:color w:val="212121"/>
          <w:szCs w:val="24"/>
          <w:shd w:val="clear" w:color="auto" w:fill="FFFFFF"/>
        </w:rPr>
        <w:t>είμαστε</w:t>
      </w:r>
      <w:r>
        <w:rPr>
          <w:rFonts w:eastAsia="Times New Roman"/>
          <w:color w:val="212121"/>
          <w:szCs w:val="24"/>
          <w:shd w:val="clear" w:color="auto" w:fill="FFFFFF"/>
        </w:rPr>
        <w:t>, βέβαια,</w:t>
      </w:r>
      <w:r w:rsidRPr="007C3B9C">
        <w:rPr>
          <w:rFonts w:eastAsia="Times New Roman"/>
          <w:color w:val="212121"/>
          <w:szCs w:val="24"/>
          <w:shd w:val="clear" w:color="auto" w:fill="FFFFFF"/>
        </w:rPr>
        <w:t xml:space="preserve"> κάτω </w:t>
      </w:r>
      <w:r>
        <w:rPr>
          <w:rFonts w:eastAsia="Times New Roman"/>
          <w:color w:val="212121"/>
          <w:szCs w:val="24"/>
          <w:shd w:val="clear" w:color="auto" w:fill="FFFFFF"/>
        </w:rPr>
        <w:t xml:space="preserve">από </w:t>
      </w:r>
      <w:r w:rsidRPr="007C3B9C">
        <w:rPr>
          <w:rFonts w:eastAsia="Times New Roman"/>
          <w:color w:val="212121"/>
          <w:szCs w:val="24"/>
          <w:shd w:val="clear" w:color="auto" w:fill="FFFFFF"/>
        </w:rPr>
        <w:t>τις ανάγκες των ανθρώπων</w:t>
      </w:r>
      <w:r>
        <w:rPr>
          <w:rFonts w:eastAsia="Times New Roman"/>
          <w:color w:val="212121"/>
          <w:szCs w:val="24"/>
          <w:shd w:val="clear" w:color="auto" w:fill="FFFFFF"/>
        </w:rPr>
        <w:t>- η</w:t>
      </w:r>
      <w:r w:rsidRPr="007C3B9C">
        <w:rPr>
          <w:rFonts w:eastAsia="Times New Roman"/>
          <w:color w:val="212121"/>
          <w:szCs w:val="24"/>
          <w:shd w:val="clear" w:color="auto" w:fill="FFFFFF"/>
        </w:rPr>
        <w:t xml:space="preserve"> φτώχεια </w:t>
      </w:r>
      <w:r>
        <w:rPr>
          <w:rFonts w:eastAsia="Times New Roman"/>
          <w:color w:val="212121"/>
          <w:szCs w:val="24"/>
          <w:shd w:val="clear" w:color="auto" w:fill="FFFFFF"/>
        </w:rPr>
        <w:t xml:space="preserve">κατά δύο </w:t>
      </w:r>
      <w:r>
        <w:rPr>
          <w:rFonts w:eastAsia="Times New Roman"/>
          <w:color w:val="212121"/>
          <w:szCs w:val="24"/>
          <w:shd w:val="clear" w:color="auto" w:fill="FFFFFF"/>
        </w:rPr>
        <w:t>μονάδες. Π</w:t>
      </w:r>
      <w:r w:rsidRPr="007C3B9C">
        <w:rPr>
          <w:rFonts w:eastAsia="Times New Roman"/>
          <w:color w:val="212121"/>
          <w:szCs w:val="24"/>
          <w:shd w:val="clear" w:color="auto" w:fill="FFFFFF"/>
        </w:rPr>
        <w:t xml:space="preserve">ετύχαμε μία δημοσιονομική ισορροπία και </w:t>
      </w:r>
      <w:r>
        <w:rPr>
          <w:rFonts w:eastAsia="Times New Roman"/>
          <w:color w:val="212121"/>
          <w:szCs w:val="24"/>
          <w:shd w:val="clear" w:color="auto" w:fill="FFFFFF"/>
        </w:rPr>
        <w:t>θεσπίσαμε μέτρα ενίσχυσης και πρ</w:t>
      </w:r>
      <w:r w:rsidRPr="007C3B9C">
        <w:rPr>
          <w:rFonts w:eastAsia="Times New Roman"/>
          <w:color w:val="212121"/>
          <w:szCs w:val="24"/>
          <w:shd w:val="clear" w:color="auto" w:fill="FFFFFF"/>
        </w:rPr>
        <w:t xml:space="preserve">οστασίας της εργασίας </w:t>
      </w:r>
      <w:r>
        <w:rPr>
          <w:rFonts w:eastAsia="Times New Roman"/>
          <w:color w:val="212121"/>
          <w:szCs w:val="24"/>
          <w:shd w:val="clear" w:color="auto" w:fill="FFFFFF"/>
        </w:rPr>
        <w:t>και των εργασιακών δικαιωμάτων. Αυξήσαμε τον κατώτατο μισθό, που ε</w:t>
      </w:r>
      <w:r w:rsidRPr="007C3B9C">
        <w:rPr>
          <w:rFonts w:eastAsia="Times New Roman"/>
          <w:color w:val="212121"/>
          <w:szCs w:val="24"/>
          <w:shd w:val="clear" w:color="auto" w:fill="FFFFFF"/>
        </w:rPr>
        <w:t>ίχε μειωθεί κατά 22%</w:t>
      </w:r>
      <w:r>
        <w:rPr>
          <w:rFonts w:eastAsia="Times New Roman"/>
          <w:color w:val="212121"/>
          <w:szCs w:val="24"/>
          <w:shd w:val="clear" w:color="auto" w:fill="FFFFFF"/>
        </w:rPr>
        <w:t>,</w:t>
      </w:r>
      <w:r w:rsidRPr="007C3B9C">
        <w:rPr>
          <w:rFonts w:eastAsia="Times New Roman"/>
          <w:color w:val="212121"/>
          <w:szCs w:val="24"/>
          <w:shd w:val="clear" w:color="auto" w:fill="FFFFFF"/>
        </w:rPr>
        <w:t xml:space="preserve"> </w:t>
      </w:r>
      <w:r>
        <w:rPr>
          <w:rFonts w:eastAsia="Times New Roman"/>
          <w:color w:val="212121"/>
          <w:szCs w:val="24"/>
          <w:shd w:val="clear" w:color="auto" w:fill="FFFFFF"/>
        </w:rPr>
        <w:t>κατά 11%. Προσπαθήσαμε, επίσης,</w:t>
      </w:r>
      <w:r w:rsidRPr="007C3B9C">
        <w:rPr>
          <w:rFonts w:eastAsia="Times New Roman"/>
          <w:color w:val="212121"/>
          <w:szCs w:val="24"/>
          <w:shd w:val="clear" w:color="auto" w:fill="FFFFFF"/>
        </w:rPr>
        <w:t xml:space="preserve"> να ανατάξουμε την πα</w:t>
      </w:r>
      <w:r>
        <w:rPr>
          <w:rFonts w:eastAsia="Times New Roman"/>
          <w:color w:val="212121"/>
          <w:szCs w:val="24"/>
          <w:shd w:val="clear" w:color="auto" w:fill="FFFFFF"/>
        </w:rPr>
        <w:t>ραγωγή και σ</w:t>
      </w:r>
      <w:r>
        <w:rPr>
          <w:rFonts w:eastAsia="Times New Roman"/>
          <w:color w:val="212121"/>
          <w:szCs w:val="24"/>
          <w:shd w:val="clear" w:color="auto" w:fill="FFFFFF"/>
        </w:rPr>
        <w:t xml:space="preserve">τον πρωτογενή τομέα, εκεί που είχαμε μόνο ελλείμματα και υπερδανεισμό. </w:t>
      </w:r>
    </w:p>
    <w:p w14:paraId="4318B795" w14:textId="77777777" w:rsidR="001D7CFB" w:rsidRDefault="00EB4E04">
      <w:pPr>
        <w:spacing w:line="600" w:lineRule="auto"/>
        <w:ind w:firstLine="720"/>
        <w:jc w:val="both"/>
        <w:rPr>
          <w:rFonts w:eastAsia="Times New Roman"/>
          <w:color w:val="212121"/>
          <w:szCs w:val="24"/>
          <w:shd w:val="clear" w:color="auto" w:fill="FFFFFF"/>
        </w:rPr>
      </w:pPr>
      <w:r w:rsidRPr="007C3B9C">
        <w:rPr>
          <w:rFonts w:eastAsia="Times New Roman"/>
          <w:color w:val="212121"/>
          <w:szCs w:val="24"/>
          <w:shd w:val="clear" w:color="auto" w:fill="FFFFFF"/>
        </w:rPr>
        <w:t>Και βέβαια θα πρέπει να πω ότι</w:t>
      </w:r>
      <w:r>
        <w:rPr>
          <w:rFonts w:eastAsia="Times New Roman"/>
          <w:color w:val="212121"/>
          <w:szCs w:val="24"/>
          <w:shd w:val="clear" w:color="auto" w:fill="FFFFFF"/>
        </w:rPr>
        <w:t>,</w:t>
      </w:r>
      <w:r w:rsidRPr="007C3B9C">
        <w:rPr>
          <w:rFonts w:eastAsia="Times New Roman"/>
          <w:color w:val="212121"/>
          <w:szCs w:val="24"/>
          <w:shd w:val="clear" w:color="auto" w:fill="FFFFFF"/>
        </w:rPr>
        <w:t xml:space="preserve"> σε σχέση με το χρέος</w:t>
      </w:r>
      <w:r>
        <w:rPr>
          <w:rFonts w:eastAsia="Times New Roman"/>
          <w:color w:val="212121"/>
          <w:szCs w:val="24"/>
          <w:shd w:val="clear" w:color="auto" w:fill="FFFFFF"/>
        </w:rPr>
        <w:t>,</w:t>
      </w:r>
      <w:r w:rsidRPr="007C3B9C">
        <w:rPr>
          <w:rFonts w:eastAsia="Times New Roman"/>
          <w:color w:val="212121"/>
          <w:szCs w:val="24"/>
          <w:shd w:val="clear" w:color="auto" w:fill="FFFFFF"/>
        </w:rPr>
        <w:t xml:space="preserve"> μειώσαμε το μέσο επιτόκιο των δανείων </w:t>
      </w:r>
      <w:r>
        <w:rPr>
          <w:rFonts w:eastAsia="Times New Roman"/>
          <w:color w:val="212121"/>
          <w:szCs w:val="24"/>
          <w:shd w:val="clear" w:color="auto" w:fill="FFFFFF"/>
        </w:rPr>
        <w:t xml:space="preserve">προς αποπληρωμή, σταθεροποιήσαμε </w:t>
      </w:r>
      <w:r w:rsidRPr="007C3B9C">
        <w:rPr>
          <w:rFonts w:eastAsia="Times New Roman"/>
          <w:color w:val="212121"/>
          <w:szCs w:val="24"/>
          <w:shd w:val="clear" w:color="auto" w:fill="FFFFFF"/>
        </w:rPr>
        <w:t xml:space="preserve">τα επιτόκια για </w:t>
      </w:r>
      <w:r>
        <w:rPr>
          <w:rFonts w:eastAsia="Times New Roman"/>
          <w:color w:val="212121"/>
          <w:szCs w:val="24"/>
          <w:shd w:val="clear" w:color="auto" w:fill="FFFFFF"/>
        </w:rPr>
        <w:t>ένα μεγάλο μέρο</w:t>
      </w:r>
      <w:r w:rsidRPr="007C3B9C">
        <w:rPr>
          <w:rFonts w:eastAsia="Times New Roman"/>
          <w:color w:val="212121"/>
          <w:szCs w:val="24"/>
          <w:shd w:val="clear" w:color="auto" w:fill="FFFFFF"/>
        </w:rPr>
        <w:t>ς του χρέους</w:t>
      </w:r>
      <w:r>
        <w:rPr>
          <w:rFonts w:eastAsia="Times New Roman"/>
          <w:color w:val="212121"/>
          <w:szCs w:val="24"/>
          <w:shd w:val="clear" w:color="auto" w:fill="FFFFFF"/>
        </w:rPr>
        <w:t>,</w:t>
      </w:r>
      <w:r w:rsidRPr="007C3B9C">
        <w:rPr>
          <w:rFonts w:eastAsia="Times New Roman"/>
          <w:color w:val="212121"/>
          <w:szCs w:val="24"/>
          <w:shd w:val="clear" w:color="auto" w:fill="FFFFFF"/>
        </w:rPr>
        <w:t xml:space="preserve"> πετύχαμε αναστ</w:t>
      </w:r>
      <w:r w:rsidRPr="007C3B9C">
        <w:rPr>
          <w:rFonts w:eastAsia="Times New Roman"/>
          <w:color w:val="212121"/>
          <w:szCs w:val="24"/>
          <w:shd w:val="clear" w:color="auto" w:fill="FFFFFF"/>
        </w:rPr>
        <w:t xml:space="preserve">ολή των στόχων και έτσι </w:t>
      </w:r>
      <w:r>
        <w:rPr>
          <w:rFonts w:eastAsia="Times New Roman"/>
          <w:color w:val="212121"/>
          <w:szCs w:val="24"/>
          <w:shd w:val="clear" w:color="auto" w:fill="FFFFFF"/>
        </w:rPr>
        <w:t>εξασφαλίσαμε</w:t>
      </w:r>
      <w:r w:rsidRPr="007C3B9C">
        <w:rPr>
          <w:rFonts w:eastAsia="Times New Roman"/>
          <w:color w:val="212121"/>
          <w:szCs w:val="24"/>
          <w:shd w:val="clear" w:color="auto" w:fill="FFFFFF"/>
        </w:rPr>
        <w:t xml:space="preserve"> πάνω από μία </w:t>
      </w:r>
      <w:r>
        <w:rPr>
          <w:rFonts w:eastAsia="Times New Roman"/>
          <w:color w:val="212121"/>
          <w:szCs w:val="24"/>
          <w:shd w:val="clear" w:color="auto" w:fill="FFFFFF"/>
        </w:rPr>
        <w:t>δεκαπενταετία</w:t>
      </w:r>
      <w:r w:rsidRPr="007C3B9C">
        <w:rPr>
          <w:rFonts w:eastAsia="Times New Roman"/>
          <w:color w:val="212121"/>
          <w:szCs w:val="24"/>
          <w:shd w:val="clear" w:color="auto" w:fill="FFFFFF"/>
        </w:rPr>
        <w:t xml:space="preserve"> </w:t>
      </w:r>
      <w:r>
        <w:rPr>
          <w:rFonts w:eastAsia="Times New Roman"/>
          <w:color w:val="212121"/>
          <w:szCs w:val="24"/>
          <w:shd w:val="clear" w:color="auto" w:fill="FFFFFF"/>
        </w:rPr>
        <w:t>που</w:t>
      </w:r>
      <w:r w:rsidRPr="007C3B9C">
        <w:rPr>
          <w:rFonts w:eastAsia="Times New Roman"/>
          <w:color w:val="212121"/>
          <w:szCs w:val="24"/>
          <w:shd w:val="clear" w:color="auto" w:fill="FFFFFF"/>
        </w:rPr>
        <w:t xml:space="preserve"> μπορούμε ελεύθερα να πάρουμε πρωτοβου</w:t>
      </w:r>
      <w:r>
        <w:rPr>
          <w:rFonts w:eastAsia="Times New Roman"/>
          <w:color w:val="212121"/>
          <w:szCs w:val="24"/>
          <w:shd w:val="clear" w:color="auto" w:fill="FFFFFF"/>
        </w:rPr>
        <w:t xml:space="preserve">λίες για ανάταξη της οικονομίας, επιστρέψαμε και </w:t>
      </w:r>
      <w:r w:rsidRPr="007C3B9C">
        <w:rPr>
          <w:rFonts w:eastAsia="Times New Roman"/>
          <w:color w:val="212121"/>
          <w:szCs w:val="24"/>
          <w:shd w:val="clear" w:color="auto" w:fill="FFFFFF"/>
        </w:rPr>
        <w:t>βγήκαμε στις αγορές με χαμηλά επιτόκια δανεισμού</w:t>
      </w:r>
      <w:r>
        <w:rPr>
          <w:rFonts w:eastAsia="Times New Roman"/>
          <w:color w:val="212121"/>
          <w:szCs w:val="24"/>
          <w:shd w:val="clear" w:color="auto" w:fill="FFFFFF"/>
        </w:rPr>
        <w:t>,</w:t>
      </w:r>
      <w:r w:rsidRPr="007C3B9C">
        <w:rPr>
          <w:rFonts w:eastAsia="Times New Roman"/>
          <w:color w:val="212121"/>
          <w:szCs w:val="24"/>
          <w:shd w:val="clear" w:color="auto" w:fill="FFFFFF"/>
        </w:rPr>
        <w:t xml:space="preserve"> έχουμε ένα από</w:t>
      </w:r>
      <w:r>
        <w:rPr>
          <w:rFonts w:eastAsia="Times New Roman"/>
          <w:color w:val="212121"/>
          <w:szCs w:val="24"/>
          <w:shd w:val="clear" w:color="auto" w:fill="FFFFFF"/>
        </w:rPr>
        <w:t>θεμα ρευστότητας, ώστε να καλυφθούν αν</w:t>
      </w:r>
      <w:r>
        <w:rPr>
          <w:rFonts w:eastAsia="Times New Roman"/>
          <w:color w:val="212121"/>
          <w:szCs w:val="24"/>
          <w:shd w:val="clear" w:color="auto" w:fill="FFFFFF"/>
        </w:rPr>
        <w:t>άγκες μέχρι το 2023, εκεί που υπήρχαν</w:t>
      </w:r>
      <w:r w:rsidRPr="007C3B9C">
        <w:rPr>
          <w:rFonts w:eastAsia="Times New Roman"/>
          <w:color w:val="212121"/>
          <w:szCs w:val="24"/>
          <w:shd w:val="clear" w:color="auto" w:fill="FFFFFF"/>
        </w:rPr>
        <w:t xml:space="preserve"> χρόνια</w:t>
      </w:r>
      <w:r>
        <w:rPr>
          <w:rFonts w:eastAsia="Times New Roman"/>
          <w:color w:val="212121"/>
          <w:szCs w:val="24"/>
          <w:shd w:val="clear" w:color="auto" w:fill="FFFFFF"/>
        </w:rPr>
        <w:t xml:space="preserve"> ελλείμματα, και βεβαίως εξοφλούμε τα δάνεια του ΔΝΤ με το πιο υψηλό επιτόκιο. </w:t>
      </w:r>
    </w:p>
    <w:p w14:paraId="4318B796" w14:textId="77777777" w:rsidR="001D7CFB" w:rsidRDefault="00EB4E0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Να πω, τέλος, το εξής: Μ</w:t>
      </w:r>
      <w:r w:rsidRPr="007C3B9C">
        <w:rPr>
          <w:rFonts w:eastAsia="Times New Roman"/>
          <w:color w:val="212121"/>
          <w:szCs w:val="24"/>
          <w:shd w:val="clear" w:color="auto" w:fill="FFFFFF"/>
        </w:rPr>
        <w:t xml:space="preserve">ιλάτε συνέχεια για </w:t>
      </w:r>
      <w:r>
        <w:rPr>
          <w:rFonts w:eastAsia="Times New Roman"/>
          <w:color w:val="212121"/>
          <w:szCs w:val="24"/>
          <w:shd w:val="clear" w:color="auto" w:fill="FFFFFF"/>
        </w:rPr>
        <w:t xml:space="preserve">εκλογές. Οι </w:t>
      </w:r>
      <w:r w:rsidRPr="007C3B9C">
        <w:rPr>
          <w:rFonts w:eastAsia="Times New Roman"/>
          <w:color w:val="212121"/>
          <w:szCs w:val="24"/>
          <w:shd w:val="clear" w:color="auto" w:fill="FFFFFF"/>
        </w:rPr>
        <w:t>εκλογέ</w:t>
      </w:r>
      <w:r>
        <w:rPr>
          <w:rFonts w:eastAsia="Times New Roman"/>
          <w:color w:val="212121"/>
          <w:szCs w:val="24"/>
          <w:shd w:val="clear" w:color="auto" w:fill="FFFFFF"/>
        </w:rPr>
        <w:t>ς είναι πράγματι προ των πυλών. Όλοι π</w:t>
      </w:r>
      <w:r w:rsidRPr="007C3B9C">
        <w:rPr>
          <w:rFonts w:eastAsia="Times New Roman"/>
          <w:color w:val="212121"/>
          <w:szCs w:val="24"/>
          <w:shd w:val="clear" w:color="auto" w:fill="FFFFFF"/>
        </w:rPr>
        <w:t>ρέπει να αποδείξουν την αξία</w:t>
      </w:r>
      <w:r>
        <w:rPr>
          <w:rFonts w:eastAsia="Times New Roman"/>
          <w:color w:val="212121"/>
          <w:szCs w:val="24"/>
          <w:shd w:val="clear" w:color="auto" w:fill="FFFFFF"/>
        </w:rPr>
        <w:t xml:space="preserve"> τους</w:t>
      </w:r>
      <w:r>
        <w:rPr>
          <w:rFonts w:eastAsia="Times New Roman"/>
          <w:color w:val="212121"/>
          <w:szCs w:val="24"/>
          <w:shd w:val="clear" w:color="auto" w:fill="FFFFFF"/>
        </w:rPr>
        <w:t>, την κοινωνική χρησιμότητά τους κ</w:t>
      </w:r>
      <w:r w:rsidRPr="007C3B9C">
        <w:rPr>
          <w:rFonts w:eastAsia="Times New Roman"/>
          <w:color w:val="212121"/>
          <w:szCs w:val="24"/>
          <w:shd w:val="clear" w:color="auto" w:fill="FFFFFF"/>
        </w:rPr>
        <w:t>αι βέβαια θα κερδίσει αυτός πο</w:t>
      </w:r>
      <w:r>
        <w:rPr>
          <w:rFonts w:eastAsia="Times New Roman"/>
          <w:color w:val="212121"/>
          <w:szCs w:val="24"/>
          <w:shd w:val="clear" w:color="auto" w:fill="FFFFFF"/>
        </w:rPr>
        <w:t>υ θα επιλέξει ο ελληνικός λαός. Εμείς γ</w:t>
      </w:r>
      <w:r w:rsidRPr="007C3B9C">
        <w:rPr>
          <w:rFonts w:eastAsia="Times New Roman"/>
          <w:color w:val="212121"/>
          <w:szCs w:val="24"/>
          <w:shd w:val="clear" w:color="auto" w:fill="FFFFFF"/>
        </w:rPr>
        <w:t xml:space="preserve">νωρίζουμε ότι </w:t>
      </w:r>
      <w:r>
        <w:rPr>
          <w:rFonts w:eastAsia="Times New Roman"/>
          <w:color w:val="212121"/>
          <w:szCs w:val="24"/>
          <w:shd w:val="clear" w:color="auto" w:fill="FFFFFF"/>
        </w:rPr>
        <w:t xml:space="preserve">ο </w:t>
      </w:r>
      <w:r w:rsidRPr="007C3B9C">
        <w:rPr>
          <w:rFonts w:eastAsia="Times New Roman"/>
          <w:color w:val="212121"/>
          <w:szCs w:val="24"/>
          <w:shd w:val="clear" w:color="auto" w:fill="FFFFFF"/>
        </w:rPr>
        <w:t>ελληνικός λαός έχει βασιστεί πάνω μας στις πιο</w:t>
      </w:r>
      <w:r>
        <w:rPr>
          <w:rFonts w:eastAsia="Times New Roman"/>
          <w:color w:val="212121"/>
          <w:szCs w:val="24"/>
          <w:shd w:val="clear" w:color="auto" w:fill="FFFFFF"/>
        </w:rPr>
        <w:t xml:space="preserve"> δύσκολες στιγμές και θα το κάνει</w:t>
      </w:r>
      <w:r w:rsidRPr="007C3B9C">
        <w:rPr>
          <w:rFonts w:eastAsia="Times New Roman"/>
          <w:color w:val="212121"/>
          <w:szCs w:val="24"/>
          <w:shd w:val="clear" w:color="auto" w:fill="FFFFFF"/>
        </w:rPr>
        <w:t xml:space="preserve"> και τώρα</w:t>
      </w:r>
      <w:r>
        <w:rPr>
          <w:rFonts w:eastAsia="Times New Roman"/>
          <w:color w:val="212121"/>
          <w:szCs w:val="24"/>
          <w:shd w:val="clear" w:color="auto" w:fill="FFFFFF"/>
        </w:rPr>
        <w:t>,</w:t>
      </w:r>
      <w:r w:rsidRPr="007C3B9C">
        <w:rPr>
          <w:rFonts w:eastAsia="Times New Roman"/>
          <w:color w:val="212121"/>
          <w:szCs w:val="24"/>
          <w:shd w:val="clear" w:color="auto" w:fill="FFFFFF"/>
        </w:rPr>
        <w:t xml:space="preserve"> σήμερα</w:t>
      </w:r>
      <w:r>
        <w:rPr>
          <w:rFonts w:eastAsia="Times New Roman"/>
          <w:color w:val="212121"/>
          <w:szCs w:val="24"/>
          <w:shd w:val="clear" w:color="auto" w:fill="FFFFFF"/>
        </w:rPr>
        <w:t>,</w:t>
      </w:r>
      <w:r w:rsidRPr="007C3B9C">
        <w:rPr>
          <w:rFonts w:eastAsia="Times New Roman"/>
          <w:color w:val="212121"/>
          <w:szCs w:val="24"/>
          <w:shd w:val="clear" w:color="auto" w:fill="FFFFFF"/>
        </w:rPr>
        <w:t xml:space="preserve"> που πραγματικά μπορού</w:t>
      </w:r>
      <w:r>
        <w:rPr>
          <w:rFonts w:eastAsia="Times New Roman"/>
          <w:color w:val="212121"/>
          <w:szCs w:val="24"/>
          <w:shd w:val="clear" w:color="auto" w:fill="FFFFFF"/>
        </w:rPr>
        <w:t>με να δούμε μία δι</w:t>
      </w:r>
      <w:r>
        <w:rPr>
          <w:rFonts w:eastAsia="Times New Roman"/>
          <w:color w:val="212121"/>
          <w:szCs w:val="24"/>
          <w:shd w:val="clear" w:color="auto" w:fill="FFFFFF"/>
        </w:rPr>
        <w:t xml:space="preserve">έξοδο για τη χώρα, οικονομική, πολιτική </w:t>
      </w:r>
      <w:r w:rsidRPr="007C3B9C">
        <w:rPr>
          <w:rFonts w:eastAsia="Times New Roman"/>
          <w:color w:val="212121"/>
          <w:szCs w:val="24"/>
          <w:shd w:val="clear" w:color="auto" w:fill="FFFFFF"/>
        </w:rPr>
        <w:t>και πολιτιστική</w:t>
      </w:r>
      <w:r>
        <w:rPr>
          <w:rFonts w:eastAsia="Times New Roman"/>
          <w:color w:val="212121"/>
          <w:szCs w:val="24"/>
          <w:shd w:val="clear" w:color="auto" w:fill="FFFFFF"/>
        </w:rPr>
        <w:t>.</w:t>
      </w:r>
    </w:p>
    <w:p w14:paraId="4318B797" w14:textId="77777777" w:rsidR="001D7CFB" w:rsidRDefault="00EB4E0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Ευ</w:t>
      </w:r>
      <w:r w:rsidRPr="007C3B9C">
        <w:rPr>
          <w:rFonts w:eastAsia="Times New Roman"/>
          <w:color w:val="212121"/>
          <w:szCs w:val="24"/>
          <w:shd w:val="clear" w:color="auto" w:fill="FFFFFF"/>
        </w:rPr>
        <w:t>χαριστώ</w:t>
      </w:r>
      <w:r>
        <w:rPr>
          <w:rFonts w:eastAsia="Times New Roman"/>
          <w:color w:val="212121"/>
          <w:szCs w:val="24"/>
          <w:shd w:val="clear" w:color="auto" w:fill="FFFFFF"/>
        </w:rPr>
        <w:t>.</w:t>
      </w:r>
    </w:p>
    <w:p w14:paraId="4318B798" w14:textId="77777777" w:rsidR="001D7CFB" w:rsidRDefault="00EB4E04">
      <w:pPr>
        <w:spacing w:line="600" w:lineRule="auto"/>
        <w:ind w:firstLine="720"/>
        <w:jc w:val="center"/>
        <w:rPr>
          <w:rFonts w:eastAsia="Times New Roman"/>
          <w:color w:val="212121"/>
          <w:szCs w:val="24"/>
          <w:shd w:val="clear" w:color="auto" w:fill="FFFFFF"/>
        </w:rPr>
      </w:pPr>
      <w:r>
        <w:rPr>
          <w:rFonts w:eastAsia="Times New Roman"/>
          <w:color w:val="212121"/>
          <w:szCs w:val="24"/>
          <w:shd w:val="clear" w:color="auto" w:fill="FFFFFF"/>
        </w:rPr>
        <w:t>(Χειροκροτήματα από την πτέρυγα του ΣΥΡΙΖΑ)</w:t>
      </w:r>
    </w:p>
    <w:p w14:paraId="4318B799" w14:textId="77777777" w:rsidR="001D7CFB" w:rsidRDefault="00EB4E04">
      <w:pPr>
        <w:spacing w:line="600" w:lineRule="auto"/>
        <w:ind w:firstLine="720"/>
        <w:jc w:val="both"/>
        <w:rPr>
          <w:rFonts w:eastAsia="Times New Roman"/>
          <w:color w:val="212121"/>
          <w:szCs w:val="24"/>
          <w:shd w:val="clear" w:color="auto" w:fill="FFFFFF"/>
        </w:rPr>
      </w:pPr>
      <w:r w:rsidRPr="009025AA">
        <w:rPr>
          <w:rFonts w:eastAsia="Times New Roman"/>
          <w:b/>
          <w:color w:val="212121"/>
          <w:szCs w:val="24"/>
          <w:shd w:val="clear" w:color="auto" w:fill="FFFFFF"/>
        </w:rPr>
        <w:t>ΠΡΟΕΔΡΕΥΩΝ (Αναστάσιος Κουράκης):</w:t>
      </w:r>
      <w:r>
        <w:rPr>
          <w:rFonts w:eastAsia="Times New Roman"/>
          <w:color w:val="212121"/>
          <w:szCs w:val="24"/>
          <w:shd w:val="clear" w:color="auto" w:fill="FFFFFF"/>
        </w:rPr>
        <w:t xml:space="preserve"> Ευχαριστούμε την κ. Μαρία Τριανταφύλλου.</w:t>
      </w:r>
    </w:p>
    <w:p w14:paraId="4318B79A" w14:textId="77777777" w:rsidR="001D7CFB" w:rsidRDefault="00EB4E0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Τον λόγο έχει ο κ. Ιωάννης Τσιρώνης, Βουλευτής ΣΥΡΙΖΑ της Β΄ Αθηνών.</w:t>
      </w:r>
    </w:p>
    <w:p w14:paraId="4318B79B" w14:textId="77777777" w:rsidR="001D7CFB" w:rsidRDefault="00EB4E04">
      <w:pPr>
        <w:spacing w:line="600" w:lineRule="auto"/>
        <w:ind w:firstLine="720"/>
        <w:jc w:val="both"/>
        <w:rPr>
          <w:rFonts w:eastAsia="Times New Roman"/>
          <w:color w:val="212121"/>
          <w:szCs w:val="24"/>
          <w:shd w:val="clear" w:color="auto" w:fill="FFFFFF"/>
        </w:rPr>
      </w:pPr>
      <w:r w:rsidRPr="00D0629B">
        <w:rPr>
          <w:rFonts w:eastAsia="Times New Roman"/>
          <w:b/>
          <w:color w:val="212121"/>
          <w:szCs w:val="24"/>
          <w:shd w:val="clear" w:color="auto" w:fill="FFFFFF"/>
        </w:rPr>
        <w:t>ΙΩΑΝΝΗΣ ΤΣΙΡΩΝΗΣ:</w:t>
      </w:r>
      <w:r w:rsidRPr="007C3B9C">
        <w:rPr>
          <w:rFonts w:eastAsia="Times New Roman"/>
          <w:color w:val="212121"/>
          <w:szCs w:val="24"/>
          <w:shd w:val="clear" w:color="auto" w:fill="FFFFFF"/>
        </w:rPr>
        <w:t xml:space="preserve"> </w:t>
      </w:r>
      <w:r>
        <w:rPr>
          <w:rFonts w:eastAsia="Times New Roman"/>
          <w:color w:val="212121"/>
          <w:szCs w:val="24"/>
          <w:shd w:val="clear" w:color="auto" w:fill="FFFFFF"/>
        </w:rPr>
        <w:t>Ευχαριστώ, κύριε Πρό</w:t>
      </w:r>
      <w:r w:rsidRPr="007C3B9C">
        <w:rPr>
          <w:rFonts w:eastAsia="Times New Roman"/>
          <w:color w:val="212121"/>
          <w:szCs w:val="24"/>
          <w:shd w:val="clear" w:color="auto" w:fill="FFFFFF"/>
        </w:rPr>
        <w:t>εδρε</w:t>
      </w:r>
      <w:r>
        <w:rPr>
          <w:rFonts w:eastAsia="Times New Roman"/>
          <w:color w:val="212121"/>
          <w:szCs w:val="24"/>
          <w:shd w:val="clear" w:color="auto" w:fill="FFFFFF"/>
        </w:rPr>
        <w:t>.</w:t>
      </w:r>
    </w:p>
    <w:p w14:paraId="4318B79C" w14:textId="77777777" w:rsidR="001D7CFB" w:rsidRDefault="00EB4E0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w:t>
      </w:r>
      <w:r w:rsidRPr="007C3B9C">
        <w:rPr>
          <w:rFonts w:eastAsia="Times New Roman"/>
          <w:color w:val="212121"/>
          <w:szCs w:val="24"/>
          <w:shd w:val="clear" w:color="auto" w:fill="FFFFFF"/>
        </w:rPr>
        <w:t>υρίες και κύριοι συνάδελφοι</w:t>
      </w:r>
      <w:r>
        <w:rPr>
          <w:rFonts w:eastAsia="Times New Roman"/>
          <w:color w:val="212121"/>
          <w:szCs w:val="24"/>
          <w:shd w:val="clear" w:color="auto" w:fill="FFFFFF"/>
        </w:rPr>
        <w:t>, πήρα τον λόγο</w:t>
      </w:r>
      <w:r w:rsidRPr="007C3B9C">
        <w:rPr>
          <w:rFonts w:eastAsia="Times New Roman"/>
          <w:color w:val="212121"/>
          <w:szCs w:val="24"/>
          <w:shd w:val="clear" w:color="auto" w:fill="FFFFFF"/>
        </w:rPr>
        <w:t xml:space="preserve"> </w:t>
      </w:r>
      <w:r>
        <w:rPr>
          <w:rFonts w:eastAsia="Times New Roman"/>
          <w:color w:val="212121"/>
          <w:szCs w:val="24"/>
          <w:shd w:val="clear" w:color="auto" w:fill="FFFFFF"/>
        </w:rPr>
        <w:t>για να καταρρίψω την απάτη της Α</w:t>
      </w:r>
      <w:r w:rsidRPr="007C3B9C">
        <w:rPr>
          <w:rFonts w:eastAsia="Times New Roman"/>
          <w:color w:val="212121"/>
          <w:szCs w:val="24"/>
          <w:shd w:val="clear" w:color="auto" w:fill="FFFFFF"/>
        </w:rPr>
        <w:t xml:space="preserve">ντιπολίτευσης ότι δήθεν η κοινωνική πολιτική της </w:t>
      </w:r>
      <w:r>
        <w:rPr>
          <w:rFonts w:eastAsia="Times New Roman"/>
          <w:color w:val="212121"/>
          <w:szCs w:val="24"/>
          <w:shd w:val="clear" w:color="auto" w:fill="FFFFFF"/>
        </w:rPr>
        <w:t>Κ</w:t>
      </w:r>
      <w:r w:rsidRPr="007C3B9C">
        <w:rPr>
          <w:rFonts w:eastAsia="Times New Roman"/>
          <w:color w:val="212121"/>
          <w:szCs w:val="24"/>
          <w:shd w:val="clear" w:color="auto" w:fill="FFFFFF"/>
        </w:rPr>
        <w:t xml:space="preserve">υβέρνησης στηρίζεται σε </w:t>
      </w:r>
      <w:r>
        <w:rPr>
          <w:rFonts w:eastAsia="Times New Roman"/>
          <w:color w:val="212121"/>
          <w:szCs w:val="24"/>
          <w:shd w:val="clear" w:color="auto" w:fill="FFFFFF"/>
        </w:rPr>
        <w:t>επαχθή</w:t>
      </w:r>
      <w:r w:rsidRPr="007C3B9C">
        <w:rPr>
          <w:rFonts w:eastAsia="Times New Roman"/>
          <w:color w:val="212121"/>
          <w:szCs w:val="24"/>
          <w:shd w:val="clear" w:color="auto" w:fill="FFFFFF"/>
        </w:rPr>
        <w:t xml:space="preserve"> φορολογία</w:t>
      </w:r>
      <w:r>
        <w:rPr>
          <w:rFonts w:eastAsia="Times New Roman"/>
          <w:color w:val="212121"/>
          <w:szCs w:val="24"/>
          <w:shd w:val="clear" w:color="auto" w:fill="FFFFFF"/>
        </w:rPr>
        <w:t xml:space="preserve">. Όχι μόνον θα </w:t>
      </w:r>
      <w:r w:rsidRPr="007C3B9C">
        <w:rPr>
          <w:rFonts w:eastAsia="Times New Roman"/>
          <w:color w:val="212121"/>
          <w:szCs w:val="24"/>
          <w:shd w:val="clear" w:color="auto" w:fill="FFFFFF"/>
        </w:rPr>
        <w:t xml:space="preserve"> </w:t>
      </w:r>
      <w:r>
        <w:rPr>
          <w:rFonts w:eastAsia="Times New Roman"/>
          <w:color w:val="212121"/>
          <w:szCs w:val="24"/>
          <w:shd w:val="clear" w:color="auto" w:fill="FFFFFF"/>
        </w:rPr>
        <w:t>απο</w:t>
      </w:r>
      <w:r w:rsidRPr="007C3B9C">
        <w:rPr>
          <w:rFonts w:eastAsia="Times New Roman"/>
          <w:color w:val="212121"/>
          <w:szCs w:val="24"/>
          <w:shd w:val="clear" w:color="auto" w:fill="FFFFFF"/>
        </w:rPr>
        <w:t>δείξω ότι δεν είναι η φορολ</w:t>
      </w:r>
      <w:r w:rsidRPr="007C3B9C">
        <w:rPr>
          <w:rFonts w:eastAsia="Times New Roman"/>
          <w:color w:val="212121"/>
          <w:szCs w:val="24"/>
          <w:shd w:val="clear" w:color="auto" w:fill="FFFFFF"/>
        </w:rPr>
        <w:t xml:space="preserve">ογία αυτή που μας </w:t>
      </w:r>
      <w:r>
        <w:rPr>
          <w:rFonts w:eastAsia="Times New Roman"/>
          <w:color w:val="212121"/>
          <w:szCs w:val="24"/>
          <w:shd w:val="clear" w:color="auto" w:fill="FFFFFF"/>
        </w:rPr>
        <w:t xml:space="preserve">δίνει τη δυνατότητα να παίρνουμε </w:t>
      </w:r>
      <w:r w:rsidRPr="007C3B9C">
        <w:rPr>
          <w:rFonts w:eastAsia="Times New Roman"/>
          <w:color w:val="212121"/>
          <w:szCs w:val="24"/>
          <w:shd w:val="clear" w:color="auto" w:fill="FFFFFF"/>
        </w:rPr>
        <w:t>αυτά τα μέτρα</w:t>
      </w:r>
      <w:r>
        <w:rPr>
          <w:rFonts w:eastAsia="Times New Roman"/>
          <w:color w:val="212121"/>
          <w:szCs w:val="24"/>
          <w:shd w:val="clear" w:color="auto" w:fill="FFFFFF"/>
        </w:rPr>
        <w:t>,</w:t>
      </w:r>
      <w:r w:rsidRPr="007C3B9C">
        <w:rPr>
          <w:rFonts w:eastAsia="Times New Roman"/>
          <w:color w:val="212121"/>
          <w:szCs w:val="24"/>
          <w:shd w:val="clear" w:color="auto" w:fill="FFFFFF"/>
        </w:rPr>
        <w:t xml:space="preserve"> αλλά</w:t>
      </w:r>
      <w:r>
        <w:rPr>
          <w:rFonts w:eastAsia="Times New Roman"/>
          <w:color w:val="212121"/>
          <w:szCs w:val="24"/>
          <w:shd w:val="clear" w:color="auto" w:fill="FFFFFF"/>
        </w:rPr>
        <w:t xml:space="preserve"> αντίθετα είναι</w:t>
      </w:r>
      <w:r w:rsidRPr="007C3B9C">
        <w:rPr>
          <w:rFonts w:eastAsia="Times New Roman"/>
          <w:color w:val="212121"/>
          <w:szCs w:val="24"/>
          <w:shd w:val="clear" w:color="auto" w:fill="FFFFFF"/>
        </w:rPr>
        <w:t xml:space="preserve"> η </w:t>
      </w:r>
      <w:r>
        <w:rPr>
          <w:rFonts w:eastAsia="Times New Roman"/>
          <w:color w:val="212121"/>
          <w:szCs w:val="24"/>
          <w:shd w:val="clear" w:color="auto" w:fill="FFFFFF"/>
        </w:rPr>
        <w:t xml:space="preserve">πρώτη φορά που ελληνική </w:t>
      </w:r>
      <w:r w:rsidRPr="007C3B9C">
        <w:rPr>
          <w:rFonts w:eastAsia="Times New Roman"/>
          <w:color w:val="212121"/>
          <w:szCs w:val="24"/>
          <w:shd w:val="clear" w:color="auto" w:fill="FFFFFF"/>
        </w:rPr>
        <w:t xml:space="preserve">κυβέρνηση μπορεί να στηριχθεί σε στέρεες βάσεις </w:t>
      </w:r>
      <w:r>
        <w:rPr>
          <w:rFonts w:eastAsia="Times New Roman"/>
          <w:color w:val="212121"/>
          <w:szCs w:val="24"/>
          <w:shd w:val="clear" w:color="auto" w:fill="FFFFFF"/>
        </w:rPr>
        <w:t>της πραγματικής</w:t>
      </w:r>
      <w:r w:rsidRPr="007C3B9C">
        <w:rPr>
          <w:rFonts w:eastAsia="Times New Roman"/>
          <w:color w:val="212121"/>
          <w:szCs w:val="24"/>
          <w:shd w:val="clear" w:color="auto" w:fill="FFFFFF"/>
        </w:rPr>
        <w:t xml:space="preserve"> οικονομίας</w:t>
      </w:r>
      <w:r>
        <w:rPr>
          <w:rFonts w:eastAsia="Times New Roman"/>
          <w:color w:val="212121"/>
          <w:szCs w:val="24"/>
          <w:shd w:val="clear" w:color="auto" w:fill="FFFFFF"/>
        </w:rPr>
        <w:t>.</w:t>
      </w:r>
    </w:p>
    <w:p w14:paraId="4318B79D" w14:textId="77777777" w:rsidR="001D7CFB" w:rsidRDefault="00EB4E0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Το 2010, κυρίες και κύριοι συνάδελφοι, πριν μπούμε στα μνημόνια,</w:t>
      </w:r>
      <w:r w:rsidRPr="007C3B9C">
        <w:rPr>
          <w:rFonts w:eastAsia="Times New Roman"/>
          <w:color w:val="212121"/>
          <w:szCs w:val="24"/>
          <w:shd w:val="clear" w:color="auto" w:fill="FFFFFF"/>
        </w:rPr>
        <w:t xml:space="preserve"> οι </w:t>
      </w:r>
      <w:r w:rsidRPr="007C3B9C">
        <w:rPr>
          <w:rFonts w:eastAsia="Times New Roman"/>
          <w:color w:val="212121"/>
          <w:szCs w:val="24"/>
          <w:shd w:val="clear" w:color="auto" w:fill="FFFFFF"/>
        </w:rPr>
        <w:t>φόροι που εισέπραττε το ελληνικό δημόσιο ήταν περίπου στο 22,5% του ΑΕΠ</w:t>
      </w:r>
      <w:r>
        <w:rPr>
          <w:rFonts w:eastAsia="Times New Roman"/>
          <w:color w:val="212121"/>
          <w:szCs w:val="24"/>
          <w:shd w:val="clear" w:color="auto" w:fill="FFFFFF"/>
        </w:rPr>
        <w:t>. Το 2010 το κράτος εισέπραξε</w:t>
      </w:r>
      <w:r w:rsidRPr="007C3B9C">
        <w:rPr>
          <w:rFonts w:eastAsia="Times New Roman"/>
          <w:color w:val="212121"/>
          <w:szCs w:val="24"/>
          <w:shd w:val="clear" w:color="auto" w:fill="FFFFFF"/>
        </w:rPr>
        <w:t xml:space="preserve"> από τους πολίτες 51 δισεκατομμύρια </w:t>
      </w:r>
      <w:r>
        <w:rPr>
          <w:rFonts w:eastAsia="Times New Roman"/>
          <w:color w:val="212121"/>
          <w:szCs w:val="24"/>
          <w:shd w:val="clear" w:color="auto" w:fill="FFFFFF"/>
        </w:rPr>
        <w:t>ευρώ φόρους. Τ</w:t>
      </w:r>
      <w:r w:rsidRPr="007C3B9C">
        <w:rPr>
          <w:rFonts w:eastAsia="Times New Roman"/>
          <w:color w:val="212121"/>
          <w:szCs w:val="24"/>
          <w:shd w:val="clear" w:color="auto" w:fill="FFFFFF"/>
        </w:rPr>
        <w:t xml:space="preserve">ην ίδια όμως </w:t>
      </w:r>
      <w:r>
        <w:rPr>
          <w:rFonts w:eastAsia="Times New Roman"/>
          <w:color w:val="212121"/>
          <w:szCs w:val="24"/>
          <w:shd w:val="clear" w:color="auto" w:fill="FFFFFF"/>
        </w:rPr>
        <w:t>χρονιά,</w:t>
      </w:r>
      <w:r w:rsidRPr="007C3B9C">
        <w:rPr>
          <w:rFonts w:eastAsia="Times New Roman"/>
          <w:color w:val="212121"/>
          <w:szCs w:val="24"/>
          <w:shd w:val="clear" w:color="auto" w:fill="FFFFFF"/>
        </w:rPr>
        <w:t xml:space="preserve"> για να συντηρηθεί το πελατειακό σας κράτος</w:t>
      </w:r>
      <w:r>
        <w:rPr>
          <w:rFonts w:eastAsia="Times New Roman"/>
          <w:color w:val="212121"/>
          <w:szCs w:val="24"/>
          <w:shd w:val="clear" w:color="auto" w:fill="FFFFFF"/>
        </w:rPr>
        <w:t>,</w:t>
      </w:r>
      <w:r w:rsidRPr="007C3B9C">
        <w:rPr>
          <w:rFonts w:eastAsia="Times New Roman"/>
          <w:color w:val="212121"/>
          <w:szCs w:val="24"/>
          <w:shd w:val="clear" w:color="auto" w:fill="FFFFFF"/>
        </w:rPr>
        <w:t xml:space="preserve"> </w:t>
      </w:r>
      <w:r>
        <w:rPr>
          <w:rFonts w:eastAsia="Times New Roman"/>
          <w:color w:val="212121"/>
          <w:szCs w:val="24"/>
          <w:shd w:val="clear" w:color="auto" w:fill="FFFFFF"/>
        </w:rPr>
        <w:t xml:space="preserve">δημιουργήσατε ένα έλλειμμα </w:t>
      </w:r>
      <w:r w:rsidRPr="007C3B9C">
        <w:rPr>
          <w:rFonts w:eastAsia="Times New Roman"/>
          <w:color w:val="212121"/>
          <w:szCs w:val="24"/>
          <w:shd w:val="clear" w:color="auto" w:fill="FFFFFF"/>
        </w:rPr>
        <w:t>24 δισεκατομμυ</w:t>
      </w:r>
      <w:r w:rsidRPr="007C3B9C">
        <w:rPr>
          <w:rFonts w:eastAsia="Times New Roman"/>
          <w:color w:val="212121"/>
          <w:szCs w:val="24"/>
          <w:shd w:val="clear" w:color="auto" w:fill="FFFFFF"/>
        </w:rPr>
        <w:t>ρίων</w:t>
      </w:r>
      <w:r>
        <w:rPr>
          <w:rFonts w:eastAsia="Times New Roman"/>
          <w:color w:val="212121"/>
          <w:szCs w:val="24"/>
          <w:shd w:val="clear" w:color="auto" w:fill="FFFFFF"/>
        </w:rPr>
        <w:t xml:space="preserve"> ευρώ, το οποίο π</w:t>
      </w:r>
      <w:r w:rsidRPr="007C3B9C">
        <w:rPr>
          <w:rFonts w:eastAsia="Times New Roman"/>
          <w:color w:val="212121"/>
          <w:szCs w:val="24"/>
          <w:shd w:val="clear" w:color="auto" w:fill="FFFFFF"/>
        </w:rPr>
        <w:t xml:space="preserve">ροφανώς </w:t>
      </w:r>
      <w:r>
        <w:rPr>
          <w:rFonts w:eastAsia="Times New Roman"/>
          <w:color w:val="212121"/>
          <w:szCs w:val="24"/>
          <w:shd w:val="clear" w:color="auto" w:fill="FFFFFF"/>
        </w:rPr>
        <w:t>καλύφθηκε με δανεισμό. Δεν τ</w:t>
      </w:r>
      <w:r w:rsidRPr="007C3B9C">
        <w:rPr>
          <w:rFonts w:eastAsia="Times New Roman"/>
          <w:color w:val="212121"/>
          <w:szCs w:val="24"/>
          <w:shd w:val="clear" w:color="auto" w:fill="FFFFFF"/>
        </w:rPr>
        <w:t xml:space="preserve">α </w:t>
      </w:r>
      <w:r>
        <w:rPr>
          <w:rFonts w:eastAsia="Times New Roman"/>
          <w:color w:val="212121"/>
          <w:szCs w:val="24"/>
          <w:shd w:val="clear" w:color="auto" w:fill="FFFFFF"/>
        </w:rPr>
        <w:t xml:space="preserve">εισπράξατε, λοιπόν, </w:t>
      </w:r>
      <w:r w:rsidRPr="007C3B9C">
        <w:rPr>
          <w:rFonts w:eastAsia="Times New Roman"/>
          <w:color w:val="212121"/>
          <w:szCs w:val="24"/>
          <w:shd w:val="clear" w:color="auto" w:fill="FFFFFF"/>
        </w:rPr>
        <w:t xml:space="preserve">από τους πολίτες </w:t>
      </w:r>
      <w:r>
        <w:rPr>
          <w:rFonts w:eastAsia="Times New Roman"/>
          <w:color w:val="212121"/>
          <w:szCs w:val="24"/>
          <w:shd w:val="clear" w:color="auto" w:fill="FFFFFF"/>
        </w:rPr>
        <w:t>αυτά</w:t>
      </w:r>
      <w:r w:rsidRPr="007C3B9C">
        <w:rPr>
          <w:rFonts w:eastAsia="Times New Roman"/>
          <w:color w:val="212121"/>
          <w:szCs w:val="24"/>
          <w:shd w:val="clear" w:color="auto" w:fill="FFFFFF"/>
        </w:rPr>
        <w:t xml:space="preserve"> τα 24 δισεκατομμύρια</w:t>
      </w:r>
      <w:r>
        <w:rPr>
          <w:rFonts w:eastAsia="Times New Roman"/>
          <w:color w:val="212121"/>
          <w:szCs w:val="24"/>
          <w:shd w:val="clear" w:color="auto" w:fill="FFFFFF"/>
        </w:rPr>
        <w:t xml:space="preserve"> ευρώ. Τα πετάξατ</w:t>
      </w:r>
      <w:r w:rsidRPr="007C3B9C">
        <w:rPr>
          <w:rFonts w:eastAsia="Times New Roman"/>
          <w:color w:val="212121"/>
          <w:szCs w:val="24"/>
          <w:shd w:val="clear" w:color="auto" w:fill="FFFFFF"/>
        </w:rPr>
        <w:t xml:space="preserve">ε στα παιδιά </w:t>
      </w:r>
      <w:r>
        <w:rPr>
          <w:rFonts w:eastAsia="Times New Roman"/>
          <w:color w:val="212121"/>
          <w:szCs w:val="24"/>
          <w:shd w:val="clear" w:color="auto" w:fill="FFFFFF"/>
        </w:rPr>
        <w:t>μας. Τα πετάξατε</w:t>
      </w:r>
      <w:r w:rsidRPr="007C3B9C">
        <w:rPr>
          <w:rFonts w:eastAsia="Times New Roman"/>
          <w:color w:val="212121"/>
          <w:szCs w:val="24"/>
          <w:shd w:val="clear" w:color="auto" w:fill="FFFFFF"/>
        </w:rPr>
        <w:t xml:space="preserve"> εκεί </w:t>
      </w:r>
      <w:r>
        <w:rPr>
          <w:rFonts w:eastAsia="Times New Roman"/>
          <w:color w:val="212121"/>
          <w:szCs w:val="24"/>
          <w:shd w:val="clear" w:color="auto" w:fill="FFFFFF"/>
        </w:rPr>
        <w:t>και αυτήν τη στιγμή στενάζουμε</w:t>
      </w:r>
      <w:r w:rsidRPr="007C3B9C">
        <w:rPr>
          <w:rFonts w:eastAsia="Times New Roman"/>
          <w:color w:val="212121"/>
          <w:szCs w:val="24"/>
          <w:shd w:val="clear" w:color="auto" w:fill="FFFFFF"/>
        </w:rPr>
        <w:t xml:space="preserve"> </w:t>
      </w:r>
      <w:r>
        <w:rPr>
          <w:rFonts w:eastAsia="Times New Roman"/>
          <w:color w:val="212121"/>
          <w:szCs w:val="24"/>
          <w:shd w:val="clear" w:color="auto" w:fill="FFFFFF"/>
        </w:rPr>
        <w:t>για το χρέος που δημιουργήσατε. Αν είχατε εισπράξει</w:t>
      </w:r>
      <w:r w:rsidRPr="007C3B9C">
        <w:rPr>
          <w:rFonts w:eastAsia="Times New Roman"/>
          <w:color w:val="212121"/>
          <w:szCs w:val="24"/>
          <w:shd w:val="clear" w:color="auto" w:fill="FFFFFF"/>
        </w:rPr>
        <w:t xml:space="preserve"> </w:t>
      </w:r>
      <w:r>
        <w:rPr>
          <w:rFonts w:eastAsia="Times New Roman"/>
          <w:color w:val="212121"/>
          <w:szCs w:val="24"/>
          <w:shd w:val="clear" w:color="auto" w:fill="FFFFFF"/>
        </w:rPr>
        <w:t xml:space="preserve">αυτά </w:t>
      </w:r>
      <w:r w:rsidRPr="007C3B9C">
        <w:rPr>
          <w:rFonts w:eastAsia="Times New Roman"/>
          <w:color w:val="212121"/>
          <w:szCs w:val="24"/>
          <w:shd w:val="clear" w:color="auto" w:fill="FFFFFF"/>
        </w:rPr>
        <w:t xml:space="preserve">τα 24 </w:t>
      </w:r>
      <w:r>
        <w:rPr>
          <w:rFonts w:eastAsia="Times New Roman"/>
          <w:color w:val="212121"/>
          <w:szCs w:val="24"/>
          <w:shd w:val="clear" w:color="auto" w:fill="FFFFFF"/>
        </w:rPr>
        <w:t>δισεκατομμύρια ευρώ,</w:t>
      </w:r>
      <w:r w:rsidRPr="007C3B9C">
        <w:rPr>
          <w:rFonts w:eastAsia="Times New Roman"/>
          <w:color w:val="212121"/>
          <w:szCs w:val="24"/>
          <w:shd w:val="clear" w:color="auto" w:fill="FFFFFF"/>
        </w:rPr>
        <w:t xml:space="preserve"> μαζί με τα άλλα 51 </w:t>
      </w:r>
      <w:r>
        <w:rPr>
          <w:rFonts w:eastAsia="Times New Roman"/>
          <w:color w:val="212121"/>
          <w:szCs w:val="24"/>
          <w:shd w:val="clear" w:color="auto" w:fill="FFFFFF"/>
        </w:rPr>
        <w:t xml:space="preserve">δισεκατομμύρια ευρώ, </w:t>
      </w:r>
      <w:r w:rsidRPr="007C3B9C">
        <w:rPr>
          <w:rFonts w:eastAsia="Times New Roman"/>
          <w:color w:val="212121"/>
          <w:szCs w:val="24"/>
          <w:shd w:val="clear" w:color="auto" w:fill="FFFFFF"/>
        </w:rPr>
        <w:t>για ν</w:t>
      </w:r>
      <w:r>
        <w:rPr>
          <w:rFonts w:eastAsia="Times New Roman"/>
          <w:color w:val="212121"/>
          <w:szCs w:val="24"/>
          <w:shd w:val="clear" w:color="auto" w:fill="FFFFFF"/>
        </w:rPr>
        <w:t>α καλύψετε τις υποχρεώσεις του κ</w:t>
      </w:r>
      <w:r w:rsidRPr="007C3B9C">
        <w:rPr>
          <w:rFonts w:eastAsia="Times New Roman"/>
          <w:color w:val="212121"/>
          <w:szCs w:val="24"/>
          <w:shd w:val="clear" w:color="auto" w:fill="FFFFFF"/>
        </w:rPr>
        <w:t>ράτους</w:t>
      </w:r>
      <w:r>
        <w:rPr>
          <w:rFonts w:eastAsia="Times New Roman"/>
          <w:color w:val="212121"/>
          <w:szCs w:val="24"/>
          <w:shd w:val="clear" w:color="auto" w:fill="FFFFFF"/>
        </w:rPr>
        <w:t>,</w:t>
      </w:r>
      <w:r w:rsidRPr="007C3B9C">
        <w:rPr>
          <w:rFonts w:eastAsia="Times New Roman"/>
          <w:color w:val="212121"/>
          <w:szCs w:val="24"/>
          <w:shd w:val="clear" w:color="auto" w:fill="FFFFFF"/>
        </w:rPr>
        <w:t xml:space="preserve"> τότε φυσικά </w:t>
      </w:r>
      <w:r>
        <w:rPr>
          <w:rFonts w:eastAsia="Times New Roman"/>
          <w:color w:val="212121"/>
          <w:szCs w:val="24"/>
          <w:shd w:val="clear" w:color="auto" w:fill="FFFFFF"/>
        </w:rPr>
        <w:t xml:space="preserve">θα είχατε </w:t>
      </w:r>
      <w:r w:rsidRPr="007C3B9C">
        <w:rPr>
          <w:rFonts w:eastAsia="Times New Roman"/>
          <w:color w:val="212121"/>
          <w:szCs w:val="24"/>
          <w:shd w:val="clear" w:color="auto" w:fill="FFFFFF"/>
        </w:rPr>
        <w:t>ποσοστό</w:t>
      </w:r>
      <w:r>
        <w:rPr>
          <w:rFonts w:eastAsia="Times New Roman"/>
          <w:color w:val="212121"/>
          <w:szCs w:val="24"/>
          <w:shd w:val="clear" w:color="auto" w:fill="FFFFFF"/>
        </w:rPr>
        <w:t xml:space="preserve"> επί του ΑΕΠ</w:t>
      </w:r>
      <w:r w:rsidRPr="007C3B9C">
        <w:rPr>
          <w:rFonts w:eastAsia="Times New Roman"/>
          <w:color w:val="212121"/>
          <w:szCs w:val="24"/>
          <w:shd w:val="clear" w:color="auto" w:fill="FFFFFF"/>
        </w:rPr>
        <w:t xml:space="preserve"> 33% και </w:t>
      </w:r>
      <w:r>
        <w:rPr>
          <w:rFonts w:eastAsia="Times New Roman"/>
          <w:color w:val="212121"/>
          <w:szCs w:val="24"/>
          <w:shd w:val="clear" w:color="auto" w:fill="FFFFFF"/>
        </w:rPr>
        <w:t xml:space="preserve">θα ήσαστε ρεκόρ στην Ευρώπη. </w:t>
      </w:r>
    </w:p>
    <w:p w14:paraId="4318B79E" w14:textId="77777777" w:rsidR="001D7CFB" w:rsidRDefault="00EB4E0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Το</w:t>
      </w:r>
      <w:r w:rsidRPr="007C3B9C">
        <w:rPr>
          <w:rFonts w:eastAsia="Times New Roman"/>
          <w:color w:val="212121"/>
          <w:szCs w:val="24"/>
          <w:shd w:val="clear" w:color="auto" w:fill="FFFFFF"/>
        </w:rPr>
        <w:t xml:space="preserve"> 2014</w:t>
      </w:r>
      <w:r>
        <w:rPr>
          <w:rFonts w:eastAsia="Times New Roman"/>
          <w:color w:val="212121"/>
          <w:szCs w:val="24"/>
          <w:shd w:val="clear" w:color="auto" w:fill="FFFFFF"/>
        </w:rPr>
        <w:t>,</w:t>
      </w:r>
      <w:r w:rsidRPr="007C3B9C">
        <w:rPr>
          <w:rFonts w:eastAsia="Times New Roman"/>
          <w:color w:val="212121"/>
          <w:szCs w:val="24"/>
          <w:shd w:val="clear" w:color="auto" w:fill="FFFFFF"/>
        </w:rPr>
        <w:t xml:space="preserve"> </w:t>
      </w:r>
      <w:r>
        <w:rPr>
          <w:rFonts w:eastAsia="Times New Roman"/>
          <w:color w:val="212121"/>
          <w:szCs w:val="24"/>
          <w:shd w:val="clear" w:color="auto" w:fill="FFFFFF"/>
        </w:rPr>
        <w:t xml:space="preserve">την εποχή του </w:t>
      </w:r>
      <w:r>
        <w:rPr>
          <w:rFonts w:eastAsia="Times New Roman"/>
          <w:color w:val="212121"/>
          <w:szCs w:val="24"/>
          <w:shd w:val="clear" w:color="auto" w:fill="FFFFFF"/>
          <w:lang w:val="en-US"/>
        </w:rPr>
        <w:t>success</w:t>
      </w:r>
      <w:r w:rsidRPr="00D0629B">
        <w:rPr>
          <w:rFonts w:eastAsia="Times New Roman"/>
          <w:color w:val="212121"/>
          <w:szCs w:val="24"/>
          <w:shd w:val="clear" w:color="auto" w:fill="FFFFFF"/>
        </w:rPr>
        <w:t xml:space="preserve"> </w:t>
      </w:r>
      <w:r>
        <w:rPr>
          <w:rFonts w:eastAsia="Times New Roman"/>
          <w:color w:val="212121"/>
          <w:szCs w:val="24"/>
          <w:shd w:val="clear" w:color="auto" w:fill="FFFFFF"/>
          <w:lang w:val="en-US"/>
        </w:rPr>
        <w:t>story</w:t>
      </w:r>
      <w:r>
        <w:rPr>
          <w:rFonts w:eastAsia="Times New Roman"/>
          <w:color w:val="212121"/>
          <w:szCs w:val="24"/>
          <w:shd w:val="clear" w:color="auto" w:fill="FFFFFF"/>
        </w:rPr>
        <w:t>, το κράτος εισέπραξε φ</w:t>
      </w:r>
      <w:r>
        <w:rPr>
          <w:rFonts w:eastAsia="Times New Roman"/>
          <w:color w:val="212121"/>
          <w:szCs w:val="24"/>
          <w:shd w:val="clear" w:color="auto" w:fill="FFFFFF"/>
        </w:rPr>
        <w:t xml:space="preserve">όρους </w:t>
      </w:r>
      <w:r w:rsidRPr="007C3B9C">
        <w:rPr>
          <w:rFonts w:eastAsia="Times New Roman"/>
          <w:color w:val="212121"/>
          <w:szCs w:val="24"/>
          <w:shd w:val="clear" w:color="auto" w:fill="FFFFFF"/>
        </w:rPr>
        <w:t>47</w:t>
      </w:r>
      <w:r>
        <w:rPr>
          <w:rFonts w:eastAsia="Times New Roman"/>
          <w:color w:val="212121"/>
          <w:szCs w:val="24"/>
          <w:shd w:val="clear" w:color="auto" w:fill="FFFFFF"/>
        </w:rPr>
        <w:t xml:space="preserve"> δισεκατομμυρίων ευρώ, όχι 51 δισεκατομμυρίων ευρώ. Θα πείτε ότι ανακουφιστήκαμε. Όχι φυσικά, γιατί στο μεταξύ η </w:t>
      </w:r>
      <w:r w:rsidRPr="007C3B9C">
        <w:rPr>
          <w:rFonts w:eastAsia="Times New Roman"/>
          <w:color w:val="212121"/>
          <w:szCs w:val="24"/>
          <w:shd w:val="clear" w:color="auto" w:fill="FFFFFF"/>
        </w:rPr>
        <w:t xml:space="preserve">Ελλάδα είχε χάσει το 25% του πλούτου </w:t>
      </w:r>
      <w:r>
        <w:rPr>
          <w:rFonts w:eastAsia="Times New Roman"/>
          <w:color w:val="212121"/>
          <w:szCs w:val="24"/>
          <w:shd w:val="clear" w:color="auto" w:fill="FFFFFF"/>
        </w:rPr>
        <w:t xml:space="preserve">της. Αυτό </w:t>
      </w:r>
      <w:r w:rsidRPr="007C3B9C">
        <w:rPr>
          <w:rFonts w:eastAsia="Times New Roman"/>
          <w:color w:val="212121"/>
          <w:szCs w:val="24"/>
          <w:shd w:val="clear" w:color="auto" w:fill="FFFFFF"/>
        </w:rPr>
        <w:t>σε ποσοστό ήταν 26</w:t>
      </w:r>
      <w:r>
        <w:rPr>
          <w:rFonts w:eastAsia="Times New Roman"/>
          <w:color w:val="212121"/>
          <w:szCs w:val="24"/>
          <w:shd w:val="clear" w:color="auto" w:fill="FFFFFF"/>
        </w:rPr>
        <w:t>%</w:t>
      </w:r>
      <w:r w:rsidRPr="007C3B9C">
        <w:rPr>
          <w:rFonts w:eastAsia="Times New Roman"/>
          <w:color w:val="212121"/>
          <w:szCs w:val="24"/>
          <w:shd w:val="clear" w:color="auto" w:fill="FFFFFF"/>
        </w:rPr>
        <w:t xml:space="preserve"> του ΑΕΠ</w:t>
      </w:r>
      <w:r>
        <w:rPr>
          <w:rFonts w:eastAsia="Times New Roman"/>
          <w:color w:val="212121"/>
          <w:szCs w:val="24"/>
          <w:shd w:val="clear" w:color="auto" w:fill="FFFFFF"/>
        </w:rPr>
        <w:t>,</w:t>
      </w:r>
      <w:r w:rsidRPr="007C3B9C">
        <w:rPr>
          <w:rFonts w:eastAsia="Times New Roman"/>
          <w:color w:val="212121"/>
          <w:szCs w:val="24"/>
          <w:shd w:val="clear" w:color="auto" w:fill="FFFFFF"/>
        </w:rPr>
        <w:t xml:space="preserve"> δηλαδή</w:t>
      </w:r>
      <w:r>
        <w:rPr>
          <w:rFonts w:eastAsia="Times New Roman"/>
          <w:color w:val="212121"/>
          <w:szCs w:val="24"/>
          <w:shd w:val="clear" w:color="auto" w:fill="FFFFFF"/>
        </w:rPr>
        <w:t xml:space="preserve"> η</w:t>
      </w:r>
      <w:r w:rsidRPr="007C3B9C">
        <w:rPr>
          <w:rFonts w:eastAsia="Times New Roman"/>
          <w:color w:val="212121"/>
          <w:szCs w:val="24"/>
          <w:shd w:val="clear" w:color="auto" w:fill="FFFFFF"/>
        </w:rPr>
        <w:t xml:space="preserve"> Ελλάδα </w:t>
      </w:r>
      <w:r>
        <w:rPr>
          <w:rFonts w:eastAsia="Times New Roman"/>
          <w:color w:val="212121"/>
          <w:szCs w:val="24"/>
          <w:shd w:val="clear" w:color="auto" w:fill="FFFFFF"/>
        </w:rPr>
        <w:t>τη χρονιά ε</w:t>
      </w:r>
      <w:r w:rsidRPr="007C3B9C">
        <w:rPr>
          <w:rFonts w:eastAsia="Times New Roman"/>
          <w:color w:val="212121"/>
          <w:szCs w:val="24"/>
          <w:shd w:val="clear" w:color="auto" w:fill="FFFFFF"/>
        </w:rPr>
        <w:t>κείνη πήρε την πρωτιά της Ευρώπη</w:t>
      </w:r>
      <w:r w:rsidRPr="007C3B9C">
        <w:rPr>
          <w:rFonts w:eastAsia="Times New Roman"/>
          <w:color w:val="212121"/>
          <w:szCs w:val="24"/>
          <w:shd w:val="clear" w:color="auto" w:fill="FFFFFF"/>
        </w:rPr>
        <w:t>ς μαζί με τη Μάλτα σε φόρους επί του ΑΕΠ</w:t>
      </w:r>
      <w:r>
        <w:rPr>
          <w:rFonts w:eastAsia="Times New Roman"/>
          <w:color w:val="212121"/>
          <w:szCs w:val="24"/>
          <w:shd w:val="clear" w:color="auto" w:fill="FFFFFF"/>
        </w:rPr>
        <w:t xml:space="preserve">. </w:t>
      </w:r>
    </w:p>
    <w:p w14:paraId="4318B79F" w14:textId="77777777" w:rsidR="001D7CFB" w:rsidRDefault="00EB4E0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Το κακό, όμως, πάλι είναι ότι, παρά το γεγονός ότι εισπράξατε αυτούς τους φόρους, είχατε πάλι έλλειμμα 6 δισεκατομμυρίων ευρώ. Αν αυτό το έλλειμμα των 6 δισεκατομμυρίων</w:t>
      </w:r>
      <w:r w:rsidRPr="007C3B9C">
        <w:rPr>
          <w:rFonts w:eastAsia="Times New Roman"/>
          <w:color w:val="212121"/>
          <w:szCs w:val="24"/>
          <w:shd w:val="clear" w:color="auto" w:fill="FFFFFF"/>
        </w:rPr>
        <w:t xml:space="preserve"> </w:t>
      </w:r>
      <w:r>
        <w:rPr>
          <w:rFonts w:eastAsia="Times New Roman"/>
          <w:color w:val="212121"/>
          <w:szCs w:val="24"/>
          <w:shd w:val="clear" w:color="auto" w:fill="FFFFFF"/>
        </w:rPr>
        <w:t xml:space="preserve">το είχατε εισπράξει για να είστε </w:t>
      </w:r>
      <w:r w:rsidRPr="007C3B9C">
        <w:rPr>
          <w:rFonts w:eastAsia="Times New Roman"/>
          <w:color w:val="212121"/>
          <w:szCs w:val="24"/>
          <w:shd w:val="clear" w:color="auto" w:fill="FFFFFF"/>
        </w:rPr>
        <w:t>νοικοκύρηδε</w:t>
      </w:r>
      <w:r w:rsidRPr="007C3B9C">
        <w:rPr>
          <w:rFonts w:eastAsia="Times New Roman"/>
          <w:color w:val="212121"/>
          <w:szCs w:val="24"/>
          <w:shd w:val="clear" w:color="auto" w:fill="FFFFFF"/>
        </w:rPr>
        <w:t>ς</w:t>
      </w:r>
      <w:r>
        <w:rPr>
          <w:rFonts w:eastAsia="Times New Roman"/>
          <w:color w:val="212121"/>
          <w:szCs w:val="24"/>
          <w:shd w:val="clear" w:color="auto" w:fill="FFFFFF"/>
        </w:rPr>
        <w:t>,</w:t>
      </w:r>
      <w:r w:rsidRPr="007C3B9C">
        <w:rPr>
          <w:rFonts w:eastAsia="Times New Roman"/>
          <w:color w:val="212121"/>
          <w:szCs w:val="24"/>
          <w:shd w:val="clear" w:color="auto" w:fill="FFFFFF"/>
        </w:rPr>
        <w:t xml:space="preserve"> για</w:t>
      </w:r>
      <w:r>
        <w:rPr>
          <w:rFonts w:eastAsia="Times New Roman"/>
          <w:color w:val="212121"/>
          <w:szCs w:val="24"/>
          <w:shd w:val="clear" w:color="auto" w:fill="FFFFFF"/>
        </w:rPr>
        <w:t xml:space="preserve"> να</w:t>
      </w:r>
      <w:r w:rsidRPr="007C3B9C">
        <w:rPr>
          <w:rFonts w:eastAsia="Times New Roman"/>
          <w:color w:val="212121"/>
          <w:szCs w:val="24"/>
          <w:shd w:val="clear" w:color="auto" w:fill="FFFFFF"/>
        </w:rPr>
        <w:t xml:space="preserve"> μπορεί</w:t>
      </w:r>
      <w:r>
        <w:rPr>
          <w:rFonts w:eastAsia="Times New Roman"/>
          <w:color w:val="212121"/>
          <w:szCs w:val="24"/>
          <w:shd w:val="clear" w:color="auto" w:fill="FFFFFF"/>
        </w:rPr>
        <w:t>τε να καλύψετε</w:t>
      </w:r>
      <w:r w:rsidRPr="007C3B9C">
        <w:rPr>
          <w:rFonts w:eastAsia="Times New Roman"/>
          <w:color w:val="212121"/>
          <w:szCs w:val="24"/>
          <w:shd w:val="clear" w:color="auto" w:fill="FFFFFF"/>
        </w:rPr>
        <w:t xml:space="preserve"> τις υποχρεώσεις</w:t>
      </w:r>
      <w:r>
        <w:rPr>
          <w:rFonts w:eastAsia="Times New Roman"/>
          <w:color w:val="212121"/>
          <w:szCs w:val="24"/>
          <w:shd w:val="clear" w:color="auto" w:fill="FFFFFF"/>
        </w:rPr>
        <w:t>,</w:t>
      </w:r>
      <w:r w:rsidRPr="007C3B9C">
        <w:rPr>
          <w:rFonts w:eastAsia="Times New Roman"/>
          <w:color w:val="212121"/>
          <w:szCs w:val="24"/>
          <w:shd w:val="clear" w:color="auto" w:fill="FFFFFF"/>
        </w:rPr>
        <w:t xml:space="preserve"> τότε φυσικά</w:t>
      </w:r>
      <w:r>
        <w:rPr>
          <w:rFonts w:eastAsia="Times New Roman"/>
          <w:color w:val="212121"/>
          <w:szCs w:val="24"/>
          <w:shd w:val="clear" w:color="auto" w:fill="FFFFFF"/>
        </w:rPr>
        <w:t xml:space="preserve"> θα είχατε</w:t>
      </w:r>
      <w:r w:rsidRPr="007C3B9C">
        <w:rPr>
          <w:rFonts w:eastAsia="Times New Roman"/>
          <w:color w:val="212121"/>
          <w:szCs w:val="24"/>
          <w:shd w:val="clear" w:color="auto" w:fill="FFFFFF"/>
        </w:rPr>
        <w:t xml:space="preserve"> 30% επί του ΑΕΠ </w:t>
      </w:r>
      <w:r>
        <w:rPr>
          <w:rFonts w:eastAsia="Times New Roman"/>
          <w:color w:val="212121"/>
          <w:szCs w:val="24"/>
          <w:shd w:val="clear" w:color="auto" w:fill="FFFFFF"/>
        </w:rPr>
        <w:t>φόρους,</w:t>
      </w:r>
      <w:r w:rsidRPr="007C3B9C">
        <w:rPr>
          <w:rFonts w:eastAsia="Times New Roman"/>
          <w:color w:val="212121"/>
          <w:szCs w:val="24"/>
          <w:shd w:val="clear" w:color="auto" w:fill="FFFFFF"/>
        </w:rPr>
        <w:t xml:space="preserve"> πολύ </w:t>
      </w:r>
      <w:r>
        <w:rPr>
          <w:rFonts w:eastAsia="Times New Roman"/>
          <w:color w:val="212121"/>
          <w:szCs w:val="24"/>
          <w:shd w:val="clear" w:color="auto" w:fill="FFFFFF"/>
        </w:rPr>
        <w:t xml:space="preserve">μεγαλύτερους </w:t>
      </w:r>
      <w:r w:rsidRPr="00C63C9D">
        <w:rPr>
          <w:rFonts w:eastAsia="Times New Roman"/>
          <w:color w:val="212121"/>
          <w:szCs w:val="24"/>
          <w:shd w:val="clear" w:color="auto" w:fill="FFFFFF"/>
        </w:rPr>
        <w:t>από εμάς</w:t>
      </w:r>
      <w:r>
        <w:rPr>
          <w:rFonts w:eastAsia="Times New Roman"/>
          <w:color w:val="212121"/>
          <w:szCs w:val="24"/>
          <w:shd w:val="clear" w:color="auto" w:fill="FFFFFF"/>
        </w:rPr>
        <w:t>.</w:t>
      </w:r>
      <w:r w:rsidRPr="007C3B9C">
        <w:rPr>
          <w:rFonts w:eastAsia="Times New Roman"/>
          <w:color w:val="212121"/>
          <w:szCs w:val="24"/>
          <w:shd w:val="clear" w:color="auto" w:fill="FFFFFF"/>
        </w:rPr>
        <w:t xml:space="preserve"> </w:t>
      </w:r>
    </w:p>
    <w:p w14:paraId="4318B7A0" w14:textId="77777777" w:rsidR="001D7CFB" w:rsidRDefault="00EB4E04">
      <w:pPr>
        <w:spacing w:line="600" w:lineRule="auto"/>
        <w:ind w:firstLine="720"/>
        <w:jc w:val="both"/>
        <w:rPr>
          <w:rFonts w:eastAsia="Times New Roman"/>
          <w:szCs w:val="24"/>
        </w:rPr>
      </w:pPr>
      <w:r>
        <w:rPr>
          <w:rFonts w:eastAsia="Times New Roman"/>
          <w:szCs w:val="24"/>
        </w:rPr>
        <w:t>Κι</w:t>
      </w:r>
      <w:r w:rsidRPr="00A03703">
        <w:rPr>
          <w:rFonts w:eastAsia="Times New Roman"/>
          <w:szCs w:val="24"/>
        </w:rPr>
        <w:t xml:space="preserve"> </w:t>
      </w:r>
      <w:r>
        <w:rPr>
          <w:rFonts w:eastAsia="Times New Roman"/>
          <w:szCs w:val="24"/>
        </w:rPr>
        <w:t>εσείς,</w:t>
      </w:r>
      <w:r w:rsidRPr="00A03703">
        <w:rPr>
          <w:rFonts w:eastAsia="Times New Roman"/>
          <w:szCs w:val="24"/>
        </w:rPr>
        <w:t xml:space="preserve"> </w:t>
      </w:r>
      <w:r>
        <w:rPr>
          <w:rFonts w:eastAsia="Times New Roman"/>
          <w:szCs w:val="24"/>
        </w:rPr>
        <w:t>όμως,</w:t>
      </w:r>
      <w:r w:rsidRPr="00A03703">
        <w:rPr>
          <w:rFonts w:eastAsia="Times New Roman"/>
          <w:szCs w:val="24"/>
        </w:rPr>
        <w:t xml:space="preserve"> </w:t>
      </w:r>
      <w:r>
        <w:rPr>
          <w:rFonts w:eastAsia="Times New Roman"/>
          <w:szCs w:val="24"/>
        </w:rPr>
        <w:t>πετάξατε</w:t>
      </w:r>
      <w:r w:rsidRPr="00A03703">
        <w:rPr>
          <w:rFonts w:eastAsia="Times New Roman"/>
          <w:szCs w:val="24"/>
        </w:rPr>
        <w:t xml:space="preserve"> τη</w:t>
      </w:r>
      <w:r>
        <w:rPr>
          <w:rFonts w:eastAsia="Times New Roman"/>
          <w:szCs w:val="24"/>
        </w:rPr>
        <w:t>ν μπάλα στην εξέδρα. Δ</w:t>
      </w:r>
      <w:r w:rsidRPr="00A03703">
        <w:rPr>
          <w:rFonts w:eastAsia="Times New Roman"/>
          <w:szCs w:val="24"/>
        </w:rPr>
        <w:t>ημιουργήσατε ένα ακόμα έλλειμμα</w:t>
      </w:r>
      <w:r>
        <w:rPr>
          <w:rFonts w:eastAsia="Times New Roman"/>
          <w:szCs w:val="24"/>
        </w:rPr>
        <w:t>, μια ακόμα πληγή γι’</w:t>
      </w:r>
      <w:r w:rsidRPr="00A03703">
        <w:rPr>
          <w:rFonts w:eastAsia="Times New Roman"/>
          <w:szCs w:val="24"/>
        </w:rPr>
        <w:t xml:space="preserve"> αυτό που </w:t>
      </w:r>
      <w:r>
        <w:rPr>
          <w:rFonts w:eastAsia="Times New Roman"/>
          <w:szCs w:val="24"/>
        </w:rPr>
        <w:t>ονομάζουμε ως τεράστιο</w:t>
      </w:r>
      <w:r>
        <w:rPr>
          <w:rFonts w:eastAsia="Times New Roman"/>
          <w:szCs w:val="24"/>
        </w:rPr>
        <w:t xml:space="preserve"> δ</w:t>
      </w:r>
      <w:r w:rsidRPr="00A03703">
        <w:rPr>
          <w:rFonts w:eastAsia="Times New Roman"/>
          <w:szCs w:val="24"/>
        </w:rPr>
        <w:t>ανεισμό της χώρας</w:t>
      </w:r>
      <w:r>
        <w:rPr>
          <w:rFonts w:eastAsia="Times New Roman"/>
          <w:szCs w:val="24"/>
        </w:rPr>
        <w:t xml:space="preserve">. </w:t>
      </w:r>
    </w:p>
    <w:p w14:paraId="4318B7A1" w14:textId="77777777" w:rsidR="001D7CFB" w:rsidRDefault="00EB4E04">
      <w:pPr>
        <w:spacing w:line="600" w:lineRule="auto"/>
        <w:ind w:firstLine="720"/>
        <w:jc w:val="both"/>
        <w:rPr>
          <w:rFonts w:eastAsia="Times New Roman"/>
          <w:szCs w:val="24"/>
        </w:rPr>
      </w:pPr>
      <w:r>
        <w:rPr>
          <w:rFonts w:eastAsia="Times New Roman"/>
          <w:szCs w:val="24"/>
        </w:rPr>
        <w:t xml:space="preserve">Όμως </w:t>
      </w:r>
      <w:r w:rsidRPr="00A03703">
        <w:rPr>
          <w:rFonts w:eastAsia="Times New Roman"/>
          <w:szCs w:val="24"/>
        </w:rPr>
        <w:t>δεν είναι μόνο αυτό</w:t>
      </w:r>
      <w:r>
        <w:rPr>
          <w:rFonts w:eastAsia="Times New Roman"/>
          <w:szCs w:val="24"/>
        </w:rPr>
        <w:t>.</w:t>
      </w:r>
      <w:r w:rsidRPr="00A03703">
        <w:rPr>
          <w:rFonts w:eastAsia="Times New Roman"/>
          <w:szCs w:val="24"/>
        </w:rPr>
        <w:t xml:space="preserve"> Μή</w:t>
      </w:r>
      <w:r>
        <w:rPr>
          <w:rFonts w:eastAsia="Times New Roman"/>
          <w:szCs w:val="24"/>
        </w:rPr>
        <w:t>πως την ίδια χρονιά καταφέρατε χ</w:t>
      </w:r>
      <w:r w:rsidRPr="00A03703">
        <w:rPr>
          <w:rFonts w:eastAsia="Times New Roman"/>
          <w:szCs w:val="24"/>
        </w:rPr>
        <w:t>άρη σε αυτό το έλλειμμα</w:t>
      </w:r>
      <w:r>
        <w:rPr>
          <w:rFonts w:eastAsia="Times New Roman"/>
          <w:szCs w:val="24"/>
        </w:rPr>
        <w:t>,</w:t>
      </w:r>
      <w:r w:rsidRPr="00A03703">
        <w:rPr>
          <w:rFonts w:eastAsia="Times New Roman"/>
          <w:szCs w:val="24"/>
        </w:rPr>
        <w:t xml:space="preserve"> όπως κάνουν άλλες νοικοκυρεμένες χώρες</w:t>
      </w:r>
      <w:r>
        <w:rPr>
          <w:rFonts w:eastAsia="Times New Roman"/>
          <w:szCs w:val="24"/>
        </w:rPr>
        <w:t>,</w:t>
      </w:r>
      <w:r w:rsidRPr="00A03703">
        <w:rPr>
          <w:rFonts w:eastAsia="Times New Roman"/>
          <w:szCs w:val="24"/>
        </w:rPr>
        <w:t xml:space="preserve"> να αυξήσετε το </w:t>
      </w:r>
      <w:r>
        <w:rPr>
          <w:rFonts w:eastAsia="Times New Roman"/>
          <w:szCs w:val="24"/>
        </w:rPr>
        <w:t xml:space="preserve">ΑΕΠ; Όχι. Το ΑΕΠ της χώρας επί σαμαρο-βενιζέλων πήγε από τα </w:t>
      </w:r>
      <w:r w:rsidRPr="00A03703">
        <w:rPr>
          <w:rFonts w:eastAsia="Times New Roman"/>
          <w:szCs w:val="24"/>
        </w:rPr>
        <w:t>191 δισεκατομμύρια</w:t>
      </w:r>
      <w:r>
        <w:rPr>
          <w:rFonts w:eastAsia="Times New Roman"/>
          <w:szCs w:val="24"/>
        </w:rPr>
        <w:t xml:space="preserve"> ευρώ</w:t>
      </w:r>
      <w:r w:rsidRPr="00A03703">
        <w:rPr>
          <w:rFonts w:eastAsia="Times New Roman"/>
          <w:szCs w:val="24"/>
        </w:rPr>
        <w:t xml:space="preserve"> στα 178 δι</w:t>
      </w:r>
      <w:r w:rsidRPr="00A03703">
        <w:rPr>
          <w:rFonts w:eastAsia="Times New Roman"/>
          <w:szCs w:val="24"/>
        </w:rPr>
        <w:t>σεκατομμύρια</w:t>
      </w:r>
      <w:r>
        <w:rPr>
          <w:rFonts w:eastAsia="Times New Roman"/>
          <w:szCs w:val="24"/>
        </w:rPr>
        <w:t xml:space="preserve"> ευρώ. Το ρίξατε κ</w:t>
      </w:r>
      <w:r w:rsidRPr="00A03703">
        <w:rPr>
          <w:rFonts w:eastAsia="Times New Roman"/>
          <w:szCs w:val="24"/>
        </w:rPr>
        <w:t>ι άλλο</w:t>
      </w:r>
      <w:r>
        <w:rPr>
          <w:rFonts w:eastAsia="Times New Roman"/>
          <w:szCs w:val="24"/>
        </w:rPr>
        <w:t>. Κ</w:t>
      </w:r>
      <w:r w:rsidRPr="00A03703">
        <w:rPr>
          <w:rFonts w:eastAsia="Times New Roman"/>
          <w:szCs w:val="24"/>
        </w:rPr>
        <w:t>αι όχι μόνο αυτό</w:t>
      </w:r>
      <w:r>
        <w:rPr>
          <w:rFonts w:eastAsia="Times New Roman"/>
          <w:szCs w:val="24"/>
        </w:rPr>
        <w:t>,</w:t>
      </w:r>
      <w:r w:rsidRPr="00A03703">
        <w:rPr>
          <w:rFonts w:eastAsia="Times New Roman"/>
          <w:szCs w:val="24"/>
        </w:rPr>
        <w:t xml:space="preserve"> μας αφήσατε και άδεια ταμεία που δεν </w:t>
      </w:r>
      <w:r>
        <w:rPr>
          <w:rFonts w:eastAsia="Times New Roman"/>
          <w:szCs w:val="24"/>
        </w:rPr>
        <w:t>έφταναν</w:t>
      </w:r>
      <w:r w:rsidRPr="00A03703">
        <w:rPr>
          <w:rFonts w:eastAsia="Times New Roman"/>
          <w:szCs w:val="24"/>
        </w:rPr>
        <w:t xml:space="preserve"> τα λεφτά που αφήσατε μέσα ούτε για ένα</w:t>
      </w:r>
      <w:r>
        <w:rPr>
          <w:rFonts w:eastAsia="Times New Roman"/>
          <w:szCs w:val="24"/>
        </w:rPr>
        <w:t>ν μήνα μισθών</w:t>
      </w:r>
      <w:r w:rsidRPr="00A03703">
        <w:rPr>
          <w:rFonts w:eastAsia="Times New Roman"/>
          <w:szCs w:val="24"/>
        </w:rPr>
        <w:t xml:space="preserve"> και συντάξε</w:t>
      </w:r>
      <w:r>
        <w:rPr>
          <w:rFonts w:eastAsia="Times New Roman"/>
          <w:szCs w:val="24"/>
        </w:rPr>
        <w:t>ων.</w:t>
      </w:r>
      <w:r w:rsidRPr="00A03703">
        <w:rPr>
          <w:rFonts w:eastAsia="Times New Roman"/>
          <w:szCs w:val="24"/>
        </w:rPr>
        <w:t xml:space="preserve"> </w:t>
      </w:r>
      <w:r>
        <w:rPr>
          <w:rFonts w:eastAsia="Times New Roman"/>
          <w:szCs w:val="24"/>
        </w:rPr>
        <w:t>Δ</w:t>
      </w:r>
      <w:r w:rsidRPr="00A03703">
        <w:rPr>
          <w:rFonts w:eastAsia="Times New Roman"/>
          <w:szCs w:val="24"/>
        </w:rPr>
        <w:t xml:space="preserve">ιαλύσατε το κράτος και το </w:t>
      </w:r>
      <w:r>
        <w:rPr>
          <w:rFonts w:eastAsia="Times New Roman"/>
          <w:szCs w:val="24"/>
        </w:rPr>
        <w:t xml:space="preserve">σκάσατε σαν λαγοί. </w:t>
      </w:r>
      <w:r w:rsidRPr="00A03703">
        <w:rPr>
          <w:rFonts w:eastAsia="Times New Roman"/>
          <w:szCs w:val="24"/>
        </w:rPr>
        <w:t>Αυτή ήταν η πραγματικότητα</w:t>
      </w:r>
      <w:r>
        <w:rPr>
          <w:rFonts w:eastAsia="Times New Roman"/>
          <w:szCs w:val="24"/>
        </w:rPr>
        <w:t xml:space="preserve">. </w:t>
      </w:r>
    </w:p>
    <w:p w14:paraId="4318B7A2" w14:textId="77777777" w:rsidR="001D7CFB" w:rsidRDefault="00EB4E04">
      <w:pPr>
        <w:spacing w:line="600" w:lineRule="auto"/>
        <w:ind w:firstLine="720"/>
        <w:jc w:val="both"/>
        <w:rPr>
          <w:rFonts w:eastAsia="Times New Roman"/>
          <w:szCs w:val="24"/>
        </w:rPr>
      </w:pPr>
      <w:r>
        <w:rPr>
          <w:rFonts w:eastAsia="Times New Roman"/>
          <w:szCs w:val="24"/>
        </w:rPr>
        <w:t>Η πραγματικό</w:t>
      </w:r>
      <w:r>
        <w:rPr>
          <w:rFonts w:eastAsia="Times New Roman"/>
          <w:szCs w:val="24"/>
        </w:rPr>
        <w:t>τητα ήταν ότι και φόρους εισπράττατε και ελλείμματα δημιουργούσατε και δανεισμό προκαλούσα</w:t>
      </w:r>
      <w:r w:rsidRPr="00A03703">
        <w:rPr>
          <w:rFonts w:eastAsia="Times New Roman"/>
          <w:szCs w:val="24"/>
        </w:rPr>
        <w:t>τε</w:t>
      </w:r>
      <w:r>
        <w:rPr>
          <w:rFonts w:eastAsia="Times New Roman"/>
          <w:szCs w:val="24"/>
        </w:rPr>
        <w:t xml:space="preserve">! Να σταματήσει, </w:t>
      </w:r>
      <w:r w:rsidRPr="00A03703">
        <w:rPr>
          <w:rFonts w:eastAsia="Times New Roman"/>
          <w:szCs w:val="24"/>
        </w:rPr>
        <w:t>λοιπόν</w:t>
      </w:r>
      <w:r>
        <w:rPr>
          <w:rFonts w:eastAsia="Times New Roman"/>
          <w:szCs w:val="24"/>
        </w:rPr>
        <w:t>,</w:t>
      </w:r>
      <w:r w:rsidRPr="00A03703">
        <w:rPr>
          <w:rFonts w:eastAsia="Times New Roman"/>
          <w:szCs w:val="24"/>
        </w:rPr>
        <w:t xml:space="preserve"> αυτό το παραμύθι</w:t>
      </w:r>
      <w:r>
        <w:rPr>
          <w:rFonts w:eastAsia="Times New Roman"/>
          <w:szCs w:val="24"/>
        </w:rPr>
        <w:t xml:space="preserve"> ότι παίρνουμε κάθε χρόνο 10 δισεκατομμύρια ευρώ και επιστρέφουμε το</w:t>
      </w:r>
      <w:r w:rsidRPr="00A03703">
        <w:rPr>
          <w:rFonts w:eastAsia="Times New Roman"/>
          <w:szCs w:val="24"/>
        </w:rPr>
        <w:t xml:space="preserve"> </w:t>
      </w:r>
      <w:r>
        <w:rPr>
          <w:rFonts w:eastAsia="Times New Roman"/>
          <w:szCs w:val="24"/>
        </w:rPr>
        <w:t xml:space="preserve">1 δισεκατομμύριο ευρώ. Θα </w:t>
      </w:r>
      <w:r w:rsidRPr="00A03703">
        <w:rPr>
          <w:rFonts w:eastAsia="Times New Roman"/>
          <w:szCs w:val="24"/>
        </w:rPr>
        <w:t>δούμε</w:t>
      </w:r>
      <w:r>
        <w:rPr>
          <w:rFonts w:eastAsia="Times New Roman"/>
          <w:szCs w:val="24"/>
        </w:rPr>
        <w:t>, λ</w:t>
      </w:r>
      <w:r w:rsidRPr="00A03703">
        <w:rPr>
          <w:rFonts w:eastAsia="Times New Roman"/>
          <w:szCs w:val="24"/>
        </w:rPr>
        <w:t>οιπόν</w:t>
      </w:r>
      <w:r>
        <w:rPr>
          <w:rFonts w:eastAsia="Times New Roman"/>
          <w:szCs w:val="24"/>
        </w:rPr>
        <w:t>,</w:t>
      </w:r>
      <w:r w:rsidRPr="00A03703">
        <w:rPr>
          <w:rFonts w:eastAsia="Times New Roman"/>
          <w:szCs w:val="24"/>
        </w:rPr>
        <w:t xml:space="preserve"> το </w:t>
      </w:r>
      <w:r>
        <w:rPr>
          <w:rFonts w:eastAsia="Times New Roman"/>
          <w:szCs w:val="24"/>
        </w:rPr>
        <w:t>20</w:t>
      </w:r>
      <w:r w:rsidRPr="00A03703">
        <w:rPr>
          <w:rFonts w:eastAsia="Times New Roman"/>
          <w:szCs w:val="24"/>
        </w:rPr>
        <w:t xml:space="preserve">17 </w:t>
      </w:r>
      <w:r>
        <w:rPr>
          <w:rFonts w:eastAsia="Times New Roman"/>
          <w:szCs w:val="24"/>
        </w:rPr>
        <w:t>–</w:t>
      </w:r>
      <w:r w:rsidRPr="00A03703">
        <w:rPr>
          <w:rFonts w:eastAsia="Times New Roman"/>
          <w:szCs w:val="24"/>
        </w:rPr>
        <w:t>γιατ</w:t>
      </w:r>
      <w:r w:rsidRPr="00A03703">
        <w:rPr>
          <w:rFonts w:eastAsia="Times New Roman"/>
          <w:szCs w:val="24"/>
        </w:rPr>
        <w:t>ί</w:t>
      </w:r>
      <w:r>
        <w:rPr>
          <w:rFonts w:eastAsia="Times New Roman"/>
          <w:szCs w:val="24"/>
        </w:rPr>
        <w:t xml:space="preserve"> το</w:t>
      </w:r>
      <w:r w:rsidRPr="00A03703">
        <w:rPr>
          <w:rFonts w:eastAsia="Times New Roman"/>
          <w:szCs w:val="24"/>
        </w:rPr>
        <w:t xml:space="preserve"> </w:t>
      </w:r>
      <w:r>
        <w:rPr>
          <w:rFonts w:eastAsia="Times New Roman"/>
          <w:szCs w:val="24"/>
        </w:rPr>
        <w:t>20</w:t>
      </w:r>
      <w:r w:rsidRPr="00A03703">
        <w:rPr>
          <w:rFonts w:eastAsia="Times New Roman"/>
          <w:szCs w:val="24"/>
        </w:rPr>
        <w:t>18 ακόμα δεν έχει ολοκληρωθεί</w:t>
      </w:r>
      <w:r>
        <w:rPr>
          <w:rFonts w:eastAsia="Times New Roman"/>
          <w:szCs w:val="24"/>
        </w:rPr>
        <w:t xml:space="preserve">- τι εισπράξαμε. </w:t>
      </w:r>
    </w:p>
    <w:p w14:paraId="4318B7A3" w14:textId="77777777" w:rsidR="001D7CFB" w:rsidRDefault="00EB4E04">
      <w:pPr>
        <w:spacing w:line="600" w:lineRule="auto"/>
        <w:ind w:firstLine="720"/>
        <w:jc w:val="both"/>
        <w:rPr>
          <w:rFonts w:eastAsia="Times New Roman"/>
          <w:szCs w:val="24"/>
        </w:rPr>
      </w:pPr>
      <w:r>
        <w:rPr>
          <w:rFonts w:eastAsia="Times New Roman"/>
          <w:szCs w:val="24"/>
        </w:rPr>
        <w:t>Τ</w:t>
      </w:r>
      <w:r w:rsidRPr="00A03703">
        <w:rPr>
          <w:rFonts w:eastAsia="Times New Roman"/>
          <w:szCs w:val="24"/>
        </w:rPr>
        <w:t xml:space="preserve">ο </w:t>
      </w:r>
      <w:r>
        <w:rPr>
          <w:rFonts w:eastAsia="Times New Roman"/>
          <w:szCs w:val="24"/>
        </w:rPr>
        <w:t>2017 εισ</w:t>
      </w:r>
      <w:r w:rsidRPr="00A03703">
        <w:rPr>
          <w:rFonts w:eastAsia="Times New Roman"/>
          <w:szCs w:val="24"/>
        </w:rPr>
        <w:t xml:space="preserve">πράξαμε </w:t>
      </w:r>
      <w:r>
        <w:rPr>
          <w:rFonts w:eastAsia="Times New Roman"/>
          <w:szCs w:val="24"/>
        </w:rPr>
        <w:t>λίγο πάνω από 49</w:t>
      </w:r>
      <w:r w:rsidRPr="00A03703">
        <w:rPr>
          <w:rFonts w:eastAsia="Times New Roman"/>
          <w:szCs w:val="24"/>
        </w:rPr>
        <w:t xml:space="preserve"> δισεκατομμύρια</w:t>
      </w:r>
      <w:r>
        <w:rPr>
          <w:rFonts w:eastAsia="Times New Roman"/>
          <w:szCs w:val="24"/>
        </w:rPr>
        <w:t xml:space="preserve"> ευρώ κ</w:t>
      </w:r>
      <w:r w:rsidRPr="00A03703">
        <w:rPr>
          <w:rFonts w:eastAsia="Times New Roman"/>
          <w:szCs w:val="24"/>
        </w:rPr>
        <w:t>αι στο μεταξύ το ΑΕΠ είχε πάει στα 180 δισεκατομμύρια</w:t>
      </w:r>
      <w:r>
        <w:rPr>
          <w:rFonts w:eastAsia="Times New Roman"/>
          <w:szCs w:val="24"/>
        </w:rPr>
        <w:t xml:space="preserve"> ευρώ</w:t>
      </w:r>
      <w:r w:rsidRPr="00A03703">
        <w:rPr>
          <w:rFonts w:eastAsia="Times New Roman"/>
          <w:szCs w:val="24"/>
        </w:rPr>
        <w:t xml:space="preserve"> </w:t>
      </w:r>
      <w:r>
        <w:rPr>
          <w:rFonts w:eastAsia="Times New Roman"/>
          <w:szCs w:val="24"/>
        </w:rPr>
        <w:t>–</w:t>
      </w:r>
      <w:r w:rsidRPr="00A03703">
        <w:rPr>
          <w:rFonts w:eastAsia="Times New Roman"/>
          <w:szCs w:val="24"/>
        </w:rPr>
        <w:t>ανέβηκε</w:t>
      </w:r>
      <w:r>
        <w:rPr>
          <w:rFonts w:eastAsia="Times New Roman"/>
          <w:szCs w:val="24"/>
        </w:rPr>
        <w:t>-</w:t>
      </w:r>
      <w:r w:rsidRPr="00A03703">
        <w:rPr>
          <w:rFonts w:eastAsia="Times New Roman"/>
          <w:szCs w:val="24"/>
        </w:rPr>
        <w:t xml:space="preserve"> και αυτό</w:t>
      </w:r>
      <w:r>
        <w:rPr>
          <w:rFonts w:eastAsia="Times New Roman"/>
          <w:szCs w:val="24"/>
        </w:rPr>
        <w:t xml:space="preserve"> σημαίνει ότι</w:t>
      </w:r>
      <w:r w:rsidRPr="00A03703">
        <w:rPr>
          <w:rFonts w:eastAsia="Times New Roman"/>
          <w:szCs w:val="24"/>
        </w:rPr>
        <w:t xml:space="preserve"> το ποσοστό </w:t>
      </w:r>
      <w:r>
        <w:rPr>
          <w:rFonts w:eastAsia="Times New Roman"/>
          <w:szCs w:val="24"/>
        </w:rPr>
        <w:t>επί του ΑΕΠ των</w:t>
      </w:r>
      <w:r w:rsidRPr="00A03703">
        <w:rPr>
          <w:rFonts w:eastAsia="Times New Roman"/>
          <w:szCs w:val="24"/>
        </w:rPr>
        <w:t xml:space="preserve"> φόρων είναι 27,7</w:t>
      </w:r>
      <w:r>
        <w:rPr>
          <w:rFonts w:eastAsia="Times New Roman"/>
          <w:szCs w:val="24"/>
        </w:rPr>
        <w:t>%. Όμως,</w:t>
      </w:r>
      <w:r w:rsidRPr="00A03703">
        <w:rPr>
          <w:rFonts w:eastAsia="Times New Roman"/>
          <w:szCs w:val="24"/>
        </w:rPr>
        <w:t xml:space="preserve"> την ίδια χρονιά είχαμε δημιουργ</w:t>
      </w:r>
      <w:r>
        <w:rPr>
          <w:rFonts w:eastAsia="Times New Roman"/>
          <w:szCs w:val="24"/>
        </w:rPr>
        <w:t xml:space="preserve">ήσει ήδη πλεόνασμα της </w:t>
      </w:r>
      <w:r>
        <w:rPr>
          <w:rFonts w:eastAsia="Times New Roman"/>
          <w:szCs w:val="24"/>
        </w:rPr>
        <w:t>γενικής κ</w:t>
      </w:r>
      <w:r w:rsidRPr="00A03703">
        <w:rPr>
          <w:rFonts w:eastAsia="Times New Roman"/>
          <w:szCs w:val="24"/>
        </w:rPr>
        <w:t xml:space="preserve">υβέρνησης </w:t>
      </w:r>
      <w:r>
        <w:rPr>
          <w:rFonts w:eastAsia="Times New Roman"/>
          <w:szCs w:val="24"/>
        </w:rPr>
        <w:t>ύψους 1,4 δισεκατομμυρίου ευρώ, αυτό που μοιράσαμε. Αυτά τα χρήματα του ελληνικού λαού τα π</w:t>
      </w:r>
      <w:r w:rsidRPr="00A03703">
        <w:rPr>
          <w:rFonts w:eastAsia="Times New Roman"/>
          <w:szCs w:val="24"/>
        </w:rPr>
        <w:t>ήραμε πίσω</w:t>
      </w:r>
      <w:r>
        <w:rPr>
          <w:rFonts w:eastAsia="Times New Roman"/>
          <w:szCs w:val="24"/>
        </w:rPr>
        <w:t>.</w:t>
      </w:r>
      <w:r w:rsidRPr="00A03703">
        <w:rPr>
          <w:rFonts w:eastAsia="Times New Roman"/>
          <w:szCs w:val="24"/>
        </w:rPr>
        <w:t xml:space="preserve"> Δηλαδή όχι μονάχα δεν </w:t>
      </w:r>
      <w:r>
        <w:rPr>
          <w:rFonts w:eastAsia="Times New Roman"/>
          <w:szCs w:val="24"/>
        </w:rPr>
        <w:t xml:space="preserve">είναι δέκα δισεκατομμύρια ευρώ </w:t>
      </w:r>
      <w:r w:rsidRPr="00A03703">
        <w:rPr>
          <w:rFonts w:eastAsia="Times New Roman"/>
          <w:szCs w:val="24"/>
        </w:rPr>
        <w:t xml:space="preserve">αυτά που πήραμε </w:t>
      </w:r>
      <w:r>
        <w:rPr>
          <w:rFonts w:eastAsia="Times New Roman"/>
          <w:szCs w:val="24"/>
        </w:rPr>
        <w:t>και</w:t>
      </w:r>
      <w:r w:rsidRPr="00A03703">
        <w:rPr>
          <w:rFonts w:eastAsia="Times New Roman"/>
          <w:szCs w:val="24"/>
        </w:rPr>
        <w:t xml:space="preserve"> αυτά π</w:t>
      </w:r>
      <w:r w:rsidRPr="00A03703">
        <w:rPr>
          <w:rFonts w:eastAsia="Times New Roman"/>
          <w:szCs w:val="24"/>
        </w:rPr>
        <w:t>ου δώσαμε</w:t>
      </w:r>
      <w:r>
        <w:rPr>
          <w:rFonts w:eastAsia="Times New Roman"/>
          <w:szCs w:val="24"/>
        </w:rPr>
        <w:t>,</w:t>
      </w:r>
      <w:r w:rsidRPr="00A03703">
        <w:rPr>
          <w:rFonts w:eastAsia="Times New Roman"/>
          <w:szCs w:val="24"/>
        </w:rPr>
        <w:t xml:space="preserve"> αλλά πήραμε περίπου τα ίδια με αυτά που </w:t>
      </w:r>
      <w:r>
        <w:rPr>
          <w:rFonts w:eastAsia="Times New Roman"/>
          <w:szCs w:val="24"/>
        </w:rPr>
        <w:t xml:space="preserve">πήρατε κι εσείς </w:t>
      </w:r>
      <w:r w:rsidRPr="00A03703">
        <w:rPr>
          <w:rFonts w:eastAsia="Times New Roman"/>
          <w:szCs w:val="24"/>
        </w:rPr>
        <w:t>και δώσαμε κιόλας και δεν δημιουργήσαμε χρέος</w:t>
      </w:r>
      <w:r>
        <w:rPr>
          <w:rFonts w:eastAsia="Times New Roman"/>
          <w:szCs w:val="24"/>
        </w:rPr>
        <w:t xml:space="preserve">. Το </w:t>
      </w:r>
      <w:r w:rsidRPr="00A03703">
        <w:rPr>
          <w:rFonts w:eastAsia="Times New Roman"/>
          <w:szCs w:val="24"/>
        </w:rPr>
        <w:t>εξυπηρ</w:t>
      </w:r>
      <w:r>
        <w:rPr>
          <w:rFonts w:eastAsia="Times New Roman"/>
          <w:szCs w:val="24"/>
        </w:rPr>
        <w:t>ετήσα</w:t>
      </w:r>
      <w:r w:rsidRPr="00A03703">
        <w:rPr>
          <w:rFonts w:eastAsia="Times New Roman"/>
          <w:szCs w:val="24"/>
        </w:rPr>
        <w:t>με το χρέος που εσείς δημιουργήσατε</w:t>
      </w:r>
      <w:r>
        <w:rPr>
          <w:rFonts w:eastAsia="Times New Roman"/>
          <w:szCs w:val="24"/>
        </w:rPr>
        <w:t>.</w:t>
      </w:r>
    </w:p>
    <w:p w14:paraId="4318B7A4" w14:textId="77777777" w:rsidR="001D7CFB" w:rsidRDefault="00EB4E04">
      <w:pPr>
        <w:spacing w:line="600" w:lineRule="auto"/>
        <w:ind w:firstLine="720"/>
        <w:jc w:val="both"/>
        <w:rPr>
          <w:rFonts w:eastAsia="Times New Roman"/>
          <w:szCs w:val="24"/>
        </w:rPr>
      </w:pPr>
      <w:r>
        <w:rPr>
          <w:rFonts w:eastAsia="Times New Roman"/>
          <w:szCs w:val="24"/>
        </w:rPr>
        <w:t>Κ</w:t>
      </w:r>
      <w:r w:rsidRPr="00A03703">
        <w:rPr>
          <w:rFonts w:eastAsia="Times New Roman"/>
          <w:szCs w:val="24"/>
        </w:rPr>
        <w:t>αι πάμε</w:t>
      </w:r>
      <w:r>
        <w:rPr>
          <w:rFonts w:eastAsia="Times New Roman"/>
          <w:szCs w:val="24"/>
        </w:rPr>
        <w:t>,</w:t>
      </w:r>
      <w:r w:rsidRPr="00A03703">
        <w:rPr>
          <w:rFonts w:eastAsia="Times New Roman"/>
          <w:szCs w:val="24"/>
        </w:rPr>
        <w:t xml:space="preserve"> λοιπόν</w:t>
      </w:r>
      <w:r>
        <w:rPr>
          <w:rFonts w:eastAsia="Times New Roman"/>
          <w:szCs w:val="24"/>
        </w:rPr>
        <w:t>,</w:t>
      </w:r>
      <w:r w:rsidRPr="00A03703">
        <w:rPr>
          <w:rFonts w:eastAsia="Times New Roman"/>
          <w:szCs w:val="24"/>
        </w:rPr>
        <w:t xml:space="preserve"> σε αυτό το χρέος που </w:t>
      </w:r>
      <w:r>
        <w:rPr>
          <w:rFonts w:eastAsia="Times New Roman"/>
          <w:szCs w:val="24"/>
        </w:rPr>
        <w:t>ήταν</w:t>
      </w:r>
      <w:r w:rsidRPr="00A03703">
        <w:rPr>
          <w:rFonts w:eastAsia="Times New Roman"/>
          <w:szCs w:val="24"/>
        </w:rPr>
        <w:t xml:space="preserve"> 305 δισεκατομμύρια</w:t>
      </w:r>
      <w:r>
        <w:rPr>
          <w:rFonts w:eastAsia="Times New Roman"/>
          <w:szCs w:val="24"/>
        </w:rPr>
        <w:t xml:space="preserve"> ευρώ όταν ανέλαβε η Κ</w:t>
      </w:r>
      <w:r w:rsidRPr="00A03703">
        <w:rPr>
          <w:rFonts w:eastAsia="Times New Roman"/>
          <w:szCs w:val="24"/>
        </w:rPr>
        <w:t>υβέρνησ</w:t>
      </w:r>
      <w:r w:rsidRPr="00A03703">
        <w:rPr>
          <w:rFonts w:eastAsia="Times New Roman"/>
          <w:szCs w:val="24"/>
        </w:rPr>
        <w:t xml:space="preserve">η </w:t>
      </w:r>
      <w:r>
        <w:rPr>
          <w:rFonts w:eastAsia="Times New Roman"/>
          <w:szCs w:val="24"/>
        </w:rPr>
        <w:t>των σαμαρο-βενιζέλων</w:t>
      </w:r>
      <w:r w:rsidRPr="00A03703">
        <w:rPr>
          <w:rFonts w:eastAsia="Times New Roman"/>
          <w:szCs w:val="24"/>
        </w:rPr>
        <w:t xml:space="preserve"> και</w:t>
      </w:r>
      <w:r>
        <w:rPr>
          <w:rFonts w:eastAsia="Times New Roman"/>
          <w:szCs w:val="24"/>
        </w:rPr>
        <w:t xml:space="preserve"> πήγε στα 319 δισεκατομμύρια ευρώ κι έχουμε</w:t>
      </w:r>
      <w:r w:rsidRPr="00A03703">
        <w:rPr>
          <w:rFonts w:eastAsia="Times New Roman"/>
          <w:szCs w:val="24"/>
        </w:rPr>
        <w:t xml:space="preserve"> άδεια ταμεία</w:t>
      </w:r>
      <w:r>
        <w:rPr>
          <w:rFonts w:eastAsia="Times New Roman"/>
          <w:szCs w:val="24"/>
        </w:rPr>
        <w:t>. Κ</w:t>
      </w:r>
      <w:r w:rsidRPr="00A03703">
        <w:rPr>
          <w:rFonts w:eastAsia="Times New Roman"/>
          <w:szCs w:val="24"/>
        </w:rPr>
        <w:t>αι επί των ημερών</w:t>
      </w:r>
      <w:r>
        <w:rPr>
          <w:rFonts w:eastAsia="Times New Roman"/>
          <w:szCs w:val="24"/>
        </w:rPr>
        <w:t xml:space="preserve"> μας </w:t>
      </w:r>
      <w:r w:rsidRPr="00A03703">
        <w:rPr>
          <w:rFonts w:eastAsia="Times New Roman"/>
          <w:szCs w:val="24"/>
        </w:rPr>
        <w:t>φυσικά είναι με</w:t>
      </w:r>
      <w:r>
        <w:rPr>
          <w:rFonts w:eastAsia="Times New Roman"/>
          <w:szCs w:val="24"/>
        </w:rPr>
        <w:t>ν</w:t>
      </w:r>
      <w:r w:rsidRPr="00A03703">
        <w:rPr>
          <w:rFonts w:eastAsia="Times New Roman"/>
          <w:szCs w:val="24"/>
        </w:rPr>
        <w:t xml:space="preserve"> 330</w:t>
      </w:r>
      <w:r>
        <w:rPr>
          <w:rFonts w:eastAsia="Times New Roman"/>
          <w:szCs w:val="24"/>
        </w:rPr>
        <w:t xml:space="preserve"> δισεκατομμύρια,</w:t>
      </w:r>
      <w:r w:rsidRPr="00A03703">
        <w:rPr>
          <w:rFonts w:eastAsia="Times New Roman"/>
          <w:szCs w:val="24"/>
        </w:rPr>
        <w:t xml:space="preserve"> αλλά τα 30</w:t>
      </w:r>
      <w:r>
        <w:rPr>
          <w:rFonts w:eastAsia="Times New Roman"/>
          <w:szCs w:val="24"/>
        </w:rPr>
        <w:t xml:space="preserve"> δισεκατομμύρια είναι το μαξιλάρι ή το χαμηλότερο χά</w:t>
      </w:r>
      <w:r w:rsidRPr="00A03703">
        <w:rPr>
          <w:rFonts w:eastAsia="Times New Roman"/>
          <w:szCs w:val="24"/>
        </w:rPr>
        <w:t xml:space="preserve">ρη στο οποίο </w:t>
      </w:r>
      <w:r>
        <w:rPr>
          <w:rFonts w:eastAsia="Times New Roman"/>
          <w:szCs w:val="24"/>
        </w:rPr>
        <w:t>εξοφλούμε τα δάνεια του ΔΝΤ.</w:t>
      </w:r>
    </w:p>
    <w:p w14:paraId="4318B7A5" w14:textId="77777777" w:rsidR="001D7CFB" w:rsidRDefault="00EB4E04">
      <w:pPr>
        <w:spacing w:line="600" w:lineRule="auto"/>
        <w:ind w:firstLine="720"/>
        <w:jc w:val="both"/>
        <w:rPr>
          <w:rFonts w:eastAsia="Times New Roman"/>
          <w:szCs w:val="24"/>
        </w:rPr>
      </w:pPr>
      <w:r>
        <w:rPr>
          <w:rFonts w:eastAsia="Times New Roman"/>
          <w:szCs w:val="24"/>
        </w:rPr>
        <w:t>Έ</w:t>
      </w:r>
      <w:r w:rsidRPr="00A03703">
        <w:rPr>
          <w:rFonts w:eastAsia="Times New Roman"/>
          <w:szCs w:val="24"/>
        </w:rPr>
        <w:t>χουμε</w:t>
      </w:r>
      <w:r>
        <w:rPr>
          <w:rFonts w:eastAsia="Times New Roman"/>
          <w:szCs w:val="24"/>
        </w:rPr>
        <w:t xml:space="preserve">, </w:t>
      </w:r>
      <w:r>
        <w:rPr>
          <w:rFonts w:eastAsia="Times New Roman"/>
          <w:szCs w:val="24"/>
        </w:rPr>
        <w:t>λ</w:t>
      </w:r>
      <w:r w:rsidRPr="00A03703">
        <w:rPr>
          <w:rFonts w:eastAsia="Times New Roman"/>
          <w:szCs w:val="24"/>
        </w:rPr>
        <w:t>οιπόν</w:t>
      </w:r>
      <w:r>
        <w:rPr>
          <w:rFonts w:eastAsia="Times New Roman"/>
          <w:szCs w:val="24"/>
        </w:rPr>
        <w:t>, αυτή τη στιγμή έναν μεγάλο</w:t>
      </w:r>
      <w:r w:rsidRPr="00A03703">
        <w:rPr>
          <w:rFonts w:eastAsia="Times New Roman"/>
          <w:szCs w:val="24"/>
        </w:rPr>
        <w:t xml:space="preserve"> κουμπαρά</w:t>
      </w:r>
      <w:r>
        <w:rPr>
          <w:rFonts w:eastAsia="Times New Roman"/>
          <w:szCs w:val="24"/>
        </w:rPr>
        <w:t>. Έ</w:t>
      </w:r>
      <w:r w:rsidRPr="00A03703">
        <w:rPr>
          <w:rFonts w:eastAsia="Times New Roman"/>
          <w:szCs w:val="24"/>
        </w:rPr>
        <w:t xml:space="preserve">χουμε </w:t>
      </w:r>
      <w:r>
        <w:rPr>
          <w:rFonts w:eastAsia="Times New Roman"/>
          <w:szCs w:val="24"/>
        </w:rPr>
        <w:t>τριακόσιες χιλιάδες</w:t>
      </w:r>
      <w:r w:rsidRPr="00A03703">
        <w:rPr>
          <w:rFonts w:eastAsia="Times New Roman"/>
          <w:szCs w:val="24"/>
        </w:rPr>
        <w:t xml:space="preserve"> θέσε</w:t>
      </w:r>
      <w:r>
        <w:rPr>
          <w:rFonts w:eastAsia="Times New Roman"/>
          <w:szCs w:val="24"/>
        </w:rPr>
        <w:t>ις παραπάνω πλήρους απασχόλησης, το τονίζω,</w:t>
      </w:r>
      <w:r w:rsidRPr="00A03703">
        <w:rPr>
          <w:rFonts w:eastAsia="Times New Roman"/>
          <w:szCs w:val="24"/>
        </w:rPr>
        <w:t xml:space="preserve"> πλήρους</w:t>
      </w:r>
      <w:r w:rsidRPr="00E46958">
        <w:rPr>
          <w:rFonts w:eastAsia="Times New Roman"/>
          <w:szCs w:val="24"/>
        </w:rPr>
        <w:t xml:space="preserve"> </w:t>
      </w:r>
      <w:r w:rsidRPr="00A03703">
        <w:rPr>
          <w:rFonts w:eastAsia="Times New Roman"/>
          <w:szCs w:val="24"/>
        </w:rPr>
        <w:t>απασχόλησης</w:t>
      </w:r>
      <w:r>
        <w:rPr>
          <w:rFonts w:eastAsia="Times New Roman"/>
          <w:szCs w:val="24"/>
        </w:rPr>
        <w:t xml:space="preserve">. Έχουμε στο σύνολο τριακόσιες ογδόντα χιλιάδες, αλλά οι τριακόσιες χιλιάδες είναι πλήρους. Είναι τρία </w:t>
      </w:r>
      <w:r w:rsidRPr="00A03703">
        <w:rPr>
          <w:rFonts w:eastAsia="Times New Roman"/>
          <w:szCs w:val="24"/>
        </w:rPr>
        <w:t xml:space="preserve">εκατομμύρια </w:t>
      </w:r>
      <w:r>
        <w:rPr>
          <w:rFonts w:eastAsia="Times New Roman"/>
          <w:szCs w:val="24"/>
        </w:rPr>
        <w:t>τετρακόσιες ογδόντα πέντε χιλιάδες</w:t>
      </w:r>
      <w:r w:rsidRPr="00A03703">
        <w:rPr>
          <w:rFonts w:eastAsia="Times New Roman"/>
          <w:szCs w:val="24"/>
        </w:rPr>
        <w:t xml:space="preserve"> οι θέσεις πλήρους απασχόλησης στην Ελλάδα από </w:t>
      </w:r>
      <w:r>
        <w:rPr>
          <w:rFonts w:eastAsia="Times New Roman"/>
          <w:szCs w:val="24"/>
        </w:rPr>
        <w:t>τρία εκατομμύρια εκατόν ογδόντα πέντε χιλιάδες</w:t>
      </w:r>
      <w:r w:rsidRPr="00A03703">
        <w:rPr>
          <w:rFonts w:eastAsia="Times New Roman"/>
          <w:szCs w:val="24"/>
        </w:rPr>
        <w:t xml:space="preserve"> που παραλάβαμε </w:t>
      </w:r>
      <w:r>
        <w:rPr>
          <w:rFonts w:eastAsia="Times New Roman"/>
          <w:szCs w:val="24"/>
        </w:rPr>
        <w:t xml:space="preserve">από την Κυβέρνηση σαμαρο-βενιζέλων. </w:t>
      </w:r>
    </w:p>
    <w:p w14:paraId="4318B7A6" w14:textId="77777777" w:rsidR="001D7CFB" w:rsidRDefault="00EB4E04">
      <w:pPr>
        <w:spacing w:line="600" w:lineRule="auto"/>
        <w:ind w:firstLine="720"/>
        <w:jc w:val="both"/>
        <w:rPr>
          <w:rFonts w:eastAsia="Times New Roman"/>
          <w:szCs w:val="24"/>
        </w:rPr>
      </w:pPr>
      <w:r w:rsidRPr="00A03703">
        <w:rPr>
          <w:rFonts w:eastAsia="Times New Roman"/>
          <w:szCs w:val="24"/>
        </w:rPr>
        <w:t>Αυτό σημαίνει</w:t>
      </w:r>
      <w:r>
        <w:rPr>
          <w:rFonts w:eastAsia="Times New Roman"/>
          <w:szCs w:val="24"/>
        </w:rPr>
        <w:t>,</w:t>
      </w:r>
      <w:r w:rsidRPr="00A03703">
        <w:rPr>
          <w:rFonts w:eastAsia="Times New Roman"/>
          <w:szCs w:val="24"/>
        </w:rPr>
        <w:t xml:space="preserve"> μόνο για τον ΕΦΚΑ</w:t>
      </w:r>
      <w:r>
        <w:rPr>
          <w:rFonts w:eastAsia="Times New Roman"/>
          <w:szCs w:val="24"/>
        </w:rPr>
        <w:t>,</w:t>
      </w:r>
      <w:r w:rsidRPr="00A03703">
        <w:rPr>
          <w:rFonts w:eastAsia="Times New Roman"/>
          <w:szCs w:val="24"/>
        </w:rPr>
        <w:t xml:space="preserve"> έσοδα περίπου ένα δισεκατομμύριο</w:t>
      </w:r>
      <w:r>
        <w:rPr>
          <w:rFonts w:eastAsia="Times New Roman"/>
          <w:szCs w:val="24"/>
        </w:rPr>
        <w:t xml:space="preserve"> ευρώ</w:t>
      </w:r>
      <w:r w:rsidRPr="00A03703">
        <w:rPr>
          <w:rFonts w:eastAsia="Times New Roman"/>
          <w:szCs w:val="24"/>
        </w:rPr>
        <w:t xml:space="preserve"> παρα</w:t>
      </w:r>
      <w:r w:rsidRPr="00A03703">
        <w:rPr>
          <w:rFonts w:eastAsia="Times New Roman"/>
          <w:szCs w:val="24"/>
        </w:rPr>
        <w:t>πάνω</w:t>
      </w:r>
      <w:r>
        <w:rPr>
          <w:rFonts w:eastAsia="Times New Roman"/>
          <w:szCs w:val="24"/>
        </w:rPr>
        <w:t>,</w:t>
      </w:r>
      <w:r w:rsidRPr="00A03703">
        <w:rPr>
          <w:rFonts w:eastAsia="Times New Roman"/>
          <w:szCs w:val="24"/>
        </w:rPr>
        <w:t xml:space="preserve"> </w:t>
      </w:r>
      <w:r>
        <w:rPr>
          <w:rFonts w:eastAsia="Times New Roman"/>
          <w:szCs w:val="24"/>
        </w:rPr>
        <w:t>από αυτούς τους τριακόσιες</w:t>
      </w:r>
      <w:r w:rsidRPr="00A03703">
        <w:rPr>
          <w:rFonts w:eastAsia="Times New Roman"/>
          <w:szCs w:val="24"/>
        </w:rPr>
        <w:t xml:space="preserve"> χιλιάδες</w:t>
      </w:r>
      <w:r>
        <w:rPr>
          <w:rFonts w:eastAsia="Times New Roman"/>
          <w:szCs w:val="24"/>
        </w:rPr>
        <w:t xml:space="preserve"> ανθρώπους, μ</w:t>
      </w:r>
      <w:r w:rsidRPr="00A03703">
        <w:rPr>
          <w:rFonts w:eastAsia="Times New Roman"/>
          <w:szCs w:val="24"/>
        </w:rPr>
        <w:t>όνο</w:t>
      </w:r>
      <w:r>
        <w:rPr>
          <w:rFonts w:eastAsia="Times New Roman"/>
          <w:szCs w:val="24"/>
        </w:rPr>
        <w:t xml:space="preserve"> από </w:t>
      </w:r>
      <w:r w:rsidRPr="00A03703">
        <w:rPr>
          <w:rFonts w:eastAsia="Times New Roman"/>
          <w:szCs w:val="24"/>
        </w:rPr>
        <w:t>τις ασφαλιστικές εισφορές και τις εργοδοτικές εισφορές</w:t>
      </w:r>
      <w:r>
        <w:rPr>
          <w:rFonts w:eastAsia="Times New Roman"/>
          <w:szCs w:val="24"/>
        </w:rPr>
        <w:t xml:space="preserve">, τι </w:t>
      </w:r>
      <w:r w:rsidRPr="00A03703">
        <w:rPr>
          <w:rFonts w:eastAsia="Times New Roman"/>
          <w:szCs w:val="24"/>
        </w:rPr>
        <w:t>συγκρίνουμε</w:t>
      </w:r>
      <w:r>
        <w:rPr>
          <w:rFonts w:eastAsia="Times New Roman"/>
          <w:szCs w:val="24"/>
        </w:rPr>
        <w:t>,</w:t>
      </w:r>
      <w:r w:rsidRPr="00A03703">
        <w:rPr>
          <w:rFonts w:eastAsia="Times New Roman"/>
          <w:szCs w:val="24"/>
        </w:rPr>
        <w:t xml:space="preserve"> λοιπόν</w:t>
      </w:r>
      <w:r>
        <w:rPr>
          <w:rFonts w:eastAsia="Times New Roman"/>
          <w:szCs w:val="24"/>
        </w:rPr>
        <w:t>,</w:t>
      </w:r>
      <w:r w:rsidRPr="00A03703">
        <w:rPr>
          <w:rFonts w:eastAsia="Times New Roman"/>
          <w:szCs w:val="24"/>
        </w:rPr>
        <w:t xml:space="preserve"> αυτή τη στιγμή</w:t>
      </w:r>
      <w:r>
        <w:rPr>
          <w:rFonts w:eastAsia="Times New Roman"/>
          <w:szCs w:val="24"/>
        </w:rPr>
        <w:t xml:space="preserve">; </w:t>
      </w:r>
    </w:p>
    <w:p w14:paraId="4318B7A7" w14:textId="77777777" w:rsidR="001D7CFB" w:rsidRDefault="00EB4E04">
      <w:pPr>
        <w:spacing w:line="600" w:lineRule="auto"/>
        <w:ind w:firstLine="720"/>
        <w:jc w:val="both"/>
        <w:rPr>
          <w:rFonts w:eastAsia="Times New Roman"/>
          <w:szCs w:val="24"/>
        </w:rPr>
      </w:pPr>
      <w:r>
        <w:rPr>
          <w:rFonts w:eastAsia="Times New Roman"/>
          <w:szCs w:val="24"/>
        </w:rPr>
        <w:t>Κ</w:t>
      </w:r>
      <w:r w:rsidRPr="00A03703">
        <w:rPr>
          <w:rFonts w:eastAsia="Times New Roman"/>
          <w:szCs w:val="24"/>
        </w:rPr>
        <w:t>αι θα</w:t>
      </w:r>
      <w:r>
        <w:rPr>
          <w:rFonts w:eastAsia="Times New Roman"/>
          <w:szCs w:val="24"/>
        </w:rPr>
        <w:t xml:space="preserve"> πω το τελευταίο, που το είπε ο Υ</w:t>
      </w:r>
      <w:r w:rsidRPr="00A03703">
        <w:rPr>
          <w:rFonts w:eastAsia="Times New Roman"/>
          <w:szCs w:val="24"/>
        </w:rPr>
        <w:t xml:space="preserve">πουργός </w:t>
      </w:r>
      <w:r>
        <w:rPr>
          <w:rFonts w:eastAsia="Times New Roman"/>
          <w:szCs w:val="24"/>
        </w:rPr>
        <w:t>μας, ο κ. Τσακαλώτος, για να συγκρίνουμε,</w:t>
      </w:r>
      <w:r w:rsidRPr="00A03703">
        <w:rPr>
          <w:rFonts w:eastAsia="Times New Roman"/>
          <w:szCs w:val="24"/>
        </w:rPr>
        <w:t xml:space="preserve"> </w:t>
      </w:r>
      <w:r>
        <w:rPr>
          <w:rFonts w:eastAsia="Times New Roman"/>
          <w:szCs w:val="24"/>
        </w:rPr>
        <w:t xml:space="preserve">ώστε να </w:t>
      </w:r>
      <w:r w:rsidRPr="00A03703">
        <w:rPr>
          <w:rFonts w:eastAsia="Times New Roman"/>
          <w:szCs w:val="24"/>
        </w:rPr>
        <w:t>μη</w:t>
      </w:r>
      <w:r>
        <w:rPr>
          <w:rFonts w:eastAsia="Times New Roman"/>
          <w:szCs w:val="24"/>
        </w:rPr>
        <w:t>ν</w:t>
      </w:r>
      <w:r w:rsidRPr="00A03703">
        <w:rPr>
          <w:rFonts w:eastAsia="Times New Roman"/>
          <w:szCs w:val="24"/>
        </w:rPr>
        <w:t xml:space="preserve"> μιλάτε για φτωχούς και πολλούς</w:t>
      </w:r>
      <w:r>
        <w:rPr>
          <w:rFonts w:eastAsia="Times New Roman"/>
          <w:szCs w:val="24"/>
        </w:rPr>
        <w:t>. Ε</w:t>
      </w:r>
      <w:r w:rsidRPr="00A03703">
        <w:rPr>
          <w:rFonts w:eastAsia="Times New Roman"/>
          <w:szCs w:val="24"/>
        </w:rPr>
        <w:t xml:space="preserve">ίπε ότι </w:t>
      </w:r>
      <w:r>
        <w:rPr>
          <w:rFonts w:eastAsia="Times New Roman"/>
          <w:szCs w:val="24"/>
        </w:rPr>
        <w:t xml:space="preserve">ο </w:t>
      </w:r>
      <w:r w:rsidRPr="00A03703">
        <w:rPr>
          <w:rFonts w:eastAsia="Times New Roman"/>
          <w:szCs w:val="24"/>
        </w:rPr>
        <w:t xml:space="preserve">δείκτης Gini </w:t>
      </w:r>
      <w:r>
        <w:rPr>
          <w:rFonts w:eastAsia="Times New Roman"/>
          <w:szCs w:val="24"/>
        </w:rPr>
        <w:t>έ</w:t>
      </w:r>
      <w:r w:rsidRPr="00A03703">
        <w:rPr>
          <w:rFonts w:eastAsia="Times New Roman"/>
          <w:szCs w:val="24"/>
        </w:rPr>
        <w:t xml:space="preserve">πεσε και το </w:t>
      </w:r>
      <w:r>
        <w:rPr>
          <w:rFonts w:eastAsia="Times New Roman"/>
          <w:szCs w:val="24"/>
        </w:rPr>
        <w:t>20</w:t>
      </w:r>
      <w:r w:rsidRPr="00A03703">
        <w:rPr>
          <w:rFonts w:eastAsia="Times New Roman"/>
          <w:szCs w:val="24"/>
        </w:rPr>
        <w:t xml:space="preserve">18 </w:t>
      </w:r>
      <w:r>
        <w:rPr>
          <w:rFonts w:eastAsia="Times New Roman"/>
          <w:szCs w:val="24"/>
        </w:rPr>
        <w:t>-</w:t>
      </w:r>
      <w:r w:rsidRPr="00A03703">
        <w:rPr>
          <w:rFonts w:eastAsia="Times New Roman"/>
          <w:szCs w:val="24"/>
        </w:rPr>
        <w:t xml:space="preserve">περιμένουμε τα </w:t>
      </w:r>
      <w:r>
        <w:rPr>
          <w:rFonts w:eastAsia="Times New Roman"/>
          <w:szCs w:val="24"/>
        </w:rPr>
        <w:t xml:space="preserve">οριστικά </w:t>
      </w:r>
      <w:r w:rsidRPr="00A03703">
        <w:rPr>
          <w:rFonts w:eastAsia="Times New Roman"/>
          <w:szCs w:val="24"/>
        </w:rPr>
        <w:t>στοιχεία</w:t>
      </w:r>
      <w:r>
        <w:rPr>
          <w:rFonts w:eastAsia="Times New Roman"/>
          <w:szCs w:val="24"/>
        </w:rPr>
        <w:t xml:space="preserve">- κατά </w:t>
      </w:r>
      <w:r w:rsidRPr="00A03703">
        <w:rPr>
          <w:rFonts w:eastAsia="Times New Roman"/>
          <w:szCs w:val="24"/>
        </w:rPr>
        <w:t>δύο μονάδες</w:t>
      </w:r>
      <w:r>
        <w:rPr>
          <w:rFonts w:eastAsia="Times New Roman"/>
          <w:szCs w:val="24"/>
        </w:rPr>
        <w:t xml:space="preserve">. Είναι ο </w:t>
      </w:r>
      <w:r w:rsidRPr="00A03703">
        <w:rPr>
          <w:rFonts w:eastAsia="Times New Roman"/>
          <w:szCs w:val="24"/>
        </w:rPr>
        <w:t>δείκτης κοινων</w:t>
      </w:r>
      <w:r>
        <w:rPr>
          <w:rFonts w:eastAsia="Times New Roman"/>
          <w:szCs w:val="24"/>
        </w:rPr>
        <w:t>ικής ανισότητας.</w:t>
      </w:r>
    </w:p>
    <w:p w14:paraId="4318B7A8" w14:textId="77777777" w:rsidR="001D7CFB" w:rsidRDefault="00EB4E04">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4318B7A9" w14:textId="77777777" w:rsidR="001D7CFB" w:rsidRDefault="00EB4E04">
      <w:pPr>
        <w:spacing w:line="600" w:lineRule="auto"/>
        <w:ind w:firstLine="720"/>
        <w:jc w:val="both"/>
        <w:rPr>
          <w:rFonts w:eastAsia="Times New Roman"/>
          <w:bCs/>
        </w:rPr>
      </w:pPr>
      <w:r>
        <w:rPr>
          <w:rFonts w:eastAsia="Times New Roman"/>
          <w:szCs w:val="24"/>
        </w:rPr>
        <w:t>Μι</w:t>
      </w:r>
      <w:r>
        <w:rPr>
          <w:rFonts w:eastAsia="Times New Roman"/>
          <w:szCs w:val="24"/>
        </w:rPr>
        <w:t>σό λεπτό θα ήθελα κ</w:t>
      </w:r>
      <w:r w:rsidRPr="00A03703">
        <w:rPr>
          <w:rFonts w:eastAsia="Times New Roman"/>
          <w:szCs w:val="24"/>
        </w:rPr>
        <w:t>ι εγώ</w:t>
      </w:r>
      <w:r>
        <w:rPr>
          <w:rFonts w:eastAsia="Times New Roman"/>
          <w:szCs w:val="24"/>
        </w:rPr>
        <w:t xml:space="preserve">, </w:t>
      </w:r>
      <w:r w:rsidRPr="004C6C62">
        <w:rPr>
          <w:rFonts w:eastAsia="Times New Roman"/>
          <w:bCs/>
        </w:rPr>
        <w:t>κύριε Πρόεδρε</w:t>
      </w:r>
      <w:r>
        <w:rPr>
          <w:rFonts w:eastAsia="Times New Roman"/>
          <w:bCs/>
        </w:rPr>
        <w:t>.</w:t>
      </w:r>
    </w:p>
    <w:p w14:paraId="4318B7AA" w14:textId="77777777" w:rsidR="001D7CFB" w:rsidRDefault="00EB4E04">
      <w:pPr>
        <w:spacing w:line="600" w:lineRule="auto"/>
        <w:ind w:firstLine="720"/>
        <w:jc w:val="both"/>
        <w:rPr>
          <w:rFonts w:eastAsia="Times New Roman"/>
          <w:szCs w:val="24"/>
        </w:rPr>
      </w:pPr>
      <w:r>
        <w:rPr>
          <w:rFonts w:eastAsia="Times New Roman"/>
          <w:szCs w:val="24"/>
        </w:rPr>
        <w:t>Α</w:t>
      </w:r>
      <w:r w:rsidRPr="00A03703">
        <w:rPr>
          <w:rFonts w:eastAsia="Times New Roman"/>
          <w:szCs w:val="24"/>
        </w:rPr>
        <w:t xml:space="preserve">υτό σημαίνει ότι η ανισότητα </w:t>
      </w:r>
      <w:r>
        <w:rPr>
          <w:rFonts w:eastAsia="Times New Roman"/>
          <w:szCs w:val="24"/>
        </w:rPr>
        <w:t>έπεσε</w:t>
      </w:r>
      <w:r w:rsidRPr="00A03703">
        <w:rPr>
          <w:rFonts w:eastAsia="Times New Roman"/>
          <w:szCs w:val="24"/>
        </w:rPr>
        <w:t xml:space="preserve"> στην Ελλάδα επί των ημερών</w:t>
      </w:r>
      <w:r>
        <w:rPr>
          <w:rFonts w:eastAsia="Times New Roman"/>
          <w:szCs w:val="24"/>
        </w:rPr>
        <w:t xml:space="preserve"> μας. Και το 20</w:t>
      </w:r>
      <w:r w:rsidRPr="00A03703">
        <w:rPr>
          <w:rFonts w:eastAsia="Times New Roman"/>
          <w:szCs w:val="24"/>
        </w:rPr>
        <w:t>17 είχε πέσει δύο μονάδες</w:t>
      </w:r>
      <w:r>
        <w:rPr>
          <w:rFonts w:eastAsia="Times New Roman"/>
          <w:szCs w:val="24"/>
        </w:rPr>
        <w:t>. Αυτό που δεν είπε ο Υ</w:t>
      </w:r>
      <w:r w:rsidRPr="00A03703">
        <w:rPr>
          <w:rFonts w:eastAsia="Times New Roman"/>
          <w:szCs w:val="24"/>
        </w:rPr>
        <w:t>πουργός και το οποίο σας το λέω εγώ τώρα</w:t>
      </w:r>
      <w:r>
        <w:rPr>
          <w:rFonts w:eastAsia="Times New Roman"/>
          <w:szCs w:val="24"/>
        </w:rPr>
        <w:t>, είναι</w:t>
      </w:r>
      <w:r w:rsidRPr="00A03703">
        <w:rPr>
          <w:rFonts w:eastAsia="Times New Roman"/>
          <w:szCs w:val="24"/>
        </w:rPr>
        <w:t xml:space="preserve"> ότι το ιστορικό ρεκόρ κοινωνικής αν</w:t>
      </w:r>
      <w:r>
        <w:rPr>
          <w:rFonts w:eastAsia="Times New Roman"/>
          <w:szCs w:val="24"/>
        </w:rPr>
        <w:t>ισότητα</w:t>
      </w:r>
      <w:r>
        <w:rPr>
          <w:rFonts w:eastAsia="Times New Roman"/>
          <w:szCs w:val="24"/>
        </w:rPr>
        <w:t>ς</w:t>
      </w:r>
      <w:r w:rsidRPr="00A03703">
        <w:rPr>
          <w:rFonts w:eastAsia="Times New Roman"/>
          <w:szCs w:val="24"/>
        </w:rPr>
        <w:t xml:space="preserve"> στην Ελλάδα </w:t>
      </w:r>
      <w:r>
        <w:rPr>
          <w:rFonts w:eastAsia="Times New Roman"/>
          <w:szCs w:val="24"/>
        </w:rPr>
        <w:t xml:space="preserve">επετεύχθη </w:t>
      </w:r>
      <w:r w:rsidRPr="00A03703">
        <w:rPr>
          <w:rFonts w:eastAsia="Times New Roman"/>
          <w:szCs w:val="24"/>
        </w:rPr>
        <w:t xml:space="preserve">το </w:t>
      </w:r>
      <w:r>
        <w:rPr>
          <w:rFonts w:eastAsia="Times New Roman"/>
          <w:szCs w:val="24"/>
        </w:rPr>
        <w:t>2014 από την Κ</w:t>
      </w:r>
      <w:r w:rsidRPr="00A03703">
        <w:rPr>
          <w:rFonts w:eastAsia="Times New Roman"/>
          <w:szCs w:val="24"/>
        </w:rPr>
        <w:t xml:space="preserve">υβέρνηση </w:t>
      </w:r>
      <w:r w:rsidRPr="004C6C62">
        <w:rPr>
          <w:rFonts w:eastAsia="Times New Roman"/>
          <w:bCs/>
        </w:rPr>
        <w:t>Νέας Δημοκρατίας</w:t>
      </w:r>
      <w:r>
        <w:rPr>
          <w:rFonts w:eastAsia="Times New Roman"/>
          <w:bCs/>
        </w:rPr>
        <w:t xml:space="preserve"> </w:t>
      </w:r>
      <w:r>
        <w:rPr>
          <w:rFonts w:eastAsia="Times New Roman"/>
          <w:szCs w:val="24"/>
        </w:rPr>
        <w:t>-</w:t>
      </w:r>
      <w:r>
        <w:rPr>
          <w:rFonts w:eastAsia="Times New Roman"/>
          <w:szCs w:val="24"/>
        </w:rPr>
        <w:t xml:space="preserve"> </w:t>
      </w:r>
      <w:r w:rsidRPr="00A03703">
        <w:rPr>
          <w:rFonts w:eastAsia="Times New Roman"/>
          <w:szCs w:val="24"/>
        </w:rPr>
        <w:t>ΠΑΣΟΚ</w:t>
      </w:r>
      <w:r>
        <w:rPr>
          <w:rFonts w:eastAsia="Times New Roman"/>
          <w:szCs w:val="24"/>
        </w:rPr>
        <w:t xml:space="preserve">. Οι </w:t>
      </w:r>
      <w:r w:rsidRPr="00A03703">
        <w:rPr>
          <w:rFonts w:eastAsia="Times New Roman"/>
          <w:szCs w:val="24"/>
        </w:rPr>
        <w:t xml:space="preserve">34,5 μονάδες είναι ιστορικό ρεκόρ της Ελλάδας </w:t>
      </w:r>
      <w:r>
        <w:rPr>
          <w:rFonts w:eastAsia="Times New Roman"/>
          <w:szCs w:val="24"/>
        </w:rPr>
        <w:t xml:space="preserve">σε </w:t>
      </w:r>
      <w:r w:rsidRPr="00A03703">
        <w:rPr>
          <w:rFonts w:eastAsia="Times New Roman"/>
          <w:szCs w:val="24"/>
        </w:rPr>
        <w:t>κοινωνική ανισότητα</w:t>
      </w:r>
      <w:r>
        <w:rPr>
          <w:rFonts w:eastAsia="Times New Roman"/>
          <w:szCs w:val="24"/>
        </w:rPr>
        <w:t>, για να δείτε τι είδους πολιτική εξυγίανση ακολουθούσατε και σε ποιους φορτώνατε τ</w:t>
      </w:r>
      <w:r w:rsidRPr="00A03703">
        <w:rPr>
          <w:rFonts w:eastAsia="Times New Roman"/>
          <w:szCs w:val="24"/>
        </w:rPr>
        <w:t>α βάρη</w:t>
      </w:r>
      <w:r>
        <w:rPr>
          <w:rFonts w:eastAsia="Times New Roman"/>
          <w:szCs w:val="24"/>
        </w:rPr>
        <w:t xml:space="preserve">. Ρεκόρ κοινωνικής </w:t>
      </w:r>
      <w:r>
        <w:rPr>
          <w:rFonts w:eastAsia="Times New Roman"/>
          <w:szCs w:val="24"/>
        </w:rPr>
        <w:t>ανισότητας το 20</w:t>
      </w:r>
      <w:r w:rsidRPr="00A03703">
        <w:rPr>
          <w:rFonts w:eastAsia="Times New Roman"/>
          <w:szCs w:val="24"/>
        </w:rPr>
        <w:t>14</w:t>
      </w:r>
      <w:r>
        <w:rPr>
          <w:rFonts w:eastAsia="Times New Roman"/>
          <w:szCs w:val="24"/>
        </w:rPr>
        <w:t>,</w:t>
      </w:r>
      <w:r w:rsidRPr="00A03703">
        <w:rPr>
          <w:rFonts w:eastAsia="Times New Roman"/>
          <w:szCs w:val="24"/>
        </w:rPr>
        <w:t xml:space="preserve"> ρεκόρ χαμηλής κοινωνικής ανισότητας επί των ημερών </w:t>
      </w:r>
      <w:r>
        <w:rPr>
          <w:rFonts w:eastAsia="Times New Roman"/>
          <w:szCs w:val="24"/>
        </w:rPr>
        <w:t>μας.</w:t>
      </w:r>
      <w:r w:rsidRPr="00A03703">
        <w:rPr>
          <w:rFonts w:eastAsia="Times New Roman"/>
          <w:szCs w:val="24"/>
        </w:rPr>
        <w:t xml:space="preserve"> </w:t>
      </w:r>
    </w:p>
    <w:p w14:paraId="4318B7AB" w14:textId="77777777" w:rsidR="001D7CFB" w:rsidRDefault="00EB4E04">
      <w:pPr>
        <w:spacing w:line="600" w:lineRule="auto"/>
        <w:ind w:firstLine="720"/>
        <w:jc w:val="both"/>
        <w:rPr>
          <w:rFonts w:eastAsia="Times New Roman"/>
          <w:szCs w:val="24"/>
        </w:rPr>
      </w:pPr>
      <w:r>
        <w:rPr>
          <w:rFonts w:eastAsia="Times New Roman"/>
          <w:szCs w:val="24"/>
        </w:rPr>
        <w:t xml:space="preserve">Και κλείνω με τα </w:t>
      </w:r>
      <w:r w:rsidRPr="00A03703">
        <w:rPr>
          <w:rFonts w:eastAsia="Times New Roman"/>
          <w:szCs w:val="24"/>
        </w:rPr>
        <w:t>συμπεράσματα</w:t>
      </w:r>
      <w:r>
        <w:rPr>
          <w:rFonts w:eastAsia="Times New Roman"/>
          <w:szCs w:val="24"/>
        </w:rPr>
        <w:t>. Πρώτα απ’ όλα,</w:t>
      </w:r>
      <w:r w:rsidRPr="00A03703">
        <w:rPr>
          <w:rFonts w:eastAsia="Times New Roman"/>
          <w:szCs w:val="24"/>
        </w:rPr>
        <w:t xml:space="preserve"> η χώρα εξυπηρετεί τις υποχρεώσεις </w:t>
      </w:r>
      <w:r>
        <w:rPr>
          <w:rFonts w:eastAsia="Times New Roman"/>
          <w:szCs w:val="24"/>
        </w:rPr>
        <w:t>της. Ό,</w:t>
      </w:r>
      <w:r w:rsidRPr="00A03703">
        <w:rPr>
          <w:rFonts w:eastAsia="Times New Roman"/>
          <w:szCs w:val="24"/>
        </w:rPr>
        <w:t xml:space="preserve">τι βλέπετε σήμερα σε αυτό το νομοσχέδιο είναι από την οικονομία </w:t>
      </w:r>
      <w:r>
        <w:rPr>
          <w:rFonts w:eastAsia="Times New Roman"/>
          <w:szCs w:val="24"/>
        </w:rPr>
        <w:t>μας,</w:t>
      </w:r>
      <w:r w:rsidRPr="00A03703">
        <w:rPr>
          <w:rFonts w:eastAsia="Times New Roman"/>
          <w:szCs w:val="24"/>
        </w:rPr>
        <w:t xml:space="preserve"> δεν είναι από δανεικά κ</w:t>
      </w:r>
      <w:r w:rsidRPr="00A03703">
        <w:rPr>
          <w:rFonts w:eastAsia="Times New Roman"/>
          <w:szCs w:val="24"/>
        </w:rPr>
        <w:t>ι αγύριστα</w:t>
      </w:r>
      <w:r>
        <w:rPr>
          <w:rFonts w:eastAsia="Times New Roman"/>
          <w:szCs w:val="24"/>
        </w:rPr>
        <w:t xml:space="preserve">, γι’ αυτό </w:t>
      </w:r>
      <w:r w:rsidRPr="004C6C62">
        <w:rPr>
          <w:rFonts w:eastAsia="Times New Roman"/>
          <w:szCs w:val="24"/>
        </w:rPr>
        <w:t>είναι</w:t>
      </w:r>
      <w:r>
        <w:rPr>
          <w:rFonts w:eastAsia="Times New Roman"/>
          <w:szCs w:val="24"/>
        </w:rPr>
        <w:t xml:space="preserve"> και μόνιμο. Αυτή </w:t>
      </w:r>
      <w:r w:rsidRPr="004C6C62">
        <w:rPr>
          <w:rFonts w:eastAsia="Times New Roman"/>
          <w:szCs w:val="24"/>
        </w:rPr>
        <w:t>είναι</w:t>
      </w:r>
      <w:r>
        <w:rPr>
          <w:rFonts w:eastAsia="Times New Roman"/>
          <w:szCs w:val="24"/>
        </w:rPr>
        <w:t xml:space="preserve"> η τ</w:t>
      </w:r>
      <w:r w:rsidRPr="00A03703">
        <w:rPr>
          <w:rFonts w:eastAsia="Times New Roman"/>
          <w:szCs w:val="24"/>
        </w:rPr>
        <w:t>εράστια διαφορά</w:t>
      </w:r>
      <w:r>
        <w:rPr>
          <w:rFonts w:eastAsia="Times New Roman"/>
          <w:szCs w:val="24"/>
        </w:rPr>
        <w:t>,</w:t>
      </w:r>
      <w:r w:rsidRPr="00A03703">
        <w:rPr>
          <w:rFonts w:eastAsia="Times New Roman"/>
          <w:szCs w:val="24"/>
        </w:rPr>
        <w:t xml:space="preserve"> όταν λέμε αν είναι μόνιμο</w:t>
      </w:r>
      <w:r>
        <w:rPr>
          <w:rFonts w:eastAsia="Times New Roman"/>
          <w:szCs w:val="24"/>
        </w:rPr>
        <w:t>, α</w:t>
      </w:r>
      <w:r w:rsidRPr="00A03703">
        <w:rPr>
          <w:rFonts w:eastAsia="Times New Roman"/>
          <w:szCs w:val="24"/>
        </w:rPr>
        <w:t xml:space="preserve">ν </w:t>
      </w:r>
      <w:r w:rsidRPr="004C6C62">
        <w:rPr>
          <w:rFonts w:eastAsia="Times New Roman"/>
          <w:szCs w:val="24"/>
        </w:rPr>
        <w:t>είναι</w:t>
      </w:r>
      <w:r>
        <w:rPr>
          <w:rFonts w:eastAsia="Times New Roman"/>
          <w:szCs w:val="24"/>
        </w:rPr>
        <w:t xml:space="preserve"> προεκλογικό και </w:t>
      </w:r>
      <w:r w:rsidRPr="0086531B">
        <w:rPr>
          <w:rFonts w:eastAsia="Times New Roman"/>
          <w:szCs w:val="24"/>
        </w:rPr>
        <w:t>γιατί</w:t>
      </w:r>
      <w:r>
        <w:rPr>
          <w:rFonts w:eastAsia="Times New Roman"/>
          <w:szCs w:val="24"/>
        </w:rPr>
        <w:t xml:space="preserve"> δεν το δώσαμε πέρυσι ή πρόπερσι. </w:t>
      </w:r>
      <w:r w:rsidRPr="0086531B">
        <w:rPr>
          <w:rFonts w:eastAsia="Times New Roman"/>
          <w:szCs w:val="24"/>
        </w:rPr>
        <w:t>Γιατί</w:t>
      </w:r>
      <w:r>
        <w:rPr>
          <w:rFonts w:eastAsia="Times New Roman"/>
          <w:szCs w:val="24"/>
        </w:rPr>
        <w:t xml:space="preserve"> δ</w:t>
      </w:r>
      <w:r w:rsidRPr="00A03703">
        <w:rPr>
          <w:rFonts w:eastAsia="Times New Roman"/>
          <w:szCs w:val="24"/>
        </w:rPr>
        <w:t>εν</w:t>
      </w:r>
      <w:r>
        <w:rPr>
          <w:rFonts w:eastAsia="Times New Roman"/>
          <w:szCs w:val="24"/>
        </w:rPr>
        <w:t xml:space="preserve"> μπορούσαμε. Από την οικονομία σας δεν μπορούσαμε. Το δώσαμε ό</w:t>
      </w:r>
      <w:r w:rsidRPr="00A03703">
        <w:rPr>
          <w:rFonts w:eastAsia="Times New Roman"/>
          <w:szCs w:val="24"/>
        </w:rPr>
        <w:t>ταν</w:t>
      </w:r>
      <w:r>
        <w:rPr>
          <w:rFonts w:eastAsia="Times New Roman"/>
          <w:szCs w:val="24"/>
        </w:rPr>
        <w:t xml:space="preserve"> μπορέσαμε. </w:t>
      </w:r>
      <w:r w:rsidRPr="00A03703">
        <w:rPr>
          <w:rFonts w:eastAsia="Times New Roman"/>
          <w:szCs w:val="24"/>
        </w:rPr>
        <w:t>Μακάρι να</w:t>
      </w:r>
      <w:r w:rsidRPr="00A03703">
        <w:rPr>
          <w:rFonts w:eastAsia="Times New Roman"/>
          <w:szCs w:val="24"/>
        </w:rPr>
        <w:t xml:space="preserve"> το είχαμε δώσει νωρίτερα</w:t>
      </w:r>
      <w:r>
        <w:rPr>
          <w:rFonts w:eastAsia="Times New Roman"/>
          <w:szCs w:val="24"/>
        </w:rPr>
        <w:t>. Κι εμάς θα μας βόλευε να το είχαμε δώσει</w:t>
      </w:r>
      <w:r w:rsidRPr="00A03703">
        <w:rPr>
          <w:rFonts w:eastAsia="Times New Roman"/>
          <w:szCs w:val="24"/>
        </w:rPr>
        <w:t xml:space="preserve"> νωρίτερα</w:t>
      </w:r>
      <w:r>
        <w:rPr>
          <w:rFonts w:eastAsia="Times New Roman"/>
          <w:szCs w:val="24"/>
        </w:rPr>
        <w:t>. Τώρα μπορέσαμε που κλείσαμε τη</w:t>
      </w:r>
      <w:r w:rsidRPr="00A03703">
        <w:rPr>
          <w:rFonts w:eastAsia="Times New Roman"/>
          <w:szCs w:val="24"/>
        </w:rPr>
        <w:t xml:space="preserve"> στατιστική του </w:t>
      </w:r>
      <w:r>
        <w:rPr>
          <w:rFonts w:eastAsia="Times New Roman"/>
          <w:szCs w:val="24"/>
        </w:rPr>
        <w:t>20</w:t>
      </w:r>
      <w:r w:rsidRPr="00A03703">
        <w:rPr>
          <w:rFonts w:eastAsia="Times New Roman"/>
          <w:szCs w:val="24"/>
        </w:rPr>
        <w:t>18 και μπορούμε να το κάνουμε</w:t>
      </w:r>
      <w:r>
        <w:rPr>
          <w:rFonts w:eastAsia="Times New Roman"/>
          <w:szCs w:val="24"/>
        </w:rPr>
        <w:t>.</w:t>
      </w:r>
      <w:r w:rsidRPr="00A03703">
        <w:rPr>
          <w:rFonts w:eastAsia="Times New Roman"/>
          <w:szCs w:val="24"/>
        </w:rPr>
        <w:t xml:space="preserve"> Αν </w:t>
      </w:r>
      <w:r>
        <w:rPr>
          <w:rFonts w:eastAsia="Times New Roman"/>
          <w:szCs w:val="24"/>
        </w:rPr>
        <w:t>εσάς</w:t>
      </w:r>
      <w:r w:rsidRPr="00A03703">
        <w:rPr>
          <w:rFonts w:eastAsia="Times New Roman"/>
          <w:szCs w:val="24"/>
        </w:rPr>
        <w:t xml:space="preserve"> σας ενοχλεί αυτό</w:t>
      </w:r>
      <w:r>
        <w:rPr>
          <w:rFonts w:eastAsia="Times New Roman"/>
          <w:szCs w:val="24"/>
        </w:rPr>
        <w:t xml:space="preserve"> ότι</w:t>
      </w:r>
      <w:r w:rsidRPr="00A03703">
        <w:rPr>
          <w:rFonts w:eastAsia="Times New Roman"/>
          <w:szCs w:val="24"/>
        </w:rPr>
        <w:t xml:space="preserve"> το δίνουμε τώρα</w:t>
      </w:r>
      <w:r>
        <w:rPr>
          <w:rFonts w:eastAsia="Times New Roman"/>
          <w:szCs w:val="24"/>
        </w:rPr>
        <w:t>,</w:t>
      </w:r>
      <w:r w:rsidRPr="00A03703">
        <w:rPr>
          <w:rFonts w:eastAsia="Times New Roman"/>
          <w:szCs w:val="24"/>
        </w:rPr>
        <w:t xml:space="preserve"> εμάς μας κάνει περήφανους για</w:t>
      </w:r>
      <w:r>
        <w:rPr>
          <w:rFonts w:eastAsia="Times New Roman"/>
          <w:szCs w:val="24"/>
        </w:rPr>
        <w:t xml:space="preserve">τί </w:t>
      </w:r>
      <w:r w:rsidRPr="0004186C">
        <w:rPr>
          <w:rFonts w:eastAsia="Times New Roman"/>
          <w:szCs w:val="24"/>
        </w:rPr>
        <w:t>είναι</w:t>
      </w:r>
      <w:r>
        <w:rPr>
          <w:rFonts w:eastAsia="Times New Roman"/>
          <w:szCs w:val="24"/>
        </w:rPr>
        <w:t xml:space="preserve"> </w:t>
      </w:r>
      <w:r w:rsidRPr="00A03703">
        <w:rPr>
          <w:rFonts w:eastAsia="Times New Roman"/>
          <w:szCs w:val="24"/>
        </w:rPr>
        <w:t>λεφτά του ελλην</w:t>
      </w:r>
      <w:r w:rsidRPr="00A03703">
        <w:rPr>
          <w:rFonts w:eastAsia="Times New Roman"/>
          <w:szCs w:val="24"/>
        </w:rPr>
        <w:t>ικού λαού</w:t>
      </w:r>
      <w:r>
        <w:rPr>
          <w:rFonts w:eastAsia="Times New Roman"/>
          <w:szCs w:val="24"/>
        </w:rPr>
        <w:t xml:space="preserve"> κι εμείς τα νοικοκυρέψαμε.</w:t>
      </w:r>
    </w:p>
    <w:p w14:paraId="4318B7AC" w14:textId="77777777" w:rsidR="001D7CFB" w:rsidRDefault="00EB4E04">
      <w:pPr>
        <w:spacing w:line="600" w:lineRule="auto"/>
        <w:ind w:firstLine="720"/>
        <w:jc w:val="both"/>
        <w:rPr>
          <w:rFonts w:eastAsia="Times New Roman"/>
          <w:szCs w:val="24"/>
        </w:rPr>
      </w:pPr>
      <w:r>
        <w:rPr>
          <w:rFonts w:eastAsia="Times New Roman"/>
          <w:szCs w:val="24"/>
        </w:rPr>
        <w:t>Δεν καταφέραμε</w:t>
      </w:r>
      <w:r w:rsidRPr="00A03703">
        <w:rPr>
          <w:rFonts w:eastAsia="Times New Roman"/>
          <w:szCs w:val="24"/>
        </w:rPr>
        <w:t xml:space="preserve"> να μειώσουμε τα έξοδα του </w:t>
      </w:r>
      <w:r>
        <w:rPr>
          <w:rFonts w:eastAsia="Times New Roman"/>
          <w:szCs w:val="24"/>
        </w:rPr>
        <w:t>κ</w:t>
      </w:r>
      <w:r w:rsidRPr="00A03703">
        <w:rPr>
          <w:rFonts w:eastAsia="Times New Roman"/>
          <w:szCs w:val="24"/>
        </w:rPr>
        <w:t xml:space="preserve">ράτους απολύοντας κόσμο όπως </w:t>
      </w:r>
      <w:r>
        <w:rPr>
          <w:rFonts w:eastAsia="Times New Roman"/>
          <w:szCs w:val="24"/>
        </w:rPr>
        <w:t>εσείς,</w:t>
      </w:r>
      <w:r w:rsidRPr="00A03703">
        <w:rPr>
          <w:rFonts w:eastAsia="Times New Roman"/>
          <w:szCs w:val="24"/>
        </w:rPr>
        <w:t xml:space="preserve"> όπως </w:t>
      </w:r>
      <w:r>
        <w:rPr>
          <w:rFonts w:eastAsia="Times New Roman"/>
          <w:szCs w:val="24"/>
        </w:rPr>
        <w:t>ο κ. Μητσοτάκης με το ένα</w:t>
      </w:r>
      <w:r w:rsidRPr="00A03703">
        <w:rPr>
          <w:rFonts w:eastAsia="Times New Roman"/>
          <w:szCs w:val="24"/>
        </w:rPr>
        <w:t xml:space="preserve"> προς </w:t>
      </w:r>
      <w:r>
        <w:rPr>
          <w:rFonts w:eastAsia="Times New Roman"/>
          <w:szCs w:val="24"/>
        </w:rPr>
        <w:t>πέντε. Δεν ελαφρώσαμε</w:t>
      </w:r>
      <w:r w:rsidRPr="00A03703">
        <w:rPr>
          <w:rFonts w:eastAsia="Times New Roman"/>
          <w:szCs w:val="24"/>
        </w:rPr>
        <w:t xml:space="preserve"> </w:t>
      </w:r>
      <w:r>
        <w:rPr>
          <w:rFonts w:eastAsia="Times New Roman"/>
          <w:szCs w:val="24"/>
        </w:rPr>
        <w:t>τους</w:t>
      </w:r>
      <w:r w:rsidRPr="00A03703">
        <w:rPr>
          <w:rFonts w:eastAsia="Times New Roman"/>
          <w:szCs w:val="24"/>
        </w:rPr>
        <w:t xml:space="preserve"> πολίτες διαλύ</w:t>
      </w:r>
      <w:r>
        <w:rPr>
          <w:rFonts w:eastAsia="Times New Roman"/>
          <w:szCs w:val="24"/>
        </w:rPr>
        <w:t xml:space="preserve">οντας </w:t>
      </w:r>
      <w:r w:rsidRPr="00A03703">
        <w:rPr>
          <w:rFonts w:eastAsia="Times New Roman"/>
          <w:szCs w:val="24"/>
        </w:rPr>
        <w:t>τα νοσοκομεία και τα σχολεία</w:t>
      </w:r>
      <w:r>
        <w:rPr>
          <w:rFonts w:eastAsia="Times New Roman"/>
          <w:szCs w:val="24"/>
        </w:rPr>
        <w:t xml:space="preserve">. Και μπορούμε να ελαφρώσουμε </w:t>
      </w:r>
      <w:r>
        <w:rPr>
          <w:rFonts w:eastAsia="Times New Roman"/>
          <w:szCs w:val="24"/>
        </w:rPr>
        <w:t>τους</w:t>
      </w:r>
      <w:r w:rsidRPr="00A03703">
        <w:rPr>
          <w:rFonts w:eastAsia="Times New Roman"/>
          <w:szCs w:val="24"/>
        </w:rPr>
        <w:t xml:space="preserve"> εργαζόμενους αυτή τη στιγμή γιατί έχουμε </w:t>
      </w:r>
      <w:r>
        <w:rPr>
          <w:rFonts w:eastAsia="Times New Roman"/>
          <w:szCs w:val="24"/>
        </w:rPr>
        <w:t>5%</w:t>
      </w:r>
      <w:r w:rsidRPr="00A03703">
        <w:rPr>
          <w:rFonts w:eastAsia="Times New Roman"/>
          <w:szCs w:val="24"/>
        </w:rPr>
        <w:t xml:space="preserve"> βιομηχανική ανάπτυξη</w:t>
      </w:r>
      <w:r>
        <w:rPr>
          <w:rFonts w:eastAsia="Times New Roman"/>
          <w:szCs w:val="24"/>
        </w:rPr>
        <w:t>,</w:t>
      </w:r>
      <w:r w:rsidRPr="00A03703">
        <w:rPr>
          <w:rFonts w:eastAsia="Times New Roman"/>
          <w:szCs w:val="24"/>
        </w:rPr>
        <w:t xml:space="preserve"> γιατί έχουμε ρεκόρ στο</w:t>
      </w:r>
      <w:r>
        <w:rPr>
          <w:rFonts w:eastAsia="Times New Roman"/>
          <w:szCs w:val="24"/>
        </w:rPr>
        <w:t>ν</w:t>
      </w:r>
      <w:r w:rsidRPr="00A03703">
        <w:rPr>
          <w:rFonts w:eastAsia="Times New Roman"/>
          <w:szCs w:val="24"/>
        </w:rPr>
        <w:t xml:space="preserve"> δείκτη μεταποίησης</w:t>
      </w:r>
      <w:r>
        <w:rPr>
          <w:rFonts w:eastAsia="Times New Roman"/>
          <w:szCs w:val="24"/>
        </w:rPr>
        <w:t>,</w:t>
      </w:r>
      <w:r w:rsidRPr="00A03703">
        <w:rPr>
          <w:rFonts w:eastAsia="Times New Roman"/>
          <w:szCs w:val="24"/>
        </w:rPr>
        <w:t xml:space="preserve"> γιατί καταφέραμε επιτέλους να απαλλαγούμε από αυτό</w:t>
      </w:r>
      <w:r>
        <w:rPr>
          <w:rFonts w:eastAsia="Times New Roman"/>
          <w:szCs w:val="24"/>
        </w:rPr>
        <w:t>ν τον</w:t>
      </w:r>
      <w:r w:rsidRPr="00A03703">
        <w:rPr>
          <w:rFonts w:eastAsia="Times New Roman"/>
          <w:szCs w:val="24"/>
        </w:rPr>
        <w:t xml:space="preserve"> επαχθή δανεισμό και του </w:t>
      </w:r>
      <w:r>
        <w:rPr>
          <w:rFonts w:eastAsia="Times New Roman"/>
          <w:szCs w:val="24"/>
        </w:rPr>
        <w:t>ΔΝΤ και να βγάλουμε μι</w:t>
      </w:r>
      <w:r w:rsidRPr="00A03703">
        <w:rPr>
          <w:rFonts w:eastAsia="Times New Roman"/>
          <w:szCs w:val="24"/>
        </w:rPr>
        <w:t>α δίοδο για το μέλλον</w:t>
      </w:r>
      <w:r>
        <w:rPr>
          <w:rFonts w:eastAsia="Times New Roman"/>
          <w:szCs w:val="24"/>
        </w:rPr>
        <w:t xml:space="preserve">, </w:t>
      </w:r>
      <w:r w:rsidRPr="00A03703">
        <w:rPr>
          <w:rFonts w:eastAsia="Times New Roman"/>
          <w:szCs w:val="24"/>
        </w:rPr>
        <w:t>για</w:t>
      </w:r>
      <w:r>
        <w:rPr>
          <w:rFonts w:eastAsia="Times New Roman"/>
          <w:szCs w:val="24"/>
        </w:rPr>
        <w:t xml:space="preserve"> να</w:t>
      </w:r>
      <w:r w:rsidRPr="00A03703">
        <w:rPr>
          <w:rFonts w:eastAsia="Times New Roman"/>
          <w:szCs w:val="24"/>
        </w:rPr>
        <w:t xml:space="preserve"> μπορέσουμ</w:t>
      </w:r>
      <w:r w:rsidRPr="00A03703">
        <w:rPr>
          <w:rFonts w:eastAsia="Times New Roman"/>
          <w:szCs w:val="24"/>
        </w:rPr>
        <w:t>ε ν</w:t>
      </w:r>
      <w:r>
        <w:rPr>
          <w:rFonts w:eastAsia="Times New Roman"/>
          <w:szCs w:val="24"/>
        </w:rPr>
        <w:t xml:space="preserve">α δώσουμε στους ανθρώπους αυτό </w:t>
      </w:r>
      <w:r w:rsidRPr="00A03703">
        <w:rPr>
          <w:rFonts w:eastAsia="Times New Roman"/>
          <w:szCs w:val="24"/>
        </w:rPr>
        <w:t>που αξίζουν</w:t>
      </w:r>
      <w:r>
        <w:rPr>
          <w:rFonts w:eastAsia="Times New Roman"/>
          <w:szCs w:val="24"/>
        </w:rPr>
        <w:t>.</w:t>
      </w:r>
      <w:r w:rsidRPr="00A03703">
        <w:rPr>
          <w:rFonts w:eastAsia="Times New Roman"/>
          <w:szCs w:val="24"/>
        </w:rPr>
        <w:t xml:space="preserve"> </w:t>
      </w:r>
    </w:p>
    <w:p w14:paraId="4318B7AD" w14:textId="77777777" w:rsidR="001D7CFB" w:rsidRDefault="00EB4E04">
      <w:pPr>
        <w:spacing w:line="600" w:lineRule="auto"/>
        <w:ind w:firstLine="720"/>
        <w:jc w:val="both"/>
        <w:rPr>
          <w:rFonts w:eastAsia="Times New Roman"/>
          <w:szCs w:val="24"/>
        </w:rPr>
      </w:pPr>
      <w:r>
        <w:rPr>
          <w:rFonts w:eastAsia="Times New Roman"/>
          <w:szCs w:val="24"/>
        </w:rPr>
        <w:t>Είμαστε, λ</w:t>
      </w:r>
      <w:r w:rsidRPr="00A03703">
        <w:rPr>
          <w:rFonts w:eastAsia="Times New Roman"/>
          <w:szCs w:val="24"/>
        </w:rPr>
        <w:t>οιπόν</w:t>
      </w:r>
      <w:r>
        <w:rPr>
          <w:rFonts w:eastAsia="Times New Roman"/>
          <w:szCs w:val="24"/>
        </w:rPr>
        <w:t>, οκτώ</w:t>
      </w:r>
      <w:r w:rsidRPr="00A03703">
        <w:rPr>
          <w:rFonts w:eastAsia="Times New Roman"/>
          <w:szCs w:val="24"/>
        </w:rPr>
        <w:t xml:space="preserve"> μήνες εκτός μνημονίων και </w:t>
      </w:r>
      <w:r>
        <w:rPr>
          <w:rFonts w:eastAsia="Times New Roman"/>
          <w:szCs w:val="24"/>
        </w:rPr>
        <w:t>ήδη η διαφορά ε</w:t>
      </w:r>
      <w:r w:rsidRPr="00A03703">
        <w:rPr>
          <w:rFonts w:eastAsia="Times New Roman"/>
          <w:szCs w:val="24"/>
        </w:rPr>
        <w:t>ίναι τεράστια</w:t>
      </w:r>
      <w:r>
        <w:rPr>
          <w:rFonts w:eastAsia="Times New Roman"/>
          <w:szCs w:val="24"/>
        </w:rPr>
        <w:t>. Κ</w:t>
      </w:r>
      <w:r w:rsidRPr="00A03703">
        <w:rPr>
          <w:rFonts w:eastAsia="Times New Roman"/>
          <w:szCs w:val="24"/>
        </w:rPr>
        <w:t>αι όταν</w:t>
      </w:r>
      <w:r>
        <w:rPr>
          <w:rFonts w:eastAsia="Times New Roman"/>
          <w:szCs w:val="24"/>
        </w:rPr>
        <w:t>, ε</w:t>
      </w:r>
      <w:r w:rsidRPr="00A03703">
        <w:rPr>
          <w:rFonts w:eastAsia="Times New Roman"/>
          <w:szCs w:val="24"/>
        </w:rPr>
        <w:t>πιτέλους</w:t>
      </w:r>
      <w:r>
        <w:rPr>
          <w:rFonts w:eastAsia="Times New Roman"/>
          <w:szCs w:val="24"/>
        </w:rPr>
        <w:t>, οι πολίτες κάτσουν και ενημερωθούν γι’</w:t>
      </w:r>
      <w:r w:rsidRPr="00A03703">
        <w:rPr>
          <w:rFonts w:eastAsia="Times New Roman"/>
          <w:szCs w:val="24"/>
        </w:rPr>
        <w:t xml:space="preserve"> αυτά και όχι για τα πούρα</w:t>
      </w:r>
      <w:r>
        <w:rPr>
          <w:rFonts w:eastAsia="Times New Roman"/>
          <w:szCs w:val="24"/>
        </w:rPr>
        <w:t>, θα καταλάβουν</w:t>
      </w:r>
      <w:r w:rsidRPr="00A03703">
        <w:rPr>
          <w:rFonts w:eastAsia="Times New Roman"/>
          <w:szCs w:val="24"/>
        </w:rPr>
        <w:t xml:space="preserve"> τη μεγάλη διαφορά και θα σ</w:t>
      </w:r>
      <w:r>
        <w:rPr>
          <w:rFonts w:eastAsia="Times New Roman"/>
          <w:szCs w:val="24"/>
        </w:rPr>
        <w:t xml:space="preserve">ας </w:t>
      </w:r>
      <w:r>
        <w:rPr>
          <w:rFonts w:eastAsia="Times New Roman"/>
          <w:szCs w:val="24"/>
        </w:rPr>
        <w:t xml:space="preserve">βάλουν εκεί που σας </w:t>
      </w:r>
      <w:r w:rsidRPr="00A03703">
        <w:rPr>
          <w:rFonts w:eastAsia="Times New Roman"/>
          <w:szCs w:val="24"/>
        </w:rPr>
        <w:t>αξίζει</w:t>
      </w:r>
      <w:r>
        <w:rPr>
          <w:rFonts w:eastAsia="Times New Roman"/>
          <w:szCs w:val="24"/>
        </w:rPr>
        <w:t>:</w:t>
      </w:r>
      <w:r w:rsidRPr="00A03703">
        <w:rPr>
          <w:rFonts w:eastAsia="Times New Roman"/>
          <w:szCs w:val="24"/>
        </w:rPr>
        <w:t xml:space="preserve"> στο χρονοντούλαπο της ιστορίας</w:t>
      </w:r>
      <w:r>
        <w:rPr>
          <w:rFonts w:eastAsia="Times New Roman"/>
          <w:szCs w:val="24"/>
        </w:rPr>
        <w:t>.</w:t>
      </w:r>
    </w:p>
    <w:p w14:paraId="4318B7AE" w14:textId="77777777" w:rsidR="001D7CFB" w:rsidRDefault="00EB4E04">
      <w:pPr>
        <w:spacing w:line="600" w:lineRule="auto"/>
        <w:ind w:firstLine="720"/>
        <w:jc w:val="both"/>
        <w:rPr>
          <w:rFonts w:eastAsia="Times New Roman"/>
          <w:szCs w:val="24"/>
        </w:rPr>
      </w:pPr>
      <w:r>
        <w:rPr>
          <w:rFonts w:eastAsia="Times New Roman"/>
          <w:szCs w:val="24"/>
        </w:rPr>
        <w:t>Ε</w:t>
      </w:r>
      <w:r w:rsidRPr="00A03703">
        <w:rPr>
          <w:rFonts w:eastAsia="Times New Roman"/>
          <w:szCs w:val="24"/>
        </w:rPr>
        <w:t>υχαριστώ</w:t>
      </w:r>
      <w:r>
        <w:rPr>
          <w:rFonts w:eastAsia="Times New Roman"/>
          <w:szCs w:val="24"/>
        </w:rPr>
        <w:t>.</w:t>
      </w:r>
    </w:p>
    <w:p w14:paraId="4318B7AF" w14:textId="77777777" w:rsidR="001D7CFB" w:rsidRDefault="00EB4E04">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4318B7B0" w14:textId="77777777" w:rsidR="001D7CFB" w:rsidRDefault="00EB4E04">
      <w:pPr>
        <w:spacing w:line="600" w:lineRule="auto"/>
        <w:ind w:firstLine="720"/>
        <w:jc w:val="both"/>
        <w:rPr>
          <w:rFonts w:eastAsia="Times New Roman"/>
          <w:szCs w:val="24"/>
        </w:rPr>
      </w:pPr>
      <w:r w:rsidRPr="0004186C">
        <w:rPr>
          <w:rFonts w:eastAsia="Times New Roman"/>
          <w:b/>
          <w:bCs/>
        </w:rPr>
        <w:t>ΠΡΟΕΔΡΕΥΩΝ (Αναστάσιος Κουράκης):</w:t>
      </w:r>
      <w:r>
        <w:rPr>
          <w:rFonts w:eastAsia="Times New Roman"/>
          <w:szCs w:val="24"/>
        </w:rPr>
        <w:t xml:space="preserve"> Ο κ. Γε</w:t>
      </w:r>
      <w:r w:rsidRPr="00A03703">
        <w:rPr>
          <w:rFonts w:eastAsia="Times New Roman"/>
          <w:szCs w:val="24"/>
        </w:rPr>
        <w:t>ωργαντάς Γεώργιος</w:t>
      </w:r>
      <w:r>
        <w:rPr>
          <w:rFonts w:eastAsia="Times New Roman"/>
          <w:szCs w:val="24"/>
        </w:rPr>
        <w:t xml:space="preserve"> έχει τον λόγο για πέντε</w:t>
      </w:r>
      <w:r w:rsidRPr="00A03703">
        <w:rPr>
          <w:rFonts w:eastAsia="Times New Roman"/>
          <w:szCs w:val="24"/>
        </w:rPr>
        <w:t xml:space="preserve"> λεπτά</w:t>
      </w:r>
      <w:r>
        <w:rPr>
          <w:rFonts w:eastAsia="Times New Roman"/>
          <w:szCs w:val="24"/>
        </w:rPr>
        <w:t>.</w:t>
      </w:r>
    </w:p>
    <w:p w14:paraId="4318B7B1" w14:textId="77777777" w:rsidR="001D7CFB" w:rsidRDefault="00EB4E04">
      <w:pPr>
        <w:spacing w:line="600" w:lineRule="auto"/>
        <w:ind w:firstLine="720"/>
        <w:jc w:val="both"/>
        <w:rPr>
          <w:rFonts w:eastAsia="Times New Roman"/>
          <w:szCs w:val="24"/>
        </w:rPr>
      </w:pPr>
      <w:r w:rsidRPr="007D1153">
        <w:rPr>
          <w:rFonts w:eastAsia="Times New Roman"/>
          <w:b/>
          <w:szCs w:val="24"/>
        </w:rPr>
        <w:t>ΓΕΩΡΓΙΟΣ ΓΕΩΡΓΑΝΤΑΣ:</w:t>
      </w:r>
      <w:r>
        <w:rPr>
          <w:rFonts w:eastAsia="Times New Roman"/>
          <w:b/>
          <w:szCs w:val="24"/>
        </w:rPr>
        <w:t xml:space="preserve"> </w:t>
      </w:r>
      <w:r>
        <w:rPr>
          <w:rFonts w:eastAsia="Times New Roman"/>
          <w:szCs w:val="24"/>
        </w:rPr>
        <w:t>Ε</w:t>
      </w:r>
      <w:r w:rsidRPr="00A03703">
        <w:rPr>
          <w:rFonts w:eastAsia="Times New Roman"/>
          <w:szCs w:val="24"/>
        </w:rPr>
        <w:t>υχαριστώ πολύ</w:t>
      </w:r>
      <w:r>
        <w:rPr>
          <w:rFonts w:eastAsia="Times New Roman"/>
          <w:szCs w:val="24"/>
        </w:rPr>
        <w:t>, κύριε Π</w:t>
      </w:r>
      <w:r w:rsidRPr="00A03703">
        <w:rPr>
          <w:rFonts w:eastAsia="Times New Roman"/>
          <w:szCs w:val="24"/>
        </w:rPr>
        <w:t>ρόεδρε</w:t>
      </w:r>
      <w:r>
        <w:rPr>
          <w:rFonts w:eastAsia="Times New Roman"/>
          <w:szCs w:val="24"/>
        </w:rPr>
        <w:t>.</w:t>
      </w:r>
      <w:r w:rsidRPr="00A03703">
        <w:rPr>
          <w:rFonts w:eastAsia="Times New Roman"/>
          <w:szCs w:val="24"/>
        </w:rPr>
        <w:t xml:space="preserve"> Ευχαριστώ τους συναδέλφους</w:t>
      </w:r>
      <w:r>
        <w:rPr>
          <w:rFonts w:eastAsia="Times New Roman"/>
          <w:szCs w:val="24"/>
        </w:rPr>
        <w:t>.</w:t>
      </w:r>
    </w:p>
    <w:p w14:paraId="4318B7B2" w14:textId="77777777" w:rsidR="001D7CFB" w:rsidRDefault="00EB4E04">
      <w:pPr>
        <w:spacing w:line="600" w:lineRule="auto"/>
        <w:ind w:firstLine="720"/>
        <w:jc w:val="both"/>
        <w:rPr>
          <w:rFonts w:eastAsia="Times New Roman"/>
          <w:szCs w:val="24"/>
        </w:rPr>
      </w:pPr>
      <w:r>
        <w:rPr>
          <w:rFonts w:eastAsia="Times New Roman"/>
          <w:szCs w:val="24"/>
        </w:rPr>
        <w:t xml:space="preserve">Κύριοι συνάδελφοι, </w:t>
      </w:r>
      <w:r w:rsidRPr="00A03703">
        <w:rPr>
          <w:rFonts w:eastAsia="Times New Roman"/>
          <w:szCs w:val="24"/>
        </w:rPr>
        <w:t>μέσα σε αυτόν το</w:t>
      </w:r>
      <w:r>
        <w:rPr>
          <w:rFonts w:eastAsia="Times New Roman"/>
          <w:szCs w:val="24"/>
        </w:rPr>
        <w:t>ν</w:t>
      </w:r>
      <w:r w:rsidRPr="00A03703">
        <w:rPr>
          <w:rFonts w:eastAsia="Times New Roman"/>
          <w:szCs w:val="24"/>
        </w:rPr>
        <w:t xml:space="preserve"> χώρο δεν αναμετρώνται μόνο πολιτικές θέσεις και πολιτικά επιχειρήματα</w:t>
      </w:r>
      <w:r>
        <w:rPr>
          <w:rFonts w:eastAsia="Times New Roman"/>
          <w:szCs w:val="24"/>
        </w:rPr>
        <w:t>. Ε</w:t>
      </w:r>
      <w:r w:rsidRPr="00A03703">
        <w:rPr>
          <w:rFonts w:eastAsia="Times New Roman"/>
          <w:szCs w:val="24"/>
        </w:rPr>
        <w:t xml:space="preserve">πειδή ο καθένας έχει την πορεία και την ιστορία του και κάθε πολιτική παράταξη τα πεπραγμένα </w:t>
      </w:r>
      <w:r>
        <w:rPr>
          <w:rFonts w:eastAsia="Times New Roman"/>
          <w:szCs w:val="24"/>
        </w:rPr>
        <w:t>της, γίνεται και σύγκριση</w:t>
      </w:r>
      <w:r w:rsidRPr="00A03703">
        <w:rPr>
          <w:rFonts w:eastAsia="Times New Roman"/>
          <w:szCs w:val="24"/>
        </w:rPr>
        <w:t xml:space="preserve"> της υπευθυνότητας</w:t>
      </w:r>
      <w:r>
        <w:rPr>
          <w:rFonts w:eastAsia="Times New Roman"/>
          <w:szCs w:val="24"/>
        </w:rPr>
        <w:t>,</w:t>
      </w:r>
      <w:r w:rsidRPr="00A03703">
        <w:rPr>
          <w:rFonts w:eastAsia="Times New Roman"/>
          <w:szCs w:val="24"/>
        </w:rPr>
        <w:t xml:space="preserve"> της σοβαρότητας και της συνέπειας του καθενός</w:t>
      </w:r>
      <w:r>
        <w:rPr>
          <w:rFonts w:eastAsia="Times New Roman"/>
          <w:szCs w:val="24"/>
        </w:rPr>
        <w:t xml:space="preserve">. </w:t>
      </w:r>
    </w:p>
    <w:p w14:paraId="4318B7B3" w14:textId="77777777" w:rsidR="001D7CFB" w:rsidRDefault="00EB4E04">
      <w:pPr>
        <w:spacing w:line="600" w:lineRule="auto"/>
        <w:ind w:firstLine="720"/>
        <w:jc w:val="both"/>
        <w:rPr>
          <w:rFonts w:eastAsia="Times New Roman"/>
          <w:szCs w:val="24"/>
        </w:rPr>
      </w:pPr>
      <w:r>
        <w:rPr>
          <w:rFonts w:eastAsia="Times New Roman"/>
          <w:szCs w:val="24"/>
        </w:rPr>
        <w:t>Και αναγκάζομαι να ξεκινήσω έ</w:t>
      </w:r>
      <w:r w:rsidRPr="00A03703">
        <w:rPr>
          <w:rFonts w:eastAsia="Times New Roman"/>
          <w:szCs w:val="24"/>
        </w:rPr>
        <w:t>τσι την ομιλία μου για τον εξής λόγο</w:t>
      </w:r>
      <w:r>
        <w:rPr>
          <w:rFonts w:eastAsia="Times New Roman"/>
          <w:szCs w:val="24"/>
        </w:rPr>
        <w:t>. Β</w:t>
      </w:r>
      <w:r w:rsidRPr="00A03703">
        <w:rPr>
          <w:rFonts w:eastAsia="Times New Roman"/>
          <w:szCs w:val="24"/>
        </w:rPr>
        <w:t>λέπω το τελευταίο σύνθημα του ΣΥΡΙΖΑ το οποίο λέει</w:t>
      </w:r>
      <w:r>
        <w:rPr>
          <w:rFonts w:eastAsia="Times New Roman"/>
          <w:szCs w:val="24"/>
        </w:rPr>
        <w:t>:</w:t>
      </w:r>
      <w:r w:rsidRPr="00A03703">
        <w:rPr>
          <w:rFonts w:eastAsia="Times New Roman"/>
          <w:szCs w:val="24"/>
        </w:rPr>
        <w:t xml:space="preserve"> </w:t>
      </w:r>
      <w:r>
        <w:rPr>
          <w:rFonts w:eastAsia="Times New Roman"/>
          <w:szCs w:val="24"/>
        </w:rPr>
        <w:t>«Ή</w:t>
      </w:r>
      <w:r w:rsidRPr="00A03703">
        <w:rPr>
          <w:rFonts w:eastAsia="Times New Roman"/>
          <w:szCs w:val="24"/>
        </w:rPr>
        <w:t>ρθε η ώρα των πολλών</w:t>
      </w:r>
      <w:r>
        <w:rPr>
          <w:rFonts w:eastAsia="Times New Roman"/>
          <w:szCs w:val="24"/>
        </w:rPr>
        <w:t xml:space="preserve">». </w:t>
      </w:r>
    </w:p>
    <w:p w14:paraId="4318B7B4" w14:textId="77777777" w:rsidR="001D7CFB" w:rsidRDefault="00EB4E04">
      <w:pPr>
        <w:spacing w:line="600" w:lineRule="auto"/>
        <w:ind w:firstLine="720"/>
        <w:jc w:val="both"/>
        <w:rPr>
          <w:rFonts w:eastAsia="Times New Roman"/>
          <w:szCs w:val="24"/>
        </w:rPr>
      </w:pPr>
      <w:r>
        <w:rPr>
          <w:rFonts w:eastAsia="Times New Roman"/>
          <w:szCs w:val="24"/>
        </w:rPr>
        <w:t>Κι</w:t>
      </w:r>
      <w:r w:rsidRPr="00A03703">
        <w:rPr>
          <w:rFonts w:eastAsia="Times New Roman"/>
          <w:szCs w:val="24"/>
        </w:rPr>
        <w:t xml:space="preserve"> εκφράζω το εξής ερώτημα</w:t>
      </w:r>
      <w:r>
        <w:rPr>
          <w:rFonts w:eastAsia="Times New Roman"/>
          <w:szCs w:val="24"/>
        </w:rPr>
        <w:t>,</w:t>
      </w:r>
      <w:r w:rsidRPr="00A03703">
        <w:rPr>
          <w:rFonts w:eastAsia="Times New Roman"/>
          <w:szCs w:val="24"/>
        </w:rPr>
        <w:t xml:space="preserve"> κύριοι συνάδελ</w:t>
      </w:r>
      <w:r w:rsidRPr="00A03703">
        <w:rPr>
          <w:rFonts w:eastAsia="Times New Roman"/>
          <w:szCs w:val="24"/>
        </w:rPr>
        <w:t>φοι</w:t>
      </w:r>
      <w:r>
        <w:rPr>
          <w:rFonts w:eastAsia="Times New Roman"/>
          <w:szCs w:val="24"/>
        </w:rPr>
        <w:t>. Δ</w:t>
      </w:r>
      <w:r w:rsidRPr="00A03703">
        <w:rPr>
          <w:rFonts w:eastAsia="Times New Roman"/>
          <w:szCs w:val="24"/>
        </w:rPr>
        <w:t>εν ήταν η ώρα των πολλώ</w:t>
      </w:r>
      <w:r>
        <w:rPr>
          <w:rFonts w:eastAsia="Times New Roman"/>
          <w:szCs w:val="24"/>
        </w:rPr>
        <w:t>ν, όταν το καλοκαίρι του 2013 η Κ</w:t>
      </w:r>
      <w:r w:rsidRPr="00A03703">
        <w:rPr>
          <w:rFonts w:eastAsia="Times New Roman"/>
          <w:szCs w:val="24"/>
        </w:rPr>
        <w:t xml:space="preserve">υβέρνηση Σαμαρά </w:t>
      </w:r>
      <w:r>
        <w:rPr>
          <w:rFonts w:eastAsia="Times New Roman"/>
          <w:szCs w:val="24"/>
        </w:rPr>
        <w:t>έφερνε</w:t>
      </w:r>
      <w:r w:rsidRPr="00A03703">
        <w:rPr>
          <w:rFonts w:eastAsia="Times New Roman"/>
          <w:szCs w:val="24"/>
        </w:rPr>
        <w:t xml:space="preserve"> τη μείωση του ΦΠΑ στην εστίαση από το 23%</w:t>
      </w:r>
      <w:r>
        <w:rPr>
          <w:rFonts w:eastAsia="Times New Roman"/>
          <w:szCs w:val="24"/>
        </w:rPr>
        <w:t xml:space="preserve"> στο</w:t>
      </w:r>
      <w:r w:rsidRPr="00A03703">
        <w:rPr>
          <w:rFonts w:eastAsia="Times New Roman"/>
          <w:szCs w:val="24"/>
        </w:rPr>
        <w:t xml:space="preserve"> </w:t>
      </w:r>
      <w:r>
        <w:rPr>
          <w:rFonts w:eastAsia="Times New Roman"/>
          <w:szCs w:val="24"/>
        </w:rPr>
        <w:t>13% κ</w:t>
      </w:r>
      <w:r w:rsidRPr="00A03703">
        <w:rPr>
          <w:rFonts w:eastAsia="Times New Roman"/>
          <w:szCs w:val="24"/>
        </w:rPr>
        <w:t xml:space="preserve">ι εσείς δεν την </w:t>
      </w:r>
      <w:r>
        <w:rPr>
          <w:rFonts w:eastAsia="Times New Roman"/>
          <w:szCs w:val="24"/>
        </w:rPr>
        <w:t>υπερ</w:t>
      </w:r>
      <w:r w:rsidRPr="00A03703">
        <w:rPr>
          <w:rFonts w:eastAsia="Times New Roman"/>
          <w:szCs w:val="24"/>
        </w:rPr>
        <w:t>ψηφίσατε</w:t>
      </w:r>
      <w:r>
        <w:rPr>
          <w:rFonts w:eastAsia="Times New Roman"/>
          <w:szCs w:val="24"/>
        </w:rPr>
        <w:t>; Δ</w:t>
      </w:r>
      <w:r w:rsidRPr="00A03703">
        <w:rPr>
          <w:rFonts w:eastAsia="Times New Roman"/>
          <w:szCs w:val="24"/>
        </w:rPr>
        <w:t xml:space="preserve">εν ήταν η ώρα των </w:t>
      </w:r>
      <w:r>
        <w:rPr>
          <w:rFonts w:eastAsia="Times New Roman"/>
          <w:szCs w:val="24"/>
        </w:rPr>
        <w:t>πολλών,</w:t>
      </w:r>
      <w:r w:rsidRPr="00A03703">
        <w:rPr>
          <w:rFonts w:eastAsia="Times New Roman"/>
          <w:szCs w:val="24"/>
        </w:rPr>
        <w:t xml:space="preserve"> όταν το</w:t>
      </w:r>
      <w:r>
        <w:rPr>
          <w:rFonts w:eastAsia="Times New Roman"/>
          <w:szCs w:val="24"/>
        </w:rPr>
        <w:t>ν</w:t>
      </w:r>
      <w:r w:rsidRPr="00A03703">
        <w:rPr>
          <w:rFonts w:eastAsia="Times New Roman"/>
          <w:szCs w:val="24"/>
        </w:rPr>
        <w:t xml:space="preserve"> Νοέμβριο του 2014 ήρθε η ρύθμιση για τις οφει</w:t>
      </w:r>
      <w:r>
        <w:rPr>
          <w:rFonts w:eastAsia="Times New Roman"/>
          <w:szCs w:val="24"/>
        </w:rPr>
        <w:t>λές στα α</w:t>
      </w:r>
      <w:r>
        <w:rPr>
          <w:rFonts w:eastAsia="Times New Roman"/>
          <w:szCs w:val="24"/>
        </w:rPr>
        <w:t>σφαλιστικά ταμεία και το δημόσιο από εβδομήντα δύο έως εκατό δόσεις κ</w:t>
      </w:r>
      <w:r w:rsidRPr="00A03703">
        <w:rPr>
          <w:rFonts w:eastAsia="Times New Roman"/>
          <w:szCs w:val="24"/>
        </w:rPr>
        <w:t xml:space="preserve">ι εσείς δεν την </w:t>
      </w:r>
      <w:r>
        <w:rPr>
          <w:rFonts w:eastAsia="Times New Roman"/>
          <w:szCs w:val="24"/>
        </w:rPr>
        <w:t>υπερ</w:t>
      </w:r>
      <w:r w:rsidRPr="00A03703">
        <w:rPr>
          <w:rFonts w:eastAsia="Times New Roman"/>
          <w:szCs w:val="24"/>
        </w:rPr>
        <w:t>ψηφίσατε</w:t>
      </w:r>
      <w:r>
        <w:rPr>
          <w:rFonts w:eastAsia="Times New Roman"/>
          <w:szCs w:val="24"/>
        </w:rPr>
        <w:t>; Δ</w:t>
      </w:r>
      <w:r w:rsidRPr="00A03703">
        <w:rPr>
          <w:rFonts w:eastAsia="Times New Roman"/>
          <w:szCs w:val="24"/>
        </w:rPr>
        <w:t>εν ήταν η ώρα των πολλών</w:t>
      </w:r>
      <w:r>
        <w:rPr>
          <w:rFonts w:eastAsia="Times New Roman"/>
          <w:szCs w:val="24"/>
        </w:rPr>
        <w:t>,</w:t>
      </w:r>
      <w:r w:rsidRPr="00A03703">
        <w:rPr>
          <w:rFonts w:eastAsia="Times New Roman"/>
          <w:szCs w:val="24"/>
        </w:rPr>
        <w:t xml:space="preserve"> όταν ήρθε η κατά 30% μείωση της εισφοράς κοινωνικής αλληλεγγύης</w:t>
      </w:r>
      <w:r>
        <w:rPr>
          <w:rFonts w:eastAsia="Times New Roman"/>
          <w:szCs w:val="24"/>
        </w:rPr>
        <w:t>,</w:t>
      </w:r>
      <w:r w:rsidRPr="00A03703">
        <w:rPr>
          <w:rFonts w:eastAsia="Times New Roman"/>
          <w:szCs w:val="24"/>
        </w:rPr>
        <w:t xml:space="preserve"> </w:t>
      </w:r>
      <w:r>
        <w:rPr>
          <w:rFonts w:eastAsia="Times New Roman"/>
          <w:szCs w:val="24"/>
        </w:rPr>
        <w:t xml:space="preserve">επίσης </w:t>
      </w:r>
      <w:r w:rsidRPr="00A03703">
        <w:rPr>
          <w:rFonts w:eastAsia="Times New Roman"/>
          <w:szCs w:val="24"/>
        </w:rPr>
        <w:t>το</w:t>
      </w:r>
      <w:r>
        <w:rPr>
          <w:rFonts w:eastAsia="Times New Roman"/>
          <w:szCs w:val="24"/>
        </w:rPr>
        <w:t>ν Νοέμβριο του 2014 κ</w:t>
      </w:r>
      <w:r w:rsidRPr="00A03703">
        <w:rPr>
          <w:rFonts w:eastAsia="Times New Roman"/>
          <w:szCs w:val="24"/>
        </w:rPr>
        <w:t>ι εσείς δεν την υπερψ</w:t>
      </w:r>
      <w:r>
        <w:rPr>
          <w:rFonts w:eastAsia="Times New Roman"/>
          <w:szCs w:val="24"/>
        </w:rPr>
        <w:t>ηφίσατε;</w:t>
      </w:r>
      <w:r w:rsidRPr="00A03703">
        <w:rPr>
          <w:rFonts w:eastAsia="Times New Roman"/>
          <w:szCs w:val="24"/>
        </w:rPr>
        <w:t xml:space="preserve"> </w:t>
      </w:r>
    </w:p>
    <w:p w14:paraId="4318B7B5" w14:textId="77777777" w:rsidR="001D7CFB" w:rsidRDefault="00EB4E04">
      <w:pPr>
        <w:spacing w:line="600" w:lineRule="auto"/>
        <w:ind w:firstLine="720"/>
        <w:jc w:val="both"/>
        <w:rPr>
          <w:rFonts w:eastAsia="Times New Roman"/>
          <w:szCs w:val="24"/>
        </w:rPr>
      </w:pPr>
      <w:r>
        <w:rPr>
          <w:rFonts w:eastAsia="Times New Roman"/>
          <w:szCs w:val="24"/>
        </w:rPr>
        <w:t>Κύρι</w:t>
      </w:r>
      <w:r>
        <w:rPr>
          <w:rFonts w:eastAsia="Times New Roman"/>
          <w:szCs w:val="24"/>
        </w:rPr>
        <w:t xml:space="preserve">οι συνάδελφοι, </w:t>
      </w:r>
      <w:r w:rsidRPr="00A03703">
        <w:rPr>
          <w:rFonts w:eastAsia="Times New Roman"/>
          <w:szCs w:val="24"/>
        </w:rPr>
        <w:t>θέλω να θυ</w:t>
      </w:r>
      <w:r>
        <w:rPr>
          <w:rFonts w:eastAsia="Times New Roman"/>
          <w:szCs w:val="24"/>
        </w:rPr>
        <w:t>μίσω ότι τα δυόμισι χρόνια της Κυβέρνησης Νέας Δημοκρατίας</w:t>
      </w:r>
      <w:r>
        <w:rPr>
          <w:rFonts w:eastAsia="Times New Roman"/>
          <w:szCs w:val="24"/>
        </w:rPr>
        <w:t xml:space="preserve"> </w:t>
      </w:r>
      <w:r>
        <w:rPr>
          <w:rFonts w:eastAsia="Times New Roman"/>
          <w:szCs w:val="24"/>
        </w:rPr>
        <w:t>-</w:t>
      </w:r>
      <w:r>
        <w:rPr>
          <w:rFonts w:eastAsia="Times New Roman"/>
          <w:szCs w:val="24"/>
        </w:rPr>
        <w:t xml:space="preserve"> </w:t>
      </w:r>
      <w:r w:rsidRPr="00A03703">
        <w:rPr>
          <w:rFonts w:eastAsia="Times New Roman"/>
          <w:szCs w:val="24"/>
        </w:rPr>
        <w:t xml:space="preserve">ΠΑΣΟΚ από το κόμμα σας </w:t>
      </w:r>
      <w:r>
        <w:rPr>
          <w:rFonts w:eastAsia="Times New Roman"/>
          <w:szCs w:val="24"/>
        </w:rPr>
        <w:t>ω</w:t>
      </w:r>
      <w:r w:rsidRPr="00A03703">
        <w:rPr>
          <w:rFonts w:eastAsia="Times New Roman"/>
          <w:szCs w:val="24"/>
        </w:rPr>
        <w:t>ς αντιπολίτευση</w:t>
      </w:r>
      <w:r>
        <w:rPr>
          <w:rFonts w:eastAsia="Times New Roman"/>
          <w:szCs w:val="24"/>
        </w:rPr>
        <w:t>,</w:t>
      </w:r>
      <w:r w:rsidRPr="00A03703">
        <w:rPr>
          <w:rFonts w:eastAsia="Times New Roman"/>
          <w:szCs w:val="24"/>
        </w:rPr>
        <w:t xml:space="preserve"> με τη σοβαρή και υπεύθυνη αντιπολίτευση που δήθεν έκανε</w:t>
      </w:r>
      <w:r>
        <w:rPr>
          <w:rFonts w:eastAsia="Times New Roman"/>
          <w:szCs w:val="24"/>
        </w:rPr>
        <w:t>,</w:t>
      </w:r>
      <w:r w:rsidRPr="00A03703">
        <w:rPr>
          <w:rFonts w:eastAsia="Times New Roman"/>
          <w:szCs w:val="24"/>
        </w:rPr>
        <w:t xml:space="preserve"> υπερψηφ</w:t>
      </w:r>
      <w:r>
        <w:rPr>
          <w:rFonts w:eastAsia="Times New Roman"/>
          <w:szCs w:val="24"/>
        </w:rPr>
        <w:t>ίστηκαν μόνο δύο διατάξεις στο Κ</w:t>
      </w:r>
      <w:r w:rsidRPr="00A03703">
        <w:rPr>
          <w:rFonts w:eastAsia="Times New Roman"/>
          <w:szCs w:val="24"/>
        </w:rPr>
        <w:t>οινοβούλιο</w:t>
      </w:r>
      <w:r>
        <w:rPr>
          <w:rFonts w:eastAsia="Times New Roman"/>
          <w:szCs w:val="24"/>
        </w:rPr>
        <w:t>. Η</w:t>
      </w:r>
      <w:r w:rsidRPr="00A03703">
        <w:rPr>
          <w:rFonts w:eastAsia="Times New Roman"/>
          <w:szCs w:val="24"/>
        </w:rPr>
        <w:t xml:space="preserve"> μία ήταν η περίφημη</w:t>
      </w:r>
      <w:r w:rsidRPr="00A03703">
        <w:rPr>
          <w:rFonts w:eastAsia="Times New Roman"/>
          <w:szCs w:val="24"/>
        </w:rPr>
        <w:t xml:space="preserve"> τροπολογία έτσι ώστε ο ένας και μοναδικός </w:t>
      </w:r>
      <w:r>
        <w:rPr>
          <w:rFonts w:eastAsia="Times New Roman"/>
          <w:szCs w:val="24"/>
        </w:rPr>
        <w:t>–</w:t>
      </w:r>
      <w:r w:rsidRPr="00696E3B">
        <w:rPr>
          <w:rFonts w:eastAsia="Times New Roman"/>
          <w:szCs w:val="24"/>
        </w:rPr>
        <w:t>γιατί</w:t>
      </w:r>
      <w:r>
        <w:rPr>
          <w:rFonts w:eastAsia="Times New Roman"/>
          <w:szCs w:val="24"/>
        </w:rPr>
        <w:t xml:space="preserve"> τελικά</w:t>
      </w:r>
      <w:r w:rsidRPr="00A03703">
        <w:rPr>
          <w:rFonts w:eastAsia="Times New Roman"/>
          <w:szCs w:val="24"/>
        </w:rPr>
        <w:t xml:space="preserve"> δεν είστε με τους πολλούς</w:t>
      </w:r>
      <w:r>
        <w:rPr>
          <w:rFonts w:eastAsia="Times New Roman"/>
          <w:szCs w:val="24"/>
        </w:rPr>
        <w:t>-</w:t>
      </w:r>
      <w:r w:rsidRPr="00A03703">
        <w:rPr>
          <w:rFonts w:eastAsia="Times New Roman"/>
          <w:szCs w:val="24"/>
        </w:rPr>
        <w:t xml:space="preserve"> καταδικασθείς για τρομοκρατία Ρωμανός να διευκολυνθεί στις σπουδές του</w:t>
      </w:r>
      <w:r>
        <w:rPr>
          <w:rFonts w:eastAsia="Times New Roman"/>
          <w:szCs w:val="24"/>
        </w:rPr>
        <w:t>,</w:t>
      </w:r>
      <w:r w:rsidRPr="00A03703">
        <w:rPr>
          <w:rFonts w:eastAsia="Times New Roman"/>
          <w:szCs w:val="24"/>
        </w:rPr>
        <w:t xml:space="preserve"> από </w:t>
      </w:r>
      <w:r>
        <w:rPr>
          <w:rFonts w:eastAsia="Times New Roman"/>
          <w:szCs w:val="24"/>
        </w:rPr>
        <w:t>εκεί</w:t>
      </w:r>
      <w:r w:rsidRPr="00A03703">
        <w:rPr>
          <w:rFonts w:eastAsia="Times New Roman"/>
          <w:szCs w:val="24"/>
        </w:rPr>
        <w:t xml:space="preserve"> που ήταν κρατούμενος και η δεύτερη </w:t>
      </w:r>
      <w:r>
        <w:rPr>
          <w:rFonts w:eastAsia="Times New Roman"/>
          <w:szCs w:val="24"/>
        </w:rPr>
        <w:t>υπερψήφισή</w:t>
      </w:r>
      <w:r w:rsidRPr="00A03703">
        <w:rPr>
          <w:rFonts w:eastAsia="Times New Roman"/>
          <w:szCs w:val="24"/>
        </w:rPr>
        <w:t xml:space="preserve"> σας </w:t>
      </w:r>
      <w:r>
        <w:rPr>
          <w:rFonts w:eastAsia="Times New Roman"/>
          <w:szCs w:val="24"/>
        </w:rPr>
        <w:t xml:space="preserve">ήταν </w:t>
      </w:r>
      <w:r w:rsidRPr="00A03703">
        <w:rPr>
          <w:rFonts w:eastAsia="Times New Roman"/>
          <w:szCs w:val="24"/>
        </w:rPr>
        <w:t xml:space="preserve">σε κάποιες διατάξεις του νόμου περί </w:t>
      </w:r>
      <w:r w:rsidRPr="00A03703">
        <w:rPr>
          <w:rFonts w:eastAsia="Times New Roman"/>
          <w:szCs w:val="24"/>
        </w:rPr>
        <w:t>ναρκωτικών</w:t>
      </w:r>
      <w:r>
        <w:rPr>
          <w:rFonts w:eastAsia="Times New Roman"/>
          <w:szCs w:val="24"/>
        </w:rPr>
        <w:t>. Τ</w:t>
      </w:r>
      <w:r w:rsidRPr="00A03703">
        <w:rPr>
          <w:rFonts w:eastAsia="Times New Roman"/>
          <w:szCs w:val="24"/>
        </w:rPr>
        <w:t>ίποτε άλλο θετικό δεν βρήκατε δυόμισι χρόνια</w:t>
      </w:r>
      <w:r>
        <w:rPr>
          <w:rFonts w:eastAsia="Times New Roman"/>
          <w:szCs w:val="24"/>
        </w:rPr>
        <w:t xml:space="preserve"> να υπερψηφίσατε,</w:t>
      </w:r>
      <w:r w:rsidRPr="00A03703">
        <w:rPr>
          <w:rFonts w:eastAsia="Times New Roman"/>
          <w:szCs w:val="24"/>
        </w:rPr>
        <w:t xml:space="preserve"> κάνοντας πραγματικά μία στείρα αρνητική αντιπολίτευση</w:t>
      </w:r>
      <w:r>
        <w:rPr>
          <w:rFonts w:eastAsia="Times New Roman"/>
          <w:szCs w:val="24"/>
        </w:rPr>
        <w:t>. Κ</w:t>
      </w:r>
      <w:r w:rsidRPr="00A03703">
        <w:rPr>
          <w:rFonts w:eastAsia="Times New Roman"/>
          <w:szCs w:val="24"/>
        </w:rPr>
        <w:t>αι τ</w:t>
      </w:r>
      <w:r>
        <w:rPr>
          <w:rFonts w:eastAsia="Times New Roman"/>
          <w:szCs w:val="24"/>
        </w:rPr>
        <w:t>α παραδείγματα τα οποία ανέφερα,</w:t>
      </w:r>
      <w:r w:rsidRPr="00A03703">
        <w:rPr>
          <w:rFonts w:eastAsia="Times New Roman"/>
          <w:szCs w:val="24"/>
        </w:rPr>
        <w:t xml:space="preserve"> τα τρία συγκεκριμένα </w:t>
      </w:r>
      <w:r>
        <w:rPr>
          <w:rFonts w:eastAsia="Times New Roman"/>
          <w:szCs w:val="24"/>
        </w:rPr>
        <w:t>-υ</w:t>
      </w:r>
      <w:r w:rsidRPr="00A03703">
        <w:rPr>
          <w:rFonts w:eastAsia="Times New Roman"/>
          <w:szCs w:val="24"/>
        </w:rPr>
        <w:t>πάρχουν και πολλά άλλα</w:t>
      </w:r>
      <w:r>
        <w:rPr>
          <w:rFonts w:eastAsia="Times New Roman"/>
          <w:szCs w:val="24"/>
        </w:rPr>
        <w:t>-</w:t>
      </w:r>
      <w:r w:rsidRPr="00A03703">
        <w:rPr>
          <w:rFonts w:eastAsia="Times New Roman"/>
          <w:szCs w:val="24"/>
        </w:rPr>
        <w:t xml:space="preserve"> είναι πραγματικά εξόφθαλμα του τρόπου της</w:t>
      </w:r>
      <w:r w:rsidRPr="00A03703">
        <w:rPr>
          <w:rFonts w:eastAsia="Times New Roman"/>
          <w:szCs w:val="24"/>
        </w:rPr>
        <w:t xml:space="preserve"> ανευθυνότητας με την οποία εσείς </w:t>
      </w:r>
      <w:r>
        <w:rPr>
          <w:rFonts w:eastAsia="Times New Roman"/>
          <w:szCs w:val="24"/>
        </w:rPr>
        <w:t>ασκήσατε το αντιπολιτευτικό σας έργο.</w:t>
      </w:r>
    </w:p>
    <w:p w14:paraId="4318B7B6" w14:textId="77777777" w:rsidR="001D7CFB" w:rsidRDefault="00EB4E04">
      <w:pPr>
        <w:spacing w:line="600" w:lineRule="auto"/>
        <w:ind w:firstLine="720"/>
        <w:jc w:val="both"/>
        <w:rPr>
          <w:rFonts w:eastAsia="Times New Roman"/>
          <w:szCs w:val="24"/>
        </w:rPr>
      </w:pPr>
      <w:r>
        <w:rPr>
          <w:rFonts w:eastAsia="Times New Roman"/>
          <w:szCs w:val="24"/>
        </w:rPr>
        <w:t>Η</w:t>
      </w:r>
      <w:r w:rsidRPr="00A03703">
        <w:rPr>
          <w:rFonts w:eastAsia="Times New Roman"/>
          <w:szCs w:val="24"/>
        </w:rPr>
        <w:t xml:space="preserve"> Νέα Δημοκρατία σε ό</w:t>
      </w:r>
      <w:r>
        <w:rPr>
          <w:rFonts w:eastAsia="Times New Roman"/>
          <w:szCs w:val="24"/>
        </w:rPr>
        <w:t>,</w:t>
      </w:r>
      <w:r w:rsidRPr="00A03703">
        <w:rPr>
          <w:rFonts w:eastAsia="Times New Roman"/>
          <w:szCs w:val="24"/>
        </w:rPr>
        <w:t>τι δίδεται προς τον κόσμο είναι απόλυ</w:t>
      </w:r>
      <w:r>
        <w:rPr>
          <w:rFonts w:eastAsia="Times New Roman"/>
          <w:szCs w:val="24"/>
        </w:rPr>
        <w:t>τα θετική και έχει υπερψηφίσει ό</w:t>
      </w:r>
      <w:r w:rsidRPr="00A03703">
        <w:rPr>
          <w:rFonts w:eastAsia="Times New Roman"/>
          <w:szCs w:val="24"/>
        </w:rPr>
        <w:t>χι απλά αυτή την τροπολογία</w:t>
      </w:r>
      <w:r>
        <w:rPr>
          <w:rFonts w:eastAsia="Times New Roman"/>
          <w:szCs w:val="24"/>
        </w:rPr>
        <w:t>, έχει ψηφίσει ό</w:t>
      </w:r>
      <w:r w:rsidRPr="00A03703">
        <w:rPr>
          <w:rFonts w:eastAsia="Times New Roman"/>
          <w:szCs w:val="24"/>
        </w:rPr>
        <w:t>χι αυτή την τροπολογία που έρχεται λίγο πριν τις</w:t>
      </w:r>
      <w:r>
        <w:rPr>
          <w:rFonts w:eastAsia="Times New Roman"/>
          <w:szCs w:val="24"/>
        </w:rPr>
        <w:t xml:space="preserve"> ε</w:t>
      </w:r>
      <w:r>
        <w:rPr>
          <w:rFonts w:eastAsia="Times New Roman"/>
          <w:szCs w:val="24"/>
        </w:rPr>
        <w:t>κλογές κ</w:t>
      </w:r>
      <w:r w:rsidRPr="00A03703">
        <w:rPr>
          <w:rFonts w:eastAsia="Times New Roman"/>
          <w:szCs w:val="24"/>
        </w:rPr>
        <w:t>ι έχει παροχές</w:t>
      </w:r>
      <w:r>
        <w:rPr>
          <w:rFonts w:eastAsia="Times New Roman"/>
          <w:szCs w:val="24"/>
        </w:rPr>
        <w:t>,</w:t>
      </w:r>
      <w:r w:rsidRPr="00A03703">
        <w:rPr>
          <w:rFonts w:eastAsia="Times New Roman"/>
          <w:szCs w:val="24"/>
        </w:rPr>
        <w:t xml:space="preserve"> έχει ψηφίσει νομοθετήματα</w:t>
      </w:r>
      <w:r>
        <w:rPr>
          <w:rFonts w:eastAsia="Times New Roman"/>
          <w:szCs w:val="24"/>
        </w:rPr>
        <w:t>,</w:t>
      </w:r>
      <w:r w:rsidRPr="00A03703">
        <w:rPr>
          <w:rFonts w:eastAsia="Times New Roman"/>
          <w:szCs w:val="24"/>
        </w:rPr>
        <w:t xml:space="preserve"> έχει ψηφίσει μέρος νομοθετημάτων</w:t>
      </w:r>
      <w:r>
        <w:rPr>
          <w:rFonts w:eastAsia="Times New Roman"/>
          <w:szCs w:val="24"/>
        </w:rPr>
        <w:t xml:space="preserve"> και ολόκληρα, όταν βλέπει</w:t>
      </w:r>
      <w:r w:rsidRPr="00A03703">
        <w:rPr>
          <w:rFonts w:eastAsia="Times New Roman"/>
          <w:szCs w:val="24"/>
        </w:rPr>
        <w:t xml:space="preserve"> ότι είναι προς τη σωστή κατεύθυνση</w:t>
      </w:r>
      <w:r>
        <w:rPr>
          <w:rFonts w:eastAsia="Times New Roman"/>
          <w:szCs w:val="24"/>
        </w:rPr>
        <w:t>, μι</w:t>
      </w:r>
      <w:r w:rsidRPr="00A03703">
        <w:rPr>
          <w:rFonts w:eastAsia="Times New Roman"/>
          <w:szCs w:val="24"/>
        </w:rPr>
        <w:t xml:space="preserve">α κατεύθυνση </w:t>
      </w:r>
      <w:r>
        <w:rPr>
          <w:rFonts w:eastAsia="Times New Roman"/>
          <w:szCs w:val="24"/>
        </w:rPr>
        <w:t>φιλο</w:t>
      </w:r>
      <w:r w:rsidRPr="00A03703">
        <w:rPr>
          <w:rFonts w:eastAsia="Times New Roman"/>
          <w:szCs w:val="24"/>
        </w:rPr>
        <w:t>επενδυτική</w:t>
      </w:r>
      <w:r>
        <w:rPr>
          <w:rFonts w:eastAsia="Times New Roman"/>
          <w:szCs w:val="24"/>
        </w:rPr>
        <w:t>, μι</w:t>
      </w:r>
      <w:r w:rsidRPr="00A03703">
        <w:rPr>
          <w:rFonts w:eastAsia="Times New Roman"/>
          <w:szCs w:val="24"/>
        </w:rPr>
        <w:t>α κατεύθυνση μεταρρυθμιστική</w:t>
      </w:r>
      <w:r>
        <w:rPr>
          <w:rFonts w:eastAsia="Times New Roman"/>
          <w:szCs w:val="24"/>
        </w:rPr>
        <w:t>. Τ</w:t>
      </w:r>
      <w:r w:rsidRPr="00A03703">
        <w:rPr>
          <w:rFonts w:eastAsia="Times New Roman"/>
          <w:szCs w:val="24"/>
        </w:rPr>
        <w:t>ο έχει κάνει χωρίς κανένα</w:t>
      </w:r>
      <w:r>
        <w:rPr>
          <w:rFonts w:eastAsia="Times New Roman"/>
          <w:szCs w:val="24"/>
        </w:rPr>
        <w:t>ν</w:t>
      </w:r>
      <w:r w:rsidRPr="00A03703">
        <w:rPr>
          <w:rFonts w:eastAsia="Times New Roman"/>
          <w:szCs w:val="24"/>
        </w:rPr>
        <w:t xml:space="preserve"> δισταγμό</w:t>
      </w:r>
      <w:r>
        <w:rPr>
          <w:rFonts w:eastAsia="Times New Roman"/>
          <w:szCs w:val="24"/>
        </w:rPr>
        <w:t>, γ</w:t>
      </w:r>
      <w:r w:rsidRPr="00A03703">
        <w:rPr>
          <w:rFonts w:eastAsia="Times New Roman"/>
          <w:szCs w:val="24"/>
        </w:rPr>
        <w:t>ιατί πάν</w:t>
      </w:r>
      <w:r w:rsidRPr="00A03703">
        <w:rPr>
          <w:rFonts w:eastAsia="Times New Roman"/>
          <w:szCs w:val="24"/>
        </w:rPr>
        <w:t>ω από όλα πρέπει να υπηρετούμε όλοι μαζί το όφελος των πολλών</w:t>
      </w:r>
      <w:r>
        <w:rPr>
          <w:rFonts w:eastAsia="Times New Roman"/>
          <w:szCs w:val="24"/>
        </w:rPr>
        <w:t>,</w:t>
      </w:r>
      <w:r w:rsidRPr="00A03703">
        <w:rPr>
          <w:rFonts w:eastAsia="Times New Roman"/>
          <w:szCs w:val="24"/>
        </w:rPr>
        <w:t xml:space="preserve"> των πολλών και όχι του κάθε Ρωμανού μόνο σε δυόμισι ολόκληρα χρόνια</w:t>
      </w:r>
      <w:r>
        <w:rPr>
          <w:rFonts w:eastAsia="Times New Roman"/>
          <w:szCs w:val="24"/>
        </w:rPr>
        <w:t>.</w:t>
      </w:r>
    </w:p>
    <w:p w14:paraId="4318B7B7" w14:textId="77777777" w:rsidR="001D7CFB" w:rsidRDefault="00EB4E04">
      <w:pPr>
        <w:spacing w:line="600" w:lineRule="auto"/>
        <w:ind w:firstLine="720"/>
        <w:jc w:val="both"/>
        <w:rPr>
          <w:rFonts w:eastAsia="Times New Roman"/>
          <w:szCs w:val="24"/>
        </w:rPr>
      </w:pPr>
      <w:r>
        <w:rPr>
          <w:rFonts w:eastAsia="Times New Roman"/>
          <w:szCs w:val="24"/>
        </w:rPr>
        <w:t>Και β</w:t>
      </w:r>
      <w:r w:rsidRPr="00A03703">
        <w:rPr>
          <w:rFonts w:eastAsia="Times New Roman"/>
          <w:szCs w:val="24"/>
        </w:rPr>
        <w:t>εβαίως</w:t>
      </w:r>
      <w:r>
        <w:rPr>
          <w:rFonts w:eastAsia="Times New Roman"/>
          <w:szCs w:val="24"/>
        </w:rPr>
        <w:t>,</w:t>
      </w:r>
      <w:r w:rsidRPr="00A03703">
        <w:rPr>
          <w:rFonts w:eastAsia="Times New Roman"/>
          <w:szCs w:val="24"/>
        </w:rPr>
        <w:t xml:space="preserve"> για να θυμόμαστε</w:t>
      </w:r>
      <w:r>
        <w:rPr>
          <w:rFonts w:eastAsia="Times New Roman"/>
          <w:szCs w:val="24"/>
        </w:rPr>
        <w:t>,</w:t>
      </w:r>
      <w:r w:rsidRPr="00A03703">
        <w:rPr>
          <w:rFonts w:eastAsia="Times New Roman"/>
          <w:szCs w:val="24"/>
        </w:rPr>
        <w:t xml:space="preserve"> από </w:t>
      </w:r>
      <w:r>
        <w:rPr>
          <w:rFonts w:eastAsia="Times New Roman"/>
          <w:szCs w:val="24"/>
        </w:rPr>
        <w:t>αυτές τις ρυθμίσεις</w:t>
      </w:r>
      <w:r w:rsidRPr="00A03703">
        <w:rPr>
          <w:rFonts w:eastAsia="Times New Roman"/>
          <w:szCs w:val="24"/>
        </w:rPr>
        <w:t xml:space="preserve"> που κάνετε σήμερα</w:t>
      </w:r>
      <w:r>
        <w:rPr>
          <w:rFonts w:eastAsia="Times New Roman"/>
          <w:szCs w:val="24"/>
        </w:rPr>
        <w:t>,</w:t>
      </w:r>
      <w:r w:rsidRPr="00A03703">
        <w:rPr>
          <w:rFonts w:eastAsia="Times New Roman"/>
          <w:szCs w:val="24"/>
        </w:rPr>
        <w:t xml:space="preserve"> ένας πολύ μεγάλος όγκος των </w:t>
      </w:r>
      <w:r>
        <w:rPr>
          <w:rFonts w:eastAsia="Times New Roman"/>
          <w:szCs w:val="24"/>
        </w:rPr>
        <w:t xml:space="preserve">οφειλών </w:t>
      </w:r>
      <w:r w:rsidRPr="00A03703">
        <w:rPr>
          <w:rFonts w:eastAsia="Times New Roman"/>
          <w:szCs w:val="24"/>
        </w:rPr>
        <w:t xml:space="preserve">δημιουργήθηκε </w:t>
      </w:r>
      <w:r w:rsidRPr="00A03703">
        <w:rPr>
          <w:rFonts w:eastAsia="Times New Roman"/>
          <w:szCs w:val="24"/>
        </w:rPr>
        <w:t>στη δική σας τετραετία</w:t>
      </w:r>
      <w:r>
        <w:rPr>
          <w:rFonts w:eastAsia="Times New Roman"/>
          <w:szCs w:val="24"/>
        </w:rPr>
        <w:t>:</w:t>
      </w:r>
      <w:r w:rsidRPr="00A03703">
        <w:rPr>
          <w:rFonts w:eastAsia="Times New Roman"/>
          <w:szCs w:val="24"/>
        </w:rPr>
        <w:t xml:space="preserve"> 85 δισεκατομμύρια </w:t>
      </w:r>
      <w:r>
        <w:rPr>
          <w:rFonts w:eastAsia="Times New Roman"/>
          <w:szCs w:val="24"/>
        </w:rPr>
        <w:t xml:space="preserve">ευρώ </w:t>
      </w:r>
      <w:r w:rsidRPr="00A03703">
        <w:rPr>
          <w:rFonts w:eastAsia="Times New Roman"/>
          <w:szCs w:val="24"/>
        </w:rPr>
        <w:t>ήταν οι οφειλές προς τα ασφαλιστικά ταμεία και το δημόσιο</w:t>
      </w:r>
      <w:r>
        <w:rPr>
          <w:rFonts w:eastAsia="Times New Roman"/>
          <w:szCs w:val="24"/>
        </w:rPr>
        <w:t xml:space="preserve">, 140 δισεκατομμύρια ευρώ </w:t>
      </w:r>
      <w:r w:rsidRPr="00EB2DD2">
        <w:rPr>
          <w:rFonts w:eastAsia="Times New Roman"/>
          <w:szCs w:val="24"/>
        </w:rPr>
        <w:t>είναι</w:t>
      </w:r>
      <w:r w:rsidRPr="00A03703">
        <w:rPr>
          <w:rFonts w:eastAsia="Times New Roman"/>
          <w:szCs w:val="24"/>
        </w:rPr>
        <w:t xml:space="preserve"> τώρα</w:t>
      </w:r>
      <w:r>
        <w:rPr>
          <w:rFonts w:eastAsia="Times New Roman"/>
          <w:szCs w:val="24"/>
        </w:rPr>
        <w:t>. Ε</w:t>
      </w:r>
      <w:r w:rsidRPr="00A03703">
        <w:rPr>
          <w:rFonts w:eastAsia="Times New Roman"/>
          <w:szCs w:val="24"/>
        </w:rPr>
        <w:t>ίναι ξεκάθαρο αυτό</w:t>
      </w:r>
      <w:r>
        <w:rPr>
          <w:rFonts w:eastAsia="Times New Roman"/>
          <w:szCs w:val="24"/>
        </w:rPr>
        <w:t>. Εμείς θα το στηρίξουμε.</w:t>
      </w:r>
      <w:r w:rsidRPr="00A03703">
        <w:rPr>
          <w:rFonts w:eastAsia="Times New Roman"/>
          <w:szCs w:val="24"/>
        </w:rPr>
        <w:t xml:space="preserve"> </w:t>
      </w:r>
    </w:p>
    <w:p w14:paraId="4318B7B8" w14:textId="77777777" w:rsidR="001D7CFB" w:rsidRDefault="00EB4E04">
      <w:pPr>
        <w:spacing w:line="600" w:lineRule="auto"/>
        <w:ind w:firstLine="720"/>
        <w:jc w:val="both"/>
        <w:rPr>
          <w:rFonts w:eastAsia="Times New Roman"/>
          <w:szCs w:val="24"/>
        </w:rPr>
      </w:pPr>
      <w:r>
        <w:rPr>
          <w:rFonts w:eastAsia="Times New Roman"/>
          <w:szCs w:val="24"/>
        </w:rPr>
        <w:t>Θ</w:t>
      </w:r>
      <w:r w:rsidRPr="00A03703">
        <w:rPr>
          <w:rFonts w:eastAsia="Times New Roman"/>
          <w:szCs w:val="24"/>
        </w:rPr>
        <w:t xml:space="preserve">έλω να </w:t>
      </w:r>
      <w:r>
        <w:rPr>
          <w:rFonts w:eastAsia="Times New Roman"/>
          <w:szCs w:val="24"/>
        </w:rPr>
        <w:t xml:space="preserve">δείτε, όμως, το εξής. Τον Μάιο του 2014, πριν από τις ευρωεκλογές εκείνης της περιόδου, ήρθε η </w:t>
      </w:r>
      <w:r w:rsidRPr="00EB2DD2">
        <w:rPr>
          <w:rFonts w:eastAsia="Times New Roman"/>
          <w:szCs w:val="24"/>
        </w:rPr>
        <w:t>Κυβέρνηση</w:t>
      </w:r>
      <w:r>
        <w:rPr>
          <w:rFonts w:eastAsia="Times New Roman"/>
          <w:szCs w:val="24"/>
        </w:rPr>
        <w:t xml:space="preserve"> Σαμαρά να δώσει οτιδήποτε; Σας είπα πριν και δεν ξέρω αν το</w:t>
      </w:r>
      <w:r w:rsidRPr="00A03703">
        <w:rPr>
          <w:rFonts w:eastAsia="Times New Roman"/>
          <w:szCs w:val="24"/>
        </w:rPr>
        <w:t xml:space="preserve"> παρατηρήσατε</w:t>
      </w:r>
      <w:r>
        <w:rPr>
          <w:rFonts w:eastAsia="Times New Roman"/>
          <w:szCs w:val="24"/>
        </w:rPr>
        <w:t>,</w:t>
      </w:r>
      <w:r w:rsidRPr="00A03703">
        <w:rPr>
          <w:rFonts w:eastAsia="Times New Roman"/>
          <w:szCs w:val="24"/>
        </w:rPr>
        <w:t xml:space="preserve"> τη μείωση</w:t>
      </w:r>
      <w:r>
        <w:rPr>
          <w:rFonts w:eastAsia="Times New Roman"/>
          <w:szCs w:val="24"/>
        </w:rPr>
        <w:t xml:space="preserve"> του ΦΠΑ στο 13% την υπερψηφίσαμε από την 1η </w:t>
      </w:r>
      <w:r w:rsidRPr="00A03703">
        <w:rPr>
          <w:rFonts w:eastAsia="Times New Roman"/>
          <w:szCs w:val="24"/>
        </w:rPr>
        <w:t>Αυγούστου το</w:t>
      </w:r>
      <w:r>
        <w:rPr>
          <w:rFonts w:eastAsia="Times New Roman"/>
          <w:szCs w:val="24"/>
        </w:rPr>
        <w:t>υ</w:t>
      </w:r>
      <w:r w:rsidRPr="00A03703">
        <w:rPr>
          <w:rFonts w:eastAsia="Times New Roman"/>
          <w:szCs w:val="24"/>
        </w:rPr>
        <w:t xml:space="preserve"> 2013</w:t>
      </w:r>
      <w:r>
        <w:rPr>
          <w:rFonts w:eastAsia="Times New Roman"/>
          <w:szCs w:val="24"/>
        </w:rPr>
        <w:t>,</w:t>
      </w:r>
      <w:r w:rsidRPr="00A03703">
        <w:rPr>
          <w:rFonts w:eastAsia="Times New Roman"/>
          <w:szCs w:val="24"/>
        </w:rPr>
        <w:t xml:space="preserve"> σε </w:t>
      </w:r>
      <w:r w:rsidRPr="00A03703">
        <w:rPr>
          <w:rFonts w:eastAsia="Times New Roman"/>
          <w:szCs w:val="24"/>
        </w:rPr>
        <w:t>ένα</w:t>
      </w:r>
      <w:r>
        <w:rPr>
          <w:rFonts w:eastAsia="Times New Roman"/>
          <w:szCs w:val="24"/>
        </w:rPr>
        <w:t>ν</w:t>
      </w:r>
      <w:r w:rsidRPr="00A03703">
        <w:rPr>
          <w:rFonts w:eastAsia="Times New Roman"/>
          <w:szCs w:val="24"/>
        </w:rPr>
        <w:t xml:space="preserve"> χρόνο</w:t>
      </w:r>
      <w:r>
        <w:rPr>
          <w:rFonts w:eastAsia="Times New Roman"/>
          <w:szCs w:val="24"/>
        </w:rPr>
        <w:t xml:space="preserve"> κενό κι </w:t>
      </w:r>
      <w:r w:rsidRPr="00A03703">
        <w:rPr>
          <w:rFonts w:eastAsia="Times New Roman"/>
          <w:szCs w:val="24"/>
        </w:rPr>
        <w:t>όχι ύποπτο πολιτικά</w:t>
      </w:r>
      <w:r>
        <w:rPr>
          <w:rFonts w:eastAsia="Times New Roman"/>
          <w:szCs w:val="24"/>
        </w:rPr>
        <w:t xml:space="preserve">. </w:t>
      </w:r>
    </w:p>
    <w:p w14:paraId="4318B7B9" w14:textId="77777777" w:rsidR="001D7CFB" w:rsidRDefault="00EB4E04">
      <w:pPr>
        <w:spacing w:line="600" w:lineRule="auto"/>
        <w:ind w:firstLine="720"/>
        <w:jc w:val="both"/>
        <w:rPr>
          <w:rFonts w:eastAsia="Times New Roman"/>
          <w:szCs w:val="24"/>
        </w:rPr>
      </w:pPr>
      <w:r>
        <w:rPr>
          <w:rFonts w:eastAsia="Times New Roman"/>
          <w:szCs w:val="24"/>
        </w:rPr>
        <w:t>Εσείς τώρα δίνετε</w:t>
      </w:r>
      <w:r w:rsidRPr="00A03703">
        <w:rPr>
          <w:rFonts w:eastAsia="Times New Roman"/>
          <w:szCs w:val="24"/>
        </w:rPr>
        <w:t xml:space="preserve"> ένα φιλοδώρημα</w:t>
      </w:r>
      <w:r>
        <w:rPr>
          <w:rFonts w:eastAsia="Times New Roman"/>
          <w:szCs w:val="24"/>
        </w:rPr>
        <w:t>.</w:t>
      </w:r>
      <w:r w:rsidRPr="00A03703">
        <w:rPr>
          <w:rFonts w:eastAsia="Times New Roman"/>
          <w:szCs w:val="24"/>
        </w:rPr>
        <w:t xml:space="preserve"> Καλά κάνετε και το </w:t>
      </w:r>
      <w:r>
        <w:rPr>
          <w:rFonts w:eastAsia="Times New Roman"/>
          <w:szCs w:val="24"/>
        </w:rPr>
        <w:t>δίνετε</w:t>
      </w:r>
      <w:r w:rsidRPr="00A03703">
        <w:rPr>
          <w:rFonts w:eastAsia="Times New Roman"/>
          <w:szCs w:val="24"/>
        </w:rPr>
        <w:t xml:space="preserve"> </w:t>
      </w:r>
      <w:r>
        <w:rPr>
          <w:rFonts w:eastAsia="Times New Roman"/>
          <w:szCs w:val="24"/>
        </w:rPr>
        <w:t>αφού μπορείτε να το</w:t>
      </w:r>
      <w:r w:rsidRPr="00A03703">
        <w:rPr>
          <w:rFonts w:eastAsia="Times New Roman"/>
          <w:szCs w:val="24"/>
        </w:rPr>
        <w:t xml:space="preserve"> δώσετε</w:t>
      </w:r>
      <w:r>
        <w:rPr>
          <w:rFonts w:eastAsia="Times New Roman"/>
          <w:szCs w:val="24"/>
        </w:rPr>
        <w:t>,</w:t>
      </w:r>
      <w:r w:rsidRPr="00A03703">
        <w:rPr>
          <w:rFonts w:eastAsia="Times New Roman"/>
          <w:szCs w:val="24"/>
        </w:rPr>
        <w:t xml:space="preserve"> αλλά δεν θα μας αποτρέψετε και από το δικαίωμα να σχολιάσουμε την πολιτική σκοπιμότητα μιας τέτοιας πολιτικής</w:t>
      </w:r>
      <w:r>
        <w:rPr>
          <w:rFonts w:eastAsia="Times New Roman"/>
          <w:szCs w:val="24"/>
        </w:rPr>
        <w:t>,</w:t>
      </w:r>
      <w:r w:rsidRPr="00A03703">
        <w:rPr>
          <w:rFonts w:eastAsia="Times New Roman"/>
          <w:szCs w:val="24"/>
        </w:rPr>
        <w:t xml:space="preserve"> την οποία να ξέρετε ο </w:t>
      </w:r>
      <w:r>
        <w:rPr>
          <w:rFonts w:eastAsia="Times New Roman"/>
          <w:szCs w:val="24"/>
        </w:rPr>
        <w:t>ελληνικός λαός πολύ καλά την</w:t>
      </w:r>
      <w:r w:rsidRPr="00A03703">
        <w:rPr>
          <w:rFonts w:eastAsia="Times New Roman"/>
          <w:szCs w:val="24"/>
        </w:rPr>
        <w:t xml:space="preserve"> καταλαβαίνει</w:t>
      </w:r>
      <w:r>
        <w:rPr>
          <w:rFonts w:eastAsia="Times New Roman"/>
          <w:szCs w:val="24"/>
        </w:rPr>
        <w:t>.</w:t>
      </w:r>
    </w:p>
    <w:p w14:paraId="4318B7BA" w14:textId="77777777" w:rsidR="001D7CFB" w:rsidRDefault="00EB4E04">
      <w:pPr>
        <w:spacing w:line="600" w:lineRule="auto"/>
        <w:ind w:firstLine="720"/>
        <w:jc w:val="both"/>
        <w:rPr>
          <w:rFonts w:eastAsia="Times New Roman"/>
          <w:szCs w:val="24"/>
        </w:rPr>
      </w:pPr>
      <w:r>
        <w:rPr>
          <w:rFonts w:eastAsia="Times New Roman"/>
          <w:szCs w:val="24"/>
        </w:rPr>
        <w:t>Γ</w:t>
      </w:r>
      <w:r w:rsidRPr="00A03703">
        <w:rPr>
          <w:rFonts w:eastAsia="Times New Roman"/>
          <w:szCs w:val="24"/>
        </w:rPr>
        <w:t>ια να</w:t>
      </w:r>
      <w:r>
        <w:rPr>
          <w:rFonts w:eastAsia="Times New Roman"/>
          <w:szCs w:val="24"/>
        </w:rPr>
        <w:t xml:space="preserve"> είμαστε λοιπόν ξεκάθαροι σε αυτή την Α</w:t>
      </w:r>
      <w:r w:rsidRPr="00A03703">
        <w:rPr>
          <w:rFonts w:eastAsia="Times New Roman"/>
          <w:szCs w:val="24"/>
        </w:rPr>
        <w:t>ίθουσα</w:t>
      </w:r>
      <w:r>
        <w:rPr>
          <w:rFonts w:eastAsia="Times New Roman"/>
          <w:szCs w:val="24"/>
        </w:rPr>
        <w:t>,</w:t>
      </w:r>
      <w:r w:rsidRPr="00A03703">
        <w:rPr>
          <w:rFonts w:eastAsia="Times New Roman"/>
          <w:szCs w:val="24"/>
        </w:rPr>
        <w:t xml:space="preserve"> η Νέα Δημοκρατ</w:t>
      </w:r>
      <w:r>
        <w:rPr>
          <w:rFonts w:eastAsia="Times New Roman"/>
          <w:szCs w:val="24"/>
        </w:rPr>
        <w:t>ία και ως αντιπολίτευση και ως κ</w:t>
      </w:r>
      <w:r w:rsidRPr="00A03703">
        <w:rPr>
          <w:rFonts w:eastAsia="Times New Roman"/>
          <w:szCs w:val="24"/>
        </w:rPr>
        <w:t>υβέρνηση</w:t>
      </w:r>
      <w:r>
        <w:rPr>
          <w:rFonts w:eastAsia="Times New Roman"/>
          <w:szCs w:val="24"/>
        </w:rPr>
        <w:t>, π</w:t>
      </w:r>
      <w:r w:rsidRPr="00A03703">
        <w:rPr>
          <w:rFonts w:eastAsia="Times New Roman"/>
          <w:szCs w:val="24"/>
        </w:rPr>
        <w:t>ράγματι έβλεπε το συμφέρον των πολλών και προσπαθούσε πάντα να το πράξει</w:t>
      </w:r>
      <w:r>
        <w:rPr>
          <w:rFonts w:eastAsia="Times New Roman"/>
          <w:szCs w:val="24"/>
        </w:rPr>
        <w:t>. Εκ του</w:t>
      </w:r>
      <w:r>
        <w:rPr>
          <w:rFonts w:eastAsia="Times New Roman"/>
          <w:szCs w:val="24"/>
        </w:rPr>
        <w:t xml:space="preserve"> αποτελέσματος κρινόμαστε ό</w:t>
      </w:r>
      <w:r w:rsidRPr="00A03703">
        <w:rPr>
          <w:rFonts w:eastAsia="Times New Roman"/>
          <w:szCs w:val="24"/>
        </w:rPr>
        <w:t>λοι</w:t>
      </w:r>
      <w:r>
        <w:rPr>
          <w:rFonts w:eastAsia="Times New Roman"/>
          <w:szCs w:val="24"/>
        </w:rPr>
        <w:t>. Όμως,</w:t>
      </w:r>
      <w:r w:rsidRPr="00A03703">
        <w:rPr>
          <w:rFonts w:eastAsia="Times New Roman"/>
          <w:szCs w:val="24"/>
        </w:rPr>
        <w:t xml:space="preserve"> πριν από το αποτέλεσμα</w:t>
      </w:r>
      <w:r>
        <w:rPr>
          <w:rFonts w:eastAsia="Times New Roman"/>
          <w:szCs w:val="24"/>
        </w:rPr>
        <w:t>,</w:t>
      </w:r>
      <w:r w:rsidRPr="00A03703">
        <w:rPr>
          <w:rFonts w:eastAsia="Times New Roman"/>
          <w:szCs w:val="24"/>
        </w:rPr>
        <w:t xml:space="preserve"> υπάρχει και η </w:t>
      </w:r>
      <w:r>
        <w:rPr>
          <w:rFonts w:eastAsia="Times New Roman"/>
          <w:szCs w:val="24"/>
        </w:rPr>
        <w:t xml:space="preserve">πρόθεση </w:t>
      </w:r>
      <w:r w:rsidRPr="00A03703">
        <w:rPr>
          <w:rFonts w:eastAsia="Times New Roman"/>
          <w:szCs w:val="24"/>
        </w:rPr>
        <w:t>του καθενός</w:t>
      </w:r>
      <w:r>
        <w:rPr>
          <w:rFonts w:eastAsia="Times New Roman"/>
          <w:szCs w:val="24"/>
        </w:rPr>
        <w:t>,</w:t>
      </w:r>
      <w:r w:rsidRPr="00A03703">
        <w:rPr>
          <w:rFonts w:eastAsia="Times New Roman"/>
          <w:szCs w:val="24"/>
        </w:rPr>
        <w:t xml:space="preserve"> η επιχειρηματολογία του καθενός</w:t>
      </w:r>
      <w:r>
        <w:rPr>
          <w:rFonts w:eastAsia="Times New Roman"/>
          <w:szCs w:val="24"/>
        </w:rPr>
        <w:t>,</w:t>
      </w:r>
      <w:r w:rsidRPr="00A03703">
        <w:rPr>
          <w:rFonts w:eastAsia="Times New Roman"/>
          <w:szCs w:val="24"/>
        </w:rPr>
        <w:t xml:space="preserve"> η ιδεολογική θέση του καθενός και η συνέπεια</w:t>
      </w:r>
      <w:r>
        <w:rPr>
          <w:rFonts w:eastAsia="Times New Roman"/>
          <w:szCs w:val="24"/>
        </w:rPr>
        <w:t xml:space="preserve"> ή</w:t>
      </w:r>
      <w:r w:rsidRPr="00A03703">
        <w:rPr>
          <w:rFonts w:eastAsia="Times New Roman"/>
          <w:szCs w:val="24"/>
        </w:rPr>
        <w:t xml:space="preserve"> η ασυνέπεια του καθενός</w:t>
      </w:r>
      <w:r>
        <w:rPr>
          <w:rFonts w:eastAsia="Times New Roman"/>
          <w:szCs w:val="24"/>
        </w:rPr>
        <w:t>.</w:t>
      </w:r>
      <w:r w:rsidRPr="00A03703">
        <w:rPr>
          <w:rFonts w:eastAsia="Times New Roman"/>
          <w:szCs w:val="24"/>
        </w:rPr>
        <w:t xml:space="preserve"> </w:t>
      </w:r>
    </w:p>
    <w:p w14:paraId="4318B7BB" w14:textId="77777777" w:rsidR="001D7CFB" w:rsidRDefault="00EB4E04">
      <w:pPr>
        <w:spacing w:line="600" w:lineRule="auto"/>
        <w:ind w:firstLine="720"/>
        <w:jc w:val="both"/>
        <w:rPr>
          <w:rFonts w:eastAsia="Times New Roman"/>
          <w:szCs w:val="24"/>
        </w:rPr>
      </w:pPr>
      <w:r w:rsidRPr="00A03703">
        <w:rPr>
          <w:rFonts w:eastAsia="Times New Roman"/>
          <w:szCs w:val="24"/>
        </w:rPr>
        <w:t>Σήμερα</w:t>
      </w:r>
      <w:r>
        <w:rPr>
          <w:rFonts w:eastAsia="Times New Roman"/>
          <w:szCs w:val="24"/>
        </w:rPr>
        <w:t>,</w:t>
      </w:r>
      <w:r w:rsidRPr="00A03703">
        <w:rPr>
          <w:rFonts w:eastAsia="Times New Roman"/>
          <w:szCs w:val="24"/>
        </w:rPr>
        <w:t xml:space="preserve"> λοιπόν</w:t>
      </w:r>
      <w:r>
        <w:rPr>
          <w:rFonts w:eastAsia="Times New Roman"/>
          <w:szCs w:val="24"/>
        </w:rPr>
        <w:t xml:space="preserve">, </w:t>
      </w:r>
      <w:r w:rsidRPr="00A03703">
        <w:rPr>
          <w:rFonts w:eastAsia="Times New Roman"/>
          <w:szCs w:val="24"/>
        </w:rPr>
        <w:t xml:space="preserve">αυτή σας </w:t>
      </w:r>
      <w:r>
        <w:rPr>
          <w:rFonts w:eastAsia="Times New Roman"/>
          <w:szCs w:val="24"/>
        </w:rPr>
        <w:t>η</w:t>
      </w:r>
      <w:r w:rsidRPr="00A03703">
        <w:rPr>
          <w:rFonts w:eastAsia="Times New Roman"/>
          <w:szCs w:val="24"/>
        </w:rPr>
        <w:t xml:space="preserve"> τροπολογία δίνει τη δυνατό</w:t>
      </w:r>
      <w:r w:rsidRPr="00A03703">
        <w:rPr>
          <w:rFonts w:eastAsia="Times New Roman"/>
          <w:szCs w:val="24"/>
        </w:rPr>
        <w:t xml:space="preserve">τητα αυτής της αμείλικτης </w:t>
      </w:r>
      <w:r>
        <w:rPr>
          <w:rFonts w:eastAsia="Times New Roman"/>
          <w:szCs w:val="24"/>
        </w:rPr>
        <w:t>σύγκρουσης όταν οι πολλοί, που</w:t>
      </w:r>
      <w:r w:rsidRPr="00A03703">
        <w:rPr>
          <w:rFonts w:eastAsia="Times New Roman"/>
          <w:szCs w:val="24"/>
        </w:rPr>
        <w:t xml:space="preserve"> έπρεπε να ωφεληθούν το </w:t>
      </w:r>
      <w:r>
        <w:rPr>
          <w:rFonts w:eastAsia="Times New Roman"/>
          <w:szCs w:val="24"/>
        </w:rPr>
        <w:t>2013 με τη</w:t>
      </w:r>
      <w:r w:rsidRPr="00A03703">
        <w:rPr>
          <w:rFonts w:eastAsia="Times New Roman"/>
          <w:szCs w:val="24"/>
        </w:rPr>
        <w:t xml:space="preserve"> μείωση του ΦΠΑ και το </w:t>
      </w:r>
      <w:r>
        <w:rPr>
          <w:rFonts w:eastAsia="Times New Roman"/>
          <w:szCs w:val="24"/>
        </w:rPr>
        <w:t>20</w:t>
      </w:r>
      <w:r w:rsidRPr="00A03703">
        <w:rPr>
          <w:rFonts w:eastAsia="Times New Roman"/>
          <w:szCs w:val="24"/>
        </w:rPr>
        <w:t xml:space="preserve">14 με τις </w:t>
      </w:r>
      <w:r>
        <w:rPr>
          <w:rFonts w:eastAsia="Times New Roman"/>
          <w:szCs w:val="24"/>
        </w:rPr>
        <w:t>εβδομήντα δύο</w:t>
      </w:r>
      <w:r w:rsidRPr="00A03703">
        <w:rPr>
          <w:rFonts w:eastAsia="Times New Roman"/>
          <w:szCs w:val="24"/>
        </w:rPr>
        <w:t xml:space="preserve"> και </w:t>
      </w:r>
      <w:r>
        <w:rPr>
          <w:rFonts w:eastAsia="Times New Roman"/>
          <w:szCs w:val="24"/>
        </w:rPr>
        <w:t>εκατό δόσεις και με τη</w:t>
      </w:r>
      <w:r w:rsidRPr="00A03703">
        <w:rPr>
          <w:rFonts w:eastAsia="Times New Roman"/>
          <w:szCs w:val="24"/>
        </w:rPr>
        <w:t xml:space="preserve"> μείωση της εισφοράς κοινωνικής αλληλεγγύης κατά 30%</w:t>
      </w:r>
      <w:r>
        <w:rPr>
          <w:rFonts w:eastAsia="Times New Roman"/>
          <w:szCs w:val="24"/>
        </w:rPr>
        <w:t>, σας ήταν παγερά αδιάφοροι</w:t>
      </w:r>
      <w:r w:rsidRPr="00A03703">
        <w:rPr>
          <w:rFonts w:eastAsia="Times New Roman"/>
          <w:szCs w:val="24"/>
        </w:rPr>
        <w:t xml:space="preserve"> και δεν </w:t>
      </w:r>
      <w:r>
        <w:rPr>
          <w:rFonts w:eastAsia="Times New Roman"/>
          <w:szCs w:val="24"/>
        </w:rPr>
        <w:t>υπε</w:t>
      </w:r>
      <w:r>
        <w:rPr>
          <w:rFonts w:eastAsia="Times New Roman"/>
          <w:szCs w:val="24"/>
        </w:rPr>
        <w:t xml:space="preserve">ρψηφίσατε </w:t>
      </w:r>
      <w:r w:rsidRPr="00A03703">
        <w:rPr>
          <w:rFonts w:eastAsia="Times New Roman"/>
          <w:szCs w:val="24"/>
        </w:rPr>
        <w:t>εκείνες</w:t>
      </w:r>
      <w:r>
        <w:rPr>
          <w:rFonts w:eastAsia="Times New Roman"/>
          <w:szCs w:val="24"/>
        </w:rPr>
        <w:t xml:space="preserve"> τις</w:t>
      </w:r>
      <w:r w:rsidRPr="00A03703">
        <w:rPr>
          <w:rFonts w:eastAsia="Times New Roman"/>
          <w:szCs w:val="24"/>
        </w:rPr>
        <w:t xml:space="preserve"> διατάξεις του Αντώνη Σαμαρά</w:t>
      </w:r>
      <w:r>
        <w:rPr>
          <w:rFonts w:eastAsia="Times New Roman"/>
          <w:szCs w:val="24"/>
        </w:rPr>
        <w:t>.</w:t>
      </w:r>
      <w:r w:rsidRPr="00A03703">
        <w:rPr>
          <w:rFonts w:eastAsia="Times New Roman"/>
          <w:szCs w:val="24"/>
        </w:rPr>
        <w:t xml:space="preserve"> </w:t>
      </w:r>
    </w:p>
    <w:p w14:paraId="4318B7BC"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Σε λίγες μέρες την απάντηση για όλη αυτή την ανευθυνότητά σας θα την πάρετε στις κάλπες.</w:t>
      </w:r>
    </w:p>
    <w:p w14:paraId="4318B7BD"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Ευχαριστώ πάρα πολύ, κύριοι συνάδελφοι.</w:t>
      </w:r>
    </w:p>
    <w:p w14:paraId="4318B7BE" w14:textId="77777777" w:rsidR="001D7CFB" w:rsidRDefault="00EB4E04">
      <w:pPr>
        <w:spacing w:line="600" w:lineRule="auto"/>
        <w:ind w:firstLine="709"/>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14:paraId="4318B7BF" w14:textId="77777777" w:rsidR="001D7CFB" w:rsidRDefault="00EB4E04">
      <w:pPr>
        <w:spacing w:line="600" w:lineRule="auto"/>
        <w:ind w:firstLine="720"/>
        <w:jc w:val="both"/>
        <w:rPr>
          <w:rFonts w:eastAsia="Times New Roman" w:cs="Times New Roman"/>
          <w:szCs w:val="24"/>
        </w:rPr>
      </w:pPr>
      <w:r w:rsidRPr="0043170E">
        <w:rPr>
          <w:rFonts w:eastAsia="Times New Roman" w:cs="Times New Roman"/>
          <w:b/>
          <w:szCs w:val="24"/>
        </w:rPr>
        <w:t>ΠΡΟΕΔΡΕΥΩΝ (Αναστάσιο</w:t>
      </w:r>
      <w:r w:rsidRPr="0043170E">
        <w:rPr>
          <w:rFonts w:eastAsia="Times New Roman" w:cs="Times New Roman"/>
          <w:b/>
          <w:szCs w:val="24"/>
        </w:rPr>
        <w:t>ς Κουράκης):</w:t>
      </w:r>
      <w:r w:rsidRPr="0043170E">
        <w:rPr>
          <w:rFonts w:eastAsia="Times New Roman" w:cs="Times New Roman"/>
          <w:szCs w:val="24"/>
        </w:rPr>
        <w:t xml:space="preserve"> </w:t>
      </w:r>
      <w:r>
        <w:rPr>
          <w:rFonts w:eastAsia="Times New Roman" w:cs="Times New Roman"/>
          <w:szCs w:val="24"/>
        </w:rPr>
        <w:t>Ευχαριστούμε τον κ. Γεωργαντά.</w:t>
      </w:r>
    </w:p>
    <w:p w14:paraId="4318B7C0"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Τον λόγο έχει η Βουλεύτρια του ΣΥΡΙΖΑ κ. Χρυσούλα Κατσαβριά-Σιωροπούλου για πέντε λεπτά.</w:t>
      </w:r>
    </w:p>
    <w:p w14:paraId="4318B7C1"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ΧΡΥΣΟΥΛΑ ΚΑΤΣΑΒΡΙΑ</w:t>
      </w:r>
      <w:r>
        <w:rPr>
          <w:rFonts w:eastAsia="Times New Roman" w:cs="Times New Roman"/>
          <w:b/>
          <w:szCs w:val="24"/>
        </w:rPr>
        <w:t xml:space="preserve"> - </w:t>
      </w:r>
      <w:r>
        <w:rPr>
          <w:rFonts w:eastAsia="Times New Roman" w:cs="Times New Roman"/>
          <w:b/>
          <w:szCs w:val="24"/>
        </w:rPr>
        <w:t>ΣΙΩΡΟΠΟΥΛΟΥ:</w:t>
      </w:r>
      <w:r>
        <w:rPr>
          <w:rFonts w:eastAsia="Times New Roman" w:cs="Times New Roman"/>
          <w:szCs w:val="24"/>
        </w:rPr>
        <w:t xml:space="preserve"> Ευχαριστώ, κύριε Πρόεδρε.</w:t>
      </w:r>
    </w:p>
    <w:p w14:paraId="4318B7C2"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Κυρία Υπουργέ, κ</w:t>
      </w:r>
      <w:r w:rsidRPr="006E2EBC">
        <w:rPr>
          <w:rFonts w:eastAsia="Times New Roman" w:cs="Times New Roman"/>
          <w:szCs w:val="24"/>
        </w:rPr>
        <w:t xml:space="preserve">υρίες και κύριοι συνάδελφοι, </w:t>
      </w:r>
      <w:r>
        <w:rPr>
          <w:rFonts w:eastAsia="Times New Roman" w:cs="Times New Roman"/>
          <w:szCs w:val="24"/>
        </w:rPr>
        <w:t xml:space="preserve">το πολυνομοσχέδιο </w:t>
      </w:r>
      <w:r>
        <w:rPr>
          <w:rFonts w:eastAsia="Times New Roman" w:cs="Times New Roman"/>
          <w:szCs w:val="24"/>
        </w:rPr>
        <w:t>του Υπουργείου Εργασίας που συζητούμε σήμερα κλείνει τον δεκαετή μνημονιακό κύκλο ασφυκτικών και άδικων παρεμβάσεων στην οικονομία της χώρας μας, παρεμβάσεων που δημιούργησαν εκρηκτικά κοινωνικά αδιέξοδα και οικονομική στασιμότητα. Η δέσμευση του Πρωθυπουρ</w:t>
      </w:r>
      <w:r>
        <w:rPr>
          <w:rFonts w:eastAsia="Times New Roman" w:cs="Times New Roman"/>
          <w:szCs w:val="24"/>
        </w:rPr>
        <w:t>γού ότι η έξοδος από τα μνημόνια είναι πραγματική και θα ακολουθήσει η σταδιακή αποκατάσταση της κανονικότητας στην εργασία, της ανταγωνιστικότητας και της ανάπτυξης της πραγματικής οικονομίας υλοποιείται με αυτό το νομοσχέδιο.</w:t>
      </w:r>
    </w:p>
    <w:p w14:paraId="4318B7C3"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Τα μέτρα που εισηγούμαστε εφ</w:t>
      </w:r>
      <w:r>
        <w:rPr>
          <w:rFonts w:eastAsia="Times New Roman" w:cs="Times New Roman"/>
          <w:szCs w:val="24"/>
        </w:rPr>
        <w:t>αρμόζονται άμεσα για όλους τους πολίτες, χωρίς εξαιρέσεις. Η απόδειξη της σκληρής δουλειάς που έγινε την περίοδο της Κυβέρνησής μας αντικατοπτρίζεται τόσο στη ρύθμιση των εκατόν είκοσι δόσεων, ρύθμιση τεράστιας κοινωνικής ανακούφισης για ένα εκατομμύριο τρ</w:t>
      </w:r>
      <w:r>
        <w:rPr>
          <w:rFonts w:eastAsia="Times New Roman" w:cs="Times New Roman"/>
          <w:szCs w:val="24"/>
        </w:rPr>
        <w:t>ιακόσιες χιλιάδες συμπολίτες μας με χρέη τόσο στα ασφαλιστικά ταμεία όσο και στην εφορία και στους δήμους.</w:t>
      </w:r>
    </w:p>
    <w:p w14:paraId="4318B7C4"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Ειδικά για τους αγρότες υιοθετούμε αντίστοιχα ευνοϊκή ρύθμιση. Οι προσαυξήσεις των οφειλών τους «κουρεύονται» στο 100%, το νέο πλαφόν δόσεων αυξάνετα</w:t>
      </w:r>
      <w:r>
        <w:rPr>
          <w:rFonts w:eastAsia="Times New Roman" w:cs="Times New Roman"/>
          <w:szCs w:val="24"/>
        </w:rPr>
        <w:t>ι από τις 4.000 ευρώ στις 6.000 ευρώ, ενώ έχουν και οι αγρότες τη δυνατότητα να πληρώσουν την οφειλή τους σε εκατόν είκοσι δόσεις, με ελάχιστο ποσό δόσης τα 30 ευρώ. Συνταξιοδοτούνται περίπου ογδόντα χιλιάδες υπερήλικοι οφειλέτες, που σήμερα είναι εγκλωβισ</w:t>
      </w:r>
      <w:r>
        <w:rPr>
          <w:rFonts w:eastAsia="Times New Roman" w:cs="Times New Roman"/>
          <w:szCs w:val="24"/>
        </w:rPr>
        <w:t>μένοι ασφαλισμένοι και δεν μπορούν να συνταξιοδοτηθούν λόγω χρεών στα ταμεία. Θα λάβουν άμεσα τη σύνταξή τους και θα εξοφλούν το χρέος τους με μικρή μηνιαία παρακράτηση.</w:t>
      </w:r>
    </w:p>
    <w:p w14:paraId="4318B7C5"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Παράλληλα, καταργείται το ηλικιακό όριο των πενήντα πέντε ετών και έτσι οι συντάξεις χ</w:t>
      </w:r>
      <w:r>
        <w:rPr>
          <w:rFonts w:eastAsia="Times New Roman" w:cs="Times New Roman"/>
          <w:szCs w:val="24"/>
        </w:rPr>
        <w:t xml:space="preserve">ηρείας θα καταβάλλονται στους εν ζωή συζύγους ανεξάρτητα από την ηλικία τους. Προωθείται, επιπλέον, η διπλή αύξηση για τις σαράντα πέντε χιλιάδες ήδη εκδοθείσες συντάξεις χηρείας που έχουν υπολογιστεί με τον </w:t>
      </w:r>
      <w:r>
        <w:rPr>
          <w:rFonts w:eastAsia="Times New Roman" w:cs="Times New Roman"/>
          <w:szCs w:val="24"/>
        </w:rPr>
        <w:t xml:space="preserve">νόμο </w:t>
      </w:r>
      <w:r>
        <w:rPr>
          <w:rFonts w:eastAsia="Times New Roman" w:cs="Times New Roman"/>
          <w:szCs w:val="24"/>
        </w:rPr>
        <w:t>Κατρούγκαλου, όπως και για όλες τις μελλοντ</w:t>
      </w:r>
      <w:r>
        <w:rPr>
          <w:rFonts w:eastAsia="Times New Roman" w:cs="Times New Roman"/>
          <w:szCs w:val="24"/>
        </w:rPr>
        <w:t>ικές, με αποτέλεσμα ο δικαιούχος εν ζωή σύζυγος να δικαιούται πλέον το 70% της σύνταξης του θανόντος, αντί για το 50%, γεγονός που μεταφράζεται σε αύξηση του δικαιούμενου ποσού στο 40%.</w:t>
      </w:r>
    </w:p>
    <w:p w14:paraId="4318B7C6"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Επίσης, περιλαμβάνονται σειρά θετικών εργασιακών ρυθμίσεων, σημαντικότ</w:t>
      </w:r>
      <w:r>
        <w:rPr>
          <w:rFonts w:eastAsia="Times New Roman" w:cs="Times New Roman"/>
          <w:szCs w:val="24"/>
        </w:rPr>
        <w:t>ερη εκ των οποίων είναι ίσως η καθιέρωση αιτιολογημένων απολύσεων, που θεωρείται σοβαρό ανάχωμα στις εργοδοτικές αυθαιρεσίες. Σε περίπτωση αναιτιολόγητης απόλυσης, η απόλυση είναι άκυρη και οι εργαζόμενοι έχουν δικαίωμα επαναπασχόλησης στον εργοδότη τους κ</w:t>
      </w:r>
      <w:r>
        <w:rPr>
          <w:rFonts w:eastAsia="Times New Roman" w:cs="Times New Roman"/>
          <w:szCs w:val="24"/>
        </w:rPr>
        <w:t>αι καταβολής μισθών υπερημερίας. Αντιμετωπίζουμε την υποδηλωμένη εργασία με αυστηρότερα πρόστιμα, προστατεύουμε την υγεία και την ασφάλεια των μεταφορέων και των διανομέων.</w:t>
      </w:r>
    </w:p>
    <w:p w14:paraId="4318B7C7"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Η αποτελεσματικότητα αυτής της Κυβέρνησης προκρίνεται κυρίως από την τροπολογία που</w:t>
      </w:r>
      <w:r>
        <w:rPr>
          <w:rFonts w:eastAsia="Times New Roman" w:cs="Times New Roman"/>
          <w:szCs w:val="24"/>
        </w:rPr>
        <w:t xml:space="preserve"> συνοδεύει αυτό το νομοσχέδιο και προβλέπει την αποκατάσταση της δέκατης τρίτης σύνταξης, που θα κατατεθεί στους δικαιούχους στις 20 Μαΐου, τη μείωση του ΦΠΑ στην εστίαση και τα τυποποιημένα τρόφιμα από 24% στο 13% και τη μείωση του ΦΠΑ στην ενέργεια, ηλεκ</w:t>
      </w:r>
      <w:r>
        <w:rPr>
          <w:rFonts w:eastAsia="Times New Roman" w:cs="Times New Roman"/>
          <w:szCs w:val="24"/>
        </w:rPr>
        <w:t>τρικό ρεύμα και φυσικό αέριο, από το 13% στο 6%.</w:t>
      </w:r>
    </w:p>
    <w:p w14:paraId="4318B7C8"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Η Αντιπολίτευση δεν αναγνωρίζει φανερά τον κοπιώδη αγώνα της Κυβέρνησής μας και μας κατηγορεί για προεκλογική παροχολογία και για νομοσχέδιο-σκούπα, που αποσκοπεί στην παρέλκυση της ψήφου των Ελλήνων πολιτών</w:t>
      </w:r>
      <w:r>
        <w:rPr>
          <w:rFonts w:eastAsia="Times New Roman" w:cs="Times New Roman"/>
          <w:szCs w:val="24"/>
        </w:rPr>
        <w:t>. Αδυνατούν να κατανοήσουν ότι τώρα που η θητεία μας πλησιάζει στο τέλος της, τώρα που η πολιτική μας ολοκληρώνεται αποδίδει και τους καρπούς της. Και σας βεβαιώ ότι αυτοί είναι οι πρώτοι καρποί και έχουμε και συνέχεια.</w:t>
      </w:r>
    </w:p>
    <w:p w14:paraId="4318B7C9"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Δεν σκηνοθετήσαμε το </w:t>
      </w:r>
      <w:r>
        <w:rPr>
          <w:rFonts w:eastAsia="Times New Roman" w:cs="Times New Roman"/>
          <w:szCs w:val="24"/>
          <w:lang w:val="en-US"/>
        </w:rPr>
        <w:t>timing</w:t>
      </w:r>
      <w:r>
        <w:rPr>
          <w:rFonts w:eastAsia="Times New Roman" w:cs="Times New Roman"/>
          <w:szCs w:val="24"/>
        </w:rPr>
        <w:t xml:space="preserve">, κύριοι </w:t>
      </w:r>
      <w:r>
        <w:rPr>
          <w:rFonts w:eastAsia="Times New Roman" w:cs="Times New Roman"/>
          <w:szCs w:val="24"/>
        </w:rPr>
        <w:t>συνάδελφοι. Οι κυβερνήσεις κρίνονται συνολικά στις εκλογές.</w:t>
      </w:r>
    </w:p>
    <w:p w14:paraId="4318B7CA"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Αδυνατούν, επίσης, να κατανοήσουν ότι αυτή η Κυβέρνηση ανέλαβε τις ευθύνες της, συντόνισε τον βηματισμό της και δεν αρκέστηκε αυτά τα χρόνια στην εφαρμογή των μνημονιακών δεσμεύσεων. Προχωρήσαμε σ</w:t>
      </w:r>
      <w:r>
        <w:rPr>
          <w:rFonts w:eastAsia="Times New Roman" w:cs="Times New Roman"/>
          <w:szCs w:val="24"/>
        </w:rPr>
        <w:t>ε γενναίες μεταρρυθμίσεις εξυγίανσης ενός τελειωμένου και σαθρού ασφαλιστικού συστήματος που παραλάβαμε το 2015 -σας παραπέμπω στα αμείλικτα στοιχεία που ανέφερε η κ. Αχτσιόγλου- καθώς και σε μια σειρά από παρεμβάσεις στη διαχείριση και την εξοικονόμηση δη</w:t>
      </w:r>
      <w:r>
        <w:rPr>
          <w:rFonts w:eastAsia="Times New Roman" w:cs="Times New Roman"/>
          <w:szCs w:val="24"/>
        </w:rPr>
        <w:t>μόσιων πόρων. Δείξαμε συνέπεια και πολλές φορές υπομείναμε μέτρα που δεν μας εξέφραζαν, αλλά ξέραμε ότι είναι το αναγκαίο πικρό ποτήρι της κρίσης. Εμείς φροντίσαμε, όμως, να είναι και το τελευταίο.</w:t>
      </w:r>
    </w:p>
    <w:p w14:paraId="4318B7CB"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Το νομοσχέδιο αυτό, λοιπόν, είναι το πλήρωμα του χρόνου. Δ</w:t>
      </w:r>
      <w:r>
        <w:rPr>
          <w:rFonts w:eastAsia="Times New Roman" w:cs="Times New Roman"/>
          <w:szCs w:val="24"/>
        </w:rPr>
        <w:t>εν προβλέπει απλώς μέτρα ανακούφισης. Είναι οι κόποι του ελληνικού λαού που δεν πήγαν χαμένοι. Είναι η αποφασιστικότητα μιας Κυβέρνησης ικανής να διαπραγματευτεί την κρίση και να παλέψει με εγκατεστημένες παθογένειες της δημόσιας διοίκησης. Στόχος μας η αν</w:t>
      </w:r>
      <w:r>
        <w:rPr>
          <w:rFonts w:eastAsia="Times New Roman" w:cs="Times New Roman"/>
          <w:szCs w:val="24"/>
        </w:rPr>
        <w:t>άκαμψη της οικονομίας με όρους ρεαλισμού και δικαιοσύνης. Στηρίζουμε την επιχειρηματικότητα ως το καταλληλότερο μέτρο αντιμετώπισης της κρίσης. Αντιμετωπίζουμε δραστικά το άγχος και την ανασφάλεια των οφειλετών, γιατί τους παρέχουμε έναν διακανονισμό βιώσι</w:t>
      </w:r>
      <w:r>
        <w:rPr>
          <w:rFonts w:eastAsia="Times New Roman" w:cs="Times New Roman"/>
          <w:szCs w:val="24"/>
        </w:rPr>
        <w:t>μο και λογικό, στον οποίο όλοι μπορούν να ανταποκριθούν. Θεραπεύουμε τις αγκυλώσεις που προκαλούν στην οικονομία οι οφειλές τεσσάρων εκατομμυρίων πολιτών -τριάμισι εκατομμύρια από αυτούς χρωστούν ποσά κάτω από 5.000 ευρώ- αλλά και επαγγελματιών και επιχειρ</w:t>
      </w:r>
      <w:r>
        <w:rPr>
          <w:rFonts w:eastAsia="Times New Roman" w:cs="Times New Roman"/>
          <w:szCs w:val="24"/>
        </w:rPr>
        <w:t>ήσεων σε ασφαλιστικά ταμεία και εφορίες.</w:t>
      </w:r>
    </w:p>
    <w:p w14:paraId="4318B7CC"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και με το παρόν νομοσχέδιο συνεχίζουμε την πορεία των θετικών μέτρων και των πολιτικών υπέρ των πολλών για όλους εκείνους που σήκωσαν δυσανάλογα τα βάρη στα χρόνια της κρίσης. Τους το οφ</w:t>
      </w:r>
      <w:r>
        <w:rPr>
          <w:rFonts w:eastAsia="Times New Roman" w:cs="Times New Roman"/>
          <w:szCs w:val="24"/>
        </w:rPr>
        <w:t>είλουμε και το κάνουμε πράξη.</w:t>
      </w:r>
    </w:p>
    <w:p w14:paraId="4318B7CD"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Σας ευχαριστώ.</w:t>
      </w:r>
    </w:p>
    <w:p w14:paraId="4318B7CE" w14:textId="77777777" w:rsidR="001D7CFB" w:rsidRDefault="00EB4E04">
      <w:pPr>
        <w:spacing w:line="600" w:lineRule="auto"/>
        <w:ind w:firstLine="709"/>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4318B7CF" w14:textId="77777777" w:rsidR="001D7CFB" w:rsidRDefault="00EB4E04">
      <w:pPr>
        <w:spacing w:line="600" w:lineRule="auto"/>
        <w:ind w:firstLine="720"/>
        <w:jc w:val="both"/>
        <w:rPr>
          <w:rFonts w:eastAsia="Times New Roman" w:cs="Times New Roman"/>
          <w:szCs w:val="24"/>
        </w:rPr>
      </w:pPr>
      <w:r w:rsidRPr="0043170E">
        <w:rPr>
          <w:rFonts w:eastAsia="Times New Roman" w:cs="Times New Roman"/>
          <w:b/>
          <w:szCs w:val="24"/>
        </w:rPr>
        <w:t>ΠΡΟΕΔΡΕΥΩΝ (Αναστάσιος Κουράκης):</w:t>
      </w:r>
      <w:r w:rsidRPr="0043170E">
        <w:rPr>
          <w:rFonts w:eastAsia="Times New Roman" w:cs="Times New Roman"/>
          <w:szCs w:val="24"/>
        </w:rPr>
        <w:t xml:space="preserve"> </w:t>
      </w:r>
      <w:r>
        <w:rPr>
          <w:rFonts w:eastAsia="Times New Roman" w:cs="Times New Roman"/>
          <w:szCs w:val="24"/>
        </w:rPr>
        <w:t>Ευχαριστούμε.</w:t>
      </w:r>
    </w:p>
    <w:p w14:paraId="4318B7D0"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Το λόγο έχει ο Βουλευτής Κοζάνης του ΣΥΡΙΖΑ Δημήτριος Δημητριάδης για πέντε λεπτά.</w:t>
      </w:r>
    </w:p>
    <w:p w14:paraId="4318B7D1" w14:textId="77777777" w:rsidR="001D7CFB" w:rsidRDefault="00EB4E04">
      <w:pPr>
        <w:spacing w:line="600" w:lineRule="auto"/>
        <w:ind w:firstLine="720"/>
        <w:jc w:val="both"/>
        <w:rPr>
          <w:rFonts w:eastAsia="Times New Roman" w:cs="Times New Roman"/>
          <w:szCs w:val="24"/>
        </w:rPr>
      </w:pPr>
      <w:r w:rsidRPr="00FF32DD">
        <w:rPr>
          <w:rFonts w:eastAsia="Times New Roman" w:cs="Times New Roman"/>
          <w:b/>
          <w:szCs w:val="24"/>
        </w:rPr>
        <w:t>ΔΗΜΗΤΡΙΟΣ ΔΗΜΗΤΡΙΑΔΗΣ:</w:t>
      </w:r>
      <w:r>
        <w:rPr>
          <w:rFonts w:eastAsia="Times New Roman" w:cs="Times New Roman"/>
          <w:szCs w:val="24"/>
        </w:rPr>
        <w:t xml:space="preserve"> Ευχαριστώ, κύ</w:t>
      </w:r>
      <w:r>
        <w:rPr>
          <w:rFonts w:eastAsia="Times New Roman" w:cs="Times New Roman"/>
          <w:szCs w:val="24"/>
        </w:rPr>
        <w:t>ριε Πρόεδρε.</w:t>
      </w:r>
    </w:p>
    <w:p w14:paraId="4318B7D2"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Κυρία Υπουργέ, κυρίες και κύριοι συνάδελφοι, στο παρόν νομοσχέδιο υπάρχει ένα σύνολο ρυθμίσεων και τροπολογιών τα οποία, ενώ φαίνονται κατ’ αρχάς ασύνδετα μεταξύ τους, είναι φανερό πως εντάσσονται σε ένα συνεκτικό και συνολικό πλαίσιο για την </w:t>
      </w:r>
      <w:r>
        <w:rPr>
          <w:rFonts w:eastAsia="Times New Roman" w:cs="Times New Roman"/>
          <w:szCs w:val="24"/>
        </w:rPr>
        <w:t>ανάκαμψη της οικονομίας, αλλά και τη στήριξη της κοινωνίας.</w:t>
      </w:r>
    </w:p>
    <w:p w14:paraId="4318B7D3"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Είναι ακόμη ένα βήμα στο νέο τοπίο και στη νέα εποχή που έφερε το πολιτικό μας σχέδιο εξόδου από την κρίση, χάρη βέβαια στην τεράστια ώθηση που μας έδωσε ο λαϊκός παράγοντας όλα αυτά τα προηγούμεν</w:t>
      </w:r>
      <w:r>
        <w:rPr>
          <w:rFonts w:eastAsia="Times New Roman" w:cs="Times New Roman"/>
          <w:szCs w:val="24"/>
        </w:rPr>
        <w:t>α δύσκολα χρόνια.</w:t>
      </w:r>
    </w:p>
    <w:p w14:paraId="4318B7D4"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Μέχρι τώρα έχουμε πάρει μια σειρά μέτρα που έχουν βοηθήσει κάθε Ελληνίδα και κάθε Έλληνα με αρκετούς τρόπους και σε αρκετές περιπτώσεις. Θα συνεχίσουμε, γιατί αυτό υπάρχει στον πυρήνα του πολιτικού μας σχεδίου, γιατί αυτή είναι η ταυτότητ</w:t>
      </w:r>
      <w:r>
        <w:rPr>
          <w:rFonts w:eastAsia="Times New Roman" w:cs="Times New Roman"/>
          <w:szCs w:val="24"/>
        </w:rPr>
        <w:t>ά μας, επειδή δεν αλλάξαμε ποτέ στόχους, αλλά αλλάξαμε δρόμους για να φτάσουμε εδώ που φτάσαμε και φαίνεται να τα καταφέρνουμε.</w:t>
      </w:r>
    </w:p>
    <w:p w14:paraId="4318B7D5"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Αυτό που έχει σημασία σε αυτό που νομοθετούμε -και το συναντούμε σε κάθε μας πρωτοβουλία- είναι πως αυτό κατ’ αρχάς, γίνεται με </w:t>
      </w:r>
      <w:r>
        <w:rPr>
          <w:rFonts w:eastAsia="Times New Roman" w:cs="Times New Roman"/>
          <w:szCs w:val="24"/>
        </w:rPr>
        <w:t>σχέδιο, με στόχευση. Κατ’ αρχάς, έχουμε μια επιτυχία στον προγραμματισμό, στα δημοσιονομικά και στη διαχείριση. Επίσης, έχουμε επιτυχία στην παραγωγική ανασυγκρότηση και στην αλλαγή του παραγωγικού προτύπου, η οποία συντελείται βεβαίως απρόσκοπτα. Είναι κά</w:t>
      </w:r>
      <w:r>
        <w:rPr>
          <w:rFonts w:eastAsia="Times New Roman" w:cs="Times New Roman"/>
          <w:szCs w:val="24"/>
        </w:rPr>
        <w:t>τι που δεν το λέμε απλά εμείς, που δεν χρειάζεται να το παρατηρούμε σε αυτή τη Βουλή μόνο, αλλά το λένε όλοι οι σύμμαχοι μας, όλοι οι εταίροι μας και όλοι οι διεθνείς οργανισμοί, είτε είναι τραπεζικοί, είτε είναι αναπτυξιακοί, είτε είναι ακαδημαϊκοί.</w:t>
      </w:r>
    </w:p>
    <w:p w14:paraId="4318B7D6"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Επομένως, όλα τα μέτρα ανακούφισης και επανόρθωσης των αδικιών των μνημονίων και ανάκτησης των δικαιωμάτων του κόσμου της εργασίας είναι αποτελέσματα αυτών που ήδη έχουμε επιτύχει και αυτά προσφέρουμε.</w:t>
      </w:r>
    </w:p>
    <w:p w14:paraId="4318B7D7"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Όλοι οι πολίτες, λοιπόν, θα δουν αυξήσεις στα εισοδήμα</w:t>
      </w:r>
      <w:r>
        <w:rPr>
          <w:rFonts w:eastAsia="Times New Roman" w:cs="Times New Roman"/>
          <w:szCs w:val="24"/>
        </w:rPr>
        <w:t>τά τους. Το αφήγημα της Νέας Δημοκρατίας έχει αποτύχει παταγωδώς εδώ και πολύ καιρό. Όσο περνάει, βέβαια, ο καιρός αυτό γίνεται ακόμα χειρότερο γι’ αυτήν και εντείνει το στρατηγικό της αδιέξοδο. Διότι δίκαιο και βιώσιμο σχέδιο για το πώς θα βγαίναμε από τη</w:t>
      </w:r>
      <w:r>
        <w:rPr>
          <w:rFonts w:eastAsia="Times New Roman" w:cs="Times New Roman"/>
          <w:szCs w:val="24"/>
        </w:rPr>
        <w:t>ν κρίση δεν είχε.</w:t>
      </w:r>
      <w:r>
        <w:rPr>
          <w:rFonts w:eastAsia="Times New Roman" w:cs="Times New Roman"/>
          <w:szCs w:val="24"/>
        </w:rPr>
        <w:t xml:space="preserve"> </w:t>
      </w:r>
      <w:r>
        <w:rPr>
          <w:rFonts w:eastAsia="Times New Roman" w:cs="Times New Roman"/>
          <w:szCs w:val="24"/>
        </w:rPr>
        <w:t xml:space="preserve">Απλώς έκανε ό,τι της έλεγαν οι δανειστές. Σχέδιο για το πώς επίσης θα έρθουν καλύτερες μέρες, εφ’ όσον έχουμε βγει από την κρίση, ούτε λόγος! </w:t>
      </w:r>
    </w:p>
    <w:p w14:paraId="4318B7D8"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Και εξηγούμαστε. Θεσπίζουμε τη δέκατη τρίτη σύνταξη. Είναι κατ’ </w:t>
      </w:r>
      <w:r>
        <w:rPr>
          <w:rFonts w:eastAsia="Times New Roman" w:cs="Times New Roman"/>
          <w:szCs w:val="24"/>
        </w:rPr>
        <w:t>αρχάς</w:t>
      </w:r>
      <w:r>
        <w:rPr>
          <w:rFonts w:eastAsia="Times New Roman" w:cs="Times New Roman"/>
          <w:szCs w:val="24"/>
        </w:rPr>
        <w:t xml:space="preserve"> μία μόνιμη ρύθμιση, η οπο</w:t>
      </w:r>
      <w:r>
        <w:rPr>
          <w:rFonts w:eastAsia="Times New Roman" w:cs="Times New Roman"/>
          <w:szCs w:val="24"/>
        </w:rPr>
        <w:t>ία έχει μία νέα αρχιτεκτονική η οποία δομείται σταθερά και με ανοικτό ορίζοντα, με έναν τρόπο βιώσιμο και με βάση δεδομένα που ήδη έχουμε επιτύχει. Το σύστημα του επανυπολογισμού των συντάξεων που είναι εύρωστο, δίκαιο, διαφανές και βιώσιμο λέγεται νόμος Κ</w:t>
      </w:r>
      <w:r>
        <w:rPr>
          <w:rFonts w:eastAsia="Times New Roman" w:cs="Times New Roman"/>
          <w:szCs w:val="24"/>
        </w:rPr>
        <w:t xml:space="preserve">ατρούγκαλου. </w:t>
      </w:r>
    </w:p>
    <w:p w14:paraId="4318B7D9"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Επίσης, τα αποθεματικά των ταμείων είναι πραγματικά αποθεματικά, χωρίς τα τραγικά ελλείμματα των προηγουμένων ετών και έχουν μία συνεχή αύξηση και στην αποταμίευσή τους, αλλά και στη ρευστότητά τους. Άρα, η δυνατότητα για να είμαστε ακόμα καλ</w:t>
      </w:r>
      <w:r>
        <w:rPr>
          <w:rFonts w:eastAsia="Times New Roman" w:cs="Times New Roman"/>
          <w:szCs w:val="24"/>
        </w:rPr>
        <w:t>ύτερα αύριο σ’ αυτό ακριβώς, δηλαδή τη δέκατη τρίτη σύνταξη την οποία θεσπίζουμε, είναι ανοικτή και είναι μπροστά μας.</w:t>
      </w:r>
    </w:p>
    <w:p w14:paraId="4318B7DA"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Δεύτερον, υπάρχει κάτι που εγώ προσωπικά το θεωρώ πάρα πολύ σημαντικό. Αυτό είναι η μείωση της φορολογίας συνεταιρισμένων αγροτών κατά 10</w:t>
      </w:r>
      <w:r>
        <w:rPr>
          <w:rFonts w:eastAsia="Times New Roman" w:cs="Times New Roman"/>
          <w:szCs w:val="24"/>
        </w:rPr>
        <w:t xml:space="preserve">%. Είναι μία ορθά υπολογισμένη ρύθμιση, διότι υιοθετεί ένα γνήσιο και σταθερό αίτημα των συνεταιρισμένων αγροτών. </w:t>
      </w:r>
    </w:p>
    <w:p w14:paraId="4318B7DB"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Εδώ οφείλω να προσθέσω ότι ακόμα κι όταν ήρθε ο Πρωθυπουργός στο Βελβεντό πρόσφατα κάναμε αυτή τη συζήτηση και το αίτημα επαναδιατυπώθηκε. Υπ</w:t>
      </w:r>
      <w:r>
        <w:rPr>
          <w:rFonts w:eastAsia="Times New Roman" w:cs="Times New Roman"/>
          <w:szCs w:val="24"/>
        </w:rPr>
        <w:t>ήρχε ακριβώς η υπόσχεση. Το αίτημα το βάζει όλη η ελληνική περιφέρεια και όλο το συνεταιριστικό αγροτικό κίνημα που λένε ότι είναι δίκαιο και πρέπει να γίνει. Και πράγματι, αυτό κάνουμε, γιατί βοηθά την πραγματική οικονομία, τη νομιμότητα των συναλλαγών κα</w:t>
      </w:r>
      <w:r>
        <w:rPr>
          <w:rFonts w:eastAsia="Times New Roman" w:cs="Times New Roman"/>
          <w:szCs w:val="24"/>
        </w:rPr>
        <w:t>ι δίνει ώθηση στο συνεταιρίζεσθαι των αγροτών. Είναι μία καλή βάση για να επεκταθούμε επομένως και στο μέλλον.</w:t>
      </w:r>
    </w:p>
    <w:p w14:paraId="4318B7DC"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Έχουμε, επίσης, με αυτό το νομοσχέδιο</w:t>
      </w:r>
      <w:r w:rsidRPr="008B6B53">
        <w:rPr>
          <w:rFonts w:eastAsia="Times New Roman" w:cs="Times New Roman"/>
          <w:szCs w:val="24"/>
        </w:rPr>
        <w:t xml:space="preserve"> </w:t>
      </w:r>
      <w:r>
        <w:rPr>
          <w:rFonts w:eastAsia="Times New Roman" w:cs="Times New Roman"/>
          <w:szCs w:val="24"/>
        </w:rPr>
        <w:t>τη ρύθμιση των ασφαλιστικών εισφορών. Οι ανάγκες της αγοράς των επιχειρηματιών και των ελεύθερων επαγγελματ</w:t>
      </w:r>
      <w:r>
        <w:rPr>
          <w:rFonts w:eastAsia="Times New Roman" w:cs="Times New Roman"/>
          <w:szCs w:val="24"/>
        </w:rPr>
        <w:t>ιών και όλων των εγκλωβισμένων στην κρίση από την υποανάπτυξη επιβάλλουν αυτή τη ρύθμιση. Είναι, όμως, εφικτή, διότι πατάει στο στέρεο έδαφος των πλεονασματικών ασφαλιστικών ταμείων, στον επανυπολογισμό που τεκμηρίωσε με δίκαιο και βιώσιμο τρόπο ο νόμος Κα</w:t>
      </w:r>
      <w:r>
        <w:rPr>
          <w:rFonts w:eastAsia="Times New Roman" w:cs="Times New Roman"/>
          <w:szCs w:val="24"/>
        </w:rPr>
        <w:t>τρούγκαλου για το ασφαλιστικό, αυτόν που διατείνονται κάποιοι ότι θα καταργήσουν, όταν και αν μπορέσουν, αλλά δεν μας λένε πώς θα το κάνουν αυτό, ποια είναι η δική τους μεθοδολογία για τον υπολογισμό, για το «κούρεμα», αλλά και για τη διαθεσιμότητα των ταμ</w:t>
      </w:r>
      <w:r>
        <w:rPr>
          <w:rFonts w:eastAsia="Times New Roman" w:cs="Times New Roman"/>
          <w:szCs w:val="24"/>
        </w:rPr>
        <w:t>είων.</w:t>
      </w:r>
    </w:p>
    <w:p w14:paraId="4318B7DD"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Επειδή δεν προλαβαίνω διότι λήγει ο χρόνος μου, κύριε Πρόεδρε, θα αναφερθώ σε μία τροπολογία την οποία κατέθεσα και αφορά τη μείωση του ΦΠΑ. Κατ’ </w:t>
      </w:r>
      <w:r>
        <w:rPr>
          <w:rFonts w:eastAsia="Times New Roman" w:cs="Times New Roman"/>
          <w:szCs w:val="24"/>
        </w:rPr>
        <w:t>αρχάς</w:t>
      </w:r>
      <w:r>
        <w:rPr>
          <w:rFonts w:eastAsia="Times New Roman" w:cs="Times New Roman"/>
          <w:szCs w:val="24"/>
        </w:rPr>
        <w:t>, μειώνουμε τον ΦΠΑ στα τρόφιμα, στα βασικά αγαθά. Δηλαδή, πηγαίνουμε στο 6% την ηλεκτρική ενέργεια</w:t>
      </w:r>
      <w:r>
        <w:rPr>
          <w:rFonts w:eastAsia="Times New Roman" w:cs="Times New Roman"/>
          <w:szCs w:val="24"/>
        </w:rPr>
        <w:t xml:space="preserve"> και το φυσικό αέριο. Εδώ υπήρχε ένα έλλειμμα γιατί δεν είναι σύνηθες στον ελληνικό παραγωγικό ιστό, στα σταθερά συστήματα θέρμανσης. Μιλάμε για τη λεγόμενη «τηλεθέρμανση» που αφορά κυρίως τη βόρεια Ελλάδα και τη δυτική Μακεδονία, δηλαδή την Πτολεμαΐδα, τη</w:t>
      </w:r>
      <w:r>
        <w:rPr>
          <w:rFonts w:eastAsia="Times New Roman" w:cs="Times New Roman"/>
          <w:szCs w:val="24"/>
        </w:rPr>
        <w:t xml:space="preserve">ν Κοζάνη, το Αμύνταιο και τη Μεγαλόπολη. </w:t>
      </w:r>
    </w:p>
    <w:p w14:paraId="4318B7DE"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Υπήρξε, λοιπόν, το αίτημα -και από τη μεριά μου τροπολογία που την έκανε αποδεκτή η κυρία Υπουργός και, άρα, είναι πράγματι κάτι θετικό- να ενταχθεί και η τηλεθέρμανση στον μειωμένο συντελεστή ΦΠΑ στο 6%, ακριβώς γ</w:t>
      </w:r>
      <w:r>
        <w:rPr>
          <w:rFonts w:eastAsia="Times New Roman" w:cs="Times New Roman"/>
          <w:szCs w:val="24"/>
        </w:rPr>
        <w:t>ιατί είναι μία πολύ σημαντική παραγωγική παράμετρος η οποία στηρίζεται στην ελληνική τεχνογνωσία και στην εγχώρια παραγωγή καυσίμων. Επίσης, είναι νέα τεχνολογία, πράσινη</w:t>
      </w:r>
      <w:r>
        <w:rPr>
          <w:rFonts w:eastAsia="Times New Roman" w:cs="Times New Roman"/>
          <w:szCs w:val="24"/>
        </w:rPr>
        <w:t xml:space="preserve"> </w:t>
      </w:r>
      <w:r>
        <w:rPr>
          <w:rFonts w:eastAsia="Times New Roman" w:cs="Times New Roman"/>
          <w:szCs w:val="24"/>
        </w:rPr>
        <w:t>τεχνολογία. Επιπλέον, είναι μία φθηνή παροχή θερμικής ενέργειας η οποία μπορεί να δώσ</w:t>
      </w:r>
      <w:r>
        <w:rPr>
          <w:rFonts w:eastAsia="Times New Roman" w:cs="Times New Roman"/>
          <w:szCs w:val="24"/>
        </w:rPr>
        <w:t>ει λύσεις στην ελληνική επικράτεια, άρα όχι μόνο όσον αφορά τους ατμοηλεκτρικούς σταθμούς της ΔΕΗ, αλλά και ενδεχομένως τη βιομάζα και άλλες εναλλακτικές μορφές παροχής ενέργειας.</w:t>
      </w:r>
    </w:p>
    <w:p w14:paraId="4318B7DF" w14:textId="77777777" w:rsidR="001D7CFB" w:rsidRDefault="00EB4E04">
      <w:pPr>
        <w:spacing w:line="600" w:lineRule="auto"/>
        <w:ind w:firstLine="720"/>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το κουδούνι λήξ</w:t>
      </w:r>
      <w:r>
        <w:rPr>
          <w:rFonts w:eastAsia="Times New Roman" w:cs="Times New Roman"/>
          <w:szCs w:val="24"/>
        </w:rPr>
        <w:t>εω</w:t>
      </w:r>
      <w:r w:rsidRPr="003231A5">
        <w:rPr>
          <w:rFonts w:eastAsia="Times New Roman" w:cs="Times New Roman"/>
          <w:szCs w:val="24"/>
        </w:rPr>
        <w:t>ς του χρόνου ομιλίας του κυρίου Βο</w:t>
      </w:r>
      <w:r w:rsidRPr="003231A5">
        <w:rPr>
          <w:rFonts w:eastAsia="Times New Roman" w:cs="Times New Roman"/>
          <w:szCs w:val="24"/>
        </w:rPr>
        <w:t>υλευτή)</w:t>
      </w:r>
    </w:p>
    <w:p w14:paraId="4318B7E0"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Τελειώνοντας, κύριε Πρόεδρε –κι ευχαριστώ για την ανοχή σας- έχω να κάνω μια παρατήρηση. Για πράγματα που δεν διανοούνταν η Αντιπολίτευση, το παλαιό πολιτικό σύστημα γενικότερα, ότι μπορεί να επιτευχθούν, τώρα πλειοδοτεί. Παριστάνει πως δεν τρέχει </w:t>
      </w:r>
      <w:r>
        <w:rPr>
          <w:rFonts w:eastAsia="Times New Roman" w:cs="Times New Roman"/>
          <w:szCs w:val="24"/>
        </w:rPr>
        <w:t>τίποτα. Όμως, πάντα έτσι ήταν, γιατί απλώς μοίραζαν αυτά που δεν ήταν δικά τους. Μόνο που τώρα είμαστε εμείς εδώ και είμαστε για τους πολλούς!</w:t>
      </w:r>
    </w:p>
    <w:p w14:paraId="4318B7E1"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Ευχαριστώ.</w:t>
      </w:r>
    </w:p>
    <w:p w14:paraId="4318B7E2" w14:textId="77777777" w:rsidR="001D7CFB" w:rsidRDefault="00EB4E04">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4318B7E3"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 Δημη</w:t>
      </w:r>
      <w:r>
        <w:rPr>
          <w:rFonts w:eastAsia="Times New Roman" w:cs="Times New Roman"/>
          <w:szCs w:val="24"/>
        </w:rPr>
        <w:t>τριάδη.</w:t>
      </w:r>
    </w:p>
    <w:p w14:paraId="4318B7E4"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Τον λόγο έχει ο Νίκος Συρμαλένιος, Βουλευτής του ΣΥΡΙΖΑ του Νομού Κυκλάδων.</w:t>
      </w:r>
    </w:p>
    <w:p w14:paraId="4318B7E5"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Κύριε Συρμαλένιε, ορίστε, έχετε τον λόγο για πέντε λεπτά.</w:t>
      </w:r>
    </w:p>
    <w:p w14:paraId="4318B7E6"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Ευχαριστώ, κύριε Πρόεδρε.</w:t>
      </w:r>
    </w:p>
    <w:p w14:paraId="4318B7E7"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Κυρία Υπουργέ, αγαπητοί συνάδελφοι, αυτό το νομοσχέδιο είναι πασιφ</w:t>
      </w:r>
      <w:r>
        <w:rPr>
          <w:rFonts w:eastAsia="Times New Roman" w:cs="Times New Roman"/>
          <w:szCs w:val="24"/>
        </w:rPr>
        <w:t>ανές ότι το περιμένουν εκατομμύρια άνθρωποι, εκατομμύρια οφειλέτες στα ασφαλιστικά ταμεία, στις εφορίες και στους δήμους, οφειλέτες οι οποίοι δημιουργήθηκαν στα σκληρά χρόνια της κρίσης και κυρίως μέχρι το 2014.</w:t>
      </w:r>
    </w:p>
    <w:p w14:paraId="4318B7E8"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Πριν ξεκινήσω, όμως, θέλω να ρωτήσω κάτι του</w:t>
      </w:r>
      <w:r>
        <w:rPr>
          <w:rFonts w:eastAsia="Times New Roman" w:cs="Times New Roman"/>
          <w:szCs w:val="24"/>
        </w:rPr>
        <w:t>ς συναδέλφους της Νέας Δημοκρατίας.</w:t>
      </w:r>
    </w:p>
    <w:p w14:paraId="4318B7E9"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της Νέας Δημοκρατίας, με ποιον είστε, με τα μέτρα ή με τον Βέμπερ; Το ρωτώ διότι εδώ το θέμα είναι ότι ακούσαμε ότι ο υποψήφιος </w:t>
      </w:r>
      <w:r>
        <w:rPr>
          <w:rFonts w:eastAsia="Times New Roman" w:cs="Times New Roman"/>
          <w:szCs w:val="24"/>
        </w:rPr>
        <w:t xml:space="preserve">πρόεδρος </w:t>
      </w:r>
      <w:r>
        <w:rPr>
          <w:rFonts w:eastAsia="Times New Roman" w:cs="Times New Roman"/>
          <w:szCs w:val="24"/>
        </w:rPr>
        <w:t>της Ευρωπαϊκής Επιτροπής τον οποίο εσείς στηρίζετε και ο Αρχηγό</w:t>
      </w:r>
      <w:r>
        <w:rPr>
          <w:rFonts w:eastAsia="Times New Roman" w:cs="Times New Roman"/>
          <w:szCs w:val="24"/>
        </w:rPr>
        <w:t>ς σας στηρίζει επανειλημμένα, είπε ότι πρόκειται για ανοησίες. Γιατί, λοιπόν, τα ψηφίζετε, αφού είναι ανοησίες; Ή, λοιπόν, τα ψηφίζετε υποκριτικά γιατί δεν τα πιστεύετε ή πρέπει να ξεκαθαρίσετε αν τελικά υιοθετείτε τον πολιτικό και ιδεολογικό προσανατολισμ</w:t>
      </w:r>
      <w:r>
        <w:rPr>
          <w:rFonts w:eastAsia="Times New Roman" w:cs="Times New Roman"/>
          <w:szCs w:val="24"/>
        </w:rPr>
        <w:t xml:space="preserve">ό του κ. Βέμπερ. Πρέπει να ξέρει ο ελληνικός λαός ότι ψηφίζοντας Νέα Δημοκρατία στις </w:t>
      </w:r>
      <w:r>
        <w:rPr>
          <w:rFonts w:eastAsia="Times New Roman" w:cs="Times New Roman"/>
          <w:szCs w:val="24"/>
        </w:rPr>
        <w:t>ευρωεκλογές</w:t>
      </w:r>
      <w:r>
        <w:rPr>
          <w:rFonts w:eastAsia="Times New Roman" w:cs="Times New Roman"/>
          <w:szCs w:val="24"/>
        </w:rPr>
        <w:t>, ψηφίζει Βέμπερ για Πρόεδρο της Ευρωπαϊκής Επιτροπής. Ένα κι ένα κάνουν δύο.</w:t>
      </w:r>
    </w:p>
    <w:p w14:paraId="4318B7EA"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Η Νέα Δημοκρατία και γενικά η Αντιπολίτευση, αφού απέτυχε σε όλες τις καταστροφολο</w:t>
      </w:r>
      <w:r>
        <w:rPr>
          <w:rFonts w:eastAsia="Times New Roman" w:cs="Times New Roman"/>
          <w:szCs w:val="24"/>
        </w:rPr>
        <w:t xml:space="preserve">γικές της προβλέψεις για το σχέδιο της διακυβέρνησής μας και για την πορεία της χώρας και της οικονομίας, δεν της έχουν απομείνει παρά ελάχιστα επιχειρήματα. Δύο επιχειρήματα τα οποία επικαλούνται σ’ αυτή τη συζήτηση και τις τελευταίες μέρες, το τελευταίο </w:t>
      </w:r>
      <w:r>
        <w:rPr>
          <w:rFonts w:eastAsia="Times New Roman" w:cs="Times New Roman"/>
          <w:szCs w:val="24"/>
        </w:rPr>
        <w:t>διάστημα, είναι, πρώτον, «Γιατί τώρα φέρνετε αυτά τα μέτρα; Άρα, είναι προεκλογικά και προσπαθείτε να κοροϊδέψετε για άλλη μια φορά τον ελληνικό λαό» -έτσι μας λέτε- και, δεύτερον, «Δεν πρόκειται περί δέκατης τρίτης σύνταξης, αλλά περί ενός προεκλογικού επ</w:t>
      </w:r>
      <w:r>
        <w:rPr>
          <w:rFonts w:eastAsia="Times New Roman" w:cs="Times New Roman"/>
          <w:szCs w:val="24"/>
        </w:rPr>
        <w:t>ιδόματος».</w:t>
      </w:r>
    </w:p>
    <w:p w14:paraId="4318B7EB"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Σας απαντάμε, λοιπόν, το εξής: Γιατί τώρα; Η Κυβέρνηση εδώ και τέσσερα χρόνια, με σχέδιο, επιμονή, σταθερότητα, υπομονή και χάρη στην υπομονή και στις θυσίες της μεγάλης πλειοψηφίας του ελληνικού λαού, πέτυχε όλους τους στόχους που έβαλε. Έβγαλε</w:t>
      </w:r>
      <w:r>
        <w:rPr>
          <w:rFonts w:eastAsia="Times New Roman" w:cs="Times New Roman"/>
          <w:szCs w:val="24"/>
        </w:rPr>
        <w:t xml:space="preserve"> τη χώρα από τα μνημόνια, διασφάλισε τη δημοσιονομική σταθερότητα και ανέταξε το κοινωνικό κράτος, το οποίο εσείς διαλύσατε, η Νέα Δημοκρατία και το ΠΑΣΟΚ, με το πρώτο και το δεύτερο μνημόνιο.</w:t>
      </w:r>
    </w:p>
    <w:p w14:paraId="4318B7EC"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Αποκτήσαμε, λοιπόν, ως χώρα αξιοπιστία και εσωτερικά και </w:t>
      </w:r>
      <w:r>
        <w:rPr>
          <w:rFonts w:eastAsia="Times New Roman" w:cs="Times New Roman"/>
          <w:szCs w:val="24"/>
        </w:rPr>
        <w:t>διεθνώς, γιατί πετύχαμε τους στόχους και δημιουργήσαμε τον δημοσιονομικό χώρο. Γι’ αυτό ακριβώς, μετά τα αποτελέσματα και της Ευρωπαϊκής Στατιστικής Υπηρεσίας, τα οποία ανακοινώθηκαν πρόσφατα μέσα στον Απρίλιο, έχουμε τη δυνατότητα και τον χώρο να προχωρήσ</w:t>
      </w:r>
      <w:r>
        <w:rPr>
          <w:rFonts w:eastAsia="Times New Roman" w:cs="Times New Roman"/>
          <w:szCs w:val="24"/>
        </w:rPr>
        <w:t>ουμε και σε άλλα μέτρα ελάφρυνσης, τα οποία ξεκινήσαμε τον προηγούμενο Οκτώβριο.</w:t>
      </w:r>
    </w:p>
    <w:p w14:paraId="4318B7ED"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Μας λέτε ότι αργήσαμε. Σας είπα την απάντηση. Μας λέτε ότι το μέτρο δεν είναι μόνιμο, αλλά είναι προεκλογικό πυροτέχνημα. Σας απαντάμε ότι όσο υπάρχει Κυβέρνηση του ΣΥΡΙΖΑ, όχ</w:t>
      </w:r>
      <w:r>
        <w:rPr>
          <w:rFonts w:eastAsia="Times New Roman" w:cs="Times New Roman"/>
          <w:szCs w:val="24"/>
        </w:rPr>
        <w:t>ι μόνο η δέκατη τρίτη σύνταξη με τη μορφή του δώρου Πάσχα -δεκτό αυτό- θα δίνεται κάθε χρόνο σε όλους τους συνταξιούχους, αλλά επιπλέον θα διευρύνεται αυτή η δέκατη τρίτη σύνταξη.</w:t>
      </w:r>
    </w:p>
    <w:p w14:paraId="4318B7EE"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Εσείς μας οδηγήσατε, λοιπόν, στα σκληρά χρόνια τα οποία ξεπεράσαμε, στην απώ</w:t>
      </w:r>
      <w:r>
        <w:rPr>
          <w:rFonts w:eastAsia="Times New Roman" w:cs="Times New Roman"/>
          <w:szCs w:val="24"/>
        </w:rPr>
        <w:t>λεια του εθνικού πλούτου κατά 25%, σε ανεργία 27% με πάνω από ενάμισι εκατομμύριο ανέργους. Δεν καταφέρατε να κλείσετε την πέμπτη αξιολόγηση του δεύτερου μνημονίου και μας λέτε «Μα, τώρα έρχεστε και μειώνετε τον ΦΠΑ από το 24% στο 13%, το οποίο εμείς το εί</w:t>
      </w:r>
      <w:r>
        <w:rPr>
          <w:rFonts w:eastAsia="Times New Roman" w:cs="Times New Roman"/>
          <w:szCs w:val="24"/>
        </w:rPr>
        <w:t xml:space="preserve">χαμε κάνει». Γιατί το είχατε κάνει και υποκριτικά εδώ φέρνετε τροπολογία να το ψηφίσουμε στη λογική τη δική σας; Γιατί το είχατε κάνει; Διότι ακριβώς είχατε χάσει τις </w:t>
      </w:r>
      <w:r>
        <w:rPr>
          <w:rFonts w:eastAsia="Times New Roman" w:cs="Times New Roman"/>
          <w:szCs w:val="24"/>
        </w:rPr>
        <w:t xml:space="preserve">ευρωεκλογές </w:t>
      </w:r>
      <w:r>
        <w:rPr>
          <w:rFonts w:eastAsia="Times New Roman" w:cs="Times New Roman"/>
          <w:szCs w:val="24"/>
        </w:rPr>
        <w:t>και γιατί βλέπατε ότι δεν μπορείτε να κλείσετε την πέμπτη αξιολόγηση και ως π</w:t>
      </w:r>
      <w:r>
        <w:rPr>
          <w:rFonts w:eastAsia="Times New Roman" w:cs="Times New Roman"/>
          <w:szCs w:val="24"/>
        </w:rPr>
        <w:t>ροεκλογικό μέτρο προσπαθούσατε να δημιουργήσετε κάποιες συνθήκες δήθεν ελάφρυνσης του ελληνικού λαού.</w:t>
      </w:r>
    </w:p>
    <w:p w14:paraId="4318B7EF" w14:textId="77777777" w:rsidR="001D7CFB" w:rsidRDefault="00EB4E04">
      <w:pPr>
        <w:spacing w:line="600" w:lineRule="auto"/>
        <w:ind w:firstLine="720"/>
        <w:jc w:val="both"/>
        <w:rPr>
          <w:rFonts w:eastAsia="Times New Roman"/>
          <w:color w:val="222222"/>
          <w:szCs w:val="24"/>
          <w:shd w:val="clear" w:color="auto" w:fill="FFFFFF"/>
        </w:rPr>
      </w:pPr>
      <w:r w:rsidRPr="00E6713E">
        <w:rPr>
          <w:rFonts w:eastAsia="Times New Roman"/>
          <w:bCs/>
          <w:color w:val="222222"/>
          <w:shd w:val="clear" w:color="auto" w:fill="FFFFFF"/>
        </w:rPr>
        <w:t>Επειδή</w:t>
      </w:r>
      <w:r>
        <w:rPr>
          <w:rFonts w:eastAsia="Times New Roman"/>
          <w:bCs/>
          <w:color w:val="222222"/>
          <w:shd w:val="clear" w:color="auto" w:fill="FFFFFF"/>
        </w:rPr>
        <w:t xml:space="preserve"> ο χρόνος </w:t>
      </w:r>
      <w:r>
        <w:rPr>
          <w:rFonts w:eastAsia="Times New Roman"/>
          <w:color w:val="222222"/>
          <w:szCs w:val="24"/>
          <w:shd w:val="clear" w:color="auto" w:fill="FFFFFF"/>
        </w:rPr>
        <w:t xml:space="preserve">είναι περιορισμένος, θέλω να σας πω ότι με </w:t>
      </w:r>
      <w:r>
        <w:rPr>
          <w:rFonts w:eastAsia="Times New Roman"/>
          <w:color w:val="222222"/>
          <w:szCs w:val="24"/>
          <w:shd w:val="clear" w:color="auto" w:fill="FFFFFF"/>
          <w:lang w:val="en-US"/>
        </w:rPr>
        <w:t>fake</w:t>
      </w:r>
      <w:r>
        <w:rPr>
          <w:rFonts w:eastAsia="Times New Roman"/>
          <w:color w:val="222222"/>
          <w:szCs w:val="24"/>
          <w:shd w:val="clear" w:color="auto" w:fill="FFFFFF"/>
        </w:rPr>
        <w:t xml:space="preserve"> news</w:t>
      </w:r>
      <w:r w:rsidRPr="00E6713E">
        <w:rPr>
          <w:rFonts w:eastAsia="Times New Roman"/>
          <w:color w:val="222222"/>
          <w:szCs w:val="24"/>
          <w:shd w:val="clear" w:color="auto" w:fill="FFFFFF"/>
        </w:rPr>
        <w:t>,</w:t>
      </w:r>
      <w:r>
        <w:rPr>
          <w:rFonts w:eastAsia="Times New Roman"/>
          <w:color w:val="222222"/>
          <w:szCs w:val="24"/>
          <w:shd w:val="clear" w:color="auto" w:fill="FFFFFF"/>
        </w:rPr>
        <w:t xml:space="preserve"> με συκοφαντίες</w:t>
      </w:r>
      <w:r w:rsidRPr="00E6713E">
        <w:rPr>
          <w:rFonts w:eastAsia="Times New Roman"/>
          <w:color w:val="222222"/>
          <w:szCs w:val="24"/>
          <w:shd w:val="clear" w:color="auto" w:fill="FFFFFF"/>
        </w:rPr>
        <w:t>,</w:t>
      </w:r>
      <w:r>
        <w:rPr>
          <w:rFonts w:eastAsia="Times New Roman"/>
          <w:color w:val="222222"/>
          <w:szCs w:val="24"/>
          <w:shd w:val="clear" w:color="auto" w:fill="FFFFFF"/>
        </w:rPr>
        <w:t xml:space="preserve"> με κιτρινισμό</w:t>
      </w:r>
      <w:r w:rsidRPr="00E6713E">
        <w:rPr>
          <w:rFonts w:eastAsia="Times New Roman"/>
          <w:color w:val="222222"/>
          <w:szCs w:val="24"/>
          <w:shd w:val="clear" w:color="auto" w:fill="FFFFFF"/>
        </w:rPr>
        <w:t>,</w:t>
      </w:r>
      <w:r>
        <w:rPr>
          <w:rFonts w:eastAsia="Times New Roman"/>
          <w:color w:val="222222"/>
          <w:szCs w:val="24"/>
          <w:shd w:val="clear" w:color="auto" w:fill="FFFFFF"/>
        </w:rPr>
        <w:t xml:space="preserve"> αλλά και με υποκριτικές τροπολογίες δεν μπορείτε να π</w:t>
      </w:r>
      <w:r>
        <w:rPr>
          <w:rFonts w:eastAsia="Times New Roman"/>
          <w:color w:val="222222"/>
          <w:szCs w:val="24"/>
          <w:shd w:val="clear" w:color="auto" w:fill="FFFFFF"/>
        </w:rPr>
        <w:t>άτε μακριά</w:t>
      </w:r>
      <w:r w:rsidRPr="00E6713E">
        <w:rPr>
          <w:rFonts w:eastAsia="Times New Roman"/>
          <w:color w:val="222222"/>
          <w:szCs w:val="24"/>
          <w:shd w:val="clear" w:color="auto" w:fill="FFFFFF"/>
        </w:rPr>
        <w:t xml:space="preserve">. </w:t>
      </w:r>
      <w:r>
        <w:rPr>
          <w:rFonts w:eastAsia="Times New Roman"/>
          <w:color w:val="222222"/>
          <w:szCs w:val="24"/>
          <w:shd w:val="clear" w:color="auto" w:fill="FFFFFF"/>
        </w:rPr>
        <w:t xml:space="preserve">Δεν έχετε προγραμματικό λόγο, δεν έχετε ουσιαστικές θέσεις και προσπαθείτε με πυροτεχνήματα, όπως το πυροτέχνημα της τροπολογίας για την κατάργηση της μείωσης του αφορολόγητου, να στριμώξετε υποτίθεται την Κυβέρνηση. Όπως και με τις συντάξεις, </w:t>
      </w:r>
      <w:r>
        <w:rPr>
          <w:rFonts w:eastAsia="Times New Roman"/>
          <w:color w:val="222222"/>
          <w:szCs w:val="24"/>
          <w:shd w:val="clear" w:color="auto" w:fill="FFFFFF"/>
        </w:rPr>
        <w:t xml:space="preserve">που δεν μειώθηκαν, έτσι όσο υπάρχει κυβέρνηση ΣΥΡΙΖΑ δεν πρόκειται να μειωθεί </w:t>
      </w:r>
      <w:r w:rsidRPr="006919C2">
        <w:rPr>
          <w:rFonts w:eastAsia="Times New Roman"/>
          <w:bCs/>
          <w:color w:val="222222"/>
          <w:shd w:val="clear" w:color="auto" w:fill="FFFFFF"/>
        </w:rPr>
        <w:t>και</w:t>
      </w:r>
      <w:r>
        <w:rPr>
          <w:rFonts w:eastAsia="Times New Roman"/>
          <w:color w:val="222222"/>
          <w:szCs w:val="24"/>
          <w:shd w:val="clear" w:color="auto" w:fill="FFFFFF"/>
        </w:rPr>
        <w:t xml:space="preserve"> το αφορολόγητο. Τελεία και παύλα.</w:t>
      </w:r>
    </w:p>
    <w:p w14:paraId="4318B7F0"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επ</w:t>
      </w:r>
      <w:r w:rsidRPr="006919C2">
        <w:rPr>
          <w:rFonts w:eastAsia="Times New Roman"/>
          <w:color w:val="222222"/>
          <w:szCs w:val="24"/>
          <w:shd w:val="clear" w:color="auto" w:fill="FFFFFF"/>
        </w:rPr>
        <w:t>ειδή πολλοί από εσάς λέτε με κομπασμό και αλαζονεία ότι δώδεκα συν μία μέρες μείνανε, έντεκα συν μία μέρες μείνανε, εγώ θέλω να σας πω</w:t>
      </w:r>
      <w:r w:rsidRPr="006919C2">
        <w:rPr>
          <w:rFonts w:eastAsia="Times New Roman"/>
          <w:color w:val="222222"/>
          <w:szCs w:val="24"/>
          <w:shd w:val="clear" w:color="auto" w:fill="FFFFFF"/>
        </w:rPr>
        <w:t xml:space="preserve"> </w:t>
      </w:r>
      <w:r w:rsidRPr="006919C2">
        <w:rPr>
          <w:rFonts w:eastAsia="Times New Roman"/>
          <w:bCs/>
          <w:color w:val="222222"/>
          <w:shd w:val="clear" w:color="auto" w:fill="FFFFFF"/>
        </w:rPr>
        <w:t>να</w:t>
      </w:r>
      <w:r w:rsidRPr="006919C2">
        <w:rPr>
          <w:rFonts w:eastAsia="Times New Roman"/>
          <w:color w:val="222222"/>
          <w:szCs w:val="24"/>
          <w:shd w:val="clear" w:color="auto" w:fill="FFFFFF"/>
        </w:rPr>
        <w:t xml:space="preserve"> κρατάτε μικρό καλάθι, γιατί μπορεί το συν να γίνει ένα μεγάλο πλην. Με τις μεγάλες λαϊκές συγκεντρώσεις, όπως αυτή που τελείωσε πριν από λίγο στο Αιγάλεω, στη δυτική Αθήνα, με χιλιάδες ανθρώπους να παρακολουθούν τον Πρωθυπουργό, που έρχεται σαν συνέχει</w:t>
      </w:r>
      <w:r w:rsidRPr="006919C2">
        <w:rPr>
          <w:rFonts w:eastAsia="Times New Roman"/>
          <w:color w:val="222222"/>
          <w:szCs w:val="24"/>
          <w:shd w:val="clear" w:color="auto" w:fill="FFFFFF"/>
        </w:rPr>
        <w:t xml:space="preserve">α των άλλων μεγάλων συγκεντρώσεων στην Άρτα, στην Πρέβεζα, στη Λευκάδα, στην Κρήτη, στην Καλαμάτα και στο Γαλάτσι, ξεκίνησε η πορεία του ΣΥΡΙΖΑ - Προοδευτική Συμμαχία, </w:t>
      </w:r>
      <w:r w:rsidRPr="006919C2">
        <w:rPr>
          <w:rFonts w:eastAsia="Times New Roman"/>
          <w:bCs/>
          <w:color w:val="222222"/>
          <w:shd w:val="clear" w:color="auto" w:fill="FFFFFF"/>
        </w:rPr>
        <w:t>η οποία</w:t>
      </w:r>
      <w:r w:rsidRPr="006919C2">
        <w:rPr>
          <w:rFonts w:eastAsia="Times New Roman"/>
          <w:color w:val="222222"/>
          <w:szCs w:val="24"/>
          <w:shd w:val="clear" w:color="auto" w:fill="FFFFFF"/>
        </w:rPr>
        <w:t xml:space="preserve"> θα φτάσει νικηφόρα στις 26 του Μάη του 2019.</w:t>
      </w:r>
    </w:p>
    <w:p w14:paraId="4318B7F1" w14:textId="77777777" w:rsidR="001D7CFB" w:rsidRDefault="00EB4E04">
      <w:pPr>
        <w:spacing w:line="600" w:lineRule="auto"/>
        <w:ind w:firstLine="720"/>
        <w:jc w:val="both"/>
        <w:rPr>
          <w:rFonts w:eastAsia="Times New Roman"/>
          <w:color w:val="222222"/>
          <w:szCs w:val="24"/>
          <w:shd w:val="clear" w:color="auto" w:fill="FFFFFF"/>
        </w:rPr>
      </w:pPr>
      <w:r w:rsidRPr="002E5569">
        <w:rPr>
          <w:rFonts w:eastAsia="Times New Roman"/>
          <w:color w:val="222222"/>
          <w:szCs w:val="24"/>
          <w:shd w:val="clear" w:color="auto" w:fill="FFFFFF"/>
        </w:rPr>
        <w:t>Ευχαριστ</w:t>
      </w:r>
      <w:r>
        <w:rPr>
          <w:rFonts w:eastAsia="Times New Roman"/>
          <w:color w:val="222222"/>
          <w:szCs w:val="24"/>
          <w:shd w:val="clear" w:color="auto" w:fill="FFFFFF"/>
        </w:rPr>
        <w:t>ώ.</w:t>
      </w:r>
    </w:p>
    <w:p w14:paraId="4318B7F2" w14:textId="77777777" w:rsidR="001D7CFB" w:rsidRDefault="00EB4E04">
      <w:pPr>
        <w:spacing w:line="600" w:lineRule="auto"/>
        <w:jc w:val="center"/>
        <w:rPr>
          <w:rFonts w:eastAsia="Times New Roman" w:cs="Times New Roman"/>
        </w:rPr>
      </w:pPr>
      <w:r w:rsidRPr="007F5FBB">
        <w:rPr>
          <w:rFonts w:eastAsia="Times New Roman" w:cs="Times New Roman"/>
        </w:rPr>
        <w:t xml:space="preserve">(Χειροκροτήματα από την </w:t>
      </w:r>
      <w:r w:rsidRPr="007F5FBB">
        <w:rPr>
          <w:rFonts w:eastAsia="Times New Roman" w:cs="Times New Roman"/>
        </w:rPr>
        <w:t>πτέρυγα του ΣΥΡΙΖΑ)</w:t>
      </w:r>
    </w:p>
    <w:p w14:paraId="4318B7F3" w14:textId="77777777" w:rsidR="001D7CFB" w:rsidRDefault="00EB4E04">
      <w:pPr>
        <w:spacing w:line="600" w:lineRule="auto"/>
        <w:ind w:firstLine="720"/>
        <w:jc w:val="both"/>
        <w:rPr>
          <w:rFonts w:eastAsia="Times New Roman"/>
          <w:color w:val="222222"/>
          <w:szCs w:val="24"/>
          <w:shd w:val="clear" w:color="auto" w:fill="FFFFFF"/>
        </w:rPr>
      </w:pPr>
      <w:r w:rsidRPr="002E5569">
        <w:rPr>
          <w:rFonts w:eastAsia="Times New Roman"/>
          <w:b/>
          <w:bCs/>
          <w:color w:val="222222"/>
          <w:shd w:val="clear" w:color="auto" w:fill="FFFFFF"/>
        </w:rPr>
        <w:t xml:space="preserve">ΠΡΟΕΔΡΕΥΩΝ (Αναστάσιος Κουράκης): </w:t>
      </w:r>
      <w:r>
        <w:rPr>
          <w:rFonts w:eastAsia="Times New Roman"/>
          <w:color w:val="222222"/>
          <w:szCs w:val="24"/>
          <w:shd w:val="clear" w:color="auto" w:fill="FFFFFF"/>
        </w:rPr>
        <w:t xml:space="preserve">Ευχαριστούμε τον Νίκο Συρμαλένιο, Βουλευτή Κυκλάδων του ΣΥΡΙΖΑ. </w:t>
      </w:r>
    </w:p>
    <w:p w14:paraId="4318B7F4"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w:t>
      </w:r>
      <w:r w:rsidRPr="002E5569">
        <w:rPr>
          <w:rFonts w:eastAsia="Times New Roman"/>
          <w:bCs/>
          <w:color w:val="222222"/>
          <w:shd w:val="clear" w:color="auto" w:fill="FFFFFF"/>
        </w:rPr>
        <w:t>έχει</w:t>
      </w:r>
      <w:r>
        <w:rPr>
          <w:rFonts w:eastAsia="Times New Roman"/>
          <w:color w:val="222222"/>
          <w:szCs w:val="24"/>
          <w:shd w:val="clear" w:color="auto" w:fill="FFFFFF"/>
        </w:rPr>
        <w:t xml:space="preserve"> για πέντε λεπτά ο Απόστολος Βεσυρόπουλος, Βουλευτής του Νομού Ημαθίας της Νέας Δημοκρατίας.</w:t>
      </w:r>
    </w:p>
    <w:p w14:paraId="4318B7F5" w14:textId="77777777" w:rsidR="001D7CFB" w:rsidRDefault="00EB4E04">
      <w:pPr>
        <w:spacing w:line="600" w:lineRule="auto"/>
        <w:ind w:firstLine="720"/>
        <w:jc w:val="both"/>
        <w:rPr>
          <w:rFonts w:eastAsia="Times New Roman"/>
          <w:color w:val="222222"/>
          <w:szCs w:val="24"/>
          <w:shd w:val="clear" w:color="auto" w:fill="FFFFFF"/>
        </w:rPr>
      </w:pPr>
      <w:r w:rsidRPr="002E5569">
        <w:rPr>
          <w:rFonts w:eastAsia="Times New Roman"/>
          <w:b/>
          <w:color w:val="222222"/>
          <w:szCs w:val="24"/>
          <w:shd w:val="clear" w:color="auto" w:fill="FFFFFF"/>
        </w:rPr>
        <w:t>ΑΠΟΣΤΟΛΟΣ ΒΕΣΥΡΟΠΟΥΛΟΣ:</w:t>
      </w:r>
      <w:r>
        <w:rPr>
          <w:rFonts w:eastAsia="Times New Roman"/>
          <w:color w:val="222222"/>
          <w:szCs w:val="24"/>
          <w:shd w:val="clear" w:color="auto" w:fill="FFFFFF"/>
        </w:rPr>
        <w:t xml:space="preserve"> Ευχαρισ</w:t>
      </w:r>
      <w:r>
        <w:rPr>
          <w:rFonts w:eastAsia="Times New Roman"/>
          <w:color w:val="222222"/>
          <w:szCs w:val="24"/>
          <w:shd w:val="clear" w:color="auto" w:fill="FFFFFF"/>
        </w:rPr>
        <w:t>τώ, κύριε Πρόεδρε.</w:t>
      </w:r>
    </w:p>
    <w:p w14:paraId="4318B7F6" w14:textId="77777777" w:rsidR="001D7CFB" w:rsidRDefault="00EB4E04">
      <w:pPr>
        <w:spacing w:line="600" w:lineRule="auto"/>
        <w:ind w:firstLine="720"/>
        <w:jc w:val="both"/>
        <w:rPr>
          <w:rFonts w:eastAsia="Times New Roman"/>
          <w:color w:val="222222"/>
          <w:szCs w:val="24"/>
          <w:shd w:val="clear" w:color="auto" w:fill="FFFFFF"/>
        </w:rPr>
      </w:pPr>
      <w:r w:rsidRPr="002E5569">
        <w:rPr>
          <w:rFonts w:eastAsia="Times New Roman"/>
          <w:color w:val="222222"/>
          <w:szCs w:val="24"/>
          <w:shd w:val="clear" w:color="auto" w:fill="FFFFFF"/>
        </w:rPr>
        <w:t>Κυρίες και κύριοι συνάδελφοι</w:t>
      </w:r>
      <w:r>
        <w:rPr>
          <w:rFonts w:eastAsia="Times New Roman"/>
          <w:color w:val="222222"/>
          <w:szCs w:val="24"/>
          <w:shd w:val="clear" w:color="auto" w:fill="FFFFFF"/>
        </w:rPr>
        <w:t xml:space="preserve">, η Κυβέρνηση έχει χάσει την εμπιστοσύνη των πολιτών. Διατηρεί προσχηματικά την εμπιστοσύνη της Βουλής, σχηματίζοντας μια κοινοβουλευτική πλειοψηφία που έχει χαρακτηριστεί ως κουρελού, χαρακτηρισμός </w:t>
      </w:r>
      <w:r w:rsidRPr="002E5569">
        <w:rPr>
          <w:rFonts w:eastAsia="Times New Roman"/>
          <w:bCs/>
          <w:color w:val="222222"/>
          <w:shd w:val="clear" w:color="auto" w:fill="FFFFFF"/>
        </w:rPr>
        <w:t>που</w:t>
      </w:r>
      <w:r>
        <w:rPr>
          <w:rFonts w:eastAsia="Times New Roman"/>
          <w:color w:val="222222"/>
          <w:szCs w:val="24"/>
          <w:shd w:val="clear" w:color="auto" w:fill="FFFFFF"/>
        </w:rPr>
        <w:t xml:space="preserve"> </w:t>
      </w:r>
      <w:r w:rsidRPr="002E5569">
        <w:rPr>
          <w:rFonts w:eastAsia="Times New Roman"/>
          <w:bCs/>
          <w:color w:val="222222"/>
          <w:shd w:val="clear" w:color="auto" w:fill="FFFFFF"/>
        </w:rPr>
        <w:t>είναι</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πολύ επιεικής, αν σκεφτεί κανείς τον τρόπο, τις μεθοδεύσεις και τις εμφανείς συναλλαγές με τις οποίες σχηματίστηκε αυτή η πλειοψηφία. </w:t>
      </w:r>
    </w:p>
    <w:p w14:paraId="4318B7F7"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κ. Τσίπρας επιμένει να παραμένει γαντζωμένος στην εξουσία μέχρι την τελευταία ημέρα. Γι’ αυτό </w:t>
      </w:r>
      <w:r w:rsidRPr="002E5569">
        <w:rPr>
          <w:rFonts w:eastAsia="Times New Roman"/>
          <w:bCs/>
          <w:color w:val="222222"/>
          <w:shd w:val="clear" w:color="auto" w:fill="FFFFFF"/>
        </w:rPr>
        <w:t>και</w:t>
      </w:r>
      <w:r>
        <w:rPr>
          <w:rFonts w:eastAsia="Times New Roman"/>
          <w:color w:val="222222"/>
          <w:szCs w:val="24"/>
          <w:shd w:val="clear" w:color="auto" w:fill="FFFFFF"/>
        </w:rPr>
        <w:t xml:space="preserve"> οι εκλογές για το Ευρ</w:t>
      </w:r>
      <w:r>
        <w:rPr>
          <w:rFonts w:eastAsia="Times New Roman"/>
          <w:color w:val="222222"/>
          <w:szCs w:val="24"/>
          <w:shd w:val="clear" w:color="auto" w:fill="FFFFFF"/>
        </w:rPr>
        <w:t xml:space="preserve">ωπαϊκό Κοινοβούλιο σε δώδεκα μέρες από σήμερα αποκτούν κρίσιμο και καθοριστικό χαρακτήρα, όχι για να ηττηθεί απλά </w:t>
      </w:r>
      <w:r>
        <w:rPr>
          <w:rFonts w:eastAsia="Times New Roman"/>
          <w:color w:val="222222"/>
          <w:szCs w:val="24"/>
          <w:shd w:val="clear" w:color="auto" w:fill="FFFFFF"/>
        </w:rPr>
        <w:t xml:space="preserve">αυτή </w:t>
      </w:r>
      <w:r>
        <w:rPr>
          <w:rFonts w:eastAsia="Times New Roman"/>
          <w:color w:val="222222"/>
          <w:szCs w:val="24"/>
          <w:shd w:val="clear" w:color="auto" w:fill="FFFFFF"/>
        </w:rPr>
        <w:t>η Κυβέρνηση, αλλά για να συντριβεί πολιτικά, γιατί ηθικά έχει ήδη συντριβεί στη συνείδηση των πολιτών. Το αφήγημα του κ. Τσίπρα περί ελίτ</w:t>
      </w:r>
      <w:r>
        <w:rPr>
          <w:rFonts w:eastAsia="Times New Roman"/>
          <w:color w:val="222222"/>
          <w:szCs w:val="24"/>
          <w:shd w:val="clear" w:color="auto" w:fill="FFFFFF"/>
        </w:rPr>
        <w:t xml:space="preserve"> είναι πλέον καταγέλαστο. Όταν ο ίδιος επιβαίνει ως φιλοξενούμενος στα κότερα των ελίτ υποτιμά τη νοημοσύνη των πολιτών. </w:t>
      </w:r>
    </w:p>
    <w:p w14:paraId="4318B7F8"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Κυβέρνηση πιστεύει ότι θα διασωθεί και θα περιορίσει το εύρος της ήττας της με τα μέτρα που εξαγγέλλει το τελευταίο διάστημα. Θα δια</w:t>
      </w:r>
      <w:r>
        <w:rPr>
          <w:rFonts w:eastAsia="Times New Roman"/>
          <w:color w:val="222222"/>
          <w:szCs w:val="24"/>
          <w:shd w:val="clear" w:color="auto" w:fill="FFFFFF"/>
        </w:rPr>
        <w:t xml:space="preserve">πιστώσει </w:t>
      </w:r>
      <w:r w:rsidRPr="002E5569">
        <w:rPr>
          <w:rFonts w:eastAsia="Times New Roman"/>
          <w:bCs/>
          <w:color w:val="222222"/>
          <w:shd w:val="clear" w:color="auto" w:fill="FFFFFF"/>
        </w:rPr>
        <w:t>και</w:t>
      </w:r>
      <w:r>
        <w:rPr>
          <w:rFonts w:eastAsia="Times New Roman"/>
          <w:color w:val="222222"/>
          <w:szCs w:val="24"/>
          <w:shd w:val="clear" w:color="auto" w:fill="FFFFFF"/>
        </w:rPr>
        <w:t xml:space="preserve"> πολύ σύντομα </w:t>
      </w:r>
      <w:r w:rsidRPr="002E5569">
        <w:rPr>
          <w:rFonts w:eastAsia="Times New Roman"/>
          <w:bCs/>
          <w:color w:val="222222"/>
          <w:shd w:val="clear" w:color="auto" w:fill="FFFFFF"/>
        </w:rPr>
        <w:t>μάλιστα</w:t>
      </w:r>
      <w:r>
        <w:rPr>
          <w:rFonts w:eastAsia="Times New Roman"/>
          <w:color w:val="222222"/>
          <w:szCs w:val="24"/>
          <w:shd w:val="clear" w:color="auto" w:fill="FFFFFF"/>
        </w:rPr>
        <w:t xml:space="preserve"> ότι οι πολίτες έχουν πάρει τις αποφάσεις τους. </w:t>
      </w:r>
    </w:p>
    <w:p w14:paraId="4318B7F9"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Συζητάμε σήμερα το νομοσχέδιο που κατέθεσε η Κυβέρνηση για τις εκατόν είκοσι δόσεις. Τον Δεκέμβριο του 2014 οι οφειλές των πολιτών προς την εφορία και τα ασφαλιστικά ταμεία ή</w:t>
      </w:r>
      <w:r>
        <w:rPr>
          <w:rFonts w:eastAsia="Times New Roman"/>
          <w:color w:val="222222"/>
          <w:szCs w:val="24"/>
          <w:shd w:val="clear" w:color="auto" w:fill="FFFFFF"/>
        </w:rPr>
        <w:t xml:space="preserve">ταν 85 δισεκατομμύρια ευρώ. Υπήρχε </w:t>
      </w:r>
      <w:r>
        <w:rPr>
          <w:rFonts w:eastAsia="Times New Roman"/>
          <w:bCs/>
          <w:color w:val="222222"/>
          <w:shd w:val="clear" w:color="auto" w:fill="FFFFFF"/>
        </w:rPr>
        <w:t>τά</w:t>
      </w:r>
      <w:r>
        <w:rPr>
          <w:rFonts w:eastAsia="Times New Roman"/>
          <w:color w:val="222222"/>
          <w:szCs w:val="24"/>
          <w:shd w:val="clear" w:color="auto" w:fill="FFFFFF"/>
        </w:rPr>
        <w:t xml:space="preserve">ση σταθεροποίησης και αποκλιμάκωσης, που θα μπορούσε να επιταχυνθεί, αν δεν μεσολαβούσε η ανατροπή εκείνης της Κυβέρνησης. </w:t>
      </w:r>
    </w:p>
    <w:p w14:paraId="4318B7FA"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Σήμερα οι οφειλές αυτές έχουν φτάσει στα 140 δισεκατομμύρια ευρώ και θα πρέπει μάλλον να μας </w:t>
      </w:r>
      <w:r>
        <w:rPr>
          <w:rFonts w:eastAsia="Times New Roman"/>
          <w:color w:val="222222"/>
          <w:szCs w:val="24"/>
          <w:shd w:val="clear" w:color="auto" w:fill="FFFFFF"/>
        </w:rPr>
        <w:t>εξηγήσει η Κυβέρνηση πώς εκτοξεύτηκαν σε αυτό το ύψος, εφόσον όλα πηγαίνουν τόσο καλά στη χώρα. Οι οφειλές εκτοξεύτηκαν στα 140 δισεκατομμύρια ευρώ, πρώτον, από την υπερφορολόγηση, από φόρους που έμειναν απλήρωτοι, γιατί πολύ απλά η φοροδοτική ικανότητα τω</w:t>
      </w:r>
      <w:r>
        <w:rPr>
          <w:rFonts w:eastAsia="Times New Roman"/>
          <w:color w:val="222222"/>
          <w:szCs w:val="24"/>
          <w:shd w:val="clear" w:color="auto" w:fill="FFFFFF"/>
        </w:rPr>
        <w:t>ν πολιτών έχει εξαντληθεί, δεύτερον, από τις εξοντωτικές και φοροεισπρακτικού χαρακτήρα ασφαλιστικές εισφορές που επέβαλε η Κυβέρνηση και, τρίτον, από το πισωγύρισμα της χώρας και της οικονομίας.</w:t>
      </w:r>
    </w:p>
    <w:p w14:paraId="4318B7FB"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Έλληνες πολίτες πλήρωσαν πολύ ακριβά το τρίτο και αχρείασ</w:t>
      </w:r>
      <w:r>
        <w:rPr>
          <w:rFonts w:eastAsia="Times New Roman"/>
          <w:color w:val="222222"/>
          <w:szCs w:val="24"/>
          <w:shd w:val="clear" w:color="auto" w:fill="FFFFFF"/>
        </w:rPr>
        <w:t xml:space="preserve">το μνημόνιο που είναι δημιούργημα του κ. Τσίπρα. Αυτή τη στιγμή πάνω από </w:t>
      </w:r>
      <w:r>
        <w:rPr>
          <w:rFonts w:eastAsia="Times New Roman"/>
          <w:color w:val="222222"/>
          <w:szCs w:val="24"/>
          <w:shd w:val="clear" w:color="auto" w:fill="FFFFFF"/>
        </w:rPr>
        <w:t>τέσσερα</w:t>
      </w:r>
      <w:r>
        <w:rPr>
          <w:rFonts w:eastAsia="Times New Roman"/>
          <w:color w:val="222222"/>
          <w:szCs w:val="24"/>
          <w:shd w:val="clear" w:color="auto" w:fill="FFFFFF"/>
        </w:rPr>
        <w:t xml:space="preserve"> εκατομμύρια πολίτες έχουν οφειλές στην εφορία συνολικού ύψους 104,4 </w:t>
      </w:r>
      <w:r w:rsidRPr="00936BAC">
        <w:rPr>
          <w:rFonts w:eastAsia="Times New Roman"/>
          <w:bCs/>
          <w:color w:val="222222"/>
          <w:shd w:val="clear" w:color="auto" w:fill="FFFFFF"/>
        </w:rPr>
        <w:t>δισεκατομμυρίων ευρώ</w:t>
      </w:r>
      <w:r>
        <w:rPr>
          <w:rFonts w:eastAsia="Times New Roman"/>
          <w:color w:val="222222"/>
          <w:szCs w:val="24"/>
          <w:shd w:val="clear" w:color="auto" w:fill="FFFFFF"/>
        </w:rPr>
        <w:t>, ενώ ένα εκατομμύριο πεντακόσιες πενήντα χιλιάδες πολίτες έχουν οφειλές στα ασφαλιστικ</w:t>
      </w:r>
      <w:r>
        <w:rPr>
          <w:rFonts w:eastAsia="Times New Roman"/>
          <w:color w:val="222222"/>
          <w:szCs w:val="24"/>
          <w:shd w:val="clear" w:color="auto" w:fill="FFFFFF"/>
        </w:rPr>
        <w:t>ά ταμεία συνολικού ύψους 38,2 δισεκατομμυρίων ευρώ. Επιπρόσθετα, ένα εκατομμύριο εκατό χιλιάδες πολίτες έχουν υποστεί κατασχέσεις και άλλοι επτακόσιες χιλιάδες πολίτες είναι αντιμέτωποι με κατασχέσεις και πλειστηριασμούς το επόμενο διάστημα. Όλοι αυτοί περ</w:t>
      </w:r>
      <w:r>
        <w:rPr>
          <w:rFonts w:eastAsia="Times New Roman"/>
          <w:color w:val="222222"/>
          <w:szCs w:val="24"/>
          <w:shd w:val="clear" w:color="auto" w:fill="FFFFFF"/>
        </w:rPr>
        <w:t xml:space="preserve">ίμεναν </w:t>
      </w:r>
      <w:r w:rsidRPr="002B0D1C">
        <w:rPr>
          <w:rFonts w:eastAsia="Times New Roman"/>
          <w:bCs/>
          <w:color w:val="222222"/>
          <w:shd w:val="clear" w:color="auto" w:fill="FFFFFF"/>
        </w:rPr>
        <w:t>και</w:t>
      </w:r>
      <w:r>
        <w:rPr>
          <w:rFonts w:eastAsia="Times New Roman"/>
          <w:color w:val="222222"/>
          <w:szCs w:val="24"/>
          <w:shd w:val="clear" w:color="auto" w:fill="FFFFFF"/>
        </w:rPr>
        <w:t xml:space="preserve"> περιμένουν το μέτρο των </w:t>
      </w:r>
      <w:r w:rsidRPr="002B0D1C">
        <w:rPr>
          <w:rFonts w:eastAsia="Times New Roman"/>
          <w:color w:val="222222"/>
          <w:shd w:val="clear" w:color="auto" w:fill="FFFFFF"/>
        </w:rPr>
        <w:t>εκατ</w:t>
      </w:r>
      <w:r>
        <w:rPr>
          <w:rFonts w:eastAsia="Times New Roman"/>
          <w:color w:val="222222"/>
          <w:shd w:val="clear" w:color="auto" w:fill="FFFFFF"/>
        </w:rPr>
        <w:t>όν είκοσι</w:t>
      </w:r>
      <w:r>
        <w:rPr>
          <w:rFonts w:eastAsia="Times New Roman"/>
          <w:color w:val="222222"/>
          <w:szCs w:val="24"/>
          <w:shd w:val="clear" w:color="auto" w:fill="FFFFFF"/>
        </w:rPr>
        <w:t xml:space="preserve"> δόσεων για να βγουν από το αδιέξοδο και κυρίως από την απειλή των πλειστηριασμών και των κατασχέσεων. </w:t>
      </w:r>
    </w:p>
    <w:p w14:paraId="4318B7FC" w14:textId="77777777" w:rsidR="001D7CFB" w:rsidRDefault="00EB4E04">
      <w:pPr>
        <w:spacing w:line="600" w:lineRule="auto"/>
        <w:ind w:firstLine="720"/>
        <w:jc w:val="both"/>
        <w:rPr>
          <w:rFonts w:eastAsia="Times New Roman"/>
          <w:color w:val="222222"/>
          <w:szCs w:val="24"/>
          <w:shd w:val="clear" w:color="auto" w:fill="FFFFFF"/>
        </w:rPr>
      </w:pPr>
      <w:r w:rsidRPr="002B0D1C">
        <w:rPr>
          <w:rFonts w:eastAsia="Times New Roman"/>
          <w:bCs/>
          <w:color w:val="222222"/>
          <w:shd w:val="clear" w:color="auto" w:fill="FFFFFF"/>
        </w:rPr>
        <w:t>Δυστυχώ</w:t>
      </w:r>
      <w:r>
        <w:rPr>
          <w:rFonts w:eastAsia="Times New Roman"/>
          <w:bCs/>
          <w:color w:val="222222"/>
          <w:shd w:val="clear" w:color="auto" w:fill="FFFFFF"/>
        </w:rPr>
        <w:t xml:space="preserve">ς, </w:t>
      </w:r>
      <w:r w:rsidRPr="002B0D1C">
        <w:rPr>
          <w:rFonts w:eastAsia="Times New Roman"/>
          <w:bCs/>
          <w:color w:val="222222"/>
          <w:shd w:val="clear" w:color="auto" w:fill="FFFFFF"/>
        </w:rPr>
        <w:t>όμως</w:t>
      </w:r>
      <w:r>
        <w:rPr>
          <w:rFonts w:eastAsia="Times New Roman"/>
          <w:bCs/>
          <w:color w:val="222222"/>
          <w:shd w:val="clear" w:color="auto" w:fill="FFFFFF"/>
        </w:rPr>
        <w:t xml:space="preserve">, η </w:t>
      </w:r>
      <w:r w:rsidRPr="002B0D1C">
        <w:rPr>
          <w:rFonts w:eastAsia="Times New Roman"/>
          <w:bCs/>
          <w:color w:val="222222"/>
          <w:shd w:val="clear" w:color="auto" w:fill="FFFFFF"/>
        </w:rPr>
        <w:t>ρύθμιση</w:t>
      </w:r>
      <w:r>
        <w:rPr>
          <w:rFonts w:eastAsia="Times New Roman"/>
          <w:bCs/>
          <w:color w:val="222222"/>
          <w:shd w:val="clear" w:color="auto" w:fill="FFFFFF"/>
        </w:rPr>
        <w:t xml:space="preserve"> </w:t>
      </w:r>
      <w:r w:rsidRPr="002B0D1C">
        <w:rPr>
          <w:rFonts w:eastAsia="Times New Roman"/>
          <w:bCs/>
          <w:color w:val="222222"/>
          <w:shd w:val="clear" w:color="auto" w:fill="FFFFFF"/>
        </w:rPr>
        <w:t>είναι</w:t>
      </w:r>
      <w:r>
        <w:rPr>
          <w:rFonts w:eastAsia="Times New Roman"/>
          <w:bCs/>
          <w:color w:val="222222"/>
          <w:shd w:val="clear" w:color="auto" w:fill="FFFFFF"/>
        </w:rPr>
        <w:t xml:space="preserve"> ατελής, </w:t>
      </w:r>
      <w:r>
        <w:rPr>
          <w:rFonts w:eastAsia="Times New Roman"/>
          <w:color w:val="222222"/>
          <w:szCs w:val="24"/>
          <w:shd w:val="clear" w:color="auto" w:fill="FFFFFF"/>
        </w:rPr>
        <w:t xml:space="preserve">αφού, πρώτον, τίθενται εισοδηματικά κριτήρια με κόφτες, </w:t>
      </w:r>
      <w:r w:rsidRPr="002B0D1C">
        <w:rPr>
          <w:rFonts w:eastAsia="Times New Roman"/>
          <w:bCs/>
          <w:color w:val="222222"/>
          <w:shd w:val="clear" w:color="auto" w:fill="FFFFFF"/>
        </w:rPr>
        <w:t>που</w:t>
      </w:r>
      <w:r>
        <w:rPr>
          <w:rFonts w:eastAsia="Times New Roman"/>
          <w:color w:val="222222"/>
          <w:szCs w:val="24"/>
          <w:shd w:val="clear" w:color="auto" w:fill="FFFFFF"/>
        </w:rPr>
        <w:t xml:space="preserve"> ουσι</w:t>
      </w:r>
      <w:r>
        <w:rPr>
          <w:rFonts w:eastAsia="Times New Roman"/>
          <w:color w:val="222222"/>
          <w:szCs w:val="24"/>
          <w:shd w:val="clear" w:color="auto" w:fill="FFFFFF"/>
        </w:rPr>
        <w:t xml:space="preserve">αστικά συναρτούν τον αριθμό </w:t>
      </w:r>
      <w:r w:rsidRPr="002B0D1C">
        <w:rPr>
          <w:rFonts w:eastAsia="Times New Roman"/>
          <w:bCs/>
          <w:color w:val="222222"/>
          <w:shd w:val="clear" w:color="auto" w:fill="FFFFFF"/>
        </w:rPr>
        <w:t>και</w:t>
      </w:r>
      <w:r>
        <w:rPr>
          <w:rFonts w:eastAsia="Times New Roman"/>
          <w:color w:val="222222"/>
          <w:szCs w:val="24"/>
          <w:shd w:val="clear" w:color="auto" w:fill="FFFFFF"/>
        </w:rPr>
        <w:t xml:space="preserve"> το ποσό των δόσεων με τα δηλωθέντα εισοδήματα. Αντίθετα, η πρόταση της Νέας Δημοκρατίας εντάσσει χωρίς προϋποθέσεις στη ρύθμιση των εκατόν είκοσι δόσεων όσους έχουν οφειλές μέχρι 20.000 ευρώ. </w:t>
      </w:r>
    </w:p>
    <w:p w14:paraId="4318B7FD"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Δεύτερον, για να ενταχθούν στη </w:t>
      </w:r>
      <w:r>
        <w:rPr>
          <w:rFonts w:eastAsia="Times New Roman"/>
          <w:color w:val="222222"/>
          <w:szCs w:val="24"/>
          <w:shd w:val="clear" w:color="auto" w:fill="FFFFFF"/>
        </w:rPr>
        <w:t xml:space="preserve">ρύθμιση οι οφειλέτες, θα πρέπει πρώτα να εξοφλήσουν ή να τακτοποιήσουν κατά νόμιμο τρόπο τις οφειλές που άφησαν απλήρωτες μέσα στο έτος 2019. Είναι χαρακτηριστικό </w:t>
      </w:r>
      <w:r w:rsidRPr="002B0D1C">
        <w:rPr>
          <w:rFonts w:eastAsia="Times New Roman"/>
          <w:bCs/>
          <w:color w:val="222222"/>
          <w:shd w:val="clear" w:color="auto" w:fill="FFFFFF"/>
        </w:rPr>
        <w:t>ότι</w:t>
      </w:r>
      <w:r>
        <w:rPr>
          <w:rFonts w:eastAsia="Times New Roman"/>
          <w:color w:val="222222"/>
          <w:szCs w:val="24"/>
          <w:shd w:val="clear" w:color="auto" w:fill="FFFFFF"/>
        </w:rPr>
        <w:t xml:space="preserve"> τους δύο πρώτους μήνες του 2019 οι φορολογούμενοι άφησαν απλήρωτους φόρους 2,2 </w:t>
      </w:r>
      <w:r w:rsidRPr="00936BAC">
        <w:rPr>
          <w:rFonts w:eastAsia="Times New Roman"/>
          <w:bCs/>
          <w:color w:val="222222"/>
          <w:shd w:val="clear" w:color="auto" w:fill="FFFFFF"/>
        </w:rPr>
        <w:t>δισεκατομμ</w:t>
      </w:r>
      <w:r w:rsidRPr="00936BAC">
        <w:rPr>
          <w:rFonts w:eastAsia="Times New Roman"/>
          <w:bCs/>
          <w:color w:val="222222"/>
          <w:shd w:val="clear" w:color="auto" w:fill="FFFFFF"/>
        </w:rPr>
        <w:t>υρίων ευρώ</w:t>
      </w:r>
      <w:r>
        <w:rPr>
          <w:rFonts w:eastAsia="Times New Roman"/>
          <w:color w:val="222222"/>
          <w:szCs w:val="24"/>
          <w:shd w:val="clear" w:color="auto" w:fill="FFFFFF"/>
        </w:rPr>
        <w:t xml:space="preserve">. </w:t>
      </w:r>
    </w:p>
    <w:p w14:paraId="4318B7FE"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Τρίτον, προβλέπεται ένας πολύ μικρός αριθμός δόσεων για τις επιχειρήσεις. Ουσιαστικά, με τον τρόπο αυτό θα ενταχθεί ένας πολύ μικρός αριθμός επιχειρήσεων στη ρύθμιση, αφού ισχύουν μόνο είκοσι τέσσερις δόσεις για τη συντριπτική πλειοψηφία των ν</w:t>
      </w:r>
      <w:r>
        <w:rPr>
          <w:rFonts w:eastAsia="Times New Roman"/>
          <w:color w:val="222222"/>
          <w:szCs w:val="24"/>
          <w:shd w:val="clear" w:color="auto" w:fill="FFFFFF"/>
        </w:rPr>
        <w:t xml:space="preserve">ομικών προσώπων. </w:t>
      </w:r>
    </w:p>
    <w:p w14:paraId="4318B7FF"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Τέταρτον, είναι πολύ μικρό το χρονικό διάστημα των σαράντα πέντε ημερών κατά το οποίο θα είναι ανοιχτή η πλατφόρμα για την ένταξη στη ρύθμιση. Η πλατφόρμα </w:t>
      </w:r>
      <w:r w:rsidRPr="002B0D1C">
        <w:rPr>
          <w:rFonts w:eastAsia="Times New Roman"/>
          <w:bCs/>
          <w:color w:val="222222"/>
          <w:shd w:val="clear" w:color="auto" w:fill="FFFFFF"/>
        </w:rPr>
        <w:t>θα</w:t>
      </w:r>
      <w:r>
        <w:rPr>
          <w:rFonts w:eastAsia="Times New Roman"/>
          <w:color w:val="222222"/>
          <w:szCs w:val="24"/>
          <w:shd w:val="clear" w:color="auto" w:fill="FFFFFF"/>
        </w:rPr>
        <w:t xml:space="preserve"> </w:t>
      </w:r>
      <w:r w:rsidRPr="002B0D1C">
        <w:rPr>
          <w:rFonts w:eastAsia="Times New Roman"/>
          <w:bCs/>
          <w:color w:val="222222"/>
          <w:shd w:val="clear" w:color="auto" w:fill="FFFFFF"/>
        </w:rPr>
        <w:t>είναι</w:t>
      </w:r>
      <w:r>
        <w:rPr>
          <w:rFonts w:eastAsia="Times New Roman"/>
          <w:color w:val="222222"/>
          <w:szCs w:val="24"/>
          <w:shd w:val="clear" w:color="auto" w:fill="FFFFFF"/>
        </w:rPr>
        <w:t xml:space="preserve"> ανοιχτή έως τις 28 Ιουνίου, ενώ δεν γνωρίζουμε κατά πόσο η Κυβέρνηση μπορε</w:t>
      </w:r>
      <w:r>
        <w:rPr>
          <w:rFonts w:eastAsia="Times New Roman"/>
          <w:color w:val="222222"/>
          <w:szCs w:val="24"/>
          <w:shd w:val="clear" w:color="auto" w:fill="FFFFFF"/>
        </w:rPr>
        <w:t xml:space="preserve">ί να μας διαβεβαιώσει ότι η πλατφόρμα θα είναι έτοιμη για να λειτουργήσει άμεσα και χωρίς προβλήματα. </w:t>
      </w:r>
    </w:p>
    <w:p w14:paraId="4318B800"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Κάποιοι μπορεί να κάνουν χρήση αυτών των διατάξεων. Η γενική εικόνα όμως είναι ότι πρόκειται για μια ατελή ρύθμιση, αφού αυτό </w:t>
      </w:r>
      <w:r w:rsidRPr="002B0D1C">
        <w:rPr>
          <w:rFonts w:eastAsia="Times New Roman"/>
          <w:bCs/>
          <w:color w:val="222222"/>
          <w:shd w:val="clear" w:color="auto" w:fill="FFFFFF"/>
        </w:rPr>
        <w:t>που</w:t>
      </w:r>
      <w:r>
        <w:rPr>
          <w:rFonts w:eastAsia="Times New Roman"/>
          <w:color w:val="222222"/>
          <w:szCs w:val="24"/>
          <w:shd w:val="clear" w:color="auto" w:fill="FFFFFF"/>
        </w:rPr>
        <w:t xml:space="preserve"> </w:t>
      </w:r>
      <w:r w:rsidRPr="002B0D1C">
        <w:rPr>
          <w:rFonts w:eastAsia="Times New Roman"/>
          <w:bCs/>
          <w:color w:val="222222"/>
          <w:shd w:val="clear" w:color="auto" w:fill="FFFFFF"/>
        </w:rPr>
        <w:t>χρειάζεται</w:t>
      </w:r>
      <w:r>
        <w:rPr>
          <w:rFonts w:eastAsia="Times New Roman"/>
          <w:color w:val="222222"/>
          <w:szCs w:val="24"/>
          <w:shd w:val="clear" w:color="auto" w:fill="FFFFFF"/>
        </w:rPr>
        <w:t xml:space="preserve"> η χώρα </w:t>
      </w:r>
      <w:r w:rsidRPr="002B0D1C">
        <w:rPr>
          <w:rFonts w:eastAsia="Times New Roman"/>
          <w:bCs/>
          <w:color w:val="222222"/>
          <w:shd w:val="clear" w:color="auto" w:fill="FFFFFF"/>
        </w:rPr>
        <w:t>είναι</w:t>
      </w:r>
      <w:r>
        <w:rPr>
          <w:rFonts w:eastAsia="Times New Roman"/>
          <w:color w:val="222222"/>
          <w:szCs w:val="24"/>
          <w:shd w:val="clear" w:color="auto" w:fill="FFFFFF"/>
        </w:rPr>
        <w:t xml:space="preserve"> </w:t>
      </w:r>
      <w:r w:rsidRPr="002B0D1C">
        <w:rPr>
          <w:rFonts w:eastAsia="Times New Roman"/>
          <w:bCs/>
          <w:color w:val="222222"/>
          <w:shd w:val="clear" w:color="auto" w:fill="FFFFFF"/>
        </w:rPr>
        <w:t>μια</w:t>
      </w:r>
      <w:r>
        <w:rPr>
          <w:rFonts w:eastAsia="Times New Roman"/>
          <w:color w:val="222222"/>
          <w:szCs w:val="24"/>
          <w:shd w:val="clear" w:color="auto" w:fill="FFFFFF"/>
        </w:rPr>
        <w:t xml:space="preserve"> συνολική ρύθμιση που να περιλαμβάνει όχι μόνο τις οφειλές προς την εφορία, τα ασφαλιστικά ταμεία και τους οργανισμούς τοπικής αυτοδιοίκησης, αλλά και τα κόκκινα δάνεια. </w:t>
      </w:r>
    </w:p>
    <w:p w14:paraId="4318B801" w14:textId="77777777" w:rsidR="001D7CFB" w:rsidRDefault="00EB4E04">
      <w:pPr>
        <w:spacing w:line="600" w:lineRule="auto"/>
        <w:ind w:firstLine="720"/>
        <w:jc w:val="both"/>
        <w:rPr>
          <w:rFonts w:eastAsia="Times New Roman"/>
          <w:color w:val="222222"/>
          <w:szCs w:val="24"/>
          <w:shd w:val="clear" w:color="auto" w:fill="FFFFFF"/>
        </w:rPr>
      </w:pPr>
      <w:r w:rsidRPr="002B0D1C">
        <w:rPr>
          <w:rFonts w:eastAsia="Times New Roman"/>
          <w:color w:val="222222"/>
          <w:szCs w:val="24"/>
          <w:shd w:val="clear" w:color="auto" w:fill="FFFFFF"/>
        </w:rPr>
        <w:t>Κυρίες και κύριοι συνάδελφοι</w:t>
      </w:r>
      <w:r>
        <w:rPr>
          <w:rFonts w:eastAsia="Times New Roman"/>
          <w:color w:val="222222"/>
          <w:szCs w:val="24"/>
          <w:shd w:val="clear" w:color="auto" w:fill="FFFFFF"/>
        </w:rPr>
        <w:t xml:space="preserve">, η </w:t>
      </w:r>
      <w:r w:rsidRPr="002B0D1C">
        <w:rPr>
          <w:rFonts w:eastAsia="Times New Roman"/>
          <w:bCs/>
          <w:color w:val="222222"/>
          <w:shd w:val="clear" w:color="auto" w:fill="FFFFFF"/>
        </w:rPr>
        <w:t>Κυβέρνηση</w:t>
      </w:r>
      <w:r>
        <w:rPr>
          <w:rFonts w:eastAsia="Times New Roman"/>
          <w:color w:val="222222"/>
          <w:szCs w:val="24"/>
          <w:shd w:val="clear" w:color="auto" w:fill="FFFFFF"/>
        </w:rPr>
        <w:t xml:space="preserve"> εξήγγειλε τη μείωση του ΦΠΑ στην εστίασ</w:t>
      </w:r>
      <w:r>
        <w:rPr>
          <w:rFonts w:eastAsia="Times New Roman"/>
          <w:color w:val="222222"/>
          <w:szCs w:val="24"/>
          <w:shd w:val="clear" w:color="auto" w:fill="FFFFFF"/>
        </w:rPr>
        <w:t>η και πριν τη ψήφιση και την εφαρμογή της άρχισαν οι εκπτώσεις με την εξαίρεση από το μέτρο του καφέ, των αναψυκτικών, των χυμών και γενικά όλων των ροφημάτων. Παραλάβατε τον ΦΠΑ στην εστίαση, κυρίες και κύριοι της κυβερνητικής πλειοψηφίας, στο 13% και τον</w:t>
      </w:r>
      <w:r>
        <w:rPr>
          <w:rFonts w:eastAsia="Times New Roman"/>
          <w:color w:val="222222"/>
          <w:szCs w:val="24"/>
          <w:shd w:val="clear" w:color="auto" w:fill="FFFFFF"/>
        </w:rPr>
        <w:t xml:space="preserve"> αυξήσατε δύο φορές, την πρώτη στο 23% και τη δεύτερη στο 24%.</w:t>
      </w:r>
    </w:p>
    <w:p w14:paraId="4318B802"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Ουσιαστικά, τα τέσσερα αυτά χρόνια διακυβέρνησης του κ. Τσίπρα ήταν χαμένα χρόνια. Γιατί τώρα αυτό το οποίο μας λέτε είναι ότι τέσσερα χρόνια μετά θα κάνετε μια προσπάθεια για να πάτε τον ΦΠΑ σ</w:t>
      </w:r>
      <w:r>
        <w:rPr>
          <w:rFonts w:eastAsia="Times New Roman"/>
          <w:color w:val="222222"/>
          <w:szCs w:val="24"/>
          <w:shd w:val="clear" w:color="auto" w:fill="FFFFFF"/>
        </w:rPr>
        <w:t>την εστίαση εκεί που σας τον παρέδωσε η προηγούμενη Κυβέρνηση και μάλιστα όχι για όλα τα προϊόντα και τις υπηρεσίες. Δηλαδή μετά από τέσσερα χρόνια θα πάει ο συντελεστής εκεί που τον είχατε παραλάβει. Το ίδιο ισχύει για τη μετάταξη ενός μεγάλου αριθμού προ</w:t>
      </w:r>
      <w:r>
        <w:rPr>
          <w:rFonts w:eastAsia="Times New Roman"/>
          <w:color w:val="222222"/>
          <w:szCs w:val="24"/>
          <w:shd w:val="clear" w:color="auto" w:fill="FFFFFF"/>
        </w:rPr>
        <w:t xml:space="preserve">ϊόντων και υπηρεσιών ευρείας κατανάλωσης από τον μειωμένο συντελεστή 13% στον υψηλό συντελεστή 24%. </w:t>
      </w:r>
    </w:p>
    <w:p w14:paraId="4318B803"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w:t>
      </w:r>
      <w:r w:rsidRPr="002B0D1C">
        <w:rPr>
          <w:rFonts w:eastAsia="Times New Roman"/>
          <w:bCs/>
          <w:color w:val="222222"/>
          <w:shd w:val="clear" w:color="auto" w:fill="FFFFFF"/>
        </w:rPr>
        <w:t>Κυβέρνηση</w:t>
      </w:r>
      <w:r>
        <w:rPr>
          <w:rFonts w:eastAsia="Times New Roman"/>
          <w:color w:val="222222"/>
          <w:szCs w:val="24"/>
          <w:shd w:val="clear" w:color="auto" w:fill="FFFFFF"/>
        </w:rPr>
        <w:t xml:space="preserve"> αύξησε τον ΦΠΑ δύο φορές, την πρώτη στο 23% τον Ιούλιο του 2015 και τη δεύτερη στο 24% τον Ιούνιο του 2016 και σήμερα έρχεται και θριαμβολογεί </w:t>
      </w:r>
      <w:r>
        <w:rPr>
          <w:rFonts w:eastAsia="Times New Roman"/>
          <w:color w:val="222222"/>
          <w:szCs w:val="24"/>
          <w:shd w:val="clear" w:color="auto" w:fill="FFFFFF"/>
        </w:rPr>
        <w:t>που μεταφέρει ξανά κάποια από αυτά στο 13%. Δηλαδή εκεί που το παρέλαβε. Μιλάμε για τέσσερα χαμένα χρόνια, για τέσσερα χρόνια που τα πλήρωσε και τα πληρώνει ακριβά ο Έλληνας πολίτης.</w:t>
      </w:r>
    </w:p>
    <w:p w14:paraId="4318B804"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Καταθέσαμε τροπολογία για να επιστρέψουν όλα τα προϊόντα ευρείας κατανάλω</w:t>
      </w:r>
      <w:r>
        <w:rPr>
          <w:rFonts w:eastAsia="Times New Roman"/>
          <w:color w:val="222222"/>
          <w:szCs w:val="24"/>
          <w:shd w:val="clear" w:color="auto" w:fill="FFFFFF"/>
        </w:rPr>
        <w:t xml:space="preserve">σης στον μειωμένο συντελεστή ΦΠΑ που υπάγονταν το 2014, αλλά και να ενταχθούν στη μείωση του ΦΠΑ στην εστίαση τα μη αλκοολούχα ποτά, οι καφέδες και τα λοιπά ροφήματα. Μένει </w:t>
      </w:r>
      <w:r>
        <w:rPr>
          <w:rFonts w:eastAsia="Times New Roman"/>
          <w:color w:val="222222"/>
          <w:szCs w:val="24"/>
          <w:shd w:val="clear" w:color="auto" w:fill="FFFFFF"/>
        </w:rPr>
        <w:t>να</w:t>
      </w:r>
      <w:r>
        <w:rPr>
          <w:rFonts w:eastAsia="Times New Roman"/>
          <w:color w:val="222222"/>
          <w:szCs w:val="24"/>
          <w:shd w:val="clear" w:color="auto" w:fill="FFFFFF"/>
        </w:rPr>
        <w:t xml:space="preserve"> δούμε τη στάση της Κυβέρνησης, η οποία θα κριθεί από τους πολίτες. </w:t>
      </w:r>
    </w:p>
    <w:p w14:paraId="4318B805"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Περιμένουμε,</w:t>
      </w:r>
      <w:r>
        <w:rPr>
          <w:rFonts w:eastAsia="Times New Roman"/>
          <w:color w:val="222222"/>
          <w:szCs w:val="24"/>
          <w:shd w:val="clear" w:color="auto" w:fill="FFFFFF"/>
        </w:rPr>
        <w:t xml:space="preserve"> επίσης, να δούμε τι θα πράξει η Κυβέρνηση απέναντι στην τροπολογία που κατέθεσε η Νέα Δημοκρατία για να ακυρωθεί το μέτρο της μείωσης του αφορολόγητου, ένα μέτρο που εσείς φέρατε και ψηφίσατε. Εσείς που είχατε υποσχεθεί αύξηση του αφορολόγητου στα 12.000 </w:t>
      </w:r>
      <w:r>
        <w:rPr>
          <w:rFonts w:eastAsia="Times New Roman"/>
          <w:color w:val="222222"/>
          <w:szCs w:val="24"/>
          <w:shd w:val="clear" w:color="auto" w:fill="FFFFFF"/>
        </w:rPr>
        <w:t>ευρώ, εσείς που παραλάβατε το αφορολόγητο στα 9.545 ευρώ, το μειώσατε για πρώτη φορά στα 8.636 ευρώ από την 1η Ιανουαρίου του 2016 και για δεύτερη φορά στα 5.681 ευρώ με τον ν.4472/2017 με στόχο να ισχύει την 1η Ιανουαρίου του 2020 και να αναγκαστούν να πλ</w:t>
      </w:r>
      <w:r>
        <w:rPr>
          <w:rFonts w:eastAsia="Times New Roman"/>
          <w:color w:val="222222"/>
          <w:szCs w:val="24"/>
          <w:shd w:val="clear" w:color="auto" w:fill="FFFFFF"/>
        </w:rPr>
        <w:t>ηρώσουν για πρώτη φορά φόρο μισθωτοί και συνταξιούχοι των 500 ευρώ.</w:t>
      </w:r>
    </w:p>
    <w:p w14:paraId="4318B806"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Θυμόμαστε όλοι τον Υπουργό Οικονομικών να δηλώνει το 2016 ότι θα παραιτηθεί σε περίπτωση που θα μειωθεί το αφορολόγητο κάτω από τα 9.000 ευρώ. Φυσικά, όπως και ο κύριος Τσίπρας, έκανε το α</w:t>
      </w:r>
      <w:r>
        <w:rPr>
          <w:rFonts w:eastAsia="Times New Roman"/>
          <w:color w:val="222222"/>
          <w:szCs w:val="24"/>
          <w:shd w:val="clear" w:color="auto" w:fill="FFFFFF"/>
        </w:rPr>
        <w:t xml:space="preserve">κριβώς αντίθετο. Παρέμεινε για να κάνει ευφυολογήματα και να βάζει και στοιχήματα. Με τη διαφορά όμως ότι τα στοιχήματα αυτά τα πληρώνει ο Έλληνας πολίτης. Ο Έλληνας πολίτης όμως τη μεθεπόμενη Κυριακή θα μιλήσει και θα στείλει το πιο ηχηρό μήνυμα που έχει </w:t>
      </w:r>
      <w:r>
        <w:rPr>
          <w:rFonts w:eastAsia="Times New Roman"/>
          <w:color w:val="222222"/>
          <w:szCs w:val="24"/>
          <w:shd w:val="clear" w:color="auto" w:fill="FFFFFF"/>
        </w:rPr>
        <w:t>στείλει ποτέ ο ελληνικός λαός σε κυβέρνηση, μήνυμα καταδίκης και αποδοκιμασίας.</w:t>
      </w:r>
    </w:p>
    <w:p w14:paraId="4318B807"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14:paraId="4318B808" w14:textId="77777777" w:rsidR="001D7CFB" w:rsidRDefault="00EB4E04">
      <w:pPr>
        <w:spacing w:line="600" w:lineRule="auto"/>
        <w:ind w:firstLine="709"/>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4318B809" w14:textId="77777777" w:rsidR="001D7CFB" w:rsidRDefault="00EB4E04">
      <w:pPr>
        <w:spacing w:line="600" w:lineRule="auto"/>
        <w:ind w:firstLine="720"/>
        <w:jc w:val="both"/>
        <w:rPr>
          <w:rFonts w:eastAsia="Times New Roman"/>
          <w:color w:val="222222"/>
          <w:szCs w:val="24"/>
          <w:shd w:val="clear" w:color="auto" w:fill="FFFFFF"/>
        </w:rPr>
      </w:pPr>
      <w:r w:rsidRPr="006919C2">
        <w:rPr>
          <w:rFonts w:eastAsia="Times New Roman"/>
          <w:b/>
          <w:bCs/>
          <w:color w:val="222222"/>
          <w:shd w:val="clear" w:color="auto" w:fill="FFFFFF"/>
        </w:rPr>
        <w:t>ΠΡΟΕΔΡΕΥΩΝ (Αναστάσιος Κουράκης):</w:t>
      </w:r>
      <w:r>
        <w:rPr>
          <w:rFonts w:eastAsia="Times New Roman"/>
          <w:color w:val="222222"/>
          <w:szCs w:val="24"/>
          <w:shd w:val="clear" w:color="auto" w:fill="FFFFFF"/>
        </w:rPr>
        <w:t xml:space="preserve"> Ευχαριστούμε τον κ. Βεσυρόπουλο, Βουλευτή του Νομού Ημαθίας της Νέας Δημοκρατίας. </w:t>
      </w:r>
    </w:p>
    <w:p w14:paraId="4318B80A" w14:textId="77777777" w:rsidR="001D7CFB" w:rsidRDefault="00EB4E0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w:t>
      </w:r>
      <w:r w:rsidRPr="006919C2">
        <w:rPr>
          <w:rFonts w:eastAsia="Times New Roman"/>
          <w:bCs/>
          <w:color w:val="222222"/>
          <w:shd w:val="clear" w:color="auto" w:fill="FFFFFF"/>
        </w:rPr>
        <w:t>έχει</w:t>
      </w:r>
      <w:r>
        <w:rPr>
          <w:rFonts w:eastAsia="Times New Roman"/>
          <w:color w:val="222222"/>
          <w:szCs w:val="24"/>
          <w:shd w:val="clear" w:color="auto" w:fill="FFFFFF"/>
        </w:rPr>
        <w:t xml:space="preserve"> ο Θεόδωρος Δρίτσας, Βουλευτής Α΄ Πειραιώς του ΣΥΡΙΖΑ.</w:t>
      </w:r>
    </w:p>
    <w:p w14:paraId="4318B80B" w14:textId="77777777" w:rsidR="001D7CFB" w:rsidRDefault="00EB4E04">
      <w:pPr>
        <w:spacing w:line="600" w:lineRule="auto"/>
        <w:ind w:firstLine="720"/>
        <w:contextualSpacing/>
        <w:jc w:val="both"/>
        <w:rPr>
          <w:rFonts w:eastAsia="Times New Roman"/>
          <w:color w:val="1D2228"/>
          <w:szCs w:val="24"/>
        </w:rPr>
      </w:pPr>
      <w:r w:rsidRPr="00D01F74">
        <w:rPr>
          <w:rFonts w:eastAsia="Times New Roman"/>
          <w:b/>
          <w:color w:val="1D2228"/>
          <w:szCs w:val="24"/>
        </w:rPr>
        <w:t xml:space="preserve">ΘΕΟΔΩΡΟΣ ΔΡΙΤΣΑΣ: </w:t>
      </w:r>
      <w:r w:rsidRPr="00D01F74">
        <w:rPr>
          <w:rFonts w:eastAsia="Times New Roman"/>
          <w:color w:val="1D2228"/>
          <w:szCs w:val="24"/>
        </w:rPr>
        <w:t>Ευχαριστώ</w:t>
      </w:r>
      <w:r>
        <w:rPr>
          <w:rFonts w:eastAsia="Times New Roman"/>
          <w:color w:val="1D2228"/>
          <w:szCs w:val="24"/>
        </w:rPr>
        <w:t>,</w:t>
      </w:r>
      <w:r w:rsidRPr="00D01F74">
        <w:rPr>
          <w:rFonts w:eastAsia="Times New Roman"/>
          <w:color w:val="1D2228"/>
          <w:szCs w:val="24"/>
        </w:rPr>
        <w:t xml:space="preserve"> κύριε </w:t>
      </w:r>
      <w:r>
        <w:rPr>
          <w:rFonts w:eastAsia="Times New Roman"/>
          <w:color w:val="1D2228"/>
          <w:szCs w:val="24"/>
        </w:rPr>
        <w:t>Π</w:t>
      </w:r>
      <w:r w:rsidRPr="00D01F74">
        <w:rPr>
          <w:rFonts w:eastAsia="Times New Roman"/>
          <w:color w:val="1D2228"/>
          <w:szCs w:val="24"/>
        </w:rPr>
        <w:t>ρόεδρε</w:t>
      </w:r>
      <w:r>
        <w:rPr>
          <w:rFonts w:eastAsia="Times New Roman"/>
          <w:color w:val="1D2228"/>
          <w:szCs w:val="24"/>
        </w:rPr>
        <w:t>.</w:t>
      </w:r>
    </w:p>
    <w:p w14:paraId="4318B80C" w14:textId="77777777" w:rsidR="001D7CFB" w:rsidRDefault="00EB4E04">
      <w:pPr>
        <w:spacing w:line="600" w:lineRule="auto"/>
        <w:ind w:firstLine="720"/>
        <w:contextualSpacing/>
        <w:jc w:val="both"/>
        <w:rPr>
          <w:rFonts w:eastAsia="Times New Roman"/>
          <w:color w:val="1D2228"/>
          <w:szCs w:val="24"/>
        </w:rPr>
      </w:pPr>
      <w:r>
        <w:rPr>
          <w:rFonts w:eastAsia="Times New Roman"/>
          <w:color w:val="1D2228"/>
          <w:szCs w:val="24"/>
        </w:rPr>
        <w:t>Συνάδελφοι, νομίζω ότι είν</w:t>
      </w:r>
      <w:r w:rsidRPr="00D01F74">
        <w:rPr>
          <w:rFonts w:eastAsia="Times New Roman"/>
          <w:color w:val="1D2228"/>
          <w:szCs w:val="24"/>
        </w:rPr>
        <w:t>αι φανερό</w:t>
      </w:r>
      <w:r>
        <w:rPr>
          <w:rFonts w:eastAsia="Times New Roman"/>
          <w:color w:val="1D2228"/>
          <w:szCs w:val="24"/>
        </w:rPr>
        <w:t>: Η Α</w:t>
      </w:r>
      <w:r w:rsidRPr="00D01F74">
        <w:rPr>
          <w:rFonts w:eastAsia="Times New Roman"/>
          <w:color w:val="1D2228"/>
          <w:szCs w:val="24"/>
        </w:rPr>
        <w:t xml:space="preserve">ντιπολίτευση </w:t>
      </w:r>
      <w:r>
        <w:rPr>
          <w:rFonts w:eastAsia="Times New Roman"/>
          <w:color w:val="1D2228"/>
          <w:szCs w:val="24"/>
        </w:rPr>
        <w:t xml:space="preserve">και </w:t>
      </w:r>
      <w:r>
        <w:rPr>
          <w:rFonts w:eastAsia="Times New Roman"/>
          <w:color w:val="1D2228"/>
          <w:szCs w:val="24"/>
        </w:rPr>
        <w:t>ειδικά η</w:t>
      </w:r>
      <w:r w:rsidRPr="00D01F74">
        <w:rPr>
          <w:rFonts w:eastAsia="Times New Roman"/>
          <w:color w:val="1D2228"/>
          <w:szCs w:val="24"/>
        </w:rPr>
        <w:t xml:space="preserve"> </w:t>
      </w:r>
      <w:r>
        <w:rPr>
          <w:rFonts w:eastAsia="Times New Roman"/>
          <w:color w:val="1D2228"/>
          <w:szCs w:val="24"/>
        </w:rPr>
        <w:t xml:space="preserve">Νέα Δημοκρατία έχει ήδη </w:t>
      </w:r>
      <w:r w:rsidRPr="00D01F74">
        <w:rPr>
          <w:rFonts w:eastAsia="Times New Roman"/>
          <w:color w:val="1D2228"/>
          <w:szCs w:val="24"/>
        </w:rPr>
        <w:t>ηττηθεί</w:t>
      </w:r>
      <w:r>
        <w:rPr>
          <w:rFonts w:eastAsia="Times New Roman"/>
          <w:color w:val="1D2228"/>
          <w:szCs w:val="24"/>
        </w:rPr>
        <w:t>. Εκλογικά θα ηττηθεί στις 26 Ι</w:t>
      </w:r>
      <w:r w:rsidRPr="00D01F74">
        <w:rPr>
          <w:rFonts w:eastAsia="Times New Roman"/>
          <w:color w:val="1D2228"/>
          <w:szCs w:val="24"/>
        </w:rPr>
        <w:t>ουνίου</w:t>
      </w:r>
      <w:r>
        <w:rPr>
          <w:rFonts w:eastAsia="Times New Roman"/>
          <w:color w:val="1D2228"/>
          <w:szCs w:val="24"/>
        </w:rPr>
        <w:t xml:space="preserve"> και έπεται συνέχεια.</w:t>
      </w:r>
      <w:r w:rsidRPr="00D01F74">
        <w:rPr>
          <w:rFonts w:eastAsia="Times New Roman"/>
          <w:color w:val="1D2228"/>
          <w:szCs w:val="24"/>
        </w:rPr>
        <w:t xml:space="preserve"> </w:t>
      </w:r>
    </w:p>
    <w:p w14:paraId="4318B80D" w14:textId="77777777" w:rsidR="001D7CFB" w:rsidRDefault="00EB4E04">
      <w:pPr>
        <w:spacing w:line="600" w:lineRule="auto"/>
        <w:ind w:firstLine="720"/>
        <w:contextualSpacing/>
        <w:jc w:val="both"/>
        <w:rPr>
          <w:rFonts w:eastAsia="Times New Roman"/>
          <w:color w:val="1D2228"/>
          <w:szCs w:val="24"/>
        </w:rPr>
      </w:pPr>
      <w:r w:rsidRPr="00D01F74">
        <w:rPr>
          <w:rFonts w:eastAsia="Times New Roman"/>
          <w:b/>
          <w:color w:val="1D2228"/>
          <w:szCs w:val="24"/>
        </w:rPr>
        <w:t>ΙΩΑΝΝΗΣ ΒΡΟΥΤΣΗΣ:</w:t>
      </w:r>
      <w:r>
        <w:rPr>
          <w:rFonts w:eastAsia="Times New Roman"/>
          <w:color w:val="1D2228"/>
          <w:szCs w:val="24"/>
        </w:rPr>
        <w:t xml:space="preserve"> Μαΐου.</w:t>
      </w:r>
    </w:p>
    <w:p w14:paraId="4318B80E" w14:textId="77777777" w:rsidR="001D7CFB" w:rsidRDefault="00EB4E04">
      <w:pPr>
        <w:spacing w:line="600" w:lineRule="auto"/>
        <w:ind w:firstLine="720"/>
        <w:contextualSpacing/>
        <w:jc w:val="both"/>
        <w:rPr>
          <w:rFonts w:eastAsia="Times New Roman"/>
          <w:color w:val="1D2228"/>
          <w:szCs w:val="24"/>
        </w:rPr>
      </w:pPr>
      <w:r w:rsidRPr="00D01F74">
        <w:rPr>
          <w:rFonts w:eastAsia="Times New Roman"/>
          <w:b/>
          <w:color w:val="1D2228"/>
          <w:szCs w:val="24"/>
        </w:rPr>
        <w:t>ΑΠΟΣΤΟΛΟΣ ΒΕΣΥΡΟΠΟΥΛΟΣ:</w:t>
      </w:r>
      <w:r>
        <w:rPr>
          <w:rFonts w:eastAsia="Times New Roman"/>
          <w:color w:val="1D2228"/>
          <w:szCs w:val="24"/>
        </w:rPr>
        <w:t xml:space="preserve"> Είναι ένα μήνα πριν οι εκλογές.</w:t>
      </w:r>
    </w:p>
    <w:p w14:paraId="4318B80F" w14:textId="77777777" w:rsidR="001D7CFB" w:rsidRDefault="00EB4E04">
      <w:pPr>
        <w:spacing w:line="600" w:lineRule="auto"/>
        <w:ind w:firstLine="720"/>
        <w:contextualSpacing/>
        <w:jc w:val="both"/>
        <w:rPr>
          <w:rFonts w:eastAsia="Times New Roman"/>
          <w:color w:val="1D2228"/>
          <w:szCs w:val="24"/>
        </w:rPr>
      </w:pPr>
      <w:r>
        <w:rPr>
          <w:rFonts w:eastAsia="Times New Roman"/>
          <w:b/>
          <w:color w:val="1D2228"/>
          <w:szCs w:val="24"/>
        </w:rPr>
        <w:t xml:space="preserve">ΘΕΟΔΩΡΟΣ ΔΡΙΤΣΑΣ: </w:t>
      </w:r>
      <w:r w:rsidRPr="00D01F74">
        <w:rPr>
          <w:rFonts w:eastAsia="Times New Roman"/>
          <w:color w:val="1D2228"/>
          <w:szCs w:val="24"/>
        </w:rPr>
        <w:t>Στις 26</w:t>
      </w:r>
      <w:r>
        <w:rPr>
          <w:rFonts w:eastAsia="Times New Roman"/>
          <w:b/>
          <w:color w:val="1D2228"/>
          <w:szCs w:val="24"/>
        </w:rPr>
        <w:t xml:space="preserve"> </w:t>
      </w:r>
      <w:r w:rsidRPr="00D01F74">
        <w:rPr>
          <w:rFonts w:eastAsia="Times New Roman"/>
          <w:color w:val="1D2228"/>
          <w:szCs w:val="24"/>
        </w:rPr>
        <w:t>Μαΐου</w:t>
      </w:r>
      <w:r>
        <w:rPr>
          <w:rFonts w:eastAsia="Times New Roman"/>
          <w:color w:val="1D2228"/>
          <w:szCs w:val="24"/>
        </w:rPr>
        <w:t>, συμπαθάτε με. Δεν βιαζόμαστε, έχουμε αυτοπ</w:t>
      </w:r>
      <w:r>
        <w:rPr>
          <w:rFonts w:eastAsia="Times New Roman"/>
          <w:color w:val="1D2228"/>
          <w:szCs w:val="24"/>
        </w:rPr>
        <w:t>εποίθηση.</w:t>
      </w:r>
    </w:p>
    <w:p w14:paraId="4318B810" w14:textId="77777777" w:rsidR="001D7CFB" w:rsidRDefault="00EB4E04">
      <w:pPr>
        <w:spacing w:line="600" w:lineRule="auto"/>
        <w:ind w:firstLine="720"/>
        <w:contextualSpacing/>
        <w:jc w:val="both"/>
        <w:rPr>
          <w:rFonts w:eastAsia="Times New Roman"/>
          <w:color w:val="1D2228"/>
          <w:szCs w:val="24"/>
        </w:rPr>
      </w:pPr>
      <w:r w:rsidRPr="00D01F74">
        <w:rPr>
          <w:rFonts w:eastAsia="Times New Roman"/>
          <w:color w:val="1D2228"/>
          <w:szCs w:val="24"/>
        </w:rPr>
        <w:t xml:space="preserve">Αλλά </w:t>
      </w:r>
      <w:r>
        <w:rPr>
          <w:rFonts w:eastAsia="Times New Roman"/>
          <w:color w:val="1D2228"/>
          <w:szCs w:val="24"/>
        </w:rPr>
        <w:t xml:space="preserve">έτσι γίνεται </w:t>
      </w:r>
      <w:r w:rsidRPr="00D01F74">
        <w:rPr>
          <w:rFonts w:eastAsia="Times New Roman"/>
          <w:color w:val="1D2228"/>
          <w:szCs w:val="24"/>
        </w:rPr>
        <w:t>πάντα</w:t>
      </w:r>
      <w:r>
        <w:rPr>
          <w:rFonts w:eastAsia="Times New Roman"/>
          <w:color w:val="1D2228"/>
          <w:szCs w:val="24"/>
        </w:rPr>
        <w:t>. Η εκλογική ήττα καταγράφει μια υπάρχουσα πολιτική ήττα η</w:t>
      </w:r>
      <w:r w:rsidRPr="00D01F74">
        <w:rPr>
          <w:rFonts w:eastAsia="Times New Roman"/>
          <w:color w:val="1D2228"/>
          <w:szCs w:val="24"/>
        </w:rPr>
        <w:t xml:space="preserve"> οποία καταγράφεται ειδικά στη σημερινή </w:t>
      </w:r>
      <w:r>
        <w:rPr>
          <w:rFonts w:eastAsia="Times New Roman"/>
          <w:color w:val="1D2228"/>
          <w:szCs w:val="24"/>
        </w:rPr>
        <w:t>και</w:t>
      </w:r>
      <w:r w:rsidRPr="00D01F74">
        <w:rPr>
          <w:rFonts w:eastAsia="Times New Roman"/>
          <w:color w:val="1D2228"/>
          <w:szCs w:val="24"/>
        </w:rPr>
        <w:t xml:space="preserve"> χθεσινή συζήτηση με τον πιο πανηγυρικό τρόπο</w:t>
      </w:r>
      <w:r>
        <w:rPr>
          <w:rFonts w:eastAsia="Times New Roman"/>
          <w:color w:val="1D2228"/>
          <w:szCs w:val="24"/>
        </w:rPr>
        <w:t>. Δεν έχει η Αντιπολίτευση και ειδικά η Νέα Δημοκρατία τι να πει. Αναμασά ατέ</w:t>
      </w:r>
      <w:r>
        <w:rPr>
          <w:rFonts w:eastAsia="Times New Roman"/>
          <w:color w:val="1D2228"/>
          <w:szCs w:val="24"/>
        </w:rPr>
        <w:t xml:space="preserve">λειωτο κατάλογο -άλυτων ή λυμένων, αλλά που κατά τη γνώμη της </w:t>
      </w:r>
      <w:r w:rsidRPr="00D01F74">
        <w:rPr>
          <w:rFonts w:eastAsia="Times New Roman"/>
          <w:color w:val="1D2228"/>
          <w:szCs w:val="24"/>
        </w:rPr>
        <w:t>τα θεωρεί άλυτα προβλήματα</w:t>
      </w:r>
      <w:r>
        <w:rPr>
          <w:rFonts w:eastAsia="Times New Roman"/>
          <w:color w:val="1D2228"/>
          <w:szCs w:val="24"/>
        </w:rPr>
        <w:t>- προβλημάτων</w:t>
      </w:r>
      <w:r w:rsidRPr="00D01F74">
        <w:rPr>
          <w:rFonts w:eastAsia="Times New Roman"/>
          <w:color w:val="1D2228"/>
          <w:szCs w:val="24"/>
        </w:rPr>
        <w:t xml:space="preserve"> υπαρκτών της χρεοκοπίας</w:t>
      </w:r>
      <w:r>
        <w:rPr>
          <w:rFonts w:eastAsia="Times New Roman"/>
          <w:color w:val="1D2228"/>
          <w:szCs w:val="24"/>
        </w:rPr>
        <w:t>,</w:t>
      </w:r>
      <w:r w:rsidRPr="00D01F74">
        <w:rPr>
          <w:rFonts w:eastAsia="Times New Roman"/>
          <w:color w:val="1D2228"/>
          <w:szCs w:val="24"/>
        </w:rPr>
        <w:t xml:space="preserve"> δηλαδή της κληρονομιάς που εκείνη έφερε στον ελληνικό λαό</w:t>
      </w:r>
      <w:r>
        <w:rPr>
          <w:rFonts w:eastAsia="Times New Roman"/>
          <w:color w:val="1D2228"/>
          <w:szCs w:val="24"/>
        </w:rPr>
        <w:t>,</w:t>
      </w:r>
      <w:r w:rsidRPr="00D01F74">
        <w:rPr>
          <w:rFonts w:eastAsia="Times New Roman"/>
          <w:color w:val="1D2228"/>
          <w:szCs w:val="24"/>
        </w:rPr>
        <w:t xml:space="preserve"> των επώδυνων καταστάσεων και της καταστροφικής </w:t>
      </w:r>
      <w:r>
        <w:rPr>
          <w:rFonts w:eastAsia="Times New Roman"/>
          <w:color w:val="1D2228"/>
          <w:szCs w:val="24"/>
        </w:rPr>
        <w:t xml:space="preserve">πολιτικής που </w:t>
      </w:r>
      <w:r w:rsidRPr="00D01F74">
        <w:rPr>
          <w:rFonts w:eastAsia="Times New Roman"/>
          <w:color w:val="1D2228"/>
          <w:szCs w:val="24"/>
        </w:rPr>
        <w:t>οδήγησε σ</w:t>
      </w:r>
      <w:r w:rsidRPr="00D01F74">
        <w:rPr>
          <w:rFonts w:eastAsia="Times New Roman"/>
          <w:color w:val="1D2228"/>
          <w:szCs w:val="24"/>
        </w:rPr>
        <w:t>τη χρεοκοπία</w:t>
      </w:r>
      <w:r>
        <w:rPr>
          <w:rFonts w:eastAsia="Times New Roman"/>
          <w:color w:val="1D2228"/>
          <w:szCs w:val="24"/>
        </w:rPr>
        <w:t>.</w:t>
      </w:r>
      <w:r w:rsidRPr="00D01F74">
        <w:rPr>
          <w:rFonts w:eastAsia="Times New Roman"/>
          <w:color w:val="1D2228"/>
          <w:szCs w:val="24"/>
        </w:rPr>
        <w:t xml:space="preserve"> Και φυσικά</w:t>
      </w:r>
      <w:r>
        <w:rPr>
          <w:rFonts w:eastAsia="Times New Roman"/>
          <w:color w:val="1D2228"/>
          <w:szCs w:val="24"/>
        </w:rPr>
        <w:t>,</w:t>
      </w:r>
      <w:r w:rsidRPr="00D01F74">
        <w:rPr>
          <w:rFonts w:eastAsia="Times New Roman"/>
          <w:color w:val="1D2228"/>
          <w:szCs w:val="24"/>
        </w:rPr>
        <w:t xml:space="preserve"> η χρεοκοπία έχει ακόμα άκρες</w:t>
      </w:r>
      <w:r>
        <w:rPr>
          <w:rFonts w:eastAsia="Times New Roman"/>
          <w:color w:val="1D2228"/>
          <w:szCs w:val="24"/>
        </w:rPr>
        <w:t>,</w:t>
      </w:r>
      <w:r w:rsidRPr="00D01F74">
        <w:rPr>
          <w:rFonts w:eastAsia="Times New Roman"/>
          <w:color w:val="1D2228"/>
          <w:szCs w:val="24"/>
        </w:rPr>
        <w:t xml:space="preserve"> άλυτα προβλήματα</w:t>
      </w:r>
      <w:r>
        <w:rPr>
          <w:rFonts w:eastAsia="Times New Roman"/>
          <w:color w:val="1D2228"/>
          <w:szCs w:val="24"/>
        </w:rPr>
        <w:t>,</w:t>
      </w:r>
      <w:r w:rsidRPr="00D01F74">
        <w:rPr>
          <w:rFonts w:eastAsia="Times New Roman"/>
          <w:color w:val="1D2228"/>
          <w:szCs w:val="24"/>
        </w:rPr>
        <w:t xml:space="preserve"> πολλά και σοβαρά</w:t>
      </w:r>
      <w:r>
        <w:rPr>
          <w:rFonts w:eastAsia="Times New Roman"/>
          <w:color w:val="1D2228"/>
          <w:szCs w:val="24"/>
        </w:rPr>
        <w:t>. Αυτά αναμασά η Α</w:t>
      </w:r>
      <w:r w:rsidRPr="00D01F74">
        <w:rPr>
          <w:rFonts w:eastAsia="Times New Roman"/>
          <w:color w:val="1D2228"/>
          <w:szCs w:val="24"/>
        </w:rPr>
        <w:t>ντιπολίτευση και η Νέα Δημοκρατία και τα περιγράφει</w:t>
      </w:r>
      <w:r>
        <w:rPr>
          <w:rFonts w:eastAsia="Times New Roman"/>
          <w:color w:val="1D2228"/>
          <w:szCs w:val="24"/>
        </w:rPr>
        <w:t>,</w:t>
      </w:r>
      <w:r w:rsidRPr="00D01F74">
        <w:rPr>
          <w:rFonts w:eastAsia="Times New Roman"/>
          <w:color w:val="1D2228"/>
          <w:szCs w:val="24"/>
        </w:rPr>
        <w:t xml:space="preserve"> λες και εμείς δεν ξέρουμε ή</w:t>
      </w:r>
      <w:r>
        <w:rPr>
          <w:rFonts w:eastAsia="Times New Roman"/>
          <w:color w:val="1D2228"/>
          <w:szCs w:val="24"/>
        </w:rPr>
        <w:t xml:space="preserve"> δεν έ</w:t>
      </w:r>
      <w:r w:rsidRPr="00D01F74">
        <w:rPr>
          <w:rFonts w:eastAsia="Times New Roman"/>
          <w:color w:val="1D2228"/>
          <w:szCs w:val="24"/>
        </w:rPr>
        <w:t>χουμε την ευθύνη να συνειδητοποιούμε και να αποδεχόμαστε και ν</w:t>
      </w:r>
      <w:r w:rsidRPr="00D01F74">
        <w:rPr>
          <w:rFonts w:eastAsia="Times New Roman"/>
          <w:color w:val="1D2228"/>
          <w:szCs w:val="24"/>
        </w:rPr>
        <w:t>α οργανώνουμε όλη μας τη δουλειά ακριβώς</w:t>
      </w:r>
      <w:r>
        <w:rPr>
          <w:rFonts w:eastAsia="Times New Roman"/>
          <w:color w:val="1D2228"/>
          <w:szCs w:val="24"/>
        </w:rPr>
        <w:t xml:space="preserve">, σε </w:t>
      </w:r>
      <w:r w:rsidRPr="00D01F74">
        <w:rPr>
          <w:rFonts w:eastAsia="Times New Roman"/>
          <w:color w:val="1D2228"/>
          <w:szCs w:val="24"/>
        </w:rPr>
        <w:t>αυτή</w:t>
      </w:r>
      <w:r>
        <w:rPr>
          <w:rFonts w:eastAsia="Times New Roman"/>
          <w:color w:val="1D2228"/>
          <w:szCs w:val="24"/>
        </w:rPr>
        <w:t>ν</w:t>
      </w:r>
      <w:r w:rsidRPr="00D01F74">
        <w:rPr>
          <w:rFonts w:eastAsia="Times New Roman"/>
          <w:color w:val="1D2228"/>
          <w:szCs w:val="24"/>
        </w:rPr>
        <w:t xml:space="preserve"> την κατεύθυνση</w:t>
      </w:r>
      <w:r>
        <w:rPr>
          <w:rFonts w:eastAsia="Times New Roman"/>
          <w:color w:val="1D2228"/>
          <w:szCs w:val="24"/>
        </w:rPr>
        <w:t>, π</w:t>
      </w:r>
      <w:r w:rsidRPr="00D01F74">
        <w:rPr>
          <w:rFonts w:eastAsia="Times New Roman"/>
          <w:color w:val="1D2228"/>
          <w:szCs w:val="24"/>
        </w:rPr>
        <w:t>όσα πράγματα ακόμα πρέπει να γίνουν</w:t>
      </w:r>
      <w:r>
        <w:rPr>
          <w:rFonts w:eastAsia="Times New Roman"/>
          <w:color w:val="1D2228"/>
          <w:szCs w:val="24"/>
        </w:rPr>
        <w:t>. Κ</w:t>
      </w:r>
      <w:r w:rsidRPr="00D01F74">
        <w:rPr>
          <w:rFonts w:eastAsia="Times New Roman"/>
          <w:color w:val="1D2228"/>
          <w:szCs w:val="24"/>
        </w:rPr>
        <w:t>αι αυτό είνα</w:t>
      </w:r>
      <w:r>
        <w:rPr>
          <w:rFonts w:eastAsia="Times New Roman"/>
          <w:color w:val="1D2228"/>
          <w:szCs w:val="24"/>
        </w:rPr>
        <w:t>ι το πρώτιστο μέλημα αυτής της Κ</w:t>
      </w:r>
      <w:r w:rsidRPr="00D01F74">
        <w:rPr>
          <w:rFonts w:eastAsia="Times New Roman"/>
          <w:color w:val="1D2228"/>
          <w:szCs w:val="24"/>
        </w:rPr>
        <w:t xml:space="preserve">υβέρνησης και του κυβερνώντος </w:t>
      </w:r>
      <w:r>
        <w:rPr>
          <w:rFonts w:eastAsia="Times New Roman"/>
          <w:color w:val="1D2228"/>
          <w:szCs w:val="24"/>
        </w:rPr>
        <w:t>κ</w:t>
      </w:r>
      <w:r w:rsidRPr="00D01F74">
        <w:rPr>
          <w:rFonts w:eastAsia="Times New Roman"/>
          <w:color w:val="1D2228"/>
          <w:szCs w:val="24"/>
        </w:rPr>
        <w:t>όμματος</w:t>
      </w:r>
      <w:r>
        <w:rPr>
          <w:rFonts w:eastAsia="Times New Roman"/>
          <w:color w:val="1D2228"/>
          <w:szCs w:val="24"/>
        </w:rPr>
        <w:t>. Κ</w:t>
      </w:r>
      <w:r w:rsidRPr="00D01F74">
        <w:rPr>
          <w:rFonts w:eastAsia="Times New Roman"/>
          <w:color w:val="1D2228"/>
          <w:szCs w:val="24"/>
        </w:rPr>
        <w:t xml:space="preserve">αι ποτέ δεν επαναπαυτήκαμε ότι δήθεν σώσαμε τη χώρα </w:t>
      </w:r>
      <w:r>
        <w:rPr>
          <w:rFonts w:eastAsia="Times New Roman"/>
          <w:color w:val="1D2228"/>
          <w:szCs w:val="24"/>
        </w:rPr>
        <w:t>ή σώσαμε</w:t>
      </w:r>
      <w:r w:rsidRPr="00D01F74">
        <w:rPr>
          <w:rFonts w:eastAsia="Times New Roman"/>
          <w:color w:val="1D2228"/>
          <w:szCs w:val="24"/>
        </w:rPr>
        <w:t xml:space="preserve"> τον </w:t>
      </w:r>
      <w:r w:rsidRPr="00D01F74">
        <w:rPr>
          <w:rFonts w:eastAsia="Times New Roman"/>
          <w:color w:val="1D2228"/>
          <w:szCs w:val="24"/>
        </w:rPr>
        <w:t>ελληνικό λαό</w:t>
      </w:r>
      <w:r>
        <w:rPr>
          <w:rFonts w:eastAsia="Times New Roman"/>
          <w:color w:val="1D2228"/>
          <w:szCs w:val="24"/>
        </w:rPr>
        <w:t>. Ο</w:t>
      </w:r>
      <w:r w:rsidRPr="00D01F74">
        <w:rPr>
          <w:rFonts w:eastAsia="Times New Roman"/>
          <w:color w:val="1D2228"/>
          <w:szCs w:val="24"/>
        </w:rPr>
        <w:t xml:space="preserve"> ελληνικός λαός θα σωθεί από τις δικές του προσπάθειες και με τις δικές τους συστηματικές δράσεις και τις παραγωγικές και της κοινωνικής συνοχής και της κοινωνικής αλληλεγγύης και της </w:t>
      </w:r>
      <w:r>
        <w:rPr>
          <w:rFonts w:eastAsia="Times New Roman"/>
          <w:color w:val="1D2228"/>
          <w:szCs w:val="24"/>
        </w:rPr>
        <w:t xml:space="preserve">προοδευτικής </w:t>
      </w:r>
      <w:r w:rsidRPr="00D01F74">
        <w:rPr>
          <w:rFonts w:eastAsia="Times New Roman"/>
          <w:color w:val="1D2228"/>
          <w:szCs w:val="24"/>
        </w:rPr>
        <w:t>αντιμετώπισης όλων των διλημμάτων που προκύπ</w:t>
      </w:r>
      <w:r w:rsidRPr="00D01F74">
        <w:rPr>
          <w:rFonts w:eastAsia="Times New Roman"/>
          <w:color w:val="1D2228"/>
          <w:szCs w:val="24"/>
        </w:rPr>
        <w:t>τουν σε αυτές τις δύσκολες στιγμές</w:t>
      </w:r>
      <w:r>
        <w:rPr>
          <w:rFonts w:eastAsia="Times New Roman"/>
          <w:color w:val="1D2228"/>
          <w:szCs w:val="24"/>
        </w:rPr>
        <w:t xml:space="preserve">. </w:t>
      </w:r>
    </w:p>
    <w:p w14:paraId="4318B811" w14:textId="77777777" w:rsidR="001D7CFB" w:rsidRDefault="00EB4E04">
      <w:pPr>
        <w:spacing w:line="600" w:lineRule="auto"/>
        <w:ind w:firstLine="720"/>
        <w:contextualSpacing/>
        <w:jc w:val="both"/>
        <w:rPr>
          <w:rFonts w:eastAsia="Times New Roman"/>
          <w:color w:val="1D2228"/>
          <w:szCs w:val="24"/>
        </w:rPr>
      </w:pPr>
      <w:r>
        <w:rPr>
          <w:rFonts w:eastAsia="Times New Roman"/>
          <w:color w:val="1D2228"/>
          <w:szCs w:val="24"/>
        </w:rPr>
        <w:t xml:space="preserve">Αναμασά, λοιπόν, η </w:t>
      </w:r>
      <w:r w:rsidRPr="00D01F74">
        <w:rPr>
          <w:rFonts w:eastAsia="Times New Roman"/>
          <w:color w:val="1D2228"/>
          <w:szCs w:val="24"/>
        </w:rPr>
        <w:t>Νέα Δημοκρατία τα προβλήματα που εκκρεμούν</w:t>
      </w:r>
      <w:r>
        <w:rPr>
          <w:rFonts w:eastAsia="Times New Roman"/>
          <w:color w:val="1D2228"/>
          <w:szCs w:val="24"/>
        </w:rPr>
        <w:t>, κάνει σωρεία από γκάφες ο Α</w:t>
      </w:r>
      <w:r w:rsidRPr="00D01F74">
        <w:rPr>
          <w:rFonts w:eastAsia="Times New Roman"/>
          <w:color w:val="1D2228"/>
          <w:szCs w:val="24"/>
        </w:rPr>
        <w:t xml:space="preserve">ρχηγός </w:t>
      </w:r>
      <w:r>
        <w:rPr>
          <w:rFonts w:eastAsia="Times New Roman"/>
          <w:color w:val="1D2228"/>
          <w:szCs w:val="24"/>
        </w:rPr>
        <w:t>της,</w:t>
      </w:r>
      <w:r w:rsidRPr="00D01F74">
        <w:rPr>
          <w:rFonts w:eastAsia="Times New Roman"/>
          <w:color w:val="1D2228"/>
          <w:szCs w:val="24"/>
        </w:rPr>
        <w:t xml:space="preserve"> ο κ</w:t>
      </w:r>
      <w:r>
        <w:rPr>
          <w:rFonts w:eastAsia="Times New Roman"/>
          <w:color w:val="1D2228"/>
          <w:szCs w:val="24"/>
        </w:rPr>
        <w:t>.</w:t>
      </w:r>
      <w:r w:rsidRPr="00D01F74">
        <w:rPr>
          <w:rFonts w:eastAsia="Times New Roman"/>
          <w:color w:val="1D2228"/>
          <w:szCs w:val="24"/>
        </w:rPr>
        <w:t xml:space="preserve"> Μητσοτάκης</w:t>
      </w:r>
      <w:r>
        <w:rPr>
          <w:rFonts w:eastAsia="Times New Roman"/>
          <w:color w:val="1D2228"/>
          <w:szCs w:val="24"/>
        </w:rPr>
        <w:t>,</w:t>
      </w:r>
      <w:r w:rsidRPr="00D01F74">
        <w:rPr>
          <w:rFonts w:eastAsia="Times New Roman"/>
          <w:color w:val="1D2228"/>
          <w:szCs w:val="24"/>
        </w:rPr>
        <w:t xml:space="preserve"> </w:t>
      </w:r>
      <w:r>
        <w:rPr>
          <w:rFonts w:eastAsia="Times New Roman"/>
          <w:color w:val="1D2228"/>
          <w:szCs w:val="24"/>
        </w:rPr>
        <w:t>π</w:t>
      </w:r>
      <w:r w:rsidRPr="00D01F74">
        <w:rPr>
          <w:rFonts w:eastAsia="Times New Roman"/>
          <w:color w:val="1D2228"/>
          <w:szCs w:val="24"/>
        </w:rPr>
        <w:t xml:space="preserve">ου βέβαια δεν είναι </w:t>
      </w:r>
      <w:r>
        <w:rPr>
          <w:rFonts w:eastAsia="Times New Roman"/>
          <w:color w:val="1D2228"/>
          <w:szCs w:val="24"/>
        </w:rPr>
        <w:t>γ</w:t>
      </w:r>
      <w:r w:rsidRPr="00D01F74">
        <w:rPr>
          <w:rFonts w:eastAsia="Times New Roman"/>
          <w:color w:val="1D2228"/>
          <w:szCs w:val="24"/>
        </w:rPr>
        <w:t>κάφες</w:t>
      </w:r>
      <w:r>
        <w:rPr>
          <w:rFonts w:eastAsia="Times New Roman"/>
          <w:color w:val="1D2228"/>
          <w:szCs w:val="24"/>
        </w:rPr>
        <w:t>,</w:t>
      </w:r>
      <w:r w:rsidRPr="00D01F74">
        <w:rPr>
          <w:rFonts w:eastAsia="Times New Roman"/>
          <w:color w:val="1D2228"/>
          <w:szCs w:val="24"/>
        </w:rPr>
        <w:t xml:space="preserve"> είναι η αγχώδης προσπάθεια να διαφοροποιηθεί και να δείξει μία κάποια π</w:t>
      </w:r>
      <w:r w:rsidRPr="00D01F74">
        <w:rPr>
          <w:rFonts w:eastAsia="Times New Roman"/>
          <w:color w:val="1D2228"/>
          <w:szCs w:val="24"/>
        </w:rPr>
        <w:t>ολιτική ταυτότητα</w:t>
      </w:r>
      <w:r>
        <w:rPr>
          <w:rFonts w:eastAsia="Times New Roman"/>
          <w:color w:val="1D2228"/>
          <w:szCs w:val="24"/>
        </w:rPr>
        <w:t xml:space="preserve">. Και φυσικά, </w:t>
      </w:r>
      <w:r w:rsidRPr="00D01F74">
        <w:rPr>
          <w:rFonts w:eastAsia="Times New Roman"/>
          <w:color w:val="1D2228"/>
          <w:szCs w:val="24"/>
        </w:rPr>
        <w:t>αναδεικνύει αυτή</w:t>
      </w:r>
      <w:r>
        <w:rPr>
          <w:rFonts w:eastAsia="Times New Roman"/>
          <w:color w:val="1D2228"/>
          <w:szCs w:val="24"/>
        </w:rPr>
        <w:t>ν</w:t>
      </w:r>
      <w:r w:rsidRPr="00D01F74">
        <w:rPr>
          <w:rFonts w:eastAsia="Times New Roman"/>
          <w:color w:val="1D2228"/>
          <w:szCs w:val="24"/>
        </w:rPr>
        <w:t xml:space="preserve"> που πραγματικά έχει και</w:t>
      </w:r>
      <w:r>
        <w:rPr>
          <w:rFonts w:eastAsia="Times New Roman"/>
          <w:color w:val="1D2228"/>
          <w:szCs w:val="24"/>
        </w:rPr>
        <w:t xml:space="preserve"> που την </w:t>
      </w:r>
      <w:r w:rsidRPr="00D01F74">
        <w:rPr>
          <w:rFonts w:eastAsia="Times New Roman"/>
          <w:color w:val="1D2228"/>
          <w:szCs w:val="24"/>
        </w:rPr>
        <w:t>κρύβει επιμελώς σε άλλες περιόδους</w:t>
      </w:r>
      <w:r>
        <w:rPr>
          <w:rFonts w:eastAsia="Times New Roman"/>
          <w:color w:val="1D2228"/>
          <w:szCs w:val="24"/>
        </w:rPr>
        <w:t>, τ</w:t>
      </w:r>
      <w:r w:rsidRPr="00D01F74">
        <w:rPr>
          <w:rFonts w:eastAsia="Times New Roman"/>
          <w:color w:val="1D2228"/>
          <w:szCs w:val="24"/>
        </w:rPr>
        <w:t>ην ακραία νεοφιλελεύθερη</w:t>
      </w:r>
      <w:r>
        <w:rPr>
          <w:rFonts w:eastAsia="Times New Roman"/>
          <w:color w:val="1D2228"/>
          <w:szCs w:val="24"/>
        </w:rPr>
        <w:t>,</w:t>
      </w:r>
      <w:r w:rsidRPr="00D01F74">
        <w:rPr>
          <w:rFonts w:eastAsia="Times New Roman"/>
          <w:color w:val="1D2228"/>
          <w:szCs w:val="24"/>
        </w:rPr>
        <w:t xml:space="preserve"> οικονομική</w:t>
      </w:r>
      <w:r>
        <w:rPr>
          <w:rFonts w:eastAsia="Times New Roman"/>
          <w:color w:val="1D2228"/>
          <w:szCs w:val="24"/>
        </w:rPr>
        <w:t>,</w:t>
      </w:r>
      <w:r w:rsidRPr="00D01F74">
        <w:rPr>
          <w:rFonts w:eastAsia="Times New Roman"/>
          <w:color w:val="1D2228"/>
          <w:szCs w:val="24"/>
        </w:rPr>
        <w:t xml:space="preserve"> κοινωνική και πολιτική ταυτότητα</w:t>
      </w:r>
      <w:r>
        <w:rPr>
          <w:rFonts w:eastAsia="Times New Roman"/>
          <w:color w:val="1D2228"/>
          <w:szCs w:val="24"/>
        </w:rPr>
        <w:t>, την πολιτική τ</w:t>
      </w:r>
      <w:r w:rsidRPr="00D01F74">
        <w:rPr>
          <w:rFonts w:eastAsia="Times New Roman"/>
          <w:color w:val="1D2228"/>
          <w:szCs w:val="24"/>
        </w:rPr>
        <w:t>ης που είναι πραγματικά πολιτική με ταξική μεροληψία</w:t>
      </w:r>
      <w:r w:rsidRPr="00D01F74">
        <w:rPr>
          <w:rFonts w:eastAsia="Times New Roman"/>
          <w:color w:val="1D2228"/>
          <w:szCs w:val="24"/>
        </w:rPr>
        <w:t xml:space="preserve"> υπέρ των λίγων </w:t>
      </w:r>
      <w:r>
        <w:rPr>
          <w:rFonts w:eastAsia="Times New Roman"/>
          <w:color w:val="1D2228"/>
          <w:szCs w:val="24"/>
        </w:rPr>
        <w:t>κ</w:t>
      </w:r>
      <w:r w:rsidRPr="00D01F74">
        <w:rPr>
          <w:rFonts w:eastAsia="Times New Roman"/>
          <w:color w:val="1D2228"/>
          <w:szCs w:val="24"/>
        </w:rPr>
        <w:t>αι θα τ</w:t>
      </w:r>
      <w:r>
        <w:rPr>
          <w:rFonts w:eastAsia="Times New Roman"/>
          <w:color w:val="1D2228"/>
          <w:szCs w:val="24"/>
        </w:rPr>
        <w:t>ο εξηγήσω αυτό τι πραγματικά σημαίνει. Κ</w:t>
      </w:r>
      <w:r w:rsidRPr="00D01F74">
        <w:rPr>
          <w:rFonts w:eastAsia="Times New Roman"/>
          <w:color w:val="1D2228"/>
          <w:szCs w:val="24"/>
        </w:rPr>
        <w:t>αι φυσικά</w:t>
      </w:r>
      <w:r>
        <w:rPr>
          <w:rFonts w:eastAsia="Times New Roman"/>
          <w:color w:val="1D2228"/>
          <w:szCs w:val="24"/>
        </w:rPr>
        <w:t>,</w:t>
      </w:r>
      <w:r w:rsidRPr="00D01F74">
        <w:rPr>
          <w:rFonts w:eastAsia="Times New Roman"/>
          <w:color w:val="1D2228"/>
          <w:szCs w:val="24"/>
        </w:rPr>
        <w:t xml:space="preserve"> προσθέτει και μεγάλες δόσεις κιτρινισμού με τη μεγαλύτερη ευτέλεια</w:t>
      </w:r>
      <w:r>
        <w:rPr>
          <w:rFonts w:eastAsia="Times New Roman"/>
          <w:color w:val="1D2228"/>
          <w:szCs w:val="24"/>
        </w:rPr>
        <w:t>,</w:t>
      </w:r>
      <w:r w:rsidRPr="00D01F74">
        <w:rPr>
          <w:rFonts w:eastAsia="Times New Roman"/>
          <w:color w:val="1D2228"/>
          <w:szCs w:val="24"/>
        </w:rPr>
        <w:t xml:space="preserve"> λες και μπορεί να αποδείξει ότι ο ΣΥΡΙΖΑ</w:t>
      </w:r>
      <w:r>
        <w:rPr>
          <w:rFonts w:eastAsia="Times New Roman"/>
          <w:color w:val="1D2228"/>
          <w:szCs w:val="24"/>
        </w:rPr>
        <w:t>, ο Π</w:t>
      </w:r>
      <w:r w:rsidRPr="00D01F74">
        <w:rPr>
          <w:rFonts w:eastAsia="Times New Roman"/>
          <w:color w:val="1D2228"/>
          <w:szCs w:val="24"/>
        </w:rPr>
        <w:t>ρωθυπουργός</w:t>
      </w:r>
      <w:r>
        <w:rPr>
          <w:rFonts w:eastAsia="Times New Roman"/>
          <w:color w:val="1D2228"/>
          <w:szCs w:val="24"/>
        </w:rPr>
        <w:t>, τα στελέχη του, οι Υπουργοί</w:t>
      </w:r>
      <w:r w:rsidRPr="00D01F74">
        <w:rPr>
          <w:rFonts w:eastAsia="Times New Roman"/>
          <w:color w:val="1D2228"/>
          <w:szCs w:val="24"/>
        </w:rPr>
        <w:t xml:space="preserve"> του</w:t>
      </w:r>
      <w:r>
        <w:rPr>
          <w:rFonts w:eastAsia="Times New Roman"/>
          <w:color w:val="1D2228"/>
          <w:szCs w:val="24"/>
        </w:rPr>
        <w:t xml:space="preserve"> δεν είναι γεννήματα</w:t>
      </w:r>
      <w:r w:rsidRPr="00D01F74">
        <w:rPr>
          <w:rFonts w:eastAsia="Times New Roman"/>
          <w:color w:val="1D2228"/>
          <w:szCs w:val="24"/>
        </w:rPr>
        <w:t xml:space="preserve"> μια</w:t>
      </w:r>
      <w:r w:rsidRPr="00D01F74">
        <w:rPr>
          <w:rFonts w:eastAsia="Times New Roman"/>
          <w:color w:val="1D2228"/>
          <w:szCs w:val="24"/>
        </w:rPr>
        <w:t>ς αγωνιώδους προσπάθειας της ελληνικής κοινωνίας για δικαιοσύνη</w:t>
      </w:r>
      <w:r>
        <w:rPr>
          <w:rFonts w:eastAsia="Times New Roman"/>
          <w:color w:val="1D2228"/>
          <w:szCs w:val="24"/>
        </w:rPr>
        <w:t>,</w:t>
      </w:r>
      <w:r w:rsidRPr="00D01F74">
        <w:rPr>
          <w:rFonts w:eastAsia="Times New Roman"/>
          <w:color w:val="1D2228"/>
          <w:szCs w:val="24"/>
        </w:rPr>
        <w:t xml:space="preserve"> πρόοδο</w:t>
      </w:r>
      <w:r>
        <w:rPr>
          <w:rFonts w:eastAsia="Times New Roman"/>
          <w:color w:val="1D2228"/>
          <w:szCs w:val="24"/>
        </w:rPr>
        <w:t>,</w:t>
      </w:r>
      <w:r w:rsidRPr="00D01F74">
        <w:rPr>
          <w:rFonts w:eastAsia="Times New Roman"/>
          <w:color w:val="1D2228"/>
          <w:szCs w:val="24"/>
        </w:rPr>
        <w:t xml:space="preserve"> κοινωνική συνοχή</w:t>
      </w:r>
      <w:r>
        <w:rPr>
          <w:rFonts w:eastAsia="Times New Roman"/>
          <w:color w:val="1D2228"/>
          <w:szCs w:val="24"/>
        </w:rPr>
        <w:t>,</w:t>
      </w:r>
      <w:r w:rsidRPr="00D01F74">
        <w:rPr>
          <w:rFonts w:eastAsia="Times New Roman"/>
          <w:color w:val="1D2228"/>
          <w:szCs w:val="24"/>
        </w:rPr>
        <w:t xml:space="preserve"> αλληλεγγύη</w:t>
      </w:r>
      <w:r>
        <w:rPr>
          <w:rFonts w:eastAsia="Times New Roman"/>
          <w:color w:val="1D2228"/>
          <w:szCs w:val="24"/>
        </w:rPr>
        <w:t>,</w:t>
      </w:r>
      <w:r w:rsidRPr="00D01F74">
        <w:rPr>
          <w:rFonts w:eastAsia="Times New Roman"/>
          <w:color w:val="1D2228"/>
          <w:szCs w:val="24"/>
        </w:rPr>
        <w:t xml:space="preserve"> αλλά είναι γεννήματα </w:t>
      </w:r>
      <w:r>
        <w:rPr>
          <w:rFonts w:eastAsia="Times New Roman"/>
          <w:color w:val="1D2228"/>
          <w:szCs w:val="24"/>
        </w:rPr>
        <w:t xml:space="preserve">μίας μαλθακής </w:t>
      </w:r>
      <w:r w:rsidRPr="00D01F74">
        <w:rPr>
          <w:rFonts w:eastAsia="Times New Roman"/>
          <w:color w:val="1D2228"/>
          <w:szCs w:val="24"/>
        </w:rPr>
        <w:t>ζωής</w:t>
      </w:r>
      <w:r>
        <w:rPr>
          <w:rFonts w:eastAsia="Times New Roman"/>
          <w:color w:val="1D2228"/>
          <w:szCs w:val="24"/>
        </w:rPr>
        <w:t>, ενός ο</w:t>
      </w:r>
      <w:r w:rsidRPr="00D01F74">
        <w:rPr>
          <w:rFonts w:eastAsia="Times New Roman"/>
          <w:color w:val="1D2228"/>
          <w:szCs w:val="24"/>
        </w:rPr>
        <w:t xml:space="preserve">νείρου δήθεν </w:t>
      </w:r>
      <w:r>
        <w:rPr>
          <w:rFonts w:eastAsia="Times New Roman"/>
          <w:color w:val="1D2228"/>
          <w:szCs w:val="24"/>
        </w:rPr>
        <w:t xml:space="preserve">τριφυλλής ζωής, </w:t>
      </w:r>
      <w:r w:rsidRPr="00D01F74">
        <w:rPr>
          <w:rFonts w:eastAsia="Times New Roman"/>
          <w:color w:val="1D2228"/>
          <w:szCs w:val="24"/>
        </w:rPr>
        <w:t>όπως πάρα πολ</w:t>
      </w:r>
      <w:r>
        <w:rPr>
          <w:rFonts w:eastAsia="Times New Roman"/>
          <w:color w:val="1D2228"/>
          <w:szCs w:val="24"/>
        </w:rPr>
        <w:t>λοί από τη</w:t>
      </w:r>
      <w:r w:rsidRPr="00D01F74">
        <w:rPr>
          <w:rFonts w:eastAsia="Times New Roman"/>
          <w:color w:val="1D2228"/>
          <w:szCs w:val="24"/>
        </w:rPr>
        <w:t xml:space="preserve"> γνωστή άρχουσα</w:t>
      </w:r>
      <w:r>
        <w:rPr>
          <w:rFonts w:eastAsia="Times New Roman"/>
          <w:color w:val="1D2228"/>
          <w:szCs w:val="24"/>
        </w:rPr>
        <w:t xml:space="preserve"> τάξη έχουν</w:t>
      </w:r>
      <w:r w:rsidRPr="00D01F74">
        <w:rPr>
          <w:rFonts w:eastAsia="Times New Roman"/>
          <w:color w:val="1D2228"/>
          <w:szCs w:val="24"/>
        </w:rPr>
        <w:t xml:space="preserve"> συνηθίσει επί δεκαετίες να </w:t>
      </w:r>
      <w:r w:rsidRPr="00D01F74">
        <w:rPr>
          <w:rFonts w:eastAsia="Times New Roman"/>
          <w:color w:val="1D2228"/>
          <w:szCs w:val="24"/>
        </w:rPr>
        <w:t>προβάλλονται ως πρότυπα</w:t>
      </w:r>
      <w:r>
        <w:rPr>
          <w:rFonts w:eastAsia="Times New Roman"/>
          <w:color w:val="1D2228"/>
          <w:szCs w:val="24"/>
        </w:rPr>
        <w:t xml:space="preserve">. Αυτή </w:t>
      </w:r>
      <w:r w:rsidRPr="00D01F74">
        <w:rPr>
          <w:rFonts w:eastAsia="Times New Roman"/>
          <w:color w:val="1D2228"/>
          <w:szCs w:val="24"/>
        </w:rPr>
        <w:t xml:space="preserve">είναι η πολιτική ήττα της Νέας </w:t>
      </w:r>
      <w:r>
        <w:rPr>
          <w:rFonts w:eastAsia="Times New Roman"/>
          <w:color w:val="1D2228"/>
          <w:szCs w:val="24"/>
        </w:rPr>
        <w:t xml:space="preserve">Δημοκρατίας και της </w:t>
      </w:r>
      <w:r>
        <w:rPr>
          <w:rFonts w:eastAsia="Times New Roman"/>
          <w:color w:val="1D2228"/>
          <w:szCs w:val="24"/>
        </w:rPr>
        <w:t>Α</w:t>
      </w:r>
      <w:r w:rsidRPr="00D01F74">
        <w:rPr>
          <w:rFonts w:eastAsia="Times New Roman"/>
          <w:color w:val="1D2228"/>
          <w:szCs w:val="24"/>
        </w:rPr>
        <w:t xml:space="preserve">ντιπολίτευσης στο σύνολό </w:t>
      </w:r>
      <w:r>
        <w:rPr>
          <w:rFonts w:eastAsia="Times New Roman"/>
          <w:color w:val="1D2228"/>
          <w:szCs w:val="24"/>
        </w:rPr>
        <w:t xml:space="preserve">της. </w:t>
      </w:r>
    </w:p>
    <w:p w14:paraId="4318B812" w14:textId="77777777" w:rsidR="001D7CFB" w:rsidRDefault="00EB4E04">
      <w:pPr>
        <w:spacing w:line="600" w:lineRule="auto"/>
        <w:ind w:firstLine="720"/>
        <w:contextualSpacing/>
        <w:jc w:val="both"/>
        <w:rPr>
          <w:rFonts w:eastAsia="Times New Roman"/>
          <w:color w:val="1D2228"/>
          <w:szCs w:val="24"/>
        </w:rPr>
      </w:pPr>
      <w:r>
        <w:rPr>
          <w:rFonts w:eastAsia="Times New Roman"/>
          <w:color w:val="1D2228"/>
          <w:szCs w:val="24"/>
        </w:rPr>
        <w:t>Α</w:t>
      </w:r>
      <w:r w:rsidRPr="00D01F74">
        <w:rPr>
          <w:rFonts w:eastAsia="Times New Roman"/>
          <w:color w:val="1D2228"/>
          <w:szCs w:val="24"/>
        </w:rPr>
        <w:t>πέναντι στην πολύ σοβαρή πρόταση του ΣΥΡΙΖΑ για την Ε</w:t>
      </w:r>
      <w:r>
        <w:rPr>
          <w:rFonts w:eastAsia="Times New Roman"/>
          <w:color w:val="1D2228"/>
          <w:szCs w:val="24"/>
        </w:rPr>
        <w:t xml:space="preserve">λλάδα και την Ευρώπη των πολλών, </w:t>
      </w:r>
      <w:r w:rsidRPr="00D01F74">
        <w:rPr>
          <w:rFonts w:eastAsia="Times New Roman"/>
          <w:color w:val="1D2228"/>
          <w:szCs w:val="24"/>
        </w:rPr>
        <w:t>δεν έχει να αντιμετωπίσ</w:t>
      </w:r>
      <w:r>
        <w:rPr>
          <w:rFonts w:eastAsia="Times New Roman"/>
          <w:color w:val="1D2228"/>
          <w:szCs w:val="24"/>
        </w:rPr>
        <w:t>ει και να αντιπαραθέσει κάποιο αφ</w:t>
      </w:r>
      <w:r>
        <w:rPr>
          <w:rFonts w:eastAsia="Times New Roman"/>
          <w:color w:val="1D2228"/>
          <w:szCs w:val="24"/>
        </w:rPr>
        <w:t xml:space="preserve">ήγημα </w:t>
      </w:r>
      <w:r w:rsidRPr="00D01F74">
        <w:rPr>
          <w:rFonts w:eastAsia="Times New Roman"/>
          <w:color w:val="1D2228"/>
          <w:szCs w:val="24"/>
        </w:rPr>
        <w:t>για το τι μπορεί να σημαίνει αυτό</w:t>
      </w:r>
      <w:r>
        <w:rPr>
          <w:rFonts w:eastAsia="Times New Roman"/>
          <w:color w:val="1D2228"/>
          <w:szCs w:val="24"/>
        </w:rPr>
        <w:t>. Γ</w:t>
      </w:r>
      <w:r w:rsidRPr="00D01F74">
        <w:rPr>
          <w:rFonts w:eastAsia="Times New Roman"/>
          <w:color w:val="1D2228"/>
          <w:szCs w:val="24"/>
        </w:rPr>
        <w:t>ιατί</w:t>
      </w:r>
      <w:r>
        <w:rPr>
          <w:rFonts w:eastAsia="Times New Roman"/>
          <w:color w:val="1D2228"/>
          <w:szCs w:val="24"/>
        </w:rPr>
        <w:t>,</w:t>
      </w:r>
      <w:r w:rsidRPr="00D01F74">
        <w:rPr>
          <w:rFonts w:eastAsia="Times New Roman"/>
          <w:color w:val="1D2228"/>
          <w:szCs w:val="24"/>
        </w:rPr>
        <w:t xml:space="preserve"> κυρίες και κύριοι συνάδελφοι</w:t>
      </w:r>
      <w:r>
        <w:rPr>
          <w:rFonts w:eastAsia="Times New Roman"/>
          <w:color w:val="1D2228"/>
          <w:szCs w:val="24"/>
        </w:rPr>
        <w:t>,</w:t>
      </w:r>
      <w:r w:rsidRPr="00D01F74">
        <w:rPr>
          <w:rFonts w:eastAsia="Times New Roman"/>
          <w:color w:val="1D2228"/>
          <w:szCs w:val="24"/>
        </w:rPr>
        <w:t xml:space="preserve"> η Ελλάδα των πολλών</w:t>
      </w:r>
      <w:r>
        <w:rPr>
          <w:rFonts w:eastAsia="Times New Roman"/>
          <w:color w:val="1D2228"/>
          <w:szCs w:val="24"/>
        </w:rPr>
        <w:t>,</w:t>
      </w:r>
      <w:r w:rsidRPr="00D01F74">
        <w:rPr>
          <w:rFonts w:eastAsia="Times New Roman"/>
          <w:color w:val="1D2228"/>
          <w:szCs w:val="24"/>
        </w:rPr>
        <w:t xml:space="preserve"> η Ευρώπη των πολλών</w:t>
      </w:r>
      <w:r>
        <w:rPr>
          <w:rFonts w:eastAsia="Times New Roman"/>
          <w:color w:val="1D2228"/>
          <w:szCs w:val="24"/>
        </w:rPr>
        <w:t>,</w:t>
      </w:r>
      <w:r w:rsidRPr="00D01F74">
        <w:rPr>
          <w:rFonts w:eastAsia="Times New Roman"/>
          <w:color w:val="1D2228"/>
          <w:szCs w:val="24"/>
        </w:rPr>
        <w:t xml:space="preserve"> για να είναι πιο συγκεκριμένη </w:t>
      </w:r>
      <w:r>
        <w:rPr>
          <w:rFonts w:eastAsia="Times New Roman"/>
          <w:color w:val="1D2228"/>
          <w:szCs w:val="24"/>
        </w:rPr>
        <w:t>-</w:t>
      </w:r>
      <w:r w:rsidRPr="00D01F74">
        <w:rPr>
          <w:rFonts w:eastAsia="Times New Roman"/>
          <w:color w:val="1D2228"/>
          <w:szCs w:val="24"/>
        </w:rPr>
        <w:t xml:space="preserve">και είναι </w:t>
      </w:r>
      <w:r>
        <w:rPr>
          <w:rFonts w:eastAsia="Times New Roman"/>
          <w:color w:val="1D2228"/>
          <w:szCs w:val="24"/>
        </w:rPr>
        <w:t>από μας πιο συγκεκριμένη-</w:t>
      </w:r>
      <w:r w:rsidRPr="00D01F74">
        <w:rPr>
          <w:rFonts w:eastAsia="Times New Roman"/>
          <w:color w:val="1D2228"/>
          <w:szCs w:val="24"/>
        </w:rPr>
        <w:t xml:space="preserve"> αναφέρεται σε ανάγκες</w:t>
      </w:r>
      <w:r>
        <w:rPr>
          <w:rFonts w:eastAsia="Times New Roman"/>
          <w:color w:val="1D2228"/>
          <w:szCs w:val="24"/>
        </w:rPr>
        <w:t xml:space="preserve">, για τις ανάγκες των πολλών. Και εδώ είναι </w:t>
      </w:r>
      <w:r w:rsidRPr="00D01F74">
        <w:rPr>
          <w:rFonts w:eastAsia="Times New Roman"/>
          <w:color w:val="1D2228"/>
          <w:szCs w:val="24"/>
        </w:rPr>
        <w:t xml:space="preserve">ο </w:t>
      </w:r>
      <w:r w:rsidRPr="00D01F74">
        <w:rPr>
          <w:rFonts w:eastAsia="Times New Roman"/>
          <w:color w:val="1D2228"/>
          <w:szCs w:val="24"/>
        </w:rPr>
        <w:t>μεγάλος ρόλος της πολιτικής και του πολιτικού σχεδίου και του κυβερνητικού σχεδίου</w:t>
      </w:r>
      <w:r>
        <w:rPr>
          <w:rFonts w:eastAsia="Times New Roman"/>
          <w:color w:val="1D2228"/>
          <w:szCs w:val="24"/>
        </w:rPr>
        <w:t>,</w:t>
      </w:r>
      <w:r w:rsidRPr="00D01F74">
        <w:rPr>
          <w:rFonts w:eastAsia="Times New Roman"/>
          <w:color w:val="1D2228"/>
          <w:szCs w:val="24"/>
        </w:rPr>
        <w:t xml:space="preserve"> για να αντιμετωπίσει τις ανάγκες των πολλών</w:t>
      </w:r>
      <w:r>
        <w:rPr>
          <w:rFonts w:eastAsia="Times New Roman"/>
          <w:color w:val="1D2228"/>
          <w:szCs w:val="24"/>
        </w:rPr>
        <w:t>,</w:t>
      </w:r>
      <w:r w:rsidRPr="00D01F74">
        <w:rPr>
          <w:rFonts w:eastAsia="Times New Roman"/>
          <w:color w:val="1D2228"/>
          <w:szCs w:val="24"/>
        </w:rPr>
        <w:t xml:space="preserve"> με τέτοιο τρόπο που να διαμορφώσει ένα συνολικό σχεδιασμό</w:t>
      </w:r>
      <w:r>
        <w:rPr>
          <w:rFonts w:eastAsia="Times New Roman"/>
          <w:color w:val="1D2228"/>
          <w:szCs w:val="24"/>
        </w:rPr>
        <w:t>,</w:t>
      </w:r>
      <w:r w:rsidRPr="00D01F74">
        <w:rPr>
          <w:rFonts w:eastAsia="Times New Roman"/>
          <w:color w:val="1D2228"/>
          <w:szCs w:val="24"/>
        </w:rPr>
        <w:t xml:space="preserve"> που πραγματικά να μπορεί μία ολόκληρη χώρα να την κ</w:t>
      </w:r>
      <w:r>
        <w:rPr>
          <w:rFonts w:eastAsia="Times New Roman"/>
          <w:color w:val="1D2228"/>
          <w:szCs w:val="24"/>
        </w:rPr>
        <w:t xml:space="preserve">ινήσει </w:t>
      </w:r>
      <w:r w:rsidRPr="00D01F74">
        <w:rPr>
          <w:rFonts w:eastAsia="Times New Roman"/>
          <w:color w:val="1D2228"/>
          <w:szCs w:val="24"/>
        </w:rPr>
        <w:t>σε πρόοδο</w:t>
      </w:r>
      <w:r>
        <w:rPr>
          <w:rFonts w:eastAsia="Times New Roman"/>
          <w:color w:val="1D2228"/>
          <w:szCs w:val="24"/>
        </w:rPr>
        <w:t>,</w:t>
      </w:r>
      <w:r w:rsidRPr="00D01F74">
        <w:rPr>
          <w:rFonts w:eastAsia="Times New Roman"/>
          <w:color w:val="1D2228"/>
          <w:szCs w:val="24"/>
        </w:rPr>
        <w:t xml:space="preserve"> σε ανάπτυξη βιώσιμη</w:t>
      </w:r>
      <w:r>
        <w:rPr>
          <w:rFonts w:eastAsia="Times New Roman"/>
          <w:color w:val="1D2228"/>
          <w:szCs w:val="24"/>
        </w:rPr>
        <w:t>,</w:t>
      </w:r>
      <w:r w:rsidRPr="00D01F74">
        <w:rPr>
          <w:rFonts w:eastAsia="Times New Roman"/>
          <w:color w:val="1D2228"/>
          <w:szCs w:val="24"/>
        </w:rPr>
        <w:t xml:space="preserve"> με σεβασμό στο περιβάλλον</w:t>
      </w:r>
      <w:r>
        <w:rPr>
          <w:rFonts w:eastAsia="Times New Roman"/>
          <w:color w:val="1D2228"/>
          <w:szCs w:val="24"/>
        </w:rPr>
        <w:t>,</w:t>
      </w:r>
      <w:r w:rsidRPr="00D01F74">
        <w:rPr>
          <w:rFonts w:eastAsia="Times New Roman"/>
          <w:color w:val="1D2228"/>
          <w:szCs w:val="24"/>
        </w:rPr>
        <w:t xml:space="preserve"> με την εργασία ως πρώτ</w:t>
      </w:r>
      <w:r>
        <w:rPr>
          <w:rFonts w:eastAsia="Times New Roman"/>
          <w:color w:val="1D2228"/>
          <w:szCs w:val="24"/>
        </w:rPr>
        <w:t xml:space="preserve">ιστης βαθμίδας </w:t>
      </w:r>
      <w:r w:rsidRPr="00D01F74">
        <w:rPr>
          <w:rFonts w:eastAsia="Times New Roman"/>
          <w:color w:val="1D2228"/>
          <w:szCs w:val="24"/>
        </w:rPr>
        <w:t>παραγωγική δύναμη και όχι με</w:t>
      </w:r>
      <w:r>
        <w:rPr>
          <w:rFonts w:eastAsia="Times New Roman"/>
          <w:color w:val="1D2228"/>
          <w:szCs w:val="24"/>
        </w:rPr>
        <w:t xml:space="preserve"> τα επτα</w:t>
      </w:r>
      <w:r w:rsidRPr="00D01F74">
        <w:rPr>
          <w:rFonts w:eastAsia="Times New Roman"/>
          <w:color w:val="1D2228"/>
          <w:szCs w:val="24"/>
        </w:rPr>
        <w:t xml:space="preserve">ήμερα </w:t>
      </w:r>
      <w:r>
        <w:rPr>
          <w:rFonts w:eastAsia="Times New Roman"/>
          <w:color w:val="1D2228"/>
          <w:szCs w:val="24"/>
        </w:rPr>
        <w:t>του κ. Μ</w:t>
      </w:r>
      <w:r w:rsidRPr="00D01F74">
        <w:rPr>
          <w:rFonts w:eastAsia="Times New Roman"/>
          <w:color w:val="1D2228"/>
          <w:szCs w:val="24"/>
        </w:rPr>
        <w:t>ητσοτάκη</w:t>
      </w:r>
      <w:r>
        <w:rPr>
          <w:rFonts w:eastAsia="Times New Roman"/>
          <w:color w:val="1D2228"/>
          <w:szCs w:val="24"/>
        </w:rPr>
        <w:t>,</w:t>
      </w:r>
      <w:r w:rsidRPr="00D01F74">
        <w:rPr>
          <w:rFonts w:eastAsia="Times New Roman"/>
          <w:color w:val="1D2228"/>
          <w:szCs w:val="24"/>
        </w:rPr>
        <w:t xml:space="preserve"> που προσπαθεί με χίλιους τρόπους τώρα</w:t>
      </w:r>
      <w:r>
        <w:rPr>
          <w:rFonts w:eastAsia="Times New Roman"/>
          <w:color w:val="1D2228"/>
          <w:szCs w:val="24"/>
        </w:rPr>
        <w:t>,</w:t>
      </w:r>
      <w:r w:rsidRPr="00D01F74">
        <w:rPr>
          <w:rFonts w:eastAsia="Times New Roman"/>
          <w:color w:val="1D2228"/>
          <w:szCs w:val="24"/>
        </w:rPr>
        <w:t xml:space="preserve"> να διασκεδάσει αυτό που πραγματικά ομολόγησε</w:t>
      </w:r>
      <w:r>
        <w:rPr>
          <w:rFonts w:eastAsia="Times New Roman"/>
          <w:color w:val="1D2228"/>
          <w:szCs w:val="24"/>
        </w:rPr>
        <w:t>, π</w:t>
      </w:r>
      <w:r w:rsidRPr="00D01F74">
        <w:rPr>
          <w:rFonts w:eastAsia="Times New Roman"/>
          <w:color w:val="1D2228"/>
          <w:szCs w:val="24"/>
        </w:rPr>
        <w:t xml:space="preserve">οιος είναι ο σχεδιασμός </w:t>
      </w:r>
      <w:r w:rsidRPr="00D01F74">
        <w:rPr>
          <w:rFonts w:eastAsia="Times New Roman"/>
          <w:color w:val="1D2228"/>
          <w:szCs w:val="24"/>
        </w:rPr>
        <w:t>του</w:t>
      </w:r>
      <w:r>
        <w:rPr>
          <w:rFonts w:eastAsia="Times New Roman"/>
          <w:color w:val="1D2228"/>
          <w:szCs w:val="24"/>
        </w:rPr>
        <w:t>. Κ</w:t>
      </w:r>
      <w:r w:rsidRPr="00D01F74">
        <w:rPr>
          <w:rFonts w:eastAsia="Times New Roman"/>
          <w:color w:val="1D2228"/>
          <w:szCs w:val="24"/>
        </w:rPr>
        <w:t>αι προς αυτή την κατεύθυνση</w:t>
      </w:r>
      <w:r>
        <w:rPr>
          <w:rFonts w:eastAsia="Times New Roman"/>
          <w:color w:val="1D2228"/>
          <w:szCs w:val="24"/>
        </w:rPr>
        <w:t>,</w:t>
      </w:r>
      <w:r w:rsidRPr="00D01F74">
        <w:rPr>
          <w:rFonts w:eastAsia="Times New Roman"/>
          <w:color w:val="1D2228"/>
          <w:szCs w:val="24"/>
        </w:rPr>
        <w:t xml:space="preserve"> σε α</w:t>
      </w:r>
      <w:r>
        <w:rPr>
          <w:rFonts w:eastAsia="Times New Roman"/>
          <w:color w:val="1D2228"/>
          <w:szCs w:val="24"/>
        </w:rPr>
        <w:t>υτήν την εξαιρετικά μελετημένη πρωτοβουλία της Κ</w:t>
      </w:r>
      <w:r w:rsidRPr="00D01F74">
        <w:rPr>
          <w:rFonts w:eastAsia="Times New Roman"/>
          <w:color w:val="1D2228"/>
          <w:szCs w:val="24"/>
        </w:rPr>
        <w:t xml:space="preserve">υβέρνησης και για τις </w:t>
      </w:r>
      <w:r>
        <w:rPr>
          <w:rFonts w:eastAsia="Times New Roman"/>
          <w:color w:val="1D2228"/>
          <w:szCs w:val="24"/>
        </w:rPr>
        <w:t xml:space="preserve">εκατόν είκοσι δόσεις </w:t>
      </w:r>
      <w:r w:rsidRPr="00D01F74">
        <w:rPr>
          <w:rFonts w:eastAsia="Times New Roman"/>
          <w:color w:val="1D2228"/>
          <w:szCs w:val="24"/>
        </w:rPr>
        <w:t xml:space="preserve">και για τη </w:t>
      </w:r>
      <w:r>
        <w:rPr>
          <w:rFonts w:eastAsia="Times New Roman"/>
          <w:color w:val="1D2228"/>
          <w:szCs w:val="24"/>
        </w:rPr>
        <w:t>μείωση του ΦΠΑ και για την 13</w:t>
      </w:r>
      <w:r w:rsidRPr="00B12BFD">
        <w:rPr>
          <w:rFonts w:eastAsia="Times New Roman"/>
          <w:color w:val="1D2228"/>
          <w:szCs w:val="24"/>
          <w:vertAlign w:val="superscript"/>
        </w:rPr>
        <w:t>η</w:t>
      </w:r>
      <w:r>
        <w:rPr>
          <w:rFonts w:eastAsia="Times New Roman"/>
          <w:color w:val="1D2228"/>
          <w:szCs w:val="24"/>
        </w:rPr>
        <w:t xml:space="preserve"> </w:t>
      </w:r>
      <w:r w:rsidRPr="00D01F74">
        <w:rPr>
          <w:rFonts w:eastAsia="Times New Roman"/>
          <w:color w:val="1D2228"/>
          <w:szCs w:val="24"/>
        </w:rPr>
        <w:t>σύνταξη και για όλα τα άλλα</w:t>
      </w:r>
      <w:r>
        <w:rPr>
          <w:rFonts w:eastAsia="Times New Roman"/>
          <w:color w:val="1D2228"/>
          <w:szCs w:val="24"/>
        </w:rPr>
        <w:t>,</w:t>
      </w:r>
      <w:r w:rsidRPr="00D01F74">
        <w:rPr>
          <w:rFonts w:eastAsia="Times New Roman"/>
          <w:color w:val="1D2228"/>
          <w:szCs w:val="24"/>
        </w:rPr>
        <w:t xml:space="preserve"> αντιτάσσει το επιχείρημα τ</w:t>
      </w:r>
      <w:r>
        <w:rPr>
          <w:rFonts w:eastAsia="Times New Roman"/>
          <w:color w:val="1D2228"/>
          <w:szCs w:val="24"/>
        </w:rPr>
        <w:t xml:space="preserve">ων </w:t>
      </w:r>
      <w:r>
        <w:rPr>
          <w:rFonts w:eastAsia="Times New Roman"/>
          <w:color w:val="1D2228"/>
          <w:szCs w:val="24"/>
        </w:rPr>
        <w:t>παροχώ</w:t>
      </w:r>
      <w:r w:rsidRPr="00D01F74">
        <w:rPr>
          <w:rFonts w:eastAsia="Times New Roman"/>
          <w:color w:val="1D2228"/>
          <w:szCs w:val="24"/>
        </w:rPr>
        <w:t>ν</w:t>
      </w:r>
      <w:r>
        <w:rPr>
          <w:rFonts w:eastAsia="Times New Roman"/>
          <w:color w:val="1D2228"/>
          <w:szCs w:val="24"/>
        </w:rPr>
        <w:t>.</w:t>
      </w:r>
    </w:p>
    <w:p w14:paraId="4318B813" w14:textId="77777777" w:rsidR="001D7CFB" w:rsidRDefault="00EB4E04">
      <w:pPr>
        <w:spacing w:line="600" w:lineRule="auto"/>
        <w:ind w:firstLine="720"/>
        <w:contextualSpacing/>
        <w:jc w:val="both"/>
        <w:rPr>
          <w:rFonts w:eastAsia="Times New Roman"/>
          <w:color w:val="1D2228"/>
          <w:szCs w:val="24"/>
        </w:rPr>
      </w:pPr>
      <w:r>
        <w:rPr>
          <w:rFonts w:eastAsia="Times New Roman"/>
          <w:color w:val="1D2228"/>
          <w:szCs w:val="24"/>
        </w:rPr>
        <w:t>Μα,</w:t>
      </w:r>
      <w:r w:rsidRPr="00D01F74">
        <w:rPr>
          <w:rFonts w:eastAsia="Times New Roman"/>
          <w:color w:val="1D2228"/>
          <w:szCs w:val="24"/>
        </w:rPr>
        <w:t xml:space="preserve"> σοβαρευτείτε</w:t>
      </w:r>
      <w:r>
        <w:rPr>
          <w:rFonts w:eastAsia="Times New Roman"/>
          <w:color w:val="1D2228"/>
          <w:szCs w:val="24"/>
        </w:rPr>
        <w:t>,</w:t>
      </w:r>
      <w:r w:rsidRPr="00D01F74">
        <w:rPr>
          <w:rFonts w:eastAsia="Times New Roman"/>
          <w:color w:val="1D2228"/>
          <w:szCs w:val="24"/>
        </w:rPr>
        <w:t xml:space="preserve"> κύριοι συνάδελφοι</w:t>
      </w:r>
      <w:r>
        <w:rPr>
          <w:rFonts w:eastAsia="Times New Roman"/>
          <w:color w:val="1D2228"/>
          <w:szCs w:val="24"/>
        </w:rPr>
        <w:t>. «Π</w:t>
      </w:r>
      <w:r w:rsidRPr="00D01F74">
        <w:rPr>
          <w:rFonts w:eastAsia="Times New Roman"/>
          <w:color w:val="1D2228"/>
          <w:szCs w:val="24"/>
        </w:rPr>
        <w:t>αροχές</w:t>
      </w:r>
      <w:r>
        <w:rPr>
          <w:rFonts w:eastAsia="Times New Roman"/>
          <w:color w:val="1D2228"/>
          <w:szCs w:val="24"/>
        </w:rPr>
        <w:t>»</w:t>
      </w:r>
      <w:r w:rsidRPr="00D01F74">
        <w:rPr>
          <w:rFonts w:eastAsia="Times New Roman"/>
          <w:color w:val="1D2228"/>
          <w:szCs w:val="24"/>
        </w:rPr>
        <w:t xml:space="preserve"> κατεγράφησαν ως ο όρος</w:t>
      </w:r>
      <w:r>
        <w:rPr>
          <w:rFonts w:eastAsia="Times New Roman"/>
          <w:color w:val="1D2228"/>
          <w:szCs w:val="24"/>
        </w:rPr>
        <w:t xml:space="preserve"> στην φαύλη</w:t>
      </w:r>
      <w:r w:rsidRPr="00D01F74">
        <w:rPr>
          <w:rFonts w:eastAsia="Times New Roman"/>
          <w:color w:val="1D2228"/>
          <w:szCs w:val="24"/>
        </w:rPr>
        <w:t xml:space="preserve"> περίοδο του πολιτικού συστήματος στην Ελλάδα</w:t>
      </w:r>
      <w:r>
        <w:rPr>
          <w:rFonts w:eastAsia="Times New Roman"/>
          <w:color w:val="1D2228"/>
          <w:szCs w:val="24"/>
        </w:rPr>
        <w:t xml:space="preserve"> η</w:t>
      </w:r>
      <w:r w:rsidRPr="00D01F74">
        <w:rPr>
          <w:rFonts w:eastAsia="Times New Roman"/>
          <w:color w:val="1D2228"/>
          <w:szCs w:val="24"/>
        </w:rPr>
        <w:t xml:space="preserve"> τακτική πολλών </w:t>
      </w:r>
      <w:r>
        <w:rPr>
          <w:rFonts w:eastAsia="Times New Roman"/>
          <w:color w:val="1D2228"/>
          <w:szCs w:val="24"/>
        </w:rPr>
        <w:t>Κ</w:t>
      </w:r>
      <w:r w:rsidRPr="00D01F74">
        <w:rPr>
          <w:rFonts w:eastAsia="Times New Roman"/>
          <w:color w:val="1D2228"/>
          <w:szCs w:val="24"/>
        </w:rPr>
        <w:t>υβερνήσεων</w:t>
      </w:r>
      <w:r>
        <w:rPr>
          <w:rFonts w:eastAsia="Times New Roman"/>
          <w:color w:val="1D2228"/>
          <w:szCs w:val="24"/>
        </w:rPr>
        <w:t>,</w:t>
      </w:r>
      <w:r w:rsidRPr="00D01F74">
        <w:rPr>
          <w:rFonts w:eastAsia="Times New Roman"/>
          <w:color w:val="1D2228"/>
          <w:szCs w:val="24"/>
        </w:rPr>
        <w:t xml:space="preserve"> που τη ζήσαμε στο παρελθόν</w:t>
      </w:r>
      <w:r>
        <w:rPr>
          <w:rFonts w:eastAsia="Times New Roman"/>
          <w:color w:val="1D2228"/>
          <w:szCs w:val="24"/>
        </w:rPr>
        <w:t>,</w:t>
      </w:r>
      <w:r w:rsidRPr="00D01F74">
        <w:rPr>
          <w:rFonts w:eastAsia="Times New Roman"/>
          <w:color w:val="1D2228"/>
          <w:szCs w:val="24"/>
        </w:rPr>
        <w:t xml:space="preserve"> χωρίς να υπάρχει δημοσιονομικός χώρος</w:t>
      </w:r>
      <w:r>
        <w:rPr>
          <w:rFonts w:eastAsia="Times New Roman"/>
          <w:color w:val="1D2228"/>
          <w:szCs w:val="24"/>
        </w:rPr>
        <w:t>,</w:t>
      </w:r>
      <w:r w:rsidRPr="00D01F74">
        <w:rPr>
          <w:rFonts w:eastAsia="Times New Roman"/>
          <w:color w:val="1D2228"/>
          <w:szCs w:val="24"/>
        </w:rPr>
        <w:t xml:space="preserve"> με σπατάλη</w:t>
      </w:r>
      <w:r>
        <w:rPr>
          <w:rFonts w:eastAsia="Times New Roman"/>
          <w:color w:val="1D2228"/>
          <w:szCs w:val="24"/>
        </w:rPr>
        <w:t>,</w:t>
      </w:r>
      <w:r w:rsidRPr="00D01F74">
        <w:rPr>
          <w:rFonts w:eastAsia="Times New Roman"/>
          <w:color w:val="1D2228"/>
          <w:szCs w:val="24"/>
        </w:rPr>
        <w:t xml:space="preserve"> με δανεισμό</w:t>
      </w:r>
      <w:r>
        <w:rPr>
          <w:rFonts w:eastAsia="Times New Roman"/>
          <w:color w:val="1D2228"/>
          <w:szCs w:val="24"/>
        </w:rPr>
        <w:t>,</w:t>
      </w:r>
      <w:r w:rsidRPr="00D01F74">
        <w:rPr>
          <w:rFonts w:eastAsia="Times New Roman"/>
          <w:color w:val="1D2228"/>
          <w:szCs w:val="24"/>
        </w:rPr>
        <w:t xml:space="preserve"> να διαμορφώνουν σχέσ</w:t>
      </w:r>
      <w:r>
        <w:rPr>
          <w:rFonts w:eastAsia="Times New Roman"/>
          <w:color w:val="1D2228"/>
          <w:szCs w:val="24"/>
        </w:rPr>
        <w:t>εις</w:t>
      </w:r>
      <w:r w:rsidRPr="00D01F74">
        <w:rPr>
          <w:rFonts w:eastAsia="Times New Roman"/>
          <w:color w:val="1D2228"/>
          <w:szCs w:val="24"/>
        </w:rPr>
        <w:t xml:space="preserve"> εκλογικής πελατείας</w:t>
      </w:r>
      <w:r>
        <w:rPr>
          <w:rFonts w:eastAsia="Times New Roman"/>
          <w:color w:val="1D2228"/>
          <w:szCs w:val="24"/>
        </w:rPr>
        <w:t xml:space="preserve">. Αυτές </w:t>
      </w:r>
      <w:r w:rsidRPr="00D01F74">
        <w:rPr>
          <w:rFonts w:eastAsia="Times New Roman"/>
          <w:color w:val="1D2228"/>
          <w:szCs w:val="24"/>
        </w:rPr>
        <w:t>ήταν οι παροχές</w:t>
      </w:r>
      <w:r>
        <w:rPr>
          <w:rFonts w:eastAsia="Times New Roman"/>
          <w:color w:val="1D2228"/>
          <w:szCs w:val="24"/>
        </w:rPr>
        <w:t>. Και γι’</w:t>
      </w:r>
      <w:r w:rsidRPr="00D01F74">
        <w:rPr>
          <w:rFonts w:eastAsia="Times New Roman"/>
          <w:color w:val="1D2228"/>
          <w:szCs w:val="24"/>
        </w:rPr>
        <w:t xml:space="preserve"> αυτό είναι κατακριτέες οι παροχές </w:t>
      </w:r>
      <w:r>
        <w:rPr>
          <w:rFonts w:eastAsia="Times New Roman"/>
          <w:color w:val="1D2228"/>
          <w:szCs w:val="24"/>
        </w:rPr>
        <w:t>ως όρος και ω</w:t>
      </w:r>
      <w:r w:rsidRPr="00D01F74">
        <w:rPr>
          <w:rFonts w:eastAsia="Times New Roman"/>
          <w:color w:val="1D2228"/>
          <w:szCs w:val="24"/>
        </w:rPr>
        <w:t>ς έννοια</w:t>
      </w:r>
      <w:r>
        <w:rPr>
          <w:rFonts w:eastAsia="Times New Roman"/>
          <w:color w:val="1D2228"/>
          <w:szCs w:val="24"/>
        </w:rPr>
        <w:t>, γ</w:t>
      </w:r>
      <w:r w:rsidRPr="00D01F74">
        <w:rPr>
          <w:rFonts w:eastAsia="Times New Roman"/>
          <w:color w:val="1D2228"/>
          <w:szCs w:val="24"/>
        </w:rPr>
        <w:t>ιατί δεν</w:t>
      </w:r>
      <w:r>
        <w:rPr>
          <w:rFonts w:eastAsia="Times New Roman"/>
          <w:color w:val="1D2228"/>
          <w:szCs w:val="24"/>
        </w:rPr>
        <w:t xml:space="preserve"> επρόκειτο για ένα σχεδιασμό απόδοσης </w:t>
      </w:r>
      <w:r w:rsidRPr="00D01F74">
        <w:rPr>
          <w:rFonts w:eastAsia="Times New Roman"/>
          <w:color w:val="1D2228"/>
          <w:szCs w:val="24"/>
        </w:rPr>
        <w:t>στην κοινωνία αυτ</w:t>
      </w:r>
      <w:r>
        <w:rPr>
          <w:rFonts w:eastAsia="Times New Roman"/>
          <w:color w:val="1D2228"/>
          <w:szCs w:val="24"/>
        </w:rPr>
        <w:t>ώ</w:t>
      </w:r>
      <w:r w:rsidRPr="00D01F74">
        <w:rPr>
          <w:rFonts w:eastAsia="Times New Roman"/>
          <w:color w:val="1D2228"/>
          <w:szCs w:val="24"/>
        </w:rPr>
        <w:t>ν που η κοινωνία δικαιούται</w:t>
      </w:r>
      <w:r>
        <w:rPr>
          <w:rFonts w:eastAsia="Times New Roman"/>
          <w:color w:val="1D2228"/>
          <w:szCs w:val="24"/>
        </w:rPr>
        <w:t>, δε</w:t>
      </w:r>
      <w:r w:rsidRPr="00D01F74">
        <w:rPr>
          <w:rFonts w:eastAsia="Times New Roman"/>
          <w:color w:val="1D2228"/>
          <w:szCs w:val="24"/>
        </w:rPr>
        <w:t>ν επρόκειτο για μία σειρά από μέτρα</w:t>
      </w:r>
      <w:r>
        <w:rPr>
          <w:rFonts w:eastAsia="Times New Roman"/>
          <w:color w:val="1D2228"/>
          <w:szCs w:val="24"/>
        </w:rPr>
        <w:t>, ό</w:t>
      </w:r>
      <w:r w:rsidRPr="00D01F74">
        <w:rPr>
          <w:rFonts w:eastAsia="Times New Roman"/>
          <w:color w:val="1D2228"/>
          <w:szCs w:val="24"/>
        </w:rPr>
        <w:t>χι απλώς ανα</w:t>
      </w:r>
      <w:r w:rsidRPr="00D01F74">
        <w:rPr>
          <w:rFonts w:eastAsia="Times New Roman"/>
          <w:color w:val="1D2228"/>
          <w:szCs w:val="24"/>
        </w:rPr>
        <w:t>κούφισης</w:t>
      </w:r>
      <w:r>
        <w:rPr>
          <w:rFonts w:eastAsia="Times New Roman"/>
          <w:color w:val="1D2228"/>
          <w:szCs w:val="24"/>
        </w:rPr>
        <w:t>, αλλά και ανασυγκρότησης και κ</w:t>
      </w:r>
      <w:r w:rsidRPr="00D01F74">
        <w:rPr>
          <w:rFonts w:eastAsia="Times New Roman"/>
          <w:color w:val="1D2228"/>
          <w:szCs w:val="24"/>
        </w:rPr>
        <w:t>οινωνικής δικαιοσύνης</w:t>
      </w:r>
      <w:r>
        <w:rPr>
          <w:rFonts w:eastAsia="Times New Roman"/>
          <w:color w:val="1D2228"/>
          <w:szCs w:val="24"/>
        </w:rPr>
        <w:t xml:space="preserve">, </w:t>
      </w:r>
      <w:r w:rsidRPr="00D01F74">
        <w:rPr>
          <w:rFonts w:eastAsia="Times New Roman"/>
          <w:color w:val="1D2228"/>
          <w:szCs w:val="24"/>
        </w:rPr>
        <w:t>αλλά και αναπτυξιακής δικαιοσύνης</w:t>
      </w:r>
      <w:r>
        <w:rPr>
          <w:rFonts w:eastAsia="Times New Roman"/>
          <w:color w:val="1D2228"/>
          <w:szCs w:val="24"/>
        </w:rPr>
        <w:t>,</w:t>
      </w:r>
      <w:r w:rsidRPr="00D01F74">
        <w:rPr>
          <w:rFonts w:eastAsia="Times New Roman"/>
          <w:color w:val="1D2228"/>
          <w:szCs w:val="24"/>
        </w:rPr>
        <w:t xml:space="preserve"> μέσα από την τόνωση της εσωτερικής ζήτησης</w:t>
      </w:r>
      <w:r>
        <w:rPr>
          <w:rFonts w:eastAsia="Times New Roman"/>
          <w:color w:val="1D2228"/>
          <w:szCs w:val="24"/>
        </w:rPr>
        <w:t>. Αντιθέτως, ό</w:t>
      </w:r>
      <w:r w:rsidRPr="00D01F74">
        <w:rPr>
          <w:rFonts w:eastAsia="Times New Roman"/>
          <w:color w:val="1D2228"/>
          <w:szCs w:val="24"/>
        </w:rPr>
        <w:t xml:space="preserve">λα αυτά τα </w:t>
      </w:r>
      <w:r>
        <w:rPr>
          <w:rFonts w:eastAsia="Times New Roman"/>
          <w:color w:val="1D2228"/>
          <w:szCs w:val="24"/>
        </w:rPr>
        <w:t>μέτρα που σήμερα παρουσιάζει η Κ</w:t>
      </w:r>
      <w:r w:rsidRPr="00D01F74">
        <w:rPr>
          <w:rFonts w:eastAsia="Times New Roman"/>
          <w:color w:val="1D2228"/>
          <w:szCs w:val="24"/>
        </w:rPr>
        <w:t>υβέρνηση</w:t>
      </w:r>
      <w:r>
        <w:rPr>
          <w:rFonts w:eastAsia="Times New Roman"/>
          <w:color w:val="1D2228"/>
          <w:szCs w:val="24"/>
        </w:rPr>
        <w:t xml:space="preserve"> ως</w:t>
      </w:r>
      <w:r w:rsidRPr="00D01F74">
        <w:rPr>
          <w:rFonts w:eastAsia="Times New Roman"/>
          <w:color w:val="1D2228"/>
          <w:szCs w:val="24"/>
        </w:rPr>
        <w:t xml:space="preserve"> συνέχεια και τ</w:t>
      </w:r>
      <w:r>
        <w:rPr>
          <w:rFonts w:eastAsia="Times New Roman"/>
          <w:color w:val="1D2228"/>
          <w:szCs w:val="24"/>
        </w:rPr>
        <w:t>ω</w:t>
      </w:r>
      <w:r w:rsidRPr="00D01F74">
        <w:rPr>
          <w:rFonts w:eastAsia="Times New Roman"/>
          <w:color w:val="1D2228"/>
          <w:szCs w:val="24"/>
        </w:rPr>
        <w:t>ν προηγούμεν</w:t>
      </w:r>
      <w:r>
        <w:rPr>
          <w:rFonts w:eastAsia="Times New Roman"/>
          <w:color w:val="1D2228"/>
          <w:szCs w:val="24"/>
        </w:rPr>
        <w:t>ων και όλα όσα θα παρ</w:t>
      </w:r>
      <w:r>
        <w:rPr>
          <w:rFonts w:eastAsia="Times New Roman"/>
          <w:color w:val="1D2228"/>
          <w:szCs w:val="24"/>
        </w:rPr>
        <w:t xml:space="preserve">ουσιάσει </w:t>
      </w:r>
      <w:r w:rsidRPr="00D01F74">
        <w:rPr>
          <w:rFonts w:eastAsia="Times New Roman"/>
          <w:color w:val="1D2228"/>
          <w:szCs w:val="24"/>
        </w:rPr>
        <w:t>και στη συνέχεια</w:t>
      </w:r>
      <w:r>
        <w:rPr>
          <w:rFonts w:eastAsia="Times New Roman"/>
          <w:color w:val="1D2228"/>
          <w:szCs w:val="24"/>
        </w:rPr>
        <w:t xml:space="preserve"> εντάσσονται σε αυτήν χρήσιμης </w:t>
      </w:r>
      <w:r w:rsidRPr="00D01F74">
        <w:rPr>
          <w:rFonts w:eastAsia="Times New Roman"/>
          <w:color w:val="1D2228"/>
          <w:szCs w:val="24"/>
        </w:rPr>
        <w:t>σημασίας και πάρα πολύ σημαντική επιλογή</w:t>
      </w:r>
      <w:r>
        <w:rPr>
          <w:rFonts w:eastAsia="Times New Roman"/>
          <w:color w:val="1D2228"/>
          <w:szCs w:val="24"/>
        </w:rPr>
        <w:t>,</w:t>
      </w:r>
      <w:r w:rsidRPr="00D01F74">
        <w:rPr>
          <w:rFonts w:eastAsia="Times New Roman"/>
          <w:color w:val="1D2228"/>
          <w:szCs w:val="24"/>
        </w:rPr>
        <w:t xml:space="preserve"> της τόνωση</w:t>
      </w:r>
      <w:r>
        <w:rPr>
          <w:rFonts w:eastAsia="Times New Roman"/>
          <w:color w:val="1D2228"/>
          <w:szCs w:val="24"/>
        </w:rPr>
        <w:t>ς</w:t>
      </w:r>
      <w:r w:rsidRPr="00D01F74">
        <w:rPr>
          <w:rFonts w:eastAsia="Times New Roman"/>
          <w:color w:val="1D2228"/>
          <w:szCs w:val="24"/>
        </w:rPr>
        <w:t xml:space="preserve"> της εσωτερικής ζήτησης ως εργαλείο για την έξοδο από την κρίση και την αναπτυξιακή πορεία του τόπου</w:t>
      </w:r>
      <w:r>
        <w:rPr>
          <w:rFonts w:eastAsia="Times New Roman"/>
          <w:color w:val="1D2228"/>
          <w:szCs w:val="24"/>
        </w:rPr>
        <w:t xml:space="preserve">. </w:t>
      </w:r>
    </w:p>
    <w:p w14:paraId="4318B814" w14:textId="77777777" w:rsidR="001D7CFB" w:rsidRDefault="00EB4E04">
      <w:pPr>
        <w:spacing w:line="600" w:lineRule="auto"/>
        <w:ind w:firstLine="720"/>
        <w:contextualSpacing/>
        <w:jc w:val="both"/>
        <w:rPr>
          <w:rFonts w:eastAsia="Times New Roman"/>
          <w:color w:val="1D2228"/>
          <w:szCs w:val="24"/>
        </w:rPr>
      </w:pPr>
      <w:r>
        <w:rPr>
          <w:rFonts w:eastAsia="Times New Roman"/>
          <w:color w:val="1D2228"/>
          <w:szCs w:val="24"/>
        </w:rPr>
        <w:t xml:space="preserve">Απέναντι σε αυτό, </w:t>
      </w:r>
      <w:r w:rsidRPr="00D01F74">
        <w:rPr>
          <w:rFonts w:eastAsia="Times New Roman"/>
          <w:color w:val="1D2228"/>
          <w:szCs w:val="24"/>
        </w:rPr>
        <w:t>μας αντιτάσσουν θεωρίες κα</w:t>
      </w:r>
      <w:r w:rsidRPr="00D01F74">
        <w:rPr>
          <w:rFonts w:eastAsia="Times New Roman"/>
          <w:color w:val="1D2228"/>
          <w:szCs w:val="24"/>
        </w:rPr>
        <w:t>ι επιλογές</w:t>
      </w:r>
      <w:r>
        <w:rPr>
          <w:rFonts w:eastAsia="Times New Roman"/>
          <w:color w:val="1D2228"/>
          <w:szCs w:val="24"/>
        </w:rPr>
        <w:t xml:space="preserve"> ποιοι; </w:t>
      </w:r>
      <w:r>
        <w:rPr>
          <w:rFonts w:eastAsia="Times New Roman"/>
          <w:color w:val="1D2228"/>
          <w:szCs w:val="24"/>
        </w:rPr>
        <w:t>Οι οπαδοί τ</w:t>
      </w:r>
      <w:r>
        <w:rPr>
          <w:rFonts w:eastAsia="Times New Roman"/>
          <w:color w:val="1D2228"/>
          <w:szCs w:val="24"/>
        </w:rPr>
        <w:t>ης γ</w:t>
      </w:r>
      <w:r w:rsidRPr="00D01F74">
        <w:rPr>
          <w:rFonts w:eastAsia="Times New Roman"/>
          <w:color w:val="1D2228"/>
          <w:szCs w:val="24"/>
        </w:rPr>
        <w:t>ρήγορης</w:t>
      </w:r>
      <w:r>
        <w:rPr>
          <w:rFonts w:eastAsia="Times New Roman"/>
          <w:color w:val="1D2228"/>
          <w:szCs w:val="24"/>
        </w:rPr>
        <w:t>,</w:t>
      </w:r>
      <w:r w:rsidRPr="00D01F74">
        <w:rPr>
          <w:rFonts w:eastAsia="Times New Roman"/>
          <w:color w:val="1D2228"/>
          <w:szCs w:val="24"/>
        </w:rPr>
        <w:t xml:space="preserve"> υψηλής κερδοφορίας του κεφαλαίου και των επιχειρήσεων</w:t>
      </w:r>
      <w:r>
        <w:rPr>
          <w:rFonts w:eastAsia="Times New Roman"/>
          <w:color w:val="1D2228"/>
          <w:szCs w:val="24"/>
        </w:rPr>
        <w:t>,</w:t>
      </w:r>
      <w:r w:rsidRPr="00D01F74">
        <w:rPr>
          <w:rFonts w:eastAsia="Times New Roman"/>
          <w:color w:val="1D2228"/>
          <w:szCs w:val="24"/>
        </w:rPr>
        <w:t xml:space="preserve"> ως εργαλείο για την ανάπτυξη</w:t>
      </w:r>
      <w:r>
        <w:rPr>
          <w:rFonts w:eastAsia="Times New Roman"/>
          <w:color w:val="1D2228"/>
          <w:szCs w:val="24"/>
        </w:rPr>
        <w:t>.</w:t>
      </w:r>
      <w:r w:rsidRPr="00D01F74">
        <w:rPr>
          <w:rFonts w:eastAsia="Times New Roman"/>
          <w:color w:val="1D2228"/>
          <w:szCs w:val="24"/>
        </w:rPr>
        <w:t xml:space="preserve"> Αυτή είναι η απάντησή </w:t>
      </w:r>
      <w:r>
        <w:rPr>
          <w:rFonts w:eastAsia="Times New Roman"/>
          <w:color w:val="1D2228"/>
          <w:szCs w:val="24"/>
        </w:rPr>
        <w:t>της Νέας</w:t>
      </w:r>
      <w:r w:rsidRPr="00D01F74">
        <w:rPr>
          <w:rFonts w:eastAsia="Times New Roman"/>
          <w:color w:val="1D2228"/>
          <w:szCs w:val="24"/>
        </w:rPr>
        <w:t xml:space="preserve"> Δημοκρατία</w:t>
      </w:r>
      <w:r>
        <w:rPr>
          <w:rFonts w:eastAsia="Times New Roman"/>
          <w:color w:val="1D2228"/>
          <w:szCs w:val="24"/>
        </w:rPr>
        <w:t>ς κ</w:t>
      </w:r>
      <w:r w:rsidRPr="00D01F74">
        <w:rPr>
          <w:rFonts w:eastAsia="Times New Roman"/>
          <w:color w:val="1D2228"/>
          <w:szCs w:val="24"/>
        </w:rPr>
        <w:t>αι με το επταήμερο και με όλα τα άλλα</w:t>
      </w:r>
      <w:r>
        <w:rPr>
          <w:rFonts w:eastAsia="Times New Roman"/>
          <w:color w:val="1D2228"/>
          <w:szCs w:val="24"/>
        </w:rPr>
        <w:t>,</w:t>
      </w:r>
      <w:r w:rsidRPr="00D01F74">
        <w:rPr>
          <w:rFonts w:eastAsia="Times New Roman"/>
          <w:color w:val="1D2228"/>
          <w:szCs w:val="24"/>
        </w:rPr>
        <w:t xml:space="preserve"> που κατά καιρούς</w:t>
      </w:r>
      <w:r>
        <w:rPr>
          <w:rFonts w:eastAsia="Times New Roman"/>
          <w:color w:val="1D2228"/>
          <w:szCs w:val="24"/>
        </w:rPr>
        <w:t>,</w:t>
      </w:r>
      <w:r w:rsidRPr="00D01F74">
        <w:rPr>
          <w:rFonts w:eastAsia="Times New Roman"/>
          <w:color w:val="1D2228"/>
          <w:szCs w:val="24"/>
        </w:rPr>
        <w:t xml:space="preserve"> το τελευταίο διάστημα ιδιαίτ</w:t>
      </w:r>
      <w:r w:rsidRPr="00D01F74">
        <w:rPr>
          <w:rFonts w:eastAsia="Times New Roman"/>
          <w:color w:val="1D2228"/>
          <w:szCs w:val="24"/>
        </w:rPr>
        <w:t>ερα έχει εκστομίσει ο κ</w:t>
      </w:r>
      <w:r>
        <w:rPr>
          <w:rFonts w:eastAsia="Times New Roman"/>
          <w:color w:val="1D2228"/>
          <w:szCs w:val="24"/>
        </w:rPr>
        <w:t>.</w:t>
      </w:r>
      <w:r w:rsidRPr="00D01F74">
        <w:rPr>
          <w:rFonts w:eastAsia="Times New Roman"/>
          <w:color w:val="1D2228"/>
          <w:szCs w:val="24"/>
        </w:rPr>
        <w:t xml:space="preserve"> Μητσοτάκης</w:t>
      </w:r>
      <w:r>
        <w:rPr>
          <w:rFonts w:eastAsia="Times New Roman"/>
          <w:color w:val="1D2228"/>
          <w:szCs w:val="24"/>
        </w:rPr>
        <w:t>. Κ</w:t>
      </w:r>
      <w:r w:rsidRPr="00D01F74">
        <w:rPr>
          <w:rFonts w:eastAsia="Times New Roman"/>
          <w:color w:val="1D2228"/>
          <w:szCs w:val="24"/>
        </w:rPr>
        <w:t>αι αυτή είναι η θεμελιακή διάφορα</w:t>
      </w:r>
      <w:r>
        <w:rPr>
          <w:rFonts w:eastAsia="Times New Roman"/>
          <w:color w:val="1D2228"/>
          <w:szCs w:val="24"/>
        </w:rPr>
        <w:t>.</w:t>
      </w:r>
    </w:p>
    <w:p w14:paraId="4318B815" w14:textId="77777777" w:rsidR="001D7CFB" w:rsidRDefault="00EB4E04">
      <w:pPr>
        <w:spacing w:line="600" w:lineRule="auto"/>
        <w:ind w:firstLine="720"/>
        <w:contextualSpacing/>
        <w:jc w:val="both"/>
        <w:rPr>
          <w:rFonts w:eastAsia="Times New Roman"/>
          <w:color w:val="1D2228"/>
          <w:szCs w:val="24"/>
        </w:rPr>
      </w:pPr>
      <w:r>
        <w:rPr>
          <w:rFonts w:eastAsia="Times New Roman"/>
          <w:color w:val="1D2228"/>
          <w:szCs w:val="24"/>
        </w:rPr>
        <w:t xml:space="preserve">Για εμάς η </w:t>
      </w:r>
      <w:r w:rsidRPr="00D01F74">
        <w:rPr>
          <w:rFonts w:eastAsia="Times New Roman"/>
          <w:color w:val="1D2228"/>
          <w:szCs w:val="24"/>
        </w:rPr>
        <w:t>εργασία</w:t>
      </w:r>
      <w:r>
        <w:rPr>
          <w:rFonts w:eastAsia="Times New Roman"/>
          <w:color w:val="1D2228"/>
          <w:szCs w:val="24"/>
        </w:rPr>
        <w:t>,</w:t>
      </w:r>
      <w:r w:rsidRPr="00D01F74">
        <w:rPr>
          <w:rFonts w:eastAsia="Times New Roman"/>
          <w:color w:val="1D2228"/>
          <w:szCs w:val="24"/>
        </w:rPr>
        <w:t xml:space="preserve"> έστω και σε δυσμενείς συσχετισμούς κοινωνικού</w:t>
      </w:r>
      <w:r>
        <w:rPr>
          <w:rFonts w:eastAsia="Times New Roman"/>
          <w:color w:val="1D2228"/>
          <w:szCs w:val="24"/>
        </w:rPr>
        <w:t>ς</w:t>
      </w:r>
      <w:r w:rsidRPr="00D01F74">
        <w:rPr>
          <w:rFonts w:eastAsia="Times New Roman"/>
          <w:color w:val="1D2228"/>
          <w:szCs w:val="24"/>
        </w:rPr>
        <w:t xml:space="preserve"> κεφαλαίου </w:t>
      </w:r>
      <w:r>
        <w:rPr>
          <w:rFonts w:eastAsia="Times New Roman"/>
          <w:color w:val="1D2228"/>
          <w:szCs w:val="24"/>
        </w:rPr>
        <w:t>-</w:t>
      </w:r>
      <w:r w:rsidRPr="00D01F74">
        <w:rPr>
          <w:rFonts w:eastAsia="Times New Roman"/>
          <w:color w:val="1D2228"/>
          <w:szCs w:val="24"/>
        </w:rPr>
        <w:t xml:space="preserve"> εργασίας</w:t>
      </w:r>
      <w:r>
        <w:rPr>
          <w:rFonts w:eastAsia="Times New Roman"/>
          <w:color w:val="1D2228"/>
          <w:szCs w:val="24"/>
        </w:rPr>
        <w:t>,</w:t>
      </w:r>
      <w:r w:rsidRPr="00D01F74">
        <w:rPr>
          <w:rFonts w:eastAsia="Times New Roman"/>
          <w:color w:val="1D2228"/>
          <w:szCs w:val="24"/>
        </w:rPr>
        <w:t xml:space="preserve"> είναι βασικός πυλώνας της αναπτυξιακής διαδικασίας κάθε </w:t>
      </w:r>
      <w:r>
        <w:rPr>
          <w:rFonts w:eastAsia="Times New Roman"/>
          <w:color w:val="1D2228"/>
          <w:szCs w:val="24"/>
        </w:rPr>
        <w:t xml:space="preserve">χώρας </w:t>
      </w:r>
      <w:r w:rsidRPr="00D01F74">
        <w:rPr>
          <w:rFonts w:eastAsia="Times New Roman"/>
          <w:color w:val="1D2228"/>
          <w:szCs w:val="24"/>
        </w:rPr>
        <w:t>και κάθε κοινωνίας</w:t>
      </w:r>
      <w:r>
        <w:rPr>
          <w:rFonts w:eastAsia="Times New Roman"/>
          <w:color w:val="1D2228"/>
          <w:szCs w:val="24"/>
        </w:rPr>
        <w:t>,</w:t>
      </w:r>
      <w:r w:rsidRPr="00D01F74">
        <w:rPr>
          <w:rFonts w:eastAsia="Times New Roman"/>
          <w:color w:val="1D2228"/>
          <w:szCs w:val="24"/>
        </w:rPr>
        <w:t xml:space="preserve"> βασικός πυλώνας όχι μόνο δικαιοσύνης</w:t>
      </w:r>
      <w:r>
        <w:rPr>
          <w:rFonts w:eastAsia="Times New Roman"/>
          <w:color w:val="1D2228"/>
          <w:szCs w:val="24"/>
        </w:rPr>
        <w:t>,</w:t>
      </w:r>
      <w:r w:rsidRPr="00D01F74">
        <w:rPr>
          <w:rFonts w:eastAsia="Times New Roman"/>
          <w:color w:val="1D2228"/>
          <w:szCs w:val="24"/>
        </w:rPr>
        <w:t xml:space="preserve"> αλλά και ανάπτυξης</w:t>
      </w:r>
      <w:r>
        <w:rPr>
          <w:rFonts w:eastAsia="Times New Roman"/>
          <w:color w:val="1D2228"/>
          <w:szCs w:val="24"/>
        </w:rPr>
        <w:t xml:space="preserve">. Γιατί μόνο με την </w:t>
      </w:r>
      <w:r w:rsidRPr="00D01F74">
        <w:rPr>
          <w:rFonts w:eastAsia="Times New Roman"/>
          <w:color w:val="1D2228"/>
          <w:szCs w:val="24"/>
        </w:rPr>
        <w:t>εργασία</w:t>
      </w:r>
      <w:r>
        <w:rPr>
          <w:rFonts w:eastAsia="Times New Roman"/>
          <w:color w:val="1D2228"/>
          <w:szCs w:val="24"/>
        </w:rPr>
        <w:t>, ά</w:t>
      </w:r>
      <w:r w:rsidRPr="00D01F74">
        <w:rPr>
          <w:rFonts w:eastAsia="Times New Roman"/>
          <w:color w:val="1D2228"/>
          <w:szCs w:val="24"/>
        </w:rPr>
        <w:t>ρα με τους εργαζόμενους</w:t>
      </w:r>
      <w:r>
        <w:rPr>
          <w:rFonts w:eastAsia="Times New Roman"/>
          <w:color w:val="1D2228"/>
          <w:szCs w:val="24"/>
        </w:rPr>
        <w:t>,</w:t>
      </w:r>
      <w:r w:rsidRPr="00D01F74">
        <w:rPr>
          <w:rFonts w:eastAsia="Times New Roman"/>
          <w:color w:val="1D2228"/>
          <w:szCs w:val="24"/>
        </w:rPr>
        <w:t xml:space="preserve"> μπορεί να είναι βιώσιμη ανάπτυξη</w:t>
      </w:r>
      <w:r>
        <w:rPr>
          <w:rFonts w:eastAsia="Times New Roman"/>
          <w:color w:val="1D2228"/>
          <w:szCs w:val="24"/>
        </w:rPr>
        <w:t>,</w:t>
      </w:r>
      <w:r w:rsidRPr="00D01F74">
        <w:rPr>
          <w:rFonts w:eastAsia="Times New Roman"/>
          <w:color w:val="1D2228"/>
          <w:szCs w:val="24"/>
        </w:rPr>
        <w:t xml:space="preserve"> μπορεί να είναι συνεκτική</w:t>
      </w:r>
      <w:r>
        <w:rPr>
          <w:rFonts w:eastAsia="Times New Roman"/>
          <w:color w:val="1D2228"/>
          <w:szCs w:val="24"/>
        </w:rPr>
        <w:t>,</w:t>
      </w:r>
      <w:r w:rsidRPr="00D01F74">
        <w:rPr>
          <w:rFonts w:eastAsia="Times New Roman"/>
          <w:color w:val="1D2228"/>
          <w:szCs w:val="24"/>
        </w:rPr>
        <w:t xml:space="preserve"> μπορεί να έχει στόχους πραγματικούς και μέσα στη χώρα</w:t>
      </w:r>
      <w:r>
        <w:rPr>
          <w:rFonts w:eastAsia="Times New Roman"/>
          <w:color w:val="1D2228"/>
          <w:szCs w:val="24"/>
        </w:rPr>
        <w:t>,</w:t>
      </w:r>
      <w:r w:rsidRPr="00D01F74">
        <w:rPr>
          <w:rFonts w:eastAsia="Times New Roman"/>
          <w:color w:val="1D2228"/>
          <w:szCs w:val="24"/>
        </w:rPr>
        <w:t xml:space="preserve"> αλλά και στο </w:t>
      </w:r>
      <w:r>
        <w:rPr>
          <w:rFonts w:eastAsia="Times New Roman"/>
          <w:color w:val="1D2228"/>
          <w:szCs w:val="24"/>
        </w:rPr>
        <w:t>δ</w:t>
      </w:r>
      <w:r w:rsidRPr="00D01F74">
        <w:rPr>
          <w:rFonts w:eastAsia="Times New Roman"/>
          <w:color w:val="1D2228"/>
          <w:szCs w:val="24"/>
        </w:rPr>
        <w:t>ιεθνές περιβάλ</w:t>
      </w:r>
      <w:r w:rsidRPr="00D01F74">
        <w:rPr>
          <w:rFonts w:eastAsia="Times New Roman"/>
          <w:color w:val="1D2228"/>
          <w:szCs w:val="24"/>
        </w:rPr>
        <w:t>λον</w:t>
      </w:r>
      <w:r>
        <w:rPr>
          <w:rFonts w:eastAsia="Times New Roman"/>
          <w:color w:val="1D2228"/>
          <w:szCs w:val="24"/>
        </w:rPr>
        <w:t>,</w:t>
      </w:r>
      <w:r w:rsidRPr="00D01F74">
        <w:rPr>
          <w:rFonts w:eastAsia="Times New Roman"/>
          <w:color w:val="1D2228"/>
          <w:szCs w:val="24"/>
        </w:rPr>
        <w:t xml:space="preserve"> μπορεί να είναι πραγματικά παραγωγική και μπορεί πραγματικά να δικαιώνει τους ανθρώπους</w:t>
      </w:r>
      <w:r>
        <w:rPr>
          <w:rFonts w:eastAsia="Times New Roman"/>
          <w:color w:val="1D2228"/>
          <w:szCs w:val="24"/>
        </w:rPr>
        <w:t>,</w:t>
      </w:r>
      <w:r w:rsidRPr="00D01F74">
        <w:rPr>
          <w:rFonts w:eastAsia="Times New Roman"/>
          <w:color w:val="1D2228"/>
          <w:szCs w:val="24"/>
        </w:rPr>
        <w:t xml:space="preserve"> τα όνειρά </w:t>
      </w:r>
      <w:r>
        <w:rPr>
          <w:rFonts w:eastAsia="Times New Roman"/>
          <w:color w:val="1D2228"/>
          <w:szCs w:val="24"/>
        </w:rPr>
        <w:t>τους,</w:t>
      </w:r>
      <w:r w:rsidRPr="00D01F74">
        <w:rPr>
          <w:rFonts w:eastAsia="Times New Roman"/>
          <w:color w:val="1D2228"/>
          <w:szCs w:val="24"/>
        </w:rPr>
        <w:t xml:space="preserve"> τις φιλοδοξίες </w:t>
      </w:r>
      <w:r>
        <w:rPr>
          <w:rFonts w:eastAsia="Times New Roman"/>
          <w:color w:val="1D2228"/>
          <w:szCs w:val="24"/>
        </w:rPr>
        <w:t>τους,</w:t>
      </w:r>
      <w:r w:rsidRPr="00D01F74">
        <w:rPr>
          <w:rFonts w:eastAsia="Times New Roman"/>
          <w:color w:val="1D2228"/>
          <w:szCs w:val="24"/>
        </w:rPr>
        <w:t xml:space="preserve"> τις προσδοκίες τους και ατομικά και οικογενειακά και ταξικά συλλογικά</w:t>
      </w:r>
      <w:r>
        <w:rPr>
          <w:rFonts w:eastAsia="Times New Roman"/>
          <w:color w:val="1D2228"/>
          <w:szCs w:val="24"/>
        </w:rPr>
        <w:t>.</w:t>
      </w:r>
      <w:r w:rsidRPr="00FF3A41">
        <w:rPr>
          <w:rFonts w:eastAsia="Times New Roman"/>
          <w:color w:val="1D2228"/>
          <w:szCs w:val="24"/>
        </w:rPr>
        <w:t xml:space="preserve"> </w:t>
      </w:r>
      <w:r>
        <w:rPr>
          <w:rFonts w:eastAsia="Times New Roman"/>
          <w:color w:val="1D2228"/>
          <w:szCs w:val="24"/>
        </w:rPr>
        <w:t>Αυτή είναι μια τεράστια διαφορά. Και</w:t>
      </w:r>
      <w:r w:rsidRPr="00D01F74">
        <w:rPr>
          <w:rFonts w:eastAsia="Times New Roman"/>
          <w:color w:val="1D2228"/>
          <w:szCs w:val="24"/>
        </w:rPr>
        <w:t xml:space="preserve"> σήμερα</w:t>
      </w:r>
      <w:r>
        <w:rPr>
          <w:rFonts w:eastAsia="Times New Roman"/>
          <w:color w:val="1D2228"/>
          <w:szCs w:val="24"/>
        </w:rPr>
        <w:t>,</w:t>
      </w:r>
      <w:r w:rsidRPr="00D01F74">
        <w:rPr>
          <w:rFonts w:eastAsia="Times New Roman"/>
          <w:color w:val="1D2228"/>
          <w:szCs w:val="24"/>
        </w:rPr>
        <w:t xml:space="preserve"> ακριβώς </w:t>
      </w:r>
      <w:r>
        <w:rPr>
          <w:rFonts w:eastAsia="Times New Roman"/>
          <w:color w:val="1D2228"/>
          <w:szCs w:val="24"/>
        </w:rPr>
        <w:t>χ</w:t>
      </w:r>
      <w:r>
        <w:rPr>
          <w:rFonts w:eastAsia="Times New Roman"/>
          <w:color w:val="1D2228"/>
          <w:szCs w:val="24"/>
        </w:rPr>
        <w:t>άρη στην πολιτική της Κ</w:t>
      </w:r>
      <w:r w:rsidRPr="00D01F74">
        <w:rPr>
          <w:rFonts w:eastAsia="Times New Roman"/>
          <w:color w:val="1D2228"/>
          <w:szCs w:val="24"/>
        </w:rPr>
        <w:t>υβέρνησης έχουμε βγει από τα μνημόνια και μπορούμε να οργανώσουμε το μέλλον αυτής της χώρας</w:t>
      </w:r>
      <w:r>
        <w:rPr>
          <w:rFonts w:eastAsia="Times New Roman"/>
          <w:color w:val="1D2228"/>
          <w:szCs w:val="24"/>
        </w:rPr>
        <w:t>.</w:t>
      </w:r>
      <w:r w:rsidRPr="00D01F74">
        <w:rPr>
          <w:rFonts w:eastAsia="Times New Roman"/>
          <w:color w:val="1D2228"/>
          <w:szCs w:val="24"/>
        </w:rPr>
        <w:t xml:space="preserve"> </w:t>
      </w:r>
      <w:r>
        <w:rPr>
          <w:rFonts w:eastAsia="Times New Roman"/>
          <w:color w:val="1D2228"/>
          <w:szCs w:val="24"/>
        </w:rPr>
        <w:t>Για τούτο</w:t>
      </w:r>
      <w:r w:rsidRPr="00D01F74">
        <w:rPr>
          <w:rFonts w:eastAsia="Times New Roman"/>
          <w:color w:val="1D2228"/>
          <w:szCs w:val="24"/>
        </w:rPr>
        <w:t xml:space="preserve"> αποκτά ξεχωριστή σημασία</w:t>
      </w:r>
      <w:r>
        <w:rPr>
          <w:rFonts w:eastAsia="Times New Roman"/>
          <w:color w:val="1D2228"/>
          <w:szCs w:val="24"/>
        </w:rPr>
        <w:t xml:space="preserve"> αυτή </w:t>
      </w:r>
      <w:r w:rsidRPr="00D01F74">
        <w:rPr>
          <w:rFonts w:eastAsia="Times New Roman"/>
          <w:color w:val="1D2228"/>
          <w:szCs w:val="24"/>
        </w:rPr>
        <w:t>η διαφορά</w:t>
      </w:r>
      <w:r>
        <w:rPr>
          <w:rFonts w:eastAsia="Times New Roman"/>
          <w:color w:val="1D2228"/>
          <w:szCs w:val="24"/>
        </w:rPr>
        <w:t>. Κ</w:t>
      </w:r>
      <w:r w:rsidRPr="00D01F74">
        <w:rPr>
          <w:rFonts w:eastAsia="Times New Roman"/>
          <w:color w:val="1D2228"/>
          <w:szCs w:val="24"/>
        </w:rPr>
        <w:t xml:space="preserve">αι πάνω σε αυτό θα κρίνει ο ελληνικός λαός και στις </w:t>
      </w:r>
      <w:r>
        <w:rPr>
          <w:rFonts w:eastAsia="Times New Roman"/>
          <w:color w:val="1D2228"/>
          <w:szCs w:val="24"/>
        </w:rPr>
        <w:t>ε</w:t>
      </w:r>
      <w:r w:rsidRPr="00D01F74">
        <w:rPr>
          <w:rFonts w:eastAsia="Times New Roman"/>
          <w:color w:val="1D2228"/>
          <w:szCs w:val="24"/>
        </w:rPr>
        <w:t xml:space="preserve">υρωεκλογές </w:t>
      </w:r>
      <w:r w:rsidRPr="00D01F74">
        <w:rPr>
          <w:rFonts w:eastAsia="Times New Roman"/>
          <w:color w:val="1D2228"/>
          <w:szCs w:val="24"/>
        </w:rPr>
        <w:t xml:space="preserve">και σε όλη την παραπέρα </w:t>
      </w:r>
      <w:r w:rsidRPr="00D01F74">
        <w:rPr>
          <w:rFonts w:eastAsia="Times New Roman"/>
          <w:color w:val="1D2228"/>
          <w:szCs w:val="24"/>
        </w:rPr>
        <w:t xml:space="preserve">πορεία και στις </w:t>
      </w:r>
      <w:r>
        <w:rPr>
          <w:rFonts w:eastAsia="Times New Roman"/>
          <w:color w:val="1D2228"/>
          <w:szCs w:val="24"/>
        </w:rPr>
        <w:t>εθνικές ε</w:t>
      </w:r>
      <w:r w:rsidRPr="00D01F74">
        <w:rPr>
          <w:rFonts w:eastAsia="Times New Roman"/>
          <w:color w:val="1D2228"/>
          <w:szCs w:val="24"/>
        </w:rPr>
        <w:t>κλογές</w:t>
      </w:r>
      <w:r>
        <w:rPr>
          <w:rFonts w:eastAsia="Times New Roman"/>
          <w:color w:val="1D2228"/>
          <w:szCs w:val="24"/>
        </w:rPr>
        <w:t>.</w:t>
      </w:r>
    </w:p>
    <w:p w14:paraId="4318B816" w14:textId="77777777" w:rsidR="001D7CFB" w:rsidRDefault="00EB4E04">
      <w:pPr>
        <w:spacing w:line="600" w:lineRule="auto"/>
        <w:ind w:firstLine="720"/>
        <w:contextualSpacing/>
        <w:jc w:val="both"/>
        <w:rPr>
          <w:rFonts w:eastAsia="Times New Roman"/>
          <w:color w:val="1D2228"/>
          <w:szCs w:val="24"/>
        </w:rPr>
      </w:pPr>
      <w:r>
        <w:rPr>
          <w:rFonts w:eastAsia="Times New Roman"/>
          <w:color w:val="1D2228"/>
          <w:szCs w:val="24"/>
        </w:rPr>
        <w:t>Η</w:t>
      </w:r>
      <w:r w:rsidRPr="00D01F74">
        <w:rPr>
          <w:rFonts w:eastAsia="Times New Roman"/>
          <w:color w:val="1D2228"/>
          <w:szCs w:val="24"/>
        </w:rPr>
        <w:t xml:space="preserve"> εργασία </w:t>
      </w:r>
      <w:r>
        <w:rPr>
          <w:rFonts w:eastAsia="Times New Roman"/>
          <w:color w:val="1D2228"/>
          <w:szCs w:val="24"/>
        </w:rPr>
        <w:t xml:space="preserve">είναι </w:t>
      </w:r>
      <w:r w:rsidRPr="00D01F74">
        <w:rPr>
          <w:rFonts w:eastAsia="Times New Roman"/>
          <w:color w:val="1D2228"/>
          <w:szCs w:val="24"/>
        </w:rPr>
        <w:t>αναπτυξιακό μέγεθος</w:t>
      </w:r>
      <w:r>
        <w:rPr>
          <w:rFonts w:eastAsia="Times New Roman"/>
          <w:color w:val="1D2228"/>
          <w:szCs w:val="24"/>
        </w:rPr>
        <w:t>. Η κοινωνική προστασία,</w:t>
      </w:r>
      <w:r w:rsidRPr="00D01F74">
        <w:rPr>
          <w:rFonts w:eastAsia="Times New Roman"/>
          <w:color w:val="1D2228"/>
          <w:szCs w:val="24"/>
        </w:rPr>
        <w:t xml:space="preserve"> οι ανάγκες των πολλών</w:t>
      </w:r>
      <w:r>
        <w:rPr>
          <w:rFonts w:eastAsia="Times New Roman"/>
          <w:color w:val="1D2228"/>
          <w:szCs w:val="24"/>
        </w:rPr>
        <w:t>,</w:t>
      </w:r>
      <w:r w:rsidRPr="00D01F74">
        <w:rPr>
          <w:rFonts w:eastAsia="Times New Roman"/>
          <w:color w:val="1D2228"/>
          <w:szCs w:val="24"/>
        </w:rPr>
        <w:t xml:space="preserve"> ο κοινωνικός μισθός</w:t>
      </w:r>
      <w:r>
        <w:rPr>
          <w:rFonts w:eastAsia="Times New Roman"/>
          <w:color w:val="1D2228"/>
          <w:szCs w:val="24"/>
        </w:rPr>
        <w:t>,</w:t>
      </w:r>
      <w:r w:rsidRPr="00D01F74">
        <w:rPr>
          <w:rFonts w:eastAsia="Times New Roman"/>
          <w:color w:val="1D2228"/>
          <w:szCs w:val="24"/>
        </w:rPr>
        <w:t xml:space="preserve"> το κοινωνικό κράτος</w:t>
      </w:r>
      <w:r>
        <w:rPr>
          <w:rFonts w:eastAsia="Times New Roman"/>
          <w:color w:val="1D2228"/>
          <w:szCs w:val="24"/>
        </w:rPr>
        <w:t>,</w:t>
      </w:r>
      <w:r w:rsidRPr="00D01F74">
        <w:rPr>
          <w:rFonts w:eastAsia="Times New Roman"/>
          <w:color w:val="1D2228"/>
          <w:szCs w:val="24"/>
        </w:rPr>
        <w:t xml:space="preserve"> όλα αυτά είναι αναπτυξιακά μεγέθη</w:t>
      </w:r>
      <w:r>
        <w:rPr>
          <w:rFonts w:eastAsia="Times New Roman"/>
          <w:color w:val="1D2228"/>
          <w:szCs w:val="24"/>
        </w:rPr>
        <w:t>,</w:t>
      </w:r>
      <w:r w:rsidRPr="00D01F74">
        <w:rPr>
          <w:rFonts w:eastAsia="Times New Roman"/>
          <w:color w:val="1D2228"/>
          <w:szCs w:val="24"/>
        </w:rPr>
        <w:t xml:space="preserve"> δεν είναι παροχές</w:t>
      </w:r>
      <w:r>
        <w:rPr>
          <w:rFonts w:eastAsia="Times New Roman"/>
          <w:color w:val="1D2228"/>
          <w:szCs w:val="24"/>
        </w:rPr>
        <w:t xml:space="preserve"> και</w:t>
      </w:r>
      <w:r w:rsidRPr="00D01F74">
        <w:rPr>
          <w:rFonts w:eastAsia="Times New Roman"/>
          <w:color w:val="1D2228"/>
          <w:szCs w:val="24"/>
        </w:rPr>
        <w:t xml:space="preserve"> είναι υποχρέωση ενός προοδευτικού και δημοκρατικού σχεδιασμού</w:t>
      </w:r>
      <w:r>
        <w:rPr>
          <w:rFonts w:eastAsia="Times New Roman"/>
          <w:color w:val="1D2228"/>
          <w:szCs w:val="24"/>
        </w:rPr>
        <w:t>,</w:t>
      </w:r>
      <w:r w:rsidRPr="00D01F74">
        <w:rPr>
          <w:rFonts w:eastAsia="Times New Roman"/>
          <w:color w:val="1D2228"/>
          <w:szCs w:val="24"/>
        </w:rPr>
        <w:t xml:space="preserve"> για να πάει μπροστά η χώρα και να μην ξαναγυρίσει ποτέ ξανά πίσω στη χρεοκοπία</w:t>
      </w:r>
      <w:r>
        <w:rPr>
          <w:rFonts w:eastAsia="Times New Roman"/>
          <w:color w:val="1D2228"/>
          <w:szCs w:val="24"/>
        </w:rPr>
        <w:t>.</w:t>
      </w:r>
      <w:r w:rsidRPr="00D01F74">
        <w:rPr>
          <w:rFonts w:eastAsia="Times New Roman"/>
          <w:color w:val="1D2228"/>
          <w:szCs w:val="24"/>
        </w:rPr>
        <w:t xml:space="preserve"> Αυτό έχει συγκρούσεις</w:t>
      </w:r>
      <w:r>
        <w:rPr>
          <w:rFonts w:eastAsia="Times New Roman"/>
          <w:color w:val="1D2228"/>
          <w:szCs w:val="24"/>
        </w:rPr>
        <w:t>, έχει μάχες,</w:t>
      </w:r>
      <w:r w:rsidRPr="00D01F74">
        <w:rPr>
          <w:rFonts w:eastAsia="Times New Roman"/>
          <w:color w:val="1D2228"/>
          <w:szCs w:val="24"/>
        </w:rPr>
        <w:t xml:space="preserve"> έχει σχεδιασμούς</w:t>
      </w:r>
      <w:r>
        <w:rPr>
          <w:rFonts w:eastAsia="Times New Roman"/>
          <w:color w:val="1D2228"/>
          <w:szCs w:val="24"/>
        </w:rPr>
        <w:t>,</w:t>
      </w:r>
      <w:r w:rsidRPr="00D01F74">
        <w:rPr>
          <w:rFonts w:eastAsia="Times New Roman"/>
          <w:color w:val="1D2228"/>
          <w:szCs w:val="24"/>
        </w:rPr>
        <w:t xml:space="preserve"> δεν </w:t>
      </w:r>
      <w:r>
        <w:rPr>
          <w:rFonts w:eastAsia="Times New Roman"/>
          <w:color w:val="1D2228"/>
          <w:szCs w:val="24"/>
        </w:rPr>
        <w:t>είναι</w:t>
      </w:r>
      <w:r w:rsidRPr="00D01F74">
        <w:rPr>
          <w:rFonts w:eastAsia="Times New Roman"/>
          <w:color w:val="1D2228"/>
          <w:szCs w:val="24"/>
        </w:rPr>
        <w:t xml:space="preserve"> λόγια</w:t>
      </w:r>
      <w:r>
        <w:rPr>
          <w:rFonts w:eastAsia="Times New Roman"/>
          <w:color w:val="1D2228"/>
          <w:szCs w:val="24"/>
        </w:rPr>
        <w:t>,</w:t>
      </w:r>
      <w:r w:rsidRPr="00D01F74">
        <w:rPr>
          <w:rFonts w:eastAsia="Times New Roman"/>
          <w:color w:val="1D2228"/>
          <w:szCs w:val="24"/>
        </w:rPr>
        <w:t xml:space="preserve"> δεν είναι παίξε-γέλασε</w:t>
      </w:r>
      <w:r>
        <w:rPr>
          <w:rFonts w:eastAsia="Times New Roman"/>
          <w:color w:val="1D2228"/>
          <w:szCs w:val="24"/>
        </w:rPr>
        <w:t>. Και γι’</w:t>
      </w:r>
      <w:r w:rsidRPr="00D01F74">
        <w:rPr>
          <w:rFonts w:eastAsia="Times New Roman"/>
          <w:color w:val="1D2228"/>
          <w:szCs w:val="24"/>
        </w:rPr>
        <w:t xml:space="preserve"> αυτό τα επ</w:t>
      </w:r>
      <w:r w:rsidRPr="00D01F74">
        <w:rPr>
          <w:rFonts w:eastAsia="Times New Roman"/>
          <w:color w:val="1D2228"/>
          <w:szCs w:val="24"/>
        </w:rPr>
        <w:t>ιτελεία</w:t>
      </w:r>
      <w:r>
        <w:rPr>
          <w:rFonts w:eastAsia="Times New Roman"/>
          <w:color w:val="1D2228"/>
          <w:szCs w:val="24"/>
        </w:rPr>
        <w:t>,</w:t>
      </w:r>
      <w:r w:rsidRPr="00D01F74">
        <w:rPr>
          <w:rFonts w:eastAsia="Times New Roman"/>
          <w:color w:val="1D2228"/>
          <w:szCs w:val="24"/>
        </w:rPr>
        <w:t xml:space="preserve"> τα </w:t>
      </w:r>
      <w:r>
        <w:rPr>
          <w:rFonts w:eastAsia="Times New Roman"/>
          <w:color w:val="1D2228"/>
          <w:szCs w:val="24"/>
        </w:rPr>
        <w:t xml:space="preserve">κυβερνητικά, τα </w:t>
      </w:r>
      <w:r w:rsidRPr="00D01F74">
        <w:rPr>
          <w:rFonts w:eastAsia="Times New Roman"/>
          <w:color w:val="1D2228"/>
          <w:szCs w:val="24"/>
        </w:rPr>
        <w:t xml:space="preserve">δικά </w:t>
      </w:r>
      <w:r>
        <w:rPr>
          <w:rFonts w:eastAsia="Times New Roman"/>
          <w:color w:val="1D2228"/>
          <w:szCs w:val="24"/>
        </w:rPr>
        <w:t>μας,</w:t>
      </w:r>
      <w:r w:rsidRPr="00D01F74">
        <w:rPr>
          <w:rFonts w:eastAsia="Times New Roman"/>
          <w:color w:val="1D2228"/>
          <w:szCs w:val="24"/>
        </w:rPr>
        <w:t xml:space="preserve"> είναι επιτελεία εργατών</w:t>
      </w:r>
      <w:r>
        <w:rPr>
          <w:rFonts w:eastAsia="Times New Roman"/>
          <w:color w:val="1D2228"/>
          <w:szCs w:val="24"/>
        </w:rPr>
        <w:t>, επιτελεία Υ</w:t>
      </w:r>
      <w:r w:rsidRPr="00D01F74">
        <w:rPr>
          <w:rFonts w:eastAsia="Times New Roman"/>
          <w:color w:val="1D2228"/>
          <w:szCs w:val="24"/>
        </w:rPr>
        <w:t>πουργώ</w:t>
      </w:r>
      <w:r>
        <w:rPr>
          <w:rFonts w:eastAsia="Times New Roman"/>
          <w:color w:val="1D2228"/>
          <w:szCs w:val="24"/>
        </w:rPr>
        <w:t>ν που πραγματικά είναι διαρκώς ε</w:t>
      </w:r>
      <w:r w:rsidRPr="00D01F74">
        <w:rPr>
          <w:rFonts w:eastAsia="Times New Roman"/>
          <w:color w:val="1D2228"/>
          <w:szCs w:val="24"/>
        </w:rPr>
        <w:t>πί τ</w:t>
      </w:r>
      <w:r>
        <w:rPr>
          <w:rFonts w:eastAsia="Times New Roman"/>
          <w:color w:val="1D2228"/>
          <w:szCs w:val="24"/>
        </w:rPr>
        <w:t xml:space="preserve">ω </w:t>
      </w:r>
      <w:r w:rsidRPr="00D01F74">
        <w:rPr>
          <w:rFonts w:eastAsia="Times New Roman"/>
          <w:color w:val="1D2228"/>
          <w:szCs w:val="24"/>
        </w:rPr>
        <w:t>έργ</w:t>
      </w:r>
      <w:r>
        <w:rPr>
          <w:rFonts w:eastAsia="Times New Roman"/>
          <w:color w:val="1D2228"/>
          <w:szCs w:val="24"/>
        </w:rPr>
        <w:t>ω</w:t>
      </w:r>
      <w:r w:rsidRPr="00D01F74">
        <w:rPr>
          <w:rFonts w:eastAsia="Times New Roman"/>
          <w:color w:val="1D2228"/>
          <w:szCs w:val="24"/>
        </w:rPr>
        <w:t xml:space="preserve"> ακριβώς</w:t>
      </w:r>
      <w:r>
        <w:rPr>
          <w:rFonts w:eastAsia="Times New Roman"/>
          <w:color w:val="1D2228"/>
          <w:szCs w:val="24"/>
        </w:rPr>
        <w:t>, γ</w:t>
      </w:r>
      <w:r w:rsidRPr="00D01F74">
        <w:rPr>
          <w:rFonts w:eastAsia="Times New Roman"/>
          <w:color w:val="1D2228"/>
          <w:szCs w:val="24"/>
        </w:rPr>
        <w:t xml:space="preserve">ιατί κάθε στιγμή δεν πρέπει να </w:t>
      </w:r>
      <w:r>
        <w:rPr>
          <w:rFonts w:eastAsia="Times New Roman"/>
          <w:color w:val="1D2228"/>
          <w:szCs w:val="24"/>
        </w:rPr>
        <w:t>εκ</w:t>
      </w:r>
      <w:r w:rsidRPr="00D01F74">
        <w:rPr>
          <w:rFonts w:eastAsia="Times New Roman"/>
          <w:color w:val="1D2228"/>
          <w:szCs w:val="24"/>
        </w:rPr>
        <w:t>φύγει από το να βρεθούν οι βέλτιστες λύσεις προς αυτή την κατεύθυνση</w:t>
      </w:r>
      <w:r>
        <w:rPr>
          <w:rFonts w:eastAsia="Times New Roman"/>
          <w:color w:val="1D2228"/>
          <w:szCs w:val="24"/>
        </w:rPr>
        <w:t>. Κ</w:t>
      </w:r>
      <w:r w:rsidRPr="00D01F74">
        <w:rPr>
          <w:rFonts w:eastAsia="Times New Roman"/>
          <w:color w:val="1D2228"/>
          <w:szCs w:val="24"/>
        </w:rPr>
        <w:t>αι αυτ</w:t>
      </w:r>
      <w:r>
        <w:rPr>
          <w:rFonts w:eastAsia="Times New Roman"/>
          <w:color w:val="1D2228"/>
          <w:szCs w:val="24"/>
        </w:rPr>
        <w:t>ή είναι ακριβ</w:t>
      </w:r>
      <w:r>
        <w:rPr>
          <w:rFonts w:eastAsia="Times New Roman"/>
          <w:color w:val="1D2228"/>
          <w:szCs w:val="24"/>
        </w:rPr>
        <w:t>ώς η τ</w:t>
      </w:r>
      <w:r w:rsidRPr="00D01F74">
        <w:rPr>
          <w:rFonts w:eastAsia="Times New Roman"/>
          <w:color w:val="1D2228"/>
          <w:szCs w:val="24"/>
        </w:rPr>
        <w:t>εράστια διαφορά και αυτή είναι η ήττα της Νέας Δημοκρατίας που καταγράφεται συνεχώς</w:t>
      </w:r>
      <w:r>
        <w:rPr>
          <w:rFonts w:eastAsia="Times New Roman"/>
          <w:color w:val="1D2228"/>
          <w:szCs w:val="24"/>
        </w:rPr>
        <w:t>, από χθες με κάθε ομιλητή κ</w:t>
      </w:r>
      <w:r w:rsidRPr="00D01F74">
        <w:rPr>
          <w:rFonts w:eastAsia="Times New Roman"/>
          <w:color w:val="1D2228"/>
          <w:szCs w:val="24"/>
        </w:rPr>
        <w:t>αι κάθε ομιλήτρια που ανεβαίνει στο Βήμα</w:t>
      </w:r>
      <w:r>
        <w:rPr>
          <w:rFonts w:eastAsia="Times New Roman"/>
          <w:color w:val="1D2228"/>
          <w:szCs w:val="24"/>
        </w:rPr>
        <w:t>. Πα</w:t>
      </w:r>
      <w:r w:rsidRPr="00D01F74">
        <w:rPr>
          <w:rFonts w:eastAsia="Times New Roman"/>
          <w:color w:val="1D2228"/>
          <w:szCs w:val="24"/>
        </w:rPr>
        <w:t xml:space="preserve">νηγυρικά καταγράφεται η </w:t>
      </w:r>
      <w:r>
        <w:rPr>
          <w:rFonts w:eastAsia="Times New Roman"/>
          <w:color w:val="1D2228"/>
          <w:szCs w:val="24"/>
        </w:rPr>
        <w:t xml:space="preserve">ήττα </w:t>
      </w:r>
      <w:r w:rsidRPr="00D01F74">
        <w:rPr>
          <w:rFonts w:eastAsia="Times New Roman"/>
          <w:color w:val="1D2228"/>
          <w:szCs w:val="24"/>
        </w:rPr>
        <w:t>και θα επιβεβαιωθεί και εκλογικά</w:t>
      </w:r>
      <w:r>
        <w:rPr>
          <w:rFonts w:eastAsia="Times New Roman"/>
          <w:color w:val="1D2228"/>
          <w:szCs w:val="24"/>
        </w:rPr>
        <w:t>.</w:t>
      </w:r>
    </w:p>
    <w:p w14:paraId="4318B817"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Δεν είναι δε τυχαίο –και τελειών</w:t>
      </w:r>
      <w:r>
        <w:rPr>
          <w:rFonts w:eastAsia="Times New Roman" w:cs="Times New Roman"/>
          <w:szCs w:val="24"/>
        </w:rPr>
        <w:t>ω με αυτό, κύριε Πρόεδρε, και ευχαριστώ για την ανοχή σας- ότι απέναντι στον περιβόητο Βέμπερ, τον πιο κυνικό εκφραστή των πολιτικών της λιτότητας, της μισαλλοδοξίας, των περιοριστικών πολιτικών και της στοχοπροσήλωσης στα ακραία μέτρα υπέρ της άμεσης κερδ</w:t>
      </w:r>
      <w:r>
        <w:rPr>
          <w:rFonts w:eastAsia="Times New Roman" w:cs="Times New Roman"/>
          <w:szCs w:val="24"/>
        </w:rPr>
        <w:t xml:space="preserve">οφορίας των επιχειρηματικών κεφαλαίων, απέναντι στον Βέμπερ η Αριστερά στην Ευρώπη προτείνει -και βέβαια θα διαπραγματευτεί στη συνέχεια ανάλογα με τα εκλογικά αποτελέσματα- δυο ανθρώπους της κοινωνίας: έναν συνδικαλιστή μεταλλωρύχο και μια αγωνίστρια του </w:t>
      </w:r>
      <w:r>
        <w:rPr>
          <w:rFonts w:eastAsia="Times New Roman" w:cs="Times New Roman"/>
          <w:szCs w:val="24"/>
        </w:rPr>
        <w:t xml:space="preserve">περιβάλλοντος και των κοινωνικών διεκδικήσεων. Κάντε τη σύγκριση και θα δείτε τι πραγματικά σημαίνει η μία πρόταση και τι σημαίνει η άλλη. </w:t>
      </w:r>
    </w:p>
    <w:p w14:paraId="4318B818"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318B819" w14:textId="77777777" w:rsidR="001D7CFB" w:rsidRDefault="00EB4E04">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4318B81A" w14:textId="77777777" w:rsidR="001D7CFB" w:rsidRDefault="00EB4E04">
      <w:pPr>
        <w:spacing w:line="600" w:lineRule="auto"/>
        <w:ind w:firstLine="720"/>
        <w:jc w:val="both"/>
        <w:rPr>
          <w:rFonts w:eastAsia="Times New Roman" w:cs="Times New Roman"/>
          <w:szCs w:val="24"/>
        </w:rPr>
      </w:pPr>
      <w:r w:rsidRPr="008A27A5">
        <w:rPr>
          <w:rFonts w:eastAsia="Times New Roman"/>
          <w:b/>
          <w:bCs/>
        </w:rPr>
        <w:t>ΠΡΟΕΔΡΕΥΩΝ (Αναστάσιος Κουράκης):</w:t>
      </w:r>
      <w:r>
        <w:rPr>
          <w:rFonts w:eastAsia="Times New Roman" w:cs="Times New Roman"/>
          <w:szCs w:val="24"/>
        </w:rPr>
        <w:t xml:space="preserve"> Ευχαριστούμε τον κ. Δρίτσα</w:t>
      </w:r>
      <w:r>
        <w:rPr>
          <w:rFonts w:eastAsia="Times New Roman" w:cs="Times New Roman"/>
          <w:szCs w:val="24"/>
        </w:rPr>
        <w:t xml:space="preserve">. </w:t>
      </w:r>
    </w:p>
    <w:p w14:paraId="4318B81B"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Έχουμε άλλους δυο ομιλητές, τον κ. Στογιαννίδη και τον κ. Συρίγο. </w:t>
      </w:r>
    </w:p>
    <w:p w14:paraId="4318B81C"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Ο κ. Στογιαννίδης Γρηγόριος, Βουλευτής ΣΥΡΙΖΑ του Νομού Ξάνθης, έχει τον λόγο για πέντε λεπτά. </w:t>
      </w:r>
    </w:p>
    <w:p w14:paraId="4318B81D"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ΓΡΗΓΟΡΙΟΣ ΣΤΟΓΙΑΝΝΙΔΗΣ:</w:t>
      </w:r>
      <w:r>
        <w:rPr>
          <w:rFonts w:eastAsia="Times New Roman" w:cs="Times New Roman"/>
          <w:szCs w:val="24"/>
        </w:rPr>
        <w:t xml:space="preserve"> Ευχαριστώ, κύριε Πρόεδρε. </w:t>
      </w:r>
    </w:p>
    <w:p w14:paraId="4318B81E"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το μεσημέρ</w:t>
      </w:r>
      <w:r>
        <w:rPr>
          <w:rFonts w:eastAsia="Times New Roman" w:cs="Times New Roman"/>
          <w:szCs w:val="24"/>
        </w:rPr>
        <w:t xml:space="preserve">ι της Κυριακής όλοι μας ακούσαμε τις δηλώσεις του Αρχηγού της Αξιωματικής Αντιπολίτευσης κατά τη διάρκεια της διακαναλικής του συνέντευξης, σύμφωνα με τις οποίες εκλαμβάνεται ως θετικό ενδεχόμενο η πενθήμερη εργασία να μετατραπεί σε επταήμερη. </w:t>
      </w:r>
    </w:p>
    <w:p w14:paraId="4318B81F"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Θυμίζουμε στον κ. Μητσοτάκη ότι το πενθήμερο είναι κατάκτηση του εργατικού κινήματος και της κοινωνίας γενικότερα, θεσμοθετημένο μέσω της </w:t>
      </w:r>
      <w:r>
        <w:rPr>
          <w:rFonts w:eastAsia="Times New Roman" w:cs="Times New Roman"/>
          <w:szCs w:val="24"/>
        </w:rPr>
        <w:t>εθνικής γενικής</w:t>
      </w:r>
      <w:r>
        <w:rPr>
          <w:rFonts w:eastAsia="Times New Roman" w:cs="Times New Roman"/>
          <w:szCs w:val="24"/>
        </w:rPr>
        <w:t xml:space="preserve"> </w:t>
      </w:r>
      <w:r>
        <w:rPr>
          <w:rFonts w:eastAsia="Times New Roman" w:cs="Times New Roman"/>
          <w:szCs w:val="24"/>
        </w:rPr>
        <w:t xml:space="preserve">συλλογικής σύμβασης </w:t>
      </w:r>
      <w:r>
        <w:rPr>
          <w:rFonts w:eastAsia="Times New Roman" w:cs="Times New Roman"/>
          <w:szCs w:val="24"/>
        </w:rPr>
        <w:t xml:space="preserve">ήδη από το 1975, ενώ αποτέλεσε διάταξη </w:t>
      </w:r>
      <w:r>
        <w:rPr>
          <w:rFonts w:eastAsia="Times New Roman" w:cs="Times New Roman"/>
          <w:szCs w:val="24"/>
        </w:rPr>
        <w:t>πράξης νομοθετικού περιεχομένου</w:t>
      </w:r>
      <w:r>
        <w:rPr>
          <w:rFonts w:eastAsia="Times New Roman" w:cs="Times New Roman"/>
          <w:szCs w:val="24"/>
        </w:rPr>
        <w:t xml:space="preserve"> </w:t>
      </w:r>
      <w:r>
        <w:rPr>
          <w:rFonts w:eastAsia="Times New Roman" w:cs="Times New Roman"/>
          <w:szCs w:val="24"/>
        </w:rPr>
        <w:t xml:space="preserve">του 1980 και κυρώθηκε με το άρθρο πρώτο του ν.1157/1981 και συμπεριλήφθη σε πληθώρα συλλογικών συμβάσεων και διαιτητικών αποφάσεων. </w:t>
      </w:r>
    </w:p>
    <w:p w14:paraId="4318B820"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Είναι ντροπή το 2019, αντί ο κόσμος να πηγαίνει μπροστά, να μιλάμε για επταήμερη εργασία, καταργώντας κάθε προσωπική και οι</w:t>
      </w:r>
      <w:r>
        <w:rPr>
          <w:rFonts w:eastAsia="Times New Roman" w:cs="Times New Roman"/>
          <w:szCs w:val="24"/>
        </w:rPr>
        <w:t>κογενειακή ζωή, απαξιώνοντας κάθε ανάγκη του ατόμου. Αντί να μιλάμε για εναρμόνιση οικογενειακής και επαγγελματικής ζωής, μιλάμε για δουλοποίηση!</w:t>
      </w:r>
    </w:p>
    <w:p w14:paraId="4318B821"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Ο κ. Μητσοτάκης, βεβαίως, στη συνέχεια, αντιλαμβανόμενος τον αρνητικό αντίκτυπο που είχαν οι δηλώσεις του, ανε</w:t>
      </w:r>
      <w:r>
        <w:rPr>
          <w:rFonts w:eastAsia="Times New Roman" w:cs="Times New Roman"/>
          <w:szCs w:val="24"/>
        </w:rPr>
        <w:t>πιτυχώς προσπάθησε να διασκεδάσει τις εντυπώσεις, ισχυριζόμενος ότι δεν μιλούσε για επταήμερη απασχόληση των εργαζομένων, αλλά για επταήμερη λειτουργία των επιχειρήσεων. Το μόνο που κατάφερε, ωστόσο, είναι να καταστήσει σαφές πόσο υποτιμά τη νοημοσύνη μας.</w:t>
      </w:r>
      <w:r>
        <w:rPr>
          <w:rFonts w:eastAsia="Times New Roman" w:cs="Times New Roman"/>
          <w:szCs w:val="24"/>
        </w:rPr>
        <w:t xml:space="preserve"> </w:t>
      </w:r>
    </w:p>
    <w:p w14:paraId="4318B822"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Η εργατική νομοθεσία σαφώς και προβλέπει τη δυνατότητα συνεχούς επταήμερης λειτουργίας των επιχειρήσεων. Όπου όμως αυτό επιτρέπεται, υπάρχει η συνοδευτική διάταξη που προβλέπει τον τρόπο εργασίας του προσωπικού. Ενδεικτικά αναφέρω ότι με </w:t>
      </w:r>
      <w:r>
        <w:rPr>
          <w:rFonts w:eastAsia="Times New Roman" w:cs="Times New Roman"/>
          <w:szCs w:val="24"/>
        </w:rPr>
        <w:t>προεδρικό διάταγ</w:t>
      </w:r>
      <w:r>
        <w:rPr>
          <w:rFonts w:eastAsia="Times New Roman" w:cs="Times New Roman"/>
          <w:szCs w:val="24"/>
        </w:rPr>
        <w:t>μα</w:t>
      </w:r>
      <w:r>
        <w:rPr>
          <w:rFonts w:eastAsia="Times New Roman" w:cs="Times New Roman"/>
          <w:szCs w:val="24"/>
        </w:rPr>
        <w:t xml:space="preserve"> από το 1932, το οποίο κωδικοποίησε ακόμη παλαιότερες διατάξεις αναφορικά με τα χρονικά όρια εργασίας, ορίστηκε ως γενικός κανόνας στις βιομηχανικές και βιοτεχνικές επιχειρήσεις οι ώρες εργασίας του προσωπικού να μην δύνανται να υπερβούν τις οκτώ ανά ημέ</w:t>
      </w:r>
      <w:r>
        <w:rPr>
          <w:rFonts w:eastAsia="Times New Roman" w:cs="Times New Roman"/>
          <w:szCs w:val="24"/>
        </w:rPr>
        <w:t>ρα και τις σαράντα οκτώ ανά εβδομάδα. Στις επιχειρήσεις δε, που από τη φύση τους είναι συνεχούς λειτουργίας, το προσωπικό εναλλάσσεται σε κυλιόμενες βάρδιες, ώστε να διασφαλίζεται η συνεχής λειτουργία της επιχείρησης όλο τον χρόνο του επταημέρου ή του εξαη</w:t>
      </w:r>
      <w:r>
        <w:rPr>
          <w:rFonts w:eastAsia="Times New Roman" w:cs="Times New Roman"/>
          <w:szCs w:val="24"/>
        </w:rPr>
        <w:t>μέρου κάθε εβδομάδας. Και σ’ αυτήν την περίπτωση, όμως, προβλέφθηκε ότι ο μέσος όρος του εβδομαδιαίου χρόνου απασχόλησης σε περίοδο οκτώ εβδομάδων δεν δύναται να υπερβαίνει τις σαράντα ώρες ανά εβδομάδα. Με την ίδια διάταξη, μάλιστα, θεσπίστηκε η υποχρέωση</w:t>
      </w:r>
      <w:r>
        <w:rPr>
          <w:rFonts w:eastAsia="Times New Roman" w:cs="Times New Roman"/>
          <w:szCs w:val="24"/>
        </w:rPr>
        <w:t xml:space="preserve"> να υπάρχει ανά εβδομάδα εναλλαγή του προσωπικού, ώστε η ομάδα που εργάζεται τη μια εβδομάδα τη νύχτα, να εργάζεται την επόμενη εβδομάδα την ημέρα.</w:t>
      </w:r>
    </w:p>
    <w:p w14:paraId="4318B823"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Όλα αυτά, βεβαίως, είναι ξένα προς τον κ. Μητσοτάκη, γιατί δεν έχει εργαστεί ποτέ στον ιδιωτικό τομέα και δε</w:t>
      </w:r>
      <w:r>
        <w:rPr>
          <w:rFonts w:eastAsia="Times New Roman" w:cs="Times New Roman"/>
          <w:szCs w:val="24"/>
        </w:rPr>
        <w:t xml:space="preserve">ν γνωρίζει πραγματικά τις συνθήκες εργασίας. Δεν ξέρω εάν τα γνωρίζουν και οι σύμβουλοί του. Ίσως, γι’ αυτό δεν τον ενημερώνουν σωστά. </w:t>
      </w:r>
    </w:p>
    <w:p w14:paraId="4318B824"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Με άλλα λόγια, θέλω να πω ότι οι επιχειρήσεις συνεχούς λειτουργίας πάντα υπήρχαν και πάντα λειτουργούσαν νόμιμα, ενώ ο ν</w:t>
      </w:r>
      <w:r>
        <w:rPr>
          <w:rFonts w:eastAsia="Times New Roman" w:cs="Times New Roman"/>
          <w:szCs w:val="24"/>
        </w:rPr>
        <w:t>ομοθέτης έχει λάβει μέτρα για την προστασία των εργαζομένων που απασχολούνται σ’ αυτές τις επιχειρήσεις, λαμβάνοντας υπ</w:t>
      </w:r>
      <w:r>
        <w:rPr>
          <w:rFonts w:eastAsia="Times New Roman" w:cs="Times New Roman"/>
          <w:szCs w:val="24"/>
        </w:rPr>
        <w:t>’ όψιν</w:t>
      </w:r>
      <w:r>
        <w:rPr>
          <w:rFonts w:eastAsia="Times New Roman" w:cs="Times New Roman"/>
          <w:szCs w:val="24"/>
        </w:rPr>
        <w:t xml:space="preserve"> τις ιδιαιτερότητες στη λειτουργία τους. Ο κ. Μητσοτάκης, όμως, στην τοποθέτησή του καθόλου δεν αναφερόταν σ’ αυτό. Αντίθετα, ρητά </w:t>
      </w:r>
      <w:r>
        <w:rPr>
          <w:rFonts w:eastAsia="Times New Roman" w:cs="Times New Roman"/>
          <w:szCs w:val="24"/>
        </w:rPr>
        <w:t xml:space="preserve">ανέφερε ότι, όταν μια επιχείρηση συμφωνεί με τους εργαζόμενους μέσω επιχειρησιακής σύμβασης, για να πάει από πενταήμερο σε επταήμερο, με τη σύμφωνη γνώμη των εργαζομένων και με πολύ καλύτερες απολαβές και με αυξημένα δικαιώματα και εφόσον συμφωνούν τα δυο </w:t>
      </w:r>
      <w:r>
        <w:rPr>
          <w:rFonts w:eastAsia="Times New Roman" w:cs="Times New Roman"/>
          <w:szCs w:val="24"/>
        </w:rPr>
        <w:t xml:space="preserve">μέρη, δεν κάνουμε τίποτα άλλο από το να αναγνωρίζουμε ότι είμαστε σ’ έναν κόσμο που αλλάζει και πρέπει οι εργαζόμενοι, οι επιχειρήσεις και το κράτος να προσαρμοστούν σ’ αυτήν τη νέα πραγματικότητα. </w:t>
      </w:r>
    </w:p>
    <w:p w14:paraId="4318B825"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Αυτά είναι τα ακριβή λόγια του </w:t>
      </w:r>
      <w:r>
        <w:rPr>
          <w:rFonts w:eastAsia="Times New Roman" w:cs="Times New Roman"/>
          <w:szCs w:val="24"/>
        </w:rPr>
        <w:t xml:space="preserve">κ. </w:t>
      </w:r>
      <w:r>
        <w:rPr>
          <w:rFonts w:eastAsia="Times New Roman" w:cs="Times New Roman"/>
          <w:szCs w:val="24"/>
        </w:rPr>
        <w:t>Μητσοτάκη. Αναρωτιόμαστ</w:t>
      </w:r>
      <w:r>
        <w:rPr>
          <w:rFonts w:eastAsia="Times New Roman" w:cs="Times New Roman"/>
          <w:szCs w:val="24"/>
        </w:rPr>
        <w:t xml:space="preserve">ε, όμως: Ποια νέα πραγματικότητα και ποιον σύγχρονο κόσμο ευαγγελίζεται η Νέα Δημοκρατία του κ. Μητσοτάκη; Αυτήν του εργατικού Μεσαίωνα; Αυτήν της καταπάτησης των στοιχειωδών δικαιωμάτων των εργαζομένων; </w:t>
      </w:r>
    </w:p>
    <w:p w14:paraId="4318B826"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Για να περισώσουν τα προσχήματα, σε μεταγενέστερες </w:t>
      </w:r>
      <w:r>
        <w:rPr>
          <w:rFonts w:eastAsia="Times New Roman" w:cs="Times New Roman"/>
          <w:szCs w:val="24"/>
        </w:rPr>
        <w:t xml:space="preserve">δηλώσεις τους οι εκπρόσωποι της Νέας Δημοκρατίας αναφέρθηκαν στην κήρυξη ως υποχρεωτικής της </w:t>
      </w:r>
      <w:r>
        <w:rPr>
          <w:rFonts w:eastAsia="Times New Roman" w:cs="Times New Roman"/>
          <w:szCs w:val="24"/>
        </w:rPr>
        <w:t>γενικής συλλογικής</w:t>
      </w:r>
      <w:r>
        <w:rPr>
          <w:rFonts w:eastAsia="Times New Roman" w:cs="Times New Roman"/>
          <w:szCs w:val="24"/>
        </w:rPr>
        <w:t xml:space="preserve"> </w:t>
      </w:r>
      <w:r>
        <w:rPr>
          <w:rFonts w:eastAsia="Times New Roman" w:cs="Times New Roman"/>
          <w:szCs w:val="24"/>
        </w:rPr>
        <w:t>σύμβασης εργασίας</w:t>
      </w:r>
      <w:r>
        <w:rPr>
          <w:rFonts w:eastAsia="Times New Roman" w:cs="Times New Roman"/>
          <w:szCs w:val="24"/>
        </w:rPr>
        <w:t xml:space="preserve"> των εργαζομένων στις ξενοδοχειακές επιχειρήσεις όλης της χώρας, κατηγορώντας την Υπουργό Εργασίας ότι τάχα νομοθέτησε επταήμερ</w:t>
      </w:r>
      <w:r>
        <w:rPr>
          <w:rFonts w:eastAsia="Times New Roman" w:cs="Times New Roman"/>
          <w:szCs w:val="24"/>
        </w:rPr>
        <w:t>η εργασία.</w:t>
      </w:r>
    </w:p>
    <w:p w14:paraId="4318B827"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Αυτά τα επικαλείται παρελκυστικά ο κ. Βρούτσης κατά την εισήγησή του χθες. Ξέρει, όμως, πάρα πολύ καλά ο κ. Βρούτσης, που προσπάθησε να σώσει τον Αρχηγό του, ότι το Εργατικό Δίκαιο προβλέπει ότι κατά την κήρυξη μιας </w:t>
      </w:r>
      <w:r>
        <w:rPr>
          <w:rFonts w:eastAsia="Times New Roman" w:cs="Times New Roman"/>
          <w:szCs w:val="24"/>
        </w:rPr>
        <w:t>συλλογικής σύμβασης εργασίας</w:t>
      </w:r>
      <w:r>
        <w:rPr>
          <w:rFonts w:eastAsia="Times New Roman" w:cs="Times New Roman"/>
          <w:szCs w:val="24"/>
        </w:rPr>
        <w:t xml:space="preserve"> </w:t>
      </w:r>
      <w:r>
        <w:rPr>
          <w:rFonts w:eastAsia="Times New Roman" w:cs="Times New Roman"/>
          <w:szCs w:val="24"/>
        </w:rPr>
        <w:t>ως γενικώς υποχρεωτικής δεν ασκείται έλεγχος σκοπιμότητος, παρά μόνο νομιμότητος, ενώ η κήρυξη, εφόσον πληρούνται οι τυπικές προϋποθέσεις, συνιστά δέσμια αρμοδιότητα του Υπουργού.</w:t>
      </w:r>
    </w:p>
    <w:p w14:paraId="4318B828"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Θα καταθέσω στα Πρακτικά τον ν.1876/1990, το άρθρο 11 που περιγράφει τις υπο</w:t>
      </w:r>
      <w:r>
        <w:rPr>
          <w:rFonts w:eastAsia="Times New Roman" w:cs="Times New Roman"/>
          <w:szCs w:val="24"/>
        </w:rPr>
        <w:t>χρεώσεις του Υπουργού.</w:t>
      </w:r>
    </w:p>
    <w:p w14:paraId="4318B829" w14:textId="77777777" w:rsidR="001D7CFB" w:rsidRDefault="00EB4E04">
      <w:pPr>
        <w:spacing w:line="600" w:lineRule="auto"/>
        <w:ind w:firstLine="720"/>
        <w:jc w:val="both"/>
        <w:rPr>
          <w:rFonts w:eastAsia="Times New Roman" w:cs="Times New Roman"/>
          <w:szCs w:val="24"/>
        </w:rPr>
      </w:pPr>
      <w:r w:rsidRPr="00132157">
        <w:rPr>
          <w:rFonts w:eastAsia="Times New Roman" w:cs="Times New Roman"/>
          <w:szCs w:val="24"/>
        </w:rPr>
        <w:t>(Στο σημείο αυτό ο Βουλευτής κ.</w:t>
      </w:r>
      <w:r>
        <w:rPr>
          <w:rFonts w:eastAsia="Times New Roman" w:cs="Times New Roman"/>
          <w:szCs w:val="24"/>
        </w:rPr>
        <w:t xml:space="preserve"> Γρηγόριος Στογιαννίδης καταθέτει για τα Πρακτικά το προαναφερθέν έγγραφο, το οποίο βρίσκεται</w:t>
      </w:r>
      <w:r w:rsidRPr="00132157">
        <w:rPr>
          <w:rFonts w:eastAsia="Times New Roman" w:cs="Times New Roman"/>
          <w:szCs w:val="24"/>
        </w:rPr>
        <w:t xml:space="preserve"> στο αρχείο του Τμήματος Γραμματείας της Διεύθυνσης Στενογραφίας και Πρακτικών της Βουλής)</w:t>
      </w:r>
    </w:p>
    <w:p w14:paraId="4318B82A"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Σε κάθε δε περίπτω</w:t>
      </w:r>
      <w:r>
        <w:rPr>
          <w:rFonts w:eastAsia="Times New Roman" w:cs="Times New Roman"/>
          <w:szCs w:val="24"/>
        </w:rPr>
        <w:t xml:space="preserve">ση, η </w:t>
      </w:r>
      <w:r>
        <w:rPr>
          <w:rFonts w:eastAsia="Times New Roman" w:cs="Times New Roman"/>
          <w:szCs w:val="24"/>
        </w:rPr>
        <w:t>συλλογική σύμβαση εργασίας</w:t>
      </w:r>
      <w:r>
        <w:rPr>
          <w:rFonts w:eastAsia="Times New Roman" w:cs="Times New Roman"/>
          <w:szCs w:val="24"/>
        </w:rPr>
        <w:t xml:space="preserve"> που επικαλείται η Νέα Δημοκρατία με τρόπο απόλυτα καταφατικό κάνει λόγο για πενθήμερη απασχόληση, ενώ ουσιαστικά επαναλαμβάνει αυτό που ο νόμος προβλέπει σε περίπτωση απασχόλησης του μισθωτού σε ημέρα ανάπαυσης, προβλέποντα</w:t>
      </w:r>
      <w:r>
        <w:rPr>
          <w:rFonts w:eastAsia="Times New Roman" w:cs="Times New Roman"/>
          <w:szCs w:val="24"/>
        </w:rPr>
        <w:t>ς όμως ότι δεν μπορεί δια της απασχολήσεως του μισθωτού να προκύψει συνομολόγησή του περί κατάργησης της πενθήμερης εργασίας. Είναι σαφές ότι με τη διάταξη αυτή η εργατική πλευρά θέλει να προβλέψει ότι τυχόν παραβίαση από την πλευρά του εργοδότη της πενθήμ</w:t>
      </w:r>
      <w:r>
        <w:rPr>
          <w:rFonts w:eastAsia="Times New Roman" w:cs="Times New Roman"/>
          <w:szCs w:val="24"/>
        </w:rPr>
        <w:t>ερης εργασίας δεν συνιστά αποδοχή του εργαζόμενου περί μεταβολής του ωραρίου και μετατροπής του συστήματος εργασίας από πενθήμερη απασχόληση σε εξαήμερη.</w:t>
      </w:r>
    </w:p>
    <w:p w14:paraId="4318B82B"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Αυτά, για να μην λέει ο καθένας ό,τι θέλει και ιδιαίτερα για να μην προσπαθεί η Νέα Δημοκρατία, που κα</w:t>
      </w:r>
      <w:r>
        <w:rPr>
          <w:rFonts w:eastAsia="Times New Roman" w:cs="Times New Roman"/>
          <w:szCs w:val="24"/>
        </w:rPr>
        <w:t>τήργησε τις συλλογικές συμβάσεις εργασίας και κάθε διαδικασία ουσιαστικής διαβούλευσης μεταξύ των κοινωνικών εταίρων, να πείσει ότι η ίδια θα βοηθήσει τους εργαζόμενους, εφόσον το θέλουν, να καταπατηθούν τα δικαιώματά τους.</w:t>
      </w:r>
    </w:p>
    <w:p w14:paraId="4318B82C"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Κλείνοντας, θέλω να πω ότι πριν </w:t>
      </w:r>
      <w:r>
        <w:rPr>
          <w:rFonts w:eastAsia="Times New Roman" w:cs="Times New Roman"/>
          <w:szCs w:val="24"/>
        </w:rPr>
        <w:t xml:space="preserve">από λίγη ώρα ακούσαμε από Βουλευτή της Αντιπολίτευσης και πρώην μέλος του Υπουργικού Συμβουλίου της </w:t>
      </w:r>
      <w:r>
        <w:rPr>
          <w:rFonts w:eastAsia="Times New Roman" w:cs="Times New Roman"/>
          <w:szCs w:val="24"/>
        </w:rPr>
        <w:t xml:space="preserve">συγκυβέρνησης </w:t>
      </w:r>
      <w:r>
        <w:rPr>
          <w:rFonts w:eastAsia="Times New Roman" w:cs="Times New Roman"/>
          <w:szCs w:val="24"/>
        </w:rPr>
        <w:t>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Βενιζέλου να υπερασπίζεται τις συλλογικές συμβάσεις εργασίας και μας είπε ότι ο κατώτατος μισθός πρέπει να καθορίζεται με συλλογική σ</w:t>
      </w:r>
      <w:r>
        <w:rPr>
          <w:rFonts w:eastAsia="Times New Roman" w:cs="Times New Roman"/>
          <w:szCs w:val="24"/>
        </w:rPr>
        <w:t xml:space="preserve">ύμβαση εργασίας. Συμφωνώ απόλυτα. Δυστυχώς, όμως, ξέχασε να μας αναφέρει ότι τον κατώτατο μισθό, που είχε διαμορφωθεί με τη </w:t>
      </w:r>
      <w:r>
        <w:rPr>
          <w:rFonts w:eastAsia="Times New Roman" w:cs="Times New Roman"/>
          <w:szCs w:val="24"/>
        </w:rPr>
        <w:t>εθνική γενική</w:t>
      </w:r>
      <w:r>
        <w:rPr>
          <w:rFonts w:eastAsia="Times New Roman" w:cs="Times New Roman"/>
          <w:szCs w:val="24"/>
        </w:rPr>
        <w:t xml:space="preserve"> </w:t>
      </w:r>
      <w:r>
        <w:rPr>
          <w:rFonts w:eastAsia="Times New Roman" w:cs="Times New Roman"/>
          <w:szCs w:val="24"/>
        </w:rPr>
        <w:t>συλλογική σύμβαση εργασίας</w:t>
      </w:r>
      <w:r>
        <w:rPr>
          <w:rFonts w:eastAsia="Times New Roman" w:cs="Times New Roman"/>
          <w:szCs w:val="24"/>
        </w:rPr>
        <w:t>, τον κατήργησαν αυτοί οι ίδιοι με την 6η πράξη του Υπουργικού Συμβουλίου του 2012, όπου ο ί</w:t>
      </w:r>
      <w:r>
        <w:rPr>
          <w:rFonts w:eastAsia="Times New Roman" w:cs="Times New Roman"/>
          <w:szCs w:val="24"/>
        </w:rPr>
        <w:t>διος ήταν Βουλευτής και μέλος της συγκεκριμένης Κυβέρνησης.</w:t>
      </w:r>
    </w:p>
    <w:p w14:paraId="4318B82D"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Υφυπουργός, πείτε το καθαρά.</w:t>
      </w:r>
    </w:p>
    <w:p w14:paraId="4318B82E"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ΓΡΗΓΟΡΙΟΣ ΣΤΟΓΙΑΝΝΙΔΗΣ: </w:t>
      </w:r>
      <w:r>
        <w:rPr>
          <w:rFonts w:eastAsia="Times New Roman" w:cs="Times New Roman"/>
          <w:szCs w:val="24"/>
        </w:rPr>
        <w:t>Ναι.</w:t>
      </w:r>
    </w:p>
    <w:p w14:paraId="4318B82F"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Πολλά απ’ όσα κάνετε εναντίον των εργαζομένων τα ξεχνάτε, κύριοι της Αντιπολίτευσης. Σας πληροφορώ ότι τα θυμούνται οι </w:t>
      </w:r>
      <w:r>
        <w:rPr>
          <w:rFonts w:eastAsia="Times New Roman" w:cs="Times New Roman"/>
          <w:szCs w:val="24"/>
        </w:rPr>
        <w:t>εργαζόμενοι και όταν έρθει η ώρα της κάλπης, θα σας στείλουν ξανά το μήνυμα.</w:t>
      </w:r>
    </w:p>
    <w:p w14:paraId="4318B830"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Σας ευχαριστώ.</w:t>
      </w:r>
    </w:p>
    <w:p w14:paraId="4318B831" w14:textId="77777777" w:rsidR="001D7CFB" w:rsidRDefault="00EB4E04">
      <w:pPr>
        <w:spacing w:line="600" w:lineRule="auto"/>
        <w:ind w:firstLine="720"/>
        <w:jc w:val="center"/>
        <w:rPr>
          <w:rFonts w:eastAsia="Times New Roman" w:cs="Times New Roman"/>
          <w:szCs w:val="24"/>
        </w:rPr>
      </w:pPr>
      <w:r w:rsidRPr="00A25B2E">
        <w:rPr>
          <w:rFonts w:eastAsia="Times New Roman" w:cs="Times New Roman"/>
          <w:szCs w:val="24"/>
        </w:rPr>
        <w:t>(Χειροκροτήματα από την πτέρυγα του Σ</w:t>
      </w:r>
      <w:r>
        <w:rPr>
          <w:rFonts w:eastAsia="Times New Roman" w:cs="Times New Roman"/>
          <w:szCs w:val="24"/>
        </w:rPr>
        <w:t>ΥΡΙΖΑ)</w:t>
      </w:r>
    </w:p>
    <w:p w14:paraId="4318B832" w14:textId="77777777" w:rsidR="001D7CFB" w:rsidRDefault="00EB4E04">
      <w:pPr>
        <w:spacing w:line="600" w:lineRule="auto"/>
        <w:ind w:firstLine="720"/>
        <w:jc w:val="both"/>
        <w:rPr>
          <w:rFonts w:eastAsia="Times New Roman" w:cs="Times New Roman"/>
          <w:szCs w:val="24"/>
        </w:rPr>
      </w:pPr>
      <w:r w:rsidRPr="00A25B2E">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Ευχαριστούμε τον κ. Γρηγόρη Στογιαννίδη, Βουλευτή ΣΥΡΙΖΑ του Νομού Ξάνθης.</w:t>
      </w:r>
    </w:p>
    <w:p w14:paraId="4318B833"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Πριν δώσω </w:t>
      </w:r>
      <w:r>
        <w:rPr>
          <w:rFonts w:eastAsia="Times New Roman" w:cs="Times New Roman"/>
          <w:szCs w:val="24"/>
        </w:rPr>
        <w:t>τον λόγο στον τελευταίο ομιλητή, θα μιλήσει η Υπουργός Εργασίας, η κ. Αχτσιόγλου, για να καταθέσει τις νομοτεχνικές βελτιώσεις.</w:t>
      </w:r>
    </w:p>
    <w:p w14:paraId="4318B834"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14:paraId="4318B835"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ΕΦΗ ΑΧΤΣΙΟΓΛΟΥ (Υπουργός Εργασίας, Κοινωνικής Ασφάλισης και Κοινωνικής Αλληλεγγύης): </w:t>
      </w:r>
      <w:r>
        <w:rPr>
          <w:rFonts w:eastAsia="Times New Roman" w:cs="Times New Roman"/>
          <w:szCs w:val="24"/>
        </w:rPr>
        <w:t>Κύριε Πρόεδρ</w:t>
      </w:r>
      <w:r>
        <w:rPr>
          <w:rFonts w:eastAsia="Times New Roman" w:cs="Times New Roman"/>
          <w:szCs w:val="24"/>
        </w:rPr>
        <w:t>ε, καταθέτω μια σειρά από νομοτεχνικές βελτιώσεις. Κυρίως είναι φραστικές και λεκτικές. Θα τις δείτε.</w:t>
      </w:r>
    </w:p>
    <w:p w14:paraId="4318B836"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Νομίζω ότι αν έχει αξία να αναφερθώ σε δυο είναι οι εξής: Η πρώτη αφορά τη δυνατότητα να χορηγηθεί η 13η σύνταξη και σ’ αυτούς που είναι στο προσυνταξιοδο</w:t>
      </w:r>
      <w:r>
        <w:rPr>
          <w:rFonts w:eastAsia="Times New Roman" w:cs="Times New Roman"/>
          <w:szCs w:val="24"/>
        </w:rPr>
        <w:t xml:space="preserve">τικό καθεστώς. Είναι συνταξιούχοι κυρίως της πρώην Εμπορικής Τράπεζας και της πρώην </w:t>
      </w:r>
      <w:r>
        <w:rPr>
          <w:rFonts w:eastAsia="Times New Roman" w:cs="Times New Roman"/>
          <w:szCs w:val="24"/>
          <w:lang w:val="en-US"/>
        </w:rPr>
        <w:t>Alpha</w:t>
      </w:r>
      <w:r>
        <w:rPr>
          <w:rFonts w:eastAsia="Times New Roman" w:cs="Times New Roman"/>
          <w:szCs w:val="24"/>
        </w:rPr>
        <w:t xml:space="preserve"> Τράπεζας, οι οποίοι ορθώς έθεσαν το αίτημα ότι έτσι όπως είναι η διάταξη, όσοι είναι σε προσυνταξιοδοτικό καθεστώς και άρα, λαμβάνουν στην πραγματικότητα μόνο αυτή ως</w:t>
      </w:r>
      <w:r>
        <w:rPr>
          <w:rFonts w:eastAsia="Times New Roman" w:cs="Times New Roman"/>
          <w:szCs w:val="24"/>
        </w:rPr>
        <w:t xml:space="preserve"> συνταξιοδοτική παροχή, δεν προβλεπόταν να λάβουν την 13η σύνταξη και το διορθώνουμε, για να την λάβουν και αυτοί. Εννοείται, πως εάν αυτοί λαμβάνουν άλλη κύρια σύνταξη, θα λάβουμε υπ</w:t>
      </w:r>
      <w:r>
        <w:rPr>
          <w:rFonts w:eastAsia="Times New Roman" w:cs="Times New Roman"/>
          <w:szCs w:val="24"/>
        </w:rPr>
        <w:t>’ όψιν</w:t>
      </w:r>
      <w:r>
        <w:rPr>
          <w:rFonts w:eastAsia="Times New Roman" w:cs="Times New Roman"/>
          <w:szCs w:val="24"/>
        </w:rPr>
        <w:t xml:space="preserve"> την κύρια σύνταξη που λαμβάνουν.</w:t>
      </w:r>
    </w:p>
    <w:p w14:paraId="4318B837"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Τ</w:t>
      </w:r>
      <w:r w:rsidRPr="000D58B2">
        <w:rPr>
          <w:rFonts w:eastAsia="Times New Roman" w:cs="Times New Roman"/>
          <w:szCs w:val="24"/>
        </w:rPr>
        <w:t xml:space="preserve">ο δεύτερο είναι ότι για εκείνες </w:t>
      </w:r>
      <w:r w:rsidRPr="000D58B2">
        <w:rPr>
          <w:rFonts w:eastAsia="Times New Roman" w:cs="Times New Roman"/>
          <w:szCs w:val="24"/>
        </w:rPr>
        <w:t>τις περιπτώσεις των συνταξιούχων οι οποίοι είναι ήδη σε κάποια ρύθμιση</w:t>
      </w:r>
      <w:r>
        <w:rPr>
          <w:rFonts w:eastAsia="Times New Roman" w:cs="Times New Roman"/>
          <w:szCs w:val="24"/>
        </w:rPr>
        <w:t>,</w:t>
      </w:r>
      <w:r w:rsidRPr="000D58B2">
        <w:rPr>
          <w:rFonts w:eastAsia="Times New Roman" w:cs="Times New Roman"/>
          <w:szCs w:val="24"/>
        </w:rPr>
        <w:t xml:space="preserve"> επειδή είχαν χρέη</w:t>
      </w:r>
      <w:r>
        <w:rPr>
          <w:rFonts w:eastAsia="Times New Roman" w:cs="Times New Roman"/>
          <w:szCs w:val="24"/>
        </w:rPr>
        <w:t xml:space="preserve"> και </w:t>
      </w:r>
      <w:r w:rsidRPr="000D58B2">
        <w:rPr>
          <w:rFonts w:eastAsia="Times New Roman" w:cs="Times New Roman"/>
          <w:szCs w:val="24"/>
        </w:rPr>
        <w:t xml:space="preserve">τους παρακρατείται </w:t>
      </w:r>
      <w:r>
        <w:rPr>
          <w:rFonts w:eastAsia="Times New Roman" w:cs="Times New Roman"/>
          <w:szCs w:val="24"/>
        </w:rPr>
        <w:t xml:space="preserve">με βάση το </w:t>
      </w:r>
      <w:r w:rsidRPr="000D58B2">
        <w:rPr>
          <w:rFonts w:eastAsia="Times New Roman" w:cs="Times New Roman"/>
          <w:szCs w:val="24"/>
        </w:rPr>
        <w:t xml:space="preserve">προηγούμενο καθεστώς </w:t>
      </w:r>
      <w:r>
        <w:rPr>
          <w:rFonts w:eastAsia="Times New Roman" w:cs="Times New Roman"/>
          <w:szCs w:val="24"/>
        </w:rPr>
        <w:t>το ένα τεσσαρακοστό –</w:t>
      </w:r>
      <w:r w:rsidRPr="000D58B2">
        <w:rPr>
          <w:rFonts w:eastAsia="Times New Roman" w:cs="Times New Roman"/>
          <w:szCs w:val="24"/>
        </w:rPr>
        <w:t>δηλαδή</w:t>
      </w:r>
      <w:r>
        <w:rPr>
          <w:rFonts w:eastAsia="Times New Roman" w:cs="Times New Roman"/>
          <w:szCs w:val="24"/>
        </w:rPr>
        <w:t>,</w:t>
      </w:r>
      <w:r w:rsidRPr="000D58B2">
        <w:rPr>
          <w:rFonts w:eastAsia="Times New Roman" w:cs="Times New Roman"/>
          <w:szCs w:val="24"/>
        </w:rPr>
        <w:t xml:space="preserve"> στην πραγματικότητα η οφειλή τους μοιράζεται σε </w:t>
      </w:r>
      <w:r>
        <w:rPr>
          <w:rFonts w:eastAsia="Times New Roman" w:cs="Times New Roman"/>
          <w:szCs w:val="24"/>
        </w:rPr>
        <w:t>σαράντα</w:t>
      </w:r>
      <w:r w:rsidRPr="000D58B2">
        <w:rPr>
          <w:rFonts w:eastAsia="Times New Roman" w:cs="Times New Roman"/>
          <w:szCs w:val="24"/>
        </w:rPr>
        <w:t xml:space="preserve"> δόσεις και τους </w:t>
      </w:r>
      <w:r>
        <w:rPr>
          <w:rFonts w:eastAsia="Times New Roman" w:cs="Times New Roman"/>
          <w:szCs w:val="24"/>
        </w:rPr>
        <w:t>παρακρατεί</w:t>
      </w:r>
      <w:r>
        <w:rPr>
          <w:rFonts w:eastAsia="Times New Roman" w:cs="Times New Roman"/>
          <w:szCs w:val="24"/>
        </w:rPr>
        <w:t>ται από τις</w:t>
      </w:r>
      <w:r w:rsidRPr="000D58B2">
        <w:rPr>
          <w:rFonts w:eastAsia="Times New Roman" w:cs="Times New Roman"/>
          <w:szCs w:val="24"/>
        </w:rPr>
        <w:t xml:space="preserve"> συντάξεις αυτό το σκέλος</w:t>
      </w:r>
      <w:r>
        <w:rPr>
          <w:rFonts w:eastAsia="Times New Roman" w:cs="Times New Roman"/>
          <w:szCs w:val="24"/>
        </w:rPr>
        <w:t>-,</w:t>
      </w:r>
      <w:r w:rsidRPr="000D58B2">
        <w:rPr>
          <w:rFonts w:eastAsia="Times New Roman" w:cs="Times New Roman"/>
          <w:szCs w:val="24"/>
        </w:rPr>
        <w:t xml:space="preserve"> το κάνουμε ευνοϊκότερο και για </w:t>
      </w:r>
      <w:r>
        <w:rPr>
          <w:rFonts w:eastAsia="Times New Roman" w:cs="Times New Roman"/>
          <w:szCs w:val="24"/>
        </w:rPr>
        <w:t>αυτούς. Έτσι,</w:t>
      </w:r>
      <w:r w:rsidRPr="000D58B2">
        <w:rPr>
          <w:rFonts w:eastAsia="Times New Roman" w:cs="Times New Roman"/>
          <w:szCs w:val="24"/>
        </w:rPr>
        <w:t xml:space="preserve"> τους βάζουμε τη δυνατότητα</w:t>
      </w:r>
      <w:r>
        <w:rPr>
          <w:rFonts w:eastAsia="Times New Roman" w:cs="Times New Roman"/>
          <w:szCs w:val="24"/>
        </w:rPr>
        <w:t>,</w:t>
      </w:r>
      <w:r w:rsidRPr="000D58B2">
        <w:rPr>
          <w:rFonts w:eastAsia="Times New Roman" w:cs="Times New Roman"/>
          <w:szCs w:val="24"/>
        </w:rPr>
        <w:t xml:space="preserve"> παρ</w:t>
      </w:r>
      <w:r>
        <w:rPr>
          <w:rFonts w:eastAsia="Times New Roman" w:cs="Times New Roman"/>
          <w:szCs w:val="24"/>
        </w:rPr>
        <w:t xml:space="preserve">’ </w:t>
      </w:r>
      <w:r w:rsidRPr="000D58B2">
        <w:rPr>
          <w:rFonts w:eastAsia="Times New Roman" w:cs="Times New Roman"/>
          <w:szCs w:val="24"/>
        </w:rPr>
        <w:t>ότι ήταν από προηγούμενη ρύθμιση</w:t>
      </w:r>
      <w:r>
        <w:rPr>
          <w:rFonts w:eastAsia="Times New Roman" w:cs="Times New Roman"/>
          <w:szCs w:val="24"/>
        </w:rPr>
        <w:t>,</w:t>
      </w:r>
      <w:r w:rsidRPr="000D58B2">
        <w:rPr>
          <w:rFonts w:eastAsia="Times New Roman" w:cs="Times New Roman"/>
          <w:szCs w:val="24"/>
        </w:rPr>
        <w:t xml:space="preserve"> να μπορέσ</w:t>
      </w:r>
      <w:r>
        <w:rPr>
          <w:rFonts w:eastAsia="Times New Roman" w:cs="Times New Roman"/>
          <w:szCs w:val="24"/>
        </w:rPr>
        <w:t xml:space="preserve">ει κι αυτών η παρακράτηση να </w:t>
      </w:r>
      <w:r w:rsidRPr="000D58B2">
        <w:rPr>
          <w:rFonts w:eastAsia="Times New Roman" w:cs="Times New Roman"/>
          <w:szCs w:val="24"/>
        </w:rPr>
        <w:t xml:space="preserve">γίνεται σε </w:t>
      </w:r>
      <w:r>
        <w:rPr>
          <w:rFonts w:eastAsia="Times New Roman" w:cs="Times New Roman"/>
          <w:szCs w:val="24"/>
        </w:rPr>
        <w:t>εκατόν είκοσι</w:t>
      </w:r>
      <w:r w:rsidRPr="000D58B2">
        <w:rPr>
          <w:rFonts w:eastAsia="Times New Roman" w:cs="Times New Roman"/>
          <w:szCs w:val="24"/>
        </w:rPr>
        <w:t xml:space="preserve"> δόσεις και </w:t>
      </w:r>
      <w:r>
        <w:rPr>
          <w:rFonts w:eastAsia="Times New Roman" w:cs="Times New Roman"/>
          <w:szCs w:val="24"/>
        </w:rPr>
        <w:t>όχι σε σαράντα και ν</w:t>
      </w:r>
      <w:r w:rsidRPr="000D58B2">
        <w:rPr>
          <w:rFonts w:eastAsia="Times New Roman" w:cs="Times New Roman"/>
          <w:szCs w:val="24"/>
        </w:rPr>
        <w:t>α λαμβάνουν</w:t>
      </w:r>
      <w:r>
        <w:rPr>
          <w:rFonts w:eastAsia="Times New Roman" w:cs="Times New Roman"/>
          <w:szCs w:val="24"/>
        </w:rPr>
        <w:t>,</w:t>
      </w:r>
      <w:r w:rsidRPr="000D58B2">
        <w:rPr>
          <w:rFonts w:eastAsia="Times New Roman" w:cs="Times New Roman"/>
          <w:szCs w:val="24"/>
        </w:rPr>
        <w:t xml:space="preserve"> τελικά</w:t>
      </w:r>
      <w:r>
        <w:rPr>
          <w:rFonts w:eastAsia="Times New Roman" w:cs="Times New Roman"/>
          <w:szCs w:val="24"/>
        </w:rPr>
        <w:t>,</w:t>
      </w:r>
      <w:r w:rsidRPr="000D58B2">
        <w:rPr>
          <w:rFonts w:eastAsia="Times New Roman" w:cs="Times New Roman"/>
          <w:szCs w:val="24"/>
        </w:rPr>
        <w:t xml:space="preserve"> μεγαλύτερο ποσό σύνταξης</w:t>
      </w:r>
      <w:r>
        <w:rPr>
          <w:rFonts w:eastAsia="Times New Roman" w:cs="Times New Roman"/>
          <w:szCs w:val="24"/>
        </w:rPr>
        <w:t>.</w:t>
      </w:r>
    </w:p>
    <w:p w14:paraId="4318B838"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 xml:space="preserve">Θεωρώ πως </w:t>
      </w:r>
      <w:r w:rsidRPr="000D58B2">
        <w:rPr>
          <w:rFonts w:eastAsia="Times New Roman" w:cs="Times New Roman"/>
          <w:szCs w:val="24"/>
        </w:rPr>
        <w:t>είναι αυτά τα ουσιώδη που αλλάζουμε</w:t>
      </w:r>
      <w:r>
        <w:rPr>
          <w:rFonts w:eastAsia="Times New Roman" w:cs="Times New Roman"/>
          <w:szCs w:val="24"/>
        </w:rPr>
        <w:t>. Τ</w:t>
      </w:r>
      <w:r w:rsidRPr="000D58B2">
        <w:rPr>
          <w:rFonts w:eastAsia="Times New Roman" w:cs="Times New Roman"/>
          <w:szCs w:val="24"/>
        </w:rPr>
        <w:t>α υπόλοιπα είναι κυρίως νομοτεχνικές βελτιώσεις</w:t>
      </w:r>
      <w:r>
        <w:rPr>
          <w:rFonts w:eastAsia="Times New Roman" w:cs="Times New Roman"/>
          <w:szCs w:val="24"/>
        </w:rPr>
        <w:t>. Θα</w:t>
      </w:r>
      <w:r w:rsidRPr="000D58B2">
        <w:rPr>
          <w:rFonts w:eastAsia="Times New Roman" w:cs="Times New Roman"/>
          <w:szCs w:val="24"/>
        </w:rPr>
        <w:t xml:space="preserve"> τις δείτε και ό</w:t>
      </w:r>
      <w:r>
        <w:rPr>
          <w:rFonts w:eastAsia="Times New Roman" w:cs="Times New Roman"/>
          <w:szCs w:val="24"/>
        </w:rPr>
        <w:t>,</w:t>
      </w:r>
      <w:r w:rsidRPr="000D58B2">
        <w:rPr>
          <w:rFonts w:eastAsia="Times New Roman" w:cs="Times New Roman"/>
          <w:szCs w:val="24"/>
        </w:rPr>
        <w:t>τι χρειαστεί</w:t>
      </w:r>
      <w:r>
        <w:rPr>
          <w:rFonts w:eastAsia="Times New Roman" w:cs="Times New Roman"/>
          <w:szCs w:val="24"/>
        </w:rPr>
        <w:t>τε, με ρωτάτε.</w:t>
      </w:r>
    </w:p>
    <w:p w14:paraId="4318B839" w14:textId="77777777" w:rsidR="001D7CFB" w:rsidRDefault="00EB4E04">
      <w:pPr>
        <w:spacing w:line="600" w:lineRule="auto"/>
        <w:ind w:firstLine="720"/>
        <w:jc w:val="both"/>
        <w:rPr>
          <w:rFonts w:eastAsia="Times New Roman" w:cs="Times New Roman"/>
          <w:szCs w:val="24"/>
        </w:rPr>
      </w:pPr>
      <w:r w:rsidRPr="000D58B2">
        <w:rPr>
          <w:rFonts w:eastAsia="Times New Roman" w:cs="Times New Roman"/>
          <w:szCs w:val="24"/>
        </w:rPr>
        <w:t xml:space="preserve">(Στο σημείο αυτό </w:t>
      </w:r>
      <w:r>
        <w:rPr>
          <w:rFonts w:eastAsia="Times New Roman" w:cs="Times New Roman"/>
          <w:szCs w:val="24"/>
        </w:rPr>
        <w:t>η</w:t>
      </w:r>
      <w:r w:rsidRPr="000D58B2">
        <w:rPr>
          <w:rFonts w:eastAsia="Times New Roman" w:cs="Times New Roman"/>
          <w:szCs w:val="24"/>
        </w:rPr>
        <w:t xml:space="preserve"> Υπουργός </w:t>
      </w:r>
      <w:r>
        <w:rPr>
          <w:rFonts w:eastAsia="Times New Roman" w:cs="Times New Roman"/>
          <w:szCs w:val="24"/>
        </w:rPr>
        <w:t xml:space="preserve">Εργασίας, Κοινωνικής Ασφάλισης και Κοινωνικής Αλληλεγγύης </w:t>
      </w:r>
      <w:r>
        <w:rPr>
          <w:rFonts w:eastAsia="Times New Roman" w:cs="Times New Roman"/>
          <w:szCs w:val="24"/>
        </w:rPr>
        <w:t xml:space="preserve">κ. </w:t>
      </w:r>
      <w:r>
        <w:rPr>
          <w:rFonts w:eastAsia="Times New Roman" w:cs="Times New Roman"/>
          <w:szCs w:val="24"/>
        </w:rPr>
        <w:t>Έφη Αχτσιόγλου</w:t>
      </w:r>
      <w:r w:rsidRPr="000D58B2">
        <w:rPr>
          <w:rFonts w:eastAsia="Times New Roman" w:cs="Times New Roman"/>
          <w:szCs w:val="24"/>
        </w:rPr>
        <w:t xml:space="preserve"> καταθέτει για τα Πρακτικά τις προαναφερθείσες νομοτεχνικές βελτιώσεις, οι οποίες έχουν ως εξής:</w:t>
      </w:r>
    </w:p>
    <w:p w14:paraId="4318B83A" w14:textId="77777777" w:rsidR="001D7CFB" w:rsidRDefault="00EB4E04">
      <w:pPr>
        <w:spacing w:line="600" w:lineRule="auto"/>
        <w:ind w:firstLine="720"/>
        <w:jc w:val="center"/>
        <w:rPr>
          <w:rFonts w:eastAsia="Times New Roman" w:cs="Times New Roman"/>
          <w:color w:val="FF0000"/>
          <w:szCs w:val="24"/>
        </w:rPr>
      </w:pPr>
      <w:r w:rsidRPr="00477800">
        <w:rPr>
          <w:rFonts w:eastAsia="Times New Roman" w:cs="Times New Roman"/>
          <w:color w:val="FF0000"/>
          <w:szCs w:val="24"/>
        </w:rPr>
        <w:t>(</w:t>
      </w:r>
      <w:r w:rsidRPr="00477800">
        <w:rPr>
          <w:rFonts w:eastAsia="Times New Roman" w:cs="Times New Roman"/>
          <w:color w:val="FF0000"/>
          <w:szCs w:val="24"/>
        </w:rPr>
        <w:t>ΑΛΛΑΓΗ ΣΕΛΙΔΑΣ</w:t>
      </w:r>
      <w:r w:rsidRPr="00477800">
        <w:rPr>
          <w:rFonts w:eastAsia="Times New Roman" w:cs="Times New Roman"/>
          <w:color w:val="FF0000"/>
          <w:szCs w:val="24"/>
        </w:rPr>
        <w:t>)</w:t>
      </w:r>
    </w:p>
    <w:p w14:paraId="4318B83B" w14:textId="77777777" w:rsidR="001D7CFB" w:rsidRDefault="00EB4E04">
      <w:pPr>
        <w:spacing w:line="600" w:lineRule="auto"/>
        <w:ind w:firstLine="720"/>
        <w:jc w:val="center"/>
        <w:rPr>
          <w:rFonts w:eastAsia="Times New Roman" w:cs="Times New Roman"/>
          <w:color w:val="FF0000"/>
          <w:szCs w:val="24"/>
        </w:rPr>
      </w:pPr>
      <w:r w:rsidRPr="00477800">
        <w:rPr>
          <w:rFonts w:eastAsia="Times New Roman" w:cs="Times New Roman"/>
          <w:color w:val="FF0000"/>
          <w:szCs w:val="24"/>
        </w:rPr>
        <w:t>(Να καταχωριστούν οι σελ. 490 έως 493)</w:t>
      </w:r>
    </w:p>
    <w:p w14:paraId="4318B83C" w14:textId="77777777" w:rsidR="001D7CFB" w:rsidRDefault="00EB4E04">
      <w:pPr>
        <w:spacing w:line="600" w:lineRule="auto"/>
        <w:ind w:firstLine="720"/>
        <w:jc w:val="center"/>
        <w:rPr>
          <w:rFonts w:eastAsia="Times New Roman" w:cs="Times New Roman"/>
          <w:color w:val="FF0000"/>
          <w:szCs w:val="24"/>
        </w:rPr>
      </w:pPr>
      <w:r w:rsidRPr="00477800">
        <w:rPr>
          <w:rFonts w:eastAsia="Times New Roman" w:cs="Times New Roman"/>
          <w:color w:val="FF0000"/>
          <w:szCs w:val="24"/>
        </w:rPr>
        <w:t>(ΑΛΛΑΓΗ ΣΕΛΙΔΑΣ)</w:t>
      </w:r>
    </w:p>
    <w:p w14:paraId="4318B83D"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(Αναστάσιος Κουράκης):</w:t>
      </w:r>
      <w:r>
        <w:rPr>
          <w:rFonts w:eastAsia="Times New Roman" w:cs="Times New Roman"/>
          <w:szCs w:val="24"/>
        </w:rPr>
        <w:t xml:space="preserve"> Ευχαριστούμε.</w:t>
      </w:r>
    </w:p>
    <w:p w14:paraId="4318B83E"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Τελευταίος ομιλητής για σήμερα είναι ο Βουλευτής του ΣΥΡΙΖΑ Νομού Κυκλάδων κ. Αντώνης Συρίγος.</w:t>
      </w:r>
    </w:p>
    <w:p w14:paraId="4318B83F"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Κύριε Συρίγο, έχετε τον λόγο.</w:t>
      </w:r>
    </w:p>
    <w:p w14:paraId="4318B840"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ΑΝΤΩΝΙΟΣ ΣΥΡΙΓΟΣ:</w:t>
      </w:r>
      <w:r>
        <w:rPr>
          <w:rFonts w:eastAsia="Times New Roman" w:cs="Times New Roman"/>
          <w:szCs w:val="24"/>
        </w:rPr>
        <w:t xml:space="preserve"> Π</w:t>
      </w:r>
      <w:r w:rsidRPr="000D58B2">
        <w:rPr>
          <w:rFonts w:eastAsia="Times New Roman" w:cs="Times New Roman"/>
          <w:szCs w:val="24"/>
        </w:rPr>
        <w:t>ράγματι</w:t>
      </w:r>
      <w:r>
        <w:rPr>
          <w:rFonts w:eastAsia="Times New Roman" w:cs="Times New Roman"/>
          <w:szCs w:val="24"/>
        </w:rPr>
        <w:t xml:space="preserve">, είμαι ο τελευταίος ομιλητής, κύριε Πρόεδρε. Παρ’ όλα αυτά, και οι </w:t>
      </w:r>
      <w:r>
        <w:rPr>
          <w:rFonts w:eastAsia="Times New Roman" w:cs="Times New Roman"/>
          <w:szCs w:val="24"/>
        </w:rPr>
        <w:t>έσχατοι έσονται πρώτοι.</w:t>
      </w:r>
    </w:p>
    <w:p w14:paraId="4318B841"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Κυρία Υπουργέ, κ</w:t>
      </w:r>
      <w:r w:rsidRPr="000D58B2">
        <w:rPr>
          <w:rFonts w:eastAsia="Times New Roman" w:cs="Times New Roman"/>
          <w:szCs w:val="24"/>
        </w:rPr>
        <w:t>υρίες και κύριοι συνάδελφοι</w:t>
      </w:r>
      <w:r>
        <w:rPr>
          <w:rFonts w:eastAsia="Times New Roman" w:cs="Times New Roman"/>
          <w:szCs w:val="24"/>
        </w:rPr>
        <w:t>,</w:t>
      </w:r>
      <w:r w:rsidRPr="000D58B2">
        <w:rPr>
          <w:rFonts w:eastAsia="Times New Roman" w:cs="Times New Roman"/>
          <w:szCs w:val="24"/>
        </w:rPr>
        <w:t xml:space="preserve"> τρία ζητήματα θα επιχειρήσ</w:t>
      </w:r>
      <w:r>
        <w:rPr>
          <w:rFonts w:eastAsia="Times New Roman" w:cs="Times New Roman"/>
          <w:szCs w:val="24"/>
        </w:rPr>
        <w:t>ω να θίξω,</w:t>
      </w:r>
      <w:r w:rsidRPr="000D58B2">
        <w:rPr>
          <w:rFonts w:eastAsia="Times New Roman" w:cs="Times New Roman"/>
          <w:szCs w:val="24"/>
        </w:rPr>
        <w:t xml:space="preserve"> αποκρούοντας </w:t>
      </w:r>
      <w:r>
        <w:rPr>
          <w:rFonts w:eastAsia="Times New Roman" w:cs="Times New Roman"/>
          <w:szCs w:val="24"/>
        </w:rPr>
        <w:t>συνάμα</w:t>
      </w:r>
      <w:r w:rsidRPr="000D58B2">
        <w:rPr>
          <w:rFonts w:eastAsia="Times New Roman" w:cs="Times New Roman"/>
          <w:szCs w:val="24"/>
        </w:rPr>
        <w:t xml:space="preserve"> ως αβάσιμη την επιχειρηματολογία της </w:t>
      </w:r>
      <w:r>
        <w:rPr>
          <w:rFonts w:eastAsia="Times New Roman" w:cs="Times New Roman"/>
          <w:szCs w:val="24"/>
        </w:rPr>
        <w:t>Α</w:t>
      </w:r>
      <w:r w:rsidRPr="000D58B2">
        <w:rPr>
          <w:rFonts w:eastAsia="Times New Roman" w:cs="Times New Roman"/>
          <w:szCs w:val="24"/>
        </w:rPr>
        <w:t>ντιπολιτεύσεως</w:t>
      </w:r>
      <w:r>
        <w:rPr>
          <w:rFonts w:eastAsia="Times New Roman" w:cs="Times New Roman"/>
          <w:szCs w:val="24"/>
        </w:rPr>
        <w:t>,</w:t>
      </w:r>
      <w:r w:rsidRPr="000D58B2">
        <w:rPr>
          <w:rFonts w:eastAsia="Times New Roman" w:cs="Times New Roman"/>
          <w:szCs w:val="24"/>
        </w:rPr>
        <w:t xml:space="preserve"> όπως αυτή εξετέθη κυρίως δ</w:t>
      </w:r>
      <w:r>
        <w:rPr>
          <w:rFonts w:eastAsia="Times New Roman" w:cs="Times New Roman"/>
          <w:szCs w:val="24"/>
        </w:rPr>
        <w:t>ια</w:t>
      </w:r>
      <w:r w:rsidRPr="000D58B2">
        <w:rPr>
          <w:rFonts w:eastAsia="Times New Roman" w:cs="Times New Roman"/>
          <w:szCs w:val="24"/>
        </w:rPr>
        <w:t xml:space="preserve"> των </w:t>
      </w:r>
      <w:r>
        <w:rPr>
          <w:rFonts w:eastAsia="Times New Roman" w:cs="Times New Roman"/>
          <w:szCs w:val="24"/>
        </w:rPr>
        <w:t>Κ</w:t>
      </w:r>
      <w:r w:rsidRPr="000D58B2">
        <w:rPr>
          <w:rFonts w:eastAsia="Times New Roman" w:cs="Times New Roman"/>
          <w:szCs w:val="24"/>
        </w:rPr>
        <w:t>οινοβουλευτικών τ</w:t>
      </w:r>
      <w:r>
        <w:rPr>
          <w:rFonts w:eastAsia="Times New Roman" w:cs="Times New Roman"/>
          <w:szCs w:val="24"/>
        </w:rPr>
        <w:t>η</w:t>
      </w:r>
      <w:r w:rsidRPr="000D58B2">
        <w:rPr>
          <w:rFonts w:eastAsia="Times New Roman" w:cs="Times New Roman"/>
          <w:szCs w:val="24"/>
        </w:rPr>
        <w:t xml:space="preserve">ς </w:t>
      </w:r>
      <w:r>
        <w:rPr>
          <w:rFonts w:eastAsia="Times New Roman" w:cs="Times New Roman"/>
          <w:szCs w:val="24"/>
        </w:rPr>
        <w:t>Ε</w:t>
      </w:r>
      <w:r w:rsidRPr="000D58B2">
        <w:rPr>
          <w:rFonts w:eastAsia="Times New Roman" w:cs="Times New Roman"/>
          <w:szCs w:val="24"/>
        </w:rPr>
        <w:t>κπροσώπων</w:t>
      </w:r>
      <w:r>
        <w:rPr>
          <w:rFonts w:eastAsia="Times New Roman" w:cs="Times New Roman"/>
          <w:szCs w:val="24"/>
        </w:rPr>
        <w:t>: Τ</w:t>
      </w:r>
      <w:r w:rsidRPr="000D58B2">
        <w:rPr>
          <w:rFonts w:eastAsia="Times New Roman" w:cs="Times New Roman"/>
          <w:szCs w:val="24"/>
        </w:rPr>
        <w:t>ο πλαίσιο</w:t>
      </w:r>
      <w:r w:rsidRPr="000D58B2">
        <w:rPr>
          <w:rFonts w:eastAsia="Times New Roman" w:cs="Times New Roman"/>
          <w:szCs w:val="24"/>
        </w:rPr>
        <w:t xml:space="preserve"> των διαδοχικών πρωτοβουλιών της </w:t>
      </w:r>
      <w:r>
        <w:rPr>
          <w:rFonts w:eastAsia="Times New Roman" w:cs="Times New Roman"/>
          <w:szCs w:val="24"/>
        </w:rPr>
        <w:t>Κ</w:t>
      </w:r>
      <w:r w:rsidRPr="000D58B2">
        <w:rPr>
          <w:rFonts w:eastAsia="Times New Roman" w:cs="Times New Roman"/>
          <w:szCs w:val="24"/>
        </w:rPr>
        <w:t>υβερνήσεως</w:t>
      </w:r>
      <w:r>
        <w:rPr>
          <w:rFonts w:eastAsia="Times New Roman" w:cs="Times New Roman"/>
          <w:szCs w:val="24"/>
        </w:rPr>
        <w:t>,</w:t>
      </w:r>
      <w:r w:rsidRPr="000D58B2">
        <w:rPr>
          <w:rFonts w:eastAsia="Times New Roman" w:cs="Times New Roman"/>
          <w:szCs w:val="24"/>
        </w:rPr>
        <w:t xml:space="preserve"> τα προηγούμενα βήματα που κατέληξαν</w:t>
      </w:r>
      <w:r>
        <w:rPr>
          <w:rFonts w:eastAsia="Times New Roman" w:cs="Times New Roman"/>
          <w:szCs w:val="24"/>
        </w:rPr>
        <w:t>,</w:t>
      </w:r>
      <w:r w:rsidRPr="000D58B2">
        <w:rPr>
          <w:rFonts w:eastAsia="Times New Roman" w:cs="Times New Roman"/>
          <w:szCs w:val="24"/>
        </w:rPr>
        <w:t xml:space="preserve"> είχαν δηλαδή ως επιστέγασμα το προτεινόμενο νομοσχέδιο και τέλος</w:t>
      </w:r>
      <w:r>
        <w:rPr>
          <w:rFonts w:eastAsia="Times New Roman" w:cs="Times New Roman"/>
          <w:szCs w:val="24"/>
        </w:rPr>
        <w:t>,</w:t>
      </w:r>
      <w:r w:rsidRPr="000D58B2">
        <w:rPr>
          <w:rFonts w:eastAsia="Times New Roman" w:cs="Times New Roman"/>
          <w:szCs w:val="24"/>
        </w:rPr>
        <w:t xml:space="preserve"> το συμπέρασμα που εξάγεται από αυτή την ανίχνευση</w:t>
      </w:r>
      <w:r>
        <w:rPr>
          <w:rFonts w:eastAsia="Times New Roman" w:cs="Times New Roman"/>
          <w:szCs w:val="24"/>
        </w:rPr>
        <w:t>.</w:t>
      </w:r>
    </w:p>
    <w:p w14:paraId="4318B842"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Η Κ</w:t>
      </w:r>
      <w:r w:rsidRPr="000D58B2">
        <w:rPr>
          <w:rFonts w:eastAsia="Times New Roman" w:cs="Times New Roman"/>
          <w:szCs w:val="24"/>
        </w:rPr>
        <w:t>υβέρνηση από την πρώτη στιγμή που ανέλαβε</w:t>
      </w:r>
      <w:r>
        <w:rPr>
          <w:rFonts w:eastAsia="Times New Roman" w:cs="Times New Roman"/>
          <w:szCs w:val="24"/>
        </w:rPr>
        <w:t>,</w:t>
      </w:r>
      <w:r w:rsidRPr="000D58B2">
        <w:rPr>
          <w:rFonts w:eastAsia="Times New Roman" w:cs="Times New Roman"/>
          <w:szCs w:val="24"/>
        </w:rPr>
        <w:t xml:space="preserve"> είχε να αν</w:t>
      </w:r>
      <w:r w:rsidRPr="000D58B2">
        <w:rPr>
          <w:rFonts w:eastAsia="Times New Roman" w:cs="Times New Roman"/>
          <w:szCs w:val="24"/>
        </w:rPr>
        <w:t xml:space="preserve">τιμετωπίσει </w:t>
      </w:r>
      <w:r>
        <w:rPr>
          <w:rFonts w:eastAsia="Times New Roman" w:cs="Times New Roman"/>
          <w:szCs w:val="24"/>
        </w:rPr>
        <w:t>μια</w:t>
      </w:r>
      <w:r w:rsidRPr="000D58B2">
        <w:rPr>
          <w:rFonts w:eastAsia="Times New Roman" w:cs="Times New Roman"/>
          <w:szCs w:val="24"/>
        </w:rPr>
        <w:t xml:space="preserve"> έντονη κρίση και έπρεπε να </w:t>
      </w:r>
      <w:r>
        <w:rPr>
          <w:rFonts w:eastAsia="Times New Roman" w:cs="Times New Roman"/>
          <w:szCs w:val="24"/>
        </w:rPr>
        <w:t>επιλέξει τον τρόπο. Από την μια,</w:t>
      </w:r>
      <w:r w:rsidRPr="000D58B2">
        <w:rPr>
          <w:rFonts w:eastAsia="Times New Roman" w:cs="Times New Roman"/>
          <w:szCs w:val="24"/>
        </w:rPr>
        <w:t xml:space="preserve"> έπρεπε να ορθοποδήσει η οικονο</w:t>
      </w:r>
      <w:r>
        <w:rPr>
          <w:rFonts w:eastAsia="Times New Roman" w:cs="Times New Roman"/>
          <w:szCs w:val="24"/>
        </w:rPr>
        <w:t>μία</w:t>
      </w:r>
      <w:r w:rsidRPr="000D58B2">
        <w:rPr>
          <w:rFonts w:eastAsia="Times New Roman" w:cs="Times New Roman"/>
          <w:szCs w:val="24"/>
        </w:rPr>
        <w:t xml:space="preserve"> και από την άλλη</w:t>
      </w:r>
      <w:r>
        <w:rPr>
          <w:rFonts w:eastAsia="Times New Roman" w:cs="Times New Roman"/>
          <w:szCs w:val="24"/>
        </w:rPr>
        <w:t>, να μην εξοντωθούν οι άνθρωποι και μ</w:t>
      </w:r>
      <w:r w:rsidRPr="000D58B2">
        <w:rPr>
          <w:rFonts w:eastAsia="Times New Roman" w:cs="Times New Roman"/>
          <w:szCs w:val="24"/>
        </w:rPr>
        <w:t>ιλάω κυρίως για τα πιο αδύνατα στρώματα του πληθυσμού</w:t>
      </w:r>
      <w:r>
        <w:rPr>
          <w:rFonts w:eastAsia="Times New Roman" w:cs="Times New Roman"/>
          <w:szCs w:val="24"/>
        </w:rPr>
        <w:t>. Τ</w:t>
      </w:r>
      <w:r w:rsidRPr="000D58B2">
        <w:rPr>
          <w:rFonts w:eastAsia="Times New Roman" w:cs="Times New Roman"/>
          <w:szCs w:val="24"/>
        </w:rPr>
        <w:t>ο εγχείρημ</w:t>
      </w:r>
      <w:r>
        <w:rPr>
          <w:rFonts w:eastAsia="Times New Roman" w:cs="Times New Roman"/>
          <w:szCs w:val="24"/>
        </w:rPr>
        <w:t>ά</w:t>
      </w:r>
      <w:r w:rsidRPr="000D58B2">
        <w:rPr>
          <w:rFonts w:eastAsia="Times New Roman" w:cs="Times New Roman"/>
          <w:szCs w:val="24"/>
        </w:rPr>
        <w:t xml:space="preserve"> της έμοιαζε με ακροβασία</w:t>
      </w:r>
      <w:r>
        <w:rPr>
          <w:rFonts w:eastAsia="Times New Roman" w:cs="Times New Roman"/>
          <w:szCs w:val="24"/>
        </w:rPr>
        <w:t>.</w:t>
      </w:r>
      <w:r w:rsidRPr="000D58B2">
        <w:rPr>
          <w:rFonts w:eastAsia="Times New Roman" w:cs="Times New Roman"/>
          <w:szCs w:val="24"/>
        </w:rPr>
        <w:t xml:space="preserve"> Θυμάμαι πόσο έντονα τονίζονταν αυτό το στοιχείο σε όλους </w:t>
      </w:r>
      <w:r>
        <w:rPr>
          <w:rFonts w:eastAsia="Times New Roman" w:cs="Times New Roman"/>
          <w:szCs w:val="24"/>
        </w:rPr>
        <w:t xml:space="preserve">τους </w:t>
      </w:r>
      <w:r w:rsidRPr="000D58B2">
        <w:rPr>
          <w:rFonts w:eastAsia="Times New Roman" w:cs="Times New Roman"/>
          <w:szCs w:val="24"/>
        </w:rPr>
        <w:t>προϋπολογισμού</w:t>
      </w:r>
      <w:r>
        <w:rPr>
          <w:rFonts w:eastAsia="Times New Roman" w:cs="Times New Roman"/>
          <w:szCs w:val="24"/>
        </w:rPr>
        <w:t>ς</w:t>
      </w:r>
      <w:r w:rsidRPr="000D58B2">
        <w:rPr>
          <w:rFonts w:eastAsia="Times New Roman" w:cs="Times New Roman"/>
          <w:szCs w:val="24"/>
        </w:rPr>
        <w:t xml:space="preserve"> μέχρι σήμερα</w:t>
      </w:r>
      <w:r>
        <w:rPr>
          <w:rFonts w:eastAsia="Times New Roman" w:cs="Times New Roman"/>
          <w:szCs w:val="24"/>
        </w:rPr>
        <w:t>,</w:t>
      </w:r>
      <w:r w:rsidRPr="000D58B2">
        <w:rPr>
          <w:rFonts w:eastAsia="Times New Roman" w:cs="Times New Roman"/>
          <w:szCs w:val="24"/>
        </w:rPr>
        <w:t xml:space="preserve"> δηλαδή η ενίσχυση των </w:t>
      </w:r>
      <w:r>
        <w:rPr>
          <w:rFonts w:eastAsia="Times New Roman" w:cs="Times New Roman"/>
          <w:szCs w:val="24"/>
        </w:rPr>
        <w:t>αδυνάτων</w:t>
      </w:r>
      <w:r w:rsidRPr="000D58B2">
        <w:rPr>
          <w:rFonts w:eastAsia="Times New Roman" w:cs="Times New Roman"/>
          <w:szCs w:val="24"/>
        </w:rPr>
        <w:t xml:space="preserve"> με διάφορα μέτρα</w:t>
      </w:r>
      <w:r>
        <w:rPr>
          <w:rFonts w:eastAsia="Times New Roman" w:cs="Times New Roman"/>
          <w:szCs w:val="24"/>
        </w:rPr>
        <w:t>,</w:t>
      </w:r>
      <w:r w:rsidRPr="000D58B2">
        <w:rPr>
          <w:rFonts w:eastAsia="Times New Roman" w:cs="Times New Roman"/>
          <w:szCs w:val="24"/>
        </w:rPr>
        <w:t xml:space="preserve"> αλλά με βήματα λελογισμένα</w:t>
      </w:r>
      <w:r>
        <w:rPr>
          <w:rFonts w:eastAsia="Times New Roman" w:cs="Times New Roman"/>
          <w:szCs w:val="24"/>
        </w:rPr>
        <w:t>,</w:t>
      </w:r>
      <w:r w:rsidRPr="000D58B2">
        <w:rPr>
          <w:rFonts w:eastAsia="Times New Roman" w:cs="Times New Roman"/>
          <w:szCs w:val="24"/>
        </w:rPr>
        <w:t xml:space="preserve"> ώστε να μη διαταραχθούν οι λεπτές ισορροπίες του οικονομικού </w:t>
      </w:r>
      <w:r>
        <w:rPr>
          <w:rFonts w:eastAsia="Times New Roman" w:cs="Times New Roman"/>
          <w:szCs w:val="24"/>
          <w:lang w:val="en-US"/>
        </w:rPr>
        <w:t>status</w:t>
      </w:r>
      <w:r>
        <w:rPr>
          <w:rFonts w:eastAsia="Times New Roman" w:cs="Times New Roman"/>
          <w:szCs w:val="24"/>
        </w:rPr>
        <w:t>,</w:t>
      </w:r>
      <w:r w:rsidRPr="000D58B2">
        <w:rPr>
          <w:rFonts w:eastAsia="Times New Roman" w:cs="Times New Roman"/>
          <w:szCs w:val="24"/>
        </w:rPr>
        <w:t xml:space="preserve"> όπως προέκυπτε από τις συμφωνίες και τα προγράμματα</w:t>
      </w:r>
      <w:r>
        <w:rPr>
          <w:rFonts w:eastAsia="Times New Roman" w:cs="Times New Roman"/>
          <w:szCs w:val="24"/>
        </w:rPr>
        <w:t>. Σ</w:t>
      </w:r>
      <w:r w:rsidRPr="000D58B2">
        <w:rPr>
          <w:rFonts w:eastAsia="Times New Roman" w:cs="Times New Roman"/>
          <w:szCs w:val="24"/>
        </w:rPr>
        <w:t xml:space="preserve">ταθερά και σταδιακά βήματα προς αυτή την κατεύθυνση έγιναν τόσο στα τέλη του </w:t>
      </w:r>
      <w:r>
        <w:rPr>
          <w:rFonts w:eastAsia="Times New Roman" w:cs="Times New Roman"/>
          <w:szCs w:val="24"/>
        </w:rPr>
        <w:t>20</w:t>
      </w:r>
      <w:r w:rsidRPr="000D58B2">
        <w:rPr>
          <w:rFonts w:eastAsia="Times New Roman" w:cs="Times New Roman"/>
          <w:szCs w:val="24"/>
        </w:rPr>
        <w:t>17</w:t>
      </w:r>
      <w:r>
        <w:rPr>
          <w:rFonts w:eastAsia="Times New Roman" w:cs="Times New Roman"/>
          <w:szCs w:val="24"/>
        </w:rPr>
        <w:t>,</w:t>
      </w:r>
      <w:r w:rsidRPr="000D58B2">
        <w:rPr>
          <w:rFonts w:eastAsia="Times New Roman" w:cs="Times New Roman"/>
          <w:szCs w:val="24"/>
        </w:rPr>
        <w:t xml:space="preserve"> όσο και του </w:t>
      </w:r>
      <w:r>
        <w:rPr>
          <w:rFonts w:eastAsia="Times New Roman" w:cs="Times New Roman"/>
          <w:szCs w:val="24"/>
        </w:rPr>
        <w:t>20</w:t>
      </w:r>
      <w:r w:rsidRPr="000D58B2">
        <w:rPr>
          <w:rFonts w:eastAsia="Times New Roman" w:cs="Times New Roman"/>
          <w:szCs w:val="24"/>
        </w:rPr>
        <w:t>18 και ενδιάμεσα</w:t>
      </w:r>
      <w:r>
        <w:rPr>
          <w:rFonts w:eastAsia="Times New Roman" w:cs="Times New Roman"/>
          <w:szCs w:val="24"/>
        </w:rPr>
        <w:t>, β</w:t>
      </w:r>
      <w:r w:rsidRPr="000D58B2">
        <w:rPr>
          <w:rFonts w:eastAsia="Times New Roman" w:cs="Times New Roman"/>
          <w:szCs w:val="24"/>
        </w:rPr>
        <w:t>έβαια</w:t>
      </w:r>
      <w:r>
        <w:rPr>
          <w:rFonts w:eastAsia="Times New Roman" w:cs="Times New Roman"/>
          <w:szCs w:val="24"/>
        </w:rPr>
        <w:t>,</w:t>
      </w:r>
      <w:r w:rsidRPr="000D58B2">
        <w:rPr>
          <w:rFonts w:eastAsia="Times New Roman" w:cs="Times New Roman"/>
          <w:szCs w:val="24"/>
        </w:rPr>
        <w:t xml:space="preserve"> με την ενίσχυση των οικονομικά ασθενέστερων</w:t>
      </w:r>
      <w:r>
        <w:rPr>
          <w:rFonts w:eastAsia="Times New Roman" w:cs="Times New Roman"/>
          <w:szCs w:val="24"/>
        </w:rPr>
        <w:t>,</w:t>
      </w:r>
      <w:r w:rsidRPr="000D58B2">
        <w:rPr>
          <w:rFonts w:eastAsia="Times New Roman" w:cs="Times New Roman"/>
          <w:szCs w:val="24"/>
        </w:rPr>
        <w:t xml:space="preserve"> τα οποία παρ</w:t>
      </w:r>
      <w:r>
        <w:rPr>
          <w:rFonts w:eastAsia="Times New Roman" w:cs="Times New Roman"/>
          <w:szCs w:val="24"/>
        </w:rPr>
        <w:t xml:space="preserve">’ </w:t>
      </w:r>
      <w:r w:rsidRPr="000D58B2">
        <w:rPr>
          <w:rFonts w:eastAsia="Times New Roman" w:cs="Times New Roman"/>
          <w:szCs w:val="24"/>
        </w:rPr>
        <w:t>ότι έγιναν αποδεκτά</w:t>
      </w:r>
      <w:r w:rsidRPr="000D58B2">
        <w:rPr>
          <w:rFonts w:eastAsia="Times New Roman" w:cs="Times New Roman"/>
          <w:szCs w:val="24"/>
        </w:rPr>
        <w:t xml:space="preserve"> από όλους και </w:t>
      </w:r>
      <w:r>
        <w:rPr>
          <w:rFonts w:eastAsia="Times New Roman" w:cs="Times New Roman"/>
          <w:szCs w:val="24"/>
        </w:rPr>
        <w:t>ψηφίσθηκαν</w:t>
      </w:r>
      <w:r w:rsidRPr="000D58B2">
        <w:rPr>
          <w:rFonts w:eastAsia="Times New Roman" w:cs="Times New Roman"/>
          <w:szCs w:val="24"/>
        </w:rPr>
        <w:t xml:space="preserve"> </w:t>
      </w:r>
      <w:r w:rsidRPr="000D58B2">
        <w:rPr>
          <w:rFonts w:eastAsia="Times New Roman" w:cs="Times New Roman"/>
          <w:szCs w:val="24"/>
        </w:rPr>
        <w:t>σχεδόν από όλα τα κόμματα</w:t>
      </w:r>
      <w:r>
        <w:rPr>
          <w:rFonts w:eastAsia="Times New Roman" w:cs="Times New Roman"/>
          <w:szCs w:val="24"/>
        </w:rPr>
        <w:t>,</w:t>
      </w:r>
      <w:r w:rsidRPr="000D58B2">
        <w:rPr>
          <w:rFonts w:eastAsia="Times New Roman" w:cs="Times New Roman"/>
          <w:szCs w:val="24"/>
        </w:rPr>
        <w:t xml:space="preserve"> αντιμετωπίστηκαν επικριτικά</w:t>
      </w:r>
      <w:r>
        <w:rPr>
          <w:rFonts w:eastAsia="Times New Roman" w:cs="Times New Roman"/>
          <w:szCs w:val="24"/>
        </w:rPr>
        <w:t>, με</w:t>
      </w:r>
      <w:r w:rsidRPr="000D58B2">
        <w:rPr>
          <w:rFonts w:eastAsia="Times New Roman" w:cs="Times New Roman"/>
          <w:szCs w:val="24"/>
        </w:rPr>
        <w:t xml:space="preserve"> επιφύλαξη και καχυποψία</w:t>
      </w:r>
      <w:r>
        <w:rPr>
          <w:rFonts w:eastAsia="Times New Roman" w:cs="Times New Roman"/>
          <w:szCs w:val="24"/>
        </w:rPr>
        <w:t>,</w:t>
      </w:r>
      <w:r w:rsidRPr="000D58B2">
        <w:rPr>
          <w:rFonts w:eastAsia="Times New Roman" w:cs="Times New Roman"/>
          <w:szCs w:val="24"/>
        </w:rPr>
        <w:t xml:space="preserve"> ενώ χαρακτηρίστηκα</w:t>
      </w:r>
      <w:r>
        <w:rPr>
          <w:rFonts w:eastAsia="Times New Roman" w:cs="Times New Roman"/>
          <w:szCs w:val="24"/>
        </w:rPr>
        <w:t>ν</w:t>
      </w:r>
      <w:r w:rsidRPr="000D58B2">
        <w:rPr>
          <w:rFonts w:eastAsia="Times New Roman" w:cs="Times New Roman"/>
          <w:szCs w:val="24"/>
        </w:rPr>
        <w:t xml:space="preserve"> </w:t>
      </w:r>
      <w:r>
        <w:rPr>
          <w:rFonts w:eastAsia="Times New Roman" w:cs="Times New Roman"/>
          <w:szCs w:val="24"/>
        </w:rPr>
        <w:t>και τότε ως</w:t>
      </w:r>
      <w:r w:rsidRPr="000D58B2">
        <w:rPr>
          <w:rFonts w:eastAsia="Times New Roman" w:cs="Times New Roman"/>
          <w:szCs w:val="24"/>
        </w:rPr>
        <w:t xml:space="preserve"> προεκλογικές παροχές</w:t>
      </w:r>
      <w:r>
        <w:rPr>
          <w:rFonts w:eastAsia="Times New Roman" w:cs="Times New Roman"/>
          <w:szCs w:val="24"/>
        </w:rPr>
        <w:t>.</w:t>
      </w:r>
    </w:p>
    <w:p w14:paraId="4318B843"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Μ</w:t>
      </w:r>
      <w:r w:rsidRPr="000D58B2">
        <w:rPr>
          <w:rFonts w:eastAsia="Times New Roman" w:cs="Times New Roman"/>
          <w:szCs w:val="24"/>
        </w:rPr>
        <w:t xml:space="preserve">ετά την έξοδο του </w:t>
      </w:r>
      <w:r>
        <w:rPr>
          <w:rFonts w:eastAsia="Times New Roman" w:cs="Times New Roman"/>
          <w:szCs w:val="24"/>
        </w:rPr>
        <w:t>20</w:t>
      </w:r>
      <w:r w:rsidRPr="000D58B2">
        <w:rPr>
          <w:rFonts w:eastAsia="Times New Roman" w:cs="Times New Roman"/>
          <w:szCs w:val="24"/>
        </w:rPr>
        <w:t>18</w:t>
      </w:r>
      <w:r>
        <w:rPr>
          <w:rFonts w:eastAsia="Times New Roman" w:cs="Times New Roman"/>
          <w:szCs w:val="24"/>
        </w:rPr>
        <w:t>,</w:t>
      </w:r>
      <w:r w:rsidRPr="000D58B2">
        <w:rPr>
          <w:rFonts w:eastAsia="Times New Roman" w:cs="Times New Roman"/>
          <w:szCs w:val="24"/>
        </w:rPr>
        <w:t xml:space="preserve"> φτάσαμε</w:t>
      </w:r>
      <w:r>
        <w:rPr>
          <w:rFonts w:eastAsia="Times New Roman" w:cs="Times New Roman"/>
          <w:szCs w:val="24"/>
        </w:rPr>
        <w:t>,</w:t>
      </w:r>
      <w:r w:rsidRPr="000D58B2">
        <w:rPr>
          <w:rFonts w:eastAsia="Times New Roman" w:cs="Times New Roman"/>
          <w:szCs w:val="24"/>
        </w:rPr>
        <w:t xml:space="preserve"> χτίζοντας σιγά-σιγά και ως συνέχεια των ενισχύσεων των προ</w:t>
      </w:r>
      <w:r w:rsidRPr="000D58B2">
        <w:rPr>
          <w:rFonts w:eastAsia="Times New Roman" w:cs="Times New Roman"/>
          <w:szCs w:val="24"/>
        </w:rPr>
        <w:t>ηγούμενων ετών και της πολιτικής</w:t>
      </w:r>
      <w:r>
        <w:rPr>
          <w:rFonts w:eastAsia="Times New Roman" w:cs="Times New Roman"/>
          <w:szCs w:val="24"/>
        </w:rPr>
        <w:t>,</w:t>
      </w:r>
      <w:r w:rsidRPr="000D58B2">
        <w:rPr>
          <w:rFonts w:eastAsia="Times New Roman" w:cs="Times New Roman"/>
          <w:szCs w:val="24"/>
        </w:rPr>
        <w:t xml:space="preserve"> στα σημερινά ελαφρυντικά και ανακουφιστικά μέτρα</w:t>
      </w:r>
      <w:r>
        <w:rPr>
          <w:rFonts w:eastAsia="Times New Roman" w:cs="Times New Roman"/>
          <w:szCs w:val="24"/>
        </w:rPr>
        <w:t>,</w:t>
      </w:r>
      <w:r w:rsidRPr="000D58B2">
        <w:rPr>
          <w:rFonts w:eastAsia="Times New Roman" w:cs="Times New Roman"/>
          <w:szCs w:val="24"/>
        </w:rPr>
        <w:t xml:space="preserve"> μέτρα που δομήθηκ</w:t>
      </w:r>
      <w:r>
        <w:rPr>
          <w:rFonts w:eastAsia="Times New Roman" w:cs="Times New Roman"/>
          <w:szCs w:val="24"/>
        </w:rPr>
        <w:t>αν,</w:t>
      </w:r>
      <w:r w:rsidRPr="000D58B2">
        <w:rPr>
          <w:rFonts w:eastAsia="Times New Roman" w:cs="Times New Roman"/>
          <w:szCs w:val="24"/>
        </w:rPr>
        <w:t xml:space="preserve"> όπως προκύπτει</w:t>
      </w:r>
      <w:r>
        <w:rPr>
          <w:rFonts w:eastAsia="Times New Roman" w:cs="Times New Roman"/>
          <w:szCs w:val="24"/>
        </w:rPr>
        <w:t>,</w:t>
      </w:r>
      <w:r w:rsidRPr="000D58B2">
        <w:rPr>
          <w:rFonts w:eastAsia="Times New Roman" w:cs="Times New Roman"/>
          <w:szCs w:val="24"/>
        </w:rPr>
        <w:t xml:space="preserve"> στη βάση ενός ορθού και συγκροτημένου σχεδιασμού για τον οποίο κανείς πρέπει να εκτιμήσει το αρμόδιο κυβερνητικό επιτελείο</w:t>
      </w:r>
      <w:r>
        <w:rPr>
          <w:rFonts w:eastAsia="Times New Roman" w:cs="Times New Roman"/>
          <w:szCs w:val="24"/>
        </w:rPr>
        <w:t>. Τ</w:t>
      </w:r>
      <w:r w:rsidRPr="000D58B2">
        <w:rPr>
          <w:rFonts w:eastAsia="Times New Roman" w:cs="Times New Roman"/>
          <w:szCs w:val="24"/>
        </w:rPr>
        <w:t>α μέτρα πο</w:t>
      </w:r>
      <w:r w:rsidRPr="000D58B2">
        <w:rPr>
          <w:rFonts w:eastAsia="Times New Roman" w:cs="Times New Roman"/>
          <w:szCs w:val="24"/>
        </w:rPr>
        <w:t>υ προτ</w:t>
      </w:r>
      <w:r>
        <w:rPr>
          <w:rFonts w:eastAsia="Times New Roman" w:cs="Times New Roman"/>
          <w:szCs w:val="24"/>
        </w:rPr>
        <w:t xml:space="preserve">είνονται δεν είναι </w:t>
      </w:r>
      <w:r>
        <w:rPr>
          <w:rFonts w:eastAsia="Times New Roman" w:cs="Times New Roman"/>
          <w:szCs w:val="24"/>
        </w:rPr>
        <w:t xml:space="preserve">μόνο </w:t>
      </w:r>
      <w:r>
        <w:rPr>
          <w:rFonts w:eastAsia="Times New Roman" w:cs="Times New Roman"/>
          <w:szCs w:val="24"/>
        </w:rPr>
        <w:t>ανακουφιστικά,</w:t>
      </w:r>
      <w:r w:rsidRPr="000D58B2">
        <w:rPr>
          <w:rFonts w:eastAsia="Times New Roman" w:cs="Times New Roman"/>
          <w:szCs w:val="24"/>
        </w:rPr>
        <w:t xml:space="preserve"> αλλά επιχειρούν να άρουν αδικίες και να διευκολύνουν την ίδια την αγορά ή αυτό που ονομάζεται </w:t>
      </w:r>
      <w:r>
        <w:rPr>
          <w:rFonts w:eastAsia="Times New Roman" w:cs="Times New Roman"/>
          <w:szCs w:val="24"/>
        </w:rPr>
        <w:t>ή</w:t>
      </w:r>
      <w:r w:rsidRPr="000D58B2">
        <w:rPr>
          <w:rFonts w:eastAsia="Times New Roman" w:cs="Times New Roman"/>
          <w:szCs w:val="24"/>
        </w:rPr>
        <w:t xml:space="preserve"> ορίζεται ως αγορά και κατανάλωση</w:t>
      </w:r>
      <w:r>
        <w:rPr>
          <w:rFonts w:eastAsia="Times New Roman" w:cs="Times New Roman"/>
          <w:szCs w:val="24"/>
        </w:rPr>
        <w:t>,</w:t>
      </w:r>
      <w:r w:rsidRPr="000D58B2">
        <w:rPr>
          <w:rFonts w:eastAsia="Times New Roman" w:cs="Times New Roman"/>
          <w:szCs w:val="24"/>
        </w:rPr>
        <w:t xml:space="preserve"> κάτι που δεν πρέπει να διαφεύγει της προσοχής και των </w:t>
      </w:r>
      <w:r>
        <w:rPr>
          <w:rFonts w:eastAsia="Times New Roman" w:cs="Times New Roman"/>
          <w:szCs w:val="24"/>
        </w:rPr>
        <w:t>«</w:t>
      </w:r>
      <w:r w:rsidRPr="000D58B2">
        <w:rPr>
          <w:rFonts w:eastAsia="Times New Roman" w:cs="Times New Roman"/>
          <w:szCs w:val="24"/>
        </w:rPr>
        <w:t>φιλελε</w:t>
      </w:r>
      <w:r>
        <w:rPr>
          <w:rFonts w:eastAsia="Times New Roman" w:cs="Times New Roman"/>
          <w:szCs w:val="24"/>
        </w:rPr>
        <w:t>υθέ</w:t>
      </w:r>
      <w:r w:rsidRPr="000D58B2">
        <w:rPr>
          <w:rFonts w:eastAsia="Times New Roman" w:cs="Times New Roman"/>
          <w:szCs w:val="24"/>
        </w:rPr>
        <w:t>ρων</w:t>
      </w:r>
      <w:r>
        <w:rPr>
          <w:rFonts w:eastAsia="Times New Roman" w:cs="Times New Roman"/>
          <w:szCs w:val="24"/>
        </w:rPr>
        <w:t>»</w:t>
      </w:r>
      <w:r w:rsidRPr="000D58B2">
        <w:rPr>
          <w:rFonts w:eastAsia="Times New Roman" w:cs="Times New Roman"/>
          <w:szCs w:val="24"/>
        </w:rPr>
        <w:t xml:space="preserve"> επιτελεί</w:t>
      </w:r>
      <w:r>
        <w:rPr>
          <w:rFonts w:eastAsia="Times New Roman" w:cs="Times New Roman"/>
          <w:szCs w:val="24"/>
        </w:rPr>
        <w:t>ων.</w:t>
      </w:r>
    </w:p>
    <w:p w14:paraId="4318B844" w14:textId="77777777" w:rsidR="001D7CFB" w:rsidRDefault="00EB4E04">
      <w:pPr>
        <w:spacing w:line="600" w:lineRule="auto"/>
        <w:ind w:firstLine="720"/>
        <w:jc w:val="both"/>
        <w:rPr>
          <w:rFonts w:eastAsia="Times New Roman" w:cs="Times New Roman"/>
          <w:szCs w:val="24"/>
        </w:rPr>
      </w:pPr>
      <w:r w:rsidRPr="000D58B2">
        <w:rPr>
          <w:rFonts w:eastAsia="Times New Roman" w:cs="Times New Roman"/>
          <w:szCs w:val="24"/>
        </w:rPr>
        <w:t>Όπως είπα</w:t>
      </w:r>
      <w:r>
        <w:rPr>
          <w:rFonts w:eastAsia="Times New Roman" w:cs="Times New Roman"/>
          <w:szCs w:val="24"/>
        </w:rPr>
        <w:t>,</w:t>
      </w:r>
      <w:r w:rsidRPr="000D58B2">
        <w:rPr>
          <w:rFonts w:eastAsia="Times New Roman" w:cs="Times New Roman"/>
          <w:szCs w:val="24"/>
        </w:rPr>
        <w:t xml:space="preserve"> τα μέτρα είναι στο πλαίσιο του δυνατού και δεν επιτρέπουν θριαμβολογίες</w:t>
      </w:r>
      <w:r>
        <w:rPr>
          <w:rFonts w:eastAsia="Times New Roman" w:cs="Times New Roman"/>
          <w:szCs w:val="24"/>
        </w:rPr>
        <w:t>, κάτι που συνετά</w:t>
      </w:r>
      <w:r w:rsidRPr="000D58B2">
        <w:rPr>
          <w:rFonts w:eastAsia="Times New Roman" w:cs="Times New Roman"/>
          <w:szCs w:val="24"/>
        </w:rPr>
        <w:t xml:space="preserve"> αποφεύγει η </w:t>
      </w:r>
      <w:r>
        <w:rPr>
          <w:rFonts w:eastAsia="Times New Roman" w:cs="Times New Roman"/>
          <w:szCs w:val="24"/>
        </w:rPr>
        <w:t>Κυβέρνηση. Α</w:t>
      </w:r>
      <w:r w:rsidRPr="000D58B2">
        <w:rPr>
          <w:rFonts w:eastAsia="Times New Roman" w:cs="Times New Roman"/>
          <w:szCs w:val="24"/>
        </w:rPr>
        <w:t>υτό που ζητά</w:t>
      </w:r>
      <w:r>
        <w:rPr>
          <w:rFonts w:eastAsia="Times New Roman" w:cs="Times New Roman"/>
          <w:szCs w:val="24"/>
        </w:rPr>
        <w:t>,</w:t>
      </w:r>
      <w:r w:rsidRPr="000D58B2">
        <w:rPr>
          <w:rFonts w:eastAsia="Times New Roman" w:cs="Times New Roman"/>
          <w:szCs w:val="24"/>
        </w:rPr>
        <w:t xml:space="preserve"> </w:t>
      </w:r>
      <w:r>
        <w:rPr>
          <w:rFonts w:eastAsia="Times New Roman" w:cs="Times New Roman"/>
          <w:szCs w:val="24"/>
        </w:rPr>
        <w:t xml:space="preserve">μιας και </w:t>
      </w:r>
      <w:r>
        <w:rPr>
          <w:rFonts w:eastAsia="Times New Roman" w:cs="Times New Roman"/>
          <w:szCs w:val="24"/>
        </w:rPr>
        <w:t xml:space="preserve">είναι </w:t>
      </w:r>
      <w:r>
        <w:rPr>
          <w:rFonts w:eastAsia="Times New Roman" w:cs="Times New Roman"/>
          <w:szCs w:val="24"/>
        </w:rPr>
        <w:t>μέτρα με μόνιμο</w:t>
      </w:r>
      <w:r w:rsidRPr="000D58B2">
        <w:rPr>
          <w:rFonts w:eastAsia="Times New Roman" w:cs="Times New Roman"/>
          <w:szCs w:val="24"/>
        </w:rPr>
        <w:t xml:space="preserve"> χαρ</w:t>
      </w:r>
      <w:r>
        <w:rPr>
          <w:rFonts w:eastAsia="Times New Roman" w:cs="Times New Roman"/>
          <w:szCs w:val="24"/>
        </w:rPr>
        <w:t xml:space="preserve">ακτήρα </w:t>
      </w:r>
      <w:r>
        <w:rPr>
          <w:rFonts w:eastAsia="Times New Roman" w:cs="Times New Roman"/>
          <w:szCs w:val="24"/>
        </w:rPr>
        <w:t xml:space="preserve">καταδεικνύοντας </w:t>
      </w:r>
      <w:r>
        <w:rPr>
          <w:rFonts w:eastAsia="Times New Roman" w:cs="Times New Roman"/>
          <w:szCs w:val="24"/>
        </w:rPr>
        <w:t>τις πολύμοχθ</w:t>
      </w:r>
      <w:r w:rsidRPr="000D58B2">
        <w:rPr>
          <w:rFonts w:eastAsia="Times New Roman" w:cs="Times New Roman"/>
          <w:szCs w:val="24"/>
        </w:rPr>
        <w:t>ες προσπάθει</w:t>
      </w:r>
      <w:r>
        <w:rPr>
          <w:rFonts w:eastAsia="Times New Roman" w:cs="Times New Roman"/>
          <w:szCs w:val="24"/>
        </w:rPr>
        <w:t>έ</w:t>
      </w:r>
      <w:r w:rsidRPr="000D58B2">
        <w:rPr>
          <w:rFonts w:eastAsia="Times New Roman" w:cs="Times New Roman"/>
          <w:szCs w:val="24"/>
        </w:rPr>
        <w:t xml:space="preserve">ς </w:t>
      </w:r>
      <w:r>
        <w:rPr>
          <w:rFonts w:eastAsia="Times New Roman" w:cs="Times New Roman"/>
          <w:szCs w:val="24"/>
        </w:rPr>
        <w:t>της,</w:t>
      </w:r>
      <w:r w:rsidRPr="000D58B2">
        <w:rPr>
          <w:rFonts w:eastAsia="Times New Roman" w:cs="Times New Roman"/>
          <w:szCs w:val="24"/>
        </w:rPr>
        <w:t xml:space="preserve"> είναι να εκτιμηθεί η αξιοπιστ</w:t>
      </w:r>
      <w:r w:rsidRPr="000D58B2">
        <w:rPr>
          <w:rFonts w:eastAsia="Times New Roman" w:cs="Times New Roman"/>
          <w:szCs w:val="24"/>
        </w:rPr>
        <w:t xml:space="preserve">ία και το έργο </w:t>
      </w:r>
      <w:r>
        <w:rPr>
          <w:rFonts w:eastAsia="Times New Roman" w:cs="Times New Roman"/>
          <w:szCs w:val="24"/>
        </w:rPr>
        <w:t>της,</w:t>
      </w:r>
      <w:r w:rsidRPr="000D58B2">
        <w:rPr>
          <w:rFonts w:eastAsia="Times New Roman" w:cs="Times New Roman"/>
          <w:szCs w:val="24"/>
        </w:rPr>
        <w:t xml:space="preserve"> κάτι που μετά βεβαιότητος πράττει και θα πράξει η ελληνική κοινωνία </w:t>
      </w:r>
      <w:r>
        <w:rPr>
          <w:rFonts w:eastAsia="Times New Roman" w:cs="Times New Roman"/>
          <w:szCs w:val="24"/>
        </w:rPr>
        <w:t>πολύ σύντομα.</w:t>
      </w:r>
    </w:p>
    <w:p w14:paraId="4318B845"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Μ</w:t>
      </w:r>
      <w:r w:rsidRPr="000D58B2">
        <w:rPr>
          <w:rFonts w:eastAsia="Times New Roman" w:cs="Times New Roman"/>
          <w:szCs w:val="24"/>
        </w:rPr>
        <w:t>ετά τα παραπάνω</w:t>
      </w:r>
      <w:r>
        <w:rPr>
          <w:rFonts w:eastAsia="Times New Roman" w:cs="Times New Roman"/>
          <w:szCs w:val="24"/>
        </w:rPr>
        <w:t>, ηχεί</w:t>
      </w:r>
      <w:r w:rsidRPr="000D58B2">
        <w:rPr>
          <w:rFonts w:eastAsia="Times New Roman" w:cs="Times New Roman"/>
          <w:szCs w:val="24"/>
        </w:rPr>
        <w:t xml:space="preserve"> πολύ άσχημα </w:t>
      </w:r>
      <w:r>
        <w:rPr>
          <w:rFonts w:eastAsia="Times New Roman" w:cs="Times New Roman"/>
          <w:szCs w:val="24"/>
        </w:rPr>
        <w:t>ο</w:t>
      </w:r>
      <w:r w:rsidRPr="000D58B2">
        <w:rPr>
          <w:rFonts w:eastAsia="Times New Roman" w:cs="Times New Roman"/>
          <w:szCs w:val="24"/>
        </w:rPr>
        <w:t xml:space="preserve"> χαρακτηρισμός των </w:t>
      </w:r>
      <w:r>
        <w:rPr>
          <w:rFonts w:eastAsia="Times New Roman" w:cs="Times New Roman"/>
          <w:szCs w:val="24"/>
        </w:rPr>
        <w:t>μέτρων ως προεκλογικών παροχών και τούτο, δ</w:t>
      </w:r>
      <w:r w:rsidRPr="000D58B2">
        <w:rPr>
          <w:rFonts w:eastAsia="Times New Roman" w:cs="Times New Roman"/>
          <w:szCs w:val="24"/>
        </w:rPr>
        <w:t>ιότι τα μέτρα αυτά αποτελούν τη φυσική κατάληξη μιας συν</w:t>
      </w:r>
      <w:r w:rsidRPr="000D58B2">
        <w:rPr>
          <w:rFonts w:eastAsia="Times New Roman" w:cs="Times New Roman"/>
          <w:szCs w:val="24"/>
        </w:rPr>
        <w:t>επούς οικονομικής πορείας</w:t>
      </w:r>
      <w:r>
        <w:rPr>
          <w:rFonts w:eastAsia="Times New Roman" w:cs="Times New Roman"/>
          <w:szCs w:val="24"/>
        </w:rPr>
        <w:t>.</w:t>
      </w:r>
      <w:r w:rsidRPr="000D58B2">
        <w:rPr>
          <w:rFonts w:eastAsia="Times New Roman" w:cs="Times New Roman"/>
          <w:szCs w:val="24"/>
        </w:rPr>
        <w:t xml:space="preserve"> Εξάλλου</w:t>
      </w:r>
      <w:r>
        <w:rPr>
          <w:rFonts w:eastAsia="Times New Roman" w:cs="Times New Roman"/>
          <w:szCs w:val="24"/>
        </w:rPr>
        <w:t>,</w:t>
      </w:r>
      <w:r w:rsidRPr="000D58B2">
        <w:rPr>
          <w:rFonts w:eastAsia="Times New Roman" w:cs="Times New Roman"/>
          <w:szCs w:val="24"/>
        </w:rPr>
        <w:t xml:space="preserve"> σε </w:t>
      </w:r>
      <w:r>
        <w:rPr>
          <w:rFonts w:eastAsia="Times New Roman" w:cs="Times New Roman"/>
          <w:szCs w:val="24"/>
        </w:rPr>
        <w:t>μια</w:t>
      </w:r>
      <w:r w:rsidRPr="000D58B2">
        <w:rPr>
          <w:rFonts w:eastAsia="Times New Roman" w:cs="Times New Roman"/>
          <w:szCs w:val="24"/>
        </w:rPr>
        <w:t xml:space="preserve"> χώρα που είναι πολύ δύσκολο να οριστεί και να ξεχωρίσει η </w:t>
      </w:r>
      <w:r>
        <w:rPr>
          <w:rFonts w:eastAsia="Times New Roman" w:cs="Times New Roman"/>
          <w:szCs w:val="24"/>
        </w:rPr>
        <w:t>«</w:t>
      </w:r>
      <w:r w:rsidRPr="000D58B2">
        <w:rPr>
          <w:rFonts w:eastAsia="Times New Roman" w:cs="Times New Roman"/>
          <w:szCs w:val="24"/>
        </w:rPr>
        <w:t>προεκλογική περίοδος</w:t>
      </w:r>
      <w:r>
        <w:rPr>
          <w:rFonts w:eastAsia="Times New Roman" w:cs="Times New Roman"/>
          <w:szCs w:val="24"/>
        </w:rPr>
        <w:t>»</w:t>
      </w:r>
      <w:r w:rsidRPr="000D58B2">
        <w:rPr>
          <w:rFonts w:eastAsia="Times New Roman" w:cs="Times New Roman"/>
          <w:szCs w:val="24"/>
        </w:rPr>
        <w:t xml:space="preserve"> από την </w:t>
      </w:r>
      <w:r>
        <w:rPr>
          <w:rFonts w:eastAsia="Times New Roman" w:cs="Times New Roman"/>
          <w:szCs w:val="24"/>
        </w:rPr>
        <w:t>«</w:t>
      </w:r>
      <w:r w:rsidRPr="000D58B2">
        <w:rPr>
          <w:rFonts w:eastAsia="Times New Roman" w:cs="Times New Roman"/>
          <w:szCs w:val="24"/>
        </w:rPr>
        <w:t>μετεκλογική</w:t>
      </w:r>
      <w:r>
        <w:rPr>
          <w:rFonts w:eastAsia="Times New Roman" w:cs="Times New Roman"/>
          <w:szCs w:val="24"/>
        </w:rPr>
        <w:t>»</w:t>
      </w:r>
      <w:r>
        <w:rPr>
          <w:rFonts w:eastAsia="Times New Roman" w:cs="Times New Roman"/>
          <w:szCs w:val="24"/>
        </w:rPr>
        <w:t>,</w:t>
      </w:r>
      <w:r w:rsidRPr="000D58B2">
        <w:rPr>
          <w:rFonts w:eastAsia="Times New Roman" w:cs="Times New Roman"/>
          <w:szCs w:val="24"/>
        </w:rPr>
        <w:t xml:space="preserve"> όλα θεωρούνται προεκλογικά</w:t>
      </w:r>
      <w:r>
        <w:rPr>
          <w:rFonts w:eastAsia="Times New Roman" w:cs="Times New Roman"/>
          <w:szCs w:val="24"/>
        </w:rPr>
        <w:t>. Κ</w:t>
      </w:r>
      <w:r w:rsidRPr="000D58B2">
        <w:rPr>
          <w:rFonts w:eastAsia="Times New Roman" w:cs="Times New Roman"/>
          <w:szCs w:val="24"/>
        </w:rPr>
        <w:t>αι τούτο δεν πρέπει να μας ξενίζει</w:t>
      </w:r>
      <w:r>
        <w:rPr>
          <w:rFonts w:eastAsia="Times New Roman" w:cs="Times New Roman"/>
          <w:szCs w:val="24"/>
        </w:rPr>
        <w:t xml:space="preserve">, αφού από την επιούσα </w:t>
      </w:r>
      <w:r w:rsidRPr="000D58B2">
        <w:rPr>
          <w:rFonts w:eastAsia="Times New Roman" w:cs="Times New Roman"/>
          <w:szCs w:val="24"/>
        </w:rPr>
        <w:t>των εκλογών</w:t>
      </w:r>
      <w:r>
        <w:rPr>
          <w:rFonts w:eastAsia="Times New Roman" w:cs="Times New Roman"/>
          <w:szCs w:val="24"/>
        </w:rPr>
        <w:t>, εν</w:t>
      </w:r>
      <w:r w:rsidRPr="000D58B2">
        <w:rPr>
          <w:rFonts w:eastAsia="Times New Roman" w:cs="Times New Roman"/>
          <w:szCs w:val="24"/>
        </w:rPr>
        <w:t xml:space="preserve"> προκειμ</w:t>
      </w:r>
      <w:r w:rsidRPr="000D58B2">
        <w:rPr>
          <w:rFonts w:eastAsia="Times New Roman" w:cs="Times New Roman"/>
          <w:szCs w:val="24"/>
        </w:rPr>
        <w:t>έν</w:t>
      </w:r>
      <w:r>
        <w:rPr>
          <w:rFonts w:eastAsia="Times New Roman" w:cs="Times New Roman"/>
          <w:szCs w:val="24"/>
        </w:rPr>
        <w:t>ω</w:t>
      </w:r>
      <w:r w:rsidRPr="000D58B2">
        <w:rPr>
          <w:rFonts w:eastAsia="Times New Roman" w:cs="Times New Roman"/>
          <w:szCs w:val="24"/>
        </w:rPr>
        <w:t xml:space="preserve"> του 2015</w:t>
      </w:r>
      <w:r>
        <w:rPr>
          <w:rFonts w:eastAsia="Times New Roman" w:cs="Times New Roman"/>
          <w:szCs w:val="24"/>
        </w:rPr>
        <w:t>, η Α</w:t>
      </w:r>
      <w:r w:rsidRPr="000D58B2">
        <w:rPr>
          <w:rFonts w:eastAsia="Times New Roman" w:cs="Times New Roman"/>
          <w:szCs w:val="24"/>
        </w:rPr>
        <w:t xml:space="preserve">ντιπολίτευση ζητούσε </w:t>
      </w:r>
      <w:r>
        <w:rPr>
          <w:rFonts w:eastAsia="Times New Roman" w:cs="Times New Roman"/>
          <w:szCs w:val="24"/>
        </w:rPr>
        <w:t xml:space="preserve">έως </w:t>
      </w:r>
      <w:r>
        <w:rPr>
          <w:rFonts w:eastAsia="Times New Roman" w:cs="Times New Roman"/>
          <w:szCs w:val="24"/>
        </w:rPr>
        <w:t>και της</w:t>
      </w:r>
      <w:r>
        <w:rPr>
          <w:rFonts w:eastAsia="Times New Roman" w:cs="Times New Roman"/>
          <w:szCs w:val="24"/>
        </w:rPr>
        <w:t xml:space="preserve"> σήμερον επιμόνως</w:t>
      </w:r>
      <w:r w:rsidRPr="000D58B2">
        <w:rPr>
          <w:rFonts w:eastAsia="Times New Roman" w:cs="Times New Roman"/>
          <w:szCs w:val="24"/>
        </w:rPr>
        <w:t xml:space="preserve"> εκλογές</w:t>
      </w:r>
      <w:r>
        <w:rPr>
          <w:rFonts w:eastAsia="Times New Roman" w:cs="Times New Roman"/>
          <w:szCs w:val="24"/>
        </w:rPr>
        <w:t>,</w:t>
      </w:r>
      <w:r w:rsidRPr="000D58B2">
        <w:rPr>
          <w:rFonts w:eastAsia="Times New Roman" w:cs="Times New Roman"/>
          <w:szCs w:val="24"/>
        </w:rPr>
        <w:t xml:space="preserve"> χαρακτηρίζοντας </w:t>
      </w:r>
      <w:r>
        <w:rPr>
          <w:rFonts w:eastAsia="Times New Roman" w:cs="Times New Roman"/>
          <w:szCs w:val="24"/>
        </w:rPr>
        <w:t>μ</w:t>
      </w:r>
      <w:r w:rsidRPr="000D58B2">
        <w:rPr>
          <w:rFonts w:eastAsia="Times New Roman" w:cs="Times New Roman"/>
          <w:szCs w:val="24"/>
        </w:rPr>
        <w:t xml:space="preserve">ε αυτή τη λογική κάθε μέτρο που </w:t>
      </w:r>
      <w:r>
        <w:rPr>
          <w:rFonts w:eastAsia="Times New Roman" w:cs="Times New Roman"/>
          <w:szCs w:val="24"/>
        </w:rPr>
        <w:t>ελαμβάνετο</w:t>
      </w:r>
      <w:r w:rsidRPr="000D58B2">
        <w:rPr>
          <w:rFonts w:eastAsia="Times New Roman" w:cs="Times New Roman"/>
          <w:szCs w:val="24"/>
        </w:rPr>
        <w:t xml:space="preserve"> ως προεκλογικό</w:t>
      </w:r>
      <w:r>
        <w:rPr>
          <w:rFonts w:eastAsia="Times New Roman" w:cs="Times New Roman"/>
          <w:szCs w:val="24"/>
        </w:rPr>
        <w:t>. Προεκλογικές, λ</w:t>
      </w:r>
      <w:r w:rsidRPr="000D58B2">
        <w:rPr>
          <w:rFonts w:eastAsia="Times New Roman" w:cs="Times New Roman"/>
          <w:szCs w:val="24"/>
        </w:rPr>
        <w:t>οιπόν</w:t>
      </w:r>
      <w:r>
        <w:rPr>
          <w:rFonts w:eastAsia="Times New Roman" w:cs="Times New Roman"/>
          <w:szCs w:val="24"/>
        </w:rPr>
        <w:t xml:space="preserve">, οι ενισχύσεις του 2017 και του 2018, </w:t>
      </w:r>
      <w:r w:rsidRPr="000D58B2">
        <w:rPr>
          <w:rFonts w:eastAsia="Times New Roman" w:cs="Times New Roman"/>
          <w:szCs w:val="24"/>
        </w:rPr>
        <w:t>προεκλογική και η μη περικοπή των συντάξεων</w:t>
      </w:r>
      <w:r>
        <w:rPr>
          <w:rFonts w:eastAsia="Times New Roman" w:cs="Times New Roman"/>
          <w:szCs w:val="24"/>
        </w:rPr>
        <w:t xml:space="preserve">, </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ότι διεψεύσθη. Φ</w:t>
      </w:r>
      <w:r w:rsidRPr="000D58B2">
        <w:rPr>
          <w:rFonts w:eastAsia="Times New Roman" w:cs="Times New Roman"/>
          <w:szCs w:val="24"/>
        </w:rPr>
        <w:t>υσικά</w:t>
      </w:r>
      <w:r>
        <w:rPr>
          <w:rFonts w:eastAsia="Times New Roman" w:cs="Times New Roman"/>
          <w:szCs w:val="24"/>
        </w:rPr>
        <w:t>,</w:t>
      </w:r>
      <w:r w:rsidRPr="000D58B2">
        <w:rPr>
          <w:rFonts w:eastAsia="Times New Roman" w:cs="Times New Roman"/>
          <w:szCs w:val="24"/>
        </w:rPr>
        <w:t xml:space="preserve"> ούτε καν πέρασε από το μυαλό της </w:t>
      </w:r>
      <w:r>
        <w:rPr>
          <w:rFonts w:eastAsia="Times New Roman" w:cs="Times New Roman"/>
          <w:szCs w:val="24"/>
        </w:rPr>
        <w:t>ο</w:t>
      </w:r>
      <w:r w:rsidRPr="000D58B2">
        <w:rPr>
          <w:rFonts w:eastAsia="Times New Roman" w:cs="Times New Roman"/>
          <w:szCs w:val="24"/>
        </w:rPr>
        <w:t xml:space="preserve"> συντετ</w:t>
      </w:r>
      <w:r>
        <w:rPr>
          <w:rFonts w:eastAsia="Times New Roman" w:cs="Times New Roman"/>
          <w:szCs w:val="24"/>
        </w:rPr>
        <w:t>αγμένος και σταδιακός προγραμμα</w:t>
      </w:r>
      <w:r w:rsidRPr="000D58B2">
        <w:rPr>
          <w:rFonts w:eastAsia="Times New Roman" w:cs="Times New Roman"/>
          <w:szCs w:val="24"/>
        </w:rPr>
        <w:t xml:space="preserve">τισμός των βημάτων </w:t>
      </w:r>
      <w:r>
        <w:rPr>
          <w:rFonts w:eastAsia="Times New Roman" w:cs="Times New Roman"/>
          <w:szCs w:val="24"/>
        </w:rPr>
        <w:t xml:space="preserve">που </w:t>
      </w:r>
      <w:r w:rsidRPr="000D58B2">
        <w:rPr>
          <w:rFonts w:eastAsia="Times New Roman" w:cs="Times New Roman"/>
          <w:szCs w:val="24"/>
        </w:rPr>
        <w:t>οδήγησαν στα προτεινόμενα μέτρα</w:t>
      </w:r>
      <w:r>
        <w:rPr>
          <w:rFonts w:eastAsia="Times New Roman" w:cs="Times New Roman"/>
          <w:szCs w:val="24"/>
        </w:rPr>
        <w:t>,</w:t>
      </w:r>
      <w:r w:rsidRPr="000D58B2">
        <w:rPr>
          <w:rFonts w:eastAsia="Times New Roman" w:cs="Times New Roman"/>
          <w:szCs w:val="24"/>
        </w:rPr>
        <w:t xml:space="preserve"> ούτε καν εκτίμησε ότι αν δεν υπήρχαν οι θετικές εξελίξεις του </w:t>
      </w:r>
      <w:r>
        <w:rPr>
          <w:rFonts w:eastAsia="Times New Roman" w:cs="Times New Roman"/>
          <w:szCs w:val="24"/>
        </w:rPr>
        <w:t>20</w:t>
      </w:r>
      <w:r w:rsidRPr="000D58B2">
        <w:rPr>
          <w:rFonts w:eastAsia="Times New Roman" w:cs="Times New Roman"/>
          <w:szCs w:val="24"/>
        </w:rPr>
        <w:t>18</w:t>
      </w:r>
      <w:r>
        <w:rPr>
          <w:rFonts w:eastAsia="Times New Roman" w:cs="Times New Roman"/>
          <w:szCs w:val="24"/>
        </w:rPr>
        <w:t>,</w:t>
      </w:r>
      <w:r w:rsidRPr="000D58B2">
        <w:rPr>
          <w:rFonts w:eastAsia="Times New Roman" w:cs="Times New Roman"/>
          <w:szCs w:val="24"/>
        </w:rPr>
        <w:t xml:space="preserve"> δεν θα κάναμε τώρα λόγο για εποικοδομητικά μέτρα</w:t>
      </w:r>
      <w:r>
        <w:rPr>
          <w:rFonts w:eastAsia="Times New Roman" w:cs="Times New Roman"/>
          <w:szCs w:val="24"/>
        </w:rPr>
        <w:t>.</w:t>
      </w:r>
    </w:p>
    <w:p w14:paraId="4318B846"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Π</w:t>
      </w:r>
      <w:r w:rsidRPr="000D58B2">
        <w:rPr>
          <w:rFonts w:eastAsia="Times New Roman" w:cs="Times New Roman"/>
          <w:szCs w:val="24"/>
        </w:rPr>
        <w:t>ροεκλογικές παροχές</w:t>
      </w:r>
      <w:r>
        <w:rPr>
          <w:rFonts w:eastAsia="Times New Roman" w:cs="Times New Roman"/>
          <w:szCs w:val="24"/>
        </w:rPr>
        <w:t>,</w:t>
      </w:r>
      <w:r w:rsidRPr="000D58B2">
        <w:rPr>
          <w:rFonts w:eastAsia="Times New Roman" w:cs="Times New Roman"/>
          <w:szCs w:val="24"/>
        </w:rPr>
        <w:t xml:space="preserve"> λοιπόν</w:t>
      </w:r>
      <w:r>
        <w:rPr>
          <w:rFonts w:eastAsia="Times New Roman" w:cs="Times New Roman"/>
          <w:szCs w:val="24"/>
        </w:rPr>
        <w:t>,</w:t>
      </w:r>
      <w:r w:rsidRPr="000D58B2">
        <w:rPr>
          <w:rFonts w:eastAsia="Times New Roman" w:cs="Times New Roman"/>
          <w:szCs w:val="24"/>
        </w:rPr>
        <w:t xml:space="preserve"> και ξεμπερδέψαμε</w:t>
      </w:r>
      <w:r>
        <w:rPr>
          <w:rFonts w:eastAsia="Times New Roman" w:cs="Times New Roman"/>
          <w:szCs w:val="24"/>
        </w:rPr>
        <w:t>,</w:t>
      </w:r>
      <w:r w:rsidRPr="000D58B2">
        <w:rPr>
          <w:rFonts w:eastAsia="Times New Roman" w:cs="Times New Roman"/>
          <w:szCs w:val="24"/>
        </w:rPr>
        <w:t xml:space="preserve"> </w:t>
      </w:r>
      <w:r>
        <w:rPr>
          <w:rFonts w:eastAsia="Times New Roman" w:cs="Times New Roman"/>
          <w:szCs w:val="24"/>
        </w:rPr>
        <w:t>λέγει η Α</w:t>
      </w:r>
      <w:r w:rsidRPr="000D58B2">
        <w:rPr>
          <w:rFonts w:eastAsia="Times New Roman" w:cs="Times New Roman"/>
          <w:szCs w:val="24"/>
        </w:rPr>
        <w:t>ντιπολίτευση</w:t>
      </w:r>
      <w:r>
        <w:rPr>
          <w:rFonts w:eastAsia="Times New Roman" w:cs="Times New Roman"/>
          <w:szCs w:val="24"/>
        </w:rPr>
        <w:t xml:space="preserve">, αναβιβάζοντας </w:t>
      </w:r>
      <w:r w:rsidRPr="000D58B2">
        <w:rPr>
          <w:rFonts w:eastAsia="Times New Roman" w:cs="Times New Roman"/>
          <w:szCs w:val="24"/>
        </w:rPr>
        <w:t xml:space="preserve">τους τόνους της φωνής </w:t>
      </w:r>
      <w:r>
        <w:rPr>
          <w:rFonts w:eastAsia="Times New Roman" w:cs="Times New Roman"/>
          <w:szCs w:val="24"/>
        </w:rPr>
        <w:t>και</w:t>
      </w:r>
      <w:r w:rsidRPr="000D58B2">
        <w:rPr>
          <w:rFonts w:eastAsia="Times New Roman" w:cs="Times New Roman"/>
          <w:szCs w:val="24"/>
        </w:rPr>
        <w:t xml:space="preserve"> κατ</w:t>
      </w:r>
      <w:r>
        <w:rPr>
          <w:rFonts w:eastAsia="Times New Roman" w:cs="Times New Roman"/>
          <w:szCs w:val="24"/>
        </w:rPr>
        <w:t>αβιβά</w:t>
      </w:r>
      <w:r w:rsidRPr="000D58B2">
        <w:rPr>
          <w:rFonts w:eastAsia="Times New Roman" w:cs="Times New Roman"/>
          <w:szCs w:val="24"/>
        </w:rPr>
        <w:t xml:space="preserve">ζοντας την αξιοπιστία </w:t>
      </w:r>
      <w:r>
        <w:rPr>
          <w:rFonts w:eastAsia="Times New Roman" w:cs="Times New Roman"/>
          <w:szCs w:val="24"/>
        </w:rPr>
        <w:t>της, που α</w:t>
      </w:r>
      <w:r w:rsidRPr="000D58B2">
        <w:rPr>
          <w:rFonts w:eastAsia="Times New Roman" w:cs="Times New Roman"/>
          <w:szCs w:val="24"/>
        </w:rPr>
        <w:t>κυρώθηκε</w:t>
      </w:r>
      <w:r>
        <w:rPr>
          <w:rFonts w:eastAsia="Times New Roman" w:cs="Times New Roman"/>
          <w:szCs w:val="24"/>
        </w:rPr>
        <w:t>,</w:t>
      </w:r>
      <w:r w:rsidRPr="000D58B2">
        <w:rPr>
          <w:rFonts w:eastAsia="Times New Roman" w:cs="Times New Roman"/>
          <w:szCs w:val="24"/>
        </w:rPr>
        <w:t xml:space="preserve"> χρησιμοποιώντας αλυσιτελώς</w:t>
      </w:r>
      <w:r>
        <w:rPr>
          <w:rFonts w:eastAsia="Times New Roman" w:cs="Times New Roman"/>
          <w:szCs w:val="24"/>
        </w:rPr>
        <w:t>,</w:t>
      </w:r>
      <w:r w:rsidRPr="000D58B2">
        <w:rPr>
          <w:rFonts w:eastAsia="Times New Roman" w:cs="Times New Roman"/>
          <w:szCs w:val="24"/>
        </w:rPr>
        <w:t xml:space="preserve"> όπως απεδείχθη</w:t>
      </w:r>
      <w:r>
        <w:rPr>
          <w:rFonts w:eastAsia="Times New Roman" w:cs="Times New Roman"/>
          <w:szCs w:val="24"/>
        </w:rPr>
        <w:t>,</w:t>
      </w:r>
      <w:r w:rsidRPr="000D58B2">
        <w:rPr>
          <w:rFonts w:eastAsia="Times New Roman" w:cs="Times New Roman"/>
          <w:szCs w:val="24"/>
        </w:rPr>
        <w:t xml:space="preserve"> </w:t>
      </w:r>
      <w:r w:rsidRPr="000D58B2">
        <w:rPr>
          <w:rFonts w:eastAsia="Times New Roman" w:cs="Times New Roman"/>
          <w:szCs w:val="24"/>
        </w:rPr>
        <w:t xml:space="preserve">απέναντι στα </w:t>
      </w:r>
      <w:r>
        <w:rPr>
          <w:rFonts w:eastAsia="Times New Roman" w:cs="Times New Roman"/>
          <w:szCs w:val="24"/>
        </w:rPr>
        <w:t>ό</w:t>
      </w:r>
      <w:r w:rsidRPr="000D58B2">
        <w:rPr>
          <w:rFonts w:eastAsia="Times New Roman" w:cs="Times New Roman"/>
          <w:szCs w:val="24"/>
        </w:rPr>
        <w:t>πο</w:t>
      </w:r>
      <w:r>
        <w:rPr>
          <w:rFonts w:eastAsia="Times New Roman" w:cs="Times New Roman"/>
          <w:szCs w:val="24"/>
        </w:rPr>
        <w:t>ι</w:t>
      </w:r>
      <w:r w:rsidRPr="000D58B2">
        <w:rPr>
          <w:rFonts w:eastAsia="Times New Roman" w:cs="Times New Roman"/>
          <w:szCs w:val="24"/>
        </w:rPr>
        <w:t xml:space="preserve">α </w:t>
      </w:r>
      <w:r>
        <w:rPr>
          <w:rFonts w:eastAsia="Times New Roman" w:cs="Times New Roman"/>
          <w:szCs w:val="24"/>
        </w:rPr>
        <w:t>ευνοϊκά</w:t>
      </w:r>
      <w:r w:rsidRPr="000D58B2">
        <w:rPr>
          <w:rFonts w:eastAsia="Times New Roman" w:cs="Times New Roman"/>
          <w:szCs w:val="24"/>
        </w:rPr>
        <w:t xml:space="preserve"> και επωφελή οικονομικά μέτρα της </w:t>
      </w:r>
      <w:r>
        <w:rPr>
          <w:rFonts w:eastAsia="Times New Roman" w:cs="Times New Roman"/>
          <w:szCs w:val="24"/>
        </w:rPr>
        <w:t>Κ</w:t>
      </w:r>
      <w:r w:rsidRPr="000D58B2">
        <w:rPr>
          <w:rFonts w:eastAsia="Times New Roman" w:cs="Times New Roman"/>
          <w:szCs w:val="24"/>
        </w:rPr>
        <w:t>υβερνήσεως και του σχεδια</w:t>
      </w:r>
      <w:r>
        <w:rPr>
          <w:rFonts w:eastAsia="Times New Roman" w:cs="Times New Roman"/>
          <w:szCs w:val="24"/>
        </w:rPr>
        <w:t>σμού της ως μόνο επιχείρημα το διαρκώς</w:t>
      </w:r>
      <w:r w:rsidRPr="000D58B2">
        <w:rPr>
          <w:rFonts w:eastAsia="Times New Roman" w:cs="Times New Roman"/>
          <w:szCs w:val="24"/>
        </w:rPr>
        <w:t xml:space="preserve"> επαναλαμβανόμενο από τα τέλη </w:t>
      </w:r>
      <w:r>
        <w:rPr>
          <w:rFonts w:eastAsia="Times New Roman" w:cs="Times New Roman"/>
          <w:szCs w:val="24"/>
        </w:rPr>
        <w:t xml:space="preserve">ήδη του 2015, </w:t>
      </w:r>
      <w:r w:rsidRPr="000D58B2">
        <w:rPr>
          <w:rFonts w:eastAsia="Times New Roman" w:cs="Times New Roman"/>
          <w:szCs w:val="24"/>
        </w:rPr>
        <w:t>αίτημα περί διεξαγωγής εκλογών</w:t>
      </w:r>
      <w:r>
        <w:rPr>
          <w:rFonts w:eastAsia="Times New Roman" w:cs="Times New Roman"/>
          <w:szCs w:val="24"/>
        </w:rPr>
        <w:t>. Έ</w:t>
      </w:r>
      <w:r w:rsidRPr="000D58B2">
        <w:rPr>
          <w:rFonts w:eastAsia="Times New Roman" w:cs="Times New Roman"/>
          <w:szCs w:val="24"/>
        </w:rPr>
        <w:t>τσι και σήμερα</w:t>
      </w:r>
      <w:r>
        <w:rPr>
          <w:rFonts w:eastAsia="Times New Roman" w:cs="Times New Roman"/>
          <w:szCs w:val="24"/>
        </w:rPr>
        <w:t>,</w:t>
      </w:r>
      <w:r w:rsidRPr="000D58B2">
        <w:rPr>
          <w:rFonts w:eastAsia="Times New Roman" w:cs="Times New Roman"/>
          <w:szCs w:val="24"/>
        </w:rPr>
        <w:t xml:space="preserve"> ο λόγος </w:t>
      </w:r>
      <w:r>
        <w:rPr>
          <w:rFonts w:eastAsia="Times New Roman" w:cs="Times New Roman"/>
          <w:szCs w:val="24"/>
        </w:rPr>
        <w:t>της,</w:t>
      </w:r>
      <w:r w:rsidRPr="000D58B2">
        <w:rPr>
          <w:rFonts w:eastAsia="Times New Roman" w:cs="Times New Roman"/>
          <w:szCs w:val="24"/>
        </w:rPr>
        <w:t xml:space="preserve"> που στον πυρήνα του φωλιάζ</w:t>
      </w:r>
      <w:r w:rsidRPr="000D58B2">
        <w:rPr>
          <w:rFonts w:eastAsia="Times New Roman" w:cs="Times New Roman"/>
          <w:szCs w:val="24"/>
        </w:rPr>
        <w:t>ει παρόμοιο αίτημα</w:t>
      </w:r>
      <w:r>
        <w:rPr>
          <w:rFonts w:eastAsia="Times New Roman" w:cs="Times New Roman"/>
          <w:szCs w:val="24"/>
        </w:rPr>
        <w:t>,</w:t>
      </w:r>
      <w:r w:rsidRPr="000D58B2">
        <w:rPr>
          <w:rFonts w:eastAsia="Times New Roman" w:cs="Times New Roman"/>
          <w:szCs w:val="24"/>
        </w:rPr>
        <w:t xml:space="preserve"> φαντάζει να είναι </w:t>
      </w:r>
      <w:r>
        <w:rPr>
          <w:rFonts w:eastAsia="Times New Roman" w:cs="Times New Roman"/>
          <w:szCs w:val="24"/>
        </w:rPr>
        <w:t>φθαρμένος</w:t>
      </w:r>
      <w:r w:rsidRPr="000D58B2">
        <w:rPr>
          <w:rFonts w:eastAsia="Times New Roman" w:cs="Times New Roman"/>
          <w:szCs w:val="24"/>
        </w:rPr>
        <w:t xml:space="preserve"> και καθόλου πειστικός</w:t>
      </w:r>
      <w:r>
        <w:rPr>
          <w:rFonts w:eastAsia="Times New Roman" w:cs="Times New Roman"/>
          <w:szCs w:val="24"/>
        </w:rPr>
        <w:t>.</w:t>
      </w:r>
    </w:p>
    <w:p w14:paraId="4318B847"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w:t>
      </w:r>
      <w:r w:rsidRPr="000D58B2">
        <w:rPr>
          <w:rFonts w:eastAsia="Times New Roman" w:cs="Times New Roman"/>
          <w:szCs w:val="24"/>
        </w:rPr>
        <w:t>υρίες και κύριοι συνάδελφοι</w:t>
      </w:r>
      <w:r>
        <w:rPr>
          <w:rFonts w:eastAsia="Times New Roman" w:cs="Times New Roman"/>
          <w:szCs w:val="24"/>
        </w:rPr>
        <w:t>,</w:t>
      </w:r>
      <w:r w:rsidRPr="000D58B2">
        <w:rPr>
          <w:rFonts w:eastAsia="Times New Roman" w:cs="Times New Roman"/>
          <w:szCs w:val="24"/>
        </w:rPr>
        <w:t xml:space="preserve"> στη λογική της Αριστεράς </w:t>
      </w:r>
      <w:r>
        <w:rPr>
          <w:rFonts w:eastAsia="Times New Roman" w:cs="Times New Roman"/>
          <w:szCs w:val="24"/>
        </w:rPr>
        <w:t>δ</w:t>
      </w:r>
      <w:r w:rsidRPr="000D58B2">
        <w:rPr>
          <w:rFonts w:eastAsia="Times New Roman" w:cs="Times New Roman"/>
          <w:szCs w:val="24"/>
        </w:rPr>
        <w:t xml:space="preserve">εν </w:t>
      </w:r>
      <w:r>
        <w:rPr>
          <w:rFonts w:eastAsia="Times New Roman" w:cs="Times New Roman"/>
          <w:szCs w:val="24"/>
        </w:rPr>
        <w:t>υ</w:t>
      </w:r>
      <w:r w:rsidRPr="000D58B2">
        <w:rPr>
          <w:rFonts w:eastAsia="Times New Roman" w:cs="Times New Roman"/>
          <w:szCs w:val="24"/>
        </w:rPr>
        <w:t xml:space="preserve">πάρχει χώρος για </w:t>
      </w:r>
      <w:r>
        <w:rPr>
          <w:rFonts w:eastAsia="Times New Roman" w:cs="Times New Roman"/>
          <w:szCs w:val="24"/>
        </w:rPr>
        <w:t>«</w:t>
      </w:r>
      <w:r w:rsidRPr="000D58B2">
        <w:rPr>
          <w:rFonts w:eastAsia="Times New Roman" w:cs="Times New Roman"/>
          <w:szCs w:val="24"/>
        </w:rPr>
        <w:t>αντιπαροχή</w:t>
      </w:r>
      <w:r>
        <w:rPr>
          <w:rFonts w:eastAsia="Times New Roman" w:cs="Times New Roman"/>
          <w:szCs w:val="24"/>
        </w:rPr>
        <w:t>»</w:t>
      </w:r>
      <w:r w:rsidRPr="000D58B2">
        <w:rPr>
          <w:rFonts w:eastAsia="Times New Roman" w:cs="Times New Roman"/>
          <w:szCs w:val="24"/>
        </w:rPr>
        <w:t xml:space="preserve"> και </w:t>
      </w:r>
      <w:r>
        <w:rPr>
          <w:rFonts w:eastAsia="Times New Roman" w:cs="Times New Roman"/>
          <w:szCs w:val="24"/>
        </w:rPr>
        <w:t>«</w:t>
      </w:r>
      <w:r w:rsidRPr="000D58B2">
        <w:rPr>
          <w:rFonts w:eastAsia="Times New Roman" w:cs="Times New Roman"/>
          <w:szCs w:val="24"/>
        </w:rPr>
        <w:t>πάρε</w:t>
      </w:r>
      <w:r>
        <w:rPr>
          <w:rFonts w:eastAsia="Times New Roman" w:cs="Times New Roman"/>
          <w:szCs w:val="24"/>
        </w:rPr>
        <w:t>-</w:t>
      </w:r>
      <w:r w:rsidRPr="000D58B2">
        <w:rPr>
          <w:rFonts w:eastAsia="Times New Roman" w:cs="Times New Roman"/>
          <w:szCs w:val="24"/>
        </w:rPr>
        <w:t>δ</w:t>
      </w:r>
      <w:r>
        <w:rPr>
          <w:rFonts w:eastAsia="Times New Roman" w:cs="Times New Roman"/>
          <w:szCs w:val="24"/>
        </w:rPr>
        <w:t>ώ</w:t>
      </w:r>
      <w:r w:rsidRPr="000D58B2">
        <w:rPr>
          <w:rFonts w:eastAsia="Times New Roman" w:cs="Times New Roman"/>
          <w:szCs w:val="24"/>
        </w:rPr>
        <w:t>σε</w:t>
      </w:r>
      <w:r>
        <w:rPr>
          <w:rFonts w:eastAsia="Times New Roman" w:cs="Times New Roman"/>
          <w:szCs w:val="24"/>
        </w:rPr>
        <w:t>»</w:t>
      </w:r>
      <w:r>
        <w:rPr>
          <w:rFonts w:eastAsia="Times New Roman" w:cs="Times New Roman"/>
          <w:szCs w:val="24"/>
        </w:rPr>
        <w:t>. Δ</w:t>
      </w:r>
      <w:r w:rsidRPr="000D58B2">
        <w:rPr>
          <w:rFonts w:eastAsia="Times New Roman" w:cs="Times New Roman"/>
          <w:szCs w:val="24"/>
        </w:rPr>
        <w:t>εν δί</w:t>
      </w:r>
      <w:r>
        <w:rPr>
          <w:rFonts w:eastAsia="Times New Roman" w:cs="Times New Roman"/>
          <w:szCs w:val="24"/>
        </w:rPr>
        <w:t>δου</w:t>
      </w:r>
      <w:r w:rsidRPr="000D58B2">
        <w:rPr>
          <w:rFonts w:eastAsia="Times New Roman" w:cs="Times New Roman"/>
          <w:szCs w:val="24"/>
        </w:rPr>
        <w:t>με</w:t>
      </w:r>
      <w:r>
        <w:rPr>
          <w:rFonts w:eastAsia="Times New Roman" w:cs="Times New Roman"/>
          <w:szCs w:val="24"/>
        </w:rPr>
        <w:t>,</w:t>
      </w:r>
      <w:r w:rsidRPr="000D58B2">
        <w:rPr>
          <w:rFonts w:eastAsia="Times New Roman" w:cs="Times New Roman"/>
          <w:szCs w:val="24"/>
        </w:rPr>
        <w:t xml:space="preserve"> για να λάβου</w:t>
      </w:r>
      <w:r>
        <w:rPr>
          <w:rFonts w:eastAsia="Times New Roman" w:cs="Times New Roman"/>
          <w:szCs w:val="24"/>
        </w:rPr>
        <w:t>με ψήφο. Α</w:t>
      </w:r>
      <w:r w:rsidRPr="000D58B2">
        <w:rPr>
          <w:rFonts w:eastAsia="Times New Roman" w:cs="Times New Roman"/>
          <w:szCs w:val="24"/>
        </w:rPr>
        <w:t xml:space="preserve">υτό που ζητούμε από την κοινωνία είναι να εκτιμηθεί η προσπάθειά μας να πατήσει η χώρα </w:t>
      </w:r>
      <w:r>
        <w:rPr>
          <w:rFonts w:eastAsia="Times New Roman" w:cs="Times New Roman"/>
          <w:szCs w:val="24"/>
        </w:rPr>
        <w:t>μας,</w:t>
      </w:r>
      <w:r w:rsidRPr="000D58B2">
        <w:rPr>
          <w:rFonts w:eastAsia="Times New Roman" w:cs="Times New Roman"/>
          <w:szCs w:val="24"/>
        </w:rPr>
        <w:t xml:space="preserve"> να σταθεί σ</w:t>
      </w:r>
      <w:r>
        <w:rPr>
          <w:rFonts w:eastAsia="Times New Roman" w:cs="Times New Roman"/>
          <w:szCs w:val="24"/>
        </w:rPr>
        <w:t>τα πόδια της και να προοδεύσει. Π</w:t>
      </w:r>
      <w:r w:rsidRPr="000D58B2">
        <w:rPr>
          <w:rFonts w:eastAsia="Times New Roman" w:cs="Times New Roman"/>
          <w:szCs w:val="24"/>
        </w:rPr>
        <w:t>ιστ</w:t>
      </w:r>
      <w:r>
        <w:rPr>
          <w:rFonts w:eastAsia="Times New Roman" w:cs="Times New Roman"/>
          <w:szCs w:val="24"/>
        </w:rPr>
        <w:t>οί</w:t>
      </w:r>
      <w:r w:rsidRPr="000D58B2">
        <w:rPr>
          <w:rFonts w:eastAsia="Times New Roman" w:cs="Times New Roman"/>
          <w:szCs w:val="24"/>
        </w:rPr>
        <w:t xml:space="preserve"> σε αυτή</w:t>
      </w:r>
      <w:r>
        <w:rPr>
          <w:rFonts w:eastAsia="Times New Roman" w:cs="Times New Roman"/>
          <w:szCs w:val="24"/>
        </w:rPr>
        <w:t>ν</w:t>
      </w:r>
      <w:r w:rsidRPr="000D58B2">
        <w:rPr>
          <w:rFonts w:eastAsia="Times New Roman" w:cs="Times New Roman"/>
          <w:szCs w:val="24"/>
        </w:rPr>
        <w:t xml:space="preserve"> την αντίληψη</w:t>
      </w:r>
      <w:r>
        <w:rPr>
          <w:rFonts w:eastAsia="Times New Roman" w:cs="Times New Roman"/>
          <w:szCs w:val="24"/>
        </w:rPr>
        <w:t>,</w:t>
      </w:r>
      <w:r w:rsidRPr="000D58B2">
        <w:rPr>
          <w:rFonts w:eastAsia="Times New Roman" w:cs="Times New Roman"/>
          <w:szCs w:val="24"/>
        </w:rPr>
        <w:t xml:space="preserve"> δεν ζητούμε έγκριση και ψήφο</w:t>
      </w:r>
      <w:r>
        <w:rPr>
          <w:rFonts w:eastAsia="Times New Roman" w:cs="Times New Roman"/>
          <w:szCs w:val="24"/>
        </w:rPr>
        <w:t xml:space="preserve"> ως αντιπαροχή, αλλά ως </w:t>
      </w:r>
      <w:r w:rsidRPr="000D58B2">
        <w:rPr>
          <w:rFonts w:eastAsia="Times New Roman" w:cs="Times New Roman"/>
          <w:szCs w:val="24"/>
        </w:rPr>
        <w:t>εμπιστοσύνη και εκτίμηση</w:t>
      </w:r>
      <w:r>
        <w:rPr>
          <w:rFonts w:eastAsia="Times New Roman" w:cs="Times New Roman"/>
          <w:szCs w:val="24"/>
        </w:rPr>
        <w:t>,</w:t>
      </w:r>
      <w:r w:rsidRPr="000D58B2">
        <w:rPr>
          <w:rFonts w:eastAsia="Times New Roman" w:cs="Times New Roman"/>
          <w:szCs w:val="24"/>
        </w:rPr>
        <w:t xml:space="preserve"> ως επικύρωση </w:t>
      </w:r>
      <w:r>
        <w:rPr>
          <w:rFonts w:eastAsia="Times New Roman" w:cs="Times New Roman"/>
          <w:szCs w:val="24"/>
        </w:rPr>
        <w:t xml:space="preserve">μιας μακράς, επίμοχθης, </w:t>
      </w:r>
      <w:r w:rsidRPr="000D58B2">
        <w:rPr>
          <w:rFonts w:eastAsia="Times New Roman" w:cs="Times New Roman"/>
          <w:szCs w:val="24"/>
        </w:rPr>
        <w:t>αλλά αισιόδοξ</w:t>
      </w:r>
      <w:r>
        <w:rPr>
          <w:rFonts w:eastAsia="Times New Roman" w:cs="Times New Roman"/>
          <w:szCs w:val="24"/>
        </w:rPr>
        <w:t>η</w:t>
      </w:r>
      <w:r w:rsidRPr="000D58B2">
        <w:rPr>
          <w:rFonts w:eastAsia="Times New Roman" w:cs="Times New Roman"/>
          <w:szCs w:val="24"/>
        </w:rPr>
        <w:t>ς και δυναμικής πορείας προς τα εμπρός</w:t>
      </w:r>
      <w:r>
        <w:rPr>
          <w:rFonts w:eastAsia="Times New Roman" w:cs="Times New Roman"/>
          <w:szCs w:val="24"/>
        </w:rPr>
        <w:t>,</w:t>
      </w:r>
      <w:r w:rsidRPr="000D58B2">
        <w:rPr>
          <w:rFonts w:eastAsia="Times New Roman" w:cs="Times New Roman"/>
          <w:szCs w:val="24"/>
        </w:rPr>
        <w:t xml:space="preserve"> που πρέπει να συνεχιστεί</w:t>
      </w:r>
      <w:r>
        <w:rPr>
          <w:rFonts w:eastAsia="Times New Roman" w:cs="Times New Roman"/>
          <w:szCs w:val="24"/>
        </w:rPr>
        <w:t>.</w:t>
      </w:r>
    </w:p>
    <w:p w14:paraId="4318B848"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w:t>
      </w:r>
      <w:r w:rsidRPr="000D58B2">
        <w:rPr>
          <w:rFonts w:eastAsia="Times New Roman" w:cs="Times New Roman"/>
          <w:szCs w:val="24"/>
        </w:rPr>
        <w:t>άποιοι</w:t>
      </w:r>
      <w:r>
        <w:rPr>
          <w:rFonts w:eastAsia="Times New Roman" w:cs="Times New Roman"/>
          <w:szCs w:val="24"/>
        </w:rPr>
        <w:t>,</w:t>
      </w:r>
      <w:r w:rsidRPr="000D58B2">
        <w:rPr>
          <w:rFonts w:eastAsia="Times New Roman" w:cs="Times New Roman"/>
          <w:szCs w:val="24"/>
        </w:rPr>
        <w:t xml:space="preserve"> τέλος</w:t>
      </w:r>
      <w:r>
        <w:rPr>
          <w:rFonts w:eastAsia="Times New Roman" w:cs="Times New Roman"/>
          <w:szCs w:val="24"/>
        </w:rPr>
        <w:t>,</w:t>
      </w:r>
      <w:r w:rsidRPr="000D58B2">
        <w:rPr>
          <w:rFonts w:eastAsia="Times New Roman" w:cs="Times New Roman"/>
          <w:szCs w:val="24"/>
        </w:rPr>
        <w:t xml:space="preserve"> εξέφρασαν ενδοιασμούς για τα μέτρα</w:t>
      </w:r>
      <w:r>
        <w:rPr>
          <w:rFonts w:eastAsia="Times New Roman" w:cs="Times New Roman"/>
          <w:szCs w:val="24"/>
        </w:rPr>
        <w:t>,</w:t>
      </w:r>
      <w:r w:rsidRPr="000D58B2">
        <w:rPr>
          <w:rFonts w:eastAsia="Times New Roman" w:cs="Times New Roman"/>
          <w:szCs w:val="24"/>
        </w:rPr>
        <w:t xml:space="preserve"> όχι όμως έντονα</w:t>
      </w:r>
      <w:r>
        <w:rPr>
          <w:rFonts w:eastAsia="Times New Roman" w:cs="Times New Roman"/>
          <w:szCs w:val="24"/>
        </w:rPr>
        <w:t>,</w:t>
      </w:r>
      <w:r w:rsidRPr="000D58B2">
        <w:rPr>
          <w:rFonts w:eastAsia="Times New Roman" w:cs="Times New Roman"/>
          <w:szCs w:val="24"/>
        </w:rPr>
        <w:t xml:space="preserve"> όπως προκύπτει από τα συνοδευτικά κείμενα </w:t>
      </w:r>
      <w:r>
        <w:rPr>
          <w:rFonts w:eastAsia="Times New Roman" w:cs="Times New Roman"/>
          <w:szCs w:val="24"/>
        </w:rPr>
        <w:t>και</w:t>
      </w:r>
      <w:r w:rsidRPr="000D58B2">
        <w:rPr>
          <w:rFonts w:eastAsia="Times New Roman" w:cs="Times New Roman"/>
          <w:szCs w:val="24"/>
        </w:rPr>
        <w:t xml:space="preserve"> τους διαλόγους</w:t>
      </w:r>
      <w:r>
        <w:rPr>
          <w:rFonts w:eastAsia="Times New Roman" w:cs="Times New Roman"/>
          <w:szCs w:val="24"/>
        </w:rPr>
        <w:t xml:space="preserve">, αφού αποτελούν </w:t>
      </w:r>
      <w:r>
        <w:rPr>
          <w:rFonts w:eastAsia="Times New Roman" w:cs="Times New Roman"/>
          <w:szCs w:val="24"/>
        </w:rPr>
        <w:t>«</w:t>
      </w:r>
      <w:r>
        <w:rPr>
          <w:rFonts w:eastAsia="Times New Roman" w:cs="Times New Roman"/>
          <w:szCs w:val="24"/>
        </w:rPr>
        <w:t>ευνοϊ</w:t>
      </w:r>
      <w:r>
        <w:rPr>
          <w:rFonts w:eastAsia="Times New Roman" w:cs="Times New Roman"/>
          <w:szCs w:val="24"/>
        </w:rPr>
        <w:t>κές ή δε</w:t>
      </w:r>
      <w:r w:rsidRPr="000D58B2">
        <w:rPr>
          <w:rFonts w:eastAsia="Times New Roman" w:cs="Times New Roman"/>
          <w:szCs w:val="24"/>
        </w:rPr>
        <w:t>δικαιολογημένες ρυθμίσεις προς άρση αδικιών και ισονο</w:t>
      </w:r>
      <w:r>
        <w:rPr>
          <w:rFonts w:eastAsia="Times New Roman" w:cs="Times New Roman"/>
          <w:szCs w:val="24"/>
        </w:rPr>
        <w:t>μία</w:t>
      </w:r>
      <w:r>
        <w:rPr>
          <w:rFonts w:eastAsia="Times New Roman" w:cs="Times New Roman"/>
          <w:szCs w:val="24"/>
        </w:rPr>
        <w:t>»</w:t>
      </w:r>
      <w:r>
        <w:rPr>
          <w:rFonts w:eastAsia="Times New Roman" w:cs="Times New Roman"/>
          <w:szCs w:val="24"/>
        </w:rPr>
        <w:t>.</w:t>
      </w:r>
    </w:p>
    <w:p w14:paraId="4318B849"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Σ</w:t>
      </w:r>
      <w:r w:rsidRPr="000D58B2">
        <w:rPr>
          <w:rFonts w:eastAsia="Times New Roman" w:cs="Times New Roman"/>
          <w:szCs w:val="24"/>
        </w:rPr>
        <w:t>ε κάθε</w:t>
      </w:r>
      <w:r>
        <w:rPr>
          <w:rFonts w:eastAsia="Times New Roman" w:cs="Times New Roman"/>
          <w:szCs w:val="24"/>
        </w:rPr>
        <w:t>,</w:t>
      </w:r>
      <w:r w:rsidRPr="000D58B2">
        <w:rPr>
          <w:rFonts w:eastAsia="Times New Roman" w:cs="Times New Roman"/>
          <w:szCs w:val="24"/>
        </w:rPr>
        <w:t xml:space="preserve"> πάντως</w:t>
      </w:r>
      <w:r>
        <w:rPr>
          <w:rFonts w:eastAsia="Times New Roman" w:cs="Times New Roman"/>
          <w:szCs w:val="24"/>
        </w:rPr>
        <w:t>,</w:t>
      </w:r>
      <w:r w:rsidRPr="000D58B2">
        <w:rPr>
          <w:rFonts w:eastAsia="Times New Roman" w:cs="Times New Roman"/>
          <w:szCs w:val="24"/>
        </w:rPr>
        <w:t xml:space="preserve"> περίπτωση πρέπει να προηγείται η πολιτική της οικονο</w:t>
      </w:r>
      <w:r>
        <w:rPr>
          <w:rFonts w:eastAsia="Times New Roman" w:cs="Times New Roman"/>
          <w:szCs w:val="24"/>
        </w:rPr>
        <w:t>μία</w:t>
      </w:r>
      <w:r w:rsidRPr="000D58B2">
        <w:rPr>
          <w:rFonts w:eastAsia="Times New Roman" w:cs="Times New Roman"/>
          <w:szCs w:val="24"/>
        </w:rPr>
        <w:t>ς</w:t>
      </w:r>
      <w:r>
        <w:rPr>
          <w:rFonts w:eastAsia="Times New Roman" w:cs="Times New Roman"/>
          <w:szCs w:val="24"/>
        </w:rPr>
        <w:t>,</w:t>
      </w:r>
      <w:r w:rsidRPr="000D58B2">
        <w:rPr>
          <w:rFonts w:eastAsia="Times New Roman" w:cs="Times New Roman"/>
          <w:szCs w:val="24"/>
        </w:rPr>
        <w:t xml:space="preserve"> αφού οι επιφυλάξεις αίρονται</w:t>
      </w:r>
      <w:r>
        <w:rPr>
          <w:rFonts w:eastAsia="Times New Roman" w:cs="Times New Roman"/>
          <w:szCs w:val="24"/>
        </w:rPr>
        <w:t>.</w:t>
      </w:r>
      <w:r w:rsidRPr="000D58B2">
        <w:rPr>
          <w:rFonts w:eastAsia="Times New Roman" w:cs="Times New Roman"/>
          <w:szCs w:val="24"/>
        </w:rPr>
        <w:t xml:space="preserve"> Αυτό είναι το κύριο πολιτικό αποτύπωμα της </w:t>
      </w:r>
      <w:r>
        <w:rPr>
          <w:rFonts w:eastAsia="Times New Roman" w:cs="Times New Roman"/>
          <w:szCs w:val="24"/>
        </w:rPr>
        <w:t>Κ</w:t>
      </w:r>
      <w:r w:rsidRPr="000D58B2">
        <w:rPr>
          <w:rFonts w:eastAsia="Times New Roman" w:cs="Times New Roman"/>
          <w:szCs w:val="24"/>
        </w:rPr>
        <w:t>υβέρνησης</w:t>
      </w:r>
      <w:r>
        <w:rPr>
          <w:rFonts w:eastAsia="Times New Roman" w:cs="Times New Roman"/>
          <w:szCs w:val="24"/>
        </w:rPr>
        <w:t>,</w:t>
      </w:r>
      <w:r w:rsidRPr="000D58B2">
        <w:rPr>
          <w:rFonts w:eastAsia="Times New Roman" w:cs="Times New Roman"/>
          <w:szCs w:val="24"/>
        </w:rPr>
        <w:t xml:space="preserve"> το σημαντικότερο κριτήριο των</w:t>
      </w:r>
      <w:r w:rsidRPr="000D58B2">
        <w:rPr>
          <w:rFonts w:eastAsia="Times New Roman" w:cs="Times New Roman"/>
          <w:szCs w:val="24"/>
        </w:rPr>
        <w:t xml:space="preserve"> προτεραιοτήτων της και το πιο ουσιώδες χαρακτηριστικό της πολιτικής </w:t>
      </w:r>
      <w:r>
        <w:rPr>
          <w:rFonts w:eastAsia="Times New Roman" w:cs="Times New Roman"/>
          <w:szCs w:val="24"/>
        </w:rPr>
        <w:t>της.</w:t>
      </w:r>
    </w:p>
    <w:p w14:paraId="4318B84A"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Ε</w:t>
      </w:r>
      <w:r w:rsidRPr="000D58B2">
        <w:rPr>
          <w:rFonts w:eastAsia="Times New Roman" w:cs="Times New Roman"/>
          <w:szCs w:val="24"/>
        </w:rPr>
        <w:t>υχαριστώ πολύ</w:t>
      </w:r>
      <w:r>
        <w:rPr>
          <w:rFonts w:eastAsia="Times New Roman" w:cs="Times New Roman"/>
          <w:szCs w:val="24"/>
        </w:rPr>
        <w:t>.</w:t>
      </w:r>
    </w:p>
    <w:p w14:paraId="4318B84B" w14:textId="77777777" w:rsidR="001D7CFB" w:rsidRDefault="00EB4E0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18B84C"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Συρίγο.</w:t>
      </w:r>
    </w:p>
    <w:p w14:paraId="4318B84D" w14:textId="77777777" w:rsidR="001D7CFB" w:rsidRDefault="00EB4E0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w:t>
      </w:r>
      <w:r w:rsidRPr="000D58B2">
        <w:rPr>
          <w:rFonts w:eastAsia="Times New Roman" w:cs="Times New Roman"/>
          <w:szCs w:val="24"/>
        </w:rPr>
        <w:t xml:space="preserve"> στο σημείο αυτό να λύσ</w:t>
      </w:r>
      <w:r w:rsidRPr="000D58B2">
        <w:rPr>
          <w:rFonts w:eastAsia="Times New Roman" w:cs="Times New Roman"/>
          <w:szCs w:val="24"/>
        </w:rPr>
        <w:t>ουμε τη συνεδρίαση</w:t>
      </w:r>
      <w:r>
        <w:rPr>
          <w:rFonts w:eastAsia="Times New Roman" w:cs="Times New Roman"/>
          <w:szCs w:val="24"/>
        </w:rPr>
        <w:t>;</w:t>
      </w:r>
    </w:p>
    <w:p w14:paraId="4318B84E"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4318B84F" w14:textId="77777777" w:rsidR="001D7CFB" w:rsidRDefault="00EB4E04">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Μ</w:t>
      </w:r>
      <w:r w:rsidRPr="000D58B2">
        <w:rPr>
          <w:rFonts w:eastAsia="Times New Roman" w:cs="Times New Roman"/>
          <w:szCs w:val="24"/>
        </w:rPr>
        <w:t xml:space="preserve">ε τη συναίνεση του </w:t>
      </w:r>
      <w:r>
        <w:rPr>
          <w:rFonts w:eastAsia="Times New Roman" w:cs="Times New Roman"/>
          <w:szCs w:val="24"/>
        </w:rPr>
        <w:t>Σ</w:t>
      </w:r>
      <w:r w:rsidRPr="000D58B2">
        <w:rPr>
          <w:rFonts w:eastAsia="Times New Roman" w:cs="Times New Roman"/>
          <w:szCs w:val="24"/>
        </w:rPr>
        <w:t xml:space="preserve">ώματος </w:t>
      </w:r>
      <w:r>
        <w:rPr>
          <w:rFonts w:eastAsia="Times New Roman" w:cs="Times New Roman"/>
          <w:szCs w:val="24"/>
        </w:rPr>
        <w:t xml:space="preserve">και ώρα 22.25΄ </w:t>
      </w:r>
      <w:r w:rsidRPr="000D58B2">
        <w:rPr>
          <w:rFonts w:eastAsia="Times New Roman" w:cs="Times New Roman"/>
          <w:szCs w:val="24"/>
        </w:rPr>
        <w:t>λύεται η συνεδρίαση για αύριο</w:t>
      </w:r>
      <w:r>
        <w:rPr>
          <w:rFonts w:eastAsia="Times New Roman" w:cs="Times New Roman"/>
          <w:szCs w:val="24"/>
        </w:rPr>
        <w:t>, ημέρα</w:t>
      </w:r>
      <w:r w:rsidRPr="000D58B2">
        <w:rPr>
          <w:rFonts w:eastAsia="Times New Roman" w:cs="Times New Roman"/>
          <w:szCs w:val="24"/>
        </w:rPr>
        <w:t xml:space="preserve"> Τετάρτη 15 Μαΐου 2019 και </w:t>
      </w:r>
      <w:r>
        <w:rPr>
          <w:rFonts w:eastAsia="Times New Roman" w:cs="Times New Roman"/>
          <w:szCs w:val="24"/>
        </w:rPr>
        <w:t>ώ</w:t>
      </w:r>
      <w:r w:rsidRPr="000D58B2">
        <w:rPr>
          <w:rFonts w:eastAsia="Times New Roman" w:cs="Times New Roman"/>
          <w:szCs w:val="24"/>
        </w:rPr>
        <w:t>ρα 10</w:t>
      </w:r>
      <w:r>
        <w:rPr>
          <w:rFonts w:eastAsia="Times New Roman" w:cs="Times New Roman"/>
          <w:szCs w:val="24"/>
        </w:rPr>
        <w:t>.00΄,</w:t>
      </w:r>
      <w:r w:rsidRPr="000D58B2">
        <w:rPr>
          <w:rFonts w:eastAsia="Times New Roman" w:cs="Times New Roman"/>
          <w:szCs w:val="24"/>
        </w:rPr>
        <w:t xml:space="preserve"> με αντικείμενο εργασιών του </w:t>
      </w:r>
      <w:r>
        <w:rPr>
          <w:rFonts w:eastAsia="Times New Roman" w:cs="Times New Roman"/>
          <w:szCs w:val="24"/>
        </w:rPr>
        <w:t>Σ</w:t>
      </w:r>
      <w:r w:rsidRPr="000D58B2">
        <w:rPr>
          <w:rFonts w:eastAsia="Times New Roman" w:cs="Times New Roman"/>
          <w:szCs w:val="24"/>
        </w:rPr>
        <w:t>ώματος</w:t>
      </w:r>
      <w:r>
        <w:rPr>
          <w:rFonts w:eastAsia="Times New Roman" w:cs="Times New Roman"/>
          <w:szCs w:val="24"/>
        </w:rPr>
        <w:t>:</w:t>
      </w:r>
      <w:r w:rsidRPr="000D58B2">
        <w:rPr>
          <w:rFonts w:eastAsia="Times New Roman" w:cs="Times New Roman"/>
          <w:szCs w:val="24"/>
        </w:rPr>
        <w:t xml:space="preserve"> </w:t>
      </w:r>
      <w:r>
        <w:rPr>
          <w:rFonts w:eastAsia="Times New Roman" w:cs="Times New Roman"/>
          <w:szCs w:val="24"/>
        </w:rPr>
        <w:t xml:space="preserve">α) </w:t>
      </w:r>
      <w:r w:rsidRPr="000D58B2">
        <w:rPr>
          <w:rFonts w:eastAsia="Times New Roman" w:cs="Times New Roman"/>
          <w:szCs w:val="24"/>
        </w:rPr>
        <w:t>νομοθετική εργασία</w:t>
      </w:r>
      <w:r>
        <w:rPr>
          <w:rFonts w:eastAsia="Times New Roman" w:cs="Times New Roman"/>
          <w:szCs w:val="24"/>
        </w:rPr>
        <w:t>,</w:t>
      </w:r>
      <w:r w:rsidRPr="000D58B2">
        <w:rPr>
          <w:rFonts w:eastAsia="Times New Roman" w:cs="Times New Roman"/>
          <w:szCs w:val="24"/>
        </w:rPr>
        <w:t xml:space="preserve"> </w:t>
      </w:r>
      <w:r>
        <w:rPr>
          <w:rFonts w:eastAsia="Times New Roman" w:cs="Times New Roman"/>
          <w:szCs w:val="24"/>
        </w:rPr>
        <w:t>συνέχιση της</w:t>
      </w:r>
      <w:r w:rsidRPr="000D58B2">
        <w:rPr>
          <w:rFonts w:eastAsia="Times New Roman" w:cs="Times New Roman"/>
          <w:szCs w:val="24"/>
        </w:rPr>
        <w:t xml:space="preserve"> συζήτηση</w:t>
      </w:r>
      <w:r>
        <w:rPr>
          <w:rFonts w:eastAsia="Times New Roman" w:cs="Times New Roman"/>
          <w:szCs w:val="24"/>
        </w:rPr>
        <w:t>ς</w:t>
      </w:r>
      <w:r w:rsidRPr="000D58B2">
        <w:rPr>
          <w:rFonts w:eastAsia="Times New Roman" w:cs="Times New Roman"/>
          <w:szCs w:val="24"/>
        </w:rPr>
        <w:t xml:space="preserve"> και ψήφιση του σχεδίο</w:t>
      </w:r>
      <w:r>
        <w:rPr>
          <w:rFonts w:eastAsia="Times New Roman" w:cs="Times New Roman"/>
          <w:szCs w:val="24"/>
        </w:rPr>
        <w:t>υ νόμου του Υπουργείου Εργασίας, Κ</w:t>
      </w:r>
      <w:r w:rsidRPr="000D58B2">
        <w:rPr>
          <w:rFonts w:eastAsia="Times New Roman" w:cs="Times New Roman"/>
          <w:szCs w:val="24"/>
        </w:rPr>
        <w:t xml:space="preserve">οινωνικής </w:t>
      </w:r>
      <w:r>
        <w:rPr>
          <w:rFonts w:eastAsia="Times New Roman" w:cs="Times New Roman"/>
          <w:szCs w:val="24"/>
        </w:rPr>
        <w:t>Α</w:t>
      </w:r>
      <w:r w:rsidRPr="000D58B2">
        <w:rPr>
          <w:rFonts w:eastAsia="Times New Roman" w:cs="Times New Roman"/>
          <w:szCs w:val="24"/>
        </w:rPr>
        <w:t>σφάλισης και Κοινωνικής Αλληλεγγύης</w:t>
      </w:r>
      <w:r>
        <w:rPr>
          <w:rFonts w:eastAsia="Times New Roman" w:cs="Times New Roman"/>
          <w:szCs w:val="24"/>
        </w:rPr>
        <w:t>:</w:t>
      </w:r>
      <w:r w:rsidRPr="000D58B2">
        <w:rPr>
          <w:rFonts w:eastAsia="Times New Roman" w:cs="Times New Roman"/>
          <w:szCs w:val="24"/>
        </w:rPr>
        <w:t xml:space="preserve"> </w:t>
      </w:r>
      <w:r>
        <w:rPr>
          <w:rFonts w:eastAsia="Times New Roman" w:cs="Times New Roman"/>
          <w:szCs w:val="24"/>
        </w:rPr>
        <w:t>«Ρ</w:t>
      </w:r>
      <w:r w:rsidRPr="000D58B2">
        <w:rPr>
          <w:rFonts w:eastAsia="Times New Roman" w:cs="Times New Roman"/>
          <w:szCs w:val="24"/>
        </w:rPr>
        <w:t xml:space="preserve">ύθμιση οφειλών προς τους </w:t>
      </w:r>
      <w:r>
        <w:rPr>
          <w:rFonts w:eastAsia="Times New Roman" w:cs="Times New Roman"/>
          <w:szCs w:val="24"/>
        </w:rPr>
        <w:t>Φ</w:t>
      </w:r>
      <w:r w:rsidRPr="000D58B2">
        <w:rPr>
          <w:rFonts w:eastAsia="Times New Roman" w:cs="Times New Roman"/>
          <w:szCs w:val="24"/>
        </w:rPr>
        <w:t xml:space="preserve">ορείς </w:t>
      </w:r>
      <w:r>
        <w:rPr>
          <w:rFonts w:eastAsia="Times New Roman" w:cs="Times New Roman"/>
          <w:szCs w:val="24"/>
        </w:rPr>
        <w:t>Κ</w:t>
      </w:r>
      <w:r w:rsidRPr="000D58B2">
        <w:rPr>
          <w:rFonts w:eastAsia="Times New Roman" w:cs="Times New Roman"/>
          <w:szCs w:val="24"/>
        </w:rPr>
        <w:t xml:space="preserve">οινωνικής </w:t>
      </w:r>
      <w:r>
        <w:rPr>
          <w:rFonts w:eastAsia="Times New Roman" w:cs="Times New Roman"/>
          <w:szCs w:val="24"/>
        </w:rPr>
        <w:t>Α</w:t>
      </w:r>
      <w:r w:rsidRPr="000D58B2">
        <w:rPr>
          <w:rFonts w:eastAsia="Times New Roman" w:cs="Times New Roman"/>
          <w:szCs w:val="24"/>
        </w:rPr>
        <w:t>σφάλισης</w:t>
      </w:r>
      <w:r>
        <w:rPr>
          <w:rFonts w:eastAsia="Times New Roman" w:cs="Times New Roman"/>
          <w:szCs w:val="24"/>
        </w:rPr>
        <w:t>, τ</w:t>
      </w:r>
      <w:r w:rsidRPr="000D58B2">
        <w:rPr>
          <w:rFonts w:eastAsia="Times New Roman" w:cs="Times New Roman"/>
          <w:szCs w:val="24"/>
        </w:rPr>
        <w:t xml:space="preserve">η </w:t>
      </w:r>
      <w:r>
        <w:rPr>
          <w:rFonts w:eastAsia="Times New Roman" w:cs="Times New Roman"/>
          <w:szCs w:val="24"/>
        </w:rPr>
        <w:t>Φ</w:t>
      </w:r>
      <w:r w:rsidRPr="000D58B2">
        <w:rPr>
          <w:rFonts w:eastAsia="Times New Roman" w:cs="Times New Roman"/>
          <w:szCs w:val="24"/>
        </w:rPr>
        <w:t xml:space="preserve">ορολογική </w:t>
      </w:r>
      <w:r>
        <w:rPr>
          <w:rFonts w:eastAsia="Times New Roman" w:cs="Times New Roman"/>
          <w:szCs w:val="24"/>
        </w:rPr>
        <w:t>Δ</w:t>
      </w:r>
      <w:r w:rsidRPr="000D58B2">
        <w:rPr>
          <w:rFonts w:eastAsia="Times New Roman" w:cs="Times New Roman"/>
          <w:szCs w:val="24"/>
        </w:rPr>
        <w:t xml:space="preserve">ιοίκηση </w:t>
      </w:r>
      <w:r w:rsidRPr="000D58B2">
        <w:rPr>
          <w:rFonts w:eastAsia="Times New Roman" w:cs="Times New Roman"/>
          <w:szCs w:val="24"/>
        </w:rPr>
        <w:t xml:space="preserve">και τους ΟΤΑ </w:t>
      </w:r>
      <w:r>
        <w:rPr>
          <w:rFonts w:eastAsia="Times New Roman" w:cs="Times New Roman"/>
          <w:szCs w:val="24"/>
        </w:rPr>
        <w:t>α’</w:t>
      </w:r>
      <w:r w:rsidRPr="000D58B2">
        <w:rPr>
          <w:rFonts w:eastAsia="Times New Roman" w:cs="Times New Roman"/>
          <w:szCs w:val="24"/>
        </w:rPr>
        <w:t xml:space="preserve"> βαθμού</w:t>
      </w:r>
      <w:r>
        <w:rPr>
          <w:rFonts w:eastAsia="Times New Roman" w:cs="Times New Roman"/>
          <w:szCs w:val="24"/>
        </w:rPr>
        <w:t>,</w:t>
      </w:r>
      <w:r w:rsidRPr="000D58B2">
        <w:rPr>
          <w:rFonts w:eastAsia="Times New Roman" w:cs="Times New Roman"/>
          <w:szCs w:val="24"/>
        </w:rPr>
        <w:t xml:space="preserve"> </w:t>
      </w:r>
      <w:r>
        <w:rPr>
          <w:rFonts w:eastAsia="Times New Roman" w:cs="Times New Roman"/>
          <w:szCs w:val="24"/>
        </w:rPr>
        <w:t>Σ</w:t>
      </w:r>
      <w:r w:rsidRPr="000D58B2">
        <w:rPr>
          <w:rFonts w:eastAsia="Times New Roman" w:cs="Times New Roman"/>
          <w:szCs w:val="24"/>
        </w:rPr>
        <w:t>υνταξι</w:t>
      </w:r>
      <w:r w:rsidRPr="000D58B2">
        <w:rPr>
          <w:rFonts w:eastAsia="Times New Roman" w:cs="Times New Roman"/>
          <w:szCs w:val="24"/>
        </w:rPr>
        <w:t xml:space="preserve">οδοτικές </w:t>
      </w:r>
      <w:r w:rsidRPr="000D58B2">
        <w:rPr>
          <w:rFonts w:eastAsia="Times New Roman" w:cs="Times New Roman"/>
          <w:szCs w:val="24"/>
        </w:rPr>
        <w:t xml:space="preserve">ρυθμίσεις </w:t>
      </w:r>
      <w:r>
        <w:rPr>
          <w:rFonts w:eastAsia="Times New Roman" w:cs="Times New Roman"/>
          <w:szCs w:val="24"/>
        </w:rPr>
        <w:t>Δ</w:t>
      </w:r>
      <w:r w:rsidRPr="000D58B2">
        <w:rPr>
          <w:rFonts w:eastAsia="Times New Roman" w:cs="Times New Roman"/>
          <w:szCs w:val="24"/>
        </w:rPr>
        <w:t>ημοσίου</w:t>
      </w:r>
      <w:r w:rsidRPr="000D58B2">
        <w:rPr>
          <w:rFonts w:eastAsia="Times New Roman" w:cs="Times New Roman"/>
          <w:szCs w:val="24"/>
        </w:rPr>
        <w:t xml:space="preserve"> και λοιπές ασφαλιστικές και συνταξιοδοτικές διατάξεις</w:t>
      </w:r>
      <w:r>
        <w:rPr>
          <w:rFonts w:eastAsia="Times New Roman" w:cs="Times New Roman"/>
          <w:szCs w:val="24"/>
        </w:rPr>
        <w:t>,</w:t>
      </w:r>
      <w:r w:rsidRPr="000D58B2">
        <w:rPr>
          <w:rFonts w:eastAsia="Times New Roman" w:cs="Times New Roman"/>
          <w:szCs w:val="24"/>
        </w:rPr>
        <w:t xml:space="preserve"> ενίσχυση της προστασίας των εργαζομένων και άλλες διατάξεις</w:t>
      </w:r>
      <w:r>
        <w:rPr>
          <w:rFonts w:eastAsia="Times New Roman" w:cs="Times New Roman"/>
          <w:szCs w:val="24"/>
        </w:rPr>
        <w:t>» και β)</w:t>
      </w:r>
      <w:r w:rsidRPr="000D58B2">
        <w:rPr>
          <w:rFonts w:eastAsia="Times New Roman" w:cs="Times New Roman"/>
          <w:szCs w:val="24"/>
        </w:rPr>
        <w:t xml:space="preserve"> νομοθετική εργασία</w:t>
      </w:r>
      <w:r>
        <w:rPr>
          <w:rFonts w:eastAsia="Times New Roman" w:cs="Times New Roman"/>
          <w:szCs w:val="24"/>
        </w:rPr>
        <w:t>,</w:t>
      </w:r>
      <w:r w:rsidRPr="000D58B2">
        <w:rPr>
          <w:rFonts w:eastAsia="Times New Roman" w:cs="Times New Roman"/>
          <w:szCs w:val="24"/>
        </w:rPr>
        <w:t xml:space="preserve"> σύμφωνα με τη συμπληρωματική ημερήσια </w:t>
      </w:r>
      <w:r>
        <w:rPr>
          <w:rFonts w:eastAsia="Times New Roman" w:cs="Times New Roman"/>
          <w:szCs w:val="24"/>
        </w:rPr>
        <w:t>διάταξη που έχει διανεμηθεί.</w:t>
      </w:r>
    </w:p>
    <w:p w14:paraId="4318B850" w14:textId="77777777" w:rsidR="001D7CFB" w:rsidRDefault="00EB4E04">
      <w:pPr>
        <w:spacing w:line="600" w:lineRule="auto"/>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ΟΙ ΓΡΑΜΜΑΤΕΙΣ</w:t>
      </w:r>
      <w:r>
        <w:rPr>
          <w:rFonts w:eastAsia="Times New Roman" w:cs="Times New Roman"/>
          <w:szCs w:val="24"/>
        </w:rPr>
        <w:t xml:space="preserve"> </w:t>
      </w:r>
    </w:p>
    <w:p w14:paraId="4318B851" w14:textId="77777777" w:rsidR="001D7CFB" w:rsidRDefault="001D7CFB">
      <w:pPr>
        <w:spacing w:line="600" w:lineRule="auto"/>
        <w:ind w:firstLine="720"/>
        <w:jc w:val="both"/>
        <w:rPr>
          <w:rFonts w:eastAsia="Times New Roman" w:cs="Times New Roman"/>
          <w:szCs w:val="24"/>
        </w:rPr>
      </w:pPr>
    </w:p>
    <w:p w14:paraId="4318B852" w14:textId="77777777" w:rsidR="001D7CFB" w:rsidRDefault="001D7CFB">
      <w:pPr>
        <w:spacing w:line="600" w:lineRule="auto"/>
        <w:ind w:firstLine="720"/>
        <w:jc w:val="center"/>
        <w:rPr>
          <w:rFonts w:eastAsia="Times New Roman"/>
          <w:szCs w:val="24"/>
        </w:rPr>
      </w:pPr>
    </w:p>
    <w:sectPr w:rsidR="001D7CF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ocumentProtection w:edit="trackedChanges" w:enforcement="1" w:cryptProviderType="rsaFull" w:cryptAlgorithmClass="hash" w:cryptAlgorithmType="typeAny" w:cryptAlgorithmSid="4" w:cryptSpinCount="50000" w:hash="p1x7KImegAx80KYkzTw2wegaMQU=" w:salt="QbzXQK/mUX2pE0XNNDJ/I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CFB"/>
    <w:rsid w:val="001D7CFB"/>
    <w:rsid w:val="00255783"/>
    <w:rsid w:val="00EB4E0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8AFD0"/>
  <w15:docId w15:val="{6770821A-AEA4-4767-ABCF-DA8DE8AFB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D45B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D45BF"/>
    <w:rPr>
      <w:rFonts w:ascii="Segoe UI" w:hAnsi="Segoe UI" w:cs="Segoe UI"/>
      <w:sz w:val="18"/>
      <w:szCs w:val="18"/>
    </w:rPr>
  </w:style>
  <w:style w:type="paragraph" w:styleId="a4">
    <w:name w:val="Revision"/>
    <w:hidden/>
    <w:uiPriority w:val="99"/>
    <w:semiHidden/>
    <w:rsid w:val="00BC56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834</MetadataID>
    <Session xmlns="641f345b-441b-4b81-9152-adc2e73ba5e1">Δ´</Session>
    <Date xmlns="641f345b-441b-4b81-9152-adc2e73ba5e1">2019-05-13T21:00:00+00:00</Date>
    <Status xmlns="641f345b-441b-4b81-9152-adc2e73ba5e1">
      <Url>https://intra.parliament.gr/praktika/Lists/Incoming_Metadata/EditForm.aspx?ID=834&amp;Source=/praktika/Recordings_Library/Forms/AllItems.aspx</Url>
      <Description>Δημοσιεύτηκε</Description>
    </Status>
    <Meeting xmlns="641f345b-441b-4b81-9152-adc2e73ba5e1">ΡΚΓ´</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EEDFB9-DBB2-444D-9FE4-1AA27CEBB186}">
  <ds:schemaRefs>
    <ds:schemaRef ds:uri="http://schemas.microsoft.com/sharepoint/v3/contenttype/forms"/>
  </ds:schemaRefs>
</ds:datastoreItem>
</file>

<file path=customXml/itemProps2.xml><?xml version="1.0" encoding="utf-8"?>
<ds:datastoreItem xmlns:ds="http://schemas.openxmlformats.org/officeDocument/2006/customXml" ds:itemID="{6109EDE3-FCB2-473D-B7D9-1AE4FF8758B2}">
  <ds:schemaRefs>
    <ds:schemaRef ds:uri="http://www.w3.org/XML/1998/namespace"/>
    <ds:schemaRef ds:uri="http://purl.org/dc/elements/1.1/"/>
    <ds:schemaRef ds:uri="http://schemas.openxmlformats.org/package/2006/metadata/core-properties"/>
    <ds:schemaRef ds:uri="http://schemas.microsoft.com/office/2006/metadata/properties"/>
    <ds:schemaRef ds:uri="http://schemas.microsoft.com/office/infopath/2007/PartnerControls"/>
    <ds:schemaRef ds:uri="http://schemas.microsoft.com/office/2006/documentManagement/types"/>
    <ds:schemaRef ds:uri="641f345b-441b-4b81-9152-adc2e73ba5e1"/>
    <ds:schemaRef ds:uri="http://purl.org/dc/dcmitype/"/>
    <ds:schemaRef ds:uri="http://purl.org/dc/terms/"/>
  </ds:schemaRefs>
</ds:datastoreItem>
</file>

<file path=customXml/itemProps3.xml><?xml version="1.0" encoding="utf-8"?>
<ds:datastoreItem xmlns:ds="http://schemas.openxmlformats.org/officeDocument/2006/customXml" ds:itemID="{A2EFD309-B940-41A6-AB71-3984CDCF07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191</Pages>
  <Words>92698</Words>
  <Characters>500570</Characters>
  <Application>Microsoft Office Word</Application>
  <DocSecurity>0</DocSecurity>
  <Lines>4171</Lines>
  <Paragraphs>1184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592084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2019-05-22T07:37:00Z</dcterms:created>
  <dcterms:modified xsi:type="dcterms:W3CDTF">2019-05-22T07:37:00Z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