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250B5" w14:textId="77777777" w:rsidR="009868C1" w:rsidRPr="009868C1" w:rsidRDefault="009868C1" w:rsidP="009868C1">
      <w:pPr>
        <w:spacing w:after="0" w:line="360" w:lineRule="auto"/>
        <w:rPr>
          <w:ins w:id="0" w:author="Φλούδα Χριστίνα" w:date="2018-05-24T10:53:00Z"/>
          <w:rFonts w:eastAsia="Times New Roman"/>
          <w:szCs w:val="24"/>
          <w:lang w:eastAsia="en-US"/>
        </w:rPr>
      </w:pPr>
      <w:ins w:id="1" w:author="Φλούδα Χριστίνα" w:date="2018-05-24T10:53:00Z">
        <w:r w:rsidRPr="009868C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6F07CB" w14:textId="77777777" w:rsidR="009868C1" w:rsidRPr="009868C1" w:rsidRDefault="009868C1" w:rsidP="009868C1">
      <w:pPr>
        <w:spacing w:after="0" w:line="360" w:lineRule="auto"/>
        <w:rPr>
          <w:ins w:id="2" w:author="Φλούδα Χριστίνα" w:date="2018-05-24T10:53:00Z"/>
          <w:rFonts w:eastAsia="Times New Roman"/>
          <w:szCs w:val="24"/>
          <w:lang w:eastAsia="en-US"/>
        </w:rPr>
      </w:pPr>
    </w:p>
    <w:p w14:paraId="7B8AE0FE" w14:textId="77777777" w:rsidR="009868C1" w:rsidRPr="009868C1" w:rsidRDefault="009868C1" w:rsidP="009868C1">
      <w:pPr>
        <w:spacing w:after="0" w:line="360" w:lineRule="auto"/>
        <w:rPr>
          <w:ins w:id="3" w:author="Φλούδα Χριστίνα" w:date="2018-05-24T10:53:00Z"/>
          <w:rFonts w:eastAsia="Times New Roman"/>
          <w:szCs w:val="24"/>
          <w:lang w:eastAsia="en-US"/>
        </w:rPr>
      </w:pPr>
      <w:ins w:id="4" w:author="Φλούδα Χριστίνα" w:date="2018-05-24T10:53:00Z">
        <w:r w:rsidRPr="009868C1">
          <w:rPr>
            <w:rFonts w:eastAsia="Times New Roman"/>
            <w:szCs w:val="24"/>
            <w:lang w:eastAsia="en-US"/>
          </w:rPr>
          <w:t>ΠΙΝΑΚΑΣ ΠΕΡΙΕΧΟΜΕΝΩΝ</w:t>
        </w:r>
      </w:ins>
    </w:p>
    <w:p w14:paraId="19E65FD8" w14:textId="77777777" w:rsidR="009868C1" w:rsidRPr="009868C1" w:rsidRDefault="009868C1" w:rsidP="009868C1">
      <w:pPr>
        <w:spacing w:after="0" w:line="360" w:lineRule="auto"/>
        <w:rPr>
          <w:ins w:id="5" w:author="Φλούδα Χριστίνα" w:date="2018-05-24T10:53:00Z"/>
          <w:rFonts w:eastAsia="Times New Roman"/>
          <w:szCs w:val="24"/>
          <w:lang w:eastAsia="en-US"/>
        </w:rPr>
      </w:pPr>
      <w:ins w:id="6" w:author="Φλούδα Χριστίνα" w:date="2018-05-24T10:53:00Z">
        <w:r w:rsidRPr="009868C1">
          <w:rPr>
            <w:rFonts w:eastAsia="Times New Roman"/>
            <w:szCs w:val="24"/>
            <w:lang w:eastAsia="en-US"/>
          </w:rPr>
          <w:t xml:space="preserve">ΙΖ΄ ΠΕΡΙΟΔΟΣ </w:t>
        </w:r>
      </w:ins>
    </w:p>
    <w:p w14:paraId="35F7A6C7" w14:textId="77777777" w:rsidR="009868C1" w:rsidRPr="009868C1" w:rsidRDefault="009868C1" w:rsidP="009868C1">
      <w:pPr>
        <w:spacing w:after="0" w:line="360" w:lineRule="auto"/>
        <w:rPr>
          <w:ins w:id="7" w:author="Φλούδα Χριστίνα" w:date="2018-05-24T10:53:00Z"/>
          <w:rFonts w:eastAsia="Times New Roman"/>
          <w:szCs w:val="24"/>
          <w:lang w:eastAsia="en-US"/>
        </w:rPr>
      </w:pPr>
      <w:ins w:id="8" w:author="Φλούδα Χριστίνα" w:date="2018-05-24T10:53:00Z">
        <w:r w:rsidRPr="009868C1">
          <w:rPr>
            <w:rFonts w:eastAsia="Times New Roman"/>
            <w:szCs w:val="24"/>
            <w:lang w:eastAsia="en-US"/>
          </w:rPr>
          <w:t>ΠΡΟΕΔΡΕΥΟΜΕΝΗΣ ΚΟΙΝΟΒΟΥΛΕΥΤΙΚΗΣ ΔΗΜΟΚΡΑΤΙΑΣ</w:t>
        </w:r>
      </w:ins>
    </w:p>
    <w:p w14:paraId="78C5FACE" w14:textId="77777777" w:rsidR="009868C1" w:rsidRPr="009868C1" w:rsidRDefault="009868C1" w:rsidP="009868C1">
      <w:pPr>
        <w:spacing w:after="0" w:line="360" w:lineRule="auto"/>
        <w:rPr>
          <w:ins w:id="9" w:author="Φλούδα Χριστίνα" w:date="2018-05-24T10:53:00Z"/>
          <w:rFonts w:eastAsia="Times New Roman"/>
          <w:szCs w:val="24"/>
          <w:lang w:eastAsia="en-US"/>
        </w:rPr>
      </w:pPr>
      <w:ins w:id="10" w:author="Φλούδα Χριστίνα" w:date="2018-05-24T10:53:00Z">
        <w:r w:rsidRPr="009868C1">
          <w:rPr>
            <w:rFonts w:eastAsia="Times New Roman"/>
            <w:szCs w:val="24"/>
            <w:lang w:eastAsia="en-US"/>
          </w:rPr>
          <w:t>ΣΥΝΟΔΟΣ Γ΄</w:t>
        </w:r>
      </w:ins>
    </w:p>
    <w:p w14:paraId="5E339ADC" w14:textId="77777777" w:rsidR="009868C1" w:rsidRPr="009868C1" w:rsidRDefault="009868C1" w:rsidP="009868C1">
      <w:pPr>
        <w:spacing w:after="0" w:line="360" w:lineRule="auto"/>
        <w:rPr>
          <w:ins w:id="11" w:author="Φλούδα Χριστίνα" w:date="2018-05-24T10:53:00Z"/>
          <w:rFonts w:eastAsia="Times New Roman"/>
          <w:szCs w:val="24"/>
          <w:lang w:eastAsia="en-US"/>
        </w:rPr>
      </w:pPr>
    </w:p>
    <w:p w14:paraId="7CC8C4A8" w14:textId="77777777" w:rsidR="009868C1" w:rsidRPr="009868C1" w:rsidRDefault="009868C1" w:rsidP="009868C1">
      <w:pPr>
        <w:spacing w:after="0" w:line="360" w:lineRule="auto"/>
        <w:rPr>
          <w:ins w:id="12" w:author="Φλούδα Χριστίνα" w:date="2018-05-24T10:53:00Z"/>
          <w:rFonts w:eastAsia="Times New Roman"/>
          <w:szCs w:val="24"/>
          <w:lang w:eastAsia="en-US"/>
        </w:rPr>
      </w:pPr>
      <w:ins w:id="13" w:author="Φλούδα Χριστίνα" w:date="2018-05-24T10:53:00Z">
        <w:r w:rsidRPr="009868C1">
          <w:rPr>
            <w:rFonts w:eastAsia="Times New Roman"/>
            <w:szCs w:val="24"/>
            <w:lang w:eastAsia="en-US"/>
          </w:rPr>
          <w:t>ΣΥΝΕΔΡΙΑΣΗ ΡΚ΄</w:t>
        </w:r>
      </w:ins>
    </w:p>
    <w:p w14:paraId="3D2D5FF6" w14:textId="77777777" w:rsidR="009868C1" w:rsidRPr="009868C1" w:rsidRDefault="009868C1" w:rsidP="009868C1">
      <w:pPr>
        <w:spacing w:after="0" w:line="360" w:lineRule="auto"/>
        <w:rPr>
          <w:ins w:id="14" w:author="Φλούδα Χριστίνα" w:date="2018-05-24T10:53:00Z"/>
          <w:rFonts w:eastAsia="Times New Roman"/>
          <w:szCs w:val="24"/>
          <w:lang w:eastAsia="en-US"/>
        </w:rPr>
      </w:pPr>
      <w:ins w:id="15" w:author="Φλούδα Χριστίνα" w:date="2018-05-24T10:53:00Z">
        <w:r w:rsidRPr="009868C1">
          <w:rPr>
            <w:rFonts w:eastAsia="Times New Roman"/>
            <w:szCs w:val="24"/>
            <w:lang w:eastAsia="en-US"/>
          </w:rPr>
          <w:t>Πέμπτη  17 Μαΐου 2018</w:t>
        </w:r>
      </w:ins>
    </w:p>
    <w:p w14:paraId="10C72ED2" w14:textId="77777777" w:rsidR="009868C1" w:rsidRPr="009868C1" w:rsidRDefault="009868C1" w:rsidP="009868C1">
      <w:pPr>
        <w:spacing w:after="0" w:line="360" w:lineRule="auto"/>
        <w:rPr>
          <w:ins w:id="16" w:author="Φλούδα Χριστίνα" w:date="2018-05-24T10:53:00Z"/>
          <w:rFonts w:eastAsia="Times New Roman"/>
          <w:szCs w:val="24"/>
          <w:lang w:eastAsia="en-US"/>
        </w:rPr>
      </w:pPr>
    </w:p>
    <w:p w14:paraId="445BE895" w14:textId="77777777" w:rsidR="009868C1" w:rsidRPr="009868C1" w:rsidRDefault="009868C1" w:rsidP="009868C1">
      <w:pPr>
        <w:spacing w:after="0" w:line="360" w:lineRule="auto"/>
        <w:rPr>
          <w:ins w:id="17" w:author="Φλούδα Χριστίνα" w:date="2018-05-24T10:53:00Z"/>
          <w:rFonts w:eastAsia="Times New Roman"/>
          <w:szCs w:val="24"/>
          <w:lang w:eastAsia="en-US"/>
        </w:rPr>
      </w:pPr>
      <w:ins w:id="18" w:author="Φλούδα Χριστίνα" w:date="2018-05-24T10:53:00Z">
        <w:r w:rsidRPr="009868C1">
          <w:rPr>
            <w:rFonts w:eastAsia="Times New Roman"/>
            <w:szCs w:val="24"/>
            <w:lang w:eastAsia="en-US"/>
          </w:rPr>
          <w:t>ΘΕΜΑΤΑ</w:t>
        </w:r>
      </w:ins>
    </w:p>
    <w:p w14:paraId="14F6821C" w14:textId="77777777" w:rsidR="009868C1" w:rsidRPr="009868C1" w:rsidRDefault="009868C1" w:rsidP="009868C1">
      <w:pPr>
        <w:spacing w:after="0" w:line="360" w:lineRule="auto"/>
        <w:rPr>
          <w:ins w:id="19" w:author="Φλούδα Χριστίνα" w:date="2018-05-24T10:53:00Z"/>
          <w:rFonts w:eastAsia="Times New Roman"/>
          <w:szCs w:val="24"/>
          <w:lang w:eastAsia="en-US"/>
        </w:rPr>
      </w:pPr>
      <w:ins w:id="20" w:author="Φλούδα Χριστίνα" w:date="2018-05-24T10:53:00Z">
        <w:r w:rsidRPr="009868C1">
          <w:rPr>
            <w:rFonts w:eastAsia="Times New Roman"/>
            <w:szCs w:val="24"/>
            <w:lang w:eastAsia="en-US"/>
          </w:rPr>
          <w:t xml:space="preserve"> </w:t>
        </w:r>
        <w:r w:rsidRPr="009868C1">
          <w:rPr>
            <w:rFonts w:eastAsia="Times New Roman"/>
            <w:szCs w:val="24"/>
            <w:lang w:eastAsia="en-US"/>
          </w:rPr>
          <w:br/>
          <w:t xml:space="preserve">Α. ΕΙΔΙΚΑ ΘΕΜΑΤΑ </w:t>
        </w:r>
        <w:r w:rsidRPr="009868C1">
          <w:rPr>
            <w:rFonts w:eastAsia="Times New Roman"/>
            <w:szCs w:val="24"/>
            <w:lang w:eastAsia="en-US"/>
          </w:rPr>
          <w:br/>
          <w:t xml:space="preserve">1. Επικύρωση Πρακτικών, σελ. </w:t>
        </w:r>
        <w:r w:rsidRPr="009868C1">
          <w:rPr>
            <w:rFonts w:eastAsia="Times New Roman"/>
            <w:szCs w:val="24"/>
            <w:lang w:eastAsia="en-US"/>
          </w:rPr>
          <w:br/>
          <w:t xml:space="preserve">2.  Άδεια απουσίας του Βουλευτού κ. Ν. Παναγιωτόπουλου, σελ. </w:t>
        </w:r>
        <w:r w:rsidRPr="009868C1">
          <w:rPr>
            <w:rFonts w:eastAsia="Times New Roman"/>
            <w:szCs w:val="24"/>
            <w:lang w:eastAsia="en-US"/>
          </w:rPr>
          <w:br/>
          <w:t xml:space="preserve">3. Ανακοινώνεται ότι τη συνεδρίαση παρακολουθούν μαθητές από το 7ο Γυμνάσιο Αμαρουσίου, το 3ο Δημοτικό Σχολείο Καισαριανής, το Δημοτικό Σχολείο Κουβαρά και το Γυμνάσιο </w:t>
        </w:r>
        <w:proofErr w:type="spellStart"/>
        <w:r w:rsidRPr="009868C1">
          <w:rPr>
            <w:rFonts w:eastAsia="Times New Roman"/>
            <w:szCs w:val="24"/>
            <w:lang w:eastAsia="en-US"/>
          </w:rPr>
          <w:t>Παλαιοχώρας</w:t>
        </w:r>
        <w:proofErr w:type="spellEnd"/>
        <w:r w:rsidRPr="009868C1">
          <w:rPr>
            <w:rFonts w:eastAsia="Times New Roman"/>
            <w:szCs w:val="24"/>
            <w:lang w:eastAsia="en-US"/>
          </w:rPr>
          <w:t xml:space="preserve"> Χαλκιδικής, σελ. </w:t>
        </w:r>
        <w:r w:rsidRPr="009868C1">
          <w:rPr>
            <w:rFonts w:eastAsia="Times New Roman"/>
            <w:szCs w:val="24"/>
            <w:lang w:eastAsia="en-US"/>
          </w:rPr>
          <w:br/>
          <w:t xml:space="preserve">4. Επί διαδικαστικού θέματος, σελ. </w:t>
        </w:r>
        <w:r w:rsidRPr="009868C1">
          <w:rPr>
            <w:rFonts w:eastAsia="Times New Roman"/>
            <w:szCs w:val="24"/>
            <w:lang w:eastAsia="en-US"/>
          </w:rPr>
          <w:br/>
          <w:t xml:space="preserve"> </w:t>
        </w:r>
        <w:r w:rsidRPr="009868C1">
          <w:rPr>
            <w:rFonts w:eastAsia="Times New Roman"/>
            <w:szCs w:val="24"/>
            <w:lang w:eastAsia="en-US"/>
          </w:rPr>
          <w:br/>
          <w:t xml:space="preserve">Β. ΚΟΙΝΟΒΟΥΛΕΥΤΙΚΟΣ ΕΛΕΓΧΟΣ </w:t>
        </w:r>
        <w:r w:rsidRPr="009868C1">
          <w:rPr>
            <w:rFonts w:eastAsia="Times New Roman"/>
            <w:szCs w:val="24"/>
            <w:lang w:eastAsia="en-US"/>
          </w:rPr>
          <w:br/>
          <w:t xml:space="preserve">1. Ανακοίνωση αναφορών, σελ. </w:t>
        </w:r>
      </w:ins>
    </w:p>
    <w:p w14:paraId="4FEA27D0" w14:textId="77777777" w:rsidR="009868C1" w:rsidRPr="009868C1" w:rsidRDefault="009868C1" w:rsidP="009868C1">
      <w:pPr>
        <w:spacing w:after="0" w:line="360" w:lineRule="auto"/>
        <w:rPr>
          <w:ins w:id="21" w:author="Φλούδα Χριστίνα" w:date="2018-05-24T10:53:00Z"/>
          <w:rFonts w:eastAsia="Times New Roman"/>
          <w:szCs w:val="24"/>
          <w:lang w:eastAsia="en-US"/>
        </w:rPr>
      </w:pPr>
      <w:ins w:id="22" w:author="Φλούδα Χριστίνα" w:date="2018-05-24T10:53:00Z">
        <w:r w:rsidRPr="009868C1">
          <w:rPr>
            <w:rFonts w:eastAsia="Times New Roman"/>
            <w:szCs w:val="24"/>
            <w:lang w:eastAsia="en-US"/>
          </w:rPr>
          <w:t>2. Ανακοίνωση του δελτίου επικαίρων ερωτήσεων της Παρασκευής 18 Μαΐου 2018, σελ.</w:t>
        </w:r>
        <w:r w:rsidRPr="009868C1">
          <w:rPr>
            <w:rFonts w:eastAsia="Times New Roman"/>
            <w:szCs w:val="24"/>
            <w:lang w:eastAsia="en-US"/>
          </w:rPr>
          <w:br/>
          <w:t>3. Συζήτηση επικαίρων ερωτήσεων:</w:t>
        </w:r>
        <w:r w:rsidRPr="009868C1">
          <w:rPr>
            <w:rFonts w:eastAsia="Times New Roman"/>
            <w:szCs w:val="24"/>
            <w:lang w:eastAsia="en-US"/>
          </w:rPr>
          <w:br/>
          <w:t xml:space="preserve">    α) Προς τον Υπουργό Εξωτερικών, με θέμα: «Επείγουσα ανάγκη ενεργειών προώθησης για την αναγνώριση της Γενοκτονίας των Ελλήνων του Πόντου», σελ. </w:t>
        </w:r>
        <w:r w:rsidRPr="009868C1">
          <w:rPr>
            <w:rFonts w:eastAsia="Times New Roman"/>
            <w:szCs w:val="24"/>
            <w:lang w:eastAsia="en-US"/>
          </w:rPr>
          <w:br/>
          <w:t xml:space="preserve">    β) Προς τον Υπουργό Υποδομών και Μεταφορών:</w:t>
        </w:r>
        <w:r w:rsidRPr="009868C1">
          <w:rPr>
            <w:rFonts w:eastAsia="Times New Roman"/>
            <w:szCs w:val="24"/>
            <w:lang w:eastAsia="en-US"/>
          </w:rPr>
          <w:br/>
          <w:t xml:space="preserve">        i. με θέμα: «Διακοπή της λεωφορειακής γραμμής του ΟΑΣΑ Α16», σελ. </w:t>
        </w:r>
        <w:r w:rsidRPr="009868C1">
          <w:rPr>
            <w:rFonts w:eastAsia="Times New Roman"/>
            <w:szCs w:val="24"/>
            <w:lang w:eastAsia="en-US"/>
          </w:rPr>
          <w:br/>
          <w:t xml:space="preserve">        </w:t>
        </w:r>
        <w:proofErr w:type="spellStart"/>
        <w:r w:rsidRPr="009868C1">
          <w:rPr>
            <w:rFonts w:eastAsia="Times New Roman"/>
            <w:szCs w:val="24"/>
            <w:lang w:eastAsia="en-US"/>
          </w:rPr>
          <w:t>ii</w:t>
        </w:r>
        <w:proofErr w:type="spellEnd"/>
        <w:r w:rsidRPr="009868C1">
          <w:rPr>
            <w:rFonts w:eastAsia="Times New Roman"/>
            <w:szCs w:val="24"/>
            <w:lang w:eastAsia="en-US"/>
          </w:rPr>
          <w:t xml:space="preserve">. με θέμα: «Να αποζημιωθούν άμεσα οι πληγέντες από τις καταστροφικές πλημμύρες στον Νομό Αιτωλοακαρνανίας», σελ. </w:t>
        </w:r>
        <w:r w:rsidRPr="009868C1">
          <w:rPr>
            <w:rFonts w:eastAsia="Times New Roman"/>
            <w:szCs w:val="24"/>
            <w:lang w:eastAsia="en-US"/>
          </w:rPr>
          <w:br/>
          <w:t xml:space="preserve">        </w:t>
        </w:r>
        <w:proofErr w:type="spellStart"/>
        <w:r w:rsidRPr="009868C1">
          <w:rPr>
            <w:rFonts w:eastAsia="Times New Roman"/>
            <w:szCs w:val="24"/>
            <w:lang w:eastAsia="en-US"/>
          </w:rPr>
          <w:t>iii</w:t>
        </w:r>
        <w:proofErr w:type="spellEnd"/>
        <w:r w:rsidRPr="009868C1">
          <w:rPr>
            <w:rFonts w:eastAsia="Times New Roman"/>
            <w:szCs w:val="24"/>
            <w:lang w:eastAsia="en-US"/>
          </w:rPr>
          <w:t xml:space="preserve">. με θέμα: «Η δημιουργία τριών νέων σταθμών διοδίων στον Οδικό άξονα Προμαχώνας - Σέρρες - Λιμάνι Θεσσαλονίκης είναι καταστροφική για τον νομό Σερρών», σελ. </w:t>
        </w:r>
        <w:r w:rsidRPr="009868C1">
          <w:rPr>
            <w:rFonts w:eastAsia="Times New Roman"/>
            <w:szCs w:val="24"/>
            <w:lang w:eastAsia="en-US"/>
          </w:rPr>
          <w:br/>
          <w:t xml:space="preserve">    γ) Προς τον Υπουργό Εσωτερικών, με θέμα: «Επαναφορά αρχικής ρύθμισης ν. 3852/2010», σελ. </w:t>
        </w:r>
        <w:r w:rsidRPr="009868C1">
          <w:rPr>
            <w:rFonts w:eastAsia="Times New Roman"/>
            <w:szCs w:val="24"/>
            <w:lang w:eastAsia="en-US"/>
          </w:rPr>
          <w:br/>
          <w:t xml:space="preserve">    δ) Προς τον Υπουργό Αγροτικής Ανάπτυξης και Τροφίμων:</w:t>
        </w:r>
        <w:r w:rsidRPr="009868C1">
          <w:rPr>
            <w:rFonts w:eastAsia="Times New Roman"/>
            <w:szCs w:val="24"/>
            <w:lang w:eastAsia="en-US"/>
          </w:rPr>
          <w:br/>
          <w:t xml:space="preserve">        i. με θέμα: «Για τη διακοπή ηλεκτροδότησης από τη ΔΕΗ Α.Ε. στον ΤΟΕΒ - Μάτι - Τυρνάβου - Αμπελώνα στο Νομό Λάρισας», σελ. </w:t>
        </w:r>
        <w:r w:rsidRPr="009868C1">
          <w:rPr>
            <w:rFonts w:eastAsia="Times New Roman"/>
            <w:szCs w:val="24"/>
            <w:lang w:eastAsia="en-US"/>
          </w:rPr>
          <w:br/>
          <w:t xml:space="preserve">        </w:t>
        </w:r>
        <w:proofErr w:type="spellStart"/>
        <w:r w:rsidRPr="009868C1">
          <w:rPr>
            <w:rFonts w:eastAsia="Times New Roman"/>
            <w:szCs w:val="24"/>
            <w:lang w:eastAsia="en-US"/>
          </w:rPr>
          <w:t>ii</w:t>
        </w:r>
        <w:proofErr w:type="spellEnd"/>
        <w:r w:rsidRPr="009868C1">
          <w:rPr>
            <w:rFonts w:eastAsia="Times New Roman"/>
            <w:szCs w:val="24"/>
            <w:lang w:eastAsia="en-US"/>
          </w:rPr>
          <w:t xml:space="preserve">. με θέμα: «Αδιάθετες ποσότητες πατάτας στις κοινότητες Ορεινής και  Άνω </w:t>
        </w:r>
        <w:proofErr w:type="spellStart"/>
        <w:r w:rsidRPr="009868C1">
          <w:rPr>
            <w:rFonts w:eastAsia="Times New Roman"/>
            <w:szCs w:val="24"/>
            <w:lang w:eastAsia="en-US"/>
          </w:rPr>
          <w:t>Βροντούς</w:t>
        </w:r>
        <w:proofErr w:type="spellEnd"/>
        <w:r w:rsidRPr="009868C1">
          <w:rPr>
            <w:rFonts w:eastAsia="Times New Roman"/>
            <w:szCs w:val="24"/>
            <w:lang w:eastAsia="en-US"/>
          </w:rPr>
          <w:t xml:space="preserve"> Νομού Σερρών», σελ. </w:t>
        </w:r>
        <w:r w:rsidRPr="009868C1">
          <w:rPr>
            <w:rFonts w:eastAsia="Times New Roman"/>
            <w:szCs w:val="24"/>
            <w:lang w:eastAsia="en-US"/>
          </w:rPr>
          <w:br/>
          <w:t xml:space="preserve">        </w:t>
        </w:r>
        <w:proofErr w:type="spellStart"/>
        <w:r w:rsidRPr="009868C1">
          <w:rPr>
            <w:rFonts w:eastAsia="Times New Roman"/>
            <w:szCs w:val="24"/>
            <w:lang w:eastAsia="en-US"/>
          </w:rPr>
          <w:t>iii</w:t>
        </w:r>
        <w:proofErr w:type="spellEnd"/>
        <w:r w:rsidRPr="009868C1">
          <w:rPr>
            <w:rFonts w:eastAsia="Times New Roman"/>
            <w:szCs w:val="24"/>
            <w:lang w:eastAsia="en-US"/>
          </w:rPr>
          <w:t xml:space="preserve">. με θέμα: «Μέτρα και δράσεις για την αντιμετώπιση της λειψυδρίας-ξηρασίας», σελ. </w:t>
        </w:r>
        <w:r w:rsidRPr="009868C1">
          <w:rPr>
            <w:rFonts w:eastAsia="Times New Roman"/>
            <w:szCs w:val="24"/>
            <w:lang w:eastAsia="en-US"/>
          </w:rPr>
          <w:br/>
          <w:t xml:space="preserve">        </w:t>
        </w:r>
        <w:proofErr w:type="spellStart"/>
        <w:r w:rsidRPr="009868C1">
          <w:rPr>
            <w:rFonts w:eastAsia="Times New Roman"/>
            <w:szCs w:val="24"/>
            <w:lang w:eastAsia="en-US"/>
          </w:rPr>
          <w:t>iv</w:t>
        </w:r>
        <w:proofErr w:type="spellEnd"/>
        <w:r w:rsidRPr="009868C1">
          <w:rPr>
            <w:rFonts w:eastAsia="Times New Roman"/>
            <w:szCs w:val="24"/>
            <w:lang w:eastAsia="en-US"/>
          </w:rPr>
          <w:t xml:space="preserve">. με θέμα: «Να προχωρήσει άμεσα η χρηματοδότηση για την εκτροπή του Πλατύ ποταμού για την ενίσχυση Φράγματος Φανερωμένης», σελ. </w:t>
        </w:r>
        <w:r w:rsidRPr="009868C1">
          <w:rPr>
            <w:rFonts w:eastAsia="Times New Roman"/>
            <w:szCs w:val="24"/>
            <w:lang w:eastAsia="en-US"/>
          </w:rPr>
          <w:br/>
        </w:r>
      </w:ins>
    </w:p>
    <w:p w14:paraId="650646E1" w14:textId="77777777" w:rsidR="009868C1" w:rsidRPr="009868C1" w:rsidRDefault="009868C1" w:rsidP="009868C1">
      <w:pPr>
        <w:spacing w:after="0" w:line="360" w:lineRule="auto"/>
        <w:rPr>
          <w:ins w:id="23" w:author="Φλούδα Χριστίνα" w:date="2018-05-24T10:53:00Z"/>
          <w:rFonts w:eastAsia="Times New Roman"/>
          <w:szCs w:val="24"/>
          <w:lang w:eastAsia="en-US"/>
        </w:rPr>
      </w:pPr>
      <w:ins w:id="24" w:author="Φλούδα Χριστίνα" w:date="2018-05-24T10:53:00Z">
        <w:r w:rsidRPr="009868C1">
          <w:rPr>
            <w:rFonts w:eastAsia="Times New Roman"/>
            <w:szCs w:val="24"/>
            <w:lang w:eastAsia="en-US"/>
          </w:rPr>
          <w:t>ΠΡΟΕΔΡΕΥΟΝΤΕΣ</w:t>
        </w:r>
      </w:ins>
    </w:p>
    <w:p w14:paraId="3CDA0A4B" w14:textId="77777777" w:rsidR="009868C1" w:rsidRPr="009868C1" w:rsidRDefault="009868C1" w:rsidP="009868C1">
      <w:pPr>
        <w:spacing w:after="0" w:line="360" w:lineRule="auto"/>
        <w:rPr>
          <w:ins w:id="25" w:author="Φλούδα Χριστίνα" w:date="2018-05-24T10:53:00Z"/>
          <w:rFonts w:eastAsia="Times New Roman"/>
          <w:szCs w:val="24"/>
          <w:lang w:eastAsia="en-US"/>
        </w:rPr>
      </w:pPr>
    </w:p>
    <w:p w14:paraId="13C9AFF2" w14:textId="77777777" w:rsidR="009868C1" w:rsidRPr="009868C1" w:rsidRDefault="009868C1" w:rsidP="009868C1">
      <w:pPr>
        <w:spacing w:after="0" w:line="360" w:lineRule="auto"/>
        <w:rPr>
          <w:ins w:id="26" w:author="Φλούδα Χριστίνα" w:date="2018-05-24T10:53:00Z"/>
          <w:rFonts w:eastAsia="Times New Roman"/>
          <w:szCs w:val="24"/>
          <w:lang w:eastAsia="en-US"/>
        </w:rPr>
      </w:pPr>
      <w:ins w:id="27" w:author="Φλούδα Χριστίνα" w:date="2018-05-24T10:53:00Z">
        <w:r w:rsidRPr="009868C1">
          <w:rPr>
            <w:rFonts w:eastAsia="Times New Roman"/>
            <w:szCs w:val="24"/>
            <w:lang w:eastAsia="en-US"/>
          </w:rPr>
          <w:t>ΚΟΥΡΑΚΗΣ Α. , σελ.</w:t>
        </w:r>
        <w:r w:rsidRPr="009868C1">
          <w:rPr>
            <w:rFonts w:eastAsia="Times New Roman"/>
            <w:szCs w:val="24"/>
            <w:lang w:eastAsia="en-US"/>
          </w:rPr>
          <w:br/>
        </w:r>
      </w:ins>
    </w:p>
    <w:p w14:paraId="3B6FA271" w14:textId="77777777" w:rsidR="009868C1" w:rsidRPr="009868C1" w:rsidRDefault="009868C1" w:rsidP="009868C1">
      <w:pPr>
        <w:spacing w:after="0" w:line="360" w:lineRule="auto"/>
        <w:rPr>
          <w:ins w:id="28" w:author="Φλούδα Χριστίνα" w:date="2018-05-24T10:53:00Z"/>
          <w:rFonts w:eastAsia="Times New Roman"/>
          <w:szCs w:val="24"/>
          <w:lang w:eastAsia="en-US"/>
        </w:rPr>
      </w:pPr>
    </w:p>
    <w:p w14:paraId="44B7A67D" w14:textId="77777777" w:rsidR="009868C1" w:rsidRPr="009868C1" w:rsidRDefault="009868C1" w:rsidP="009868C1">
      <w:pPr>
        <w:spacing w:after="0" w:line="360" w:lineRule="auto"/>
        <w:rPr>
          <w:ins w:id="29" w:author="Φλούδα Χριστίνα" w:date="2018-05-24T10:53:00Z"/>
          <w:rFonts w:eastAsia="Times New Roman"/>
          <w:szCs w:val="24"/>
          <w:lang w:eastAsia="en-US"/>
        </w:rPr>
      </w:pPr>
      <w:ins w:id="30" w:author="Φλούδα Χριστίνα" w:date="2018-05-24T10:53:00Z">
        <w:r w:rsidRPr="009868C1">
          <w:rPr>
            <w:rFonts w:eastAsia="Times New Roman"/>
            <w:szCs w:val="24"/>
            <w:lang w:eastAsia="en-US"/>
          </w:rPr>
          <w:t>ΟΜΙΛΗΤΕΣ</w:t>
        </w:r>
      </w:ins>
    </w:p>
    <w:p w14:paraId="2FA367D0" w14:textId="547AD04B" w:rsidR="009868C1" w:rsidRDefault="009868C1" w:rsidP="009868C1">
      <w:pPr>
        <w:spacing w:line="600" w:lineRule="auto"/>
        <w:ind w:firstLine="720"/>
        <w:jc w:val="center"/>
        <w:rPr>
          <w:ins w:id="31" w:author="Φλούδα Χριστίνα" w:date="2018-05-24T10:53:00Z"/>
          <w:rFonts w:eastAsia="Times New Roman"/>
          <w:szCs w:val="24"/>
        </w:rPr>
      </w:pPr>
      <w:ins w:id="32" w:author="Φλούδα Χριστίνα" w:date="2018-05-24T10:53:00Z">
        <w:r w:rsidRPr="009868C1">
          <w:rPr>
            <w:rFonts w:eastAsia="Times New Roman"/>
            <w:szCs w:val="24"/>
            <w:lang w:eastAsia="en-US"/>
          </w:rPr>
          <w:br/>
          <w:t>Α. Επί διαδικαστικού θέματος:</w:t>
        </w:r>
        <w:r w:rsidRPr="009868C1">
          <w:rPr>
            <w:rFonts w:eastAsia="Times New Roman"/>
            <w:szCs w:val="24"/>
            <w:lang w:eastAsia="en-US"/>
          </w:rPr>
          <w:br/>
          <w:t>ΚΑΡΡΑΣ Γ. , σελ.</w:t>
        </w:r>
        <w:r w:rsidRPr="009868C1">
          <w:rPr>
            <w:rFonts w:eastAsia="Times New Roman"/>
            <w:szCs w:val="24"/>
            <w:lang w:eastAsia="en-US"/>
          </w:rPr>
          <w:br/>
          <w:t>ΚΕΓΚΕΡΟΓΛΟΥ Β. , σελ.</w:t>
        </w:r>
        <w:r w:rsidRPr="009868C1">
          <w:rPr>
            <w:rFonts w:eastAsia="Times New Roman"/>
            <w:szCs w:val="24"/>
            <w:lang w:eastAsia="en-US"/>
          </w:rPr>
          <w:br/>
          <w:t>ΚΟΚΚΑΛΗΣ Β. , σελ.</w:t>
        </w:r>
        <w:r w:rsidRPr="009868C1">
          <w:rPr>
            <w:rFonts w:eastAsia="Times New Roman"/>
            <w:szCs w:val="24"/>
            <w:lang w:eastAsia="en-US"/>
          </w:rPr>
          <w:br/>
          <w:t>ΚΟΥΡΑΚΗΣ Α. , σελ.</w:t>
        </w:r>
        <w:r w:rsidRPr="009868C1">
          <w:rPr>
            <w:rFonts w:eastAsia="Times New Roman"/>
            <w:szCs w:val="24"/>
            <w:lang w:eastAsia="en-US"/>
          </w:rPr>
          <w:br/>
          <w:t>ΜΑΥΡΑΓΑΝΗΣ Ν. , σελ.</w:t>
        </w:r>
        <w:r w:rsidRPr="009868C1">
          <w:rPr>
            <w:rFonts w:eastAsia="Times New Roman"/>
            <w:szCs w:val="24"/>
            <w:lang w:eastAsia="en-US"/>
          </w:rPr>
          <w:br/>
          <w:t>ΜΩΡΑΪΤΗΣ Ν. , σελ.</w:t>
        </w:r>
        <w:r w:rsidRPr="009868C1">
          <w:rPr>
            <w:rFonts w:eastAsia="Times New Roman"/>
            <w:szCs w:val="24"/>
            <w:lang w:eastAsia="en-US"/>
          </w:rPr>
          <w:br/>
          <w:t>ΤΖΕΛΕΠΗΣ Μ. , σελ.</w:t>
        </w:r>
        <w:r w:rsidRPr="009868C1">
          <w:rPr>
            <w:rFonts w:eastAsia="Times New Roman"/>
            <w:szCs w:val="24"/>
            <w:lang w:eastAsia="en-US"/>
          </w:rPr>
          <w:br/>
        </w:r>
        <w:r w:rsidRPr="009868C1">
          <w:rPr>
            <w:rFonts w:eastAsia="Times New Roman"/>
            <w:szCs w:val="24"/>
            <w:lang w:eastAsia="en-US"/>
          </w:rPr>
          <w:br/>
          <w:t>Β. Επί των επικαίρων ερωτήσεων:</w:t>
        </w:r>
        <w:r w:rsidRPr="009868C1">
          <w:rPr>
            <w:rFonts w:eastAsia="Times New Roman"/>
            <w:szCs w:val="24"/>
            <w:lang w:eastAsia="en-US"/>
          </w:rPr>
          <w:br/>
          <w:t>ΑΜΑΝΑΤΙΔΗΣ Ι. , σελ.</w:t>
        </w:r>
        <w:r w:rsidRPr="009868C1">
          <w:rPr>
            <w:rFonts w:eastAsia="Times New Roman"/>
            <w:szCs w:val="24"/>
            <w:lang w:eastAsia="en-US"/>
          </w:rPr>
          <w:br/>
          <w:t>ΚΑΡΡΑΣ Γ. , σελ.</w:t>
        </w:r>
        <w:r w:rsidRPr="009868C1">
          <w:rPr>
            <w:rFonts w:eastAsia="Times New Roman"/>
            <w:szCs w:val="24"/>
            <w:lang w:eastAsia="en-US"/>
          </w:rPr>
          <w:br/>
          <w:t>ΚΕΓΚΕΡΟΓΛΟΥ Β. , σελ.</w:t>
        </w:r>
        <w:r w:rsidRPr="009868C1">
          <w:rPr>
            <w:rFonts w:eastAsia="Times New Roman"/>
            <w:szCs w:val="24"/>
            <w:lang w:eastAsia="en-US"/>
          </w:rPr>
          <w:br/>
          <w:t>ΚΟΚΚΑΛΗΣ Β. , σελ.</w:t>
        </w:r>
        <w:r w:rsidRPr="009868C1">
          <w:rPr>
            <w:rFonts w:eastAsia="Times New Roman"/>
            <w:szCs w:val="24"/>
            <w:lang w:eastAsia="en-US"/>
          </w:rPr>
          <w:br/>
          <w:t>ΛΑΜΠΡΟΥΛΗΣ Γ. , σελ.</w:t>
        </w:r>
        <w:r w:rsidRPr="009868C1">
          <w:rPr>
            <w:rFonts w:eastAsia="Times New Roman"/>
            <w:szCs w:val="24"/>
            <w:lang w:eastAsia="en-US"/>
          </w:rPr>
          <w:br/>
          <w:t>ΜΑΥΡΑΓΑΝΗΣ Ν. , σελ.</w:t>
        </w:r>
        <w:r w:rsidRPr="009868C1">
          <w:rPr>
            <w:rFonts w:eastAsia="Times New Roman"/>
            <w:szCs w:val="24"/>
            <w:lang w:eastAsia="en-US"/>
          </w:rPr>
          <w:br/>
          <w:t>ΜΠΟΥΡΑΣ Α. , σελ.</w:t>
        </w:r>
        <w:r w:rsidRPr="009868C1">
          <w:rPr>
            <w:rFonts w:eastAsia="Times New Roman"/>
            <w:szCs w:val="24"/>
            <w:lang w:eastAsia="en-US"/>
          </w:rPr>
          <w:br/>
          <w:t>ΜΩΡΑΪΤΗΣ Ν. , σελ.</w:t>
        </w:r>
        <w:r w:rsidRPr="009868C1">
          <w:rPr>
            <w:rFonts w:eastAsia="Times New Roman"/>
            <w:szCs w:val="24"/>
            <w:lang w:eastAsia="en-US"/>
          </w:rPr>
          <w:br/>
          <w:t>ΞΥΔΑΚΗΣ Ν. , σελ.</w:t>
        </w:r>
        <w:r w:rsidRPr="009868C1">
          <w:rPr>
            <w:rFonts w:eastAsia="Times New Roman"/>
            <w:szCs w:val="24"/>
            <w:lang w:eastAsia="en-US"/>
          </w:rPr>
          <w:br/>
          <w:t>ΣΚΟΥΡΛΕΤΗΣ Π. , σελ.</w:t>
        </w:r>
        <w:r w:rsidRPr="009868C1">
          <w:rPr>
            <w:rFonts w:eastAsia="Times New Roman"/>
            <w:szCs w:val="24"/>
            <w:lang w:eastAsia="en-US"/>
          </w:rPr>
          <w:br/>
          <w:t>ΤΖΕΛΕΠΗΣ Μ. , σελ.</w:t>
        </w:r>
        <w:r w:rsidRPr="009868C1">
          <w:rPr>
            <w:rFonts w:eastAsia="Times New Roman"/>
            <w:szCs w:val="24"/>
            <w:lang w:eastAsia="en-US"/>
          </w:rPr>
          <w:br/>
        </w:r>
        <w:bookmarkStart w:id="33" w:name="_GoBack"/>
        <w:bookmarkEnd w:id="33"/>
      </w:ins>
    </w:p>
    <w:p w14:paraId="20D45375" w14:textId="0E0D4F2F" w:rsidR="00926B21" w:rsidRDefault="009868C1">
      <w:pPr>
        <w:spacing w:line="600" w:lineRule="auto"/>
        <w:ind w:firstLine="720"/>
        <w:jc w:val="center"/>
        <w:rPr>
          <w:rFonts w:eastAsia="Times New Roman"/>
          <w:szCs w:val="24"/>
        </w:rPr>
      </w:pPr>
      <w:r>
        <w:rPr>
          <w:rFonts w:eastAsia="Times New Roman"/>
          <w:szCs w:val="24"/>
        </w:rPr>
        <w:t>ΠΡΑΚΤΙΚΑ ΒΟΥΛΗΣ</w:t>
      </w:r>
    </w:p>
    <w:p w14:paraId="20D45376" w14:textId="77777777" w:rsidR="00926B21" w:rsidRDefault="009868C1">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0D45377" w14:textId="77777777" w:rsidR="00926B21" w:rsidRDefault="009868C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D45378" w14:textId="77777777" w:rsidR="00926B21" w:rsidRDefault="009868C1">
      <w:pPr>
        <w:spacing w:line="600" w:lineRule="auto"/>
        <w:ind w:firstLine="720"/>
        <w:jc w:val="center"/>
        <w:rPr>
          <w:rFonts w:eastAsia="Times New Roman"/>
          <w:szCs w:val="24"/>
        </w:rPr>
      </w:pPr>
      <w:r>
        <w:rPr>
          <w:rFonts w:eastAsia="Times New Roman"/>
          <w:szCs w:val="24"/>
        </w:rPr>
        <w:t>ΣΥΝΟΔΟΣ Γ΄</w:t>
      </w:r>
    </w:p>
    <w:p w14:paraId="20D45379" w14:textId="77777777" w:rsidR="00926B21" w:rsidRDefault="009868C1">
      <w:pPr>
        <w:spacing w:line="600" w:lineRule="auto"/>
        <w:ind w:firstLine="720"/>
        <w:jc w:val="center"/>
        <w:rPr>
          <w:rFonts w:eastAsia="Times New Roman"/>
          <w:szCs w:val="24"/>
        </w:rPr>
      </w:pPr>
      <w:r>
        <w:rPr>
          <w:rFonts w:eastAsia="Times New Roman"/>
          <w:szCs w:val="24"/>
        </w:rPr>
        <w:t>ΣΥΝΕΔΡΙΑΣΗ ΡΚ΄</w:t>
      </w:r>
    </w:p>
    <w:p w14:paraId="20D4537A" w14:textId="77777777" w:rsidR="00926B21" w:rsidRDefault="009868C1">
      <w:pPr>
        <w:spacing w:line="600" w:lineRule="auto"/>
        <w:ind w:firstLine="720"/>
        <w:jc w:val="center"/>
        <w:rPr>
          <w:rFonts w:eastAsia="Times New Roman"/>
          <w:szCs w:val="24"/>
        </w:rPr>
      </w:pPr>
      <w:r>
        <w:rPr>
          <w:rFonts w:eastAsia="Times New Roman"/>
          <w:szCs w:val="24"/>
        </w:rPr>
        <w:t>Πέμπτη 17 Μαΐου 2018</w:t>
      </w:r>
    </w:p>
    <w:p w14:paraId="20D4537B" w14:textId="77777777" w:rsidR="00926B21" w:rsidRDefault="009868C1">
      <w:pPr>
        <w:spacing w:line="600" w:lineRule="auto"/>
        <w:ind w:firstLine="720"/>
        <w:jc w:val="both"/>
        <w:rPr>
          <w:rFonts w:eastAsia="Times New Roman"/>
          <w:b/>
          <w:szCs w:val="24"/>
        </w:rPr>
      </w:pPr>
      <w:r>
        <w:rPr>
          <w:rFonts w:eastAsia="Times New Roman"/>
          <w:szCs w:val="24"/>
        </w:rPr>
        <w:t>Αθήνα, σήμερα στις 17 Μαΐου</w:t>
      </w:r>
      <w:r w:rsidRPr="00A22311">
        <w:rPr>
          <w:rFonts w:eastAsia="Times New Roman"/>
          <w:szCs w:val="24"/>
        </w:rPr>
        <w:t xml:space="preserve"> 2018</w:t>
      </w:r>
      <w:r w:rsidRPr="00D14686">
        <w:rPr>
          <w:rFonts w:eastAsia="Times New Roman"/>
          <w:szCs w:val="24"/>
        </w:rPr>
        <w:t>,</w:t>
      </w:r>
      <w:r>
        <w:rPr>
          <w:rFonts w:eastAsia="Times New Roman"/>
          <w:szCs w:val="24"/>
        </w:rPr>
        <w:t xml:space="preserve"> ημέρα Πέμπτη και ώρα 9.37΄</w:t>
      </w:r>
      <w:r w:rsidRPr="001E13B2">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Α΄ Αντιπροέδρου αυτής κ. </w:t>
      </w:r>
      <w:r w:rsidRPr="00A22311">
        <w:rPr>
          <w:rFonts w:eastAsia="Times New Roman"/>
          <w:b/>
          <w:szCs w:val="24"/>
        </w:rPr>
        <w:t>ΑΝΑΣΤΑΣΙΟΥ ΚΟΥΡΑΚΗ</w:t>
      </w:r>
      <w:r w:rsidRPr="001E13B2">
        <w:rPr>
          <w:rFonts w:eastAsia="Times New Roman"/>
          <w:szCs w:val="24"/>
        </w:rPr>
        <w:t>.</w:t>
      </w:r>
    </w:p>
    <w:p w14:paraId="20D4537C" w14:textId="77777777" w:rsidR="00926B21" w:rsidRDefault="009868C1">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Αναστάσιος Κουράκης)</w:t>
      </w:r>
      <w:r>
        <w:rPr>
          <w:rFonts w:eastAsia="Times New Roman"/>
          <w:b/>
          <w:bCs/>
          <w:szCs w:val="24"/>
        </w:rPr>
        <w:t xml:space="preserve">: </w:t>
      </w:r>
      <w:r>
        <w:rPr>
          <w:rFonts w:eastAsia="Times New Roman"/>
          <w:szCs w:val="24"/>
        </w:rPr>
        <w:t>Κυρίες και κύριοι συνάδελφοι, αρχίζει η συνεδρίαση.</w:t>
      </w:r>
    </w:p>
    <w:p w14:paraId="20D4537D" w14:textId="77777777" w:rsidR="00926B21" w:rsidRDefault="009868C1">
      <w:pPr>
        <w:spacing w:line="600" w:lineRule="auto"/>
        <w:ind w:firstLine="720"/>
        <w:jc w:val="both"/>
        <w:rPr>
          <w:rFonts w:eastAsia="Times New Roman"/>
          <w:szCs w:val="24"/>
        </w:rPr>
      </w:pPr>
      <w:r>
        <w:rPr>
          <w:rFonts w:eastAsia="Times New Roman"/>
          <w:szCs w:val="24"/>
        </w:rPr>
        <w:lastRenderedPageBreak/>
        <w:t xml:space="preserve">(ΕΠΙΚΥΡΩΣΗ ΠΡΑΚΤΙΚΩΝ: Σύμφωνα </w:t>
      </w:r>
      <w:r>
        <w:rPr>
          <w:rFonts w:eastAsia="Times New Roman"/>
          <w:szCs w:val="24"/>
        </w:rPr>
        <w:t>με την από 16</w:t>
      </w:r>
      <w:r w:rsidRPr="00A22311">
        <w:rPr>
          <w:rFonts w:eastAsia="Times New Roman"/>
          <w:szCs w:val="24"/>
        </w:rPr>
        <w:t>-</w:t>
      </w:r>
      <w:r>
        <w:rPr>
          <w:rFonts w:eastAsia="Times New Roman"/>
          <w:szCs w:val="24"/>
        </w:rPr>
        <w:t>5</w:t>
      </w:r>
      <w:r w:rsidRPr="00A22311">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ΡΙΘ΄ συνεδριάσεώς του, της Τετάρτης 16 Μαΐου 2018 σε ό,τι αφορά την ψήφιση στο σύνολο των σχεδίων νόμου: </w:t>
      </w:r>
    </w:p>
    <w:p w14:paraId="20D4537E" w14:textId="77777777" w:rsidR="00926B21" w:rsidRDefault="009868C1">
      <w:pPr>
        <w:spacing w:line="600" w:lineRule="auto"/>
        <w:ind w:firstLine="720"/>
        <w:jc w:val="both"/>
        <w:rPr>
          <w:rFonts w:eastAsia="Times New Roman"/>
          <w:szCs w:val="24"/>
        </w:rPr>
      </w:pPr>
      <w:r w:rsidRPr="008857E3">
        <w:rPr>
          <w:rFonts w:eastAsia="Times New Roman"/>
          <w:szCs w:val="24"/>
        </w:rPr>
        <w:t>1. «Κύρωση της Συμφωνίας Πολιτικού Διαλόγου και Σ</w:t>
      </w:r>
      <w:r w:rsidRPr="008857E3">
        <w:rPr>
          <w:rFonts w:eastAsia="Times New Roman"/>
          <w:szCs w:val="24"/>
        </w:rPr>
        <w:t>υνεργασίας μεταξύ της Ευρωπαϊκής Ένωσης και των κρατών-μελών της, αφενός, και της Δημοκρατίας της Κούβας, αφετέρου».</w:t>
      </w:r>
    </w:p>
    <w:p w14:paraId="20D4537F" w14:textId="77777777" w:rsidR="00926B21" w:rsidRDefault="009868C1">
      <w:pPr>
        <w:spacing w:line="600" w:lineRule="auto"/>
        <w:ind w:firstLine="720"/>
        <w:jc w:val="both"/>
        <w:rPr>
          <w:rFonts w:eastAsia="Times New Roman"/>
          <w:szCs w:val="24"/>
        </w:rPr>
      </w:pPr>
      <w:r w:rsidRPr="008857E3">
        <w:rPr>
          <w:rFonts w:eastAsia="Times New Roman"/>
          <w:szCs w:val="24"/>
        </w:rPr>
        <w:t>2. «Κύρωση του Μνημονίου Συνεργασίας μεταξύ του Υπουργείου Εξωτερικών της Ελληνικής Δημοκρατίας και του Υπουργείου Εξωτερικών της Δημοκρατί</w:t>
      </w:r>
      <w:r w:rsidRPr="008857E3">
        <w:rPr>
          <w:rFonts w:eastAsia="Times New Roman"/>
          <w:szCs w:val="24"/>
        </w:rPr>
        <w:t>ας της Αλβανίας για την επιτάχυνση της διαδικασίας ένταξης της Δημοκρατίας της Αλβανίας στην Ευρωπαϊκή Ένωση».)</w:t>
      </w:r>
    </w:p>
    <w:p w14:paraId="20D45380" w14:textId="77777777" w:rsidR="00926B21" w:rsidRDefault="009868C1">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20D45381" w14:textId="77777777" w:rsidR="00926B21" w:rsidRDefault="009868C1">
      <w:pPr>
        <w:spacing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τον Γραμματέα της Βουλής κ. Ιωάννη </w:t>
      </w:r>
      <w:proofErr w:type="spellStart"/>
      <w:r>
        <w:rPr>
          <w:rFonts w:eastAsia="Times New Roman"/>
          <w:szCs w:val="24"/>
        </w:rPr>
        <w:t>Σ</w:t>
      </w:r>
      <w:r>
        <w:rPr>
          <w:rFonts w:eastAsia="Times New Roman"/>
          <w:szCs w:val="24"/>
        </w:rPr>
        <w:t>αρακιώτη</w:t>
      </w:r>
      <w:proofErr w:type="spellEnd"/>
      <w:r>
        <w:rPr>
          <w:rFonts w:eastAsia="Times New Roman"/>
          <w:szCs w:val="24"/>
        </w:rPr>
        <w:t>, Βουλευτή Φθιώτιδας, τα ακόλουθα:</w:t>
      </w:r>
    </w:p>
    <w:p w14:paraId="20D45382" w14:textId="77777777" w:rsidR="00926B21" w:rsidRDefault="009868C1">
      <w:pPr>
        <w:spacing w:line="600" w:lineRule="auto"/>
        <w:ind w:firstLine="720"/>
        <w:jc w:val="both"/>
        <w:rPr>
          <w:rFonts w:eastAsia="Times New Roman"/>
          <w:szCs w:val="24"/>
        </w:rPr>
      </w:pPr>
      <w:r>
        <w:rPr>
          <w:rFonts w:eastAsia="Times New Roman"/>
          <w:szCs w:val="24"/>
        </w:rPr>
        <w:t>Α. ΚΑΤΑΘΕΣΗ ΑΝΑΦΟΡΩΝ</w:t>
      </w:r>
    </w:p>
    <w:p w14:paraId="20D45383" w14:textId="77777777" w:rsidR="00926B21" w:rsidRDefault="009868C1">
      <w:pPr>
        <w:spacing w:line="600" w:lineRule="auto"/>
        <w:ind w:firstLine="720"/>
        <w:jc w:val="center"/>
        <w:rPr>
          <w:rFonts w:eastAsia="Times New Roman"/>
          <w:color w:val="FF0000"/>
          <w:szCs w:val="24"/>
        </w:rPr>
      </w:pPr>
      <w:r w:rsidRPr="001E13B2">
        <w:rPr>
          <w:rFonts w:eastAsia="Times New Roman"/>
          <w:color w:val="FF0000"/>
          <w:szCs w:val="24"/>
        </w:rPr>
        <w:t>(Να καταχωριστεί η σελ. 2α)</w:t>
      </w:r>
    </w:p>
    <w:p w14:paraId="20D45384" w14:textId="77777777" w:rsidR="00926B21" w:rsidRDefault="009868C1">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20D45385" w14:textId="77777777" w:rsidR="00926B21" w:rsidRDefault="009868C1">
      <w:pPr>
        <w:spacing w:line="600" w:lineRule="auto"/>
        <w:ind w:firstLine="720"/>
        <w:jc w:val="center"/>
        <w:rPr>
          <w:rFonts w:eastAsia="Times New Roman"/>
          <w:color w:val="FF0000"/>
          <w:szCs w:val="24"/>
        </w:rPr>
      </w:pPr>
      <w:r w:rsidRPr="001E13B2">
        <w:rPr>
          <w:rFonts w:eastAsia="Times New Roman"/>
          <w:color w:val="FF0000"/>
          <w:szCs w:val="24"/>
        </w:rPr>
        <w:t>(Να καταχωριστεί η σελ. 2β)</w:t>
      </w:r>
    </w:p>
    <w:p w14:paraId="20D45386" w14:textId="77777777" w:rsidR="00926B21" w:rsidRDefault="009868C1">
      <w:pPr>
        <w:spacing w:line="600" w:lineRule="auto"/>
        <w:ind w:firstLine="720"/>
        <w:jc w:val="center"/>
        <w:rPr>
          <w:rFonts w:eastAsia="Times New Roman"/>
          <w:color w:val="FF0000"/>
          <w:szCs w:val="24"/>
        </w:rPr>
      </w:pPr>
      <w:r w:rsidRPr="003F1E68">
        <w:rPr>
          <w:rFonts w:eastAsia="Times New Roman"/>
          <w:color w:val="FF0000"/>
          <w:szCs w:val="24"/>
          <w:rPrChange w:id="34" w:author="Φλούδα Χριστίνα" w:date="2018-05-24T10:52:00Z">
            <w:rPr>
              <w:rFonts w:eastAsia="Times New Roman"/>
              <w:color w:val="FF0000"/>
              <w:szCs w:val="24"/>
              <w:lang w:val="en-US"/>
            </w:rPr>
          </w:rPrChange>
        </w:rPr>
        <w:t>(</w:t>
      </w:r>
      <w:r>
        <w:rPr>
          <w:rFonts w:eastAsia="Times New Roman"/>
          <w:color w:val="FF0000"/>
          <w:szCs w:val="24"/>
        </w:rPr>
        <w:t>ΑΛΛΑΓΗ ΣΕΛΙΔΑΣ)</w:t>
      </w:r>
    </w:p>
    <w:p w14:paraId="20D45387" w14:textId="77777777" w:rsidR="00926B21" w:rsidRDefault="009868C1">
      <w:pPr>
        <w:spacing w:line="600" w:lineRule="auto"/>
        <w:ind w:firstLine="720"/>
        <w:jc w:val="both"/>
        <w:rPr>
          <w:rFonts w:eastAsia="Times New Roman"/>
          <w:szCs w:val="24"/>
        </w:rPr>
      </w:pPr>
      <w:r w:rsidRPr="000C676F">
        <w:rPr>
          <w:rFonts w:eastAsia="Times New Roman"/>
          <w:b/>
          <w:szCs w:val="24"/>
        </w:rPr>
        <w:t>ΠΡΟΕΔΡΕΥΩΝ (Αναστάσιος Κουράκης):</w:t>
      </w:r>
      <w:r>
        <w:rPr>
          <w:rFonts w:eastAsia="Times New Roman"/>
          <w:szCs w:val="24"/>
        </w:rPr>
        <w:t xml:space="preserve"> </w:t>
      </w:r>
      <w:r w:rsidRPr="003B37A7">
        <w:rPr>
          <w:rFonts w:eastAsia="Times New Roman"/>
          <w:szCs w:val="24"/>
        </w:rPr>
        <w:t xml:space="preserve">Κυρίες και κύριοι συνάδελφοι, εισερχόμαστε στη συζήτηση των </w:t>
      </w:r>
    </w:p>
    <w:p w14:paraId="20D45388" w14:textId="77777777" w:rsidR="00926B21" w:rsidRDefault="009868C1">
      <w:pPr>
        <w:keepNext/>
        <w:spacing w:line="600" w:lineRule="auto"/>
        <w:ind w:firstLine="720"/>
        <w:jc w:val="center"/>
        <w:outlineLvl w:val="0"/>
        <w:rPr>
          <w:rFonts w:eastAsia="Times New Roman"/>
          <w:b/>
          <w:bCs/>
          <w:szCs w:val="24"/>
        </w:rPr>
      </w:pPr>
      <w:r w:rsidRPr="007D59E8">
        <w:rPr>
          <w:rFonts w:eastAsia="Times New Roman"/>
          <w:b/>
          <w:bCs/>
          <w:szCs w:val="24"/>
        </w:rPr>
        <w:t>ΕΠΙΚΑΙΡΩΝ ΕΡΩΤΗΣΕΩΝ</w:t>
      </w:r>
    </w:p>
    <w:p w14:paraId="20D4538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Αρχίζουμε με τη συζήτηση της</w:t>
      </w:r>
      <w:r>
        <w:rPr>
          <w:rFonts w:eastAsia="Times New Roman" w:cs="Times New Roman"/>
          <w:szCs w:val="24"/>
        </w:rPr>
        <w:t xml:space="preserve"> </w:t>
      </w:r>
      <w:proofErr w:type="spellStart"/>
      <w:r>
        <w:rPr>
          <w:rFonts w:eastAsia="Times New Roman" w:cs="Times New Roman"/>
          <w:szCs w:val="24"/>
        </w:rPr>
        <w:t>δ</w:t>
      </w:r>
      <w:r>
        <w:rPr>
          <w:rFonts w:eastAsia="Times New Roman" w:cs="Times New Roman"/>
          <w:szCs w:val="24"/>
        </w:rPr>
        <w:t>εκά</w:t>
      </w:r>
      <w:r>
        <w:rPr>
          <w:rFonts w:eastAsia="Times New Roman" w:cs="Times New Roman"/>
          <w:szCs w:val="24"/>
        </w:rPr>
        <w:t>τη</w:t>
      </w:r>
      <w:r>
        <w:rPr>
          <w:rFonts w:eastAsia="Times New Roman" w:cs="Times New Roman"/>
          <w:szCs w:val="24"/>
        </w:rPr>
        <w:t>ς</w:t>
      </w:r>
      <w:proofErr w:type="spellEnd"/>
      <w:r>
        <w:rPr>
          <w:rFonts w:eastAsia="Times New Roman" w:cs="Times New Roman"/>
          <w:szCs w:val="24"/>
        </w:rPr>
        <w:t xml:space="preserve"> έκτη</w:t>
      </w:r>
      <w:r>
        <w:rPr>
          <w:rFonts w:eastAsia="Times New Roman" w:cs="Times New Roman"/>
          <w:szCs w:val="24"/>
        </w:rPr>
        <w:t>ς</w:t>
      </w:r>
      <w:r>
        <w:rPr>
          <w:rFonts w:eastAsia="Times New Roman" w:cs="Times New Roman"/>
          <w:szCs w:val="24"/>
        </w:rPr>
        <w:t xml:space="preserve"> με αριθμό 1614/7-5-2018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δεύτερου κύκλου του Βουλευτή Β΄ Αθηνών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w:t>
      </w:r>
      <w:r>
        <w:rPr>
          <w:rFonts w:eastAsia="Times New Roman" w:cs="Times New Roman"/>
          <w:szCs w:val="24"/>
        </w:rPr>
        <w:t>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Δημητρίου Καρρά προς τον Υπουργό Εξωτερικών, </w:t>
      </w:r>
      <w:r>
        <w:rPr>
          <w:rFonts w:eastAsia="Times New Roman" w:cs="Times New Roman"/>
          <w:szCs w:val="24"/>
        </w:rPr>
        <w:lastRenderedPageBreak/>
        <w:t xml:space="preserve">με θέμα: «Επείγουσα ανάγκη ενεργειών προώθησης για την αναγνώριση της Γενοκτονίας των Ελλήνων του Πόντου». </w:t>
      </w:r>
    </w:p>
    <w:p w14:paraId="20D4538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Καρρά θα απαντήσει ο Υφυπουργός Εξωτερικών κ. Ιωάννης Αμανατίδης. </w:t>
      </w:r>
    </w:p>
    <w:p w14:paraId="20D4538B" w14:textId="77777777" w:rsidR="00926B21" w:rsidRDefault="009868C1">
      <w:pPr>
        <w:spacing w:after="0" w:line="600" w:lineRule="auto"/>
        <w:ind w:firstLine="720"/>
        <w:jc w:val="both"/>
        <w:rPr>
          <w:rFonts w:eastAsia="Times New Roman"/>
          <w:szCs w:val="24"/>
        </w:rPr>
      </w:pPr>
      <w:r>
        <w:rPr>
          <w:rFonts w:eastAsia="Times New Roman"/>
          <w:szCs w:val="24"/>
        </w:rPr>
        <w:t>Κύριε Κα</w:t>
      </w:r>
      <w:r>
        <w:rPr>
          <w:rFonts w:eastAsia="Times New Roman"/>
          <w:szCs w:val="24"/>
        </w:rPr>
        <w:t xml:space="preserve">ρρά, έχετε τον λόγο για δύο λεπτά για να αναπτύξετε την ερώτησή σας. </w:t>
      </w:r>
    </w:p>
    <w:p w14:paraId="20D4538C" w14:textId="77777777" w:rsidR="00926B21" w:rsidRDefault="009868C1">
      <w:pPr>
        <w:spacing w:after="0" w:line="600" w:lineRule="auto"/>
        <w:ind w:firstLine="720"/>
        <w:jc w:val="both"/>
        <w:rPr>
          <w:rFonts w:eastAsia="Times New Roman"/>
          <w:szCs w:val="24"/>
        </w:rPr>
      </w:pPr>
      <w:r w:rsidRPr="0006366F">
        <w:rPr>
          <w:rFonts w:eastAsia="Times New Roman"/>
          <w:b/>
          <w:szCs w:val="24"/>
        </w:rPr>
        <w:t>ΓΕΩΡΓΙΟΣ</w:t>
      </w:r>
      <w:r>
        <w:rPr>
          <w:rFonts w:eastAsia="Times New Roman"/>
          <w:b/>
          <w:szCs w:val="24"/>
        </w:rPr>
        <w:t xml:space="preserve"> </w:t>
      </w:r>
      <w:r w:rsidRPr="0006366F">
        <w:rPr>
          <w:rFonts w:eastAsia="Times New Roman"/>
          <w:b/>
          <w:szCs w:val="24"/>
        </w:rPr>
        <w:t>-</w:t>
      </w:r>
      <w:r>
        <w:rPr>
          <w:rFonts w:eastAsia="Times New Roman"/>
          <w:b/>
          <w:szCs w:val="24"/>
        </w:rPr>
        <w:t xml:space="preserve"> </w:t>
      </w:r>
      <w:r w:rsidRPr="0006366F">
        <w:rPr>
          <w:rFonts w:eastAsia="Times New Roman"/>
          <w:b/>
          <w:szCs w:val="24"/>
        </w:rPr>
        <w:t>ΔΗΜΗΤΡΙΟΣ ΚΑΡΡΑΣ:</w:t>
      </w:r>
      <w:r>
        <w:rPr>
          <w:rFonts w:eastAsia="Times New Roman"/>
          <w:szCs w:val="24"/>
        </w:rPr>
        <w:t xml:space="preserve"> Ευχαριστώ, κύριε Πρόεδρε. </w:t>
      </w:r>
    </w:p>
    <w:p w14:paraId="20D4538D" w14:textId="77777777" w:rsidR="00926B21" w:rsidRDefault="009868C1">
      <w:pPr>
        <w:spacing w:after="0" w:line="600" w:lineRule="auto"/>
        <w:ind w:firstLine="720"/>
        <w:jc w:val="both"/>
        <w:rPr>
          <w:rFonts w:eastAsia="Times New Roman"/>
          <w:szCs w:val="24"/>
        </w:rPr>
      </w:pPr>
      <w:r>
        <w:rPr>
          <w:rFonts w:eastAsia="Times New Roman"/>
          <w:szCs w:val="24"/>
        </w:rPr>
        <w:t xml:space="preserve">Προβληματίστηκα για το εάν θα υποβάλω ή όχι αυτή την ερώτηση. </w:t>
      </w:r>
      <w:r>
        <w:rPr>
          <w:rFonts w:eastAsia="Times New Roman"/>
          <w:szCs w:val="24"/>
        </w:rPr>
        <w:t>Ά</w:t>
      </w:r>
      <w:r>
        <w:rPr>
          <w:rFonts w:eastAsia="Times New Roman"/>
          <w:szCs w:val="24"/>
        </w:rPr>
        <w:t xml:space="preserve">κουγα παράπονα φίλων Ποντίων ότι το τελευταίο διάστημα δεν </w:t>
      </w:r>
      <w:r>
        <w:rPr>
          <w:rFonts w:eastAsia="Times New Roman"/>
          <w:szCs w:val="24"/>
        </w:rPr>
        <w:t>αισθάνονται να έχουν τη στοργή της ελληνικής πολιτείας στο ζήτημα της προώθησης της διεθνούς πλέον αναγνώρισης</w:t>
      </w:r>
      <w:r>
        <w:rPr>
          <w:rFonts w:eastAsia="Times New Roman"/>
          <w:szCs w:val="24"/>
        </w:rPr>
        <w:t xml:space="preserve"> της Γενοκτονίας των Ελλήνων του Πόντου</w:t>
      </w:r>
      <w:r>
        <w:rPr>
          <w:rFonts w:eastAsia="Times New Roman"/>
          <w:szCs w:val="24"/>
        </w:rPr>
        <w:t>. Διότι είναι γνωστό ότι η ελληνική πολιτεία από το 1994 την έχει αναγνωρίσει, τελούνται γιορτές κάθε χρόνο</w:t>
      </w:r>
      <w:r>
        <w:rPr>
          <w:rFonts w:eastAsia="Times New Roman"/>
          <w:szCs w:val="24"/>
        </w:rPr>
        <w:t xml:space="preserve">, αλλά αισθάνονται ένα έλλειμμα. </w:t>
      </w:r>
    </w:p>
    <w:p w14:paraId="20D4538E" w14:textId="77777777" w:rsidR="00926B21" w:rsidRDefault="009868C1">
      <w:pPr>
        <w:spacing w:after="0" w:line="600" w:lineRule="auto"/>
        <w:ind w:firstLine="720"/>
        <w:jc w:val="both"/>
        <w:rPr>
          <w:rFonts w:eastAsia="Times New Roman"/>
          <w:szCs w:val="24"/>
        </w:rPr>
      </w:pPr>
      <w:r>
        <w:rPr>
          <w:rFonts w:eastAsia="Times New Roman"/>
          <w:szCs w:val="24"/>
        </w:rPr>
        <w:lastRenderedPageBreak/>
        <w:t xml:space="preserve">Εγώ δεν είμαι Πόντιος στην καταγωγή, αλλά κατανοώ αυτό το οποίο ζητούν και μάλιστα το εάν θα ήταν επίκαιρη ή όχι η ερώτησή μου σταθμίστηκε στο ζήτημα της μεταβολής πλέον και της πολιτικής της Τουρκίας. </w:t>
      </w:r>
    </w:p>
    <w:p w14:paraId="20D4538F" w14:textId="77777777" w:rsidR="00926B21" w:rsidRDefault="009868C1">
      <w:pPr>
        <w:spacing w:after="0" w:line="600" w:lineRule="auto"/>
        <w:ind w:firstLine="720"/>
        <w:jc w:val="both"/>
        <w:rPr>
          <w:rFonts w:eastAsia="Times New Roman"/>
          <w:szCs w:val="24"/>
        </w:rPr>
      </w:pPr>
      <w:r>
        <w:rPr>
          <w:rFonts w:eastAsia="Times New Roman"/>
          <w:szCs w:val="24"/>
        </w:rPr>
        <w:t>Διότι, όπως γνωρίζε</w:t>
      </w:r>
      <w:r>
        <w:rPr>
          <w:rFonts w:eastAsia="Times New Roman"/>
          <w:szCs w:val="24"/>
        </w:rPr>
        <w:t>τε, κύριε Πρόεδρε, και γνωρίζει και ο Υπουργός, το αίτημα είναι τελικά να αναγνωρίσει η Τουρκία τη Γενοκτονία αυτή, με την έννοια να αιτηθεί τη «συγγνώμη» των Ποντίων και των Ελλήνων για τα όσα έχει διαπράξει εις βάρος τους διαχρονικά. Βεβαίως, αυτό δεν γί</w:t>
      </w:r>
      <w:r>
        <w:rPr>
          <w:rFonts w:eastAsia="Times New Roman"/>
          <w:szCs w:val="24"/>
        </w:rPr>
        <w:t xml:space="preserve">νεται, τουλάχιστον με τις παρούσες συνθήκες της τουρκικής πολιτικής. </w:t>
      </w:r>
    </w:p>
    <w:p w14:paraId="20D45390" w14:textId="77777777" w:rsidR="00926B21" w:rsidRDefault="009868C1">
      <w:pPr>
        <w:spacing w:after="0" w:line="600" w:lineRule="auto"/>
        <w:ind w:firstLine="720"/>
        <w:jc w:val="both"/>
        <w:rPr>
          <w:rFonts w:eastAsia="Times New Roman"/>
          <w:szCs w:val="24"/>
        </w:rPr>
      </w:pPr>
      <w:r>
        <w:rPr>
          <w:rFonts w:eastAsia="Times New Roman"/>
          <w:szCs w:val="24"/>
        </w:rPr>
        <w:t xml:space="preserve">Καταλήγω, λοιπόν, στο συμπέρασμα ότι πρέπει να ενταθεί η προσπάθεια να γίνει η διεθνής αναγνώριση της Γενοκτονίας και </w:t>
      </w:r>
      <w:r>
        <w:rPr>
          <w:rFonts w:eastAsia="Times New Roman"/>
          <w:szCs w:val="24"/>
        </w:rPr>
        <w:t xml:space="preserve">από τους </w:t>
      </w:r>
      <w:r>
        <w:rPr>
          <w:rFonts w:eastAsia="Times New Roman"/>
          <w:szCs w:val="24"/>
        </w:rPr>
        <w:t>διεθνείς οργανισμούς, αλλά και από άλλα κράτη, διότι όπως γ</w:t>
      </w:r>
      <w:r>
        <w:rPr>
          <w:rFonts w:eastAsia="Times New Roman"/>
          <w:szCs w:val="24"/>
        </w:rPr>
        <w:t xml:space="preserve">νωρίζουμε όλοι ένας μικρός αριθμός κρατών </w:t>
      </w:r>
      <w:r>
        <w:rPr>
          <w:rFonts w:eastAsia="Times New Roman"/>
          <w:szCs w:val="24"/>
        </w:rPr>
        <w:t xml:space="preserve">την </w:t>
      </w:r>
      <w:r>
        <w:rPr>
          <w:rFonts w:eastAsia="Times New Roman"/>
          <w:szCs w:val="24"/>
        </w:rPr>
        <w:t xml:space="preserve">έχει αναγνωρίσει και ένας μικρός αριθμός πολιτειών των ΗΠΑ και της Ρωσικής Ομοσπονδίας. Φαίνεται, λοιπόν, ότι έχουμε μία ανάσχεση της προσπάθειας αυτής για την αναγνώριση. </w:t>
      </w:r>
    </w:p>
    <w:p w14:paraId="20D45391" w14:textId="77777777" w:rsidR="00926B21" w:rsidRDefault="009868C1">
      <w:pPr>
        <w:spacing w:after="0" w:line="600" w:lineRule="auto"/>
        <w:ind w:firstLine="720"/>
        <w:jc w:val="both"/>
        <w:rPr>
          <w:rFonts w:eastAsia="Times New Roman"/>
          <w:szCs w:val="24"/>
        </w:rPr>
      </w:pPr>
      <w:r>
        <w:rPr>
          <w:rFonts w:eastAsia="Times New Roman"/>
          <w:szCs w:val="24"/>
        </w:rPr>
        <w:lastRenderedPageBreak/>
        <w:t>Εκείνο που επιδιώκω, λοιπόν, με την ε</w:t>
      </w:r>
      <w:r>
        <w:rPr>
          <w:rFonts w:eastAsia="Times New Roman"/>
          <w:szCs w:val="24"/>
        </w:rPr>
        <w:t xml:space="preserve">πίκαιρη ερώτηση που κατέθεσα είναι να ενταθεί η προσπάθεια, ούτως ώστε στο τέλος να έρθει και η Τουρκία να ζητήσει τη συγγνώμη, την οποία περιμένουμε όλοι. </w:t>
      </w:r>
    </w:p>
    <w:p w14:paraId="20D45392" w14:textId="77777777" w:rsidR="00926B21" w:rsidRDefault="009868C1">
      <w:pPr>
        <w:spacing w:after="0" w:line="600" w:lineRule="auto"/>
        <w:ind w:firstLine="720"/>
        <w:jc w:val="both"/>
        <w:rPr>
          <w:rFonts w:eastAsia="Times New Roman"/>
          <w:szCs w:val="24"/>
        </w:rPr>
      </w:pPr>
      <w:r>
        <w:rPr>
          <w:rFonts w:eastAsia="Times New Roman"/>
          <w:szCs w:val="24"/>
        </w:rPr>
        <w:t xml:space="preserve">Γιατί το λέω </w:t>
      </w:r>
      <w:r>
        <w:rPr>
          <w:rFonts w:eastAsia="Times New Roman"/>
          <w:szCs w:val="24"/>
        </w:rPr>
        <w:t xml:space="preserve">τώρα </w:t>
      </w:r>
      <w:r>
        <w:rPr>
          <w:rFonts w:eastAsia="Times New Roman"/>
          <w:szCs w:val="24"/>
        </w:rPr>
        <w:t xml:space="preserve">αυτό; Διότι θα μπορούσα να </w:t>
      </w:r>
      <w:r>
        <w:rPr>
          <w:rFonts w:eastAsia="Times New Roman"/>
          <w:szCs w:val="24"/>
        </w:rPr>
        <w:t xml:space="preserve">δικαιολογήσω </w:t>
      </w:r>
      <w:r>
        <w:rPr>
          <w:rFonts w:eastAsia="Times New Roman"/>
          <w:szCs w:val="24"/>
        </w:rPr>
        <w:t>ένα ενδιάμεσο χρονικό διάστημα, όταν πλέο</w:t>
      </w:r>
      <w:r>
        <w:rPr>
          <w:rFonts w:eastAsia="Times New Roman"/>
          <w:szCs w:val="24"/>
        </w:rPr>
        <w:t xml:space="preserve">ν η Τουρκία υποτίθεται ότι προχωρούσε σε ενταξιακές διαδικασίες με την Ευρωπαϊκή Ένωση, που </w:t>
      </w:r>
      <w:proofErr w:type="spellStart"/>
      <w:r>
        <w:rPr>
          <w:rFonts w:eastAsia="Times New Roman"/>
          <w:szCs w:val="24"/>
        </w:rPr>
        <w:t>ετίθετο</w:t>
      </w:r>
      <w:proofErr w:type="spellEnd"/>
      <w:r>
        <w:rPr>
          <w:rFonts w:eastAsia="Times New Roman"/>
          <w:szCs w:val="24"/>
        </w:rPr>
        <w:t xml:space="preserve"> ενδεχόμενα ως </w:t>
      </w:r>
      <w:proofErr w:type="spellStart"/>
      <w:r>
        <w:rPr>
          <w:rFonts w:eastAsia="Times New Roman"/>
          <w:szCs w:val="24"/>
        </w:rPr>
        <w:t>προαπαιτούμενο</w:t>
      </w:r>
      <w:proofErr w:type="spellEnd"/>
      <w:r>
        <w:rPr>
          <w:rFonts w:eastAsia="Times New Roman"/>
          <w:szCs w:val="24"/>
        </w:rPr>
        <w:t xml:space="preserve">. Σήμερα, όμως, απομακρύνονται αυτές οι προϋποθέσεις. Βλέπουμε μια ένταση διαφορετική στην περιοχή μας. </w:t>
      </w:r>
    </w:p>
    <w:p w14:paraId="20D45393" w14:textId="77777777" w:rsidR="00926B21" w:rsidRDefault="009868C1">
      <w:pPr>
        <w:spacing w:after="0" w:line="600" w:lineRule="auto"/>
        <w:ind w:firstLine="720"/>
        <w:jc w:val="both"/>
        <w:rPr>
          <w:rFonts w:eastAsia="Times New Roman"/>
          <w:szCs w:val="24"/>
        </w:rPr>
      </w:pPr>
      <w:r>
        <w:rPr>
          <w:rFonts w:eastAsia="Times New Roman"/>
          <w:szCs w:val="24"/>
        </w:rPr>
        <w:t>Παρακαλώ τον Υπουργό να</w:t>
      </w:r>
      <w:r>
        <w:rPr>
          <w:rFonts w:eastAsia="Times New Roman"/>
          <w:szCs w:val="24"/>
        </w:rPr>
        <w:t xml:space="preserve"> εξηγήσει σε τι ενέργειες προβαίνει το Υπουργείο για την προώθηση του αιτήματος. </w:t>
      </w:r>
    </w:p>
    <w:p w14:paraId="20D45394" w14:textId="77777777" w:rsidR="00926B21" w:rsidRDefault="009868C1">
      <w:pPr>
        <w:spacing w:after="0" w:line="600" w:lineRule="auto"/>
        <w:ind w:firstLine="720"/>
        <w:jc w:val="both"/>
        <w:rPr>
          <w:rFonts w:eastAsia="Times New Roman"/>
          <w:szCs w:val="24"/>
        </w:rPr>
      </w:pPr>
      <w:r w:rsidRPr="004E47F3">
        <w:rPr>
          <w:rFonts w:eastAsia="Times New Roman"/>
          <w:b/>
          <w:szCs w:val="24"/>
        </w:rPr>
        <w:t xml:space="preserve">ΠΡΟΕΔΡΕΥΩΝ (Αναστάσιος Κουράκης): </w:t>
      </w:r>
      <w:r>
        <w:rPr>
          <w:rFonts w:eastAsia="Times New Roman"/>
          <w:szCs w:val="24"/>
        </w:rPr>
        <w:t xml:space="preserve">Ευχαριστούμε τον κ. Καρρά. </w:t>
      </w:r>
    </w:p>
    <w:p w14:paraId="20D45395" w14:textId="77777777" w:rsidR="00926B21" w:rsidRDefault="009868C1">
      <w:pPr>
        <w:spacing w:after="0" w:line="600" w:lineRule="auto"/>
        <w:ind w:firstLine="720"/>
        <w:jc w:val="both"/>
        <w:rPr>
          <w:rFonts w:eastAsia="Times New Roman"/>
          <w:szCs w:val="24"/>
        </w:rPr>
      </w:pPr>
      <w:r>
        <w:rPr>
          <w:rFonts w:eastAsia="Times New Roman"/>
          <w:szCs w:val="24"/>
        </w:rPr>
        <w:t xml:space="preserve">Τον λόγο έχει ο Υφυπουργός Εξωτερικών κ. Ιωάννης Αμανατίδης, για τρία λεπτά. </w:t>
      </w:r>
    </w:p>
    <w:p w14:paraId="20D45396" w14:textId="77777777" w:rsidR="00926B21" w:rsidRDefault="009868C1">
      <w:pPr>
        <w:spacing w:after="0" w:line="600" w:lineRule="auto"/>
        <w:ind w:firstLine="720"/>
        <w:jc w:val="both"/>
        <w:rPr>
          <w:rFonts w:eastAsia="Times New Roman"/>
          <w:szCs w:val="24"/>
        </w:rPr>
      </w:pPr>
      <w:r w:rsidRPr="004E47F3">
        <w:rPr>
          <w:rFonts w:eastAsia="Times New Roman"/>
          <w:b/>
          <w:szCs w:val="24"/>
        </w:rPr>
        <w:t>ΙΩΑΝΝΗΣ ΑΜΑΝΑΤΙΔΗΣ (Υφυπουργός Εξω</w:t>
      </w:r>
      <w:r w:rsidRPr="004E47F3">
        <w:rPr>
          <w:rFonts w:eastAsia="Times New Roman"/>
          <w:b/>
          <w:szCs w:val="24"/>
        </w:rPr>
        <w:t xml:space="preserve">τερικών): </w:t>
      </w:r>
      <w:r>
        <w:rPr>
          <w:rFonts w:eastAsia="Times New Roman"/>
          <w:szCs w:val="24"/>
        </w:rPr>
        <w:t xml:space="preserve">Ευχαριστώ, κύριε Πρόεδρε. </w:t>
      </w:r>
    </w:p>
    <w:p w14:paraId="20D45397" w14:textId="77777777" w:rsidR="00926B21" w:rsidRDefault="009868C1">
      <w:pPr>
        <w:spacing w:after="0" w:line="600" w:lineRule="auto"/>
        <w:ind w:firstLine="720"/>
        <w:jc w:val="both"/>
        <w:rPr>
          <w:rFonts w:eastAsia="Times New Roman"/>
          <w:szCs w:val="24"/>
        </w:rPr>
      </w:pPr>
      <w:r>
        <w:rPr>
          <w:rFonts w:eastAsia="Times New Roman"/>
          <w:szCs w:val="24"/>
        </w:rPr>
        <w:lastRenderedPageBreak/>
        <w:t>Κύριε Βουλευτά, ευχαριστώ για την ερώτηση. Γνωρίζετε ότι σε δύο ημέρες από τώρα κλείνουν ενενήντα εννέα χρόνια από την 19</w:t>
      </w:r>
      <w:r w:rsidRPr="004E47F3">
        <w:rPr>
          <w:rFonts w:eastAsia="Times New Roman"/>
          <w:szCs w:val="24"/>
          <w:vertAlign w:val="superscript"/>
        </w:rPr>
        <w:t>η</w:t>
      </w:r>
      <w:r>
        <w:rPr>
          <w:rFonts w:eastAsia="Times New Roman"/>
          <w:szCs w:val="24"/>
        </w:rPr>
        <w:t xml:space="preserve"> Μαΐου του 1919 και χθες η Βουλή τίμησε σε ειδική συνεδρίαση τα θύματα της Γενοκτονίας των Ποντίω</w:t>
      </w:r>
      <w:r>
        <w:rPr>
          <w:rFonts w:eastAsia="Times New Roman"/>
          <w:szCs w:val="24"/>
        </w:rPr>
        <w:t xml:space="preserve">ν. Πέρασαν δηλαδή ενενήντα εννέα χρόνια από την ημέρα που τέθηκε σε εφαρμογή το σχέδιο για την τελειωτική εξόντωση των Ελλήνων σε όλον τον Πόντο, σε μια ατελείωτη πορεία θανάτου. </w:t>
      </w:r>
    </w:p>
    <w:p w14:paraId="20D45398" w14:textId="77777777" w:rsidR="00926B21" w:rsidRDefault="009868C1">
      <w:pPr>
        <w:spacing w:after="0" w:line="600" w:lineRule="auto"/>
        <w:ind w:firstLine="720"/>
        <w:jc w:val="both"/>
        <w:rPr>
          <w:rFonts w:eastAsia="Times New Roman"/>
          <w:szCs w:val="24"/>
        </w:rPr>
      </w:pPr>
      <w:r>
        <w:rPr>
          <w:rFonts w:eastAsia="Times New Roman"/>
          <w:szCs w:val="24"/>
        </w:rPr>
        <w:t>Κύριε Βουλευτά, η Ελλάδα αποτέλεσε την πρώτη χώρα που αναγνώρισε τη Γενοκτον</w:t>
      </w:r>
      <w:r>
        <w:rPr>
          <w:rFonts w:eastAsia="Times New Roman"/>
          <w:szCs w:val="24"/>
        </w:rPr>
        <w:t>ία των Ελλήνων του Πόντου και της Μικράς Ασίας, με τα ψηφίσματα και με τους νόμους 2193/1994 και 2645/1998. Βεβαίως, η 19</w:t>
      </w:r>
      <w:r w:rsidRPr="004E47F3">
        <w:rPr>
          <w:rFonts w:eastAsia="Times New Roman"/>
          <w:szCs w:val="24"/>
          <w:vertAlign w:val="superscript"/>
        </w:rPr>
        <w:t>η</w:t>
      </w:r>
      <w:r>
        <w:rPr>
          <w:rFonts w:eastAsia="Times New Roman"/>
          <w:szCs w:val="24"/>
        </w:rPr>
        <w:t xml:space="preserve"> Μαΐου και η 14</w:t>
      </w:r>
      <w:r w:rsidRPr="006B0B81">
        <w:rPr>
          <w:rFonts w:eastAsia="Times New Roman"/>
          <w:szCs w:val="24"/>
          <w:vertAlign w:val="superscript"/>
        </w:rPr>
        <w:t>η</w:t>
      </w:r>
      <w:r>
        <w:rPr>
          <w:rFonts w:eastAsia="Times New Roman"/>
          <w:szCs w:val="24"/>
        </w:rPr>
        <w:t xml:space="preserve"> Σεπτεμβρίου έχουν καθιερωθεί σαν ημέρες μνήμης για τη Γενοκτονία των Ελλήνων του Πόντου, όπως και του ελληνισμού της </w:t>
      </w:r>
      <w:r>
        <w:rPr>
          <w:rFonts w:eastAsia="Times New Roman"/>
          <w:szCs w:val="24"/>
        </w:rPr>
        <w:t xml:space="preserve">Μικράς Ασίας. Και ήταν βέβαια ο ελάχιστος φόρος τιμής και ο ελάχιστος οφειλόμενος σεβασμός απέναντι στα θύματα αυτών των αποτρόπαιων γεγονότων. </w:t>
      </w:r>
    </w:p>
    <w:p w14:paraId="20D45399" w14:textId="77777777" w:rsidR="00926B21" w:rsidRDefault="009868C1">
      <w:pPr>
        <w:spacing w:after="0" w:line="600" w:lineRule="auto"/>
        <w:ind w:firstLine="720"/>
        <w:jc w:val="both"/>
        <w:rPr>
          <w:rFonts w:eastAsia="Times New Roman"/>
          <w:szCs w:val="24"/>
        </w:rPr>
      </w:pPr>
      <w:r>
        <w:rPr>
          <w:rFonts w:eastAsia="Times New Roman"/>
          <w:szCs w:val="24"/>
        </w:rPr>
        <w:t>Οι εν λόγω ημέρες μνήμης τιμώνται, όπως αρμόζει πιστεύω, σε πραγματικό επίπεδο από πλήθος ποντιακών και μικρασι</w:t>
      </w:r>
      <w:r>
        <w:rPr>
          <w:rFonts w:eastAsia="Times New Roman"/>
          <w:szCs w:val="24"/>
        </w:rPr>
        <w:t xml:space="preserve">ατικών συλλόγων και οργανώσεων και από </w:t>
      </w:r>
      <w:r>
        <w:rPr>
          <w:rFonts w:eastAsia="Times New Roman"/>
          <w:szCs w:val="24"/>
        </w:rPr>
        <w:lastRenderedPageBreak/>
        <w:t xml:space="preserve">την ελληνική Βουλή και από την Κυβέρνηση, καθώς βέβαια και από μεγάλο αριθμό ομογενειακών σωματείων στο εξωτερικό. </w:t>
      </w:r>
    </w:p>
    <w:p w14:paraId="20D4539A" w14:textId="77777777" w:rsidR="00926B21" w:rsidRDefault="009868C1">
      <w:pPr>
        <w:spacing w:after="0" w:line="600" w:lineRule="auto"/>
        <w:ind w:firstLine="720"/>
        <w:jc w:val="both"/>
        <w:rPr>
          <w:rFonts w:eastAsia="Times New Roman"/>
          <w:szCs w:val="24"/>
        </w:rPr>
      </w:pPr>
      <w:r>
        <w:rPr>
          <w:rFonts w:eastAsia="Times New Roman"/>
          <w:szCs w:val="24"/>
        </w:rPr>
        <w:t>Η Γενοκτονία των Ποντίων είναι ένα παραδεκτό διεθνώς ιστορικό γεγονός. Αναγνωρίστηκε από την Κύπρο στ</w:t>
      </w:r>
      <w:r>
        <w:rPr>
          <w:rFonts w:eastAsia="Times New Roman"/>
          <w:szCs w:val="24"/>
        </w:rPr>
        <w:t xml:space="preserve">ις 19 Μαΐου του 1994, στη Σουηδία το 2010, στην Αρμενία το 2015, μαζί με τη Γενοκτονία των </w:t>
      </w:r>
      <w:proofErr w:type="spellStart"/>
      <w:r>
        <w:rPr>
          <w:rFonts w:eastAsia="Times New Roman"/>
          <w:szCs w:val="24"/>
        </w:rPr>
        <w:t>Ασσυρίων</w:t>
      </w:r>
      <w:proofErr w:type="spellEnd"/>
      <w:r>
        <w:rPr>
          <w:rFonts w:eastAsia="Times New Roman"/>
          <w:szCs w:val="24"/>
        </w:rPr>
        <w:t xml:space="preserve">, στην Ιρλανδία το 2015, μαζί με τη Γενοκτονία των Αρμενίων και </w:t>
      </w:r>
      <w:proofErr w:type="spellStart"/>
      <w:r>
        <w:rPr>
          <w:rFonts w:eastAsia="Times New Roman"/>
          <w:szCs w:val="24"/>
        </w:rPr>
        <w:t>Ασσυρίων</w:t>
      </w:r>
      <w:proofErr w:type="spellEnd"/>
      <w:r>
        <w:rPr>
          <w:rFonts w:eastAsia="Times New Roman"/>
          <w:szCs w:val="24"/>
        </w:rPr>
        <w:t xml:space="preserve">, αλλά και σε πολλές πολιτείες των ΗΠΑ και της Αυστραλίας και σε πόλεις του Καναδά. </w:t>
      </w:r>
    </w:p>
    <w:p w14:paraId="20D4539B" w14:textId="77777777" w:rsidR="00926B21" w:rsidRDefault="009868C1">
      <w:pPr>
        <w:spacing w:after="0" w:line="600" w:lineRule="auto"/>
        <w:ind w:firstLine="720"/>
        <w:jc w:val="both"/>
        <w:rPr>
          <w:rFonts w:eastAsia="Times New Roman"/>
          <w:szCs w:val="24"/>
        </w:rPr>
      </w:pPr>
      <w:r>
        <w:rPr>
          <w:rFonts w:eastAsia="Times New Roman"/>
          <w:szCs w:val="24"/>
        </w:rPr>
        <w:t>Θέλω να σας θυμίσω ιδιαίτερα ότι υπήρχε και το ψήφισμα, γιατί αυτά είναι ενέργειες της πολιτείας και διαχρονικά, που εξέδωσε η Ερευνητική Ακαδημαϊκή Επιστημονική Κοινότητα της Διεθνούς Ενώσεως Ακαδημαϊκών για τη Μελέτη των Γενοκτονιών, με το οποίο αναγνωρί</w:t>
      </w:r>
      <w:r>
        <w:rPr>
          <w:rFonts w:eastAsia="Times New Roman"/>
          <w:szCs w:val="24"/>
        </w:rPr>
        <w:t xml:space="preserve">ζεται η Γενοκτονία Αρμενίων, </w:t>
      </w:r>
      <w:proofErr w:type="spellStart"/>
      <w:r>
        <w:rPr>
          <w:rFonts w:eastAsia="Times New Roman"/>
          <w:szCs w:val="24"/>
        </w:rPr>
        <w:t>Ασσυρίων</w:t>
      </w:r>
      <w:proofErr w:type="spellEnd"/>
      <w:r>
        <w:rPr>
          <w:rFonts w:eastAsia="Times New Roman"/>
          <w:szCs w:val="24"/>
        </w:rPr>
        <w:t xml:space="preserve"> και Ελλήνων, Ποντίων, Θρακών και </w:t>
      </w:r>
      <w:proofErr w:type="spellStart"/>
      <w:r>
        <w:rPr>
          <w:rFonts w:eastAsia="Times New Roman"/>
          <w:szCs w:val="24"/>
        </w:rPr>
        <w:t>Ιώνων</w:t>
      </w:r>
      <w:proofErr w:type="spellEnd"/>
      <w:r>
        <w:rPr>
          <w:rFonts w:eastAsia="Times New Roman"/>
          <w:szCs w:val="24"/>
        </w:rPr>
        <w:t xml:space="preserve"> το 2007 και μάλιστα με μια συντριπτική πλειοψηφία του 83% των ψήφων. </w:t>
      </w:r>
    </w:p>
    <w:p w14:paraId="20D4539C" w14:textId="77777777" w:rsidR="00926B21" w:rsidRDefault="009868C1">
      <w:pPr>
        <w:spacing w:after="0" w:line="600" w:lineRule="auto"/>
        <w:ind w:firstLine="720"/>
        <w:jc w:val="both"/>
        <w:rPr>
          <w:rFonts w:eastAsia="Times New Roman"/>
          <w:szCs w:val="24"/>
        </w:rPr>
      </w:pPr>
      <w:r>
        <w:rPr>
          <w:rFonts w:eastAsia="Times New Roman"/>
          <w:szCs w:val="24"/>
        </w:rPr>
        <w:lastRenderedPageBreak/>
        <w:t>Η Γενοκτονία των Ποντίων προβάλλεται σε διπλωματικό και πολιτικό επίπεδο καταλλήλως από το Υπουργείο Εξωτερικ</w:t>
      </w:r>
      <w:r>
        <w:rPr>
          <w:rFonts w:eastAsia="Times New Roman"/>
          <w:szCs w:val="24"/>
        </w:rPr>
        <w:t>ών.</w:t>
      </w:r>
    </w:p>
    <w:p w14:paraId="20D4539D" w14:textId="77777777" w:rsidR="00926B21" w:rsidRDefault="009868C1">
      <w:pPr>
        <w:spacing w:after="0"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Υφυπουργού)</w:t>
      </w:r>
    </w:p>
    <w:p w14:paraId="20D4539E" w14:textId="77777777" w:rsidR="00926B21" w:rsidRDefault="009868C1">
      <w:pPr>
        <w:spacing w:after="0" w:line="600" w:lineRule="auto"/>
        <w:ind w:firstLine="720"/>
        <w:jc w:val="both"/>
        <w:rPr>
          <w:rFonts w:eastAsia="Times New Roman"/>
          <w:szCs w:val="24"/>
        </w:rPr>
      </w:pPr>
      <w:r>
        <w:rPr>
          <w:rFonts w:eastAsia="Times New Roman"/>
          <w:szCs w:val="24"/>
        </w:rPr>
        <w:t xml:space="preserve">Κύριε Πρόεδρε, θα ήθελα την ανοχή σας, γιατί νομίζω ότι είναι ένα σημαντικό και επίκαιρο γεγονός. </w:t>
      </w:r>
    </w:p>
    <w:p w14:paraId="20D4539F" w14:textId="77777777" w:rsidR="00926B21" w:rsidRDefault="009868C1">
      <w:pPr>
        <w:spacing w:after="0" w:line="600" w:lineRule="auto"/>
        <w:ind w:firstLine="720"/>
        <w:jc w:val="both"/>
        <w:rPr>
          <w:rFonts w:eastAsia="Times New Roman"/>
          <w:szCs w:val="24"/>
        </w:rPr>
      </w:pPr>
      <w:r>
        <w:rPr>
          <w:rFonts w:eastAsia="Times New Roman"/>
          <w:szCs w:val="24"/>
        </w:rPr>
        <w:t>Η διαφύλαξη της ιστορικής μνήμης αποτέλεσε και θα σ</w:t>
      </w:r>
      <w:r>
        <w:rPr>
          <w:rFonts w:eastAsia="Times New Roman"/>
          <w:szCs w:val="24"/>
        </w:rPr>
        <w:t>υνεχίσει να αποτελεί πρωταρχικό καθήκον της ελληνικής πολιτείας. Με αυτόν τον γνώμονα, καλούμαστε να αποτελέσουμε αρωγό στην προσπάθεια για την ανάδειξη και ευρύτερη αναγνώριση της Γενοκτονίας των Ελλήνων του Πόντου και της Μικράς Ασίας, στα πλαίσια της δι</w:t>
      </w:r>
      <w:r>
        <w:rPr>
          <w:rFonts w:eastAsia="Times New Roman"/>
          <w:szCs w:val="24"/>
        </w:rPr>
        <w:t xml:space="preserve">εθνούς κοινότητας. </w:t>
      </w:r>
    </w:p>
    <w:p w14:paraId="20D453A0"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να σας αναφέρω ενέργειες της Γενικής Γραμματείας Απόδημου Ελληνισμού, η οποία στηρίζει τις Ημέρες Μνήμης οι οποίες γίνονται ανά τον κόσμο, όπως </w:t>
      </w:r>
      <w:r>
        <w:rPr>
          <w:rFonts w:eastAsia="Times New Roman" w:cs="Times New Roman"/>
          <w:szCs w:val="24"/>
        </w:rPr>
        <w:lastRenderedPageBreak/>
        <w:t>επίσης και τις πρωτοβουλίες της Παγκόσμιας Συντονιστικής Επιτροπής Ποντιακής Νεολαίας υ</w:t>
      </w:r>
      <w:r>
        <w:rPr>
          <w:rFonts w:eastAsia="Times New Roman" w:cs="Times New Roman"/>
          <w:szCs w:val="24"/>
        </w:rPr>
        <w:t xml:space="preserve">πό το σύνθημα «Θυμόμαστε» και δραστηριότητες οι οποίες έχουν στόχο την ευαισθητοποίηση της διεθνούς κοινότητας και οι οποίες στηρίζονται από τη Γενική Γραμματεία Απόδημου Ελληνισμού. </w:t>
      </w:r>
    </w:p>
    <w:p w14:paraId="20D453A1"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Υπάρχουν πρωτοβουλίες οι οποίες λαμβάνονται από τους αιρετούς της </w:t>
      </w:r>
      <w:r>
        <w:rPr>
          <w:rFonts w:eastAsia="Times New Roman" w:cs="Times New Roman"/>
          <w:szCs w:val="24"/>
        </w:rPr>
        <w:t>τοπική</w:t>
      </w:r>
      <w:r>
        <w:rPr>
          <w:rFonts w:eastAsia="Times New Roman" w:cs="Times New Roman"/>
          <w:szCs w:val="24"/>
        </w:rPr>
        <w:t xml:space="preserve">ς αυτοδιοίκησης </w:t>
      </w:r>
      <w:r>
        <w:rPr>
          <w:rFonts w:eastAsia="Times New Roman" w:cs="Times New Roman"/>
          <w:szCs w:val="24"/>
        </w:rPr>
        <w:t xml:space="preserve">στην Ευρώπη όσο και από τις ποντιακές ομοσπονδίες εξωτερικού για την προώθηση της αναγνώρισης του αιτήματος. </w:t>
      </w:r>
    </w:p>
    <w:p w14:paraId="20D453A2"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Υφυπουργού)</w:t>
      </w:r>
    </w:p>
    <w:p w14:paraId="20D453A3"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η σειρά επαφ</w:t>
      </w:r>
      <w:r>
        <w:rPr>
          <w:rFonts w:eastAsia="Times New Roman" w:cs="Times New Roman"/>
          <w:szCs w:val="24"/>
        </w:rPr>
        <w:t>ών με τοπικές κυβερνήσεις, αλλά και με εκπροσώπους της Ομοσπονδιακής Κυβέρνησης στη Γερμανία, τις οποίες έχει ξεκινήσει η ΟΣΕΠΕ, η Ομοσπονδία Συλλόγων Ελλήνων Ποντίων στην Ευρώπη. Στή</w:t>
      </w:r>
      <w:r>
        <w:rPr>
          <w:rFonts w:eastAsia="Times New Roman" w:cs="Times New Roman"/>
          <w:szCs w:val="24"/>
        </w:rPr>
        <w:lastRenderedPageBreak/>
        <w:t>ριξης από τη Γενική Γραμματεία Απόδημου Ελληνισμού έχουν τύχει, άλλωστε κ</w:t>
      </w:r>
      <w:r>
        <w:rPr>
          <w:rFonts w:eastAsia="Times New Roman" w:cs="Times New Roman"/>
          <w:szCs w:val="24"/>
        </w:rPr>
        <w:t xml:space="preserve">αι διεθνή επιστημονικά συνέδρια που διοργανώνονται από ποντιακές ομογενειακές οργανώσεις, όπως το Διεθνές Συνέδριο με θέμα «1916-1923» στις 25 και 26 Φεβρουαρίου 2016 σε </w:t>
      </w:r>
      <w:proofErr w:type="spellStart"/>
      <w:r>
        <w:rPr>
          <w:rFonts w:eastAsia="Times New Roman" w:cs="Times New Roman"/>
          <w:szCs w:val="24"/>
        </w:rPr>
        <w:t>συνδιοργάνωση</w:t>
      </w:r>
      <w:proofErr w:type="spellEnd"/>
      <w:r>
        <w:rPr>
          <w:rFonts w:eastAsia="Times New Roman" w:cs="Times New Roman"/>
          <w:szCs w:val="24"/>
        </w:rPr>
        <w:t xml:space="preserve"> με το Ινστιτούτο Διασποράς των Γενοκτονιών του </w:t>
      </w:r>
      <w:proofErr w:type="spellStart"/>
      <w:r>
        <w:rPr>
          <w:rFonts w:eastAsia="Times New Roman" w:cs="Times New Roman"/>
          <w:szCs w:val="24"/>
        </w:rPr>
        <w:t>Μπόχουμ</w:t>
      </w:r>
      <w:proofErr w:type="spellEnd"/>
      <w:r>
        <w:rPr>
          <w:rFonts w:eastAsia="Times New Roman" w:cs="Times New Roman"/>
          <w:szCs w:val="24"/>
        </w:rPr>
        <w:t xml:space="preserve"> και της Ομοσπονδί</w:t>
      </w:r>
      <w:r>
        <w:rPr>
          <w:rFonts w:eastAsia="Times New Roman" w:cs="Times New Roman"/>
          <w:szCs w:val="24"/>
        </w:rPr>
        <w:t xml:space="preserve">ας Συλλόγων Ελλήνων Ποντίων Ευρώπης. </w:t>
      </w:r>
    </w:p>
    <w:p w14:paraId="20D453A4"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να προσθέσω την εξαγγελία δημιουργίας μουσείου στο Στρατόπεδο «Παύλου Μελά» στη Θεσσαλονίκη αφιερωμένου στον ποντιακό και μικρασιατικό ελληνισμό στον χώρο που παραχωρήθηκε εκεί, όπως και τη στήριξη που έχει η εκμάθ</w:t>
      </w:r>
      <w:r>
        <w:rPr>
          <w:rFonts w:eastAsia="Times New Roman" w:cs="Times New Roman"/>
          <w:szCs w:val="24"/>
        </w:rPr>
        <w:t xml:space="preserve">ηση της ποντιακής γλώσσας από Πόντιους εκπαιδευτικούς και από τον Σύνδεσμο Ποντίων Εκπαιδευτικών, ιδιαίτερα στη Θεσσαλονίκη. Είναι προγράμματα τα οποία έχουν τύχει της στήριξης της ελληνικής Κυβέρνησης. </w:t>
      </w:r>
    </w:p>
    <w:p w14:paraId="20D453A5"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αναφέρω και άλλα στοιχεία τα οποία νομίζω ότι δείχνουν ότι η ελληνική πολιτεία διαχρονικά και ιδιαίτερα η δική μας Κυβέρνηση είναι ευαίσθητη στο σημείο και στο ζήτημα αυτό. </w:t>
      </w:r>
    </w:p>
    <w:p w14:paraId="20D453A6"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Υφυπουργό Εξωτερικών κ. Ιωάννη Αμανατίδη. </w:t>
      </w:r>
    </w:p>
    <w:p w14:paraId="20D453A7"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Καρρά, έχετε τον λόγο για τη δευτερολογία σας για τρία λεπτά. </w:t>
      </w:r>
    </w:p>
    <w:p w14:paraId="20D453A8"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Ευχαριστώ και πάλι, κύριε Πρόεδρε. </w:t>
      </w:r>
    </w:p>
    <w:p w14:paraId="20D453A9"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πω ότι αισθάνομαι πως αυτά τα οποία ανέφερε </w:t>
      </w:r>
      <w:r>
        <w:rPr>
          <w:rFonts w:eastAsia="Times New Roman" w:cs="Times New Roman"/>
          <w:szCs w:val="24"/>
        </w:rPr>
        <w:t xml:space="preserve">ο κύριος Υπουργός δεν </w:t>
      </w:r>
      <w:r>
        <w:rPr>
          <w:rFonts w:eastAsia="Times New Roman" w:cs="Times New Roman"/>
          <w:szCs w:val="24"/>
        </w:rPr>
        <w:t xml:space="preserve">μου </w:t>
      </w:r>
      <w:r>
        <w:rPr>
          <w:rFonts w:eastAsia="Times New Roman" w:cs="Times New Roman"/>
          <w:szCs w:val="24"/>
        </w:rPr>
        <w:t>αρκούν</w:t>
      </w:r>
      <w:r>
        <w:rPr>
          <w:rFonts w:eastAsia="Times New Roman" w:cs="Times New Roman"/>
          <w:szCs w:val="24"/>
        </w:rPr>
        <w:t xml:space="preserve"> ως απάντηση</w:t>
      </w:r>
      <w:r>
        <w:rPr>
          <w:rFonts w:eastAsia="Times New Roman" w:cs="Times New Roman"/>
          <w:szCs w:val="24"/>
        </w:rPr>
        <w:t xml:space="preserve">, διότι αν </w:t>
      </w:r>
      <w:r>
        <w:rPr>
          <w:rFonts w:eastAsia="Times New Roman" w:cs="Times New Roman"/>
          <w:szCs w:val="24"/>
        </w:rPr>
        <w:t>διακρίνουμε σ</w:t>
      </w:r>
      <w:r>
        <w:rPr>
          <w:rFonts w:eastAsia="Times New Roman" w:cs="Times New Roman"/>
          <w:szCs w:val="24"/>
        </w:rPr>
        <w:t>την τοποθέτησή του, ένα μεγάλο κομμάτι αφορούσε την ομογένεια, που κανείς δεν αμφισβητεί ότι η ελληνική ομογένεια εκτελεί το καθήκον της και μάλιστα με προσήλωση στην εθνική ιδέα και την ε</w:t>
      </w:r>
      <w:r>
        <w:rPr>
          <w:rFonts w:eastAsia="Times New Roman" w:cs="Times New Roman"/>
          <w:szCs w:val="24"/>
        </w:rPr>
        <w:t xml:space="preserve">υρύτερη πολιτική της </w:t>
      </w:r>
      <w:r>
        <w:rPr>
          <w:rFonts w:eastAsia="Times New Roman" w:cs="Times New Roman"/>
          <w:szCs w:val="24"/>
        </w:rPr>
        <w:t xml:space="preserve">Ελλάδας </w:t>
      </w:r>
      <w:r>
        <w:rPr>
          <w:rFonts w:eastAsia="Times New Roman" w:cs="Times New Roman"/>
          <w:szCs w:val="24"/>
        </w:rPr>
        <w:t xml:space="preserve">και επιπλέον σε ενέργειες που γίνονται </w:t>
      </w:r>
      <w:r>
        <w:rPr>
          <w:rFonts w:eastAsia="Times New Roman" w:cs="Times New Roman"/>
          <w:szCs w:val="24"/>
        </w:rPr>
        <w:t xml:space="preserve">από τα ποντιακά σωματεία </w:t>
      </w:r>
      <w:r>
        <w:rPr>
          <w:rFonts w:eastAsia="Times New Roman" w:cs="Times New Roman"/>
          <w:szCs w:val="24"/>
        </w:rPr>
        <w:t xml:space="preserve">εντός της </w:t>
      </w:r>
      <w:r>
        <w:rPr>
          <w:rFonts w:eastAsia="Times New Roman" w:cs="Times New Roman"/>
          <w:szCs w:val="24"/>
        </w:rPr>
        <w:t>Ελλάδας</w:t>
      </w:r>
      <w:r>
        <w:rPr>
          <w:rFonts w:eastAsia="Times New Roman" w:cs="Times New Roman"/>
          <w:szCs w:val="24"/>
        </w:rPr>
        <w:t xml:space="preserve">. </w:t>
      </w:r>
    </w:p>
    <w:p w14:paraId="20D453AA"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Εκείνο το οποίο είναι το αντικείμενο για το οποίο εγώ –εναγωνίως αν θέλετε, κύριε Πρόεδρε- ζητώ την ένταση των ενεργειών της ελληνικής Κυβέρνησ</w:t>
      </w:r>
      <w:r>
        <w:rPr>
          <w:rFonts w:eastAsia="Times New Roman" w:cs="Times New Roman"/>
          <w:szCs w:val="24"/>
        </w:rPr>
        <w:t xml:space="preserve">ης είναι να προχωρήσουμε στη διεθνή αναγνώριση, αφού φαίνεται ότι ο χρόνος είναι κατάλληλος, εν όψει </w:t>
      </w:r>
      <w:r>
        <w:rPr>
          <w:rFonts w:eastAsia="Times New Roman" w:cs="Times New Roman"/>
          <w:szCs w:val="24"/>
        </w:rPr>
        <w:lastRenderedPageBreak/>
        <w:t xml:space="preserve">της πολιτικής που ακολουθεί η </w:t>
      </w:r>
      <w:proofErr w:type="spellStart"/>
      <w:r>
        <w:rPr>
          <w:rFonts w:eastAsia="Times New Roman" w:cs="Times New Roman"/>
          <w:szCs w:val="24"/>
        </w:rPr>
        <w:t>γείτων</w:t>
      </w:r>
      <w:proofErr w:type="spellEnd"/>
      <w:r>
        <w:rPr>
          <w:rFonts w:eastAsia="Times New Roman" w:cs="Times New Roman"/>
          <w:szCs w:val="24"/>
        </w:rPr>
        <w:t xml:space="preserve"> χώρα το τελευταίο διάστημα. Και δεδομένου ότι ο μόνος τρόπος άσκησης πίεσης είναι η </w:t>
      </w:r>
      <w:r>
        <w:rPr>
          <w:rFonts w:eastAsia="Times New Roman" w:cs="Times New Roman"/>
          <w:szCs w:val="24"/>
        </w:rPr>
        <w:t xml:space="preserve">αναγνώριση </w:t>
      </w:r>
      <w:r>
        <w:rPr>
          <w:rFonts w:eastAsia="Times New Roman" w:cs="Times New Roman"/>
          <w:szCs w:val="24"/>
        </w:rPr>
        <w:t>από διεθνείς οργανισμού</w:t>
      </w:r>
      <w:r>
        <w:rPr>
          <w:rFonts w:eastAsia="Times New Roman" w:cs="Times New Roman"/>
          <w:szCs w:val="24"/>
        </w:rPr>
        <w:t xml:space="preserve">ς και επιπλέον από περισσότερα κράτη, είναι μονόδρομος πλέον ότι η ελληνική Κυβέρνηση θα πρέπει να ακολουθήσει αυτή την τακτική και πολιτική. </w:t>
      </w:r>
    </w:p>
    <w:p w14:paraId="20D453AB"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Εκείνο το οποίο θέλω να σημειώσω, όμως, είναι το εξής: Αναφέρθηκε –και σωστά- ο κύριος Υπουργός στο ότι </w:t>
      </w:r>
      <w:proofErr w:type="spellStart"/>
      <w:r>
        <w:rPr>
          <w:rFonts w:eastAsia="Times New Roman" w:cs="Times New Roman"/>
          <w:szCs w:val="24"/>
        </w:rPr>
        <w:t>χθές</w:t>
      </w:r>
      <w:proofErr w:type="spellEnd"/>
      <w:r>
        <w:rPr>
          <w:rFonts w:eastAsia="Times New Roman" w:cs="Times New Roman"/>
          <w:szCs w:val="24"/>
        </w:rPr>
        <w:t xml:space="preserve"> γιορ</w:t>
      </w:r>
      <w:r>
        <w:rPr>
          <w:rFonts w:eastAsia="Times New Roman" w:cs="Times New Roman"/>
          <w:szCs w:val="24"/>
        </w:rPr>
        <w:t>τάσαμε στη Βουλή την Ημέρα Μνήμης</w:t>
      </w:r>
      <w:r w:rsidRPr="00F96676">
        <w:rPr>
          <w:rFonts w:eastAsia="Times New Roman" w:cs="Times New Roman"/>
          <w:szCs w:val="24"/>
        </w:rPr>
        <w:t xml:space="preserve"> </w:t>
      </w:r>
      <w:r>
        <w:rPr>
          <w:rFonts w:eastAsia="Times New Roman" w:cs="Times New Roman"/>
          <w:szCs w:val="24"/>
        </w:rPr>
        <w:t>της Γενοκτονίας των Ελλήνων του Πόντου</w:t>
      </w:r>
      <w:r>
        <w:rPr>
          <w:rFonts w:eastAsia="Times New Roman" w:cs="Times New Roman"/>
          <w:szCs w:val="24"/>
        </w:rPr>
        <w:t xml:space="preserve">. </w:t>
      </w:r>
    </w:p>
    <w:p w14:paraId="20D453AC"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κάνω ένα σχόλιο, κύριε Υπουργέ. Ο Εκπρόσωπος της Κυβέρνησης, Πόντιος στην καταγωγή, όπως δήλωσε, δυστυχώς μόνο παρίστατο. Ζήτησε ως Πόντιος τη διεθνή αναγνώριση, αλλά δεν </w:t>
      </w:r>
      <w:r>
        <w:rPr>
          <w:rFonts w:eastAsia="Times New Roman" w:cs="Times New Roman"/>
          <w:szCs w:val="24"/>
        </w:rPr>
        <w:t xml:space="preserve">μας </w:t>
      </w:r>
      <w:proofErr w:type="spellStart"/>
      <w:r>
        <w:rPr>
          <w:rFonts w:eastAsia="Times New Roman" w:cs="Times New Roman"/>
          <w:szCs w:val="24"/>
        </w:rPr>
        <w:t>απήντησε</w:t>
      </w:r>
      <w:proofErr w:type="spellEnd"/>
      <w:r>
        <w:rPr>
          <w:rFonts w:eastAsia="Times New Roman" w:cs="Times New Roman"/>
          <w:szCs w:val="24"/>
        </w:rPr>
        <w:t xml:space="preserve"> σε τι ενέργειες προχωρεί η Κυβέρνηση για να φθάσει σε αυτό το θέμα. </w:t>
      </w:r>
      <w:r>
        <w:rPr>
          <w:rFonts w:eastAsia="Times New Roman" w:cs="Times New Roman"/>
          <w:szCs w:val="24"/>
        </w:rPr>
        <w:t>Ενώ</w:t>
      </w:r>
      <w:r>
        <w:rPr>
          <w:rFonts w:eastAsia="Times New Roman" w:cs="Times New Roman"/>
          <w:szCs w:val="24"/>
        </w:rPr>
        <w:t xml:space="preserve">, είναι ένα καθολικό αίτημα, από ό,τι φαίνεται. </w:t>
      </w:r>
    </w:p>
    <w:p w14:paraId="20D453AD"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πω και κάτι άλλο. Όλοι ζητάμε την </w:t>
      </w:r>
      <w:r>
        <w:rPr>
          <w:rFonts w:eastAsia="Times New Roman" w:cs="Times New Roman"/>
          <w:szCs w:val="24"/>
        </w:rPr>
        <w:t>καταδίκη από την Διεθνή Κοινότητα</w:t>
      </w:r>
      <w:r>
        <w:rPr>
          <w:rFonts w:eastAsia="Times New Roman" w:cs="Times New Roman"/>
          <w:szCs w:val="24"/>
        </w:rPr>
        <w:t>, όταν υπάρχουν θέματα ανθρωπίνων καταστροφώ</w:t>
      </w:r>
      <w:r>
        <w:rPr>
          <w:rFonts w:eastAsia="Times New Roman" w:cs="Times New Roman"/>
          <w:szCs w:val="24"/>
        </w:rPr>
        <w:t xml:space="preserve">ν, παραδείγματος χάριν </w:t>
      </w:r>
      <w:r>
        <w:rPr>
          <w:rFonts w:eastAsia="Times New Roman" w:cs="Times New Roman"/>
          <w:szCs w:val="24"/>
        </w:rPr>
        <w:t>σ</w:t>
      </w:r>
      <w:r>
        <w:rPr>
          <w:rFonts w:eastAsia="Times New Roman" w:cs="Times New Roman"/>
          <w:szCs w:val="24"/>
        </w:rPr>
        <w:t xml:space="preserve">το </w:t>
      </w:r>
      <w:r>
        <w:rPr>
          <w:rFonts w:eastAsia="Times New Roman" w:cs="Times New Roman"/>
          <w:szCs w:val="24"/>
        </w:rPr>
        <w:t xml:space="preserve">παλαιστινιακό </w:t>
      </w:r>
      <w:r>
        <w:rPr>
          <w:rFonts w:eastAsia="Times New Roman" w:cs="Times New Roman"/>
          <w:szCs w:val="24"/>
        </w:rPr>
        <w:t>προχθές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επίθεση στην Παλαιστίνη</w:t>
      </w:r>
      <w:r>
        <w:rPr>
          <w:rFonts w:eastAsia="Times New Roman" w:cs="Times New Roman"/>
          <w:szCs w:val="24"/>
        </w:rPr>
        <w:t xml:space="preserve"> από το Ισραήλ</w:t>
      </w:r>
      <w:r>
        <w:rPr>
          <w:rFonts w:eastAsia="Times New Roman" w:cs="Times New Roman"/>
          <w:szCs w:val="24"/>
        </w:rPr>
        <w:t xml:space="preserve">. Βγαίνει χθες η φιλική προς την Κυβέρνηση εφημερίδα </w:t>
      </w:r>
      <w:r>
        <w:rPr>
          <w:rFonts w:eastAsia="Times New Roman" w:cs="Times New Roman"/>
          <w:szCs w:val="24"/>
        </w:rPr>
        <w:t xml:space="preserve">«Η ΑΥΓΗ» </w:t>
      </w:r>
      <w:r>
        <w:rPr>
          <w:rFonts w:eastAsia="Times New Roman" w:cs="Times New Roman"/>
          <w:szCs w:val="24"/>
        </w:rPr>
        <w:t xml:space="preserve">και ζητά από τη διεθνή κοινότητα να στηλιτεύσει, να καταδικάσει τη βαρβαρότητα των Ισραηλινών. </w:t>
      </w:r>
    </w:p>
    <w:p w14:paraId="20D453AE"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Γιατί, λο</w:t>
      </w:r>
      <w:r>
        <w:rPr>
          <w:rFonts w:eastAsia="Times New Roman" w:cs="Times New Roman"/>
          <w:szCs w:val="24"/>
        </w:rPr>
        <w:t xml:space="preserve">ιπόν, να μην το κάνουμε και εμείς </w:t>
      </w:r>
      <w:r>
        <w:rPr>
          <w:rFonts w:eastAsia="Times New Roman" w:cs="Times New Roman"/>
          <w:szCs w:val="24"/>
        </w:rPr>
        <w:t>ως Έλληνες και πρώτη η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γιατί ακόμα δεν έχω ακούσει τις απαντήσεις που περίμενα-, γιατί να μην στηλιτεύσουμε, να μην καταδικάσουμε μέσω φιλικών κρατών τη βαρβαρότητα που υπήρχε, ούτως ώστε η διεθνής κοινότης να μ</w:t>
      </w:r>
      <w:r>
        <w:rPr>
          <w:rFonts w:eastAsia="Times New Roman" w:cs="Times New Roman"/>
          <w:szCs w:val="24"/>
        </w:rPr>
        <w:t>πορέσει, κύριε Υπουργέ, να αντιληφθεί πέρα από τα οικονομικά ή γεωπολιτικά συμφέροντα</w:t>
      </w:r>
      <w:r>
        <w:rPr>
          <w:rFonts w:eastAsia="Times New Roman" w:cs="Times New Roman"/>
          <w:szCs w:val="24"/>
        </w:rPr>
        <w:t>,</w:t>
      </w:r>
      <w:r>
        <w:rPr>
          <w:rFonts w:eastAsia="Times New Roman" w:cs="Times New Roman"/>
          <w:szCs w:val="24"/>
        </w:rPr>
        <w:t xml:space="preserve"> ότι η </w:t>
      </w:r>
      <w:proofErr w:type="spellStart"/>
      <w:r>
        <w:rPr>
          <w:rFonts w:eastAsia="Times New Roman" w:cs="Times New Roman"/>
          <w:szCs w:val="24"/>
        </w:rPr>
        <w:t>γείτων</w:t>
      </w:r>
      <w:proofErr w:type="spellEnd"/>
      <w:r>
        <w:rPr>
          <w:rFonts w:eastAsia="Times New Roman" w:cs="Times New Roman"/>
          <w:szCs w:val="24"/>
        </w:rPr>
        <w:t xml:space="preserve"> χώρα δεν είναι κράτος δικαίου; Και γιατί το λέω αυτό; Διότι η γενοκτονία είναι ένα απαράγραπτο έγκλημα το οποίο αφορά την ανθρωπότητα, δεν αφορά μόνο τα συγ</w:t>
      </w:r>
      <w:r>
        <w:rPr>
          <w:rFonts w:eastAsia="Times New Roman" w:cs="Times New Roman"/>
          <w:szCs w:val="24"/>
        </w:rPr>
        <w:t xml:space="preserve">κεκριμένα θύματα ή τους απογόνους των θυμάτων. </w:t>
      </w:r>
    </w:p>
    <w:p w14:paraId="20D453AF"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ο μοναδικός δρόμος πίεσης είναι αυτός μέσω των διεθνών οργανισμών. Δεν αρκεί, βέβαια, η </w:t>
      </w:r>
      <w:r>
        <w:rPr>
          <w:rFonts w:eastAsia="Times New Roman" w:cs="Times New Roman"/>
          <w:szCs w:val="24"/>
        </w:rPr>
        <w:t xml:space="preserve">ακαδημία </w:t>
      </w:r>
      <w:r>
        <w:rPr>
          <w:rFonts w:eastAsia="Times New Roman" w:cs="Times New Roman"/>
          <w:szCs w:val="24"/>
        </w:rPr>
        <w:t xml:space="preserve">στην οποία αναφερθήκατε, η οποία αναγνώρισε τη Γενοκτονία. Νομίζω -αν δεν κάνω λάθος- κύριε Υπουργέ, είναι ένα επιστημονικό </w:t>
      </w:r>
      <w:r>
        <w:rPr>
          <w:rFonts w:eastAsia="Times New Roman" w:cs="Times New Roman"/>
          <w:szCs w:val="24"/>
        </w:rPr>
        <w:t>σωματείο</w:t>
      </w:r>
      <w:r>
        <w:rPr>
          <w:rFonts w:eastAsia="Times New Roman" w:cs="Times New Roman"/>
          <w:szCs w:val="24"/>
        </w:rPr>
        <w:t xml:space="preserve">. Δεν ξέρω ακριβώς αν έχει διεθνή υπόσταση. Θα περιμένω να μου το πείτε στην απάντησή σας. </w:t>
      </w:r>
    </w:p>
    <w:p w14:paraId="20D453B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Επομένως, νομίζω ότι η Κυβέρνηση</w:t>
      </w:r>
      <w:r>
        <w:rPr>
          <w:rFonts w:eastAsia="Times New Roman" w:cs="Times New Roman"/>
          <w:szCs w:val="24"/>
        </w:rPr>
        <w:t xml:space="preserve"> θα πρέπει να ενισχύσει αυτό το καθολικό αίτημα, να μην αρκείται σε γενικολογίες, όπως αυτές που άκουσα </w:t>
      </w:r>
      <w:proofErr w:type="spellStart"/>
      <w:r>
        <w:rPr>
          <w:rFonts w:eastAsia="Times New Roman" w:cs="Times New Roman"/>
          <w:szCs w:val="24"/>
        </w:rPr>
        <w:t>χθές</w:t>
      </w:r>
      <w:proofErr w:type="spellEnd"/>
      <w:r>
        <w:rPr>
          <w:rFonts w:eastAsia="Times New Roman" w:cs="Times New Roman"/>
          <w:szCs w:val="24"/>
        </w:rPr>
        <w:t xml:space="preserve"> από τον εκπρόσωπο της Κυβέρνησης, χωρίς να τοποθετείται</w:t>
      </w:r>
      <w:r>
        <w:rPr>
          <w:rFonts w:eastAsia="Times New Roman" w:cs="Times New Roman"/>
          <w:szCs w:val="24"/>
        </w:rPr>
        <w:t xml:space="preserve"> συγκεκριμένα</w:t>
      </w:r>
      <w:r>
        <w:rPr>
          <w:rFonts w:eastAsia="Times New Roman" w:cs="Times New Roman"/>
          <w:szCs w:val="24"/>
        </w:rPr>
        <w:t>.</w:t>
      </w:r>
    </w:p>
    <w:p w14:paraId="20D453B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Επιπλέον, για να κλείσω, πρέπει να πω το εξής: Στη συγκεκριμένη περίπτωση η ο</w:t>
      </w:r>
      <w:r>
        <w:rPr>
          <w:rFonts w:eastAsia="Times New Roman" w:cs="Times New Roman"/>
          <w:szCs w:val="24"/>
        </w:rPr>
        <w:t xml:space="preserve">μογένεια, όπως είπα και στην έναρξη της δευτερολογίας μου, κάνει το καθήκον της. Είναι, όμως, τα μέσα και τα εργαλεία, τα οποία της παρέχουμε, ικανά γι’ αυτό ή χρειάζεται και εκεί ένταση; Ο χρόνος που επέλεξα να κάνω την ερώτηση, δεν ήταν μόνον γιατί </w:t>
      </w:r>
      <w:r>
        <w:rPr>
          <w:rFonts w:eastAsia="Times New Roman" w:cs="Times New Roman"/>
          <w:szCs w:val="24"/>
        </w:rPr>
        <w:t>πλησι</w:t>
      </w:r>
      <w:r>
        <w:rPr>
          <w:rFonts w:eastAsia="Times New Roman" w:cs="Times New Roman"/>
          <w:szCs w:val="24"/>
        </w:rPr>
        <w:t xml:space="preserve">άζει </w:t>
      </w:r>
      <w:r>
        <w:rPr>
          <w:rFonts w:eastAsia="Times New Roman" w:cs="Times New Roman"/>
          <w:szCs w:val="24"/>
        </w:rPr>
        <w:t xml:space="preserve">η </w:t>
      </w:r>
      <w:r w:rsidRPr="0026695C">
        <w:rPr>
          <w:rFonts w:eastAsia="Times New Roman" w:cs="Times New Roman"/>
          <w:szCs w:val="24"/>
        </w:rPr>
        <w:t>19η</w:t>
      </w:r>
      <w:r>
        <w:rPr>
          <w:rFonts w:eastAsia="Times New Roman" w:cs="Times New Roman"/>
          <w:szCs w:val="24"/>
        </w:rPr>
        <w:t xml:space="preserve"> Μαΐου ως ημέρα μνήμης</w:t>
      </w:r>
      <w:r>
        <w:rPr>
          <w:rFonts w:eastAsia="Times New Roman" w:cs="Times New Roman"/>
          <w:szCs w:val="24"/>
        </w:rPr>
        <w:t xml:space="preserve"> και τιμής</w:t>
      </w:r>
      <w:r>
        <w:rPr>
          <w:rFonts w:eastAsia="Times New Roman" w:cs="Times New Roman"/>
          <w:szCs w:val="24"/>
        </w:rPr>
        <w:t xml:space="preserve">. Επέλεξα να κάνω την ερώτηση </w:t>
      </w:r>
      <w:r>
        <w:rPr>
          <w:rFonts w:eastAsia="Times New Roman" w:cs="Times New Roman"/>
          <w:szCs w:val="24"/>
        </w:rPr>
        <w:lastRenderedPageBreak/>
        <w:t xml:space="preserve">–και το αναφέρω, κύριε Υπουργέ, και στο </w:t>
      </w:r>
      <w:r>
        <w:rPr>
          <w:rFonts w:eastAsia="Times New Roman" w:cs="Times New Roman"/>
          <w:szCs w:val="24"/>
        </w:rPr>
        <w:t xml:space="preserve">κείμενό </w:t>
      </w:r>
      <w:r>
        <w:rPr>
          <w:rFonts w:eastAsia="Times New Roman" w:cs="Times New Roman"/>
          <w:szCs w:val="24"/>
        </w:rPr>
        <w:t xml:space="preserve">της, όπως </w:t>
      </w:r>
      <w:r>
        <w:rPr>
          <w:rFonts w:eastAsia="Times New Roman" w:cs="Times New Roman"/>
          <w:szCs w:val="24"/>
        </w:rPr>
        <w:t xml:space="preserve">θα </w:t>
      </w:r>
      <w:r>
        <w:rPr>
          <w:rFonts w:eastAsia="Times New Roman" w:cs="Times New Roman"/>
          <w:szCs w:val="24"/>
        </w:rPr>
        <w:t>έχετε δει- για τη μεταβολή και της στάσης της Ευρώπης. Θα πρέπει και η Ευρώπη να μεταβάλει τη στάση της. Θα πρέπει και η Ευ</w:t>
      </w:r>
      <w:r>
        <w:rPr>
          <w:rFonts w:eastAsia="Times New Roman" w:cs="Times New Roman"/>
          <w:szCs w:val="24"/>
        </w:rPr>
        <w:t xml:space="preserve">ρωπαϊκή Ένωση να τοποθετηθεί έναντι της </w:t>
      </w:r>
      <w:proofErr w:type="spellStart"/>
      <w:r>
        <w:rPr>
          <w:rFonts w:eastAsia="Times New Roman" w:cs="Times New Roman"/>
          <w:szCs w:val="24"/>
        </w:rPr>
        <w:t>γείτονος</w:t>
      </w:r>
      <w:proofErr w:type="spellEnd"/>
      <w:r>
        <w:rPr>
          <w:rFonts w:eastAsia="Times New Roman" w:cs="Times New Roman"/>
          <w:szCs w:val="24"/>
        </w:rPr>
        <w:t>, διότι, αν και δεν θέλω να γίνω τώρα αυτήν τη στιγμή μάντης κακών ή να ασκήσω με τα λόγια εξωτερική πολιτική, φοβούμαι ότι, αν περάσει και αυτή η ευκαιρία, θα χαθεί οριστικά η διεθνής αναγνώριση.</w:t>
      </w:r>
    </w:p>
    <w:p w14:paraId="20D453B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3B3" w14:textId="77777777" w:rsidR="00926B21" w:rsidRDefault="009868C1">
      <w:pPr>
        <w:spacing w:line="600" w:lineRule="auto"/>
        <w:ind w:firstLine="720"/>
        <w:jc w:val="both"/>
        <w:rPr>
          <w:rFonts w:eastAsia="Times New Roman" w:cs="Times New Roman"/>
          <w:szCs w:val="24"/>
        </w:rPr>
      </w:pPr>
      <w:r w:rsidRPr="0026695C">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Καρρά για τη δευτερολογία του.</w:t>
      </w:r>
    </w:p>
    <w:p w14:paraId="20D453B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Εξωτερικών κ. Ιωάννης Αμανατίδης για να κλείσει με τη δευτερολογία του.</w:t>
      </w:r>
    </w:p>
    <w:p w14:paraId="20D453B5" w14:textId="77777777" w:rsidR="00926B21" w:rsidRDefault="009868C1">
      <w:pPr>
        <w:spacing w:line="600" w:lineRule="auto"/>
        <w:ind w:firstLine="720"/>
        <w:jc w:val="both"/>
        <w:rPr>
          <w:rFonts w:eastAsia="Times New Roman" w:cs="Times New Roman"/>
          <w:szCs w:val="24"/>
        </w:rPr>
      </w:pPr>
      <w:r w:rsidRPr="00FA06E6">
        <w:rPr>
          <w:rFonts w:eastAsia="Times New Roman" w:cs="Times New Roman"/>
          <w:b/>
          <w:szCs w:val="24"/>
        </w:rPr>
        <w:lastRenderedPageBreak/>
        <w:t>ΙΩΑΝΝΗΣ ΑΜΑΝΑΤΙΔΗΣ (Υφυπουργός Εξωτερικών):</w:t>
      </w:r>
      <w:r>
        <w:rPr>
          <w:rFonts w:eastAsia="Times New Roman" w:cs="Times New Roman"/>
          <w:b/>
          <w:szCs w:val="24"/>
        </w:rPr>
        <w:t xml:space="preserve"> </w:t>
      </w:r>
      <w:r>
        <w:rPr>
          <w:rFonts w:eastAsia="Times New Roman" w:cs="Times New Roman"/>
          <w:szCs w:val="24"/>
        </w:rPr>
        <w:t>Κύριε Βουλευτά, αυτό που ανέ</w:t>
      </w:r>
      <w:r>
        <w:rPr>
          <w:rFonts w:eastAsia="Times New Roman" w:cs="Times New Roman"/>
          <w:szCs w:val="24"/>
        </w:rPr>
        <w:t xml:space="preserve">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προβάλλουμε κατάλληλα σε πολιτικό και διπλωματικό επίπεδο τη Γενοκτονία των Ποντίων από το Υπουργείο Εξωτερικών, δεν έχει κα</w:t>
      </w:r>
      <w:r>
        <w:rPr>
          <w:rFonts w:eastAsia="Times New Roman" w:cs="Times New Roman"/>
          <w:szCs w:val="24"/>
        </w:rPr>
        <w:t>μ</w:t>
      </w:r>
      <w:r>
        <w:rPr>
          <w:rFonts w:eastAsia="Times New Roman" w:cs="Times New Roman"/>
          <w:szCs w:val="24"/>
        </w:rPr>
        <w:t>μία σχέση με το ποια πολιτική ασκείται αυτήν τη στιγμή από την Τουρκία ή με τις διαθέσεις της Τουρκίας</w:t>
      </w:r>
      <w:r>
        <w:rPr>
          <w:rFonts w:eastAsia="Times New Roman" w:cs="Times New Roman"/>
          <w:szCs w:val="24"/>
        </w:rPr>
        <w:t xml:space="preserve">, ή ανάλογα με το αν πλησιάζει ή είναι κοντά στην Ευρωπαϊκή Ένωση ή είναι μακριά ή έχει ή δεν έχει διενέξεις. </w:t>
      </w:r>
    </w:p>
    <w:p w14:paraId="20D453B6" w14:textId="77777777" w:rsidR="00926B21" w:rsidRDefault="009868C1">
      <w:pPr>
        <w:spacing w:line="600" w:lineRule="auto"/>
        <w:ind w:firstLine="720"/>
        <w:jc w:val="both"/>
        <w:rPr>
          <w:rFonts w:eastAsia="Times New Roman" w:cs="Times New Roman"/>
          <w:szCs w:val="24"/>
        </w:rPr>
      </w:pPr>
      <w:r w:rsidRPr="004C1ED8">
        <w:rPr>
          <w:rFonts w:eastAsia="Times New Roman" w:cs="Times New Roman"/>
          <w:b/>
          <w:szCs w:val="24"/>
        </w:rPr>
        <w:t xml:space="preserve">ΓΕΩΡΓΙΟΣ – ΔΗΜΗΤΡΙΟΣ ΚΑΡΡΑΣ: </w:t>
      </w:r>
      <w:r>
        <w:rPr>
          <w:rFonts w:eastAsia="Times New Roman" w:cs="Times New Roman"/>
          <w:szCs w:val="24"/>
        </w:rPr>
        <w:t>Αναφέρομαι στο… (δεν ακούστηκε)</w:t>
      </w:r>
    </w:p>
    <w:p w14:paraId="20D453B7"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(Υφυπουργός Εξωτερικών): </w:t>
      </w:r>
      <w:r>
        <w:rPr>
          <w:rFonts w:eastAsia="Times New Roman" w:cs="Times New Roman"/>
          <w:szCs w:val="24"/>
        </w:rPr>
        <w:t>Μπορεί να είναι, αλλά αυτό δεν επηρεάζει</w:t>
      </w:r>
      <w:r>
        <w:rPr>
          <w:rFonts w:eastAsia="Times New Roman" w:cs="Times New Roman"/>
          <w:szCs w:val="24"/>
        </w:rPr>
        <w:t xml:space="preserve"> την πολιτική μας. Η πολιτική μας είναι αυτή που σας είπα, ότι με τον κατάλληλο τρόπο και με διπλωματικά μέσα και σε πολιτικό επίπεδο προβάλλουμε και στηρίζουμε τις ενέργειες αυτές. Αναφέρθηκα στην ομογένεια και στη Γενική Γραμματεία Απόδημου Ελληνισμού. Ε</w:t>
      </w:r>
      <w:r>
        <w:rPr>
          <w:rFonts w:eastAsia="Times New Roman" w:cs="Times New Roman"/>
          <w:szCs w:val="24"/>
        </w:rPr>
        <w:t>ίναι άλλωστε το δεύτερο ερώτημα το οποίο είχατε υποβάλει και νομίζω ότι σας έχω απαντήσει.</w:t>
      </w:r>
    </w:p>
    <w:p w14:paraId="20D453B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Η χώρα μας σε στενή συνεργασία με χώρες που έχουν υπάρξει και θύματα γενοκτονίας στο παρελθόν, όπως το Ισραήλ και η Αρμενία, καλλιεργούμε συστηματικά τη συζήτηση για</w:t>
      </w:r>
      <w:r>
        <w:rPr>
          <w:rFonts w:eastAsia="Times New Roman" w:cs="Times New Roman"/>
          <w:szCs w:val="24"/>
        </w:rPr>
        <w:t xml:space="preserve"> την ανάγκη διαφύλαξης της ιστορικής αλήθειας σχετικά με αυτά τα γεγονότα και πρωτοστατούμε στις προσπάθειες των Ηνωμένων Εθνών για την πλήρη εφαρμογή της </w:t>
      </w:r>
      <w:r>
        <w:rPr>
          <w:rFonts w:eastAsia="Times New Roman" w:cs="Times New Roman"/>
          <w:szCs w:val="24"/>
        </w:rPr>
        <w:t xml:space="preserve">σύμβασης </w:t>
      </w:r>
      <w:r>
        <w:rPr>
          <w:rFonts w:eastAsia="Times New Roman" w:cs="Times New Roman"/>
          <w:szCs w:val="24"/>
        </w:rPr>
        <w:t>για την Πρόληψη και την Καταστολή του Εγκλήματος της Γενοκτονίας του 1948.</w:t>
      </w:r>
    </w:p>
    <w:p w14:paraId="20D453B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Δικό μας χρέος, έ</w:t>
      </w:r>
      <w:r>
        <w:rPr>
          <w:rFonts w:eastAsia="Times New Roman" w:cs="Times New Roman"/>
          <w:szCs w:val="24"/>
        </w:rPr>
        <w:t xml:space="preserve">τσι όπως το αισθανόμαστε -και το λέω γιατί σε αυτό το πλαίσιο κινούμαστε διαχρονικά στη χάραξη της πολιτικής μας-, είναι να διαφυλάξουμε την ιστορική αλήθεια, να διατηρήσουμε την ιστορική μνήμη και να μην σταματήσουμε τον αγώνα για την καθολική αναγνώριση </w:t>
      </w:r>
      <w:r>
        <w:rPr>
          <w:rFonts w:eastAsia="Times New Roman" w:cs="Times New Roman"/>
          <w:szCs w:val="24"/>
        </w:rPr>
        <w:t>από τη διεθνή κοινότητα της συστηματικής εξολόθρευσης και του βίαιου ξεριζωμού των Ελλήνων του Πόντου και της Ιωνίας από το 1914 έως το 1923, προκειμένου να μην επαναληφθούν.</w:t>
      </w:r>
    </w:p>
    <w:p w14:paraId="20D453B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επιτρέψτε μου να δώσω και δύο, τρεις σκέψεις, οι οποίες νομίζω ότ</w:t>
      </w:r>
      <w:r>
        <w:rPr>
          <w:rFonts w:eastAsia="Times New Roman" w:cs="Times New Roman"/>
          <w:szCs w:val="24"/>
        </w:rPr>
        <w:t xml:space="preserve">ι έχουν την αξία τους, γιατί εχθές ακούστηκε και ρατσιστικός λόγος στην Αίθουσα αυτή και θα ήθελα να δώσω μία εκτίμηση. </w:t>
      </w:r>
    </w:p>
    <w:p w14:paraId="20D453B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ιστορία του ελληνισμού, όπως γνωρίζετε, είναι πρώτιστα ιστορία επιβίωσης, διάκρισης, προσφοράς και ευθύνης. Ταυτόχρονα, όμως, και τόλ</w:t>
      </w:r>
      <w:r>
        <w:rPr>
          <w:rFonts w:eastAsia="Times New Roman" w:cs="Times New Roman"/>
          <w:szCs w:val="24"/>
        </w:rPr>
        <w:t>μης και εθνικής ομοψυχίας απέναντι σε κινδύνους και προκλήσεις. Στο δύσκολο αυτό έργο του τερματισμού της μη αποδοχής της ιστορικής αλήθειας από τη γείτονα χώρα, το οποίο για μένα αναμφισβήτητα θα πρέπει να συμπορευθεί με τη συγχώρεση, μπορούν να βοηθήσουν</w:t>
      </w:r>
      <w:r>
        <w:rPr>
          <w:rFonts w:eastAsia="Times New Roman" w:cs="Times New Roman"/>
          <w:szCs w:val="24"/>
        </w:rPr>
        <w:t xml:space="preserve"> και οι ίδιες κοινωνίες σε απευθείας γόνιμο και εποικοδομητικό διάλογο, έτσι ώστε μια ειλικρινής προσέγγιση να αποκλείσει το ενδεχόμενο να επαναληφθούν παρόμοιες καταστάσεις και πράξεις οπουδήποτε στον κόσμο. </w:t>
      </w:r>
    </w:p>
    <w:p w14:paraId="20D453B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Ο διάλογος αυτός σε συνδυασμό με την αναγνώρισ</w:t>
      </w:r>
      <w:r>
        <w:rPr>
          <w:rFonts w:eastAsia="Times New Roman" w:cs="Times New Roman"/>
          <w:szCs w:val="24"/>
        </w:rPr>
        <w:t xml:space="preserve">η και εξάλειψη του ταμπού για την ποντιακή γενοκτονία πιστεύω ότι θα συμβάλουν στην αυγή μιας νέας εποχής. Οφείλουμε περισσότερο από ποτέ τόσο στα θύματα της γενοκτονίας, στους συγγενείς, </w:t>
      </w:r>
      <w:r>
        <w:rPr>
          <w:rFonts w:eastAsia="Times New Roman" w:cs="Times New Roman"/>
          <w:szCs w:val="24"/>
        </w:rPr>
        <w:lastRenderedPageBreak/>
        <w:t>αλλά και στους σύγχρονους, εμάς, να διαφυλάξουμε στη μνήμη μας το ισ</w:t>
      </w:r>
      <w:r>
        <w:rPr>
          <w:rFonts w:eastAsia="Times New Roman" w:cs="Times New Roman"/>
          <w:szCs w:val="24"/>
        </w:rPr>
        <w:t>τορικό αυτό γεγονός και να δημιουργήσουμε εκείνες τις προϋποθέσεις που θα οδηγήσουν στη δικαίωση, στην ειρηνική συνύπαρξη και στη συνεργασία των λαών.</w:t>
      </w:r>
    </w:p>
    <w:p w14:paraId="20D453B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Η ιστορική μνήμη, που προσπαθούμε με όλες μας τις δυνάμεις να μείνει ζωντανή, είναι όχι μόνον για να μας </w:t>
      </w:r>
      <w:r>
        <w:rPr>
          <w:rFonts w:eastAsia="Times New Roman" w:cs="Times New Roman"/>
          <w:szCs w:val="24"/>
        </w:rPr>
        <w:t>θυμίζει, αλλά και για να μας καθοδηγεί. Όχι για να καλλιεργήσουμε τη μισαλλοδοξία, την ξενοφοβία και τον όποιας μορφής ρατσισμό. Θέλουμε την ιστορική μνήμη για να κρατήσουμε το δεσμό, τη φωνή μας, για να βάλουμε σημάδια στον δρόμο μας, να μην χαθούμε σε αυ</w:t>
      </w:r>
      <w:r>
        <w:rPr>
          <w:rFonts w:eastAsia="Times New Roman" w:cs="Times New Roman"/>
          <w:szCs w:val="24"/>
        </w:rPr>
        <w:t xml:space="preserve">τήν την ατέλειωτη οδύσσεια της πορείας μας. Όπως χαρακτηριστικά είχε πει ο καθηγητής κ. Φωτιάδης, η μνήμη είναι δύναμη, είναι το μόνο υγιές πράγμα που μας κρατάει δυνατούς πάνω στη γη. </w:t>
      </w:r>
    </w:p>
    <w:p w14:paraId="20D453B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w:t>
      </w:r>
      <w:r>
        <w:rPr>
          <w:rFonts w:eastAsia="Times New Roman" w:cs="Times New Roman"/>
          <w:szCs w:val="24"/>
        </w:rPr>
        <w:t>ίου Υφυπουργού)</w:t>
      </w:r>
    </w:p>
    <w:p w14:paraId="20D453B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Οι γενιές που έρχονται, θα αισθανθούν ασφαλείς πιστεύω όχι μόνον όταν θα πάψουν οι γενοκτονίες, αλλά όταν πάψουν να υπάρχουν και οι αιτίες που τις προκαλούν: ο σεβασμός του διεθνούς δικαίου, η εξασφάλιση των ανθρωπίνων δικαιωμάτων για όλους τους πολίτες κά</w:t>
      </w:r>
      <w:r>
        <w:rPr>
          <w:rFonts w:eastAsia="Times New Roman" w:cs="Times New Roman"/>
          <w:szCs w:val="24"/>
        </w:rPr>
        <w:t xml:space="preserve">θε κράτους χωρίς φυλετικές, </w:t>
      </w:r>
      <w:proofErr w:type="spellStart"/>
      <w:r>
        <w:rPr>
          <w:rFonts w:eastAsia="Times New Roman" w:cs="Times New Roman"/>
          <w:szCs w:val="24"/>
        </w:rPr>
        <w:t>εθνοτικές</w:t>
      </w:r>
      <w:proofErr w:type="spellEnd"/>
      <w:r>
        <w:rPr>
          <w:rFonts w:eastAsia="Times New Roman" w:cs="Times New Roman"/>
          <w:szCs w:val="24"/>
        </w:rPr>
        <w:t xml:space="preserve">, πολιτισμικές ή θρησκευτικές διακρίσεις είναι αυτά που μπορούν να αποτρέψουν συγκρούσεις και διενέξεις που οδηγούν σε εθνοκαθάρσεις και γενοκτονίες.  </w:t>
      </w:r>
    </w:p>
    <w:p w14:paraId="20D453C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Βουλευτά, νομίζω ότι υπάρχει και μια άλλη θετική εξέλιξη στο </w:t>
      </w:r>
      <w:r>
        <w:rPr>
          <w:rFonts w:eastAsia="Times New Roman" w:cs="Times New Roman"/>
          <w:szCs w:val="24"/>
        </w:rPr>
        <w:t xml:space="preserve">ποντιακό ζήτημα. Πέρυσι στη Βουλή είχα ευχηθεί το εξής: «Στα εκατό χρόνια από τη Γενοκτονία των Ποντίων, δηλαδή του χρόνου, όλοι μαζί οι Πόντιοι να κάνουμε κοινές εκδηλώσεις. Η δύναμη των Ποντίων είναι η ενότητά μας». </w:t>
      </w:r>
    </w:p>
    <w:p w14:paraId="20D453C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Φέτος για πρώτη φορά πληροφορήθηκα ότ</w:t>
      </w:r>
      <w:r>
        <w:rPr>
          <w:rFonts w:eastAsia="Times New Roman" w:cs="Times New Roman"/>
          <w:szCs w:val="24"/>
        </w:rPr>
        <w:t>ι έναν χρόνο πριν από την συμπλήρωση των εκατό χρόνων από τη Γενοκτονία, ο οργανωμένος ποντιακός χώρος, δηλαδή η Παμποντιακή Ομοσπονδία Ελλάδος, η ΠΟΕ, η Πανελλήνια Ομοσπονδία Πο</w:t>
      </w:r>
      <w:r>
        <w:rPr>
          <w:rFonts w:eastAsia="Times New Roman" w:cs="Times New Roman"/>
          <w:szCs w:val="24"/>
        </w:rPr>
        <w:lastRenderedPageBreak/>
        <w:t xml:space="preserve">ντιακών Σωματείων, η ΠΟΠΣ και η Πανελλήνια Ομοσπονδία των </w:t>
      </w:r>
      <w:proofErr w:type="spellStart"/>
      <w:r>
        <w:rPr>
          <w:rFonts w:eastAsia="Times New Roman" w:cs="Times New Roman"/>
          <w:szCs w:val="24"/>
        </w:rPr>
        <w:t>Ελληνοποντίων</w:t>
      </w:r>
      <w:proofErr w:type="spellEnd"/>
      <w:r>
        <w:rPr>
          <w:rFonts w:eastAsia="Times New Roman" w:cs="Times New Roman"/>
          <w:szCs w:val="24"/>
        </w:rPr>
        <w:t xml:space="preserve"> </w:t>
      </w:r>
      <w:proofErr w:type="spellStart"/>
      <w:r>
        <w:rPr>
          <w:rFonts w:eastAsia="Times New Roman" w:cs="Times New Roman"/>
          <w:szCs w:val="24"/>
        </w:rPr>
        <w:t>Παλινν</w:t>
      </w:r>
      <w:r>
        <w:rPr>
          <w:rFonts w:eastAsia="Times New Roman" w:cs="Times New Roman"/>
          <w:szCs w:val="24"/>
        </w:rPr>
        <w:t>οστούντων</w:t>
      </w:r>
      <w:proofErr w:type="spellEnd"/>
      <w:r>
        <w:rPr>
          <w:rFonts w:eastAsia="Times New Roman" w:cs="Times New Roman"/>
          <w:szCs w:val="24"/>
        </w:rPr>
        <w:t xml:space="preserve"> από την πρώην Σοβιετική Ένωση, η ΠΟΣΕΠ, μαζί βέβαια και με πολυάριθμα σωματεία και ιδρύματα, θα βρεθούν για πρώτη φορά μαζί, θα κάνουν κοινό εορτασμό στη Θεσσαλονίκη και στην Αθήνα. Στη Θεσσαλονίκη θα γίνει στις 18.30΄ το απόγευμα στις 19 Μαΐου κ</w:t>
      </w:r>
      <w:r>
        <w:rPr>
          <w:rFonts w:eastAsia="Times New Roman" w:cs="Times New Roman"/>
          <w:szCs w:val="24"/>
        </w:rPr>
        <w:t xml:space="preserve">αι θα είναι από κοινού ο εορτασμός με κοινές εκδηλώσεις που γίνονται για πρώτη φορά. </w:t>
      </w:r>
    </w:p>
    <w:p w14:paraId="20D453C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Πιστεύω ότι είναι ένα θετικό βήμα για την προώθηση του ποντιακού ζητήματος. Είμαι πολύ χαρούμενος γι’ αυτό, γιατί νομίζω ότι κάνουμε πράξη το δυνατό μήνυμα από τον λόγο τ</w:t>
      </w:r>
      <w:r>
        <w:rPr>
          <w:rFonts w:eastAsia="Times New Roman" w:cs="Times New Roman"/>
          <w:szCs w:val="24"/>
        </w:rPr>
        <w:t>ου Μακρυγιάννη που είναι πολύτιμο κληροδότημα για τον λαό μας. Θα μου επιτρέψετε να κλείσω με αυτό, μαζί με τη διαβεβαίωση ότι προσπαθούμε και οι ενέργειές μας θα συνεχιστούν, κύριε Βουλευτά.</w:t>
      </w:r>
    </w:p>
    <w:p w14:paraId="20D453C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«Τούτη τη πατρίδα την έχουμε όλοι μαζί, και σοφοί και αμαθείς κα</w:t>
      </w:r>
      <w:r>
        <w:rPr>
          <w:rFonts w:eastAsia="Times New Roman" w:cs="Times New Roman"/>
          <w:szCs w:val="24"/>
        </w:rPr>
        <w:t xml:space="preserve">ι πλούσιοι και φτωχοί και πολιτικοί και στρατιωτικοί και οι πλέον μικρότεροι άνθρωποι. Όσοι </w:t>
      </w:r>
      <w:proofErr w:type="spellStart"/>
      <w:r>
        <w:rPr>
          <w:rFonts w:eastAsia="Times New Roman" w:cs="Times New Roman"/>
          <w:szCs w:val="24"/>
        </w:rPr>
        <w:t>αγωνιστήκαμεν</w:t>
      </w:r>
      <w:proofErr w:type="spellEnd"/>
      <w:r>
        <w:rPr>
          <w:rFonts w:eastAsia="Times New Roman" w:cs="Times New Roman"/>
          <w:szCs w:val="24"/>
        </w:rPr>
        <w:t xml:space="preserve">, αναλόγως ο καθείς, έχουμε να </w:t>
      </w:r>
      <w:proofErr w:type="spellStart"/>
      <w:r>
        <w:rPr>
          <w:rFonts w:eastAsia="Times New Roman" w:cs="Times New Roman"/>
          <w:szCs w:val="24"/>
        </w:rPr>
        <w:t>ζήσομεν</w:t>
      </w:r>
      <w:proofErr w:type="spellEnd"/>
      <w:r>
        <w:rPr>
          <w:rFonts w:eastAsia="Times New Roman" w:cs="Times New Roman"/>
          <w:szCs w:val="24"/>
        </w:rPr>
        <w:t xml:space="preserve"> εδώ. Το λοιπόν </w:t>
      </w:r>
      <w:proofErr w:type="spellStart"/>
      <w:r>
        <w:rPr>
          <w:rFonts w:eastAsia="Times New Roman" w:cs="Times New Roman"/>
          <w:szCs w:val="24"/>
        </w:rPr>
        <w:t>δουλέψαμεν</w:t>
      </w:r>
      <w:proofErr w:type="spellEnd"/>
      <w:r>
        <w:rPr>
          <w:rFonts w:eastAsia="Times New Roman" w:cs="Times New Roman"/>
          <w:szCs w:val="24"/>
        </w:rPr>
        <w:t xml:space="preserve"> όλοι </w:t>
      </w:r>
      <w:r>
        <w:rPr>
          <w:rFonts w:eastAsia="Times New Roman" w:cs="Times New Roman"/>
          <w:szCs w:val="24"/>
        </w:rPr>
        <w:lastRenderedPageBreak/>
        <w:t>μαζί, να τη φυλάμε και όλοι μαζί και να μη λέγει ούτε ο δυνατός «εγώ» ούτε ο αδύν</w:t>
      </w:r>
      <w:r>
        <w:rPr>
          <w:rFonts w:eastAsia="Times New Roman" w:cs="Times New Roman"/>
          <w:szCs w:val="24"/>
        </w:rPr>
        <w:t xml:space="preserve">ατος. Είμαστε εις το εμείς και όχι εις το εγώ». Με αυτά τα λόγια θα ήθελα να κλείσω. </w:t>
      </w:r>
    </w:p>
    <w:p w14:paraId="20D453C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 πολύ.</w:t>
      </w:r>
    </w:p>
    <w:p w14:paraId="20D453C5" w14:textId="77777777" w:rsidR="00926B21" w:rsidRDefault="009868C1">
      <w:pPr>
        <w:spacing w:line="600" w:lineRule="auto"/>
        <w:ind w:firstLine="720"/>
        <w:jc w:val="both"/>
        <w:rPr>
          <w:rFonts w:eastAsia="Times New Roman" w:cs="Times New Roman"/>
          <w:szCs w:val="24"/>
        </w:rPr>
      </w:pPr>
      <w:r w:rsidRPr="004C6F7C">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Ευχαριστούμε τον Υφυπουργό κ. Αμανατίδη.</w:t>
      </w:r>
    </w:p>
    <w:p w14:paraId="20D453C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Συνεχίζουμε</w:t>
      </w:r>
      <w:r>
        <w:rPr>
          <w:rFonts w:eastAsia="Times New Roman" w:cs="Times New Roman"/>
          <w:szCs w:val="24"/>
        </w:rPr>
        <w:t xml:space="preserve"> με τη συζήτηση της </w:t>
      </w:r>
      <w:r>
        <w:rPr>
          <w:rFonts w:eastAsia="Times New Roman" w:cs="Times New Roman"/>
          <w:szCs w:val="24"/>
        </w:rPr>
        <w:t>πρώτη</w:t>
      </w:r>
      <w:r>
        <w:rPr>
          <w:rFonts w:eastAsia="Times New Roman" w:cs="Times New Roman"/>
          <w:szCs w:val="24"/>
        </w:rPr>
        <w:t>ς</w:t>
      </w:r>
      <w:r>
        <w:rPr>
          <w:rFonts w:eastAsia="Times New Roman" w:cs="Times New Roman"/>
          <w:szCs w:val="24"/>
        </w:rPr>
        <w:t xml:space="preserve"> με αριθμό 1637/15-5-2018 επίκαιρη</w:t>
      </w:r>
      <w:r>
        <w:rPr>
          <w:rFonts w:eastAsia="Times New Roman" w:cs="Times New Roman"/>
          <w:szCs w:val="24"/>
        </w:rPr>
        <w:t>ς</w:t>
      </w:r>
      <w:r>
        <w:rPr>
          <w:rFonts w:eastAsia="Times New Roman" w:cs="Times New Roman"/>
          <w:szCs w:val="24"/>
        </w:rPr>
        <w:t xml:space="preserve"> ερώτησ</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πρώτου κύκλου του Βουλευτή Αττικής της Νέας Δημοκρατίας κ. </w:t>
      </w:r>
      <w:r w:rsidRPr="004F4163">
        <w:rPr>
          <w:rFonts w:eastAsia="Times New Roman" w:cs="Times New Roman"/>
          <w:bCs/>
          <w:szCs w:val="24"/>
        </w:rPr>
        <w:t xml:space="preserve">Αθανασίου Μπούρα </w:t>
      </w:r>
      <w:r>
        <w:rPr>
          <w:rFonts w:eastAsia="Times New Roman" w:cs="Times New Roman"/>
          <w:szCs w:val="24"/>
        </w:rPr>
        <w:t xml:space="preserve">προς τον Υπουργό </w:t>
      </w:r>
      <w:r w:rsidRPr="004F4163">
        <w:rPr>
          <w:rFonts w:eastAsia="Times New Roman" w:cs="Times New Roman"/>
          <w:bCs/>
          <w:szCs w:val="24"/>
        </w:rPr>
        <w:t>Υποδομών και Μεταφορών,</w:t>
      </w:r>
      <w:r>
        <w:rPr>
          <w:rFonts w:eastAsia="Times New Roman" w:cs="Times New Roman"/>
          <w:szCs w:val="24"/>
        </w:rPr>
        <w:t xml:space="preserve"> με θέμα: «Διακοπή της λεωφορειακής γραμμής του ΟΑΣΑ Α16».</w:t>
      </w:r>
    </w:p>
    <w:p w14:paraId="20D453C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Στην ερώτηση του κ. Μπούρα θα απαντήσει ο Υφυπουργός Υποδομών και Μεταφορών κ.</w:t>
      </w:r>
      <w:r>
        <w:rPr>
          <w:rFonts w:eastAsia="Times New Roman" w:cs="Times New Roman"/>
          <w:szCs w:val="24"/>
        </w:rPr>
        <w:t xml:space="preserve"> Νικόλαος Μαυραγάνης.</w:t>
      </w:r>
    </w:p>
    <w:p w14:paraId="20D453C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Εκ προοιμίου, να ζητήσουμε συγνώμη από τον κ. Μπούρα για την αλλαγή της σειράς. Οι υποχρεώσεις των Υπουργών επιβάλλουν αλλαγές στο πρόγραμμα, πλην </w:t>
      </w:r>
      <w:r>
        <w:rPr>
          <w:rFonts w:eastAsia="Times New Roman" w:cs="Times New Roman"/>
          <w:szCs w:val="24"/>
        </w:rPr>
        <w:lastRenderedPageBreak/>
        <w:t>όμως είναι επιβεβλημένες, θα έλεγα. Ζητάμε, λοιπόν, την κατανόηση των Βουλευτών όταν αλ</w:t>
      </w:r>
      <w:r>
        <w:rPr>
          <w:rFonts w:eastAsia="Times New Roman" w:cs="Times New Roman"/>
          <w:szCs w:val="24"/>
        </w:rPr>
        <w:t xml:space="preserve">λάζει η σειρά τους. </w:t>
      </w:r>
    </w:p>
    <w:p w14:paraId="20D453C9"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Ναι, κύριε Πρόεδρε, αλλά και εγώ στον κ. Μαυραγάνη έχω ερώτηση. </w:t>
      </w:r>
    </w:p>
    <w:p w14:paraId="20D453CA" w14:textId="77777777" w:rsidR="00926B21" w:rsidRDefault="009868C1">
      <w:pPr>
        <w:spacing w:line="600" w:lineRule="auto"/>
        <w:ind w:firstLine="720"/>
        <w:jc w:val="both"/>
        <w:rPr>
          <w:rFonts w:eastAsia="Times New Roman" w:cs="Times New Roman"/>
          <w:szCs w:val="24"/>
        </w:rPr>
      </w:pPr>
      <w:r w:rsidRPr="004C6F7C">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Εντάξει, κύριε Τζελέπη.</w:t>
      </w:r>
    </w:p>
    <w:p w14:paraId="20D453C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Μπούρα, έχετε τον λόγο για δύο λεπτά να αναπτύξετε την ερώτησή σας.</w:t>
      </w:r>
    </w:p>
    <w:p w14:paraId="20D453CC"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Ευ</w:t>
      </w:r>
      <w:r>
        <w:rPr>
          <w:rFonts w:eastAsia="Times New Roman" w:cs="Times New Roman"/>
          <w:szCs w:val="24"/>
        </w:rPr>
        <w:t>χαριστώ, κύριε Πρόεδρε.</w:t>
      </w:r>
    </w:p>
    <w:p w14:paraId="20D453C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Υπουργέ, οι κάτοικοι αλλά και οι χιλιάδες εργαζόμενοι και επισκέπτες της Ελευσίνας αναστατώθηκαν όταν πληροφορήθηκαν πριν από λίγες μέρες για την άμεση κιόλας διακοπή της λεωφορειακής γραμμής Α16 -ιστορική λεωφορειακή γραμμή- </w:t>
      </w:r>
      <w:r>
        <w:rPr>
          <w:rFonts w:eastAsia="Times New Roman" w:cs="Times New Roman"/>
          <w:szCs w:val="24"/>
        </w:rPr>
        <w:t>που συνδέει την Ελευσίνα με το κέντρο της Αθήνας και συγκεκριμένα με την πλατεία Κουμουνδούρου, όχι το Σύνταγμα. Το λέω ενδεικτικά αυτό.</w:t>
      </w:r>
    </w:p>
    <w:p w14:paraId="20D453C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Η γραμμή αυτή εξυπηρετεί καθημερινά χιλιάδες πολίτες της </w:t>
      </w:r>
      <w:r>
        <w:rPr>
          <w:rFonts w:eastAsia="Times New Roman" w:cs="Times New Roman"/>
          <w:szCs w:val="24"/>
        </w:rPr>
        <w:t>δ</w:t>
      </w:r>
      <w:r>
        <w:rPr>
          <w:rFonts w:eastAsia="Times New Roman" w:cs="Times New Roman"/>
          <w:szCs w:val="24"/>
        </w:rPr>
        <w:t>υτικής Αττικής, όχι μόνο της Ελευσίνας. Η διακοπή που έγινε χ</w:t>
      </w:r>
      <w:r>
        <w:rPr>
          <w:rFonts w:eastAsia="Times New Roman" w:cs="Times New Roman"/>
          <w:szCs w:val="24"/>
        </w:rPr>
        <w:t xml:space="preserve">ωρίς προηγούμενη διαβούλευση –το τονίζω αυτό- με τους φορείς της περιοχής, δυσχεραίνει τις μετακινήσεις των πολιτών, καθώς τώρα αναγκάζονται να κάνουν αλλεπάλληλες μετεπιβιβάσεις είτε με το </w:t>
      </w:r>
      <w:r>
        <w:rPr>
          <w:rFonts w:eastAsia="Times New Roman" w:cs="Times New Roman"/>
          <w:szCs w:val="24"/>
        </w:rPr>
        <w:t>μ</w:t>
      </w:r>
      <w:r>
        <w:rPr>
          <w:rFonts w:eastAsia="Times New Roman" w:cs="Times New Roman"/>
          <w:szCs w:val="24"/>
        </w:rPr>
        <w:t xml:space="preserve">ετρό είτε με τον </w:t>
      </w:r>
      <w:r>
        <w:rPr>
          <w:rFonts w:eastAsia="Times New Roman" w:cs="Times New Roman"/>
          <w:szCs w:val="24"/>
        </w:rPr>
        <w:t>π</w:t>
      </w:r>
      <w:r>
        <w:rPr>
          <w:rFonts w:eastAsia="Times New Roman" w:cs="Times New Roman"/>
          <w:szCs w:val="24"/>
        </w:rPr>
        <w:t xml:space="preserve">ροαστιακό είτε με άλλες λεωφορειακές γραμμές. </w:t>
      </w:r>
    </w:p>
    <w:p w14:paraId="20D453C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Εδώ και καιρό η ευρύτερη περιοχή του </w:t>
      </w:r>
      <w:proofErr w:type="spellStart"/>
      <w:r>
        <w:rPr>
          <w:rFonts w:eastAsia="Times New Roman" w:cs="Times New Roman"/>
          <w:szCs w:val="24"/>
        </w:rPr>
        <w:t>Θριασίου</w:t>
      </w:r>
      <w:proofErr w:type="spellEnd"/>
      <w:r>
        <w:rPr>
          <w:rFonts w:eastAsia="Times New Roman" w:cs="Times New Roman"/>
          <w:szCs w:val="24"/>
        </w:rPr>
        <w:t xml:space="preserve"> Πεδίου θα έπρεπε να εξυπηρετείται με περισσότερα και πιο συχνά δρομολόγια, τόσο σε τοπικό επίπεδο όσο και προς την Αθήνα, λόγω της ανάπτυξης της βιομηχανικής και εμπορικής ζώνης και των χιλιάδων εργαζομένων. Αν</w:t>
      </w:r>
      <w:r>
        <w:rPr>
          <w:rFonts w:eastAsia="Times New Roman" w:cs="Times New Roman"/>
          <w:szCs w:val="24"/>
        </w:rPr>
        <w:t xml:space="preserve">τ’ αυτού οι συνθήκες σύνδεσης του </w:t>
      </w:r>
      <w:proofErr w:type="spellStart"/>
      <w:r>
        <w:rPr>
          <w:rFonts w:eastAsia="Times New Roman" w:cs="Times New Roman"/>
          <w:szCs w:val="24"/>
        </w:rPr>
        <w:t>Θριασίου</w:t>
      </w:r>
      <w:proofErr w:type="spellEnd"/>
      <w:r>
        <w:rPr>
          <w:rFonts w:eastAsia="Times New Roman" w:cs="Times New Roman"/>
          <w:szCs w:val="24"/>
        </w:rPr>
        <w:t xml:space="preserve"> με την υπόλοιπη Αττική είναι τραγικές, παρόλο που στην περιοχή λειτουργεί ένα από τα πολύ μεγάλα νοσοκομεία της Αττικής, το </w:t>
      </w:r>
      <w:proofErr w:type="spellStart"/>
      <w:r>
        <w:rPr>
          <w:rFonts w:eastAsia="Times New Roman" w:cs="Times New Roman"/>
          <w:szCs w:val="24"/>
        </w:rPr>
        <w:t>Θριάσιο</w:t>
      </w:r>
      <w:proofErr w:type="spellEnd"/>
      <w:r>
        <w:rPr>
          <w:rFonts w:eastAsia="Times New Roman" w:cs="Times New Roman"/>
          <w:szCs w:val="24"/>
        </w:rPr>
        <w:t xml:space="preserve"> Νοσοκομείο, το οποίο καθημερινά επισκέπτονται εκατοντάδες αναξιοπαθούντες συγγενε</w:t>
      </w:r>
      <w:r>
        <w:rPr>
          <w:rFonts w:eastAsia="Times New Roman" w:cs="Times New Roman"/>
          <w:szCs w:val="24"/>
        </w:rPr>
        <w:t>ίς ασθενών</w:t>
      </w:r>
      <w:r>
        <w:rPr>
          <w:rFonts w:eastAsia="Times New Roman" w:cs="Times New Roman"/>
          <w:szCs w:val="24"/>
        </w:rPr>
        <w:t>,</w:t>
      </w:r>
      <w:r>
        <w:rPr>
          <w:rFonts w:eastAsia="Times New Roman" w:cs="Times New Roman"/>
          <w:szCs w:val="24"/>
        </w:rPr>
        <w:t xml:space="preserve"> που μπορεί να μη διαθέτουν ή μάλλον δεν διαθέτουν ιδιωτικό μέσο μεταφοράς.</w:t>
      </w:r>
    </w:p>
    <w:p w14:paraId="20D453D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Η Ελευσίνα αποτελεί έναν από τους σημαντικότερους και παγκοσμίως γνωστούς πολιτιστικούς θησαυρούς της Ελλάδος. Μεμονωμένοι τουρίστες την επισκέπτονται καθημερινά. Διαχρο</w:t>
      </w:r>
      <w:r>
        <w:rPr>
          <w:rFonts w:eastAsia="Times New Roman" w:cs="Times New Roman"/>
          <w:szCs w:val="24"/>
        </w:rPr>
        <w:t>νικά όλοι οι τουριστικοί οδηγοί -ξέρετε ότι όλοι με τους τουριστικούς οδηγούς περπατάμε, όταν πάμε κάπου- αναφέρουν τη λεωφορειακή γραμμή Α16 -και τώρα θα ψάχνονται- ως γραμμή σύνδεσης του κέντρου της Αθήνας με την Ελευσίνα.</w:t>
      </w:r>
    </w:p>
    <w:p w14:paraId="20D453D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Ας μην ξεχνάμε άλλωστε ότι κάθε</w:t>
      </w:r>
      <w:r>
        <w:rPr>
          <w:rFonts w:eastAsia="Times New Roman" w:cs="Times New Roman"/>
          <w:szCs w:val="24"/>
        </w:rPr>
        <w:t xml:space="preserve"> χρόνο οι εκδηλώσεις των Αισχυλείων -είναι τον Αύγουστο και τον Σεπτέμβριο, με πληθώρα γεγονότων- γίνονται πόλος έλξης για πάρα πολύ κόσμο από την Αθήνα. Εν μέσω, μάλιστα, της προετοιμασίας της πόλης ως Πολιτιστική Πρωτεύουσα της Ευρώπης 2021, είναι πιο επ</w:t>
      </w:r>
      <w:r>
        <w:rPr>
          <w:rFonts w:eastAsia="Times New Roman" w:cs="Times New Roman"/>
          <w:szCs w:val="24"/>
        </w:rPr>
        <w:t>ιτακτική ανάγκη η λειτουργία της εν λόγω γραμμής με συχνότερα δρομολόγια. Οι τουρίστες θα αδυνατούν να επισκέπτονται την περιοχή με δημόσια μέσα για να θαυμάσουν την πολιτιστική κληρονομιά της και να απολαύσουν τις εκδηλώσεις που θα διεξάγονται από τώρα κι</w:t>
      </w:r>
      <w:r>
        <w:rPr>
          <w:rFonts w:eastAsia="Times New Roman" w:cs="Times New Roman"/>
          <w:szCs w:val="24"/>
        </w:rPr>
        <w:t>όλας, αλλά και καθ’ όλη τη διάρκεια του 2021.</w:t>
      </w:r>
    </w:p>
    <w:p w14:paraId="20D453D2" w14:textId="77777777" w:rsidR="00926B21" w:rsidRDefault="009868C1">
      <w:pPr>
        <w:spacing w:line="600" w:lineRule="auto"/>
        <w:ind w:firstLine="720"/>
        <w:jc w:val="both"/>
        <w:rPr>
          <w:rFonts w:eastAsia="Times New Roman" w:cs="Times New Roman"/>
          <w:szCs w:val="24"/>
        </w:rPr>
      </w:pPr>
      <w:r w:rsidRPr="00563581">
        <w:rPr>
          <w:rFonts w:eastAsia="Times New Roman" w:cs="Times New Roman"/>
          <w:szCs w:val="24"/>
        </w:rPr>
        <w:lastRenderedPageBreak/>
        <w:t>(Στο σημείο αυτό κτυπάει το κουδούνι λήξεως του χρόνου ομιλίας του κυρίου Βουλευτή)</w:t>
      </w:r>
    </w:p>
    <w:p w14:paraId="20D453D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 xml:space="preserve">όψει αυτών, κύριε Υπουργέ -και γι’ αυτό θεώρησα σωστό και έκανα επίκαιρη ερώτηση- συνεδρίασε στις 8 Μαΐου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του Δήμου Ελευσίνας με την παρουσία και τη συμμετοχή της Περιφερειακής Ενότητας Δυτικής Αττικής -γνωρίζετε και πού </w:t>
      </w:r>
      <w:proofErr w:type="spellStart"/>
      <w:r>
        <w:rPr>
          <w:rFonts w:eastAsia="Times New Roman" w:cs="Times New Roman"/>
          <w:szCs w:val="24"/>
        </w:rPr>
        <w:t>πρόσκειται</w:t>
      </w:r>
      <w:proofErr w:type="spellEnd"/>
      <w:r>
        <w:rPr>
          <w:rFonts w:eastAsia="Times New Roman" w:cs="Times New Roman"/>
          <w:szCs w:val="24"/>
        </w:rPr>
        <w:t>, εξάλλου-, του Εργατικού Κέντρου Ελευσίνας - Δυτικής Αττικής και της Ελευσίνα Πολιτιστική Πρωτεύουσα 2021 και κατέληξε σε</w:t>
      </w:r>
      <w:r>
        <w:rPr>
          <w:rFonts w:eastAsia="Times New Roman" w:cs="Times New Roman"/>
          <w:szCs w:val="24"/>
        </w:rPr>
        <w:t xml:space="preserve"> ομόφωνο ψήφισμα-απόφαση για την επαναλειτουργία της γραμμής.</w:t>
      </w:r>
    </w:p>
    <w:p w14:paraId="20D453D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Διαβάζω πού κατέληξε μόνο και σταματώ εδώ, ευχαριστώντας για την ανοχή, κύριε Πρόεδρε.</w:t>
      </w:r>
    </w:p>
    <w:p w14:paraId="20D453D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Όλοι αυτοί λοιπόν που </w:t>
      </w:r>
      <w:proofErr w:type="spellStart"/>
      <w:r>
        <w:rPr>
          <w:rFonts w:eastAsia="Times New Roman" w:cs="Times New Roman"/>
          <w:szCs w:val="24"/>
        </w:rPr>
        <w:t>προείπα</w:t>
      </w:r>
      <w:proofErr w:type="spellEnd"/>
      <w:r>
        <w:rPr>
          <w:rFonts w:eastAsia="Times New Roman" w:cs="Times New Roman"/>
          <w:szCs w:val="24"/>
        </w:rPr>
        <w:t xml:space="preserve">, δηλαδή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Ελευσίνας, η Περιφερειακή Ενότητα Δυτικής Αττικ</w:t>
      </w:r>
      <w:r>
        <w:rPr>
          <w:rFonts w:eastAsia="Times New Roman" w:cs="Times New Roman"/>
          <w:szCs w:val="24"/>
        </w:rPr>
        <w:t xml:space="preserve">ής, το Εργατικό Κέντρο Ελευσίνας - Δυτικής Αττικής και η Ελευσίνα Πολιτιστική Πρωτεύουσα 2021 -που είναι τιμή που είναι αυτή η πόλη- </w:t>
      </w:r>
      <w:r>
        <w:rPr>
          <w:rFonts w:eastAsia="Times New Roman" w:cs="Times New Roman"/>
          <w:szCs w:val="24"/>
        </w:rPr>
        <w:lastRenderedPageBreak/>
        <w:t xml:space="preserve">ομόφωνα λένε το εξής: «Ζητάμε να επανέλθει, πρώτον, άμεσα η γραμμή Α16 με τακτικά δρομολόγια», όχι να την καταργήσετε αλλά </w:t>
      </w:r>
      <w:r>
        <w:rPr>
          <w:rFonts w:eastAsia="Times New Roman" w:cs="Times New Roman"/>
          <w:szCs w:val="24"/>
        </w:rPr>
        <w:t xml:space="preserve">να την ενισχύσετε. «Δεύτερον, να δημιουργηθούν τοπικά δρομολόγια στις βιομηχανικές και εμπορικές ζώνες του </w:t>
      </w:r>
      <w:proofErr w:type="spellStart"/>
      <w:r>
        <w:rPr>
          <w:rFonts w:eastAsia="Times New Roman" w:cs="Times New Roman"/>
          <w:szCs w:val="24"/>
        </w:rPr>
        <w:t>Θριασίου</w:t>
      </w:r>
      <w:proofErr w:type="spellEnd"/>
      <w:r>
        <w:rPr>
          <w:rFonts w:eastAsia="Times New Roman" w:cs="Times New Roman"/>
          <w:szCs w:val="24"/>
        </w:rPr>
        <w:t xml:space="preserve"> Πεδίου, αίτημα το οποίο εδώ και δεκαετίες υποβάλλεται συνεχώς στον ΟΑΣΑ από τους φορείς της </w:t>
      </w:r>
      <w:r>
        <w:rPr>
          <w:rFonts w:eastAsia="Times New Roman" w:cs="Times New Roman"/>
          <w:szCs w:val="24"/>
        </w:rPr>
        <w:t>δ</w:t>
      </w:r>
      <w:r>
        <w:rPr>
          <w:rFonts w:eastAsia="Times New Roman" w:cs="Times New Roman"/>
          <w:szCs w:val="24"/>
        </w:rPr>
        <w:t>υτικής Αττικής χωρίς καμμία ανταπόκριση. Τρίτον</w:t>
      </w:r>
      <w:r>
        <w:rPr>
          <w:rFonts w:eastAsia="Times New Roman" w:cs="Times New Roman"/>
          <w:szCs w:val="24"/>
        </w:rPr>
        <w:t xml:space="preserve">, να προσδιοριστούν έκτακτα δρομολόγια για τους σκοπούς της </w:t>
      </w:r>
      <w:r>
        <w:rPr>
          <w:rFonts w:eastAsia="Times New Roman" w:cs="Times New Roman"/>
          <w:szCs w:val="24"/>
        </w:rPr>
        <w:t>π</w:t>
      </w:r>
      <w:r>
        <w:rPr>
          <w:rFonts w:eastAsia="Times New Roman" w:cs="Times New Roman"/>
          <w:szCs w:val="24"/>
        </w:rPr>
        <w:t xml:space="preserve">ολιτιστικής </w:t>
      </w:r>
      <w:r>
        <w:rPr>
          <w:rFonts w:eastAsia="Times New Roman" w:cs="Times New Roman"/>
          <w:szCs w:val="24"/>
        </w:rPr>
        <w:t>π</w:t>
      </w:r>
      <w:r>
        <w:rPr>
          <w:rFonts w:eastAsia="Times New Roman" w:cs="Times New Roman"/>
          <w:szCs w:val="24"/>
        </w:rPr>
        <w:t xml:space="preserve">ρωτεύουσας και των υπόλοιπων πολιτιστικών δράσεων της πόλης, </w:t>
      </w:r>
      <w:r>
        <w:rPr>
          <w:rFonts w:eastAsia="Times New Roman" w:cs="Times New Roman"/>
          <w:szCs w:val="24"/>
        </w:rPr>
        <w:t>φ</w:t>
      </w:r>
      <w:r>
        <w:rPr>
          <w:rFonts w:eastAsia="Times New Roman" w:cs="Times New Roman"/>
          <w:szCs w:val="24"/>
        </w:rPr>
        <w:t>εστιβάλ Αισχύλεια, ξεναγήσεις αρχαιολογικού χώρου κ.λπ., με αφετηρία κεντρικά, κομβικά σημεία της πρωτεύουσας, όπως το Σ</w:t>
      </w:r>
      <w:r>
        <w:rPr>
          <w:rFonts w:eastAsia="Times New Roman" w:cs="Times New Roman"/>
          <w:szCs w:val="24"/>
        </w:rPr>
        <w:t>ύνταγμα, το Θησείο, ο Πειραιάς κ.λπ.</w:t>
      </w:r>
      <w:r>
        <w:rPr>
          <w:rFonts w:eastAsia="Times New Roman" w:cs="Times New Roman"/>
          <w:szCs w:val="24"/>
        </w:rPr>
        <w:t>.</w:t>
      </w:r>
      <w:r>
        <w:rPr>
          <w:rFonts w:eastAsia="Times New Roman" w:cs="Times New Roman"/>
          <w:szCs w:val="24"/>
        </w:rPr>
        <w:t xml:space="preserve"> Και τέταρτον, άμεση διαβούλευση με τον ΟΑΣΑ, ώστε να υλοποιηθούν τα παραπάνω».</w:t>
      </w:r>
    </w:p>
    <w:p w14:paraId="20D453D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Καταθέτω στα Πρακτικά αυτό το ομόφωνο ψήφισμα.</w:t>
      </w:r>
    </w:p>
    <w:p w14:paraId="20D453D7" w14:textId="77777777" w:rsidR="00926B21" w:rsidRDefault="009868C1">
      <w:pPr>
        <w:spacing w:line="600" w:lineRule="auto"/>
        <w:ind w:firstLine="720"/>
        <w:jc w:val="both"/>
        <w:rPr>
          <w:rFonts w:eastAsia="Times New Roman" w:cs="Times New Roman"/>
          <w:szCs w:val="24"/>
        </w:rPr>
      </w:pPr>
      <w:r w:rsidRPr="00B3594E">
        <w:rPr>
          <w:rFonts w:eastAsia="Times New Roman" w:cs="Times New Roman"/>
          <w:szCs w:val="24"/>
        </w:rPr>
        <w:t xml:space="preserve">(Στο σημείο αυτό ο Βουλευτής κ. </w:t>
      </w:r>
      <w:r>
        <w:rPr>
          <w:rFonts w:eastAsia="Times New Roman" w:cs="Times New Roman"/>
          <w:szCs w:val="24"/>
        </w:rPr>
        <w:t xml:space="preserve">Αθανάσιος Μπούρας καταθέτει για τα Πρακτικά το προαναφερθέν </w:t>
      </w:r>
      <w:r>
        <w:rPr>
          <w:rFonts w:eastAsia="Times New Roman" w:cs="Times New Roman"/>
          <w:szCs w:val="24"/>
        </w:rPr>
        <w:t>ψήφισμα</w:t>
      </w:r>
      <w:r w:rsidRPr="00B3594E">
        <w:rPr>
          <w:rFonts w:eastAsia="Times New Roman" w:cs="Times New Roman"/>
          <w:szCs w:val="24"/>
        </w:rPr>
        <w:t>, τ</w:t>
      </w:r>
      <w:r>
        <w:rPr>
          <w:rFonts w:eastAsia="Times New Roman" w:cs="Times New Roman"/>
          <w:szCs w:val="24"/>
        </w:rPr>
        <w:t>ο</w:t>
      </w:r>
      <w:r w:rsidRPr="00B3594E">
        <w:rPr>
          <w:rFonts w:eastAsia="Times New Roman" w:cs="Times New Roman"/>
          <w:szCs w:val="24"/>
        </w:rPr>
        <w:t xml:space="preserve"> οποί</w:t>
      </w:r>
      <w:r>
        <w:rPr>
          <w:rFonts w:eastAsia="Times New Roman" w:cs="Times New Roman"/>
          <w:szCs w:val="24"/>
        </w:rPr>
        <w:t>ο</w:t>
      </w:r>
      <w:r w:rsidRPr="00B3594E">
        <w:rPr>
          <w:rFonts w:eastAsia="Times New Roman" w:cs="Times New Roman"/>
          <w:szCs w:val="24"/>
        </w:rPr>
        <w:t xml:space="preserve"> βρίσκ</w:t>
      </w:r>
      <w:r>
        <w:rPr>
          <w:rFonts w:eastAsia="Times New Roman" w:cs="Times New Roman"/>
          <w:szCs w:val="24"/>
        </w:rPr>
        <w:t>ε</w:t>
      </w:r>
      <w:r w:rsidRPr="00B3594E">
        <w:rPr>
          <w:rFonts w:eastAsia="Times New Roman" w:cs="Times New Roman"/>
          <w:szCs w:val="24"/>
        </w:rPr>
        <w:t>ται στο αρχείο του Τμήματος Γραμματείας της Διεύθυνσης Στενογραφίας και Πρακτικών της Βουλής)</w:t>
      </w:r>
    </w:p>
    <w:p w14:paraId="20D453D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14:paraId="20D453D9" w14:textId="77777777" w:rsidR="00926B21" w:rsidRDefault="009868C1">
      <w:pPr>
        <w:spacing w:line="600" w:lineRule="auto"/>
        <w:ind w:firstLine="720"/>
        <w:jc w:val="both"/>
        <w:rPr>
          <w:rFonts w:eastAsia="Times New Roman" w:cs="Times New Roman"/>
          <w:szCs w:val="24"/>
        </w:rPr>
      </w:pPr>
      <w:r w:rsidRPr="006C082D">
        <w:rPr>
          <w:rFonts w:eastAsia="Times New Roman" w:cs="Times New Roman"/>
          <w:b/>
          <w:szCs w:val="24"/>
        </w:rPr>
        <w:t>ΠΡΟΕΔΡΕΥΩΝ (</w:t>
      </w:r>
      <w:r>
        <w:rPr>
          <w:rFonts w:eastAsia="Times New Roman" w:cs="Times New Roman"/>
          <w:b/>
          <w:szCs w:val="24"/>
        </w:rPr>
        <w:t>Αναστάσιος Κουράκης</w:t>
      </w:r>
      <w:r w:rsidRPr="006C082D">
        <w:rPr>
          <w:rFonts w:eastAsia="Times New Roman" w:cs="Times New Roman"/>
          <w:b/>
          <w:szCs w:val="24"/>
        </w:rPr>
        <w:t>):</w:t>
      </w:r>
      <w:r>
        <w:rPr>
          <w:rFonts w:eastAsia="Times New Roman" w:cs="Times New Roman"/>
          <w:szCs w:val="24"/>
        </w:rPr>
        <w:t xml:space="preserve"> Ευχαριστούμε τον κ. Μπούρα.</w:t>
      </w:r>
    </w:p>
    <w:p w14:paraId="20D453D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Τον λόγο έχει ο Υφυπουργός Υποδομών και Μεταφο</w:t>
      </w:r>
      <w:r>
        <w:rPr>
          <w:rFonts w:eastAsia="Times New Roman" w:cs="Times New Roman"/>
          <w:szCs w:val="24"/>
        </w:rPr>
        <w:t>ρών κ. Νικόλαος Μαυραγάνης για τρία λεπτά.</w:t>
      </w:r>
    </w:p>
    <w:p w14:paraId="20D453DB" w14:textId="77777777" w:rsidR="00926B21" w:rsidRDefault="009868C1">
      <w:pPr>
        <w:spacing w:line="600" w:lineRule="auto"/>
        <w:ind w:firstLine="720"/>
        <w:jc w:val="both"/>
        <w:rPr>
          <w:rFonts w:eastAsia="Times New Roman" w:cs="Times New Roman"/>
          <w:szCs w:val="24"/>
        </w:rPr>
      </w:pPr>
      <w:r w:rsidRPr="002154C1">
        <w:rPr>
          <w:rFonts w:eastAsia="Times New Roman" w:cs="Times New Roman"/>
          <w:b/>
          <w:szCs w:val="24"/>
        </w:rPr>
        <w:t>ΝΙΚΟΛΑΟΣ ΜΑΥΡΑΓΑΝΗΣ (Υφυπουργός Υποδομών και Μεταφορών):</w:t>
      </w:r>
      <w:r w:rsidRPr="002154C1">
        <w:rPr>
          <w:rFonts w:eastAsia="Times New Roman" w:cs="Times New Roman"/>
          <w:szCs w:val="24"/>
        </w:rPr>
        <w:t xml:space="preserve"> </w:t>
      </w:r>
      <w:r>
        <w:rPr>
          <w:rFonts w:eastAsia="Times New Roman" w:cs="Times New Roman"/>
          <w:szCs w:val="24"/>
        </w:rPr>
        <w:t>Ευχαριστώ, κύριε Πρόεδρε.</w:t>
      </w:r>
    </w:p>
    <w:p w14:paraId="20D453D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Βουλευτά, θα ξεκινήσω από το τελευταίο.</w:t>
      </w:r>
    </w:p>
    <w:p w14:paraId="20D453D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Εμείς, όπως ξέρετε, στην Κυβέρνησή μας, με τις ατέλειες και τις απειρίες, παρ’ όλα αυτά, έχουμε διακαή πόθο και αταλάντευτο στόχο τον ανθρωποκεντρισμό. Όταν γεννήθηκε το θέμα αυτό -και θα σας πω ακριβώς πώς γεννήθηκε και πώς επιλύθηκε- αποτέλεσε </w:t>
      </w:r>
      <w:proofErr w:type="spellStart"/>
      <w:r>
        <w:rPr>
          <w:rFonts w:eastAsia="Times New Roman" w:cs="Times New Roman"/>
          <w:szCs w:val="24"/>
        </w:rPr>
        <w:t>πρόταγμα</w:t>
      </w:r>
      <w:proofErr w:type="spellEnd"/>
      <w:r>
        <w:rPr>
          <w:rFonts w:eastAsia="Times New Roman" w:cs="Times New Roman"/>
          <w:szCs w:val="24"/>
        </w:rPr>
        <w:t xml:space="preserve"> η</w:t>
      </w:r>
      <w:r>
        <w:rPr>
          <w:rFonts w:eastAsia="Times New Roman" w:cs="Times New Roman"/>
          <w:szCs w:val="24"/>
        </w:rPr>
        <w:t xml:space="preserve"> διαβούλευση με την περιοχή. Γι’ αυτό και ολοκληρώθηκαν χθες οι διαβουλεύσεις αυτές με την επιτόπια παρουσία εκπροσώπων των δήμων και άλλων </w:t>
      </w:r>
      <w:r>
        <w:rPr>
          <w:rFonts w:eastAsia="Times New Roman" w:cs="Times New Roman"/>
          <w:szCs w:val="24"/>
        </w:rPr>
        <w:lastRenderedPageBreak/>
        <w:t>τοπικών φορέων στον ΟΑΣΑ και κατέληξαν, βεβαίως, να κατανοήσουν ότι αυτό το μέτρο που ελήφθη, της διαφορετικής συγκο</w:t>
      </w:r>
      <w:r>
        <w:rPr>
          <w:rFonts w:eastAsia="Times New Roman" w:cs="Times New Roman"/>
          <w:szCs w:val="24"/>
        </w:rPr>
        <w:t>ινωνιακής προσέγγισης μετά από μελέτες, ευνοεί τη συγκοινωνιακή σύνδεση των κατοίκων αυτής της ευαίσθητης και λαϊκής περιοχής, που πρέπει να στέρξουμε όλοι επάνω της και την ευνοεί με τον ακόλουθο τρόπο.</w:t>
      </w:r>
    </w:p>
    <w:p w14:paraId="20D453D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Πρώτον, η γραμμή Α16 όπως υπήρχε ήταν μια γραμμή η ο</w:t>
      </w:r>
      <w:r>
        <w:rPr>
          <w:rFonts w:eastAsia="Times New Roman" w:cs="Times New Roman"/>
          <w:szCs w:val="24"/>
        </w:rPr>
        <w:t xml:space="preserve">ποία δυσλειτουργούσε. Γιατί δυσλειτουργούσε; Διότι περνούσε από σημεία μεγάλου συγκοινωνιακού φόρτου, έκανε </w:t>
      </w:r>
      <w:proofErr w:type="spellStart"/>
      <w:r>
        <w:rPr>
          <w:rFonts w:eastAsia="Times New Roman" w:cs="Times New Roman"/>
          <w:szCs w:val="24"/>
        </w:rPr>
        <w:t>περιπορείες</w:t>
      </w:r>
      <w:proofErr w:type="spellEnd"/>
      <w:r>
        <w:rPr>
          <w:rFonts w:eastAsia="Times New Roman" w:cs="Times New Roman"/>
          <w:szCs w:val="24"/>
        </w:rPr>
        <w:t xml:space="preserve"> για να καταλήξει στον σταθμό του </w:t>
      </w:r>
      <w:r>
        <w:rPr>
          <w:rFonts w:eastAsia="Times New Roman" w:cs="Times New Roman"/>
          <w:szCs w:val="24"/>
        </w:rPr>
        <w:t>μ</w:t>
      </w:r>
      <w:r>
        <w:rPr>
          <w:rFonts w:eastAsia="Times New Roman" w:cs="Times New Roman"/>
          <w:szCs w:val="24"/>
        </w:rPr>
        <w:t xml:space="preserve">ετρό της Αγίας Μαρίνας, περνούσε από τη λεωφόρο Αθηνών και ενώ μπορούσε να κάνει μείωση της αποστάσεως και γρήγορη προσέγγιση του σταθμού του </w:t>
      </w:r>
      <w:r>
        <w:rPr>
          <w:rFonts w:eastAsia="Times New Roman" w:cs="Times New Roman"/>
          <w:szCs w:val="24"/>
        </w:rPr>
        <w:t>μ</w:t>
      </w:r>
      <w:r>
        <w:rPr>
          <w:rFonts w:eastAsia="Times New Roman" w:cs="Times New Roman"/>
          <w:szCs w:val="24"/>
        </w:rPr>
        <w:t>ετρό της Αγίας Μαρίνας, δεν το έκανε και έφτανε τελικά στην πλατεία Κουμουνδούρου μετά από μια ώρα, ενώ η συχνότη</w:t>
      </w:r>
      <w:r>
        <w:rPr>
          <w:rFonts w:eastAsia="Times New Roman" w:cs="Times New Roman"/>
          <w:szCs w:val="24"/>
        </w:rPr>
        <w:t>τα των δρομολογίων ήταν άνω των σαράντα λεπτών.</w:t>
      </w:r>
    </w:p>
    <w:p w14:paraId="20D453D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Σήμερα, με αυτό το οποίο έγινε, που ουσιαστικά ενοποιήθηκε η γραμμή Α16 με τη γραμμή 876, διαφοροποιήθηκε το δρομολόγιο. Μέσα σε είκοσι με είκοσι πέντε λεπτά </w:t>
      </w:r>
      <w:r>
        <w:rPr>
          <w:rFonts w:eastAsia="Times New Roman" w:cs="Times New Roman"/>
          <w:szCs w:val="24"/>
        </w:rPr>
        <w:lastRenderedPageBreak/>
        <w:t xml:space="preserve">αυτοί οι συνάνθρωποί μας βρίσκονται στον </w:t>
      </w:r>
      <w:r>
        <w:rPr>
          <w:rFonts w:eastAsia="Times New Roman" w:cs="Times New Roman"/>
          <w:szCs w:val="24"/>
        </w:rPr>
        <w:t>σ</w:t>
      </w:r>
      <w:r>
        <w:rPr>
          <w:rFonts w:eastAsia="Times New Roman" w:cs="Times New Roman"/>
          <w:szCs w:val="24"/>
        </w:rPr>
        <w:t>ταθμό τη</w:t>
      </w:r>
      <w:r>
        <w:rPr>
          <w:rFonts w:eastAsia="Times New Roman" w:cs="Times New Roman"/>
          <w:szCs w:val="24"/>
        </w:rPr>
        <w:t xml:space="preserve">ς Αγίας Μαρίνας, από όπου χωρίς να περπατήσουν ούτε μέτρο, μπορούν να διακλαδωθούν και να προσεγγίσουν χωρίς κόπο σε οποιοδήποτε σημείο του κέντρου της Αθήνας, όπου υπάρχει βεβαίως η διασπορά των σταθμών του μετρό. </w:t>
      </w:r>
    </w:p>
    <w:p w14:paraId="20D453E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Τι συνέβαινε μέχρι σήμερα; Οι άνθρωποι μ</w:t>
      </w:r>
      <w:r>
        <w:rPr>
          <w:rFonts w:eastAsia="Times New Roman" w:cs="Times New Roman"/>
          <w:szCs w:val="24"/>
        </w:rPr>
        <w:t xml:space="preserve">ετέβαιναν μετά κόπων και βασάνων χωρίς να έχουν συχνή προσέλευση -σαράντα λεπτά, ενώ τώρα είναι είκοσι λεπτά και με μία ώρα και παραπάνω δρομολόγιο- στην πλατεία Κουμουνδούρου και από εκεί έπρεπε να περπατήσουν τουλάχιστον ένα χιλιόμετρο, για να πάνε στο </w:t>
      </w:r>
      <w:r>
        <w:rPr>
          <w:rFonts w:eastAsia="Times New Roman" w:cs="Times New Roman"/>
          <w:szCs w:val="24"/>
        </w:rPr>
        <w:t>σ</w:t>
      </w:r>
      <w:r>
        <w:rPr>
          <w:rFonts w:eastAsia="Times New Roman" w:cs="Times New Roman"/>
          <w:szCs w:val="24"/>
        </w:rPr>
        <w:t>ταθμό του μετρό στο Μεταξουργείο και από εκεί σε οποιοδήποτε άλλο σημείο του κέντρου της Αθήνας. Αυτό σήμαινε ότι οι άνθρωποι ταλαιπωρούνταν, γιατί προφανώς είναι γεγονός ότι οι άνθρωποι που ξεκινούσαν από την Ελευσίνα δεν είχαν προορισμό όλοι την Κουμουνδ</w:t>
      </w:r>
      <w:r>
        <w:rPr>
          <w:rFonts w:eastAsia="Times New Roman" w:cs="Times New Roman"/>
          <w:szCs w:val="24"/>
        </w:rPr>
        <w:t>ούρου. Ήθελαν να πάνε στην Κουμουνδούρου, για να πάνε από εκεί και πέρα οπουδήποτε αλλού στο κέντρο της Αθήνας.</w:t>
      </w:r>
    </w:p>
    <w:p w14:paraId="20D453E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λοιπόν, έπρεπε να βρούμε έναν τρόπο να τους ευνοήσουμε αυτούς τους ανθρώπους και να τους διευκολύνουμε. Νομίζω ότι αυτός ο τρόπος ότι </w:t>
      </w:r>
      <w:r>
        <w:rPr>
          <w:rFonts w:eastAsia="Times New Roman" w:cs="Times New Roman"/>
          <w:szCs w:val="24"/>
        </w:rPr>
        <w:t>είναι προς τη σωστή κατεύθυνση. Εδώ είμαστε, όμως, να το δούμε ξανά, αν προκύψουν θέματα στην πράξη, γιατί ξέρετε ότι κα</w:t>
      </w:r>
      <w:r>
        <w:rPr>
          <w:rFonts w:eastAsia="Times New Roman" w:cs="Times New Roman"/>
          <w:szCs w:val="24"/>
        </w:rPr>
        <w:t>μ</w:t>
      </w:r>
      <w:r>
        <w:rPr>
          <w:rFonts w:eastAsia="Times New Roman" w:cs="Times New Roman"/>
          <w:szCs w:val="24"/>
        </w:rPr>
        <w:t xml:space="preserve">μιά φορά η καθημερινότητα των πολιτών δείχνει και τον δρόμο που πρέπει να ακολουθήσουμε και στα συγκοινωνιακά μέτρα. Αν δούμε, λοιπόν, </w:t>
      </w:r>
      <w:r>
        <w:rPr>
          <w:rFonts w:eastAsia="Times New Roman" w:cs="Times New Roman"/>
          <w:szCs w:val="24"/>
        </w:rPr>
        <w:t xml:space="preserve">ότι δεν εξυπηρετούνται, εδώ είμαστε με μία δυναμική προσέγγιση, δηλαδή πλαστικότητα και προσαρμοστικότητα, να το δούμε ξανά. </w:t>
      </w:r>
    </w:p>
    <w:p w14:paraId="20D453E2"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752F7E">
        <w:rPr>
          <w:rFonts w:eastAsia="Times New Roman" w:cs="Times New Roman"/>
          <w:b/>
          <w:szCs w:val="24"/>
        </w:rPr>
        <w:t>:</w:t>
      </w:r>
      <w:r>
        <w:rPr>
          <w:rFonts w:eastAsia="Times New Roman" w:cs="Times New Roman"/>
          <w:szCs w:val="24"/>
        </w:rPr>
        <w:t xml:space="preserve"> Ευχαριστούμε τον κύριο Υφυπουργό.</w:t>
      </w:r>
    </w:p>
    <w:p w14:paraId="20D453E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Μπούρα, έχετε τον λόγο για τη δευτερολογία σας για τρία </w:t>
      </w:r>
      <w:r>
        <w:rPr>
          <w:rFonts w:eastAsia="Times New Roman" w:cs="Times New Roman"/>
          <w:szCs w:val="24"/>
        </w:rPr>
        <w:t>λεπτά.</w:t>
      </w:r>
    </w:p>
    <w:p w14:paraId="20D453E4"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ΑΘΑΝΑΣΙΟΣ ΜΠΟΥΡΑΣ</w:t>
      </w:r>
      <w:r w:rsidRPr="00752F7E">
        <w:rPr>
          <w:rFonts w:eastAsia="Times New Roman" w:cs="Times New Roman"/>
          <w:b/>
          <w:szCs w:val="24"/>
        </w:rPr>
        <w:t>:</w:t>
      </w:r>
      <w:r>
        <w:rPr>
          <w:rFonts w:eastAsia="Times New Roman" w:cs="Times New Roman"/>
          <w:szCs w:val="24"/>
        </w:rPr>
        <w:t xml:space="preserve"> Ευχαριστώ, κύριε Πρόεδρε.</w:t>
      </w:r>
    </w:p>
    <w:p w14:paraId="20D453E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ξεκινώντας ότι εκ των υστέρων έγινε η όποια συνάντηση και τη γνωρίζω. Εχθές συναντήθηκε για πρώτη φορά ο ΟΑΣΑ με εκπροσώπους της </w:t>
      </w:r>
      <w:r>
        <w:rPr>
          <w:rFonts w:eastAsia="Times New Roman" w:cs="Times New Roman"/>
          <w:szCs w:val="24"/>
        </w:rPr>
        <w:lastRenderedPageBreak/>
        <w:t xml:space="preserve">περιοχής. Εδώ καταγγέλλουν -με </w:t>
      </w:r>
      <w:proofErr w:type="spellStart"/>
      <w:r>
        <w:rPr>
          <w:rFonts w:eastAsia="Times New Roman" w:cs="Times New Roman"/>
          <w:szCs w:val="24"/>
        </w:rPr>
        <w:t>συγχωρείτε</w:t>
      </w:r>
      <w:proofErr w:type="spellEnd"/>
      <w:r>
        <w:rPr>
          <w:rFonts w:eastAsia="Times New Roman" w:cs="Times New Roman"/>
          <w:szCs w:val="24"/>
        </w:rPr>
        <w:t>, δηλαδή- ότ</w:t>
      </w:r>
      <w:r>
        <w:rPr>
          <w:rFonts w:eastAsia="Times New Roman" w:cs="Times New Roman"/>
          <w:szCs w:val="24"/>
        </w:rPr>
        <w:t>ι χωρίς κα</w:t>
      </w:r>
      <w:r>
        <w:rPr>
          <w:rFonts w:eastAsia="Times New Roman" w:cs="Times New Roman"/>
          <w:szCs w:val="24"/>
        </w:rPr>
        <w:t>μ</w:t>
      </w:r>
      <w:r>
        <w:rPr>
          <w:rFonts w:eastAsia="Times New Roman" w:cs="Times New Roman"/>
          <w:szCs w:val="24"/>
        </w:rPr>
        <w:t>μία προειδοποίηση, απότομα πληροφορηθήκαμε ότι διακόπτεται αυτή η γραμμή. Από πού; Από την πρωτεύουσα της Δυτικής Αττικής! Πρέπει να σας πω ότι τυπικά -και επειδή τώρα μιλάμε για μεγάλες πόλεις-</w:t>
      </w:r>
      <w:r w:rsidRPr="00A819AE">
        <w:rPr>
          <w:rFonts w:eastAsia="Times New Roman" w:cs="Times New Roman"/>
          <w:szCs w:val="24"/>
        </w:rPr>
        <w:t xml:space="preserve"> </w:t>
      </w:r>
      <w:r>
        <w:rPr>
          <w:rFonts w:eastAsia="Times New Roman" w:cs="Times New Roman"/>
          <w:szCs w:val="24"/>
        </w:rPr>
        <w:t xml:space="preserve">η Ελευσίνα είναι η πρωτεύουσα της </w:t>
      </w:r>
      <w:r>
        <w:rPr>
          <w:rFonts w:eastAsia="Times New Roman" w:cs="Times New Roman"/>
          <w:szCs w:val="24"/>
        </w:rPr>
        <w:t>δ</w:t>
      </w:r>
      <w:r>
        <w:rPr>
          <w:rFonts w:eastAsia="Times New Roman" w:cs="Times New Roman"/>
          <w:szCs w:val="24"/>
        </w:rPr>
        <w:t>υτικής Αττικής,</w:t>
      </w:r>
      <w:r>
        <w:rPr>
          <w:rFonts w:eastAsia="Times New Roman" w:cs="Times New Roman"/>
          <w:szCs w:val="24"/>
        </w:rPr>
        <w:t xml:space="preserve"> η οποία φιλοξενεί την πρώην </w:t>
      </w:r>
      <w:r>
        <w:rPr>
          <w:rFonts w:eastAsia="Times New Roman" w:cs="Times New Roman"/>
          <w:szCs w:val="24"/>
        </w:rPr>
        <w:t>ν</w:t>
      </w:r>
      <w:r>
        <w:rPr>
          <w:rFonts w:eastAsia="Times New Roman" w:cs="Times New Roman"/>
          <w:szCs w:val="24"/>
        </w:rPr>
        <w:t xml:space="preserve">ομαρχία νυν </w:t>
      </w:r>
      <w:proofErr w:type="spellStart"/>
      <w:r>
        <w:rPr>
          <w:rFonts w:eastAsia="Times New Roman" w:cs="Times New Roman"/>
          <w:szCs w:val="24"/>
        </w:rPr>
        <w:t>α</w:t>
      </w:r>
      <w:r>
        <w:rPr>
          <w:rFonts w:eastAsia="Times New Roman" w:cs="Times New Roman"/>
          <w:szCs w:val="24"/>
        </w:rPr>
        <w:t>ντιπεριφέρεια</w:t>
      </w:r>
      <w:proofErr w:type="spellEnd"/>
      <w:r>
        <w:rPr>
          <w:rFonts w:eastAsia="Times New Roman" w:cs="Times New Roman"/>
          <w:szCs w:val="24"/>
        </w:rPr>
        <w:t xml:space="preserve">, δημόσιες υπηρεσίες, οργανισμούς, που σημαίνει ότι εξυπηρετείται ευρύτερα όλος ο παλαιός </w:t>
      </w:r>
      <w:r>
        <w:rPr>
          <w:rFonts w:eastAsia="Times New Roman" w:cs="Times New Roman"/>
          <w:szCs w:val="24"/>
        </w:rPr>
        <w:t>ν</w:t>
      </w:r>
      <w:r>
        <w:rPr>
          <w:rFonts w:eastAsia="Times New Roman" w:cs="Times New Roman"/>
          <w:szCs w:val="24"/>
        </w:rPr>
        <w:t xml:space="preserve">ομός Δυτικής Αττικής, όταν είχαμε το σύστημα των νομαρχιών. </w:t>
      </w:r>
    </w:p>
    <w:p w14:paraId="20D453E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Με τα λόγια σας, ειλικρινά, παραξενεύομαι. Δηλαδ</w:t>
      </w:r>
      <w:r>
        <w:rPr>
          <w:rFonts w:eastAsia="Times New Roman" w:cs="Times New Roman"/>
          <w:szCs w:val="24"/>
        </w:rPr>
        <w:t xml:space="preserve">ή, οι άνθρωποι είναι μαζοχιστές, κύριε Υπουργέ; Είπατε ότι τους βελτιώνετε την κατάσταση. Το </w:t>
      </w:r>
      <w:proofErr w:type="spellStart"/>
      <w:r>
        <w:rPr>
          <w:rFonts w:eastAsia="Times New Roman" w:cs="Times New Roman"/>
          <w:szCs w:val="24"/>
        </w:rPr>
        <w:t>πρόταγμά</w:t>
      </w:r>
      <w:proofErr w:type="spellEnd"/>
      <w:r>
        <w:rPr>
          <w:rFonts w:eastAsia="Times New Roman" w:cs="Times New Roman"/>
          <w:szCs w:val="24"/>
        </w:rPr>
        <w:t xml:space="preserve"> τους ήταν να λειτουργήσει η μόνη γραμμή που συνδέει την Αθήνα με την Ελευσίνα. </w:t>
      </w:r>
    </w:p>
    <w:p w14:paraId="20D453E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Τώρα, όσον αφορά τα υπόλοιπα, ανέφερα κι εγώ, αλλά το αναφέρουν και στο ψή</w:t>
      </w:r>
      <w:r>
        <w:rPr>
          <w:rFonts w:eastAsia="Times New Roman" w:cs="Times New Roman"/>
          <w:szCs w:val="24"/>
        </w:rPr>
        <w:t xml:space="preserve">φισμά τους οι άνθρωποι, ότι διαχρονικά λόγω του γεγονότος ότι εκεί είναι η βαριά βιομηχανία -κι έτσι είναι, κύριε Υπουργέ, η βαριά βιομηχανία είναι στο </w:t>
      </w:r>
      <w:proofErr w:type="spellStart"/>
      <w:r>
        <w:rPr>
          <w:rFonts w:eastAsia="Times New Roman" w:cs="Times New Roman"/>
          <w:szCs w:val="24"/>
        </w:rPr>
        <w:t>Θριάσιο</w:t>
      </w:r>
      <w:proofErr w:type="spellEnd"/>
      <w:r>
        <w:rPr>
          <w:rFonts w:eastAsia="Times New Roman" w:cs="Times New Roman"/>
          <w:szCs w:val="24"/>
        </w:rPr>
        <w:t xml:space="preserve"> Πεδίο- εκεί σωρεύεται ο εθνικός πλούτος της χώρας που προσφέρει σε όλη την Ελλάδα. Εκεί </w:t>
      </w:r>
      <w:r>
        <w:rPr>
          <w:rFonts w:eastAsia="Times New Roman" w:cs="Times New Roman"/>
          <w:szCs w:val="24"/>
        </w:rPr>
        <w:lastRenderedPageBreak/>
        <w:t>είναι τα</w:t>
      </w:r>
      <w:r>
        <w:rPr>
          <w:rFonts w:eastAsia="Times New Roman" w:cs="Times New Roman"/>
          <w:szCs w:val="24"/>
        </w:rPr>
        <w:t xml:space="preserve"> μεγάλα διυλιστήρια, τα μεγάλα εργοστάσια παραγωγής χρωμάτων, μεγάλες παραγωγικές μονάδες, εργοστάσια τσιμέντων και ό,τι μπορείτε να φανταστείτε. </w:t>
      </w:r>
    </w:p>
    <w:p w14:paraId="20D453E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Εγώ διαχρονικά υπερασπίζομαι το εξής</w:t>
      </w:r>
      <w:r w:rsidRPr="004427DD">
        <w:rPr>
          <w:rFonts w:eastAsia="Times New Roman" w:cs="Times New Roman"/>
          <w:szCs w:val="24"/>
        </w:rPr>
        <w:t>:</w:t>
      </w:r>
      <w:r>
        <w:rPr>
          <w:rFonts w:eastAsia="Times New Roman" w:cs="Times New Roman"/>
          <w:szCs w:val="24"/>
        </w:rPr>
        <w:t xml:space="preserve"> Αυτοί οι άνθρωποι, πάντα με </w:t>
      </w:r>
      <w:proofErr w:type="spellStart"/>
      <w:r>
        <w:rPr>
          <w:rFonts w:eastAsia="Times New Roman" w:cs="Times New Roman"/>
          <w:szCs w:val="24"/>
        </w:rPr>
        <w:t>πρόταγμα</w:t>
      </w:r>
      <w:proofErr w:type="spellEnd"/>
      <w:r>
        <w:rPr>
          <w:rFonts w:eastAsia="Times New Roman" w:cs="Times New Roman"/>
          <w:szCs w:val="24"/>
        </w:rPr>
        <w:t xml:space="preserve"> την προστασία του περιβάλλοντος, π</w:t>
      </w:r>
      <w:r>
        <w:rPr>
          <w:rFonts w:eastAsia="Times New Roman" w:cs="Times New Roman"/>
          <w:szCs w:val="24"/>
        </w:rPr>
        <w:t>ρέπει να έχουν και κάποια αντισταθμίσματα, κάποια αντισταθμιστικά οφέλη. Αντί του οφέλους, εσείς σταματάτε τη μόνη γραμμή με την οποία εξυπηρετείται ακόμα και αυτός που δεν μπορεί, κύριε Υπουργέ, γιατί είναι ηλικιωμένος και έμαθε να μπαίνει στο λεωφορείο κ</w:t>
      </w:r>
      <w:r>
        <w:rPr>
          <w:rFonts w:eastAsia="Times New Roman" w:cs="Times New Roman"/>
          <w:szCs w:val="24"/>
        </w:rPr>
        <w:t>αι να κατεβαίνει στην Κουμουνδούρου. Τι μου λέτε τώρα εσείς; Με ποιον συζητήσατε; Έρχεστε εκ των υστέρων να πείτε ότι το δρομολόγιο περνάει από το Αιγάλεω, ότι κάνει πολύ περισσότερο χρόνο. Γιατί τους αγνοήσατε τους ανθρώπους;</w:t>
      </w:r>
    </w:p>
    <w:p w14:paraId="20D453E9"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Και να σας πω κάτι; Δεν ανήκε</w:t>
      </w:r>
      <w:r>
        <w:rPr>
          <w:rFonts w:eastAsia="Times New Roman" w:cs="Times New Roman"/>
          <w:szCs w:val="24"/>
        </w:rPr>
        <w:t xml:space="preserve">ι στη </w:t>
      </w:r>
      <w:r w:rsidRPr="00391AB7">
        <w:rPr>
          <w:rFonts w:eastAsia="Times New Roman" w:cs="Times New Roman"/>
          <w:szCs w:val="24"/>
        </w:rPr>
        <w:t>Νέα Δημοκρατία</w:t>
      </w:r>
      <w:r>
        <w:rPr>
          <w:rFonts w:eastAsia="Times New Roman" w:cs="Times New Roman"/>
          <w:szCs w:val="24"/>
        </w:rPr>
        <w:t xml:space="preserve">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που ομόφωνα ψηφίζει αυτά. Δεν ανήκει κανένας δήμος. Εγώ δεν τους «χρωματίζω» τους ανθρώπους. Είναι άρχοντες της τοπικής αυτοδιοίκησης και κάνουν τη δουλειά τους. </w:t>
      </w:r>
      <w:r>
        <w:rPr>
          <w:rFonts w:eastAsia="Times New Roman" w:cs="Times New Roman"/>
          <w:szCs w:val="24"/>
        </w:rPr>
        <w:lastRenderedPageBreak/>
        <w:t>Δεν ανήκει το Εργατικό Κέντρο Ελευσίνας. Καταλαβαίνε</w:t>
      </w:r>
      <w:r>
        <w:rPr>
          <w:rFonts w:eastAsia="Times New Roman" w:cs="Times New Roman"/>
          <w:szCs w:val="24"/>
        </w:rPr>
        <w:t xml:space="preserve">τε; Δεν ανήκει η Ελευσίνα Πολιτιστική Πρωτεύουσα. Ομόφωνα πήραν αυτή την απόφαση, την οποία προώθησαν και σε εσάς και σε εμάς. </w:t>
      </w:r>
    </w:p>
    <w:p w14:paraId="20D453EA"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ως Βουλευτής της περιοχής έκρινα σκόπιμο να το αναδείξω αυτό το θέμα </w:t>
      </w:r>
      <w:proofErr w:type="spellStart"/>
      <w:r>
        <w:rPr>
          <w:rFonts w:eastAsia="Times New Roman" w:cs="Times New Roman"/>
          <w:szCs w:val="24"/>
        </w:rPr>
        <w:t>επικαίρως</w:t>
      </w:r>
      <w:proofErr w:type="spellEnd"/>
      <w:r>
        <w:rPr>
          <w:rFonts w:eastAsia="Times New Roman" w:cs="Times New Roman"/>
          <w:szCs w:val="24"/>
        </w:rPr>
        <w:t xml:space="preserve">, γιατί </w:t>
      </w:r>
      <w:r w:rsidRPr="00A341B8">
        <w:rPr>
          <w:rFonts w:eastAsia="Times New Roman" w:cs="Times New Roman"/>
          <w:szCs w:val="24"/>
        </w:rPr>
        <w:t>κύριε Πρόεδρε,</w:t>
      </w:r>
      <w:r>
        <w:rPr>
          <w:rFonts w:eastAsia="Times New Roman" w:cs="Times New Roman"/>
          <w:szCs w:val="24"/>
        </w:rPr>
        <w:t xml:space="preserve"> πράγματι </w:t>
      </w:r>
      <w:r w:rsidRPr="00E57B5A">
        <w:rPr>
          <w:rFonts w:eastAsia="Times New Roman" w:cs="Times New Roman"/>
          <w:szCs w:val="24"/>
        </w:rPr>
        <w:t xml:space="preserve">πρέπει </w:t>
      </w:r>
      <w:r>
        <w:rPr>
          <w:rFonts w:eastAsia="Times New Roman" w:cs="Times New Roman"/>
          <w:szCs w:val="24"/>
        </w:rPr>
        <w:t xml:space="preserve">κάποτε </w:t>
      </w:r>
      <w:r>
        <w:rPr>
          <w:rFonts w:eastAsia="Times New Roman" w:cs="Times New Roman"/>
          <w:szCs w:val="24"/>
        </w:rPr>
        <w:t>να μάθουμε και πρώτα εμείς οι Βουλευτές τι σημαίνει επίκαιρη ερώτηση. Επίκαιρη ερώτηση σημαίνει ότι είδαν ένα πρωί οι κάτοικοι και οι εργαζόμενοι και οι χιλιάδες επισκέπτες απότομα, χωρίς ούτε καν μια προειδοποίηση, να διακόπτεται αυτή η λεωφορειακή γραμμή</w:t>
      </w:r>
      <w:r>
        <w:rPr>
          <w:rFonts w:eastAsia="Times New Roman" w:cs="Times New Roman"/>
          <w:szCs w:val="24"/>
        </w:rPr>
        <w:t xml:space="preserve"> και άρχισαν τότε να ψάχνονται να δουν μήπως πάνε στο Αιγάλεω και να ψάχνονται κάποιοι άνθρωποι ηλικιωμένοι ή μη </w:t>
      </w:r>
      <w:proofErr w:type="spellStart"/>
      <w:r>
        <w:rPr>
          <w:rFonts w:eastAsia="Times New Roman" w:cs="Times New Roman"/>
          <w:szCs w:val="24"/>
        </w:rPr>
        <w:t>γνωρίζοντες</w:t>
      </w:r>
      <w:proofErr w:type="spellEnd"/>
      <w:r>
        <w:rPr>
          <w:rFonts w:eastAsia="Times New Roman" w:cs="Times New Roman"/>
          <w:szCs w:val="24"/>
        </w:rPr>
        <w:t xml:space="preserve"> γράμματα ή οτιδήποτε άλλο μπορείτε να φανταστείτε. Ανεξάρτητα από το αν μου λέτε, </w:t>
      </w:r>
      <w:r w:rsidRPr="00390D90">
        <w:rPr>
          <w:rFonts w:eastAsia="Times New Roman" w:cs="Times New Roman"/>
          <w:szCs w:val="24"/>
        </w:rPr>
        <w:t>κύριε Υπουργέ,</w:t>
      </w:r>
      <w:r>
        <w:rPr>
          <w:rFonts w:eastAsia="Times New Roman" w:cs="Times New Roman"/>
          <w:szCs w:val="24"/>
        </w:rPr>
        <w:t xml:space="preserve"> ότι από το ένα λεωφορείο κατεβαίνο</w:t>
      </w:r>
      <w:r>
        <w:rPr>
          <w:rFonts w:eastAsia="Times New Roman" w:cs="Times New Roman"/>
          <w:szCs w:val="24"/>
        </w:rPr>
        <w:t>υν και στο άλλο</w:t>
      </w:r>
      <w:r w:rsidRPr="00552B38">
        <w:rPr>
          <w:rFonts w:eastAsia="Times New Roman" w:cs="Times New Roman"/>
          <w:szCs w:val="24"/>
        </w:rPr>
        <w:t xml:space="preserve"> </w:t>
      </w:r>
      <w:r>
        <w:rPr>
          <w:rFonts w:eastAsia="Times New Roman" w:cs="Times New Roman"/>
          <w:szCs w:val="24"/>
        </w:rPr>
        <w:t xml:space="preserve">μπαίνουν, δεν είναι πράγματα αυτά. </w:t>
      </w:r>
    </w:p>
    <w:p w14:paraId="20D453EB" w14:textId="77777777" w:rsidR="00926B21" w:rsidRDefault="009868C1">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lastRenderedPageBreak/>
        <w:t>Κύριε Υπουργέ,</w:t>
      </w:r>
      <w:r>
        <w:rPr>
          <w:rFonts w:eastAsia="Times New Roman" w:cs="Times New Roman"/>
          <w:szCs w:val="24"/>
        </w:rPr>
        <w:t xml:space="preserve"> το μόνο στο οποίο εγώ επιμένω και πάλι είναι ότι για την περιοχή του </w:t>
      </w:r>
      <w:proofErr w:type="spellStart"/>
      <w:r>
        <w:rPr>
          <w:rFonts w:eastAsia="Times New Roman" w:cs="Times New Roman"/>
          <w:szCs w:val="24"/>
        </w:rPr>
        <w:t>Θριασίου</w:t>
      </w:r>
      <w:proofErr w:type="spellEnd"/>
      <w:r>
        <w:rPr>
          <w:rFonts w:eastAsia="Times New Roman" w:cs="Times New Roman"/>
          <w:szCs w:val="24"/>
        </w:rPr>
        <w:t xml:space="preserve"> Πεδίου με κέντρο την Ελευσίνα, που τόσο πολύ προσέφερε και προσφέρει στον εθνικό πλούτο της χώρας, </w:t>
      </w:r>
      <w:r w:rsidRPr="00E57B5A">
        <w:rPr>
          <w:rFonts w:eastAsia="Times New Roman" w:cs="Times New Roman"/>
          <w:szCs w:val="24"/>
        </w:rPr>
        <w:t>πρέπει να</w:t>
      </w:r>
      <w:r>
        <w:rPr>
          <w:rFonts w:eastAsia="Times New Roman" w:cs="Times New Roman"/>
          <w:szCs w:val="24"/>
        </w:rPr>
        <w:t xml:space="preserve"> επαναλειτουργήσει η γραμμή αυτή, την οποία γνωρίζει όλος ο κόσμος, εν</w:t>
      </w:r>
      <w:r>
        <w:rPr>
          <w:rFonts w:eastAsia="Times New Roman" w:cs="Times New Roman"/>
          <w:szCs w:val="24"/>
        </w:rPr>
        <w:t xml:space="preserve"> </w:t>
      </w:r>
      <w:r>
        <w:rPr>
          <w:rFonts w:eastAsia="Times New Roman" w:cs="Times New Roman"/>
          <w:szCs w:val="24"/>
        </w:rPr>
        <w:t>όψει μάλιστα της προετοιμασίας της Πολιτιστικής Πρωτεύουσας της Ευρώπης. Σας είπα ότι με τον χάρτη ανοίγει και ψάχνει να βρει την Α16 ο τουρίστας από την Ευρώπη, από την Αμερική, από οπ</w:t>
      </w:r>
      <w:r>
        <w:rPr>
          <w:rFonts w:eastAsia="Times New Roman" w:cs="Times New Roman"/>
          <w:szCs w:val="24"/>
        </w:rPr>
        <w:t xml:space="preserve">ουδήποτε. </w:t>
      </w:r>
    </w:p>
    <w:p w14:paraId="20D453EC"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τα υπόλοιπα, με τα οποία συμφωνούμε, </w:t>
      </w:r>
      <w:r w:rsidRPr="00390D90">
        <w:rPr>
          <w:rFonts w:eastAsia="Times New Roman" w:cs="Times New Roman"/>
          <w:szCs w:val="24"/>
        </w:rPr>
        <w:t>κύριε Υπουργέ,</w:t>
      </w:r>
      <w:r>
        <w:rPr>
          <w:rFonts w:eastAsia="Times New Roman" w:cs="Times New Roman"/>
          <w:szCs w:val="24"/>
        </w:rPr>
        <w:t xml:space="preserve"> είναι γραμμένα και συγκεκριμένα, ότι </w:t>
      </w:r>
      <w:r w:rsidRPr="00E57B5A">
        <w:rPr>
          <w:rFonts w:eastAsia="Times New Roman" w:cs="Times New Roman"/>
          <w:szCs w:val="24"/>
        </w:rPr>
        <w:t>πρέπει να</w:t>
      </w:r>
      <w:r>
        <w:rPr>
          <w:rFonts w:eastAsia="Times New Roman" w:cs="Times New Roman"/>
          <w:szCs w:val="24"/>
        </w:rPr>
        <w:t xml:space="preserve"> αυξηθούν τα δρομολόγια, </w:t>
      </w:r>
      <w:r w:rsidRPr="00E57B5A">
        <w:rPr>
          <w:rFonts w:eastAsia="Times New Roman" w:cs="Times New Roman"/>
          <w:szCs w:val="24"/>
        </w:rPr>
        <w:t>πρέπει να</w:t>
      </w:r>
      <w:r>
        <w:rPr>
          <w:rFonts w:eastAsia="Times New Roman" w:cs="Times New Roman"/>
          <w:szCs w:val="24"/>
        </w:rPr>
        <w:t xml:space="preserve"> ενισχυθούν τα τοπικά δρομολόγια κι αυτό διότι υπάρχουν εργαζόμενοι που πάνε σε διάφορες περιο</w:t>
      </w:r>
      <w:r>
        <w:rPr>
          <w:rFonts w:eastAsia="Times New Roman" w:cs="Times New Roman"/>
          <w:szCs w:val="24"/>
        </w:rPr>
        <w:t xml:space="preserve">χές που δεν είναι τόσο εύκολες, δηλαδή δεν απέχουν εκατό μέτρα ή πενήντα μέτρα. Είναι ολόκληρο το </w:t>
      </w:r>
      <w:proofErr w:type="spellStart"/>
      <w:r>
        <w:rPr>
          <w:rFonts w:eastAsia="Times New Roman" w:cs="Times New Roman"/>
          <w:szCs w:val="24"/>
        </w:rPr>
        <w:t>Θριάσιο</w:t>
      </w:r>
      <w:proofErr w:type="spellEnd"/>
      <w:r>
        <w:rPr>
          <w:rFonts w:eastAsia="Times New Roman" w:cs="Times New Roman"/>
          <w:szCs w:val="24"/>
        </w:rPr>
        <w:t xml:space="preserve"> Πεδίο, υπάρχει το στρατιωτικό αεροδρόμιο στην Ελευσίνα, υπάρχουν χίλια άλλα πράγματα τα οποία </w:t>
      </w:r>
      <w:r w:rsidRPr="00E57B5A">
        <w:rPr>
          <w:rFonts w:eastAsia="Times New Roman" w:cs="Times New Roman"/>
          <w:szCs w:val="24"/>
        </w:rPr>
        <w:t>πρέπει να</w:t>
      </w:r>
      <w:r>
        <w:rPr>
          <w:rFonts w:eastAsia="Times New Roman" w:cs="Times New Roman"/>
          <w:szCs w:val="24"/>
        </w:rPr>
        <w:t xml:space="preserve"> σας κάνουν, με την παρέμβασή σας προς τον ΟΑΣΑ</w:t>
      </w:r>
      <w:r>
        <w:rPr>
          <w:rFonts w:eastAsia="Times New Roman" w:cs="Times New Roman"/>
          <w:szCs w:val="24"/>
        </w:rPr>
        <w:t>, να ενισχύσετε αυτά τα δρομολόγια.</w:t>
      </w:r>
    </w:p>
    <w:p w14:paraId="20D453ED"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Εμένα το αίτημά μου παραμένει αυτό</w:t>
      </w:r>
      <w:r>
        <w:rPr>
          <w:rFonts w:eastAsia="Times New Roman" w:cs="Times New Roman"/>
          <w:szCs w:val="24"/>
        </w:rPr>
        <w:t>,</w:t>
      </w:r>
      <w:r>
        <w:rPr>
          <w:rFonts w:eastAsia="Times New Roman" w:cs="Times New Roman"/>
          <w:szCs w:val="24"/>
        </w:rPr>
        <w:t xml:space="preserve"> που είναι και αίτημα όλων όσων είπα, να επανέλθει -και τα υπόλοιπα τα συζητάμε- άμεσα η λεωφορειακή γραμμή Α16 που συνδέει την Ελευσίνα με την πλατεία Κουμουνδούρου στην Αθήνα, αυτή πο</w:t>
      </w:r>
      <w:r>
        <w:rPr>
          <w:rFonts w:eastAsia="Times New Roman" w:cs="Times New Roman"/>
          <w:szCs w:val="24"/>
        </w:rPr>
        <w:t>υ έμαθαν για πολλές δεκαετίες οι κάτοικοι, αυτή που ξέρουν όλοι οι εργαζόμενοι και αυτοί που θέλουν να επισκεφθούν τους πολιτιστικούς θησαυρούς της Ελευσίνας και να έρχονται κάθε χρόνο τον Αύγουστο και τον Σεπτέμβριο να παρακολουθούν τις εκδηλώσεις και τις</w:t>
      </w:r>
      <w:r>
        <w:rPr>
          <w:rFonts w:eastAsia="Times New Roman" w:cs="Times New Roman"/>
          <w:szCs w:val="24"/>
        </w:rPr>
        <w:t xml:space="preserve"> παραστάσεις των Αισχυλείων.</w:t>
      </w:r>
    </w:p>
    <w:p w14:paraId="20D453EE"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 κ</w:t>
      </w:r>
      <w:r w:rsidRPr="00A341B8">
        <w:rPr>
          <w:rFonts w:eastAsia="Times New Roman" w:cs="Times New Roman"/>
          <w:szCs w:val="24"/>
        </w:rPr>
        <w:t>ύριε Πρόεδρε,</w:t>
      </w:r>
      <w:r>
        <w:rPr>
          <w:rFonts w:eastAsia="Times New Roman" w:cs="Times New Roman"/>
          <w:szCs w:val="24"/>
        </w:rPr>
        <w:t xml:space="preserve"> και για την ανοχή σας.</w:t>
      </w:r>
    </w:p>
    <w:p w14:paraId="20D453EF" w14:textId="77777777" w:rsidR="00926B21" w:rsidRDefault="009868C1">
      <w:pPr>
        <w:tabs>
          <w:tab w:val="left" w:pos="3873"/>
        </w:tabs>
        <w:spacing w:line="600" w:lineRule="auto"/>
        <w:ind w:firstLine="720"/>
        <w:jc w:val="both"/>
        <w:rPr>
          <w:rFonts w:eastAsia="Times New Roman" w:cs="Times New Roman"/>
          <w:szCs w:val="24"/>
        </w:rPr>
      </w:pPr>
      <w:r w:rsidRPr="00F640C1">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w:t>
      </w:r>
    </w:p>
    <w:p w14:paraId="20D453F0" w14:textId="77777777" w:rsidR="00926B21" w:rsidRDefault="009868C1">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έχετε τον λόγο για τρία λεπτά.</w:t>
      </w:r>
    </w:p>
    <w:p w14:paraId="20D453F1"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w:t>
      </w:r>
      <w:r w:rsidRPr="00B40B5E">
        <w:rPr>
          <w:rFonts w:eastAsia="Times New Roman" w:cs="Times New Roman"/>
          <w:b/>
          <w:szCs w:val="24"/>
        </w:rPr>
        <w:t xml:space="preserve"> Μεταφορών):</w:t>
      </w:r>
      <w:r>
        <w:rPr>
          <w:rFonts w:eastAsia="Times New Roman" w:cs="Times New Roman"/>
          <w:b/>
          <w:szCs w:val="24"/>
        </w:rPr>
        <w:t xml:space="preserve"> </w:t>
      </w:r>
      <w:r>
        <w:rPr>
          <w:rFonts w:eastAsia="Times New Roman" w:cs="Times New Roman"/>
          <w:szCs w:val="24"/>
        </w:rPr>
        <w:t>Πειραιάς - Ελ</w:t>
      </w:r>
      <w:r>
        <w:rPr>
          <w:rFonts w:eastAsia="Times New Roman" w:cs="Times New Roman"/>
          <w:szCs w:val="24"/>
        </w:rPr>
        <w:t>ευσίνα 845.</w:t>
      </w:r>
      <w:r w:rsidRPr="00AE2156">
        <w:rPr>
          <w:rFonts w:eastAsia="Times New Roman" w:cs="Times New Roman"/>
          <w:szCs w:val="24"/>
        </w:rPr>
        <w:t xml:space="preserve"> </w:t>
      </w:r>
      <w:r>
        <w:rPr>
          <w:rFonts w:eastAsia="Times New Roman" w:cs="Times New Roman"/>
          <w:szCs w:val="24"/>
        </w:rPr>
        <w:t>Πειραιάς - Ελευσίνα 871. Αχαρναί - Ελευσίνα 878. Αχαρναί -</w:t>
      </w:r>
      <w:r>
        <w:rPr>
          <w:rFonts w:eastAsia="Times New Roman" w:cs="Times New Roman"/>
          <w:szCs w:val="24"/>
        </w:rPr>
        <w:t xml:space="preserve"> </w:t>
      </w:r>
      <w:proofErr w:type="spellStart"/>
      <w:r>
        <w:rPr>
          <w:rFonts w:eastAsia="Times New Roman" w:cs="Times New Roman"/>
          <w:szCs w:val="24"/>
        </w:rPr>
        <w:t>Θριάσιο</w:t>
      </w:r>
      <w:proofErr w:type="spellEnd"/>
      <w:r>
        <w:rPr>
          <w:rFonts w:eastAsia="Times New Roman" w:cs="Times New Roman"/>
          <w:szCs w:val="24"/>
        </w:rPr>
        <w:t xml:space="preserve"> Νοσοκομείο - Ελευσίνα 871. Ελευσίνα - Μάνδρα 817. Ελευσίνα - Μάνδρα 861. </w:t>
      </w:r>
      <w:r>
        <w:rPr>
          <w:rFonts w:eastAsia="Times New Roman" w:cs="Times New Roman"/>
          <w:szCs w:val="24"/>
        </w:rPr>
        <w:lastRenderedPageBreak/>
        <w:t xml:space="preserve">Παραλία - Άνω Ελευσίνα 862. Ελευσίνα - </w:t>
      </w:r>
      <w:proofErr w:type="spellStart"/>
      <w:r>
        <w:rPr>
          <w:rFonts w:eastAsia="Times New Roman" w:cs="Times New Roman"/>
          <w:szCs w:val="24"/>
        </w:rPr>
        <w:t>Θριάσιο</w:t>
      </w:r>
      <w:proofErr w:type="spellEnd"/>
      <w:r>
        <w:rPr>
          <w:rFonts w:eastAsia="Times New Roman" w:cs="Times New Roman"/>
          <w:szCs w:val="24"/>
        </w:rPr>
        <w:t xml:space="preserve"> Νοσοκομείο- Μάνδρα 863. Ελευσίνα - Ασπρόπυργος - Ρουπάκι </w:t>
      </w:r>
      <w:r>
        <w:rPr>
          <w:rFonts w:eastAsia="Times New Roman" w:cs="Times New Roman"/>
          <w:szCs w:val="24"/>
        </w:rPr>
        <w:t>861.</w:t>
      </w:r>
    </w:p>
    <w:p w14:paraId="20D453F2"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Κάθε δύο ώρες, </w:t>
      </w:r>
      <w:r w:rsidRPr="00390D90">
        <w:rPr>
          <w:rFonts w:eastAsia="Times New Roman" w:cs="Times New Roman"/>
          <w:szCs w:val="24"/>
        </w:rPr>
        <w:t>κύριε Υπουργέ</w:t>
      </w:r>
      <w:r>
        <w:rPr>
          <w:rFonts w:eastAsia="Times New Roman" w:cs="Times New Roman"/>
          <w:szCs w:val="24"/>
        </w:rPr>
        <w:t>!</w:t>
      </w:r>
    </w:p>
    <w:p w14:paraId="20D453F3"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w:t>
      </w:r>
      <w:r w:rsidRPr="00B40B5E">
        <w:rPr>
          <w:rFonts w:eastAsia="Times New Roman" w:cs="Times New Roman"/>
          <w:b/>
          <w:szCs w:val="24"/>
        </w:rPr>
        <w:t xml:space="preserve"> Μεταφορών):</w:t>
      </w:r>
      <w:r>
        <w:rPr>
          <w:rFonts w:eastAsia="Times New Roman" w:cs="Times New Roman"/>
          <w:b/>
          <w:szCs w:val="24"/>
        </w:rPr>
        <w:t xml:space="preserve"> </w:t>
      </w:r>
      <w:r>
        <w:rPr>
          <w:rFonts w:eastAsia="Times New Roman" w:cs="Times New Roman"/>
          <w:szCs w:val="24"/>
        </w:rPr>
        <w:t>Προφανώς, λοιπόν, η ελληνική πολιτεία, κάτω από τη δική μας σκέπη, που δεν βάζουμε «</w:t>
      </w:r>
      <w:proofErr w:type="spellStart"/>
      <w:r>
        <w:rPr>
          <w:rFonts w:eastAsia="Times New Roman" w:cs="Times New Roman"/>
          <w:szCs w:val="24"/>
        </w:rPr>
        <w:t>κεφαλοκυνηγούς</w:t>
      </w:r>
      <w:proofErr w:type="spellEnd"/>
      <w:r>
        <w:rPr>
          <w:rFonts w:eastAsia="Times New Roman" w:cs="Times New Roman"/>
          <w:szCs w:val="24"/>
        </w:rPr>
        <w:t xml:space="preserve">» στα αστικά λεωφορεία όπως κάνατε εσείς, που προμηθευόμαστε 8 </w:t>
      </w:r>
      <w:r w:rsidRPr="00E6430E">
        <w:rPr>
          <w:rFonts w:eastAsia="Times New Roman" w:cs="Times New Roman"/>
          <w:szCs w:val="24"/>
        </w:rPr>
        <w:t>εκατομμύρια</w:t>
      </w:r>
      <w:r>
        <w:rPr>
          <w:rFonts w:eastAsia="Times New Roman" w:cs="Times New Roman"/>
          <w:szCs w:val="24"/>
        </w:rPr>
        <w:t xml:space="preserve"> σε ανταλλακτικά για να επισκευάζουμε λεωφορεία και να τα ξαναβάζουμε στις γραμμές, </w:t>
      </w:r>
      <w:r>
        <w:rPr>
          <w:rFonts w:eastAsia="Times New Roman" w:cs="Times New Roman"/>
          <w:szCs w:val="24"/>
        </w:rPr>
        <w:t xml:space="preserve">ενώ εσείς τα είχατε αφήσει από το 2012 χωρίς συντηρήσεις, που αφήνουμε τις ευαίσθητες κοινωνικές ομάδες αδαπάνως να χρησιμοποιούν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 xml:space="preserve">εταφοράς, γιατί έτσι </w:t>
      </w:r>
      <w:r w:rsidRPr="00E57B5A">
        <w:rPr>
          <w:rFonts w:eastAsia="Times New Roman" w:cs="Times New Roman"/>
          <w:szCs w:val="24"/>
        </w:rPr>
        <w:t>πρέπει να</w:t>
      </w:r>
      <w:r>
        <w:rPr>
          <w:rFonts w:eastAsia="Times New Roman" w:cs="Times New Roman"/>
          <w:szCs w:val="24"/>
        </w:rPr>
        <w:t xml:space="preserve"> κάνουμε, εμείς λοιπόν, στέργουμε, όσο μπορούμε, προς την κατεύθυνση εξυπηρέτησ</w:t>
      </w:r>
      <w:r>
        <w:rPr>
          <w:rFonts w:eastAsia="Times New Roman" w:cs="Times New Roman"/>
          <w:szCs w:val="24"/>
        </w:rPr>
        <w:t>ης και αυτής της ευαίσθητης κοινωνικής περιοχής όπως είναι η Ελευσίνα.</w:t>
      </w:r>
    </w:p>
    <w:p w14:paraId="20D453F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θα υπάρχουν ατέλειες. Προφανώς θα υπάρχουν και αβελτηρίες. </w:t>
      </w:r>
      <w:r w:rsidRPr="00AC526C">
        <w:rPr>
          <w:rFonts w:eastAsia="Times New Roman" w:cs="Times New Roman"/>
          <w:szCs w:val="24"/>
        </w:rPr>
        <w:t>Όμως</w:t>
      </w:r>
      <w:r>
        <w:rPr>
          <w:rFonts w:eastAsia="Times New Roman" w:cs="Times New Roman"/>
          <w:szCs w:val="24"/>
        </w:rPr>
        <w:t>, εδώ είμαστε για να τα βελτιώνουμε όλα. Θεωρώ ότι όταν υποκαθιστάς μια γραμμή που είχε πορεία πάνω από μία ώρα μ</w:t>
      </w:r>
      <w:r>
        <w:rPr>
          <w:rFonts w:eastAsia="Times New Roman" w:cs="Times New Roman"/>
          <w:szCs w:val="24"/>
        </w:rPr>
        <w:t xml:space="preserve">ε μια άλλη που έχει είκοσι πέντε λεπτά, μια γραμμή που είχε προσέλευση ανά σαράντα λεπτά με μια άλλη που έχει είκοσι λεπτά, μια γραμμή που σε άφηνε ένα χιλιόμετρο από το μετρό -το λέω για τους γέροντες, που αναφερθήκατε, που δεν μπορούν να περπατήσουν- με </w:t>
      </w:r>
      <w:r>
        <w:rPr>
          <w:rFonts w:eastAsia="Times New Roman" w:cs="Times New Roman"/>
          <w:szCs w:val="24"/>
        </w:rPr>
        <w:t>μια γραμμή που σε αφήνει ακριβώς δίπλα στο μετρό, μάλλον είμαστε στη σωστή κατεύθυνση.</w:t>
      </w:r>
    </w:p>
    <w:p w14:paraId="20D453F5" w14:textId="77777777" w:rsidR="00926B21" w:rsidRDefault="009868C1">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20D453F6" w14:textId="77777777" w:rsidR="00926B21" w:rsidRDefault="009868C1">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κύριε Υπουργέ.</w:t>
      </w:r>
    </w:p>
    <w:p w14:paraId="20D453F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1643/15-5-2018 επίκαιρη ερώτηση πρώτου κύκλου του Βουλευτή </w:t>
      </w:r>
      <w:r>
        <w:rPr>
          <w:rFonts w:eastAsia="Times New Roman" w:cs="Times New Roman"/>
          <w:szCs w:val="24"/>
        </w:rPr>
        <w:t>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szCs w:val="24"/>
        </w:rPr>
        <w:lastRenderedPageBreak/>
        <w:t xml:space="preserve">Νικολάου Μωραΐτη προς τον Υπουργό Υποδομών και Μεταφορών, με θέμα: «Να αποζημιωθούν άμεσα οι πληγέντες από τις καταστροφικές πλημμύρες στον Νομό Αιτωλοακαρνανίας». </w:t>
      </w:r>
    </w:p>
    <w:p w14:paraId="20D453F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Στην ερώτηση του </w:t>
      </w:r>
      <w:r>
        <w:rPr>
          <w:rFonts w:eastAsia="Times New Roman" w:cs="Times New Roman"/>
          <w:szCs w:val="24"/>
        </w:rPr>
        <w:t xml:space="preserve">κ. </w:t>
      </w:r>
      <w:r>
        <w:rPr>
          <w:rFonts w:eastAsia="Times New Roman" w:cs="Times New Roman"/>
          <w:szCs w:val="24"/>
        </w:rPr>
        <w:t>Μωραΐτη θα απαν</w:t>
      </w:r>
      <w:r>
        <w:rPr>
          <w:rFonts w:eastAsia="Times New Roman" w:cs="Times New Roman"/>
          <w:szCs w:val="24"/>
        </w:rPr>
        <w:t xml:space="preserve">τήσει ο Υφυπουργός Υποδομών και Μεταφορών κ. Νικόλαος Μαυραγάνης. </w:t>
      </w:r>
    </w:p>
    <w:p w14:paraId="20D453F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Ορίστε, κύριε Μωραΐτη, έχετε τον λόγο για δύο λεπτά. </w:t>
      </w:r>
    </w:p>
    <w:p w14:paraId="20D453FA"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 </w:t>
      </w:r>
    </w:p>
    <w:p w14:paraId="20D453F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Πέρασε μισός χρόνος από τις μεγάλες πλημμύρες από τις αρχές του Δεκέμβρη του 2017 που έπλ</w:t>
      </w:r>
      <w:r>
        <w:rPr>
          <w:rFonts w:eastAsia="Times New Roman" w:cs="Times New Roman"/>
          <w:szCs w:val="24"/>
        </w:rPr>
        <w:t>ηξαν τον Νομό Αιτωλοακαρνανίας, πλημμύρες που άφησαν πίσω τους τεράστιες καταστροφές σε λαϊκά νοικοκυριά, σε πάνω από διακόσια σπίτια, σε δέκα περίπου μικρές οικογενειακές επιχειρήσεις, σε υποδομές, στον δρόμο προς την Κλεισούρα, που οι προηγούμενες κυβερν</w:t>
      </w:r>
      <w:r>
        <w:rPr>
          <w:rFonts w:eastAsia="Times New Roman" w:cs="Times New Roman"/>
          <w:szCs w:val="24"/>
        </w:rPr>
        <w:t xml:space="preserve">ήσεις και η δική σας Κυβέρνηση άφησε εκτός σύνδεσης με την Ιόνια Οδό τον μεγαλύτερο </w:t>
      </w:r>
      <w:r>
        <w:rPr>
          <w:rFonts w:eastAsia="Times New Roman" w:cs="Times New Roman"/>
          <w:szCs w:val="24"/>
        </w:rPr>
        <w:t>δ</w:t>
      </w:r>
      <w:r>
        <w:rPr>
          <w:rFonts w:eastAsia="Times New Roman" w:cs="Times New Roman"/>
          <w:szCs w:val="24"/>
        </w:rPr>
        <w:t xml:space="preserve">ήμο του </w:t>
      </w:r>
      <w:r>
        <w:rPr>
          <w:rFonts w:eastAsia="Times New Roman" w:cs="Times New Roman"/>
          <w:szCs w:val="24"/>
        </w:rPr>
        <w:t>ν</w:t>
      </w:r>
      <w:r>
        <w:rPr>
          <w:rFonts w:eastAsia="Times New Roman" w:cs="Times New Roman"/>
          <w:szCs w:val="24"/>
        </w:rPr>
        <w:t xml:space="preserve">ομού, τη μεγαλύτερη πόλη του </w:t>
      </w:r>
      <w:r>
        <w:rPr>
          <w:rFonts w:eastAsia="Times New Roman" w:cs="Times New Roman"/>
          <w:szCs w:val="24"/>
        </w:rPr>
        <w:lastRenderedPageBreak/>
        <w:t>ν</w:t>
      </w:r>
      <w:r>
        <w:rPr>
          <w:rFonts w:eastAsia="Times New Roman" w:cs="Times New Roman"/>
          <w:szCs w:val="24"/>
        </w:rPr>
        <w:t xml:space="preserve">ομού, το Αγρίνιο, με περίπου εκατό χιλιάδες κατοίκους. Και εκεί, όταν έγιναν οι καταστροφές, υπήρξε πραγματικά ένα κομφούζιο σε ό,τι αφορά την επικοινωνία των κατοίκων. </w:t>
      </w:r>
    </w:p>
    <w:p w14:paraId="20D453F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Απ’ αυτές τις πλημμύρες έπαθαν ζημιά και καταστροφές αγροτικές καλλιέργειες, σε αποθήκ</w:t>
      </w:r>
      <w:r>
        <w:rPr>
          <w:rFonts w:eastAsia="Times New Roman" w:cs="Times New Roman"/>
          <w:szCs w:val="24"/>
        </w:rPr>
        <w:t>ες, σε αγροτικά μηχανήματα και σε άλλο πάγιο κεφάλαιο. Πνίγηκαν ζώα. Έγινε μεγάλη καταστροφή σε εκατοντάδες στρέμματα καλλιεργημένης έκτασης, που μπαζώθηκαν με πέτρες, κορμούς δέντρων και καταστράφηκαν ολοσχερώς οδηγώντας σε απόγνωση τους ιδιοκτήτες, φτωχο</w:t>
      </w:r>
      <w:r>
        <w:rPr>
          <w:rFonts w:eastAsia="Times New Roman" w:cs="Times New Roman"/>
          <w:szCs w:val="24"/>
        </w:rPr>
        <w:t xml:space="preserve">ύς αγρότες, οι οποίοι έμειναν χωρίς εισόδημα. </w:t>
      </w:r>
    </w:p>
    <w:p w14:paraId="20D453F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Σε αυτά τα κτήματα υπήρχαν καλλιέργειες, κύριε Υπουργέ, οι οποίες σήμερα δεν υπάρχουν, έχουν εξαφανισθεί. Κανένας από τους πληγέντες δεν πήρε 1 ευρώ. Και μην απαντήσετε, κύριε Υπουργέ, ότι χθες δημοσιεύθηκε ΦΕ</w:t>
      </w:r>
      <w:r>
        <w:rPr>
          <w:rFonts w:eastAsia="Times New Roman" w:cs="Times New Roman"/>
          <w:szCs w:val="24"/>
        </w:rPr>
        <w:t xml:space="preserve">Κ, η απόφαση αυτή που προβλέπει αποζημιώσεις, όπως θα μας πείτε, 5.000 και 8.000, αντίστοιχα, σε νοικοκυριά και επιχειρήσεις. Δεν έχουν πάρει μέχρι σήμερα ούτε 1 ευρώ! Αυτό το ΦΕΚ δεν λέει απολύτως τίποτα και δεν το πιστεύει κανένας, γιατί το ίδιο ακριβώς </w:t>
      </w:r>
      <w:r>
        <w:rPr>
          <w:rFonts w:eastAsia="Times New Roman" w:cs="Times New Roman"/>
          <w:szCs w:val="24"/>
        </w:rPr>
        <w:t xml:space="preserve">κάνατε πριν από </w:t>
      </w:r>
      <w:r>
        <w:rPr>
          <w:rFonts w:eastAsia="Times New Roman" w:cs="Times New Roman"/>
          <w:szCs w:val="24"/>
        </w:rPr>
        <w:lastRenderedPageBreak/>
        <w:t xml:space="preserve">τρία χρόνια με τις μεγάλες πλημμύρες που έγιναν στην πρωτεύουσα του </w:t>
      </w:r>
      <w:r>
        <w:rPr>
          <w:rFonts w:eastAsia="Times New Roman" w:cs="Times New Roman"/>
          <w:szCs w:val="24"/>
        </w:rPr>
        <w:t>ν</w:t>
      </w:r>
      <w:r>
        <w:rPr>
          <w:rFonts w:eastAsia="Times New Roman" w:cs="Times New Roman"/>
          <w:szCs w:val="24"/>
        </w:rPr>
        <w:t xml:space="preserve">ομού, στο Μεσολόγγι, και οι πληγέντες, τρία χρόνια τώρα, εκτός από μια μικρή βοήθεια του </w:t>
      </w:r>
      <w:r>
        <w:rPr>
          <w:rFonts w:eastAsia="Times New Roman" w:cs="Times New Roman"/>
          <w:szCs w:val="24"/>
        </w:rPr>
        <w:t>δ</w:t>
      </w:r>
      <w:r>
        <w:rPr>
          <w:rFonts w:eastAsia="Times New Roman" w:cs="Times New Roman"/>
          <w:szCs w:val="24"/>
        </w:rPr>
        <w:t xml:space="preserve">ήμου δεν έχουν πάρει ούτε 1 ευρώ. </w:t>
      </w:r>
    </w:p>
    <w:p w14:paraId="20D453F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Όμως το πιο σημαντικό και το πιο σοβαρό είναι </w:t>
      </w:r>
      <w:r>
        <w:rPr>
          <w:rFonts w:eastAsia="Times New Roman" w:cs="Times New Roman"/>
          <w:szCs w:val="24"/>
        </w:rPr>
        <w:t xml:space="preserve">ότι δεν έγινε ουσιαστικός καθαρισμός των ρεμάτων </w:t>
      </w:r>
      <w:r>
        <w:rPr>
          <w:rFonts w:eastAsia="Times New Roman" w:cs="Times New Roman"/>
          <w:szCs w:val="24"/>
        </w:rPr>
        <w:t>ή</w:t>
      </w:r>
      <w:r>
        <w:rPr>
          <w:rFonts w:eastAsia="Times New Roman" w:cs="Times New Roman"/>
          <w:szCs w:val="24"/>
        </w:rPr>
        <w:t xml:space="preserve"> μεταφορά των μπάζων. Δούλεψαν τις πρώτες ημέρες κάποια μηχανήματα του </w:t>
      </w:r>
      <w:r>
        <w:rPr>
          <w:rFonts w:eastAsia="Times New Roman" w:cs="Times New Roman"/>
          <w:szCs w:val="24"/>
        </w:rPr>
        <w:t>δ</w:t>
      </w:r>
      <w:r>
        <w:rPr>
          <w:rFonts w:eastAsia="Times New Roman" w:cs="Times New Roman"/>
          <w:szCs w:val="24"/>
        </w:rPr>
        <w:t xml:space="preserve">ήμου και της </w:t>
      </w:r>
      <w:r>
        <w:rPr>
          <w:rFonts w:eastAsia="Times New Roman" w:cs="Times New Roman"/>
          <w:szCs w:val="24"/>
        </w:rPr>
        <w:t>π</w:t>
      </w:r>
      <w:r>
        <w:rPr>
          <w:rFonts w:eastAsia="Times New Roman" w:cs="Times New Roman"/>
          <w:szCs w:val="24"/>
        </w:rPr>
        <w:t>εριφέρειας, φωτογραφήθηκαν εκεί, στον «τόπο του εγκλήματος» που λέμε εμείς, δημοτικοί άρχοντες, περιφερειάρχες, ο Υπουργ</w:t>
      </w:r>
      <w:r>
        <w:rPr>
          <w:rFonts w:eastAsia="Times New Roman" w:cs="Times New Roman"/>
          <w:szCs w:val="24"/>
        </w:rPr>
        <w:t xml:space="preserve">ός Εσωτερικών που είναι δίπλα σας, ο Γενικός Γραμματέας του Υπουργείου σας, εξέφρασαν την συμπόνοια τους, έταξαν αποζημιώσεις, όμως δεν πήραν ούτε ευρώ οι κάτοικοι. Άχνα, κουβέντα για τις αιτίες, γι’ αυτό το έγκλημα εκ προμελέτης, που είναι αποτέλεσμα της </w:t>
      </w:r>
      <w:r>
        <w:rPr>
          <w:rFonts w:eastAsia="Times New Roman" w:cs="Times New Roman"/>
          <w:szCs w:val="24"/>
        </w:rPr>
        <w:t xml:space="preserve">παντελούς έλλειψης μέτρων αντιπλημμυρικής προστασίας και θωράκισης της περιοχής! Και το λέμε αυτό γιατί δεν είναι η πρώτη φορά. Κάθε χρόνο είναι στο ίδιο έργο θεατές οι κάτοικοι του </w:t>
      </w:r>
      <w:r>
        <w:rPr>
          <w:rFonts w:eastAsia="Times New Roman" w:cs="Times New Roman"/>
          <w:szCs w:val="24"/>
        </w:rPr>
        <w:t>ν</w:t>
      </w:r>
      <w:r>
        <w:rPr>
          <w:rFonts w:eastAsia="Times New Roman" w:cs="Times New Roman"/>
          <w:szCs w:val="24"/>
        </w:rPr>
        <w:t>ομού! Όπως προανέφερα, το 2016 πνίγηκε το Μεσολόγγι. Κι αυτή τη στιγμή έχ</w:t>
      </w:r>
      <w:r>
        <w:rPr>
          <w:rFonts w:eastAsia="Times New Roman" w:cs="Times New Roman"/>
          <w:szCs w:val="24"/>
        </w:rPr>
        <w:t xml:space="preserve">ουμε στην περιοχή πράγματι τεράστιες καταστροφές. </w:t>
      </w:r>
    </w:p>
    <w:p w14:paraId="20D453F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ξεχειλίζουν η οργή και η αγανάκτηση των κατοίκων των περιοχών αυτών που έχουν πληγεί. Δεν είναι μόνο το ότι δεν πήρατε κανένα μέτρο ανακούφισης, είναι κι ότι δεν παίρνονται, όπως ανέφερα, μέ</w:t>
      </w:r>
      <w:r>
        <w:rPr>
          <w:rFonts w:eastAsia="Times New Roman" w:cs="Times New Roman"/>
          <w:szCs w:val="24"/>
        </w:rPr>
        <w:t xml:space="preserve">τρα αντιπλημμυρικής προστασίας και θωράκισης της περιοχής και είναι εκτεθειμένοι στα καιρικά φαινόμενα ανά πάσα στιγμή. Γι’ αυτό εμείς το χαρακτηρίζουμε ότι είναι έγκλημα εκ προμελέτης. </w:t>
      </w:r>
    </w:p>
    <w:p w14:paraId="20D4540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Βέβαια, αυτά τα έργα τα οποία προστατεύουν τους κατοίκους δεν είναι σ</w:t>
      </w:r>
      <w:r>
        <w:rPr>
          <w:rFonts w:eastAsia="Times New Roman" w:cs="Times New Roman"/>
          <w:szCs w:val="24"/>
        </w:rPr>
        <w:t xml:space="preserve">τις προτεραιότητες της Κυβέρνησης, γιατί δεν αφήνουν σίγουρα μεγάλα κέρδη στους κατασκευαστικούς ομίλους. Γι’ αυτό άλλωστε δεν τα εντάσσετε στα ΕΣΠΑ, γι’ αυτό κι έχουμε «ψίχουλα», μικροποσά στους προϋπολογισμούς στους </w:t>
      </w:r>
      <w:r>
        <w:rPr>
          <w:rFonts w:eastAsia="Times New Roman" w:cs="Times New Roman"/>
          <w:szCs w:val="24"/>
        </w:rPr>
        <w:t>δ</w:t>
      </w:r>
      <w:r>
        <w:rPr>
          <w:rFonts w:eastAsia="Times New Roman" w:cs="Times New Roman"/>
          <w:szCs w:val="24"/>
        </w:rPr>
        <w:t xml:space="preserve">ήμους και στις </w:t>
      </w:r>
      <w:r>
        <w:rPr>
          <w:rFonts w:eastAsia="Times New Roman" w:cs="Times New Roman"/>
          <w:szCs w:val="24"/>
        </w:rPr>
        <w:t>π</w:t>
      </w:r>
      <w:r>
        <w:rPr>
          <w:rFonts w:eastAsia="Times New Roman" w:cs="Times New Roman"/>
          <w:szCs w:val="24"/>
        </w:rPr>
        <w:t xml:space="preserve">εριφέρειες. </w:t>
      </w:r>
    </w:p>
    <w:p w14:paraId="20D45401" w14:textId="77777777" w:rsidR="00926B21" w:rsidRDefault="009868C1">
      <w:pPr>
        <w:spacing w:line="600" w:lineRule="auto"/>
        <w:ind w:firstLine="720"/>
        <w:jc w:val="both"/>
        <w:rPr>
          <w:rFonts w:eastAsia="Times New Roman" w:cs="Times New Roman"/>
          <w:szCs w:val="24"/>
        </w:rPr>
      </w:pPr>
      <w:r w:rsidRPr="008A27A5">
        <w:rPr>
          <w:rFonts w:eastAsia="Times New Roman"/>
          <w:b/>
          <w:bCs/>
        </w:rPr>
        <w:t>ΠΡΟΕΔΡΕΥ</w:t>
      </w:r>
      <w:r w:rsidRPr="008A27A5">
        <w:rPr>
          <w:rFonts w:eastAsia="Times New Roman"/>
          <w:b/>
          <w:bCs/>
        </w:rPr>
        <w:t>ΩΝ (Αναστάσιος Κουράκης):</w:t>
      </w:r>
      <w:r>
        <w:rPr>
          <w:rFonts w:eastAsia="Times New Roman" w:cs="Times New Roman"/>
          <w:szCs w:val="24"/>
        </w:rPr>
        <w:t xml:space="preserve"> Κύριε Μωραΐτη, ολοκληρώστε παρακαλώ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0D45402"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Ολοκληρώνω, κύριε Πρόεδρε.</w:t>
      </w:r>
    </w:p>
    <w:p w14:paraId="20D4540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τα ερωτήματα είναι συγκεκριμένα -και σ’ αυτά θέλουμε να απαντήσετε- και είναι τα εξής: Ρωτάμε σε τι ενέργειες θα </w:t>
      </w:r>
      <w:r>
        <w:rPr>
          <w:rFonts w:eastAsia="Times New Roman" w:cs="Times New Roman"/>
          <w:szCs w:val="24"/>
        </w:rPr>
        <w:t>προβείτε ώστε να αποζημιωθούν άμεσα οι πληγέντες, να καθαριστούν τα χωράφια, που είναι σημαντικό ζήτημα και είναι θέμα επιβίωσης για τους φτωχούς αγρότες, αλλά και για να γίνει έγκριση των απαιτούμενων κονδυλίων, ώστε να προωθηθούν έργα τα οποία θα προστατ</w:t>
      </w:r>
      <w:r>
        <w:rPr>
          <w:rFonts w:eastAsia="Times New Roman" w:cs="Times New Roman"/>
          <w:szCs w:val="24"/>
        </w:rPr>
        <w:t xml:space="preserve">εύουν την περιοχή, για να μη ζήσουν οι κάτοικοι και να μην είναι μπροστά στον κίνδυνο νέων πλημμυρών και καταστροφών ανά πάσα στιγμή.  </w:t>
      </w:r>
    </w:p>
    <w:p w14:paraId="20D45404" w14:textId="77777777" w:rsidR="00926B21" w:rsidRDefault="009868C1">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Μωραΐτη. </w:t>
      </w:r>
    </w:p>
    <w:p w14:paraId="20D4540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τρία λεπτά.</w:t>
      </w:r>
    </w:p>
    <w:p w14:paraId="20D45406"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ΜΑΥΡΑΓΑΝΗΣ (Υφυπουργός Υποδομών και Μεταφορών):</w:t>
      </w:r>
      <w:r>
        <w:rPr>
          <w:rFonts w:eastAsia="Times New Roman" w:cs="Times New Roman"/>
          <w:szCs w:val="24"/>
        </w:rPr>
        <w:t xml:space="preserve"> Ευχαριστώ, κύριε Πρόεδρε.</w:t>
      </w:r>
    </w:p>
    <w:p w14:paraId="20D4540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όπως ξέρετε, η ελληνική πολιτεία τις τελευταίες δεκαετίες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έδινε προτεραιότητα σε έργα βιτρίνας, σε έργα τα οποία φαινόντουσαν περισσότερο και όχι σε έργα </w:t>
      </w:r>
      <w:r>
        <w:rPr>
          <w:rFonts w:eastAsia="Times New Roman" w:cs="Times New Roman"/>
          <w:szCs w:val="24"/>
        </w:rPr>
        <w:t xml:space="preserve">τα οποία προφύλασσαν από φυσικές καταστροφές τον ίδιο τον άνθρωπο και φυσικά την περιουσία του. Αυτό είναι ριζωμένο βαθιά σε όλη τη δημόσια διοίκηση, αλλά -αν θέλετε- και στην ίδια την κοινωνία και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η οποία ζητά τα ανάλογα έργα. Βή</w:t>
      </w:r>
      <w:r>
        <w:rPr>
          <w:rFonts w:eastAsia="Times New Roman" w:cs="Times New Roman"/>
          <w:szCs w:val="24"/>
        </w:rPr>
        <w:t xml:space="preserve">μα-βήμα προσπαθούμε αυτό να το αλλάξουμε και οι δικές μας οι κατευθύνσεις είναι προς την κατεύθυνση </w:t>
      </w:r>
      <w:proofErr w:type="spellStart"/>
      <w:r>
        <w:rPr>
          <w:rFonts w:eastAsia="Times New Roman" w:cs="Times New Roman"/>
          <w:szCs w:val="24"/>
        </w:rPr>
        <w:t>προτεραιοποίησης</w:t>
      </w:r>
      <w:proofErr w:type="spellEnd"/>
      <w:r>
        <w:rPr>
          <w:rFonts w:eastAsia="Times New Roman" w:cs="Times New Roman"/>
          <w:szCs w:val="24"/>
        </w:rPr>
        <w:t xml:space="preserve"> των έργων που προστατεύουν από φυσικές καταστροφές.</w:t>
      </w:r>
    </w:p>
    <w:p w14:paraId="20D4540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Πρέπει να γνωρίζουμε όλοι μας ότι η διαδικασία για την οριοθέτηση είτε ρεμάτων είτε για</w:t>
      </w:r>
      <w:r>
        <w:rPr>
          <w:rFonts w:eastAsia="Times New Roman" w:cs="Times New Roman"/>
          <w:szCs w:val="24"/>
        </w:rPr>
        <w:t xml:space="preserve"> την μελέτη και κατασκευή αντιπλημμυρικών, εμπλέκει σε πολυδαίδαλη, αναγκαία κάποιες φορές όμως –θα το πω- διαδικασία διάφορες υπηρεσίες, είτε την Τοπική Αυτοδιοίκηση Β΄ βαθμού όταν πρόκειται για πεδινές ή </w:t>
      </w:r>
      <w:proofErr w:type="spellStart"/>
      <w:r>
        <w:rPr>
          <w:rFonts w:eastAsia="Times New Roman" w:cs="Times New Roman"/>
          <w:szCs w:val="24"/>
        </w:rPr>
        <w:t>ημιπεδινές</w:t>
      </w:r>
      <w:proofErr w:type="spellEnd"/>
      <w:r>
        <w:rPr>
          <w:rFonts w:eastAsia="Times New Roman" w:cs="Times New Roman"/>
          <w:szCs w:val="24"/>
        </w:rPr>
        <w:t xml:space="preserve"> περιοχές, είτε τις δασικές υπηρεσίες, ό</w:t>
      </w:r>
      <w:r>
        <w:rPr>
          <w:rFonts w:eastAsia="Times New Roman" w:cs="Times New Roman"/>
          <w:szCs w:val="24"/>
        </w:rPr>
        <w:t xml:space="preserve">ταν πρόκειται για ορεινές και ημιορεινές περιοχές. Πράγματι, αυτό δυσλειτουργεί αρκετές φορές. </w:t>
      </w:r>
    </w:p>
    <w:p w14:paraId="20D4540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Όμως, εν προκειμένω –για να σας απαντήσω στο τι έχουμε κάνει σε αυτό το συγκεκριμένο- παρά το γεγονός της διαδικασίας αυτής και παρά το γεγονός ότι εμπλέκεται ο</w:t>
      </w:r>
      <w:r>
        <w:rPr>
          <w:rFonts w:eastAsia="Times New Roman" w:cs="Times New Roman"/>
          <w:szCs w:val="24"/>
        </w:rPr>
        <w:t xml:space="preserve"> δήμος ως προς τον οικιακό εξοπλισμό, ότι εμπλέκεται η περιφέρεια ως προς τον εξοπλισμό των επιχειρήσεων και ότι εμείς αποζημιώνουμε τις κτηριακές υποδομές και όλοι μαζί συνθέτουμε μια </w:t>
      </w:r>
      <w:r>
        <w:rPr>
          <w:rFonts w:eastAsia="Times New Roman" w:cs="Times New Roman"/>
          <w:szCs w:val="24"/>
        </w:rPr>
        <w:t>ε</w:t>
      </w:r>
      <w:r>
        <w:rPr>
          <w:rFonts w:eastAsia="Times New Roman" w:cs="Times New Roman"/>
          <w:szCs w:val="24"/>
        </w:rPr>
        <w:t>πιτροπή για να κάνουμε τις αυτοψίες και να δούμε την οριοθέτηση της ζη</w:t>
      </w:r>
      <w:r>
        <w:rPr>
          <w:rFonts w:eastAsia="Times New Roman" w:cs="Times New Roman"/>
          <w:szCs w:val="24"/>
        </w:rPr>
        <w:t>μίας, παρά το γεγονός αυτό, εμείς τον δικό μας τον δρόμο τον διανύσαμε. Δυστυχώς, όμως, οι ανάλογες αιτήσεις και τα δικαιολογητικά δεν υπεβλήθησαν. Γι’ αυτό και αναγκαστήκαμε να δώσουμε περαιτέρω προθεσμία για να μας υποβάλουν τις αιτήσεις. Έχουμε, δηλαδή,</w:t>
      </w:r>
      <w:r>
        <w:rPr>
          <w:rFonts w:eastAsia="Times New Roman" w:cs="Times New Roman"/>
          <w:szCs w:val="24"/>
        </w:rPr>
        <w:t xml:space="preserve"> εδώ το φαινόμενο η δημόσια διοίκηση να «τρέχει» λίγο πιο γρήγορα από την κοινωνία ή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Παρά το γεγονός ότι θα έπρεπε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που έχει την αμεσότητα της καθημερινής επαφής με τον πολίτη που επλήγη, με τον συνάνθρωπό</w:t>
      </w:r>
      <w:r>
        <w:rPr>
          <w:rFonts w:eastAsia="Times New Roman" w:cs="Times New Roman"/>
          <w:szCs w:val="24"/>
        </w:rPr>
        <w:t xml:space="preserve"> μας που επλήγη, να έχει ευαισθητοποιηθεί και να τρέξει περισσότερο, φαίνεται να ασθμαίνει. Γι’ αυτό και αναγκαστήκαμε με ΦΕΚ, το οποίο εκδώσαμε, να δώσουμε μία άλλη προθεσμία, να μας φέρουν επιτέλους </w:t>
      </w:r>
      <w:r>
        <w:rPr>
          <w:rFonts w:eastAsia="Times New Roman" w:cs="Times New Roman"/>
          <w:szCs w:val="24"/>
        </w:rPr>
        <w:lastRenderedPageBreak/>
        <w:t>τις αιτήσεις εκείνες με τις οποίες θα μπορέσουμε να δώσ</w:t>
      </w:r>
      <w:r>
        <w:rPr>
          <w:rFonts w:eastAsia="Times New Roman" w:cs="Times New Roman"/>
          <w:szCs w:val="24"/>
        </w:rPr>
        <w:t>ουμε τα χρήματα, πέρα από τα χρήματα βεβαίως που έχουμε δώσει –5.000 ευρώ ανά άτομο- σε αυτούς που πράγματι έχουν πληγεί.</w:t>
      </w:r>
    </w:p>
    <w:p w14:paraId="20D4540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Εκεί, λοιπόν, έγκειται το πρόβλημα. Είναι πρόβλημα συνολικό. Πράγματι, η διαδικασία είναι πολύμορφη και </w:t>
      </w:r>
      <w:proofErr w:type="spellStart"/>
      <w:r>
        <w:rPr>
          <w:rFonts w:eastAsia="Times New Roman" w:cs="Times New Roman"/>
          <w:szCs w:val="24"/>
        </w:rPr>
        <w:t>πολυεπίπεδη</w:t>
      </w:r>
      <w:proofErr w:type="spellEnd"/>
      <w:r>
        <w:rPr>
          <w:rFonts w:eastAsia="Times New Roman" w:cs="Times New Roman"/>
          <w:szCs w:val="24"/>
        </w:rPr>
        <w:t>, αλλά αναγκαία, δι</w:t>
      </w:r>
      <w:r>
        <w:rPr>
          <w:rFonts w:eastAsia="Times New Roman" w:cs="Times New Roman"/>
          <w:szCs w:val="24"/>
        </w:rPr>
        <w:t>ότι δεν μπορεί να γίνει διαφορετικά. Ο δήμος πρέπει να είναι αρμόδιος για τον εξοπλισμό των οικιών. Η περιφέρεια πρέπει να είναι αρμόδια για τον εξοπλισμό των επιχειρήσεων και φυσικά για τα κτήρια το Υπουργείο Υποδομών.</w:t>
      </w:r>
    </w:p>
    <w:p w14:paraId="20D4540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40C"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ΠΡΟΕΔΡΕΥΩΝ (Αναστάσιος</w:t>
      </w:r>
      <w:r w:rsidRPr="0074334A">
        <w:rPr>
          <w:rFonts w:eastAsia="Times New Roman" w:cs="Times New Roman"/>
          <w:b/>
          <w:szCs w:val="24"/>
        </w:rPr>
        <w:t xml:space="preserve"> Κο</w:t>
      </w:r>
      <w:r w:rsidRPr="0074334A">
        <w:rPr>
          <w:rFonts w:eastAsia="Times New Roman" w:cs="Times New Roman"/>
          <w:b/>
          <w:szCs w:val="24"/>
        </w:rPr>
        <w:t>υράκης):</w:t>
      </w:r>
      <w:r>
        <w:rPr>
          <w:rFonts w:eastAsia="Times New Roman" w:cs="Times New Roman"/>
          <w:szCs w:val="24"/>
        </w:rPr>
        <w:t xml:space="preserve"> Ευχαριστούμε, κύριε Υφυπουργέ.</w:t>
      </w:r>
    </w:p>
    <w:p w14:paraId="20D4540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 για τη δευτερολογία σας για τρία λεπτά.</w:t>
      </w:r>
    </w:p>
    <w:p w14:paraId="20D4540E"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Πρόεδρε, ευχαριστώ για την ανοχή σας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20D4540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απαντήσατε συγκεκριμένα σε κανένα από τα </w:t>
      </w:r>
      <w:r>
        <w:rPr>
          <w:rFonts w:eastAsia="Times New Roman" w:cs="Times New Roman"/>
          <w:szCs w:val="24"/>
        </w:rPr>
        <w:t>ερωτήματα που σας βάλαμε. Ρίχνετε τις ευθύνες στους δήμους, στον δήμο τον συγκεκριμένο που ενδεχομένως να έχει ευθύνη. Αυτό μπορεί να υπάρχει, αλλά είναι πρόκληση πραγματικά να ρίχνετε ευθύνες στους πλημμυροπαθείς. Ξέρετε πώς το λένε αυτό στο χωριό μου; «Ε</w:t>
      </w:r>
      <w:r>
        <w:rPr>
          <w:rFonts w:eastAsia="Times New Roman" w:cs="Times New Roman"/>
          <w:szCs w:val="24"/>
        </w:rPr>
        <w:t>κεί που μας χρωστούσαν, μας πήραν και το βόδι». Αυτό ακριβώς κάνετε, κύριε Υπουργέ.</w:t>
      </w:r>
    </w:p>
    <w:p w14:paraId="20D4541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Σε ό,τι αφορά τώρα τα λόγια που είπατε για το ΦΕΚ και όλα αυτά, είναι χωρίς αντίκρισμα. Τα ακούνε βερεσέ οι κάτοικοι. Σας είπα ότι παρόμοιο ΦΕΚ έγινε στο Μεσολόγγι πριν από</w:t>
      </w:r>
      <w:r>
        <w:rPr>
          <w:rFonts w:eastAsia="Times New Roman" w:cs="Times New Roman"/>
          <w:szCs w:val="24"/>
        </w:rPr>
        <w:t xml:space="preserve"> τρία χρόνια. Εκεί υπέβαλαν τα αιτήματα, όλα τα δικαιολογητικά. Δεν πήραν εδώ και τρία χρόνια αποζημίωση. Και να είναι μόνο αυτό; </w:t>
      </w:r>
    </w:p>
    <w:p w14:paraId="20D45411" w14:textId="77777777" w:rsidR="00926B21" w:rsidRDefault="009868C1">
      <w:pPr>
        <w:spacing w:line="600" w:lineRule="auto"/>
        <w:jc w:val="both"/>
        <w:rPr>
          <w:rFonts w:eastAsia="Times New Roman" w:cs="Times New Roman"/>
          <w:szCs w:val="24"/>
        </w:rPr>
      </w:pPr>
      <w:r>
        <w:rPr>
          <w:rFonts w:eastAsia="Times New Roman" w:cs="Times New Roman"/>
          <w:szCs w:val="24"/>
        </w:rPr>
        <w:t>Κύριε Υπουργέ, έχουμε παραδείγματα σε όλη τη χώρα με πληγέντες όπως είναι στις πλημμύρες στον Έβρο, όπως είναι στις πυρκαγιές</w:t>
      </w:r>
      <w:r>
        <w:rPr>
          <w:rFonts w:eastAsia="Times New Roman" w:cs="Times New Roman"/>
          <w:szCs w:val="24"/>
        </w:rPr>
        <w:t xml:space="preserve"> στη Χίο που κάναμε συζήτηση πριν από λίγες μέρες, όπως είναι στην </w:t>
      </w:r>
      <w:proofErr w:type="spellStart"/>
      <w:r>
        <w:rPr>
          <w:rFonts w:eastAsia="Times New Roman" w:cs="Times New Roman"/>
          <w:szCs w:val="24"/>
        </w:rPr>
        <w:t>Κρυοπηγή</w:t>
      </w:r>
      <w:proofErr w:type="spellEnd"/>
      <w:r>
        <w:rPr>
          <w:rFonts w:eastAsia="Times New Roman" w:cs="Times New Roman"/>
          <w:szCs w:val="24"/>
        </w:rPr>
        <w:t xml:space="preserve"> της Πρέβεζας, όπου εκεί είχαμε κατολι</w:t>
      </w:r>
      <w:r>
        <w:rPr>
          <w:rFonts w:eastAsia="Times New Roman" w:cs="Times New Roman"/>
          <w:szCs w:val="24"/>
        </w:rPr>
        <w:lastRenderedPageBreak/>
        <w:t>σθήσεις και ακόμη δεν έχουν πάρει μια δραχμή, όπως είναι στους σεισμούς της Λευκάδας</w:t>
      </w:r>
      <w:r>
        <w:rPr>
          <w:rFonts w:eastAsia="Times New Roman" w:cs="Times New Roman"/>
          <w:szCs w:val="24"/>
        </w:rPr>
        <w:t xml:space="preserve"> </w:t>
      </w:r>
      <w:r>
        <w:rPr>
          <w:rFonts w:eastAsia="Times New Roman" w:cs="Times New Roman"/>
          <w:szCs w:val="24"/>
        </w:rPr>
        <w:t>Επομένως, όλα αυτά που είπατε δεν ανταποκρίνονται πραγματι</w:t>
      </w:r>
      <w:r>
        <w:rPr>
          <w:rFonts w:eastAsia="Times New Roman" w:cs="Times New Roman"/>
          <w:szCs w:val="24"/>
        </w:rPr>
        <w:t xml:space="preserve">κά στις ανάγκες των πληγέντων. </w:t>
      </w:r>
    </w:p>
    <w:p w14:paraId="20D4541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Κάτι άλλο</w:t>
      </w:r>
      <w:r w:rsidRPr="00243F2D">
        <w:rPr>
          <w:rFonts w:eastAsia="Times New Roman" w:cs="Times New Roman"/>
          <w:szCs w:val="24"/>
        </w:rPr>
        <w:t xml:space="preserve">: </w:t>
      </w:r>
      <w:r>
        <w:rPr>
          <w:rFonts w:eastAsia="Times New Roman" w:cs="Times New Roman"/>
          <w:szCs w:val="24"/>
        </w:rPr>
        <w:t xml:space="preserve">Επειδή το ερώτημα αρχικά είχε γίνει στον Υπουργό Εσωτερικών που έφυγε πριν από λίγο, υπάρχει και ένα ερώτημα προς τον  Υπουργό Αγροτικής Ανάπτυξης. Μην μου πείτε ότι είστε αναρμόδιοι. Είναι ενιαία η αντιλαϊκή σας </w:t>
      </w:r>
      <w:r>
        <w:rPr>
          <w:rFonts w:eastAsia="Times New Roman" w:cs="Times New Roman"/>
          <w:szCs w:val="24"/>
        </w:rPr>
        <w:t>πολιτική, κύριε Υπουργέ. Αυτά που είπατε δεν αφορούν τον μεγάλο αριθμό πληγέντων αγροτών που τονίσαμε ότι στην κυριολεξία έχουν χάσει τα κτήματά τους. Μην πείτε ότι είναι αρμοδιότητα άλλου Υπουργείου. Εμείς λέμε καθαρά ότι αυτοί δεν πρόκειται να αποζημιωθο</w:t>
      </w:r>
      <w:r>
        <w:rPr>
          <w:rFonts w:eastAsia="Times New Roman" w:cs="Times New Roman"/>
          <w:szCs w:val="24"/>
        </w:rPr>
        <w:t>ύν. Τους το λέμε για να το ακούσουν, γιατί θα τους παραπέμψετε στα ΠΣΕΑ. Δεν τους καλύπτει ούτε ο ληστρικός ΕΛΓΑ που γδέρνει τους παραγωγούς, που παίρνει υπέρογκα ασφάλιστρα και δεν καλύπτει ούτε βασικές ασθένειες, αλλά ούτε και ζημιές από αυτά τα φαινόμεν</w:t>
      </w:r>
      <w:r>
        <w:rPr>
          <w:rFonts w:eastAsia="Times New Roman" w:cs="Times New Roman"/>
          <w:szCs w:val="24"/>
        </w:rPr>
        <w:t>α. Τα παραπέμπει στα ΠΣΕΑ, που είναι μια χρονοβόρα διαδικα</w:t>
      </w:r>
      <w:r>
        <w:rPr>
          <w:rFonts w:eastAsia="Times New Roman" w:cs="Times New Roman"/>
          <w:szCs w:val="24"/>
        </w:rPr>
        <w:lastRenderedPageBreak/>
        <w:t xml:space="preserve">σία. Αν ποτέ πληρωθούν μετά από τέσσερα, πέντε, έξι χρόνια, γιατί τέτοιες περιπτώσεις έχουμε σε όλη τη χώρα, θα πάρουν ψίχουλα, τα οποία, όπως είπαμε, δεν ανταποκρίνονται στο ύψος των ζημιών. </w:t>
      </w:r>
    </w:p>
    <w:p w14:paraId="20D4541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Να γι</w:t>
      </w:r>
      <w:r>
        <w:rPr>
          <w:rFonts w:eastAsia="Times New Roman" w:cs="Times New Roman"/>
          <w:szCs w:val="24"/>
        </w:rPr>
        <w:t xml:space="preserve">ατί είναι επίκαιρη και αναγκαία η πρόταση του ΚΚΕ για ΕΛΓΑ αποκλειστικά δημόσιο με χρηματοδότηση από τον κρατικό προϋπολογισμό, με συμμετοχή των </w:t>
      </w:r>
      <w:proofErr w:type="spellStart"/>
      <w:r>
        <w:rPr>
          <w:rFonts w:eastAsia="Times New Roman" w:cs="Times New Roman"/>
          <w:szCs w:val="24"/>
        </w:rPr>
        <w:t>αγροκτηνοτρόφων</w:t>
      </w:r>
      <w:proofErr w:type="spellEnd"/>
      <w:r>
        <w:rPr>
          <w:rFonts w:eastAsia="Times New Roman" w:cs="Times New Roman"/>
          <w:szCs w:val="24"/>
        </w:rPr>
        <w:t xml:space="preserve"> που θα καλύπτει στο 100% για όλες τις ζημιές από τα καιρικά φαινόμενα και τις νόσους. Κύριε Υπο</w:t>
      </w:r>
      <w:r>
        <w:rPr>
          <w:rFonts w:eastAsia="Times New Roman" w:cs="Times New Roman"/>
          <w:szCs w:val="24"/>
        </w:rPr>
        <w:t xml:space="preserve">υργέ, έπαθαν ζημιές σε τρακτέρ, μηχανήματα, αποθήκες. Αυτός ο κόσμος από πού θα πληρωθεί; Δεν συμπεριλαμβάνονται στις </w:t>
      </w:r>
      <w:r>
        <w:rPr>
          <w:rFonts w:eastAsia="Times New Roman" w:cs="Times New Roman"/>
          <w:szCs w:val="24"/>
        </w:rPr>
        <w:t>8</w:t>
      </w:r>
      <w:r>
        <w:rPr>
          <w:rFonts w:eastAsia="Times New Roman" w:cs="Times New Roman"/>
          <w:szCs w:val="24"/>
        </w:rPr>
        <w:t xml:space="preserve"> χιλιάδες που λέτε ότι θα δοθούν στις επιχειρήσεις. </w:t>
      </w:r>
    </w:p>
    <w:p w14:paraId="20D4541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Κυβέρνησή σας, όπως και οι προηγούμενες, προσπαθεί να κρυφτεί. Ισχυρίζεστε ότι φτα</w:t>
      </w:r>
      <w:r>
        <w:rPr>
          <w:rFonts w:eastAsia="Times New Roman" w:cs="Times New Roman"/>
          <w:szCs w:val="24"/>
        </w:rPr>
        <w:t>ίνε τα ακραία καιρικά φαινόμενα. Εμείς σας λέμε ότι ακραία αντιλαϊκή είναι η πολιτική σας και σ’ αυτόν τον τομέα που δεν βάζει σε προτεραιότητα τις λαϊκές ανάγκες, που βάζει σε κίνδυνο ανθρώπινες ζωές, που αφήνει απροστάτευτο το περιβάλ</w:t>
      </w:r>
      <w:r>
        <w:rPr>
          <w:rFonts w:eastAsia="Times New Roman" w:cs="Times New Roman"/>
          <w:szCs w:val="24"/>
        </w:rPr>
        <w:lastRenderedPageBreak/>
        <w:t>λον, τα υπάρχοντα τω</w:t>
      </w:r>
      <w:r>
        <w:rPr>
          <w:rFonts w:eastAsia="Times New Roman" w:cs="Times New Roman"/>
          <w:szCs w:val="24"/>
        </w:rPr>
        <w:t xml:space="preserve">ν λαϊκών νοικοκυριών και την παραγωγή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την ώρα, κύριε Υπουργέ, που η επιστήμη και η τεχνολογία μπορούν να προβλέψουν και να θωρακίσουν, να προστατεύσουν απ’ αυτές τις καταστροφές. Χρειάζεται μ</w:t>
      </w:r>
      <w:r>
        <w:rPr>
          <w:rFonts w:eastAsia="Times New Roman" w:cs="Times New Roman"/>
          <w:szCs w:val="24"/>
        </w:rPr>
        <w:t>ί</w:t>
      </w:r>
      <w:r>
        <w:rPr>
          <w:rFonts w:eastAsia="Times New Roman" w:cs="Times New Roman"/>
          <w:szCs w:val="24"/>
        </w:rPr>
        <w:t>α άλλη πολιτική που στο επίκεντρό της</w:t>
      </w:r>
      <w:r>
        <w:rPr>
          <w:rFonts w:eastAsia="Times New Roman" w:cs="Times New Roman"/>
          <w:szCs w:val="24"/>
        </w:rPr>
        <w:t xml:space="preserve">, στον σχεδιασμό της θα έχει την προστασία των λαϊκών οικογενειών και των ανθρώπων. </w:t>
      </w:r>
    </w:p>
    <w:p w14:paraId="20D4541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Εμείς λέμε καθαρά ότι δεν πρέπει να περιμένουν άλλο. Απευθυνόμαστε κι απ’ αυτό το Βήμα στους πληγέντες της περιοχής. Πρέπει να πάρουν την υπόθεση στα χέρια τους, να παλέψο</w:t>
      </w:r>
      <w:r>
        <w:rPr>
          <w:rFonts w:eastAsia="Times New Roman" w:cs="Times New Roman"/>
          <w:szCs w:val="24"/>
        </w:rPr>
        <w:t>υν και με τον αγώνα τους να διεκδικήσουν και να απαιτήσουν αποζημιώσεις, οι οποίες θα ανταποκρίνονται σε μέγεθος των ζημιών. Να μην αφήσουν στο απυρόβλητο ούτε την Κυβέρνηση, ούτε τις δημοτικές αρχές, ούτε τις περιφερειακές αρχές που όταν χαμήλωσαν τα φώτα</w:t>
      </w:r>
      <w:r>
        <w:rPr>
          <w:rFonts w:eastAsia="Times New Roman" w:cs="Times New Roman"/>
          <w:szCs w:val="24"/>
        </w:rPr>
        <w:t xml:space="preserve"> της δημοσιότητας και κατέβηκαν οι τηλεοπτικές κάμερες, ξέχασαν τους πληγέντες της περιοχής. </w:t>
      </w:r>
    </w:p>
    <w:p w14:paraId="20D4541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417" w14:textId="77777777" w:rsidR="00926B21" w:rsidRDefault="009868C1">
      <w:pPr>
        <w:spacing w:line="600" w:lineRule="auto"/>
        <w:ind w:firstLine="720"/>
        <w:jc w:val="both"/>
        <w:rPr>
          <w:rFonts w:eastAsia="Times New Roman" w:cs="Times New Roman"/>
          <w:szCs w:val="24"/>
        </w:rPr>
      </w:pPr>
      <w:r w:rsidRPr="003B275F">
        <w:rPr>
          <w:rFonts w:eastAsia="Times New Roman" w:cs="Times New Roman"/>
          <w:b/>
          <w:szCs w:val="24"/>
        </w:rPr>
        <w:lastRenderedPageBreak/>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Μωραΐτη. </w:t>
      </w:r>
    </w:p>
    <w:p w14:paraId="20D4541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για τρία λεπτά. </w:t>
      </w:r>
    </w:p>
    <w:p w14:paraId="20D45419"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ΜΑΥΡΑΓΑ</w:t>
      </w:r>
      <w:r>
        <w:rPr>
          <w:rFonts w:eastAsia="Times New Roman" w:cs="Times New Roman"/>
          <w:b/>
          <w:szCs w:val="24"/>
        </w:rPr>
        <w:t>ΝΗΣ (Υφυπουργός Υποδομών και Μεταφορών):</w:t>
      </w:r>
      <w:r>
        <w:rPr>
          <w:rFonts w:eastAsia="Times New Roman" w:cs="Times New Roman"/>
          <w:szCs w:val="24"/>
        </w:rPr>
        <w:t xml:space="preserve"> Επειδή, λοιπόν, θέλετε κι αποδείξεις για του λόγου το αληθές ότι μεταστρέφουμε την πολιτική μας προς τον άνθρωπο και δεν κάνουμε έργα βιτρίνας, ακούστε. Αφορά στην περιοχή σας. Θα έπρεπε να το ξέρετε. Δεν το ξέρετε,</w:t>
      </w:r>
      <w:r>
        <w:rPr>
          <w:rFonts w:eastAsia="Times New Roman" w:cs="Times New Roman"/>
          <w:szCs w:val="24"/>
        </w:rPr>
        <w:t xml:space="preserve"> όμως. Δέσμευση πίστωσης και διαβίβαση πίστωσης 1.800.000 για αντιπλημμυρική θωράκιση και αποκατάσταση βλαβών από φυσικές καταστροφές Οκτωβρίου 2016 στον δήμο Μεσολογγίου. Στις 14</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διαβίβαση της πίστωσης. </w:t>
      </w:r>
    </w:p>
    <w:p w14:paraId="20D4541A"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Αν πήραν </w:t>
      </w:r>
      <w:r>
        <w:rPr>
          <w:rFonts w:eastAsia="Times New Roman" w:cs="Times New Roman"/>
          <w:szCs w:val="24"/>
        </w:rPr>
        <w:t>1</w:t>
      </w:r>
      <w:r>
        <w:rPr>
          <w:rFonts w:eastAsia="Times New Roman" w:cs="Times New Roman"/>
          <w:szCs w:val="24"/>
        </w:rPr>
        <w:t xml:space="preserve"> ευρώ πείτε μου</w:t>
      </w:r>
      <w:r>
        <w:rPr>
          <w:rFonts w:eastAsia="Times New Roman" w:cs="Times New Roman"/>
          <w:szCs w:val="24"/>
        </w:rPr>
        <w:t>.</w:t>
      </w:r>
    </w:p>
    <w:p w14:paraId="20D4541B"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Μη με διακόπτετε. </w:t>
      </w:r>
    </w:p>
    <w:p w14:paraId="20D4541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Διαβίβαση της πίστωσης σημαίνει ότι δώσαμε τα χρήματα. Αν αυτοί τα χρησιμοποίησαν ή όχι είναι δικό τους θέμα. Εκεί θα πάτε να κάνετε την ερώτησή σας, όχι σε εμάς.</w:t>
      </w:r>
    </w:p>
    <w:p w14:paraId="20D4541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Δεύτερον</w:t>
      </w:r>
      <w:r w:rsidRPr="00243F2D">
        <w:rPr>
          <w:rFonts w:eastAsia="Times New Roman" w:cs="Times New Roman"/>
          <w:szCs w:val="24"/>
        </w:rPr>
        <w:t>:</w:t>
      </w:r>
      <w:r>
        <w:rPr>
          <w:rFonts w:eastAsia="Times New Roman" w:cs="Times New Roman"/>
          <w:szCs w:val="24"/>
        </w:rPr>
        <w:t xml:space="preserve"> Ακούσ</w:t>
      </w:r>
      <w:r>
        <w:rPr>
          <w:rFonts w:eastAsia="Times New Roman" w:cs="Times New Roman"/>
          <w:szCs w:val="24"/>
        </w:rPr>
        <w:t>τε αυτά που θα έπρεπε να γνωρίζετε. Στις 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διαβίβαση πίστωσης 1.200.000 για αποκατάσταση αντιπλημμυρικών τεχνικών έργων στην περιφερειακή ενότητα Αιτωλοακαρνανίας.</w:t>
      </w:r>
    </w:p>
    <w:p w14:paraId="20D4541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Τρίτον, διαβίβαση πίστωσης 1.200.000 στις 2</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Για ποιον λόγο; Συντήρηση και ε</w:t>
      </w:r>
      <w:r>
        <w:rPr>
          <w:rFonts w:eastAsia="Times New Roman" w:cs="Times New Roman"/>
          <w:szCs w:val="24"/>
        </w:rPr>
        <w:t xml:space="preserve">κσυγχρονισμός επίλεκτων μηχανολογικών εγκαταστάσεων, αντλιοστασίων </w:t>
      </w:r>
      <w:proofErr w:type="spellStart"/>
      <w:r>
        <w:rPr>
          <w:rFonts w:eastAsia="Times New Roman" w:cs="Times New Roman"/>
          <w:szCs w:val="24"/>
        </w:rPr>
        <w:t>ομβρίων</w:t>
      </w:r>
      <w:proofErr w:type="spellEnd"/>
      <w:r>
        <w:rPr>
          <w:rFonts w:eastAsia="Times New Roman" w:cs="Times New Roman"/>
          <w:szCs w:val="24"/>
        </w:rPr>
        <w:t xml:space="preserve"> υποδομών από τις καταστροφικές πλημμύρες του 2016 στον δήμο Μεσολογγίου. </w:t>
      </w:r>
    </w:p>
    <w:p w14:paraId="20D4541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Δεν σταματάμε, όμως, εδώ. Επειδή κάποιοι έχουν αβελτηρίες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δεν κάνουν μελέτες γι’ αυτά τα πράγματα, τις κάνουμε εμείς. Τι κάναμε; </w:t>
      </w:r>
    </w:p>
    <w:p w14:paraId="20D4542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Η διεύθυνση αντιπλημμυρικών εγγειοβελτιωτικών ολοκλήρωσε εκπόνηση μελετών στα κάτωθι έργα: Συμπληρωματικά έργα και αναβάθμιση υδατικών οικοσυστημάτων περιφερειακού διαμ</w:t>
      </w:r>
      <w:r>
        <w:rPr>
          <w:rFonts w:eastAsia="Times New Roman" w:cs="Times New Roman"/>
          <w:szCs w:val="24"/>
        </w:rPr>
        <w:t xml:space="preserve">ερίσματος Αιτωλοακαρνανίας προϋπολογισμού 10.000.000 ευρώ. </w:t>
      </w:r>
    </w:p>
    <w:p w14:paraId="20D4542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Έργα αποχέτευσης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αποστράγγισης αντλιοστασίων ένα, δύο και έξι και συναφών έργων. Τόπος: Λιμνοθάλασσα Μεσολογγίου Αιτωλικού, προϋπολογισμός 10.600.000 ευρώ. </w:t>
      </w:r>
    </w:p>
    <w:p w14:paraId="20D4542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Έργο παραλίμνιων περιοχών Αμβρακίας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Αμφιλοχίας, προϋπολογισμός 17.112.000 ευρώ. </w:t>
      </w:r>
    </w:p>
    <w:p w14:paraId="20D4542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Εγγειοβελτιωτικά έργα, α΄ φάση περιοχών Βάλτου νομού Αιτωλοακαρνανίας, προϋπολογισμός 41.227.000 ευρώ. </w:t>
      </w:r>
    </w:p>
    <w:p w14:paraId="20D4542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Μελέτες ολοκληρωμένες. Δεν είχαν καν μελέτες. Και χρήματα τους δώσαμε για να κάνουν τα υπόλοιπα που σας εί</w:t>
      </w:r>
      <w:r>
        <w:rPr>
          <w:rFonts w:eastAsia="Times New Roman" w:cs="Times New Roman"/>
          <w:szCs w:val="24"/>
        </w:rPr>
        <w:t>πα και μελέτες τούς φτιάξαμε, όχι για έργα βιτρίνας, αλλά για έργα προάσπισης του ανθρώπου.</w:t>
      </w:r>
    </w:p>
    <w:p w14:paraId="20D45425" w14:textId="77777777" w:rsidR="00926B21" w:rsidRDefault="009868C1">
      <w:pPr>
        <w:spacing w:line="600" w:lineRule="auto"/>
        <w:ind w:firstLine="720"/>
        <w:jc w:val="both"/>
        <w:rPr>
          <w:rFonts w:eastAsia="Times New Roman"/>
          <w:b/>
          <w:bCs/>
          <w:szCs w:val="24"/>
        </w:rPr>
      </w:pPr>
      <w:r>
        <w:rPr>
          <w:rFonts w:eastAsia="Times New Roman"/>
          <w:b/>
          <w:bCs/>
          <w:szCs w:val="24"/>
        </w:rPr>
        <w:t>ΠΡΟΕΔΡΕΥΩΝ (</w:t>
      </w:r>
      <w:r>
        <w:rPr>
          <w:rFonts w:eastAsia="Times New Roman"/>
          <w:b/>
          <w:szCs w:val="24"/>
        </w:rPr>
        <w:t>Αναστάσιος Κουράκης)</w:t>
      </w:r>
      <w:r>
        <w:rPr>
          <w:rFonts w:eastAsia="Times New Roman"/>
          <w:b/>
          <w:bCs/>
          <w:szCs w:val="24"/>
        </w:rPr>
        <w:t xml:space="preserve">: </w:t>
      </w:r>
      <w:r>
        <w:rPr>
          <w:rFonts w:eastAsia="Times New Roman"/>
          <w:bCs/>
          <w:szCs w:val="24"/>
        </w:rPr>
        <w:t>Ευχαριστούμε τον Υφυπουργό κ.</w:t>
      </w:r>
      <w:r w:rsidRPr="00025EAA">
        <w:rPr>
          <w:rFonts w:eastAsia="Times New Roman"/>
          <w:bCs/>
          <w:szCs w:val="24"/>
        </w:rPr>
        <w:t xml:space="preserve"> Μαυραγάνη.</w:t>
      </w:r>
    </w:p>
    <w:p w14:paraId="20D45426" w14:textId="77777777" w:rsidR="00926B21" w:rsidRDefault="009868C1">
      <w:pPr>
        <w:spacing w:line="600" w:lineRule="auto"/>
        <w:ind w:firstLine="720"/>
        <w:jc w:val="both"/>
        <w:rPr>
          <w:rFonts w:eastAsia="Times New Roman" w:cs="Times New Roman"/>
          <w:szCs w:val="24"/>
        </w:rPr>
      </w:pPr>
      <w:r w:rsidRPr="00025EAA">
        <w:rPr>
          <w:rFonts w:eastAsia="Times New Roman"/>
          <w:bCs/>
          <w:szCs w:val="24"/>
        </w:rPr>
        <w:t>Συνεχίζουμε με την έκτη</w:t>
      </w:r>
      <w:r>
        <w:rPr>
          <w:rFonts w:eastAsia="Times New Roman"/>
          <w:b/>
          <w:bCs/>
          <w:szCs w:val="24"/>
        </w:rPr>
        <w:t xml:space="preserve"> </w:t>
      </w:r>
      <w:r>
        <w:rPr>
          <w:rFonts w:eastAsia="Times New Roman" w:cs="Times New Roman"/>
          <w:szCs w:val="24"/>
        </w:rPr>
        <w:t>με αριθμό 1635/15-5-2018 επίκαιρη ερώτηση δεύτερου κύκλου του Βου</w:t>
      </w:r>
      <w:r>
        <w:rPr>
          <w:rFonts w:eastAsia="Times New Roman" w:cs="Times New Roman"/>
          <w:szCs w:val="24"/>
        </w:rPr>
        <w:t>λευτή Σερρών της Δημοκρατικής Συμπαράταξης ΠΑΣΟΚ – ΔΗΜΑΡ κ.</w:t>
      </w:r>
      <w:r>
        <w:rPr>
          <w:rFonts w:eastAsia="Times New Roman" w:cs="Times New Roman"/>
          <w:b/>
          <w:bCs/>
          <w:szCs w:val="24"/>
        </w:rPr>
        <w:t xml:space="preserve"> </w:t>
      </w:r>
      <w:r w:rsidRPr="00025EAA">
        <w:rPr>
          <w:rFonts w:eastAsia="Times New Roman" w:cs="Times New Roman"/>
          <w:bCs/>
          <w:szCs w:val="24"/>
        </w:rPr>
        <w:t xml:space="preserve">Μιχαήλ Τζελέπη </w:t>
      </w:r>
      <w:r>
        <w:rPr>
          <w:rFonts w:eastAsia="Times New Roman" w:cs="Times New Roman"/>
          <w:szCs w:val="24"/>
        </w:rPr>
        <w:t>προς τον Υπουργό</w:t>
      </w:r>
      <w:r>
        <w:rPr>
          <w:rFonts w:eastAsia="Times New Roman" w:cs="Times New Roman"/>
          <w:b/>
          <w:bCs/>
          <w:szCs w:val="24"/>
        </w:rPr>
        <w:t xml:space="preserve"> </w:t>
      </w:r>
      <w:r w:rsidRPr="00025EAA">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«Η δημιουργία τριών νέων σταθμών διοδίων στον </w:t>
      </w:r>
      <w:r>
        <w:rPr>
          <w:rFonts w:eastAsia="Times New Roman" w:cs="Times New Roman"/>
          <w:szCs w:val="24"/>
        </w:rPr>
        <w:t>ο</w:t>
      </w:r>
      <w:r>
        <w:rPr>
          <w:rFonts w:eastAsia="Times New Roman" w:cs="Times New Roman"/>
          <w:szCs w:val="24"/>
        </w:rPr>
        <w:t>δικό άξονα Προμαχώνας - Σέρρες - Λιμάνι Θεσσαλονίκης είναι καταστροφική για τον νομό</w:t>
      </w:r>
      <w:r>
        <w:rPr>
          <w:rFonts w:eastAsia="Times New Roman" w:cs="Times New Roman"/>
          <w:szCs w:val="24"/>
        </w:rPr>
        <w:t xml:space="preserve"> Σερρών».</w:t>
      </w:r>
    </w:p>
    <w:p w14:paraId="20D4542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Υφυπουργός Υποδομών και Μεταφορών κ. Νικόλαος Μαυραγάνης.</w:t>
      </w:r>
    </w:p>
    <w:p w14:paraId="20D4542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Τζελέπη, έχετε τον λόγο για δύο λεπτά για να αναπτύξετε την επίκαιρη ερώτησή σας.</w:t>
      </w:r>
    </w:p>
    <w:p w14:paraId="20D45429" w14:textId="77777777" w:rsidR="00926B21" w:rsidRDefault="009868C1">
      <w:pPr>
        <w:spacing w:line="600" w:lineRule="auto"/>
        <w:ind w:firstLine="720"/>
        <w:jc w:val="both"/>
        <w:rPr>
          <w:rFonts w:eastAsia="Times New Roman" w:cs="Times New Roman"/>
          <w:bCs/>
          <w:szCs w:val="24"/>
        </w:rPr>
      </w:pPr>
      <w:r>
        <w:rPr>
          <w:rFonts w:eastAsia="Times New Roman" w:cs="Times New Roman"/>
          <w:b/>
          <w:bCs/>
          <w:szCs w:val="24"/>
        </w:rPr>
        <w:t>ΜΙΧΑΗΛ ΤΖΕΛΕΠΗΣ</w:t>
      </w:r>
      <w:r w:rsidRPr="00071815">
        <w:rPr>
          <w:rFonts w:eastAsia="Times New Roman" w:cs="Times New Roman"/>
          <w:b/>
          <w:bCs/>
          <w:szCs w:val="24"/>
        </w:rPr>
        <w:t xml:space="preserve">: </w:t>
      </w:r>
      <w:r>
        <w:rPr>
          <w:rFonts w:eastAsia="Times New Roman" w:cs="Times New Roman"/>
          <w:bCs/>
          <w:szCs w:val="24"/>
        </w:rPr>
        <w:t>Ευχαριστώ, κύριε Πρόεδρε</w:t>
      </w:r>
      <w:r>
        <w:rPr>
          <w:rFonts w:eastAsia="Times New Roman" w:cs="Times New Roman"/>
          <w:bCs/>
          <w:szCs w:val="24"/>
        </w:rPr>
        <w:t>.</w:t>
      </w:r>
    </w:p>
    <w:p w14:paraId="20D4542A"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 xml:space="preserve">Η Κοινή Υπουργική Απόφαση του Υπουργού Οικονομικών, του κ. </w:t>
      </w:r>
      <w:proofErr w:type="spellStart"/>
      <w:r>
        <w:rPr>
          <w:rFonts w:eastAsia="Times New Roman" w:cs="Times New Roman"/>
          <w:bCs/>
          <w:szCs w:val="24"/>
        </w:rPr>
        <w:t>Τσακαλώτου</w:t>
      </w:r>
      <w:proofErr w:type="spellEnd"/>
      <w:r>
        <w:rPr>
          <w:rFonts w:eastAsia="Times New Roman" w:cs="Times New Roman"/>
          <w:bCs/>
          <w:szCs w:val="24"/>
        </w:rPr>
        <w:t xml:space="preserve"> και του Υπουργού Μεταφορών και Δικτύων, του κ. </w:t>
      </w:r>
      <w:proofErr w:type="spellStart"/>
      <w:r>
        <w:rPr>
          <w:rFonts w:eastAsia="Times New Roman" w:cs="Times New Roman"/>
          <w:bCs/>
          <w:szCs w:val="24"/>
        </w:rPr>
        <w:t>Σπίρτζη</w:t>
      </w:r>
      <w:proofErr w:type="spellEnd"/>
      <w:r>
        <w:rPr>
          <w:rFonts w:eastAsia="Times New Roman" w:cs="Times New Roman"/>
          <w:bCs/>
          <w:szCs w:val="24"/>
        </w:rPr>
        <w:t xml:space="preserve">, η οποία δημοσιεύτηκε στο ΦΕΚ 1867/29-5-2017 περί </w:t>
      </w:r>
      <w:proofErr w:type="spellStart"/>
      <w:r>
        <w:rPr>
          <w:rFonts w:eastAsia="Times New Roman" w:cs="Times New Roman"/>
          <w:bCs/>
          <w:szCs w:val="24"/>
        </w:rPr>
        <w:t>χωροθέτησης</w:t>
      </w:r>
      <w:proofErr w:type="spellEnd"/>
      <w:r>
        <w:rPr>
          <w:rFonts w:eastAsia="Times New Roman" w:cs="Times New Roman"/>
          <w:bCs/>
          <w:szCs w:val="24"/>
        </w:rPr>
        <w:t xml:space="preserve"> τριάντα νέων σταθμών διοδίων στην Εγνατία Οδό και στους κάθετους άξ</w:t>
      </w:r>
      <w:r>
        <w:rPr>
          <w:rFonts w:eastAsia="Times New Roman" w:cs="Times New Roman"/>
          <w:bCs/>
          <w:szCs w:val="24"/>
        </w:rPr>
        <w:t xml:space="preserve">ονες, πέρα από το ότι καθιστά την Εγνατία Οδό από αναπτυξιακό, κοινωνικό και </w:t>
      </w:r>
      <w:proofErr w:type="spellStart"/>
      <w:r>
        <w:rPr>
          <w:rFonts w:eastAsia="Times New Roman" w:cs="Times New Roman"/>
          <w:bCs/>
          <w:szCs w:val="24"/>
        </w:rPr>
        <w:t>γεωστρατηγικό</w:t>
      </w:r>
      <w:proofErr w:type="spellEnd"/>
      <w:r>
        <w:rPr>
          <w:rFonts w:eastAsia="Times New Roman" w:cs="Times New Roman"/>
          <w:bCs/>
          <w:szCs w:val="24"/>
        </w:rPr>
        <w:t xml:space="preserve"> οδικό άξονα, μη ανταγωνιστική πλέον για τη </w:t>
      </w:r>
      <w:r>
        <w:rPr>
          <w:rFonts w:eastAsia="Times New Roman" w:cs="Times New Roman"/>
          <w:bCs/>
          <w:szCs w:val="24"/>
        </w:rPr>
        <w:t>β</w:t>
      </w:r>
      <w:r>
        <w:rPr>
          <w:rFonts w:eastAsia="Times New Roman" w:cs="Times New Roman"/>
          <w:bCs/>
          <w:szCs w:val="24"/>
        </w:rPr>
        <w:t xml:space="preserve">όρεια Ελλάδα και ιδιαίτερα για τη σύνδεσή της με τα νοτιοανατολικά Βαλκάνια και την Ευρώπη, είναι ολέθρια, καταστροφική </w:t>
      </w:r>
      <w:r>
        <w:rPr>
          <w:rFonts w:eastAsia="Times New Roman" w:cs="Times New Roman"/>
          <w:bCs/>
          <w:szCs w:val="24"/>
        </w:rPr>
        <w:t>και δυσβάστακτη,</w:t>
      </w:r>
      <w:r w:rsidRPr="00ED41A8">
        <w:rPr>
          <w:rFonts w:eastAsia="Times New Roman" w:cs="Times New Roman"/>
          <w:b/>
          <w:szCs w:val="24"/>
        </w:rPr>
        <w:t xml:space="preserve"> </w:t>
      </w:r>
      <w:r>
        <w:rPr>
          <w:rFonts w:eastAsia="Times New Roman" w:cs="Times New Roman"/>
          <w:bCs/>
          <w:szCs w:val="24"/>
        </w:rPr>
        <w:t xml:space="preserve">ιδιαίτερα για τον νομό Σερρών. </w:t>
      </w:r>
    </w:p>
    <w:p w14:paraId="20D4542B"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 xml:space="preserve">Γιατί; Διότι ο κάθετος άξονας Προμαχώνας - Σέρρες - Θεσσαλονίκη, ο Ε 60, μήκους 96 χιλιομέτρων, είναι ένας οδικός άξονας που ακόμα δεν έχει ολοκληρωθεί. Πριν </w:t>
      </w:r>
      <w:r>
        <w:rPr>
          <w:rFonts w:eastAsia="Times New Roman" w:cs="Times New Roman"/>
          <w:bCs/>
          <w:szCs w:val="24"/>
        </w:rPr>
        <w:lastRenderedPageBreak/>
        <w:t xml:space="preserve">από μερικούς μήνες παραδόθηκαν τα τελευταία </w:t>
      </w:r>
      <w:r>
        <w:rPr>
          <w:rFonts w:eastAsia="Times New Roman" w:cs="Times New Roman"/>
          <w:bCs/>
          <w:szCs w:val="24"/>
        </w:rPr>
        <w:t>είκοσ</w:t>
      </w:r>
      <w:r>
        <w:rPr>
          <w:rFonts w:eastAsia="Times New Roman" w:cs="Times New Roman"/>
          <w:bCs/>
          <w:szCs w:val="24"/>
        </w:rPr>
        <w:t>ι δύο</w:t>
      </w:r>
      <w:r>
        <w:rPr>
          <w:rFonts w:eastAsia="Times New Roman" w:cs="Times New Roman"/>
          <w:bCs/>
          <w:szCs w:val="24"/>
        </w:rPr>
        <w:t xml:space="preserve"> χιλιόμετρα. Έχουμε, όμως, περίπου </w:t>
      </w:r>
      <w:r>
        <w:rPr>
          <w:rFonts w:eastAsia="Times New Roman" w:cs="Times New Roman"/>
          <w:bCs/>
          <w:szCs w:val="24"/>
        </w:rPr>
        <w:t>δεκαπέντε</w:t>
      </w:r>
      <w:r>
        <w:rPr>
          <w:rFonts w:eastAsia="Times New Roman" w:cs="Times New Roman"/>
          <w:bCs/>
          <w:szCs w:val="24"/>
        </w:rPr>
        <w:t xml:space="preserve"> με </w:t>
      </w:r>
      <w:r>
        <w:rPr>
          <w:rFonts w:eastAsia="Times New Roman" w:cs="Times New Roman"/>
          <w:bCs/>
          <w:szCs w:val="24"/>
        </w:rPr>
        <w:t>είκοσι</w:t>
      </w:r>
      <w:r>
        <w:rPr>
          <w:rFonts w:eastAsia="Times New Roman" w:cs="Times New Roman"/>
          <w:bCs/>
          <w:szCs w:val="24"/>
        </w:rPr>
        <w:t xml:space="preserve"> χιλιόμετρα από το </w:t>
      </w:r>
      <w:proofErr w:type="spellStart"/>
      <w:r w:rsidRPr="00ED41A8">
        <w:rPr>
          <w:rFonts w:eastAsia="Times New Roman" w:cs="Times New Roman"/>
          <w:bCs/>
          <w:szCs w:val="24"/>
        </w:rPr>
        <w:t>Μελενικίτσι</w:t>
      </w:r>
      <w:proofErr w:type="spellEnd"/>
      <w:r>
        <w:rPr>
          <w:rFonts w:eastAsia="Times New Roman" w:cs="Times New Roman"/>
          <w:bCs/>
          <w:szCs w:val="24"/>
        </w:rPr>
        <w:t xml:space="preserve"> έως την</w:t>
      </w:r>
      <w:r w:rsidRPr="00ED41A8">
        <w:rPr>
          <w:rFonts w:eastAsia="Times New Roman" w:cs="Times New Roman"/>
          <w:bCs/>
          <w:szCs w:val="24"/>
        </w:rPr>
        <w:t xml:space="preserve"> </w:t>
      </w:r>
      <w:proofErr w:type="spellStart"/>
      <w:r w:rsidRPr="00ED41A8">
        <w:rPr>
          <w:rFonts w:eastAsia="Times New Roman" w:cs="Times New Roman"/>
          <w:bCs/>
          <w:szCs w:val="24"/>
        </w:rPr>
        <w:t>Αμπέλα</w:t>
      </w:r>
      <w:proofErr w:type="spellEnd"/>
      <w:r>
        <w:rPr>
          <w:rFonts w:eastAsia="Times New Roman"/>
          <w:color w:val="545454"/>
          <w:szCs w:val="24"/>
        </w:rPr>
        <w:t xml:space="preserve"> </w:t>
      </w:r>
      <w:r>
        <w:rPr>
          <w:rFonts w:eastAsia="Times New Roman" w:cs="Times New Roman"/>
          <w:bCs/>
          <w:szCs w:val="24"/>
        </w:rPr>
        <w:t xml:space="preserve">που θυμίζουν πραγματικά βομβαρδισμένο τοπίο και περιμένουμε πότε θα φτιαχτεί αυτό, γιατί είναι η είσοδος, η πύλη της χώρας στην νοτιοανατολική Ευρώπη. </w:t>
      </w:r>
    </w:p>
    <w:p w14:paraId="20D4542C"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 xml:space="preserve">Προβλέπεται η δημιουργία τριών νέων διοδίων σε </w:t>
      </w:r>
      <w:r>
        <w:rPr>
          <w:rFonts w:eastAsia="Times New Roman" w:cs="Times New Roman"/>
          <w:bCs/>
          <w:szCs w:val="24"/>
        </w:rPr>
        <w:t>ενενήντα έξι</w:t>
      </w:r>
      <w:r>
        <w:rPr>
          <w:rFonts w:eastAsia="Times New Roman" w:cs="Times New Roman"/>
          <w:bCs/>
          <w:szCs w:val="24"/>
        </w:rPr>
        <w:t xml:space="preserve"> χιλιόμετρα. Ήδη το ένα έχει εγκατασταθεί στα σύνορα με την Βουλγαρία στον Προμαχώνα. Προβλέπεται ένα στο </w:t>
      </w:r>
      <w:proofErr w:type="spellStart"/>
      <w:r>
        <w:rPr>
          <w:rFonts w:eastAsia="Times New Roman" w:cs="Times New Roman"/>
          <w:bCs/>
          <w:szCs w:val="24"/>
        </w:rPr>
        <w:t>Στρυμονικό</w:t>
      </w:r>
      <w:proofErr w:type="spellEnd"/>
      <w:r>
        <w:rPr>
          <w:rFonts w:eastAsia="Times New Roman" w:cs="Times New Roman"/>
          <w:bCs/>
          <w:szCs w:val="24"/>
        </w:rPr>
        <w:t xml:space="preserve"> και ένα έξω από τη Θεσσαλονίκη, στην Ευκαρπία.</w:t>
      </w:r>
    </w:p>
    <w:p w14:paraId="20D4542D"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Καταλαβαίνετε τι σημαίνει αυτό για τον ήδη δοκιμαζόμενο και χειμαζόμενο νομό Σερρών, όπου πλέον αυτό φέρνει ένα δυσβάστακτο κόστος στις τοπικές κοινωνίες τόσο για τη μετακίνηση ανθρώπων όσο και για τη μεταφορά εμπορευμάτων και προϊόντων. Το πλεονέκτημα που</w:t>
      </w:r>
      <w:r>
        <w:rPr>
          <w:rFonts w:eastAsia="Times New Roman" w:cs="Times New Roman"/>
          <w:bCs/>
          <w:szCs w:val="24"/>
        </w:rPr>
        <w:t xml:space="preserve"> είχε ο νομός Σερρών, δηλαδή το να είναι δίπλα στην Θεσσαλονίκη, γίνεται μειονέκτημα. Με τη δημιουργία των τριών νέων σταθμών διοδίων, που κάνουν πλέον απαγορευτική τη μεταφορά και τη μετακίνηση εμπορευμάτων και </w:t>
      </w:r>
      <w:r>
        <w:rPr>
          <w:rFonts w:eastAsia="Times New Roman" w:cs="Times New Roman"/>
          <w:bCs/>
          <w:szCs w:val="24"/>
        </w:rPr>
        <w:lastRenderedPageBreak/>
        <w:t>ανθρώπων στην Θεσσαλονίκη, το να είμαστε δίπ</w:t>
      </w:r>
      <w:r>
        <w:rPr>
          <w:rFonts w:eastAsia="Times New Roman" w:cs="Times New Roman"/>
          <w:bCs/>
          <w:szCs w:val="24"/>
        </w:rPr>
        <w:t>λα στο μεγάλο αστικό κέντρο γίνεται μειονέκτημα.</w:t>
      </w:r>
    </w:p>
    <w:p w14:paraId="20D4542E"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 xml:space="preserve">Ρωτάω, κύριε Υπουργέ, επειδή αυτό ήταν στα </w:t>
      </w:r>
      <w:proofErr w:type="spellStart"/>
      <w:r>
        <w:rPr>
          <w:rFonts w:eastAsia="Times New Roman" w:cs="Times New Roman"/>
          <w:bCs/>
          <w:szCs w:val="24"/>
        </w:rPr>
        <w:t>προαπαιτούμενα</w:t>
      </w:r>
      <w:proofErr w:type="spellEnd"/>
      <w:r>
        <w:rPr>
          <w:rFonts w:eastAsia="Times New Roman" w:cs="Times New Roman"/>
          <w:bCs/>
          <w:szCs w:val="24"/>
        </w:rPr>
        <w:t xml:space="preserve"> σε σχέση με το συμπληρωματικό μνημόνιο για να μεταφέρετε την Εγνατία στο ΤΑΙΠΕΔ για να την ιδιωτικοποιήσετε, εάν σκοπεύετε να ανακαλέσετε την απόφαση</w:t>
      </w:r>
      <w:r>
        <w:rPr>
          <w:rFonts w:eastAsia="Times New Roman" w:cs="Times New Roman"/>
          <w:bCs/>
          <w:szCs w:val="24"/>
        </w:rPr>
        <w:t xml:space="preserve"> αυτή για τη δημιουργία των δύο νέων διοδίων και ιδιαίτερα το ένα στην περιοχή του </w:t>
      </w:r>
      <w:proofErr w:type="spellStart"/>
      <w:r>
        <w:rPr>
          <w:rFonts w:eastAsia="Times New Roman" w:cs="Times New Roman"/>
          <w:bCs/>
          <w:szCs w:val="24"/>
        </w:rPr>
        <w:t>Στρυμονικού</w:t>
      </w:r>
      <w:proofErr w:type="spellEnd"/>
      <w:r>
        <w:rPr>
          <w:rFonts w:eastAsia="Times New Roman" w:cs="Times New Roman"/>
          <w:bCs/>
          <w:szCs w:val="24"/>
        </w:rPr>
        <w:t xml:space="preserve"> που είναι μέσα στο νομό Σερρών και έξω από την Θεσσαλονίκη, στην Ευκαρπία.</w:t>
      </w:r>
    </w:p>
    <w:p w14:paraId="20D4542F"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Γι’ αυτό ζητάμε να γίνει άμεσα διαπραγμάτευση με τους εταίρους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δανειστές για να επαν</w:t>
      </w:r>
      <w:r>
        <w:rPr>
          <w:rFonts w:eastAsia="Times New Roman" w:cs="Times New Roman"/>
          <w:bCs/>
          <w:szCs w:val="24"/>
        </w:rPr>
        <w:t>ασχεδιαστεί επάνω στην Εγνατία το πώς θα στηθούν τα διόδια. Πάντως όλοι οι φορείς του νομού Σερρών, μηδενός εξαιρουμένου, επιμελητήρια, οι επτά δήμοι, όλοι αντιδρούν σε σχέση με τον αποκλεισμό του νομού Σερρών με το απαγορευτικό κόστος πλέον τού να επικοιν</w:t>
      </w:r>
      <w:r>
        <w:rPr>
          <w:rFonts w:eastAsia="Times New Roman" w:cs="Times New Roman"/>
          <w:bCs/>
          <w:szCs w:val="24"/>
        </w:rPr>
        <w:t xml:space="preserve">ωνήσουν με την Θεσσαλονίκη. </w:t>
      </w:r>
    </w:p>
    <w:p w14:paraId="20D45430"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Εάν δεν μπορείτε να το κάνετε αυτό, τότε ρωτώ εάν προτίθεστε να προβείτε στην έκδοση υπουργικής απόφασης που θα εξαιρεί όλους τους πολίτες και τις επιχειρήσεις του νομού Σερρών από την καταβολή του τέλους των διοδίων σε όλο το </w:t>
      </w:r>
      <w:r>
        <w:rPr>
          <w:rFonts w:eastAsia="Times New Roman" w:cs="Times New Roman"/>
          <w:bCs/>
          <w:szCs w:val="24"/>
        </w:rPr>
        <w:t>μήκος του άξονα Σερρών - Θεσσαλονίκης;</w:t>
      </w:r>
    </w:p>
    <w:p w14:paraId="20D45431" w14:textId="77777777" w:rsidR="00926B21" w:rsidRDefault="009868C1">
      <w:pPr>
        <w:spacing w:line="600" w:lineRule="auto"/>
        <w:ind w:firstLine="720"/>
        <w:jc w:val="both"/>
        <w:rPr>
          <w:rFonts w:eastAsia="Times New Roman" w:cs="Times New Roman"/>
          <w:bCs/>
          <w:szCs w:val="24"/>
        </w:rPr>
      </w:pPr>
      <w:r>
        <w:rPr>
          <w:rFonts w:eastAsia="Times New Roman" w:cs="Times New Roman"/>
          <w:bCs/>
          <w:szCs w:val="24"/>
        </w:rPr>
        <w:t>Ευχαριστώ, κύριε Πρόεδρε.</w:t>
      </w:r>
    </w:p>
    <w:p w14:paraId="20D45432" w14:textId="77777777" w:rsidR="00926B21" w:rsidRDefault="009868C1">
      <w:pPr>
        <w:spacing w:line="600" w:lineRule="auto"/>
        <w:ind w:firstLine="720"/>
        <w:jc w:val="both"/>
        <w:rPr>
          <w:rFonts w:eastAsia="Times New Roman"/>
          <w:bCs/>
          <w:szCs w:val="24"/>
        </w:rPr>
      </w:pPr>
      <w:r>
        <w:rPr>
          <w:rFonts w:eastAsia="Times New Roman"/>
          <w:b/>
          <w:bCs/>
          <w:szCs w:val="24"/>
        </w:rPr>
        <w:t>ΠΡΟΕΔΡΕΥΩΝ (</w:t>
      </w:r>
      <w:r>
        <w:rPr>
          <w:rFonts w:eastAsia="Times New Roman"/>
          <w:b/>
          <w:szCs w:val="24"/>
        </w:rPr>
        <w:t>Αναστάσιος Κουράκης)</w:t>
      </w:r>
      <w:r>
        <w:rPr>
          <w:rFonts w:eastAsia="Times New Roman"/>
          <w:b/>
          <w:bCs/>
          <w:szCs w:val="24"/>
        </w:rPr>
        <w:t xml:space="preserve">: </w:t>
      </w:r>
      <w:r w:rsidRPr="004E1ABD">
        <w:rPr>
          <w:rFonts w:eastAsia="Times New Roman"/>
          <w:bCs/>
          <w:szCs w:val="24"/>
        </w:rPr>
        <w:t>Ευχαριστούμε, κύριε Τζελέπη.</w:t>
      </w:r>
    </w:p>
    <w:p w14:paraId="20D45433" w14:textId="77777777" w:rsidR="00926B21" w:rsidRDefault="009868C1">
      <w:pPr>
        <w:spacing w:line="600" w:lineRule="auto"/>
        <w:ind w:firstLine="720"/>
        <w:jc w:val="both"/>
        <w:rPr>
          <w:rFonts w:eastAsia="Times New Roman"/>
          <w:bCs/>
          <w:szCs w:val="24"/>
        </w:rPr>
      </w:pPr>
      <w:r w:rsidRPr="004E1ABD">
        <w:rPr>
          <w:rFonts w:eastAsia="Times New Roman"/>
          <w:bCs/>
          <w:szCs w:val="24"/>
        </w:rPr>
        <w:t>Κύριε Υπουργέ, έχετε τον λόγο για να απαντήσετε για τρία λεπτά.</w:t>
      </w:r>
    </w:p>
    <w:p w14:paraId="20D45434" w14:textId="77777777" w:rsidR="00926B21" w:rsidRDefault="009868C1">
      <w:pPr>
        <w:spacing w:line="600" w:lineRule="auto"/>
        <w:ind w:firstLine="720"/>
        <w:jc w:val="both"/>
        <w:rPr>
          <w:rFonts w:eastAsia="Times New Roman"/>
          <w:szCs w:val="24"/>
        </w:rPr>
      </w:pPr>
      <w:r>
        <w:rPr>
          <w:rFonts w:eastAsia="Times New Roman"/>
          <w:b/>
          <w:bCs/>
          <w:szCs w:val="24"/>
        </w:rPr>
        <w:t>ΝΙΚΟΛΑΟΣ ΜΑΥΡΑΓΑΝΗΣ (Υφυπουργός Υποδομών και Μεταφορών)</w:t>
      </w:r>
      <w:r w:rsidRPr="004E1ABD">
        <w:rPr>
          <w:rFonts w:eastAsia="Times New Roman"/>
          <w:b/>
          <w:bCs/>
          <w:szCs w:val="24"/>
        </w:rPr>
        <w:t xml:space="preserve">: </w:t>
      </w:r>
      <w:r w:rsidRPr="004E1ABD">
        <w:rPr>
          <w:rFonts w:eastAsia="Times New Roman"/>
          <w:bCs/>
          <w:szCs w:val="24"/>
        </w:rPr>
        <w:t>Κύριε Β</w:t>
      </w:r>
      <w:r w:rsidRPr="004E1ABD">
        <w:rPr>
          <w:rFonts w:eastAsia="Times New Roman"/>
          <w:bCs/>
          <w:szCs w:val="24"/>
        </w:rPr>
        <w:t xml:space="preserve">ουλευτά, μου κάνει εντύπωση </w:t>
      </w:r>
      <w:r>
        <w:rPr>
          <w:rFonts w:eastAsia="Times New Roman"/>
          <w:bCs/>
          <w:szCs w:val="24"/>
        </w:rPr>
        <w:t xml:space="preserve">το </w:t>
      </w:r>
      <w:r w:rsidRPr="004E1ABD">
        <w:rPr>
          <w:rFonts w:eastAsia="Times New Roman"/>
          <w:bCs/>
          <w:szCs w:val="24"/>
        </w:rPr>
        <w:t>ότι αγνοείτ</w:t>
      </w:r>
      <w:r>
        <w:rPr>
          <w:rFonts w:eastAsia="Times New Roman"/>
          <w:bCs/>
          <w:szCs w:val="24"/>
        </w:rPr>
        <w:t xml:space="preserve">ε </w:t>
      </w:r>
      <w:r w:rsidRPr="004E1ABD">
        <w:rPr>
          <w:rFonts w:eastAsia="Times New Roman"/>
          <w:bCs/>
          <w:szCs w:val="24"/>
        </w:rPr>
        <w:t xml:space="preserve">ορισμένα </w:t>
      </w:r>
      <w:r>
        <w:rPr>
          <w:rFonts w:eastAsia="Times New Roman"/>
          <w:bCs/>
          <w:szCs w:val="24"/>
        </w:rPr>
        <w:t xml:space="preserve">βασικά </w:t>
      </w:r>
      <w:r w:rsidRPr="004E1ABD">
        <w:rPr>
          <w:rFonts w:eastAsia="Times New Roman"/>
          <w:bCs/>
          <w:szCs w:val="24"/>
        </w:rPr>
        <w:t>πράγματα.</w:t>
      </w:r>
    </w:p>
    <w:p w14:paraId="20D4543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Ξέρετε, το 2012 και το 2013 δεν ήμασταν εμείς κυβέρνηση. Εσείς ήσασταν. Ξέρετε, τις υπουργικές αποφάσεις 241/2013 και 215/2012 τις έχουν υπογράψει οι εξής άνθρωποι: Χρυσοχοΐδης, Γκίκας </w:t>
      </w:r>
      <w:proofErr w:type="spellStart"/>
      <w:r>
        <w:rPr>
          <w:rFonts w:eastAsia="Times New Roman" w:cs="Times New Roman"/>
          <w:szCs w:val="24"/>
        </w:rPr>
        <w:t>Χαρδούβελης</w:t>
      </w:r>
      <w:proofErr w:type="spellEnd"/>
      <w:r>
        <w:rPr>
          <w:rFonts w:eastAsia="Times New Roman" w:cs="Times New Roman"/>
          <w:szCs w:val="24"/>
        </w:rPr>
        <w:t xml:space="preserve"> και Βενιζέλος. Πού ανήκουν; Στη δική σας παράταξη, οι δύο τουλάχιστον εξ αυτών. Ξέρετε τι είναι αυτές οι αποφάσεις;</w:t>
      </w:r>
    </w:p>
    <w:p w14:paraId="20D4543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Οι αποφάσεις αυτές, 241/2013 και 215/2012, λένε το εξής: Μεταφορά στην εταιρεία «Ταμείο Αξιοποίησης Ιδιωτικής Περιουσίας του Δημ</w:t>
      </w:r>
      <w:r>
        <w:rPr>
          <w:rFonts w:eastAsia="Times New Roman" w:cs="Times New Roman"/>
          <w:szCs w:val="24"/>
        </w:rPr>
        <w:t xml:space="preserve">οσίου, ΤΑΙΠΕΔ» και μέσα εμπεριέχεται η Εγνατία Οδός. Είπατε πριν ότι εμείς μεταβιβάσαμε. Το 2013 παίρνετε και άλλη απόφαση. Λέτε, μάλιστα, ότι μεταβιβάζετε άνευ ανταλλάγματος προς την κατεύθυνση εκμετάλλευσης της </w:t>
      </w:r>
      <w:r>
        <w:rPr>
          <w:rFonts w:eastAsia="Times New Roman" w:cs="Times New Roman"/>
          <w:szCs w:val="24"/>
        </w:rPr>
        <w:t>ο</w:t>
      </w:r>
      <w:r>
        <w:rPr>
          <w:rFonts w:eastAsia="Times New Roman" w:cs="Times New Roman"/>
          <w:szCs w:val="24"/>
        </w:rPr>
        <w:t xml:space="preserve">δού αυτής, χωρίς να βάζετε κάποιο όριο. </w:t>
      </w:r>
    </w:p>
    <w:p w14:paraId="20D4543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ρχεστε, μάλιστα, με δικές σας υπουργικές αποφάσεις -ο κ. Χρυσοχοΐδης- και φτιάχνετε είκοσι σταθμούς. Και λέτε σήμερα: «Ναι, αλλά εσείς βάζετε και άλλους». Τότε, το 2013 και 2014, δεν είχαν ετοιμαστεί τα υπόλοιπα. Είχατε κι εσείς την υποχρέωση να το κάνετε.</w:t>
      </w:r>
      <w:r>
        <w:rPr>
          <w:rFonts w:eastAsia="Times New Roman" w:cs="Times New Roman"/>
          <w:szCs w:val="24"/>
        </w:rPr>
        <w:t xml:space="preserve"> Εμείς προσπαθούμε να κάνουμε ανάσχεση. Ξέρετε πώς, για να μιλάμε ειλικρινά, κύριε Βουλευτά; Μόνο μέσω του τίμιου και δίκαιου μέτρου της </w:t>
      </w:r>
      <w:proofErr w:type="spellStart"/>
      <w:r>
        <w:rPr>
          <w:rFonts w:eastAsia="Times New Roman" w:cs="Times New Roman"/>
          <w:szCs w:val="24"/>
        </w:rPr>
        <w:t>αναλογικοποίησης</w:t>
      </w:r>
      <w:proofErr w:type="spellEnd"/>
      <w:r>
        <w:rPr>
          <w:rFonts w:eastAsia="Times New Roman" w:cs="Times New Roman"/>
          <w:szCs w:val="24"/>
        </w:rPr>
        <w:t xml:space="preserve"> των διοδίων, των ηλεκτρονικών και δορυφορικών διοδίων. </w:t>
      </w:r>
    </w:p>
    <w:p w14:paraId="20D4543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Γι’ αυτόν τον λόγο, πράγμα το οποίο δεν είπατε</w:t>
      </w:r>
      <w:r>
        <w:rPr>
          <w:rFonts w:eastAsia="Times New Roman" w:cs="Times New Roman"/>
          <w:szCs w:val="24"/>
        </w:rPr>
        <w:t xml:space="preserve">, στην τελευταία απόφαση, αυτήν που εκδώσαμε εμείς, υπάρχει μέσα η ρήτρα ότι αυτά τα διόδια θα χρησιμοποιηθούν μόνον για το χρονικό διάστημα εκείνο μέχρι να εφαρμοστεί το νέο αναλογικό σύστημα </w:t>
      </w:r>
      <w:r>
        <w:rPr>
          <w:rFonts w:eastAsia="Times New Roman" w:cs="Times New Roman"/>
          <w:szCs w:val="24"/>
        </w:rPr>
        <w:lastRenderedPageBreak/>
        <w:t>διοδίων που θα πληρώνει ο πολίτης μόνο για τα χιλιόμετρα τα οπο</w:t>
      </w:r>
      <w:r>
        <w:rPr>
          <w:rFonts w:eastAsia="Times New Roman" w:cs="Times New Roman"/>
          <w:szCs w:val="24"/>
        </w:rPr>
        <w:t xml:space="preserve">ία διανύει και που θα τον βγάζει από την απομόνωση. </w:t>
      </w:r>
    </w:p>
    <w:p w14:paraId="20D4543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Δεν θα υπάρχουν πλέον, κύριε Βουλευτά, οι μπάρες οι οποίες βρίσκονται αντιμέτωπες με τον καθέναν καθημερινά ως φράγμα για να μπει κάποιος μέσα. Θα χρησιμοποιεί τον δρόμο και από εκεί και πέρα θα πληρώνει</w:t>
      </w:r>
      <w:r>
        <w:rPr>
          <w:rFonts w:eastAsia="Times New Roman" w:cs="Times New Roman"/>
          <w:szCs w:val="24"/>
        </w:rPr>
        <w:t xml:space="preserve"> εν τω μέτρω του δυνατού και στον χρόνο που μπορεί, το ποσό το οποίο θα μπορέσει να πληρώνει, όπως έχουμε ανακοινώσει. Αυτό το μέτρο είναι που μπορεί να κάνει ανάσχεση στις δικές σας δεσμεύσεις, αυτές που εσείς αναλάβατε το 2012 και το 2013. Τα ξεχάσατε;</w:t>
      </w:r>
    </w:p>
    <w:p w14:paraId="20D4543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ίσως να υπάρχει μ</w:t>
      </w:r>
      <w:r>
        <w:rPr>
          <w:rFonts w:eastAsia="Times New Roman" w:cs="Times New Roman"/>
          <w:szCs w:val="24"/>
        </w:rPr>
        <w:t>ί</w:t>
      </w:r>
      <w:r>
        <w:rPr>
          <w:rFonts w:eastAsia="Times New Roman" w:cs="Times New Roman"/>
          <w:szCs w:val="24"/>
        </w:rPr>
        <w:t>α «θολερότητα» στην πολιτική σκέψη σας. Ξέρετε για ποιον λόγο; Αυτό το συγκεκριμένο πεδίο των δημοσίων έργων και των διοδίων δεν έπρεπε να το αγγίζετε, ειδικά τώρα που πριν από τέσσερις μήνες το Ευρωπαϊκό Ελεγκτικό Συνέδριο πήρε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απόφαση, έβγαλε ένα πόρισμα και είπε ότι εκεί, γύρω στο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κάνατε το εξής φανταστικό</w:t>
      </w:r>
      <w:r w:rsidRPr="007C5785">
        <w:rPr>
          <w:rFonts w:eastAsia="Times New Roman" w:cs="Times New Roman"/>
          <w:szCs w:val="24"/>
        </w:rPr>
        <w:t>:</w:t>
      </w:r>
      <w:r>
        <w:rPr>
          <w:rFonts w:eastAsia="Times New Roman" w:cs="Times New Roman"/>
          <w:szCs w:val="24"/>
        </w:rPr>
        <w:t xml:space="preserve"> Μειώσατε κατά 50% το υλικό αντικείμενο των </w:t>
      </w:r>
      <w:r>
        <w:rPr>
          <w:rFonts w:eastAsia="Times New Roman" w:cs="Times New Roman"/>
          <w:szCs w:val="24"/>
        </w:rPr>
        <w:lastRenderedPageBreak/>
        <w:t>έργων που ήταν υπό παραχώρηση και αυξήσατε κατά 1,2 δισεκατομμύρι</w:t>
      </w:r>
      <w:r>
        <w:rPr>
          <w:rFonts w:eastAsia="Times New Roman" w:cs="Times New Roman"/>
          <w:szCs w:val="24"/>
        </w:rPr>
        <w:t>ο</w:t>
      </w:r>
      <w:r>
        <w:rPr>
          <w:rFonts w:eastAsia="Times New Roman" w:cs="Times New Roman"/>
          <w:szCs w:val="24"/>
        </w:rPr>
        <w:t xml:space="preserve"> ευρώ την αμοιβή τους. Πώς σας φαίνεται αυτό;</w:t>
      </w:r>
    </w:p>
    <w:p w14:paraId="20D4543B" w14:textId="77777777" w:rsidR="00926B21" w:rsidRDefault="009868C1">
      <w:pPr>
        <w:spacing w:line="600" w:lineRule="auto"/>
        <w:ind w:firstLine="720"/>
        <w:jc w:val="both"/>
        <w:rPr>
          <w:rFonts w:eastAsia="Times New Roman" w:cs="Times New Roman"/>
          <w:szCs w:val="24"/>
        </w:rPr>
      </w:pPr>
      <w:r w:rsidRPr="00D00A02">
        <w:rPr>
          <w:rFonts w:eastAsia="Times New Roman" w:cs="Times New Roman"/>
          <w:b/>
          <w:szCs w:val="24"/>
        </w:rPr>
        <w:t>ΠΡΟΕΔ</w:t>
      </w:r>
      <w:r w:rsidRPr="00D00A02">
        <w:rPr>
          <w:rFonts w:eastAsia="Times New Roman" w:cs="Times New Roman"/>
          <w:b/>
          <w:szCs w:val="24"/>
        </w:rPr>
        <w:t>ΡΕΥΩΝ (Αναστάσιος Κουράκης):</w:t>
      </w:r>
      <w:r>
        <w:rPr>
          <w:rFonts w:eastAsia="Times New Roman" w:cs="Times New Roman"/>
          <w:szCs w:val="24"/>
        </w:rPr>
        <w:t xml:space="preserve"> Ευχαριστούμε, κύριε Υπουργέ.</w:t>
      </w:r>
    </w:p>
    <w:p w14:paraId="20D4543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Τον λόγο έχει ο κ. Τζελέπης για τρία λεπτά.</w:t>
      </w:r>
    </w:p>
    <w:p w14:paraId="20D4543D" w14:textId="77777777" w:rsidR="00926B21" w:rsidRDefault="009868C1">
      <w:pPr>
        <w:spacing w:line="600" w:lineRule="auto"/>
        <w:ind w:firstLine="720"/>
        <w:jc w:val="both"/>
        <w:rPr>
          <w:rFonts w:eastAsia="Times New Roman" w:cs="Times New Roman"/>
          <w:szCs w:val="24"/>
        </w:rPr>
      </w:pPr>
      <w:r w:rsidRPr="00D00A02">
        <w:rPr>
          <w:rFonts w:eastAsia="Times New Roman" w:cs="Times New Roman"/>
          <w:b/>
          <w:szCs w:val="24"/>
        </w:rPr>
        <w:t>ΜΙΧΑΗΛ ΤΖΕΛΕΠΗΣ:</w:t>
      </w:r>
      <w:r>
        <w:rPr>
          <w:rFonts w:eastAsia="Times New Roman" w:cs="Times New Roman"/>
          <w:szCs w:val="24"/>
        </w:rPr>
        <w:t xml:space="preserve"> Ευχαριστώ, κύριε Πρόεδρε.</w:t>
      </w:r>
    </w:p>
    <w:p w14:paraId="20D4543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Πραγματικά με έκπληξη ακούω τον κύριο Υφυπουργό να έρχεται ως Πόντιος Πιλάτος και να λέει ότι προγενέστερες κυβ</w:t>
      </w:r>
      <w:r>
        <w:rPr>
          <w:rFonts w:eastAsia="Times New Roman" w:cs="Times New Roman"/>
          <w:szCs w:val="24"/>
        </w:rPr>
        <w:t xml:space="preserve">ερνήσεις πήγαν την Εγνατία στο ΤΑΙΠΕΔ. Αν κατανοήσατε καλά, σας είπα ότι με τη δική σας υπουργική απόφαση </w:t>
      </w:r>
      <w:proofErr w:type="spellStart"/>
      <w:r>
        <w:rPr>
          <w:rFonts w:eastAsia="Times New Roman" w:cs="Times New Roman"/>
          <w:szCs w:val="24"/>
        </w:rPr>
        <w:t>χωροθετείτε</w:t>
      </w:r>
      <w:proofErr w:type="spellEnd"/>
      <w:r>
        <w:rPr>
          <w:rFonts w:eastAsia="Times New Roman" w:cs="Times New Roman"/>
          <w:szCs w:val="24"/>
        </w:rPr>
        <w:t xml:space="preserve"> τριάντα νέα διόδια πάνω στην Εγνατία Οδό. Στον δε Νομό Σερρών, στα </w:t>
      </w:r>
      <w:r>
        <w:rPr>
          <w:rFonts w:eastAsia="Times New Roman" w:cs="Times New Roman"/>
          <w:szCs w:val="24"/>
        </w:rPr>
        <w:t>ενενήντα έξι</w:t>
      </w:r>
      <w:r>
        <w:rPr>
          <w:rFonts w:eastAsia="Times New Roman" w:cs="Times New Roman"/>
          <w:szCs w:val="24"/>
        </w:rPr>
        <w:t xml:space="preserve"> χιλιόμετρα, από τα </w:t>
      </w:r>
      <w:r>
        <w:rPr>
          <w:rFonts w:eastAsia="Times New Roman" w:cs="Times New Roman"/>
          <w:szCs w:val="24"/>
        </w:rPr>
        <w:t>χίλια τετρακόσια πενήντα</w:t>
      </w:r>
      <w:r>
        <w:rPr>
          <w:rFonts w:eastAsia="Times New Roman" w:cs="Times New Roman"/>
          <w:szCs w:val="24"/>
        </w:rPr>
        <w:t xml:space="preserve"> της Εγνατίας Ο</w:t>
      </w:r>
      <w:r>
        <w:rPr>
          <w:rFonts w:eastAsia="Times New Roman" w:cs="Times New Roman"/>
          <w:szCs w:val="24"/>
        </w:rPr>
        <w:t xml:space="preserve">δού, </w:t>
      </w:r>
      <w:proofErr w:type="spellStart"/>
      <w:r>
        <w:rPr>
          <w:rFonts w:eastAsia="Times New Roman" w:cs="Times New Roman"/>
          <w:szCs w:val="24"/>
        </w:rPr>
        <w:t>χωροθετείτε</w:t>
      </w:r>
      <w:proofErr w:type="spellEnd"/>
      <w:r>
        <w:rPr>
          <w:rFonts w:eastAsia="Times New Roman" w:cs="Times New Roman"/>
          <w:szCs w:val="24"/>
        </w:rPr>
        <w:t xml:space="preserve"> τρία νέα διόδια που δεν υπήρχαν πουθενά.</w:t>
      </w:r>
    </w:p>
    <w:p w14:paraId="20D4543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διαπραγματευτήκατε εσείς. Εσείς φέρνετε αυτό το κόστος εις βάρος των Σερραίων πολιτών. </w:t>
      </w:r>
      <w:r>
        <w:rPr>
          <w:rFonts w:eastAsia="Times New Roman" w:cs="Times New Roman"/>
          <w:szCs w:val="24"/>
        </w:rPr>
        <w:t>Μ</w:t>
      </w:r>
      <w:r>
        <w:rPr>
          <w:rFonts w:eastAsia="Times New Roman" w:cs="Times New Roman"/>
          <w:szCs w:val="24"/>
        </w:rPr>
        <w:t xml:space="preserve">ην έρχεστε τώρα να πείτε ότι αυτά προϋπήρχαν. Και γιατί δεν τα αλλάξατε; Δεν διαπραγματευτήκατε; </w:t>
      </w:r>
    </w:p>
    <w:p w14:paraId="20D4544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Αντι</w:t>
      </w:r>
      <w:r>
        <w:rPr>
          <w:rFonts w:eastAsia="Times New Roman" w:cs="Times New Roman"/>
          <w:szCs w:val="24"/>
        </w:rPr>
        <w:t xml:space="preserve">θέτως, πάτε να πουλήσετε την Εγνατία Οδό έναντι 100 εκατομμυρίων, όταν με τα </w:t>
      </w:r>
      <w:proofErr w:type="spellStart"/>
      <w:r>
        <w:rPr>
          <w:rFonts w:eastAsia="Times New Roman" w:cs="Times New Roman"/>
          <w:szCs w:val="24"/>
        </w:rPr>
        <w:t>προϋπάρχοντα</w:t>
      </w:r>
      <w:proofErr w:type="spellEnd"/>
      <w:r>
        <w:rPr>
          <w:rFonts w:eastAsia="Times New Roman" w:cs="Times New Roman"/>
          <w:szCs w:val="24"/>
        </w:rPr>
        <w:t xml:space="preserve"> οκτώ διόδια, σε ενάμιση χρόνο, καλυπτόταν αυτό το κόστος. Γιατί δεχτήκατε τη δημιουργία τριάντα νέων διοδίων;</w:t>
      </w:r>
    </w:p>
    <w:p w14:paraId="20D4544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Αλλά ξέχασα</w:t>
      </w:r>
      <w:r w:rsidRPr="00000A96">
        <w:rPr>
          <w:rFonts w:eastAsia="Times New Roman" w:cs="Times New Roman"/>
          <w:szCs w:val="24"/>
        </w:rPr>
        <w:t>,</w:t>
      </w:r>
      <w:r>
        <w:rPr>
          <w:rFonts w:eastAsia="Times New Roman" w:cs="Times New Roman"/>
          <w:szCs w:val="24"/>
        </w:rPr>
        <w:t xml:space="preserve"> έχουμε έναν Υπουργό στο αρμόδιο Υπουργείο</w:t>
      </w:r>
      <w:r w:rsidRPr="006C026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τον κ. </w:t>
      </w:r>
      <w:proofErr w:type="spellStart"/>
      <w:r>
        <w:rPr>
          <w:rFonts w:eastAsia="Times New Roman" w:cs="Times New Roman"/>
          <w:szCs w:val="24"/>
        </w:rPr>
        <w:t>Σπίρτζη</w:t>
      </w:r>
      <w:proofErr w:type="spellEnd"/>
      <w:r w:rsidRPr="006C0265">
        <w:rPr>
          <w:rFonts w:eastAsia="Times New Roman" w:cs="Times New Roman"/>
          <w:szCs w:val="24"/>
        </w:rPr>
        <w:t>,</w:t>
      </w:r>
      <w:r>
        <w:rPr>
          <w:rFonts w:eastAsia="Times New Roman" w:cs="Times New Roman"/>
          <w:szCs w:val="24"/>
        </w:rPr>
        <w:t xml:space="preserve"> που πρωταγωνιστούσε τότε στο κίνημα «Δεν πληρώνω» μαζί με άλλους Υπουργούς που σήμερα «χαρατσώνουν» τον ελληνικό λαό με τα νέα διόδια, αλλά έρχονται και υπόσχονται σε κάποιες περιφέρειες</w:t>
      </w:r>
      <w:r w:rsidRPr="00000A96">
        <w:rPr>
          <w:rFonts w:eastAsia="Times New Roman" w:cs="Times New Roman"/>
          <w:szCs w:val="24"/>
        </w:rPr>
        <w:t>,</w:t>
      </w:r>
      <w:r>
        <w:rPr>
          <w:rFonts w:eastAsia="Times New Roman" w:cs="Times New Roman"/>
          <w:szCs w:val="24"/>
        </w:rPr>
        <w:t xml:space="preserve"> όπως στο πρόσφατο συνέδριο του </w:t>
      </w:r>
      <w:r w:rsidRPr="00C0242A">
        <w:rPr>
          <w:rFonts w:eastAsia="Times New Roman" w:cs="Times New Roman"/>
          <w:szCs w:val="24"/>
        </w:rPr>
        <w:t>ΣΥΡΙΖΑ</w:t>
      </w:r>
      <w:r>
        <w:rPr>
          <w:rFonts w:eastAsia="Times New Roman" w:cs="Times New Roman"/>
          <w:szCs w:val="24"/>
        </w:rPr>
        <w:t xml:space="preserve"> στην Ανατολική</w:t>
      </w:r>
      <w:r>
        <w:rPr>
          <w:rFonts w:eastAsia="Times New Roman" w:cs="Times New Roman"/>
          <w:szCs w:val="24"/>
        </w:rPr>
        <w:t xml:space="preserve"> Αττική, ότι στόχος είναι να καταργήσουμε τα δύο διόδια στη Βαρυμπόμπη και στον Άγιο Στέφανο. Φαίνεται ότι είναι Υπουργός Μεταφορών μόνο για την Ανατολική Αττική, εις βάρος της υπόλοιπης Ελλάδος. Μήπως πολιτευθεί εκεί;</w:t>
      </w:r>
    </w:p>
    <w:p w14:paraId="20D4544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Μάλιστα, έρχεστε σε έναν νομό, στον ν</w:t>
      </w:r>
      <w:r>
        <w:rPr>
          <w:rFonts w:eastAsia="Times New Roman" w:cs="Times New Roman"/>
          <w:szCs w:val="24"/>
        </w:rPr>
        <w:t>ομό Σερρών που είναι ο τελευταίος σε σχέση με το κατά κεφαλήν ΑΕΠ εισόδημα -θα καταθέσω στα Πρακτικά τα στοιχεία- να επιβάλετε τρία νέα διόδια, καθιστώντας τον κεντρικό άξονα που ενώνει την ανατολική Ευρώπη με τη Θεσσαλονίκη και το Λιμάνι, Προμαχώνας- Θεσσ</w:t>
      </w:r>
      <w:r>
        <w:rPr>
          <w:rFonts w:eastAsia="Times New Roman" w:cs="Times New Roman"/>
          <w:szCs w:val="24"/>
        </w:rPr>
        <w:t xml:space="preserve">αλονίκη, να μην μπορεί πλέον να χρησιμοποιηθεί λόγω του κόστους. Ξέρετε τι συνέπειες θα έχει αυτό ή τι συνέπειες θα έχει η επιλογή άλλων αξόνων με άλλα λιμάνια σε σχέση με οδικούς άξονες -που επιδίωκε η Τουρκία, το μουσουλμανικό τόξο, πέριξ των Βαλκανίων- </w:t>
      </w:r>
      <w:r>
        <w:rPr>
          <w:rFonts w:eastAsia="Times New Roman" w:cs="Times New Roman"/>
          <w:szCs w:val="24"/>
        </w:rPr>
        <w:t xml:space="preserve">ή η χρήση παράπλευρων οδικών δικτύων, όπως το δίκτυο θανάτου στον νόμο Σερρών, Γέφυρα του </w:t>
      </w:r>
      <w:proofErr w:type="spellStart"/>
      <w:r>
        <w:rPr>
          <w:rFonts w:eastAsia="Times New Roman" w:cs="Times New Roman"/>
          <w:szCs w:val="24"/>
        </w:rPr>
        <w:t>Στρυμώνα</w:t>
      </w:r>
      <w:proofErr w:type="spellEnd"/>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Πετρίτσι</w:t>
      </w:r>
      <w:proofErr w:type="spellEnd"/>
      <w:r>
        <w:rPr>
          <w:rFonts w:eastAsia="Times New Roman" w:cs="Times New Roman"/>
          <w:szCs w:val="24"/>
        </w:rPr>
        <w:t xml:space="preserve"> – </w:t>
      </w:r>
      <w:r>
        <w:rPr>
          <w:rFonts w:eastAsia="Times New Roman" w:cs="Times New Roman"/>
          <w:szCs w:val="24"/>
        </w:rPr>
        <w:t>Κιλκίς</w:t>
      </w:r>
      <w:r>
        <w:rPr>
          <w:rFonts w:eastAsia="Times New Roman" w:cs="Times New Roman"/>
          <w:szCs w:val="24"/>
        </w:rPr>
        <w:t xml:space="preserve"> – </w:t>
      </w:r>
      <w:r>
        <w:rPr>
          <w:rFonts w:eastAsia="Times New Roman" w:cs="Times New Roman"/>
          <w:szCs w:val="24"/>
        </w:rPr>
        <w:t>Δοϊράνη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Θεσσαλονίκη που είναι ένας δρόμος ξεχασμένος παντελώς, ιδιαίτερα τα τελευταία τρία χρόνια και που δεν είναι καν σε συντήρηση από το αρμόδιο Υπουργείο; </w:t>
      </w:r>
    </w:p>
    <w:p w14:paraId="20D4544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Μιχαήλ Τζελέπης καταθέτει για τα Πρακτικά το προαναφερθέν έγγραφο, το οπ</w:t>
      </w:r>
      <w:r>
        <w:rPr>
          <w:rFonts w:eastAsia="Times New Roman" w:cs="Times New Roman"/>
          <w:szCs w:val="24"/>
        </w:rPr>
        <w:t xml:space="preserve">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0D4544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πρέπει να κατανοήσετε πόσο σημαντικός είναι για τον νομό Σερρών, έναν ακριτικό νομό, αυτός ο οδικός άξονας που ήταν ένας αναπτυξιακός πνε</w:t>
      </w:r>
      <w:r>
        <w:rPr>
          <w:rFonts w:eastAsia="Times New Roman" w:cs="Times New Roman"/>
          <w:szCs w:val="24"/>
        </w:rPr>
        <w:t>ύμονας για τον νομό σε σχέση με τη διασύνδεσή του με τη Θεσσαλονίκη. Κάνετε απαγορευτική πλέον την πρόσβαση σε αυτόν τον οδικό άξονα που είναι μονοπωλιακός. Δεν υπάρχει άλλος δρόμος για να βγει ο νομός Σερρών στη Θεσσαλονίκη. Το κόστος είναι δυσβάσταχτο κα</w:t>
      </w:r>
      <w:r>
        <w:rPr>
          <w:rFonts w:eastAsia="Times New Roman" w:cs="Times New Roman"/>
          <w:szCs w:val="24"/>
        </w:rPr>
        <w:t xml:space="preserve">ι θα υπάρξουν μεγάλος αντιδράσεις από τον νομό Σερρών. </w:t>
      </w:r>
    </w:p>
    <w:p w14:paraId="20D4544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Προσπαθώ από τις 7</w:t>
      </w:r>
      <w:r>
        <w:rPr>
          <w:rFonts w:eastAsia="Times New Roman" w:cs="Times New Roman"/>
          <w:szCs w:val="24"/>
        </w:rPr>
        <w:t xml:space="preserve"> Ιουνίου</w:t>
      </w:r>
      <w:r>
        <w:rPr>
          <w:rFonts w:eastAsia="Times New Roman" w:cs="Times New Roman"/>
          <w:szCs w:val="24"/>
        </w:rPr>
        <w:t xml:space="preserve"> να κάνω συζήτηση στη Βουλή για το συγκεκριμένο θέμα. Τρεις φορές αναβλήθηκε στην προηγούμενη Σύνοδο της Βουλής και επτά στην τρέχουσα Σύνοδο της Βουλής. Δέκα φορές συνολικά!</w:t>
      </w:r>
      <w:r>
        <w:rPr>
          <w:rFonts w:eastAsia="Times New Roman" w:cs="Times New Roman"/>
          <w:szCs w:val="24"/>
        </w:rPr>
        <w:t xml:space="preserve"> Γιατί δεν έρχεται ο κύριος Υπουργός να πει γι’ αυτόν τον σχεδιασμό; Γιατί δεν έρχεται να πει αυτά τα οποία έχει επιβάλει εις βάρος της </w:t>
      </w:r>
      <w:r>
        <w:rPr>
          <w:rFonts w:eastAsia="Times New Roman" w:cs="Times New Roman"/>
          <w:szCs w:val="24"/>
        </w:rPr>
        <w:t>β</w:t>
      </w:r>
      <w:r>
        <w:rPr>
          <w:rFonts w:eastAsia="Times New Roman" w:cs="Times New Roman"/>
          <w:szCs w:val="24"/>
        </w:rPr>
        <w:t xml:space="preserve">ορείου Ελλάδος συνολικά; Καταργείτε τον αναπτυξιακό οδικό άξονα της </w:t>
      </w:r>
      <w:r>
        <w:rPr>
          <w:rFonts w:eastAsia="Times New Roman" w:cs="Times New Roman"/>
          <w:szCs w:val="24"/>
        </w:rPr>
        <w:t>β</w:t>
      </w:r>
      <w:r>
        <w:rPr>
          <w:rFonts w:eastAsia="Times New Roman" w:cs="Times New Roman"/>
          <w:szCs w:val="24"/>
        </w:rPr>
        <w:t xml:space="preserve">ορείου Ελλάδος με τα τριάντα νέα διόδια. </w:t>
      </w:r>
    </w:p>
    <w:p w14:paraId="20D4544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Όμως, σε</w:t>
      </w:r>
      <w:r>
        <w:rPr>
          <w:rFonts w:eastAsia="Times New Roman" w:cs="Times New Roman"/>
          <w:szCs w:val="24"/>
        </w:rPr>
        <w:t xml:space="preserve"> σχέση με τον νομό Σερρών, για να κλείσω… </w:t>
      </w:r>
    </w:p>
    <w:p w14:paraId="20D45447" w14:textId="77777777" w:rsidR="00926B21" w:rsidRDefault="009868C1">
      <w:pPr>
        <w:spacing w:line="600" w:lineRule="auto"/>
        <w:ind w:firstLine="720"/>
        <w:jc w:val="both"/>
        <w:rPr>
          <w:rFonts w:eastAsia="Times New Roman" w:cs="Times New Roman"/>
          <w:szCs w:val="24"/>
        </w:rPr>
      </w:pPr>
      <w:r w:rsidRPr="00D41756">
        <w:rPr>
          <w:rFonts w:eastAsia="Times New Roman" w:cs="Times New Roman"/>
          <w:b/>
          <w:szCs w:val="24"/>
        </w:rPr>
        <w:lastRenderedPageBreak/>
        <w:t>ΠΡΟΕΔΡΕΥΩΝ (Αναστάσιος Κουράκης):</w:t>
      </w:r>
      <w:r w:rsidRPr="00D41756">
        <w:rPr>
          <w:rFonts w:eastAsia="Times New Roman" w:cs="Times New Roman"/>
          <w:szCs w:val="24"/>
        </w:rPr>
        <w:t xml:space="preserve"> </w:t>
      </w:r>
      <w:r>
        <w:rPr>
          <w:rFonts w:eastAsia="Times New Roman" w:cs="Times New Roman"/>
          <w:szCs w:val="24"/>
        </w:rPr>
        <w:t xml:space="preserve">Και ολοκληρώστε, παρακαλώ. </w:t>
      </w:r>
    </w:p>
    <w:p w14:paraId="20D45448" w14:textId="77777777" w:rsidR="00926B21" w:rsidRDefault="009868C1">
      <w:pPr>
        <w:spacing w:line="600" w:lineRule="auto"/>
        <w:ind w:firstLine="720"/>
        <w:jc w:val="both"/>
        <w:rPr>
          <w:rFonts w:eastAsia="Times New Roman" w:cs="Times New Roman"/>
          <w:szCs w:val="24"/>
        </w:rPr>
      </w:pPr>
      <w:r w:rsidRPr="00D06A3E">
        <w:rPr>
          <w:rFonts w:eastAsia="Times New Roman" w:cs="Times New Roman"/>
          <w:b/>
          <w:szCs w:val="24"/>
        </w:rPr>
        <w:t>ΜΙΧΑΗΛ ΤΖΕΛΕΠΗΣ:</w:t>
      </w:r>
      <w:r>
        <w:rPr>
          <w:rFonts w:eastAsia="Times New Roman" w:cs="Times New Roman"/>
          <w:szCs w:val="24"/>
        </w:rPr>
        <w:t xml:space="preserve"> …θα πρέπει, κύριε Υπουργέ, να αναθεωρήσετε τη δημιουργία των δύο διοδίων, γιατί δεν στέκει, όπως σας είπα. Η Εγνατία Οδός είναι </w:t>
      </w:r>
      <w:r>
        <w:rPr>
          <w:rFonts w:eastAsia="Times New Roman" w:cs="Times New Roman"/>
          <w:szCs w:val="24"/>
        </w:rPr>
        <w:t xml:space="preserve">χίλια </w:t>
      </w:r>
      <w:r>
        <w:rPr>
          <w:rFonts w:eastAsia="Times New Roman" w:cs="Times New Roman"/>
          <w:szCs w:val="24"/>
        </w:rPr>
        <w:t>τετρακόσια πενήντα</w:t>
      </w:r>
      <w:r>
        <w:rPr>
          <w:rFonts w:eastAsia="Times New Roman" w:cs="Times New Roman"/>
          <w:szCs w:val="24"/>
        </w:rPr>
        <w:t xml:space="preserve"> χιλιόμετρα και στα </w:t>
      </w:r>
      <w:r>
        <w:rPr>
          <w:rFonts w:eastAsia="Times New Roman" w:cs="Times New Roman"/>
          <w:szCs w:val="24"/>
        </w:rPr>
        <w:t>ενενήντα</w:t>
      </w:r>
      <w:r>
        <w:rPr>
          <w:rFonts w:eastAsia="Times New Roman" w:cs="Times New Roman"/>
          <w:szCs w:val="24"/>
        </w:rPr>
        <w:t xml:space="preserve"> χιλιόμετρα βάζετε τρία διόδια. Θα πρέπει να αναθεωρηθεί η </w:t>
      </w:r>
      <w:proofErr w:type="spellStart"/>
      <w:r>
        <w:rPr>
          <w:rFonts w:eastAsia="Times New Roman" w:cs="Times New Roman"/>
          <w:szCs w:val="24"/>
        </w:rPr>
        <w:t>χωροθέτηση</w:t>
      </w:r>
      <w:proofErr w:type="spellEnd"/>
      <w:r>
        <w:rPr>
          <w:rFonts w:eastAsia="Times New Roman" w:cs="Times New Roman"/>
          <w:szCs w:val="24"/>
        </w:rPr>
        <w:t xml:space="preserve"> στο </w:t>
      </w:r>
      <w:proofErr w:type="spellStart"/>
      <w:r>
        <w:rPr>
          <w:rFonts w:eastAsia="Times New Roman" w:cs="Times New Roman"/>
          <w:szCs w:val="24"/>
        </w:rPr>
        <w:t>Στρυμονικό</w:t>
      </w:r>
      <w:proofErr w:type="spellEnd"/>
      <w:r>
        <w:rPr>
          <w:rFonts w:eastAsia="Times New Roman" w:cs="Times New Roman"/>
          <w:szCs w:val="24"/>
        </w:rPr>
        <w:t xml:space="preserve"> Σερρών και στην Ευκαρπία της δημιουργίας αυτών των δύο διοδίων, ειδάλλως ας υπάρξει ελευθέρας για όλον τον νομό για πολίτες, </w:t>
      </w:r>
      <w:r>
        <w:rPr>
          <w:rFonts w:eastAsia="Times New Roman" w:cs="Times New Roman"/>
          <w:szCs w:val="24"/>
        </w:rPr>
        <w:t xml:space="preserve">επιχειρήσεις, εμπορεύματα. </w:t>
      </w:r>
    </w:p>
    <w:p w14:paraId="20D45449" w14:textId="77777777" w:rsidR="00926B21" w:rsidRDefault="009868C1">
      <w:pPr>
        <w:spacing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Pr>
          <w:rFonts w:eastAsia="Times New Roman" w:cs="Times New Roman"/>
          <w:szCs w:val="24"/>
        </w:rPr>
        <w:t xml:space="preserve">Ευχαριστώ, κύριε Τζελέπη. </w:t>
      </w:r>
    </w:p>
    <w:p w14:paraId="20D4544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Υποδομών και Μεταφορών κ. Νικόλαος Μαυραγάνης για τρία λεπτά. </w:t>
      </w:r>
    </w:p>
    <w:p w14:paraId="20D4544B"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ΝΙΚΟΛΑΟΣ ΜΑΥΡΑΓΑΝΗΣ</w:t>
      </w:r>
      <w:r w:rsidRPr="00C3040A">
        <w:rPr>
          <w:rFonts w:eastAsia="Times New Roman" w:cs="Times New Roman"/>
          <w:b/>
          <w:szCs w:val="24"/>
        </w:rPr>
        <w:t xml:space="preserve"> (Υ</w:t>
      </w:r>
      <w:r>
        <w:rPr>
          <w:rFonts w:eastAsia="Times New Roman" w:cs="Times New Roman"/>
          <w:b/>
          <w:szCs w:val="24"/>
        </w:rPr>
        <w:t>φυ</w:t>
      </w:r>
      <w:r w:rsidRPr="00C3040A">
        <w:rPr>
          <w:rFonts w:eastAsia="Times New Roman" w:cs="Times New Roman"/>
          <w:b/>
          <w:szCs w:val="24"/>
        </w:rPr>
        <w:t>πουργός Υποδομών και Μεταφορών):</w:t>
      </w:r>
      <w:r w:rsidRPr="00C3040A">
        <w:rPr>
          <w:rFonts w:eastAsia="Times New Roman" w:cs="Times New Roman"/>
          <w:szCs w:val="24"/>
        </w:rPr>
        <w:t xml:space="preserve"> Θ</w:t>
      </w:r>
      <w:r>
        <w:rPr>
          <w:rFonts w:eastAsia="Times New Roman" w:cs="Times New Roman"/>
          <w:szCs w:val="24"/>
        </w:rPr>
        <w:t>α κάνω μ</w:t>
      </w:r>
      <w:r>
        <w:rPr>
          <w:rFonts w:eastAsia="Times New Roman" w:cs="Times New Roman"/>
          <w:szCs w:val="24"/>
        </w:rPr>
        <w:t>ί</w:t>
      </w:r>
      <w:r>
        <w:rPr>
          <w:rFonts w:eastAsia="Times New Roman" w:cs="Times New Roman"/>
          <w:szCs w:val="24"/>
        </w:rPr>
        <w:t>α γενική τ</w:t>
      </w:r>
      <w:r>
        <w:rPr>
          <w:rFonts w:eastAsia="Times New Roman" w:cs="Times New Roman"/>
          <w:szCs w:val="24"/>
        </w:rPr>
        <w:t xml:space="preserve">οποθέτηση που ίσως να διαλανθάνει της προσοχής σας και αυτό το λέμε εμείς που είμαστε το αρμόδιο Υπουργείο. Κάποτε δεν τα λέγατε εσείς. </w:t>
      </w:r>
    </w:p>
    <w:p w14:paraId="20D4544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δυνατότητα πράγματι, όταν κάποιος κατοικεί σε μία περιοχή, κάνοντας χρήση της </w:t>
      </w:r>
      <w:r>
        <w:rPr>
          <w:rFonts w:eastAsia="Times New Roman" w:cs="Times New Roman"/>
          <w:szCs w:val="24"/>
        </w:rPr>
        <w:t>ο</w:t>
      </w:r>
      <w:r>
        <w:rPr>
          <w:rFonts w:eastAsia="Times New Roman" w:cs="Times New Roman"/>
          <w:szCs w:val="24"/>
        </w:rPr>
        <w:t>δηγίας 199/62 της Ευρωπαϊκής Κοι</w:t>
      </w:r>
      <w:r>
        <w:rPr>
          <w:rFonts w:eastAsia="Times New Roman" w:cs="Times New Roman"/>
          <w:szCs w:val="24"/>
        </w:rPr>
        <w:t xml:space="preserve">νότητας, να απαλλαγεί από τα διόδια, εφόσον δεν υπάρχει άλλη ασφαλής διέλευση για την κατοικία του. Υπάρχει ήδη </w:t>
      </w:r>
      <w:proofErr w:type="spellStart"/>
      <w:r>
        <w:rPr>
          <w:rFonts w:eastAsia="Times New Roman" w:cs="Times New Roman"/>
          <w:szCs w:val="24"/>
        </w:rPr>
        <w:t>προανακοινωμένη</w:t>
      </w:r>
      <w:proofErr w:type="spellEnd"/>
      <w:r>
        <w:rPr>
          <w:rFonts w:eastAsia="Times New Roman" w:cs="Times New Roman"/>
          <w:szCs w:val="24"/>
        </w:rPr>
        <w:t xml:space="preserve"> από τον Υπουργό η εκπτωτική πολιτική την οποία θα ακολουθήσουμε </w:t>
      </w:r>
      <w:proofErr w:type="spellStart"/>
      <w:r>
        <w:rPr>
          <w:rFonts w:eastAsia="Times New Roman" w:cs="Times New Roman"/>
          <w:szCs w:val="24"/>
        </w:rPr>
        <w:t>μεσοσταθμικά</w:t>
      </w:r>
      <w:proofErr w:type="spellEnd"/>
      <w:r>
        <w:rPr>
          <w:rFonts w:eastAsia="Times New Roman" w:cs="Times New Roman"/>
          <w:szCs w:val="24"/>
        </w:rPr>
        <w:t xml:space="preserve"> 20% για τους εργαζομένους που καθημερινώς κάνουν χρ</w:t>
      </w:r>
      <w:r>
        <w:rPr>
          <w:rFonts w:eastAsia="Times New Roman" w:cs="Times New Roman"/>
          <w:szCs w:val="24"/>
        </w:rPr>
        <w:t xml:space="preserve">ήση της </w:t>
      </w:r>
      <w:r>
        <w:rPr>
          <w:rFonts w:eastAsia="Times New Roman" w:cs="Times New Roman"/>
          <w:szCs w:val="24"/>
        </w:rPr>
        <w:t>ο</w:t>
      </w:r>
      <w:r>
        <w:rPr>
          <w:rFonts w:eastAsia="Times New Roman" w:cs="Times New Roman"/>
          <w:szCs w:val="24"/>
        </w:rPr>
        <w:t xml:space="preserve">δού σε όλη την Ελλάδα, όχι μόνο στις Σέρρες. </w:t>
      </w:r>
    </w:p>
    <w:p w14:paraId="20D4544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Όμως, θα απαντήσω ουσιαστικά, γιατί ίσως δεν σας άρεσαν αυτά τα οποία είπα και γι’ αυτόν τον λόγο δεν τα σχολιάσατε: Πρώτον, εσείς δεσμεύσατε τη χώρα σε αυτήν τη σύμβαση για την Εγνατία Οδό. Δεύτερον, </w:t>
      </w:r>
      <w:r>
        <w:rPr>
          <w:rFonts w:eastAsia="Times New Roman" w:cs="Times New Roman"/>
          <w:szCs w:val="24"/>
        </w:rPr>
        <w:t>για τα επιπρόσθετα διόδια που είναι τρία και όχι τριάντα, είχε αναληφθεί η υποχρέωση ούτως ή άλλως από την οικονομική εκμετάλλευση που εσείς υπογράψατε και εσείς με υπουργικές αποφάσεις του 2012 και του 2013 ορίσατε. Δείξατε, μάλιστα, και την κατεύθυνση με</w:t>
      </w:r>
      <w:r>
        <w:rPr>
          <w:rFonts w:eastAsia="Times New Roman" w:cs="Times New Roman"/>
          <w:szCs w:val="24"/>
        </w:rPr>
        <w:t xml:space="preserve"> δύο υπουργικές αποφάσεις, μία του 2012 και μία του 2014, όπου καθώς κατασκευάζατε, βάζατε και σταθμούς διοδίων. Το ξαναλέω για να το ακούσετε αυτό. </w:t>
      </w:r>
    </w:p>
    <w:p w14:paraId="20D4544E" w14:textId="77777777" w:rsidR="00926B21" w:rsidRDefault="009868C1">
      <w:pPr>
        <w:spacing w:line="600" w:lineRule="auto"/>
        <w:ind w:firstLine="720"/>
        <w:jc w:val="both"/>
        <w:rPr>
          <w:rFonts w:eastAsia="Times New Roman" w:cs="Times New Roman"/>
          <w:szCs w:val="24"/>
        </w:rPr>
      </w:pPr>
      <w:r w:rsidRPr="00BD564E">
        <w:rPr>
          <w:rFonts w:eastAsia="Times New Roman" w:cs="Times New Roman"/>
          <w:b/>
          <w:szCs w:val="24"/>
        </w:rPr>
        <w:lastRenderedPageBreak/>
        <w:t>ΜΙΧΑΗΛ ΤΖΕΛΕΠΗΣ:</w:t>
      </w:r>
      <w:r>
        <w:rPr>
          <w:rFonts w:eastAsia="Times New Roman" w:cs="Times New Roman"/>
          <w:szCs w:val="24"/>
        </w:rPr>
        <w:t xml:space="preserve"> Καταθέστε τις, φέρτε αυτές τις αποφάσεις.</w:t>
      </w:r>
    </w:p>
    <w:p w14:paraId="20D4544F" w14:textId="77777777" w:rsidR="00926B21" w:rsidRDefault="009868C1">
      <w:pPr>
        <w:spacing w:line="600" w:lineRule="auto"/>
        <w:ind w:firstLine="720"/>
        <w:jc w:val="both"/>
        <w:rPr>
          <w:rFonts w:eastAsia="Times New Roman"/>
          <w:szCs w:val="24"/>
        </w:rPr>
      </w:pPr>
      <w:r>
        <w:rPr>
          <w:rFonts w:eastAsia="Times New Roman"/>
          <w:b/>
          <w:szCs w:val="24"/>
        </w:rPr>
        <w:t>ΝΙΚΟΛΑΟΣ ΜΑΥΡΑΓΑΝ</w:t>
      </w:r>
      <w:r w:rsidRPr="005A629E">
        <w:rPr>
          <w:rFonts w:eastAsia="Times New Roman"/>
          <w:b/>
          <w:szCs w:val="24"/>
        </w:rPr>
        <w:t xml:space="preserve">ΗΣ (Υφυπουργός Υποδομών και Μεταφορών): </w:t>
      </w:r>
      <w:r>
        <w:rPr>
          <w:rFonts w:eastAsia="Times New Roman"/>
          <w:szCs w:val="24"/>
        </w:rPr>
        <w:t xml:space="preserve">Ακούστε τώρα. Άμα δεν ξέρετε τις υπουργικές αποφάσεις που εσείς οι ίδιοι βγάζατε, αυτό είναι πραγματικά ανέκδοτο. </w:t>
      </w:r>
    </w:p>
    <w:p w14:paraId="20D45450" w14:textId="77777777" w:rsidR="00926B21" w:rsidRDefault="009868C1">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Καταθέστε τις! </w:t>
      </w:r>
    </w:p>
    <w:p w14:paraId="20D45451" w14:textId="77777777" w:rsidR="00926B21" w:rsidRDefault="009868C1">
      <w:pPr>
        <w:spacing w:line="600" w:lineRule="auto"/>
        <w:ind w:firstLine="720"/>
        <w:jc w:val="both"/>
        <w:rPr>
          <w:rFonts w:eastAsia="Times New Roman"/>
          <w:szCs w:val="24"/>
        </w:rPr>
      </w:pPr>
      <w:r>
        <w:rPr>
          <w:rFonts w:eastAsia="Times New Roman"/>
          <w:b/>
          <w:szCs w:val="24"/>
        </w:rPr>
        <w:t>ΝΙΚΟΛΑΟΣ ΜΑΥΡΑΓΑΝ</w:t>
      </w:r>
      <w:r w:rsidRPr="005A629E">
        <w:rPr>
          <w:rFonts w:eastAsia="Times New Roman"/>
          <w:b/>
          <w:szCs w:val="24"/>
        </w:rPr>
        <w:t>ΗΣ (Υφυπουργός Υποδομών και Μεταφορών):</w:t>
      </w:r>
      <w:r>
        <w:rPr>
          <w:rFonts w:eastAsia="Times New Roman"/>
          <w:b/>
          <w:szCs w:val="24"/>
        </w:rPr>
        <w:t xml:space="preserve"> </w:t>
      </w:r>
      <w:r>
        <w:rPr>
          <w:rFonts w:eastAsia="Times New Roman"/>
          <w:szCs w:val="24"/>
        </w:rPr>
        <w:t>Εδώ τις έχω</w:t>
      </w:r>
      <w:r>
        <w:rPr>
          <w:rFonts w:eastAsia="Times New Roman"/>
          <w:szCs w:val="24"/>
        </w:rPr>
        <w:t xml:space="preserve">, κύριοι. </w:t>
      </w:r>
    </w:p>
    <w:p w14:paraId="20D45452" w14:textId="77777777" w:rsidR="00926B21" w:rsidRDefault="009868C1">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Μας κοροϊδεύετε!</w:t>
      </w:r>
    </w:p>
    <w:p w14:paraId="20D45453" w14:textId="77777777" w:rsidR="00926B21" w:rsidRDefault="009868C1">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Μη διακόπτετε, όμως, γιατί είναι τουλάχιστον αγενές. Ακούστε, λοιπόν, και μην κάνετε ούτε χειρονομίες ούτε να διακόπτετε. </w:t>
      </w:r>
    </w:p>
    <w:p w14:paraId="20D45454" w14:textId="77777777" w:rsidR="00926B21" w:rsidRDefault="009868C1">
      <w:pPr>
        <w:spacing w:line="600" w:lineRule="auto"/>
        <w:ind w:firstLine="720"/>
        <w:jc w:val="both"/>
        <w:rPr>
          <w:rFonts w:eastAsia="Times New Roman"/>
          <w:szCs w:val="24"/>
        </w:rPr>
      </w:pPr>
      <w:r>
        <w:rPr>
          <w:rFonts w:eastAsia="Times New Roman"/>
          <w:szCs w:val="24"/>
        </w:rPr>
        <w:t>Εμείς, λοιπόν, θα προσπαθ</w:t>
      </w:r>
      <w:r>
        <w:rPr>
          <w:rFonts w:eastAsia="Times New Roman"/>
          <w:szCs w:val="24"/>
        </w:rPr>
        <w:t xml:space="preserve">ήσουμε να </w:t>
      </w:r>
      <w:proofErr w:type="spellStart"/>
      <w:r>
        <w:rPr>
          <w:rFonts w:eastAsia="Times New Roman"/>
          <w:szCs w:val="24"/>
        </w:rPr>
        <w:t>ανασχέσουμε</w:t>
      </w:r>
      <w:proofErr w:type="spellEnd"/>
      <w:r>
        <w:rPr>
          <w:rFonts w:eastAsia="Times New Roman"/>
          <w:szCs w:val="24"/>
        </w:rPr>
        <w:t xml:space="preserve"> αυτό που δημιουργήσατε. Σας το ξαναλέω να το ακούσει ο λαός των Σερρών: Θα προσπαθήσουμε, λοιπόν, να </w:t>
      </w:r>
      <w:r>
        <w:rPr>
          <w:rFonts w:eastAsia="Times New Roman"/>
          <w:szCs w:val="24"/>
        </w:rPr>
        <w:lastRenderedPageBreak/>
        <w:t>εφαρμόσουμε όσο πιο γρήγορα γίνεται το σύστημα ηλεκτρονικών διοδίων. Διότι, πράγματι, αυτό το οποίο είπατε εσείς είναι αδικία, να υπά</w:t>
      </w:r>
      <w:r>
        <w:rPr>
          <w:rFonts w:eastAsia="Times New Roman"/>
          <w:szCs w:val="24"/>
        </w:rPr>
        <w:t>ρχουν σωρεία σταθμών διοδίων σε σύντομο χιλιομετρικό διάστημα, που δεν αναλογεί με τα χιλιόμετρα που διανύει ο πολίτης και ο χρήστης.</w:t>
      </w:r>
    </w:p>
    <w:p w14:paraId="20D45455" w14:textId="77777777" w:rsidR="00926B21" w:rsidRDefault="009868C1">
      <w:pPr>
        <w:spacing w:line="600" w:lineRule="auto"/>
        <w:ind w:firstLine="720"/>
        <w:jc w:val="both"/>
        <w:rPr>
          <w:rFonts w:eastAsia="Times New Roman"/>
          <w:szCs w:val="24"/>
        </w:rPr>
      </w:pPr>
      <w:r>
        <w:rPr>
          <w:rFonts w:eastAsia="Times New Roman"/>
          <w:szCs w:val="24"/>
        </w:rPr>
        <w:t>Γι’ αυτόν τον λόγο θα το αναιρέσουμε με τα ηλεκτρονικά διόδια. Έχουμε κάνει ήδη τον διαγωνισμό, βρίσκεται στη δεύτερη φάση</w:t>
      </w:r>
      <w:r>
        <w:rPr>
          <w:rFonts w:eastAsia="Times New Roman"/>
          <w:szCs w:val="24"/>
        </w:rPr>
        <w:t xml:space="preserve"> τον Ιούνιο του 2018…</w:t>
      </w:r>
    </w:p>
    <w:p w14:paraId="20D45456" w14:textId="77777777" w:rsidR="00926B21" w:rsidRDefault="009868C1">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Μην κοροϊδεύετε την κοινωνία. Φτάνει! </w:t>
      </w:r>
    </w:p>
    <w:p w14:paraId="20D45457" w14:textId="77777777" w:rsidR="00926B21" w:rsidRDefault="009868C1">
      <w:pPr>
        <w:spacing w:line="600" w:lineRule="auto"/>
        <w:ind w:firstLine="720"/>
        <w:jc w:val="both"/>
        <w:rPr>
          <w:rFonts w:eastAsia="Times New Roman"/>
          <w:szCs w:val="24"/>
        </w:rPr>
      </w:pPr>
      <w:r>
        <w:rPr>
          <w:rFonts w:eastAsia="Times New Roman"/>
          <w:b/>
          <w:szCs w:val="24"/>
        </w:rPr>
        <w:t>ΝΙΚΟΛΑΟΣ ΜΑΥΡΑΓΑΝ</w:t>
      </w:r>
      <w:r w:rsidRPr="005A629E">
        <w:rPr>
          <w:rFonts w:eastAsia="Times New Roman"/>
          <w:b/>
          <w:szCs w:val="24"/>
        </w:rPr>
        <w:t>ΗΣ (Υφυπουργός Υποδομών και Μεταφορών):</w:t>
      </w:r>
      <w:r>
        <w:rPr>
          <w:rFonts w:eastAsia="Times New Roman"/>
          <w:b/>
          <w:szCs w:val="24"/>
        </w:rPr>
        <w:t xml:space="preserve"> </w:t>
      </w:r>
      <w:r>
        <w:rPr>
          <w:rFonts w:eastAsia="Times New Roman"/>
          <w:szCs w:val="24"/>
        </w:rPr>
        <w:t xml:space="preserve">Μη με διακόπτετε όμως, είναι τουλάχιστον αγενές. Αφήστε με να ολοκληρώσω. </w:t>
      </w:r>
    </w:p>
    <w:p w14:paraId="20D45458" w14:textId="77777777" w:rsidR="00926B21" w:rsidRDefault="009868C1">
      <w:pPr>
        <w:spacing w:line="600" w:lineRule="auto"/>
        <w:ind w:firstLine="720"/>
        <w:jc w:val="both"/>
        <w:rPr>
          <w:rFonts w:eastAsia="Times New Roman"/>
          <w:szCs w:val="24"/>
        </w:rPr>
      </w:pPr>
      <w:r>
        <w:rPr>
          <w:rFonts w:eastAsia="Times New Roman"/>
          <w:szCs w:val="24"/>
        </w:rPr>
        <w:t xml:space="preserve"> </w:t>
      </w:r>
      <w:r w:rsidRPr="005A629E">
        <w:rPr>
          <w:rFonts w:eastAsia="Times New Roman"/>
          <w:b/>
          <w:szCs w:val="24"/>
        </w:rPr>
        <w:t xml:space="preserve">ΠΡΟΕΔΡΕΥΩΝ (Αναστάσιος Κουράκης): </w:t>
      </w:r>
      <w:r>
        <w:rPr>
          <w:rFonts w:eastAsia="Times New Roman"/>
          <w:szCs w:val="24"/>
        </w:rPr>
        <w:t>Κύριε Τζελέ</w:t>
      </w:r>
      <w:r>
        <w:rPr>
          <w:rFonts w:eastAsia="Times New Roman"/>
          <w:szCs w:val="24"/>
        </w:rPr>
        <w:t xml:space="preserve">πη, σας παρακαλώ, αφήστε να ολοκληρώσει ο κύριος Υπουργός. </w:t>
      </w:r>
    </w:p>
    <w:p w14:paraId="20D45459" w14:textId="77777777" w:rsidR="00926B21" w:rsidRDefault="009868C1">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Ακούστε, λοιπόν, την απάντηση ολόκληρη. Πρέπει να έχετε το θάρρος να την ακούτε. Η </w:t>
      </w:r>
      <w:r>
        <w:rPr>
          <w:rFonts w:eastAsia="Times New Roman"/>
          <w:szCs w:val="24"/>
        </w:rPr>
        <w:lastRenderedPageBreak/>
        <w:t xml:space="preserve">απάντηση ολόκληρη, λοιπόν, είναι: Θα </w:t>
      </w:r>
      <w:proofErr w:type="spellStart"/>
      <w:r>
        <w:rPr>
          <w:rFonts w:eastAsia="Times New Roman"/>
          <w:szCs w:val="24"/>
        </w:rPr>
        <w:t>ανασχέσουμε</w:t>
      </w:r>
      <w:proofErr w:type="spellEnd"/>
      <w:r>
        <w:rPr>
          <w:rFonts w:eastAsia="Times New Roman"/>
          <w:szCs w:val="24"/>
        </w:rPr>
        <w:t xml:space="preserve"> αυτό πο</w:t>
      </w:r>
      <w:r>
        <w:rPr>
          <w:rFonts w:eastAsia="Times New Roman"/>
          <w:szCs w:val="24"/>
        </w:rPr>
        <w:t>υ δημιουργήσατε εσείς με τα ηλεκτρονικά διόδια.</w:t>
      </w:r>
    </w:p>
    <w:p w14:paraId="20D4545A" w14:textId="77777777" w:rsidR="00926B21" w:rsidRDefault="009868C1">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Όχι ψέματα! </w:t>
      </w:r>
    </w:p>
    <w:p w14:paraId="20D4545B" w14:textId="77777777" w:rsidR="00926B21" w:rsidRDefault="009868C1">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 xml:space="preserve">Ψέματα, κύριε Τζελέπη, είναι αυτά που λέγατε εσείς, όταν λέγατε ότι εμείς δεν ξέρουμε τίποτα για την Εγνατία Οδό. </w:t>
      </w:r>
    </w:p>
    <w:p w14:paraId="20D4545C" w14:textId="77777777" w:rsidR="00926B21" w:rsidRDefault="009868C1">
      <w:pPr>
        <w:spacing w:line="600" w:lineRule="auto"/>
        <w:ind w:firstLine="720"/>
        <w:jc w:val="both"/>
        <w:rPr>
          <w:rFonts w:eastAsia="Times New Roman"/>
          <w:szCs w:val="24"/>
        </w:rPr>
      </w:pPr>
      <w:r>
        <w:rPr>
          <w:rFonts w:eastAsia="Times New Roman"/>
          <w:b/>
          <w:szCs w:val="24"/>
        </w:rPr>
        <w:t>ΜΙΧΑΗΛ</w:t>
      </w:r>
      <w:r>
        <w:rPr>
          <w:rFonts w:eastAsia="Times New Roman"/>
          <w:b/>
          <w:szCs w:val="24"/>
        </w:rPr>
        <w:t xml:space="preserve"> ΤΖΕΛΕΠΗΣ: </w:t>
      </w:r>
      <w:r>
        <w:rPr>
          <w:rFonts w:eastAsia="Times New Roman"/>
          <w:szCs w:val="24"/>
        </w:rPr>
        <w:t>Οκτώ σταθμούς και τους κάνατε τριάντα!</w:t>
      </w:r>
    </w:p>
    <w:p w14:paraId="20D4545D" w14:textId="77777777" w:rsidR="00926B21" w:rsidRDefault="009868C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κύριε Υπουργέ. </w:t>
      </w:r>
    </w:p>
    <w:p w14:paraId="20D4545E" w14:textId="77777777" w:rsidR="00926B21" w:rsidRDefault="009868C1">
      <w:pPr>
        <w:spacing w:line="600" w:lineRule="auto"/>
        <w:ind w:firstLine="720"/>
        <w:jc w:val="both"/>
        <w:rPr>
          <w:rFonts w:eastAsia="Times New Roman"/>
          <w:szCs w:val="24"/>
        </w:rPr>
      </w:pPr>
      <w:r>
        <w:rPr>
          <w:rFonts w:eastAsia="Times New Roman"/>
          <w:b/>
          <w:szCs w:val="24"/>
        </w:rPr>
        <w:t xml:space="preserve">ΝΙΚΟΛΑΟΣ ΜΑΥΡΑΓΑΝΗΣ (Υφυπουργός Υποδομών και Μεταφορών): </w:t>
      </w:r>
      <w:r>
        <w:rPr>
          <w:rFonts w:eastAsia="Times New Roman"/>
          <w:szCs w:val="24"/>
        </w:rPr>
        <w:t>Την Εγνατία Οδό εσείς την πήγατε στο ΤΑΙΠΕΔ, εσείς υπογράψατε τις δεσμεύσεις και γι’ α</w:t>
      </w:r>
      <w:r>
        <w:rPr>
          <w:rFonts w:eastAsia="Times New Roman"/>
          <w:szCs w:val="24"/>
        </w:rPr>
        <w:t>υτόν τον λόγο σήμερα απολογείστε στον ελληνικό λαό.</w:t>
      </w:r>
    </w:p>
    <w:p w14:paraId="20D4545F" w14:textId="77777777" w:rsidR="00926B21" w:rsidRDefault="009868C1">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Ακυρώστε τα! </w:t>
      </w:r>
    </w:p>
    <w:p w14:paraId="20D45460" w14:textId="77777777" w:rsidR="00926B21" w:rsidRDefault="009868C1">
      <w:pPr>
        <w:spacing w:line="600" w:lineRule="auto"/>
        <w:ind w:firstLine="720"/>
        <w:jc w:val="both"/>
        <w:rPr>
          <w:rFonts w:eastAsia="Times New Roman"/>
          <w:szCs w:val="24"/>
        </w:rPr>
      </w:pPr>
      <w:r>
        <w:rPr>
          <w:rFonts w:eastAsia="Times New Roman"/>
          <w:b/>
          <w:szCs w:val="24"/>
        </w:rPr>
        <w:lastRenderedPageBreak/>
        <w:t xml:space="preserve">ΝΙΚΟΛΑΟΣ ΜΑΥΡΑΓΑΝΗΣ (Υφυπουργός Υποδομών και Μεταφορών): </w:t>
      </w:r>
      <w:r>
        <w:rPr>
          <w:rFonts w:eastAsia="Times New Roman"/>
          <w:szCs w:val="24"/>
        </w:rPr>
        <w:t>Εμείς, λοιπόν, ακυρώνουμε στην πράξη με τα ηλεκτρονικά διόδια, τα οποία πράγματι είναι το πιο αναλογικό και δίκαιο σ</w:t>
      </w:r>
      <w:r>
        <w:rPr>
          <w:rFonts w:eastAsia="Times New Roman"/>
          <w:szCs w:val="24"/>
        </w:rPr>
        <w:t>ύστημα.</w:t>
      </w:r>
    </w:p>
    <w:p w14:paraId="20D45461" w14:textId="77777777" w:rsidR="00926B21" w:rsidRDefault="009868C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πολύ. </w:t>
      </w:r>
    </w:p>
    <w:p w14:paraId="20D45462" w14:textId="77777777" w:rsidR="00926B21" w:rsidRDefault="009868C1">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προηγουμένως ξεναγήθηκαν στην έκθεση της αίθουσας «ΕΛΕΥΘΕΡΙΟ</w:t>
      </w:r>
      <w:r w:rsidRPr="00404E28">
        <w:rPr>
          <w:rFonts w:eastAsia="Times New Roman"/>
          <w:szCs w:val="24"/>
        </w:rPr>
        <w:t xml:space="preserve">Σ ΒΕΝΙΖΕΛΟΣ» και ενημερώθηκαν για την ιστορία του κτηρίου και τον τρόπο οργάνωσης και λειτουργίας της Βουλής, </w:t>
      </w:r>
      <w:r>
        <w:rPr>
          <w:rFonts w:eastAsia="Times New Roman"/>
          <w:szCs w:val="24"/>
        </w:rPr>
        <w:t>είκοσι οκτώ</w:t>
      </w:r>
      <w:r w:rsidRPr="00404E28">
        <w:rPr>
          <w:rFonts w:eastAsia="Times New Roman"/>
          <w:szCs w:val="24"/>
        </w:rPr>
        <w:t xml:space="preserve"> μαθητές και μαθήτριες και </w:t>
      </w:r>
      <w:r>
        <w:rPr>
          <w:rFonts w:eastAsia="Times New Roman"/>
          <w:szCs w:val="24"/>
        </w:rPr>
        <w:t xml:space="preserve">ένας </w:t>
      </w:r>
      <w:r w:rsidRPr="00404E28">
        <w:rPr>
          <w:rFonts w:eastAsia="Times New Roman"/>
          <w:szCs w:val="24"/>
        </w:rPr>
        <w:t>εκπαιδευτικ</w:t>
      </w:r>
      <w:r>
        <w:rPr>
          <w:rFonts w:eastAsia="Times New Roman"/>
          <w:szCs w:val="24"/>
        </w:rPr>
        <w:t>ός</w:t>
      </w:r>
      <w:r w:rsidRPr="00404E28">
        <w:rPr>
          <w:rFonts w:eastAsia="Times New Roman"/>
          <w:szCs w:val="24"/>
        </w:rPr>
        <w:t xml:space="preserve"> συνοδ</w:t>
      </w:r>
      <w:r>
        <w:rPr>
          <w:rFonts w:eastAsia="Times New Roman"/>
          <w:szCs w:val="24"/>
        </w:rPr>
        <w:t xml:space="preserve">ός </w:t>
      </w:r>
      <w:r w:rsidRPr="00404E28">
        <w:rPr>
          <w:rFonts w:eastAsia="Times New Roman"/>
          <w:szCs w:val="24"/>
        </w:rPr>
        <w:t xml:space="preserve">τους από το </w:t>
      </w:r>
      <w:r>
        <w:rPr>
          <w:rFonts w:eastAsia="Times New Roman"/>
          <w:szCs w:val="24"/>
        </w:rPr>
        <w:t>7</w:t>
      </w:r>
      <w:r w:rsidRPr="00CC5F3A">
        <w:rPr>
          <w:rFonts w:eastAsia="Times New Roman"/>
          <w:szCs w:val="24"/>
          <w:vertAlign w:val="superscript"/>
        </w:rPr>
        <w:t>ο</w:t>
      </w:r>
      <w:r>
        <w:rPr>
          <w:rFonts w:eastAsia="Times New Roman"/>
          <w:szCs w:val="24"/>
        </w:rPr>
        <w:t xml:space="preserve"> Γυμνάσιο Αμαρουσίου </w:t>
      </w:r>
      <w:r>
        <w:rPr>
          <w:rFonts w:eastAsia="Times New Roman"/>
          <w:szCs w:val="24"/>
        </w:rPr>
        <w:t>(πρώτο τμήμα)</w:t>
      </w:r>
      <w:r w:rsidRPr="00404E28">
        <w:rPr>
          <w:rFonts w:eastAsia="Times New Roman"/>
          <w:szCs w:val="24"/>
        </w:rPr>
        <w:t>.</w:t>
      </w:r>
    </w:p>
    <w:p w14:paraId="20D45463" w14:textId="77777777" w:rsidR="00926B21" w:rsidRDefault="009868C1">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20D45464" w14:textId="77777777" w:rsidR="00926B21" w:rsidRDefault="009868C1">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20D45465" w14:textId="77777777" w:rsidR="00926B21" w:rsidRDefault="009868C1">
      <w:pPr>
        <w:spacing w:line="600" w:lineRule="auto"/>
        <w:ind w:firstLine="720"/>
        <w:jc w:val="both"/>
        <w:rPr>
          <w:rFonts w:eastAsia="Times New Roman"/>
          <w:b/>
          <w:szCs w:val="24"/>
        </w:rPr>
      </w:pPr>
      <w:r>
        <w:rPr>
          <w:rFonts w:eastAsia="Times New Roman"/>
          <w:szCs w:val="24"/>
        </w:rPr>
        <w:t>Να σας ενημερώσω για τις επίκαιρες ερωτήσεις που δεν θα συζητηθούν.</w:t>
      </w:r>
    </w:p>
    <w:p w14:paraId="20D45466" w14:textId="77777777" w:rsidR="00926B21" w:rsidRDefault="009868C1">
      <w:pPr>
        <w:spacing w:line="600" w:lineRule="auto"/>
        <w:ind w:firstLine="720"/>
        <w:jc w:val="both"/>
        <w:rPr>
          <w:rFonts w:eastAsia="Times New Roman"/>
          <w:szCs w:val="24"/>
        </w:rPr>
      </w:pPr>
      <w:r w:rsidRPr="00B94AD5">
        <w:rPr>
          <w:rFonts w:eastAsia="Times New Roman"/>
          <w:szCs w:val="24"/>
        </w:rPr>
        <w:lastRenderedPageBreak/>
        <w:t xml:space="preserve">Η πρώτη με αριθμό 1638/15-5-2018 </w:t>
      </w:r>
      <w:r>
        <w:rPr>
          <w:rFonts w:eastAsia="Times New Roman"/>
          <w:szCs w:val="24"/>
        </w:rPr>
        <w:t>ε</w:t>
      </w:r>
      <w:r w:rsidRPr="00B94AD5">
        <w:rPr>
          <w:rFonts w:eastAsia="Times New Roman"/>
          <w:szCs w:val="24"/>
        </w:rPr>
        <w:t xml:space="preserve">πίκαιρη </w:t>
      </w:r>
      <w:r>
        <w:rPr>
          <w:rFonts w:eastAsia="Times New Roman"/>
          <w:szCs w:val="24"/>
        </w:rPr>
        <w:t>ε</w:t>
      </w:r>
      <w:r w:rsidRPr="00B94AD5">
        <w:rPr>
          <w:rFonts w:eastAsia="Times New Roman"/>
          <w:szCs w:val="24"/>
        </w:rPr>
        <w:t>ρώτηση δεύτερου κ</w:t>
      </w:r>
      <w:r>
        <w:rPr>
          <w:rFonts w:eastAsia="Times New Roman"/>
          <w:szCs w:val="24"/>
        </w:rPr>
        <w:t>ύκλου</w:t>
      </w:r>
      <w:r w:rsidRPr="00B94AD5">
        <w:rPr>
          <w:rFonts w:eastAsia="Times New Roman"/>
          <w:szCs w:val="24"/>
        </w:rPr>
        <w:t xml:space="preserve"> της Βουλευτού Α΄ Αθηνών της Νέας Δημοκρατίας κ</w:t>
      </w:r>
      <w:r>
        <w:rPr>
          <w:rFonts w:eastAsia="Times New Roman"/>
          <w:szCs w:val="24"/>
        </w:rPr>
        <w:t>.</w:t>
      </w:r>
      <w:r w:rsidRPr="00B94AD5">
        <w:rPr>
          <w:rFonts w:eastAsia="Times New Roman"/>
          <w:szCs w:val="24"/>
        </w:rPr>
        <w:t xml:space="preserve"> </w:t>
      </w:r>
      <w:r w:rsidRPr="00B94AD5">
        <w:rPr>
          <w:rFonts w:eastAsia="Times New Roman"/>
          <w:bCs/>
          <w:szCs w:val="24"/>
        </w:rPr>
        <w:t xml:space="preserve">Όλγας Κεφαλογιάννη </w:t>
      </w:r>
      <w:r w:rsidRPr="00B94AD5">
        <w:rPr>
          <w:rFonts w:eastAsia="Times New Roman"/>
          <w:szCs w:val="24"/>
        </w:rPr>
        <w:t xml:space="preserve">προς </w:t>
      </w:r>
      <w:r w:rsidRPr="00B94AD5">
        <w:rPr>
          <w:rFonts w:eastAsia="Times New Roman"/>
          <w:szCs w:val="24"/>
        </w:rPr>
        <w:t xml:space="preserve">τον Υπουργό </w:t>
      </w:r>
      <w:r w:rsidRPr="00B94AD5">
        <w:rPr>
          <w:rFonts w:eastAsia="Times New Roman"/>
          <w:bCs/>
          <w:szCs w:val="24"/>
        </w:rPr>
        <w:t xml:space="preserve">Εσωτερικών, </w:t>
      </w:r>
      <w:r w:rsidRPr="00B94AD5">
        <w:rPr>
          <w:rFonts w:eastAsia="Times New Roman"/>
          <w:szCs w:val="24"/>
        </w:rPr>
        <w:t>με θέμα: «Σε απόγνωση οι κάτοικοι των Εξαρχείων»</w:t>
      </w:r>
      <w:r>
        <w:rPr>
          <w:rFonts w:eastAsia="Times New Roman"/>
          <w:szCs w:val="24"/>
        </w:rPr>
        <w:t>,</w:t>
      </w:r>
      <w:r>
        <w:rPr>
          <w:rFonts w:eastAsia="Times New Roman"/>
          <w:szCs w:val="24"/>
        </w:rPr>
        <w:t xml:space="preserve"> δεν θα συζητηθεί λόγω κωλύματος </w:t>
      </w:r>
      <w:r>
        <w:rPr>
          <w:rFonts w:eastAsia="Times New Roman"/>
          <w:szCs w:val="24"/>
        </w:rPr>
        <w:t xml:space="preserve">–ανειλημμένες υποχρεώσεις- </w:t>
      </w:r>
      <w:r>
        <w:rPr>
          <w:rFonts w:eastAsia="Times New Roman"/>
          <w:szCs w:val="24"/>
        </w:rPr>
        <w:t xml:space="preserve">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20D45467" w14:textId="77777777" w:rsidR="00926B21" w:rsidRDefault="009868C1">
      <w:pPr>
        <w:spacing w:line="600" w:lineRule="auto"/>
        <w:ind w:firstLine="720"/>
        <w:jc w:val="both"/>
        <w:rPr>
          <w:rFonts w:eastAsia="Times New Roman"/>
          <w:szCs w:val="24"/>
        </w:rPr>
      </w:pPr>
      <w:r w:rsidRPr="00B94AD5">
        <w:rPr>
          <w:rFonts w:eastAsia="Times New Roman"/>
          <w:szCs w:val="24"/>
        </w:rPr>
        <w:t xml:space="preserve">Η </w:t>
      </w:r>
      <w:r>
        <w:rPr>
          <w:rFonts w:eastAsia="Times New Roman"/>
          <w:szCs w:val="24"/>
        </w:rPr>
        <w:t xml:space="preserve">δέκατη </w:t>
      </w:r>
      <w:r w:rsidRPr="00B94AD5">
        <w:rPr>
          <w:rFonts w:eastAsia="Times New Roman"/>
          <w:szCs w:val="24"/>
        </w:rPr>
        <w:t xml:space="preserve">με αριθμό 1628/11-5-2018 </w:t>
      </w:r>
      <w:r>
        <w:rPr>
          <w:rFonts w:eastAsia="Times New Roman"/>
          <w:szCs w:val="24"/>
        </w:rPr>
        <w:t>ε</w:t>
      </w:r>
      <w:r w:rsidRPr="00B94AD5">
        <w:rPr>
          <w:rFonts w:eastAsia="Times New Roman"/>
          <w:szCs w:val="24"/>
        </w:rPr>
        <w:t xml:space="preserve">πίκαιρη </w:t>
      </w:r>
      <w:r>
        <w:rPr>
          <w:rFonts w:eastAsia="Times New Roman"/>
          <w:szCs w:val="24"/>
        </w:rPr>
        <w:t>ε</w:t>
      </w:r>
      <w:r w:rsidRPr="00B94AD5">
        <w:rPr>
          <w:rFonts w:eastAsia="Times New Roman"/>
          <w:szCs w:val="24"/>
        </w:rPr>
        <w:t>ρώτηση</w:t>
      </w:r>
      <w:r>
        <w:rPr>
          <w:rFonts w:eastAsia="Times New Roman"/>
          <w:szCs w:val="24"/>
        </w:rPr>
        <w:t xml:space="preserve"> δεύτερου κύκλου το</w:t>
      </w:r>
      <w:r>
        <w:rPr>
          <w:rFonts w:eastAsia="Times New Roman"/>
          <w:szCs w:val="24"/>
        </w:rPr>
        <w:t>υ</w:t>
      </w:r>
      <w:r w:rsidRPr="00B94AD5">
        <w:rPr>
          <w:rFonts w:eastAsia="Times New Roman"/>
          <w:szCs w:val="24"/>
        </w:rPr>
        <w:t xml:space="preserve"> Ανεξάρτητου Βουλευτή Β΄ Αθηνών κ.</w:t>
      </w:r>
      <w:r>
        <w:rPr>
          <w:rFonts w:eastAsia="Times New Roman"/>
          <w:szCs w:val="24"/>
        </w:rPr>
        <w:t xml:space="preserve"> </w:t>
      </w:r>
      <w:r w:rsidRPr="00B94AD5">
        <w:rPr>
          <w:rFonts w:eastAsia="Times New Roman"/>
          <w:bCs/>
          <w:szCs w:val="24"/>
        </w:rPr>
        <w:t>Ευσταθίου (Στάθη) Παναγούλη</w:t>
      </w:r>
      <w:r>
        <w:rPr>
          <w:rFonts w:eastAsia="Times New Roman"/>
          <w:bCs/>
          <w:szCs w:val="24"/>
        </w:rPr>
        <w:t xml:space="preserve"> </w:t>
      </w:r>
      <w:r w:rsidRPr="00B94AD5">
        <w:rPr>
          <w:rFonts w:eastAsia="Times New Roman"/>
          <w:szCs w:val="24"/>
        </w:rPr>
        <w:t>προς τον Υπουργό</w:t>
      </w:r>
      <w:r>
        <w:rPr>
          <w:rFonts w:eastAsia="Times New Roman"/>
          <w:szCs w:val="24"/>
        </w:rPr>
        <w:t xml:space="preserve"> </w:t>
      </w:r>
      <w:r>
        <w:rPr>
          <w:rFonts w:eastAsia="Times New Roman"/>
          <w:bCs/>
          <w:szCs w:val="24"/>
        </w:rPr>
        <w:t xml:space="preserve">Εσωτερικών, </w:t>
      </w:r>
      <w:r w:rsidRPr="00B94AD5">
        <w:rPr>
          <w:rFonts w:eastAsia="Times New Roman"/>
          <w:szCs w:val="24"/>
        </w:rPr>
        <w:t xml:space="preserve">με θέμα: «Εγκληματικότητα και κάθε λογής επιθέσεις από ανθρώπους του υποκόσμου και </w:t>
      </w:r>
      <w:proofErr w:type="spellStart"/>
      <w:r w:rsidRPr="00B94AD5">
        <w:rPr>
          <w:rFonts w:eastAsia="Times New Roman"/>
          <w:szCs w:val="24"/>
        </w:rPr>
        <w:t>γιαλαντζί</w:t>
      </w:r>
      <w:proofErr w:type="spellEnd"/>
      <w:r w:rsidRPr="00B94AD5">
        <w:rPr>
          <w:rFonts w:eastAsia="Times New Roman"/>
          <w:szCs w:val="24"/>
        </w:rPr>
        <w:t xml:space="preserve"> επαναστάτες»</w:t>
      </w:r>
      <w:r>
        <w:rPr>
          <w:rFonts w:eastAsia="Times New Roman"/>
          <w:szCs w:val="24"/>
        </w:rPr>
        <w:t>,</w:t>
      </w:r>
      <w:r w:rsidRPr="00BE33C0">
        <w:rPr>
          <w:rFonts w:eastAsia="Times New Roman"/>
          <w:szCs w:val="24"/>
        </w:rPr>
        <w:t xml:space="preserve"> </w:t>
      </w:r>
      <w:r>
        <w:rPr>
          <w:rFonts w:eastAsia="Times New Roman"/>
          <w:szCs w:val="24"/>
        </w:rPr>
        <w:t xml:space="preserve">δεν θα συζητηθεί λόγω κωλύματος </w:t>
      </w:r>
      <w:r>
        <w:rPr>
          <w:rFonts w:eastAsia="Times New Roman"/>
          <w:szCs w:val="24"/>
        </w:rPr>
        <w:t>–ανειλημμένες υποχρεώσει</w:t>
      </w:r>
      <w:r>
        <w:rPr>
          <w:rFonts w:eastAsia="Times New Roman"/>
          <w:szCs w:val="24"/>
        </w:rPr>
        <w:t xml:space="preserve">ς- </w:t>
      </w:r>
      <w:r>
        <w:rPr>
          <w:rFonts w:eastAsia="Times New Roman"/>
          <w:szCs w:val="24"/>
        </w:rPr>
        <w:t xml:space="preserve">του Αναπληρωτή Υπουργού Εσωτερικών κ. Νικολάου </w:t>
      </w:r>
      <w:proofErr w:type="spellStart"/>
      <w:r>
        <w:rPr>
          <w:rFonts w:eastAsia="Times New Roman"/>
          <w:szCs w:val="24"/>
        </w:rPr>
        <w:t>Τόσκα</w:t>
      </w:r>
      <w:proofErr w:type="spellEnd"/>
      <w:r w:rsidRPr="00B94AD5">
        <w:rPr>
          <w:rFonts w:eastAsia="Times New Roman"/>
          <w:szCs w:val="24"/>
        </w:rPr>
        <w:t xml:space="preserve">. </w:t>
      </w:r>
    </w:p>
    <w:p w14:paraId="20D45468" w14:textId="77777777" w:rsidR="00926B21" w:rsidRDefault="009868C1">
      <w:pPr>
        <w:spacing w:line="600" w:lineRule="auto"/>
        <w:ind w:firstLine="720"/>
        <w:jc w:val="both"/>
        <w:rPr>
          <w:rFonts w:eastAsia="Times New Roman"/>
          <w:bCs/>
          <w:szCs w:val="24"/>
        </w:rPr>
      </w:pPr>
      <w:r w:rsidRPr="009964ED">
        <w:rPr>
          <w:rFonts w:eastAsia="Times New Roman"/>
          <w:bCs/>
          <w:szCs w:val="24"/>
        </w:rPr>
        <w:t xml:space="preserve">Η </w:t>
      </w:r>
      <w:r>
        <w:rPr>
          <w:rFonts w:eastAsia="Times New Roman"/>
          <w:bCs/>
          <w:szCs w:val="24"/>
        </w:rPr>
        <w:t xml:space="preserve">ενδέκατη </w:t>
      </w:r>
      <w:r w:rsidRPr="009964ED">
        <w:rPr>
          <w:rFonts w:eastAsia="Times New Roman"/>
          <w:bCs/>
          <w:szCs w:val="24"/>
        </w:rPr>
        <w:t xml:space="preserve">με αριθμό 1609/7-5-2018 </w:t>
      </w:r>
      <w:r>
        <w:rPr>
          <w:rFonts w:eastAsia="Times New Roman"/>
          <w:bCs/>
          <w:szCs w:val="24"/>
        </w:rPr>
        <w:t>ε</w:t>
      </w:r>
      <w:r w:rsidRPr="009964ED">
        <w:rPr>
          <w:rFonts w:eastAsia="Times New Roman"/>
          <w:bCs/>
          <w:szCs w:val="24"/>
        </w:rPr>
        <w:t xml:space="preserve">πίκαιρη </w:t>
      </w:r>
      <w:r>
        <w:rPr>
          <w:rFonts w:eastAsia="Times New Roman"/>
          <w:bCs/>
          <w:szCs w:val="24"/>
        </w:rPr>
        <w:t xml:space="preserve">ερώτηση δεύτερου κύκλου </w:t>
      </w:r>
      <w:r w:rsidRPr="009964ED">
        <w:rPr>
          <w:rFonts w:eastAsia="Times New Roman"/>
          <w:bCs/>
          <w:szCs w:val="24"/>
        </w:rPr>
        <w:t xml:space="preserve">του Βουλευτή Λάρισας της </w:t>
      </w:r>
      <w:r w:rsidRPr="002022E2">
        <w:rPr>
          <w:rFonts w:eastAsia="Times New Roman"/>
          <w:bCs/>
          <w:szCs w:val="24"/>
        </w:rPr>
        <w:t xml:space="preserve">Νέας Δημοκρατίας κ. </w:t>
      </w:r>
      <w:r w:rsidRPr="002022E2">
        <w:rPr>
          <w:rFonts w:eastAsia="Times New Roman"/>
          <w:szCs w:val="24"/>
        </w:rPr>
        <w:t xml:space="preserve">Μάξιμου </w:t>
      </w:r>
      <w:proofErr w:type="spellStart"/>
      <w:r w:rsidRPr="002022E2">
        <w:rPr>
          <w:rFonts w:eastAsia="Times New Roman"/>
          <w:szCs w:val="24"/>
        </w:rPr>
        <w:t>Χαρακόπουλου</w:t>
      </w:r>
      <w:proofErr w:type="spellEnd"/>
      <w:r w:rsidRPr="002022E2">
        <w:rPr>
          <w:rFonts w:eastAsia="Times New Roman"/>
          <w:szCs w:val="24"/>
        </w:rPr>
        <w:t xml:space="preserve"> </w:t>
      </w:r>
      <w:r w:rsidRPr="002022E2">
        <w:rPr>
          <w:rFonts w:eastAsia="Times New Roman"/>
          <w:bCs/>
          <w:szCs w:val="24"/>
        </w:rPr>
        <w:t xml:space="preserve">προς τον Υπουργό </w:t>
      </w:r>
      <w:r w:rsidRPr="002022E2">
        <w:rPr>
          <w:rFonts w:eastAsia="Times New Roman"/>
          <w:szCs w:val="24"/>
        </w:rPr>
        <w:t>Εσωτερικών,</w:t>
      </w:r>
      <w:r w:rsidRPr="002022E2">
        <w:rPr>
          <w:rFonts w:eastAsia="Times New Roman"/>
          <w:bCs/>
          <w:szCs w:val="24"/>
        </w:rPr>
        <w:t xml:space="preserve"> με θέμα: «Επιστολή διαμαρτυρίας και απόγνωσης κατοίκων των </w:t>
      </w:r>
      <w:r w:rsidRPr="002022E2">
        <w:rPr>
          <w:rFonts w:eastAsia="Times New Roman"/>
          <w:bCs/>
          <w:szCs w:val="24"/>
        </w:rPr>
        <w:lastRenderedPageBreak/>
        <w:t>Εξαρχείων»</w:t>
      </w:r>
      <w:r>
        <w:rPr>
          <w:rFonts w:eastAsia="Times New Roman"/>
          <w:bCs/>
          <w:szCs w:val="24"/>
        </w:rPr>
        <w:t>,</w:t>
      </w:r>
      <w:r w:rsidRPr="00BE33C0">
        <w:rPr>
          <w:rFonts w:eastAsia="Times New Roman"/>
          <w:szCs w:val="24"/>
        </w:rPr>
        <w:t xml:space="preserve"> </w:t>
      </w:r>
      <w:r>
        <w:rPr>
          <w:rFonts w:eastAsia="Times New Roman"/>
          <w:szCs w:val="24"/>
        </w:rPr>
        <w:t xml:space="preserve">δεν θα συζητηθεί λόγω κωλύματος </w:t>
      </w:r>
      <w:r>
        <w:rPr>
          <w:rFonts w:eastAsia="Times New Roman"/>
          <w:szCs w:val="24"/>
        </w:rPr>
        <w:t xml:space="preserve">–ανειλημμένες υποχρεώσεις- </w:t>
      </w:r>
      <w:r>
        <w:rPr>
          <w:rFonts w:eastAsia="Times New Roman"/>
          <w:szCs w:val="24"/>
        </w:rPr>
        <w:t xml:space="preserve">του Αναπληρωτή Υπουργού Εσωτερικών κ. Νικολάου </w:t>
      </w:r>
      <w:proofErr w:type="spellStart"/>
      <w:r>
        <w:rPr>
          <w:rFonts w:eastAsia="Times New Roman"/>
          <w:szCs w:val="24"/>
        </w:rPr>
        <w:t>Τόσκα</w:t>
      </w:r>
      <w:proofErr w:type="spellEnd"/>
      <w:r w:rsidRPr="002022E2">
        <w:rPr>
          <w:rFonts w:eastAsia="Times New Roman"/>
          <w:bCs/>
          <w:szCs w:val="24"/>
        </w:rPr>
        <w:t>.</w:t>
      </w:r>
    </w:p>
    <w:p w14:paraId="20D45469" w14:textId="77777777" w:rsidR="00926B21" w:rsidRDefault="009868C1">
      <w:pPr>
        <w:spacing w:line="600" w:lineRule="auto"/>
        <w:ind w:firstLine="720"/>
        <w:jc w:val="both"/>
        <w:rPr>
          <w:rFonts w:eastAsia="Times New Roman"/>
          <w:bCs/>
          <w:szCs w:val="24"/>
        </w:rPr>
      </w:pPr>
      <w:r w:rsidRPr="000862DD">
        <w:rPr>
          <w:rFonts w:eastAsia="Times New Roman"/>
          <w:bCs/>
          <w:szCs w:val="24"/>
        </w:rPr>
        <w:t>Η δέκατη πέμπτη με αριθμό 1615/8-5-2018 επίκαιρη ερώτηση δεύτερου κύκλο</w:t>
      </w:r>
      <w:r w:rsidRPr="000862DD">
        <w:rPr>
          <w:rFonts w:eastAsia="Times New Roman"/>
          <w:bCs/>
          <w:szCs w:val="24"/>
        </w:rPr>
        <w:t>υ της Βουλευτού Αττικής της Δημοκρατικής Συμπαράταξης ΠΑΣΟΚ</w:t>
      </w:r>
      <w:r>
        <w:rPr>
          <w:rFonts w:eastAsia="Times New Roman"/>
          <w:bCs/>
          <w:szCs w:val="24"/>
        </w:rPr>
        <w:t xml:space="preserve"> </w:t>
      </w:r>
      <w:r w:rsidRPr="000862DD">
        <w:rPr>
          <w:rFonts w:eastAsia="Times New Roman"/>
          <w:bCs/>
          <w:szCs w:val="24"/>
        </w:rPr>
        <w:t>-</w:t>
      </w:r>
      <w:r>
        <w:rPr>
          <w:rFonts w:eastAsia="Times New Roman"/>
          <w:bCs/>
          <w:szCs w:val="24"/>
        </w:rPr>
        <w:t xml:space="preserve"> </w:t>
      </w:r>
      <w:r w:rsidRPr="000862DD">
        <w:rPr>
          <w:rFonts w:eastAsia="Times New Roman"/>
          <w:bCs/>
          <w:szCs w:val="24"/>
        </w:rPr>
        <w:t xml:space="preserve">ΔΗΜΑΡ κ. </w:t>
      </w:r>
      <w:r w:rsidRPr="000862DD">
        <w:rPr>
          <w:rFonts w:eastAsia="Times New Roman"/>
          <w:szCs w:val="24"/>
        </w:rPr>
        <w:t xml:space="preserve">Εύης </w:t>
      </w:r>
      <w:proofErr w:type="spellStart"/>
      <w:r w:rsidRPr="000862DD">
        <w:rPr>
          <w:rFonts w:eastAsia="Times New Roman"/>
          <w:szCs w:val="24"/>
        </w:rPr>
        <w:t>Χριστοφιλοπούλου</w:t>
      </w:r>
      <w:proofErr w:type="spellEnd"/>
      <w:r w:rsidRPr="000862DD">
        <w:rPr>
          <w:rFonts w:eastAsia="Times New Roman"/>
          <w:bCs/>
          <w:szCs w:val="24"/>
        </w:rPr>
        <w:t xml:space="preserve"> προς τον Υπουργό</w:t>
      </w:r>
      <w:r w:rsidRPr="000862DD">
        <w:rPr>
          <w:rFonts w:eastAsia="Times New Roman"/>
          <w:szCs w:val="24"/>
        </w:rPr>
        <w:t xml:space="preserve"> Εσωτερικών,</w:t>
      </w:r>
      <w:r w:rsidRPr="000862DD">
        <w:rPr>
          <w:rFonts w:eastAsia="Times New Roman"/>
          <w:bCs/>
          <w:szCs w:val="24"/>
        </w:rPr>
        <w:t xml:space="preserve"> με θέμα: «Μηδενική ανοχή των κατοίκων των Εξαρχείων στην ανεπάρκεια σχεδίου αντιμετώπισης της επικίνδυνης κατάστασης στην περιοχή»</w:t>
      </w:r>
      <w:r>
        <w:rPr>
          <w:rFonts w:eastAsia="Times New Roman"/>
          <w:bCs/>
          <w:szCs w:val="24"/>
        </w:rPr>
        <w:t>,</w:t>
      </w:r>
      <w:r>
        <w:rPr>
          <w:rFonts w:eastAsia="Times New Roman"/>
          <w:bCs/>
          <w:szCs w:val="24"/>
        </w:rPr>
        <w:t xml:space="preserve"> </w:t>
      </w:r>
      <w:r>
        <w:rPr>
          <w:rFonts w:eastAsia="Times New Roman"/>
          <w:szCs w:val="24"/>
        </w:rPr>
        <w:t>δε</w:t>
      </w:r>
      <w:r>
        <w:rPr>
          <w:rFonts w:eastAsia="Times New Roman"/>
          <w:szCs w:val="24"/>
        </w:rPr>
        <w:t>ν θα συζητηθεί λόγω κωλύματος</w:t>
      </w:r>
      <w:r>
        <w:rPr>
          <w:rFonts w:eastAsia="Times New Roman"/>
          <w:szCs w:val="24"/>
        </w:rPr>
        <w:t xml:space="preserve"> –ανειλημμένες υποχρεώσεις- </w:t>
      </w:r>
      <w:r>
        <w:rPr>
          <w:rFonts w:eastAsia="Times New Roman"/>
          <w:szCs w:val="24"/>
        </w:rPr>
        <w:t xml:space="preserve"> του Αναπληρωτή Υπουργού Εσωτερικών κ. Νικολάου </w:t>
      </w:r>
      <w:proofErr w:type="spellStart"/>
      <w:r>
        <w:rPr>
          <w:rFonts w:eastAsia="Times New Roman"/>
          <w:szCs w:val="24"/>
        </w:rPr>
        <w:t>Τόσκα</w:t>
      </w:r>
      <w:proofErr w:type="spellEnd"/>
      <w:r w:rsidRPr="000862DD">
        <w:rPr>
          <w:rFonts w:eastAsia="Times New Roman"/>
          <w:bCs/>
          <w:szCs w:val="24"/>
        </w:rPr>
        <w:t>.</w:t>
      </w:r>
    </w:p>
    <w:p w14:paraId="20D4546A" w14:textId="77777777" w:rsidR="00926B21" w:rsidRDefault="009868C1">
      <w:pPr>
        <w:spacing w:line="600" w:lineRule="auto"/>
        <w:ind w:firstLine="720"/>
        <w:jc w:val="both"/>
        <w:rPr>
          <w:rFonts w:eastAsia="Times New Roman"/>
          <w:bCs/>
          <w:szCs w:val="24"/>
        </w:rPr>
      </w:pPr>
      <w:r>
        <w:rPr>
          <w:rFonts w:eastAsia="Times New Roman"/>
          <w:bCs/>
          <w:szCs w:val="24"/>
        </w:rPr>
        <w:t>Επίσης, η</w:t>
      </w:r>
      <w:r w:rsidRPr="000862DD">
        <w:rPr>
          <w:rFonts w:eastAsia="Times New Roman"/>
          <w:bCs/>
          <w:szCs w:val="24"/>
        </w:rPr>
        <w:t xml:space="preserve"> </w:t>
      </w:r>
      <w:r>
        <w:rPr>
          <w:rFonts w:eastAsia="Times New Roman"/>
          <w:bCs/>
          <w:szCs w:val="24"/>
        </w:rPr>
        <w:t xml:space="preserve">δέκατη ένατη </w:t>
      </w:r>
      <w:r w:rsidRPr="000862DD">
        <w:rPr>
          <w:rFonts w:eastAsia="Times New Roman"/>
          <w:bCs/>
          <w:szCs w:val="24"/>
        </w:rPr>
        <w:t>με αριθμό 1149/26-2-2018 επίκαιρη ερώτηση δεύτερου κύκλου του Βουλευτή Β΄ Πειραιά του Λαϊ</w:t>
      </w:r>
      <w:r>
        <w:rPr>
          <w:rFonts w:eastAsia="Times New Roman"/>
          <w:bCs/>
          <w:szCs w:val="24"/>
        </w:rPr>
        <w:t xml:space="preserve">κού Συνδέσμου - Χρυσή Αυγή κ. </w:t>
      </w:r>
      <w:r>
        <w:rPr>
          <w:rFonts w:eastAsia="Times New Roman"/>
          <w:szCs w:val="24"/>
        </w:rPr>
        <w:t>Ιω</w:t>
      </w:r>
      <w:r>
        <w:rPr>
          <w:rFonts w:eastAsia="Times New Roman"/>
          <w:szCs w:val="24"/>
        </w:rPr>
        <w:t xml:space="preserve">άννη Λαγού </w:t>
      </w:r>
      <w:r>
        <w:rPr>
          <w:rFonts w:eastAsia="Times New Roman"/>
          <w:bCs/>
          <w:szCs w:val="24"/>
        </w:rPr>
        <w:t xml:space="preserve">προς τον Υπουργό </w:t>
      </w:r>
      <w:r>
        <w:rPr>
          <w:rFonts w:eastAsia="Times New Roman"/>
          <w:szCs w:val="24"/>
        </w:rPr>
        <w:t xml:space="preserve">Εσωτερικών, </w:t>
      </w:r>
      <w:r w:rsidRPr="000862DD">
        <w:rPr>
          <w:rFonts w:eastAsia="Times New Roman"/>
          <w:bCs/>
          <w:szCs w:val="24"/>
        </w:rPr>
        <w:t xml:space="preserve">με θέμα: «Γνωστή από παρακρατικό </w:t>
      </w:r>
      <w:proofErr w:type="spellStart"/>
      <w:r w:rsidRPr="000862DD">
        <w:rPr>
          <w:rFonts w:eastAsia="Times New Roman"/>
          <w:bCs/>
          <w:szCs w:val="24"/>
        </w:rPr>
        <w:t>ιστότοπο</w:t>
      </w:r>
      <w:proofErr w:type="spellEnd"/>
      <w:r w:rsidRPr="000862DD">
        <w:rPr>
          <w:rFonts w:eastAsia="Times New Roman"/>
          <w:bCs/>
          <w:szCs w:val="24"/>
        </w:rPr>
        <w:t xml:space="preserve"> έγινε η πρωτοφανή</w:t>
      </w:r>
      <w:r>
        <w:rPr>
          <w:rFonts w:eastAsia="Times New Roman"/>
          <w:bCs/>
          <w:szCs w:val="24"/>
        </w:rPr>
        <w:t>ς επίθεση στο Α.Τ. Καισαριανής»</w:t>
      </w:r>
      <w:r>
        <w:rPr>
          <w:rFonts w:eastAsia="Times New Roman"/>
          <w:bCs/>
          <w:szCs w:val="24"/>
        </w:rPr>
        <w:t>,</w:t>
      </w:r>
      <w:r>
        <w:rPr>
          <w:rFonts w:eastAsia="Times New Roman"/>
          <w:bCs/>
          <w:szCs w:val="24"/>
        </w:rPr>
        <w:t xml:space="preserve"> δεν θα συζητηθεί λόγω κωλύματος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Αιτία: «δεν συζητούνται».</w:t>
      </w:r>
    </w:p>
    <w:p w14:paraId="20D4546B" w14:textId="77777777" w:rsidR="00926B21" w:rsidRDefault="009868C1">
      <w:pPr>
        <w:spacing w:line="600" w:lineRule="auto"/>
        <w:ind w:firstLine="720"/>
        <w:jc w:val="both"/>
        <w:rPr>
          <w:rFonts w:eastAsia="Times New Roman"/>
          <w:bCs/>
          <w:szCs w:val="24"/>
        </w:rPr>
      </w:pPr>
      <w:r w:rsidRPr="004146D5">
        <w:rPr>
          <w:rFonts w:eastAsia="Times New Roman"/>
          <w:bCs/>
          <w:szCs w:val="24"/>
        </w:rPr>
        <w:lastRenderedPageBreak/>
        <w:t xml:space="preserve">Η </w:t>
      </w:r>
      <w:r>
        <w:rPr>
          <w:rFonts w:eastAsia="Times New Roman"/>
          <w:bCs/>
          <w:szCs w:val="24"/>
        </w:rPr>
        <w:t xml:space="preserve">εικοστή </w:t>
      </w:r>
      <w:r w:rsidRPr="004146D5">
        <w:rPr>
          <w:rFonts w:eastAsia="Times New Roman"/>
          <w:bCs/>
          <w:szCs w:val="24"/>
        </w:rPr>
        <w:t>με</w:t>
      </w:r>
      <w:r w:rsidRPr="004146D5">
        <w:rPr>
          <w:rFonts w:eastAsia="Times New Roman"/>
          <w:bCs/>
          <w:szCs w:val="24"/>
        </w:rPr>
        <w:t xml:space="preserve"> αριθμό 1151/26-2-2018 </w:t>
      </w:r>
      <w:r>
        <w:rPr>
          <w:rFonts w:eastAsia="Times New Roman"/>
          <w:bCs/>
          <w:szCs w:val="24"/>
        </w:rPr>
        <w:t>ε</w:t>
      </w:r>
      <w:r w:rsidRPr="004146D5">
        <w:rPr>
          <w:rFonts w:eastAsia="Times New Roman"/>
          <w:bCs/>
          <w:szCs w:val="24"/>
        </w:rPr>
        <w:t xml:space="preserve">πίκαιρη </w:t>
      </w:r>
      <w:r>
        <w:rPr>
          <w:rFonts w:eastAsia="Times New Roman"/>
          <w:bCs/>
          <w:szCs w:val="24"/>
        </w:rPr>
        <w:t>ε</w:t>
      </w:r>
      <w:r w:rsidRPr="004146D5">
        <w:rPr>
          <w:rFonts w:eastAsia="Times New Roman"/>
          <w:bCs/>
          <w:szCs w:val="24"/>
        </w:rPr>
        <w:t>ρώτηση</w:t>
      </w:r>
      <w:r w:rsidRPr="000862DD">
        <w:rPr>
          <w:rFonts w:eastAsia="Times New Roman"/>
          <w:bCs/>
          <w:szCs w:val="24"/>
        </w:rPr>
        <w:t xml:space="preserve"> δεύτερου κύκλου </w:t>
      </w:r>
      <w:r w:rsidRPr="004146D5">
        <w:rPr>
          <w:rFonts w:eastAsia="Times New Roman"/>
          <w:bCs/>
          <w:szCs w:val="24"/>
        </w:rPr>
        <w:t>του Βουλευτή Κιλκίς του Λαϊ</w:t>
      </w:r>
      <w:r>
        <w:rPr>
          <w:rFonts w:eastAsia="Times New Roman"/>
          <w:bCs/>
          <w:szCs w:val="24"/>
        </w:rPr>
        <w:t xml:space="preserve">κού Συνδέσμου - Χρυσή Αυγή κ. </w:t>
      </w:r>
      <w:r w:rsidRPr="004146D5">
        <w:rPr>
          <w:rFonts w:eastAsia="Times New Roman"/>
          <w:szCs w:val="24"/>
        </w:rPr>
        <w:t xml:space="preserve">Χρήστου </w:t>
      </w:r>
      <w:r>
        <w:rPr>
          <w:rFonts w:eastAsia="Times New Roman"/>
          <w:szCs w:val="24"/>
        </w:rPr>
        <w:t xml:space="preserve">Χατζησάββα </w:t>
      </w:r>
      <w:r>
        <w:rPr>
          <w:rFonts w:eastAsia="Times New Roman"/>
          <w:bCs/>
          <w:szCs w:val="24"/>
        </w:rPr>
        <w:t xml:space="preserve">προς τον Υπουργό </w:t>
      </w:r>
      <w:r>
        <w:rPr>
          <w:rFonts w:eastAsia="Times New Roman"/>
          <w:szCs w:val="24"/>
        </w:rPr>
        <w:t xml:space="preserve">Εσωτερικών, </w:t>
      </w:r>
      <w:r w:rsidRPr="004146D5">
        <w:rPr>
          <w:rFonts w:eastAsia="Times New Roman"/>
          <w:bCs/>
          <w:szCs w:val="24"/>
        </w:rPr>
        <w:t>με θέμα: «Ερωτήματα σχετικώς με την υπόθεση πράκτορα βάσει αποκαλύψεων του Π</w:t>
      </w:r>
      <w:r>
        <w:rPr>
          <w:rFonts w:eastAsia="Times New Roman"/>
          <w:bCs/>
          <w:szCs w:val="24"/>
        </w:rPr>
        <w:t>αναγιώτη Καμμένου»</w:t>
      </w:r>
      <w:r>
        <w:rPr>
          <w:rFonts w:eastAsia="Times New Roman"/>
          <w:bCs/>
          <w:szCs w:val="24"/>
        </w:rPr>
        <w:t>,</w:t>
      </w:r>
      <w:r>
        <w:rPr>
          <w:rFonts w:eastAsia="Times New Roman"/>
          <w:bCs/>
          <w:szCs w:val="24"/>
        </w:rPr>
        <w:t xml:space="preserve"> δεν θα συζητηθεί λόγω κωλύματος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Αιτία: «δεν συζητούνται».</w:t>
      </w:r>
    </w:p>
    <w:p w14:paraId="20D4546C" w14:textId="77777777" w:rsidR="00926B21" w:rsidRDefault="009868C1">
      <w:pPr>
        <w:spacing w:line="600" w:lineRule="auto"/>
        <w:ind w:firstLine="720"/>
        <w:jc w:val="both"/>
        <w:rPr>
          <w:rFonts w:eastAsia="Times New Roman"/>
          <w:bCs/>
          <w:szCs w:val="24"/>
        </w:rPr>
      </w:pPr>
      <w:r w:rsidRPr="00DE7713">
        <w:rPr>
          <w:rFonts w:eastAsia="Times New Roman"/>
          <w:bCs/>
          <w:szCs w:val="24"/>
        </w:rPr>
        <w:t>Η δέκατη έβδομη με αριθμό 1554/24-4-2018 επίκαιρη ερώτηση δεύτερου κύκλου του Βουλευτή Κιλκίς του Λ</w:t>
      </w:r>
      <w:r>
        <w:rPr>
          <w:rFonts w:eastAsia="Times New Roman"/>
          <w:bCs/>
          <w:szCs w:val="24"/>
        </w:rPr>
        <w:t>αϊκού Συνδέσμου – Χρυσή Αυγή</w:t>
      </w:r>
      <w:r w:rsidRPr="00DE7713">
        <w:rPr>
          <w:rFonts w:eastAsia="Times New Roman"/>
          <w:bCs/>
          <w:szCs w:val="24"/>
        </w:rPr>
        <w:t xml:space="preserve"> κ. </w:t>
      </w:r>
      <w:r w:rsidRPr="00DE7713">
        <w:rPr>
          <w:rFonts w:eastAsia="Times New Roman"/>
          <w:szCs w:val="24"/>
        </w:rPr>
        <w:t>Χρήστου Χατζ</w:t>
      </w:r>
      <w:r w:rsidRPr="00DE7713">
        <w:rPr>
          <w:rFonts w:eastAsia="Times New Roman"/>
          <w:szCs w:val="24"/>
        </w:rPr>
        <w:t>ησάββα</w:t>
      </w:r>
      <w:r w:rsidRPr="00DE7713">
        <w:rPr>
          <w:rFonts w:eastAsia="Times New Roman"/>
          <w:bCs/>
          <w:szCs w:val="24"/>
        </w:rPr>
        <w:t xml:space="preserve"> προς τον Υπουργό </w:t>
      </w:r>
      <w:r w:rsidRPr="00DE7713">
        <w:rPr>
          <w:rFonts w:eastAsia="Times New Roman"/>
          <w:szCs w:val="24"/>
        </w:rPr>
        <w:t>Εσωτερικών,</w:t>
      </w:r>
      <w:r w:rsidRPr="00DE7713">
        <w:rPr>
          <w:rFonts w:eastAsia="Times New Roman"/>
          <w:bCs/>
          <w:szCs w:val="24"/>
        </w:rPr>
        <w:t xml:space="preserve"> σχετικά με την «ανέγερση κτηρίου για τη στέγαση του </w:t>
      </w:r>
      <w:r>
        <w:rPr>
          <w:rFonts w:eastAsia="Times New Roman"/>
          <w:bCs/>
          <w:szCs w:val="24"/>
        </w:rPr>
        <w:t>τ</w:t>
      </w:r>
      <w:r w:rsidRPr="00DE7713">
        <w:rPr>
          <w:rFonts w:eastAsia="Times New Roman"/>
          <w:bCs/>
          <w:szCs w:val="24"/>
        </w:rPr>
        <w:t xml:space="preserve">μήματος </w:t>
      </w:r>
      <w:r>
        <w:rPr>
          <w:rFonts w:eastAsia="Times New Roman"/>
          <w:bCs/>
          <w:szCs w:val="24"/>
        </w:rPr>
        <w:t>ε</w:t>
      </w:r>
      <w:r w:rsidRPr="00DE7713">
        <w:rPr>
          <w:rFonts w:eastAsia="Times New Roman"/>
          <w:bCs/>
          <w:szCs w:val="24"/>
        </w:rPr>
        <w:t xml:space="preserve">θνικών </w:t>
      </w:r>
      <w:r>
        <w:rPr>
          <w:rFonts w:eastAsia="Times New Roman"/>
          <w:bCs/>
          <w:szCs w:val="24"/>
        </w:rPr>
        <w:t>ο</w:t>
      </w:r>
      <w:r w:rsidRPr="00DE7713">
        <w:rPr>
          <w:rFonts w:eastAsia="Times New Roman"/>
          <w:bCs/>
          <w:szCs w:val="24"/>
        </w:rPr>
        <w:t xml:space="preserve">δών </w:t>
      </w:r>
      <w:proofErr w:type="spellStart"/>
      <w:r w:rsidRPr="00DE7713">
        <w:rPr>
          <w:rFonts w:eastAsia="Times New Roman"/>
          <w:bCs/>
          <w:szCs w:val="24"/>
        </w:rPr>
        <w:t>Παιονίας</w:t>
      </w:r>
      <w:proofErr w:type="spellEnd"/>
      <w:r w:rsidRPr="00DE7713">
        <w:rPr>
          <w:rFonts w:eastAsia="Times New Roman"/>
          <w:bCs/>
          <w:szCs w:val="24"/>
        </w:rPr>
        <w:t>»</w:t>
      </w:r>
      <w:r>
        <w:rPr>
          <w:rFonts w:eastAsia="Times New Roman"/>
          <w:bCs/>
          <w:szCs w:val="24"/>
        </w:rPr>
        <w:t>,</w:t>
      </w:r>
      <w:r>
        <w:rPr>
          <w:rFonts w:eastAsia="Times New Roman"/>
          <w:bCs/>
          <w:szCs w:val="24"/>
        </w:rPr>
        <w:t xml:space="preserve"> δεν θα συζητηθεί λόγω κωλύματος του Αναπληρωτή Υπουργού Εσωτερικών κ. Νικολάου </w:t>
      </w:r>
      <w:proofErr w:type="spellStart"/>
      <w:r>
        <w:rPr>
          <w:rFonts w:eastAsia="Times New Roman"/>
          <w:bCs/>
          <w:szCs w:val="24"/>
        </w:rPr>
        <w:t>Τόσκα</w:t>
      </w:r>
      <w:proofErr w:type="spellEnd"/>
      <w:r>
        <w:rPr>
          <w:rFonts w:eastAsia="Times New Roman"/>
          <w:bCs/>
          <w:szCs w:val="24"/>
        </w:rPr>
        <w:t>. Αιτία: «δεν συζητούνται»</w:t>
      </w:r>
      <w:r w:rsidRPr="00DE7713">
        <w:rPr>
          <w:rFonts w:eastAsia="Times New Roman"/>
          <w:bCs/>
          <w:szCs w:val="24"/>
        </w:rPr>
        <w:t>.</w:t>
      </w:r>
    </w:p>
    <w:p w14:paraId="20D4546D" w14:textId="77777777" w:rsidR="00926B21" w:rsidRDefault="009868C1">
      <w:pPr>
        <w:spacing w:line="600" w:lineRule="auto"/>
        <w:ind w:firstLine="720"/>
        <w:jc w:val="both"/>
        <w:rPr>
          <w:rFonts w:eastAsia="Times New Roman"/>
          <w:szCs w:val="24"/>
        </w:rPr>
      </w:pPr>
      <w:r w:rsidRPr="00E07164">
        <w:rPr>
          <w:rFonts w:eastAsia="Times New Roman"/>
          <w:szCs w:val="24"/>
        </w:rPr>
        <w:t>Συνεχί</w:t>
      </w:r>
      <w:r>
        <w:rPr>
          <w:rFonts w:eastAsia="Times New Roman"/>
          <w:szCs w:val="24"/>
        </w:rPr>
        <w:t>ζ</w:t>
      </w:r>
      <w:r w:rsidRPr="00E07164">
        <w:rPr>
          <w:rFonts w:eastAsia="Times New Roman"/>
          <w:szCs w:val="24"/>
        </w:rPr>
        <w:t>ουμε με τη δέκατ</w:t>
      </w:r>
      <w:r w:rsidRPr="00E07164">
        <w:rPr>
          <w:rFonts w:eastAsia="Times New Roman"/>
          <w:szCs w:val="24"/>
        </w:rPr>
        <w:t xml:space="preserve">η τρίτη με αριθμό 1604/7-5-2018 επίκαιρη ερώτηση δεύτερου κύκλου του Βουλευτή Β΄ Αθηνών του Συνασπισμού Ριζοσπαστικής Αριστεράς κ. </w:t>
      </w:r>
      <w:r w:rsidRPr="00E07164">
        <w:rPr>
          <w:rFonts w:eastAsia="Times New Roman"/>
          <w:bCs/>
          <w:szCs w:val="24"/>
        </w:rPr>
        <w:lastRenderedPageBreak/>
        <w:t xml:space="preserve">Νικολάου </w:t>
      </w:r>
      <w:proofErr w:type="spellStart"/>
      <w:r w:rsidRPr="00E07164">
        <w:rPr>
          <w:rFonts w:eastAsia="Times New Roman"/>
          <w:bCs/>
          <w:szCs w:val="24"/>
        </w:rPr>
        <w:t>Ξυδάκη</w:t>
      </w:r>
      <w:proofErr w:type="spellEnd"/>
      <w:r w:rsidRPr="00E07164">
        <w:rPr>
          <w:rFonts w:eastAsia="Times New Roman"/>
          <w:szCs w:val="24"/>
        </w:rPr>
        <w:t xml:space="preserve"> προς τον Υπουργό </w:t>
      </w:r>
      <w:r w:rsidRPr="00E07164">
        <w:rPr>
          <w:rFonts w:eastAsia="Times New Roman"/>
          <w:bCs/>
          <w:szCs w:val="24"/>
        </w:rPr>
        <w:t xml:space="preserve">Εσωτερικών, </w:t>
      </w:r>
      <w:r w:rsidRPr="00E07164">
        <w:rPr>
          <w:rFonts w:eastAsia="Times New Roman"/>
          <w:szCs w:val="24"/>
        </w:rPr>
        <w:t>με θέμα: «Επαναφορά αρχικής ρύθμισης ν.3852/2010».</w:t>
      </w:r>
    </w:p>
    <w:p w14:paraId="20D4546E" w14:textId="77777777" w:rsidR="00926B21" w:rsidRDefault="009868C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έχετε τον λόγο </w:t>
      </w:r>
      <w:r>
        <w:rPr>
          <w:rFonts w:eastAsia="Times New Roman"/>
          <w:szCs w:val="24"/>
        </w:rPr>
        <w:t xml:space="preserve">για δύο λεπτά για να αναπτύξετε την ερώτησή σας. </w:t>
      </w:r>
    </w:p>
    <w:p w14:paraId="20D4546F" w14:textId="77777777" w:rsidR="00926B21" w:rsidRDefault="009868C1">
      <w:pPr>
        <w:spacing w:line="600" w:lineRule="auto"/>
        <w:ind w:firstLine="720"/>
        <w:jc w:val="both"/>
        <w:rPr>
          <w:rFonts w:eastAsia="Times New Roman" w:cs="Times New Roman"/>
          <w:szCs w:val="24"/>
        </w:rPr>
      </w:pPr>
      <w:r w:rsidRPr="00123868">
        <w:rPr>
          <w:rFonts w:eastAsia="Times New Roman" w:cs="Times New Roman"/>
          <w:b/>
          <w:szCs w:val="24"/>
        </w:rPr>
        <w:t>ΝΙΚΟΛΑΟΣ ΞΥΔΑΚΗΣ:</w:t>
      </w:r>
      <w:r>
        <w:rPr>
          <w:rFonts w:eastAsia="Times New Roman" w:cs="Times New Roman"/>
          <w:szCs w:val="24"/>
        </w:rPr>
        <w:t xml:space="preserve"> Σας ευχαριστώ πολύ, κύριε Πρόεδρε, και για τη γενικότερη ρύθμιση και για την κατανόηση που δείξατε.</w:t>
      </w:r>
    </w:p>
    <w:p w14:paraId="20D4547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 και τον κύριο Υπουργό για την ανάλογη κατανόηση.</w:t>
      </w:r>
    </w:p>
    <w:p w14:paraId="20D4547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 ερώτημα έχει εξής: Το 2010</w:t>
      </w:r>
      <w:r>
        <w:rPr>
          <w:rFonts w:eastAsia="Times New Roman" w:cs="Times New Roman"/>
          <w:szCs w:val="24"/>
        </w:rPr>
        <w:t xml:space="preserve"> με τον μεγάλο νόμο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με την </w:t>
      </w:r>
      <w:proofErr w:type="spellStart"/>
      <w:r>
        <w:rPr>
          <w:rFonts w:eastAsia="Times New Roman" w:cs="Times New Roman"/>
          <w:szCs w:val="24"/>
        </w:rPr>
        <w:t>κωδική</w:t>
      </w:r>
      <w:proofErr w:type="spellEnd"/>
      <w:r>
        <w:rPr>
          <w:rFonts w:eastAsia="Times New Roman" w:cs="Times New Roman"/>
          <w:szCs w:val="24"/>
        </w:rPr>
        <w:t xml:space="preserve"> ονομασία «Κ</w:t>
      </w:r>
      <w:r>
        <w:rPr>
          <w:rFonts w:eastAsia="Times New Roman" w:cs="Times New Roman"/>
          <w:szCs w:val="24"/>
        </w:rPr>
        <w:t>ΑΛΛΙΚΡΑΤΗΣ</w:t>
      </w:r>
      <w:r>
        <w:rPr>
          <w:rFonts w:eastAsia="Times New Roman" w:cs="Times New Roman"/>
          <w:szCs w:val="24"/>
        </w:rPr>
        <w:t xml:space="preserve">» είχε επεκταθεί σε πέντε έτη η θητεία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αρχόντων. Είχε τον ευγενή στόχο να δοθεί χρόνος στους αιρετούς της </w:t>
      </w:r>
      <w:r>
        <w:rPr>
          <w:rFonts w:eastAsia="Times New Roman" w:cs="Times New Roman"/>
          <w:szCs w:val="24"/>
        </w:rPr>
        <w:t>α</w:t>
      </w:r>
      <w:r>
        <w:rPr>
          <w:rFonts w:eastAsia="Times New Roman" w:cs="Times New Roman"/>
          <w:szCs w:val="24"/>
        </w:rPr>
        <w:t>υτοδιοίκησης να ολοκληρώσουν έργο. Έβαλε κάποι</w:t>
      </w:r>
      <w:r>
        <w:rPr>
          <w:rFonts w:eastAsia="Times New Roman" w:cs="Times New Roman"/>
          <w:szCs w:val="24"/>
        </w:rPr>
        <w:t xml:space="preserve">ους περιορισμούς, για να διαφυλάξει το κύρος και τη λειτουργία και την εμπιστοσύνη των πολιτών στους θεσμούς. </w:t>
      </w:r>
    </w:p>
    <w:p w14:paraId="20D4547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εάν ένας αιρετός άρχοντας </w:t>
      </w:r>
      <w:proofErr w:type="spellStart"/>
      <w:r>
        <w:rPr>
          <w:rFonts w:eastAsia="Times New Roman" w:cs="Times New Roman"/>
          <w:szCs w:val="24"/>
        </w:rPr>
        <w:t>αυτοδιοικητικός</w:t>
      </w:r>
      <w:proofErr w:type="spellEnd"/>
      <w:r>
        <w:rPr>
          <w:rFonts w:eastAsia="Times New Roman" w:cs="Times New Roman"/>
          <w:szCs w:val="24"/>
        </w:rPr>
        <w:t xml:space="preserve"> </w:t>
      </w:r>
      <w:proofErr w:type="spellStart"/>
      <w:r>
        <w:rPr>
          <w:rFonts w:eastAsia="Times New Roman" w:cs="Times New Roman"/>
          <w:szCs w:val="24"/>
        </w:rPr>
        <w:t>ευρίσκετο</w:t>
      </w:r>
      <w:proofErr w:type="spellEnd"/>
      <w:r>
        <w:rPr>
          <w:rFonts w:eastAsia="Times New Roman" w:cs="Times New Roman"/>
          <w:szCs w:val="24"/>
        </w:rPr>
        <w:t xml:space="preserve"> καταδικασμένος τελεσιδίκως για κακούργημα ή σοβαρά πλημμελήματα, τα οποία τα όρι</w:t>
      </w:r>
      <w:r>
        <w:rPr>
          <w:rFonts w:eastAsia="Times New Roman" w:cs="Times New Roman"/>
          <w:szCs w:val="24"/>
        </w:rPr>
        <w:t xml:space="preserve">ζε καταλεπτώς ο νόμος μέσα, εξέπιπτε του αξιώματος. Εάν δε </w:t>
      </w:r>
      <w:proofErr w:type="spellStart"/>
      <w:r>
        <w:rPr>
          <w:rFonts w:eastAsia="Times New Roman" w:cs="Times New Roman"/>
          <w:szCs w:val="24"/>
        </w:rPr>
        <w:t>ευρίσκετο</w:t>
      </w:r>
      <w:proofErr w:type="spellEnd"/>
      <w:r>
        <w:rPr>
          <w:rFonts w:eastAsia="Times New Roman" w:cs="Times New Roman"/>
          <w:szCs w:val="24"/>
        </w:rPr>
        <w:t xml:space="preserve"> καταδικασμένος σε πρώτο βαθμό ή </w:t>
      </w:r>
      <w:proofErr w:type="spellStart"/>
      <w:r>
        <w:rPr>
          <w:rFonts w:eastAsia="Times New Roman" w:cs="Times New Roman"/>
          <w:szCs w:val="24"/>
        </w:rPr>
        <w:t>παρεπέμπετο</w:t>
      </w:r>
      <w:proofErr w:type="spellEnd"/>
      <w:r>
        <w:rPr>
          <w:rFonts w:eastAsia="Times New Roman" w:cs="Times New Roman"/>
          <w:szCs w:val="24"/>
        </w:rPr>
        <w:t xml:space="preserve"> για τα σοβαρά πλημμελήματα ή κακουργήματα θα </w:t>
      </w:r>
      <w:proofErr w:type="spellStart"/>
      <w:r>
        <w:rPr>
          <w:rFonts w:eastAsia="Times New Roman" w:cs="Times New Roman"/>
          <w:szCs w:val="24"/>
        </w:rPr>
        <w:t>ετίθετο</w:t>
      </w:r>
      <w:proofErr w:type="spellEnd"/>
      <w:r>
        <w:rPr>
          <w:rFonts w:eastAsia="Times New Roman" w:cs="Times New Roman"/>
          <w:szCs w:val="24"/>
        </w:rPr>
        <w:t xml:space="preserve"> σε αργία έως ότου </w:t>
      </w:r>
      <w:proofErr w:type="spellStart"/>
      <w:r>
        <w:rPr>
          <w:rFonts w:eastAsia="Times New Roman" w:cs="Times New Roman"/>
          <w:szCs w:val="24"/>
        </w:rPr>
        <w:t>τελεσιδικήσει</w:t>
      </w:r>
      <w:proofErr w:type="spellEnd"/>
      <w:r>
        <w:rPr>
          <w:rFonts w:eastAsia="Times New Roman" w:cs="Times New Roman"/>
          <w:szCs w:val="24"/>
        </w:rPr>
        <w:t xml:space="preserve"> η υπόθεση. </w:t>
      </w:r>
    </w:p>
    <w:p w14:paraId="20D4547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Το 2014 με τον λεγόμενο νόμο </w:t>
      </w:r>
      <w:proofErr w:type="spellStart"/>
      <w:r>
        <w:rPr>
          <w:rFonts w:eastAsia="Times New Roman" w:cs="Times New Roman"/>
          <w:szCs w:val="24"/>
        </w:rPr>
        <w:t>Μιχελάκη</w:t>
      </w:r>
      <w:proofErr w:type="spellEnd"/>
      <w:r>
        <w:rPr>
          <w:rFonts w:eastAsia="Times New Roman" w:cs="Times New Roman"/>
          <w:szCs w:val="24"/>
        </w:rPr>
        <w:t xml:space="preserve"> επί </w:t>
      </w:r>
      <w:r>
        <w:rPr>
          <w:rFonts w:eastAsia="Times New Roman" w:cs="Times New Roman"/>
          <w:szCs w:val="24"/>
        </w:rPr>
        <w:t>κ</w:t>
      </w:r>
      <w:r>
        <w:rPr>
          <w:rFonts w:eastAsia="Times New Roman" w:cs="Times New Roman"/>
          <w:szCs w:val="24"/>
        </w:rPr>
        <w:t>υβε</w:t>
      </w:r>
      <w:r>
        <w:rPr>
          <w:rFonts w:eastAsia="Times New Roman" w:cs="Times New Roman"/>
          <w:szCs w:val="24"/>
        </w:rPr>
        <w:t>ρνήσεως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ήρθησαν, αλλοιώθηκε αυτό το νόημα, παρέμειναν τα της εκπτώσεως –αλίμονο- αλλά οι όροι της αργίας έγιναν πολύ διαφορετικοί, πολύ ελαφρύτεροι. Εάν </w:t>
      </w:r>
      <w:proofErr w:type="spellStart"/>
      <w:r>
        <w:rPr>
          <w:rFonts w:eastAsia="Times New Roman" w:cs="Times New Roman"/>
          <w:szCs w:val="24"/>
        </w:rPr>
        <w:t>παρεπέμπετο</w:t>
      </w:r>
      <w:proofErr w:type="spellEnd"/>
      <w:r>
        <w:rPr>
          <w:rFonts w:eastAsia="Times New Roman" w:cs="Times New Roman"/>
          <w:szCs w:val="24"/>
        </w:rPr>
        <w:t xml:space="preserve"> κάποιος για σοβαρό πλημμέλημα και δεν συνοδευόταν από περιοριστικούς όρο</w:t>
      </w:r>
      <w:r>
        <w:rPr>
          <w:rFonts w:eastAsia="Times New Roman" w:cs="Times New Roman"/>
          <w:szCs w:val="24"/>
        </w:rPr>
        <w:t xml:space="preserve">υς, δεν </w:t>
      </w:r>
      <w:proofErr w:type="spellStart"/>
      <w:r>
        <w:rPr>
          <w:rFonts w:eastAsia="Times New Roman" w:cs="Times New Roman"/>
          <w:szCs w:val="24"/>
        </w:rPr>
        <w:t>ετίθετο</w:t>
      </w:r>
      <w:proofErr w:type="spellEnd"/>
      <w:r>
        <w:rPr>
          <w:rFonts w:eastAsia="Times New Roman" w:cs="Times New Roman"/>
          <w:szCs w:val="24"/>
        </w:rPr>
        <w:t xml:space="preserve"> σε αργία. Μπορώ να διευκρινίσω ότι σοβαρό πλημμέλημα θεωρείτο η δωροδοκία και η δωροληψία στην παρούσα φάση, η οποία είναι κομβικής σημασίας στη δημόσια διοίκηση και την πολιτική ζωή. Ούτε ο καταδικασθείς σε πρώτο βαθμό </w:t>
      </w:r>
      <w:proofErr w:type="spellStart"/>
      <w:r>
        <w:rPr>
          <w:rFonts w:eastAsia="Times New Roman" w:cs="Times New Roman"/>
          <w:szCs w:val="24"/>
        </w:rPr>
        <w:t>ετίθετο</w:t>
      </w:r>
      <w:proofErr w:type="spellEnd"/>
      <w:r>
        <w:rPr>
          <w:rFonts w:eastAsia="Times New Roman" w:cs="Times New Roman"/>
          <w:szCs w:val="24"/>
        </w:rPr>
        <w:t xml:space="preserve"> σε αργία.</w:t>
      </w:r>
    </w:p>
    <w:p w14:paraId="20D4547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Έγινε τότε μια επανόρθωση από τον Υπουργό Εσωτερικών κ. </w:t>
      </w:r>
      <w:proofErr w:type="spellStart"/>
      <w:r>
        <w:rPr>
          <w:rFonts w:eastAsia="Times New Roman" w:cs="Times New Roman"/>
          <w:szCs w:val="24"/>
        </w:rPr>
        <w:t>Κουρουμπλή</w:t>
      </w:r>
      <w:proofErr w:type="spellEnd"/>
      <w:r>
        <w:rPr>
          <w:rFonts w:eastAsia="Times New Roman" w:cs="Times New Roman"/>
          <w:szCs w:val="24"/>
        </w:rPr>
        <w:t>: εάν ήροντο οι περιοριστικοί όροι, να μην αίρεται η αργία, διότι μετά το δεκαοκτάμηνο αναγκαστικά, αν δεν έχει γίνει η δίκη, αίρονται οι περιοριστικοί όροι και προχωρούμε. Ωστόσο, παραμένει</w:t>
      </w:r>
      <w:r>
        <w:rPr>
          <w:rFonts w:eastAsia="Times New Roman" w:cs="Times New Roman"/>
          <w:szCs w:val="24"/>
        </w:rPr>
        <w:t>, κατά την εκτίμησή μου, το αίτημα να θωρακιστεί ο θεσμός και να παραμείνει ακέραια η εμπιστοσύνη των πολιτών. Δεν μπορεί ένας υπόδικος ή ένας καταδικασθείς σε πρώτο βαθμό να συνεχίζει να ορίζει τις τύχες των συμπολιτών του και να ρυθμίζει τον καθημερινό β</w:t>
      </w:r>
      <w:r>
        <w:rPr>
          <w:rFonts w:eastAsia="Times New Roman" w:cs="Times New Roman"/>
          <w:szCs w:val="24"/>
        </w:rPr>
        <w:t xml:space="preserve">ίο. </w:t>
      </w:r>
    </w:p>
    <w:p w14:paraId="20D4547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Θα ήθελα, λοιπόν, να ρωτήσω τον κύριο Υπουργό τι φρονεί να κάνει εν</w:t>
      </w:r>
      <w:r>
        <w:rPr>
          <w:rFonts w:eastAsia="Times New Roman" w:cs="Times New Roman"/>
          <w:szCs w:val="24"/>
        </w:rPr>
        <w:t xml:space="preserve"> </w:t>
      </w:r>
      <w:r>
        <w:rPr>
          <w:rFonts w:eastAsia="Times New Roman" w:cs="Times New Roman"/>
          <w:szCs w:val="24"/>
        </w:rPr>
        <w:t>όψει της μεγάλης μεταρρυθμίσεως του λεγόμενου «Κ</w:t>
      </w:r>
      <w:r>
        <w:rPr>
          <w:rFonts w:eastAsia="Times New Roman" w:cs="Times New Roman"/>
          <w:szCs w:val="24"/>
        </w:rPr>
        <w:t>ΛΕΙΣΘΕΝΗ</w:t>
      </w:r>
      <w:r>
        <w:rPr>
          <w:rFonts w:eastAsia="Times New Roman" w:cs="Times New Roman"/>
          <w:szCs w:val="24"/>
        </w:rPr>
        <w:t>», που θα ρυθμίζει πολλά ουσιώδη θέματα της βαθύτερης δημοκρατικής λειτουργίας. Επίσης να μας πει πώς σκέφτεται να θωρακίσει το</w:t>
      </w:r>
      <w:r>
        <w:rPr>
          <w:rFonts w:eastAsia="Times New Roman" w:cs="Times New Roman"/>
          <w:szCs w:val="24"/>
        </w:rPr>
        <w:t xml:space="preserve"> κύρος των αρχόντων, τη θέση τους και την πίστη των πολιτών, η οποία προπάντων αυτή πρέπει να μας ενδιαφέρει.</w:t>
      </w:r>
    </w:p>
    <w:p w14:paraId="20D4547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477" w14:textId="77777777" w:rsidR="00926B21" w:rsidRDefault="009868C1">
      <w:pPr>
        <w:spacing w:line="600" w:lineRule="auto"/>
        <w:ind w:firstLine="720"/>
        <w:jc w:val="both"/>
        <w:rPr>
          <w:rFonts w:eastAsia="Times New Roman" w:cs="Times New Roman"/>
          <w:szCs w:val="24"/>
        </w:rPr>
      </w:pPr>
      <w:r w:rsidRPr="00994FC4">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Ξυδάκη</w:t>
      </w:r>
      <w:proofErr w:type="spellEnd"/>
      <w:r>
        <w:rPr>
          <w:rFonts w:eastAsia="Times New Roman" w:cs="Times New Roman"/>
          <w:szCs w:val="24"/>
        </w:rPr>
        <w:t>.</w:t>
      </w:r>
    </w:p>
    <w:p w14:paraId="20D4547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Εσωτερικών κ. Παναγιώτης Σκουρλέτης.</w:t>
      </w:r>
      <w:r>
        <w:rPr>
          <w:rFonts w:eastAsia="Times New Roman" w:cs="Times New Roman"/>
          <w:szCs w:val="24"/>
        </w:rPr>
        <w:t xml:space="preserve"> </w:t>
      </w:r>
    </w:p>
    <w:p w14:paraId="20D4547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για να απαντήσετε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0D4547A" w14:textId="77777777" w:rsidR="00926B21" w:rsidRDefault="009868C1">
      <w:pPr>
        <w:spacing w:line="600" w:lineRule="auto"/>
        <w:ind w:firstLine="720"/>
        <w:jc w:val="both"/>
        <w:rPr>
          <w:rFonts w:eastAsia="Times New Roman" w:cs="Times New Roman"/>
          <w:szCs w:val="24"/>
        </w:rPr>
      </w:pPr>
      <w:r w:rsidRPr="00994FC4">
        <w:rPr>
          <w:rFonts w:eastAsia="Times New Roman" w:cs="Times New Roman"/>
          <w:b/>
          <w:szCs w:val="24"/>
        </w:rPr>
        <w:t xml:space="preserve">ΠΑΝΑΓΙΩΤΗΣ </w:t>
      </w:r>
      <w:r>
        <w:rPr>
          <w:rFonts w:eastAsia="Times New Roman" w:cs="Times New Roman"/>
          <w:b/>
          <w:szCs w:val="24"/>
        </w:rPr>
        <w:t xml:space="preserve">(ΠΑΝΟΣ) </w:t>
      </w:r>
      <w:r w:rsidRPr="00994FC4">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p>
    <w:p w14:paraId="20D4547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με την ερώτησή σας ουσιαστικά, πέρα από τις συγκεκριμένες διατάξεις, αναδεικν</w:t>
      </w:r>
      <w:r>
        <w:rPr>
          <w:rFonts w:eastAsia="Times New Roman" w:cs="Times New Roman"/>
          <w:szCs w:val="24"/>
        </w:rPr>
        <w:t xml:space="preserve">ύετε ένα πραγματικό πρόβλημα που είναι η εικόνα των δημόσιων λειτουργών και ιδιαίτερα των ανθρώπων που υπηρετούν την </w:t>
      </w:r>
      <w:r>
        <w:rPr>
          <w:rFonts w:eastAsia="Times New Roman" w:cs="Times New Roman"/>
          <w:szCs w:val="24"/>
        </w:rPr>
        <w:t>α</w:t>
      </w:r>
      <w:r>
        <w:rPr>
          <w:rFonts w:eastAsia="Times New Roman" w:cs="Times New Roman"/>
          <w:szCs w:val="24"/>
        </w:rPr>
        <w:t>υτοδιοίκηση. Διότι πέρα από αυτές τις ρυθμίσεις, οι οποίες με τον έναν ή με τον άλλον τρόπο προβλέπουν κάποια πράγματα στην περίπτωση παρα</w:t>
      </w:r>
      <w:r>
        <w:rPr>
          <w:rFonts w:eastAsia="Times New Roman" w:cs="Times New Roman"/>
          <w:szCs w:val="24"/>
        </w:rPr>
        <w:t xml:space="preserve">πομπής </w:t>
      </w:r>
      <w:proofErr w:type="spellStart"/>
      <w:r>
        <w:rPr>
          <w:rFonts w:eastAsia="Times New Roman" w:cs="Times New Roman"/>
          <w:szCs w:val="24"/>
        </w:rPr>
        <w:t>αυτοδιοικητικών</w:t>
      </w:r>
      <w:proofErr w:type="spellEnd"/>
      <w:r>
        <w:rPr>
          <w:rFonts w:eastAsia="Times New Roman" w:cs="Times New Roman"/>
          <w:szCs w:val="24"/>
        </w:rPr>
        <w:t xml:space="preserve">, αιρετών, υπάρχει </w:t>
      </w:r>
      <w:r>
        <w:rPr>
          <w:rFonts w:eastAsia="Times New Roman" w:cs="Times New Roman"/>
          <w:szCs w:val="24"/>
        </w:rPr>
        <w:lastRenderedPageBreak/>
        <w:t xml:space="preserve">πράγματι το θέμα της αξιοπιστίας της </w:t>
      </w:r>
      <w:r>
        <w:rPr>
          <w:rFonts w:eastAsia="Times New Roman" w:cs="Times New Roman"/>
          <w:szCs w:val="24"/>
        </w:rPr>
        <w:t>α</w:t>
      </w:r>
      <w:r>
        <w:rPr>
          <w:rFonts w:eastAsia="Times New Roman" w:cs="Times New Roman"/>
          <w:szCs w:val="24"/>
        </w:rPr>
        <w:t xml:space="preserve">υτοδιοίκησης συνολικά και ιδιαίτερα αυτών που, όπως είπαμε, την υπηρετούν. </w:t>
      </w:r>
    </w:p>
    <w:p w14:paraId="20D4547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Κατά συνέπεια, οφείλουμε, νομίζω, εμείς, ως πολιτεία, να θωρακίζουμε το κύρος αυτών των ανθρώπων με τον καλύτερο δυνατό τρόπο. Αυτή η συζήτηση δεν αφορά στενά τους ανθρώπους που υπηρετούν στην </w:t>
      </w:r>
      <w:r>
        <w:rPr>
          <w:rFonts w:eastAsia="Times New Roman" w:cs="Times New Roman"/>
          <w:szCs w:val="24"/>
        </w:rPr>
        <w:t>α</w:t>
      </w:r>
      <w:r>
        <w:rPr>
          <w:rFonts w:eastAsia="Times New Roman" w:cs="Times New Roman"/>
          <w:szCs w:val="24"/>
        </w:rPr>
        <w:t xml:space="preserve">υτοδιοίκηση, αλλά αφορά και τα πολιτικά πρόσωπα και είναι μία </w:t>
      </w:r>
      <w:r>
        <w:rPr>
          <w:rFonts w:eastAsia="Times New Roman" w:cs="Times New Roman"/>
          <w:szCs w:val="24"/>
        </w:rPr>
        <w:t>συζήτηση η οποία αξίζει να γίνεται στην κατεύθυνση ακριβώς του να ανεβάζει το κύρος και να θωρακίζει όσους κατέχουν ένα δημόσιο αξίωμα.</w:t>
      </w:r>
    </w:p>
    <w:p w14:paraId="20D4547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Ιδιαίτερα σε σχέση με την ερώτησή σας ο «Κ</w:t>
      </w:r>
      <w:r>
        <w:rPr>
          <w:rFonts w:eastAsia="Times New Roman" w:cs="Times New Roman"/>
          <w:szCs w:val="24"/>
        </w:rPr>
        <w:t>ΑΛΛΙΚΡΑΤΗΣ</w:t>
      </w:r>
      <w:r>
        <w:rPr>
          <w:rFonts w:eastAsia="Times New Roman" w:cs="Times New Roman"/>
          <w:szCs w:val="24"/>
        </w:rPr>
        <w:t xml:space="preserve">» πράγματι προέβλεπε ότι σε περίπτωση κακουργήματος </w:t>
      </w:r>
      <w:proofErr w:type="spellStart"/>
      <w:r>
        <w:rPr>
          <w:rFonts w:eastAsia="Times New Roman" w:cs="Times New Roman"/>
          <w:szCs w:val="24"/>
        </w:rPr>
        <w:t>ετίθεντο</w:t>
      </w:r>
      <w:proofErr w:type="spellEnd"/>
      <w:r>
        <w:rPr>
          <w:rFonts w:eastAsia="Times New Roman" w:cs="Times New Roman"/>
          <w:szCs w:val="24"/>
        </w:rPr>
        <w:t xml:space="preserve"> σε αργί</w:t>
      </w:r>
      <w:r>
        <w:rPr>
          <w:rFonts w:eastAsia="Times New Roman" w:cs="Times New Roman"/>
          <w:szCs w:val="24"/>
        </w:rPr>
        <w:t>α αιρετοί μετά από πρωτόδικη καταδικαστική απόφαση ή επιβολή με αμετάκλητο βούλευμα ή με απευθείας κλήση κατά της οποίας είχε εξαντληθεί το δικαίωμα προσφυγής έως την έκδοση της τελικής απόφασης.</w:t>
      </w:r>
    </w:p>
    <w:p w14:paraId="20D4547E"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Στη δε περίπτωση των πλημμελημάτων, </w:t>
      </w:r>
      <w:proofErr w:type="spellStart"/>
      <w:r>
        <w:rPr>
          <w:rFonts w:eastAsia="Times New Roman" w:cs="Times New Roman"/>
          <w:szCs w:val="24"/>
        </w:rPr>
        <w:t>ετίθεντο</w:t>
      </w:r>
      <w:proofErr w:type="spellEnd"/>
      <w:r>
        <w:rPr>
          <w:rFonts w:eastAsia="Times New Roman" w:cs="Times New Roman"/>
          <w:szCs w:val="24"/>
        </w:rPr>
        <w:t xml:space="preserve"> σε αργία μετά α</w:t>
      </w:r>
      <w:r>
        <w:rPr>
          <w:rFonts w:eastAsia="Times New Roman" w:cs="Times New Roman"/>
          <w:szCs w:val="24"/>
        </w:rPr>
        <w:t>πό επιβολή πρωτόδικης καταδικαστικής απόφασης έως την τελεσίδικη εκδίκαση της υπόθεσης. Υπήρξαν μετά οι ρυθμίσεις, στις οποίες αναφερθήκατε, με τον ν.4251/2014, όπου πράγματι ήρθησαν οι προϋποθέσεις των περιοριστικών όρων για την επιβολή του καθεστώτος της</w:t>
      </w:r>
      <w:r>
        <w:rPr>
          <w:rFonts w:eastAsia="Times New Roman" w:cs="Times New Roman"/>
          <w:szCs w:val="24"/>
        </w:rPr>
        <w:t xml:space="preserve"> αργίας. Ήταν ουσιαστικά μια ελάφρυνση.</w:t>
      </w:r>
    </w:p>
    <w:p w14:paraId="20D4547F"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ακριβώς με βάση το προηγούμενο σκεπτικό έχουμε θέσει σε διαβούλευση στον «Κ</w:t>
      </w:r>
      <w:r>
        <w:rPr>
          <w:rFonts w:eastAsia="Times New Roman" w:cs="Times New Roman"/>
          <w:szCs w:val="24"/>
        </w:rPr>
        <w:t>ΛΕΙΣΘΕΝΗ</w:t>
      </w:r>
      <w:r>
        <w:rPr>
          <w:rFonts w:eastAsia="Times New Roman" w:cs="Times New Roman"/>
          <w:szCs w:val="24"/>
        </w:rPr>
        <w:t xml:space="preserve"> Ι» συγκεκριμένες διατάξεις, με τις οποίες όσον αφορά την περίπτωση των κακουργημάτων, ουσιαστικά επαναφέρουμε το προηγούμενο κ</w:t>
      </w:r>
      <w:r>
        <w:rPr>
          <w:rFonts w:eastAsia="Times New Roman" w:cs="Times New Roman"/>
          <w:szCs w:val="24"/>
        </w:rPr>
        <w:t>αθεστώς που προβλέπεται στον «Κ</w:t>
      </w:r>
      <w:r>
        <w:rPr>
          <w:rFonts w:eastAsia="Times New Roman" w:cs="Times New Roman"/>
          <w:szCs w:val="24"/>
        </w:rPr>
        <w:t>ΑΛΛΙΚΡΑΤΗ</w:t>
      </w:r>
      <w:r>
        <w:rPr>
          <w:rFonts w:eastAsia="Times New Roman" w:cs="Times New Roman"/>
          <w:szCs w:val="24"/>
        </w:rPr>
        <w:t>». Για δε την περίπτωση του πλημμελήματος διαχωρίζουμε και κάνουμε μια πιο αναλυτική προσέγγιση ανάλογα με την περίπτωση του αδικήματος, διότι δεν είναι όλα τα αδικήματα στην κατηγορία των πλημμελημάτων με την ίδια β</w:t>
      </w:r>
      <w:r>
        <w:rPr>
          <w:rFonts w:eastAsia="Times New Roman" w:cs="Times New Roman"/>
          <w:szCs w:val="24"/>
        </w:rPr>
        <w:t xml:space="preserve">αρύτητα. Πολύ δε περισσότερο πρέπει να σκεφθούμε ότι υπάρχουν και </w:t>
      </w:r>
      <w:r>
        <w:rPr>
          <w:rFonts w:eastAsia="Times New Roman" w:cs="Times New Roman"/>
          <w:szCs w:val="24"/>
        </w:rPr>
        <w:lastRenderedPageBreak/>
        <w:t>περιπτώσεις δημάρχων, οι οποίοι καλούνται να απολογηθούν για συμβάντα που αφορούν προηγούμενες θητείες, αλλά που βγήκαν στο φως της δημοσιότητας επί των ημερών τους, χωρίς άμεσα αυτοί να σχε</w:t>
      </w:r>
      <w:r>
        <w:rPr>
          <w:rFonts w:eastAsia="Times New Roman" w:cs="Times New Roman"/>
          <w:szCs w:val="24"/>
        </w:rPr>
        <w:t xml:space="preserve">τίζονται. </w:t>
      </w:r>
    </w:p>
    <w:p w14:paraId="20D45480"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υπάρχει ανάγκη να ισορροπήσουμε ανάμεσα σε αυτό που λέγαμε πριν, την περιφρούρηση του θεσμού, αλλά ταυτόχρονα να μην θέτουμε, εάν θέλετε σε ένα καθεστώς δυσφήμισης, έναν άνθρωπο και να μην του αναγνωρίζουμε και το δικαίωμα που έχει του να ε</w:t>
      </w:r>
      <w:r>
        <w:rPr>
          <w:rFonts w:eastAsia="Times New Roman" w:cs="Times New Roman"/>
          <w:szCs w:val="24"/>
        </w:rPr>
        <w:t xml:space="preserve">ίναι αθώος </w:t>
      </w:r>
      <w:r w:rsidRPr="000E0524">
        <w:rPr>
          <w:rFonts w:eastAsia="Times New Roman" w:cs="Times New Roman"/>
          <w:szCs w:val="24"/>
        </w:rPr>
        <w:t>μέχρι αποδείξεως του εναντίου.</w:t>
      </w:r>
    </w:p>
    <w:p w14:paraId="20D45481"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Εμείς με αυτές τις σκέψεις έχουμε –επαναλαμβάνω- επαναφέρει τις προηγούμενες ρυθμίσεις που προέβλεπε ο «Κ</w:t>
      </w:r>
      <w:r>
        <w:rPr>
          <w:rFonts w:eastAsia="Times New Roman" w:cs="Times New Roman"/>
          <w:szCs w:val="24"/>
        </w:rPr>
        <w:t>ΑΛΛΙΚΡΑΤΗΣ</w:t>
      </w:r>
      <w:r>
        <w:rPr>
          <w:rFonts w:eastAsia="Times New Roman" w:cs="Times New Roman"/>
          <w:szCs w:val="24"/>
        </w:rPr>
        <w:t>» στην περίπτωση των κακουργημάτων. Άρα, πια δεν υπάρχει ο περιορισμός των περιοριστικών όρων για ν</w:t>
      </w:r>
      <w:r>
        <w:rPr>
          <w:rFonts w:eastAsia="Times New Roman" w:cs="Times New Roman"/>
          <w:szCs w:val="24"/>
        </w:rPr>
        <w:t>α τεθεί κάποιος σε αργία, από τη στιγμή που έχει υπάρξει πρωτόδικη καταδικαστική απόφαση. Στη δε περίπτωση των πλημμελημάτων –επαναλαμβάνω- κάνουμε έναν διαχωρισμό, ο οποίος προβλέπεται στο άρθρο 236 στην παράγραφο 1 του νόμου που είναι τώρα σε διαβούλευση</w:t>
      </w:r>
      <w:r>
        <w:rPr>
          <w:rFonts w:eastAsia="Times New Roman" w:cs="Times New Roman"/>
          <w:szCs w:val="24"/>
        </w:rPr>
        <w:t xml:space="preserve">. </w:t>
      </w:r>
    </w:p>
    <w:p w14:paraId="20D45482"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προσέγγισή μας. Το συζητάμε και τώρα με τους εκπροσώπους της </w:t>
      </w:r>
      <w:r>
        <w:rPr>
          <w:rFonts w:eastAsia="Times New Roman" w:cs="Times New Roman"/>
          <w:szCs w:val="24"/>
        </w:rPr>
        <w:t>α</w:t>
      </w:r>
      <w:r>
        <w:rPr>
          <w:rFonts w:eastAsia="Times New Roman" w:cs="Times New Roman"/>
          <w:szCs w:val="24"/>
        </w:rPr>
        <w:t xml:space="preserve">υτοδιοίκησης. Προφανώς θα το δούμε και κατά τη διάρκεια της συζήτησης του νομοσχεδίου μέσα στον Ιούνιο στις αρμόδιες επιτροπές, έτσι ώστε να μπορέσουμε να πετύχουμε και αυτό που </w:t>
      </w:r>
      <w:r>
        <w:rPr>
          <w:rFonts w:eastAsia="Times New Roman" w:cs="Times New Roman"/>
          <w:szCs w:val="24"/>
        </w:rPr>
        <w:t xml:space="preserve">θέλουμε, δηλαδή κανείς να μην έχει τη σκιά επάνω του αδίκως, αλλά ταυτόχρονα να </w:t>
      </w:r>
      <w:proofErr w:type="spellStart"/>
      <w:r>
        <w:rPr>
          <w:rFonts w:eastAsia="Times New Roman" w:cs="Times New Roman"/>
          <w:szCs w:val="24"/>
        </w:rPr>
        <w:t>περιφρουρείται</w:t>
      </w:r>
      <w:proofErr w:type="spellEnd"/>
      <w:r>
        <w:rPr>
          <w:rFonts w:eastAsia="Times New Roman" w:cs="Times New Roman"/>
          <w:szCs w:val="24"/>
        </w:rPr>
        <w:t xml:space="preserve"> το δημόσιο χρήμα και να </w:t>
      </w:r>
      <w:proofErr w:type="spellStart"/>
      <w:r>
        <w:rPr>
          <w:rFonts w:eastAsia="Times New Roman" w:cs="Times New Roman"/>
          <w:szCs w:val="24"/>
        </w:rPr>
        <w:t>περιφρουρούνται</w:t>
      </w:r>
      <w:proofErr w:type="spellEnd"/>
      <w:r>
        <w:rPr>
          <w:rFonts w:eastAsia="Times New Roman" w:cs="Times New Roman"/>
          <w:szCs w:val="24"/>
        </w:rPr>
        <w:t xml:space="preserve"> οι λειτουργίες της ίδιας της </w:t>
      </w:r>
      <w:r>
        <w:rPr>
          <w:rFonts w:eastAsia="Times New Roman" w:cs="Times New Roman"/>
          <w:szCs w:val="24"/>
        </w:rPr>
        <w:t>α</w:t>
      </w:r>
      <w:r>
        <w:rPr>
          <w:rFonts w:eastAsia="Times New Roman" w:cs="Times New Roman"/>
          <w:szCs w:val="24"/>
        </w:rPr>
        <w:t>υτοδιοίκησης, διότι αντιλαμβάνεσθε ότι όσοι διαχειρίζονται δημόσιες υποθέσεις</w:t>
      </w:r>
      <w:r w:rsidRPr="00FB56A8">
        <w:rPr>
          <w:rFonts w:eastAsia="Times New Roman" w:cs="Times New Roman"/>
          <w:szCs w:val="24"/>
        </w:rPr>
        <w:t>,</w:t>
      </w:r>
      <w:r>
        <w:rPr>
          <w:rFonts w:eastAsia="Times New Roman" w:cs="Times New Roman"/>
          <w:szCs w:val="24"/>
        </w:rPr>
        <w:t xml:space="preserve"> πρέπει να εί</w:t>
      </w:r>
      <w:r>
        <w:rPr>
          <w:rFonts w:eastAsia="Times New Roman" w:cs="Times New Roman"/>
          <w:szCs w:val="24"/>
        </w:rPr>
        <w:t xml:space="preserve">ναι κυριολεκτικά άμεμπτοι, να είναι αλλά και να φαίνονται κιόλας. Εκεί αποσκοπούν οι συγκεκριμένες προτάσεις που έχουμε κάνει. </w:t>
      </w:r>
    </w:p>
    <w:p w14:paraId="20D45483"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20D45484"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20D45485"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για τη δευτερολογία </w:t>
      </w:r>
      <w:r>
        <w:rPr>
          <w:rFonts w:eastAsia="Times New Roman" w:cs="Times New Roman"/>
          <w:szCs w:val="24"/>
        </w:rPr>
        <w:t>σας για τρία λεπτά.</w:t>
      </w:r>
    </w:p>
    <w:p w14:paraId="20D45486"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20D45487"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ευχαριστώ για τις διευκρινίσεις. Σε πολύ μεγάλο βαθμό με καλύπτετε, δηλαδή στον βαθμό που υπάρχουν στο νομοσχέδιο όλα αυτά τα αιτήματα, τα οποία απηύθυνα προς συζήτηση, και </w:t>
      </w:r>
      <w:r>
        <w:rPr>
          <w:rFonts w:eastAsia="Times New Roman" w:cs="Times New Roman"/>
          <w:szCs w:val="24"/>
        </w:rPr>
        <w:t>εύχομαι να ολοκληρωθούν με τον καλύτερο δυνατό τρόπο κατά την ψήφιση του νόμου.</w:t>
      </w:r>
    </w:p>
    <w:p w14:paraId="20D45488"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Συμφωνώ απολύτως ότι δεν πρέπει να κρατάμε ομήρους τους αιρετούς στη βάση μιας δικαστικής περιπέτειας, η οποία μπορεί να αποβεί υπέρ τους και να αποδειχθούν λευκοί και να τους </w:t>
      </w:r>
      <w:r>
        <w:rPr>
          <w:rFonts w:eastAsia="Times New Roman" w:cs="Times New Roman"/>
          <w:szCs w:val="24"/>
        </w:rPr>
        <w:t>μείνει αυτή η σκιά, και δεν πρέπει να τους κρατάμε ομήρους και λόγω της μακρόχρονης και αργόσυρτης δικαστικής διαδικασίας.</w:t>
      </w:r>
    </w:p>
    <w:p w14:paraId="20D45489"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ότι θα πρέπει και οι δικαστές να καταλάβουν ότι σε τέτοιες περιπτώσεις θα πρέπει να επιλαμβάνονται και να λύνουν και να λειτου</w:t>
      </w:r>
      <w:r>
        <w:rPr>
          <w:rFonts w:eastAsia="Times New Roman" w:cs="Times New Roman"/>
          <w:szCs w:val="24"/>
        </w:rPr>
        <w:t xml:space="preserve">ργούν στη διαδικασία αυτή με ταχύτητα προς όφελος όχι μόνο των ανθρώπων που είναι εμπλεκόμενοι, που είναι το πρώτο, αλλά και προς όφελος του αισθήματος δικαιοσύνης και δημοκρατίας στους πολίτες. </w:t>
      </w:r>
    </w:p>
    <w:p w14:paraId="20D4548A"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Ωστόσο, πρέπει να πούμε ότι με βάση τα όσα υπάρχουν -και ελπ</w:t>
      </w:r>
      <w:r>
        <w:rPr>
          <w:rFonts w:eastAsia="Times New Roman" w:cs="Times New Roman"/>
          <w:szCs w:val="24"/>
        </w:rPr>
        <w:t>ίζω ο νέος νόμος να τα διορθώσει- είχαμε δήμαρχο, ο οποίος καταδικασμένος πρωτοδίκως για δωροδοκία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δωροληψία και παράνομο </w:t>
      </w:r>
      <w:proofErr w:type="spellStart"/>
      <w:r>
        <w:rPr>
          <w:rFonts w:eastAsia="Times New Roman" w:cs="Times New Roman"/>
          <w:szCs w:val="24"/>
        </w:rPr>
        <w:t>στοιχηματισμό</w:t>
      </w:r>
      <w:proofErr w:type="spellEnd"/>
      <w:r>
        <w:rPr>
          <w:rFonts w:eastAsia="Times New Roman" w:cs="Times New Roman"/>
          <w:szCs w:val="24"/>
        </w:rPr>
        <w:t xml:space="preserve"> μπήκε σε υποχρεωτική αργία.</w:t>
      </w:r>
    </w:p>
    <w:p w14:paraId="20D4548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Πέρασε ο χρόνος και μετέπεσε το κακούργημα σε πλημμέλημα, σε σοβαρότατο πλημμέλημα. Γιατί </w:t>
      </w:r>
      <w:r>
        <w:rPr>
          <w:rFonts w:eastAsia="Times New Roman" w:cs="Times New Roman"/>
          <w:szCs w:val="24"/>
        </w:rPr>
        <w:t>και η πλαστογραφία και η σωματεμπορία και η δωροδοκία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δωροληψία πλημμελήματά είναι, πλην όμως, όπως είχαν προβλεφθεί από τον νομοθέτη πριν από χρόνια, είναι σοβαρότατα και έχουν άλλο χαρακτήρα, όταν μιλάμε για έναν αιρετό άρχοντα. Επανήλθε και δημαρχεύει</w:t>
      </w:r>
      <w:r>
        <w:rPr>
          <w:rFonts w:eastAsia="Times New Roman" w:cs="Times New Roman"/>
          <w:szCs w:val="24"/>
        </w:rPr>
        <w:t xml:space="preserve"> κανονικά. Πώς πιστεύει ο πολίτης συνολικά τον θεσμό πια, όχι το πρόσωπο και τη νομοθεσία που του επέτρεψε να δημαρχεύσει, ενώ είναι καταδικασθείς και υπόδικος ίσως σε δεύτερο βαθμό; Και πώς θα εμπιστευτεί το συνολικό σύστημα «δημοκρατία-</w:t>
      </w:r>
      <w:r>
        <w:rPr>
          <w:rFonts w:eastAsia="Times New Roman" w:cs="Times New Roman"/>
          <w:szCs w:val="24"/>
        </w:rPr>
        <w:t xml:space="preserve"> </w:t>
      </w:r>
      <w:r>
        <w:rPr>
          <w:rFonts w:eastAsia="Times New Roman" w:cs="Times New Roman"/>
          <w:szCs w:val="24"/>
        </w:rPr>
        <w:t>θεσμοί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δικαιοσύ</w:t>
      </w:r>
      <w:r>
        <w:rPr>
          <w:rFonts w:eastAsia="Times New Roman" w:cs="Times New Roman"/>
          <w:szCs w:val="24"/>
        </w:rPr>
        <w:t xml:space="preserve">νη»; </w:t>
      </w:r>
    </w:p>
    <w:p w14:paraId="20D4548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Γι’ αυτό ευελπιστώ και εύχομαι όλοι οι συνάδελφοι όλων των δημοκρατικών παρατάξεων μέσα στο Κοινοβούλιο να αντιληφθούν το περιεχόμενο, πώς θα θωρακιστεί η πίστη των πολιτών σε μια πενταετή θητεία σε έναν άρχοντα που εκλέγεται για πέντε </w:t>
      </w:r>
      <w:r>
        <w:rPr>
          <w:rFonts w:eastAsia="Times New Roman" w:cs="Times New Roman"/>
          <w:szCs w:val="24"/>
        </w:rPr>
        <w:lastRenderedPageBreak/>
        <w:t>χρόνια, ώστε ν</w:t>
      </w:r>
      <w:r>
        <w:rPr>
          <w:rFonts w:eastAsia="Times New Roman" w:cs="Times New Roman"/>
          <w:szCs w:val="24"/>
        </w:rPr>
        <w:t xml:space="preserve">α είναι θωρακισμένοι όλοι, και ο θεσμός και η λειτουργία και το πρόσωπο και το Κοινοβούλιο που νομοθετεί, μαζί με την </w:t>
      </w:r>
      <w:r>
        <w:rPr>
          <w:rFonts w:eastAsia="Times New Roman" w:cs="Times New Roman"/>
          <w:szCs w:val="24"/>
        </w:rPr>
        <w:t>κ</w:t>
      </w:r>
      <w:r>
        <w:rPr>
          <w:rFonts w:eastAsia="Times New Roman" w:cs="Times New Roman"/>
          <w:szCs w:val="24"/>
        </w:rPr>
        <w:t xml:space="preserve">υβέρνηση, τέτοιους νόμους. </w:t>
      </w:r>
    </w:p>
    <w:p w14:paraId="20D4548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Έχουμε τις περιπλοκές και τις περιπέτειες στο μεγάλο εθνικό επίπεδο από τις προβλέψεις και το πλέγμα του άρθρ</w:t>
      </w:r>
      <w:r>
        <w:rPr>
          <w:rFonts w:eastAsia="Times New Roman" w:cs="Times New Roman"/>
          <w:szCs w:val="24"/>
        </w:rPr>
        <w:t xml:space="preserve">ου 86 του Συντάγματος και του άρθρου 157 του </w:t>
      </w:r>
      <w:proofErr w:type="spellStart"/>
      <w:r>
        <w:rPr>
          <w:rFonts w:eastAsia="Times New Roman" w:cs="Times New Roman"/>
          <w:szCs w:val="24"/>
        </w:rPr>
        <w:t>εφαρμοστικού</w:t>
      </w:r>
      <w:proofErr w:type="spellEnd"/>
      <w:r>
        <w:rPr>
          <w:rFonts w:eastAsia="Times New Roman" w:cs="Times New Roman"/>
          <w:szCs w:val="24"/>
        </w:rPr>
        <w:t xml:space="preserve"> για την ευθύνη Υπουργών και πολιτικών προσώπων, που μας έχει φέρει σε μια κρίση εμπιστοσύνης προς τους πολίτες. Οπότε ας μη μεταφέρουμε αυτή την κρίση, την οποία πρέπει να την αλλάξουμε -και είναι δ</w:t>
      </w:r>
      <w:r>
        <w:rPr>
          <w:rFonts w:eastAsia="Times New Roman" w:cs="Times New Roman"/>
          <w:szCs w:val="24"/>
        </w:rPr>
        <w:t xml:space="preserve">έσμευση πολλών πολιτικών δυνάμεων και μέσα στη Συνταγματική Αναθεώρηση- ας μη μεταφέρουμε αυτές τις δυσκολίες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αλλά ας τα λύσουμε μια και έξω. </w:t>
      </w:r>
    </w:p>
    <w:p w14:paraId="20D4548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0D4548F"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(Αναστάσιος Κουράκης): </w:t>
      </w:r>
      <w:r>
        <w:rPr>
          <w:rFonts w:eastAsia="Times New Roman" w:cs="Times New Roman"/>
          <w:szCs w:val="24"/>
        </w:rPr>
        <w:t>Ο κ</w:t>
      </w:r>
      <w:r>
        <w:rPr>
          <w:rFonts w:eastAsia="Times New Roman" w:cs="Times New Roman"/>
          <w:szCs w:val="24"/>
        </w:rPr>
        <w:t>ύριος</w:t>
      </w:r>
      <w:r>
        <w:rPr>
          <w:rFonts w:eastAsia="Times New Roman" w:cs="Times New Roman"/>
          <w:szCs w:val="24"/>
        </w:rPr>
        <w:t xml:space="preserve"> Υπουργός έχει το λόγο γ</w:t>
      </w:r>
      <w:r>
        <w:rPr>
          <w:rFonts w:eastAsia="Times New Roman" w:cs="Times New Roman"/>
          <w:szCs w:val="24"/>
        </w:rPr>
        <w:t xml:space="preserve">ια να δευτερολογήσει. </w:t>
      </w:r>
    </w:p>
    <w:p w14:paraId="20D45490"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Νομίζω, κύριε </w:t>
      </w:r>
      <w:proofErr w:type="spellStart"/>
      <w:r>
        <w:rPr>
          <w:rFonts w:eastAsia="Times New Roman" w:cs="Times New Roman"/>
          <w:szCs w:val="24"/>
        </w:rPr>
        <w:t>Ξυδάκη</w:t>
      </w:r>
      <w:proofErr w:type="spellEnd"/>
      <w:r>
        <w:rPr>
          <w:rFonts w:eastAsia="Times New Roman" w:cs="Times New Roman"/>
          <w:szCs w:val="24"/>
        </w:rPr>
        <w:t>, ότι μπορώ να καταλάβω την περίπτωση στην οποία αναφέρεστε. Είναι μια υπόθεση, η οποία έχει συζητηθεί κατά κόρον. Αφορά μεγάλη πόλη της χώρας μας και είναι απ’</w:t>
      </w:r>
      <w:r>
        <w:rPr>
          <w:rFonts w:eastAsia="Times New Roman" w:cs="Times New Roman"/>
          <w:szCs w:val="24"/>
        </w:rPr>
        <w:t xml:space="preserve"> αυτές τις περιπτώσεις που δεν τιμούν την </w:t>
      </w:r>
      <w:r>
        <w:rPr>
          <w:rFonts w:eastAsia="Times New Roman" w:cs="Times New Roman"/>
          <w:szCs w:val="24"/>
        </w:rPr>
        <w:t>α</w:t>
      </w:r>
      <w:r>
        <w:rPr>
          <w:rFonts w:eastAsia="Times New Roman" w:cs="Times New Roman"/>
          <w:szCs w:val="24"/>
        </w:rPr>
        <w:t xml:space="preserve">υτοδιοίκηση. </w:t>
      </w:r>
    </w:p>
    <w:p w14:paraId="20D4549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Από εκεί και έπειτα, η αλήθεια είναι ότι ο μεγάλος χρόνος εκδίκασης κάποιων υποθέσεων είναι ένα επιπλέον ζήτημα, είτε το δει κανείς από τη μια πλευρά είτε από την άλλη. Είτε είναι για κάποιον ο οποίο</w:t>
      </w:r>
      <w:r>
        <w:rPr>
          <w:rFonts w:eastAsia="Times New Roman" w:cs="Times New Roman"/>
          <w:szCs w:val="24"/>
        </w:rPr>
        <w:t>ς εκτιμούμε ότι μπορεί να έχει πιθανότητες να έχει υποπέσει ή να αποδειχθεί ότι έχει κάνει αυτό για το οποίο κατηγορείται, και άρα υπάρχει ένας δημόσιος κίνδυνος, είτε για κάποιον ο οποίος τελικά, ενώ είναι αθώος, ταλαιπωρείται και τον συνοδεύει η σκιά μια</w:t>
      </w:r>
      <w:r>
        <w:rPr>
          <w:rFonts w:eastAsia="Times New Roman" w:cs="Times New Roman"/>
          <w:szCs w:val="24"/>
        </w:rPr>
        <w:t xml:space="preserve">ς κατηγορίας. Αυτή, όμως, είναι μια άλλη συζήτηση, την οποία πρέπει να τη δούμε συνολικά, όπως είπατε και εσείς. </w:t>
      </w:r>
    </w:p>
    <w:p w14:paraId="20D4549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Η θητεία, μια και το αναφέρετε, αν και δεν είναι το θέμα της ερώτησής μας σήμερα, προτείνεται να επανέλθει στα τέσσερα χρόνια με τον νέο νόμο </w:t>
      </w:r>
      <w:r>
        <w:rPr>
          <w:rFonts w:eastAsia="Times New Roman" w:cs="Times New Roman"/>
          <w:szCs w:val="24"/>
        </w:rPr>
        <w:t xml:space="preserve">που έχουμε καταθέσει. Είναι κάτι το οποίο, νομίζω, πρέπει να αντιστοιχηθεί με τη θητεία και των Βουλευτών. </w:t>
      </w:r>
      <w:r>
        <w:rPr>
          <w:rFonts w:eastAsia="Times New Roman" w:cs="Times New Roman"/>
          <w:szCs w:val="24"/>
        </w:rPr>
        <w:lastRenderedPageBreak/>
        <w:t>Μάλιστα, επειδή κα</w:t>
      </w:r>
      <w:r>
        <w:rPr>
          <w:rFonts w:eastAsia="Times New Roman" w:cs="Times New Roman"/>
          <w:szCs w:val="24"/>
        </w:rPr>
        <w:t>μ</w:t>
      </w:r>
      <w:r>
        <w:rPr>
          <w:rFonts w:eastAsia="Times New Roman" w:cs="Times New Roman"/>
          <w:szCs w:val="24"/>
        </w:rPr>
        <w:t>μιά φορά επικαλούνται ορισμένοι αιρετοί, «μα, καλά με τον τρόπο που υλοποιούνται τα μέτρα, με τις γραφειοκρατικές διαδικασίες, δεν</w:t>
      </w:r>
      <w:r>
        <w:rPr>
          <w:rFonts w:eastAsia="Times New Roman" w:cs="Times New Roman"/>
          <w:szCs w:val="24"/>
        </w:rPr>
        <w:t xml:space="preserve"> προλαβαίνουμε στα τέσσερα χρόνια να κάνουμε κάτι, άρα μήπως χρειάζεται, για να επιδείξει κάποιος ένα έργο, για να προχωρήσει κάποιες υποθέσεις, να έχει ένα χρόνο επιπλέον από τα τέσσερα;». </w:t>
      </w:r>
    </w:p>
    <w:p w14:paraId="20D4549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απάντηση είναι ότι πρέπει να διορθώσουμε όλα τα άλλα, ότι πρέπε</w:t>
      </w:r>
      <w:r>
        <w:rPr>
          <w:rFonts w:eastAsia="Times New Roman" w:cs="Times New Roman"/>
          <w:szCs w:val="24"/>
        </w:rPr>
        <w:t>ι να καταπολεμήσουμε τη γραφειοκρατία, ότι πρέπει να είμαστε πιο αποτελεσματικοί στον τρόπο λειτουργίας του κράτους, στην εκπόνηση μελετών, στην υλοποίηση των έργων και όχι να λέμε να συμβιβαστούμε με ένα καθεστώς πολυνομίας, επικάλυψης αρμοδιοτήτων, που λ</w:t>
      </w:r>
      <w:r>
        <w:rPr>
          <w:rFonts w:eastAsia="Times New Roman" w:cs="Times New Roman"/>
          <w:szCs w:val="24"/>
        </w:rPr>
        <w:t xml:space="preserve">ειτουργεί ως τροχοπέδη για να υλοποιηθούν κάποια έργα. </w:t>
      </w:r>
    </w:p>
    <w:p w14:paraId="20D4549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Για όλα αυτά, πράγματι, θα μας δοθεί η δυνατότητα με ένα συνολικό τρόπο, όπως ήδη τα συζητάμε εδώ και πάρα πολύ καιρό μέσα στα πλαίσια ενός πολύμορφου διαλόγου με τους ανθρώπους της </w:t>
      </w:r>
      <w:r>
        <w:rPr>
          <w:rFonts w:eastAsia="Times New Roman" w:cs="Times New Roman"/>
          <w:szCs w:val="24"/>
        </w:rPr>
        <w:t>α</w:t>
      </w:r>
      <w:r>
        <w:rPr>
          <w:rFonts w:eastAsia="Times New Roman" w:cs="Times New Roman"/>
          <w:szCs w:val="24"/>
        </w:rPr>
        <w:t xml:space="preserve">υτοδιοίκησης, να </w:t>
      </w:r>
      <w:r>
        <w:rPr>
          <w:rFonts w:eastAsia="Times New Roman" w:cs="Times New Roman"/>
          <w:szCs w:val="24"/>
        </w:rPr>
        <w:t xml:space="preserve">τα συζητήσουμε και στο Κοινοβούλιο και θεωρώ ότι σίγουρα θα καταλήξουμε τελικά στο να επιλέξουμε εκείνα τα νομοθετικά </w:t>
      </w:r>
      <w:r>
        <w:rPr>
          <w:rFonts w:eastAsia="Times New Roman" w:cs="Times New Roman"/>
          <w:szCs w:val="24"/>
        </w:rPr>
        <w:lastRenderedPageBreak/>
        <w:t xml:space="preserve">βήματα, να υλοποιήσουμε εκείνες τις μεταρρυθμίσεις, που θα ενσωματώνουν μια εμπειρία που υπάρχει γύρω από τις λειτουργίες της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ς τα τελευταία χρόνιά και που θα μας οδηγούν σε μια νέα περίοδο, που θεωρώ τελικά πως θα είναι προς όφελος και των τοπικών κοινωνιών και των πολιτών γενικότερα.</w:t>
      </w:r>
    </w:p>
    <w:p w14:paraId="20D4549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496" w14:textId="77777777" w:rsidR="00926B21" w:rsidRDefault="009868C1">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Εσωτερικών κ. Πάνο Σκουρλέτη.</w:t>
      </w:r>
    </w:p>
    <w:p w14:paraId="20D45497" w14:textId="77777777" w:rsidR="00926B21" w:rsidRDefault="009868C1">
      <w:pPr>
        <w:spacing w:line="600" w:lineRule="auto"/>
        <w:ind w:firstLine="720"/>
        <w:jc w:val="both"/>
        <w:rPr>
          <w:rFonts w:eastAsia="Times New Roman" w:cs="Times New Roman"/>
          <w:szCs w:val="24"/>
        </w:rPr>
      </w:pPr>
      <w:r w:rsidRPr="00EE307B">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Pr>
          <w:rFonts w:eastAsia="Times New Roman" w:cs="Times New Roman"/>
          <w:szCs w:val="24"/>
        </w:rPr>
        <w:t>ΛΕΥΘΕΡΙΟΣ</w:t>
      </w:r>
      <w:r w:rsidRPr="00EE307B">
        <w:rPr>
          <w:rFonts w:eastAsia="Times New Roman" w:cs="Times New Roman"/>
          <w:szCs w:val="24"/>
        </w:rPr>
        <w:t xml:space="preserve"> </w:t>
      </w:r>
      <w:r w:rsidRPr="00EE307B">
        <w:rPr>
          <w:rFonts w:eastAsia="Times New Roman" w:cs="Times New Roman"/>
          <w:szCs w:val="24"/>
        </w:rPr>
        <w:t>Β</w:t>
      </w:r>
      <w:r>
        <w:rPr>
          <w:rFonts w:eastAsia="Times New Roman" w:cs="Times New Roman"/>
          <w:szCs w:val="24"/>
        </w:rPr>
        <w:t>ΕΝΙ</w:t>
      </w:r>
      <w:r>
        <w:rPr>
          <w:rFonts w:eastAsia="Times New Roman" w:cs="Times New Roman"/>
          <w:szCs w:val="24"/>
        </w:rPr>
        <w:t>ΖΕΛΟΣ</w:t>
      </w:r>
      <w:r w:rsidRPr="00EE307B">
        <w:rPr>
          <w:rFonts w:eastAsia="Times New Roman" w:cs="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cs="Times New Roman"/>
          <w:szCs w:val="24"/>
        </w:rPr>
        <w:t>επτά μαθήτριες και μαθητές και δύο συνοδοί εκπαιδευτικοί από το 3</w:t>
      </w:r>
      <w:r w:rsidRPr="009510FB">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Καισαριανής.</w:t>
      </w:r>
    </w:p>
    <w:p w14:paraId="20D45498" w14:textId="77777777" w:rsidR="00926B21" w:rsidRDefault="009868C1">
      <w:pPr>
        <w:spacing w:line="600" w:lineRule="auto"/>
        <w:ind w:firstLine="720"/>
        <w:jc w:val="both"/>
        <w:rPr>
          <w:rFonts w:eastAsia="Times New Roman" w:cs="Times New Roman"/>
          <w:szCs w:val="24"/>
        </w:rPr>
      </w:pPr>
      <w:r w:rsidRPr="00EE307B">
        <w:rPr>
          <w:rFonts w:eastAsia="Times New Roman" w:cs="Times New Roman"/>
          <w:szCs w:val="24"/>
        </w:rPr>
        <w:lastRenderedPageBreak/>
        <w:t xml:space="preserve">Η Βουλή </w:t>
      </w:r>
      <w:r>
        <w:rPr>
          <w:rFonts w:eastAsia="Times New Roman" w:cs="Times New Roman"/>
          <w:szCs w:val="24"/>
        </w:rPr>
        <w:t>σάς</w:t>
      </w:r>
      <w:r w:rsidRPr="00EE307B">
        <w:rPr>
          <w:rFonts w:eastAsia="Times New Roman" w:cs="Times New Roman"/>
          <w:szCs w:val="24"/>
        </w:rPr>
        <w:t xml:space="preserve"> καλωσορίζει. </w:t>
      </w:r>
    </w:p>
    <w:p w14:paraId="20D45499" w14:textId="77777777" w:rsidR="00926B21" w:rsidRDefault="009868C1">
      <w:pPr>
        <w:spacing w:line="600" w:lineRule="auto"/>
        <w:ind w:firstLine="720"/>
        <w:jc w:val="center"/>
        <w:rPr>
          <w:rFonts w:eastAsia="Times New Roman" w:cs="Times New Roman"/>
          <w:szCs w:val="24"/>
        </w:rPr>
      </w:pPr>
      <w:r w:rsidRPr="00EE307B">
        <w:rPr>
          <w:rFonts w:eastAsia="Times New Roman" w:cs="Times New Roman"/>
          <w:szCs w:val="24"/>
        </w:rPr>
        <w:t>(Χειροκροτήματα απ’ ό</w:t>
      </w:r>
      <w:r w:rsidRPr="00EE307B">
        <w:rPr>
          <w:rFonts w:eastAsia="Times New Roman" w:cs="Times New Roman"/>
          <w:szCs w:val="24"/>
        </w:rPr>
        <w:t>λες τις πτέρυγες της Βουλής)</w:t>
      </w:r>
    </w:p>
    <w:p w14:paraId="20D4549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Θέλω να πω στους μαθητές ότι σήμερα παρακολουθείτε στο Κοινοβούλιο τη μια από τις δ</w:t>
      </w:r>
      <w:r>
        <w:rPr>
          <w:rFonts w:eastAsia="Times New Roman" w:cs="Times New Roman"/>
          <w:szCs w:val="24"/>
        </w:rPr>
        <w:t>ύ</w:t>
      </w:r>
      <w:r>
        <w:rPr>
          <w:rFonts w:eastAsia="Times New Roman" w:cs="Times New Roman"/>
          <w:szCs w:val="24"/>
        </w:rPr>
        <w:t xml:space="preserve">ο λειτουργίες του Κοινοβουλίου, που ονομάζεται κοινοβουλευτικός έλεγχος. Δηλαδή, οι Βουλευτές απευθύνουν ερωτήσεις από διάφορα αντικείμενα της </w:t>
      </w:r>
      <w:r>
        <w:rPr>
          <w:rFonts w:eastAsia="Times New Roman" w:cs="Times New Roman"/>
          <w:szCs w:val="24"/>
        </w:rPr>
        <w:t>κοινωνικής και πολιτικής ζωής στους Υπουργούς, οι οποίοι κάθονται στα δεξιά μου και απαντούν με μια διαδικασία εναλλάξ στις ερωτήσεις και στις αγωνίες των Βουλευτών.</w:t>
      </w:r>
    </w:p>
    <w:p w14:paraId="20D4549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Αυτή, όπως είπα, είναι μια από τις δ</w:t>
      </w:r>
      <w:r>
        <w:rPr>
          <w:rFonts w:eastAsia="Times New Roman" w:cs="Times New Roman"/>
          <w:szCs w:val="24"/>
        </w:rPr>
        <w:t>ύ</w:t>
      </w:r>
      <w:r>
        <w:rPr>
          <w:rFonts w:eastAsia="Times New Roman" w:cs="Times New Roman"/>
          <w:szCs w:val="24"/>
        </w:rPr>
        <w:t>ο λειτουργίες του Κοινοβουλίου. Η άλλη είναι το νομοθ</w:t>
      </w:r>
      <w:r>
        <w:rPr>
          <w:rFonts w:eastAsia="Times New Roman" w:cs="Times New Roman"/>
          <w:szCs w:val="24"/>
        </w:rPr>
        <w:t xml:space="preserve">ετικό έργο, δηλαδή ψηφίζουμε τους νόμους που εφαρμόζονται στην κοινωνία. </w:t>
      </w:r>
    </w:p>
    <w:p w14:paraId="20D4549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Θα συζητηθεί τώρα η τρίτη με αριθμό 1644/15-5-2018 επίκαιρη ερώτηση  δεύτερου κύκλου του ΣΤ΄ Αντιπροέδρου της Βουλής και Βουλευτή Λάρισας του Κομμουνι</w:t>
      </w:r>
      <w:r>
        <w:rPr>
          <w:rFonts w:eastAsia="Times New Roman" w:cs="Times New Roman"/>
          <w:szCs w:val="24"/>
        </w:rPr>
        <w:lastRenderedPageBreak/>
        <w:t>στικού Κόμματος Ελλάδ</w:t>
      </w:r>
      <w:r>
        <w:rPr>
          <w:rFonts w:eastAsia="Times New Roman" w:cs="Times New Roman"/>
          <w:szCs w:val="24"/>
        </w:rPr>
        <w:t>α</w:t>
      </w:r>
      <w:r>
        <w:rPr>
          <w:rFonts w:eastAsia="Times New Roman" w:cs="Times New Roman"/>
          <w:szCs w:val="24"/>
        </w:rPr>
        <w:t xml:space="preserve">ς κ. </w:t>
      </w:r>
      <w:r w:rsidRPr="00DF4344">
        <w:rPr>
          <w:rFonts w:eastAsia="Times New Roman" w:cs="Times New Roman"/>
          <w:bCs/>
          <w:szCs w:val="24"/>
        </w:rPr>
        <w:t>Γεωργ</w:t>
      </w:r>
      <w:r w:rsidRPr="00DF4344">
        <w:rPr>
          <w:rFonts w:eastAsia="Times New Roman" w:cs="Times New Roman"/>
          <w:bCs/>
          <w:szCs w:val="24"/>
        </w:rPr>
        <w:t xml:space="preserve">ίου </w:t>
      </w:r>
      <w:proofErr w:type="spellStart"/>
      <w:r w:rsidRPr="00DF4344">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DF4344">
        <w:rPr>
          <w:rFonts w:eastAsia="Times New Roman" w:cs="Times New Roman"/>
          <w:bCs/>
          <w:szCs w:val="24"/>
        </w:rPr>
        <w:t>Αγροτικής Ανάπτυξης και Τροφίμων,</w:t>
      </w:r>
      <w:r>
        <w:rPr>
          <w:rFonts w:eastAsia="Times New Roman" w:cs="Times New Roman"/>
          <w:szCs w:val="24"/>
        </w:rPr>
        <w:t xml:space="preserve"> με θέμα: «Για τη διακοπή ηλεκτροδότησης από τη </w:t>
      </w:r>
      <w:r>
        <w:rPr>
          <w:rFonts w:eastAsia="Times New Roman" w:cs="Times New Roman"/>
          <w:szCs w:val="24"/>
        </w:rPr>
        <w:t>«</w:t>
      </w:r>
      <w:r>
        <w:rPr>
          <w:rFonts w:eastAsia="Times New Roman" w:cs="Times New Roman"/>
          <w:szCs w:val="24"/>
        </w:rPr>
        <w:t>ΔΕΗ Α.Ε</w:t>
      </w:r>
      <w:r>
        <w:rPr>
          <w:rFonts w:eastAsia="Times New Roman" w:cs="Times New Roman"/>
          <w:szCs w:val="24"/>
        </w:rPr>
        <w:t>»</w:t>
      </w:r>
      <w:r>
        <w:rPr>
          <w:rFonts w:eastAsia="Times New Roman" w:cs="Times New Roman"/>
          <w:szCs w:val="24"/>
        </w:rPr>
        <w:t>. στον ΤΟΕΒ – Μάτι Τυρνάβου – Αμπελώνα στο Νομό Λάρισας».</w:t>
      </w:r>
    </w:p>
    <w:p w14:paraId="20D4549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Αγροτικής Ανάπτυξης και Τροφίμων κ. </w:t>
      </w:r>
      <w:r>
        <w:rPr>
          <w:rFonts w:eastAsia="Times New Roman" w:cs="Times New Roman"/>
          <w:szCs w:val="24"/>
        </w:rPr>
        <w:t>Βασίλειος Κόκκαλης.</w:t>
      </w:r>
    </w:p>
    <w:p w14:paraId="20D4549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τον λόγο για δύο λεπτά, για να αναπτύξετε την ερώτησή σας.</w:t>
      </w:r>
    </w:p>
    <w:p w14:paraId="20D4549F" w14:textId="77777777" w:rsidR="00926B21" w:rsidRDefault="009868C1">
      <w:pPr>
        <w:spacing w:line="600" w:lineRule="auto"/>
        <w:ind w:firstLine="720"/>
        <w:jc w:val="both"/>
        <w:rPr>
          <w:rFonts w:eastAsia="Times New Roman" w:cs="Times New Roman"/>
          <w:szCs w:val="24"/>
        </w:rPr>
      </w:pPr>
      <w:r w:rsidRPr="00EE307B">
        <w:rPr>
          <w:rFonts w:eastAsia="Times New Roman" w:cs="Times New Roman"/>
          <w:b/>
          <w:szCs w:val="24"/>
        </w:rPr>
        <w:t>ΓΕΩΡΓΙΟΣ ΛΑΜΠΡΟΥΛΗΣ (ΣΤ</w:t>
      </w:r>
      <w:r>
        <w:rPr>
          <w:rFonts w:eastAsia="Times New Roman" w:cs="Times New Roman"/>
          <w:b/>
          <w:szCs w:val="24"/>
        </w:rPr>
        <w:t>΄</w:t>
      </w:r>
      <w:r w:rsidRPr="00EE307B">
        <w:rPr>
          <w:rFonts w:eastAsia="Times New Roman" w:cs="Times New Roman"/>
          <w:b/>
          <w:szCs w:val="24"/>
        </w:rPr>
        <w:t xml:space="preserve"> Αντιπρόεδρος της Βουλής): </w:t>
      </w:r>
      <w:r>
        <w:rPr>
          <w:rFonts w:eastAsia="Times New Roman" w:cs="Times New Roman"/>
          <w:szCs w:val="24"/>
        </w:rPr>
        <w:t>Ευχαριστώ, κύριε Πρόεδρε.</w:t>
      </w:r>
    </w:p>
    <w:p w14:paraId="20D454A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Όπως και εσείς </w:t>
      </w:r>
      <w:proofErr w:type="spellStart"/>
      <w:r>
        <w:rPr>
          <w:rFonts w:eastAsia="Times New Roman" w:cs="Times New Roman"/>
          <w:szCs w:val="24"/>
        </w:rPr>
        <w:t>προείπατε</w:t>
      </w:r>
      <w:proofErr w:type="spellEnd"/>
      <w:r>
        <w:rPr>
          <w:rFonts w:eastAsia="Times New Roman" w:cs="Times New Roman"/>
          <w:szCs w:val="24"/>
        </w:rPr>
        <w:t xml:space="preserve">, κύριε Πρόεδρε, η ερώτηση αφορά το οξύτατο πρόβλημα </w:t>
      </w:r>
      <w:r>
        <w:rPr>
          <w:rFonts w:eastAsia="Times New Roman" w:cs="Times New Roman"/>
          <w:szCs w:val="24"/>
        </w:rPr>
        <w:t xml:space="preserve">που προέκυψε με τη διακοπή ρεύματος της ΔΕΗ στον ΤΟΕΒ Μάτι Τυρνάβου και Αμπελώνα, με έδρα τον Αμπελώνα, με αποτέλεσμα ενδεχόμενες καταστροφικές </w:t>
      </w:r>
      <w:r>
        <w:rPr>
          <w:rFonts w:eastAsia="Times New Roman" w:cs="Times New Roman"/>
          <w:szCs w:val="24"/>
        </w:rPr>
        <w:lastRenderedPageBreak/>
        <w:t>συνέπειες από τη μη δυνατότητα άρδευσης νερού και κατ’ επέκταση ποτίσματος σειράς καλλιεργειών -δενδρώδεις κυρίω</w:t>
      </w:r>
      <w:r>
        <w:rPr>
          <w:rFonts w:eastAsia="Times New Roman" w:cs="Times New Roman"/>
          <w:szCs w:val="24"/>
        </w:rPr>
        <w:t xml:space="preserve">ς καλλιέργειες- αλλά και καλλιεργειών καλαμποκιού, βαμβακιού και άλλων, όπως και περιβολιών, σ’ αυτή την περιοχή, μια περιοχή έκτασης περίπου δώδεκα χιλιάδων στρεμμάτων. </w:t>
      </w:r>
    </w:p>
    <w:p w14:paraId="20D454A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Σε συζητήσεις που έχουν γίνει το τελευταίο διάστημα με αφορμή τις οφειλές του ΤΟΕΒ πρ</w:t>
      </w:r>
      <w:r>
        <w:rPr>
          <w:rFonts w:eastAsia="Times New Roman" w:cs="Times New Roman"/>
          <w:szCs w:val="24"/>
        </w:rPr>
        <w:t>ος τη ΔΕΗ στην κατεύθυνση της διευθέτησης, εάν θέλετε, των χρεών, μεταξύ του ΤΟΕΒ και της ΔΕΗ και κυβερνητικών παραγόντων, το πρόβλημα δεν έχει λυθεί. Δεν αρδεύεται νερό, δεν ποτίζονται οι καλλιέργειες. Η ΔΕΗ έχει τις δικές της απαιτήσεις σε περίπτωση. Ζητ</w:t>
      </w:r>
      <w:r>
        <w:rPr>
          <w:rFonts w:eastAsia="Times New Roman" w:cs="Times New Roman"/>
          <w:szCs w:val="24"/>
        </w:rPr>
        <w:t>ά, για παράδειγμα, όλο το ποσό ή τέλος πάντων, ένα ποσοστό επί του συνολικού ποσού της οφειλής. Η οφειλή ανέρχεται κοντά στα 2 εκατομμύρια. Είναι παλαιά χρέη, βεβαίως, τα οποία προστέθηκαν στην πορεία και με τόκους υπερημερίας και αυτό το ποσό, και στο σύν</w:t>
      </w:r>
      <w:r>
        <w:rPr>
          <w:rFonts w:eastAsia="Times New Roman" w:cs="Times New Roman"/>
          <w:szCs w:val="24"/>
        </w:rPr>
        <w:t xml:space="preserve">ολό του, αδυνατεί να το καταβάλει ο ΤΟΕΒ. Βεβαίως, έχει καταθέσει μια πρόταση προς τη ΔΕΗ για το επόμενο διάστημα μέσα στο 2018 για αποπληρωμή μέρους σε δόσεις ενός ποσού. Το ζήτημα, όμως, που ανακύπτει είναι </w:t>
      </w:r>
      <w:r>
        <w:rPr>
          <w:rFonts w:eastAsia="Times New Roman" w:cs="Times New Roman"/>
          <w:szCs w:val="24"/>
        </w:rPr>
        <w:lastRenderedPageBreak/>
        <w:t>ότι βρισκόμαστε σε μια περίοδο με έντονη ζήτηση</w:t>
      </w:r>
      <w:r>
        <w:rPr>
          <w:rFonts w:eastAsia="Times New Roman" w:cs="Times New Roman"/>
          <w:szCs w:val="24"/>
        </w:rPr>
        <w:t xml:space="preserve">, με έντονες αρδευτικές ανάγκες, όπως καταλαβαίνετε, και η παρέμβαση που θα πρέπει να γίνει προς την κατεύθυνση διευθέτησης του προβλήματος θα πρέπει να είναι άμεση. </w:t>
      </w:r>
    </w:p>
    <w:p w14:paraId="20D454A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Έτσι, λοιπόν, το ερώτημα προς τον Υπουργό, προς την Κυβέρνηση, είναι: Σε τι ενέργειες θα </w:t>
      </w:r>
      <w:r>
        <w:rPr>
          <w:rFonts w:eastAsia="Times New Roman" w:cs="Times New Roman"/>
          <w:szCs w:val="24"/>
        </w:rPr>
        <w:t xml:space="preserve">προβεί, ώστε να αντιμετωπιστεί το πρόβλημα και να εξασφαλισθεί άμεσα, μόνιμα και με επάρκεια φθηνό –φυσικά- νερό και βεβαίως, η άρδευση της περιοχής; </w:t>
      </w:r>
    </w:p>
    <w:p w14:paraId="20D454A3" w14:textId="77777777" w:rsidR="00926B21" w:rsidRDefault="009868C1">
      <w:pPr>
        <w:spacing w:line="600" w:lineRule="auto"/>
        <w:ind w:firstLine="720"/>
        <w:jc w:val="both"/>
        <w:rPr>
          <w:rFonts w:eastAsia="Times New Roman" w:cs="Times New Roman"/>
          <w:szCs w:val="24"/>
        </w:rPr>
      </w:pPr>
      <w:r w:rsidRPr="00DD7C90">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Γιώργο </w:t>
      </w:r>
      <w:proofErr w:type="spellStart"/>
      <w:r>
        <w:rPr>
          <w:rFonts w:eastAsia="Times New Roman" w:cs="Times New Roman"/>
          <w:szCs w:val="24"/>
        </w:rPr>
        <w:t>Λαμπρούλη</w:t>
      </w:r>
      <w:proofErr w:type="spellEnd"/>
      <w:r>
        <w:rPr>
          <w:rFonts w:eastAsia="Times New Roman" w:cs="Times New Roman"/>
          <w:szCs w:val="24"/>
        </w:rPr>
        <w:t>.</w:t>
      </w:r>
    </w:p>
    <w:p w14:paraId="20D454A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w:t>
      </w:r>
      <w:r>
        <w:rPr>
          <w:rFonts w:eastAsia="Times New Roman" w:cs="Times New Roman"/>
          <w:szCs w:val="24"/>
        </w:rPr>
        <w:t xml:space="preserve"> τρία λεπτά, για να απαντήσετε.</w:t>
      </w:r>
    </w:p>
    <w:p w14:paraId="20D454A5" w14:textId="77777777" w:rsidR="00926B21" w:rsidRDefault="009868C1">
      <w:pPr>
        <w:spacing w:line="600" w:lineRule="auto"/>
        <w:ind w:firstLine="720"/>
        <w:jc w:val="both"/>
        <w:rPr>
          <w:rFonts w:eastAsia="Times New Roman" w:cs="Times New Roman"/>
          <w:szCs w:val="24"/>
        </w:rPr>
      </w:pPr>
      <w:r w:rsidRPr="00EE307B">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Ευχαριστώ, κύριε Πρόεδρε.</w:t>
      </w:r>
    </w:p>
    <w:p w14:paraId="20D454A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το 2015 παραλάβαμε ένα αρδευτικό δίκτυο πραγματικά απαρχαιωμένο. Παραλάβαμε ένα τοπίο, σύμφωνα με το οποίο οι Οργανι</w:t>
      </w:r>
      <w:r>
        <w:rPr>
          <w:rFonts w:eastAsia="Times New Roman" w:cs="Times New Roman"/>
          <w:szCs w:val="24"/>
        </w:rPr>
        <w:t>σμοί Εγγείων Βελτιώσεων, είτε ΤΟΕΒ είτε ΟΕΒ, ήταν υπερχρεωμένοι είτε λόγω αναποτελεσματικότητας των διοικήσεων είτε λόγω κακοδιαχείρισης.</w:t>
      </w:r>
    </w:p>
    <w:p w14:paraId="20D454A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Ένας από τους βασικούς δανειστές των ΤΟΕΒ είναι και η ΔΕΗ. Από τα έγγραφα τα οποία ζητήσαμε, προκύπτει μια αποδεδειγμέ</w:t>
      </w:r>
      <w:r>
        <w:rPr>
          <w:rFonts w:eastAsia="Times New Roman" w:cs="Times New Roman"/>
          <w:szCs w:val="24"/>
        </w:rPr>
        <w:t xml:space="preserve">νη ασυνέπεια στον συγκεκριμένο ΤΟΕΒ, όπως ο ίδιος ο ΤΟΕΒ παραδέχεται. Σας διαβάζω. </w:t>
      </w:r>
    </w:p>
    <w:p w14:paraId="20D454A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«Προς ΔΕΗ. Κύριοι, αναγνωρίζουμε ότι δεν ανταποκριθήκαμε στη ρύθμιση προς τη Δημόσια Επιχείρηση Ηλεκτρισμού το προηγούμενο έτος 2017 και η έλλειψη εμπιστοσύνης, που δημιουρ</w:t>
      </w:r>
      <w:r>
        <w:rPr>
          <w:rFonts w:eastAsia="Times New Roman" w:cs="Times New Roman"/>
          <w:szCs w:val="24"/>
        </w:rPr>
        <w:t xml:space="preserve">γήθηκε, είναι δεδομένη». </w:t>
      </w:r>
    </w:p>
    <w:p w14:paraId="20D454A9" w14:textId="77777777" w:rsidR="00926B21" w:rsidRDefault="009868C1">
      <w:pPr>
        <w:spacing w:line="600" w:lineRule="auto"/>
        <w:ind w:firstLine="720"/>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εδώ απαντώ ως Υφυπουργός Αγροτικής Ανάπτυξης και όχι ως εκπρόσωπος της ΔΕΗ. Πρέπει, όμως, να λέμε τα πράγματα με το όνομά τους. </w:t>
      </w:r>
    </w:p>
    <w:p w14:paraId="20D454A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Η ΔΕΗ απαντά και αναφέρει ότι ο συγκεκριμένος ΤΟΕΒ είναι από τους πλέον </w:t>
      </w:r>
      <w:r>
        <w:rPr>
          <w:rFonts w:eastAsia="Times New Roman" w:cs="Times New Roman"/>
          <w:szCs w:val="24"/>
        </w:rPr>
        <w:t xml:space="preserve">ασυνεπείς πελάτες της κατηγορίας του. Είναι χαρακτηριστικό ότι κάθε χρόνο, λίγο πριν την αρδευτική περίοδο, προτείνει διακανονισμό για τις οφειλές του. Η επιχείρηση τον διευκολύνει, αλλά στη συνέχεια τον αθετεί. Θα μου πείτε ότι το μάρμαρο θα το πληρώσουν </w:t>
      </w:r>
      <w:r>
        <w:rPr>
          <w:rFonts w:eastAsia="Times New Roman" w:cs="Times New Roman"/>
          <w:szCs w:val="24"/>
        </w:rPr>
        <w:t>οι αγρότες και δεν πρέπει να το πληρώσουν οι αγρότες.</w:t>
      </w:r>
    </w:p>
    <w:p w14:paraId="20D454A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Ως Υπουργείο Αγροτικής Ανάπτυξης μας ενδιαφέρει να ποτίσουν οι αγρότες. Γι’ αυτό και η ΔΕΗ αναφέρει εγγράφως ότι παρά τη μη αποδεκτή αυτή συμπεριφορά από τον συγκεκριμένο </w:t>
      </w:r>
      <w:r>
        <w:rPr>
          <w:rFonts w:eastAsia="Times New Roman" w:cs="Times New Roman"/>
          <w:szCs w:val="24"/>
        </w:rPr>
        <w:t>ο</w:t>
      </w:r>
      <w:r>
        <w:rPr>
          <w:rFonts w:eastAsia="Times New Roman" w:cs="Times New Roman"/>
          <w:szCs w:val="24"/>
        </w:rPr>
        <w:t>ργανισμό, η ΔΕΗ είναι διατεθει</w:t>
      </w:r>
      <w:r>
        <w:rPr>
          <w:rFonts w:eastAsia="Times New Roman" w:cs="Times New Roman"/>
          <w:szCs w:val="24"/>
        </w:rPr>
        <w:t xml:space="preserve">μένη να προβεί σε περαιτέρω διευκόλυνση, χωρίς βέβαια να δημιουργούνται προϋποθέσεις νέας ασυνέπειας. </w:t>
      </w:r>
    </w:p>
    <w:p w14:paraId="20D454A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αναφέρω τι ακριβώς έχει κάνει και τι θα κάνει το Υπουργείο Αγροτικής Ανάπτυξης για να μην επαναληφθεί το πρόβλημα. </w:t>
      </w:r>
    </w:p>
    <w:p w14:paraId="20D454AD"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 xml:space="preserve">Ευχαριστούμε, κύριε Υπουργέ. </w:t>
      </w:r>
    </w:p>
    <w:p w14:paraId="20D454A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για τη δευτερολογία σας για τρία λεπτά. </w:t>
      </w:r>
    </w:p>
    <w:p w14:paraId="20D454AF"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w:t>
      </w:r>
      <w:r w:rsidRPr="00F27094">
        <w:rPr>
          <w:rFonts w:eastAsia="Times New Roman" w:cs="Times New Roman"/>
          <w:b/>
          <w:szCs w:val="24"/>
        </w:rPr>
        <w:t>΄ Αντιπρόεδρος της Βουλής):</w:t>
      </w:r>
      <w:r w:rsidRPr="00F27094">
        <w:rPr>
          <w:rFonts w:eastAsia="Times New Roman" w:cs="Times New Roman"/>
          <w:szCs w:val="24"/>
        </w:rPr>
        <w:t xml:space="preserve"> </w:t>
      </w:r>
      <w:r>
        <w:rPr>
          <w:rFonts w:eastAsia="Times New Roman" w:cs="Times New Roman"/>
          <w:szCs w:val="24"/>
        </w:rPr>
        <w:t xml:space="preserve"> Ευχαριστώ, κύριε Πρόεδρε. </w:t>
      </w:r>
    </w:p>
    <w:p w14:paraId="20D454B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και δεν διαφωνούμε -το λέμε ξεκάθαρα- ότι υπήρχε η λεγόμενη, όπως λέτε, «κακοδιαχείριση» και σε επίπεδο ΤΟΕΒ. Ευθύνες, όμως, υπήρχαν πέρα από τις όποιες διοικήσεις και υπάρχουν και σήμερα. </w:t>
      </w:r>
    </w:p>
    <w:p w14:paraId="20D454B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Στο σημείο αυτό θα ανοίξω μια παρένθεσ</w:t>
      </w:r>
      <w:r>
        <w:rPr>
          <w:rFonts w:eastAsia="Times New Roman" w:cs="Times New Roman"/>
          <w:szCs w:val="24"/>
        </w:rPr>
        <w:t xml:space="preserve">η. Στο κάτω-κάτω, ας γίνει διαχειριστικός έλεγχος με πρωτοβουλία -αν θέλετε- ή με πίεση από το Υπουργείο και της παρούσας διοίκησης, όπως και των προηγούμενων. Διότι, με </w:t>
      </w:r>
      <w:proofErr w:type="spellStart"/>
      <w:r>
        <w:rPr>
          <w:rFonts w:eastAsia="Times New Roman" w:cs="Times New Roman"/>
          <w:szCs w:val="24"/>
        </w:rPr>
        <w:t>συγχωρείτε</w:t>
      </w:r>
      <w:proofErr w:type="spellEnd"/>
      <w:r>
        <w:rPr>
          <w:rFonts w:eastAsia="Times New Roman" w:cs="Times New Roman"/>
          <w:szCs w:val="24"/>
        </w:rPr>
        <w:t>, αλλά όταν αναλαμβάνει κάποιος τη διοίκηση σε έναν χώρο τέτοιο, πρέπει να κ</w:t>
      </w:r>
      <w:r>
        <w:rPr>
          <w:rFonts w:eastAsia="Times New Roman" w:cs="Times New Roman"/>
          <w:szCs w:val="24"/>
        </w:rPr>
        <w:t>οιτάζει και λίγο πίσω και να δει τι συμβαίνει. Στην κατεύθυνση αυτή, βεβαίως, πρέπει να δει και τη διαχείριση και τον διαχειριστικό έλεγχο, αν χρειάζεται, στο ζήτημα των χρεών κ.λπ..</w:t>
      </w:r>
    </w:p>
    <w:p w14:paraId="20D454B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Φυσικά, όμως, το ζήτημα του συγκεκριμένου ΤΟΕΒ, για τον οποίο κάναμε την </w:t>
      </w:r>
      <w:r>
        <w:rPr>
          <w:rFonts w:eastAsia="Times New Roman" w:cs="Times New Roman"/>
          <w:szCs w:val="24"/>
        </w:rPr>
        <w:t xml:space="preserve">ερώτηση, δεν αφορά τα τελευταία δύο-τρία χρόνια. Βεβαίως, είναι πάρα πολλά χρόνια. </w:t>
      </w:r>
      <w:r>
        <w:rPr>
          <w:rFonts w:eastAsia="Times New Roman" w:cs="Times New Roman"/>
          <w:szCs w:val="24"/>
        </w:rPr>
        <w:lastRenderedPageBreak/>
        <w:t>Αυτό, όμως, είναι αποτέλεσμα μιας συγκεκριμένης πολιτικής -πέρα από τα ζητήματα διαχείρισης του συγκεκριμένου ΤΟΕΒ- όλων αυτών των ετών και σε επίπεδο τοπικής διοίκησης –τις</w:t>
      </w:r>
      <w:r>
        <w:rPr>
          <w:rFonts w:eastAsia="Times New Roman" w:cs="Times New Roman"/>
          <w:szCs w:val="24"/>
        </w:rPr>
        <w:t xml:space="preserve"> νομαρχίες τότε, πλέον οι αρμοδιότητες πέρασαν στις περιφέρειες- αλλά και κεντρικού κράτους, της κεντρικής </w:t>
      </w:r>
      <w:r>
        <w:rPr>
          <w:rFonts w:eastAsia="Times New Roman" w:cs="Times New Roman"/>
          <w:szCs w:val="24"/>
        </w:rPr>
        <w:t>κ</w:t>
      </w:r>
      <w:r>
        <w:rPr>
          <w:rFonts w:eastAsia="Times New Roman" w:cs="Times New Roman"/>
          <w:szCs w:val="24"/>
        </w:rPr>
        <w:t xml:space="preserve">υβέρνησης, των κυβερνήσεων. </w:t>
      </w:r>
    </w:p>
    <w:p w14:paraId="20D454B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Δείτε τώρα το εξής: Όταν τη δεκαετία του 2000 -το λέω με αυτό το παράδειγμα, ενδεχομένως γινόταν και σε άλλους ΤΟΕΒ- αυ</w:t>
      </w:r>
      <w:r>
        <w:rPr>
          <w:rFonts w:eastAsia="Times New Roman" w:cs="Times New Roman"/>
          <w:szCs w:val="24"/>
        </w:rPr>
        <w:t>ξήθηκε κατακόρυφα το ρεύμα κατά 300% από τη ΔΕΗ, ο συγκεκριμένος ΤΟΕΒ από 30 ευρώ το στρέμμα πλήρωνε τα 10 ευρώ μέσω της είσπραξης από τους αγρότες και τα υπόλοιπα 20 ευρώ τα αναλάμβαναν -υποτίθεται- οι νομάρχες, εδώ βγαίνουν και ζητήματα πολιτικά, αλλά κα</w:t>
      </w:r>
      <w:r>
        <w:rPr>
          <w:rFonts w:eastAsia="Times New Roman" w:cs="Times New Roman"/>
          <w:szCs w:val="24"/>
        </w:rPr>
        <w:t xml:space="preserve">ι ζητήματα ευθυνών. Βεβαίως, σήμερα αυτό είναι κληρονομιά και των περιφερειών. Ο περιφερειάρχης, όμως, και η περιφερειακή </w:t>
      </w:r>
      <w:r>
        <w:rPr>
          <w:rFonts w:eastAsia="Times New Roman" w:cs="Times New Roman"/>
          <w:szCs w:val="24"/>
        </w:rPr>
        <w:t>α</w:t>
      </w:r>
      <w:r>
        <w:rPr>
          <w:rFonts w:eastAsia="Times New Roman" w:cs="Times New Roman"/>
          <w:szCs w:val="24"/>
        </w:rPr>
        <w:t xml:space="preserve">ρχή ποιεί τη νήσσα σε αυτό το θέμα. Και κατά τη γνώμη μας, έχει ευθύνη και η περιφερειακή </w:t>
      </w:r>
      <w:r>
        <w:rPr>
          <w:rFonts w:eastAsia="Times New Roman" w:cs="Times New Roman"/>
          <w:szCs w:val="24"/>
        </w:rPr>
        <w:t>α</w:t>
      </w:r>
      <w:r>
        <w:rPr>
          <w:rFonts w:eastAsia="Times New Roman" w:cs="Times New Roman"/>
          <w:szCs w:val="24"/>
        </w:rPr>
        <w:t xml:space="preserve">ρχή γι’ αυτό το ζήτημα. </w:t>
      </w:r>
    </w:p>
    <w:p w14:paraId="20D454B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Φυσικά, υπάρχουν θέματα στην άσκηση πολιτικής στο ζήτημα του νερού, είτε αρδευτικό είτε ύδρευσης της πόλης, στα αστικά κέντρα κ.λπ., όπως επίσης, υπάρχουν </w:t>
      </w:r>
      <w:r>
        <w:rPr>
          <w:rFonts w:eastAsia="Times New Roman" w:cs="Times New Roman"/>
          <w:szCs w:val="24"/>
        </w:rPr>
        <w:lastRenderedPageBreak/>
        <w:t>θέματα και στα ζητήματα της ενέργειας. Για παράδειγμα, το πρόβλημα αυτό, ανεξάρτητα του βαθμού και τη</w:t>
      </w:r>
      <w:r>
        <w:rPr>
          <w:rFonts w:eastAsia="Times New Roman" w:cs="Times New Roman"/>
          <w:szCs w:val="24"/>
        </w:rPr>
        <w:t>ς οξύτητας που προέκυψε στον συγκεκριμένο ΤΟΕΒ, σιγά-σιγά «σκάει» -επιτρέψτε μου την έκφραση- αναδεικνύεται σε μια σειρά από ΤΟΕΒ σε όλη την επικράτεια. Και αυτό το γνωρίζετε πολύ καλά ως Υπουργός στο αντίστοιχο Υπουργείο. Αυτό είναι αποτέλεσμα της πιεστικ</w:t>
      </w:r>
      <w:r>
        <w:rPr>
          <w:rFonts w:eastAsia="Times New Roman" w:cs="Times New Roman"/>
          <w:szCs w:val="24"/>
        </w:rPr>
        <w:t xml:space="preserve">ής πλέον πολιτικής που ασκεί η ΔΕΗ -και μετά την ιδιωτικοποίηση ιδιαίτερα- η οποία αναλαμβάνει μια πιο επιθετική πολιτική στην κατεύθυνση είσπραξης οφειλών. </w:t>
      </w:r>
    </w:p>
    <w:p w14:paraId="20D454B5"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Δείτε εδώ, για παράδειγμα, στον ΤΟΕΒ -ενδεχομένως και σε άλλους ΤΟΕΒ στην επικράτεια- τι ζητάνε απ</w:t>
      </w:r>
      <w:r>
        <w:rPr>
          <w:rFonts w:eastAsia="Times New Roman"/>
          <w:szCs w:val="24"/>
        </w:rPr>
        <w:t>ό τους αγρότες; Ζητάνε να προκαταβάλουν για το 2018 προκειμένου να εισπράξουν και ενδεχομένως να καλύψουν ένα μέρος των οφειλών.</w:t>
      </w:r>
    </w:p>
    <w:p w14:paraId="20D454B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20D454B7"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Κλείνω με αυτό, κύριε Πρόεδρε. Δώστε μο</w:t>
      </w:r>
      <w:r>
        <w:rPr>
          <w:rFonts w:eastAsia="Times New Roman"/>
          <w:szCs w:val="24"/>
        </w:rPr>
        <w:t>υ λίγα δευτερόλεπτα.</w:t>
      </w:r>
    </w:p>
    <w:p w14:paraId="20D454B8"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lastRenderedPageBreak/>
        <w:t xml:space="preserve">Οι αγρότες αυτή την περίοδο, όπως είπα και στην </w:t>
      </w:r>
      <w:proofErr w:type="spellStart"/>
      <w:r>
        <w:rPr>
          <w:rFonts w:eastAsia="Times New Roman"/>
          <w:szCs w:val="24"/>
        </w:rPr>
        <w:t>πρωτολογία</w:t>
      </w:r>
      <w:proofErr w:type="spellEnd"/>
      <w:r>
        <w:rPr>
          <w:rFonts w:eastAsia="Times New Roman"/>
          <w:szCs w:val="24"/>
        </w:rPr>
        <w:t xml:space="preserve"> μου, όπου οι αρδευτικές ανάγκες στα χωράφια και στις καλλιέργειές τους είναι αυξημένες, βρίσκονται σε αδιέξοδο. Το βερίκοκο, για παράδειγμα, χρειάζεται ένα-δυο ποτίσματα και θα</w:t>
      </w:r>
      <w:r>
        <w:rPr>
          <w:rFonts w:eastAsia="Times New Roman"/>
          <w:szCs w:val="24"/>
        </w:rPr>
        <w:t xml:space="preserve"> αρχίσει η συγκομιδή. Προηγουμένως είπα και για το καλαμπόκι και για το βαμβάκι, για τα περιβόλια που έχουν να κάνουν με </w:t>
      </w:r>
      <w:proofErr w:type="spellStart"/>
      <w:r>
        <w:rPr>
          <w:rFonts w:eastAsia="Times New Roman"/>
          <w:szCs w:val="24"/>
        </w:rPr>
        <w:t>οπωροκηπευτικά</w:t>
      </w:r>
      <w:proofErr w:type="spellEnd"/>
      <w:r>
        <w:rPr>
          <w:rFonts w:eastAsia="Times New Roman"/>
          <w:szCs w:val="24"/>
        </w:rPr>
        <w:t xml:space="preserve">, τα οποία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xml:space="preserve"> τα πουλάνε στις λαϊκές, πέρα από τη μαζική παραγωγή και διάθεσή τους στην αγορά.</w:t>
      </w:r>
    </w:p>
    <w:p w14:paraId="20D454B9"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Άρα, αν άμε</w:t>
      </w:r>
      <w:r>
        <w:rPr>
          <w:rFonts w:eastAsia="Times New Roman"/>
          <w:szCs w:val="24"/>
        </w:rPr>
        <w:t>σα δεν παρέμβει η Κυβέρνηση, αν άμεσα δεν ξεκινήσει το πότισμα, θα έχουμε να αντιμετωπίσουμε μια καταστροφή, η οποία θα έχει επιπτώσεις και στο εισόδημα των αγροτών και κατ’ επέκταση στην επιβολή φόρων, για να μην συμπεριλάβουμε στα βάρη που βιώνουν και οι</w:t>
      </w:r>
      <w:r>
        <w:rPr>
          <w:rFonts w:eastAsia="Times New Roman"/>
          <w:szCs w:val="24"/>
        </w:rPr>
        <w:t xml:space="preserve"> αγρότες στα πλαίσια αυτής της πολιτικής, τα χαράτσια, τους φόρους κ.λπ..</w:t>
      </w:r>
    </w:p>
    <w:p w14:paraId="20D454BA"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 xml:space="preserve">Συνεπώς κατά τη γνώμη μας, η Κυβέρνηση θα πρέπει να κινηθεί άμεσα σε αυτή την κατεύθυνση και να μην κωλυσιεργεί στα πλαίσια των διαβουλεύσεων ΔΕΗ, ΤΟΕΒ </w:t>
      </w:r>
      <w:r>
        <w:rPr>
          <w:rFonts w:eastAsia="Times New Roman"/>
          <w:szCs w:val="24"/>
        </w:rPr>
        <w:lastRenderedPageBreak/>
        <w:t>κ.λπ.. Πρέπει αύριο, για παράδ</w:t>
      </w:r>
      <w:r>
        <w:rPr>
          <w:rFonts w:eastAsia="Times New Roman"/>
          <w:szCs w:val="24"/>
        </w:rPr>
        <w:t>ειγμα, να ανοίξουν οι κρουνοί, κύριε Υπουργέ, να ηλεκτροδοτηθούν τα αντλιοστάσια και να ξεκινήσει το πότισμα. Ο κόσμος είναι σε απόγνωση!</w:t>
      </w:r>
    </w:p>
    <w:p w14:paraId="20D454BB" w14:textId="77777777" w:rsidR="00926B21" w:rsidRDefault="009868C1">
      <w:pPr>
        <w:tabs>
          <w:tab w:val="left" w:pos="2608"/>
        </w:tabs>
        <w:spacing w:line="600" w:lineRule="auto"/>
        <w:ind w:firstLine="720"/>
        <w:jc w:val="both"/>
        <w:rPr>
          <w:rFonts w:eastAsia="Times New Roman"/>
          <w:szCs w:val="24"/>
        </w:rPr>
      </w:pPr>
      <w:r w:rsidRPr="001D19CA">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Λαμπρούλη</w:t>
      </w:r>
      <w:proofErr w:type="spellEnd"/>
      <w:r>
        <w:rPr>
          <w:rFonts w:eastAsia="Times New Roman"/>
          <w:szCs w:val="24"/>
        </w:rPr>
        <w:t xml:space="preserve">. </w:t>
      </w:r>
    </w:p>
    <w:p w14:paraId="20D454BC"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Κύριε Υφυπουργέ, έχετε τον λόγο για τρία λεπτά για ν</w:t>
      </w:r>
      <w:r>
        <w:rPr>
          <w:rFonts w:eastAsia="Times New Roman"/>
          <w:szCs w:val="24"/>
        </w:rPr>
        <w:t>α απαντήσετε.</w:t>
      </w:r>
    </w:p>
    <w:p w14:paraId="20D454BD" w14:textId="77777777" w:rsidR="00926B21" w:rsidRDefault="009868C1">
      <w:pPr>
        <w:tabs>
          <w:tab w:val="left" w:pos="2608"/>
        </w:tabs>
        <w:spacing w:line="600" w:lineRule="auto"/>
        <w:ind w:firstLine="720"/>
        <w:jc w:val="both"/>
        <w:rPr>
          <w:rFonts w:eastAsia="Times New Roman"/>
          <w:szCs w:val="24"/>
        </w:rPr>
      </w:pPr>
      <w:r>
        <w:rPr>
          <w:rFonts w:eastAsia="Times New Roman"/>
          <w:b/>
          <w:szCs w:val="24"/>
        </w:rPr>
        <w:t xml:space="preserve">ΒΑΣΙΛΕΙΟΣ ΚΟΚΚΑΛΗΣ (Υφυπουργός Αγροτικής Ανάπτυξης και Τροφίμων): </w:t>
      </w:r>
      <w:r>
        <w:rPr>
          <w:rFonts w:eastAsia="Times New Roman"/>
          <w:szCs w:val="24"/>
        </w:rPr>
        <w:t xml:space="preserve">Ευχαριστώ, κύριε Πρόεδρε. </w:t>
      </w:r>
    </w:p>
    <w:p w14:paraId="20D454BE"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Κύριε Βουλευτά, μετά την έγγραφη απάντηση της ΔΕΗ, ευελπιστώ και αισιοδοξώ ότι θα λυθεί αρκετά άμεσα το πρόβλημα. Η ΔΕΗ, όμως, οφείλει να δει ότι πίσ</w:t>
      </w:r>
      <w:r>
        <w:rPr>
          <w:rFonts w:eastAsia="Times New Roman"/>
          <w:szCs w:val="24"/>
        </w:rPr>
        <w:t xml:space="preserve">ω από τις διοικήσεις των ΤΟΕΒ είναι χιλιάδες παραγωγοί, χιλιάδες αρδευτές. Με την ερώτησή σας αναδεικνύεται ένα σημαντικότατο πρόβλημα και η ηγεσία του Υπουργείου Αγροτικής Ανάπτυξης οφείλει να διασφαλίζει, με τις πολιτικές της, να μην επαναλαμβάνονται </w:t>
      </w:r>
      <w:r>
        <w:rPr>
          <w:rFonts w:eastAsia="Times New Roman"/>
          <w:szCs w:val="24"/>
        </w:rPr>
        <w:lastRenderedPageBreak/>
        <w:t xml:space="preserve">τα </w:t>
      </w:r>
      <w:r>
        <w:rPr>
          <w:rFonts w:eastAsia="Times New Roman"/>
          <w:szCs w:val="24"/>
        </w:rPr>
        <w:t xml:space="preserve">χρόνια προβλήματα και οι παθογένειες του παρελθόντος. Διότι θα λυθεί το πρόβλημα του συγκεκριμένου ΤΟΕΒ, αλλά το ζητούμενο είναι να μην επαναληφθεί του χρόνου. </w:t>
      </w:r>
    </w:p>
    <w:p w14:paraId="20D454BF"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Κι εμείς, ως Υπουργείο Αγροτικής Ανάπτυξης τι έχουμε κάνει; Και καλά ρωτάτε ποιος κάνει τον έλε</w:t>
      </w:r>
      <w:r>
        <w:rPr>
          <w:rFonts w:eastAsia="Times New Roman"/>
          <w:szCs w:val="24"/>
        </w:rPr>
        <w:t xml:space="preserve">γχο. Χθες ήμουν στον Πύργο, στον ΤΟΕΒ </w:t>
      </w:r>
      <w:proofErr w:type="spellStart"/>
      <w:r>
        <w:rPr>
          <w:rFonts w:eastAsia="Times New Roman"/>
          <w:szCs w:val="24"/>
        </w:rPr>
        <w:t>Μυρτουντίων</w:t>
      </w:r>
      <w:proofErr w:type="spellEnd"/>
      <w:r>
        <w:rPr>
          <w:rFonts w:eastAsia="Times New Roman"/>
          <w:szCs w:val="24"/>
        </w:rPr>
        <w:t>. Από την αλληλογραφία προκύπτει ότι αυτός ο ΤΟΕΒ είναι καλόπιστος, έχει προτείνει διακανονισμούς, έχει προτείνει εμπράγματες εξασφαλίσεις. Η ΔΕΗ αυτά θα πρέπει να τα δει και να μην αγνοεί τέτοιου είδους προ</w:t>
      </w:r>
      <w:r>
        <w:rPr>
          <w:rFonts w:eastAsia="Times New Roman"/>
          <w:szCs w:val="24"/>
        </w:rPr>
        <w:t xml:space="preserve">τάσεις. </w:t>
      </w:r>
    </w:p>
    <w:p w14:paraId="20D454C0"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 xml:space="preserve">Όμως, κύριε Βουλευτά, επαναλαμβάνω ότι εμείς κρινόμαστε από την πολιτική μας και από το γεγονός ότι λύνουμε χρόνια προβλήματα. </w:t>
      </w:r>
    </w:p>
    <w:p w14:paraId="20D454C1"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 xml:space="preserve">Τι έχουμε κάνει; Μεταφέραμε, από πέρυσι, τον έλεγχο των </w:t>
      </w:r>
      <w:r>
        <w:rPr>
          <w:rFonts w:eastAsia="Times New Roman"/>
          <w:szCs w:val="24"/>
        </w:rPr>
        <w:t xml:space="preserve">οργανισμών </w:t>
      </w:r>
      <w:r>
        <w:rPr>
          <w:rFonts w:eastAsia="Times New Roman"/>
          <w:szCs w:val="24"/>
        </w:rPr>
        <w:t>αυτών στις περιφέρειες. Τους δώσαμε τη δυνατότητα να</w:t>
      </w:r>
      <w:r>
        <w:rPr>
          <w:rFonts w:eastAsia="Times New Roman"/>
          <w:szCs w:val="24"/>
        </w:rPr>
        <w:t xml:space="preserve"> προσλαμβάνουν προσωπικό. Με συγκεκριμένη νομοθετική διάταξη, η οποία έχει ενταχθεί στο υπό κατάθεση νομοσχέδιο </w:t>
      </w:r>
      <w:r>
        <w:rPr>
          <w:rFonts w:eastAsia="Times New Roman"/>
          <w:szCs w:val="24"/>
        </w:rPr>
        <w:lastRenderedPageBreak/>
        <w:t xml:space="preserve">του Υπουργείο Αγροτικής Ανάπτυξης, δίνουμε λύση στην </w:t>
      </w:r>
      <w:proofErr w:type="spellStart"/>
      <w:r>
        <w:rPr>
          <w:rFonts w:eastAsia="Times New Roman"/>
          <w:szCs w:val="24"/>
        </w:rPr>
        <w:t>εισπραξιμότητα</w:t>
      </w:r>
      <w:proofErr w:type="spellEnd"/>
      <w:r>
        <w:rPr>
          <w:rFonts w:eastAsia="Times New Roman"/>
          <w:szCs w:val="24"/>
        </w:rPr>
        <w:t xml:space="preserve"> των αρδευτικών τελών για την εύρυθμη λειτουργία των </w:t>
      </w:r>
      <w:r>
        <w:rPr>
          <w:rFonts w:eastAsia="Times New Roman"/>
          <w:szCs w:val="24"/>
        </w:rPr>
        <w:t>ο</w:t>
      </w:r>
      <w:r>
        <w:rPr>
          <w:rFonts w:eastAsia="Times New Roman"/>
          <w:szCs w:val="24"/>
        </w:rPr>
        <w:t>ργανισμών αφενός και αφ</w:t>
      </w:r>
      <w:r>
        <w:rPr>
          <w:rFonts w:eastAsia="Times New Roman"/>
          <w:szCs w:val="24"/>
        </w:rPr>
        <w:t xml:space="preserve">ετέρου, στη δυνατότητα ρύθμισης των χρεών των παραγωγών, ώστε να συνεχίσουν να είναι βιώσιμες οι γεωργικές εκμεταλλεύσεις. </w:t>
      </w:r>
    </w:p>
    <w:p w14:paraId="20D454C2"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 xml:space="preserve">Θέλουμε αυτό το πρόβλημα, κύριε Βουλευτά, να λυθεί και να μην επαναληφθεί στο μέλλον. Με την υπό κατάθεση διάταξη πιστεύουμε ότι θα </w:t>
      </w:r>
      <w:r>
        <w:rPr>
          <w:rFonts w:eastAsia="Times New Roman"/>
          <w:szCs w:val="24"/>
        </w:rPr>
        <w:t xml:space="preserve">διευκολυνθούν οι </w:t>
      </w:r>
      <w:r>
        <w:rPr>
          <w:rFonts w:eastAsia="Times New Roman"/>
          <w:szCs w:val="24"/>
        </w:rPr>
        <w:t>ο</w:t>
      </w:r>
      <w:r>
        <w:rPr>
          <w:rFonts w:eastAsia="Times New Roman"/>
          <w:szCs w:val="24"/>
        </w:rPr>
        <w:t>ργανισμοί αφενός να μπορούν να εισπράξουν τα αρδευτικά τέλη -κάτι το οποίο δεν μπορούσαν να κάνουν τόσα χρόνια και γι’ αυτό και βρίσκονται σε αυτή τη δύσκολη κατάσταση, να μην μπορούν να πληρώσουν το ρεύμα- και αφετέρου, να μην κινδυνεύσε</w:t>
      </w:r>
      <w:r>
        <w:rPr>
          <w:rFonts w:eastAsia="Times New Roman"/>
          <w:szCs w:val="24"/>
        </w:rPr>
        <w:t>ι η βιωσιμότητα των αγροτικών εκμεταλλεύσεων, διότι πίσω από τις διοικήσεις -επαναλαμβάνω- βρίσκονται οι αγρότες, πίσω από τις διοικήσεις είναι χιλιάδες παραγωγοί οι οποίοι πρέπει και θα ποτίσουν τα χωράφια τους.</w:t>
      </w:r>
    </w:p>
    <w:p w14:paraId="20D454C3"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Ευχαριστώ.</w:t>
      </w:r>
    </w:p>
    <w:p w14:paraId="20D454C4" w14:textId="77777777" w:rsidR="00926B21" w:rsidRDefault="009868C1">
      <w:pPr>
        <w:tabs>
          <w:tab w:val="left" w:pos="2608"/>
        </w:tabs>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b/>
          <w:szCs w:val="24"/>
        </w:rPr>
        <w:t>:</w:t>
      </w:r>
      <w:r>
        <w:rPr>
          <w:rFonts w:eastAsia="Times New Roman"/>
          <w:szCs w:val="24"/>
        </w:rPr>
        <w:t xml:space="preserve"> Ευχαριστούμε, κύριε Υφυπουργέ.</w:t>
      </w:r>
    </w:p>
    <w:p w14:paraId="20D454C5" w14:textId="77777777" w:rsidR="00926B21" w:rsidRDefault="009868C1">
      <w:pPr>
        <w:tabs>
          <w:tab w:val="left" w:pos="2608"/>
        </w:tabs>
        <w:spacing w:line="600" w:lineRule="auto"/>
        <w:ind w:firstLine="720"/>
        <w:jc w:val="both"/>
        <w:rPr>
          <w:rFonts w:eastAsia="Times New Roman"/>
          <w:szCs w:val="24"/>
        </w:rPr>
      </w:pPr>
      <w:r>
        <w:rPr>
          <w:rFonts w:eastAsia="Times New Roman"/>
          <w:szCs w:val="24"/>
        </w:rPr>
        <w:t xml:space="preserve">Ο Βουλευτής κ. Νικόλαος Παναγιωτόπουλος ζητεί άδεια ολιγοήμερης απουσίας στο εξωτερικό από 19 </w:t>
      </w:r>
      <w:r>
        <w:rPr>
          <w:rFonts w:eastAsia="Times New Roman"/>
          <w:szCs w:val="24"/>
        </w:rPr>
        <w:t xml:space="preserve">Μαΐου </w:t>
      </w:r>
      <w:r>
        <w:rPr>
          <w:rFonts w:eastAsia="Times New Roman"/>
          <w:szCs w:val="24"/>
        </w:rPr>
        <w:t>έως 24 Μαΐου</w:t>
      </w:r>
      <w:r>
        <w:rPr>
          <w:rFonts w:eastAsia="Times New Roman"/>
          <w:szCs w:val="24"/>
        </w:rPr>
        <w:t xml:space="preserve"> 2018</w:t>
      </w:r>
      <w:r>
        <w:rPr>
          <w:rFonts w:eastAsia="Times New Roman"/>
          <w:szCs w:val="24"/>
        </w:rPr>
        <w:t>. Η Βουλή εγκρίνει;</w:t>
      </w:r>
    </w:p>
    <w:p w14:paraId="20D454C6" w14:textId="77777777" w:rsidR="00926B21" w:rsidRDefault="009868C1">
      <w:pPr>
        <w:tabs>
          <w:tab w:val="left" w:pos="2608"/>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20D454C7" w14:textId="77777777" w:rsidR="00926B21" w:rsidRDefault="009868C1">
      <w:pPr>
        <w:tabs>
          <w:tab w:val="left" w:pos="2608"/>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Συνεπώς η </w:t>
      </w:r>
      <w:r>
        <w:rPr>
          <w:rFonts w:eastAsia="Times New Roman"/>
          <w:szCs w:val="24"/>
        </w:rPr>
        <w:t>Βουλή</w:t>
      </w:r>
      <w:r>
        <w:rPr>
          <w:rFonts w:eastAsia="Times New Roman"/>
          <w:szCs w:val="24"/>
        </w:rPr>
        <w:t xml:space="preserve"> ενέκρινε τη ζητηθείσα άδεια.</w:t>
      </w:r>
    </w:p>
    <w:p w14:paraId="20D454C8" w14:textId="77777777" w:rsidR="00926B21" w:rsidRDefault="009868C1">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συμμετείχαν στο εκπαιδευτικό πρόγραμμα «Εργαστήρι Δημοκρατίας», που οργανώνει το Ίδρυμα της Βουλής, είκοσι μαθήτριες και μαθητές και ένας εκπαιδευτικός συνοδός τους από το Δημοτικό Σχολείο Κουβαρά. </w:t>
      </w:r>
    </w:p>
    <w:p w14:paraId="20D454C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0D454CA" w14:textId="77777777" w:rsidR="00926B21" w:rsidRDefault="009868C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0D454CB"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lastRenderedPageBreak/>
        <w:t>Να πούμε στους μαθητές ότι παρακολουθούν μια διαδικασία κοινοβουλευτικού ελέγχου, όπου οι Βουλευτές καταθέτουν ερωτήσεις και ελέγχουν την Κυβέρνηση, αναπτύσσουν την ερώτηση και οι Υπουργοί ή οι Υφυπουργοί απαντούν στις ερωτήσ</w:t>
      </w:r>
      <w:r>
        <w:rPr>
          <w:rFonts w:eastAsia="Times New Roman"/>
          <w:szCs w:val="24"/>
        </w:rPr>
        <w:t>εις των Βουλευτών</w:t>
      </w:r>
      <w:r>
        <w:rPr>
          <w:rFonts w:eastAsia="Times New Roman"/>
          <w:szCs w:val="24"/>
        </w:rPr>
        <w:t>. Ε</w:t>
      </w:r>
      <w:r>
        <w:rPr>
          <w:rFonts w:eastAsia="Times New Roman"/>
          <w:szCs w:val="24"/>
        </w:rPr>
        <w:t>ίναι ένας έλεγχος της Κυβέρνησης τρόπον τινά. Αυτή είναι η μία από τις δύο λειτουργίες που έχει ως αρμοδιότητα η Βουλή. Η δεύτερη είναι το νομοθετικό έργο. Δηλαδή, η Βουλή, σε αυτόν εδώ τον χώρο, στο Ελληνικό Κοινοβούλιο, όπως και σε άλ</w:t>
      </w:r>
      <w:r>
        <w:rPr>
          <w:rFonts w:eastAsia="Times New Roman"/>
          <w:szCs w:val="24"/>
        </w:rPr>
        <w:t>λα κοινοβούλια άλλων χωρών, ψηφίζει νόμους του κράτους.</w:t>
      </w:r>
    </w:p>
    <w:p w14:paraId="20D454CC"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 xml:space="preserve">Συνεχίζουμε με τις επίκαιρες ερωτήσεις. </w:t>
      </w:r>
    </w:p>
    <w:p w14:paraId="20D454CD"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 xml:space="preserve">Η </w:t>
      </w:r>
      <w:r>
        <w:rPr>
          <w:rFonts w:eastAsia="Times New Roman" w:cs="Times New Roman"/>
          <w:szCs w:val="24"/>
        </w:rPr>
        <w:t>τέταρτη με αριθμό 1634/14-5-2018 επίκαιρη ερώτηση δεύτερου κύκλου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5A0818">
        <w:rPr>
          <w:rFonts w:eastAsia="Times New Roman" w:cs="Times New Roman"/>
          <w:bCs/>
          <w:szCs w:val="24"/>
        </w:rPr>
        <w:t>Δημητρίου Κωνσ</w:t>
      </w:r>
      <w:r w:rsidRPr="005A0818">
        <w:rPr>
          <w:rFonts w:eastAsia="Times New Roman" w:cs="Times New Roman"/>
          <w:bCs/>
          <w:szCs w:val="24"/>
        </w:rPr>
        <w:t>ταντόπουλου</w:t>
      </w:r>
      <w:r>
        <w:rPr>
          <w:rFonts w:eastAsia="Times New Roman" w:cs="Times New Roman"/>
          <w:szCs w:val="24"/>
        </w:rPr>
        <w:t xml:space="preserve"> προς τον Υπουργό</w:t>
      </w:r>
      <w:r>
        <w:rPr>
          <w:rFonts w:eastAsia="Times New Roman" w:cs="Times New Roman"/>
          <w:b/>
          <w:bCs/>
          <w:szCs w:val="24"/>
        </w:rPr>
        <w:t xml:space="preserve"> </w:t>
      </w:r>
      <w:r w:rsidRPr="005A0818">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«Αντισταθμιστικά οφέλη από τη χρήση των νερών του ποταμού Ευήνου και του ποταμού Μόρνου», δεν θα συζητηθεί λ</w:t>
      </w:r>
      <w:r>
        <w:rPr>
          <w:rFonts w:eastAsia="Times New Roman"/>
          <w:szCs w:val="24"/>
        </w:rPr>
        <w:t>όγω αναρμοδιότητας. Αρμόδιο Υπουργείο είναι το Υπουργείο Περιβάλλοντος και Ενέργειας.</w:t>
      </w:r>
    </w:p>
    <w:p w14:paraId="20D454CE" w14:textId="77777777" w:rsidR="00926B21" w:rsidRDefault="009868C1">
      <w:pPr>
        <w:tabs>
          <w:tab w:val="left" w:pos="2940"/>
        </w:tabs>
        <w:spacing w:line="600" w:lineRule="auto"/>
        <w:ind w:firstLine="720"/>
        <w:jc w:val="both"/>
        <w:rPr>
          <w:rFonts w:eastAsia="Times New Roman"/>
          <w:szCs w:val="24"/>
        </w:rPr>
      </w:pPr>
      <w:r>
        <w:rPr>
          <w:rFonts w:eastAsia="Times New Roman" w:cs="Times New Roman"/>
          <w:szCs w:val="24"/>
        </w:rPr>
        <w:lastRenderedPageBreak/>
        <w:t>Η δεύτερη με</w:t>
      </w:r>
      <w:r>
        <w:rPr>
          <w:rFonts w:eastAsia="Times New Roman" w:cs="Times New Roman"/>
          <w:szCs w:val="24"/>
        </w:rPr>
        <w:t xml:space="preserve"> αριθμό 1625/8-5-2018 επίκαιρη ερώτηση δεύτερου κύκλου του Βουλευτή Αιτωλοακαρνανίας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w:t>
      </w:r>
      <w:r w:rsidRPr="007E67EA">
        <w:rPr>
          <w:rFonts w:eastAsia="Times New Roman" w:cs="Times New Roman"/>
          <w:bCs/>
          <w:szCs w:val="24"/>
        </w:rPr>
        <w:t>Δημητρίου Κωνσταντόπουλου</w:t>
      </w:r>
      <w:r>
        <w:rPr>
          <w:rFonts w:eastAsia="Times New Roman" w:cs="Times New Roman"/>
          <w:szCs w:val="24"/>
        </w:rPr>
        <w:t xml:space="preserve"> προς τον Υπουργό</w:t>
      </w:r>
      <w:r>
        <w:rPr>
          <w:rFonts w:eastAsia="Times New Roman" w:cs="Times New Roman"/>
          <w:b/>
          <w:bCs/>
          <w:szCs w:val="24"/>
        </w:rPr>
        <w:t xml:space="preserve"> </w:t>
      </w:r>
      <w:r w:rsidRPr="007E67EA">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 xml:space="preserve">με θέμα: «Αποκατάσταση των ζημιών στη Γέφυρα του Μόρνου», </w:t>
      </w:r>
      <w:r>
        <w:rPr>
          <w:rFonts w:eastAsia="Times New Roman" w:cs="Times New Roman"/>
          <w:szCs w:val="24"/>
        </w:rPr>
        <w:t>δεν θα συζητηθεί λ</w:t>
      </w:r>
      <w:r>
        <w:rPr>
          <w:rFonts w:eastAsia="Times New Roman"/>
          <w:szCs w:val="24"/>
        </w:rPr>
        <w:t>όγω αναρμοδιότητας, με την υπόδειξη ότι αρμόδιο Υπουργείο είναι το Υπουργείο Εσωτερικών.</w:t>
      </w:r>
    </w:p>
    <w:p w14:paraId="20D454CF" w14:textId="77777777" w:rsidR="00926B21" w:rsidRDefault="009868C1">
      <w:pPr>
        <w:tabs>
          <w:tab w:val="left" w:pos="2940"/>
        </w:tabs>
        <w:spacing w:line="600" w:lineRule="auto"/>
        <w:ind w:firstLine="720"/>
        <w:jc w:val="both"/>
        <w:rPr>
          <w:rFonts w:eastAsia="Times New Roman"/>
          <w:szCs w:val="24"/>
        </w:rPr>
      </w:pPr>
      <w:r>
        <w:rPr>
          <w:rFonts w:eastAsia="Times New Roman" w:cs="Times New Roman"/>
          <w:szCs w:val="24"/>
        </w:rPr>
        <w:t>Δεν θα συζητηθούν λ</w:t>
      </w:r>
      <w:r>
        <w:rPr>
          <w:rFonts w:eastAsia="Times New Roman"/>
          <w:szCs w:val="24"/>
        </w:rPr>
        <w:t>όγω κωλύματος του Υπουργού Αγροτικής Ανάπτυξης και Τροφίμων κ. Ευάγγελου Αποστόλου εξαιτίας της επίσκεψης του Υπουργού Γεωργίας τη</w:t>
      </w:r>
      <w:r>
        <w:rPr>
          <w:rFonts w:eastAsia="Times New Roman"/>
          <w:szCs w:val="24"/>
        </w:rPr>
        <w:t>ς Κύπρου στο Υπουργείο, οι παρακάτω ερωτήσεις:</w:t>
      </w:r>
    </w:p>
    <w:p w14:paraId="20D454D0" w14:textId="77777777" w:rsidR="00926B21" w:rsidRDefault="009868C1">
      <w:pPr>
        <w:tabs>
          <w:tab w:val="left" w:pos="2940"/>
        </w:tabs>
        <w:spacing w:line="600" w:lineRule="auto"/>
        <w:ind w:firstLine="720"/>
        <w:jc w:val="both"/>
        <w:rPr>
          <w:rFonts w:eastAsia="Times New Roman"/>
          <w:szCs w:val="24"/>
        </w:rPr>
      </w:pPr>
      <w:r>
        <w:rPr>
          <w:rFonts w:eastAsia="Times New Roman" w:cs="Times New Roman"/>
          <w:szCs w:val="24"/>
        </w:rPr>
        <w:t>Η δεύτερη με αριθμό 1624/8-5-2018 επίκαιρη ερώτηση πρώτου κύκλου του Βουλευτή Λάρισας της Δημοκρατικής Συμπαράταξης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b/>
          <w:bCs/>
          <w:szCs w:val="24"/>
        </w:rPr>
        <w:t xml:space="preserve"> </w:t>
      </w:r>
      <w:r w:rsidRPr="007E67EA">
        <w:rPr>
          <w:rFonts w:eastAsia="Times New Roman" w:cs="Times New Roman"/>
          <w:bCs/>
          <w:szCs w:val="24"/>
        </w:rPr>
        <w:t xml:space="preserve">Κωνσταντίνου </w:t>
      </w:r>
      <w:proofErr w:type="spellStart"/>
      <w:r w:rsidRPr="007E67EA">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7E67EA">
        <w:rPr>
          <w:rFonts w:eastAsia="Times New Roman" w:cs="Times New Roman"/>
          <w:bCs/>
          <w:szCs w:val="24"/>
        </w:rPr>
        <w:t>Αγροτικής Ανάπτυξης και Τροφίμων,</w:t>
      </w:r>
      <w:r>
        <w:rPr>
          <w:rFonts w:eastAsia="Times New Roman" w:cs="Times New Roman"/>
          <w:szCs w:val="24"/>
        </w:rPr>
        <w:t xml:space="preserve"> με</w:t>
      </w:r>
      <w:r>
        <w:rPr>
          <w:rFonts w:eastAsia="Times New Roman" w:cs="Times New Roman"/>
          <w:szCs w:val="24"/>
        </w:rPr>
        <w:t xml:space="preserve"> θέμα: «Σκοπεύετε να αυξήσετε τον φόρο στο χύμα τσίπουρο των “διήμερων” από τα 57 λεπτά στα 6 ευρώ;».</w:t>
      </w:r>
    </w:p>
    <w:p w14:paraId="20D454D1" w14:textId="77777777" w:rsidR="00926B21" w:rsidRDefault="009868C1">
      <w:pPr>
        <w:tabs>
          <w:tab w:val="left" w:pos="2940"/>
        </w:tabs>
        <w:spacing w:line="600" w:lineRule="auto"/>
        <w:ind w:firstLine="720"/>
        <w:jc w:val="both"/>
        <w:rPr>
          <w:rFonts w:eastAsia="Times New Roman" w:cs="Times New Roman"/>
          <w:szCs w:val="24"/>
        </w:rPr>
      </w:pPr>
      <w:r>
        <w:rPr>
          <w:rFonts w:eastAsia="Times New Roman"/>
          <w:szCs w:val="24"/>
        </w:rPr>
        <w:lastRenderedPageBreak/>
        <w:t>Η δωδέκατη μ</w:t>
      </w:r>
      <w:r>
        <w:rPr>
          <w:rFonts w:eastAsia="Times New Roman" w:cs="Times New Roman"/>
          <w:szCs w:val="24"/>
        </w:rPr>
        <w:t>ε αριθμό 1586/2-5-2018 επίκαιρη ερώτηση δεύτερου κύκλου του Βουλευτή Αργολίδας της Δημοκρατικής Συμπαράταξης ΠΑΣΟΚ</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7E67EA">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πρ</w:t>
      </w:r>
      <w:r>
        <w:rPr>
          <w:rFonts w:eastAsia="Times New Roman" w:cs="Times New Roman"/>
          <w:szCs w:val="24"/>
        </w:rPr>
        <w:t>ος τον Υπουργό</w:t>
      </w:r>
      <w:r>
        <w:rPr>
          <w:rFonts w:eastAsia="Times New Roman" w:cs="Times New Roman"/>
          <w:b/>
          <w:bCs/>
          <w:szCs w:val="24"/>
        </w:rPr>
        <w:t xml:space="preserve"> </w:t>
      </w:r>
      <w:r w:rsidRPr="007E67EA">
        <w:rPr>
          <w:rFonts w:eastAsia="Times New Roman" w:cs="Times New Roman"/>
          <w:bCs/>
          <w:szCs w:val="24"/>
        </w:rPr>
        <w:t>Αγροτικής Ανάπτυξης και Τροφίμων,</w:t>
      </w:r>
      <w:r>
        <w:rPr>
          <w:rFonts w:eastAsia="Times New Roman" w:cs="Times New Roman"/>
          <w:szCs w:val="24"/>
        </w:rPr>
        <w:t xml:space="preserve"> με θέμα: «καταβολή αποζημιώσεων από τον ΕΛΓΑ για τις ζημιές από τη χαλαζόπτωση του Νοεμβρίου του 2017.</w:t>
      </w:r>
    </w:p>
    <w:p w14:paraId="20D454D2" w14:textId="77777777" w:rsidR="00926B21" w:rsidRDefault="009868C1">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Η δέκατη τέταρτη με αριθμό 1608/7-5-2018 επίκαιρη ερώτηση δεύτερου κύκλου της Βουλευτού Σερρών της Νέας </w:t>
      </w:r>
      <w:r>
        <w:rPr>
          <w:rFonts w:eastAsia="Times New Roman" w:cs="Times New Roman"/>
          <w:szCs w:val="24"/>
        </w:rPr>
        <w:t xml:space="preserve">Δημοκρατίας </w:t>
      </w:r>
      <w:r>
        <w:rPr>
          <w:rFonts w:eastAsia="Times New Roman" w:cs="Times New Roman"/>
          <w:szCs w:val="24"/>
        </w:rPr>
        <w:t>κ.</w:t>
      </w:r>
      <w:r>
        <w:rPr>
          <w:rFonts w:eastAsia="Times New Roman" w:cs="Times New Roman"/>
          <w:szCs w:val="24"/>
        </w:rPr>
        <w:t xml:space="preserve"> </w:t>
      </w:r>
      <w:r w:rsidRPr="000E1997">
        <w:rPr>
          <w:rFonts w:eastAsia="Times New Roman" w:cs="Times New Roman"/>
          <w:bCs/>
          <w:szCs w:val="24"/>
        </w:rPr>
        <w:t>Φωτεινής Αραμπατζή</w:t>
      </w:r>
      <w:r>
        <w:rPr>
          <w:rFonts w:eastAsia="Times New Roman" w:cs="Times New Roman"/>
          <w:b/>
          <w:bCs/>
          <w:szCs w:val="24"/>
        </w:rPr>
        <w:t xml:space="preserve"> </w:t>
      </w:r>
      <w:r>
        <w:rPr>
          <w:rFonts w:eastAsia="Times New Roman" w:cs="Times New Roman"/>
          <w:szCs w:val="24"/>
        </w:rPr>
        <w:t xml:space="preserve">προς τον Υπουργό </w:t>
      </w:r>
      <w:r w:rsidRPr="000E1997">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«Πρωτόγνωρη κρίση στην ελληνική </w:t>
      </w:r>
      <w:proofErr w:type="spellStart"/>
      <w:r>
        <w:rPr>
          <w:rFonts w:eastAsia="Times New Roman" w:cs="Times New Roman"/>
          <w:szCs w:val="24"/>
        </w:rPr>
        <w:t>αιγοπροβατοτροφία</w:t>
      </w:r>
      <w:proofErr w:type="spellEnd"/>
      <w:r>
        <w:rPr>
          <w:rFonts w:eastAsia="Times New Roman" w:cs="Times New Roman"/>
          <w:szCs w:val="24"/>
        </w:rPr>
        <w:t>».</w:t>
      </w:r>
    </w:p>
    <w:p w14:paraId="20D454D3" w14:textId="77777777" w:rsidR="00926B21" w:rsidRDefault="009868C1">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Τέλος, η με </w:t>
      </w:r>
      <w:r>
        <w:rPr>
          <w:rFonts w:eastAsia="Times New Roman" w:cs="Times New Roman"/>
          <w:szCs w:val="24"/>
        </w:rPr>
        <w:t xml:space="preserve">τρίτη </w:t>
      </w:r>
      <w:r>
        <w:rPr>
          <w:rFonts w:eastAsia="Times New Roman" w:cs="Times New Roman"/>
          <w:szCs w:val="24"/>
        </w:rPr>
        <w:t>αριθμό 4699/26-3-2018 ερώτηση του Βουλευτή Σερρών της Δημοκρατικής Συμπαράταξης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b/>
          <w:bCs/>
          <w:szCs w:val="24"/>
        </w:rPr>
        <w:t xml:space="preserve"> </w:t>
      </w:r>
      <w:r w:rsidRPr="00A17EEC">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0E1997">
        <w:rPr>
          <w:rFonts w:eastAsia="Times New Roman" w:cs="Times New Roman"/>
          <w:bCs/>
          <w:szCs w:val="24"/>
        </w:rPr>
        <w:t>Αγροτικής Ανάπτυξης και Τροφίμων,</w:t>
      </w:r>
      <w:r w:rsidRPr="000E1997">
        <w:rPr>
          <w:rFonts w:eastAsia="Times New Roman" w:cs="Times New Roman"/>
          <w:b/>
          <w:szCs w:val="24"/>
        </w:rPr>
        <w:t xml:space="preserve"> </w:t>
      </w:r>
      <w:r>
        <w:rPr>
          <w:rFonts w:eastAsia="Times New Roman" w:cs="Times New Roman"/>
          <w:szCs w:val="24"/>
        </w:rPr>
        <w:t>με θέμα: «Η κτηνοτροφία σε κατάσταση έκτακτης ανάγκης».</w:t>
      </w:r>
    </w:p>
    <w:p w14:paraId="20D454D4" w14:textId="77777777" w:rsidR="00926B21" w:rsidRDefault="009868C1">
      <w:pPr>
        <w:spacing w:line="600" w:lineRule="auto"/>
        <w:ind w:firstLine="720"/>
        <w:jc w:val="both"/>
        <w:rPr>
          <w:rFonts w:ascii="Times New Roman" w:eastAsia="Times New Roman" w:hAnsi="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w:t>
      </w:r>
      <w:r>
        <w:rPr>
          <w:rFonts w:eastAsia="Times New Roman" w:cs="Times New Roman"/>
          <w:szCs w:val="24"/>
        </w:rPr>
        <w:t xml:space="preserve">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είκοσι οχτώ μαθήτριες και μαθητές και δύο εκπαιδευτικοί συνοδοί τους από το 7</w:t>
      </w:r>
      <w:r>
        <w:rPr>
          <w:rFonts w:eastAsia="Times New Roman" w:cs="Times New Roman"/>
          <w:szCs w:val="24"/>
        </w:rPr>
        <w:t>ο Γυμνάσιο Αμαρουσίου (</w:t>
      </w:r>
      <w:r>
        <w:rPr>
          <w:rFonts w:eastAsia="Times New Roman" w:cs="Times New Roman"/>
          <w:szCs w:val="24"/>
        </w:rPr>
        <w:t>δεύτερο τ</w:t>
      </w:r>
      <w:r>
        <w:rPr>
          <w:rFonts w:eastAsia="Times New Roman" w:cs="Times New Roman"/>
          <w:szCs w:val="24"/>
        </w:rPr>
        <w:t xml:space="preserve">μήμα). </w:t>
      </w:r>
    </w:p>
    <w:p w14:paraId="20D454D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0D454D6" w14:textId="77777777" w:rsidR="00926B21" w:rsidRDefault="009868C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0D454D7"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Να πούμε στους μαθητές ότι εδώ που βρίσκεστε είναι η Αίθουσα όπου ασκούνται οι δύο λειτουργίες του Κοινοβουλίου. Η μία είναι η νομοθετική λε</w:t>
      </w:r>
      <w:r>
        <w:rPr>
          <w:rFonts w:eastAsia="Times New Roman"/>
          <w:szCs w:val="24"/>
        </w:rPr>
        <w:t>ιτουργία, όπου ψηφίζονται οι νόμοι και η δεύτερη λειτουργία -πολύ σημαντική- είναι αυτή που ονομάζεται κοινοβουλευτικός έλεγχος. Δηλαδή, οι Βουλευτές έχουν ερωτήσεις για κρίσιμα ζητήματα σχετικά επίκαιρου χαρακτήρα -γι’ αυτό και λέγονται επίκαιρες ερωτήσει</w:t>
      </w:r>
      <w:r>
        <w:rPr>
          <w:rFonts w:eastAsia="Times New Roman"/>
          <w:szCs w:val="24"/>
        </w:rPr>
        <w:t xml:space="preserve">ς- προς </w:t>
      </w:r>
      <w:r>
        <w:rPr>
          <w:rFonts w:eastAsia="Times New Roman"/>
          <w:szCs w:val="24"/>
        </w:rPr>
        <w:lastRenderedPageBreak/>
        <w:t>τα μέλη της Κυβέρνησης και με μια διαδικασία ο Βουλευτής, όπως θα δείτε στη συνέχεια, αναπτύσσει την ερώτησή του και ο αρμόδιος Υπουργός απαντά, παίρν</w:t>
      </w:r>
      <w:r>
        <w:rPr>
          <w:rFonts w:eastAsia="Times New Roman"/>
          <w:szCs w:val="24"/>
        </w:rPr>
        <w:t>οντας</w:t>
      </w:r>
      <w:r>
        <w:rPr>
          <w:rFonts w:eastAsia="Times New Roman"/>
          <w:szCs w:val="24"/>
        </w:rPr>
        <w:t xml:space="preserve"> υπ’ όψη του όλα </w:t>
      </w:r>
      <w:r>
        <w:rPr>
          <w:rFonts w:eastAsia="Times New Roman"/>
          <w:szCs w:val="24"/>
        </w:rPr>
        <w:t xml:space="preserve">όσα </w:t>
      </w:r>
      <w:r>
        <w:rPr>
          <w:rFonts w:eastAsia="Times New Roman"/>
          <w:szCs w:val="24"/>
        </w:rPr>
        <w:t>λένε οι Βουλευτές. Με τον τρόπον αυτό</w:t>
      </w:r>
      <w:r>
        <w:rPr>
          <w:rFonts w:eastAsia="Times New Roman"/>
          <w:szCs w:val="24"/>
        </w:rPr>
        <w:t>,</w:t>
      </w:r>
      <w:r>
        <w:rPr>
          <w:rFonts w:eastAsia="Times New Roman"/>
          <w:szCs w:val="24"/>
        </w:rPr>
        <w:t xml:space="preserve"> ελέγχεται και η Κυβέρνηση και το κυβερνητικό έργο. </w:t>
      </w:r>
    </w:p>
    <w:p w14:paraId="20D454D8"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 xml:space="preserve">Ακολουθεί η όγδοη </w:t>
      </w:r>
      <w:r>
        <w:rPr>
          <w:rFonts w:eastAsia="Times New Roman" w:cs="Times New Roman"/>
          <w:szCs w:val="24"/>
        </w:rPr>
        <w:t>με αριθμό 1636/15-5-2018 επίκαιρη ερώτηση δεύτερου κύκλου του Βουλευτή Σερρών της Δημοκρατικής Συμπαράταξης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b/>
          <w:bCs/>
          <w:szCs w:val="24"/>
        </w:rPr>
        <w:t xml:space="preserve"> </w:t>
      </w:r>
      <w:r w:rsidRPr="001701CF">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1701CF">
        <w:rPr>
          <w:rFonts w:eastAsia="Times New Roman" w:cs="Times New Roman"/>
          <w:bCs/>
          <w:szCs w:val="24"/>
        </w:rPr>
        <w:t>Αγροτικής Ανάπτυξης και Τροφ</w:t>
      </w:r>
      <w:r w:rsidRPr="001701CF">
        <w:rPr>
          <w:rFonts w:eastAsia="Times New Roman" w:cs="Times New Roman"/>
          <w:bCs/>
          <w:szCs w:val="24"/>
        </w:rPr>
        <w:t>ίμων,</w:t>
      </w:r>
      <w:r w:rsidRPr="001701CF">
        <w:rPr>
          <w:rFonts w:eastAsia="Times New Roman" w:cs="Times New Roman"/>
          <w:b/>
          <w:szCs w:val="24"/>
        </w:rPr>
        <w:t xml:space="preserve"> </w:t>
      </w:r>
      <w:r>
        <w:rPr>
          <w:rFonts w:eastAsia="Times New Roman" w:cs="Times New Roman"/>
          <w:szCs w:val="24"/>
        </w:rPr>
        <w:t xml:space="preserve">με θέμα: «Αδιάθετες ποσότητες πατάτας στις κοινότητες Ορεινής και Άνω </w:t>
      </w:r>
      <w:proofErr w:type="spellStart"/>
      <w:r>
        <w:rPr>
          <w:rFonts w:eastAsia="Times New Roman" w:cs="Times New Roman"/>
          <w:szCs w:val="24"/>
        </w:rPr>
        <w:t>Βροντούς</w:t>
      </w:r>
      <w:proofErr w:type="spellEnd"/>
      <w:r>
        <w:rPr>
          <w:rFonts w:eastAsia="Times New Roman" w:cs="Times New Roman"/>
          <w:szCs w:val="24"/>
        </w:rPr>
        <w:t xml:space="preserve"> Νομού Σερρών».</w:t>
      </w:r>
    </w:p>
    <w:p w14:paraId="20D454D9"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Στην ερώτηση αυτή, όπως και στην προηγούμενη, θα απαντήσει ο Υφυπουργός Αγροτικής Ανάπτυξης και Τροφίμων κ. Βασίλειος Κόκκαλης.</w:t>
      </w:r>
    </w:p>
    <w:p w14:paraId="20D454DA" w14:textId="77777777" w:rsidR="00926B21" w:rsidRDefault="009868C1">
      <w:pPr>
        <w:tabs>
          <w:tab w:val="left" w:pos="2940"/>
        </w:tabs>
        <w:spacing w:line="600" w:lineRule="auto"/>
        <w:ind w:firstLine="720"/>
        <w:jc w:val="both"/>
        <w:rPr>
          <w:rFonts w:eastAsia="Times New Roman"/>
          <w:szCs w:val="24"/>
        </w:rPr>
      </w:pPr>
      <w:r>
        <w:rPr>
          <w:rFonts w:eastAsia="Times New Roman"/>
          <w:szCs w:val="24"/>
        </w:rPr>
        <w:t>Κύριε Τζελέπη, έχετε τον λόγ</w:t>
      </w:r>
      <w:r>
        <w:rPr>
          <w:rFonts w:eastAsia="Times New Roman"/>
          <w:szCs w:val="24"/>
        </w:rPr>
        <w:t>ο για δύο λεπτά να αναπτύξετε την ερώτησή σας.</w:t>
      </w:r>
    </w:p>
    <w:p w14:paraId="20D454DB" w14:textId="77777777" w:rsidR="00926B21" w:rsidRDefault="009868C1">
      <w:pPr>
        <w:spacing w:after="0" w:line="600" w:lineRule="auto"/>
        <w:ind w:firstLine="720"/>
        <w:jc w:val="both"/>
        <w:rPr>
          <w:rFonts w:eastAsia="Times New Roman"/>
          <w:szCs w:val="24"/>
        </w:rPr>
      </w:pPr>
      <w:r w:rsidRPr="0049723D">
        <w:rPr>
          <w:rFonts w:eastAsia="Times New Roman"/>
          <w:b/>
          <w:szCs w:val="24"/>
        </w:rPr>
        <w:t>ΜΙΧΑΗΛ ΤΖΕΛΕΠΗΣ:</w:t>
      </w:r>
      <w:r>
        <w:rPr>
          <w:rFonts w:eastAsia="Times New Roman"/>
          <w:szCs w:val="24"/>
        </w:rPr>
        <w:t xml:space="preserve"> Ευχαριστώ, κύριε Πρόεδρε. </w:t>
      </w:r>
    </w:p>
    <w:p w14:paraId="20D454DC" w14:textId="77777777" w:rsidR="00926B21" w:rsidRDefault="009868C1">
      <w:pPr>
        <w:spacing w:after="0" w:line="600" w:lineRule="auto"/>
        <w:ind w:firstLine="720"/>
        <w:jc w:val="both"/>
        <w:rPr>
          <w:rFonts w:eastAsia="Times New Roman"/>
          <w:szCs w:val="24"/>
        </w:rPr>
      </w:pPr>
      <w:r>
        <w:rPr>
          <w:rFonts w:eastAsia="Times New Roman"/>
          <w:szCs w:val="24"/>
        </w:rPr>
        <w:lastRenderedPageBreak/>
        <w:t>Ξεκινώντας, ήθελα να τονίσω ότι είχα και άλλη επίκαιρη ερώτηση</w:t>
      </w:r>
      <w:r>
        <w:rPr>
          <w:rFonts w:eastAsia="Times New Roman"/>
          <w:szCs w:val="24"/>
        </w:rPr>
        <w:t>,</w:t>
      </w:r>
      <w:r>
        <w:rPr>
          <w:rFonts w:eastAsia="Times New Roman"/>
          <w:szCs w:val="24"/>
        </w:rPr>
        <w:t xml:space="preserve"> σε σχέση με την κατάσταση</w:t>
      </w:r>
      <w:r>
        <w:rPr>
          <w:rFonts w:eastAsia="Times New Roman"/>
          <w:szCs w:val="24"/>
        </w:rPr>
        <w:t>,</w:t>
      </w:r>
      <w:r>
        <w:rPr>
          <w:rFonts w:eastAsia="Times New Roman"/>
          <w:szCs w:val="24"/>
        </w:rPr>
        <w:t xml:space="preserve"> στην οποία βρίσκεται η ελληνική κτηνοτροφία και ιδιαίτερα η </w:t>
      </w:r>
      <w:proofErr w:type="spellStart"/>
      <w:r>
        <w:rPr>
          <w:rFonts w:eastAsia="Times New Roman"/>
          <w:szCs w:val="24"/>
        </w:rPr>
        <w:t>αιγοπροβατoτρο</w:t>
      </w:r>
      <w:r>
        <w:rPr>
          <w:rFonts w:eastAsia="Times New Roman"/>
          <w:szCs w:val="24"/>
        </w:rPr>
        <w:t>φία</w:t>
      </w:r>
      <w:proofErr w:type="spellEnd"/>
      <w:r>
        <w:rPr>
          <w:rFonts w:eastAsia="Times New Roman"/>
          <w:szCs w:val="24"/>
        </w:rPr>
        <w:t xml:space="preserve">. Και το νόημα της επίκαιρης ερώτησης, όπως προαναφέρατε, είναι για καίρια ζητήματα, που αφορούν συγκεκριμένους παραγωγικούς κλάδους ή κομμάτια της κοινωνίας. Πρέπει να έρχεται να απαντάει ο Υπουργός, για να δοθούν λύσεις. </w:t>
      </w:r>
    </w:p>
    <w:p w14:paraId="20D454DD" w14:textId="77777777" w:rsidR="00926B21" w:rsidRDefault="009868C1">
      <w:pPr>
        <w:spacing w:after="0" w:line="600" w:lineRule="auto"/>
        <w:ind w:firstLine="720"/>
        <w:jc w:val="both"/>
        <w:rPr>
          <w:rFonts w:eastAsia="Times New Roman"/>
          <w:szCs w:val="24"/>
        </w:rPr>
      </w:pPr>
      <w:r>
        <w:rPr>
          <w:rFonts w:eastAsia="Times New Roman"/>
          <w:szCs w:val="24"/>
        </w:rPr>
        <w:t>Δυστυχώς, βλέπετε ότι ο αρμόδ</w:t>
      </w:r>
      <w:r>
        <w:rPr>
          <w:rFonts w:eastAsia="Times New Roman"/>
          <w:szCs w:val="24"/>
        </w:rPr>
        <w:t>ιος Υπουργός Γεωργίας επανειλημμένα αρνείται να έρθει και να πάρει θέση επί του συγκεκριμένου θέματος, δίνοντας απλώς και μόνο συνεντεύξεις</w:t>
      </w:r>
      <w:r>
        <w:rPr>
          <w:rFonts w:eastAsia="Times New Roman"/>
          <w:szCs w:val="24"/>
        </w:rPr>
        <w:t>,</w:t>
      </w:r>
      <w:r>
        <w:rPr>
          <w:rFonts w:eastAsia="Times New Roman"/>
          <w:szCs w:val="24"/>
        </w:rPr>
        <w:t xml:space="preserve"> για να δικαιολογήσει τα αδικαιολόγητα. </w:t>
      </w:r>
    </w:p>
    <w:p w14:paraId="20D454DE" w14:textId="77777777" w:rsidR="00926B21" w:rsidRDefault="009868C1">
      <w:pPr>
        <w:spacing w:after="0" w:line="600" w:lineRule="auto"/>
        <w:ind w:firstLine="720"/>
        <w:jc w:val="both"/>
        <w:rPr>
          <w:rFonts w:eastAsia="Times New Roman"/>
          <w:szCs w:val="24"/>
        </w:rPr>
      </w:pPr>
      <w:r>
        <w:rPr>
          <w:rFonts w:eastAsia="Times New Roman"/>
          <w:szCs w:val="24"/>
        </w:rPr>
        <w:t>Σε σχέση με την επίκαιρη ερώτηση ως προς τις αδιάθετες ποσότητες πατάτας, ι</w:t>
      </w:r>
      <w:r>
        <w:rPr>
          <w:rFonts w:eastAsia="Times New Roman"/>
          <w:szCs w:val="24"/>
        </w:rPr>
        <w:t xml:space="preserve">διαίτερα από δύο χωριά του Νομού Σερρών, την </w:t>
      </w:r>
      <w:proofErr w:type="spellStart"/>
      <w:r>
        <w:rPr>
          <w:rFonts w:eastAsia="Times New Roman"/>
          <w:szCs w:val="24"/>
        </w:rPr>
        <w:t>Βροντού</w:t>
      </w:r>
      <w:proofErr w:type="spellEnd"/>
      <w:r>
        <w:rPr>
          <w:rFonts w:eastAsia="Times New Roman"/>
          <w:szCs w:val="24"/>
        </w:rPr>
        <w:t xml:space="preserve"> και την Ορεινή, δύο ακριτικά ορεινά χωριά με ιδιαίτερες καιρικές και κλιματολογικές συνθήκες, θα ήθελα να αναφέρω τα εξής:</w:t>
      </w:r>
      <w:r w:rsidDel="00963A2F">
        <w:rPr>
          <w:rFonts w:eastAsia="Times New Roman"/>
          <w:szCs w:val="24"/>
        </w:rPr>
        <w:t xml:space="preserve"> </w:t>
      </w:r>
      <w:r>
        <w:rPr>
          <w:rFonts w:eastAsia="Times New Roman"/>
          <w:szCs w:val="24"/>
        </w:rPr>
        <w:t>Από τον Νοέμβριο του 2017, κύριε Υφυπουργέ, με ερώτησή μου, είχα κάνει γνωστό στ</w:t>
      </w:r>
      <w:r>
        <w:rPr>
          <w:rFonts w:eastAsia="Times New Roman"/>
          <w:szCs w:val="24"/>
        </w:rPr>
        <w:t xml:space="preserve">ο Υπουργείο ότι οι παραγωγοί πατάτας από τη συγκεκριμένη περιοχή είχαν </w:t>
      </w:r>
      <w:r>
        <w:rPr>
          <w:rFonts w:eastAsia="Times New Roman"/>
          <w:szCs w:val="24"/>
        </w:rPr>
        <w:lastRenderedPageBreak/>
        <w:t>πρόβλημα ως προς τη διάθεσή της. Υπήρχε έλλειψη ενδιαφέροντος από τους εμπόρους</w:t>
      </w:r>
      <w:r>
        <w:rPr>
          <w:rFonts w:eastAsia="Times New Roman"/>
          <w:szCs w:val="24"/>
        </w:rPr>
        <w:t>,</w:t>
      </w:r>
      <w:r>
        <w:rPr>
          <w:rFonts w:eastAsia="Times New Roman"/>
          <w:szCs w:val="24"/>
        </w:rPr>
        <w:t xml:space="preserve"> λόγω των αθρόων εισαγωγών πατάτας και εναρμονισμένες πρακτικές από την πλευρά τους, ούτως ώστε να συμπιέ</w:t>
      </w:r>
      <w:r>
        <w:rPr>
          <w:rFonts w:eastAsia="Times New Roman"/>
          <w:szCs w:val="24"/>
        </w:rPr>
        <w:t>σουν τις τιμές, κάτι το οποίο πέτυχαν.</w:t>
      </w:r>
    </w:p>
    <w:p w14:paraId="20D454DF" w14:textId="77777777" w:rsidR="00926B21" w:rsidRDefault="009868C1">
      <w:pPr>
        <w:spacing w:after="0" w:line="600" w:lineRule="auto"/>
        <w:ind w:firstLine="720"/>
        <w:jc w:val="both"/>
        <w:rPr>
          <w:rFonts w:eastAsia="Times New Roman"/>
          <w:szCs w:val="24"/>
        </w:rPr>
      </w:pPr>
      <w:r>
        <w:rPr>
          <w:rFonts w:eastAsia="Times New Roman"/>
          <w:szCs w:val="24"/>
        </w:rPr>
        <w:t>Να σκεφτείτε ότι στα συγκεκριμένα χωριά η καλλιέργεια είναι μονοκαλλιέργεια. Εκτός από ένα 10% που βάζει φασόλια, οι υπόλοιπες καλλιέργειες περιορίζονται μόνο στην καλλιέργεια πατάτας. Το κόστος παραγωγής είναι αυξημέ</w:t>
      </w:r>
      <w:r>
        <w:rPr>
          <w:rFonts w:eastAsia="Times New Roman"/>
          <w:szCs w:val="24"/>
        </w:rPr>
        <w:t xml:space="preserve">νο, περίπου 600 ευρώ το στρέμμα, που σημαίνει ότι ο παραγωγός </w:t>
      </w:r>
      <w:r>
        <w:rPr>
          <w:rFonts w:eastAsia="Times New Roman"/>
          <w:szCs w:val="24"/>
        </w:rPr>
        <w:t xml:space="preserve">έχει κόστος ανά κιλό </w:t>
      </w:r>
      <w:r>
        <w:rPr>
          <w:rFonts w:eastAsia="Times New Roman"/>
          <w:szCs w:val="24"/>
        </w:rPr>
        <w:t xml:space="preserve">0,28 με 0,30 ευρώ. </w:t>
      </w:r>
    </w:p>
    <w:p w14:paraId="20D454E0" w14:textId="77777777" w:rsidR="00926B21" w:rsidRDefault="009868C1">
      <w:pPr>
        <w:spacing w:after="0" w:line="600" w:lineRule="auto"/>
        <w:ind w:firstLine="720"/>
        <w:jc w:val="both"/>
        <w:rPr>
          <w:rFonts w:eastAsia="Times New Roman"/>
          <w:szCs w:val="24"/>
        </w:rPr>
      </w:pPr>
      <w:r>
        <w:rPr>
          <w:rFonts w:eastAsia="Times New Roman"/>
          <w:szCs w:val="24"/>
        </w:rPr>
        <w:t xml:space="preserve">Οι έμποροι ζητούσαν να πάρουν τις πατάτες περίπου 0,12 με 0,14 ευρώ. Αυτό καταλαβαίνετε ότι ήταν καταστροφή για τους παραγωγούς. </w:t>
      </w:r>
    </w:p>
    <w:p w14:paraId="20D454E1" w14:textId="77777777" w:rsidR="00926B21" w:rsidRDefault="009868C1">
      <w:pPr>
        <w:spacing w:after="0" w:line="600" w:lineRule="auto"/>
        <w:ind w:firstLine="720"/>
        <w:jc w:val="both"/>
        <w:rPr>
          <w:rFonts w:eastAsia="Times New Roman"/>
          <w:szCs w:val="24"/>
        </w:rPr>
      </w:pPr>
      <w:r>
        <w:rPr>
          <w:rFonts w:eastAsia="Times New Roman"/>
          <w:szCs w:val="24"/>
        </w:rPr>
        <w:t xml:space="preserve">Είχα θέσει ερώτηση τότε στο Υπουργείο εάν θα μπορούσε να κάνει παρέμβαση, ούτως ώστε να </w:t>
      </w:r>
      <w:proofErr w:type="spellStart"/>
      <w:r>
        <w:rPr>
          <w:rFonts w:eastAsia="Times New Roman"/>
          <w:szCs w:val="24"/>
        </w:rPr>
        <w:t>απορροφηθεί</w:t>
      </w:r>
      <w:proofErr w:type="spellEnd"/>
      <w:r>
        <w:rPr>
          <w:rFonts w:eastAsia="Times New Roman"/>
          <w:szCs w:val="24"/>
        </w:rPr>
        <w:t xml:space="preserve"> ένα μέρος της πατάτας για επισιτιστική βοήθεια στους απόρους και στους πρόσφυγες ή ακόμη και σε συνεργασία με το Υπουργείο Εθνικής Άμυνας για την αγορά αδιά</w:t>
      </w:r>
      <w:r>
        <w:rPr>
          <w:rFonts w:eastAsia="Times New Roman"/>
          <w:szCs w:val="24"/>
        </w:rPr>
        <w:t xml:space="preserve">θετων ποσοτήτων πατάτας από τις κοινότητες Άνω </w:t>
      </w:r>
      <w:proofErr w:type="spellStart"/>
      <w:r>
        <w:rPr>
          <w:rFonts w:eastAsia="Times New Roman"/>
          <w:szCs w:val="24"/>
        </w:rPr>
        <w:t>Βροντούς</w:t>
      </w:r>
      <w:proofErr w:type="spellEnd"/>
      <w:r>
        <w:rPr>
          <w:rFonts w:eastAsia="Times New Roman"/>
          <w:szCs w:val="24"/>
        </w:rPr>
        <w:t xml:space="preserve"> και Ορεινής. </w:t>
      </w:r>
    </w:p>
    <w:p w14:paraId="20D454E2" w14:textId="77777777" w:rsidR="00926B21" w:rsidRDefault="009868C1">
      <w:pPr>
        <w:spacing w:after="0" w:line="600" w:lineRule="auto"/>
        <w:ind w:firstLine="720"/>
        <w:jc w:val="both"/>
        <w:rPr>
          <w:rFonts w:eastAsia="Times New Roman"/>
          <w:szCs w:val="24"/>
        </w:rPr>
      </w:pPr>
      <w:r>
        <w:rPr>
          <w:rFonts w:eastAsia="Times New Roman"/>
          <w:szCs w:val="24"/>
        </w:rPr>
        <w:lastRenderedPageBreak/>
        <w:t>Εσείς μου απαντήσατε</w:t>
      </w:r>
      <w:r>
        <w:rPr>
          <w:rFonts w:eastAsia="Times New Roman"/>
          <w:szCs w:val="24"/>
        </w:rPr>
        <w:t>,</w:t>
      </w:r>
      <w:r>
        <w:rPr>
          <w:rFonts w:eastAsia="Times New Roman"/>
          <w:szCs w:val="24"/>
        </w:rPr>
        <w:t xml:space="preserve"> σε σχέση με τους </w:t>
      </w:r>
      <w:proofErr w:type="spellStart"/>
      <w:r>
        <w:rPr>
          <w:rFonts w:eastAsia="Times New Roman"/>
          <w:szCs w:val="24"/>
        </w:rPr>
        <w:t>φυτοϋγειονομικούς</w:t>
      </w:r>
      <w:proofErr w:type="spellEnd"/>
      <w:r>
        <w:rPr>
          <w:rFonts w:eastAsia="Times New Roman"/>
          <w:szCs w:val="24"/>
        </w:rPr>
        <w:t xml:space="preserve"> ελέγχους, που και αυτό το έθετα ως ερώτημα, για την αμφιβόλου ποιότητας πατάτα</w:t>
      </w:r>
      <w:r>
        <w:rPr>
          <w:rFonts w:eastAsia="Times New Roman"/>
          <w:szCs w:val="24"/>
        </w:rPr>
        <w:t>,</w:t>
      </w:r>
      <w:r>
        <w:rPr>
          <w:rFonts w:eastAsia="Times New Roman"/>
          <w:szCs w:val="24"/>
        </w:rPr>
        <w:t xml:space="preserve"> που έρχεται</w:t>
      </w:r>
      <w:r>
        <w:rPr>
          <w:rFonts w:eastAsia="Times New Roman"/>
          <w:szCs w:val="24"/>
        </w:rPr>
        <w:t>,</w:t>
      </w:r>
      <w:r>
        <w:rPr>
          <w:rFonts w:eastAsia="Times New Roman"/>
          <w:szCs w:val="24"/>
        </w:rPr>
        <w:t xml:space="preserve"> ιδιαίτερα από την Αίγυπτο. </w:t>
      </w:r>
    </w:p>
    <w:p w14:paraId="20D454E3" w14:textId="77777777" w:rsidR="00926B21" w:rsidRDefault="009868C1">
      <w:pPr>
        <w:spacing w:after="0" w:line="600" w:lineRule="auto"/>
        <w:ind w:firstLine="720"/>
        <w:jc w:val="both"/>
        <w:rPr>
          <w:rFonts w:eastAsia="Times New Roman"/>
          <w:szCs w:val="24"/>
        </w:rPr>
      </w:pPr>
      <w:r>
        <w:rPr>
          <w:rFonts w:eastAsia="Times New Roman"/>
          <w:szCs w:val="24"/>
        </w:rPr>
        <w:t xml:space="preserve">Αναγκάστηκα να </w:t>
      </w:r>
      <w:proofErr w:type="spellStart"/>
      <w:r>
        <w:rPr>
          <w:rFonts w:eastAsia="Times New Roman"/>
          <w:szCs w:val="24"/>
        </w:rPr>
        <w:t>επανακαταθέσω</w:t>
      </w:r>
      <w:proofErr w:type="spellEnd"/>
      <w:r>
        <w:rPr>
          <w:rFonts w:eastAsia="Times New Roman"/>
          <w:szCs w:val="24"/>
        </w:rPr>
        <w:t xml:space="preserve"> τον Απρίλιο επίκαιρη ερώτηση πλέον, με το που ξεκίνησε να ανεβαίνει η θερμοκρασία, γιατί όπως ξέρετε</w:t>
      </w:r>
      <w:r>
        <w:rPr>
          <w:rFonts w:eastAsia="Times New Roman"/>
          <w:szCs w:val="24"/>
        </w:rPr>
        <w:t>,</w:t>
      </w:r>
      <w:r>
        <w:rPr>
          <w:rFonts w:eastAsia="Times New Roman"/>
          <w:szCs w:val="24"/>
        </w:rPr>
        <w:t xml:space="preserve"> η πατάτα είναι ευπαθές προϊόν.</w:t>
      </w:r>
    </w:p>
    <w:p w14:paraId="20D454E4" w14:textId="77777777" w:rsidR="00926B21" w:rsidRDefault="009868C1">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0D454E5" w14:textId="77777777" w:rsidR="00926B21" w:rsidRDefault="009868C1">
      <w:pPr>
        <w:spacing w:after="0" w:line="600" w:lineRule="auto"/>
        <w:ind w:firstLine="720"/>
        <w:jc w:val="both"/>
        <w:rPr>
          <w:rFonts w:eastAsia="Times New Roman"/>
          <w:szCs w:val="24"/>
        </w:rPr>
      </w:pPr>
      <w:r w:rsidRPr="00AD7309">
        <w:rPr>
          <w:rFonts w:eastAsia="Times New Roman"/>
          <w:b/>
          <w:szCs w:val="24"/>
        </w:rPr>
        <w:t>ΠΡΟΕΔΡΕΥΩΝ</w:t>
      </w:r>
      <w:r w:rsidRPr="00AD7309">
        <w:rPr>
          <w:rFonts w:eastAsia="Times New Roman"/>
          <w:b/>
          <w:szCs w:val="24"/>
        </w:rPr>
        <w:t xml:space="preserve"> (Αναστάσιος Κουράκης):</w:t>
      </w:r>
      <w:r>
        <w:rPr>
          <w:rFonts w:eastAsia="Times New Roman"/>
          <w:szCs w:val="24"/>
        </w:rPr>
        <w:t xml:space="preserve"> Ολοκληρώστε σας παρακαλώ. </w:t>
      </w:r>
    </w:p>
    <w:p w14:paraId="20D454E6" w14:textId="77777777" w:rsidR="00926B21" w:rsidRDefault="009868C1">
      <w:pPr>
        <w:spacing w:after="0" w:line="600" w:lineRule="auto"/>
        <w:ind w:firstLine="720"/>
        <w:jc w:val="both"/>
        <w:rPr>
          <w:rFonts w:eastAsia="Times New Roman"/>
          <w:szCs w:val="24"/>
        </w:rPr>
      </w:pPr>
      <w:r w:rsidRPr="00AD7309">
        <w:rPr>
          <w:rFonts w:eastAsia="Times New Roman"/>
          <w:b/>
          <w:szCs w:val="24"/>
        </w:rPr>
        <w:t>ΜΙΧΑΗΛ ΤΖΕΛΕΠΗΣ:</w:t>
      </w:r>
      <w:r>
        <w:rPr>
          <w:rFonts w:eastAsia="Times New Roman"/>
          <w:szCs w:val="24"/>
        </w:rPr>
        <w:t xml:space="preserve"> Ολοκληρώνω, κύριε Πρόεδρε, αλλά η ερώτηση είναι συνδεδεμένη και με την προηγούμενη.</w:t>
      </w:r>
    </w:p>
    <w:p w14:paraId="20D454E7" w14:textId="77777777" w:rsidR="00926B21" w:rsidRDefault="009868C1">
      <w:pPr>
        <w:spacing w:after="0" w:line="600" w:lineRule="auto"/>
        <w:ind w:firstLine="720"/>
        <w:jc w:val="both"/>
        <w:rPr>
          <w:rFonts w:eastAsia="Times New Roman"/>
          <w:szCs w:val="24"/>
        </w:rPr>
      </w:pPr>
      <w:r>
        <w:rPr>
          <w:rFonts w:eastAsia="Times New Roman"/>
          <w:szCs w:val="24"/>
        </w:rPr>
        <w:t>Αυτή τη στιγμή</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πατάτα έχει </w:t>
      </w:r>
      <w:proofErr w:type="spellStart"/>
      <w:r>
        <w:rPr>
          <w:rFonts w:eastAsia="Times New Roman"/>
          <w:szCs w:val="24"/>
        </w:rPr>
        <w:t>απορροφηθεί</w:t>
      </w:r>
      <w:proofErr w:type="spellEnd"/>
      <w:r>
        <w:rPr>
          <w:rFonts w:eastAsia="Times New Roman"/>
          <w:szCs w:val="24"/>
        </w:rPr>
        <w:t xml:space="preserve"> σε έναν βαθμό</w:t>
      </w:r>
      <w:r>
        <w:rPr>
          <w:rFonts w:eastAsia="Times New Roman"/>
          <w:szCs w:val="24"/>
        </w:rPr>
        <w:t xml:space="preserve">, </w:t>
      </w:r>
      <w:r>
        <w:rPr>
          <w:rFonts w:eastAsia="Times New Roman"/>
          <w:szCs w:val="24"/>
        </w:rPr>
        <w:t xml:space="preserve">από τους </w:t>
      </w:r>
      <w:r>
        <w:rPr>
          <w:rFonts w:eastAsia="Times New Roman"/>
          <w:szCs w:val="24"/>
        </w:rPr>
        <w:t>τριάντα χιλιάδες</w:t>
      </w:r>
      <w:r>
        <w:rPr>
          <w:rFonts w:eastAsia="Times New Roman"/>
          <w:szCs w:val="24"/>
        </w:rPr>
        <w:t xml:space="preserve"> τόνους</w:t>
      </w:r>
      <w:r>
        <w:rPr>
          <w:rFonts w:eastAsia="Times New Roman"/>
          <w:szCs w:val="24"/>
        </w:rPr>
        <w:t>,</w:t>
      </w:r>
      <w:r>
        <w:rPr>
          <w:rFonts w:eastAsia="Times New Roman"/>
          <w:szCs w:val="24"/>
        </w:rPr>
        <w:t xml:space="preserve"> η πλειοψηφία </w:t>
      </w:r>
      <w:r>
        <w:rPr>
          <w:rFonts w:eastAsia="Times New Roman"/>
          <w:szCs w:val="24"/>
        </w:rPr>
        <w:t>στην εξευτελιστική τιμή των 0,05 ευρώ, ενώ όση έχει μείνει έχει αλλοιωθεί και δεν είναι προς κατανάλωση.</w:t>
      </w:r>
    </w:p>
    <w:p w14:paraId="20D454E8" w14:textId="77777777" w:rsidR="00926B21" w:rsidRDefault="009868C1">
      <w:pPr>
        <w:spacing w:after="0" w:line="600" w:lineRule="auto"/>
        <w:ind w:firstLine="720"/>
        <w:jc w:val="both"/>
        <w:rPr>
          <w:rFonts w:eastAsia="Times New Roman"/>
          <w:szCs w:val="24"/>
        </w:rPr>
      </w:pPr>
      <w:r>
        <w:rPr>
          <w:rFonts w:eastAsia="Times New Roman"/>
          <w:szCs w:val="24"/>
        </w:rPr>
        <w:lastRenderedPageBreak/>
        <w:t>Γι’ αυτό, κύριε Υφυπουργέ, έκανα και τη συγκεκριμένη επίκαιρη ερώτηση, ούτως ώστε το Υπουργείο να μεριμνήσει</w:t>
      </w:r>
      <w:r>
        <w:rPr>
          <w:rFonts w:eastAsia="Times New Roman"/>
          <w:szCs w:val="24"/>
        </w:rPr>
        <w:t>,</w:t>
      </w:r>
      <w:r>
        <w:rPr>
          <w:rFonts w:eastAsia="Times New Roman"/>
          <w:szCs w:val="24"/>
        </w:rPr>
        <w:t xml:space="preserve"> προκειμένου οι συγκεκριμένοι παραγωγοί, π</w:t>
      </w:r>
      <w:r>
        <w:rPr>
          <w:rFonts w:eastAsia="Times New Roman"/>
          <w:szCs w:val="24"/>
        </w:rPr>
        <w:t xml:space="preserve">ου δεν μπορούν πλέον να μπουν ούτε καν στη νέα καλλιεργητική περίοδο -έχουν μείνει ανοιχτοί σε τράπεζες, σε εμπόρους κ.λπ.- </w:t>
      </w:r>
      <w:r>
        <w:rPr>
          <w:rFonts w:eastAsia="Times New Roman"/>
          <w:szCs w:val="24"/>
        </w:rPr>
        <w:t xml:space="preserve">για </w:t>
      </w:r>
      <w:r>
        <w:rPr>
          <w:rFonts w:eastAsia="Times New Roman"/>
          <w:szCs w:val="24"/>
        </w:rPr>
        <w:t>να μπορέσουν να επιβιώσουν. Ας μεριμνήσει το Υπουργείο</w:t>
      </w:r>
      <w:r>
        <w:rPr>
          <w:rFonts w:eastAsia="Times New Roman"/>
          <w:szCs w:val="24"/>
        </w:rPr>
        <w:t xml:space="preserve">, ώστε </w:t>
      </w:r>
      <w:r>
        <w:rPr>
          <w:rFonts w:eastAsia="Times New Roman"/>
          <w:szCs w:val="24"/>
        </w:rPr>
        <w:t>να πάρουν κάποια βοήθεια μέσω προγραμμάτων είτε αλληλεγγύης από την</w:t>
      </w:r>
      <w:r>
        <w:rPr>
          <w:rFonts w:eastAsia="Times New Roman"/>
          <w:szCs w:val="24"/>
        </w:rPr>
        <w:t xml:space="preserve"> Ευρωπαϊκή Ένωση είτε ακόμη και με χρήση του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w:t>
      </w:r>
      <w:r w:rsidRPr="00AD7309">
        <w:rPr>
          <w:rFonts w:eastAsia="Times New Roman"/>
          <w:szCs w:val="24"/>
        </w:rPr>
        <w:t xml:space="preserve"> </w:t>
      </w:r>
      <w:r>
        <w:rPr>
          <w:rFonts w:eastAsia="Times New Roman"/>
          <w:szCs w:val="24"/>
        </w:rPr>
        <w:t>ούτως ώστε να μπορέσουν να παραμείνουν στα ακριτικά χωριά τους και να συνεχίσουν την παραγωγή τους.</w:t>
      </w:r>
    </w:p>
    <w:p w14:paraId="20D454E9" w14:textId="77777777" w:rsidR="00926B21" w:rsidRDefault="009868C1">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20D454EA" w14:textId="77777777" w:rsidR="00926B21" w:rsidRDefault="009868C1">
      <w:pPr>
        <w:spacing w:after="0" w:line="600" w:lineRule="auto"/>
        <w:ind w:firstLine="720"/>
        <w:jc w:val="both"/>
        <w:rPr>
          <w:rFonts w:eastAsia="Times New Roman"/>
          <w:szCs w:val="24"/>
        </w:rPr>
      </w:pPr>
      <w:r w:rsidRPr="00AD7309">
        <w:rPr>
          <w:rFonts w:eastAsia="Times New Roman"/>
          <w:b/>
          <w:szCs w:val="24"/>
        </w:rPr>
        <w:t>ΠΡΟΕΔΡΕΥΩΝ (Αναστάσιος Κουράκης):</w:t>
      </w:r>
      <w:r>
        <w:rPr>
          <w:rFonts w:eastAsia="Times New Roman"/>
          <w:szCs w:val="24"/>
        </w:rPr>
        <w:t xml:space="preserve"> Ευχαριστούμε, κύριε Τζελέπη. </w:t>
      </w:r>
    </w:p>
    <w:p w14:paraId="20D454EB" w14:textId="77777777" w:rsidR="00926B21" w:rsidRDefault="009868C1">
      <w:pPr>
        <w:spacing w:after="0" w:line="600" w:lineRule="auto"/>
        <w:ind w:firstLine="720"/>
        <w:jc w:val="both"/>
        <w:rPr>
          <w:rFonts w:eastAsia="Times New Roman"/>
          <w:szCs w:val="24"/>
        </w:rPr>
      </w:pPr>
      <w:r>
        <w:rPr>
          <w:rFonts w:eastAsia="Times New Roman"/>
          <w:szCs w:val="24"/>
        </w:rPr>
        <w:t>Ο Υφυπου</w:t>
      </w:r>
      <w:r>
        <w:rPr>
          <w:rFonts w:eastAsia="Times New Roman"/>
          <w:szCs w:val="24"/>
        </w:rPr>
        <w:t xml:space="preserve">ργός Αγροτικής Ανάπτυξης και Τροφίμων κ. Βασίλειος Κόκκαλης, έχει τον λόγο για τρία λεπτά. </w:t>
      </w:r>
    </w:p>
    <w:p w14:paraId="20D454EC" w14:textId="77777777" w:rsidR="00926B21" w:rsidRDefault="009868C1">
      <w:pPr>
        <w:spacing w:after="0" w:line="600" w:lineRule="auto"/>
        <w:ind w:firstLine="720"/>
        <w:jc w:val="both"/>
        <w:rPr>
          <w:rFonts w:eastAsia="Times New Roman"/>
          <w:szCs w:val="24"/>
        </w:rPr>
      </w:pPr>
      <w:r w:rsidRPr="00804B26">
        <w:rPr>
          <w:rFonts w:eastAsia="Times New Roman"/>
          <w:b/>
          <w:szCs w:val="24"/>
        </w:rPr>
        <w:lastRenderedPageBreak/>
        <w:t>ΒΑΣΙΛΕΙΟΣ ΚΟΚΚΑΛΗΣ (Υφυπουργός Αγροτικής Ανάπτυξης και Τροφίμων):</w:t>
      </w:r>
      <w:r>
        <w:rPr>
          <w:rFonts w:eastAsia="Times New Roman"/>
          <w:szCs w:val="24"/>
        </w:rPr>
        <w:t xml:space="preserve"> Κύριε Βουλευτά, πράγματι υπάρχει το πρόβλημα με την αδιάθετη πατάτα στον Νομό Σερρών, στις περιοχέ</w:t>
      </w:r>
      <w:r>
        <w:rPr>
          <w:rFonts w:eastAsia="Times New Roman"/>
          <w:szCs w:val="24"/>
        </w:rPr>
        <w:t xml:space="preserve">ς </w:t>
      </w:r>
      <w:proofErr w:type="spellStart"/>
      <w:r>
        <w:rPr>
          <w:rFonts w:eastAsia="Times New Roman"/>
          <w:szCs w:val="24"/>
        </w:rPr>
        <w:t>Βροντούς</w:t>
      </w:r>
      <w:proofErr w:type="spellEnd"/>
      <w:r>
        <w:rPr>
          <w:rFonts w:eastAsia="Times New Roman"/>
          <w:szCs w:val="24"/>
        </w:rPr>
        <w:t xml:space="preserve"> και Ορεινής, αλλά υπάρχει και στο Νευροκόπι. </w:t>
      </w:r>
    </w:p>
    <w:p w14:paraId="20D454ED" w14:textId="77777777" w:rsidR="00926B21" w:rsidRDefault="009868C1">
      <w:pPr>
        <w:spacing w:after="0" w:line="600" w:lineRule="auto"/>
        <w:ind w:firstLine="720"/>
        <w:jc w:val="both"/>
        <w:rPr>
          <w:rFonts w:eastAsia="Times New Roman"/>
          <w:szCs w:val="24"/>
        </w:rPr>
      </w:pPr>
      <w:r>
        <w:rPr>
          <w:rFonts w:eastAsia="Times New Roman"/>
          <w:szCs w:val="24"/>
        </w:rPr>
        <w:t xml:space="preserve">Προσωπικά, είμαι σε συνεχή επαφή και με τους δημάρχους και με τους συνεταιρισμούς και γνωρίζουμε πολύ καλά το πρόβλημα. </w:t>
      </w:r>
    </w:p>
    <w:p w14:paraId="20D454EE" w14:textId="77777777" w:rsidR="00926B21" w:rsidRDefault="009868C1">
      <w:pPr>
        <w:spacing w:after="0" w:line="600" w:lineRule="auto"/>
        <w:ind w:firstLine="720"/>
        <w:jc w:val="both"/>
        <w:rPr>
          <w:rFonts w:eastAsia="Times New Roman"/>
          <w:szCs w:val="24"/>
        </w:rPr>
      </w:pPr>
      <w:r>
        <w:rPr>
          <w:rFonts w:eastAsia="Times New Roman"/>
          <w:szCs w:val="24"/>
        </w:rPr>
        <w:t>Να δούμε, όμως, τι έχει κάνει και τι μπορεί να κάνει το Υπουργείο Αγροτικής Αν</w:t>
      </w:r>
      <w:r>
        <w:rPr>
          <w:rFonts w:eastAsia="Times New Roman"/>
          <w:szCs w:val="24"/>
        </w:rPr>
        <w:t xml:space="preserve">άπτυξης για το συγκεκριμένο πρόβλημα, για την πατάτα. </w:t>
      </w:r>
    </w:p>
    <w:p w14:paraId="20D454EF" w14:textId="77777777" w:rsidR="00926B21" w:rsidRDefault="009868C1">
      <w:pPr>
        <w:spacing w:after="0" w:line="600" w:lineRule="auto"/>
        <w:ind w:firstLine="720"/>
        <w:jc w:val="both"/>
        <w:rPr>
          <w:rFonts w:eastAsia="Times New Roman"/>
          <w:szCs w:val="24"/>
        </w:rPr>
      </w:pPr>
      <w:r>
        <w:rPr>
          <w:rFonts w:eastAsia="Times New Roman"/>
          <w:szCs w:val="24"/>
        </w:rPr>
        <w:t xml:space="preserve">Κατ’ αρχάς, η έκταση είναι περίπου 3,5 χιλιάδες στρέμματα σε αυτές τις περιοχές. Η πατάτα, δυστυχώς, δεν ανήκει στα προϊόντα των </w:t>
      </w:r>
      <w:proofErr w:type="spellStart"/>
      <w:r>
        <w:rPr>
          <w:rFonts w:eastAsia="Times New Roman"/>
          <w:szCs w:val="24"/>
        </w:rPr>
        <w:t>οπωροκηπευτικών</w:t>
      </w:r>
      <w:proofErr w:type="spellEnd"/>
      <w:r>
        <w:rPr>
          <w:rFonts w:eastAsia="Times New Roman"/>
          <w:szCs w:val="24"/>
        </w:rPr>
        <w:t xml:space="preserve">, ώστε να επωφεληθεί των δράσεων των επιχειρησιακών προγραμμάτων και των οργανώσεων, όπως πολύ καλά γνωρίζετε. </w:t>
      </w:r>
    </w:p>
    <w:p w14:paraId="20D454F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Τι έχει κάνει και τι μπορεί να κάνει το Υπουργείο Αγροτικής Ανάπτυξης για την αδιάθετη ποσότητα; Πρώτον, το θεσμικό πλαίσιο για τους συνεταιρισμούς και τις ομάδες παραγωγών, δεύτερον, την ενίσχυση των επαγγελματιών παραγωγών στα σχέδια </w:t>
      </w:r>
      <w:r>
        <w:rPr>
          <w:rFonts w:eastAsia="Times New Roman" w:cs="Times New Roman"/>
          <w:szCs w:val="24"/>
        </w:rPr>
        <w:lastRenderedPageBreak/>
        <w:t>βελτίωσης για τον μη</w:t>
      </w:r>
      <w:r>
        <w:rPr>
          <w:rFonts w:eastAsia="Times New Roman" w:cs="Times New Roman"/>
          <w:szCs w:val="24"/>
        </w:rPr>
        <w:t xml:space="preserve">χανολογικό εξοπλισμό, τρίτον, την τυποποίηση-μεταποίηση της πατάτας και την εγκατάσταση νέων </w:t>
      </w:r>
      <w:proofErr w:type="spellStart"/>
      <w:r>
        <w:rPr>
          <w:rFonts w:eastAsia="Times New Roman" w:cs="Times New Roman"/>
          <w:szCs w:val="24"/>
        </w:rPr>
        <w:t>θερμοκηπιακών</w:t>
      </w:r>
      <w:proofErr w:type="spellEnd"/>
      <w:r>
        <w:rPr>
          <w:rFonts w:eastAsia="Times New Roman" w:cs="Times New Roman"/>
          <w:szCs w:val="24"/>
        </w:rPr>
        <w:t xml:space="preserve"> εγκαταστάσεων, αλλά και </w:t>
      </w:r>
      <w:proofErr w:type="spellStart"/>
      <w:r>
        <w:rPr>
          <w:rFonts w:eastAsia="Times New Roman" w:cs="Times New Roman"/>
          <w:szCs w:val="24"/>
        </w:rPr>
        <w:t>δικτυοκηπίων</w:t>
      </w:r>
      <w:proofErr w:type="spellEnd"/>
      <w:r>
        <w:rPr>
          <w:rFonts w:eastAsia="Times New Roman" w:cs="Times New Roman"/>
          <w:szCs w:val="24"/>
        </w:rPr>
        <w:t xml:space="preserve"> για την πατάτα.</w:t>
      </w:r>
    </w:p>
    <w:p w14:paraId="20D454F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Όπως πολύ καλά καταλαβαίνετε, το Υπουργείο Αγροτικής Ανάπτυξης είναι</w:t>
      </w:r>
      <w:r>
        <w:rPr>
          <w:rFonts w:eastAsia="Times New Roman" w:cs="Times New Roman"/>
          <w:szCs w:val="24"/>
        </w:rPr>
        <w:t>,</w:t>
      </w:r>
      <w:r>
        <w:rPr>
          <w:rFonts w:eastAsia="Times New Roman" w:cs="Times New Roman"/>
          <w:szCs w:val="24"/>
        </w:rPr>
        <w:t xml:space="preserve"> αφ’ ενός υποχρεωμένο να δη</w:t>
      </w:r>
      <w:r>
        <w:rPr>
          <w:rFonts w:eastAsia="Times New Roman" w:cs="Times New Roman"/>
          <w:szCs w:val="24"/>
        </w:rPr>
        <w:t xml:space="preserve">μιουργήσει το θεσμικό πλαίσιο για έναν υγιή συνεργατισμό, διότι για να </w:t>
      </w:r>
      <w:proofErr w:type="spellStart"/>
      <w:r>
        <w:rPr>
          <w:rFonts w:eastAsia="Times New Roman" w:cs="Times New Roman"/>
          <w:szCs w:val="24"/>
        </w:rPr>
        <w:t>απορροφηθεί</w:t>
      </w:r>
      <w:proofErr w:type="spellEnd"/>
      <w:r>
        <w:rPr>
          <w:rFonts w:eastAsia="Times New Roman" w:cs="Times New Roman"/>
          <w:szCs w:val="24"/>
        </w:rPr>
        <w:t xml:space="preserve"> το προϊόν, χρειάζονται οι συνέργειες όλων, κύριε Βουλευτά. Μαγικές λύσεις δεν υπάρχουν.</w:t>
      </w:r>
    </w:p>
    <w:p w14:paraId="20D454F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Μου δίνεται η δυνατότητα να μιλήσω για ένα τεράστιο πρόβλημα</w:t>
      </w:r>
      <w:r>
        <w:rPr>
          <w:rFonts w:eastAsia="Times New Roman" w:cs="Times New Roman"/>
          <w:szCs w:val="24"/>
        </w:rPr>
        <w:t>,</w:t>
      </w:r>
      <w:r>
        <w:rPr>
          <w:rFonts w:eastAsia="Times New Roman" w:cs="Times New Roman"/>
          <w:szCs w:val="24"/>
        </w:rPr>
        <w:t xml:space="preserve"> με το οποίο ποτέ δεν έχ</w:t>
      </w:r>
      <w:r>
        <w:rPr>
          <w:rFonts w:eastAsia="Times New Roman" w:cs="Times New Roman"/>
          <w:szCs w:val="24"/>
        </w:rPr>
        <w:t>ει ασχοληθεί κανείς στην ελληνική γεωργία.</w:t>
      </w:r>
    </w:p>
    <w:p w14:paraId="20D454F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Επ’ </w:t>
      </w:r>
      <w:proofErr w:type="spellStart"/>
      <w:r>
        <w:rPr>
          <w:rFonts w:eastAsia="Times New Roman" w:cs="Times New Roman"/>
          <w:szCs w:val="24"/>
        </w:rPr>
        <w:t>ουδενί</w:t>
      </w:r>
      <w:proofErr w:type="spellEnd"/>
      <w:r>
        <w:rPr>
          <w:rFonts w:eastAsia="Times New Roman" w:cs="Times New Roman"/>
          <w:szCs w:val="24"/>
        </w:rPr>
        <w:t xml:space="preserve"> δεν λέω να εγκαταλείψουν την πατάτα οι άνθρωποι, αλλά οι αγρότες δεν γνωρίζουν τον πελάτη τους, κύριε Βουλευτά. Δεν τον γνωρίζουν. Πρέπει επιτέλους </w:t>
      </w:r>
      <w:r>
        <w:rPr>
          <w:rFonts w:eastAsia="Times New Roman" w:cs="Times New Roman"/>
          <w:szCs w:val="24"/>
        </w:rPr>
        <w:lastRenderedPageBreak/>
        <w:t>να έρθει και στη χώρα μας ο θεσμός του αγροτικού μάρκε</w:t>
      </w:r>
      <w:r>
        <w:rPr>
          <w:rFonts w:eastAsia="Times New Roman" w:cs="Times New Roman"/>
          <w:szCs w:val="24"/>
        </w:rPr>
        <w:t>τινγκ. Οι ευθύνες, οι υποχρεώσεις της πολιτείας είναι δεδομένες. Υγιής συνεργατισμός, ενίσχυση των σχεδίων βελτιώσεων.</w:t>
      </w:r>
    </w:p>
    <w:p w14:paraId="20D454F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Στη δευτερολογία μου θα σας αναφέρω επακριβώς</w:t>
      </w:r>
      <w:r>
        <w:rPr>
          <w:rFonts w:eastAsia="Times New Roman" w:cs="Times New Roman"/>
          <w:szCs w:val="24"/>
        </w:rPr>
        <w:t>,</w:t>
      </w:r>
      <w:r>
        <w:rPr>
          <w:rFonts w:eastAsia="Times New Roman" w:cs="Times New Roman"/>
          <w:szCs w:val="24"/>
        </w:rPr>
        <w:t xml:space="preserve"> ακόμα και αυτός ο υγιής συνεργατισμός</w:t>
      </w:r>
      <w:r>
        <w:rPr>
          <w:rFonts w:eastAsia="Times New Roman" w:cs="Times New Roman"/>
          <w:szCs w:val="24"/>
        </w:rPr>
        <w:t>,</w:t>
      </w:r>
      <w:r>
        <w:rPr>
          <w:rFonts w:eastAsia="Times New Roman" w:cs="Times New Roman"/>
          <w:szCs w:val="24"/>
        </w:rPr>
        <w:t xml:space="preserve"> τι σχέση έχει με τη συνδρομή που μπορούμε να δώσουμ</w:t>
      </w:r>
      <w:r>
        <w:rPr>
          <w:rFonts w:eastAsia="Times New Roman" w:cs="Times New Roman"/>
          <w:szCs w:val="24"/>
        </w:rPr>
        <w:t xml:space="preserve">ε στους </w:t>
      </w:r>
      <w:proofErr w:type="spellStart"/>
      <w:r>
        <w:rPr>
          <w:rFonts w:eastAsia="Times New Roman" w:cs="Times New Roman"/>
          <w:szCs w:val="24"/>
        </w:rPr>
        <w:t>πατατοπαραγωγούς</w:t>
      </w:r>
      <w:proofErr w:type="spellEnd"/>
      <w:r>
        <w:rPr>
          <w:rFonts w:eastAsia="Times New Roman" w:cs="Times New Roman"/>
          <w:szCs w:val="24"/>
        </w:rPr>
        <w:t xml:space="preserve"> </w:t>
      </w:r>
      <w:r>
        <w:rPr>
          <w:rFonts w:eastAsia="Times New Roman" w:cs="Times New Roman"/>
          <w:szCs w:val="24"/>
        </w:rPr>
        <w:t>είτε εμείς είτε τα άλλα Υπουργεία που ζητάτε.</w:t>
      </w:r>
    </w:p>
    <w:p w14:paraId="20D454F5" w14:textId="77777777" w:rsidR="00926B21" w:rsidRDefault="009868C1">
      <w:pPr>
        <w:spacing w:line="600" w:lineRule="auto"/>
        <w:ind w:firstLine="720"/>
        <w:jc w:val="both"/>
        <w:rPr>
          <w:rFonts w:eastAsia="Times New Roman" w:cs="Times New Roman"/>
          <w:szCs w:val="24"/>
        </w:rPr>
      </w:pPr>
      <w:r w:rsidRPr="001505E5">
        <w:rPr>
          <w:rFonts w:eastAsia="Times New Roman" w:cs="Times New Roman"/>
          <w:b/>
          <w:szCs w:val="24"/>
        </w:rPr>
        <w:t>ΠΡΟΕΔΡΕΥΩΝ (Αναστάσιος Κουράκης):</w:t>
      </w:r>
      <w:r w:rsidRPr="001505E5">
        <w:rPr>
          <w:rFonts w:eastAsia="Times New Roman" w:cs="Times New Roman"/>
          <w:szCs w:val="24"/>
        </w:rPr>
        <w:t xml:space="preserve"> </w:t>
      </w:r>
      <w:r>
        <w:rPr>
          <w:rFonts w:eastAsia="Times New Roman" w:cs="Times New Roman"/>
          <w:szCs w:val="24"/>
        </w:rPr>
        <w:t>Ευχαριστούμε τον κύριο Υπουργό.</w:t>
      </w:r>
    </w:p>
    <w:p w14:paraId="20D454F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Βουλευτά, κύριε Τζελέπη, έχετε τον λόγο για τη δευτερολογία σας για τρία λεπτά.</w:t>
      </w:r>
    </w:p>
    <w:p w14:paraId="20D454F7"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Υπουργέ, τ</w:t>
      </w:r>
      <w:r>
        <w:rPr>
          <w:rFonts w:eastAsia="Times New Roman" w:cs="Times New Roman"/>
          <w:szCs w:val="24"/>
        </w:rPr>
        <w:t xml:space="preserve">α δέχομαι αυτά, ομάδες παραγωγών, οργάνωση των </w:t>
      </w:r>
      <w:proofErr w:type="spellStart"/>
      <w:r>
        <w:rPr>
          <w:rFonts w:eastAsia="Times New Roman" w:cs="Times New Roman"/>
          <w:szCs w:val="24"/>
        </w:rPr>
        <w:t>πατατοπαραγωγών</w:t>
      </w:r>
      <w:proofErr w:type="spellEnd"/>
      <w:r>
        <w:rPr>
          <w:rFonts w:eastAsia="Times New Roman" w:cs="Times New Roman"/>
          <w:szCs w:val="24"/>
        </w:rPr>
        <w:t>, σχέδια βελτίωσης. Πώς θα ενταχθούν; Θέλει και ίδια συμμετοχή. Μεταποίηση. Ναι, να οργανωθούν. Σε ποια κατεύθυνση και με τι χρήματα; Καταλαβαίνετε ότι αυτή τη στιγμή οι κάτοικοι συνολικά του λε</w:t>
      </w:r>
      <w:r>
        <w:rPr>
          <w:rFonts w:eastAsia="Times New Roman" w:cs="Times New Roman"/>
          <w:szCs w:val="24"/>
        </w:rPr>
        <w:t xml:space="preserve">κανοπεδίου Νευροκοπίου </w:t>
      </w:r>
      <w:r>
        <w:rPr>
          <w:rFonts w:eastAsia="Times New Roman" w:cs="Times New Roman"/>
          <w:szCs w:val="24"/>
        </w:rPr>
        <w:lastRenderedPageBreak/>
        <w:t xml:space="preserve">και ιδιαίτερα τα δύο συγκεκριμένα χωριά του </w:t>
      </w:r>
      <w:r>
        <w:rPr>
          <w:rFonts w:eastAsia="Times New Roman" w:cs="Times New Roman"/>
          <w:szCs w:val="24"/>
        </w:rPr>
        <w:t>ν</w:t>
      </w:r>
      <w:r>
        <w:rPr>
          <w:rFonts w:eastAsia="Times New Roman" w:cs="Times New Roman"/>
          <w:szCs w:val="24"/>
        </w:rPr>
        <w:t xml:space="preserve">ομού μου, Ορεινή και </w:t>
      </w:r>
      <w:proofErr w:type="spellStart"/>
      <w:r>
        <w:rPr>
          <w:rFonts w:eastAsia="Times New Roman" w:cs="Times New Roman"/>
          <w:szCs w:val="24"/>
        </w:rPr>
        <w:t>Βροντού</w:t>
      </w:r>
      <w:proofErr w:type="spellEnd"/>
      <w:r>
        <w:rPr>
          <w:rFonts w:eastAsia="Times New Roman" w:cs="Times New Roman"/>
          <w:szCs w:val="24"/>
        </w:rPr>
        <w:t>, δεν έχουν να πληρώσουν το εισιτήριο</w:t>
      </w:r>
      <w:r>
        <w:rPr>
          <w:rFonts w:eastAsia="Times New Roman" w:cs="Times New Roman"/>
          <w:szCs w:val="24"/>
        </w:rPr>
        <w:t xml:space="preserve"> για να στείλουν τα παιδιά τους στο σχολείο</w:t>
      </w:r>
      <w:r>
        <w:rPr>
          <w:rFonts w:eastAsia="Times New Roman" w:cs="Times New Roman"/>
          <w:szCs w:val="24"/>
        </w:rPr>
        <w:t>; Ξέρετε για ποια κατάσταση μιλάμε; Μιλάμε για προγραμματισμό του αύριο, όταν δε</w:t>
      </w:r>
      <w:r>
        <w:rPr>
          <w:rFonts w:eastAsia="Times New Roman" w:cs="Times New Roman"/>
          <w:szCs w:val="24"/>
        </w:rPr>
        <w:t>ν υπάρχει σήμερα;</w:t>
      </w:r>
    </w:p>
    <w:p w14:paraId="20D454F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Πρέπει να βρεθεί τρόπος, κύριε Υπουργέ, ούτως ώστε να μπορέσουν να επιβιώσουν πρωτίστως οι συγκεκριμένοι </w:t>
      </w:r>
      <w:proofErr w:type="spellStart"/>
      <w:r>
        <w:rPr>
          <w:rFonts w:eastAsia="Times New Roman" w:cs="Times New Roman"/>
          <w:szCs w:val="24"/>
        </w:rPr>
        <w:t>πατατοπαραγωγοί</w:t>
      </w:r>
      <w:proofErr w:type="spellEnd"/>
      <w:r>
        <w:rPr>
          <w:rFonts w:eastAsia="Times New Roman" w:cs="Times New Roman"/>
          <w:szCs w:val="24"/>
        </w:rPr>
        <w:t>, οι μόνιμοι κάτοικοι των ορεινών χωριών του λεκανοπεδίου του Νευροκοπίου -να το πάρουμε συνολικά- να μπορέσουν να μπο</w:t>
      </w:r>
      <w:r>
        <w:rPr>
          <w:rFonts w:eastAsia="Times New Roman" w:cs="Times New Roman"/>
          <w:szCs w:val="24"/>
        </w:rPr>
        <w:t>υν φέτος στην παραγωγή. Πώς θα μπουν στην παραγωγή; Έμειναν ανοικτοί από πέρυσι, χρωστούν στους εμπόρους, χρωστούν στην Αγροτική Τράπεζα, δεν ξέρουν και αυτοί πού χρωστούν. Ξέρετε τι σημαίνει να πουλάς την πατάτα 5 λεπτά, όταν έχει κοστολόγιο 28 ευρώ με 30</w:t>
      </w:r>
      <w:r>
        <w:rPr>
          <w:rFonts w:eastAsia="Times New Roman" w:cs="Times New Roman"/>
          <w:szCs w:val="24"/>
        </w:rPr>
        <w:t xml:space="preserve"> ευρώ το κιλό; Καταλαβαίνετε τι σημαίνει με μια καλλιέργεια</w:t>
      </w:r>
      <w:r>
        <w:rPr>
          <w:rFonts w:eastAsia="Times New Roman" w:cs="Times New Roman"/>
          <w:szCs w:val="24"/>
        </w:rPr>
        <w:t>,</w:t>
      </w:r>
      <w:r>
        <w:rPr>
          <w:rFonts w:eastAsia="Times New Roman" w:cs="Times New Roman"/>
          <w:szCs w:val="24"/>
        </w:rPr>
        <w:t xml:space="preserve"> που έχει ένα κόστος 600 ευρώ ανά στρέμμα; Μιλάμε για την απόλυτη καταστροφή!</w:t>
      </w:r>
    </w:p>
    <w:p w14:paraId="20D454F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μπορούμε να συζητούμε για το αύριο, αν δεν αντιμετωπίσουμε το σήμερα. Γι’ αυτό και κάνω έκκληση, επειδή ξέρω </w:t>
      </w:r>
      <w:r>
        <w:rPr>
          <w:rFonts w:eastAsia="Times New Roman" w:cs="Times New Roman"/>
          <w:szCs w:val="24"/>
        </w:rPr>
        <w:t>ότι έχετε ευαισθησία σε σχέση με την αντιμετώπιση τέτοιων καταστροφικών γεγονότων.</w:t>
      </w:r>
    </w:p>
    <w:p w14:paraId="20D454F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Αν ήταν κάποιες περιοχές όπου θα μπορούσαν να καλλιεργήσουν άλλες παραγωγές, θα λέγαμε να το δούμε. Εδώ μιλάμε για μονοκαλλιέργεια.</w:t>
      </w:r>
    </w:p>
    <w:p w14:paraId="20D454F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Δεν έχουν άλλες επιλογές, κύριε Υπουργέ. </w:t>
      </w:r>
      <w:r>
        <w:rPr>
          <w:rFonts w:eastAsia="Times New Roman" w:cs="Times New Roman"/>
          <w:szCs w:val="24"/>
        </w:rPr>
        <w:t>Να ξεκινήσουν να ρυθμιστούν τα δάνεια. Να γίνει πρόταση στο Υπουργείο Κοινωνικής Ασφαλίσεων, ούτως ώστε να υπάρξει ένα μεταβατικό στάδιο ενός χρόνου αποπληρωμής των ασφαλίστρων. Αυτοί σε λίγο δεν θα έχουν ούτε ασφαλιστικές ενημερότητες ούτε φορολογικές ούτ</w:t>
      </w:r>
      <w:r>
        <w:rPr>
          <w:rFonts w:eastAsia="Times New Roman" w:cs="Times New Roman"/>
          <w:szCs w:val="24"/>
        </w:rPr>
        <w:t>ε τίποτα. Θα φρακάρουν. Ποια σχέδια βελτίωσης;</w:t>
      </w:r>
    </w:p>
    <w:p w14:paraId="20D454F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Το πρόβλημα είναι μείζον. Θα ζητούσα</w:t>
      </w:r>
      <w:r>
        <w:rPr>
          <w:rFonts w:eastAsia="Times New Roman" w:cs="Times New Roman"/>
          <w:szCs w:val="24"/>
        </w:rPr>
        <w:t xml:space="preserve">, </w:t>
      </w:r>
      <w:r>
        <w:rPr>
          <w:rFonts w:eastAsia="Times New Roman" w:cs="Times New Roman"/>
          <w:szCs w:val="24"/>
        </w:rPr>
        <w:t>το Υπουργείο με τους τεχνοκράτες και το επιστημονικό προσωπικό που διαθέτει</w:t>
      </w:r>
      <w:r>
        <w:rPr>
          <w:rFonts w:eastAsia="Times New Roman" w:cs="Times New Roman"/>
          <w:szCs w:val="24"/>
        </w:rPr>
        <w:t xml:space="preserve">, να δει </w:t>
      </w:r>
      <w:r>
        <w:rPr>
          <w:rFonts w:eastAsia="Times New Roman" w:cs="Times New Roman"/>
          <w:szCs w:val="24"/>
        </w:rPr>
        <w:t>σε ποιο πρόγραμμα της ευρωπαϊκής κοινότητας θα μπορούσαν να ενταχθούν. Αν δεν γίνει κάπ</w:t>
      </w:r>
      <w:r>
        <w:rPr>
          <w:rFonts w:eastAsia="Times New Roman" w:cs="Times New Roman"/>
          <w:szCs w:val="24"/>
        </w:rPr>
        <w:t xml:space="preserve">οια κίνηση τώρα, άμεσα, </w:t>
      </w:r>
      <w:r>
        <w:rPr>
          <w:rFonts w:eastAsia="Times New Roman" w:cs="Times New Roman"/>
          <w:szCs w:val="24"/>
        </w:rPr>
        <w:lastRenderedPageBreak/>
        <w:t>οικονομικής ανακούφισης</w:t>
      </w:r>
      <w:r>
        <w:rPr>
          <w:rFonts w:eastAsia="Times New Roman" w:cs="Times New Roman"/>
          <w:szCs w:val="24"/>
        </w:rPr>
        <w:t>,</w:t>
      </w:r>
      <w:r>
        <w:rPr>
          <w:rFonts w:eastAsia="Times New Roman" w:cs="Times New Roman"/>
          <w:szCs w:val="24"/>
        </w:rPr>
        <w:t xml:space="preserve"> για να μπορέσουν να ξαναμπούν στην καλλιεργητική περίοδο, τότε δυστυχώς θα είναι η ολοκληρωτική καταστροφή για την </w:t>
      </w:r>
      <w:proofErr w:type="spellStart"/>
      <w:r>
        <w:rPr>
          <w:rFonts w:eastAsia="Times New Roman" w:cs="Times New Roman"/>
          <w:szCs w:val="24"/>
        </w:rPr>
        <w:t>πατατοπαραγωγή</w:t>
      </w:r>
      <w:proofErr w:type="spellEnd"/>
      <w:r>
        <w:rPr>
          <w:rFonts w:eastAsia="Times New Roman" w:cs="Times New Roman"/>
          <w:szCs w:val="24"/>
        </w:rPr>
        <w:t xml:space="preserve"> του λεκανοπεδίου του Νευροκοπίου συνολικά</w:t>
      </w:r>
      <w:r>
        <w:rPr>
          <w:rFonts w:eastAsia="Times New Roman" w:cs="Times New Roman"/>
          <w:szCs w:val="24"/>
        </w:rPr>
        <w:t>. Α</w:t>
      </w:r>
      <w:r>
        <w:rPr>
          <w:rFonts w:eastAsia="Times New Roman" w:cs="Times New Roman"/>
          <w:szCs w:val="24"/>
        </w:rPr>
        <w:t xml:space="preserve">λλά δυστυχώς θα είναι καταστροφή </w:t>
      </w:r>
      <w:r>
        <w:rPr>
          <w:rFonts w:eastAsia="Times New Roman" w:cs="Times New Roman"/>
          <w:szCs w:val="24"/>
        </w:rPr>
        <w:t xml:space="preserve">που θα </w:t>
      </w:r>
      <w:r>
        <w:rPr>
          <w:rFonts w:eastAsia="Times New Roman" w:cs="Times New Roman"/>
          <w:szCs w:val="24"/>
        </w:rPr>
        <w:t xml:space="preserve">προκαλέσει </w:t>
      </w:r>
      <w:r>
        <w:rPr>
          <w:rFonts w:eastAsia="Times New Roman" w:cs="Times New Roman"/>
          <w:szCs w:val="24"/>
        </w:rPr>
        <w:t>και ανθρωπιστική κρίση στη συγκεκριμένη περιοχή.</w:t>
      </w:r>
    </w:p>
    <w:p w14:paraId="20D454F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w:t>
      </w:r>
    </w:p>
    <w:p w14:paraId="20D454FE"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κύριε Τζελέπη. </w:t>
      </w:r>
    </w:p>
    <w:p w14:paraId="20D454FF"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να απαντήσετε. </w:t>
      </w:r>
    </w:p>
    <w:p w14:paraId="20D45500"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B27987">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Κύριε Βουλευτά, αναγνωρίζουμε ότι είναι σοβαρότατο το οικονομικό πρόβλημα</w:t>
      </w:r>
      <w:r>
        <w:rPr>
          <w:rFonts w:eastAsia="Times New Roman" w:cs="Times New Roman"/>
          <w:szCs w:val="24"/>
        </w:rPr>
        <w:t>,</w:t>
      </w:r>
      <w:r>
        <w:rPr>
          <w:rFonts w:eastAsia="Times New Roman" w:cs="Times New Roman"/>
          <w:szCs w:val="24"/>
        </w:rPr>
        <w:t xml:space="preserve"> που αντιμετωπίζουν οι </w:t>
      </w:r>
      <w:proofErr w:type="spellStart"/>
      <w:r>
        <w:rPr>
          <w:rFonts w:eastAsia="Times New Roman" w:cs="Times New Roman"/>
          <w:szCs w:val="24"/>
        </w:rPr>
        <w:t>πατατοπαραγωγοί</w:t>
      </w:r>
      <w:proofErr w:type="spellEnd"/>
      <w:r>
        <w:rPr>
          <w:rFonts w:eastAsia="Times New Roman" w:cs="Times New Roman"/>
          <w:szCs w:val="24"/>
        </w:rPr>
        <w:t>. Χωρίς, όμως, διάθεση αντιπολίτευσης -αναδεικνύετε σημαντικότατα θέματα- θα θ</w:t>
      </w:r>
      <w:r>
        <w:rPr>
          <w:rFonts w:eastAsia="Times New Roman" w:cs="Times New Roman"/>
          <w:szCs w:val="24"/>
        </w:rPr>
        <w:t xml:space="preserve">έλαμε να πούμε ότι δεν έφθασαν τυχαία σε αυτό το σημείο. Η απουσία υπεύθυνων πολιτικών, στρατηγικών στη γεωργία έφθασε και τους </w:t>
      </w:r>
      <w:proofErr w:type="spellStart"/>
      <w:r>
        <w:rPr>
          <w:rFonts w:eastAsia="Times New Roman" w:cs="Times New Roman"/>
          <w:szCs w:val="24"/>
        </w:rPr>
        <w:t>πατατοπαραγωγούς</w:t>
      </w:r>
      <w:proofErr w:type="spellEnd"/>
      <w:r>
        <w:rPr>
          <w:rFonts w:eastAsia="Times New Roman" w:cs="Times New Roman"/>
          <w:szCs w:val="24"/>
        </w:rPr>
        <w:t xml:space="preserve"> σε αυτό το σημείο. </w:t>
      </w:r>
    </w:p>
    <w:p w14:paraId="20D45501"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να καταλάβετε ότι ο υγιής συνεργατισμός είναι πολύ σημαντικός, εγώ προσωπικά</w:t>
      </w:r>
      <w:r>
        <w:rPr>
          <w:rFonts w:eastAsia="Times New Roman" w:cs="Times New Roman"/>
          <w:szCs w:val="24"/>
        </w:rPr>
        <w:t>,</w:t>
      </w:r>
      <w:r>
        <w:rPr>
          <w:rFonts w:eastAsia="Times New Roman" w:cs="Times New Roman"/>
          <w:szCs w:val="24"/>
        </w:rPr>
        <w:t xml:space="preserve"> απέστειλα</w:t>
      </w:r>
      <w:r>
        <w:rPr>
          <w:rFonts w:eastAsia="Times New Roman" w:cs="Times New Roman"/>
          <w:szCs w:val="24"/>
        </w:rPr>
        <w:t xml:space="preserve"> έγγραφο και στο Υπουργείο Εθνικής Άμυνας και στο Μεταναστευτικής Πολιτικής για το αίτημα για την αδιάθετη ποσότητα…</w:t>
      </w:r>
    </w:p>
    <w:p w14:paraId="20D45502"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Σας έκαναν αργά Υφυπουργό. Είναι αργά, όμως, τώρα. Από τον Νοέμβριο μήνα το ζητάμε. </w:t>
      </w:r>
    </w:p>
    <w:p w14:paraId="20D45503"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B27987">
        <w:rPr>
          <w:rFonts w:eastAsia="Times New Roman" w:cs="Times New Roman"/>
          <w:b/>
          <w:szCs w:val="24"/>
        </w:rPr>
        <w:t>ΒΑΣΙΛΕΙΟΣ ΚΟΚΚΑΛΗΣ (Υφυπουργός Αγροτι</w:t>
      </w:r>
      <w:r w:rsidRPr="00B27987">
        <w:rPr>
          <w:rFonts w:eastAsia="Times New Roman" w:cs="Times New Roman"/>
          <w:b/>
          <w:szCs w:val="24"/>
        </w:rPr>
        <w:t xml:space="preserve">κής Ανάπτυξης και Τροφίμων): </w:t>
      </w:r>
      <w:r>
        <w:rPr>
          <w:rFonts w:eastAsia="Times New Roman" w:cs="Times New Roman"/>
          <w:szCs w:val="24"/>
        </w:rPr>
        <w:t>Απέστειλα προσωπικά έγγραφο, αλλά σε περίπτωση καταφατικής απάντησης, κύριε Βουλευτά, θα απαιτηθεί ο συμβαλλόμενος να είναι συνεταιρισμός ή ομάδα παραγωγών. Δεν γίνεται ατομικά να διατεθεί η ποσότητα και να συνδεθεί το Υπουργεί</w:t>
      </w:r>
      <w:r>
        <w:rPr>
          <w:rFonts w:eastAsia="Times New Roman" w:cs="Times New Roman"/>
          <w:szCs w:val="24"/>
        </w:rPr>
        <w:t xml:space="preserve">ο Εθνικής Άμυνας –επαναλαμβάνω- σε περίπτωση θετικής απάντησης. </w:t>
      </w:r>
    </w:p>
    <w:p w14:paraId="20D45504"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τα σχέδια βελτίωσης, είπατε ότι απαιτείται ιδία συμμετοχή. Ήδη είμαστε σε συνεννόηση με το Ταμείο Παρακαταθηκών και Δανείων, ώστε να μπορεί και να δύναται να καλύψει και την ιδία σ</w:t>
      </w:r>
      <w:r>
        <w:rPr>
          <w:rFonts w:eastAsia="Times New Roman" w:cs="Times New Roman"/>
          <w:szCs w:val="24"/>
        </w:rPr>
        <w:t xml:space="preserve">υμμετοχή στα σχέδια βελτίωσης. </w:t>
      </w:r>
    </w:p>
    <w:p w14:paraId="20D45505"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 xml:space="preserve">Ασφαλιστική ενημερότητα. Φορολογική; </w:t>
      </w:r>
    </w:p>
    <w:p w14:paraId="20D45506"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B27987">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Και επειδή είπατε και για τα δάνεια, νομίζω ότι με τις τελευταίες ρυθμίσεις δώσαμε καλή λύση για τα παλ</w:t>
      </w:r>
      <w:r>
        <w:rPr>
          <w:rFonts w:eastAsia="Times New Roman" w:cs="Times New Roman"/>
          <w:szCs w:val="24"/>
        </w:rPr>
        <w:t xml:space="preserve">ιά για την πρώην </w:t>
      </w:r>
      <w:r>
        <w:rPr>
          <w:rFonts w:eastAsia="Times New Roman" w:cs="Times New Roman"/>
          <w:szCs w:val="24"/>
        </w:rPr>
        <w:t xml:space="preserve">Αγροτική </w:t>
      </w:r>
      <w:r>
        <w:rPr>
          <w:rFonts w:eastAsia="Times New Roman" w:cs="Times New Roman"/>
          <w:szCs w:val="24"/>
        </w:rPr>
        <w:t>Τ</w:t>
      </w:r>
      <w:r>
        <w:rPr>
          <w:rFonts w:eastAsia="Times New Roman" w:cs="Times New Roman"/>
          <w:szCs w:val="24"/>
        </w:rPr>
        <w:t>ράπεζα</w:t>
      </w:r>
      <w:r>
        <w:rPr>
          <w:rFonts w:eastAsia="Times New Roman" w:cs="Times New Roman"/>
          <w:szCs w:val="24"/>
        </w:rPr>
        <w:t>.</w:t>
      </w:r>
    </w:p>
    <w:p w14:paraId="20D45507"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Για τα παλιά. </w:t>
      </w:r>
    </w:p>
    <w:p w14:paraId="20D45508"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B27987">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Και προσπαθούμε να επουλώσουμε τις πληγές του παρελθόντος, ώστε σιγά-σιγά αυτοί οι άνθρωποι, όπως είναι οι </w:t>
      </w:r>
      <w:proofErr w:type="spellStart"/>
      <w:r>
        <w:rPr>
          <w:rFonts w:eastAsia="Times New Roman" w:cs="Times New Roman"/>
          <w:szCs w:val="24"/>
        </w:rPr>
        <w:t>πατατοπαραγωγοί</w:t>
      </w:r>
      <w:proofErr w:type="spellEnd"/>
      <w:r>
        <w:rPr>
          <w:rFonts w:eastAsia="Times New Roman" w:cs="Times New Roman"/>
          <w:szCs w:val="24"/>
        </w:rPr>
        <w:t xml:space="preserve"> </w:t>
      </w:r>
      <w:r>
        <w:rPr>
          <w:rFonts w:eastAsia="Times New Roman" w:cs="Times New Roman"/>
          <w:szCs w:val="24"/>
        </w:rPr>
        <w:t xml:space="preserve">του Νομού Σερρών, να σταθούν στα πόδια τους. </w:t>
      </w:r>
    </w:p>
    <w:p w14:paraId="20D45509"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πλευρά μας και από την πλευρά μου, κύριε Βουλευτά, είναι στη διάθεσή σας τα έγγραφα</w:t>
      </w:r>
      <w:r>
        <w:rPr>
          <w:rFonts w:eastAsia="Times New Roman" w:cs="Times New Roman"/>
          <w:szCs w:val="24"/>
        </w:rPr>
        <w:t>,</w:t>
      </w:r>
      <w:r>
        <w:rPr>
          <w:rFonts w:eastAsia="Times New Roman" w:cs="Times New Roman"/>
          <w:szCs w:val="24"/>
        </w:rPr>
        <w:t xml:space="preserve"> που έχουμε αποστείλει και στο </w:t>
      </w:r>
      <w:r>
        <w:rPr>
          <w:rFonts w:eastAsia="Times New Roman" w:cs="Times New Roman"/>
          <w:szCs w:val="24"/>
        </w:rPr>
        <w:t xml:space="preserve">Υπουργείο </w:t>
      </w:r>
      <w:r>
        <w:rPr>
          <w:rFonts w:eastAsia="Times New Roman" w:cs="Times New Roman"/>
          <w:szCs w:val="24"/>
        </w:rPr>
        <w:t>Εθνικής Άμυνας και στο Μεταναστευτικής Πολιτικής, ώστε, αν υπάρχει πιθανότητα</w:t>
      </w:r>
      <w:r>
        <w:rPr>
          <w:rFonts w:eastAsia="Times New Roman" w:cs="Times New Roman"/>
          <w:szCs w:val="24"/>
        </w:rPr>
        <w:t xml:space="preserve">, να βοηθηθούν αυτοί οι άνθρωποι. </w:t>
      </w:r>
    </w:p>
    <w:p w14:paraId="20D4550A"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0D4550B"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κύριο Υφυπουργό. </w:t>
      </w:r>
    </w:p>
    <w:p w14:paraId="20D4550C"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Πριν προχωρήσουμε στην επόμενη ερώτηση, θα ήθελα να ανακοινώσω ότι δεν θα συζητηθεί η δέκατη όγδοη με αριθμό 1555/25-4-2018 επίκαιρη ερώτηση</w:t>
      </w:r>
      <w:r>
        <w:rPr>
          <w:rFonts w:eastAsia="Times New Roman" w:cs="Times New Roman"/>
          <w:szCs w:val="24"/>
        </w:rPr>
        <w:t xml:space="preserve"> δεύτερου κύκλου του Ανεξάρτητου Βουλευτή Μεσσηνίας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Εξωτερικών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«Χαμηλότοκα δάνεια από την τουρκική τράπεζα </w:t>
      </w:r>
      <w:proofErr w:type="spellStart"/>
      <w:r>
        <w:rPr>
          <w:rFonts w:eastAsia="Times New Roman" w:cs="Times New Roman"/>
          <w:szCs w:val="24"/>
        </w:rPr>
        <w:t>Ζιραάτ</w:t>
      </w:r>
      <w:proofErr w:type="spellEnd"/>
      <w:r>
        <w:rPr>
          <w:rFonts w:eastAsia="Times New Roman" w:cs="Times New Roman"/>
          <w:szCs w:val="24"/>
        </w:rPr>
        <w:t xml:space="preserve"> στους καπνοπαραγωγούς της Θράκης», λόγω κωλύματος του Υπουργού Εξωτερικών κ. Νικολάου Κοτζιά</w:t>
      </w:r>
      <w:r>
        <w:rPr>
          <w:rFonts w:eastAsia="Times New Roman" w:cs="Times New Roman"/>
          <w:szCs w:val="24"/>
        </w:rPr>
        <w:t>. Αιτία: φόρτος εργασίας</w:t>
      </w:r>
      <w:r>
        <w:rPr>
          <w:rFonts w:eastAsia="Times New Roman" w:cs="Times New Roman"/>
          <w:szCs w:val="24"/>
        </w:rPr>
        <w:t>.</w:t>
      </w:r>
    </w:p>
    <w:p w14:paraId="20D4550D"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πέμπτη με αριθμό 1646/15-5-2018 επίκαιρη ερώτηση δεύτερου κύκλου του Βουλευτή Β΄ Αθηνών του Κομμουνιστικού Κόμματος Ελλάδος κ. </w:t>
      </w:r>
      <w:r w:rsidRPr="000E3C1D">
        <w:rPr>
          <w:rFonts w:eastAsia="Times New Roman" w:cs="Times New Roman"/>
          <w:bCs/>
          <w:szCs w:val="24"/>
        </w:rPr>
        <w:t xml:space="preserve">Χρήστου </w:t>
      </w:r>
      <w:proofErr w:type="spellStart"/>
      <w:r w:rsidRPr="000E3C1D">
        <w:rPr>
          <w:rFonts w:eastAsia="Times New Roman" w:cs="Times New Roman"/>
          <w:bCs/>
          <w:szCs w:val="24"/>
        </w:rPr>
        <w:t>Κατσώτη</w:t>
      </w:r>
      <w:proofErr w:type="spellEnd"/>
      <w:r w:rsidRPr="000E3C1D">
        <w:rPr>
          <w:rFonts w:eastAsia="Times New Roman" w:cs="Times New Roman"/>
          <w:bCs/>
          <w:szCs w:val="24"/>
        </w:rPr>
        <w:t xml:space="preserve"> </w:t>
      </w:r>
      <w:r>
        <w:rPr>
          <w:rFonts w:eastAsia="Times New Roman" w:cs="Times New Roman"/>
          <w:szCs w:val="24"/>
        </w:rPr>
        <w:t xml:space="preserve">προς την Υπουργό </w:t>
      </w:r>
      <w:r w:rsidRPr="000E3C1D">
        <w:rPr>
          <w:rFonts w:eastAsia="Times New Roman" w:cs="Times New Roman"/>
          <w:bCs/>
          <w:szCs w:val="24"/>
        </w:rPr>
        <w:t>Εργασίας, Κοινωνικής Ασφάλ</w:t>
      </w:r>
      <w:r>
        <w:rPr>
          <w:rFonts w:eastAsia="Times New Roman" w:cs="Times New Roman"/>
          <w:bCs/>
          <w:szCs w:val="24"/>
        </w:rPr>
        <w:t>ισης και Κοινωνικ</w:t>
      </w:r>
      <w:r>
        <w:rPr>
          <w:rFonts w:eastAsia="Times New Roman" w:cs="Times New Roman"/>
          <w:bCs/>
          <w:szCs w:val="24"/>
        </w:rPr>
        <w:t>ής Αλληλεγγύης</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«Απολύσεις-συνδικαλιστικές διώξεις στις εταιρείες “ΑΝΑΜΕΤΤ” και “ΒΙΑΝΑΤ” του Ομίλου Στασινόπουλου», λόγω κωλύματος </w:t>
      </w:r>
      <w:r>
        <w:rPr>
          <w:rFonts w:eastAsia="Times New Roman" w:cs="Times New Roman"/>
          <w:szCs w:val="24"/>
        </w:rPr>
        <w:t xml:space="preserve">-θα βρίσκεται στο </w:t>
      </w:r>
      <w:r>
        <w:rPr>
          <w:rFonts w:eastAsia="Times New Roman" w:cs="Times New Roman"/>
          <w:szCs w:val="24"/>
        </w:rPr>
        <w:lastRenderedPageBreak/>
        <w:t xml:space="preserve">Μόντρεαλ για την υπουργική Σύνοδο του ΟΟΣΑ- </w:t>
      </w:r>
      <w:r>
        <w:rPr>
          <w:rFonts w:eastAsia="Times New Roman" w:cs="Times New Roman"/>
          <w:szCs w:val="24"/>
        </w:rPr>
        <w:t>της Υπουργού Εργασίας, Κοινωνικής Ασφάλισης και Κοινων</w:t>
      </w:r>
      <w:r>
        <w:rPr>
          <w:rFonts w:eastAsia="Times New Roman" w:cs="Times New Roman"/>
          <w:szCs w:val="24"/>
        </w:rPr>
        <w:t>ικής Αλληλεγγύης κ</w:t>
      </w:r>
      <w:r>
        <w:rPr>
          <w:rFonts w:eastAsia="Times New Roman" w:cs="Times New Roman"/>
          <w:szCs w:val="24"/>
        </w:rPr>
        <w:t>.</w:t>
      </w:r>
      <w:r>
        <w:rPr>
          <w:rFonts w:eastAsia="Times New Roman" w:cs="Times New Roman"/>
          <w:szCs w:val="24"/>
        </w:rPr>
        <w:t xml:space="preserve"> Έφης </w:t>
      </w:r>
      <w:proofErr w:type="spellStart"/>
      <w:r>
        <w:rPr>
          <w:rFonts w:eastAsia="Times New Roman" w:cs="Times New Roman"/>
          <w:szCs w:val="24"/>
        </w:rPr>
        <w:t>Αχτσιόγλου</w:t>
      </w:r>
      <w:proofErr w:type="spellEnd"/>
      <w:r>
        <w:rPr>
          <w:rFonts w:eastAsia="Times New Roman" w:cs="Times New Roman"/>
          <w:szCs w:val="24"/>
        </w:rPr>
        <w:t>.</w:t>
      </w:r>
    </w:p>
    <w:p w14:paraId="20D4550E"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Παράλληλα, δεν θα συζητηθεί η </w:t>
      </w:r>
      <w:r>
        <w:rPr>
          <w:rFonts w:eastAsia="Times New Roman" w:cs="Times New Roman"/>
          <w:szCs w:val="24"/>
        </w:rPr>
        <w:t xml:space="preserve">πρώτη </w:t>
      </w:r>
      <w:r>
        <w:rPr>
          <w:rFonts w:eastAsia="Times New Roman" w:cs="Times New Roman"/>
          <w:szCs w:val="24"/>
        </w:rPr>
        <w:t>με αριθμό 4391/15-3-2018 ερώτηση του Βουλευτή Ροδόπης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w:t>
      </w:r>
      <w:proofErr w:type="spellStart"/>
      <w:r w:rsidRPr="00D64723">
        <w:rPr>
          <w:rFonts w:eastAsia="Times New Roman" w:cs="Times New Roman"/>
          <w:bCs/>
          <w:szCs w:val="24"/>
        </w:rPr>
        <w:t>Ιλχάν</w:t>
      </w:r>
      <w:proofErr w:type="spellEnd"/>
      <w:r w:rsidRPr="00D64723">
        <w:rPr>
          <w:rFonts w:eastAsia="Times New Roman" w:cs="Times New Roman"/>
          <w:bCs/>
          <w:szCs w:val="24"/>
        </w:rPr>
        <w:t xml:space="preserve"> Αχμέτ </w:t>
      </w:r>
      <w:r>
        <w:rPr>
          <w:rFonts w:eastAsia="Times New Roman" w:cs="Times New Roman"/>
          <w:szCs w:val="24"/>
        </w:rPr>
        <w:t xml:space="preserve">προς τον Υπουργό </w:t>
      </w:r>
      <w:r w:rsidRPr="00D64723">
        <w:rPr>
          <w:rFonts w:eastAsia="Times New Roman" w:cs="Times New Roman"/>
          <w:bCs/>
          <w:szCs w:val="24"/>
        </w:rPr>
        <w:t>Α</w:t>
      </w:r>
      <w:r>
        <w:rPr>
          <w:rFonts w:eastAsia="Times New Roman" w:cs="Times New Roman"/>
          <w:bCs/>
          <w:szCs w:val="24"/>
        </w:rPr>
        <w:t>γροτικής Ανάπτυξης και Τροφίμων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«Διευκόλυνσ</w:t>
      </w:r>
      <w:r>
        <w:rPr>
          <w:rFonts w:eastAsia="Times New Roman" w:cs="Times New Roman"/>
          <w:szCs w:val="24"/>
        </w:rPr>
        <w:t>η διενέργειας λατρευτικού τύπου σφαγών μικρών και μεγάλων μηρυκαστικών κατά τη διάρκεια της μουσουλμανικής θρησκευτικής εορτής “</w:t>
      </w:r>
      <w:proofErr w:type="spellStart"/>
      <w:r>
        <w:rPr>
          <w:rFonts w:eastAsia="Times New Roman" w:cs="Times New Roman"/>
          <w:szCs w:val="24"/>
        </w:rPr>
        <w:t>Κουρμάν</w:t>
      </w:r>
      <w:proofErr w:type="spellEnd"/>
      <w:r>
        <w:rPr>
          <w:rFonts w:eastAsia="Times New Roman" w:cs="Times New Roman"/>
          <w:szCs w:val="24"/>
        </w:rPr>
        <w:t xml:space="preserve"> </w:t>
      </w:r>
      <w:proofErr w:type="spellStart"/>
      <w:r>
        <w:rPr>
          <w:rFonts w:eastAsia="Times New Roman" w:cs="Times New Roman"/>
          <w:szCs w:val="24"/>
        </w:rPr>
        <w:t>Μπαϊράμ</w:t>
      </w:r>
      <w:proofErr w:type="spellEnd"/>
      <w:r>
        <w:rPr>
          <w:rFonts w:eastAsia="Times New Roman" w:cs="Times New Roman"/>
          <w:szCs w:val="24"/>
        </w:rPr>
        <w:t>” στην Περιφέρεια Ανατολικής Μακεδονίας και Θράκης», λόγω κωλύματος του Αναπληρωτή Υπουργού Αγροτικής Ανάπτυξης κ</w:t>
      </w:r>
      <w:r>
        <w:rPr>
          <w:rFonts w:eastAsia="Times New Roman" w:cs="Times New Roman"/>
          <w:szCs w:val="24"/>
        </w:rPr>
        <w:t>αι Τροφίμων κ. Ιωάννη Τσιρώνη</w:t>
      </w:r>
      <w:r>
        <w:rPr>
          <w:rFonts w:eastAsia="Times New Roman" w:cs="Times New Roman"/>
          <w:szCs w:val="24"/>
        </w:rPr>
        <w:t>. Θ</w:t>
      </w:r>
      <w:r>
        <w:rPr>
          <w:rFonts w:eastAsia="Times New Roman" w:cs="Times New Roman"/>
          <w:szCs w:val="24"/>
        </w:rPr>
        <w:t xml:space="preserve">α συμμετάσχει σε διεθνή εκδήλωση για το μέλι που θα διοργανωθεί σε συνεργασία με την </w:t>
      </w:r>
      <w:r>
        <w:rPr>
          <w:rFonts w:eastAsia="Times New Roman" w:cs="Times New Roman"/>
          <w:szCs w:val="24"/>
        </w:rPr>
        <w:t>«</w:t>
      </w:r>
      <w:r>
        <w:rPr>
          <w:rFonts w:eastAsia="Times New Roman" w:cs="Times New Roman"/>
          <w:szCs w:val="24"/>
          <w:lang w:val="en-US"/>
        </w:rPr>
        <w:t>APIVITA</w:t>
      </w:r>
      <w:r>
        <w:rPr>
          <w:rFonts w:eastAsia="Times New Roman" w:cs="Times New Roman"/>
          <w:szCs w:val="24"/>
        </w:rPr>
        <w:t>»</w:t>
      </w:r>
      <w:r>
        <w:rPr>
          <w:rFonts w:eastAsia="Times New Roman" w:cs="Times New Roman"/>
          <w:szCs w:val="24"/>
        </w:rPr>
        <w:t xml:space="preserve"> και με την Πρεσβεία της Σλοβενίας υπό την αιγίδα του Υπουργείου. </w:t>
      </w:r>
    </w:p>
    <w:p w14:paraId="20D4550F"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δεν θα συζητηθεί η έβδομη με αριθμό 1647/15-5-2018 επίκα</w:t>
      </w:r>
      <w:r>
        <w:rPr>
          <w:rFonts w:eastAsia="Times New Roman" w:cs="Times New Roman"/>
          <w:szCs w:val="24"/>
        </w:rPr>
        <w:t xml:space="preserve">ιρη ερώτηση δεύτερου κύκλου του Βουλευτή Ηρακλείου του Κομμουνιστικού Κόμματος Ελλάδος κ. </w:t>
      </w:r>
      <w:r w:rsidRPr="00C17495">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C17495">
        <w:rPr>
          <w:rFonts w:eastAsia="Times New Roman" w:cs="Times New Roman"/>
          <w:bCs/>
          <w:szCs w:val="24"/>
        </w:rPr>
        <w:t>Πολιτισμού και Αθλητισμού,</w:t>
      </w:r>
      <w:r>
        <w:rPr>
          <w:rFonts w:eastAsia="Times New Roman" w:cs="Times New Roman"/>
          <w:szCs w:val="24"/>
        </w:rPr>
        <w:t xml:space="preserve"> σχετικά με τις </w:t>
      </w:r>
      <w:r>
        <w:rPr>
          <w:rFonts w:eastAsia="Times New Roman" w:cs="Times New Roman"/>
          <w:szCs w:val="24"/>
        </w:rPr>
        <w:lastRenderedPageBreak/>
        <w:t>ανάγκες φύλαξης μουσείων και αρχαιολογικών χώρων, λόγω κωλύματος της Υπουργού Πολιτισμού και Αθλητισμού κ</w:t>
      </w:r>
      <w:r>
        <w:rPr>
          <w:rFonts w:eastAsia="Times New Roman" w:cs="Times New Roman"/>
          <w:szCs w:val="24"/>
        </w:rPr>
        <w:t>.</w:t>
      </w:r>
      <w:r>
        <w:rPr>
          <w:rFonts w:eastAsia="Times New Roman" w:cs="Times New Roman"/>
          <w:szCs w:val="24"/>
        </w:rPr>
        <w:t xml:space="preserve"> Λυδίας </w:t>
      </w:r>
      <w:proofErr w:type="spellStart"/>
      <w:r>
        <w:rPr>
          <w:rFonts w:eastAsia="Times New Roman" w:cs="Times New Roman"/>
          <w:szCs w:val="24"/>
        </w:rPr>
        <w:t>Κονιόρδου</w:t>
      </w:r>
      <w:proofErr w:type="spellEnd"/>
      <w:r>
        <w:rPr>
          <w:rFonts w:eastAsia="Times New Roman" w:cs="Times New Roman"/>
          <w:szCs w:val="24"/>
        </w:rPr>
        <w:t>. Αιτία: φόρτος εργασίας</w:t>
      </w:r>
      <w:r>
        <w:rPr>
          <w:rFonts w:eastAsia="Times New Roman" w:cs="Times New Roman"/>
          <w:szCs w:val="24"/>
        </w:rPr>
        <w:t xml:space="preserve">. </w:t>
      </w:r>
    </w:p>
    <w:p w14:paraId="20D45510"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Προχωρούμε στην ένατη με αριθμό 1642/15-5-2018 επίκαιρη ερώτηση δεύτερου κύκλου του Βουλευ</w:t>
      </w:r>
      <w:r>
        <w:rPr>
          <w:rFonts w:eastAsia="Times New Roman" w:cs="Times New Roman"/>
          <w:szCs w:val="24"/>
        </w:rPr>
        <w:t>τή Ηρακλείου της Δημοκρατικής Συμπαράταξης ΠΑΣΟΚ</w:t>
      </w:r>
      <w:r>
        <w:rPr>
          <w:rFonts w:eastAsia="Times New Roman" w:cs="Times New Roman"/>
          <w:szCs w:val="24"/>
        </w:rPr>
        <w:t xml:space="preserve"> - </w:t>
      </w:r>
      <w:r>
        <w:rPr>
          <w:rFonts w:eastAsia="Times New Roman" w:cs="Times New Roman"/>
          <w:szCs w:val="24"/>
        </w:rPr>
        <w:t xml:space="preserve">ΔΗΜΑΡ κ. </w:t>
      </w:r>
      <w:r w:rsidRPr="00C17495">
        <w:rPr>
          <w:rFonts w:eastAsia="Times New Roman" w:cs="Times New Roman"/>
          <w:bCs/>
          <w:szCs w:val="24"/>
        </w:rPr>
        <w:t xml:space="preserve">Βασιλείου </w:t>
      </w:r>
      <w:proofErr w:type="spellStart"/>
      <w:r w:rsidRPr="00C17495">
        <w:rPr>
          <w:rFonts w:eastAsia="Times New Roman" w:cs="Times New Roman"/>
          <w:bCs/>
          <w:szCs w:val="24"/>
        </w:rPr>
        <w:t>Κεγκέρογλου</w:t>
      </w:r>
      <w:proofErr w:type="spellEnd"/>
      <w:r>
        <w:rPr>
          <w:rFonts w:eastAsia="Times New Roman" w:cs="Times New Roman"/>
          <w:szCs w:val="24"/>
        </w:rPr>
        <w:t xml:space="preserve"> προς τον </w:t>
      </w:r>
      <w:r w:rsidRPr="00C17495">
        <w:rPr>
          <w:rFonts w:eastAsia="Times New Roman" w:cs="Times New Roman"/>
          <w:bCs/>
          <w:szCs w:val="24"/>
        </w:rPr>
        <w:t>Υπουργό Αγροτικής Ανάπτυξης και Τροφίμων</w:t>
      </w:r>
      <w:r>
        <w:rPr>
          <w:rFonts w:eastAsia="Times New Roman" w:cs="Times New Roman"/>
          <w:b/>
          <w:szCs w:val="24"/>
        </w:rPr>
        <w:t xml:space="preserve">, </w:t>
      </w:r>
      <w:r>
        <w:rPr>
          <w:rFonts w:eastAsia="Times New Roman" w:cs="Times New Roman"/>
          <w:szCs w:val="24"/>
        </w:rPr>
        <w:t>με θέμα: «Μέτρα και δράσεις για την αντιμετώπιση της λειψυδρίας-ξηρασίας».</w:t>
      </w:r>
    </w:p>
    <w:p w14:paraId="20D45511"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όπως και στις προηγού</w:t>
      </w:r>
      <w:r>
        <w:rPr>
          <w:rFonts w:eastAsia="Times New Roman" w:cs="Times New Roman"/>
          <w:szCs w:val="24"/>
        </w:rPr>
        <w:t xml:space="preserve">μενες, ο Υφυπουργός Αγροτικής Ανάπτυξης και Τροφίμων κ. Βασίλειος Κόκκαλης. </w:t>
      </w:r>
    </w:p>
    <w:p w14:paraId="20D45512"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για να αναπτύξετε την ερώτησή σας. </w:t>
      </w:r>
    </w:p>
    <w:p w14:paraId="20D45513"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ευχαριστώ που μου δίνετε τον λόγο. </w:t>
      </w:r>
    </w:p>
    <w:p w14:paraId="20D45514" w14:textId="77777777" w:rsidR="00926B21" w:rsidRDefault="009868C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Είμαι υποχρε</w:t>
      </w:r>
      <w:r>
        <w:rPr>
          <w:rFonts w:eastAsia="Times New Roman" w:cs="Times New Roman"/>
          <w:szCs w:val="24"/>
        </w:rPr>
        <w:t>ωμένος, μετά τον μεγάλο αριθμό των ερωτήσεων που ανακοινώσατε ότι δεν θα συζητηθούν</w:t>
      </w:r>
      <w:r>
        <w:rPr>
          <w:rFonts w:eastAsia="Times New Roman" w:cs="Times New Roman"/>
          <w:szCs w:val="24"/>
        </w:rPr>
        <w:t>,</w:t>
      </w:r>
      <w:r>
        <w:rPr>
          <w:rFonts w:eastAsia="Times New Roman" w:cs="Times New Roman"/>
          <w:szCs w:val="24"/>
        </w:rPr>
        <w:t xml:space="preserve"> λόγω κωλύματος των Υπουργών –και βέβαια, να επισημάνω ότι πέντε από αυτές είναι ερωτήσεις των Βουλευτών της Δημοκρατικής Συμπαράταξης- να σας καταθέσω ορισμένα στοιχεία</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δείχνουν ότι αυτό είναι συστηματικό. Παρά τις παραινέσεις του Προεδρείου της Βουλής και προσωπικά του Προέδρου, οι Υπουργοί δεν έρχονται να απαντήσουν σε ερωτήσεις. </w:t>
      </w:r>
    </w:p>
    <w:p w14:paraId="20D4551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Από την </w:t>
      </w:r>
      <w:r w:rsidRPr="00055AB0">
        <w:rPr>
          <w:rFonts w:eastAsia="Times New Roman" w:cs="Times New Roman"/>
          <w:szCs w:val="24"/>
        </w:rPr>
        <w:t>1η</w:t>
      </w:r>
      <w:r>
        <w:rPr>
          <w:rFonts w:eastAsia="Times New Roman" w:cs="Times New Roman"/>
          <w:szCs w:val="24"/>
        </w:rPr>
        <w:t xml:space="preserve"> Ιανουαρίου μέχρι τις 10 Μαΐου κατατέθηκαν </w:t>
      </w:r>
      <w:r>
        <w:rPr>
          <w:rFonts w:eastAsia="Times New Roman" w:cs="Times New Roman"/>
          <w:szCs w:val="24"/>
        </w:rPr>
        <w:t>εξακόσιες δεκατέσσερις ε</w:t>
      </w:r>
      <w:r>
        <w:rPr>
          <w:rFonts w:eastAsia="Times New Roman" w:cs="Times New Roman"/>
          <w:szCs w:val="24"/>
        </w:rPr>
        <w:t xml:space="preserve">πίκαιρες </w:t>
      </w:r>
      <w:r>
        <w:rPr>
          <w:rFonts w:eastAsia="Times New Roman" w:cs="Times New Roman"/>
          <w:szCs w:val="24"/>
        </w:rPr>
        <w:t>ερωτήσεις</w:t>
      </w:r>
      <w:r>
        <w:rPr>
          <w:rFonts w:eastAsia="Times New Roman" w:cs="Times New Roman"/>
          <w:szCs w:val="24"/>
        </w:rPr>
        <w:t xml:space="preserve">. Προσήλθαν για να απαντήσουν οι Υπουργοί ή οι Υφυπουργοί σε </w:t>
      </w:r>
      <w:proofErr w:type="spellStart"/>
      <w:r>
        <w:rPr>
          <w:rFonts w:eastAsia="Times New Roman" w:cs="Times New Roman"/>
          <w:szCs w:val="24"/>
        </w:rPr>
        <w:t>εκατόν</w:t>
      </w:r>
      <w:proofErr w:type="spellEnd"/>
      <w:r>
        <w:rPr>
          <w:rFonts w:eastAsia="Times New Roman" w:cs="Times New Roman"/>
          <w:szCs w:val="24"/>
        </w:rPr>
        <w:t xml:space="preserve"> ενενήντα έξη</w:t>
      </w:r>
      <w:r>
        <w:rPr>
          <w:rFonts w:eastAsia="Times New Roman" w:cs="Times New Roman"/>
          <w:szCs w:val="24"/>
        </w:rPr>
        <w:t xml:space="preserve">. Είναι τραγικό. Το ποσοστό είναι κάτω από 30%. Δεν νομίζω ότι </w:t>
      </w:r>
      <w:r>
        <w:rPr>
          <w:rFonts w:eastAsia="Times New Roman" w:cs="Times New Roman"/>
          <w:szCs w:val="24"/>
        </w:rPr>
        <w:t xml:space="preserve">τίθεται </w:t>
      </w:r>
      <w:r>
        <w:rPr>
          <w:rFonts w:eastAsia="Times New Roman" w:cs="Times New Roman"/>
          <w:szCs w:val="24"/>
        </w:rPr>
        <w:t>θέμα προσωπικό ή ασέβεια. Πολιτικό είναι το ζήτημα. Δεν έχουν τι να πουν οι Υπουργοί για ζητήματ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τα οποία τους τίθενται. Και όσοι έρχονται και έχουν την καλοσύνη να μην μας στήσουν την τρίτη φορά -και ο κ. Κόκκαλης την τρίτη φορά ήρθε για να απαντήσει στην </w:t>
      </w:r>
      <w:r>
        <w:rPr>
          <w:rFonts w:eastAsia="Times New Roman" w:cs="Times New Roman"/>
          <w:szCs w:val="24"/>
        </w:rPr>
        <w:t>ε</w:t>
      </w:r>
      <w:r>
        <w:rPr>
          <w:rFonts w:eastAsia="Times New Roman" w:cs="Times New Roman"/>
          <w:szCs w:val="24"/>
        </w:rPr>
        <w:t>ρώτησή μου- έχουν να πουν γενικά και αόριστα πράγματα. Θα τον παρακαλούσα σε συγκεκριμένες ε</w:t>
      </w:r>
      <w:r>
        <w:rPr>
          <w:rFonts w:eastAsia="Times New Roman" w:cs="Times New Roman"/>
          <w:szCs w:val="24"/>
        </w:rPr>
        <w:t>ρωτήσεις να απαντήσει συγκεκριμένα.</w:t>
      </w:r>
    </w:p>
    <w:p w14:paraId="20D45516"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20D4551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Έχου</w:t>
      </w:r>
      <w:r>
        <w:rPr>
          <w:rFonts w:eastAsia="Times New Roman" w:cs="Times New Roman"/>
          <w:szCs w:val="24"/>
        </w:rPr>
        <w:t>με το ζήτημα της ξηρασίας. Τα τελευταία χρόνια</w:t>
      </w:r>
      <w:r>
        <w:rPr>
          <w:rFonts w:eastAsia="Times New Roman" w:cs="Times New Roman"/>
          <w:szCs w:val="24"/>
        </w:rPr>
        <w:t>,</w:t>
      </w:r>
      <w:r>
        <w:rPr>
          <w:rFonts w:eastAsia="Times New Roman" w:cs="Times New Roman"/>
          <w:szCs w:val="24"/>
        </w:rPr>
        <w:t xml:space="preserve"> έχουμε έναν συνδυασμό υψηλών θερμοκρασιών</w:t>
      </w:r>
      <w:r>
        <w:rPr>
          <w:rFonts w:eastAsia="Times New Roman" w:cs="Times New Roman"/>
          <w:szCs w:val="24"/>
        </w:rPr>
        <w:t>,</w:t>
      </w:r>
      <w:r>
        <w:rPr>
          <w:rFonts w:eastAsia="Times New Roman" w:cs="Times New Roman"/>
          <w:szCs w:val="24"/>
        </w:rPr>
        <w:t xml:space="preserve"> με μείωση των βροχοπτώσεων. Το μείγμα είναι εκρηκτικό. Δημιουργεί τεράστια προβλήματα. Οι υπόγειες δεξαμενές, οι ταμιευτήρες, τα επιφανειακά ύδατα έχουν μειωθεί κατα</w:t>
      </w:r>
      <w:r>
        <w:rPr>
          <w:rFonts w:eastAsia="Times New Roman" w:cs="Times New Roman"/>
          <w:szCs w:val="24"/>
        </w:rPr>
        <w:t>κόρυφα και έχουμε συνολικά πρόβλημα στη χλωρίδα και στην πανίδα. Βεβαίως, οι καλλιέργειες δεν μπορούν να σταθούν. Και αν ακόμα τώρα, με την ποσότητα νερού</w:t>
      </w:r>
      <w:r>
        <w:rPr>
          <w:rFonts w:eastAsia="Times New Roman" w:cs="Times New Roman"/>
          <w:szCs w:val="24"/>
        </w:rPr>
        <w:t>,</w:t>
      </w:r>
      <w:r>
        <w:rPr>
          <w:rFonts w:eastAsia="Times New Roman" w:cs="Times New Roman"/>
          <w:szCs w:val="24"/>
        </w:rPr>
        <w:t xml:space="preserve"> που υπάρχει για άρδευση, συντηρούνται οι καλλιέργειες, στο μέσον του καλοκαιριού ή προς το τέλος του θα βρεθούν σε πάρα πολύ δύσκολη κατάσταση. </w:t>
      </w:r>
    </w:p>
    <w:p w14:paraId="20D4551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Θέλω να ξέρω τον σχεδιασμό για τα άμεσα μέτρα</w:t>
      </w:r>
      <w:r>
        <w:rPr>
          <w:rFonts w:eastAsia="Times New Roman" w:cs="Times New Roman"/>
          <w:szCs w:val="24"/>
        </w:rPr>
        <w:t>,</w:t>
      </w:r>
      <w:r>
        <w:rPr>
          <w:rFonts w:eastAsia="Times New Roman" w:cs="Times New Roman"/>
          <w:szCs w:val="24"/>
        </w:rPr>
        <w:t xml:space="preserve"> τα οποία θα έπρεπε να έχουν ληφθεί ή που θα ληφθούν, προκειμένο</w:t>
      </w:r>
      <w:r>
        <w:rPr>
          <w:rFonts w:eastAsia="Times New Roman" w:cs="Times New Roman"/>
          <w:szCs w:val="24"/>
        </w:rPr>
        <w:t>υ να έχουμε αντιμετώπιση και βεβαίως</w:t>
      </w:r>
      <w:r>
        <w:rPr>
          <w:rFonts w:eastAsia="Times New Roman" w:cs="Times New Roman"/>
          <w:szCs w:val="24"/>
        </w:rPr>
        <w:t>,</w:t>
      </w:r>
      <w:r>
        <w:rPr>
          <w:rFonts w:eastAsia="Times New Roman" w:cs="Times New Roman"/>
          <w:szCs w:val="24"/>
        </w:rPr>
        <w:t xml:space="preserve"> τι προβλέπεται για την αποζημίωση των ανθρώπων αυτών, γιατί μπορεί να μην είναι έντονο </w:t>
      </w:r>
      <w:r>
        <w:rPr>
          <w:rFonts w:eastAsia="Times New Roman" w:cs="Times New Roman"/>
          <w:szCs w:val="24"/>
        </w:rPr>
        <w:lastRenderedPageBreak/>
        <w:t>το καιρικό φαινόμενο για ένα συγκεκριμένο χρονικό διάστημα, για ένα οκτάωρο, παραδείγματος χάριν, αλλά είναι εντονότατο και με μεγά</w:t>
      </w:r>
      <w:r>
        <w:rPr>
          <w:rFonts w:eastAsia="Times New Roman" w:cs="Times New Roman"/>
          <w:szCs w:val="24"/>
        </w:rPr>
        <w:t>λη διάρκεια</w:t>
      </w:r>
      <w:r>
        <w:rPr>
          <w:rFonts w:eastAsia="Times New Roman" w:cs="Times New Roman"/>
          <w:szCs w:val="24"/>
        </w:rPr>
        <w:t>,</w:t>
      </w:r>
      <w:r>
        <w:rPr>
          <w:rFonts w:eastAsia="Times New Roman" w:cs="Times New Roman"/>
          <w:szCs w:val="24"/>
        </w:rPr>
        <w:t xml:space="preserve"> ως φαινόμενο ξηρασίας που καταστρέφει την </w:t>
      </w:r>
      <w:proofErr w:type="spellStart"/>
      <w:r>
        <w:rPr>
          <w:rFonts w:eastAsia="Times New Roman" w:cs="Times New Roman"/>
          <w:szCs w:val="24"/>
        </w:rPr>
        <w:t>ηρτημένη</w:t>
      </w:r>
      <w:proofErr w:type="spellEnd"/>
      <w:r>
        <w:rPr>
          <w:rFonts w:eastAsia="Times New Roman" w:cs="Times New Roman"/>
          <w:szCs w:val="24"/>
        </w:rPr>
        <w:t xml:space="preserve"> παραγωγή ή που βάζει φραγμό στην καρποφορία, εντείνοντας τα φαινόμενα ακαρπίας. Και μην πείτε για το παρελθόν, γιατί είστε για τέταρτο χρόνο κυβέρνηση και στην αρχή του 2016 σάς είχα κάνει συγ</w:t>
      </w:r>
      <w:r>
        <w:rPr>
          <w:rFonts w:eastAsia="Times New Roman" w:cs="Times New Roman"/>
          <w:szCs w:val="24"/>
        </w:rPr>
        <w:t xml:space="preserve">κεκριμένη </w:t>
      </w:r>
      <w:r>
        <w:rPr>
          <w:rFonts w:eastAsia="Times New Roman" w:cs="Times New Roman"/>
          <w:szCs w:val="24"/>
        </w:rPr>
        <w:t>ε</w:t>
      </w:r>
      <w:r>
        <w:rPr>
          <w:rFonts w:eastAsia="Times New Roman" w:cs="Times New Roman"/>
          <w:szCs w:val="24"/>
        </w:rPr>
        <w:t>ρώτηση και ζητούσα τη λήψη συγκεκριμένων μέτρων. Επ’ αυτών θα ήθελα απάντηση.</w:t>
      </w:r>
    </w:p>
    <w:p w14:paraId="20D4551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D4551A" w14:textId="77777777" w:rsidR="00926B21" w:rsidRDefault="009868C1">
      <w:pPr>
        <w:spacing w:line="600" w:lineRule="auto"/>
        <w:ind w:firstLine="720"/>
        <w:jc w:val="both"/>
        <w:rPr>
          <w:rFonts w:eastAsia="Times New Roman" w:cs="Times New Roman"/>
          <w:szCs w:val="24"/>
        </w:rPr>
      </w:pPr>
      <w:r w:rsidRPr="00D872BD">
        <w:rPr>
          <w:rFonts w:eastAsia="Times New Roman" w:cs="Times New Roman"/>
          <w:b/>
          <w:szCs w:val="24"/>
        </w:rPr>
        <w:t>ΠΡΟΕΔΡΕΥΩΝ (Αναστάσιος Κουράκης):</w:t>
      </w:r>
      <w:r>
        <w:rPr>
          <w:rFonts w:eastAsia="Times New Roman" w:cs="Times New Roman"/>
          <w:szCs w:val="24"/>
        </w:rPr>
        <w:t xml:space="preserve"> Πριν δώσω τον λόγο στον κύριο Υπουργό, θα ήθελα να πω ότι συνυπογράφω την κριτική που κάνατε για τη χαμηλή </w:t>
      </w:r>
      <w:r>
        <w:rPr>
          <w:rFonts w:eastAsia="Times New Roman" w:cs="Times New Roman"/>
          <w:szCs w:val="24"/>
        </w:rPr>
        <w:t xml:space="preserve">παρουσία των Υπουργών και Υφυπουργών στις </w:t>
      </w:r>
      <w:r>
        <w:rPr>
          <w:rFonts w:eastAsia="Times New Roman" w:cs="Times New Roman"/>
          <w:szCs w:val="24"/>
        </w:rPr>
        <w:t>ε</w:t>
      </w:r>
      <w:r>
        <w:rPr>
          <w:rFonts w:eastAsia="Times New Roman" w:cs="Times New Roman"/>
          <w:szCs w:val="24"/>
        </w:rPr>
        <w:t xml:space="preserve">πίκαιρες </w:t>
      </w:r>
      <w:r>
        <w:rPr>
          <w:rFonts w:eastAsia="Times New Roman" w:cs="Times New Roman"/>
          <w:szCs w:val="24"/>
        </w:rPr>
        <w:t>ε</w:t>
      </w:r>
      <w:r>
        <w:rPr>
          <w:rFonts w:eastAsia="Times New Roman" w:cs="Times New Roman"/>
          <w:szCs w:val="24"/>
        </w:rPr>
        <w:t>ρωτήσεις. Πρέπει να σας πω ότι η κατάσταση έχει βελτιωθεί, αλλά πάρα πολύ λίγο, το τελευταίο διάστημα. Εκτός από τις δικαιολογημένες απουσίες των κυβερνητικών παραγόντων σε διεθνείς και άλ</w:t>
      </w:r>
      <w:r>
        <w:rPr>
          <w:rFonts w:eastAsia="Times New Roman" w:cs="Times New Roman"/>
          <w:szCs w:val="24"/>
        </w:rPr>
        <w:lastRenderedPageBreak/>
        <w:t xml:space="preserve">λες συσκέψεις, </w:t>
      </w:r>
      <w:r>
        <w:rPr>
          <w:rFonts w:eastAsia="Times New Roman" w:cs="Times New Roman"/>
          <w:szCs w:val="24"/>
        </w:rPr>
        <w:t>υπάρχουν και ένα σωρό Υπουργοί και Υφυπουργοί, οι οποίοι θα μπορούσαν</w:t>
      </w:r>
      <w:r>
        <w:rPr>
          <w:rFonts w:eastAsia="Times New Roman" w:cs="Times New Roman"/>
          <w:szCs w:val="24"/>
        </w:rPr>
        <w:t>,</w:t>
      </w:r>
      <w:r>
        <w:rPr>
          <w:rFonts w:eastAsia="Times New Roman" w:cs="Times New Roman"/>
          <w:szCs w:val="24"/>
        </w:rPr>
        <w:t xml:space="preserve"> με μεγαλύτερο σεβασμό στην κοινοβουλευτική διαδικασία</w:t>
      </w:r>
      <w:r>
        <w:rPr>
          <w:rFonts w:eastAsia="Times New Roman" w:cs="Times New Roman"/>
          <w:szCs w:val="24"/>
        </w:rPr>
        <w:t>,</w:t>
      </w:r>
      <w:r>
        <w:rPr>
          <w:rFonts w:eastAsia="Times New Roman" w:cs="Times New Roman"/>
          <w:szCs w:val="24"/>
        </w:rPr>
        <w:t xml:space="preserve"> να παρίστανται και να απαντούν στις </w:t>
      </w:r>
      <w:r>
        <w:rPr>
          <w:rFonts w:eastAsia="Times New Roman" w:cs="Times New Roman"/>
          <w:szCs w:val="24"/>
        </w:rPr>
        <w:t>ε</w:t>
      </w:r>
      <w:r>
        <w:rPr>
          <w:rFonts w:eastAsia="Times New Roman" w:cs="Times New Roman"/>
          <w:szCs w:val="24"/>
        </w:rPr>
        <w:t xml:space="preserve">πίκαιρες </w:t>
      </w:r>
      <w:r>
        <w:rPr>
          <w:rFonts w:eastAsia="Times New Roman" w:cs="Times New Roman"/>
          <w:szCs w:val="24"/>
        </w:rPr>
        <w:t>ε</w:t>
      </w:r>
      <w:r>
        <w:rPr>
          <w:rFonts w:eastAsia="Times New Roman" w:cs="Times New Roman"/>
          <w:szCs w:val="24"/>
        </w:rPr>
        <w:t>ρωτήσεις των Βουλευτών.</w:t>
      </w:r>
    </w:p>
    <w:p w14:paraId="20D4551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 για να απαντή</w:t>
      </w:r>
      <w:r>
        <w:rPr>
          <w:rFonts w:eastAsia="Times New Roman" w:cs="Times New Roman"/>
          <w:szCs w:val="24"/>
        </w:rPr>
        <w:t xml:space="preserve">σετε στον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0D4551C"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Ευχαριστώ, κύριε Πρόεδρε.</w:t>
      </w:r>
    </w:p>
    <w:p w14:paraId="20D4551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Κατ’ αρχάς είμαι υποχρεωμένος να απαντήσω στις αιτιάσεις του κ. </w:t>
      </w:r>
      <w:proofErr w:type="spellStart"/>
      <w:r>
        <w:rPr>
          <w:rFonts w:eastAsia="Times New Roman" w:cs="Times New Roman"/>
          <w:szCs w:val="24"/>
        </w:rPr>
        <w:t>Κεγκέρογλου</w:t>
      </w:r>
      <w:proofErr w:type="spellEnd"/>
      <w:r>
        <w:rPr>
          <w:rFonts w:eastAsia="Times New Roman" w:cs="Times New Roman"/>
          <w:szCs w:val="24"/>
        </w:rPr>
        <w:t xml:space="preserve"> όσον αφορά το πρόσωπό μου, για τις απαντήσεις και την παρουσία</w:t>
      </w:r>
      <w:r>
        <w:rPr>
          <w:rFonts w:eastAsia="Times New Roman" w:cs="Times New Roman"/>
          <w:szCs w:val="24"/>
        </w:rPr>
        <w:t xml:space="preserve"> μου εδώ στις </w:t>
      </w:r>
      <w:r>
        <w:rPr>
          <w:rFonts w:eastAsia="Times New Roman" w:cs="Times New Roman"/>
          <w:szCs w:val="24"/>
        </w:rPr>
        <w:t>ε</w:t>
      </w:r>
      <w:r>
        <w:rPr>
          <w:rFonts w:eastAsia="Times New Roman" w:cs="Times New Roman"/>
          <w:szCs w:val="24"/>
        </w:rPr>
        <w:t xml:space="preserve">πίκαιρες </w:t>
      </w:r>
      <w:r>
        <w:rPr>
          <w:rFonts w:eastAsia="Times New Roman" w:cs="Times New Roman"/>
          <w:szCs w:val="24"/>
        </w:rPr>
        <w:t>ε</w:t>
      </w:r>
      <w:r>
        <w:rPr>
          <w:rFonts w:eastAsia="Times New Roman" w:cs="Times New Roman"/>
          <w:szCs w:val="24"/>
        </w:rPr>
        <w:t>ρωτήσεις.</w:t>
      </w:r>
    </w:p>
    <w:p w14:paraId="20D4551E"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Πρώτον, κύριε </w:t>
      </w:r>
      <w:proofErr w:type="spellStart"/>
      <w:r>
        <w:rPr>
          <w:rFonts w:eastAsia="Times New Roman" w:cs="Times New Roman"/>
          <w:szCs w:val="24"/>
        </w:rPr>
        <w:t>Κεγκέρογλου</w:t>
      </w:r>
      <w:proofErr w:type="spellEnd"/>
      <w:r>
        <w:rPr>
          <w:rFonts w:eastAsia="Times New Roman" w:cs="Times New Roman"/>
          <w:szCs w:val="24"/>
        </w:rPr>
        <w:t xml:space="preserve">, την πρώτη φορά αναβλήθηκε οίκοθεν, που σημαίνει κατόπιν αιτήματος υπαλλήλου της Βουλής λόγω της επίσκεψης </w:t>
      </w:r>
      <w:proofErr w:type="spellStart"/>
      <w:r>
        <w:rPr>
          <w:rFonts w:eastAsia="Times New Roman" w:cs="Times New Roman"/>
          <w:szCs w:val="24"/>
        </w:rPr>
        <w:t>Γιούνκερ</w:t>
      </w:r>
      <w:proofErr w:type="spellEnd"/>
      <w:r>
        <w:rPr>
          <w:rFonts w:eastAsia="Times New Roman" w:cs="Times New Roman"/>
          <w:szCs w:val="24"/>
        </w:rPr>
        <w:t xml:space="preserve">. Εγώ ήμουν </w:t>
      </w:r>
      <w:r>
        <w:rPr>
          <w:rFonts w:eastAsia="Times New Roman" w:cs="Times New Roman"/>
          <w:szCs w:val="24"/>
        </w:rPr>
        <w:lastRenderedPageBreak/>
        <w:t>έτοιμος. Τη δεύτερη φορά αναβλήθηκε λόγω της συμμετοχής μου σε κυβερ</w:t>
      </w:r>
      <w:r>
        <w:rPr>
          <w:rFonts w:eastAsia="Times New Roman" w:cs="Times New Roman"/>
          <w:szCs w:val="24"/>
        </w:rPr>
        <w:t xml:space="preserve">νητική αποστολή στο Ισραήλ. Συνεπώς όσον αφορά το πρόσωπό μου ουδέποτε ήμουν αδικαιολόγητα απών από την υποχρέωση την οποία έχω να απαντήσω σε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Να το ξεκαθαρίσουμε.</w:t>
      </w:r>
    </w:p>
    <w:p w14:paraId="20D4551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ε</w:t>
      </w:r>
      <w:r>
        <w:rPr>
          <w:rFonts w:eastAsia="Times New Roman" w:cs="Times New Roman"/>
          <w:szCs w:val="24"/>
        </w:rPr>
        <w:t xml:space="preserve">ρώτησή σας, η οποία έχει σχέση και με τη δεύτερη </w:t>
      </w:r>
      <w:r>
        <w:rPr>
          <w:rFonts w:eastAsia="Times New Roman" w:cs="Times New Roman"/>
          <w:szCs w:val="24"/>
        </w:rPr>
        <w:t>ε</w:t>
      </w:r>
      <w:r>
        <w:rPr>
          <w:rFonts w:eastAsia="Times New Roman" w:cs="Times New Roman"/>
          <w:szCs w:val="24"/>
        </w:rPr>
        <w:t>πί</w:t>
      </w:r>
      <w:r>
        <w:rPr>
          <w:rFonts w:eastAsia="Times New Roman" w:cs="Times New Roman"/>
          <w:szCs w:val="24"/>
        </w:rPr>
        <w:t xml:space="preserve">καιρη </w:t>
      </w:r>
      <w:r>
        <w:rPr>
          <w:rFonts w:eastAsia="Times New Roman" w:cs="Times New Roman"/>
          <w:szCs w:val="24"/>
        </w:rPr>
        <w:t>ε</w:t>
      </w:r>
      <w:r>
        <w:rPr>
          <w:rFonts w:eastAsia="Times New Roman" w:cs="Times New Roman"/>
          <w:szCs w:val="24"/>
        </w:rPr>
        <w:t>ρώτηση για τα έργα στον Νομό Ηρακλείου, να πούμε ότι η ξηρασία είναι σημαντικότατο πρόβλημα. Κατά την άποψή μου αναδεικνύεται ως εθνικό πλέον θέμα το νερό, η λειψυδρία και η ξηρασία. Να αναφέρουμε τι έχει γίνει στον Νομό Ηρακλείου και τι έχει σχεδια</w:t>
      </w:r>
      <w:r>
        <w:rPr>
          <w:rFonts w:eastAsia="Times New Roman" w:cs="Times New Roman"/>
          <w:szCs w:val="24"/>
        </w:rPr>
        <w:t xml:space="preserve">στεί. </w:t>
      </w:r>
    </w:p>
    <w:p w14:paraId="20D4552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Πρώτον, έχει κατασκευαστεί ο αγωγός σύνδεσης του </w:t>
      </w:r>
      <w:r>
        <w:rPr>
          <w:rFonts w:eastAsia="Times New Roman" w:cs="Times New Roman"/>
          <w:szCs w:val="24"/>
        </w:rPr>
        <w:t>φ</w:t>
      </w:r>
      <w:r>
        <w:rPr>
          <w:rFonts w:eastAsia="Times New Roman" w:cs="Times New Roman"/>
          <w:szCs w:val="24"/>
        </w:rPr>
        <w:t xml:space="preserve">ράγματος Φανερωμένης με τα δίκτυα άρδευσης μέσω του Προγράμματος Αγροτικής Ανάπτυξης 2013 – 2017. Δεύτερον, το </w:t>
      </w:r>
      <w:r>
        <w:rPr>
          <w:rFonts w:eastAsia="Times New Roman" w:cs="Times New Roman"/>
          <w:szCs w:val="24"/>
        </w:rPr>
        <w:t>φ</w:t>
      </w:r>
      <w:r>
        <w:rPr>
          <w:rFonts w:eastAsia="Times New Roman" w:cs="Times New Roman"/>
          <w:szCs w:val="24"/>
        </w:rPr>
        <w:t xml:space="preserve">ράγμα της Φανερωμένης μέσω του Γ΄ Κοινοτικού Πλαισίου Στήριξης. Τρίτον, το αρδευτικό </w:t>
      </w:r>
      <w:proofErr w:type="spellStart"/>
      <w:r>
        <w:rPr>
          <w:rFonts w:eastAsia="Times New Roman" w:cs="Times New Roman"/>
          <w:szCs w:val="24"/>
        </w:rPr>
        <w:t>Αυ</w:t>
      </w:r>
      <w:r>
        <w:rPr>
          <w:rFonts w:eastAsia="Times New Roman" w:cs="Times New Roman"/>
          <w:szCs w:val="24"/>
        </w:rPr>
        <w:t>γενικής</w:t>
      </w:r>
      <w:proofErr w:type="spellEnd"/>
      <w:r>
        <w:rPr>
          <w:rFonts w:eastAsia="Times New Roman" w:cs="Times New Roman"/>
          <w:szCs w:val="24"/>
        </w:rPr>
        <w:t xml:space="preserve"> – </w:t>
      </w:r>
      <w:proofErr w:type="spellStart"/>
      <w:r>
        <w:rPr>
          <w:rFonts w:eastAsia="Times New Roman" w:cs="Times New Roman"/>
          <w:szCs w:val="24"/>
        </w:rPr>
        <w:t>Κερασίων</w:t>
      </w:r>
      <w:proofErr w:type="spellEnd"/>
      <w:r>
        <w:rPr>
          <w:rFonts w:eastAsia="Times New Roman" w:cs="Times New Roman"/>
          <w:szCs w:val="24"/>
        </w:rPr>
        <w:t xml:space="preserve"> Ηρακλείου, το αρδευτικό Δαφνών Ηρακλείου, αρδευτικό </w:t>
      </w:r>
      <w:proofErr w:type="spellStart"/>
      <w:r>
        <w:rPr>
          <w:rFonts w:eastAsia="Times New Roman" w:cs="Times New Roman"/>
          <w:szCs w:val="24"/>
        </w:rPr>
        <w:t>Τυλίσου</w:t>
      </w:r>
      <w:proofErr w:type="spellEnd"/>
      <w:r>
        <w:rPr>
          <w:rFonts w:eastAsia="Times New Roman" w:cs="Times New Roman"/>
          <w:szCs w:val="24"/>
        </w:rPr>
        <w:t xml:space="preserve"> Ηρακλείου, αρδευτικό έργο </w:t>
      </w:r>
      <w:proofErr w:type="spellStart"/>
      <w:r>
        <w:rPr>
          <w:rFonts w:eastAsia="Times New Roman" w:cs="Times New Roman"/>
          <w:szCs w:val="24"/>
        </w:rPr>
        <w:t>Γέργερης</w:t>
      </w:r>
      <w:proofErr w:type="spellEnd"/>
      <w:r>
        <w:rPr>
          <w:rFonts w:eastAsia="Times New Roman" w:cs="Times New Roman"/>
          <w:szCs w:val="24"/>
        </w:rPr>
        <w:t xml:space="preserve"> και αρδευτικό έργο Γ΄ </w:t>
      </w:r>
      <w:r>
        <w:rPr>
          <w:rFonts w:eastAsia="Times New Roman" w:cs="Times New Roman"/>
          <w:szCs w:val="24"/>
        </w:rPr>
        <w:lastRenderedPageBreak/>
        <w:t xml:space="preserve">Ζώνης </w:t>
      </w:r>
      <w:proofErr w:type="spellStart"/>
      <w:r>
        <w:rPr>
          <w:rFonts w:eastAsia="Times New Roman" w:cs="Times New Roman"/>
          <w:szCs w:val="24"/>
        </w:rPr>
        <w:t>Μεσσαράς</w:t>
      </w:r>
      <w:proofErr w:type="spellEnd"/>
      <w:r>
        <w:rPr>
          <w:rFonts w:eastAsia="Times New Roman" w:cs="Times New Roman"/>
          <w:szCs w:val="24"/>
        </w:rPr>
        <w:t xml:space="preserve">. Τέταρτον, η </w:t>
      </w:r>
      <w:proofErr w:type="spellStart"/>
      <w:r>
        <w:rPr>
          <w:rFonts w:eastAsia="Times New Roman" w:cs="Times New Roman"/>
          <w:szCs w:val="24"/>
        </w:rPr>
        <w:t>λιμνοδεξαμενή</w:t>
      </w:r>
      <w:proofErr w:type="spellEnd"/>
      <w:r>
        <w:rPr>
          <w:rFonts w:eastAsia="Times New Roman" w:cs="Times New Roman"/>
          <w:szCs w:val="24"/>
        </w:rPr>
        <w:t xml:space="preserve"> </w:t>
      </w:r>
      <w:proofErr w:type="spellStart"/>
      <w:r>
        <w:rPr>
          <w:rFonts w:eastAsia="Times New Roman" w:cs="Times New Roman"/>
          <w:szCs w:val="24"/>
        </w:rPr>
        <w:t>Καραβάδο</w:t>
      </w:r>
      <w:proofErr w:type="spellEnd"/>
      <w:r>
        <w:rPr>
          <w:rFonts w:eastAsia="Times New Roman" w:cs="Times New Roman"/>
          <w:szCs w:val="24"/>
        </w:rPr>
        <w:t xml:space="preserve"> και η </w:t>
      </w:r>
      <w:proofErr w:type="spellStart"/>
      <w:r>
        <w:rPr>
          <w:rFonts w:eastAsia="Times New Roman" w:cs="Times New Roman"/>
          <w:szCs w:val="24"/>
        </w:rPr>
        <w:t>λιμνοδεξαμενή</w:t>
      </w:r>
      <w:proofErr w:type="spellEnd"/>
      <w:r>
        <w:rPr>
          <w:rFonts w:eastAsia="Times New Roman" w:cs="Times New Roman"/>
          <w:szCs w:val="24"/>
        </w:rPr>
        <w:t xml:space="preserve"> </w:t>
      </w:r>
      <w:proofErr w:type="spellStart"/>
      <w:r>
        <w:rPr>
          <w:rFonts w:eastAsia="Times New Roman" w:cs="Times New Roman"/>
          <w:szCs w:val="24"/>
        </w:rPr>
        <w:t>Σκινιά</w:t>
      </w:r>
      <w:proofErr w:type="spellEnd"/>
      <w:r>
        <w:rPr>
          <w:rFonts w:eastAsia="Times New Roman" w:cs="Times New Roman"/>
          <w:szCs w:val="24"/>
        </w:rPr>
        <w:t xml:space="preserve"> μέσω του Α΄ Κοινοτικού Πλαισίου Στήριξης.</w:t>
      </w:r>
    </w:p>
    <w:p w14:paraId="20D45521"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Επιπλέον, στο νέο Πρόγραμμα Αγροτικής Ανάπτυξης, στο μέτρο 4.3.1, εντάχθηκε ως ανειλημμένη υποχρέωση η μελέτη με τίτλο</w:t>
      </w:r>
      <w:r>
        <w:rPr>
          <w:rFonts w:eastAsia="Times New Roman" w:cs="Times New Roman"/>
          <w:szCs w:val="24"/>
        </w:rPr>
        <w:t>:</w:t>
      </w:r>
      <w:r>
        <w:rPr>
          <w:rFonts w:eastAsia="Times New Roman" w:cs="Times New Roman"/>
          <w:szCs w:val="24"/>
        </w:rPr>
        <w:t xml:space="preserve"> «Μελέτη </w:t>
      </w:r>
      <w:r>
        <w:rPr>
          <w:rFonts w:eastAsia="Times New Roman" w:cs="Times New Roman"/>
          <w:szCs w:val="24"/>
        </w:rPr>
        <w:t>φ</w:t>
      </w:r>
      <w:r>
        <w:rPr>
          <w:rFonts w:eastAsia="Times New Roman" w:cs="Times New Roman"/>
          <w:szCs w:val="24"/>
        </w:rPr>
        <w:t xml:space="preserve">ράγματος στον Πλατύ Νομού </w:t>
      </w:r>
      <w:proofErr w:type="spellStart"/>
      <w:r>
        <w:rPr>
          <w:rFonts w:eastAsia="Times New Roman" w:cs="Times New Roman"/>
          <w:szCs w:val="24"/>
        </w:rPr>
        <w:t>Ρεθύμνης</w:t>
      </w:r>
      <w:proofErr w:type="spellEnd"/>
      <w:r>
        <w:rPr>
          <w:rFonts w:eastAsia="Times New Roman" w:cs="Times New Roman"/>
          <w:szCs w:val="24"/>
        </w:rPr>
        <w:t xml:space="preserve"> μετά του αγωγού μεταφοράς του αρδευτικού δικτύου και γεωτεχνικές μελέτες», με προϋπολογισμό </w:t>
      </w:r>
      <w:r>
        <w:rPr>
          <w:rFonts w:eastAsia="Times New Roman" w:cs="Times New Roman"/>
          <w:szCs w:val="24"/>
        </w:rPr>
        <w:t>850.000 ευρώ και το έργο με τίτλο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Πλακιώτισσας</w:t>
      </w:r>
      <w:proofErr w:type="spellEnd"/>
      <w:r>
        <w:rPr>
          <w:rFonts w:eastAsia="Times New Roman" w:cs="Times New Roman"/>
          <w:szCs w:val="24"/>
        </w:rPr>
        <w:t xml:space="preserve"> </w:t>
      </w:r>
      <w:proofErr w:type="spellStart"/>
      <w:r>
        <w:rPr>
          <w:rFonts w:eastAsia="Times New Roman" w:cs="Times New Roman"/>
          <w:szCs w:val="24"/>
        </w:rPr>
        <w:t>Μεσαράς</w:t>
      </w:r>
      <w:proofErr w:type="spellEnd"/>
      <w:r>
        <w:rPr>
          <w:rFonts w:eastAsia="Times New Roman" w:cs="Times New Roman"/>
          <w:szCs w:val="24"/>
        </w:rPr>
        <w:t xml:space="preserve"> Ηρακλείου Κρήτης», όπως και το έργο «Κατασκευή και αξιοποίηση </w:t>
      </w:r>
      <w:r>
        <w:rPr>
          <w:rFonts w:eastAsia="Times New Roman" w:cs="Times New Roman"/>
          <w:szCs w:val="24"/>
        </w:rPr>
        <w:t>φ</w:t>
      </w:r>
      <w:r>
        <w:rPr>
          <w:rFonts w:eastAsia="Times New Roman" w:cs="Times New Roman"/>
          <w:szCs w:val="24"/>
        </w:rPr>
        <w:t xml:space="preserve">ράγματος </w:t>
      </w:r>
      <w:proofErr w:type="spellStart"/>
      <w:r>
        <w:rPr>
          <w:rFonts w:eastAsia="Times New Roman" w:cs="Times New Roman"/>
          <w:szCs w:val="24"/>
        </w:rPr>
        <w:t>Χαλαυριανού</w:t>
      </w:r>
      <w:proofErr w:type="spellEnd"/>
      <w:r>
        <w:rPr>
          <w:rFonts w:eastAsia="Times New Roman" w:cs="Times New Roman"/>
          <w:szCs w:val="24"/>
        </w:rPr>
        <w:t xml:space="preserve"> χειμάρρου Δήμου </w:t>
      </w:r>
      <w:proofErr w:type="spellStart"/>
      <w:r>
        <w:rPr>
          <w:rFonts w:eastAsia="Times New Roman" w:cs="Times New Roman"/>
          <w:szCs w:val="24"/>
        </w:rPr>
        <w:t>Αρχανών</w:t>
      </w:r>
      <w:proofErr w:type="spellEnd"/>
      <w:r>
        <w:rPr>
          <w:rFonts w:eastAsia="Times New Roman" w:cs="Times New Roman"/>
          <w:szCs w:val="24"/>
        </w:rPr>
        <w:t>».</w:t>
      </w:r>
    </w:p>
    <w:p w14:paraId="20D45522"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πορεία υλοποίησης των προαναφερόμενων πράξεων του Προγράμματος Αγροτικής </w:t>
      </w:r>
      <w:r>
        <w:rPr>
          <w:rFonts w:eastAsia="Times New Roman" w:cs="Times New Roman"/>
          <w:szCs w:val="24"/>
        </w:rPr>
        <w:t>Ανάπτυξης 2014-2020 αρμόδια να σας απαντήσει είναι η Διεύθυνση Τεχνικών Έργων και Αγροτικών Υποδομών του Υπουργείου Αγροτικής Ανάπτυξης.</w:t>
      </w:r>
    </w:p>
    <w:p w14:paraId="20D45523"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Να πούμε ότι προτεραιότητα για τη χρηματοδότηση των ως άνω έργων έχουν αυτά που οδηγούν σε μείωση των απωλειών νερού στ</w:t>
      </w:r>
      <w:r>
        <w:rPr>
          <w:rFonts w:eastAsia="Times New Roman" w:cs="Times New Roman"/>
          <w:szCs w:val="24"/>
        </w:rPr>
        <w:t>α υφιστάμενα συστήματα άρδευσης, καθώς και τα έργα αξιοποίησης ήδη κατασκευασμένων φραγμάτων. Τα υπόλοιπα στη δευτερολογία μου, κύριε Πρόεδρε.</w:t>
      </w:r>
    </w:p>
    <w:p w14:paraId="20D45524"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20D45525"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τρία λεπτά για τη δευτερο</w:t>
      </w:r>
      <w:r>
        <w:rPr>
          <w:rFonts w:eastAsia="Times New Roman" w:cs="Times New Roman"/>
          <w:szCs w:val="24"/>
        </w:rPr>
        <w:t xml:space="preserve">λογία σας. </w:t>
      </w:r>
    </w:p>
    <w:p w14:paraId="20D45526"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το θέμα είναι ευρύτερο. Όλες οι μελέτες, οι εκτιμήσεις των επιστημόνων, των αρμόδιων ινστιτούτων δείχνουν ότι χρειάζεται σοβαρότερη δουλειά. Χρειάζεται δηλαδή να αξιοποιήσουμε τις υπάρχουσες υποδομές, τις φ</w:t>
      </w:r>
      <w:r>
        <w:rPr>
          <w:rFonts w:eastAsia="Times New Roman" w:cs="Times New Roman"/>
          <w:szCs w:val="24"/>
        </w:rPr>
        <w:t xml:space="preserve">υσικές πηγές και τον πλούτο που έχει ο τόπος μας και με σωστή διαχείριση των υδάτων -κυρίως για το αρδευτικό νερό, αλλά βεβαίως και για το υδρευτικό- να δούμε πώς αντιμετωπίζουμε το πρόβλημα. Χρειάζονται ίσως και περαιτέρω ενέργειες </w:t>
      </w:r>
      <w:r>
        <w:rPr>
          <w:rFonts w:eastAsia="Times New Roman" w:cs="Times New Roman"/>
          <w:szCs w:val="24"/>
        </w:rPr>
        <w:lastRenderedPageBreak/>
        <w:t>και πρωτοβουλίες για τι</w:t>
      </w:r>
      <w:r>
        <w:rPr>
          <w:rFonts w:eastAsia="Times New Roman" w:cs="Times New Roman"/>
          <w:szCs w:val="24"/>
        </w:rPr>
        <w:t xml:space="preserve">ς οποίες η Κυβέρνηση θα μπορούσε να έχει λάβει αποφάσεις να προχωρήσει. </w:t>
      </w:r>
    </w:p>
    <w:p w14:paraId="20D45527"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 αφορμή όμως την αναφορά έργων, θα ήθελα να σας πληροφορήσω ότι επειδή έχω ασχοληθεί αρκετά, πράγματι και από την εποχή των μεσογειακών ολοκληρωμένων προγραμμάτων με αρδευτικές γεωτ</w:t>
      </w:r>
      <w:r>
        <w:rPr>
          <w:rFonts w:eastAsia="Times New Roman" w:cs="Times New Roman"/>
          <w:szCs w:val="24"/>
        </w:rPr>
        <w:t>ρήσεις και συλλογικά δίκτυα και από το Α</w:t>
      </w:r>
      <w:r>
        <w:rPr>
          <w:rFonts w:eastAsia="Times New Roman" w:cs="Times New Roman"/>
          <w:szCs w:val="24"/>
        </w:rPr>
        <w:t>΄</w:t>
      </w:r>
      <w:r>
        <w:rPr>
          <w:rFonts w:eastAsia="Times New Roman" w:cs="Times New Roman"/>
          <w:szCs w:val="24"/>
        </w:rPr>
        <w:t>, Β</w:t>
      </w:r>
      <w:r>
        <w:rPr>
          <w:rFonts w:eastAsia="Times New Roman" w:cs="Times New Roman"/>
          <w:szCs w:val="24"/>
        </w:rPr>
        <w:t>΄</w:t>
      </w:r>
      <w:r>
        <w:rPr>
          <w:rFonts w:eastAsia="Times New Roman" w:cs="Times New Roman"/>
          <w:szCs w:val="24"/>
        </w:rPr>
        <w:t xml:space="preserve"> και Γ</w:t>
      </w:r>
      <w:r>
        <w:rPr>
          <w:rFonts w:eastAsia="Times New Roman" w:cs="Times New Roman"/>
          <w:szCs w:val="24"/>
        </w:rPr>
        <w:t>΄</w:t>
      </w:r>
      <w:r>
        <w:rPr>
          <w:rFonts w:eastAsia="Times New Roman" w:cs="Times New Roman"/>
          <w:szCs w:val="24"/>
        </w:rPr>
        <w:t xml:space="preserve"> Κοινοτικό Πλαίσιο, ο Νομός Ηρακλείου είναι ένας από τους νομούς στον οποίο έχουν γίνει πολλά και σημαντικά έργα αποταμίευσης, άρδευσης και εμπλουτισμού. </w:t>
      </w:r>
    </w:p>
    <w:p w14:paraId="20D45528"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Αναφερθήκατε και στο Α</w:t>
      </w:r>
      <w:r>
        <w:rPr>
          <w:rFonts w:eastAsia="Times New Roman" w:cs="Times New Roman"/>
          <w:szCs w:val="24"/>
        </w:rPr>
        <w:t>΄</w:t>
      </w:r>
      <w:r>
        <w:rPr>
          <w:rFonts w:eastAsia="Times New Roman" w:cs="Times New Roman"/>
          <w:szCs w:val="24"/>
        </w:rPr>
        <w:t xml:space="preserve"> Κοινοτικό Πλαίσιο -σε αντ</w:t>
      </w:r>
      <w:r>
        <w:rPr>
          <w:rFonts w:eastAsia="Times New Roman" w:cs="Times New Roman"/>
          <w:szCs w:val="24"/>
        </w:rPr>
        <w:t>ίθε</w:t>
      </w:r>
      <w:r>
        <w:rPr>
          <w:rFonts w:eastAsia="Times New Roman" w:cs="Times New Roman"/>
          <w:szCs w:val="24"/>
        </w:rPr>
        <w:t>σ</w:t>
      </w:r>
      <w:r>
        <w:rPr>
          <w:rFonts w:eastAsia="Times New Roman" w:cs="Times New Roman"/>
          <w:szCs w:val="24"/>
        </w:rPr>
        <w:t xml:space="preserve">η με την προηγούμενή σας ερώτηση- καλώς. Θα θυμίσω ότι το </w:t>
      </w:r>
      <w:r>
        <w:rPr>
          <w:rFonts w:eastAsia="Times New Roman" w:cs="Times New Roman"/>
          <w:szCs w:val="24"/>
        </w:rPr>
        <w:t>φ</w:t>
      </w:r>
      <w:r>
        <w:rPr>
          <w:rFonts w:eastAsia="Times New Roman" w:cs="Times New Roman"/>
          <w:szCs w:val="24"/>
        </w:rPr>
        <w:t xml:space="preserve">ράγμα Φανερωμένης, το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Πλακιώτισσας</w:t>
      </w:r>
      <w:proofErr w:type="spellEnd"/>
      <w:r>
        <w:rPr>
          <w:rFonts w:eastAsia="Times New Roman" w:cs="Times New Roman"/>
          <w:szCs w:val="24"/>
        </w:rPr>
        <w:t xml:space="preserve">, που βρίσκεται στην ολοκλήρωσή του, το </w:t>
      </w:r>
      <w:r>
        <w:rPr>
          <w:rFonts w:eastAsia="Times New Roman" w:cs="Times New Roman"/>
          <w:szCs w:val="24"/>
        </w:rPr>
        <w:t>φ</w:t>
      </w:r>
      <w:r>
        <w:rPr>
          <w:rFonts w:eastAsia="Times New Roman" w:cs="Times New Roman"/>
          <w:szCs w:val="24"/>
        </w:rPr>
        <w:t xml:space="preserve">ράγμα Ινίου, το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Αμουργελλών</w:t>
      </w:r>
      <w:proofErr w:type="spellEnd"/>
      <w:r>
        <w:rPr>
          <w:rFonts w:eastAsia="Times New Roman" w:cs="Times New Roman"/>
          <w:szCs w:val="24"/>
        </w:rPr>
        <w:t xml:space="preserve">, το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Αρχανών</w:t>
      </w:r>
      <w:proofErr w:type="spellEnd"/>
      <w:r>
        <w:rPr>
          <w:rFonts w:eastAsia="Times New Roman" w:cs="Times New Roman"/>
          <w:szCs w:val="24"/>
        </w:rPr>
        <w:t xml:space="preserve">, η </w:t>
      </w:r>
      <w:proofErr w:type="spellStart"/>
      <w:r>
        <w:rPr>
          <w:rFonts w:eastAsia="Times New Roman" w:cs="Times New Roman"/>
          <w:szCs w:val="24"/>
        </w:rPr>
        <w:t>λ</w:t>
      </w:r>
      <w:r>
        <w:rPr>
          <w:rFonts w:eastAsia="Times New Roman" w:cs="Times New Roman"/>
          <w:szCs w:val="24"/>
        </w:rPr>
        <w:t>ιμνοδεξαμενή</w:t>
      </w:r>
      <w:proofErr w:type="spellEnd"/>
      <w:r>
        <w:rPr>
          <w:rFonts w:eastAsia="Times New Roman" w:cs="Times New Roman"/>
          <w:szCs w:val="24"/>
        </w:rPr>
        <w:t xml:space="preserve"> </w:t>
      </w:r>
      <w:proofErr w:type="spellStart"/>
      <w:r>
        <w:rPr>
          <w:rFonts w:eastAsia="Times New Roman" w:cs="Times New Roman"/>
          <w:szCs w:val="24"/>
        </w:rPr>
        <w:t>Καραβάδο</w:t>
      </w:r>
      <w:proofErr w:type="spellEnd"/>
      <w:r>
        <w:rPr>
          <w:rFonts w:eastAsia="Times New Roman" w:cs="Times New Roman"/>
          <w:szCs w:val="24"/>
        </w:rPr>
        <w:t xml:space="preserve"> – </w:t>
      </w:r>
      <w:proofErr w:type="spellStart"/>
      <w:r>
        <w:rPr>
          <w:rFonts w:eastAsia="Times New Roman" w:cs="Times New Roman"/>
          <w:szCs w:val="24"/>
        </w:rPr>
        <w:t>Παρτήρων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Σχοινιά, τα αρδευτ</w:t>
      </w:r>
      <w:r>
        <w:rPr>
          <w:rFonts w:eastAsia="Times New Roman" w:cs="Times New Roman"/>
          <w:szCs w:val="24"/>
        </w:rPr>
        <w:t xml:space="preserve">ικά έργα </w:t>
      </w:r>
      <w:proofErr w:type="spellStart"/>
      <w:r>
        <w:rPr>
          <w:rFonts w:eastAsia="Times New Roman" w:cs="Times New Roman"/>
          <w:szCs w:val="24"/>
        </w:rPr>
        <w:t>Αυγενικής</w:t>
      </w:r>
      <w:proofErr w:type="spellEnd"/>
      <w:r>
        <w:rPr>
          <w:rFonts w:eastAsia="Times New Roman" w:cs="Times New Roman"/>
          <w:szCs w:val="24"/>
        </w:rPr>
        <w:t xml:space="preserve">, </w:t>
      </w:r>
      <w:proofErr w:type="spellStart"/>
      <w:r>
        <w:rPr>
          <w:rFonts w:eastAsia="Times New Roman" w:cs="Times New Roman"/>
          <w:szCs w:val="24"/>
        </w:rPr>
        <w:t>Στυλίσσου</w:t>
      </w:r>
      <w:proofErr w:type="spellEnd"/>
      <w:r>
        <w:rPr>
          <w:rFonts w:eastAsia="Times New Roman" w:cs="Times New Roman"/>
          <w:szCs w:val="24"/>
        </w:rPr>
        <w:t xml:space="preserve">, </w:t>
      </w:r>
      <w:proofErr w:type="spellStart"/>
      <w:r>
        <w:rPr>
          <w:rFonts w:eastAsia="Times New Roman" w:cs="Times New Roman"/>
          <w:szCs w:val="24"/>
        </w:rPr>
        <w:t>Νιπιδιτού</w:t>
      </w:r>
      <w:proofErr w:type="spellEnd"/>
      <w:r>
        <w:rPr>
          <w:rFonts w:eastAsia="Times New Roman" w:cs="Times New Roman"/>
          <w:szCs w:val="24"/>
        </w:rPr>
        <w:t xml:space="preserve">, το αρδευτικό έργο εμπλουτισμού της </w:t>
      </w:r>
      <w:proofErr w:type="spellStart"/>
      <w:r>
        <w:rPr>
          <w:rFonts w:eastAsia="Times New Roman" w:cs="Times New Roman"/>
          <w:szCs w:val="24"/>
        </w:rPr>
        <w:t>Μεσαράς</w:t>
      </w:r>
      <w:proofErr w:type="spellEnd"/>
      <w:r>
        <w:rPr>
          <w:rFonts w:eastAsia="Times New Roman" w:cs="Times New Roman"/>
          <w:szCs w:val="24"/>
        </w:rPr>
        <w:t xml:space="preserve"> που είχε γίνει παλαιότερα το 1999-2002 και το οποίο είχε μεγάλη αποτελεσματικότητα, </w:t>
      </w:r>
      <w:r>
        <w:rPr>
          <w:rFonts w:eastAsia="Times New Roman" w:cs="Times New Roman"/>
          <w:szCs w:val="24"/>
        </w:rPr>
        <w:lastRenderedPageBreak/>
        <w:t>είναι έργα που έχουν γίνει και υπάρχουν και άλλα έργα που έχουν μελετηθεί και εκκρεμούν</w:t>
      </w:r>
      <w:r>
        <w:rPr>
          <w:rFonts w:eastAsia="Times New Roman" w:cs="Times New Roman"/>
          <w:szCs w:val="24"/>
        </w:rPr>
        <w:t xml:space="preserve">, όπως είναι το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Καλαμίου</w:t>
      </w:r>
      <w:proofErr w:type="spellEnd"/>
      <w:r>
        <w:rPr>
          <w:rFonts w:eastAsia="Times New Roman" w:cs="Times New Roman"/>
          <w:szCs w:val="24"/>
        </w:rPr>
        <w:t xml:space="preserve">, το </w:t>
      </w:r>
      <w:r>
        <w:rPr>
          <w:rFonts w:eastAsia="Times New Roman" w:cs="Times New Roman"/>
          <w:szCs w:val="24"/>
        </w:rPr>
        <w:t>φ</w:t>
      </w:r>
      <w:r>
        <w:rPr>
          <w:rFonts w:eastAsia="Times New Roman" w:cs="Times New Roman"/>
          <w:szCs w:val="24"/>
        </w:rPr>
        <w:t xml:space="preserve">ράγμα </w:t>
      </w:r>
      <w:proofErr w:type="spellStart"/>
      <w:r>
        <w:rPr>
          <w:rFonts w:eastAsia="Times New Roman" w:cs="Times New Roman"/>
          <w:szCs w:val="24"/>
        </w:rPr>
        <w:t>Αμιρών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Αγίου Βασιλείου, το </w:t>
      </w:r>
      <w:r>
        <w:rPr>
          <w:rFonts w:eastAsia="Times New Roman" w:cs="Times New Roman"/>
          <w:szCs w:val="24"/>
        </w:rPr>
        <w:t>φ</w:t>
      </w:r>
      <w:r>
        <w:rPr>
          <w:rFonts w:eastAsia="Times New Roman" w:cs="Times New Roman"/>
          <w:szCs w:val="24"/>
        </w:rPr>
        <w:t xml:space="preserve">ράγμα Άνω </w:t>
      </w:r>
      <w:proofErr w:type="spellStart"/>
      <w:r>
        <w:rPr>
          <w:rFonts w:eastAsia="Times New Roman" w:cs="Times New Roman"/>
          <w:szCs w:val="24"/>
        </w:rPr>
        <w:t>Ασιτών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Πρινιά</w:t>
      </w:r>
      <w:proofErr w:type="spellEnd"/>
      <w:r>
        <w:rPr>
          <w:rFonts w:eastAsia="Times New Roman" w:cs="Times New Roman"/>
          <w:szCs w:val="24"/>
        </w:rPr>
        <w:t xml:space="preserve">. Βεβαίως, υπάρχουν και ορισμένα αρδευτικά δίκτυα. </w:t>
      </w:r>
    </w:p>
    <w:p w14:paraId="20D45529"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ένα συνεχές πρόγραμμα που δεν πρέπει να διακοπεί. Διαπιστώνω ότι τρία χρόνια τώρα υπάρχει αδράνεια. </w:t>
      </w:r>
      <w:r>
        <w:rPr>
          <w:rFonts w:eastAsia="Times New Roman" w:cs="Times New Roman"/>
          <w:szCs w:val="24"/>
        </w:rPr>
        <w:t>Δυστυχώς, μόνο όσα έργα είχαν ξεκινήσει το προηγούμενο διάστημα, πέρασαν. Δεν ξέρω αν είναι ο χρόνος του Κοινοτικού Πλαισίου αιτία για το ότι δεν δημοπρατούνται έργα το τελευταίο διάστημα και θα δημοπρατηθούν με το νέο. Ίσως να είναι αυτό. Πάντως αυτή είνα</w:t>
      </w:r>
      <w:r>
        <w:rPr>
          <w:rFonts w:eastAsia="Times New Roman" w:cs="Times New Roman"/>
          <w:szCs w:val="24"/>
        </w:rPr>
        <w:t>ι η πραγματικότητα.</w:t>
      </w:r>
    </w:p>
    <w:p w14:paraId="20D4552A"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που σας λέω είναι πως, όταν υπάρχει ένα φράγμα, θα πρέπει να δούμε τα δίκτυά του. Το ενέταξαν οι προηγούμενοι και προχωράει. Πριν τελειώσει, θα πρέπει εσείς να φτιάξετε τα δίκτυα, αλλιώς θα έρθουμε μετά από τρία χρόνια που θα έχει </w:t>
      </w:r>
      <w:r>
        <w:rPr>
          <w:rFonts w:eastAsia="Times New Roman" w:cs="Times New Roman"/>
          <w:szCs w:val="24"/>
        </w:rPr>
        <w:t xml:space="preserve">ολοκληρωθεί το φράγμα –της </w:t>
      </w:r>
      <w:proofErr w:type="spellStart"/>
      <w:r>
        <w:rPr>
          <w:rFonts w:eastAsia="Times New Roman" w:cs="Times New Roman"/>
          <w:szCs w:val="24"/>
        </w:rPr>
        <w:t>Πλακιώτισσας</w:t>
      </w:r>
      <w:proofErr w:type="spellEnd"/>
      <w:r>
        <w:rPr>
          <w:rFonts w:eastAsia="Times New Roman" w:cs="Times New Roman"/>
          <w:szCs w:val="24"/>
        </w:rPr>
        <w:t xml:space="preserve"> για παράδειγμα, που τελειώνει όπου να είναι ή έχει τελειώσει σε σημαντικό βαθμό- και δεν θα έχουμε δίκτυα. Τι θα γίνει; </w:t>
      </w:r>
    </w:p>
    <w:p w14:paraId="20D4552B"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γενικότερο θέμα. Βλέπω ότι η Κυβέρνηση εφησυχάζει, μήπως και βρέξει για να σωθεί από </w:t>
      </w:r>
      <w:r>
        <w:rPr>
          <w:rFonts w:eastAsia="Times New Roman" w:cs="Times New Roman"/>
          <w:szCs w:val="24"/>
        </w:rPr>
        <w:t>τον καιρό. Μια βροχή μας σώζει. Δεν νομίζω, όμως, ότι μπορούμε να συνεχίσουμε με αυτόν τον τρόπο. Δεν βλέπω σοβαρή δουλειά στο μεσοπρόθεσμο πρόβλημα. Οι εκτιμήσεις λένε ότι και τα επόμενα τρία έως εφτά χρόνια δεν θα ανατραπούν πολύ τα σημερινά δεδομένα της</w:t>
      </w:r>
      <w:r>
        <w:rPr>
          <w:rFonts w:eastAsia="Times New Roman" w:cs="Times New Roman"/>
          <w:szCs w:val="24"/>
        </w:rPr>
        <w:t xml:space="preserve"> κλιματικής αλλαγής.</w:t>
      </w:r>
    </w:p>
    <w:p w14:paraId="20D4552C" w14:textId="77777777" w:rsidR="00926B21" w:rsidRDefault="009868C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θα παρακαλούσα πάρα πολύ το Υπουργείο να δει ένα μεσοπρόθεσμο πρόγραμμα με βάση τα στοιχεία που έχουμε. Θα σας καταθέσω εδώ μία μελέτη που έχει κάνει η αποκεντρωμένη διοίκηση, η αρμόδια υπηρεσία, της οποίας προϊστάμενος είναι ένα ά</w:t>
      </w:r>
      <w:r>
        <w:rPr>
          <w:rFonts w:eastAsia="Times New Roman" w:cs="Times New Roman"/>
          <w:szCs w:val="24"/>
        </w:rPr>
        <w:t xml:space="preserve">ξιο στέλεχος της δημόσιας διοίκησης, ο Μαρίνος </w:t>
      </w:r>
      <w:proofErr w:type="spellStart"/>
      <w:r>
        <w:rPr>
          <w:rFonts w:eastAsia="Times New Roman" w:cs="Times New Roman"/>
          <w:szCs w:val="24"/>
        </w:rPr>
        <w:t>Κριτσωτάκης</w:t>
      </w:r>
      <w:proofErr w:type="spellEnd"/>
      <w:r>
        <w:rPr>
          <w:rFonts w:eastAsia="Times New Roman" w:cs="Times New Roman"/>
          <w:szCs w:val="24"/>
        </w:rPr>
        <w:t>, για να δούμε πώς μπορούμε να αξιοποιήσουμε τις σκέψεις, τις προτάσεις, τις ιδέες αυτών των ανθρώπων για να μειώσουμε το πρόβλημα, ιδιαίτερα για την Κρήτη και το νότιο τμήμα, που είναι περιοχή πρώτ</w:t>
      </w:r>
      <w:r>
        <w:rPr>
          <w:rFonts w:eastAsia="Times New Roman" w:cs="Times New Roman"/>
          <w:szCs w:val="24"/>
        </w:rPr>
        <w:t>ης προτεραιότητας για την αντιμετώπισή της από ερημοποίηση.</w:t>
      </w:r>
    </w:p>
    <w:p w14:paraId="20D4552D" w14:textId="77777777" w:rsidR="00926B21" w:rsidRDefault="009868C1">
      <w:pPr>
        <w:spacing w:line="600" w:lineRule="auto"/>
        <w:ind w:firstLine="720"/>
        <w:jc w:val="both"/>
        <w:rPr>
          <w:rFonts w:eastAsia="Times New Roman" w:cs="Times New Roman"/>
        </w:rPr>
      </w:pPr>
      <w:r w:rsidRPr="0035152D">
        <w:rPr>
          <w:rFonts w:eastAsia="Times New Roman" w:cs="Times New Roman"/>
        </w:rPr>
        <w:lastRenderedPageBreak/>
        <w:t xml:space="preserve">(Στο σημείο αυτό ο Βουλευτής κ. </w:t>
      </w:r>
      <w:r>
        <w:rPr>
          <w:rFonts w:eastAsia="Times New Roman" w:cs="Times New Roman"/>
        </w:rPr>
        <w:t xml:space="preserve">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την προαναφερθείσα</w:t>
      </w:r>
      <w:r w:rsidRPr="0035152D">
        <w:rPr>
          <w:rFonts w:eastAsia="Times New Roman" w:cs="Times New Roman"/>
        </w:rPr>
        <w:t xml:space="preserve"> </w:t>
      </w:r>
      <w:r>
        <w:rPr>
          <w:rFonts w:eastAsia="Times New Roman" w:cs="Times New Roman"/>
        </w:rPr>
        <w:t>μελέτη</w:t>
      </w:r>
      <w:r w:rsidRPr="0035152D">
        <w:rPr>
          <w:rFonts w:eastAsia="Times New Roman" w:cs="Times New Roman"/>
        </w:rPr>
        <w:t>,</w:t>
      </w:r>
      <w:r>
        <w:rPr>
          <w:rFonts w:eastAsia="Times New Roman" w:cs="Times New Roman"/>
        </w:rPr>
        <w:t xml:space="preserve"> η</w:t>
      </w:r>
      <w:r w:rsidRPr="0035152D">
        <w:rPr>
          <w:rFonts w:eastAsia="Times New Roman" w:cs="Times New Roman"/>
        </w:rPr>
        <w:t xml:space="preserve"> οποία 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w:t>
      </w:r>
      <w:r w:rsidRPr="0035152D">
        <w:rPr>
          <w:rFonts w:eastAsia="Times New Roman" w:cs="Times New Roman"/>
        </w:rPr>
        <w:t>κτικών της Βουλής)</w:t>
      </w:r>
    </w:p>
    <w:p w14:paraId="20D4552E" w14:textId="77777777" w:rsidR="00926B21" w:rsidRDefault="009868C1">
      <w:pPr>
        <w:spacing w:line="600" w:lineRule="auto"/>
        <w:ind w:firstLine="720"/>
        <w:jc w:val="both"/>
        <w:rPr>
          <w:rFonts w:eastAsia="Times New Roman" w:cs="Times New Roman"/>
          <w:szCs w:val="24"/>
        </w:rPr>
      </w:pPr>
      <w:r w:rsidRPr="00934A71">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Ορίστε, κύριε Υφυπουργέ, έχετε τον λόγο για τη δευτερολογία σας.</w:t>
      </w:r>
    </w:p>
    <w:p w14:paraId="20D4552F"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Κύριε Βουλευτά, όπως ανέφερα, το νερό αποτελεί πλέον μείζον εθνικό πρόβλημα. Θα σας απαντήσω συγκεκριμένα για το Υπουργείο Αγροτικής Ανάπτυξης όσον αφορά τα αρδευτικά έργα για την αντιμετώπιση της ξηρασίας. </w:t>
      </w:r>
    </w:p>
    <w:p w14:paraId="20D4553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Μπορώ να σας πω ότι το Υπουργείο δεν καθυστέρησε</w:t>
      </w:r>
      <w:r>
        <w:rPr>
          <w:rFonts w:eastAsia="Times New Roman" w:cs="Times New Roman"/>
          <w:szCs w:val="24"/>
        </w:rPr>
        <w:t xml:space="preserve"> καθόλου. Στις 23 Απριλίου 2018 προκηρύχθηκε το συγκεκριμένο μέτρο. Αυτό το μέτρο λέγεται «εγγειοβελτιωτικά έργα». Η </w:t>
      </w:r>
      <w:r>
        <w:rPr>
          <w:rFonts w:eastAsia="Times New Roman" w:cs="Times New Roman"/>
          <w:szCs w:val="24"/>
        </w:rPr>
        <w:t>υ</w:t>
      </w:r>
      <w:r>
        <w:rPr>
          <w:rFonts w:eastAsia="Times New Roman" w:cs="Times New Roman"/>
          <w:szCs w:val="24"/>
        </w:rPr>
        <w:t xml:space="preserve">πηρεσία του Υπουργείου Αγροτικής Ανάπτυξης θα προτείνει όλα τα ως άνω έργα που αφορούν τον Νομό Ηρακλείου και που σας ανέφερα στη </w:t>
      </w:r>
      <w:proofErr w:type="spellStart"/>
      <w:r>
        <w:rPr>
          <w:rFonts w:eastAsia="Times New Roman" w:cs="Times New Roman"/>
          <w:szCs w:val="24"/>
        </w:rPr>
        <w:t>πρωτολογ</w:t>
      </w:r>
      <w:r>
        <w:rPr>
          <w:rFonts w:eastAsia="Times New Roman" w:cs="Times New Roman"/>
          <w:szCs w:val="24"/>
        </w:rPr>
        <w:t>ία</w:t>
      </w:r>
      <w:proofErr w:type="spellEnd"/>
      <w:r>
        <w:rPr>
          <w:rFonts w:eastAsia="Times New Roman" w:cs="Times New Roman"/>
          <w:szCs w:val="24"/>
        </w:rPr>
        <w:t xml:space="preserve"> μου </w:t>
      </w:r>
      <w:r>
        <w:rPr>
          <w:rFonts w:eastAsia="Times New Roman" w:cs="Times New Roman"/>
          <w:szCs w:val="24"/>
        </w:rPr>
        <w:lastRenderedPageBreak/>
        <w:t xml:space="preserve">και αυτά, κύριε Βουλευτά, θα αξιολογηθούν σύμφωνα με τα κριτήρια της Ευρωπαϊκής Επιτροπής από την αρμόδια διαχειριστική </w:t>
      </w:r>
      <w:r>
        <w:rPr>
          <w:rFonts w:eastAsia="Times New Roman" w:cs="Times New Roman"/>
          <w:szCs w:val="24"/>
        </w:rPr>
        <w:t>α</w:t>
      </w:r>
      <w:r>
        <w:rPr>
          <w:rFonts w:eastAsia="Times New Roman" w:cs="Times New Roman"/>
          <w:szCs w:val="24"/>
        </w:rPr>
        <w:t xml:space="preserve">ρχή έως και 31 Αυγούστου 2018, ώστε να γνωρίζουν οι πολίτες της Κρήτης, οι πολίτες του Ηρακλείου ποια έργα έχουν προτεραιότητα, </w:t>
      </w:r>
      <w:r>
        <w:rPr>
          <w:rFonts w:eastAsia="Times New Roman" w:cs="Times New Roman"/>
          <w:szCs w:val="24"/>
        </w:rPr>
        <w:t xml:space="preserve">ποια έργα θα γίνουν και ποια έργα μπορούν να προχωρήσουν. </w:t>
      </w:r>
    </w:p>
    <w:p w14:paraId="20D4553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Η Κυβέρνηση –όπως το Υπουργείο Αγροτικής Ανάπτυξης- ήταν συνεπής ως προς το ότι την άνοιξη του 2018 θα προκηρυχθεί το μέτρο και θα ολοκληρωθεί η αξιολόγηση τον Αύγουστο του 2018. Όμως θα μου επιτρέ</w:t>
      </w:r>
      <w:r>
        <w:rPr>
          <w:rFonts w:eastAsia="Times New Roman" w:cs="Times New Roman"/>
          <w:szCs w:val="24"/>
        </w:rPr>
        <w:t>ψετε να σας αναφέρω ότι είναι πολύ σημαντικότερο το πρόβλημα και θέλει συνεργασία πολλών. Συγκεκριμένα, η λειψυδρία δεν αντιμετωπίζεται με αποσπασματικά μέτρα. Απαιτείται η απόκτηση πλέον παιδείας στην εξοικονόμηση νερού. Πρέπει να δούμε ως εθνικό πλέον το</w:t>
      </w:r>
      <w:r>
        <w:rPr>
          <w:rFonts w:eastAsia="Times New Roman" w:cs="Times New Roman"/>
          <w:szCs w:val="24"/>
        </w:rPr>
        <w:t xml:space="preserve"> πρόβλημα με το νερό. </w:t>
      </w:r>
    </w:p>
    <w:p w14:paraId="20D4553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Είμαι στη διάθεσή σας για οποιαδήποτε διευκρίνιση ή παροχή στοιχείων που αφορούν τα έργα τα οποία θα προταθούν από την Υπηρεσία του Υπουργείου Αγροτικής Ανάπτυξης στον Νομό Ηρακλείου.</w:t>
      </w:r>
    </w:p>
    <w:p w14:paraId="20D4553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0D45534" w14:textId="77777777" w:rsidR="00926B21" w:rsidRDefault="009868C1">
      <w:pPr>
        <w:spacing w:line="600" w:lineRule="auto"/>
        <w:ind w:firstLine="720"/>
        <w:jc w:val="both"/>
        <w:rPr>
          <w:rFonts w:eastAsia="Times New Roman" w:cs="Times New Roman"/>
          <w:szCs w:val="24"/>
        </w:rPr>
      </w:pPr>
      <w:r w:rsidRPr="00934A71">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Ευχα</w:t>
      </w:r>
      <w:r>
        <w:rPr>
          <w:rFonts w:eastAsia="Times New Roman" w:cs="Times New Roman"/>
          <w:szCs w:val="24"/>
        </w:rPr>
        <w:t>ριστούμε, κύριε Υφυπουργέ.</w:t>
      </w:r>
    </w:p>
    <w:p w14:paraId="20D4553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Πριν προχωρήσουμε στη συζήτηση της επόμενης ερώτησης που έχει συνάφεια με την προηγούμενη, θα ήθελα να κάνω μια ανακοίνωση.</w:t>
      </w:r>
    </w:p>
    <w:p w14:paraId="20D45536" w14:textId="77777777" w:rsidR="00926B21" w:rsidRDefault="009868C1">
      <w:pPr>
        <w:spacing w:line="600" w:lineRule="auto"/>
        <w:ind w:firstLine="720"/>
        <w:jc w:val="both"/>
        <w:rPr>
          <w:rFonts w:eastAsia="Times New Roman" w:cs="Times New Roman"/>
        </w:rPr>
      </w:pPr>
      <w:r w:rsidRPr="00534A19">
        <w:rPr>
          <w:rFonts w:eastAsia="Times New Roman" w:cs="Times New Roman"/>
        </w:rPr>
        <w:t>Κυρίες και κύριοι συνάδελφοι, έχω την τιμή να ανακοινώσω στο Σώμα ότι τη συνεδρίασή μας παρακολουθούν από</w:t>
      </w:r>
      <w:r w:rsidRPr="00534A19">
        <w:rPr>
          <w:rFonts w:eastAsia="Times New Roman" w:cs="Times New Roman"/>
        </w:rPr>
        <w:t xml:space="preserve"> τα άνω δυτικά θεωρεία, αφού προηγουμένως ξεναγήθηκαν στην έκθεση της αίθουσας </w:t>
      </w:r>
      <w:r>
        <w:rPr>
          <w:rFonts w:eastAsia="Times New Roman" w:cs="Times New Roman"/>
        </w:rPr>
        <w:t>«</w:t>
      </w:r>
      <w:r w:rsidRPr="00534A19">
        <w:rPr>
          <w:rFonts w:eastAsia="Times New Roman" w:cs="Times New Roman"/>
        </w:rPr>
        <w:t>ΕΛΕΥΘΕΡΙΟΣ ΒΕΝΙΖΕΛΟΣ</w:t>
      </w:r>
      <w:r>
        <w:rPr>
          <w:rFonts w:eastAsia="Times New Roman" w:cs="Times New Roman"/>
        </w:rPr>
        <w:t>»</w:t>
      </w:r>
      <w:r w:rsidRPr="00534A19">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 xml:space="preserve">δεκαπέντε μαθήτριες και </w:t>
      </w:r>
      <w:r w:rsidRPr="00534A19">
        <w:rPr>
          <w:rFonts w:eastAsia="Times New Roman" w:cs="Times New Roman"/>
        </w:rPr>
        <w:t xml:space="preserve">μαθητές και </w:t>
      </w:r>
      <w:r>
        <w:rPr>
          <w:rFonts w:eastAsia="Times New Roman" w:cs="Times New Roman"/>
        </w:rPr>
        <w:t>δύο</w:t>
      </w:r>
      <w:r w:rsidRPr="00534A19">
        <w:rPr>
          <w:rFonts w:eastAsia="Times New Roman" w:cs="Times New Roman"/>
        </w:rPr>
        <w:t xml:space="preserve"> εκπα</w:t>
      </w:r>
      <w:r>
        <w:rPr>
          <w:rFonts w:eastAsia="Times New Roman" w:cs="Times New Roman"/>
        </w:rPr>
        <w:t>ιδευτικοί συν</w:t>
      </w:r>
      <w:r>
        <w:rPr>
          <w:rFonts w:eastAsia="Times New Roman" w:cs="Times New Roman"/>
        </w:rPr>
        <w:t xml:space="preserve">οδοί τους από το Γυμνάσιο </w:t>
      </w:r>
      <w:proofErr w:type="spellStart"/>
      <w:r>
        <w:rPr>
          <w:rFonts w:eastAsia="Times New Roman" w:cs="Times New Roman"/>
        </w:rPr>
        <w:t>Παλαιοχώρας</w:t>
      </w:r>
      <w:proofErr w:type="spellEnd"/>
      <w:r>
        <w:rPr>
          <w:rFonts w:eastAsia="Times New Roman" w:cs="Times New Roman"/>
        </w:rPr>
        <w:t xml:space="preserve"> Χαλκιδικής</w:t>
      </w:r>
      <w:r w:rsidRPr="00534A19">
        <w:rPr>
          <w:rFonts w:eastAsia="Times New Roman" w:cs="Times New Roman"/>
        </w:rPr>
        <w:t xml:space="preserve">. </w:t>
      </w:r>
    </w:p>
    <w:p w14:paraId="20D45537" w14:textId="77777777" w:rsidR="00926B21" w:rsidRDefault="009868C1">
      <w:pPr>
        <w:spacing w:line="600" w:lineRule="auto"/>
        <w:ind w:firstLine="720"/>
        <w:jc w:val="both"/>
        <w:rPr>
          <w:rFonts w:eastAsia="Times New Roman" w:cs="Times New Roman"/>
        </w:rPr>
      </w:pPr>
      <w:r w:rsidRPr="00534A19">
        <w:rPr>
          <w:rFonts w:eastAsia="Times New Roman" w:cs="Times New Roman"/>
        </w:rPr>
        <w:t xml:space="preserve">Η Βουλή τούς καλωσορίζει. </w:t>
      </w:r>
    </w:p>
    <w:p w14:paraId="20D45538" w14:textId="77777777" w:rsidR="00926B21" w:rsidRDefault="009868C1">
      <w:pPr>
        <w:spacing w:line="600" w:lineRule="auto"/>
        <w:ind w:firstLine="720"/>
        <w:jc w:val="center"/>
        <w:rPr>
          <w:rFonts w:eastAsia="Times New Roman" w:cs="Times New Roman"/>
        </w:rPr>
      </w:pPr>
      <w:r w:rsidRPr="00534A19">
        <w:rPr>
          <w:rFonts w:eastAsia="Times New Roman" w:cs="Times New Roman"/>
        </w:rPr>
        <w:t>(Χειροκροτήματα απ’ όλες τις πτέρυγες της Βουλής)</w:t>
      </w:r>
    </w:p>
    <w:p w14:paraId="20D4553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Παρακολουθείτε σήμερα μια συνεδρίαση, η οποία είναι μια από τις λειτουργίες της Βουλής. </w:t>
      </w:r>
      <w:r>
        <w:rPr>
          <w:rFonts w:eastAsia="Times New Roman" w:cs="Times New Roman"/>
          <w:szCs w:val="24"/>
        </w:rPr>
        <w:t xml:space="preserve">Υπάρχει </w:t>
      </w:r>
      <w:r>
        <w:rPr>
          <w:rFonts w:eastAsia="Times New Roman" w:cs="Times New Roman"/>
          <w:szCs w:val="24"/>
        </w:rPr>
        <w:t>το νομοθετικό έργο όπου θεσπίζον</w:t>
      </w:r>
      <w:r>
        <w:rPr>
          <w:rFonts w:eastAsia="Times New Roman" w:cs="Times New Roman"/>
          <w:szCs w:val="24"/>
        </w:rPr>
        <w:t xml:space="preserve">ται οι νόμοι του κράτους και η δεύτερη είναι αυτή που </w:t>
      </w:r>
      <w:r>
        <w:rPr>
          <w:rFonts w:eastAsia="Times New Roman" w:cs="Times New Roman"/>
          <w:szCs w:val="24"/>
        </w:rPr>
        <w:t>παρακολουθείτε</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είναι η διαδικασία κοινοβουλευτικού ελέγχου</w:t>
      </w:r>
      <w:r>
        <w:rPr>
          <w:rFonts w:eastAsia="Times New Roman" w:cs="Times New Roman"/>
          <w:szCs w:val="24"/>
        </w:rPr>
        <w:t>. Ε</w:t>
      </w:r>
      <w:r>
        <w:rPr>
          <w:rFonts w:eastAsia="Times New Roman" w:cs="Times New Roman"/>
          <w:szCs w:val="24"/>
        </w:rPr>
        <w:t>ίναι κ</w:t>
      </w:r>
      <w:r>
        <w:rPr>
          <w:rFonts w:eastAsia="Times New Roman" w:cs="Times New Roman"/>
          <w:szCs w:val="24"/>
        </w:rPr>
        <w:t>α</w:t>
      </w:r>
      <w:r>
        <w:rPr>
          <w:rFonts w:eastAsia="Times New Roman" w:cs="Times New Roman"/>
          <w:szCs w:val="24"/>
        </w:rPr>
        <w:t>ι αυτή πάρα πολύ σημαντική</w:t>
      </w:r>
      <w:r>
        <w:rPr>
          <w:rFonts w:eastAsia="Times New Roman" w:cs="Times New Roman"/>
          <w:szCs w:val="24"/>
        </w:rPr>
        <w:t xml:space="preserve"> λειτουργία</w:t>
      </w:r>
      <w:r>
        <w:rPr>
          <w:rFonts w:eastAsia="Times New Roman" w:cs="Times New Roman"/>
          <w:szCs w:val="24"/>
        </w:rPr>
        <w:t>, καθώς οι Βουλευτές ελέγχουν το κυβερνητικό έργο, παρίστανται αυτοπροσώπως και με μια διαδικ</w:t>
      </w:r>
      <w:r>
        <w:rPr>
          <w:rFonts w:eastAsia="Times New Roman" w:cs="Times New Roman"/>
          <w:szCs w:val="24"/>
        </w:rPr>
        <w:t xml:space="preserve">ασία εναλλαγής θέτουν την επίκαιρη ερώτηση -όπως λέγεται- και ο Υπουργός ή ο Υφυπουργός είναι υποχρεωμένοι να απαντήσουν με όποιο τρόπο νομίζουν στην ερώτηση που τίθεται. </w:t>
      </w:r>
    </w:p>
    <w:p w14:paraId="20D4553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Σήμερα, λοιπόν, παρακολουθείτε ευτυχώς –λέω «ευτυχώς», όσον αφορά τον χρόνο- την τελ</w:t>
      </w:r>
      <w:r>
        <w:rPr>
          <w:rFonts w:eastAsia="Times New Roman" w:cs="Times New Roman"/>
          <w:szCs w:val="24"/>
        </w:rPr>
        <w:t>ευταία επίκαιρη ερώτηση που θα συζητηθεί.</w:t>
      </w:r>
    </w:p>
    <w:p w14:paraId="20D4553B" w14:textId="77777777" w:rsidR="00926B21" w:rsidRDefault="009868C1">
      <w:pPr>
        <w:spacing w:line="600" w:lineRule="auto"/>
        <w:ind w:firstLine="720"/>
        <w:jc w:val="both"/>
        <w:rPr>
          <w:rFonts w:eastAsia="Times New Roman"/>
          <w:szCs w:val="24"/>
        </w:rPr>
      </w:pPr>
      <w:r>
        <w:rPr>
          <w:rFonts w:eastAsia="Times New Roman"/>
          <w:color w:val="000000"/>
          <w:szCs w:val="24"/>
          <w:shd w:val="clear" w:color="auto" w:fill="FFFFFF"/>
        </w:rPr>
        <w:t>Θα συζητηθεί, επομένως, η</w:t>
      </w:r>
      <w:r w:rsidRPr="00B412E3">
        <w:rPr>
          <w:rFonts w:eastAsia="Times New Roman"/>
          <w:color w:val="000000"/>
          <w:szCs w:val="24"/>
          <w:shd w:val="clear" w:color="auto" w:fill="FFFFFF"/>
        </w:rPr>
        <w:t xml:space="preserve"> </w:t>
      </w:r>
      <w:r>
        <w:rPr>
          <w:rFonts w:eastAsia="Times New Roman"/>
          <w:color w:val="000000"/>
          <w:szCs w:val="24"/>
          <w:shd w:val="clear" w:color="auto" w:fill="FFFFFF"/>
        </w:rPr>
        <w:t>δεύτερη</w:t>
      </w:r>
      <w:r w:rsidRPr="00B412E3">
        <w:rPr>
          <w:rFonts w:eastAsia="Times New Roman"/>
          <w:color w:val="000000"/>
          <w:szCs w:val="24"/>
          <w:shd w:val="clear" w:color="auto" w:fill="FFFFFF"/>
        </w:rPr>
        <w:t xml:space="preserve"> </w:t>
      </w:r>
      <w:r w:rsidRPr="00B412E3">
        <w:rPr>
          <w:rFonts w:eastAsia="Times New Roman"/>
          <w:color w:val="000000"/>
          <w:szCs w:val="24"/>
          <w:shd w:val="clear" w:color="auto" w:fill="FFFFFF"/>
        </w:rPr>
        <w:t xml:space="preserve">με αριθμό 2464/10-1-2018 </w:t>
      </w:r>
      <w:r>
        <w:rPr>
          <w:rFonts w:eastAsia="Times New Roman"/>
          <w:color w:val="000000"/>
          <w:szCs w:val="24"/>
          <w:shd w:val="clear" w:color="auto" w:fill="FFFFFF"/>
        </w:rPr>
        <w:t>ε</w:t>
      </w:r>
      <w:r w:rsidRPr="00B412E3">
        <w:rPr>
          <w:rFonts w:eastAsia="Times New Roman"/>
          <w:color w:val="000000"/>
          <w:szCs w:val="24"/>
          <w:shd w:val="clear" w:color="auto" w:fill="FFFFFF"/>
        </w:rPr>
        <w:t>ρώτηση του Βουλευτή Ηρακλείου της Δημοκ</w:t>
      </w:r>
      <w:r>
        <w:rPr>
          <w:rFonts w:eastAsia="Times New Roman"/>
          <w:color w:val="000000"/>
          <w:szCs w:val="24"/>
          <w:shd w:val="clear" w:color="auto" w:fill="FFFFFF"/>
        </w:rPr>
        <w:t>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B412E3">
        <w:rPr>
          <w:rFonts w:eastAsia="Times New Roman"/>
          <w:color w:val="000000"/>
          <w:szCs w:val="24"/>
          <w:shd w:val="clear" w:color="auto" w:fill="FFFFFF"/>
        </w:rPr>
        <w:t>ΔΗΜΑΡ κ.</w:t>
      </w:r>
      <w:r>
        <w:rPr>
          <w:rFonts w:eastAsia="Times New Roman"/>
          <w:color w:val="000000"/>
          <w:szCs w:val="24"/>
          <w:shd w:val="clear" w:color="auto" w:fill="FFFFFF"/>
        </w:rPr>
        <w:t xml:space="preserve"> </w:t>
      </w:r>
      <w:r w:rsidRPr="00B412E3">
        <w:rPr>
          <w:rFonts w:eastAsia="Times New Roman"/>
          <w:bCs/>
          <w:color w:val="000000"/>
          <w:szCs w:val="24"/>
          <w:shd w:val="clear" w:color="auto" w:fill="FFFFFF"/>
        </w:rPr>
        <w:t xml:space="preserve">Βασιλείου </w:t>
      </w:r>
      <w:proofErr w:type="spellStart"/>
      <w:r w:rsidRPr="00B412E3">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w:t>
      </w:r>
      <w:r w:rsidRPr="00B412E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B412E3">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B412E3">
        <w:rPr>
          <w:rFonts w:eastAsia="Times New Roman"/>
          <w:color w:val="000000"/>
          <w:szCs w:val="24"/>
          <w:shd w:val="clear" w:color="auto" w:fill="FFFFFF"/>
        </w:rPr>
        <w:t xml:space="preserve">με θέμα: «Να προχωρήσει άμεσα η χρηματοδότηση για την εκτροπή του Πλατύ ποταμού για την ενίσχυση </w:t>
      </w:r>
      <w:r>
        <w:rPr>
          <w:rFonts w:eastAsia="Times New Roman"/>
          <w:color w:val="000000"/>
          <w:szCs w:val="24"/>
          <w:shd w:val="clear" w:color="auto" w:fill="FFFFFF"/>
        </w:rPr>
        <w:t>φ</w:t>
      </w:r>
      <w:r w:rsidRPr="00B412E3">
        <w:rPr>
          <w:rFonts w:eastAsia="Times New Roman"/>
          <w:color w:val="000000"/>
          <w:szCs w:val="24"/>
          <w:shd w:val="clear" w:color="auto" w:fill="FFFFFF"/>
        </w:rPr>
        <w:t>ράγματος Φανερωμένης».</w:t>
      </w:r>
    </w:p>
    <w:p w14:paraId="20D4553C"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Υφυπουργός Αγροτικής Ανάπτυξης και Τροφίμων κ. Βασίλειος Κόκκαλης.</w:t>
      </w:r>
    </w:p>
    <w:p w14:paraId="20D4553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w:t>
      </w:r>
      <w:r>
        <w:rPr>
          <w:rFonts w:eastAsia="Times New Roman" w:cs="Times New Roman"/>
          <w:szCs w:val="24"/>
        </w:rPr>
        <w:t>ο για δυο λεπτά, για να αναπτύξετε την ερώτησή σας.</w:t>
      </w:r>
    </w:p>
    <w:p w14:paraId="20D4553E"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w:t>
      </w:r>
    </w:p>
    <w:p w14:paraId="20D4553F"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Αυτή η ερώτηση συνδέεται άμεσα με την προηγούμενη. Θα αναφέρω ότι για τρίτη συνεχή χρονιά είναι αισθητά μειωμένες οι βροχοπτώσεις στον Νομό Ηρακλείου. Από έναν σταθμό ανα</w:t>
      </w:r>
      <w:r>
        <w:rPr>
          <w:rFonts w:eastAsia="Times New Roman" w:cs="Times New Roman"/>
          <w:szCs w:val="24"/>
        </w:rPr>
        <w:t xml:space="preserve">τολικά της </w:t>
      </w:r>
      <w:r>
        <w:rPr>
          <w:rFonts w:eastAsia="Times New Roman" w:cs="Times New Roman"/>
          <w:szCs w:val="24"/>
        </w:rPr>
        <w:t>π</w:t>
      </w:r>
      <w:r>
        <w:rPr>
          <w:rFonts w:eastAsia="Times New Roman" w:cs="Times New Roman"/>
          <w:szCs w:val="24"/>
        </w:rPr>
        <w:t>όλεως του Ηρακλείου, θα σας πω το παράδειγμα ότι από τον Οκτώβριο του 2017 έως τον Φεβρουάριο του 2018 είχαμε 214</w:t>
      </w:r>
      <w:r>
        <w:rPr>
          <w:rFonts w:eastAsia="Times New Roman" w:cs="Times New Roman"/>
          <w:szCs w:val="24"/>
        </w:rPr>
        <w:t xml:space="preserve"> </w:t>
      </w:r>
      <w:r>
        <w:rPr>
          <w:rFonts w:eastAsia="Times New Roman" w:cs="Times New Roman"/>
          <w:szCs w:val="24"/>
          <w:lang w:val="en-US"/>
        </w:rPr>
        <w:t>mm</w:t>
      </w:r>
      <w:r>
        <w:rPr>
          <w:rFonts w:eastAsia="Times New Roman" w:cs="Times New Roman"/>
          <w:szCs w:val="24"/>
        </w:rPr>
        <w:t>, ενώ στην αντίστοιχη  περίοδο του 2016-2017 -που και αυτή δεν ήταν ικανοποιητική- είχαμε 454</w:t>
      </w:r>
      <w:r>
        <w:rPr>
          <w:rFonts w:eastAsia="Times New Roman" w:cs="Times New Roman"/>
          <w:szCs w:val="24"/>
        </w:rPr>
        <w:t xml:space="preserve"> </w:t>
      </w:r>
      <w:r>
        <w:rPr>
          <w:rFonts w:eastAsia="Times New Roman" w:cs="Times New Roman"/>
          <w:szCs w:val="24"/>
          <w:lang w:val="en-US"/>
        </w:rPr>
        <w:t>mm</w:t>
      </w:r>
      <w:r>
        <w:rPr>
          <w:rFonts w:eastAsia="Times New Roman" w:cs="Times New Roman"/>
          <w:szCs w:val="24"/>
        </w:rPr>
        <w:t>, δηλαδή είχαμε 53% μείωση. Αν π</w:t>
      </w:r>
      <w:r>
        <w:rPr>
          <w:rFonts w:eastAsia="Times New Roman" w:cs="Times New Roman"/>
          <w:szCs w:val="24"/>
        </w:rPr>
        <w:t xml:space="preserve">άρουμε τώρα το παράδειγμα του Οροπεδίου που </w:t>
      </w:r>
      <w:r>
        <w:rPr>
          <w:rFonts w:eastAsia="Times New Roman" w:cs="Times New Roman"/>
          <w:szCs w:val="24"/>
        </w:rPr>
        <w:lastRenderedPageBreak/>
        <w:t>είναι κρίσιμο γιατί υπάρχει ένα φράγμα το οποίο συγκεντρώνει τα νερά από το Οροπέδιο, από 688</w:t>
      </w:r>
      <w:r>
        <w:rPr>
          <w:rFonts w:eastAsia="Times New Roman" w:cs="Times New Roman"/>
          <w:szCs w:val="24"/>
        </w:rPr>
        <w:t xml:space="preserve"> </w:t>
      </w:r>
      <w:r>
        <w:rPr>
          <w:rFonts w:eastAsia="Times New Roman" w:cs="Times New Roman"/>
          <w:szCs w:val="24"/>
          <w:lang w:val="en-US"/>
        </w:rPr>
        <w:t>mm</w:t>
      </w:r>
      <w:r>
        <w:rPr>
          <w:rFonts w:eastAsia="Times New Roman" w:cs="Times New Roman"/>
          <w:szCs w:val="24"/>
        </w:rPr>
        <w:t xml:space="preserve"> που είχαμε το 2017 στο αντίστοιχο διάστημα, έπεσε στα 441</w:t>
      </w:r>
      <w:r>
        <w:rPr>
          <w:rFonts w:eastAsia="Times New Roman" w:cs="Times New Roman"/>
          <w:szCs w:val="24"/>
        </w:rPr>
        <w:t xml:space="preserve"> </w:t>
      </w:r>
      <w:r>
        <w:rPr>
          <w:rFonts w:eastAsia="Times New Roman" w:cs="Times New Roman"/>
          <w:szCs w:val="24"/>
          <w:lang w:val="en-US"/>
        </w:rPr>
        <w:t>mm</w:t>
      </w:r>
      <w:r>
        <w:rPr>
          <w:rFonts w:eastAsia="Times New Roman" w:cs="Times New Roman"/>
          <w:szCs w:val="24"/>
        </w:rPr>
        <w:t xml:space="preserve">, δηλαδή είχαμε μείωση 36%. </w:t>
      </w:r>
    </w:p>
    <w:p w14:paraId="20D45540"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Έχουμε, λοιπόν, όλα όσα συνηγορούν ότι πρέπει να είστε σε εγρήγορση. Έπρεπε να είσαστε ούτως ή άλλως σε εγρήγορση από τότε που είχαν προειδοποιήσει οι επιστήμονες. </w:t>
      </w:r>
      <w:r w:rsidRPr="00AC526C">
        <w:rPr>
          <w:rFonts w:eastAsia="Times New Roman" w:cs="Times New Roman"/>
          <w:szCs w:val="24"/>
        </w:rPr>
        <w:t>Όμως</w:t>
      </w:r>
      <w:r>
        <w:rPr>
          <w:rFonts w:eastAsia="Times New Roman" w:cs="Times New Roman"/>
          <w:szCs w:val="24"/>
        </w:rPr>
        <w:t xml:space="preserve"> έστω και τώρα, θα </w:t>
      </w:r>
      <w:r w:rsidRPr="00E57B5A">
        <w:rPr>
          <w:rFonts w:eastAsia="Times New Roman" w:cs="Times New Roman"/>
          <w:szCs w:val="24"/>
        </w:rPr>
        <w:t>πρέπει να</w:t>
      </w:r>
      <w:r>
        <w:rPr>
          <w:rFonts w:eastAsia="Times New Roman" w:cs="Times New Roman"/>
          <w:szCs w:val="24"/>
        </w:rPr>
        <w:t xml:space="preserve"> υπάρξει μια διαφορετική διαδικασία.</w:t>
      </w:r>
    </w:p>
    <w:p w14:paraId="20D45541"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w:t>
      </w:r>
      <w:r w:rsidRPr="00E57B5A">
        <w:rPr>
          <w:rFonts w:eastAsia="Times New Roman" w:cs="Times New Roman"/>
          <w:szCs w:val="24"/>
        </w:rPr>
        <w:t>πρέπει να</w:t>
      </w:r>
      <w:r>
        <w:rPr>
          <w:rFonts w:eastAsia="Times New Roman" w:cs="Times New Roman"/>
          <w:szCs w:val="24"/>
        </w:rPr>
        <w:t xml:space="preserve"> σας πω ότι</w:t>
      </w:r>
      <w:r>
        <w:rPr>
          <w:rFonts w:eastAsia="Times New Roman" w:cs="Times New Roman"/>
          <w:szCs w:val="24"/>
        </w:rPr>
        <w:t xml:space="preserve"> το θέμα της εκτροπής του Πλατύ ποταμού είναι κορυφαίο ζήτημα για τους δύο νομούς. Αφορά και το νότιο Ρέθυμνο. Αφορά την πεδιάδα της </w:t>
      </w:r>
      <w:proofErr w:type="spellStart"/>
      <w:r>
        <w:rPr>
          <w:rFonts w:eastAsia="Times New Roman" w:cs="Times New Roman"/>
          <w:szCs w:val="24"/>
        </w:rPr>
        <w:t>Μεσαράς</w:t>
      </w:r>
      <w:proofErr w:type="spellEnd"/>
      <w:r>
        <w:rPr>
          <w:rFonts w:eastAsia="Times New Roman" w:cs="Times New Roman"/>
          <w:szCs w:val="24"/>
        </w:rPr>
        <w:t>. Και βέβαια αφορά την πλήρη αξιοποίηση του φράγματος Φανερωμένης. Με την εκτροπή του Πλατύ ποταμού θα λυθεί μεσοπρό</w:t>
      </w:r>
      <w:r>
        <w:rPr>
          <w:rFonts w:eastAsia="Times New Roman" w:cs="Times New Roman"/>
          <w:szCs w:val="24"/>
        </w:rPr>
        <w:t xml:space="preserve">θεσμα για πολλές δεκαετίες το πρόβλημα της άρδευσης αυτού του </w:t>
      </w:r>
      <w:r>
        <w:rPr>
          <w:rFonts w:eastAsia="Times New Roman" w:cs="Times New Roman"/>
          <w:szCs w:val="24"/>
        </w:rPr>
        <w:t>εύ</w:t>
      </w:r>
      <w:r>
        <w:rPr>
          <w:rFonts w:eastAsia="Times New Roman" w:cs="Times New Roman"/>
          <w:szCs w:val="24"/>
        </w:rPr>
        <w:t xml:space="preserve">φορου κάμπου. </w:t>
      </w:r>
    </w:p>
    <w:p w14:paraId="20D45542"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από πέρυσι που σας είχα κάνει πάλι ερώτηση για τον Πλατύ </w:t>
      </w:r>
      <w:r>
        <w:rPr>
          <w:rFonts w:eastAsia="Times New Roman" w:cs="Times New Roman"/>
          <w:szCs w:val="24"/>
        </w:rPr>
        <w:t>π</w:t>
      </w:r>
      <w:r>
        <w:rPr>
          <w:rFonts w:eastAsia="Times New Roman" w:cs="Times New Roman"/>
          <w:szCs w:val="24"/>
        </w:rPr>
        <w:t>οταμό δεν βλέπω να έχουν γίνει βήματα. Μου είπατε ότι την άνοιξη του 2017 θα βγει η πρόσκληση για να χρηματοδ</w:t>
      </w:r>
      <w:r>
        <w:rPr>
          <w:rFonts w:eastAsia="Times New Roman" w:cs="Times New Roman"/>
          <w:szCs w:val="24"/>
        </w:rPr>
        <w:t xml:space="preserve">οτηθεί το έργο. </w:t>
      </w:r>
      <w:r w:rsidRPr="00AC526C">
        <w:rPr>
          <w:rFonts w:eastAsia="Times New Roman" w:cs="Times New Roman"/>
          <w:szCs w:val="24"/>
        </w:rPr>
        <w:t>Όμως</w:t>
      </w:r>
      <w:r>
        <w:rPr>
          <w:rFonts w:eastAsia="Times New Roman" w:cs="Times New Roman"/>
          <w:szCs w:val="24"/>
        </w:rPr>
        <w:t xml:space="preserve"> το έργο αυτό δεν γνωρίζω αν και σήμερα έχει πάρει τον χαρακτηρισμό ως ένα σύνθετο και κρίσιμο έργο, και άρα να </w:t>
      </w:r>
      <w:r w:rsidRPr="00224BE3">
        <w:rPr>
          <w:rFonts w:eastAsia="Times New Roman" w:cs="Times New Roman"/>
          <w:szCs w:val="24"/>
        </w:rPr>
        <w:t>μπορεί να</w:t>
      </w:r>
      <w:r>
        <w:rPr>
          <w:rFonts w:eastAsia="Times New Roman" w:cs="Times New Roman"/>
          <w:szCs w:val="24"/>
        </w:rPr>
        <w:t xml:space="preserve"> ενταχθεί σε προτεραιότητα και να </w:t>
      </w:r>
      <w:r w:rsidRPr="00224BE3">
        <w:rPr>
          <w:rFonts w:eastAsia="Times New Roman" w:cs="Times New Roman"/>
          <w:szCs w:val="24"/>
        </w:rPr>
        <w:t>μπορεί να</w:t>
      </w:r>
      <w:r>
        <w:rPr>
          <w:rFonts w:eastAsia="Times New Roman" w:cs="Times New Roman"/>
          <w:szCs w:val="24"/>
        </w:rPr>
        <w:t xml:space="preserve"> υλοποιηθεί από το Υπουργείο Υποδομών. Εν πάση </w:t>
      </w:r>
      <w:proofErr w:type="spellStart"/>
      <w:r>
        <w:rPr>
          <w:rFonts w:eastAsia="Times New Roman" w:cs="Times New Roman"/>
          <w:szCs w:val="24"/>
        </w:rPr>
        <w:t>περιπτώσει</w:t>
      </w:r>
      <w:proofErr w:type="spellEnd"/>
      <w:r>
        <w:rPr>
          <w:rFonts w:eastAsia="Times New Roman" w:cs="Times New Roman"/>
          <w:szCs w:val="24"/>
        </w:rPr>
        <w:t>, δεν γνωρίζω ε</w:t>
      </w:r>
      <w:r>
        <w:rPr>
          <w:rFonts w:eastAsia="Times New Roman" w:cs="Times New Roman"/>
          <w:szCs w:val="24"/>
        </w:rPr>
        <w:t xml:space="preserve">άν αυτό το έργο έχει δρομολογηθεί, όπως έχει ζητήσει η περιφέρεια και όπως και η </w:t>
      </w:r>
      <w:r w:rsidRPr="001850F1">
        <w:rPr>
          <w:rFonts w:eastAsia="Times New Roman" w:cs="Times New Roman"/>
          <w:szCs w:val="24"/>
        </w:rPr>
        <w:t>Κυβέρνηση</w:t>
      </w:r>
      <w:r>
        <w:rPr>
          <w:rFonts w:eastAsia="Times New Roman" w:cs="Times New Roman"/>
          <w:szCs w:val="24"/>
        </w:rPr>
        <w:t xml:space="preserve"> έχει αποδεχθεί ότι </w:t>
      </w:r>
      <w:r w:rsidRPr="00E57B5A">
        <w:rPr>
          <w:rFonts w:eastAsia="Times New Roman" w:cs="Times New Roman"/>
          <w:szCs w:val="24"/>
        </w:rPr>
        <w:t>πρέπει να</w:t>
      </w:r>
      <w:r>
        <w:rPr>
          <w:rFonts w:eastAsia="Times New Roman" w:cs="Times New Roman"/>
          <w:szCs w:val="24"/>
        </w:rPr>
        <w:t xml:space="preserve"> δρομολογηθεί. </w:t>
      </w:r>
    </w:p>
    <w:p w14:paraId="20D45543" w14:textId="77777777" w:rsidR="00926B21" w:rsidRDefault="009868C1">
      <w:pPr>
        <w:tabs>
          <w:tab w:val="left" w:pos="3873"/>
        </w:tabs>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θα ήθελα μια ενημέρωση για το πού βρισκόμαστε, σε σχέση με αυτά που ούτως ή άλλως είναι καθυστερημένα για ένα</w:t>
      </w:r>
      <w:r>
        <w:rPr>
          <w:rFonts w:eastAsia="Times New Roman" w:cs="Times New Roman"/>
          <w:szCs w:val="24"/>
        </w:rPr>
        <w:t>ν χρόνο, με βάση τις απαντήσεις που μου είχατε δώσει παλαιότερα.</w:t>
      </w:r>
    </w:p>
    <w:p w14:paraId="20D45544" w14:textId="77777777" w:rsidR="00926B21" w:rsidRDefault="009868C1">
      <w:pPr>
        <w:tabs>
          <w:tab w:val="left" w:pos="3873"/>
        </w:tabs>
        <w:spacing w:line="600" w:lineRule="auto"/>
        <w:ind w:firstLine="720"/>
        <w:jc w:val="both"/>
        <w:rPr>
          <w:rFonts w:eastAsia="Times New Roman"/>
          <w:szCs w:val="24"/>
        </w:rPr>
      </w:pPr>
      <w:r>
        <w:rPr>
          <w:rFonts w:eastAsia="Times New Roman"/>
          <w:szCs w:val="24"/>
        </w:rPr>
        <w:t>Ευχαριστώ.</w:t>
      </w:r>
    </w:p>
    <w:p w14:paraId="20D45545" w14:textId="77777777" w:rsidR="00926B21" w:rsidRDefault="009868C1">
      <w:pPr>
        <w:tabs>
          <w:tab w:val="left" w:pos="3873"/>
        </w:tabs>
        <w:spacing w:line="600" w:lineRule="auto"/>
        <w:ind w:firstLine="720"/>
        <w:jc w:val="both"/>
        <w:rPr>
          <w:rFonts w:eastAsia="Times New Roman"/>
          <w:szCs w:val="24"/>
        </w:rPr>
      </w:pPr>
      <w:r w:rsidRPr="004D50DC">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Κεγκέρογλου</w:t>
      </w:r>
      <w:proofErr w:type="spellEnd"/>
      <w:r>
        <w:rPr>
          <w:rFonts w:eastAsia="Times New Roman"/>
          <w:szCs w:val="24"/>
        </w:rPr>
        <w:t xml:space="preserve">. </w:t>
      </w:r>
    </w:p>
    <w:p w14:paraId="20D45546" w14:textId="77777777" w:rsidR="00926B21" w:rsidRDefault="009868C1">
      <w:pPr>
        <w:tabs>
          <w:tab w:val="left" w:pos="3873"/>
        </w:tabs>
        <w:spacing w:line="600" w:lineRule="auto"/>
        <w:ind w:firstLine="720"/>
        <w:jc w:val="both"/>
        <w:rPr>
          <w:rFonts w:eastAsia="Times New Roman"/>
          <w:szCs w:val="24"/>
        </w:rPr>
      </w:pPr>
      <w:r>
        <w:rPr>
          <w:rFonts w:eastAsia="Times New Roman"/>
          <w:szCs w:val="24"/>
        </w:rPr>
        <w:lastRenderedPageBreak/>
        <w:t xml:space="preserve">Τον λόγο έχει για την </w:t>
      </w:r>
      <w:proofErr w:type="spellStart"/>
      <w:r>
        <w:rPr>
          <w:rFonts w:eastAsia="Times New Roman"/>
          <w:szCs w:val="24"/>
        </w:rPr>
        <w:t>πρωτολογία</w:t>
      </w:r>
      <w:proofErr w:type="spellEnd"/>
      <w:r>
        <w:rPr>
          <w:rFonts w:eastAsia="Times New Roman"/>
          <w:szCs w:val="24"/>
        </w:rPr>
        <w:t xml:space="preserve"> του ο Υφυπουργός κ. Κόκκαλης.</w:t>
      </w:r>
    </w:p>
    <w:p w14:paraId="20D45547"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w:t>
      </w:r>
      <w:r>
        <w:rPr>
          <w:rFonts w:eastAsia="Times New Roman" w:cs="Times New Roman"/>
          <w:b/>
          <w:szCs w:val="24"/>
        </w:rPr>
        <w:t xml:space="preserve">ς και Τροφίμων): </w:t>
      </w:r>
      <w:r>
        <w:rPr>
          <w:rFonts w:eastAsia="Times New Roman" w:cs="Times New Roman"/>
          <w:szCs w:val="24"/>
        </w:rPr>
        <w:t xml:space="preserve">Κύριε Βουλευτά, η προηγούμενη επίκαιρη ερώτηση </w:t>
      </w:r>
      <w:r w:rsidRPr="001878DA">
        <w:rPr>
          <w:rFonts w:eastAsia="Times New Roman" w:cs="Times New Roman"/>
          <w:szCs w:val="24"/>
        </w:rPr>
        <w:t>νομίζω ότι</w:t>
      </w:r>
      <w:r>
        <w:rPr>
          <w:rFonts w:eastAsia="Times New Roman" w:cs="Times New Roman"/>
          <w:szCs w:val="24"/>
        </w:rPr>
        <w:t xml:space="preserve"> ήταν τον Ιανουάριο του 2018 και όχι το 2017. </w:t>
      </w:r>
      <w:r w:rsidRPr="001878DA">
        <w:rPr>
          <w:rFonts w:eastAsia="Times New Roman" w:cs="Times New Roman"/>
          <w:szCs w:val="24"/>
        </w:rPr>
        <w:t>Νομίζω ότι</w:t>
      </w:r>
      <w:r>
        <w:rPr>
          <w:rFonts w:eastAsia="Times New Roman" w:cs="Times New Roman"/>
          <w:szCs w:val="24"/>
        </w:rPr>
        <w:t xml:space="preserve"> δεν θα το αμφισβητήσετε αυτό. Θα χρησιμοποιήσω επί σκοπώ όπως αναδείξω κάποια πράγματα, τη δευτερολογία μου κατά την επίκαιρη</w:t>
      </w:r>
      <w:r>
        <w:rPr>
          <w:rFonts w:eastAsia="Times New Roman" w:cs="Times New Roman"/>
          <w:szCs w:val="24"/>
        </w:rPr>
        <w:t>.</w:t>
      </w:r>
    </w:p>
    <w:p w14:paraId="20D45548"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Ρωτούσατε τον Ιανουάριο του 2018 εάν έχει εκδοθεί η άδεια περιβαλλοντικών όρων για το συγκεκριμένο έργο και ποιο είναι το χρονοδιάγραμμα υπαγωγής του έργου στο Πρόγραμμα Αγροτικής Ανάπτυξης. Σας </w:t>
      </w:r>
      <w:proofErr w:type="spellStart"/>
      <w:r>
        <w:rPr>
          <w:rFonts w:eastAsia="Times New Roman" w:cs="Times New Roman"/>
          <w:szCs w:val="24"/>
        </w:rPr>
        <w:t>απήντησα</w:t>
      </w:r>
      <w:proofErr w:type="spellEnd"/>
      <w:r>
        <w:rPr>
          <w:rFonts w:eastAsia="Times New Roman" w:cs="Times New Roman"/>
          <w:szCs w:val="24"/>
        </w:rPr>
        <w:t xml:space="preserve"> ότι η κατασκευή των προαναφερθέντων έργων θα ακολουθ</w:t>
      </w:r>
      <w:r>
        <w:rPr>
          <w:rFonts w:eastAsia="Times New Roman" w:cs="Times New Roman"/>
          <w:szCs w:val="24"/>
        </w:rPr>
        <w:t>ήσει τη διαδικασία αξιολόγησης για την ένταξή του στο μέτρο 4.3.1 του Προγράμματος Αγροτικής Ανάπτυξης 2014-2020 όταν αυτό ενεργοποιηθεί. Συνεχίζω όσα σας είχα πει τον Ιανουάριο του 2018: Ως ενδεικτική ημερομηνία ενεργοποίησης του μέτρου αναφέρεται η άνοιξ</w:t>
      </w:r>
      <w:r>
        <w:rPr>
          <w:rFonts w:eastAsia="Times New Roman" w:cs="Times New Roman"/>
          <w:szCs w:val="24"/>
        </w:rPr>
        <w:t xml:space="preserve">η -εδώ, αφού η επίκαιρη ήταν του 2018, είναι αδύνατο να λέμε για το 2017- του 2018. </w:t>
      </w:r>
    </w:p>
    <w:p w14:paraId="20D4554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Πότε προκηρύχθηκε το μέτρο, κύριε Βουλευτά; Προκηρύχθηκε στις 23 Απριλίου του 2018. Συνεπώς μπορείτε να δείτε μια συνέπεια: Τον Ιανουάριο σας αναφέρω ότι την άνοιξη του 20</w:t>
      </w:r>
      <w:r>
        <w:rPr>
          <w:rFonts w:eastAsia="Times New Roman" w:cs="Times New Roman"/>
          <w:szCs w:val="24"/>
        </w:rPr>
        <w:t>18 θα προκηρυχθεί το μέτρο. Και όντως προκηρύχθηκε στις 23 Απριλίου.</w:t>
      </w:r>
    </w:p>
    <w:p w14:paraId="20D4554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Τι </w:t>
      </w:r>
      <w:r w:rsidRPr="00224BE3">
        <w:rPr>
          <w:rFonts w:eastAsia="Times New Roman" w:cs="Times New Roman"/>
          <w:szCs w:val="24"/>
        </w:rPr>
        <w:t>μπορεί να</w:t>
      </w:r>
      <w:r>
        <w:rPr>
          <w:rFonts w:eastAsia="Times New Roman" w:cs="Times New Roman"/>
          <w:szCs w:val="24"/>
        </w:rPr>
        <w:t xml:space="preserve"> γίνει από εδώ και πέρα; Θα σας πω για να πληροφορήσετε και τους πολίτες του Νομού Ηρακλείου; Η υπηρεσία μας θα προτείνει το συγκεκριμένο έργο. Θα το προτείνει. Και αρμόδια γι</w:t>
      </w:r>
      <w:r>
        <w:rPr>
          <w:rFonts w:eastAsia="Times New Roman" w:cs="Times New Roman"/>
          <w:szCs w:val="24"/>
        </w:rPr>
        <w:t xml:space="preserve">α να επιλεχθεί το έργο είναι η διαχειριστική αρχή, σύμφωνα με συγκεκριμένα κριτήρια τα οποία ορίζει η </w:t>
      </w:r>
      <w:r w:rsidRPr="006F21CD">
        <w:rPr>
          <w:rFonts w:eastAsia="Times New Roman" w:cs="Times New Roman"/>
          <w:szCs w:val="24"/>
        </w:rPr>
        <w:t>Ευρωπαϊκή Ένωση</w:t>
      </w:r>
      <w:r>
        <w:rPr>
          <w:rFonts w:eastAsia="Times New Roman" w:cs="Times New Roman"/>
          <w:szCs w:val="24"/>
        </w:rPr>
        <w:t xml:space="preserve">. Ένα από αυτά τα κριτήρια είναι και η εξοικονόμηση νερού. </w:t>
      </w:r>
    </w:p>
    <w:p w14:paraId="20D4554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Συνεπώς, εμείς ως Υπουργείο Αγροτικής Ανάπτυξης και συνεπείς ήμασταν σε αυτά </w:t>
      </w:r>
      <w:r>
        <w:rPr>
          <w:rFonts w:eastAsia="Times New Roman" w:cs="Times New Roman"/>
          <w:szCs w:val="24"/>
        </w:rPr>
        <w:t>που λέγαμε, αλλά και στο ότι θα προτείνουμε το συγκεκριμένο έργο για αξιολόγηση. Η αξιολόγηση, κύριε Βουλευτά, θα γίνει έως και 31 Αυγούστου του 2018.</w:t>
      </w:r>
    </w:p>
    <w:p w14:paraId="20D4554C" w14:textId="77777777" w:rsidR="00926B21" w:rsidRDefault="009868C1">
      <w:pPr>
        <w:spacing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20D4554D" w14:textId="77777777" w:rsidR="00926B21" w:rsidRDefault="009868C1">
      <w:pPr>
        <w:spacing w:line="600" w:lineRule="auto"/>
        <w:ind w:firstLine="720"/>
        <w:jc w:val="both"/>
        <w:rPr>
          <w:rFonts w:eastAsia="Times New Roman"/>
          <w:szCs w:val="24"/>
        </w:rPr>
      </w:pPr>
      <w:r w:rsidRPr="00012F28">
        <w:rPr>
          <w:rFonts w:eastAsia="Times New Roman"/>
          <w:b/>
          <w:szCs w:val="24"/>
        </w:rPr>
        <w:lastRenderedPageBreak/>
        <w:t>ΠΡΟΕΔΡΕΥΩΝ (Αναστάσιος Κουράκης):</w:t>
      </w:r>
      <w:r>
        <w:rPr>
          <w:rFonts w:eastAsia="Times New Roman"/>
          <w:szCs w:val="24"/>
        </w:rPr>
        <w:t xml:space="preserve"> Ευχαριστούμε τον Υφυπουργό κ. Κόκκαλη.</w:t>
      </w:r>
    </w:p>
    <w:p w14:paraId="20D4554E" w14:textId="77777777" w:rsidR="00926B21" w:rsidRDefault="009868C1">
      <w:pPr>
        <w:spacing w:line="600" w:lineRule="auto"/>
        <w:ind w:firstLine="720"/>
        <w:jc w:val="both"/>
        <w:rPr>
          <w:rFonts w:eastAsia="Times New Roman" w:cs="Times New Roman"/>
          <w:szCs w:val="24"/>
        </w:rPr>
      </w:pPr>
      <w:r>
        <w:rPr>
          <w:rFonts w:eastAsia="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w:t>
      </w:r>
      <w:r>
        <w:rPr>
          <w:rFonts w:eastAsia="Times New Roman" w:cs="Times New Roman"/>
          <w:szCs w:val="24"/>
        </w:rPr>
        <w:t>ετε τον λόγο για τρία λεπτά για τη δευτερολογία σας.</w:t>
      </w:r>
    </w:p>
    <w:p w14:paraId="20D4554F"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480689">
        <w:rPr>
          <w:rFonts w:eastAsia="Times New Roman"/>
          <w:color w:val="000000"/>
          <w:szCs w:val="24"/>
        </w:rPr>
        <w:t>Ευχαριστώ, κύριε Πρόεδρε.</w:t>
      </w:r>
      <w:r>
        <w:rPr>
          <w:rFonts w:eastAsia="Times New Roman" w:cs="Times New Roman"/>
          <w:szCs w:val="24"/>
        </w:rPr>
        <w:t xml:space="preserve"> </w:t>
      </w:r>
    </w:p>
    <w:p w14:paraId="20D45550"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Είναι πράγματι φιλότιμη η προσπάθειά σας, </w:t>
      </w:r>
      <w:r w:rsidRPr="002170BF">
        <w:rPr>
          <w:rFonts w:eastAsia="Times New Roman" w:cs="Times New Roman"/>
          <w:szCs w:val="24"/>
        </w:rPr>
        <w:t>κύριε</w:t>
      </w:r>
      <w:r>
        <w:rPr>
          <w:rFonts w:eastAsia="Times New Roman" w:cs="Times New Roman"/>
          <w:szCs w:val="24"/>
        </w:rPr>
        <w:t xml:space="preserve"> συνάδελφε. </w:t>
      </w:r>
      <w:r w:rsidRPr="00AC526C">
        <w:rPr>
          <w:rFonts w:eastAsia="Times New Roman" w:cs="Times New Roman"/>
          <w:szCs w:val="24"/>
        </w:rPr>
        <w:t>Όμως</w:t>
      </w:r>
      <w:r>
        <w:rPr>
          <w:rFonts w:eastAsia="Times New Roman" w:cs="Times New Roman"/>
          <w:szCs w:val="24"/>
        </w:rPr>
        <w:t xml:space="preserve"> θα σας θυμίσω, πρόχειρος είμαι, ότι στις 17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2016 είναι η ερώτηση για μελέτες και έργα γ</w:t>
      </w:r>
      <w:r>
        <w:rPr>
          <w:rFonts w:eastAsia="Times New Roman" w:cs="Times New Roman"/>
          <w:szCs w:val="24"/>
        </w:rPr>
        <w:t xml:space="preserve">ια τα αρδευτικά Νομού </w:t>
      </w:r>
      <w:proofErr w:type="spellStart"/>
      <w:r>
        <w:rPr>
          <w:rFonts w:eastAsia="Times New Roman" w:cs="Times New Roman"/>
          <w:szCs w:val="24"/>
        </w:rPr>
        <w:t>Ρεθύμνης</w:t>
      </w:r>
      <w:proofErr w:type="spellEnd"/>
      <w:r>
        <w:rPr>
          <w:rFonts w:eastAsia="Times New Roman" w:cs="Times New Roman"/>
          <w:szCs w:val="24"/>
        </w:rPr>
        <w:t xml:space="preserve"> και Ηρακλείου και την εκτροπή του Πλατύ ποταμού, ενίσχυση φράγματος Φανερωμένης. Εάν δείτε τις γραπτές απαντήσεις που πήρα από το Υπουργείο, θα διαπιστώσετε ότι η υπόσχεση για την ολοκλήρωση των μελετών και την ένταξη του έργ</w:t>
      </w:r>
      <w:r>
        <w:rPr>
          <w:rFonts w:eastAsia="Times New Roman" w:cs="Times New Roman"/>
          <w:szCs w:val="24"/>
        </w:rPr>
        <w:t>ου είναι με χρονοδιαγράμματα τελείως διαφορετικά από την ημέρα που μιλάμε. Μιλάω για την ερώτηση στις 17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w:t>
      </w:r>
    </w:p>
    <w:p w14:paraId="20D4555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Ακολούθησε η ερώτηση στις 21-10-2016 στην οποία ήρθατε και απαντήσατε εδώ στη Βουλή και δεσμευτήκατε για άλλη μία φορά γι’ αυτά που μου είπατε</w:t>
      </w:r>
      <w:r>
        <w:rPr>
          <w:rFonts w:eastAsia="Times New Roman" w:cs="Times New Roman"/>
          <w:szCs w:val="24"/>
        </w:rPr>
        <w:t xml:space="preserve"> σήμερα.</w:t>
      </w:r>
      <w:r w:rsidRPr="006D63F7">
        <w:rPr>
          <w:rFonts w:eastAsia="Times New Roman" w:cs="Times New Roman"/>
          <w:szCs w:val="24"/>
        </w:rPr>
        <w:t xml:space="preserve"> </w:t>
      </w:r>
      <w:r>
        <w:rPr>
          <w:rFonts w:eastAsia="Times New Roman" w:cs="Times New Roman"/>
          <w:szCs w:val="24"/>
        </w:rPr>
        <w:t xml:space="preserve">Μετά </w:t>
      </w:r>
      <w:r>
        <w:rPr>
          <w:rFonts w:eastAsia="Times New Roman" w:cs="Times New Roman"/>
          <w:szCs w:val="24"/>
        </w:rPr>
        <w:lastRenderedPageBreak/>
        <w:t>έχουμε στις 10-1-2018 άλλη ερώτηση, η οποία συζητήθηκε και αυτή ως αναπάντητη στη Βουλή ή απαντήθηκε γραπτά και στη συνέχεια έχουμε στις 6-2-2018 τη σημερινή συζήτηση, την οποία κάνουμε.</w:t>
      </w:r>
    </w:p>
    <w:p w14:paraId="20D4555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Εγώ δεν θα σταθώ στο διάστημα που χάθηκε και τι έγινε,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είναι κρίσιμο, διότι εάν πράγματι είχαν ολοκληρωθεί οι μελέτες, είχαν βγει οι εγκρίσεις, όπως προβλεπόταν το 2015, το 2016 κ.λπ., και είχε τελειώσει η γραφειοκρατία, η ένταξη του έργου και η χρηματοδότησή του θα μπορούσε να είχε γίνει από το Πρόγρ</w:t>
      </w:r>
      <w:r>
        <w:rPr>
          <w:rFonts w:eastAsia="Times New Roman" w:cs="Times New Roman"/>
          <w:szCs w:val="24"/>
        </w:rPr>
        <w:t xml:space="preserve">αμμα Δημοσίων Επενδύσεων και στη συνέχεια να ενταχθεί στο </w:t>
      </w:r>
      <w:r>
        <w:rPr>
          <w:rFonts w:eastAsia="Times New Roman" w:cs="Times New Roman"/>
          <w:szCs w:val="24"/>
        </w:rPr>
        <w:t>π</w:t>
      </w:r>
      <w:r>
        <w:rPr>
          <w:rFonts w:eastAsia="Times New Roman" w:cs="Times New Roman"/>
          <w:szCs w:val="24"/>
        </w:rPr>
        <w:t>ρόγραμμα του Υπουργείου Αγροτικής Ανάπτυξης. Εξάλλου, το μεγαλύτερο ποσοστό των έργων που πραγματοποιούνται στη χώρα μας, χρηματοδοτούνται από εθνικούς πόρους και εντάσσονται στη συνέχεια, εφόσον π</w:t>
      </w:r>
      <w:r>
        <w:rPr>
          <w:rFonts w:eastAsia="Times New Roman" w:cs="Times New Roman"/>
          <w:szCs w:val="24"/>
        </w:rPr>
        <w:t xml:space="preserve">ληρούν τις προϋποθέσεις. </w:t>
      </w:r>
    </w:p>
    <w:p w14:paraId="20D45553"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Άρα δεν είναι δικαιολογία το ότι άργησε η πρόσκληση του μέτρου. Μπορεί να είχε γίνει πέρυσι, εντάξει, δεν έγινε, έγινε φέτος. Η αδικαιολόγητη αδράνεια αφορά την ολοκλήρωση της </w:t>
      </w:r>
      <w:proofErr w:type="spellStart"/>
      <w:r>
        <w:rPr>
          <w:rFonts w:eastAsia="Times New Roman" w:cs="Times New Roman"/>
          <w:szCs w:val="24"/>
        </w:rPr>
        <w:t>αδειοδότησης</w:t>
      </w:r>
      <w:proofErr w:type="spellEnd"/>
      <w:r>
        <w:rPr>
          <w:rFonts w:eastAsia="Times New Roman" w:cs="Times New Roman"/>
          <w:szCs w:val="24"/>
        </w:rPr>
        <w:t>, την ολοκλήρωση των μελετών, ούτως ώστε τ</w:t>
      </w:r>
      <w:r>
        <w:rPr>
          <w:rFonts w:eastAsia="Times New Roman" w:cs="Times New Roman"/>
          <w:szCs w:val="24"/>
        </w:rPr>
        <w:t xml:space="preserve">ο έργο να </w:t>
      </w:r>
      <w:r>
        <w:rPr>
          <w:rFonts w:eastAsia="Times New Roman" w:cs="Times New Roman"/>
          <w:szCs w:val="24"/>
        </w:rPr>
        <w:lastRenderedPageBreak/>
        <w:t>μπορούσε να έχει ξεκινήσει με διαφορετικό τρόπο και να ενταχθεί στη συνέχεια στο Πρόγραμμα Αγροτικής Ανάπτυξης, να χρηματοδοτηθεί από ευρωπαϊκούς πόρους.</w:t>
      </w:r>
    </w:p>
    <w:p w14:paraId="20D45554"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Με αυτήν την έννοια, έστω και σήμερα, θέλω να μου πείτε εάν έχει γίνει η έγκριση όχι μόνο τη</w:t>
      </w:r>
      <w:r>
        <w:rPr>
          <w:rFonts w:eastAsia="Times New Roman" w:cs="Times New Roman"/>
          <w:szCs w:val="24"/>
        </w:rPr>
        <w:t>ς περιβαλλοντικής μελέτης, αλλά και του αιτήματος της Περιφέρειας Κρήτης το έργο να χαρακτηριστεί σύνθετο, ούτως ώστε να πάρει το δρόμο του ως τέτοιο, που σημαίνει μία διαφορετική γραφειοκρατική αντιμετώπιση, πιο εύκολη δηλαδή διαδικασία, μπαίνει κατά προτ</w:t>
      </w:r>
      <w:r>
        <w:rPr>
          <w:rFonts w:eastAsia="Times New Roman" w:cs="Times New Roman"/>
          <w:szCs w:val="24"/>
        </w:rPr>
        <w:t>εραιότητα. Εάν υπάρχει αυτό το στοιχείο θα είναι σημαντικό. Και βεβαίως, αυτό θα διευκολύνει τα πράγματα, ούτως ώστε να καλυφθεί μέρος του χρόνου, ο οποίος χάθηκε.</w:t>
      </w:r>
    </w:p>
    <w:p w14:paraId="20D45555"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Σας ευχαριστώ.</w:t>
      </w:r>
    </w:p>
    <w:p w14:paraId="20D45556"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A00F4E">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20D45557"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Υφυπουργέ, έχετε τον λόγο.</w:t>
      </w:r>
    </w:p>
    <w:p w14:paraId="20D45558"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(Υφυπουργός Αγροτικής Ανάπτυξης και Τροφίμων)</w:t>
      </w:r>
      <w:r w:rsidRPr="006A0FD3">
        <w:rPr>
          <w:rFonts w:eastAsia="Times New Roman" w:cs="Times New Roman"/>
          <w:b/>
          <w:szCs w:val="24"/>
        </w:rPr>
        <w:t>:</w:t>
      </w:r>
      <w:r>
        <w:rPr>
          <w:rFonts w:eastAsia="Times New Roman" w:cs="Times New Roman"/>
          <w:szCs w:val="24"/>
        </w:rPr>
        <w:t xml:space="preserve"> Κύριε Βουλευτά, κατ’ αρχ</w:t>
      </w:r>
      <w:r>
        <w:rPr>
          <w:rFonts w:eastAsia="Times New Roman" w:cs="Times New Roman"/>
          <w:szCs w:val="24"/>
        </w:rPr>
        <w:t>άς</w:t>
      </w:r>
      <w:r>
        <w:rPr>
          <w:rFonts w:eastAsia="Times New Roman" w:cs="Times New Roman"/>
          <w:szCs w:val="24"/>
        </w:rPr>
        <w:t>, η ουσία είναι να γίνει το έργο, όπως να γίνουν και άλλα έργα και να αξιοποιήσουμε τις δυνατότητες τις οποίες παρέχει το Πρόγραμμα</w:t>
      </w:r>
      <w:r>
        <w:rPr>
          <w:rFonts w:eastAsia="Times New Roman" w:cs="Times New Roman"/>
          <w:szCs w:val="24"/>
        </w:rPr>
        <w:t xml:space="preserve"> Αγροτικής Ανάπτυξης</w:t>
      </w:r>
      <w:r w:rsidRPr="00052D35">
        <w:rPr>
          <w:rFonts w:eastAsia="Times New Roman" w:cs="Times New Roman"/>
          <w:szCs w:val="24"/>
        </w:rPr>
        <w:t>.</w:t>
      </w:r>
    </w:p>
    <w:p w14:paraId="20D45559"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Όμως θα αναφέρω ότι στις 21-10-2016 δεν ήμουν Υφυπουργός. Στις 10-1-2018 σας απαντώ και σας απαντώ θετικά στο ερώτημα που θέτετε και τώρα. Τι έλεγα τον Ιανουάριο; Έρχομαι στη δεύτερη ερώτηση για την έγκριση. Ρωτάτε</w:t>
      </w:r>
      <w:r w:rsidRPr="006A0FD3">
        <w:rPr>
          <w:rFonts w:eastAsia="Times New Roman" w:cs="Times New Roman"/>
          <w:szCs w:val="24"/>
        </w:rPr>
        <w:t xml:space="preserve"> </w:t>
      </w:r>
      <w:r>
        <w:rPr>
          <w:rFonts w:eastAsia="Times New Roman" w:cs="Times New Roman"/>
          <w:szCs w:val="24"/>
        </w:rPr>
        <w:t xml:space="preserve">εάν έχει εκδοθεί η </w:t>
      </w:r>
      <w:r>
        <w:rPr>
          <w:rFonts w:eastAsia="Times New Roman" w:cs="Times New Roman"/>
          <w:szCs w:val="24"/>
        </w:rPr>
        <w:t xml:space="preserve">απαραίτητη απόφαση περιβαλλοντικών όρων από το Υπουργείο Περιβάλλοντος. Η απάντηση είναι -κύριε </w:t>
      </w:r>
      <w:proofErr w:type="spellStart"/>
      <w:r>
        <w:rPr>
          <w:rFonts w:eastAsia="Times New Roman" w:cs="Times New Roman"/>
          <w:szCs w:val="24"/>
        </w:rPr>
        <w:t>Κεγκέρογλου</w:t>
      </w:r>
      <w:proofErr w:type="spellEnd"/>
      <w:r>
        <w:rPr>
          <w:rFonts w:eastAsia="Times New Roman" w:cs="Times New Roman"/>
          <w:szCs w:val="24"/>
        </w:rPr>
        <w:t xml:space="preserve">, σας μεταφέρω την απάντησή μου στις 10 Ιανουαρίου 2018- ότι έχει εκδοθεί ήδη η έγκριση των περιβαλλοντικών όρων από τη Διεύθυνση Περιβαλλοντικών </w:t>
      </w:r>
      <w:proofErr w:type="spellStart"/>
      <w:r>
        <w:rPr>
          <w:rFonts w:eastAsia="Times New Roman" w:cs="Times New Roman"/>
          <w:szCs w:val="24"/>
        </w:rPr>
        <w:t>Αδε</w:t>
      </w:r>
      <w:r>
        <w:rPr>
          <w:rFonts w:eastAsia="Times New Roman" w:cs="Times New Roman"/>
          <w:szCs w:val="24"/>
        </w:rPr>
        <w:t>ιοδοτήσεων</w:t>
      </w:r>
      <w:proofErr w:type="spellEnd"/>
      <w:r>
        <w:rPr>
          <w:rFonts w:eastAsia="Times New Roman" w:cs="Times New Roman"/>
          <w:szCs w:val="24"/>
        </w:rPr>
        <w:t xml:space="preserve"> και νομίζω ότι αυτή είναι η ουσία της ερώτησής σας. Συνεπώς η απάντηση έχει ήδη δοθεί. Έχει εγκριθεί η άδεια. </w:t>
      </w:r>
    </w:p>
    <w:p w14:paraId="20D4555A"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το μέτρο προκηρύχθηκε στις 23 Απριλίου. Η </w:t>
      </w:r>
      <w:r>
        <w:rPr>
          <w:rFonts w:eastAsia="Times New Roman" w:cs="Times New Roman"/>
          <w:szCs w:val="24"/>
        </w:rPr>
        <w:t>υ</w:t>
      </w:r>
      <w:r>
        <w:rPr>
          <w:rFonts w:eastAsia="Times New Roman" w:cs="Times New Roman"/>
          <w:szCs w:val="24"/>
        </w:rPr>
        <w:t>πηρεσία του Υπουργείου Αγροτικής Ανάπτυξης, η Διεύθυνση Εγγειοβελτιωτικών Έργ</w:t>
      </w:r>
      <w:r>
        <w:rPr>
          <w:rFonts w:eastAsia="Times New Roman" w:cs="Times New Roman"/>
          <w:szCs w:val="24"/>
        </w:rPr>
        <w:t xml:space="preserve">ων θα το προτείνει και θα γίνει η αξιολόγηση έως και τις 31 Αυγούστου 2018 από την αρμόδια υπηρεσία εφαρμογής του προγράμματος Αγροτικής Ανάπτυξης, από τη διαχειριστική αρχή. </w:t>
      </w:r>
    </w:p>
    <w:p w14:paraId="20D4555B"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Σας ευχαριστώ.</w:t>
      </w:r>
    </w:p>
    <w:p w14:paraId="20D4555C"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6A0FD3">
        <w:rPr>
          <w:rFonts w:eastAsia="Times New Roman" w:cs="Times New Roman"/>
          <w:b/>
          <w:szCs w:val="24"/>
        </w:rPr>
        <w:t>:</w:t>
      </w:r>
      <w:r>
        <w:rPr>
          <w:rFonts w:eastAsia="Times New Roman" w:cs="Times New Roman"/>
          <w:szCs w:val="24"/>
        </w:rPr>
        <w:t xml:space="preserve"> Κύριε Υπουργέ, υπάρχει μία παρεξήγηση. Η Π</w:t>
      </w:r>
      <w:r>
        <w:rPr>
          <w:rFonts w:eastAsia="Times New Roman" w:cs="Times New Roman"/>
          <w:szCs w:val="24"/>
        </w:rPr>
        <w:t xml:space="preserve">εριφέρεια Κρήτης έχει ζητήσει με συγκεκριμένο έγγραφο, το οποίο θα σας παραδώσω, το έργο να χαρακτηριστεί σύνθετο, να πάρει έναν χαρακτηρισμό. Εάν δεν εγκριθεί αυτό το αίτημα της Περιφέρειας Κρήτης, δεν θα μπορέσει. Και αυτή είναι η ευρύτερη έννοια της </w:t>
      </w:r>
      <w:proofErr w:type="spellStart"/>
      <w:r>
        <w:rPr>
          <w:rFonts w:eastAsia="Times New Roman" w:cs="Times New Roman"/>
          <w:szCs w:val="24"/>
        </w:rPr>
        <w:t>αδε</w:t>
      </w:r>
      <w:r>
        <w:rPr>
          <w:rFonts w:eastAsia="Times New Roman" w:cs="Times New Roman"/>
          <w:szCs w:val="24"/>
        </w:rPr>
        <w:t>ιοδότησης</w:t>
      </w:r>
      <w:proofErr w:type="spellEnd"/>
      <w:r>
        <w:rPr>
          <w:rFonts w:eastAsia="Times New Roman" w:cs="Times New Roman"/>
          <w:szCs w:val="24"/>
        </w:rPr>
        <w:t xml:space="preserve"> στην οποία αναφέρθηκα, δεν είναι η </w:t>
      </w:r>
      <w:proofErr w:type="spellStart"/>
      <w:r>
        <w:rPr>
          <w:rFonts w:eastAsia="Times New Roman" w:cs="Times New Roman"/>
          <w:szCs w:val="24"/>
        </w:rPr>
        <w:t>αδειοδότηση</w:t>
      </w:r>
      <w:proofErr w:type="spellEnd"/>
      <w:r>
        <w:rPr>
          <w:rFonts w:eastAsia="Times New Roman" w:cs="Times New Roman"/>
          <w:szCs w:val="24"/>
        </w:rPr>
        <w:t xml:space="preserve"> μόνο η μελέτη περιβαλλοντικών μελετών για το συγκεκριμένο έργο, είναι συνολικά το έργο να πάρει το δρόμο του με αυτή την έγκριση που σας είπα, να χαρακτηριστεί ως σύνθετο. Δείτε το αυτό. </w:t>
      </w:r>
    </w:p>
    <w:p w14:paraId="20D4555D"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Δεν είναι μ</w:t>
      </w:r>
      <w:r>
        <w:rPr>
          <w:rFonts w:eastAsia="Times New Roman" w:cs="Times New Roman"/>
          <w:szCs w:val="24"/>
        </w:rPr>
        <w:t xml:space="preserve">όνο θέμα του Υπουργείου Αγροτικής Ανάπτυξης, είναι και του Υπουργείου Υποδομών και γι’ αυτό θα παρακαλούσα να το δείτε και να έχουμε απάντηση, έστω ατύπως, γι’ αυτό το θέμα. </w:t>
      </w:r>
    </w:p>
    <w:p w14:paraId="20D4555E"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sidRPr="006A0FD3">
        <w:rPr>
          <w:rFonts w:eastAsia="Times New Roman" w:cs="Times New Roman"/>
          <w:b/>
          <w:szCs w:val="24"/>
        </w:rPr>
        <w:t>:</w:t>
      </w:r>
      <w:r>
        <w:rPr>
          <w:rFonts w:eastAsia="Times New Roman" w:cs="Times New Roman"/>
          <w:szCs w:val="24"/>
        </w:rPr>
        <w:t xml:space="preserve"> Κύριε Βουλευτά,</w:t>
      </w:r>
      <w:r>
        <w:rPr>
          <w:rFonts w:eastAsia="Times New Roman" w:cs="Times New Roman"/>
          <w:szCs w:val="24"/>
        </w:rPr>
        <w:t xml:space="preserve"> νομίζω ότι το πιο σημαντικό είναι το εξής. Η δική μας υπηρεσία –και να το γνωρίζουν οι πολίτες του Ηρακλείου μέσω της ερώτησής σας- θα προτείνει το έργο το συγκεκριμένο,</w:t>
      </w:r>
      <w:r>
        <w:rPr>
          <w:rFonts w:eastAsia="Times New Roman" w:cs="Times New Roman"/>
          <w:szCs w:val="24"/>
        </w:rPr>
        <w:t xml:space="preserve"> </w:t>
      </w:r>
      <w:r>
        <w:rPr>
          <w:rFonts w:eastAsia="Times New Roman" w:cs="Times New Roman"/>
          <w:szCs w:val="24"/>
        </w:rPr>
        <w:t xml:space="preserve">εάν πληροί το έργο τα κριτήρια για τα οποία θα αποφασίσει η διαχειριστική αρχή εντός </w:t>
      </w:r>
      <w:r>
        <w:rPr>
          <w:rFonts w:eastAsia="Times New Roman" w:cs="Times New Roman"/>
          <w:szCs w:val="24"/>
        </w:rPr>
        <w:t xml:space="preserve">των τεσσάρων επόμενων μηνών. </w:t>
      </w:r>
    </w:p>
    <w:p w14:paraId="20D4555F"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6A0FD3">
        <w:rPr>
          <w:rFonts w:eastAsia="Times New Roman" w:cs="Times New Roman"/>
          <w:b/>
          <w:szCs w:val="24"/>
        </w:rPr>
        <w:t>:</w:t>
      </w:r>
      <w:r>
        <w:rPr>
          <w:rFonts w:eastAsia="Times New Roman" w:cs="Times New Roman"/>
          <w:szCs w:val="24"/>
        </w:rPr>
        <w:t xml:space="preserve"> Να του δώσουμε τον χαρακτηρισμό ως σύνθετου έργου. </w:t>
      </w:r>
    </w:p>
    <w:p w14:paraId="20D45560" w14:textId="77777777" w:rsidR="00926B21" w:rsidRDefault="009868C1">
      <w:pPr>
        <w:spacing w:line="600" w:lineRule="auto"/>
        <w:ind w:firstLine="720"/>
        <w:jc w:val="both"/>
        <w:rPr>
          <w:rFonts w:eastAsia="Times New Roman" w:cs="Times New Roman"/>
          <w:szCs w:val="24"/>
        </w:rPr>
      </w:pPr>
      <w:r w:rsidRPr="00F24BAF">
        <w:rPr>
          <w:rFonts w:eastAsia="Times New Roman" w:cs="Times New Roman"/>
          <w:b/>
          <w:szCs w:val="24"/>
        </w:rPr>
        <w:t>ΠΡΟΕΔΡΕΥΩΝ (Αναστάσιος Κουράκης):</w:t>
      </w:r>
      <w:r w:rsidRPr="00F24BAF">
        <w:rPr>
          <w:rFonts w:eastAsia="Times New Roman" w:cs="Times New Roman"/>
          <w:szCs w:val="24"/>
        </w:rPr>
        <w:t xml:space="preserve"> Ε</w:t>
      </w:r>
      <w:r>
        <w:rPr>
          <w:rFonts w:eastAsia="Times New Roman" w:cs="Times New Roman"/>
          <w:szCs w:val="24"/>
        </w:rPr>
        <w:t>υχαριστούμε πολύ, κύριε Υπουργέ.</w:t>
      </w:r>
    </w:p>
    <w:p w14:paraId="20D45561"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20D45562" w14:textId="77777777" w:rsidR="00926B21" w:rsidRDefault="009868C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w:t>
      </w:r>
      <w:r>
        <w:rPr>
          <w:rFonts w:eastAsia="Times New Roman" w:cs="Times New Roman"/>
          <w:szCs w:val="24"/>
        </w:rPr>
        <w:t xml:space="preserve">εστε </w:t>
      </w:r>
      <w:r>
        <w:rPr>
          <w:rFonts w:eastAsia="Times New Roman" w:cs="Times New Roman"/>
          <w:szCs w:val="24"/>
        </w:rPr>
        <w:t>στο σημείο αυτό να λύσουμε τη συνεδρίαση;</w:t>
      </w:r>
    </w:p>
    <w:p w14:paraId="20D45563" w14:textId="77777777" w:rsidR="00926B21" w:rsidRDefault="009868C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0D45564" w14:textId="77777777" w:rsidR="00926B21" w:rsidRDefault="009868C1">
      <w:pPr>
        <w:spacing w:line="600" w:lineRule="auto"/>
        <w:ind w:firstLine="720"/>
        <w:jc w:val="both"/>
        <w:rPr>
          <w:rFonts w:eastAsia="Times New Roman" w:cs="Times New Roman"/>
          <w:szCs w:val="24"/>
        </w:rPr>
      </w:pPr>
      <w:r w:rsidRPr="00F24BAF">
        <w:rPr>
          <w:rFonts w:eastAsia="Times New Roman" w:cs="Times New Roman"/>
          <w:b/>
          <w:szCs w:val="24"/>
        </w:rPr>
        <w:t>ΠΡΟΕΔΡΕΥΩΝ (Αναστάσιος Κουράκης):</w:t>
      </w:r>
      <w:r>
        <w:rPr>
          <w:rFonts w:eastAsia="Times New Roman" w:cs="Times New Roman"/>
          <w:szCs w:val="24"/>
        </w:rPr>
        <w:t xml:space="preserve"> Με τη συναίνεση του Σώματος και ώρα 12.11΄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18 Μαΐου 2018 και ώρα 10.00΄, με αντικείμενο εργασιών του Σώματος: συζήτηση και λήψη απόφασης επί του διανεμηθέντος πορίσματος της Ειδικής Κοινοβουλευτικής Επιτροπής Προκαταρκτικής Εξέτασης, </w:t>
      </w:r>
      <w:proofErr w:type="spellStart"/>
      <w:r>
        <w:rPr>
          <w:rFonts w:eastAsia="Times New Roman" w:cs="Times New Roman"/>
          <w:szCs w:val="24"/>
        </w:rPr>
        <w:t>συσταθείσας</w:t>
      </w:r>
      <w:proofErr w:type="spellEnd"/>
      <w:r>
        <w:rPr>
          <w:rFonts w:eastAsia="Times New Roman" w:cs="Times New Roman"/>
          <w:szCs w:val="24"/>
        </w:rPr>
        <w:t xml:space="preserve"> με την από 21-2-2018 απόφαση της Ολο</w:t>
      </w:r>
      <w:r>
        <w:rPr>
          <w:rFonts w:eastAsia="Times New Roman" w:cs="Times New Roman"/>
          <w:szCs w:val="24"/>
        </w:rPr>
        <w:t xml:space="preserve">μέλειας της Βουλής και την υπ’ </w:t>
      </w:r>
      <w:proofErr w:type="spellStart"/>
      <w:r>
        <w:rPr>
          <w:rFonts w:eastAsia="Times New Roman" w:cs="Times New Roman"/>
          <w:szCs w:val="24"/>
        </w:rPr>
        <w:t>αριθμ</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xml:space="preserve">. 3169/2285/28-2-2018 απόφαση του Προέδρου της Βουλής για την άσκηση ή μη δίωξης κατά των πρώην Πρωθυπουργών: 1) Αντωνίου Σαμαρά, 2) Παναγιώτη </w:t>
      </w:r>
      <w:proofErr w:type="spellStart"/>
      <w:r>
        <w:rPr>
          <w:rFonts w:eastAsia="Times New Roman" w:cs="Times New Roman"/>
          <w:szCs w:val="24"/>
        </w:rPr>
        <w:t>Πικραμμένου</w:t>
      </w:r>
      <w:proofErr w:type="spellEnd"/>
      <w:r>
        <w:rPr>
          <w:rFonts w:eastAsia="Times New Roman" w:cs="Times New Roman"/>
          <w:szCs w:val="24"/>
        </w:rPr>
        <w:t xml:space="preserve"> και κατά των πρώην Υπουργών: 1) Δημητρίου Αβραμόπουλου, 2) </w:t>
      </w:r>
      <w:r>
        <w:rPr>
          <w:rFonts w:eastAsia="Times New Roman" w:cs="Times New Roman"/>
          <w:szCs w:val="24"/>
        </w:rPr>
        <w:t xml:space="preserve">Ανδρέα Λοβέρδου, 3) Ανδρέα </w:t>
      </w:r>
      <w:proofErr w:type="spellStart"/>
      <w:r>
        <w:rPr>
          <w:rFonts w:eastAsia="Times New Roman" w:cs="Times New Roman"/>
          <w:szCs w:val="24"/>
        </w:rPr>
        <w:t>Λυκουρέντζου</w:t>
      </w:r>
      <w:proofErr w:type="spellEnd"/>
      <w:r>
        <w:rPr>
          <w:rFonts w:eastAsia="Times New Roman" w:cs="Times New Roman"/>
          <w:szCs w:val="24"/>
        </w:rPr>
        <w:t xml:space="preserve">, 4) Μάριου </w:t>
      </w:r>
      <w:proofErr w:type="spellStart"/>
      <w:r>
        <w:rPr>
          <w:rFonts w:eastAsia="Times New Roman" w:cs="Times New Roman"/>
          <w:szCs w:val="24"/>
        </w:rPr>
        <w:t>Σαλμά</w:t>
      </w:r>
      <w:proofErr w:type="spellEnd"/>
      <w:r>
        <w:rPr>
          <w:rFonts w:eastAsia="Times New Roman" w:cs="Times New Roman"/>
          <w:szCs w:val="24"/>
        </w:rPr>
        <w:t xml:space="preserve">, 5) Σπυρίδωνος-Άδωνι Γεωργιάδη, 6) Ιωάννη Στουρνάρα, 7) Ευάγγελου Βενιζέλου, 8) Γεωργίου </w:t>
      </w:r>
      <w:proofErr w:type="spellStart"/>
      <w:r>
        <w:rPr>
          <w:rFonts w:eastAsia="Times New Roman" w:cs="Times New Roman"/>
          <w:szCs w:val="24"/>
        </w:rPr>
        <w:lastRenderedPageBreak/>
        <w:t>Κουτρουμάνη</w:t>
      </w:r>
      <w:proofErr w:type="spellEnd"/>
      <w:r>
        <w:rPr>
          <w:rFonts w:eastAsia="Times New Roman" w:cs="Times New Roman"/>
          <w:szCs w:val="24"/>
        </w:rPr>
        <w:t>, για την ενδεχόμενη τέλεση των αδικημάτων: α) της δωροληψίας πολιτικών αξιωματούχων (άρθρο 159 παρ</w:t>
      </w:r>
      <w:r>
        <w:rPr>
          <w:rFonts w:eastAsia="Times New Roman" w:cs="Times New Roman"/>
          <w:szCs w:val="24"/>
        </w:rPr>
        <w:t xml:space="preserve">. 1 Π.Κ., όπως αντικαταστάθηκε με την </w:t>
      </w:r>
      <w:proofErr w:type="spellStart"/>
      <w:r>
        <w:rPr>
          <w:rFonts w:eastAsia="Times New Roman" w:cs="Times New Roman"/>
          <w:szCs w:val="24"/>
        </w:rPr>
        <w:t>υποπαρ</w:t>
      </w:r>
      <w:proofErr w:type="spellEnd"/>
      <w:r>
        <w:rPr>
          <w:rFonts w:eastAsia="Times New Roman" w:cs="Times New Roman"/>
          <w:szCs w:val="24"/>
        </w:rPr>
        <w:t>. ΙΕ4 του άρθρου πρώτου του ν. 4254/2014), β) της παθητικής δωροδοκίας (άρθρο 235 παρ. 1-2 Π.Κ., όπως ίσχυε με το άρθρο δεύτερο παρ. 1 του ν. 3666/2008 και με την παρ. 9α του άρθρου 24 του ν. 3943/2011) και γ) τη</w:t>
      </w:r>
      <w:r>
        <w:rPr>
          <w:rFonts w:eastAsia="Times New Roman" w:cs="Times New Roman"/>
          <w:szCs w:val="24"/>
        </w:rPr>
        <w:t xml:space="preserve">ς νομιμοποίησης εσόδων από παράνομες δραστηριότητες (άρθρο 2 παρ. 2 α, γ και δ του ν. 3691/2008), σύμφωνα με τα διαλαμβανόμενα στο πόρισμα και σύμφωνα με τις διατάξεις των άρθρων 86 του Συντάγματος, 153 </w:t>
      </w:r>
      <w:proofErr w:type="spellStart"/>
      <w:r>
        <w:rPr>
          <w:rFonts w:eastAsia="Times New Roman" w:cs="Times New Roman"/>
          <w:szCs w:val="24"/>
        </w:rPr>
        <w:t>επ</w:t>
      </w:r>
      <w:proofErr w:type="spellEnd"/>
      <w:r>
        <w:rPr>
          <w:rFonts w:eastAsia="Times New Roman" w:cs="Times New Roman"/>
          <w:szCs w:val="24"/>
        </w:rPr>
        <w:t>. του Κανονισμού της Βουλής και του ν. 3126/2003 «Π</w:t>
      </w:r>
      <w:r>
        <w:rPr>
          <w:rFonts w:eastAsia="Times New Roman" w:cs="Times New Roman"/>
          <w:szCs w:val="24"/>
        </w:rPr>
        <w:t>οινική ευθύνη των Υπουργών», όπως ισχύουν</w:t>
      </w:r>
      <w:r>
        <w:rPr>
          <w:rFonts w:eastAsia="Times New Roman" w:cs="Times New Roman"/>
          <w:szCs w:val="24"/>
        </w:rPr>
        <w:t>, σύμφωνα με την ειδική ημερήσια διάταξη που έχει διανεμηθεί.</w:t>
      </w:r>
    </w:p>
    <w:p w14:paraId="20D45565" w14:textId="77777777" w:rsidR="00926B21" w:rsidRDefault="009868C1">
      <w:pPr>
        <w:spacing w:line="600" w:lineRule="auto"/>
        <w:jc w:val="both"/>
        <w:rPr>
          <w:rFonts w:eastAsia="Times New Roman" w:cs="Times New Roman"/>
          <w:szCs w:val="24"/>
        </w:rPr>
      </w:pPr>
      <w:r w:rsidRPr="00456A25">
        <w:rPr>
          <w:rFonts w:eastAsia="Times New Roman" w:cs="Times New Roman"/>
          <w:b/>
          <w:bCs/>
          <w:szCs w:val="24"/>
        </w:rPr>
        <w:t>Ο ΠΡΟΕΔΡΟΣ                                                                      ΟΙ ΓΡΑΜΜΑΤΕΙΣ</w:t>
      </w:r>
      <w:r w:rsidRPr="00456A25">
        <w:rPr>
          <w:rFonts w:eastAsia="Times New Roman" w:cs="Times New Roman"/>
          <w:szCs w:val="24"/>
        </w:rPr>
        <w:t xml:space="preserve">  </w:t>
      </w:r>
    </w:p>
    <w:sectPr w:rsidR="00926B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ocumentProtection w:edit="trackedChanges" w:enforcement="1" w:cryptProviderType="rsaFull" w:cryptAlgorithmClass="hash" w:cryptAlgorithmType="typeAny" w:cryptAlgorithmSid="4" w:cryptSpinCount="50000" w:hash="1sEwyWBOpGNlUd9HwV9z25aCGjg=" w:salt="FmFJiyFDnI9W6ZnGVzMc4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21"/>
    <w:rsid w:val="003F1E68"/>
    <w:rsid w:val="00926B21"/>
    <w:rsid w:val="009868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5375"/>
  <w15:docId w15:val="{265BAFA5-0E29-4324-B50A-F8F7E2EC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36E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36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635</MetadataID>
    <Session xmlns="641f345b-441b-4b81-9152-adc2e73ba5e1">Γ´</Session>
    <Date xmlns="641f345b-441b-4b81-9152-adc2e73ba5e1">2018-05-16T21:00:00+00:00</Date>
    <Status xmlns="641f345b-441b-4b81-9152-adc2e73ba5e1">
      <Url>http://srv-sp1/praktika/Lists/Incoming_Metadata/EditForm.aspx?ID=635&amp;Source=/praktika/Recordings_Library/Forms/AllItems.aspx</Url>
      <Description>Δημοσιεύτηκε</Description>
    </Status>
    <Meeting xmlns="641f345b-441b-4b81-9152-adc2e73ba5e1">ΡΚ´</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7597B-9584-4FC5-9E37-2D1EF8676834}">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4AA38BC0-DE3E-47D5-8BA8-39D53C508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8E6259-5D89-4291-AD32-A326674844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20780</Words>
  <Characters>112214</Characters>
  <Application>Microsoft Office Word</Application>
  <DocSecurity>0</DocSecurity>
  <Lines>935</Lines>
  <Paragraphs>265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2018-05-24T07:53:00Z</dcterms:created>
  <dcterms:modified xsi:type="dcterms:W3CDTF">2018-05-24T07:53:00Z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